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ECC93" w14:textId="77777777" w:rsidR="000A34DD" w:rsidRPr="000A34DD" w:rsidRDefault="000A34DD" w:rsidP="000A34DD">
      <w:pPr>
        <w:spacing w:after="0" w:line="360" w:lineRule="auto"/>
        <w:rPr>
          <w:ins w:id="0" w:author="Φλούδα Χριστίνα" w:date="2018-07-10T13:03:00Z"/>
          <w:rFonts w:eastAsia="Times New Roman"/>
          <w:szCs w:val="24"/>
          <w:lang w:eastAsia="en-US"/>
        </w:rPr>
      </w:pPr>
      <w:bookmarkStart w:id="1" w:name="_GoBack"/>
      <w:bookmarkEnd w:id="1"/>
      <w:ins w:id="2" w:author="Φλούδα Χριστίνα" w:date="2018-07-10T13:03:00Z">
        <w:r w:rsidRPr="000A34D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94B1B97" w14:textId="77777777" w:rsidR="000A34DD" w:rsidRPr="000A34DD" w:rsidRDefault="000A34DD" w:rsidP="000A34DD">
      <w:pPr>
        <w:spacing w:after="0" w:line="360" w:lineRule="auto"/>
        <w:rPr>
          <w:ins w:id="3" w:author="Φλούδα Χριστίνα" w:date="2018-07-10T13:03:00Z"/>
          <w:rFonts w:eastAsia="Times New Roman"/>
          <w:szCs w:val="24"/>
          <w:lang w:eastAsia="en-US"/>
        </w:rPr>
      </w:pPr>
    </w:p>
    <w:p w14:paraId="716E30D1" w14:textId="77777777" w:rsidR="000A34DD" w:rsidRPr="000A34DD" w:rsidRDefault="000A34DD" w:rsidP="000A34DD">
      <w:pPr>
        <w:spacing w:after="0" w:line="360" w:lineRule="auto"/>
        <w:rPr>
          <w:ins w:id="4" w:author="Φλούδα Χριστίνα" w:date="2018-07-10T13:03:00Z"/>
          <w:rFonts w:eastAsia="Times New Roman"/>
          <w:szCs w:val="24"/>
          <w:lang w:eastAsia="en-US"/>
        </w:rPr>
      </w:pPr>
      <w:ins w:id="5" w:author="Φλούδα Χριστίνα" w:date="2018-07-10T13:03:00Z">
        <w:r w:rsidRPr="000A34DD">
          <w:rPr>
            <w:rFonts w:eastAsia="Times New Roman"/>
            <w:szCs w:val="24"/>
            <w:lang w:eastAsia="en-US"/>
          </w:rPr>
          <w:t>ΠΙΝΑΚΑΣ ΠΕΡΙΕΧΟΜΕΝΩΝ</w:t>
        </w:r>
      </w:ins>
    </w:p>
    <w:p w14:paraId="2B53AE46" w14:textId="77777777" w:rsidR="000A34DD" w:rsidRPr="000A34DD" w:rsidRDefault="000A34DD" w:rsidP="000A34DD">
      <w:pPr>
        <w:spacing w:after="0" w:line="360" w:lineRule="auto"/>
        <w:rPr>
          <w:ins w:id="6" w:author="Φλούδα Χριστίνα" w:date="2018-07-10T13:03:00Z"/>
          <w:rFonts w:eastAsia="Times New Roman"/>
          <w:szCs w:val="24"/>
          <w:lang w:eastAsia="en-US"/>
        </w:rPr>
      </w:pPr>
      <w:ins w:id="7" w:author="Φλούδα Χριστίνα" w:date="2018-07-10T13:03:00Z">
        <w:r w:rsidRPr="000A34DD">
          <w:rPr>
            <w:rFonts w:eastAsia="Times New Roman"/>
            <w:szCs w:val="24"/>
            <w:lang w:eastAsia="en-US"/>
          </w:rPr>
          <w:t xml:space="preserve">ΙΖ΄ ΠΕΡΙΟΔΟΣ </w:t>
        </w:r>
      </w:ins>
    </w:p>
    <w:p w14:paraId="44518015" w14:textId="77777777" w:rsidR="000A34DD" w:rsidRPr="000A34DD" w:rsidRDefault="000A34DD" w:rsidP="000A34DD">
      <w:pPr>
        <w:spacing w:after="0" w:line="360" w:lineRule="auto"/>
        <w:rPr>
          <w:ins w:id="8" w:author="Φλούδα Χριστίνα" w:date="2018-07-10T13:03:00Z"/>
          <w:rFonts w:eastAsia="Times New Roman"/>
          <w:szCs w:val="24"/>
          <w:lang w:eastAsia="en-US"/>
        </w:rPr>
      </w:pPr>
      <w:ins w:id="9" w:author="Φλούδα Χριστίνα" w:date="2018-07-10T13:03:00Z">
        <w:r w:rsidRPr="000A34DD">
          <w:rPr>
            <w:rFonts w:eastAsia="Times New Roman"/>
            <w:szCs w:val="24"/>
            <w:lang w:eastAsia="en-US"/>
          </w:rPr>
          <w:t>ΠΡΟΕΔΡΕΥΟΜΕΝΗΣ ΚΟΙΝΟΒΟΥΛΕΥΤΙΚΗΣ ΔΗΜΟΚΡΑΤΙΑΣ</w:t>
        </w:r>
      </w:ins>
    </w:p>
    <w:p w14:paraId="05AB7881" w14:textId="77777777" w:rsidR="000A34DD" w:rsidRPr="000A34DD" w:rsidRDefault="000A34DD" w:rsidP="000A34DD">
      <w:pPr>
        <w:spacing w:after="0" w:line="360" w:lineRule="auto"/>
        <w:rPr>
          <w:ins w:id="10" w:author="Φλούδα Χριστίνα" w:date="2018-07-10T13:03:00Z"/>
          <w:rFonts w:eastAsia="Times New Roman"/>
          <w:szCs w:val="24"/>
          <w:lang w:eastAsia="en-US"/>
        </w:rPr>
      </w:pPr>
      <w:ins w:id="11" w:author="Φλούδα Χριστίνα" w:date="2018-07-10T13:03:00Z">
        <w:r w:rsidRPr="000A34DD">
          <w:rPr>
            <w:rFonts w:eastAsia="Times New Roman"/>
            <w:szCs w:val="24"/>
            <w:lang w:eastAsia="en-US"/>
          </w:rPr>
          <w:t>ΣΥΝΟΔΟΣ Γ΄</w:t>
        </w:r>
      </w:ins>
    </w:p>
    <w:p w14:paraId="1E3A9C4C" w14:textId="77777777" w:rsidR="000A34DD" w:rsidRPr="000A34DD" w:rsidRDefault="000A34DD" w:rsidP="000A34DD">
      <w:pPr>
        <w:spacing w:after="0" w:line="360" w:lineRule="auto"/>
        <w:rPr>
          <w:ins w:id="12" w:author="Φλούδα Χριστίνα" w:date="2018-07-10T13:03:00Z"/>
          <w:rFonts w:eastAsia="Times New Roman"/>
          <w:szCs w:val="24"/>
          <w:lang w:eastAsia="en-US"/>
        </w:rPr>
      </w:pPr>
    </w:p>
    <w:p w14:paraId="498AC243" w14:textId="77777777" w:rsidR="000A34DD" w:rsidRPr="000A34DD" w:rsidRDefault="000A34DD" w:rsidP="000A34DD">
      <w:pPr>
        <w:spacing w:after="0" w:line="360" w:lineRule="auto"/>
        <w:rPr>
          <w:ins w:id="13" w:author="Φλούδα Χριστίνα" w:date="2018-07-10T13:03:00Z"/>
          <w:rFonts w:eastAsia="Times New Roman"/>
          <w:szCs w:val="24"/>
          <w:lang w:eastAsia="en-US"/>
        </w:rPr>
      </w:pPr>
      <w:ins w:id="14" w:author="Φλούδα Χριστίνα" w:date="2018-07-10T13:03:00Z">
        <w:r w:rsidRPr="000A34DD">
          <w:rPr>
            <w:rFonts w:eastAsia="Times New Roman"/>
            <w:szCs w:val="24"/>
            <w:lang w:eastAsia="en-US"/>
          </w:rPr>
          <w:t>ΣΥΝΕΔΡΙΑΣΗ ΡΜΘ΄</w:t>
        </w:r>
      </w:ins>
    </w:p>
    <w:p w14:paraId="6B4B5616" w14:textId="77777777" w:rsidR="000A34DD" w:rsidRPr="000A34DD" w:rsidRDefault="000A34DD" w:rsidP="000A34DD">
      <w:pPr>
        <w:spacing w:after="0" w:line="360" w:lineRule="auto"/>
        <w:rPr>
          <w:ins w:id="15" w:author="Φλούδα Χριστίνα" w:date="2018-07-10T13:03:00Z"/>
          <w:rFonts w:eastAsia="Times New Roman"/>
          <w:szCs w:val="24"/>
          <w:lang w:eastAsia="en-US"/>
        </w:rPr>
      </w:pPr>
      <w:ins w:id="16" w:author="Φλούδα Χριστίνα" w:date="2018-07-10T13:03:00Z">
        <w:r w:rsidRPr="000A34DD">
          <w:rPr>
            <w:rFonts w:eastAsia="Times New Roman"/>
            <w:szCs w:val="24"/>
            <w:lang w:eastAsia="en-US"/>
          </w:rPr>
          <w:t>Τετάρτη  4 Ιουλίου 2018</w:t>
        </w:r>
      </w:ins>
    </w:p>
    <w:p w14:paraId="44326A5A" w14:textId="77777777" w:rsidR="000A34DD" w:rsidRPr="000A34DD" w:rsidRDefault="000A34DD" w:rsidP="000A34DD">
      <w:pPr>
        <w:spacing w:after="0" w:line="360" w:lineRule="auto"/>
        <w:rPr>
          <w:ins w:id="17" w:author="Φλούδα Χριστίνα" w:date="2018-07-10T13:03:00Z"/>
          <w:rFonts w:eastAsia="Times New Roman"/>
          <w:szCs w:val="24"/>
          <w:lang w:eastAsia="en-US"/>
        </w:rPr>
      </w:pPr>
    </w:p>
    <w:p w14:paraId="5D26C8F3" w14:textId="77777777" w:rsidR="000A34DD" w:rsidRPr="000A34DD" w:rsidRDefault="000A34DD" w:rsidP="000A34DD">
      <w:pPr>
        <w:spacing w:after="0" w:line="360" w:lineRule="auto"/>
        <w:rPr>
          <w:ins w:id="18" w:author="Φλούδα Χριστίνα" w:date="2018-07-10T13:03:00Z"/>
          <w:rFonts w:eastAsia="Times New Roman"/>
          <w:szCs w:val="24"/>
          <w:lang w:eastAsia="en-US"/>
        </w:rPr>
      </w:pPr>
      <w:ins w:id="19" w:author="Φλούδα Χριστίνα" w:date="2018-07-10T13:03:00Z">
        <w:r w:rsidRPr="000A34DD">
          <w:rPr>
            <w:rFonts w:eastAsia="Times New Roman"/>
            <w:szCs w:val="24"/>
            <w:lang w:eastAsia="en-US"/>
          </w:rPr>
          <w:t>ΘΕΜΑΤΑ</w:t>
        </w:r>
      </w:ins>
    </w:p>
    <w:p w14:paraId="33F7EC58" w14:textId="77777777" w:rsidR="000A34DD" w:rsidRPr="000A34DD" w:rsidRDefault="000A34DD" w:rsidP="000A34DD">
      <w:pPr>
        <w:spacing w:after="0" w:line="360" w:lineRule="auto"/>
        <w:rPr>
          <w:ins w:id="20" w:author="Φλούδα Χριστίνα" w:date="2018-07-10T13:03:00Z"/>
          <w:rFonts w:eastAsia="Times New Roman"/>
          <w:szCs w:val="24"/>
          <w:lang w:eastAsia="en-US"/>
        </w:rPr>
      </w:pPr>
      <w:ins w:id="21" w:author="Φλούδα Χριστίνα" w:date="2018-07-10T13:03:00Z">
        <w:r w:rsidRPr="000A34DD">
          <w:rPr>
            <w:rFonts w:eastAsia="Times New Roman"/>
            <w:szCs w:val="24"/>
            <w:lang w:eastAsia="en-US"/>
          </w:rPr>
          <w:t xml:space="preserve"> </w:t>
        </w:r>
        <w:r w:rsidRPr="000A34DD">
          <w:rPr>
            <w:rFonts w:eastAsia="Times New Roman"/>
            <w:szCs w:val="24"/>
            <w:lang w:eastAsia="en-US"/>
          </w:rPr>
          <w:br/>
          <w:t xml:space="preserve">Α. ΕΙΔΙΚΑ ΘΕΜΑΤΑ </w:t>
        </w:r>
        <w:r w:rsidRPr="000A34DD">
          <w:rPr>
            <w:rFonts w:eastAsia="Times New Roman"/>
            <w:szCs w:val="24"/>
            <w:lang w:eastAsia="en-US"/>
          </w:rPr>
          <w:br/>
          <w:t xml:space="preserve">1. Επικύρωση Πρακτικών, σελ. </w:t>
        </w:r>
        <w:r w:rsidRPr="000A34DD">
          <w:rPr>
            <w:rFonts w:eastAsia="Times New Roman"/>
            <w:szCs w:val="24"/>
            <w:lang w:eastAsia="en-US"/>
          </w:rPr>
          <w:br/>
          <w:t xml:space="preserve">2. Ανακοινώνεται ότι ο Υπουργός Δικαιοσύνης, Διαφάνειας και Ανθρωπίνων Δικαιωμάτων διαβίβασε στη Βουλή την 1-6-2018: Ποινική Δικογραφία που αφορά στη Βουλευτή και Υπουργό Διοικητικής Ανασυγκρότησης κυρία  Όλγα </w:t>
        </w:r>
        <w:proofErr w:type="spellStart"/>
        <w:r w:rsidRPr="000A34DD">
          <w:rPr>
            <w:rFonts w:eastAsia="Times New Roman"/>
            <w:szCs w:val="24"/>
            <w:lang w:eastAsia="en-US"/>
          </w:rPr>
          <w:t>Γεροβασίλη</w:t>
        </w:r>
        <w:proofErr w:type="spellEnd"/>
        <w:r w:rsidRPr="000A34DD">
          <w:rPr>
            <w:rFonts w:eastAsia="Times New Roman"/>
            <w:szCs w:val="24"/>
            <w:lang w:eastAsia="en-US"/>
          </w:rPr>
          <w:t xml:space="preserve">, σελ. </w:t>
        </w:r>
        <w:r w:rsidRPr="000A34DD">
          <w:rPr>
            <w:rFonts w:eastAsia="Times New Roman"/>
            <w:szCs w:val="24"/>
            <w:lang w:eastAsia="en-US"/>
          </w:rPr>
          <w:br/>
          <w:t>3. Ειδική Ημερήσια Διάταξη:</w:t>
        </w:r>
      </w:ins>
    </w:p>
    <w:p w14:paraId="4932AC2F" w14:textId="77777777" w:rsidR="000A34DD" w:rsidRPr="000A34DD" w:rsidRDefault="000A34DD" w:rsidP="000A34DD">
      <w:pPr>
        <w:spacing w:after="0" w:line="360" w:lineRule="auto"/>
        <w:rPr>
          <w:ins w:id="22" w:author="Φλούδα Χριστίνα" w:date="2018-07-10T13:03:00Z"/>
          <w:rFonts w:eastAsia="Times New Roman"/>
          <w:szCs w:val="24"/>
          <w:lang w:eastAsia="en-US"/>
        </w:rPr>
      </w:pPr>
      <w:ins w:id="23" w:author="Φλούδα Χριστίνα" w:date="2018-07-10T13:03:00Z">
        <w:r w:rsidRPr="000A34DD">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ασυλίας των Βουλευτών κ. κ. Ανδρέα Λοβέρδου, Γεωργίου </w:t>
        </w:r>
        <w:proofErr w:type="spellStart"/>
        <w:r w:rsidRPr="000A34DD">
          <w:rPr>
            <w:rFonts w:eastAsia="Times New Roman"/>
            <w:szCs w:val="24"/>
            <w:lang w:eastAsia="en-US"/>
          </w:rPr>
          <w:t>Κατρούγκαλου</w:t>
        </w:r>
        <w:proofErr w:type="spellEnd"/>
        <w:r w:rsidRPr="000A34DD">
          <w:rPr>
            <w:rFonts w:eastAsia="Times New Roman"/>
            <w:szCs w:val="24"/>
            <w:lang w:eastAsia="en-US"/>
          </w:rPr>
          <w:t xml:space="preserve">, Ιωάννη Στέφου και Ευάγγελου Βασιλείου </w:t>
        </w:r>
        <w:proofErr w:type="spellStart"/>
        <w:r w:rsidRPr="000A34DD">
          <w:rPr>
            <w:rFonts w:eastAsia="Times New Roman"/>
            <w:szCs w:val="24"/>
            <w:lang w:eastAsia="en-US"/>
          </w:rPr>
          <w:t>Μεϊμαράκη</w:t>
        </w:r>
        <w:proofErr w:type="spellEnd"/>
        <w:r w:rsidRPr="000A34DD">
          <w:rPr>
            <w:rFonts w:eastAsia="Times New Roman"/>
            <w:szCs w:val="24"/>
            <w:lang w:eastAsia="en-US"/>
          </w:rPr>
          <w:t xml:space="preserve">, σελ. </w:t>
        </w:r>
        <w:r w:rsidRPr="000A34DD">
          <w:rPr>
            <w:rFonts w:eastAsia="Times New Roman"/>
            <w:szCs w:val="24"/>
            <w:lang w:eastAsia="en-US"/>
          </w:rPr>
          <w:br/>
          <w:t xml:space="preserve">4. Επί διαδικαστικού θέματος, σελ. </w:t>
        </w:r>
        <w:r w:rsidRPr="000A34DD">
          <w:rPr>
            <w:rFonts w:eastAsia="Times New Roman"/>
            <w:szCs w:val="24"/>
            <w:lang w:eastAsia="en-US"/>
          </w:rPr>
          <w:br/>
          <w:t xml:space="preserve"> </w:t>
        </w:r>
        <w:r w:rsidRPr="000A34DD">
          <w:rPr>
            <w:rFonts w:eastAsia="Times New Roman"/>
            <w:szCs w:val="24"/>
            <w:lang w:eastAsia="en-US"/>
          </w:rPr>
          <w:br/>
          <w:t xml:space="preserve">Β. ΚΟΙΝΟΒΟΥΛΕΥΤΙΚΟΣ ΕΛΕΓΧΟΣ </w:t>
        </w:r>
        <w:r w:rsidRPr="000A34DD">
          <w:rPr>
            <w:rFonts w:eastAsia="Times New Roman"/>
            <w:szCs w:val="24"/>
            <w:lang w:eastAsia="en-US"/>
          </w:rPr>
          <w:br/>
          <w:t xml:space="preserve">Ανακοίνωση του δελτίου επικαίρων ερωτήσεων της Πέμπτης 5 Ιουλίου 2018, σελ. </w:t>
        </w:r>
        <w:r w:rsidRPr="000A34DD">
          <w:rPr>
            <w:rFonts w:eastAsia="Times New Roman"/>
            <w:szCs w:val="24"/>
            <w:lang w:eastAsia="en-US"/>
          </w:rPr>
          <w:br/>
          <w:t xml:space="preserve"> </w:t>
        </w:r>
        <w:r w:rsidRPr="000A34DD">
          <w:rPr>
            <w:rFonts w:eastAsia="Times New Roman"/>
            <w:szCs w:val="24"/>
            <w:lang w:eastAsia="en-US"/>
          </w:rPr>
          <w:br/>
          <w:t xml:space="preserve">Γ. ΝΟΜΟΘΕΤΙΚΗ ΕΡΓΑΣΙΑ </w:t>
        </w:r>
        <w:r w:rsidRPr="000A34DD">
          <w:rPr>
            <w:rFonts w:eastAsia="Times New Roman"/>
            <w:szCs w:val="24"/>
            <w:lang w:eastAsia="en-US"/>
          </w:rPr>
          <w:br/>
          <w:t>Συζήτηση και ψήφιση επί της αρχής, των άρθρων, των τροπολογιών και του συνόλου των σχεδίων νόμων του Υπουργείου Εθνικής  Άμυνας:</w:t>
        </w:r>
        <w:r w:rsidRPr="000A34DD">
          <w:rPr>
            <w:rFonts w:eastAsia="Times New Roman"/>
            <w:szCs w:val="24"/>
            <w:lang w:eastAsia="en-US"/>
          </w:rPr>
          <w:br/>
          <w:t xml:space="preserve">   α) «Κύρωση του Μνημονίου Κατανόησης μεταξύ του Υπουργού  Άμυνας του Βασιλείου του Βελγίου, του Υπουργείου  Άμυνας της Τσεχικής Δημοκρατίας, του Υπουργείου  Άμυνας της Δανίας, του Υπουργείου Εθνικής  Άμυνας της Ελληνικής Δημοκρατίας, του Υπουργού  Άμυνας του Βασιλείου των Κάτω Χωρών, του Υπουργείου  Άμυνας του Βασιλείου της Νορβηγίας, του Υπουργείου Εθνικής  Άμυνας της Πορτογαλίας και του Υπουργείου  Άμυνας του Βασιλείου της Ισπανίας που αφορά στην Πολυεθνική Συνεργασία για Κατευθυνόμενα </w:t>
        </w:r>
        <w:proofErr w:type="spellStart"/>
        <w:r w:rsidRPr="000A34DD">
          <w:rPr>
            <w:rFonts w:eastAsia="Times New Roman"/>
            <w:szCs w:val="24"/>
            <w:lang w:eastAsia="en-US"/>
          </w:rPr>
          <w:t>Πυρομαχικά</w:t>
        </w:r>
        <w:proofErr w:type="spellEnd"/>
        <w:r w:rsidRPr="000A34DD">
          <w:rPr>
            <w:rFonts w:eastAsia="Times New Roman"/>
            <w:szCs w:val="24"/>
            <w:lang w:eastAsia="en-US"/>
          </w:rPr>
          <w:t xml:space="preserve"> Ακριβείας Αέρος - Εδάφους, καθώς και της επιγενόμενης 1ης Τροποποίησης αυτού και άλλες διατάξεις», σελ. </w:t>
        </w:r>
        <w:r w:rsidRPr="000A34DD">
          <w:rPr>
            <w:rFonts w:eastAsia="Times New Roman"/>
            <w:szCs w:val="24"/>
            <w:lang w:eastAsia="en-US"/>
          </w:rPr>
          <w:br/>
          <w:t xml:space="preserve">   β) «Κύρωση της Τεχνικής Διευθέτησης μεταξύ των Υπουργείων  Άμυνας της Ιταλικής Δημοκρατίας, του Βασιλείου της Ισπανίας, της Ελληνικής Δημοκρατίας και της Δημοκρατίας της Πορτογαλίας, όσον αφορά στο βασισμένο στη SIAF Σχηματισμό Μάχης, με τη Συμμετοχή της Ελληνικής Δημοκρατίας και της Δημοκρατίας της Πορτογαλίας», σελ. </w:t>
        </w:r>
        <w:r w:rsidRPr="000A34DD">
          <w:rPr>
            <w:rFonts w:eastAsia="Times New Roman"/>
            <w:szCs w:val="24"/>
            <w:lang w:eastAsia="en-US"/>
          </w:rPr>
          <w:br/>
          <w:t xml:space="preserve"> </w:t>
        </w:r>
        <w:r w:rsidRPr="000A34DD">
          <w:rPr>
            <w:rFonts w:eastAsia="Times New Roman"/>
            <w:szCs w:val="24"/>
            <w:lang w:eastAsia="en-US"/>
          </w:rPr>
          <w:br/>
          <w:t>ΠΡΟΕΔΡΕΥΟΝΤΕΣ</w:t>
        </w:r>
      </w:ins>
    </w:p>
    <w:p w14:paraId="3804541A" w14:textId="77777777" w:rsidR="000A34DD" w:rsidRPr="000A34DD" w:rsidRDefault="000A34DD" w:rsidP="000A34DD">
      <w:pPr>
        <w:spacing w:after="0" w:line="360" w:lineRule="auto"/>
        <w:rPr>
          <w:ins w:id="24" w:author="Φλούδα Χριστίνα" w:date="2018-07-10T13:03:00Z"/>
          <w:rFonts w:eastAsia="Times New Roman"/>
          <w:szCs w:val="24"/>
          <w:lang w:eastAsia="en-US"/>
        </w:rPr>
      </w:pPr>
    </w:p>
    <w:p w14:paraId="191B38CC" w14:textId="77777777" w:rsidR="000A34DD" w:rsidRPr="000A34DD" w:rsidRDefault="000A34DD" w:rsidP="000A34DD">
      <w:pPr>
        <w:spacing w:after="0" w:line="360" w:lineRule="auto"/>
        <w:rPr>
          <w:ins w:id="25" w:author="Φλούδα Χριστίνα" w:date="2018-07-10T13:03:00Z"/>
          <w:rFonts w:eastAsia="Times New Roman"/>
          <w:szCs w:val="24"/>
          <w:lang w:eastAsia="en-US"/>
        </w:rPr>
      </w:pPr>
      <w:ins w:id="26" w:author="Φλούδα Χριστίνα" w:date="2018-07-10T13:03:00Z">
        <w:r w:rsidRPr="000A34DD">
          <w:rPr>
            <w:rFonts w:eastAsia="Times New Roman"/>
            <w:szCs w:val="24"/>
            <w:lang w:eastAsia="en-US"/>
          </w:rPr>
          <w:t>ΒΑΡΕΜΕΝΟΣ Γ. , σελ.</w:t>
        </w:r>
        <w:r w:rsidRPr="000A34DD">
          <w:rPr>
            <w:rFonts w:eastAsia="Times New Roman"/>
            <w:szCs w:val="24"/>
            <w:lang w:eastAsia="en-US"/>
          </w:rPr>
          <w:br/>
          <w:t>ΚΑΚΛΑΜΑΝΗΣ Ν. , σελ.</w:t>
        </w:r>
        <w:r w:rsidRPr="000A34DD">
          <w:rPr>
            <w:rFonts w:eastAsia="Times New Roman"/>
            <w:szCs w:val="24"/>
            <w:lang w:eastAsia="en-US"/>
          </w:rPr>
          <w:br/>
        </w:r>
      </w:ins>
    </w:p>
    <w:p w14:paraId="445EAB4C" w14:textId="77777777" w:rsidR="000A34DD" w:rsidRPr="000A34DD" w:rsidRDefault="000A34DD" w:rsidP="000A34DD">
      <w:pPr>
        <w:spacing w:after="0" w:line="360" w:lineRule="auto"/>
        <w:rPr>
          <w:ins w:id="27" w:author="Φλούδα Χριστίνα" w:date="2018-07-10T13:03:00Z"/>
          <w:rFonts w:eastAsia="Times New Roman"/>
          <w:szCs w:val="24"/>
          <w:lang w:eastAsia="en-US"/>
        </w:rPr>
      </w:pPr>
    </w:p>
    <w:p w14:paraId="7EDE5D7E" w14:textId="77777777" w:rsidR="000A34DD" w:rsidRPr="000A34DD" w:rsidRDefault="000A34DD" w:rsidP="000A34DD">
      <w:pPr>
        <w:spacing w:after="0" w:line="360" w:lineRule="auto"/>
        <w:rPr>
          <w:ins w:id="28" w:author="Φλούδα Χριστίνα" w:date="2018-07-10T13:03:00Z"/>
          <w:rFonts w:eastAsia="Times New Roman"/>
          <w:szCs w:val="24"/>
          <w:lang w:eastAsia="en-US"/>
        </w:rPr>
      </w:pPr>
      <w:ins w:id="29" w:author="Φλούδα Χριστίνα" w:date="2018-07-10T13:03:00Z">
        <w:r w:rsidRPr="000A34DD">
          <w:rPr>
            <w:rFonts w:eastAsia="Times New Roman"/>
            <w:szCs w:val="24"/>
            <w:lang w:eastAsia="en-US"/>
          </w:rPr>
          <w:t>ΟΜΙΛΗΤΕΣ</w:t>
        </w:r>
      </w:ins>
    </w:p>
    <w:p w14:paraId="33B5B7A4" w14:textId="77777777" w:rsidR="000A34DD" w:rsidRPr="000A34DD" w:rsidRDefault="000A34DD" w:rsidP="000A34DD">
      <w:pPr>
        <w:spacing w:after="0" w:line="360" w:lineRule="auto"/>
        <w:rPr>
          <w:ins w:id="30" w:author="Φλούδα Χριστίνα" w:date="2018-07-10T13:03:00Z"/>
          <w:rFonts w:eastAsia="Times New Roman"/>
          <w:szCs w:val="24"/>
          <w:lang w:eastAsia="en-US"/>
        </w:rPr>
      </w:pPr>
      <w:ins w:id="31" w:author="Φλούδα Χριστίνα" w:date="2018-07-10T13:03:00Z">
        <w:r w:rsidRPr="000A34DD">
          <w:rPr>
            <w:rFonts w:eastAsia="Times New Roman"/>
            <w:szCs w:val="24"/>
            <w:lang w:eastAsia="en-US"/>
          </w:rPr>
          <w:br/>
          <w:t>Α. Επί της Ειδικής Ημερήσιας Διάταξης:</w:t>
        </w:r>
        <w:r w:rsidRPr="000A34DD">
          <w:rPr>
            <w:rFonts w:eastAsia="Times New Roman"/>
            <w:szCs w:val="24"/>
            <w:lang w:eastAsia="en-US"/>
          </w:rPr>
          <w:br/>
          <w:t>ΚΑΤΡΟΥΓΚΑΛΟΣ Γ. , σελ.</w:t>
        </w:r>
        <w:r w:rsidRPr="000A34DD">
          <w:rPr>
            <w:rFonts w:eastAsia="Times New Roman"/>
            <w:szCs w:val="24"/>
            <w:lang w:eastAsia="en-US"/>
          </w:rPr>
          <w:br/>
          <w:t>ΣΤΕΦΟΣ Ι. , σελ.</w:t>
        </w:r>
        <w:r w:rsidRPr="000A34DD">
          <w:rPr>
            <w:rFonts w:eastAsia="Times New Roman"/>
            <w:szCs w:val="24"/>
            <w:lang w:eastAsia="en-US"/>
          </w:rPr>
          <w:br/>
        </w:r>
        <w:r w:rsidRPr="000A34DD">
          <w:rPr>
            <w:rFonts w:eastAsia="Times New Roman"/>
            <w:szCs w:val="24"/>
            <w:lang w:eastAsia="en-US"/>
          </w:rPr>
          <w:br/>
          <w:t>Β. Επί διαδικαστικού θέματος:</w:t>
        </w:r>
        <w:r w:rsidRPr="000A34DD">
          <w:rPr>
            <w:rFonts w:eastAsia="Times New Roman"/>
            <w:szCs w:val="24"/>
            <w:lang w:eastAsia="en-US"/>
          </w:rPr>
          <w:br/>
          <w:t>ΒΑΡΕΜΕΝΟΣ Γ. , σελ.</w:t>
        </w:r>
        <w:r w:rsidRPr="000A34DD">
          <w:rPr>
            <w:rFonts w:eastAsia="Times New Roman"/>
            <w:szCs w:val="24"/>
            <w:lang w:eastAsia="en-US"/>
          </w:rPr>
          <w:br/>
          <w:t>ΒΟΥΤΣΗΣ Ν. , σελ.</w:t>
        </w:r>
        <w:r w:rsidRPr="000A34DD">
          <w:rPr>
            <w:rFonts w:eastAsia="Times New Roman"/>
            <w:szCs w:val="24"/>
            <w:lang w:eastAsia="en-US"/>
          </w:rPr>
          <w:br/>
          <w:t>ΓΕΩΡΓΙΑΔΗΣ Σ. , σελ.</w:t>
        </w:r>
        <w:r w:rsidRPr="000A34DD">
          <w:rPr>
            <w:rFonts w:eastAsia="Times New Roman"/>
            <w:szCs w:val="24"/>
            <w:lang w:eastAsia="en-US"/>
          </w:rPr>
          <w:br/>
          <w:t>ΔΑΒΑΚΗΣ Α. , σελ.</w:t>
        </w:r>
        <w:r w:rsidRPr="000A34DD">
          <w:rPr>
            <w:rFonts w:eastAsia="Times New Roman"/>
            <w:szCs w:val="24"/>
            <w:lang w:eastAsia="en-US"/>
          </w:rPr>
          <w:br/>
          <w:t>ΚΑΚΛΑΜΑΝΗΣ Ν. , σελ.</w:t>
        </w:r>
        <w:r w:rsidRPr="000A34DD">
          <w:rPr>
            <w:rFonts w:eastAsia="Times New Roman"/>
            <w:szCs w:val="24"/>
            <w:lang w:eastAsia="en-US"/>
          </w:rPr>
          <w:br/>
          <w:t>ΚΑΜΜΕΝΟΣ Π. , σελ.</w:t>
        </w:r>
        <w:r w:rsidRPr="000A34DD">
          <w:rPr>
            <w:rFonts w:eastAsia="Times New Roman"/>
            <w:szCs w:val="24"/>
            <w:lang w:eastAsia="en-US"/>
          </w:rPr>
          <w:br/>
          <w:t>ΚΑΝΕΛΛΗ Γ. , σελ.</w:t>
        </w:r>
        <w:r w:rsidRPr="000A34DD">
          <w:rPr>
            <w:rFonts w:eastAsia="Times New Roman"/>
            <w:szCs w:val="24"/>
            <w:lang w:eastAsia="en-US"/>
          </w:rPr>
          <w:br/>
          <w:t>ΞΥΔΑΚΗΣ Ν. , σελ.</w:t>
        </w:r>
        <w:r w:rsidRPr="000A34DD">
          <w:rPr>
            <w:rFonts w:eastAsia="Times New Roman"/>
            <w:szCs w:val="24"/>
            <w:lang w:eastAsia="en-US"/>
          </w:rPr>
          <w:br/>
          <w:t>ΠΑΠΠΑΣ Χ. , σελ.</w:t>
        </w:r>
        <w:r w:rsidRPr="000A34DD">
          <w:rPr>
            <w:rFonts w:eastAsia="Times New Roman"/>
            <w:szCs w:val="24"/>
            <w:lang w:eastAsia="en-US"/>
          </w:rPr>
          <w:br/>
        </w:r>
        <w:r w:rsidRPr="000A34DD">
          <w:rPr>
            <w:rFonts w:eastAsia="Times New Roman"/>
            <w:szCs w:val="24"/>
            <w:lang w:eastAsia="en-US"/>
          </w:rPr>
          <w:br/>
          <w:t>Γ. Επί των σχεδίων νόμων του Υπουργείου Εθνικής  Άμυνας:</w:t>
        </w:r>
        <w:r w:rsidRPr="000A34DD">
          <w:rPr>
            <w:rFonts w:eastAsia="Times New Roman"/>
            <w:szCs w:val="24"/>
            <w:lang w:eastAsia="en-US"/>
          </w:rPr>
          <w:br/>
          <w:t>ΔΑΒΑΚΗΣ Α. , σελ.</w:t>
        </w:r>
        <w:r w:rsidRPr="000A34DD">
          <w:rPr>
            <w:rFonts w:eastAsia="Times New Roman"/>
            <w:szCs w:val="24"/>
            <w:lang w:eastAsia="en-US"/>
          </w:rPr>
          <w:br/>
          <w:t>ΔΑΝΕΛΛΗΣ Σ. , σελ.</w:t>
        </w:r>
        <w:r w:rsidRPr="000A34DD">
          <w:rPr>
            <w:rFonts w:eastAsia="Times New Roman"/>
            <w:szCs w:val="24"/>
            <w:lang w:eastAsia="en-US"/>
          </w:rPr>
          <w:br/>
          <w:t>ΔΕΝΔΙΑΣ Ν. , σελ.</w:t>
        </w:r>
        <w:r w:rsidRPr="000A34DD">
          <w:rPr>
            <w:rFonts w:eastAsia="Times New Roman"/>
            <w:szCs w:val="24"/>
            <w:lang w:eastAsia="en-US"/>
          </w:rPr>
          <w:br/>
          <w:t>ΚΑΜΜΕΝΟΣ Π. , σελ.</w:t>
        </w:r>
        <w:r w:rsidRPr="000A34DD">
          <w:rPr>
            <w:rFonts w:eastAsia="Times New Roman"/>
            <w:szCs w:val="24"/>
            <w:lang w:eastAsia="en-US"/>
          </w:rPr>
          <w:br/>
          <w:t>ΚΑΝΕΛΛΗ Γ. , σελ.</w:t>
        </w:r>
      </w:ins>
    </w:p>
    <w:p w14:paraId="542E2F2C" w14:textId="5D52D4A2" w:rsidR="000A34DD" w:rsidRDefault="000A34DD" w:rsidP="000A34DD">
      <w:pPr>
        <w:spacing w:line="600" w:lineRule="auto"/>
        <w:ind w:firstLine="720"/>
        <w:jc w:val="center"/>
        <w:rPr>
          <w:ins w:id="32" w:author="Φλούδα Χριστίνα" w:date="2018-07-10T13:02:00Z"/>
          <w:rFonts w:eastAsia="Times New Roman" w:cs="Times New Roman"/>
          <w:szCs w:val="24"/>
        </w:rPr>
      </w:pPr>
      <w:ins w:id="33" w:author="Φλούδα Χριστίνα" w:date="2018-07-10T13:03:00Z">
        <w:r w:rsidRPr="000A34DD">
          <w:rPr>
            <w:rFonts w:eastAsia="Times New Roman"/>
            <w:szCs w:val="24"/>
            <w:lang w:eastAsia="en-US"/>
          </w:rPr>
          <w:t>ΚΑΤΣΙΚΗΣ Κ. , σελ.</w:t>
        </w:r>
        <w:r w:rsidRPr="000A34DD">
          <w:rPr>
            <w:rFonts w:eastAsia="Times New Roman"/>
            <w:szCs w:val="24"/>
            <w:lang w:eastAsia="en-US"/>
          </w:rPr>
          <w:br/>
          <w:t>ΚΟΥΖΗΛΟΣ Ν. , σελ.</w:t>
        </w:r>
        <w:r w:rsidRPr="000A34DD">
          <w:rPr>
            <w:rFonts w:eastAsia="Times New Roman"/>
            <w:szCs w:val="24"/>
            <w:lang w:eastAsia="en-US"/>
          </w:rPr>
          <w:br/>
          <w:t>ΛΟΒΕΡΔΟΣ Α. , σελ.</w:t>
        </w:r>
        <w:r w:rsidRPr="000A34DD">
          <w:rPr>
            <w:rFonts w:eastAsia="Times New Roman"/>
            <w:szCs w:val="24"/>
            <w:lang w:eastAsia="en-US"/>
          </w:rPr>
          <w:br/>
          <w:t>ΞΥΔΑΚΗΣ Ν. , σελ.</w:t>
        </w:r>
        <w:r w:rsidRPr="000A34DD">
          <w:rPr>
            <w:rFonts w:eastAsia="Times New Roman"/>
            <w:szCs w:val="24"/>
            <w:lang w:eastAsia="en-US"/>
          </w:rPr>
          <w:br/>
          <w:t>ΠΑΠΠΑΣ Χ. , σελ.</w:t>
        </w:r>
        <w:r w:rsidRPr="000A34DD">
          <w:rPr>
            <w:rFonts w:eastAsia="Times New Roman"/>
            <w:szCs w:val="24"/>
            <w:lang w:eastAsia="en-US"/>
          </w:rPr>
          <w:br/>
          <w:t>ΣΑΡΙΔΗΣ Ι. , σελ.</w:t>
        </w:r>
        <w:r w:rsidRPr="000A34DD">
          <w:rPr>
            <w:rFonts w:eastAsia="Times New Roman"/>
            <w:szCs w:val="24"/>
            <w:lang w:eastAsia="en-US"/>
          </w:rPr>
          <w:br/>
        </w:r>
        <w:r w:rsidRPr="000A34DD">
          <w:rPr>
            <w:rFonts w:eastAsia="Times New Roman"/>
            <w:szCs w:val="24"/>
            <w:lang w:eastAsia="en-US"/>
          </w:rPr>
          <w:br/>
          <w:t>ΠΑΡΕΜΒΑΣΕΙΣ:</w:t>
        </w:r>
        <w:r w:rsidRPr="000A34DD">
          <w:rPr>
            <w:rFonts w:eastAsia="Times New Roman"/>
            <w:szCs w:val="24"/>
            <w:lang w:eastAsia="en-US"/>
          </w:rPr>
          <w:br/>
          <w:t>ΤΑΣΟΥΛΑΣ Κ. , σελ.</w:t>
        </w:r>
        <w:r w:rsidRPr="000A34DD">
          <w:rPr>
            <w:rFonts w:eastAsia="Times New Roman"/>
            <w:szCs w:val="24"/>
            <w:lang w:eastAsia="en-US"/>
          </w:rPr>
          <w:br/>
        </w:r>
      </w:ins>
    </w:p>
    <w:p w14:paraId="2593AEA7" w14:textId="3783BE74" w:rsidR="009F6E2D" w:rsidRDefault="000A34DD">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2593AEA8" w14:textId="77777777" w:rsidR="009F6E2D" w:rsidRDefault="000A34DD">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2593AEA9" w14:textId="77777777" w:rsidR="009F6E2D" w:rsidRDefault="000A34DD">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593AEAA" w14:textId="77777777" w:rsidR="009F6E2D" w:rsidRDefault="000A34DD">
      <w:pPr>
        <w:spacing w:line="600" w:lineRule="auto"/>
        <w:ind w:firstLine="720"/>
        <w:jc w:val="center"/>
        <w:rPr>
          <w:rFonts w:eastAsia="Times New Roman" w:cs="Times New Roman"/>
          <w:szCs w:val="24"/>
        </w:rPr>
      </w:pPr>
      <w:r>
        <w:rPr>
          <w:rFonts w:eastAsia="Times New Roman" w:cs="Times New Roman"/>
          <w:szCs w:val="24"/>
        </w:rPr>
        <w:t>ΣΥΝΟΔΟΣ Γ΄</w:t>
      </w:r>
    </w:p>
    <w:p w14:paraId="2593AEAB" w14:textId="77777777" w:rsidR="009F6E2D" w:rsidRDefault="000A34DD">
      <w:pPr>
        <w:spacing w:line="600" w:lineRule="auto"/>
        <w:ind w:firstLine="720"/>
        <w:jc w:val="center"/>
        <w:rPr>
          <w:rFonts w:eastAsia="Times New Roman" w:cs="Times New Roman"/>
          <w:szCs w:val="24"/>
        </w:rPr>
      </w:pPr>
      <w:r>
        <w:rPr>
          <w:rFonts w:eastAsia="Times New Roman" w:cs="Times New Roman"/>
          <w:szCs w:val="24"/>
        </w:rPr>
        <w:t>ΣΥΝΕΔΡΙΑΣΗ ΡΜΘ΄</w:t>
      </w:r>
    </w:p>
    <w:p w14:paraId="2593AEAC" w14:textId="77777777" w:rsidR="009F6E2D" w:rsidRDefault="000A34DD">
      <w:pPr>
        <w:spacing w:line="600" w:lineRule="auto"/>
        <w:ind w:firstLine="720"/>
        <w:jc w:val="center"/>
        <w:rPr>
          <w:rFonts w:eastAsia="Times New Roman" w:cs="Times New Roman"/>
          <w:szCs w:val="24"/>
        </w:rPr>
      </w:pPr>
      <w:r>
        <w:rPr>
          <w:rFonts w:eastAsia="Times New Roman" w:cs="Times New Roman"/>
          <w:szCs w:val="24"/>
        </w:rPr>
        <w:t>Τετάρτη 4 Ιουλίου 2018</w:t>
      </w:r>
    </w:p>
    <w:p w14:paraId="2593AEAD"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Αθήνα, σήμερα στις 4 Ιουλίου 2018, ημέρα Τετάρτη και ώρα 10.25΄</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w:t>
      </w:r>
      <w:r w:rsidRPr="003F4BA4">
        <w:rPr>
          <w:rFonts w:eastAsia="Times New Roman" w:cs="Times New Roman"/>
          <w:szCs w:val="24"/>
        </w:rPr>
        <w:t xml:space="preserve">. </w:t>
      </w:r>
      <w:r w:rsidRPr="004B2920">
        <w:rPr>
          <w:rFonts w:eastAsia="Times New Roman" w:cs="Times New Roman"/>
          <w:b/>
          <w:szCs w:val="24"/>
        </w:rPr>
        <w:t>ΝΙΚΗΤΑ ΚΑΚΛΑΜΑΝΗ</w:t>
      </w:r>
      <w:r>
        <w:rPr>
          <w:rFonts w:eastAsia="Times New Roman" w:cs="Times New Roman"/>
          <w:szCs w:val="24"/>
        </w:rPr>
        <w:t>.</w:t>
      </w:r>
    </w:p>
    <w:p w14:paraId="2593AEAE" w14:textId="77777777" w:rsidR="009F6E2D" w:rsidRDefault="000A34DD">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14:paraId="2593AEAF"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χω</w:t>
      </w:r>
      <w:r>
        <w:rPr>
          <w:rFonts w:eastAsia="Times New Roman" w:cs="Times New Roman"/>
          <w:szCs w:val="24"/>
        </w:rPr>
        <w:t xml:space="preserve"> την τιμ</w:t>
      </w:r>
      <w:r>
        <w:rPr>
          <w:rFonts w:eastAsia="Times New Roman" w:cs="Times New Roman"/>
          <w:szCs w:val="24"/>
        </w:rPr>
        <w:t>ή να ανακοινώσω στο Σώμα το δελτίο των επικαίρων ερωτήσεων της Πέμπτης 5 Ιουλίου 2018.</w:t>
      </w:r>
    </w:p>
    <w:p w14:paraId="2593AEB0"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2593AEB1"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lastRenderedPageBreak/>
        <w:t xml:space="preserve">1.- Η με αριθμό 1908/2-7-2018 επίκαιρη ερώτηση της Βουλευτού Α΄ Αθηνών της </w:t>
      </w:r>
      <w:r>
        <w:rPr>
          <w:rFonts w:eastAsia="Times New Roman" w:cs="Times New Roman"/>
          <w:szCs w:val="24"/>
        </w:rPr>
        <w:t xml:space="preserve">Νέας Δημοκρατίας </w:t>
      </w:r>
      <w:r>
        <w:rPr>
          <w:rFonts w:eastAsia="Times New Roman" w:cs="Times New Roman"/>
          <w:szCs w:val="24"/>
        </w:rPr>
        <w:t>κ</w:t>
      </w:r>
      <w:r w:rsidRPr="00936D0F">
        <w:rPr>
          <w:rFonts w:eastAsia="Times New Roman" w:cs="Times New Roman"/>
          <w:szCs w:val="24"/>
        </w:rPr>
        <w:t>.</w:t>
      </w:r>
      <w:r>
        <w:rPr>
          <w:rFonts w:eastAsia="Times New Roman" w:cs="Times New Roman"/>
          <w:szCs w:val="24"/>
        </w:rPr>
        <w:t xml:space="preserve"> </w:t>
      </w:r>
      <w:r>
        <w:rPr>
          <w:rFonts w:eastAsia="Times New Roman" w:cs="Times New Roman"/>
          <w:szCs w:val="24"/>
        </w:rPr>
        <w:t>Όλγας Κεφαλογιάννη προς την Υπουργό Πολιτισμού και Αθλητισμού, με θέμα: «Υπολειτουργία αρχαιολογικών χώρων και μουσείων εν μέσω θερινής τουριστικής περιόδου».</w:t>
      </w:r>
    </w:p>
    <w:p w14:paraId="2593AEB2"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2.- Η με αριθμό 1903/28-6-2018 επίκαιρη ερώτηση του Βουλευτή Αργολίδας της Δη</w:t>
      </w:r>
      <w:r>
        <w:rPr>
          <w:rFonts w:eastAsia="Times New Roman" w:cs="Times New Roman"/>
          <w:szCs w:val="24"/>
        </w:rPr>
        <w:t xml:space="preserve">μοκρατικής Συμπαράταξης ΠΑΣΟΚ – ΔΗΜΑΡ κ. Γιάννη Μανιάτη προς τον Υπουργό Αγροτικής Ανάπτυξης και Τροφίμων, με θέμα: «Άμεση ανάγκη να ενταχθούν τώρα οι επεκτάσεις </w:t>
      </w:r>
      <w:proofErr w:type="spellStart"/>
      <w:r>
        <w:rPr>
          <w:rFonts w:eastAsia="Times New Roman" w:cs="Times New Roman"/>
          <w:szCs w:val="24"/>
        </w:rPr>
        <w:t>Αναβάλου</w:t>
      </w:r>
      <w:proofErr w:type="spellEnd"/>
      <w:r>
        <w:rPr>
          <w:rFonts w:eastAsia="Times New Roman" w:cs="Times New Roman"/>
          <w:szCs w:val="24"/>
        </w:rPr>
        <w:t xml:space="preserve"> προς </w:t>
      </w:r>
      <w:proofErr w:type="spellStart"/>
      <w:r>
        <w:rPr>
          <w:rFonts w:eastAsia="Times New Roman" w:cs="Times New Roman"/>
          <w:szCs w:val="24"/>
        </w:rPr>
        <w:t>Ερμιονίδα</w:t>
      </w:r>
      <w:proofErr w:type="spellEnd"/>
      <w:r>
        <w:rPr>
          <w:rFonts w:eastAsia="Times New Roman" w:cs="Times New Roman"/>
          <w:szCs w:val="24"/>
        </w:rPr>
        <w:t xml:space="preserve"> και </w:t>
      </w:r>
      <w:proofErr w:type="spellStart"/>
      <w:r>
        <w:rPr>
          <w:rFonts w:eastAsia="Times New Roman" w:cs="Times New Roman"/>
          <w:szCs w:val="24"/>
        </w:rPr>
        <w:t>Φίχτια</w:t>
      </w:r>
      <w:proofErr w:type="spellEnd"/>
      <w:r>
        <w:rPr>
          <w:rFonts w:eastAsia="Times New Roman" w:cs="Times New Roman"/>
          <w:szCs w:val="24"/>
        </w:rPr>
        <w:t>-Μυκήνες-Μοναστηράκι στο Μέτρο 4.3.1. του Προγράμματος Αγροτ</w:t>
      </w:r>
      <w:r>
        <w:rPr>
          <w:rFonts w:eastAsia="Times New Roman" w:cs="Times New Roman"/>
          <w:szCs w:val="24"/>
        </w:rPr>
        <w:t>ικής Ανάπτυξης (ΠΑΑ)».</w:t>
      </w:r>
    </w:p>
    <w:p w14:paraId="2593AEB3"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3. - Η με αριθμό 1888/26-6-2018 επίκαιρη ερώτηση του Βουλευτή Α</w:t>
      </w:r>
      <w:r>
        <w:rPr>
          <w:rFonts w:eastAsia="Times New Roman" w:cs="Times New Roman"/>
          <w:szCs w:val="24"/>
        </w:rPr>
        <w:t>΄</w:t>
      </w:r>
      <w:r>
        <w:rPr>
          <w:rFonts w:eastAsia="Times New Roman" w:cs="Times New Roman"/>
          <w:szCs w:val="24"/>
        </w:rPr>
        <w:t xml:space="preserve"> Θεσσαλονίκης του Λαϊκού Συνδέσμου - Χρυσή Αυγή κ. Αντωνίου Γρέγου προς την Υπουργό Πολιτισμού και Αθλητισμού, με θέμα: «Περί του Μουσείου Μακεδονικού Αγώνα και λοιπών φ</w:t>
      </w:r>
      <w:r>
        <w:rPr>
          <w:rFonts w:eastAsia="Times New Roman" w:cs="Times New Roman"/>
          <w:szCs w:val="24"/>
        </w:rPr>
        <w:t>ορέων, συλλόγων και σωματείων της Μακεδονίας και του άρθρου 6 της συμφωνίας Ελλάδας-Σκοπίων».</w:t>
      </w:r>
    </w:p>
    <w:p w14:paraId="2593AEB4"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4.- Η με αριθμό 1915/3-7-2018 επίκαιρη ερώτηση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w:t>
      </w:r>
      <w:r>
        <w:rPr>
          <w:rFonts w:eastAsia="Times New Roman" w:cs="Times New Roman"/>
          <w:szCs w:val="24"/>
        </w:rPr>
        <w:lastRenderedPageBreak/>
        <w:t>τον Υπουργό Υποδομών και Μεταφορ</w:t>
      </w:r>
      <w:r>
        <w:rPr>
          <w:rFonts w:eastAsia="Times New Roman" w:cs="Times New Roman"/>
          <w:szCs w:val="24"/>
        </w:rPr>
        <w:t>ών, σχετικά με τη «μετατροπή των συμβάσεων των 23 Υδρονομέων εργαζομένων της ΕΥΔΑΠ Α</w:t>
      </w:r>
      <w:r w:rsidRPr="00C64D12">
        <w:rPr>
          <w:rFonts w:eastAsia="Times New Roman" w:cs="Times New Roman"/>
          <w:szCs w:val="24"/>
        </w:rPr>
        <w:t>.</w:t>
      </w:r>
      <w:r>
        <w:rPr>
          <w:rFonts w:eastAsia="Times New Roman" w:cs="Times New Roman"/>
          <w:szCs w:val="24"/>
        </w:rPr>
        <w:t>Ε</w:t>
      </w:r>
      <w:r w:rsidRPr="00C64D12">
        <w:rPr>
          <w:rFonts w:eastAsia="Times New Roman" w:cs="Times New Roman"/>
          <w:szCs w:val="24"/>
        </w:rPr>
        <w:t>.</w:t>
      </w:r>
      <w:r>
        <w:rPr>
          <w:rFonts w:eastAsia="Times New Roman" w:cs="Times New Roman"/>
          <w:szCs w:val="24"/>
        </w:rPr>
        <w:t xml:space="preserve"> σε αορίστου χρόνου και την ένταξή τους στον κανονισμό προσωπικού και τις </w:t>
      </w:r>
      <w:r>
        <w:rPr>
          <w:rFonts w:eastAsia="Times New Roman" w:cs="Times New Roman"/>
          <w:szCs w:val="24"/>
        </w:rPr>
        <w:t>σ</w:t>
      </w:r>
      <w:r>
        <w:rPr>
          <w:rFonts w:eastAsia="Times New Roman" w:cs="Times New Roman"/>
          <w:szCs w:val="24"/>
        </w:rPr>
        <w:t xml:space="preserve">υλλογικές </w:t>
      </w:r>
      <w:r>
        <w:rPr>
          <w:rFonts w:eastAsia="Times New Roman" w:cs="Times New Roman"/>
          <w:szCs w:val="24"/>
        </w:rPr>
        <w:t>σ</w:t>
      </w:r>
      <w:r>
        <w:rPr>
          <w:rFonts w:eastAsia="Times New Roman" w:cs="Times New Roman"/>
          <w:szCs w:val="24"/>
        </w:rPr>
        <w:t xml:space="preserve">υμβάσεις </w:t>
      </w:r>
      <w:r>
        <w:rPr>
          <w:rFonts w:eastAsia="Times New Roman" w:cs="Times New Roman"/>
          <w:szCs w:val="24"/>
        </w:rPr>
        <w:t>ε</w:t>
      </w:r>
      <w:r>
        <w:rPr>
          <w:rFonts w:eastAsia="Times New Roman" w:cs="Times New Roman"/>
          <w:szCs w:val="24"/>
        </w:rPr>
        <w:t>ργασίας (ΣΣΕ)».</w:t>
      </w:r>
    </w:p>
    <w:p w14:paraId="2593AEB5"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5.- Η με αριθμό 1895/27-6-2018 επίκαιρη ερώτηση του Ζ΄ Αντιπροέδρου της Βουλής και Βουλευτή Α΄ Αθηνών του Ποταμιού κ. Σπυρίδωνος Λυκούδη προς τον Υπουργό  Εσωτερικών, με θέμα: «Η κατάσταση που επικρατεί στο Πεδίον του Άρεως είναι σε οριακό σημείο».</w:t>
      </w:r>
    </w:p>
    <w:p w14:paraId="2593AEB6"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Β. ΕΠΙΚ</w:t>
      </w:r>
      <w:r>
        <w:rPr>
          <w:rFonts w:eastAsia="Times New Roman" w:cs="Times New Roman"/>
          <w:szCs w:val="24"/>
        </w:rPr>
        <w:t>ΑΙΡΕΣ ΕΡΩΤΗΣΕΙΣ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 xml:space="preserve">ονισμού της </w:t>
      </w:r>
      <w:r>
        <w:rPr>
          <w:rFonts w:eastAsia="Times New Roman" w:cs="Times New Roman"/>
          <w:szCs w:val="24"/>
        </w:rPr>
        <w:t xml:space="preserve"> Βουλής)</w:t>
      </w:r>
    </w:p>
    <w:p w14:paraId="2593AEB7"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1.- Η με αριθμό 1909/2-7-2018 επίκαιρη ερώτηση του Βουλευτή Χίου της Νέας Δημοκρατίας κ. Νότη </w:t>
      </w:r>
      <w:proofErr w:type="spellStart"/>
      <w:r>
        <w:rPr>
          <w:rFonts w:eastAsia="Times New Roman" w:cs="Times New Roman"/>
          <w:szCs w:val="24"/>
        </w:rPr>
        <w:t>Μηταράκη</w:t>
      </w:r>
      <w:proofErr w:type="spellEnd"/>
      <w:r>
        <w:rPr>
          <w:rFonts w:eastAsia="Times New Roman" w:cs="Times New Roman"/>
          <w:szCs w:val="24"/>
        </w:rPr>
        <w:t xml:space="preserve"> προς την Υπουργό Εργασίας, Κοινωνικής Ασφάλισης και Κοινωνικής </w:t>
      </w:r>
      <w:r>
        <w:rPr>
          <w:rFonts w:eastAsia="Times New Roman" w:cs="Times New Roman"/>
          <w:szCs w:val="24"/>
        </w:rPr>
        <w:t xml:space="preserve">Αλληλεγγύης, με θέμα: </w:t>
      </w:r>
      <w:r>
        <w:rPr>
          <w:rFonts w:eastAsia="Times New Roman" w:cs="Times New Roman"/>
          <w:szCs w:val="24"/>
        </w:rPr>
        <w:t>«</w:t>
      </w:r>
      <w:proofErr w:type="spellStart"/>
      <w:r>
        <w:rPr>
          <w:rFonts w:eastAsia="Times New Roman" w:cs="Times New Roman"/>
          <w:szCs w:val="24"/>
        </w:rPr>
        <w:t>Επανυπολογισμός</w:t>
      </w:r>
      <w:proofErr w:type="spellEnd"/>
      <w:r>
        <w:rPr>
          <w:rFonts w:eastAsia="Times New Roman" w:cs="Times New Roman"/>
          <w:szCs w:val="24"/>
        </w:rPr>
        <w:t xml:space="preserve"> συντάξεων βάσει του ν</w:t>
      </w:r>
      <w:r>
        <w:rPr>
          <w:rFonts w:eastAsia="Times New Roman" w:cs="Times New Roman"/>
          <w:szCs w:val="24"/>
        </w:rPr>
        <w:t>.</w:t>
      </w:r>
      <w:r>
        <w:rPr>
          <w:rFonts w:eastAsia="Times New Roman" w:cs="Times New Roman"/>
          <w:szCs w:val="24"/>
        </w:rPr>
        <w:t>4387/2016».</w:t>
      </w:r>
    </w:p>
    <w:p w14:paraId="2593AEB8"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2.- Η με αριθμό 1906/29-6-2018 επίκαιρη ερώτηση της Βουλευτού Δράμας της Δημοκρατικής Συμπαράταξης ΠΑΣΟΚ – ΔΗΜΑΡ </w:t>
      </w:r>
      <w:r>
        <w:rPr>
          <w:rFonts w:eastAsia="Times New Roman" w:cs="Times New Roman"/>
          <w:szCs w:val="24"/>
        </w:rPr>
        <w:t xml:space="preserve">κ. </w:t>
      </w:r>
      <w:r>
        <w:rPr>
          <w:rFonts w:eastAsia="Times New Roman" w:cs="Times New Roman"/>
          <w:szCs w:val="24"/>
        </w:rPr>
        <w:t xml:space="preserve">Χαράς </w:t>
      </w:r>
      <w:proofErr w:type="spellStart"/>
      <w:r>
        <w:rPr>
          <w:rFonts w:eastAsia="Times New Roman" w:cs="Times New Roman"/>
          <w:szCs w:val="24"/>
        </w:rPr>
        <w:t>Κεφαλίδου</w:t>
      </w:r>
      <w:proofErr w:type="spellEnd"/>
      <w:r>
        <w:rPr>
          <w:rFonts w:eastAsia="Times New Roman" w:cs="Times New Roman"/>
          <w:szCs w:val="24"/>
        </w:rPr>
        <w:t xml:space="preserve"> προς την Υπουργό Πολιτισμού και Αθλητισμού, με θέμα</w:t>
      </w:r>
      <w:r>
        <w:rPr>
          <w:rFonts w:eastAsia="Times New Roman" w:cs="Times New Roman"/>
          <w:szCs w:val="24"/>
        </w:rPr>
        <w:t xml:space="preserve">: « Ηλεκτρονικό εισιτήριο: η ημέρα της </w:t>
      </w:r>
      <w:proofErr w:type="spellStart"/>
      <w:r>
        <w:rPr>
          <w:rFonts w:eastAsia="Times New Roman" w:cs="Times New Roman"/>
          <w:szCs w:val="24"/>
        </w:rPr>
        <w:t>Μαρμότας</w:t>
      </w:r>
      <w:proofErr w:type="spellEnd"/>
      <w:r>
        <w:rPr>
          <w:rFonts w:eastAsia="Times New Roman" w:cs="Times New Roman"/>
          <w:szCs w:val="24"/>
        </w:rPr>
        <w:t>».</w:t>
      </w:r>
    </w:p>
    <w:p w14:paraId="2593AEB9"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lastRenderedPageBreak/>
        <w:t xml:space="preserve">3. - Η με αριθμό 1914/3-7-2018 επίκαιρη ερώτηση 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την Υπουργό Διοικητικής Ανασυγκρότησης, με θέμα: </w:t>
      </w:r>
      <w:r>
        <w:rPr>
          <w:rFonts w:eastAsia="Times New Roman" w:cs="Times New Roman"/>
          <w:szCs w:val="24"/>
        </w:rPr>
        <w:t>«</w:t>
      </w:r>
      <w:r>
        <w:rPr>
          <w:rFonts w:eastAsia="Times New Roman" w:cs="Times New Roman"/>
          <w:szCs w:val="24"/>
        </w:rPr>
        <w:t xml:space="preserve">Αναγνώριση </w:t>
      </w:r>
      <w:r>
        <w:rPr>
          <w:rFonts w:eastAsia="Times New Roman" w:cs="Times New Roman"/>
          <w:szCs w:val="24"/>
        </w:rPr>
        <w:t xml:space="preserve">από το δημόσιο της προϋπηρεσίας που έχει </w:t>
      </w:r>
      <w:proofErr w:type="spellStart"/>
      <w:r>
        <w:rPr>
          <w:rFonts w:eastAsia="Times New Roman" w:cs="Times New Roman"/>
          <w:szCs w:val="24"/>
        </w:rPr>
        <w:t>διανυθεί</w:t>
      </w:r>
      <w:proofErr w:type="spellEnd"/>
      <w:r>
        <w:rPr>
          <w:rFonts w:eastAsia="Times New Roman" w:cs="Times New Roman"/>
          <w:szCs w:val="24"/>
        </w:rPr>
        <w:t xml:space="preserve"> στον ιδιωτικό τομέα».</w:t>
      </w:r>
    </w:p>
    <w:p w14:paraId="2593AEBA"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4.- Η με αριθμό 1812/14-6-2018 επίκαιρη ερώτηση του Βουλευτή Α΄ Πειραιά του Λαϊκού Συνδέσμου – 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τον Υπουργό Εσωτερικών, με θέμα: «Ανεξέλεγκτη η κατά</w:t>
      </w:r>
      <w:r>
        <w:rPr>
          <w:rFonts w:eastAsia="Times New Roman" w:cs="Times New Roman"/>
          <w:szCs w:val="24"/>
        </w:rPr>
        <w:t>σταση στο κέντρο φιλοξενίας προσφύγων στο Σκαραμαγκά».</w:t>
      </w:r>
    </w:p>
    <w:p w14:paraId="2593AEBB"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5.- Η με αριθμό 1554/24-4-2018 επίκαιρη ερώτηση του Βουλευτή Κιλκίς του Λαϊκού Συνδέσμου – Χρυσή Αυγή κ. Χρήστου Χατζησάββα προς τον Υπουργό Εσωτερικών, σχετικά με την «ανέγερση κτηρίου για τη στέγαση </w:t>
      </w:r>
      <w:r>
        <w:rPr>
          <w:rFonts w:eastAsia="Times New Roman" w:cs="Times New Roman"/>
          <w:szCs w:val="24"/>
        </w:rPr>
        <w:t xml:space="preserve">του </w:t>
      </w:r>
      <w:r>
        <w:rPr>
          <w:rFonts w:eastAsia="Times New Roman" w:cs="Times New Roman"/>
          <w:szCs w:val="24"/>
        </w:rPr>
        <w:t>τ</w:t>
      </w:r>
      <w:r>
        <w:rPr>
          <w:rFonts w:eastAsia="Times New Roman" w:cs="Times New Roman"/>
          <w:szCs w:val="24"/>
        </w:rPr>
        <w:t xml:space="preserve">μήματος Εθνικών Οδών </w:t>
      </w:r>
      <w:proofErr w:type="spellStart"/>
      <w:r>
        <w:rPr>
          <w:rFonts w:eastAsia="Times New Roman" w:cs="Times New Roman"/>
          <w:szCs w:val="24"/>
        </w:rPr>
        <w:t>Παιονίας</w:t>
      </w:r>
      <w:proofErr w:type="spellEnd"/>
      <w:r>
        <w:rPr>
          <w:rFonts w:eastAsia="Times New Roman" w:cs="Times New Roman"/>
          <w:szCs w:val="24"/>
        </w:rPr>
        <w:t>».</w:t>
      </w:r>
    </w:p>
    <w:p w14:paraId="2593AEBC"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6. - Η με αριθμό 1151/26-2-2018 επίκαιρη ερώτηση του Βουλευτή Κιλκίς του Λαϊκού Συνδέσμου - Χρυσή Αυγή κ. Χρήστου Χατζησάββα προς τον Υπουργό Εσωτερικών, με θέμα: «Ερωτήματα σχετικώς με την υπόθεση πράκτορα βάσει αποκαλ</w:t>
      </w:r>
      <w:r>
        <w:rPr>
          <w:rFonts w:eastAsia="Times New Roman" w:cs="Times New Roman"/>
          <w:szCs w:val="24"/>
        </w:rPr>
        <w:t>ύψεων του Π. Καμμένου».</w:t>
      </w:r>
    </w:p>
    <w:p w14:paraId="2593AEBD"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lastRenderedPageBreak/>
        <w:t>7.- Η με αριθμό 1836/19-6-2018 επίκαιρη ερώτηση του Η΄ Αντιπροέδρου της Βουλής και Ανεξάρτητου Βουλευτή Β΄ Πειραιά κ. Δημητρίου Καμμένου προς τον Υπουργό Εξωτερικών, με θέμα: «Βουλευτής Σύριζα εμφανίζεται ως Μακεδόνας με προσφυγή κα</w:t>
      </w:r>
      <w:r>
        <w:rPr>
          <w:rFonts w:eastAsia="Times New Roman" w:cs="Times New Roman"/>
          <w:szCs w:val="24"/>
        </w:rPr>
        <w:t>τά της Ελλάδας».</w:t>
      </w:r>
    </w:p>
    <w:p w14:paraId="2593AEBE"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8.- Η με αριθμό 1808/13-6-2018 επίκαιρη ερώτηση του Ανεξάρτητου Βουλευτή Β΄ Αθηνών κ. Θεοχάρη </w:t>
      </w:r>
      <w:proofErr w:type="spellStart"/>
      <w:r>
        <w:rPr>
          <w:rFonts w:eastAsia="Times New Roman" w:cs="Times New Roman"/>
          <w:szCs w:val="24"/>
        </w:rPr>
        <w:t>Θεοχάρη</w:t>
      </w:r>
      <w:proofErr w:type="spellEnd"/>
      <w:r>
        <w:rPr>
          <w:rFonts w:eastAsia="Times New Roman" w:cs="Times New Roman"/>
          <w:szCs w:val="24"/>
        </w:rPr>
        <w:t xml:space="preserve"> προς την Υπουργό Πολιτισμού και Αθλητισμού, με θέμα: «Συνεχή </w:t>
      </w:r>
      <w:r>
        <w:rPr>
          <w:rFonts w:eastAsia="Times New Roman" w:cs="Times New Roman"/>
          <w:szCs w:val="24"/>
        </w:rPr>
        <w:t>κ</w:t>
      </w:r>
      <w:r>
        <w:rPr>
          <w:rFonts w:eastAsia="Times New Roman" w:cs="Times New Roman"/>
          <w:szCs w:val="24"/>
        </w:rPr>
        <w:t xml:space="preserve">ρούσματα </w:t>
      </w:r>
      <w:r>
        <w:rPr>
          <w:rFonts w:eastAsia="Times New Roman" w:cs="Times New Roman"/>
          <w:szCs w:val="24"/>
        </w:rPr>
        <w:t>β</w:t>
      </w:r>
      <w:r>
        <w:rPr>
          <w:rFonts w:eastAsia="Times New Roman" w:cs="Times New Roman"/>
          <w:szCs w:val="24"/>
        </w:rPr>
        <w:t xml:space="preserve">ίας στα </w:t>
      </w:r>
      <w:r>
        <w:rPr>
          <w:rFonts w:eastAsia="Times New Roman" w:cs="Times New Roman"/>
          <w:szCs w:val="24"/>
        </w:rPr>
        <w:t>γ</w:t>
      </w:r>
      <w:r>
        <w:rPr>
          <w:rFonts w:eastAsia="Times New Roman" w:cs="Times New Roman"/>
          <w:szCs w:val="24"/>
        </w:rPr>
        <w:t xml:space="preserve">ήπεδα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π</w:t>
      </w:r>
      <w:r>
        <w:rPr>
          <w:rFonts w:eastAsia="Times New Roman" w:cs="Times New Roman"/>
          <w:szCs w:val="24"/>
        </w:rPr>
        <w:t xml:space="preserve">ρωταθλήματος </w:t>
      </w:r>
      <w:r>
        <w:rPr>
          <w:rFonts w:eastAsia="Times New Roman" w:cs="Times New Roman"/>
          <w:szCs w:val="24"/>
        </w:rPr>
        <w:t>π</w:t>
      </w:r>
      <w:r>
        <w:rPr>
          <w:rFonts w:eastAsia="Times New Roman" w:cs="Times New Roman"/>
          <w:szCs w:val="24"/>
        </w:rPr>
        <w:t>οδοσφαίρου».</w:t>
      </w:r>
    </w:p>
    <w:p w14:paraId="2593AEBF" w14:textId="77777777" w:rsidR="009F6E2D" w:rsidRDefault="000A34DD">
      <w:pPr>
        <w:tabs>
          <w:tab w:val="left" w:pos="3642"/>
          <w:tab w:val="center" w:pos="4753"/>
          <w:tab w:val="left" w:pos="6214"/>
        </w:tabs>
        <w:spacing w:line="600" w:lineRule="auto"/>
        <w:ind w:firstLine="720"/>
        <w:jc w:val="both"/>
        <w:rPr>
          <w:rFonts w:eastAsia="Times New Roman" w:cs="Times New Roman"/>
          <w:szCs w:val="24"/>
        </w:rPr>
      </w:pPr>
      <w:r w:rsidRPr="005E0483">
        <w:rPr>
          <w:rFonts w:eastAsia="Times New Roman" w:cs="Times New Roman"/>
          <w:szCs w:val="24"/>
        </w:rPr>
        <w:t xml:space="preserve">Κυρίες </w:t>
      </w:r>
      <w:r w:rsidRPr="005E0483">
        <w:rPr>
          <w:rFonts w:eastAsia="Times New Roman" w:cs="Times New Roman"/>
          <w:szCs w:val="24"/>
        </w:rPr>
        <w:t>και κύριοι συνάδελφοι,</w:t>
      </w:r>
      <w:r>
        <w:rPr>
          <w:rFonts w:eastAsia="Times New Roman" w:cs="Times New Roman"/>
          <w:szCs w:val="24"/>
        </w:rPr>
        <w:t xml:space="preserve"> εισερχόμαστε στην ημερήσια διάταξη της </w:t>
      </w:r>
    </w:p>
    <w:p w14:paraId="2593AEC0" w14:textId="77777777" w:rsidR="009F6E2D" w:rsidRDefault="000A34DD">
      <w:pPr>
        <w:tabs>
          <w:tab w:val="left" w:pos="3642"/>
          <w:tab w:val="center" w:pos="4753"/>
          <w:tab w:val="left" w:pos="6214"/>
        </w:tabs>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2593AEC1" w14:textId="77777777" w:rsidR="009F6E2D" w:rsidRDefault="000A34DD">
      <w:pPr>
        <w:spacing w:line="600" w:lineRule="auto"/>
        <w:ind w:firstLine="720"/>
        <w:jc w:val="both"/>
        <w:rPr>
          <w:rFonts w:eastAsia="Times New Roman"/>
          <w:szCs w:val="24"/>
        </w:rPr>
      </w:pPr>
      <w:r w:rsidRPr="005E0483">
        <w:rPr>
          <w:rFonts w:eastAsia="Times New Roman"/>
          <w:szCs w:val="24"/>
        </w:rPr>
        <w:t>Μόνη συζήτηση και ψήφισ</w:t>
      </w:r>
      <w:r>
        <w:rPr>
          <w:rFonts w:eastAsia="Times New Roman"/>
          <w:szCs w:val="24"/>
        </w:rPr>
        <w:t>η επί της αρχής, των άρθρων</w:t>
      </w:r>
      <w:r>
        <w:rPr>
          <w:rFonts w:eastAsia="Times New Roman"/>
          <w:szCs w:val="24"/>
        </w:rPr>
        <w:t xml:space="preserve"> και</w:t>
      </w:r>
      <w:r>
        <w:rPr>
          <w:rFonts w:eastAsia="Times New Roman"/>
          <w:szCs w:val="24"/>
        </w:rPr>
        <w:t xml:space="preserve"> </w:t>
      </w:r>
      <w:r w:rsidRPr="005E0483">
        <w:rPr>
          <w:rFonts w:eastAsia="Times New Roman"/>
          <w:szCs w:val="24"/>
        </w:rPr>
        <w:t>του συνόλου των σχεδίων νόμου</w:t>
      </w:r>
      <w:r>
        <w:rPr>
          <w:rFonts w:eastAsia="Times New Roman"/>
          <w:szCs w:val="24"/>
        </w:rPr>
        <w:t xml:space="preserve"> του Υπουργείου Εθνικής Άμυνας</w:t>
      </w:r>
      <w:r w:rsidRPr="005E0483">
        <w:rPr>
          <w:rFonts w:eastAsia="Times New Roman"/>
          <w:szCs w:val="24"/>
        </w:rPr>
        <w:t xml:space="preserve">: </w:t>
      </w:r>
    </w:p>
    <w:p w14:paraId="2593AEC2" w14:textId="77777777" w:rsidR="009F6E2D" w:rsidRDefault="000A34DD">
      <w:pPr>
        <w:spacing w:line="600" w:lineRule="auto"/>
        <w:ind w:firstLine="720"/>
        <w:jc w:val="both"/>
        <w:rPr>
          <w:rFonts w:eastAsia="Times New Roman"/>
          <w:szCs w:val="24"/>
        </w:rPr>
      </w:pPr>
      <w:r w:rsidRPr="005E0483">
        <w:rPr>
          <w:rFonts w:eastAsia="Times New Roman"/>
          <w:szCs w:val="24"/>
        </w:rPr>
        <w:t>1. «Κύρωση του Μνημονίου Κατανόησης μεταξύ του Υπουργού</w:t>
      </w:r>
      <w:r w:rsidRPr="005E0483">
        <w:rPr>
          <w:rFonts w:eastAsia="Times New Roman"/>
          <w:szCs w:val="24"/>
        </w:rPr>
        <w:t xml:space="preserve"> Άμυνας του Βασιλείου του Βελγίου, του Υπουργείου Άμυνας της Τσεχικής Δημοκρατίας, του Υπουργείου Άμυνας της Δανίας, του Υπουργείου Εθνικής Άμυνας της Ελληνικής Δημοκρατίας, του Υπουργού Άμυνας του Βασιλείου των </w:t>
      </w:r>
      <w:r w:rsidRPr="005E0483">
        <w:rPr>
          <w:rFonts w:eastAsia="Times New Roman"/>
          <w:szCs w:val="24"/>
        </w:rPr>
        <w:lastRenderedPageBreak/>
        <w:t>Κάτω Χωρών, του Υπουργείου Άμυνας του Βασιλε</w:t>
      </w:r>
      <w:r w:rsidRPr="005E0483">
        <w:rPr>
          <w:rFonts w:eastAsia="Times New Roman"/>
          <w:szCs w:val="24"/>
        </w:rPr>
        <w:t xml:space="preserve">ίου της Νορβηγίας, του Υπουργείου Εθνικής Άμυνας της Πορτογαλίας και του Υπουργείου Άμυνας του Βασιλείου της Ισπανίας που αφορά στην Πολυεθνική Συνεργασία για Κατευθυνόμενα </w:t>
      </w:r>
      <w:proofErr w:type="spellStart"/>
      <w:r w:rsidRPr="005E0483">
        <w:rPr>
          <w:rFonts w:eastAsia="Times New Roman"/>
          <w:szCs w:val="24"/>
        </w:rPr>
        <w:t>Πυρομαχικά</w:t>
      </w:r>
      <w:proofErr w:type="spellEnd"/>
      <w:r w:rsidRPr="005E0483">
        <w:rPr>
          <w:rFonts w:eastAsia="Times New Roman"/>
          <w:szCs w:val="24"/>
        </w:rPr>
        <w:t xml:space="preserve"> Ακριβείας Αέρος - Εδάφους, καθώς και της επιγενόμενης 1ης Τροποποίησης α</w:t>
      </w:r>
      <w:r w:rsidRPr="005E0483">
        <w:rPr>
          <w:rFonts w:eastAsia="Times New Roman"/>
          <w:szCs w:val="24"/>
        </w:rPr>
        <w:t>υτού και άλλες διατάξεις».</w:t>
      </w:r>
    </w:p>
    <w:p w14:paraId="2593AEC3" w14:textId="77777777" w:rsidR="009F6E2D" w:rsidRDefault="000A34DD">
      <w:pPr>
        <w:spacing w:line="600" w:lineRule="auto"/>
        <w:ind w:firstLine="720"/>
        <w:jc w:val="both"/>
        <w:rPr>
          <w:rFonts w:eastAsia="Times New Roman"/>
          <w:szCs w:val="24"/>
        </w:rPr>
      </w:pPr>
      <w:r w:rsidRPr="005E0483">
        <w:rPr>
          <w:rFonts w:eastAsia="Times New Roman"/>
          <w:szCs w:val="24"/>
        </w:rPr>
        <w:t>2.</w:t>
      </w:r>
      <w:r>
        <w:rPr>
          <w:rFonts w:eastAsia="Times New Roman"/>
          <w:szCs w:val="24"/>
        </w:rPr>
        <w:t xml:space="preserve"> </w:t>
      </w:r>
      <w:r w:rsidRPr="005E0483">
        <w:rPr>
          <w:rFonts w:eastAsia="Times New Roman"/>
          <w:szCs w:val="24"/>
        </w:rPr>
        <w:t>«Κύρωση της Τεχνικής Διευθέτησης μεταξύ των Υπουργείων Άμυνας της Ιταλικής Δημοκρατίας, του Βασιλείου της Ισπανίας, της Ελληνικής Δημοκρατίας και της Δημοκρατίας της Πορτογαλίας, όσον αφορά στο βασισμένο στη SIAF Σχηματισμό Μά</w:t>
      </w:r>
      <w:r w:rsidRPr="005E0483">
        <w:rPr>
          <w:rFonts w:eastAsia="Times New Roman"/>
          <w:szCs w:val="24"/>
        </w:rPr>
        <w:t>χης, με τη Συμμετοχή της Ελληνικής Δημοκρατίας και της Δημοκρατίας της Πορτογαλίας».</w:t>
      </w:r>
    </w:p>
    <w:p w14:paraId="2593AEC4" w14:textId="77777777" w:rsidR="009F6E2D" w:rsidRDefault="000A34DD">
      <w:pPr>
        <w:spacing w:line="600" w:lineRule="auto"/>
        <w:ind w:firstLine="720"/>
        <w:jc w:val="both"/>
        <w:rPr>
          <w:rFonts w:eastAsia="Times New Roman"/>
          <w:szCs w:val="24"/>
        </w:rPr>
      </w:pPr>
      <w:r>
        <w:rPr>
          <w:rFonts w:eastAsia="Times New Roman"/>
          <w:szCs w:val="24"/>
        </w:rPr>
        <w:t>Τα νομοσχέδια ψηφίστηκαν στην αρμόδια Διαρκή Επιτροπή</w:t>
      </w:r>
      <w:r>
        <w:rPr>
          <w:rFonts w:eastAsia="Times New Roman"/>
          <w:szCs w:val="24"/>
        </w:rPr>
        <w:t>,</w:t>
      </w:r>
      <w:r>
        <w:rPr>
          <w:rFonts w:eastAsia="Times New Roman"/>
          <w:szCs w:val="24"/>
        </w:rPr>
        <w:t xml:space="preserve"> κατά πλειοψηφία. Εισάγονται προς συζήτηση στη Βουλή με τη διαδικασία του άρθρου 108 του Κανονισμού της Βουλής, δηλαδ</w:t>
      </w:r>
      <w:r>
        <w:rPr>
          <w:rFonts w:eastAsia="Times New Roman"/>
          <w:szCs w:val="24"/>
        </w:rPr>
        <w:t>ή μπορούν να λάβουν τον λόγο όσοι έχουν αντίρρηση επί της κύρωσής τους.</w:t>
      </w:r>
    </w:p>
    <w:p w14:paraId="2593AEC5" w14:textId="77777777" w:rsidR="009F6E2D" w:rsidRDefault="000A34DD">
      <w:pPr>
        <w:spacing w:line="600" w:lineRule="auto"/>
        <w:ind w:firstLine="720"/>
        <w:jc w:val="both"/>
        <w:rPr>
          <w:rFonts w:eastAsia="Times New Roman"/>
          <w:szCs w:val="24"/>
        </w:rPr>
      </w:pPr>
      <w:r>
        <w:rPr>
          <w:rFonts w:eastAsia="Times New Roman"/>
          <w:szCs w:val="24"/>
        </w:rPr>
        <w:t>Ωστόσο, επειδή έχουν κατατεθεί</w:t>
      </w:r>
      <w:r>
        <w:rPr>
          <w:rFonts w:eastAsia="Times New Roman"/>
          <w:szCs w:val="24"/>
        </w:rPr>
        <w:t>,</w:t>
      </w:r>
      <w:r>
        <w:rPr>
          <w:rFonts w:eastAsia="Times New Roman"/>
          <w:szCs w:val="24"/>
        </w:rPr>
        <w:t xml:space="preserve">  μια υπουργική τροπολογία, η 1636/87 και μια βουλευτική τροπολογία, η 1639/88 στο Μνημόνιο Κατανόησης</w:t>
      </w:r>
      <w:r>
        <w:rPr>
          <w:rFonts w:eastAsia="Times New Roman"/>
          <w:szCs w:val="24"/>
        </w:rPr>
        <w:t>,</w:t>
      </w:r>
      <w:r>
        <w:rPr>
          <w:rFonts w:eastAsia="Times New Roman"/>
          <w:szCs w:val="24"/>
        </w:rPr>
        <w:t xml:space="preserve"> που αφορά στα κατευθυνόμενα </w:t>
      </w:r>
      <w:proofErr w:type="spellStart"/>
      <w:r>
        <w:rPr>
          <w:rFonts w:eastAsia="Times New Roman"/>
          <w:szCs w:val="24"/>
        </w:rPr>
        <w:t>πυρομαχικά</w:t>
      </w:r>
      <w:proofErr w:type="spellEnd"/>
      <w:r>
        <w:rPr>
          <w:rFonts w:eastAsia="Times New Roman"/>
          <w:szCs w:val="24"/>
        </w:rPr>
        <w:t xml:space="preserve"> ακριβείας </w:t>
      </w:r>
      <w:r>
        <w:rPr>
          <w:rFonts w:eastAsia="Times New Roman"/>
          <w:szCs w:val="24"/>
        </w:rPr>
        <w:t xml:space="preserve">αέρος-εδάφους, προτείνω αρχικά να τοποθετηθούν επί της αρχής των δύο συμβάσεων όσοι </w:t>
      </w:r>
      <w:r>
        <w:rPr>
          <w:rFonts w:eastAsia="Times New Roman"/>
          <w:szCs w:val="24"/>
        </w:rPr>
        <w:lastRenderedPageBreak/>
        <w:t xml:space="preserve">καταψήφισαν ή εξέφρασαν επιφυλάξεις, καθώς και ο αρμόδιος Υπουργός για πέντε λεπτά και στη συνέχεια </w:t>
      </w:r>
      <w:r>
        <w:rPr>
          <w:rFonts w:eastAsia="Times New Roman"/>
          <w:szCs w:val="24"/>
        </w:rPr>
        <w:t>-</w:t>
      </w:r>
      <w:r>
        <w:rPr>
          <w:rFonts w:eastAsia="Times New Roman"/>
          <w:szCs w:val="24"/>
        </w:rPr>
        <w:t>τώρα αυτό μπορούμε να το αλλάξουμε, τυπικά το διαβάζω- να συζητηθούν οι</w:t>
      </w:r>
      <w:r>
        <w:rPr>
          <w:rFonts w:eastAsia="Times New Roman"/>
          <w:szCs w:val="24"/>
        </w:rPr>
        <w:t xml:space="preserve"> τροπολογίες με τους Κοινοβουλευτικούς Εκπροσώπους, τους εισηγητές και τους ειδικούς αγορητές, καθώς και τους αρμόδιους Υπουργούς να μιλούν ο καθένας για πέντε λεπτά.</w:t>
      </w:r>
    </w:p>
    <w:p w14:paraId="2593AEC6" w14:textId="77777777" w:rsidR="009F6E2D" w:rsidRDefault="000A34DD">
      <w:pPr>
        <w:spacing w:line="600" w:lineRule="auto"/>
        <w:ind w:firstLine="720"/>
        <w:jc w:val="both"/>
        <w:rPr>
          <w:rFonts w:eastAsia="Times New Roman"/>
          <w:szCs w:val="24"/>
        </w:rPr>
      </w:pPr>
      <w:r>
        <w:rPr>
          <w:rFonts w:eastAsia="Times New Roman"/>
          <w:szCs w:val="24"/>
        </w:rPr>
        <w:t>Για τη συζήτηση επί της αρχής</w:t>
      </w:r>
      <w:r>
        <w:rPr>
          <w:rFonts w:eastAsia="Times New Roman"/>
          <w:szCs w:val="24"/>
        </w:rPr>
        <w:t xml:space="preserve"> </w:t>
      </w:r>
      <w:r>
        <w:rPr>
          <w:rFonts w:eastAsia="Times New Roman"/>
          <w:szCs w:val="24"/>
        </w:rPr>
        <w:t>φαντάζομαι</w:t>
      </w:r>
      <w:r>
        <w:rPr>
          <w:rFonts w:eastAsia="Times New Roman"/>
          <w:szCs w:val="24"/>
        </w:rPr>
        <w:t xml:space="preserve"> ότι</w:t>
      </w:r>
      <w:r>
        <w:rPr>
          <w:rFonts w:eastAsia="Times New Roman"/>
          <w:szCs w:val="24"/>
        </w:rPr>
        <w:t xml:space="preserve"> συμφωνείτ</w:t>
      </w:r>
      <w:r>
        <w:rPr>
          <w:rFonts w:eastAsia="Times New Roman"/>
          <w:szCs w:val="24"/>
        </w:rPr>
        <w:t>ε</w:t>
      </w:r>
      <w:r>
        <w:rPr>
          <w:rFonts w:eastAsia="Times New Roman"/>
          <w:szCs w:val="24"/>
        </w:rPr>
        <w:t xml:space="preserve"> </w:t>
      </w:r>
      <w:r>
        <w:rPr>
          <w:rFonts w:eastAsia="Times New Roman"/>
          <w:szCs w:val="24"/>
        </w:rPr>
        <w:t>ομοφώνως.</w:t>
      </w:r>
    </w:p>
    <w:p w14:paraId="2593AEC7" w14:textId="77777777" w:rsidR="009F6E2D" w:rsidRDefault="000A34DD">
      <w:pPr>
        <w:spacing w:line="600" w:lineRule="auto"/>
        <w:ind w:firstLine="720"/>
        <w:jc w:val="both"/>
        <w:rPr>
          <w:rFonts w:eastAsia="Times New Roman"/>
          <w:szCs w:val="24"/>
        </w:rPr>
      </w:pPr>
      <w:r>
        <w:rPr>
          <w:rFonts w:eastAsia="Times New Roman"/>
          <w:szCs w:val="24"/>
        </w:rPr>
        <w:t>Περιμένουμε τον κύριο Υ</w:t>
      </w:r>
      <w:r>
        <w:rPr>
          <w:rFonts w:eastAsia="Times New Roman"/>
          <w:szCs w:val="24"/>
        </w:rPr>
        <w:t>πουργό να μας πει για τη βουλευτική τροπολογία.</w:t>
      </w:r>
    </w:p>
    <w:p w14:paraId="2593AEC8" w14:textId="77777777" w:rsidR="009F6E2D" w:rsidRDefault="000A34DD">
      <w:pPr>
        <w:spacing w:line="600" w:lineRule="auto"/>
        <w:ind w:firstLine="720"/>
        <w:jc w:val="both"/>
        <w:rPr>
          <w:rFonts w:eastAsia="Times New Roman"/>
          <w:szCs w:val="24"/>
        </w:rPr>
      </w:pPr>
      <w:r>
        <w:rPr>
          <w:rFonts w:eastAsia="Times New Roman"/>
          <w:szCs w:val="24"/>
        </w:rPr>
        <w:t>Κύριε Υπουργέ, έχετε τον λόγο.</w:t>
      </w:r>
    </w:p>
    <w:p w14:paraId="2593AEC9" w14:textId="77777777" w:rsidR="009F6E2D" w:rsidRDefault="000A34DD">
      <w:pPr>
        <w:spacing w:line="600" w:lineRule="auto"/>
        <w:ind w:firstLine="720"/>
        <w:jc w:val="both"/>
        <w:rPr>
          <w:rFonts w:eastAsia="Times New Roman"/>
          <w:szCs w:val="24"/>
        </w:rPr>
      </w:pPr>
      <w:r w:rsidRPr="00BC5623">
        <w:rPr>
          <w:rFonts w:eastAsia="Times New Roman"/>
          <w:b/>
          <w:szCs w:val="24"/>
        </w:rPr>
        <w:t>ΠΑΝ</w:t>
      </w:r>
      <w:r>
        <w:rPr>
          <w:rFonts w:eastAsia="Times New Roman"/>
          <w:b/>
          <w:szCs w:val="24"/>
        </w:rPr>
        <w:t>ΟΣ</w:t>
      </w:r>
      <w:r w:rsidRPr="00BC5623">
        <w:rPr>
          <w:rFonts w:eastAsia="Times New Roman"/>
          <w:b/>
          <w:szCs w:val="24"/>
        </w:rPr>
        <w:t xml:space="preserve">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sidRPr="00BC5623">
        <w:rPr>
          <w:rFonts w:eastAsia="Times New Roman"/>
          <w:b/>
          <w:szCs w:val="24"/>
        </w:rPr>
        <w:t>):</w:t>
      </w:r>
      <w:r>
        <w:rPr>
          <w:rFonts w:eastAsia="Times New Roman"/>
          <w:b/>
          <w:szCs w:val="24"/>
        </w:rPr>
        <w:t xml:space="preserve"> </w:t>
      </w:r>
      <w:r w:rsidRPr="00DB1ABB">
        <w:rPr>
          <w:rFonts w:eastAsia="Times New Roman"/>
          <w:szCs w:val="24"/>
        </w:rPr>
        <w:t>Κύριε</w:t>
      </w:r>
      <w:r>
        <w:rPr>
          <w:rFonts w:eastAsia="Times New Roman"/>
          <w:szCs w:val="24"/>
        </w:rPr>
        <w:t xml:space="preserve"> Πρόεδρε, τώρα είδα τη βουλευτική τροπολογία. Κατ</w:t>
      </w:r>
      <w:r>
        <w:rPr>
          <w:rFonts w:eastAsia="Times New Roman"/>
          <w:szCs w:val="24"/>
        </w:rPr>
        <w:t xml:space="preserve">’ </w:t>
      </w:r>
      <w:r>
        <w:rPr>
          <w:rFonts w:eastAsia="Times New Roman"/>
          <w:szCs w:val="24"/>
        </w:rPr>
        <w:t>αρχάς</w:t>
      </w:r>
      <w:r>
        <w:rPr>
          <w:rFonts w:eastAsia="Times New Roman"/>
          <w:szCs w:val="24"/>
        </w:rPr>
        <w:t>, δεν έχω αντίρρηση, αλλά θα προτιμούσα</w:t>
      </w:r>
      <w:r>
        <w:rPr>
          <w:rFonts w:eastAsia="Times New Roman"/>
          <w:szCs w:val="24"/>
        </w:rPr>
        <w:t xml:space="preserve"> να δούμε το θέμα ολοκληρωμένα και να το φέρουμε την άλλη εβδομάδα, που έχουμε πάλι νομοσχέδιο.</w:t>
      </w:r>
    </w:p>
    <w:p w14:paraId="2593AECA" w14:textId="77777777" w:rsidR="009F6E2D" w:rsidRDefault="000A34DD">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Εντάξει.</w:t>
      </w:r>
    </w:p>
    <w:p w14:paraId="2593AECB" w14:textId="77777777" w:rsidR="009F6E2D" w:rsidRDefault="000A34DD">
      <w:pPr>
        <w:tabs>
          <w:tab w:val="left" w:pos="3642"/>
          <w:tab w:val="center" w:pos="4753"/>
          <w:tab w:val="left" w:pos="6214"/>
        </w:tabs>
        <w:spacing w:line="600" w:lineRule="auto"/>
        <w:ind w:firstLine="720"/>
        <w:jc w:val="both"/>
        <w:rPr>
          <w:rFonts w:eastAsia="Times New Roman" w:cs="Times New Roman"/>
          <w:szCs w:val="24"/>
        </w:rPr>
      </w:pPr>
      <w:r w:rsidRPr="00BC5623">
        <w:rPr>
          <w:rFonts w:eastAsia="Times New Roman"/>
          <w:b/>
          <w:szCs w:val="24"/>
        </w:rPr>
        <w:t>ΠΑΝ</w:t>
      </w:r>
      <w:r>
        <w:rPr>
          <w:rFonts w:eastAsia="Times New Roman"/>
          <w:b/>
          <w:szCs w:val="24"/>
        </w:rPr>
        <w:t>ΟΣ</w:t>
      </w:r>
      <w:r w:rsidRPr="00BC5623">
        <w:rPr>
          <w:rFonts w:eastAsia="Times New Roman"/>
          <w:b/>
          <w:szCs w:val="24"/>
        </w:rPr>
        <w:t xml:space="preserve">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sidRPr="00BC5623">
        <w:rPr>
          <w:rFonts w:eastAsia="Times New Roman"/>
          <w:b/>
          <w:szCs w:val="24"/>
        </w:rPr>
        <w:t>):</w:t>
      </w:r>
      <w:r>
        <w:rPr>
          <w:rFonts w:eastAsia="Times New Roman"/>
          <w:b/>
          <w:szCs w:val="24"/>
        </w:rPr>
        <w:t xml:space="preserve"> </w:t>
      </w:r>
      <w:r>
        <w:rPr>
          <w:rFonts w:eastAsia="Times New Roman" w:cs="Times New Roman"/>
          <w:szCs w:val="24"/>
        </w:rPr>
        <w:t>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δεν έχω αντίρρηση. Φαίνεται λο</w:t>
      </w:r>
      <w:r>
        <w:rPr>
          <w:rFonts w:eastAsia="Times New Roman" w:cs="Times New Roman"/>
          <w:szCs w:val="24"/>
        </w:rPr>
        <w:t xml:space="preserve">γική, </w:t>
      </w:r>
      <w:r>
        <w:rPr>
          <w:rFonts w:eastAsia="Times New Roman" w:cs="Times New Roman"/>
          <w:szCs w:val="24"/>
        </w:rPr>
        <w:lastRenderedPageBreak/>
        <w:t>αφορά τους πολίτες πυροτεχνουργούς. Βεβαίως, εάν έχουν ατύχημα και πρέπει…</w:t>
      </w:r>
    </w:p>
    <w:p w14:paraId="2593AECC" w14:textId="77777777" w:rsidR="009F6E2D" w:rsidRDefault="000A34DD">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Εν υπηρεσία αυτό.</w:t>
      </w:r>
    </w:p>
    <w:p w14:paraId="2593AECD" w14:textId="77777777" w:rsidR="009F6E2D" w:rsidRDefault="000A34DD">
      <w:pPr>
        <w:tabs>
          <w:tab w:val="left" w:pos="3642"/>
          <w:tab w:val="center" w:pos="4753"/>
          <w:tab w:val="left" w:pos="6214"/>
        </w:tabs>
        <w:spacing w:line="600" w:lineRule="auto"/>
        <w:ind w:firstLine="720"/>
        <w:jc w:val="both"/>
        <w:rPr>
          <w:rFonts w:eastAsia="Times New Roman" w:cs="Times New Roman"/>
          <w:szCs w:val="24"/>
        </w:rPr>
      </w:pPr>
      <w:r w:rsidRPr="00BC5623">
        <w:rPr>
          <w:rFonts w:eastAsia="Times New Roman"/>
          <w:b/>
          <w:szCs w:val="24"/>
        </w:rPr>
        <w:t>ΠΑΝ</w:t>
      </w:r>
      <w:r>
        <w:rPr>
          <w:rFonts w:eastAsia="Times New Roman"/>
          <w:b/>
          <w:szCs w:val="24"/>
        </w:rPr>
        <w:t>ΟΣ</w:t>
      </w:r>
      <w:r w:rsidRPr="00BC5623">
        <w:rPr>
          <w:rFonts w:eastAsia="Times New Roman"/>
          <w:b/>
          <w:szCs w:val="24"/>
        </w:rPr>
        <w:t xml:space="preserve">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sidRPr="00BC5623">
        <w:rPr>
          <w:rFonts w:eastAsia="Times New Roman"/>
          <w:b/>
          <w:szCs w:val="24"/>
        </w:rPr>
        <w:t>):</w:t>
      </w:r>
      <w:r>
        <w:rPr>
          <w:rFonts w:eastAsia="Times New Roman"/>
          <w:b/>
          <w:szCs w:val="24"/>
        </w:rPr>
        <w:t xml:space="preserve"> </w:t>
      </w:r>
      <w:r>
        <w:rPr>
          <w:rFonts w:eastAsia="Times New Roman" w:cs="Times New Roman"/>
          <w:szCs w:val="24"/>
        </w:rPr>
        <w:t xml:space="preserve">Εν υπηρεσία. Θα το δούμε. Απλώς, θέλω να δω τι </w:t>
      </w:r>
      <w:r>
        <w:rPr>
          <w:rFonts w:eastAsia="Times New Roman" w:cs="Times New Roman"/>
          <w:szCs w:val="24"/>
        </w:rPr>
        <w:t>επιπτώσεις έχει, να κάνουμε και μια μελέτη για την οικονομική επίπτωση και δεσμεύομαι προς τον κύριο συνάδελφο...</w:t>
      </w:r>
    </w:p>
    <w:p w14:paraId="2593AECE" w14:textId="77777777" w:rsidR="009F6E2D" w:rsidRDefault="000A34DD">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Ωραία. Επομένως, για τη βουλευτική τροπολογία δεν γίνεται τοποθέτηση. Θα συζητήσουμε όλα μαζί τα υπόλοιπα.</w:t>
      </w:r>
    </w:p>
    <w:p w14:paraId="2593AECF" w14:textId="77777777" w:rsidR="009F6E2D" w:rsidRDefault="000A34DD">
      <w:pPr>
        <w:tabs>
          <w:tab w:val="left" w:pos="3642"/>
          <w:tab w:val="center" w:pos="4753"/>
          <w:tab w:val="left" w:pos="6214"/>
        </w:tabs>
        <w:spacing w:line="600" w:lineRule="auto"/>
        <w:ind w:firstLine="720"/>
        <w:jc w:val="both"/>
        <w:rPr>
          <w:rFonts w:eastAsia="Times New Roman" w:cs="Times New Roman"/>
          <w:szCs w:val="24"/>
        </w:rPr>
      </w:pPr>
      <w:r w:rsidRPr="00BC5623">
        <w:rPr>
          <w:rFonts w:eastAsia="Times New Roman"/>
          <w:b/>
          <w:szCs w:val="24"/>
        </w:rPr>
        <w:t>ΠΑ</w:t>
      </w:r>
      <w:r w:rsidRPr="00BC5623">
        <w:rPr>
          <w:rFonts w:eastAsia="Times New Roman"/>
          <w:b/>
          <w:szCs w:val="24"/>
        </w:rPr>
        <w:t>Ν</w:t>
      </w:r>
      <w:r>
        <w:rPr>
          <w:rFonts w:eastAsia="Times New Roman"/>
          <w:b/>
          <w:szCs w:val="24"/>
        </w:rPr>
        <w:t>ΟΣ</w:t>
      </w:r>
      <w:r w:rsidRPr="00BC5623">
        <w:rPr>
          <w:rFonts w:eastAsia="Times New Roman"/>
          <w:b/>
          <w:szCs w:val="24"/>
        </w:rPr>
        <w:t xml:space="preserve">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sidRPr="00BC5623">
        <w:rPr>
          <w:rFonts w:eastAsia="Times New Roman"/>
          <w:b/>
          <w:szCs w:val="24"/>
        </w:rPr>
        <w:t>):</w:t>
      </w:r>
      <w:r>
        <w:rPr>
          <w:rFonts w:eastAsia="Times New Roman"/>
          <w:b/>
          <w:szCs w:val="24"/>
        </w:rPr>
        <w:t xml:space="preserve"> </w:t>
      </w:r>
      <w:r>
        <w:rPr>
          <w:rFonts w:eastAsia="Times New Roman" w:cs="Times New Roman"/>
          <w:szCs w:val="24"/>
        </w:rPr>
        <w:t>Μου επιτρέπετε, κύριε Πρόεδρε;</w:t>
      </w:r>
    </w:p>
    <w:p w14:paraId="2593AED0" w14:textId="77777777" w:rsidR="009F6E2D" w:rsidRDefault="000A34DD">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2593AED1" w14:textId="77777777" w:rsidR="009F6E2D" w:rsidRDefault="000A34DD">
      <w:pPr>
        <w:tabs>
          <w:tab w:val="left" w:pos="3642"/>
          <w:tab w:val="center" w:pos="4753"/>
          <w:tab w:val="left" w:pos="6214"/>
        </w:tabs>
        <w:spacing w:line="600" w:lineRule="auto"/>
        <w:ind w:firstLine="720"/>
        <w:jc w:val="both"/>
        <w:rPr>
          <w:rFonts w:eastAsia="Times New Roman" w:cs="Times New Roman"/>
          <w:szCs w:val="24"/>
        </w:rPr>
      </w:pPr>
      <w:r w:rsidRPr="00BC5623">
        <w:rPr>
          <w:rFonts w:eastAsia="Times New Roman"/>
          <w:b/>
          <w:szCs w:val="24"/>
        </w:rPr>
        <w:t>ΠΑΝ</w:t>
      </w:r>
      <w:r>
        <w:rPr>
          <w:rFonts w:eastAsia="Times New Roman"/>
          <w:b/>
          <w:szCs w:val="24"/>
        </w:rPr>
        <w:t>ΟΣ</w:t>
      </w:r>
      <w:r w:rsidRPr="00BC5623">
        <w:rPr>
          <w:rFonts w:eastAsia="Times New Roman"/>
          <w:b/>
          <w:szCs w:val="24"/>
        </w:rPr>
        <w:t xml:space="preserve">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sidRPr="00BC5623">
        <w:rPr>
          <w:rFonts w:eastAsia="Times New Roman"/>
          <w:b/>
          <w:szCs w:val="24"/>
        </w:rPr>
        <w:t>):</w:t>
      </w:r>
      <w:r>
        <w:rPr>
          <w:rFonts w:eastAsia="Times New Roman"/>
          <w:b/>
          <w:szCs w:val="24"/>
        </w:rPr>
        <w:t xml:space="preserve"> </w:t>
      </w:r>
      <w:r>
        <w:rPr>
          <w:rFonts w:eastAsia="Times New Roman" w:cs="Times New Roman"/>
          <w:szCs w:val="24"/>
        </w:rPr>
        <w:t xml:space="preserve">Θέλω να </w:t>
      </w:r>
      <w:r>
        <w:rPr>
          <w:rFonts w:eastAsia="Times New Roman" w:cs="Times New Roman"/>
          <w:szCs w:val="24"/>
        </w:rPr>
        <w:t>πω ότι από το Γενικό Λογιστήριο του Κράτους</w:t>
      </w:r>
      <w:r>
        <w:rPr>
          <w:rFonts w:eastAsia="Times New Roman" w:cs="Times New Roman"/>
          <w:szCs w:val="24"/>
        </w:rPr>
        <w:t>,</w:t>
      </w:r>
      <w:r>
        <w:rPr>
          <w:rFonts w:eastAsia="Times New Roman" w:cs="Times New Roman"/>
          <w:szCs w:val="24"/>
        </w:rPr>
        <w:t xml:space="preserve"> τώρα έρχεται υπογεγραμμένη η τροπολογία</w:t>
      </w:r>
      <w:r>
        <w:rPr>
          <w:rFonts w:eastAsia="Times New Roman" w:cs="Times New Roman"/>
          <w:szCs w:val="24"/>
        </w:rPr>
        <w:t>,</w:t>
      </w:r>
      <w:r>
        <w:rPr>
          <w:rFonts w:eastAsia="Times New Roman" w:cs="Times New Roman"/>
          <w:szCs w:val="24"/>
        </w:rPr>
        <w:t xml:space="preserve"> που καταθέσαμε για </w:t>
      </w:r>
      <w:r>
        <w:rPr>
          <w:rFonts w:eastAsia="Times New Roman" w:cs="Times New Roman"/>
          <w:szCs w:val="24"/>
        </w:rPr>
        <w:lastRenderedPageBreak/>
        <w:t>το θέμα της επέκτασης του επιδόματος στην Ήπειρο και στη Μακεδονία. Δεν είχε υπογράψει ο Υπουργός, έχει υπογράψει τώρα και έρχεται η τροπολογία.</w:t>
      </w:r>
    </w:p>
    <w:p w14:paraId="2593AED2" w14:textId="77777777" w:rsidR="009F6E2D" w:rsidRDefault="000A34D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Παράλλ</w:t>
      </w:r>
      <w:r>
        <w:rPr>
          <w:rFonts w:eastAsia="Times New Roman" w:cs="Times New Roman"/>
          <w:szCs w:val="24"/>
        </w:rPr>
        <w:t xml:space="preserve">ηλα, στην τροπολογία για τα μερίδια, που είχαμε συζητήσει και την αποσύραμε, επειδή είχε μια διαφωνία ο Υπουργός Προστασίας του Πολίτη, υπήρχε μια διαμαρτυρία των συνδικαλιστών της Ελληνικής Αστυνομίας, γιατί υπήρχε μείωση στο βαθμό του </w:t>
      </w:r>
      <w:proofErr w:type="spellStart"/>
      <w:r>
        <w:rPr>
          <w:rFonts w:eastAsia="Times New Roman" w:cs="Times New Roman"/>
          <w:szCs w:val="24"/>
        </w:rPr>
        <w:t>α</w:t>
      </w:r>
      <w:r>
        <w:rPr>
          <w:rFonts w:eastAsia="Times New Roman" w:cs="Times New Roman"/>
          <w:szCs w:val="24"/>
        </w:rPr>
        <w:t>ντιστρατήγου</w:t>
      </w:r>
      <w:proofErr w:type="spellEnd"/>
      <w:r>
        <w:rPr>
          <w:rFonts w:eastAsia="Times New Roman" w:cs="Times New Roman"/>
          <w:szCs w:val="24"/>
        </w:rPr>
        <w:t xml:space="preserve"> κατά </w:t>
      </w:r>
      <w:r>
        <w:rPr>
          <w:rFonts w:eastAsia="Times New Roman" w:cs="Times New Roman"/>
          <w:szCs w:val="24"/>
        </w:rPr>
        <w:t>3 ευρώ.</w:t>
      </w:r>
    </w:p>
    <w:p w14:paraId="2593AED3"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Εντάξει, το αντιλαμβάνομαι. Θέλω να πω, όμως, ότι οι στρατιωτικοί του αντίστοιχου βαθμού πληρώνουν 2</w:t>
      </w:r>
      <w:r>
        <w:rPr>
          <w:rFonts w:eastAsia="Times New Roman" w:cs="Times New Roman"/>
          <w:szCs w:val="24"/>
        </w:rPr>
        <w:t>.</w:t>
      </w:r>
      <w:r>
        <w:rPr>
          <w:rFonts w:eastAsia="Times New Roman" w:cs="Times New Roman"/>
          <w:szCs w:val="24"/>
        </w:rPr>
        <w:t>000 ευρώ κρατήσεις και της Αστυνομίας πληρώνουν 1</w:t>
      </w:r>
      <w:r>
        <w:rPr>
          <w:rFonts w:eastAsia="Times New Roman" w:cs="Times New Roman"/>
          <w:szCs w:val="24"/>
        </w:rPr>
        <w:t>.</w:t>
      </w:r>
      <w:r>
        <w:rPr>
          <w:rFonts w:eastAsia="Times New Roman" w:cs="Times New Roman"/>
          <w:szCs w:val="24"/>
        </w:rPr>
        <w:t xml:space="preserve">000 ευρώ κρατήσεις. </w:t>
      </w:r>
    </w:p>
    <w:p w14:paraId="2593AED4"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Για την παραμεθόριο. </w:t>
      </w:r>
    </w:p>
    <w:p w14:paraId="2593AED5"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w:t>
      </w:r>
      <w:r>
        <w:rPr>
          <w:rFonts w:eastAsia="Times New Roman" w:cs="Times New Roman"/>
          <w:b/>
          <w:szCs w:val="24"/>
        </w:rPr>
        <w:t>υνας</w:t>
      </w:r>
      <w:r>
        <w:rPr>
          <w:rFonts w:eastAsia="Times New Roman" w:cs="Times New Roman"/>
          <w:b/>
          <w:szCs w:val="24"/>
        </w:rPr>
        <w:t xml:space="preserve"> </w:t>
      </w:r>
      <w:r>
        <w:rPr>
          <w:rFonts w:eastAsia="Times New Roman" w:cs="Times New Roman"/>
          <w:b/>
          <w:szCs w:val="24"/>
        </w:rPr>
        <w:t>-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Είναι άσχετο με την παραμεθόριο. Μιλώ για τα μερίδια. </w:t>
      </w:r>
    </w:p>
    <w:p w14:paraId="2593AED6"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ΑΘΑΝΑΣΙΟΣ ΔΑΒΑΚΗΣ:</w:t>
      </w:r>
      <w:r w:rsidRPr="004257E7">
        <w:rPr>
          <w:rFonts w:eastAsia="Times New Roman" w:cs="Times New Roman"/>
          <w:b/>
          <w:szCs w:val="24"/>
        </w:rPr>
        <w:t xml:space="preserve"> </w:t>
      </w:r>
      <w:r>
        <w:rPr>
          <w:rFonts w:eastAsia="Times New Roman" w:cs="Times New Roman"/>
          <w:szCs w:val="24"/>
        </w:rPr>
        <w:t xml:space="preserve">Λέμε για την τροπολογία που δεν έρχεται. </w:t>
      </w:r>
    </w:p>
    <w:p w14:paraId="2593AED7"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Ελπίζω ότι μέχρι το </w:t>
      </w:r>
      <w:r>
        <w:rPr>
          <w:rFonts w:eastAsia="Times New Roman" w:cs="Times New Roman"/>
          <w:szCs w:val="24"/>
        </w:rPr>
        <w:t>τέλος της συνεδρίασης θα τη φέρω. Διότι</w:t>
      </w:r>
      <w:r>
        <w:rPr>
          <w:rFonts w:eastAsia="Times New Roman" w:cs="Times New Roman"/>
          <w:szCs w:val="24"/>
        </w:rPr>
        <w:t>,</w:t>
      </w:r>
      <w:r>
        <w:rPr>
          <w:rFonts w:eastAsia="Times New Roman" w:cs="Times New Roman"/>
          <w:szCs w:val="24"/>
        </w:rPr>
        <w:t xml:space="preserve"> προκειμένου να εξαλείψουμε και αυτά τα 3 ευρώ, κάνουμε μια μικρή αλλαγή και στου </w:t>
      </w:r>
      <w:r>
        <w:rPr>
          <w:rFonts w:eastAsia="Times New Roman" w:cs="Times New Roman"/>
          <w:szCs w:val="24"/>
        </w:rPr>
        <w:t>τ</w:t>
      </w:r>
      <w:r>
        <w:rPr>
          <w:rFonts w:eastAsia="Times New Roman" w:cs="Times New Roman"/>
          <w:szCs w:val="24"/>
        </w:rPr>
        <w:t xml:space="preserve">αξίαρχου από 24,5 μερίδια το πάμε στα 25 μερίδια </w:t>
      </w:r>
      <w:r>
        <w:rPr>
          <w:rFonts w:eastAsia="Times New Roman" w:cs="Times New Roman"/>
          <w:szCs w:val="24"/>
        </w:rPr>
        <w:lastRenderedPageBreak/>
        <w:t xml:space="preserve">και στου </w:t>
      </w:r>
      <w:proofErr w:type="spellStart"/>
      <w:r>
        <w:rPr>
          <w:rFonts w:eastAsia="Times New Roman" w:cs="Times New Roman"/>
          <w:szCs w:val="24"/>
        </w:rPr>
        <w:t>α</w:t>
      </w:r>
      <w:r>
        <w:rPr>
          <w:rFonts w:eastAsia="Times New Roman" w:cs="Times New Roman"/>
          <w:szCs w:val="24"/>
        </w:rPr>
        <w:t>ρχιλοχία</w:t>
      </w:r>
      <w:proofErr w:type="spellEnd"/>
      <w:r>
        <w:rPr>
          <w:rFonts w:eastAsia="Times New Roman" w:cs="Times New Roman"/>
          <w:szCs w:val="24"/>
        </w:rPr>
        <w:t xml:space="preserve"> από 8 μερίδια σε 8,5 μερίδια. Οι βαθμοί αυτοί δεν υπάρχουν στην Ε</w:t>
      </w:r>
      <w:r>
        <w:rPr>
          <w:rFonts w:eastAsia="Times New Roman" w:cs="Times New Roman"/>
          <w:szCs w:val="24"/>
        </w:rPr>
        <w:t xml:space="preserve">λληνική Αστυνομία. Προκειμένου να μην υπάρχει θέμα με την Ελληνική Αστυνομία, ελπίζω μέχρι το τέλος της συνεδρίασης να έχει υπογράψει ο κ. </w:t>
      </w:r>
      <w:proofErr w:type="spellStart"/>
      <w:r>
        <w:rPr>
          <w:rFonts w:eastAsia="Times New Roman" w:cs="Times New Roman"/>
          <w:szCs w:val="24"/>
        </w:rPr>
        <w:t>Τόσκας</w:t>
      </w:r>
      <w:proofErr w:type="spellEnd"/>
      <w:r>
        <w:rPr>
          <w:rFonts w:eastAsia="Times New Roman" w:cs="Times New Roman"/>
          <w:szCs w:val="24"/>
        </w:rPr>
        <w:t xml:space="preserve">, διαφορετικά οι άλλες δύο παράγραφοι της τροπολογίας αυτής που αφορούν τους στρατιωτικούς </w:t>
      </w:r>
      <w:r>
        <w:rPr>
          <w:rFonts w:eastAsia="Times New Roman" w:cs="Times New Roman"/>
          <w:szCs w:val="24"/>
        </w:rPr>
        <w:t>μας,</w:t>
      </w:r>
      <w:r>
        <w:rPr>
          <w:rFonts w:eastAsia="Times New Roman" w:cs="Times New Roman"/>
          <w:szCs w:val="24"/>
        </w:rPr>
        <w:t xml:space="preserve"> που βρίσκονται </w:t>
      </w:r>
      <w:r>
        <w:rPr>
          <w:rFonts w:eastAsia="Times New Roman" w:cs="Times New Roman"/>
          <w:szCs w:val="24"/>
        </w:rPr>
        <w:t xml:space="preserve">όμηροι στην Τουρκία θα πρέπει να κατατεθούν ως βουλευτικές τροπολογίες, προκειμένου να τις περάσουμε. </w:t>
      </w:r>
    </w:p>
    <w:p w14:paraId="2593AED8"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γώ αυτήν τη στιγμή –και όχι μόνο εγώ, αλλά και </w:t>
      </w:r>
      <w:r>
        <w:rPr>
          <w:rFonts w:eastAsia="Times New Roman" w:cs="Times New Roman"/>
          <w:szCs w:val="24"/>
        </w:rPr>
        <w:t>όλοι οι παρ</w:t>
      </w:r>
      <w:r>
        <w:rPr>
          <w:rFonts w:eastAsia="Times New Roman" w:cs="Times New Roman"/>
          <w:szCs w:val="24"/>
        </w:rPr>
        <w:t>ε</w:t>
      </w:r>
      <w:r>
        <w:rPr>
          <w:rFonts w:eastAsia="Times New Roman" w:cs="Times New Roman"/>
          <w:szCs w:val="24"/>
        </w:rPr>
        <w:t>υ</w:t>
      </w:r>
      <w:r>
        <w:rPr>
          <w:rFonts w:eastAsia="Times New Roman" w:cs="Times New Roman"/>
          <w:szCs w:val="24"/>
        </w:rPr>
        <w:t>ρισκόμενοι στην</w:t>
      </w:r>
      <w:r>
        <w:rPr>
          <w:rFonts w:eastAsia="Times New Roman" w:cs="Times New Roman"/>
          <w:szCs w:val="24"/>
        </w:rPr>
        <w:t xml:space="preserve"> </w:t>
      </w:r>
      <w:r>
        <w:rPr>
          <w:rFonts w:eastAsia="Times New Roman" w:cs="Times New Roman"/>
          <w:szCs w:val="24"/>
        </w:rPr>
        <w:t>Αίθουσα- έχω μπροστά μου μία μόνο υπουργική</w:t>
      </w:r>
      <w:r>
        <w:rPr>
          <w:rFonts w:eastAsia="Times New Roman" w:cs="Times New Roman"/>
          <w:szCs w:val="24"/>
        </w:rPr>
        <w:t xml:space="preserve"> τροπολογία για τη δυνατότητα απόσπασης εκπαιδευτικών</w:t>
      </w:r>
      <w:r>
        <w:rPr>
          <w:rFonts w:eastAsia="Times New Roman" w:cs="Times New Roman"/>
          <w:szCs w:val="24"/>
        </w:rPr>
        <w:t>,</w:t>
      </w:r>
      <w:r>
        <w:rPr>
          <w:rFonts w:eastAsia="Times New Roman" w:cs="Times New Roman"/>
          <w:szCs w:val="24"/>
        </w:rPr>
        <w:t xml:space="preserve"> που είναι σύζυγοι στρατιωτικών. </w:t>
      </w:r>
    </w:p>
    <w:p w14:paraId="2593AED9"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Έρχονται άλλες δύο. </w:t>
      </w:r>
    </w:p>
    <w:p w14:paraId="2593AEDA"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Οι άλλες δύο που λέτε</w:t>
      </w:r>
      <w:r>
        <w:rPr>
          <w:rFonts w:eastAsia="Times New Roman" w:cs="Times New Roman"/>
          <w:szCs w:val="24"/>
        </w:rPr>
        <w:t>,</w:t>
      </w:r>
      <w:r>
        <w:rPr>
          <w:rFonts w:eastAsia="Times New Roman" w:cs="Times New Roman"/>
          <w:szCs w:val="24"/>
        </w:rPr>
        <w:t xml:space="preserve"> δεν έχουν καν </w:t>
      </w:r>
      <w:r>
        <w:rPr>
          <w:rFonts w:eastAsia="Times New Roman" w:cs="Times New Roman"/>
          <w:szCs w:val="24"/>
        </w:rPr>
        <w:t xml:space="preserve">κατατεθεί. </w:t>
      </w:r>
    </w:p>
    <w:p w14:paraId="2593AEDB"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Όχι, κατατέθηκαν και </w:t>
      </w:r>
      <w:proofErr w:type="spellStart"/>
      <w:r>
        <w:rPr>
          <w:rFonts w:eastAsia="Times New Roman" w:cs="Times New Roman"/>
          <w:szCs w:val="24"/>
        </w:rPr>
        <w:t>απεσύρθησαν</w:t>
      </w:r>
      <w:proofErr w:type="spellEnd"/>
      <w:r>
        <w:rPr>
          <w:rFonts w:eastAsia="Times New Roman" w:cs="Times New Roman"/>
          <w:szCs w:val="24"/>
        </w:rPr>
        <w:t xml:space="preserve">. </w:t>
      </w:r>
    </w:p>
    <w:p w14:paraId="2593AEDC"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Όχι, δεν έχουν κατατεθεί στο Προεδρείο. Για να πω εγώ ότι έχουν κατατεθεί, πρέπει να τις έχω. Σας λέω ότι δεν τις έχω. Επομένως, δεν έχουν κατατεθεί. </w:t>
      </w:r>
    </w:p>
    <w:p w14:paraId="2593AEDD"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Είναι οι τροπολογίες που εί</w:t>
      </w:r>
      <w:r>
        <w:rPr>
          <w:rFonts w:eastAsia="Times New Roman" w:cs="Times New Roman"/>
          <w:szCs w:val="24"/>
        </w:rPr>
        <w:t xml:space="preserve">χαμε συζητήσει στην προηγούμενη </w:t>
      </w:r>
      <w:r>
        <w:rPr>
          <w:rFonts w:eastAsia="Times New Roman" w:cs="Times New Roman"/>
          <w:szCs w:val="24"/>
        </w:rPr>
        <w:t>ε</w:t>
      </w:r>
      <w:r>
        <w:rPr>
          <w:rFonts w:eastAsia="Times New Roman" w:cs="Times New Roman"/>
          <w:szCs w:val="24"/>
        </w:rPr>
        <w:t>πιτροπή…</w:t>
      </w:r>
    </w:p>
    <w:p w14:paraId="2593AEDE"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Δεν κατατέθηκαν. </w:t>
      </w:r>
    </w:p>
    <w:p w14:paraId="2593AEDF"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ακούστε τι θα σας πω.</w:t>
      </w:r>
    </w:p>
    <w:p w14:paraId="2593AEE0"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Είναι οι τροπολογίες που αποσύραμε</w:t>
      </w:r>
      <w:r>
        <w:rPr>
          <w:rFonts w:eastAsia="Times New Roman" w:cs="Times New Roman"/>
          <w:szCs w:val="24"/>
        </w:rPr>
        <w:t xml:space="preserve">, κύριε Πρόεδρε. </w:t>
      </w:r>
    </w:p>
    <w:p w14:paraId="2593AEE1"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Μιλάτε για την </w:t>
      </w:r>
      <w:r>
        <w:rPr>
          <w:rFonts w:eastAsia="Times New Roman" w:cs="Times New Roman"/>
          <w:szCs w:val="24"/>
        </w:rPr>
        <w:t xml:space="preserve">επιτροπή </w:t>
      </w:r>
      <w:r>
        <w:rPr>
          <w:rFonts w:eastAsia="Times New Roman" w:cs="Times New Roman"/>
          <w:szCs w:val="24"/>
        </w:rPr>
        <w:t xml:space="preserve">εσείς τώρα. </w:t>
      </w:r>
    </w:p>
    <w:p w14:paraId="2593AEE2"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Στην </w:t>
      </w:r>
      <w:r>
        <w:rPr>
          <w:rFonts w:eastAsia="Times New Roman" w:cs="Times New Roman"/>
          <w:szCs w:val="24"/>
        </w:rPr>
        <w:t>επιτροπή</w:t>
      </w:r>
      <w:r>
        <w:rPr>
          <w:rFonts w:eastAsia="Times New Roman" w:cs="Times New Roman"/>
          <w:szCs w:val="24"/>
        </w:rPr>
        <w:t>, στο προηγούμενο νομοσχέδιο τις είχαμε καταθέσει και η κ</w:t>
      </w:r>
      <w:r>
        <w:rPr>
          <w:rFonts w:eastAsia="Times New Roman" w:cs="Times New Roman"/>
          <w:szCs w:val="24"/>
        </w:rPr>
        <w:t>.</w:t>
      </w:r>
      <w:r>
        <w:rPr>
          <w:rFonts w:eastAsia="Times New Roman" w:cs="Times New Roman"/>
          <w:szCs w:val="24"/>
        </w:rPr>
        <w:t xml:space="preserve"> Κανέλλη και άλλοι συ</w:t>
      </w:r>
      <w:r>
        <w:rPr>
          <w:rFonts w:eastAsia="Times New Roman" w:cs="Times New Roman"/>
          <w:szCs w:val="24"/>
        </w:rPr>
        <w:t xml:space="preserve">νάδελφοι ζήτησαν να τις αποσύρουμε για να τις συζητήσουμε. </w:t>
      </w:r>
    </w:p>
    <w:p w14:paraId="2593AEE3"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 xml:space="preserve">Όχι, κύριε Υπουργέ, κάποιοι σας έχουν μπερδέψει. </w:t>
      </w:r>
    </w:p>
    <w:p w14:paraId="2593AEE4"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Κύριε Πρόεδρε, μπορώ να μιλήσω; </w:t>
      </w:r>
    </w:p>
    <w:p w14:paraId="2593AEE5"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Περιμένετε ένα λεπτό, κυρία Κανέλλη. </w:t>
      </w:r>
    </w:p>
    <w:p w14:paraId="2593AEE6"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Επειδή αναφέ</w:t>
      </w:r>
      <w:r>
        <w:rPr>
          <w:rFonts w:eastAsia="Times New Roman" w:cs="Times New Roman"/>
          <w:szCs w:val="24"/>
        </w:rPr>
        <w:t xml:space="preserve">ρθηκε σε εμένα ζητάω τον λόγο. </w:t>
      </w:r>
    </w:p>
    <w:p w14:paraId="2593AEE7"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Για τα μερίσματα, κυρία Κανέλλη.</w:t>
      </w:r>
    </w:p>
    <w:p w14:paraId="2593AEE8"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Δεν υπήρξε τέτοια τροπολογία. Δείτε και τα Πρακτικά. </w:t>
      </w:r>
    </w:p>
    <w:p w14:paraId="2593AEE9"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Κύριε Υπουργέ, στην τελευταία συνεδρίαση δεν υπήρξε τροπολογία για τα μερίσματα. Ήταν ο κ. Κουβέλης στην </w:t>
      </w:r>
      <w:r>
        <w:rPr>
          <w:rFonts w:eastAsia="Times New Roman" w:cs="Times New Roman"/>
          <w:szCs w:val="24"/>
        </w:rPr>
        <w:t>επιτροπή</w:t>
      </w:r>
      <w:r>
        <w:rPr>
          <w:rFonts w:eastAsia="Times New Roman" w:cs="Times New Roman"/>
          <w:szCs w:val="24"/>
        </w:rPr>
        <w:t xml:space="preserve">. </w:t>
      </w:r>
    </w:p>
    <w:p w14:paraId="2593AEEA"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Όχι, δεν μιλάω γι’ αυτήν την </w:t>
      </w:r>
      <w:r>
        <w:rPr>
          <w:rFonts w:eastAsia="Times New Roman" w:cs="Times New Roman"/>
          <w:szCs w:val="24"/>
        </w:rPr>
        <w:t>ε</w:t>
      </w:r>
      <w:r>
        <w:rPr>
          <w:rFonts w:eastAsia="Times New Roman" w:cs="Times New Roman"/>
          <w:szCs w:val="24"/>
        </w:rPr>
        <w:t>πιτροπή. Μιλάω για το προηγούμενο</w:t>
      </w:r>
      <w:r>
        <w:rPr>
          <w:rFonts w:eastAsia="Times New Roman" w:cs="Times New Roman"/>
          <w:szCs w:val="24"/>
        </w:rPr>
        <w:t xml:space="preserve"> νομοσχέδιο, που το είχαμε μέσα ως άρθρο και ζητήσατε εσείς να το αποσύρουμε για να το σκεφθείτε. </w:t>
      </w:r>
    </w:p>
    <w:p w14:paraId="2593AEEB"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Θαυμάσια. </w:t>
      </w:r>
    </w:p>
    <w:p w14:paraId="2593AEEC"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lastRenderedPageBreak/>
        <w:t>Σήμερα, όμως, μπορείτε να μου πείτε με ποια διαδικασία μας λέτε ότι μέχρι το τέλος της συνεδρίασης…</w:t>
      </w:r>
    </w:p>
    <w:p w14:paraId="2593AEED"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Κυρία Κανέλλη, αυτό θα το διευκρινίσω εγώ. </w:t>
      </w:r>
    </w:p>
    <w:p w14:paraId="2593AEEE"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Κύριε Υπουργέ, θα ήθελα να σας παρακαλέσω για το εξής: 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αρχάς, ξεκινάει η συζήτηση, έχοντας μπροστά μας τη μία τροπολογία, την υπουργική, που γίνεται δεκτή. Υποθέτω, θα γίνει δεκτή και ευρύτερα από την Ολομ</w:t>
      </w:r>
      <w:r>
        <w:rPr>
          <w:rFonts w:eastAsia="Times New Roman" w:cs="Times New Roman"/>
          <w:szCs w:val="24"/>
        </w:rPr>
        <w:t xml:space="preserve">έλεια. </w:t>
      </w:r>
    </w:p>
    <w:p w14:paraId="2593AEEF"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Για τις άλλες δύο που λέτε, εάν δεν είναι κάτι εξαιρετικά επείγον και με δεδομένο ότι την ερχόμενη εβδομάδα θα </w:t>
      </w:r>
      <w:proofErr w:type="spellStart"/>
      <w:r>
        <w:rPr>
          <w:rFonts w:eastAsia="Times New Roman" w:cs="Times New Roman"/>
          <w:szCs w:val="24"/>
        </w:rPr>
        <w:t>ξαναέχετε</w:t>
      </w:r>
      <w:proofErr w:type="spellEnd"/>
      <w:r>
        <w:rPr>
          <w:rFonts w:eastAsia="Times New Roman" w:cs="Times New Roman"/>
          <w:szCs w:val="24"/>
        </w:rPr>
        <w:t xml:space="preserve"> κάποιο δικό σας νομοσχέδιο, θα ήθελα να σας παρακαλέσω να μην μπλέξουμε την ιστορία και να τις φέρετε την ερχόμενη εβδομάδα, γι</w:t>
      </w:r>
      <w:r>
        <w:rPr>
          <w:rFonts w:eastAsia="Times New Roman" w:cs="Times New Roman"/>
          <w:szCs w:val="24"/>
        </w:rPr>
        <w:t>ατί σήμερα έχουμε και περιορισμένο χρόνο</w:t>
      </w:r>
      <w:r>
        <w:rPr>
          <w:rFonts w:eastAsia="Times New Roman" w:cs="Times New Roman"/>
          <w:szCs w:val="24"/>
        </w:rPr>
        <w:t>,</w:t>
      </w:r>
      <w:r>
        <w:rPr>
          <w:rFonts w:eastAsia="Times New Roman" w:cs="Times New Roman"/>
          <w:szCs w:val="24"/>
        </w:rPr>
        <w:t xml:space="preserve"> με άρσεις ασυλιών</w:t>
      </w:r>
      <w:r>
        <w:rPr>
          <w:rFonts w:eastAsia="Times New Roman" w:cs="Times New Roman"/>
          <w:szCs w:val="24"/>
        </w:rPr>
        <w:t>,</w:t>
      </w:r>
      <w:r>
        <w:rPr>
          <w:rFonts w:eastAsia="Times New Roman" w:cs="Times New Roman"/>
          <w:szCs w:val="24"/>
        </w:rPr>
        <w:t xml:space="preserve"> που πρέπει να αρχίσουν συγκεκριμένη ώρα. Εάν είναι κάτι εξαιρετικά επείγον, αφού ολοκληρωθεί η συζήτηση γι’ αυτό, θα δούμε εάν μπορούμε μία εκ των δύο. Αλλιώς, θα ήθελα να παρακαλέσω…</w:t>
      </w:r>
    </w:p>
    <w:p w14:paraId="2593AEF0"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ΠΑΝΟΣ ΚΑΜΜΕ</w:t>
      </w:r>
      <w:r>
        <w:rPr>
          <w:rFonts w:eastAsia="Times New Roman" w:cs="Times New Roman"/>
          <w:b/>
          <w:szCs w:val="24"/>
        </w:rPr>
        <w:t>ΝΟΣ (Υπουργός Εθνικής Άμυνας</w:t>
      </w:r>
      <w:r>
        <w:rPr>
          <w:rFonts w:eastAsia="Times New Roman" w:cs="Times New Roman"/>
          <w:b/>
          <w:szCs w:val="24"/>
        </w:rPr>
        <w:t xml:space="preserve"> </w:t>
      </w:r>
      <w:r>
        <w:rPr>
          <w:rFonts w:eastAsia="Times New Roman" w:cs="Times New Roman"/>
          <w:b/>
          <w:szCs w:val="24"/>
        </w:rPr>
        <w:t>-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Κύριε Πρόεδρε, είναι δύο πολύ απλά, τα οποία τα έχουμε συμφωνήσει μαζί όλοι. Το ένα είναι η επέκταση του επιδόματος της </w:t>
      </w:r>
      <w:r>
        <w:rPr>
          <w:rFonts w:eastAsia="Times New Roman" w:cs="Times New Roman"/>
          <w:szCs w:val="24"/>
        </w:rPr>
        <w:lastRenderedPageBreak/>
        <w:t>παραμεθορίου στην Ήπειρο και τη Μακεδονία</w:t>
      </w:r>
      <w:r>
        <w:rPr>
          <w:rFonts w:eastAsia="Times New Roman" w:cs="Times New Roman"/>
          <w:szCs w:val="24"/>
        </w:rPr>
        <w:t>,</w:t>
      </w:r>
      <w:r>
        <w:rPr>
          <w:rFonts w:eastAsia="Times New Roman" w:cs="Times New Roman"/>
          <w:szCs w:val="24"/>
        </w:rPr>
        <w:t xml:space="preserve"> που το έχουν ζητήσει όλοι ο</w:t>
      </w:r>
      <w:r>
        <w:rPr>
          <w:rFonts w:eastAsia="Times New Roman" w:cs="Times New Roman"/>
          <w:szCs w:val="24"/>
        </w:rPr>
        <w:t>ι Βουλευτές</w:t>
      </w:r>
      <w:r>
        <w:rPr>
          <w:rFonts w:eastAsia="Times New Roman" w:cs="Times New Roman"/>
          <w:szCs w:val="24"/>
        </w:rPr>
        <w:t>.</w:t>
      </w:r>
      <w:r>
        <w:rPr>
          <w:rFonts w:eastAsia="Times New Roman" w:cs="Times New Roman"/>
          <w:szCs w:val="24"/>
        </w:rPr>
        <w:t xml:space="preserve"> απ’ όλα τα κόμματα. </w:t>
      </w:r>
    </w:p>
    <w:p w14:paraId="2593AEF1"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όταν θα έρθουν, αφού ολοκληρώσουμε τη συζήτηση, πριν κλείσω τη συνεδρίαση, θα δούμε εάν είναι κάτι που ομοφώνως το δέχ</w:t>
      </w:r>
      <w:r>
        <w:rPr>
          <w:rFonts w:eastAsia="Times New Roman" w:cs="Times New Roman"/>
          <w:szCs w:val="24"/>
        </w:rPr>
        <w:t>ονται</w:t>
      </w:r>
      <w:r>
        <w:rPr>
          <w:rFonts w:eastAsia="Times New Roman" w:cs="Times New Roman"/>
          <w:szCs w:val="24"/>
        </w:rPr>
        <w:t xml:space="preserve"> όλοι στην</w:t>
      </w:r>
      <w:r>
        <w:rPr>
          <w:rFonts w:eastAsia="Times New Roman" w:cs="Times New Roman"/>
          <w:szCs w:val="24"/>
        </w:rPr>
        <w:t xml:space="preserve"> Αίθουσα. Τότε, εντάξει. Διαφορετικά, θα ήθελα να παρακαλέσω να πάει την ερχόμενη εβδομάδα. </w:t>
      </w:r>
    </w:p>
    <w:p w14:paraId="2593AEF2"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Κύριε Πρόεδρε…</w:t>
      </w:r>
    </w:p>
    <w:p w14:paraId="2593AEF3"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Κανέλλη, όταν θα μιλήσετε. </w:t>
      </w:r>
    </w:p>
    <w:p w14:paraId="2593AEF4"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Κύριε Πρόεδρε, έχω ένσταση σε αυτό που μόλις είπατε. </w:t>
      </w:r>
    </w:p>
    <w:p w14:paraId="2593AEF5"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 ποιο θέμα; Δεν είπα τίποτα. </w:t>
      </w:r>
    </w:p>
    <w:p w14:paraId="2593AEF6"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Είπατε</w:t>
      </w:r>
      <w:r>
        <w:rPr>
          <w:rFonts w:eastAsia="Times New Roman" w:cs="Times New Roman"/>
          <w:szCs w:val="24"/>
        </w:rPr>
        <w:t>,</w:t>
      </w:r>
      <w:r>
        <w:rPr>
          <w:rFonts w:eastAsia="Times New Roman" w:cs="Times New Roman"/>
          <w:szCs w:val="24"/>
        </w:rPr>
        <w:t xml:space="preserve"> όταν θα τη φέρει να τη συζητήσουμε, εάν συμφωνούν όλοι. Εγώ σας λέω ότι και να συμφωνώ, δεν συμφωνώ με τη διαδικα</w:t>
      </w:r>
      <w:r>
        <w:rPr>
          <w:rFonts w:eastAsia="Times New Roman" w:cs="Times New Roman"/>
          <w:szCs w:val="24"/>
        </w:rPr>
        <w:t>σία τρεχούσης της συνεδριάσεως να έρθει τροπολογία με το πρόσχημα ότι την έχουμε ζητήσει και θα την ψηφίσουμε. Διότι εάν αρχίσουμε να το δεχόμαστε, όταν διαμαρτυρόμαστε για την κατάθεση τροπολογιών…</w:t>
      </w:r>
    </w:p>
    <w:p w14:paraId="2593AEF7"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Ωραία</w:t>
      </w:r>
      <w:r>
        <w:rPr>
          <w:rFonts w:eastAsia="Times New Roman" w:cs="Times New Roman"/>
          <w:szCs w:val="24"/>
        </w:rPr>
        <w:t>. Α</w:t>
      </w:r>
      <w:r>
        <w:rPr>
          <w:rFonts w:eastAsia="Times New Roman" w:cs="Times New Roman"/>
          <w:szCs w:val="24"/>
        </w:rPr>
        <w:t>ς προχωρήσουμε σ</w:t>
      </w:r>
      <w:r>
        <w:rPr>
          <w:rFonts w:eastAsia="Times New Roman" w:cs="Times New Roman"/>
          <w:szCs w:val="24"/>
        </w:rPr>
        <w:t>ε αυτό που έχουμε μπροστά μας και όταν έρθει η ώρα</w:t>
      </w:r>
      <w:r>
        <w:rPr>
          <w:rFonts w:eastAsia="Times New Roman" w:cs="Times New Roman"/>
          <w:szCs w:val="24"/>
        </w:rPr>
        <w:t>,</w:t>
      </w:r>
      <w:r>
        <w:rPr>
          <w:rFonts w:eastAsia="Times New Roman" w:cs="Times New Roman"/>
          <w:szCs w:val="24"/>
        </w:rPr>
        <w:t xml:space="preserve"> θα δούμε πώς θα χειριστούμε το θέμα, εάν χρειαστεί να το χειριστούμε.   </w:t>
      </w:r>
    </w:p>
    <w:p w14:paraId="2593AEF8"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Απ’ ό,τι βλέπω εδώ, οι θέσεις των κομμάτων για τις συγκεκριμένες ήταν οι εξής: </w:t>
      </w:r>
      <w:r>
        <w:rPr>
          <w:rFonts w:eastAsia="Times New Roman" w:cs="Times New Roman"/>
          <w:szCs w:val="24"/>
        </w:rPr>
        <w:t>ο</w:t>
      </w:r>
      <w:r>
        <w:rPr>
          <w:rFonts w:eastAsia="Times New Roman" w:cs="Times New Roman"/>
          <w:szCs w:val="24"/>
        </w:rPr>
        <w:t xml:space="preserve"> ΣΥΡΙΖΑ ήταν υπέρ. Η Νέα Δημοκρατία είχε επιφύλαξη.</w:t>
      </w:r>
      <w:r>
        <w:rPr>
          <w:rFonts w:eastAsia="Times New Roman" w:cs="Times New Roman"/>
          <w:szCs w:val="24"/>
        </w:rPr>
        <w:t xml:space="preserve"> Η Δημοκρατική Συμπαράταξη είχε επιφύλαξη. Η Χρυσή Αυγή ήταν κατά. Το Κομμουνιστικό Κόμμα ήταν κατά. Οι ΑΝΕΛ, </w:t>
      </w:r>
      <w:r>
        <w:rPr>
          <w:rFonts w:eastAsia="Times New Roman" w:cs="Times New Roman"/>
          <w:szCs w:val="24"/>
        </w:rPr>
        <w:t xml:space="preserve">Το </w:t>
      </w:r>
      <w:r>
        <w:rPr>
          <w:rFonts w:eastAsia="Times New Roman" w:cs="Times New Roman"/>
          <w:szCs w:val="24"/>
        </w:rPr>
        <w:t xml:space="preserve">Ποτάμι και η Ένωση Κεντρώων ήταν υπέρ. </w:t>
      </w:r>
    </w:p>
    <w:p w14:paraId="2593AEF9"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Με τη σειρά που είναι εδώ</w:t>
      </w:r>
      <w:r>
        <w:rPr>
          <w:rFonts w:eastAsia="Times New Roman" w:cs="Times New Roman"/>
          <w:szCs w:val="24"/>
        </w:rPr>
        <w:t>,</w:t>
      </w:r>
      <w:r>
        <w:rPr>
          <w:rFonts w:eastAsia="Times New Roman" w:cs="Times New Roman"/>
          <w:szCs w:val="24"/>
        </w:rPr>
        <w:t xml:space="preserve"> θα λάβουν τον λόγο και οι έχοντες επιφύλαξη. Επομένως, από τη Νέα Δημοκρατία</w:t>
      </w:r>
      <w:r>
        <w:rPr>
          <w:rFonts w:eastAsia="Times New Roman" w:cs="Times New Roman"/>
          <w:szCs w:val="24"/>
        </w:rPr>
        <w:t xml:space="preserve"> είναι ο κ. Αθανάσιος Δαβάκης. </w:t>
      </w:r>
    </w:p>
    <w:p w14:paraId="2593AEFA"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Κύριε Δαβάκη, έχετε τον λόγο για πέντε λεπτά</w:t>
      </w:r>
      <w:r>
        <w:rPr>
          <w:rFonts w:eastAsia="Times New Roman" w:cs="Times New Roman"/>
          <w:szCs w:val="24"/>
        </w:rPr>
        <w:t>,</w:t>
      </w:r>
      <w:r>
        <w:rPr>
          <w:rFonts w:eastAsia="Times New Roman" w:cs="Times New Roman"/>
          <w:szCs w:val="24"/>
        </w:rPr>
        <w:t xml:space="preserve"> για να μιλήσετε για τη </w:t>
      </w:r>
      <w:r>
        <w:rPr>
          <w:rFonts w:eastAsia="Times New Roman" w:cs="Times New Roman"/>
          <w:szCs w:val="24"/>
        </w:rPr>
        <w:t xml:space="preserve">σύμβαση </w:t>
      </w:r>
      <w:r>
        <w:rPr>
          <w:rFonts w:eastAsia="Times New Roman" w:cs="Times New Roman"/>
          <w:szCs w:val="24"/>
        </w:rPr>
        <w:t>και για την ήδη γνωστή και κατατεθειμένη τροπολογία</w:t>
      </w:r>
      <w:r>
        <w:rPr>
          <w:rFonts w:eastAsia="Times New Roman" w:cs="Times New Roman"/>
          <w:szCs w:val="24"/>
        </w:rPr>
        <w:t>,</w:t>
      </w:r>
      <w:r>
        <w:rPr>
          <w:rFonts w:eastAsia="Times New Roman" w:cs="Times New Roman"/>
          <w:szCs w:val="24"/>
        </w:rPr>
        <w:t xml:space="preserve"> που ανέγνωσα</w:t>
      </w:r>
      <w:r>
        <w:rPr>
          <w:rFonts w:eastAsia="Times New Roman" w:cs="Times New Roman"/>
          <w:szCs w:val="24"/>
        </w:rPr>
        <w:t>. Μ</w:t>
      </w:r>
      <w:r>
        <w:rPr>
          <w:rFonts w:eastAsia="Times New Roman" w:cs="Times New Roman"/>
          <w:szCs w:val="24"/>
        </w:rPr>
        <w:t xml:space="preserve">όνο γι’ αυτήν. </w:t>
      </w:r>
    </w:p>
    <w:p w14:paraId="2593AEFB"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2593AEFC" w14:textId="77777777" w:rsidR="009F6E2D" w:rsidRDefault="000A34DD">
      <w:pPr>
        <w:tabs>
          <w:tab w:val="left" w:pos="2940"/>
        </w:tabs>
        <w:spacing w:line="600" w:lineRule="auto"/>
        <w:ind w:firstLine="720"/>
        <w:jc w:val="both"/>
        <w:rPr>
          <w:rFonts w:eastAsia="Times New Roman"/>
          <w:szCs w:val="24"/>
        </w:rPr>
      </w:pPr>
      <w:r w:rsidRPr="0083726E">
        <w:rPr>
          <w:rFonts w:eastAsia="Times New Roman"/>
          <w:b/>
          <w:szCs w:val="24"/>
        </w:rPr>
        <w:t>ΑΘΑΝΑΣΙΟΣ ΔΑΒΑΚΗΣ:</w:t>
      </w:r>
      <w:r>
        <w:rPr>
          <w:rFonts w:eastAsia="Times New Roman"/>
          <w:szCs w:val="24"/>
        </w:rPr>
        <w:t xml:space="preserve"> Κύριε Πρόεδρε, διατ</w:t>
      </w:r>
      <w:r>
        <w:rPr>
          <w:rFonts w:eastAsia="Times New Roman"/>
          <w:szCs w:val="24"/>
        </w:rPr>
        <w:t>υπώσαμε επιφύλαξη</w:t>
      </w:r>
      <w:r>
        <w:rPr>
          <w:rFonts w:eastAsia="Times New Roman"/>
          <w:szCs w:val="24"/>
        </w:rPr>
        <w:t>,</w:t>
      </w:r>
      <w:r>
        <w:rPr>
          <w:rFonts w:eastAsia="Times New Roman"/>
          <w:szCs w:val="24"/>
        </w:rPr>
        <w:t xml:space="preserve"> σχετικά με τις κυρώσεις των δύο συμβάσεων, δεδομένου ότι κατά τη διάρκεια </w:t>
      </w:r>
      <w:r>
        <w:rPr>
          <w:rFonts w:eastAsia="Times New Roman"/>
          <w:szCs w:val="24"/>
        </w:rPr>
        <w:lastRenderedPageBreak/>
        <w:t>της συζήτησης, παρισταμένου του Αναπληρωτή Υπουργού, ανέκυψαν διάφορα ζητήματα. Για να είμαστε καλύτερα οργανωμένοι, ζητήσαμε,</w:t>
      </w:r>
      <w:r w:rsidRPr="00CA4128">
        <w:rPr>
          <w:rFonts w:eastAsia="Times New Roman"/>
          <w:szCs w:val="24"/>
        </w:rPr>
        <w:t xml:space="preserve"> </w:t>
      </w:r>
      <w:r>
        <w:rPr>
          <w:rFonts w:eastAsia="Times New Roman"/>
          <w:szCs w:val="24"/>
        </w:rPr>
        <w:t xml:space="preserve">όπως και οι περισσότεροι συνάδελφοι </w:t>
      </w:r>
      <w:r>
        <w:rPr>
          <w:rFonts w:eastAsia="Times New Roman"/>
          <w:szCs w:val="24"/>
        </w:rPr>
        <w:t>σ’ αυτήν την Αίθουσα, την επιφύλαξη.</w:t>
      </w:r>
    </w:p>
    <w:p w14:paraId="2593AEFD"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 xml:space="preserve">Είμαστε θετικοί όσον αφορά τις κυρώσεις. Όμως, ανακύπτουν διάφορα ζητήματα. Ένα από αυτά τα ζητήματα είναι η θέση της χώρας μας σε ένα διεθνές περιβάλλον με την </w:t>
      </w:r>
      <w:proofErr w:type="spellStart"/>
      <w:r>
        <w:rPr>
          <w:rFonts w:eastAsia="Times New Roman"/>
          <w:szCs w:val="24"/>
        </w:rPr>
        <w:t>επικαιροποίηση</w:t>
      </w:r>
      <w:proofErr w:type="spellEnd"/>
      <w:r>
        <w:rPr>
          <w:rFonts w:eastAsia="Times New Roman"/>
          <w:szCs w:val="24"/>
        </w:rPr>
        <w:t xml:space="preserve"> της συμφωνίας για τα Σκόπια και τη γενικότε</w:t>
      </w:r>
      <w:r>
        <w:rPr>
          <w:rFonts w:eastAsia="Times New Roman"/>
          <w:szCs w:val="24"/>
        </w:rPr>
        <w:t>ρη σχέση του πώς θα μπορεί η χώρα να αντιτάξει ένα βέτο, μια αρνησικυρία, σε ζητήματα, όπως προβλέπει το άρθρο 14, για την ένταξη νέων μελών στο συγκεκριμένο μνημόνιο κατανόησης, το οποίο κυρώνουμε σήμερα.</w:t>
      </w:r>
    </w:p>
    <w:p w14:paraId="2593AEFE"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Θα σας πω ένα παράδειγμα</w:t>
      </w:r>
      <w:r>
        <w:rPr>
          <w:rFonts w:eastAsia="Times New Roman"/>
          <w:szCs w:val="24"/>
        </w:rPr>
        <w:t>:</w:t>
      </w:r>
      <w:r>
        <w:rPr>
          <w:rFonts w:eastAsia="Times New Roman"/>
          <w:szCs w:val="24"/>
        </w:rPr>
        <w:t xml:space="preserve"> Αν τα Σκόπια ζητήσουν ως υπόθεση εργασίας στο μέλλον τη συμμετοχή τους σε συγκεκριμένη πολυεθνική συμμαχία, εμείς τι θα κάνουμε; Γνωρίζετε τι κυρώνουμε στην πρώτη σύμβαση τώρα.</w:t>
      </w:r>
    </w:p>
    <w:p w14:paraId="2593AEFF"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Με το άρθρο 2 παράγραφος 1 της συμφωνίας, η χώρα δεν μπορεί να αρνηθεί οποιαδή</w:t>
      </w:r>
      <w:r>
        <w:rPr>
          <w:rFonts w:eastAsia="Times New Roman"/>
          <w:szCs w:val="24"/>
        </w:rPr>
        <w:t>ποτε αίτηση κράτους-μέλους της συμμαχίας</w:t>
      </w:r>
      <w:r>
        <w:rPr>
          <w:rFonts w:eastAsia="Times New Roman"/>
          <w:szCs w:val="24"/>
        </w:rPr>
        <w:t>,</w:t>
      </w:r>
      <w:r>
        <w:rPr>
          <w:rFonts w:eastAsia="Times New Roman"/>
          <w:szCs w:val="24"/>
        </w:rPr>
        <w:t xml:space="preserve"> που θα προέλθει από αυτήν τη συμφωνία. </w:t>
      </w:r>
    </w:p>
    <w:p w14:paraId="2593AF00"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lastRenderedPageBreak/>
        <w:t>Αντιλαμβάνεστε, λοιπόν, ότι εκεί υπάρχει ένα ζήτημα και αυτό είναι ένα πεδίο δόξης λαμπρό σχετικά με τις διάφορες κυβιστήσεις και -θα έλεγα- παλινωδίες, τις οποίες έχει υποφέ</w:t>
      </w:r>
      <w:r>
        <w:rPr>
          <w:rFonts w:eastAsia="Times New Roman"/>
          <w:szCs w:val="24"/>
        </w:rPr>
        <w:t>ρει τελευταίως ο κυβερνητικός εταίρος, ο συγκυβερνήτης κ. Καμμένος όσον αφορά τη συγκεκριμένη συμφωνία. Μάλιστα και σήμερα Υπουργός της συγκεκριμένης Κυβέρνησης ανέφερε ότι αυτή η συμφωνία δεν έχει καμ</w:t>
      </w:r>
      <w:r>
        <w:rPr>
          <w:rFonts w:eastAsia="Times New Roman"/>
          <w:szCs w:val="24"/>
        </w:rPr>
        <w:t>μία</w:t>
      </w:r>
      <w:r>
        <w:rPr>
          <w:rFonts w:eastAsia="Times New Roman"/>
          <w:szCs w:val="24"/>
        </w:rPr>
        <w:t xml:space="preserve"> ισχύ.</w:t>
      </w:r>
    </w:p>
    <w:p w14:paraId="2593AF01"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 xml:space="preserve">Δεύτερον, η τελευταία περίπτωση της κυρώσεως </w:t>
      </w:r>
      <w:r>
        <w:rPr>
          <w:rFonts w:eastAsia="Times New Roman"/>
          <w:szCs w:val="24"/>
        </w:rPr>
        <w:t>της συμβάσεως που έχουμε είναι όσον αφορά τη Γενική Διεύθυνση Αμυντικών Εξοπλισμών, την αλλαγή, δηλαδή, του χρόνου θητείας στη Γενική Διεύθυνση Αμυντικών Εξοπλισμών.</w:t>
      </w:r>
    </w:p>
    <w:p w14:paraId="2593AF02"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Το επιχείρημα της διαφάνειας είναι ακατάλυτο και συμφωνούμε προς αυτήν την κατεύθυνση. Υπά</w:t>
      </w:r>
      <w:r>
        <w:rPr>
          <w:rFonts w:eastAsia="Times New Roman"/>
          <w:szCs w:val="24"/>
        </w:rPr>
        <w:t>ρχει, όμως και η θεσμική μνήμη και η εμπειρία των στελεχών της ΓΔΑΕΕ, η οποία υπονομεύεται απολύτως με τη συγκεκριμένη ρύθμιση. Και θα θέλαμε όσον αφορά αυτό, καθώς είμαστε αρνητικοί, να υπάρχει μια καλύτερη προσέγγιση εκ μέρους της πολιτικής ηγεσίας του Υ</w:t>
      </w:r>
      <w:r>
        <w:rPr>
          <w:rFonts w:eastAsia="Times New Roman"/>
          <w:szCs w:val="24"/>
        </w:rPr>
        <w:t xml:space="preserve">πουργείου Εθνικής Άμυνας. </w:t>
      </w:r>
    </w:p>
    <w:p w14:paraId="2593AF03"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 xml:space="preserve">Όταν λέω καλύτερη προσέγγιση, θέλω να πω -και το υπενθυμίζω- ότι τα συγκεκριμένα στελέχη, των οποίων τίθεται πλέον όριο παραμονής στη </w:t>
      </w:r>
      <w:r>
        <w:rPr>
          <w:rFonts w:eastAsia="Times New Roman"/>
          <w:szCs w:val="24"/>
        </w:rPr>
        <w:lastRenderedPageBreak/>
        <w:t xml:space="preserve">ΓΔΑΕΕ, έχουν μια εξαιρετική εμπειρία, έχουν μια ικανότητα του </w:t>
      </w:r>
      <w:proofErr w:type="spellStart"/>
      <w:r>
        <w:rPr>
          <w:rFonts w:eastAsia="Times New Roman"/>
          <w:szCs w:val="24"/>
        </w:rPr>
        <w:t>διαπραγματεύεσθαι</w:t>
      </w:r>
      <w:proofErr w:type="spellEnd"/>
      <w:r>
        <w:rPr>
          <w:rFonts w:eastAsia="Times New Roman"/>
          <w:szCs w:val="24"/>
        </w:rPr>
        <w:t xml:space="preserve"> με κολοσσούς ετ</w:t>
      </w:r>
      <w:r>
        <w:rPr>
          <w:rFonts w:eastAsia="Times New Roman"/>
          <w:szCs w:val="24"/>
        </w:rPr>
        <w:t xml:space="preserve">αιρειών, όπως όλοι γνωρίζουμε, και ανθρώπους οι οποίοι έχουν την εξειδίκευση να προωθούν προϊόντα και έχουν, φυσικά, και το πρόβλημα της αδιαφάνειας ενδεχομένως ή της διαφθοράς. </w:t>
      </w:r>
    </w:p>
    <w:p w14:paraId="2593AF04"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Όμως αν υπάρχει αυτό, τότε ο νόμος που προσφάτως μαζί ψηφίσαμε, ο ν.4494/2017</w:t>
      </w:r>
      <w:r>
        <w:rPr>
          <w:rFonts w:eastAsia="Times New Roman"/>
          <w:szCs w:val="24"/>
        </w:rPr>
        <w:t xml:space="preserve">, περί συστάσεως συγκεκριμένου σώματος καταπολέμησης της αδιαφάνειας, ποιον λόγο έχει, κύριε Υπουργέ; </w:t>
      </w:r>
    </w:p>
    <w:p w14:paraId="2593AF05"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Θα μπορούσαμε κατά τούτο, ενεργοποιημένου αυτού του νόμου, να καλύψουμε τα ζητήματα διαφάνειας και να μην υπονομεύσουμε τη θεσμική μνήμη, την εμπειρία, τ</w:t>
      </w:r>
      <w:r>
        <w:rPr>
          <w:rFonts w:eastAsia="Times New Roman"/>
          <w:szCs w:val="24"/>
        </w:rPr>
        <w:t>ην ικανότητα και όλα αυτά τα στοιχεία που συνθέτουν εξαίρετα στελέχη της ΓΔΑΕΕ, εκτός αν έχετε κάποια συγκεκριμένα στοιχεία να πείτε.</w:t>
      </w:r>
    </w:p>
    <w:p w14:paraId="2593AF06"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 xml:space="preserve">Θεωρώ, δηλαδή, με άλλα λόγια -και επαναλαμβάνω τη θέση μου- ότι είναι ακατάλυτο το οποιοδήποτε ζήτημα νομοθέτησης με λόγο </w:t>
      </w:r>
      <w:r>
        <w:rPr>
          <w:rFonts w:eastAsia="Times New Roman"/>
          <w:szCs w:val="24"/>
        </w:rPr>
        <w:t xml:space="preserve">και όρο τη διαφάνεια. Όμως επαναλαμβάνω ότι, επιτέλους, η συνέχεια του κράτους δεν πρέπει να αυτοϋπονομεύεται όσον αφορά ζητήματα που έχουν να κάνουν με την εμπειρία, την παράδοση και τη θεσμική μνήμη. </w:t>
      </w:r>
    </w:p>
    <w:p w14:paraId="2593AF07"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lastRenderedPageBreak/>
        <w:t>Διότι εδώ που τα  λέμε και αν αντικαταστήσετε το Χ στ</w:t>
      </w:r>
      <w:r>
        <w:rPr>
          <w:rFonts w:eastAsia="Times New Roman"/>
          <w:szCs w:val="24"/>
        </w:rPr>
        <w:t>έλεχος με βάση τη συγκεκριμένη τροπολογία, το συγκεκριμένο στέλεχος ως άπειρο θα έχει μια σχετική διασύνδεση με αυτόν τον οποίον αποκατέστησε για να του πει ποιος είναι ο κ. Καμμένος, έμπορος όπλων, ποιος είναι ο κύριος Χ, ο κύριος Ψ.</w:t>
      </w:r>
      <w:r w:rsidRPr="00CA4128">
        <w:rPr>
          <w:rFonts w:eastAsia="Times New Roman"/>
          <w:szCs w:val="24"/>
        </w:rPr>
        <w:t xml:space="preserve"> </w:t>
      </w:r>
      <w:r>
        <w:rPr>
          <w:rFonts w:eastAsia="Times New Roman"/>
          <w:szCs w:val="24"/>
        </w:rPr>
        <w:t>Θεωρώ ότι πρέπει να τ</w:t>
      </w:r>
      <w:r>
        <w:rPr>
          <w:rFonts w:eastAsia="Times New Roman"/>
          <w:szCs w:val="24"/>
        </w:rPr>
        <w:t>ο δείτε ξανά.</w:t>
      </w:r>
    </w:p>
    <w:p w14:paraId="2593AF08" w14:textId="77777777" w:rsidR="009F6E2D" w:rsidRDefault="000A34DD">
      <w:pPr>
        <w:tabs>
          <w:tab w:val="left" w:pos="2940"/>
        </w:tabs>
        <w:spacing w:line="600" w:lineRule="auto"/>
        <w:ind w:firstLine="720"/>
        <w:jc w:val="both"/>
        <w:rPr>
          <w:rFonts w:eastAsia="Times New Roman"/>
          <w:szCs w:val="24"/>
        </w:rPr>
      </w:pPr>
      <w:r w:rsidRPr="003A598F">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Τους πολιτικούς υπαλλήλους εξισώνουμε με τους στρατιωτικούς.</w:t>
      </w:r>
    </w:p>
    <w:p w14:paraId="2593AF09" w14:textId="77777777" w:rsidR="009F6E2D" w:rsidRDefault="000A34DD">
      <w:pPr>
        <w:tabs>
          <w:tab w:val="left" w:pos="2940"/>
        </w:tabs>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Δεν παίζει κανέναν ρόλο.</w:t>
      </w:r>
    </w:p>
    <w:p w14:paraId="2593AF0A" w14:textId="77777777" w:rsidR="009F6E2D" w:rsidRDefault="000A34DD">
      <w:pPr>
        <w:tabs>
          <w:tab w:val="left" w:pos="294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Μην κάνετε μεταξύ σας διάλο</w:t>
      </w:r>
      <w:r>
        <w:rPr>
          <w:rFonts w:eastAsia="Times New Roman"/>
          <w:szCs w:val="24"/>
        </w:rPr>
        <w:t>γο.</w:t>
      </w:r>
    </w:p>
    <w:p w14:paraId="2593AF0B"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Επίσης, θεωρώ ότι…</w:t>
      </w:r>
    </w:p>
    <w:p w14:paraId="2593AF0C"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μιλήσω και για την τροπολογία. Ή θέλετε να μιλήσουμε μετά για την τροπολογία; </w:t>
      </w:r>
    </w:p>
    <w:p w14:paraId="2593AF0D"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Είπαμε, μαζί όλα. </w:t>
      </w:r>
    </w:p>
    <w:p w14:paraId="2593AF0E"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Μαζί όλα. </w:t>
      </w:r>
    </w:p>
    <w:p w14:paraId="2593AF0F"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 xml:space="preserve">Μιλήστε και για την τροπολογία που έχει κατατεθεί με μία μικρή άνεση χρόνου. </w:t>
      </w:r>
    </w:p>
    <w:p w14:paraId="2593AF10"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Η ρύθμιση για τους εκπαιδευτικούς που συνυπηρετούν με συζύγους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στρατιωτικά στελέχη είναι μία υπόθεση που κανένα μέλος από οποιαδήποτε πτέρυγα δεν μπορεί να α</w:t>
      </w:r>
      <w:r>
        <w:rPr>
          <w:rFonts w:eastAsia="Times New Roman" w:cs="Times New Roman"/>
          <w:szCs w:val="24"/>
        </w:rPr>
        <w:t xml:space="preserve">ρνηθεί. </w:t>
      </w:r>
    </w:p>
    <w:p w14:paraId="2593AF11"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να υπενθυμίσω ότι πριν από ορισμένα χρόνια είχαμε, όταν ήμουν Υφυπουργός Εθνικής Άμυνας, εκ των </w:t>
      </w:r>
      <w:proofErr w:type="spellStart"/>
      <w:r>
        <w:rPr>
          <w:rFonts w:eastAsia="Times New Roman" w:cs="Times New Roman"/>
          <w:szCs w:val="24"/>
        </w:rPr>
        <w:t>ενόντων</w:t>
      </w:r>
      <w:proofErr w:type="spellEnd"/>
      <w:r>
        <w:rPr>
          <w:rFonts w:eastAsia="Times New Roman" w:cs="Times New Roman"/>
          <w:szCs w:val="24"/>
        </w:rPr>
        <w:t xml:space="preserve"> προσπαθήσει και είχαμε ζητήσει από το Γενικό Επιτελείο Στρατού -από όπου είναι οι περισσότερες περιπτώσεις, τα περισσότερα στελέχη που αιτ</w:t>
      </w:r>
      <w:r>
        <w:rPr>
          <w:rFonts w:eastAsia="Times New Roman" w:cs="Times New Roman"/>
          <w:szCs w:val="24"/>
        </w:rPr>
        <w:t>ούνται αυτή τη ρύθμιση και θεωρώ ότι είναι σωστή η κατεύθυνση και η επιλογή που κάνετε και το θεσμοθετείτε- να μας πουν τις περιπτώσεις οι οποίες δεν είχαν ικανοποιηθεί. Και είχε σταλεί στον τότε Υπουργό Παιδείας ο συγκεκριμένος κατάλογος, προκειμένου να δ</w:t>
      </w:r>
      <w:r>
        <w:rPr>
          <w:rFonts w:eastAsia="Times New Roman" w:cs="Times New Roman"/>
          <w:szCs w:val="24"/>
        </w:rPr>
        <w:t>ώσει την πιο κατάλληλη ρύθμιση και να ικανοποιήσει όλα τα αιτήματα. Δεν έχει γίνει, όμως, νομοθετική ρύθμιση.</w:t>
      </w:r>
    </w:p>
    <w:p w14:paraId="2593AF12"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Άλλωστε, δεν είχαμε ως Υφυπουργοί και νομοθετική πρωτοβουλία, όπως ξέρετε, κύριε Πρόεδρε. </w:t>
      </w:r>
    </w:p>
    <w:p w14:paraId="2593AF13"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εν πάση </w:t>
      </w:r>
      <w:proofErr w:type="spellStart"/>
      <w:r>
        <w:rPr>
          <w:rFonts w:eastAsia="Times New Roman" w:cs="Times New Roman"/>
          <w:szCs w:val="24"/>
        </w:rPr>
        <w:t>περιπτώσει</w:t>
      </w:r>
      <w:proofErr w:type="spellEnd"/>
      <w:r>
        <w:rPr>
          <w:rFonts w:eastAsia="Times New Roman" w:cs="Times New Roman"/>
          <w:szCs w:val="24"/>
        </w:rPr>
        <w:t xml:space="preserve">, πιστεύω ότι αυτό είναι θετικό και θα καταμετρηθεί στα ελάχιστα θετικά που η υπουργία σας έχει θεσμοθετήσει. </w:t>
      </w:r>
    </w:p>
    <w:p w14:paraId="2593AF14"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Αυτά ήθελα να πω. </w:t>
      </w:r>
    </w:p>
    <w:p w14:paraId="2593AF15"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2593AF16"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Ωραία. </w:t>
      </w:r>
    </w:p>
    <w:p w14:paraId="2593AF17"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Τον λόγο τώρα έχει ο κ. Α</w:t>
      </w:r>
      <w:r>
        <w:rPr>
          <w:rFonts w:eastAsia="Times New Roman" w:cs="Times New Roman"/>
          <w:szCs w:val="24"/>
        </w:rPr>
        <w:t>νδρέας Λοβέρδος.</w:t>
      </w:r>
    </w:p>
    <w:p w14:paraId="2593AF18"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κύριε Λοβέρδο. Μπορείτε να μιλήσετε και εσείς για την τροπολογία με μία σχετική άνεση. </w:t>
      </w:r>
    </w:p>
    <w:p w14:paraId="2593AF19"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ευχαριστώ. </w:t>
      </w:r>
    </w:p>
    <w:p w14:paraId="2593AF1A"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Είχα τοποθετηθεί γενικώς θετικά και στην </w:t>
      </w:r>
      <w:r>
        <w:rPr>
          <w:rFonts w:eastAsia="Times New Roman" w:cs="Times New Roman"/>
          <w:szCs w:val="24"/>
        </w:rPr>
        <w:t>ε</w:t>
      </w:r>
      <w:r>
        <w:rPr>
          <w:rFonts w:eastAsia="Times New Roman" w:cs="Times New Roman"/>
          <w:szCs w:val="24"/>
        </w:rPr>
        <w:t>πιτροπή και τήρησα την επιφύλαξή μου για</w:t>
      </w:r>
      <w:r>
        <w:rPr>
          <w:rFonts w:eastAsia="Times New Roman" w:cs="Times New Roman"/>
          <w:szCs w:val="24"/>
        </w:rPr>
        <w:t xml:space="preserve"> τους γνωστούς λόγους. Θέλω να επαναλάβω και στη Βουλή ότι μετά από τη συζήτηση που είχαμε και με τον κ. Κουβέλη στην </w:t>
      </w:r>
      <w:r>
        <w:rPr>
          <w:rFonts w:eastAsia="Times New Roman" w:cs="Times New Roman"/>
          <w:szCs w:val="24"/>
        </w:rPr>
        <w:t>ε</w:t>
      </w:r>
      <w:r>
        <w:rPr>
          <w:rFonts w:eastAsia="Times New Roman" w:cs="Times New Roman"/>
          <w:szCs w:val="24"/>
        </w:rPr>
        <w:t xml:space="preserve">πιτροπή και στις δύο περιπτώσεις που έχουμε τώρα εδώ, στο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κ</w:t>
      </w:r>
      <w:r>
        <w:rPr>
          <w:rFonts w:eastAsia="Times New Roman" w:cs="Times New Roman"/>
          <w:szCs w:val="24"/>
        </w:rPr>
        <w:t xml:space="preserve">ατανόησης στη μια περίπτωση που υπεγράφη το 2016, αλλά και στην </w:t>
      </w:r>
      <w:r>
        <w:rPr>
          <w:rFonts w:eastAsia="Times New Roman" w:cs="Times New Roman"/>
          <w:szCs w:val="24"/>
        </w:rPr>
        <w:t>κ</w:t>
      </w:r>
      <w:r>
        <w:rPr>
          <w:rFonts w:eastAsia="Times New Roman" w:cs="Times New Roman"/>
          <w:szCs w:val="24"/>
        </w:rPr>
        <w:t>ύρωσ</w:t>
      </w:r>
      <w:r>
        <w:rPr>
          <w:rFonts w:eastAsia="Times New Roman" w:cs="Times New Roman"/>
          <w:szCs w:val="24"/>
        </w:rPr>
        <w:t xml:space="preserve">η για τον σχηματισμό μάχης που αφορά τέσσερα κράτη στην άλλη περίπτωση, δεν έχουμε λόγους να πούμε «όχι». </w:t>
      </w:r>
    </w:p>
    <w:p w14:paraId="2593AF1B"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δεν βλέπουμε λόγο να πούμε «όχι» και για το άρθρο 3 του σχεδίου νόμου, που ενσωματώνει μία τροπολογία που κατατέθηκε στη Διαρκή Επιτροπή. Και</w:t>
      </w:r>
      <w:r>
        <w:rPr>
          <w:rFonts w:eastAsia="Times New Roman" w:cs="Times New Roman"/>
          <w:szCs w:val="24"/>
        </w:rPr>
        <w:t xml:space="preserve"> αυτή την είχαμε και εκεί κατά κάποιο τρόπο σχολιάσει. </w:t>
      </w:r>
    </w:p>
    <w:p w14:paraId="2593AF1C"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τώρα τη σημερινή τροπολογία, έχω και εγώ να πω, όπως και ο κ. Δαβάκης –φαντάζομαι και ο Υπουργός- ότι είναι απαραίτητη. Τη θυμάμαι ως θέμα και ως Υπουργός Παιδείας. </w:t>
      </w:r>
    </w:p>
    <w:p w14:paraId="2593AF1D"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Επιτέλους, δίνεται μια </w:t>
      </w:r>
      <w:r>
        <w:rPr>
          <w:rFonts w:eastAsia="Times New Roman" w:cs="Times New Roman"/>
          <w:szCs w:val="24"/>
        </w:rPr>
        <w:t xml:space="preserve">λύση στο ιστορικό της προσπάθειας επίλυσης, πέραν των προσπαθειών που είχαν γίνει και τότε. Καταγράφω ότι τώρα τελευταία ξεκίνησε από την Ένωση Στρατιωτικών Περιφερειακής Ενότητας Λάρισας, που ανήκει στην ΠΟΜΕΝΣ, μία τέτοια προσπάθεια, ειδικά μετά από τον </w:t>
      </w:r>
      <w:r>
        <w:rPr>
          <w:rFonts w:eastAsia="Times New Roman" w:cs="Times New Roman"/>
          <w:szCs w:val="24"/>
        </w:rPr>
        <w:t xml:space="preserve">Νομό Μαγνησίας, επειδή αυτός έχει ως νομός μια σειρά από δυσκολίες με τα νησιά του. Επίσης και από την Ένωση Βόλου δόθηκε ένα τέτοιο αίτημα και ένα τέτοιο μήνυμα μέσω της ΠΟΜΕΝΣ κεντρικά και προς τη δική μας παράταξη. </w:t>
      </w:r>
    </w:p>
    <w:p w14:paraId="2593AF1E"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Θεωρώ ότι δίνει μία λύση στο πρόβλημα</w:t>
      </w:r>
      <w:r>
        <w:rPr>
          <w:rFonts w:eastAsia="Times New Roman" w:cs="Times New Roman"/>
          <w:szCs w:val="24"/>
        </w:rPr>
        <w:t xml:space="preserve"> που και ο κ. </w:t>
      </w:r>
      <w:proofErr w:type="spellStart"/>
      <w:r>
        <w:rPr>
          <w:rFonts w:eastAsia="Times New Roman" w:cs="Times New Roman"/>
          <w:szCs w:val="24"/>
        </w:rPr>
        <w:t>Μπαργιώτας</w:t>
      </w:r>
      <w:proofErr w:type="spellEnd"/>
      <w:r>
        <w:rPr>
          <w:rFonts w:eastAsia="Times New Roman" w:cs="Times New Roman"/>
          <w:szCs w:val="24"/>
        </w:rPr>
        <w:t xml:space="preserve"> ως Βουλευτής της Δημοκρατικής Συμπαράταξης και του Κινήματος Αλλαγής είχε θέσει και με ερώτησή του στη Βουλή και είχε εισπράξει μία απάντηση με θετικό περιεχόμενο. </w:t>
      </w:r>
    </w:p>
    <w:p w14:paraId="2593AF1F"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λοιπόν, ήρθε η ώρα της λύσης και δεν έχουμε καμμία αντίρρηση π</w:t>
      </w:r>
      <w:r>
        <w:rPr>
          <w:rFonts w:eastAsia="Times New Roman" w:cs="Times New Roman"/>
          <w:szCs w:val="24"/>
        </w:rPr>
        <w:t xml:space="preserve">ροφανέστατα. </w:t>
      </w:r>
    </w:p>
    <w:p w14:paraId="2593AF20"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Εκμεταλλευόμενος –όχι- αξιοποιώντας –ναι- την παρουσία του κυρίου Υπουργού εδώ, θέλω να του κάνω μια ερώτηση και παρακαλώ να μας απαντήσει, διότι με τις αλλεπάλληλες συνεντεύξεις που δίνει και με τα στελέχη του που βγαίνουν στα μέσα ενημέρωση</w:t>
      </w:r>
      <w:r>
        <w:rPr>
          <w:rFonts w:eastAsia="Times New Roman" w:cs="Times New Roman"/>
          <w:szCs w:val="24"/>
        </w:rPr>
        <w:t xml:space="preserve">ς, δημιουργούνται συγχύσεις. </w:t>
      </w:r>
    </w:p>
    <w:p w14:paraId="2593AF21"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Υπουργέ, ξέρετε καλά τις ειδικές διαδικασίες που έχουν να κάνουν με το ΝΑΤΟ, όταν προσκαλείται ένα καινούργιο, ένα υποψήφιο κράτος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μέλος. Γνωρίζετε πολύ καλά ότι στις 11 του μηνός Ιουλίου στο </w:t>
      </w:r>
      <w:r>
        <w:rPr>
          <w:rFonts w:eastAsia="Times New Roman" w:cs="Times New Roman"/>
          <w:szCs w:val="24"/>
          <w:lang w:val="en-US"/>
        </w:rPr>
        <w:t>Summit</w:t>
      </w:r>
      <w:r>
        <w:rPr>
          <w:rFonts w:eastAsia="Times New Roman" w:cs="Times New Roman"/>
          <w:szCs w:val="24"/>
        </w:rPr>
        <w:t>, στη Σύνοδο Κορυφής</w:t>
      </w:r>
      <w:r>
        <w:rPr>
          <w:rFonts w:eastAsia="Times New Roman" w:cs="Times New Roman"/>
          <w:szCs w:val="24"/>
        </w:rPr>
        <w:t xml:space="preserve"> του ΝΑΤΟ στις Βρυξέλλες θα προσκληθεί η </w:t>
      </w:r>
      <w:r>
        <w:rPr>
          <w:rFonts w:eastAsia="Times New Roman" w:cs="Times New Roman"/>
          <w:szCs w:val="24"/>
          <w:lang w:val="en-US"/>
        </w:rPr>
        <w:t>FYROM</w:t>
      </w:r>
      <w:r>
        <w:rPr>
          <w:rFonts w:eastAsia="Times New Roman" w:cs="Times New Roman"/>
          <w:szCs w:val="24"/>
        </w:rPr>
        <w:t xml:space="preserve"> όχι για να ενταχθεί, αλλά για να ξεκινήσουν οι διαδικασίες. Και αν επαναληφθεί η παλιά εμπειρία, ο Πρωθυπουργός αυτής της χώρας θα πάει εκεί να απευθυνθεί στους είκοσι οχτώ. Έτσι γινόταν παλιά. Δεν ξέρω αν τώρ</w:t>
      </w:r>
      <w:r>
        <w:rPr>
          <w:rFonts w:eastAsia="Times New Roman" w:cs="Times New Roman"/>
          <w:szCs w:val="24"/>
        </w:rPr>
        <w:t xml:space="preserve">α θα γίνει κάτι άλλο. Θα το δούμε. </w:t>
      </w:r>
    </w:p>
    <w:p w14:paraId="2593AF22"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τη μέρα εκείνη και μετά –θα είστε και εσείς εκεί, μάθαμε- ξεκινούν οι ενταξιακές διαπραγματεύσεις, που έχουν να κάνουν με θέματα άμυνας, δικαιωμάτων και υποχρεώσεων –έχουμε πολύ μεγάλη πείρα στα θέματα των διευρύνσεω</w:t>
      </w:r>
      <w:r>
        <w:rPr>
          <w:rFonts w:eastAsia="Times New Roman" w:cs="Times New Roman"/>
          <w:szCs w:val="24"/>
        </w:rPr>
        <w:t xml:space="preserve">ν του ΝΑΤΟ, τα ξέρουμε καλά- βραχείες διαπραγματεύσεις, που σε δύο, σε τρεις, σε τέσσερις μήνες συνήθως κλείνουν. </w:t>
      </w:r>
    </w:p>
    <w:p w14:paraId="2593AF23"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Άρα μιλάμε για κάτι το οποίο θα ολοκληρωθεί, κατά τα </w:t>
      </w:r>
      <w:proofErr w:type="spellStart"/>
      <w:r>
        <w:rPr>
          <w:rFonts w:eastAsia="Times New Roman" w:cs="Times New Roman"/>
          <w:szCs w:val="24"/>
        </w:rPr>
        <w:t>ειωθότα</w:t>
      </w:r>
      <w:proofErr w:type="spellEnd"/>
      <w:r>
        <w:rPr>
          <w:rFonts w:eastAsia="Times New Roman" w:cs="Times New Roman"/>
          <w:szCs w:val="24"/>
        </w:rPr>
        <w:t>, τους επόμενους μήνες. Μετά συντάσσεται το σχετικό πρωτόκολλο, υπογράφεται από τ</w:t>
      </w:r>
      <w:r>
        <w:rPr>
          <w:rFonts w:eastAsia="Times New Roman" w:cs="Times New Roman"/>
          <w:szCs w:val="24"/>
        </w:rPr>
        <w:t>ους μόνιμους αντιπροσώπους και πηγαίνει για κύρωση στα κράτη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μέλη. Αυτά τα είπα και στην ομιλία μου στη Βουλή τις μέρες που συζητούσαμε την πρόταση δυσπιστίας. </w:t>
      </w:r>
    </w:p>
    <w:p w14:paraId="2593AF24"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Έλεγα, λοιπόν, τότε -και δεν υπάρχει κα</w:t>
      </w:r>
      <w:r>
        <w:rPr>
          <w:rFonts w:eastAsia="Times New Roman"/>
          <w:color w:val="000000"/>
          <w:szCs w:val="24"/>
          <w:shd w:val="clear" w:color="auto" w:fill="FFFFFF"/>
        </w:rPr>
        <w:t>μ</w:t>
      </w:r>
      <w:r>
        <w:rPr>
          <w:rFonts w:eastAsia="Times New Roman"/>
          <w:color w:val="000000"/>
          <w:szCs w:val="24"/>
          <w:shd w:val="clear" w:color="auto" w:fill="FFFFFF"/>
        </w:rPr>
        <w:t xml:space="preserve">μία δυνατότητα να το αρνηθεί αυτό κανένας λογικός </w:t>
      </w:r>
      <w:r>
        <w:rPr>
          <w:rFonts w:eastAsia="Times New Roman"/>
          <w:color w:val="000000"/>
          <w:szCs w:val="24"/>
          <w:shd w:val="clear" w:color="auto" w:fill="FFFFFF"/>
        </w:rPr>
        <w:t>άνθρωπος- ότι</w:t>
      </w:r>
      <w:r w:rsidRPr="00892EE0">
        <w:rPr>
          <w:rFonts w:eastAsia="Times New Roman"/>
          <w:color w:val="000000"/>
          <w:szCs w:val="24"/>
          <w:shd w:val="clear" w:color="auto" w:fill="FFFFFF"/>
        </w:rPr>
        <w:t>,</w:t>
      </w:r>
      <w:r>
        <w:rPr>
          <w:rFonts w:eastAsia="Times New Roman"/>
          <w:color w:val="000000"/>
          <w:szCs w:val="24"/>
          <w:shd w:val="clear" w:color="auto" w:fill="FFFFFF"/>
        </w:rPr>
        <w:t xml:space="preserve"> από τη στιγμή που υπογράφεται μια συμφωνία</w:t>
      </w:r>
      <w:r w:rsidRPr="00892EE0">
        <w:rPr>
          <w:rFonts w:eastAsia="Times New Roman"/>
          <w:color w:val="000000"/>
          <w:szCs w:val="24"/>
          <w:shd w:val="clear" w:color="auto" w:fill="FFFFFF"/>
        </w:rPr>
        <w:t>,</w:t>
      </w:r>
      <w:r>
        <w:rPr>
          <w:rFonts w:eastAsia="Times New Roman"/>
          <w:color w:val="000000"/>
          <w:szCs w:val="24"/>
          <w:shd w:val="clear" w:color="auto" w:fill="FFFFFF"/>
        </w:rPr>
        <w:t xml:space="preserve"> παράγει κάποια νομικά τετελεσμένα -και λέω «κάποια» γιατί η προκειμένη εμπεριέχει εγγυήσεις που την απλώνουν στον χρόνο-, αυτό που προανέφερα, και οπωσδήποτε πολλά πολιτικά τετελεσμένα.</w:t>
      </w:r>
    </w:p>
    <w:p w14:paraId="2593AF25"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Όταν αυτή η διαδικασία εξελιχθεί, υπογραφούν τα πρωτόκολλα και γυρίσουν προς κύρωση από χώρα σε χώρα, αντιλαμβάνεστε ότι τα περιθώρια μετά στενεύουν για τον οποιονδήποτε. </w:t>
      </w:r>
    </w:p>
    <w:p w14:paraId="2593AF26"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Χθες δημιουργήσατε για ακόμη μία φορά μια σύγχυση. Αυτά που δηλώσατε το πρωί ήταν δι</w:t>
      </w:r>
      <w:r>
        <w:rPr>
          <w:rFonts w:eastAsia="Times New Roman"/>
          <w:color w:val="000000"/>
          <w:szCs w:val="24"/>
          <w:shd w:val="clear" w:color="auto" w:fill="FFFFFF"/>
        </w:rPr>
        <w:t xml:space="preserve">αφορετικά από αυτά που δηλώσατε το βράδυ. Τώρα είμαστε στην Εθνική Αντιπροσωπεία και εσείς στην Εθνική Αντιπροσωπεία έρχεστε. Τώρα, λοιπόν, που είστε εδώ, δώστε μια ξεκάθαρη απάντηση γι’ </w:t>
      </w:r>
      <w:r>
        <w:rPr>
          <w:rFonts w:eastAsia="Times New Roman"/>
          <w:color w:val="000000"/>
          <w:szCs w:val="24"/>
          <w:shd w:val="clear" w:color="auto" w:fill="FFFFFF"/>
        </w:rPr>
        <w:lastRenderedPageBreak/>
        <w:t>αυτά τα θέματα που προανέφερα και τουλάχιστον κάντε με έναν τρόπο απο</w:t>
      </w:r>
      <w:r>
        <w:rPr>
          <w:rFonts w:eastAsia="Times New Roman"/>
          <w:color w:val="000000"/>
          <w:szCs w:val="24"/>
          <w:shd w:val="clear" w:color="auto" w:fill="FFFFFF"/>
        </w:rPr>
        <w:t>λύτως σαφή, γνωστή στον ελληνικό λαό τη στάση σας.</w:t>
      </w:r>
    </w:p>
    <w:p w14:paraId="2593AF27"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w:t>
      </w:r>
    </w:p>
    <w:p w14:paraId="2593AF28" w14:textId="77777777" w:rsidR="009F6E2D" w:rsidRDefault="000A34DD">
      <w:pPr>
        <w:spacing w:line="600" w:lineRule="auto"/>
        <w:ind w:firstLine="720"/>
        <w:jc w:val="both"/>
        <w:rPr>
          <w:rFonts w:eastAsia="Times New Roman"/>
          <w:color w:val="000000"/>
          <w:szCs w:val="24"/>
          <w:shd w:val="clear" w:color="auto" w:fill="FFFFFF"/>
        </w:rPr>
      </w:pPr>
      <w:r w:rsidRPr="00C81B98">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Προχωράμε στον ειδικό αγορητή της Χρυσής Αυγής τον κ. Νικόλαο </w:t>
      </w:r>
      <w:proofErr w:type="spellStart"/>
      <w:r>
        <w:rPr>
          <w:rFonts w:eastAsia="Times New Roman"/>
          <w:color w:val="000000"/>
          <w:szCs w:val="24"/>
          <w:shd w:val="clear" w:color="auto" w:fill="FFFFFF"/>
        </w:rPr>
        <w:t>Κούζηλο</w:t>
      </w:r>
      <w:proofErr w:type="spellEnd"/>
      <w:r>
        <w:rPr>
          <w:rFonts w:eastAsia="Times New Roman"/>
          <w:color w:val="000000"/>
          <w:szCs w:val="24"/>
          <w:shd w:val="clear" w:color="auto" w:fill="FFFFFF"/>
        </w:rPr>
        <w:t>.</w:t>
      </w:r>
    </w:p>
    <w:p w14:paraId="2593AF29"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Κούζηλε</w:t>
      </w:r>
      <w:proofErr w:type="spellEnd"/>
      <w:r>
        <w:rPr>
          <w:rFonts w:eastAsia="Times New Roman"/>
          <w:color w:val="000000"/>
          <w:szCs w:val="24"/>
          <w:shd w:val="clear" w:color="auto" w:fill="FFFFFF"/>
        </w:rPr>
        <w:t>, έχετε τον λόγο. Τοποθετηθείτε και για την ήδη κατατεθειμένη τροπολογία.</w:t>
      </w:r>
    </w:p>
    <w:p w14:paraId="2593AF2A" w14:textId="77777777" w:rsidR="009F6E2D" w:rsidRDefault="000A34DD">
      <w:pPr>
        <w:spacing w:line="600" w:lineRule="auto"/>
        <w:ind w:firstLine="720"/>
        <w:jc w:val="both"/>
        <w:rPr>
          <w:rFonts w:eastAsia="Times New Roman"/>
          <w:color w:val="000000"/>
          <w:szCs w:val="24"/>
          <w:shd w:val="clear" w:color="auto" w:fill="FFFFFF"/>
        </w:rPr>
      </w:pPr>
      <w:r w:rsidRPr="00C81B98">
        <w:rPr>
          <w:rFonts w:eastAsia="Times New Roman"/>
          <w:b/>
          <w:color w:val="000000"/>
          <w:szCs w:val="24"/>
          <w:shd w:val="clear" w:color="auto" w:fill="FFFFFF"/>
        </w:rPr>
        <w:t>ΝΙΚ</w:t>
      </w:r>
      <w:r w:rsidRPr="00C81B98">
        <w:rPr>
          <w:rFonts w:eastAsia="Times New Roman"/>
          <w:b/>
          <w:color w:val="000000"/>
          <w:szCs w:val="24"/>
          <w:shd w:val="clear" w:color="auto" w:fill="FFFFFF"/>
        </w:rPr>
        <w:t xml:space="preserve">ΟΛΑΟΣ ΚΟΥΖΗΛΟΣ: </w:t>
      </w:r>
      <w:r>
        <w:rPr>
          <w:rFonts w:eastAsia="Times New Roman"/>
          <w:color w:val="000000"/>
          <w:szCs w:val="24"/>
          <w:shd w:val="clear" w:color="auto" w:fill="FFFFFF"/>
        </w:rPr>
        <w:t xml:space="preserve">Το μνημόνιο για την πολυεθνική συνεργασία και τα κατευθυνόμενα πυρά ακριβείας, είναι μια τυπική κύρωση, στο πλαίσιο ευρέως του ΝΑΤΟ. </w:t>
      </w:r>
    </w:p>
    <w:p w14:paraId="2593AF2B"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θέση μας για το ΝΑΤΟ φυσικά είναι γνωστή. Δεν θεωρούμε ότι είναι φίλοι μας ούτε ότι εξυπηρετεί τα εθνικά</w:t>
      </w:r>
      <w:r>
        <w:rPr>
          <w:rFonts w:eastAsia="Times New Roman"/>
          <w:color w:val="000000"/>
          <w:szCs w:val="24"/>
          <w:shd w:val="clear" w:color="auto" w:fill="FFFFFF"/>
        </w:rPr>
        <w:t xml:space="preserve"> μας συμφέροντα. Η συγκεκριμένη κύρωση αφορά κατευθυνόμενα </w:t>
      </w:r>
      <w:proofErr w:type="spellStart"/>
      <w:r>
        <w:rPr>
          <w:rFonts w:eastAsia="Times New Roman"/>
          <w:color w:val="000000"/>
          <w:szCs w:val="24"/>
          <w:shd w:val="clear" w:color="auto" w:fill="FFFFFF"/>
        </w:rPr>
        <w:t>πυρομαχικά</w:t>
      </w:r>
      <w:proofErr w:type="spellEnd"/>
      <w:r>
        <w:rPr>
          <w:rFonts w:eastAsia="Times New Roman"/>
          <w:color w:val="000000"/>
          <w:szCs w:val="24"/>
          <w:shd w:val="clear" w:color="auto" w:fill="FFFFFF"/>
        </w:rPr>
        <w:t xml:space="preserve"> ακριβείας. Προβλέπεται η παροχή διευκόλυνσης από τον επικεφαλής έθνους ή υπηρεσίας σε ελεγκτές για την πρόσβαση σε συγκεκριμένα δεδομένα. Όλοι, δηλαδή, όσοι κυρώσουν τη συγκεκριμένη συμφ</w:t>
      </w:r>
      <w:r>
        <w:rPr>
          <w:rFonts w:eastAsia="Times New Roman"/>
          <w:color w:val="000000"/>
          <w:szCs w:val="24"/>
          <w:shd w:val="clear" w:color="auto" w:fill="FFFFFF"/>
        </w:rPr>
        <w:t>ωνία, θα μπορούν να έχουν δεδομένα για ένα πολύ ευαί</w:t>
      </w:r>
      <w:r>
        <w:rPr>
          <w:rFonts w:eastAsia="Times New Roman"/>
          <w:color w:val="000000"/>
          <w:szCs w:val="24"/>
          <w:shd w:val="clear" w:color="auto" w:fill="FFFFFF"/>
        </w:rPr>
        <w:lastRenderedPageBreak/>
        <w:t>σθητο κομμάτι, όπως είναι τα κατευθυνόμενα βλήματα ακριβείας αέρος - εδάφους ή προς επιθεώρηση στοιχεία, όπου υπάρχουν προβλέψεις για ανταλλαγές πληροφοριών και δεδομένων.</w:t>
      </w:r>
    </w:p>
    <w:p w14:paraId="2593AF2C"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Εδώ υπάρχουν τα εξής ερωτήματα: </w:t>
      </w:r>
      <w:r>
        <w:rPr>
          <w:rFonts w:eastAsia="Times New Roman"/>
          <w:color w:val="000000"/>
          <w:szCs w:val="24"/>
          <w:shd w:val="clear" w:color="auto" w:fill="FFFFFF"/>
        </w:rPr>
        <w:t>Έχουμε δει σε πολλές κυρώσεις να υπάρχει μια προέκταση και να μπαίνουν και άλλες χώρες. Και λέμε: Σκόπια. Τουρκία; Να βάλουμε μέσα και την Αλβανία που έχουμε ακούσει ότι προσπαθήσατε να τη βάλετε στην Ευρωπαϊκή Ένωση και το ΝΑΤΟ; Φυσικά και είμαστε αρνητικ</w:t>
      </w:r>
      <w:r>
        <w:rPr>
          <w:rFonts w:eastAsia="Times New Roman"/>
          <w:color w:val="000000"/>
          <w:szCs w:val="24"/>
          <w:shd w:val="clear" w:color="auto" w:fill="FFFFFF"/>
        </w:rPr>
        <w:t>οί στη συγκεκριμένη ευρεία μορφή, είναι προεκτάσεις.</w:t>
      </w:r>
    </w:p>
    <w:p w14:paraId="2593AF2D"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b/>
          <w:szCs w:val="24"/>
        </w:rPr>
        <w:t xml:space="preserve"> </w:t>
      </w:r>
      <w:r>
        <w:rPr>
          <w:rFonts w:eastAsia="Times New Roman"/>
          <w:color w:val="000000"/>
          <w:szCs w:val="24"/>
          <w:shd w:val="clear" w:color="auto" w:fill="FFFFFF"/>
        </w:rPr>
        <w:t>…(δεν ακούστηκε)</w:t>
      </w:r>
    </w:p>
    <w:p w14:paraId="2593AF2E" w14:textId="77777777" w:rsidR="009F6E2D" w:rsidRDefault="000A34DD">
      <w:pPr>
        <w:spacing w:line="600" w:lineRule="auto"/>
        <w:ind w:firstLine="720"/>
        <w:jc w:val="both"/>
        <w:rPr>
          <w:rFonts w:eastAsia="Times New Roman"/>
          <w:color w:val="000000"/>
          <w:szCs w:val="24"/>
          <w:shd w:val="clear" w:color="auto" w:fill="FFFFFF"/>
        </w:rPr>
      </w:pPr>
      <w:r w:rsidRPr="00143486">
        <w:rPr>
          <w:rFonts w:eastAsia="Times New Roman"/>
          <w:b/>
          <w:color w:val="000000"/>
          <w:szCs w:val="24"/>
          <w:shd w:val="clear" w:color="auto" w:fill="FFFFFF"/>
        </w:rPr>
        <w:t>ΝΙΚΟΛΑΟΣ ΚΟΥΖΗΛΟΣ:</w:t>
      </w:r>
      <w:r>
        <w:rPr>
          <w:rFonts w:eastAsia="Times New Roman"/>
          <w:color w:val="000000"/>
          <w:szCs w:val="24"/>
          <w:shd w:val="clear" w:color="auto" w:fill="FFFFFF"/>
        </w:rPr>
        <w:t xml:space="preserve"> Στην Ευρωπαϊκή Ένωση. Από εκεί θα πάμε μετά στην επόμενη κύρωση για να δούμε τι γίνεται γι</w:t>
      </w:r>
      <w:r>
        <w:rPr>
          <w:rFonts w:eastAsia="Times New Roman"/>
          <w:color w:val="000000"/>
          <w:szCs w:val="24"/>
          <w:shd w:val="clear" w:color="auto" w:fill="FFFFFF"/>
        </w:rPr>
        <w:t xml:space="preserve">α τον </w:t>
      </w:r>
      <w:proofErr w:type="spellStart"/>
      <w:r>
        <w:rPr>
          <w:rFonts w:eastAsia="Times New Roman"/>
          <w:color w:val="000000"/>
          <w:szCs w:val="24"/>
          <w:shd w:val="clear" w:color="auto" w:fill="FFFFFF"/>
        </w:rPr>
        <w:t>ευρωστρατό</w:t>
      </w:r>
      <w:proofErr w:type="spellEnd"/>
      <w:r>
        <w:rPr>
          <w:rFonts w:eastAsia="Times New Roman"/>
          <w:color w:val="000000"/>
          <w:szCs w:val="24"/>
          <w:shd w:val="clear" w:color="auto" w:fill="FFFFFF"/>
        </w:rPr>
        <w:t xml:space="preserve"> με τη συγκεκριμένη κύρωση.</w:t>
      </w:r>
    </w:p>
    <w:p w14:paraId="2593AF2F"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Να συνεχίσω την τοποθέτησή μου και για την επόμενη κύρωση, κύριε Πρόεδρε.</w:t>
      </w:r>
    </w:p>
    <w:p w14:paraId="2593AF30"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Όπως είπα και για τις δύο και για την ήδη κατατεθείσα τροπολογία. Γι’ αυτό και αφήνω λίγο χρόνο παραπάνω από τα πέντε λεπτά.</w:t>
      </w:r>
    </w:p>
    <w:p w14:paraId="2593AF31"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ΝΙΚΟΛΑΟΣ ΚΟΥΖΗΛΟΣ: </w:t>
      </w:r>
      <w:r>
        <w:rPr>
          <w:rFonts w:eastAsia="Times New Roman"/>
          <w:color w:val="000000"/>
          <w:szCs w:val="24"/>
          <w:shd w:val="clear" w:color="auto" w:fill="FFFFFF"/>
        </w:rPr>
        <w:t xml:space="preserve">Σε σχέση τώρα με τη δεύτερη κύρωση, τον σχηματισμό μάχης </w:t>
      </w:r>
      <w:r>
        <w:rPr>
          <w:rFonts w:eastAsia="Times New Roman"/>
          <w:color w:val="000000"/>
          <w:szCs w:val="24"/>
          <w:shd w:val="clear" w:color="auto" w:fill="FFFFFF"/>
          <w:lang w:val="en-US"/>
        </w:rPr>
        <w:t>SIAF</w:t>
      </w:r>
      <w:r>
        <w:rPr>
          <w:rFonts w:eastAsia="Times New Roman"/>
          <w:color w:val="000000"/>
          <w:szCs w:val="24"/>
          <w:shd w:val="clear" w:color="auto" w:fill="FFFFFF"/>
        </w:rPr>
        <w:t xml:space="preserve">. Αφορά γενικές προϋποθέσεις σχηματισμού αμφίβιου </w:t>
      </w:r>
      <w:r>
        <w:rPr>
          <w:rFonts w:eastAsia="Times New Roman"/>
          <w:color w:val="000000"/>
          <w:szCs w:val="24"/>
          <w:shd w:val="clear" w:color="auto" w:fill="FFFFFF"/>
        </w:rPr>
        <w:t xml:space="preserve">σχήματος μάχης της Ευρωπαϊκής Ένωσης. Εδώ θέλω να πω για τον </w:t>
      </w:r>
      <w:proofErr w:type="spellStart"/>
      <w:r>
        <w:rPr>
          <w:rFonts w:eastAsia="Times New Roman"/>
          <w:color w:val="000000"/>
          <w:szCs w:val="24"/>
          <w:shd w:val="clear" w:color="auto" w:fill="FFFFFF"/>
        </w:rPr>
        <w:t>ευρωστρατό</w:t>
      </w:r>
      <w:proofErr w:type="spellEnd"/>
      <w:r>
        <w:rPr>
          <w:rFonts w:eastAsia="Times New Roman"/>
          <w:color w:val="000000"/>
          <w:szCs w:val="24"/>
          <w:shd w:val="clear" w:color="auto" w:fill="FFFFFF"/>
        </w:rPr>
        <w:t xml:space="preserve"> ότι είμαστε τελείως αντίθετοι. Το έχουμε πει χιλιάδες φορές αυτό. </w:t>
      </w:r>
    </w:p>
    <w:p w14:paraId="2593AF32"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να τονίσω ότι, όπως είπαμε και στην </w:t>
      </w:r>
      <w:r>
        <w:rPr>
          <w:rFonts w:eastAsia="Times New Roman"/>
          <w:color w:val="000000"/>
          <w:szCs w:val="24"/>
          <w:shd w:val="clear" w:color="auto" w:fill="FFFFFF"/>
        </w:rPr>
        <w:t>ε</w:t>
      </w:r>
      <w:r>
        <w:rPr>
          <w:rFonts w:eastAsia="Times New Roman"/>
          <w:color w:val="000000"/>
          <w:szCs w:val="24"/>
          <w:shd w:val="clear" w:color="auto" w:fill="FFFFFF"/>
        </w:rPr>
        <w:t>πιτροπή, οι συγκεκριμένοι σχηματισμοί έχουν μια προϊστορία. Όλα αυτά ξεκ</w:t>
      </w:r>
      <w:r>
        <w:rPr>
          <w:rFonts w:eastAsia="Times New Roman"/>
          <w:color w:val="000000"/>
          <w:szCs w:val="24"/>
          <w:shd w:val="clear" w:color="auto" w:fill="FFFFFF"/>
        </w:rPr>
        <w:t xml:space="preserve">ινούν από τη Σύνοδο Κορυφής του ΝΑΤΟ το 1999 στην </w:t>
      </w:r>
      <w:proofErr w:type="spellStart"/>
      <w:r>
        <w:rPr>
          <w:rFonts w:eastAsia="Times New Roman"/>
          <w:color w:val="000000"/>
          <w:szCs w:val="24"/>
          <w:shd w:val="clear" w:color="auto" w:fill="FFFFFF"/>
        </w:rPr>
        <w:t>Ουάσινγκτον</w:t>
      </w:r>
      <w:proofErr w:type="spellEnd"/>
      <w:r>
        <w:rPr>
          <w:rFonts w:eastAsia="Times New Roman"/>
          <w:color w:val="000000"/>
          <w:szCs w:val="24"/>
          <w:shd w:val="clear" w:color="auto" w:fill="FFFFFF"/>
        </w:rPr>
        <w:t>, όπου θεσμοθετήθηκε η αποστολή στρατευμάτων σε όλον τον κόσμο με διάφορα προσχήματα, όπως: τρομοκρατία, οικονομική δυσπραγία, η κατάρρευση της πολιτικής τάξης, η διατάραξης εισροής ζωτικών πόρων</w:t>
      </w:r>
      <w:r>
        <w:rPr>
          <w:rFonts w:eastAsia="Times New Roman"/>
          <w:color w:val="000000"/>
          <w:szCs w:val="24"/>
          <w:shd w:val="clear" w:color="auto" w:fill="FFFFFF"/>
        </w:rPr>
        <w:t xml:space="preserve">. Νομιμοποίησε, δηλαδή, το ΝΑΤΟ -και τώρα και ο </w:t>
      </w:r>
      <w:proofErr w:type="spellStart"/>
      <w:r>
        <w:rPr>
          <w:rFonts w:eastAsia="Times New Roman"/>
          <w:color w:val="000000"/>
          <w:szCs w:val="24"/>
          <w:shd w:val="clear" w:color="auto" w:fill="FFFFFF"/>
        </w:rPr>
        <w:t>ευρωστρατός</w:t>
      </w:r>
      <w:proofErr w:type="spellEnd"/>
      <w:r>
        <w:rPr>
          <w:rFonts w:eastAsia="Times New Roman"/>
          <w:color w:val="000000"/>
          <w:szCs w:val="24"/>
          <w:shd w:val="clear" w:color="auto" w:fill="FFFFFF"/>
        </w:rPr>
        <w:t xml:space="preserve">, η Ευρωπαϊκή Ένωση- την επέμβαση όπου θίγονται τα συμφέροντα των μεγάλων. Όπου θίγονται τα συμφέροντα της Αμερικής μπορεί στην ουσία να επέμβει. Είναι πάρα πολύ απλά αυτά που θέτει το ΝΑΤΟ. </w:t>
      </w:r>
    </w:p>
    <w:p w14:paraId="2593AF33"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 τη</w:t>
      </w:r>
      <w:r>
        <w:rPr>
          <w:rFonts w:eastAsia="Times New Roman"/>
          <w:color w:val="000000"/>
          <w:szCs w:val="24"/>
          <w:shd w:val="clear" w:color="auto" w:fill="FFFFFF"/>
        </w:rPr>
        <w:t xml:space="preserve"> δημιουργία της Ευρωπαϊκής Ένωσης και του </w:t>
      </w:r>
      <w:proofErr w:type="spellStart"/>
      <w:r>
        <w:rPr>
          <w:rFonts w:eastAsia="Times New Roman"/>
          <w:color w:val="000000"/>
          <w:szCs w:val="24"/>
          <w:shd w:val="clear" w:color="auto" w:fill="FFFFFF"/>
        </w:rPr>
        <w:t>ευρωστρατού</w:t>
      </w:r>
      <w:proofErr w:type="spellEnd"/>
      <w:r>
        <w:rPr>
          <w:rFonts w:eastAsia="Times New Roman"/>
          <w:color w:val="000000"/>
          <w:szCs w:val="24"/>
          <w:shd w:val="clear" w:color="auto" w:fill="FFFFFF"/>
        </w:rPr>
        <w:t xml:space="preserve"> αποφασίστηκε ακριβώς το ίδιο. Η Ευρωπαϊκή Ένωση με το πρόσχημα της έγκαιρης αντιμετώπισης των απειλών και της αποτελεσματικής διαχείρισης των κρίσεων, αποφάσισε και προχώρησε το 2003 στη δημιουργία ευέλ</w:t>
      </w:r>
      <w:r>
        <w:rPr>
          <w:rFonts w:eastAsia="Times New Roman"/>
          <w:color w:val="000000"/>
          <w:szCs w:val="24"/>
          <w:shd w:val="clear" w:color="auto" w:fill="FFFFFF"/>
        </w:rPr>
        <w:t xml:space="preserve">ικτων και ταχυκίνητων στρατιωτικών τμημάτων, στο πλαίσιο της κοινής πολιτικής </w:t>
      </w:r>
      <w:r>
        <w:rPr>
          <w:rFonts w:eastAsia="Times New Roman"/>
          <w:color w:val="000000"/>
          <w:szCs w:val="24"/>
          <w:shd w:val="clear" w:color="auto" w:fill="FFFFFF"/>
        </w:rPr>
        <w:lastRenderedPageBreak/>
        <w:t>ασφάλειας και άμυνας της Ευρωπαϊκής Ένωσης, η οποία είναι ενάντια στα εθνικά μας συμφέροντα. Θα σας εξηγήσω αμέσως γιατί.</w:t>
      </w:r>
    </w:p>
    <w:p w14:paraId="2593AF34"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Μέσω τέτοιων πολιτικών η Ευρωπαϊκή Ένωση </w:t>
      </w:r>
      <w:r w:rsidRPr="00C42168">
        <w:rPr>
          <w:rFonts w:eastAsia="Times New Roman" w:cs="Times New Roman"/>
          <w:szCs w:val="24"/>
        </w:rPr>
        <w:t>-</w:t>
      </w:r>
      <w:r>
        <w:rPr>
          <w:rFonts w:eastAsia="Times New Roman" w:cs="Times New Roman"/>
          <w:szCs w:val="24"/>
        </w:rPr>
        <w:t xml:space="preserve">που προσπαθεί </w:t>
      </w:r>
      <w:r>
        <w:rPr>
          <w:rFonts w:eastAsia="Times New Roman" w:cs="Times New Roman"/>
          <w:szCs w:val="24"/>
        </w:rPr>
        <w:t>και όλοι γνωρίζουμε τον ρόλο της</w:t>
      </w:r>
      <w:r w:rsidRPr="00C42168">
        <w:rPr>
          <w:rFonts w:eastAsia="Times New Roman" w:cs="Times New Roman"/>
          <w:szCs w:val="24"/>
        </w:rPr>
        <w:t>,</w:t>
      </w:r>
      <w:r>
        <w:rPr>
          <w:rFonts w:eastAsia="Times New Roman" w:cs="Times New Roman"/>
          <w:szCs w:val="24"/>
        </w:rPr>
        <w:t xml:space="preserve"> να ελέγχ</w:t>
      </w:r>
      <w:r w:rsidRPr="00DD7EA4">
        <w:rPr>
          <w:rFonts w:eastAsia="Times New Roman" w:cs="Times New Roman"/>
          <w:szCs w:val="24"/>
        </w:rPr>
        <w:t>ο</w:t>
      </w:r>
      <w:r>
        <w:rPr>
          <w:rFonts w:eastAsia="Times New Roman" w:cs="Times New Roman"/>
          <w:szCs w:val="24"/>
        </w:rPr>
        <w:t>υν δύο-τρία μεγάλα κράτη και οι υπόλοιποι δεν υπάρχουν στην ουσία, είναι υποτακτικά- και το ΝΑΤΟ μπορούν να επέμβουν σε οποιοδήποτε έδαφος όχι μόνο της Ευρώπης, αλλά σε όλον τον κόσμο. Το δεχόμαστε αυτό; Αυτό είνα</w:t>
      </w:r>
      <w:r>
        <w:rPr>
          <w:rFonts w:eastAsia="Times New Roman" w:cs="Times New Roman"/>
          <w:szCs w:val="24"/>
        </w:rPr>
        <w:t>ι εθνική κυριαρχία, εθνικό ανεξάρτητο κράτος, να δεχόμαστε και να υπογράφουμε ότι μπορούμε ή ότι μπορεί το ΝΑΤΟ να επέμβει;</w:t>
      </w:r>
    </w:p>
    <w:p w14:paraId="2593AF35"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Σας ξαναλέω τα προσχήματα που έχει βάλει: Έγκαιρη αντιμετώπιση των απειλών κρίσης και κατάρρευση της πολιτικής τάξης, τρομοκρατία, ο</w:t>
      </w:r>
      <w:r>
        <w:rPr>
          <w:rFonts w:eastAsia="Times New Roman" w:cs="Times New Roman"/>
          <w:szCs w:val="24"/>
        </w:rPr>
        <w:t>ικονομική δυσπραγία, διατάραξη ζωής, ζωτικών πόρων. Όλα αυτά εσείς τα δέχεστε σε μια χώρα, σε ένα κυρίαρχο κράτος;</w:t>
      </w:r>
    </w:p>
    <w:p w14:paraId="2593AF36"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Συνεχίζω. Στην περίπτωση αυτή, για τη </w:t>
      </w:r>
      <w:r>
        <w:rPr>
          <w:rFonts w:eastAsia="Times New Roman" w:cs="Times New Roman"/>
          <w:szCs w:val="24"/>
          <w:lang w:val="en-US"/>
        </w:rPr>
        <w:t>SIAF</w:t>
      </w:r>
      <w:r w:rsidRPr="00DD7EA4">
        <w:rPr>
          <w:rFonts w:eastAsia="Times New Roman" w:cs="Times New Roman"/>
          <w:szCs w:val="24"/>
        </w:rPr>
        <w:t>,</w:t>
      </w:r>
      <w:r>
        <w:rPr>
          <w:rFonts w:eastAsia="Times New Roman" w:cs="Times New Roman"/>
          <w:szCs w:val="24"/>
        </w:rPr>
        <w:t xml:space="preserve"> θα μπορεί για την πρόληψη κρίσεων</w:t>
      </w:r>
      <w:r w:rsidRPr="00DD7EA4">
        <w:rPr>
          <w:rFonts w:eastAsia="Times New Roman" w:cs="Times New Roman"/>
          <w:szCs w:val="24"/>
        </w:rPr>
        <w:t>,</w:t>
      </w:r>
      <w:r>
        <w:rPr>
          <w:rFonts w:eastAsia="Times New Roman" w:cs="Times New Roman"/>
          <w:szCs w:val="24"/>
        </w:rPr>
        <w:t xml:space="preserve"> σταθεροποίηση, ανοικοδόμηση να επέμβει και στη χώρα μας. Το δε</w:t>
      </w:r>
      <w:r>
        <w:rPr>
          <w:rFonts w:eastAsia="Times New Roman" w:cs="Times New Roman"/>
          <w:szCs w:val="24"/>
        </w:rPr>
        <w:t>χόμαστε; Αυτό κυρώνουμε σήμερα. Όλο αυτό μπορεί να το κυρώσει ένα κυρίαρχο κράτος</w:t>
      </w:r>
      <w:r w:rsidRPr="005561C3">
        <w:rPr>
          <w:rFonts w:eastAsia="Times New Roman" w:cs="Times New Roman"/>
          <w:szCs w:val="24"/>
        </w:rPr>
        <w:t>,</w:t>
      </w:r>
      <w:r>
        <w:rPr>
          <w:rFonts w:eastAsia="Times New Roman" w:cs="Times New Roman"/>
          <w:szCs w:val="24"/>
        </w:rPr>
        <w:t xml:space="preserve"> όπως λέτε ότι είμαστε; Ως Αντιπολίτευση</w:t>
      </w:r>
      <w:r w:rsidRPr="005561C3">
        <w:rPr>
          <w:rFonts w:eastAsia="Times New Roman" w:cs="Times New Roman"/>
          <w:szCs w:val="24"/>
        </w:rPr>
        <w:t>,</w:t>
      </w:r>
      <w:r>
        <w:rPr>
          <w:rFonts w:eastAsia="Times New Roman" w:cs="Times New Roman"/>
          <w:szCs w:val="24"/>
        </w:rPr>
        <w:t xml:space="preserve"> ΣΥΡΙΖΑ και ΑΝΕΛ,</w:t>
      </w:r>
      <w:r w:rsidRPr="005561C3">
        <w:rPr>
          <w:rFonts w:eastAsia="Times New Roman" w:cs="Times New Roman"/>
          <w:szCs w:val="24"/>
        </w:rPr>
        <w:t xml:space="preserve"> </w:t>
      </w:r>
      <w:r>
        <w:rPr>
          <w:rFonts w:eastAsia="Times New Roman" w:cs="Times New Roman"/>
          <w:szCs w:val="24"/>
        </w:rPr>
        <w:t>αυτά όλα</w:t>
      </w:r>
      <w:r w:rsidRPr="005561C3">
        <w:rPr>
          <w:rFonts w:eastAsia="Times New Roman" w:cs="Times New Roman"/>
          <w:szCs w:val="24"/>
        </w:rPr>
        <w:t>,</w:t>
      </w:r>
      <w:r>
        <w:rPr>
          <w:rFonts w:eastAsia="Times New Roman" w:cs="Times New Roman"/>
          <w:szCs w:val="24"/>
        </w:rPr>
        <w:t xml:space="preserve"> τέτοιες κυρώσεις θα τα δεχόσασταν;</w:t>
      </w:r>
    </w:p>
    <w:p w14:paraId="2593AF37"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w:t>
      </w:r>
      <w:r>
        <w:rPr>
          <w:rFonts w:eastAsia="Times New Roman" w:cs="Times New Roman"/>
          <w:szCs w:val="24"/>
        </w:rPr>
        <w:t>κυρίου Βουλευτή)</w:t>
      </w:r>
    </w:p>
    <w:p w14:paraId="2593AF38"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Να θυμηθούμε λιγάκι ποιος ήταν ο σκοπός δημιουργίας του ΝΑΤΟ το 1949; Να αποτρέψει την Ευρώπη από τον κομμουνιστικό κίνδυνο. Τώρα, όμως, αυτό που βλέπουμε είναι ότι έχουν αντιστραφεί οι όροι και αυτό που κάνει το ΝΑΤΟ είναι να προασπίζει τ</w:t>
      </w:r>
      <w:r>
        <w:rPr>
          <w:rFonts w:eastAsia="Times New Roman" w:cs="Times New Roman"/>
          <w:szCs w:val="24"/>
        </w:rPr>
        <w:t>α συμφέροντα της νέας τάξης πραγμάτων σε μια παγκοσμιοποίηση. Προασπίζει τα συμφέροντα της παγκοσμιοποίησης.</w:t>
      </w:r>
    </w:p>
    <w:p w14:paraId="2593AF39"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Αυτό που θέλουμε να πούμε είναι ότι </w:t>
      </w:r>
      <w:r w:rsidRPr="005561C3">
        <w:rPr>
          <w:rFonts w:eastAsia="Times New Roman" w:cs="Times New Roman"/>
          <w:szCs w:val="24"/>
        </w:rPr>
        <w:t>-</w:t>
      </w:r>
      <w:r>
        <w:rPr>
          <w:rFonts w:eastAsia="Times New Roman" w:cs="Times New Roman"/>
          <w:szCs w:val="24"/>
        </w:rPr>
        <w:t xml:space="preserve">και θα ανατρέξουμε και στον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 για αυτό, να κάνουμε ερωτήματα και να πάρουμε απαντήσεις- μ</w:t>
      </w:r>
      <w:r>
        <w:rPr>
          <w:rFonts w:eastAsia="Times New Roman" w:cs="Times New Roman"/>
          <w:szCs w:val="24"/>
        </w:rPr>
        <w:t>ε τα γεγονότα που υπάρχουν αυτή τη στιγμή στα Σκόπια και στην Αλβανία μπορούμε να επέμβουμε εμείς, ως μέλη του ΝΑΤΟ και της Ευρωπαϊκής Ένωσης, σε πιθανή ενδεχόμενη τριχοτόμηση ή διχοτόμηση; Είναι αιτία να επέμβουμε; Μπορούμε να επέμβουμε; Διότι, αν μπορούμ</w:t>
      </w:r>
      <w:r>
        <w:rPr>
          <w:rFonts w:eastAsia="Times New Roman" w:cs="Times New Roman"/>
          <w:szCs w:val="24"/>
        </w:rPr>
        <w:t>ε, πάμε σε άλλα δεδομένα…</w:t>
      </w:r>
    </w:p>
    <w:p w14:paraId="2593AF3A" w14:textId="77777777" w:rsidR="009F6E2D" w:rsidRDefault="000A34DD">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Κούζηλε</w:t>
      </w:r>
      <w:proofErr w:type="spellEnd"/>
      <w:r>
        <w:rPr>
          <w:rFonts w:eastAsia="Times New Roman" w:cs="Times New Roman"/>
          <w:szCs w:val="24"/>
        </w:rPr>
        <w:t>, ολοκληρώστε, παρακαλώ.</w:t>
      </w:r>
    </w:p>
    <w:p w14:paraId="2593AF3B"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lastRenderedPageBreak/>
        <w:t>ΝΙΚΟΛΑΟΣ ΚΟΥΖΗΛΟΣ:</w:t>
      </w:r>
      <w:r>
        <w:rPr>
          <w:rFonts w:eastAsia="Times New Roman" w:cs="Times New Roman"/>
          <w:szCs w:val="24"/>
        </w:rPr>
        <w:t xml:space="preserve"> Ολοκληρώνω, κύριε Πρόεδρε, αλλά είναι δύο οι κυρώσεις.</w:t>
      </w:r>
    </w:p>
    <w:p w14:paraId="2593AF3C" w14:textId="77777777" w:rsidR="009F6E2D" w:rsidRDefault="000A34DD">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Ναι, ήδη σας έχω αφήσει, όπως βλέπετε, επτά λεπτά.</w:t>
      </w:r>
    </w:p>
    <w:p w14:paraId="2593AF3D"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ΙΚΟΛΑΟΣ ΚΟΥΖΗΛΟΣ:</w:t>
      </w:r>
      <w:r>
        <w:rPr>
          <w:rFonts w:eastAsia="Times New Roman" w:cs="Times New Roman"/>
          <w:szCs w:val="24"/>
        </w:rPr>
        <w:t xml:space="preserve"> Κλείνοντας, να πούμε ότι δεν πιστεύουμε στην Ευρώπη που εσείς πιστεύετε, σ’ αυτό που υπάρχει αυτή τη στιγμή, στην Ευρώπη με την κυριαρχία της Γερμανίας. Πιστεύουμε στην Ευρώπη των εθνών και δεν θα σταματήσουμε ποτέ να αγωνιζόμαστε για μια</w:t>
      </w:r>
      <w:r>
        <w:rPr>
          <w:rFonts w:eastAsia="Times New Roman" w:cs="Times New Roman"/>
          <w:szCs w:val="24"/>
        </w:rPr>
        <w:t xml:space="preserve"> μεγάλη Ελλάδα σε μια ελεύθερη Ευρώπη.</w:t>
      </w:r>
    </w:p>
    <w:p w14:paraId="2593AF3E"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593AF3F" w14:textId="77777777" w:rsidR="009F6E2D" w:rsidRDefault="000A34DD">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Ολοκληρώνουμε με την κ. Λιάνα Κανέλλη από το Κομμουνιστικό Κόμμα Ελλάδας.</w:t>
      </w:r>
    </w:p>
    <w:p w14:paraId="2593AF40"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Ευχαριστώ, κύριε Πρόεδρε.</w:t>
      </w:r>
    </w:p>
    <w:p w14:paraId="2593AF41"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Να ξεκινήσω από τις τροπολογίες για να σας διευκολύνω</w:t>
      </w:r>
      <w:r>
        <w:rPr>
          <w:rFonts w:eastAsia="Times New Roman" w:cs="Times New Roman"/>
          <w:szCs w:val="24"/>
        </w:rPr>
        <w:t xml:space="preserve"> και βεβαίως, θα πούμε «</w:t>
      </w:r>
      <w:r>
        <w:rPr>
          <w:rFonts w:eastAsia="Times New Roman" w:cs="Times New Roman"/>
          <w:szCs w:val="24"/>
        </w:rPr>
        <w:t>ναι</w:t>
      </w:r>
      <w:r>
        <w:rPr>
          <w:rFonts w:eastAsia="Times New Roman" w:cs="Times New Roman"/>
          <w:szCs w:val="24"/>
        </w:rPr>
        <w:t>»…</w:t>
      </w:r>
    </w:p>
    <w:p w14:paraId="2593AF42" w14:textId="77777777" w:rsidR="009F6E2D" w:rsidRDefault="000A34DD">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Για μια μιλάμε τώρα.</w:t>
      </w:r>
    </w:p>
    <w:p w14:paraId="2593AF43"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lastRenderedPageBreak/>
        <w:t>ΛΙΑΝΑ</w:t>
      </w:r>
      <w:r>
        <w:rPr>
          <w:rFonts w:eastAsia="Times New Roman" w:cs="Times New Roman"/>
          <w:b/>
          <w:szCs w:val="24"/>
        </w:rPr>
        <w:t xml:space="preserve"> </w:t>
      </w:r>
      <w:r>
        <w:rPr>
          <w:rFonts w:eastAsia="Times New Roman" w:cs="Times New Roman"/>
          <w:b/>
          <w:szCs w:val="24"/>
        </w:rPr>
        <w:t>ΚΑΝΕΛΛΗ:</w:t>
      </w:r>
      <w:r>
        <w:rPr>
          <w:rFonts w:eastAsia="Times New Roman" w:cs="Times New Roman"/>
          <w:szCs w:val="24"/>
        </w:rPr>
        <w:t xml:space="preserve"> Για τη σημερινά κατατεθειμένη. Μία είναι η τροπολογία για τους εκπαιδευτικούς που συνοδεύουν ως σύζυγοι και συγγενείς.</w:t>
      </w:r>
    </w:p>
    <w:p w14:paraId="2593AF44"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Υπάρχει μια ένσταση την οποία δεν λάβα</w:t>
      </w:r>
      <w:r>
        <w:rPr>
          <w:rFonts w:eastAsia="Times New Roman" w:cs="Times New Roman"/>
          <w:szCs w:val="24"/>
        </w:rPr>
        <w:t xml:space="preserve">τε υπ’ </w:t>
      </w:r>
      <w:proofErr w:type="spellStart"/>
      <w:r>
        <w:rPr>
          <w:rFonts w:eastAsia="Times New Roman" w:cs="Times New Roman"/>
          <w:szCs w:val="24"/>
        </w:rPr>
        <w:t>όψιν</w:t>
      </w:r>
      <w:proofErr w:type="spellEnd"/>
      <w:r>
        <w:rPr>
          <w:rFonts w:eastAsia="Times New Roman" w:cs="Times New Roman"/>
          <w:szCs w:val="24"/>
        </w:rPr>
        <w:t xml:space="preserve"> σας και θα παρακαλούσα στην ομιλία σας να τοποθετηθείτε ως προς αυτή που ενσωματώσατε, δηλαδή για το πολιτικό προσωπικό στη ΓΔΑΕΕ που δεν μπορεί να είναι σε διαφορετικό χρονικό διάστημα απ’ ό,τι οι στρατιωτικοί, διοριζόμενο μετά έξι χρόνια. Μη </w:t>
      </w:r>
      <w:r>
        <w:rPr>
          <w:rFonts w:eastAsia="Times New Roman" w:cs="Times New Roman"/>
          <w:szCs w:val="24"/>
        </w:rPr>
        <w:t>χάνω χρόνο τώρα να το αναλύω.</w:t>
      </w:r>
    </w:p>
    <w:p w14:paraId="2593AF45"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Εκεί εμείς είχαμε μια ένσταση και τη διατυπώσαμε, γι’ αυτό είχα επιφυλαχθεί για την Ολομέλεια. Τώρα το ενσωματώσατε μέσα και είμαι υποχρεωμένη να τοποθετηθώ και γι’ αυτό. Δεν έχετε μια διευκρίνιση σε ό,τι αφορά το διευθυντικό </w:t>
      </w:r>
      <w:r>
        <w:rPr>
          <w:rFonts w:eastAsia="Times New Roman" w:cs="Times New Roman"/>
          <w:szCs w:val="24"/>
        </w:rPr>
        <w:t>προσωπικό. Διότι, εάν αφορά το σύνολο του προσωπικού της ΓΔΑΕΕ, εκεί θα έχουμε ένα πρόβλημα. Θα πάτε να κτυπήσετε, υποτίθεται, ένα ενδεχόμενο δημιουργίας υπόπτων εξ ορισμού. Είναι ντροπή και να το λέμε, εδώ που τα λέμε, μεταξύ πολιτικού και στρατιωτικού πρ</w:t>
      </w:r>
      <w:r>
        <w:rPr>
          <w:rFonts w:eastAsia="Times New Roman" w:cs="Times New Roman"/>
          <w:szCs w:val="24"/>
        </w:rPr>
        <w:t>οσωπικού ότι, άμα μείνεις πολύ καιρό, διαφθείρεσαι. Δηλαδή, κανονικά δεν θα έπρεπε να υπάρχει σαν σκέψη αυτό το πράγμα, αλλά έτσι όπως είναι η νοοτροπία είναι προσβλητικό ακόμα και να το συζητάμε. Όμως είναι σύμφυτο πια του καθε</w:t>
      </w:r>
      <w:r>
        <w:rPr>
          <w:rFonts w:eastAsia="Times New Roman" w:cs="Times New Roman"/>
          <w:szCs w:val="24"/>
        </w:rPr>
        <w:lastRenderedPageBreak/>
        <w:t xml:space="preserve">στώτος </w:t>
      </w:r>
      <w:r>
        <w:rPr>
          <w:rFonts w:eastAsia="Times New Roman" w:cs="Times New Roman"/>
          <w:szCs w:val="24"/>
        </w:rPr>
        <w:t>σ</w:t>
      </w:r>
      <w:r>
        <w:rPr>
          <w:rFonts w:eastAsia="Times New Roman" w:cs="Times New Roman"/>
          <w:szCs w:val="24"/>
        </w:rPr>
        <w:t xml:space="preserve">το οποίο ζούμε έτσι </w:t>
      </w:r>
      <w:r>
        <w:rPr>
          <w:rFonts w:eastAsia="Times New Roman" w:cs="Times New Roman"/>
          <w:szCs w:val="24"/>
        </w:rPr>
        <w:t>όπως ζούμε, όχι εδώ, αλλά στον αστικό πολιτισμό: «Μη μείνεις και πολύ και αποκτήσεις γνωριμίες και επειδή θα αποκτήσεις γνωριμίες, θα τα πιάσεις κιόλας».</w:t>
      </w:r>
    </w:p>
    <w:p w14:paraId="2593AF46"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Όμως, όταν μιλάμε για το πολιτικό προσωπικό, να πούμε το εξής: Αυτό μπορεί να γίνει αύριο το πρωί αντι</w:t>
      </w:r>
      <w:r>
        <w:rPr>
          <w:rFonts w:eastAsia="Times New Roman" w:cs="Times New Roman"/>
          <w:szCs w:val="24"/>
        </w:rPr>
        <w:t xml:space="preserve">κείμενο με το πρόσχημα ότι δεν μπορεί να υπηρετεί εκεί και να αρχίσει μία αλλεπάλληλη ροή και να την πληρώνει ένα πολιτικό προσωπικό το οποίο δεν έχει προνόμια. Θα ήθελα μία διευκρίνιση γι’ αυτό. Θα δεχθώ να την ακούσω. Αναγκαστικά εμπεριέχεται μέσα, αυτό </w:t>
      </w:r>
      <w:r>
        <w:rPr>
          <w:rFonts w:eastAsia="Times New Roman" w:cs="Times New Roman"/>
          <w:szCs w:val="24"/>
        </w:rPr>
        <w:t>λέω. Ούτως ή άλλως, εμείς δεν θα ψηφίσουμε, αλλά θα πούμε «</w:t>
      </w:r>
      <w:r>
        <w:rPr>
          <w:rFonts w:eastAsia="Times New Roman" w:cs="Times New Roman"/>
          <w:szCs w:val="24"/>
        </w:rPr>
        <w:t>όχι</w:t>
      </w:r>
      <w:r>
        <w:rPr>
          <w:rFonts w:eastAsia="Times New Roman" w:cs="Times New Roman"/>
          <w:szCs w:val="24"/>
        </w:rPr>
        <w:t>» στις δύο αυτές συμβάσεις που φέρατε, που παίρνουν τη μορφή νόμου.</w:t>
      </w:r>
    </w:p>
    <w:p w14:paraId="2593AF47"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Δεν θα ήθελα να επαναλάβω όλα όσα είπα. Η θέση μας είναι γνωστή και, δυστυχώς, ιστορικά δικαιωμένη. Αυτό δε, αυτές τις μέρες φ</w:t>
      </w:r>
      <w:r>
        <w:rPr>
          <w:rFonts w:eastAsia="Times New Roman" w:cs="Times New Roman"/>
          <w:szCs w:val="24"/>
        </w:rPr>
        <w:t>αίνεται παραπάνω από οτιδήποτε άλλο, διότι δεν έπρεπε να είμαστε σε έναν σχηματισμό σαν το ΝΑΤΟ. Δεν έχουμε τίποτα να κερδίσουμε. Στέλνουμε στρατιωτικούς σε έντεκα αποστολές από τις είκοσι δύο που έχει στον κόσμο, μας κοστίζει ο τζίτζικας αηδόνι, κάνουμε ό</w:t>
      </w:r>
      <w:r>
        <w:rPr>
          <w:rFonts w:eastAsia="Times New Roman" w:cs="Times New Roman"/>
          <w:szCs w:val="24"/>
        </w:rPr>
        <w:t xml:space="preserve">,τι θέλουν και φάγαμε κυριολεκτικά κατά πρόσωπο τη βαριά προσβολή ότι η χώρα είναι μεντεσές στα </w:t>
      </w:r>
      <w:r>
        <w:rPr>
          <w:rFonts w:eastAsia="Times New Roman" w:cs="Times New Roman"/>
          <w:szCs w:val="24"/>
        </w:rPr>
        <w:t>δ</w:t>
      </w:r>
      <w:r>
        <w:rPr>
          <w:rFonts w:eastAsia="Times New Roman" w:cs="Times New Roman"/>
          <w:szCs w:val="24"/>
        </w:rPr>
        <w:t xml:space="preserve">υτικά Βαλκάνια. Τα </w:t>
      </w:r>
      <w:r>
        <w:rPr>
          <w:rFonts w:eastAsia="Times New Roman" w:cs="Times New Roman"/>
          <w:szCs w:val="24"/>
        </w:rPr>
        <w:t>δ</w:t>
      </w:r>
      <w:r>
        <w:rPr>
          <w:rFonts w:eastAsia="Times New Roman" w:cs="Times New Roman"/>
          <w:szCs w:val="24"/>
        </w:rPr>
        <w:t>υτικά Βαλκάνια ήταν επί Γιουγκοσλαβίας. Αυτά λέτε τώρα «</w:t>
      </w:r>
      <w:r>
        <w:rPr>
          <w:rFonts w:eastAsia="Times New Roman" w:cs="Times New Roman"/>
          <w:szCs w:val="24"/>
        </w:rPr>
        <w:t>δ</w:t>
      </w:r>
      <w:r>
        <w:rPr>
          <w:rFonts w:eastAsia="Times New Roman" w:cs="Times New Roman"/>
          <w:szCs w:val="24"/>
        </w:rPr>
        <w:t xml:space="preserve">υτικά Βαλκάνια», με </w:t>
      </w:r>
      <w:r>
        <w:rPr>
          <w:rFonts w:eastAsia="Times New Roman" w:cs="Times New Roman"/>
          <w:szCs w:val="24"/>
        </w:rPr>
        <w:lastRenderedPageBreak/>
        <w:t>εξαίρεση την Αλβανία. Τι άλλο λέτε; Μιλάτε για την κατακερματι</w:t>
      </w:r>
      <w:r>
        <w:rPr>
          <w:rFonts w:eastAsia="Times New Roman" w:cs="Times New Roman"/>
          <w:szCs w:val="24"/>
        </w:rPr>
        <w:t xml:space="preserve">σμένη δια </w:t>
      </w:r>
      <w:proofErr w:type="spellStart"/>
      <w:r>
        <w:rPr>
          <w:rFonts w:eastAsia="Times New Roman" w:cs="Times New Roman"/>
          <w:szCs w:val="24"/>
        </w:rPr>
        <w:t>ΝΑΤΟϊκών</w:t>
      </w:r>
      <w:proofErr w:type="spellEnd"/>
      <w:r>
        <w:rPr>
          <w:rFonts w:eastAsia="Times New Roman" w:cs="Times New Roman"/>
          <w:szCs w:val="24"/>
        </w:rPr>
        <w:t xml:space="preserve"> βομβαρδισμών –και όχι μόνο- και μέσω ευρωπαϊκών </w:t>
      </w:r>
      <w:proofErr w:type="spellStart"/>
      <w:r>
        <w:rPr>
          <w:rFonts w:eastAsia="Times New Roman" w:cs="Times New Roman"/>
          <w:szCs w:val="24"/>
        </w:rPr>
        <w:t>εθνοκαθαρτήριων</w:t>
      </w:r>
      <w:proofErr w:type="spellEnd"/>
      <w:r>
        <w:rPr>
          <w:rFonts w:eastAsia="Times New Roman" w:cs="Times New Roman"/>
          <w:szCs w:val="24"/>
        </w:rPr>
        <w:t xml:space="preserve"> εξάρσεων του εθνικισμού, μέχρι να κοπούν σε κομματάκια, την </w:t>
      </w:r>
      <w:proofErr w:type="spellStart"/>
      <w:r>
        <w:rPr>
          <w:rFonts w:eastAsia="Times New Roman" w:cs="Times New Roman"/>
          <w:szCs w:val="24"/>
        </w:rPr>
        <w:t>προτεκτορατοποίηση</w:t>
      </w:r>
      <w:proofErr w:type="spellEnd"/>
      <w:r>
        <w:rPr>
          <w:rFonts w:eastAsia="Times New Roman" w:cs="Times New Roman"/>
          <w:szCs w:val="24"/>
        </w:rPr>
        <w:t xml:space="preserve">. </w:t>
      </w:r>
    </w:p>
    <w:p w14:paraId="2593AF48"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Κύριε Πρόεδρε, διάβαζα κατάπληκτη –το λέω σε σας που θέλετε να ενοποιήσετε τα </w:t>
      </w:r>
      <w:r>
        <w:rPr>
          <w:rFonts w:eastAsia="Times New Roman" w:cs="Times New Roman"/>
          <w:szCs w:val="24"/>
        </w:rPr>
        <w:t>δ</w:t>
      </w:r>
      <w:r>
        <w:rPr>
          <w:rFonts w:eastAsia="Times New Roman" w:cs="Times New Roman"/>
          <w:szCs w:val="24"/>
        </w:rPr>
        <w:t xml:space="preserve">υτικά </w:t>
      </w:r>
      <w:r>
        <w:rPr>
          <w:rFonts w:eastAsia="Times New Roman" w:cs="Times New Roman"/>
          <w:szCs w:val="24"/>
        </w:rPr>
        <w:t>Βαλκάνια υπό την ομπρέλα του ΝΑΤΟ- ότι όλη η νομενκλατούρα, κοινωνική και μη, των Σκοπίων, μεταξύ αυτών ο πρώην Πρόεδρος της Βουλής</w:t>
      </w:r>
      <w:r w:rsidRPr="006C28C7">
        <w:rPr>
          <w:rFonts w:eastAsia="Times New Roman" w:cs="Times New Roman"/>
          <w:szCs w:val="24"/>
        </w:rPr>
        <w:t xml:space="preserve"> </w:t>
      </w:r>
      <w:r>
        <w:rPr>
          <w:rFonts w:eastAsia="Times New Roman" w:cs="Times New Roman"/>
          <w:szCs w:val="24"/>
        </w:rPr>
        <w:t>του Κοσσόβου, η γυναίκα του και τα παιδιά του, ο πρώην Πρωθυπουργός, η γυναίκα του και τα παιδιά του, συλλήβδην καλλιτέχνες,</w:t>
      </w:r>
      <w:r>
        <w:rPr>
          <w:rFonts w:eastAsia="Times New Roman" w:cs="Times New Roman"/>
          <w:szCs w:val="24"/>
        </w:rPr>
        <w:t xml:space="preserve"> αθλητές, διοικητικοί υπάλληλοι ζήτησαν και πήραν σε χρόνο «ντε τε» την αλβανική υπηκοότητα στο Κόσσοβο.</w:t>
      </w:r>
    </w:p>
    <w:p w14:paraId="2593AF49"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Αυτό το λέω για να προϊδεάσω τον κόσμο</w:t>
      </w:r>
      <w:r>
        <w:rPr>
          <w:rFonts w:eastAsia="Times New Roman" w:cs="Times New Roman"/>
          <w:szCs w:val="24"/>
        </w:rPr>
        <w:t>,</w:t>
      </w:r>
      <w:r>
        <w:rPr>
          <w:rFonts w:eastAsia="Times New Roman" w:cs="Times New Roman"/>
          <w:szCs w:val="24"/>
        </w:rPr>
        <w:t xml:space="preserve"> που μας ακούει για το τι σημαίνει </w:t>
      </w:r>
      <w:proofErr w:type="spellStart"/>
      <w:r>
        <w:rPr>
          <w:rFonts w:eastAsia="Times New Roman" w:cs="Times New Roman"/>
          <w:szCs w:val="24"/>
        </w:rPr>
        <w:t>ΝΑΤΟϊκή</w:t>
      </w:r>
      <w:proofErr w:type="spellEnd"/>
      <w:r>
        <w:rPr>
          <w:rFonts w:eastAsia="Times New Roman" w:cs="Times New Roman"/>
          <w:szCs w:val="24"/>
        </w:rPr>
        <w:t xml:space="preserve"> ενοποίηση στα Βαλκάνια και χαρακτηρισμοί όπως «δυτικά Βαλκάνια», «</w:t>
      </w:r>
      <w:r>
        <w:rPr>
          <w:rFonts w:eastAsia="Times New Roman" w:cs="Times New Roman"/>
          <w:szCs w:val="24"/>
        </w:rPr>
        <w:t>β</w:t>
      </w:r>
      <w:r>
        <w:rPr>
          <w:rFonts w:eastAsia="Times New Roman" w:cs="Times New Roman"/>
          <w:szCs w:val="24"/>
        </w:rPr>
        <w:t>όρ</w:t>
      </w:r>
      <w:r>
        <w:rPr>
          <w:rFonts w:eastAsia="Times New Roman" w:cs="Times New Roman"/>
          <w:szCs w:val="24"/>
        </w:rPr>
        <w:t>εια Μακεδονία», «</w:t>
      </w:r>
      <w:r>
        <w:rPr>
          <w:rFonts w:eastAsia="Times New Roman" w:cs="Times New Roman"/>
          <w:szCs w:val="24"/>
        </w:rPr>
        <w:t>β</w:t>
      </w:r>
      <w:r>
        <w:rPr>
          <w:rFonts w:eastAsia="Times New Roman" w:cs="Times New Roman"/>
          <w:szCs w:val="24"/>
        </w:rPr>
        <w:t>όρεια Ήπειρος», «</w:t>
      </w:r>
      <w:r>
        <w:rPr>
          <w:rFonts w:eastAsia="Times New Roman" w:cs="Times New Roman"/>
          <w:szCs w:val="24"/>
        </w:rPr>
        <w:t>β</w:t>
      </w:r>
      <w:r>
        <w:rPr>
          <w:rFonts w:eastAsia="Times New Roman" w:cs="Times New Roman"/>
          <w:szCs w:val="24"/>
        </w:rPr>
        <w:t>όρεια Κύπρος». «Καπάκι» έρχεται και ο κ. Κοτζιάς και λέει ότι έχουμε ομοιότητες με το Βιετνάμ στο Αιγαίο για το δίκαιο της θάλασσας. Ακούω και σήμερα εδώ μέσα ότι δεν έχει λόγο ύπαρξης το ΝΑΤΟ, γιατί εξέλιπε ο κομμουνιστ</w:t>
      </w:r>
      <w:r>
        <w:rPr>
          <w:rFonts w:eastAsia="Times New Roman" w:cs="Times New Roman"/>
          <w:szCs w:val="24"/>
        </w:rPr>
        <w:t xml:space="preserve">ικός κίνδυνος. Ξέρω ότι ο κ. </w:t>
      </w:r>
      <w:proofErr w:type="spellStart"/>
      <w:r>
        <w:rPr>
          <w:rFonts w:eastAsia="Times New Roman" w:cs="Times New Roman"/>
          <w:szCs w:val="24"/>
        </w:rPr>
        <w:t>Τραμπ</w:t>
      </w:r>
      <w:proofErr w:type="spellEnd"/>
      <w:r>
        <w:rPr>
          <w:rFonts w:eastAsia="Times New Roman" w:cs="Times New Roman"/>
          <w:szCs w:val="24"/>
        </w:rPr>
        <w:t xml:space="preserve"> είπε στον κ. Μακρόν</w:t>
      </w:r>
      <w:r>
        <w:rPr>
          <w:rFonts w:eastAsia="Times New Roman" w:cs="Times New Roman"/>
          <w:szCs w:val="24"/>
        </w:rPr>
        <w:t>:</w:t>
      </w:r>
      <w:r>
        <w:rPr>
          <w:rFonts w:eastAsia="Times New Roman" w:cs="Times New Roman"/>
          <w:szCs w:val="24"/>
        </w:rPr>
        <w:t xml:space="preserve"> «Δεν τα παρατάς να έρθεις με μας, να φύγεις από την Ευρωπαϊκή Ένωση;». Αυτό το λέω τώρα, επειδή ήρθε και ο </w:t>
      </w:r>
      <w:r>
        <w:rPr>
          <w:rFonts w:eastAsia="Times New Roman" w:cs="Times New Roman"/>
          <w:szCs w:val="24"/>
        </w:rPr>
        <w:lastRenderedPageBreak/>
        <w:t xml:space="preserve">κ. </w:t>
      </w:r>
      <w:proofErr w:type="spellStart"/>
      <w:r>
        <w:rPr>
          <w:rFonts w:eastAsia="Times New Roman" w:cs="Times New Roman"/>
          <w:szCs w:val="24"/>
        </w:rPr>
        <w:t>Μοσκοβισί</w:t>
      </w:r>
      <w:proofErr w:type="spellEnd"/>
      <w:r>
        <w:rPr>
          <w:rFonts w:eastAsia="Times New Roman" w:cs="Times New Roman"/>
          <w:szCs w:val="24"/>
        </w:rPr>
        <w:t xml:space="preserve"> εχθές –να μην τα πω γαλλικά- για να καταλαβαίνει και ο κόσμος τι ερχόμαστε εδώ κ</w:t>
      </w:r>
      <w:r>
        <w:rPr>
          <w:rFonts w:eastAsia="Times New Roman" w:cs="Times New Roman"/>
          <w:szCs w:val="24"/>
        </w:rPr>
        <w:t xml:space="preserve">αι ψηφίζουμε, δηλαδή να μείνουμε εμείς έτσι, αλλά να τα βρω και με τον Πούτιν, για να δούμε ποιος θα φτιάξει το </w:t>
      </w:r>
      <w:proofErr w:type="spellStart"/>
      <w:r>
        <w:rPr>
          <w:rFonts w:eastAsia="Times New Roman" w:cs="Times New Roman"/>
          <w:szCs w:val="24"/>
        </w:rPr>
        <w:t>σιιτικό</w:t>
      </w:r>
      <w:proofErr w:type="spellEnd"/>
      <w:r>
        <w:rPr>
          <w:rFonts w:eastAsia="Times New Roman" w:cs="Times New Roman"/>
          <w:szCs w:val="24"/>
        </w:rPr>
        <w:t xml:space="preserve"> ή το </w:t>
      </w:r>
      <w:proofErr w:type="spellStart"/>
      <w:r>
        <w:rPr>
          <w:rFonts w:eastAsia="Times New Roman" w:cs="Times New Roman"/>
          <w:szCs w:val="24"/>
        </w:rPr>
        <w:t>σουνίτικο</w:t>
      </w:r>
      <w:proofErr w:type="spellEnd"/>
      <w:r>
        <w:rPr>
          <w:rFonts w:eastAsia="Times New Roman" w:cs="Times New Roman"/>
          <w:szCs w:val="24"/>
        </w:rPr>
        <w:t xml:space="preserve"> μέτωπο κάτω με το Ιράν, με την Τουρκία, με τη Σαουδική Αραβία, με το Λίβανο. </w:t>
      </w:r>
    </w:p>
    <w:p w14:paraId="2593AF4A"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Υπάρχουν ερωτήσεις απλές: Έχει ο Λίβανος ΑΟ</w:t>
      </w:r>
      <w:r>
        <w:rPr>
          <w:rFonts w:eastAsia="Times New Roman" w:cs="Times New Roman"/>
          <w:szCs w:val="24"/>
        </w:rPr>
        <w:t xml:space="preserve">Ζ; Έχει η Γάζα ΑΟΖ; Έχουν αναγνωρισμένα δικαιώματα οι Παλαιστίνιοι στην περιοχή με μέτωπο στη θάλασσα; Αυτά δεν τα συζητάμε καθόλου. Δεν ανοίγουμε ποτέ τέτοιου τύπου συζητήσεις. Ανοίγουμε διαπραγματεύσεις με έγκυρες ή μη έγκυρες υπογραφές, με </w:t>
      </w:r>
      <w:proofErr w:type="spellStart"/>
      <w:r>
        <w:rPr>
          <w:rFonts w:eastAsia="Times New Roman" w:cs="Times New Roman"/>
          <w:szCs w:val="24"/>
        </w:rPr>
        <w:t>εκατόν</w:t>
      </w:r>
      <w:proofErr w:type="spellEnd"/>
      <w:r>
        <w:rPr>
          <w:rFonts w:eastAsia="Times New Roman" w:cs="Times New Roman"/>
          <w:szCs w:val="24"/>
        </w:rPr>
        <w:t xml:space="preserve"> πενήντ</w:t>
      </w:r>
      <w:r>
        <w:rPr>
          <w:rFonts w:eastAsia="Times New Roman" w:cs="Times New Roman"/>
          <w:szCs w:val="24"/>
        </w:rPr>
        <w:t xml:space="preserve">α ή με </w:t>
      </w:r>
      <w:proofErr w:type="spellStart"/>
      <w:r>
        <w:rPr>
          <w:rFonts w:eastAsia="Times New Roman" w:cs="Times New Roman"/>
          <w:szCs w:val="24"/>
        </w:rPr>
        <w:t>εκατόν</w:t>
      </w:r>
      <w:proofErr w:type="spellEnd"/>
      <w:r>
        <w:rPr>
          <w:rFonts w:eastAsia="Times New Roman" w:cs="Times New Roman"/>
          <w:szCs w:val="24"/>
        </w:rPr>
        <w:t xml:space="preserve"> ογδόντα, με δημοσκοπήσεις, με εκλογές, με σκοπιμότητες.</w:t>
      </w:r>
    </w:p>
    <w:p w14:paraId="2593AF4B"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Έρχομαι και σας λέω το εξής: Πηγαίνετε τώρα και συμμετέχετε σε μια διαδικασία προκειμένου να πάρετε βλήματα για την Πολεμική Αεροπορία, τα λεγόμενα «κατευθυνόμενα </w:t>
      </w:r>
      <w:proofErr w:type="spellStart"/>
      <w:r>
        <w:rPr>
          <w:rFonts w:eastAsia="Times New Roman" w:cs="Times New Roman"/>
          <w:szCs w:val="24"/>
        </w:rPr>
        <w:t>πυρομαχικά</w:t>
      </w:r>
      <w:proofErr w:type="spellEnd"/>
      <w:r>
        <w:rPr>
          <w:rFonts w:eastAsia="Times New Roman" w:cs="Times New Roman"/>
          <w:szCs w:val="24"/>
        </w:rPr>
        <w:t>». Ωραία! Ποι</w:t>
      </w:r>
      <w:r>
        <w:rPr>
          <w:rFonts w:eastAsia="Times New Roman" w:cs="Times New Roman"/>
          <w:szCs w:val="24"/>
        </w:rPr>
        <w:t>ος σας λέει ότι δεν τα χρειάζεται; Εμείς πρώτοι θα σας το πούμε. Μιλάω με τους στρατιωτικούς. Σαρξ εκ της σαρκός του ελληνικού λαού</w:t>
      </w:r>
      <w:r w:rsidRPr="00CE4590">
        <w:rPr>
          <w:rFonts w:eastAsia="Times New Roman" w:cs="Times New Roman"/>
          <w:szCs w:val="24"/>
        </w:rPr>
        <w:t xml:space="preserve"> </w:t>
      </w:r>
      <w:r>
        <w:rPr>
          <w:rFonts w:eastAsia="Times New Roman" w:cs="Times New Roman"/>
          <w:szCs w:val="24"/>
        </w:rPr>
        <w:t xml:space="preserve">είναι. Ξέρουμε τις ανάγκες τους. Έχουμε </w:t>
      </w:r>
      <w:r>
        <w:rPr>
          <w:rFonts w:eastAsia="Times New Roman" w:cs="Times New Roman"/>
          <w:szCs w:val="24"/>
        </w:rPr>
        <w:t>π</w:t>
      </w:r>
      <w:r>
        <w:rPr>
          <w:rFonts w:eastAsia="Times New Roman" w:cs="Times New Roman"/>
          <w:szCs w:val="24"/>
        </w:rPr>
        <w:t xml:space="preserve">ολεμική </w:t>
      </w:r>
      <w:r>
        <w:rPr>
          <w:rFonts w:eastAsia="Times New Roman" w:cs="Times New Roman"/>
          <w:szCs w:val="24"/>
        </w:rPr>
        <w:t>β</w:t>
      </w:r>
      <w:r>
        <w:rPr>
          <w:rFonts w:eastAsia="Times New Roman" w:cs="Times New Roman"/>
          <w:szCs w:val="24"/>
        </w:rPr>
        <w:t>ιομηχανία; Δεν μπορούσαμε να τα φτιάξουμε μόνοι μας και να μην μπαίνουμε σ</w:t>
      </w:r>
      <w:r>
        <w:rPr>
          <w:rFonts w:eastAsia="Times New Roman" w:cs="Times New Roman"/>
          <w:szCs w:val="24"/>
        </w:rPr>
        <w:t xml:space="preserve">ε τέτοιες συμμαχίες; Δεν έχουμε επιστημονικό δυναμικό; </w:t>
      </w:r>
      <w:r>
        <w:rPr>
          <w:rFonts w:eastAsia="Times New Roman" w:cs="Times New Roman"/>
          <w:szCs w:val="24"/>
        </w:rPr>
        <w:lastRenderedPageBreak/>
        <w:t>Έχουμε ανθρώπους που έχουν το μυαλό, τη δυνατότητα, που είναι εκπαιδευμένοι από τον ίδιο τον ελληνικό λαό με βαρύ κόστος. Δεν έχουμε φυσικούς πόρους; Δεν έχουμε τεχνογνωσία; Δεν θα μπορούσαμε να έχουμε</w:t>
      </w:r>
      <w:r>
        <w:rPr>
          <w:rFonts w:eastAsia="Times New Roman" w:cs="Times New Roman"/>
          <w:szCs w:val="24"/>
        </w:rPr>
        <w:t xml:space="preserve"> και δουλειές και αξιοποιημένους ανθρώπους και να μην τους στέλνουμε για έναν παραπανίσιο τίτλο ή ένα μεροκάματο σε έντεκα αποστολές του εξωτερικού;</w:t>
      </w:r>
    </w:p>
    <w:p w14:paraId="2593AF4C"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2593AF4D"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Έχουμε εμείς εδώ κανέν</w:t>
      </w:r>
      <w:r>
        <w:rPr>
          <w:rFonts w:eastAsia="Times New Roman" w:cs="Times New Roman"/>
          <w:szCs w:val="24"/>
        </w:rPr>
        <w:t>α ινστιτούτο</w:t>
      </w:r>
      <w:r>
        <w:rPr>
          <w:rFonts w:eastAsia="Times New Roman" w:cs="Times New Roman"/>
          <w:szCs w:val="24"/>
        </w:rPr>
        <w:t>,</w:t>
      </w:r>
      <w:r>
        <w:rPr>
          <w:rFonts w:eastAsia="Times New Roman" w:cs="Times New Roman"/>
          <w:szCs w:val="24"/>
        </w:rPr>
        <w:t xml:space="preserve"> που να μας λέει τι μπορούμε και τι δεν μπορούμε να φτιάξουμε μόνοι μας; Και θα πάμε στη μία δράκα εκεί, που θα εξυπηρετήσει τα δικά τους τα συμφέροντα;</w:t>
      </w:r>
    </w:p>
    <w:p w14:paraId="2593AF4E"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Οπότε λέμε «</w:t>
      </w:r>
      <w:r>
        <w:rPr>
          <w:rFonts w:eastAsia="Times New Roman" w:cs="Times New Roman"/>
          <w:szCs w:val="24"/>
        </w:rPr>
        <w:t>όχι</w:t>
      </w:r>
      <w:r>
        <w:rPr>
          <w:rFonts w:eastAsia="Times New Roman" w:cs="Times New Roman"/>
          <w:szCs w:val="24"/>
        </w:rPr>
        <w:t>» σ’ αυτή τη συμφωνία γι’ αυτούς τους λόγους που σας λέω, οι οποίοι συμπαρα</w:t>
      </w:r>
      <w:r>
        <w:rPr>
          <w:rFonts w:eastAsia="Times New Roman" w:cs="Times New Roman"/>
          <w:szCs w:val="24"/>
        </w:rPr>
        <w:t>σύρονται και από τη γενικότερη πολιτική μας θέση απέναντι στο ΝΑΤΟ.</w:t>
      </w:r>
    </w:p>
    <w:p w14:paraId="2593AF4F"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szCs w:val="24"/>
        </w:rPr>
        <w:t>Ξέρετε κάτι; Μας προκύπτει μια ερώτηση από αυτόν τον σχηματισμό μάχης, καθώς έχει ολοκληρωθεί ή είναι προς ολοκλήρωση η αντιπυραυλική ασπίδα του ΝΑΤΟ. Δηλαδή ζούμε μέρες, τι να σας πω; Λίγ</w:t>
      </w:r>
      <w:r>
        <w:rPr>
          <w:rFonts w:eastAsia="Times New Roman" w:cs="Times New Roman"/>
          <w:szCs w:val="24"/>
        </w:rPr>
        <w:t xml:space="preserve">ο πριν από την Κούβα! Στη ρητορική του ΝΑΤΟ ζούμε κάτι μέρες που έρχονται οι πύραυλοι </w:t>
      </w:r>
      <w:r>
        <w:rPr>
          <w:rFonts w:eastAsia="Times New Roman" w:cs="Times New Roman"/>
          <w:szCs w:val="24"/>
        </w:rPr>
        <w:lastRenderedPageBreak/>
        <w:t xml:space="preserve">και πρέπει να φτιάξουμε αντιπυραυλική ασπίδα από την Εσθονία μέχρι κάτω τη Συρία και να περνάνε όλα πάνω από το σώμα της Ελλάδας! </w:t>
      </w:r>
    </w:p>
    <w:p w14:paraId="2593AF50"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szCs w:val="24"/>
        </w:rPr>
        <w:t>Ακούμε δηλώσεις ότι το ΝΑΤΟ θα σώσει τη</w:t>
      </w:r>
      <w:r>
        <w:rPr>
          <w:rFonts w:eastAsia="Times New Roman" w:cs="Times New Roman"/>
          <w:szCs w:val="24"/>
        </w:rPr>
        <w:t xml:space="preserve">ν οικονομική καταστροφή την οποία ζει ο λαός των Σκοπίων. Έρχεται το ΝΑΤΟ να κάνει επένδυση εκεί σαν την </w:t>
      </w:r>
      <w:proofErr w:type="spellStart"/>
      <w:r w:rsidRPr="00A57EBF">
        <w:rPr>
          <w:rFonts w:eastAsia="Times New Roman" w:cs="Times New Roman"/>
          <w:szCs w:val="24"/>
        </w:rPr>
        <w:t>Bondsteel</w:t>
      </w:r>
      <w:proofErr w:type="spellEnd"/>
      <w:r>
        <w:rPr>
          <w:rFonts w:eastAsia="Times New Roman" w:cs="Times New Roman"/>
          <w:szCs w:val="24"/>
        </w:rPr>
        <w:t>. Δηλαδή με τις βάσεις; Θέλετε να μου πείτε δηλαδή ότι αυξήθηκε ο τουρισμός και ο πλούτος της Κρήτης επειδή έχει τη βάση της Σούδας; Μύγα ελλη</w:t>
      </w:r>
      <w:r>
        <w:rPr>
          <w:rFonts w:eastAsia="Times New Roman" w:cs="Times New Roman"/>
          <w:szCs w:val="24"/>
        </w:rPr>
        <w:t xml:space="preserve">νική δεν μπαίνει στη Σούδα. Με βάση της σύμβαση, άμα χαλάσει κάτι, δεν μπορεί να μπει Έλληνας υδραυλικός! Μπορούν όμως, να φέρουν όποιον θέλουν από οποιοδήποτε μέρος της γης. </w:t>
      </w:r>
    </w:p>
    <w:p w14:paraId="2593AF51" w14:textId="77777777" w:rsidR="009F6E2D" w:rsidRDefault="000A34DD">
      <w:pPr>
        <w:spacing w:line="600" w:lineRule="auto"/>
        <w:ind w:firstLine="720"/>
        <w:contextualSpacing/>
        <w:jc w:val="both"/>
        <w:rPr>
          <w:rFonts w:eastAsia="Times New Roman" w:cs="Times New Roman"/>
          <w:szCs w:val="24"/>
        </w:rPr>
      </w:pPr>
      <w:proofErr w:type="spellStart"/>
      <w:r>
        <w:rPr>
          <w:rFonts w:eastAsia="Times New Roman" w:cs="Times New Roman"/>
          <w:szCs w:val="24"/>
        </w:rPr>
        <w:t>Γκουαντάναμο</w:t>
      </w:r>
      <w:proofErr w:type="spellEnd"/>
      <w:r>
        <w:rPr>
          <w:rFonts w:eastAsia="Times New Roman" w:cs="Times New Roman"/>
          <w:szCs w:val="24"/>
        </w:rPr>
        <w:t xml:space="preserve"> δεκατρία είχε η Ευρώπη. Δεκατρία </w:t>
      </w:r>
      <w:proofErr w:type="spellStart"/>
      <w:r>
        <w:rPr>
          <w:rFonts w:eastAsia="Times New Roman" w:cs="Times New Roman"/>
          <w:szCs w:val="24"/>
        </w:rPr>
        <w:t>Γκουαντάναμο</w:t>
      </w:r>
      <w:proofErr w:type="spellEnd"/>
      <w:r>
        <w:rPr>
          <w:rFonts w:eastAsia="Times New Roman" w:cs="Times New Roman"/>
          <w:szCs w:val="24"/>
        </w:rPr>
        <w:t xml:space="preserve">! Δεκαπέντε ερωτήσεις </w:t>
      </w:r>
      <w:r>
        <w:rPr>
          <w:rFonts w:eastAsia="Times New Roman" w:cs="Times New Roman"/>
          <w:szCs w:val="24"/>
        </w:rPr>
        <w:t xml:space="preserve">έχουμε κάνει τα προηγούμενα χρόνια για </w:t>
      </w:r>
      <w:proofErr w:type="spellStart"/>
      <w:r>
        <w:rPr>
          <w:rFonts w:eastAsia="Times New Roman" w:cs="Times New Roman"/>
          <w:szCs w:val="24"/>
        </w:rPr>
        <w:t>Γκουαντάναμο</w:t>
      </w:r>
      <w:proofErr w:type="spellEnd"/>
      <w:r>
        <w:rPr>
          <w:rFonts w:eastAsia="Times New Roman" w:cs="Times New Roman"/>
          <w:szCs w:val="24"/>
        </w:rPr>
        <w:t>, από τα οποία δεν εξαιρέθηκε ούτε η Σούδα και μεταφέρονταν από εδώ πέρα μπρος και πίσω τρομοκράτες. Πότε πλούτησαν οι λαοί όταν πήγε το ΝΑΤΟ εκεί; Ξέρετε τι παράγει το ΝΑΤΟ -επιμένουμε είναι ορατό- όπου κ</w:t>
      </w:r>
      <w:r>
        <w:rPr>
          <w:rFonts w:eastAsia="Times New Roman" w:cs="Times New Roman"/>
          <w:szCs w:val="24"/>
        </w:rPr>
        <w:t xml:space="preserve">αι να πάει, όπου και να εμφανιστεί; Πρόσφυγες. </w:t>
      </w:r>
    </w:p>
    <w:p w14:paraId="2593AF52"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πρόσφατη πρόταση που έγινε στην Αλβανία να πάρει πρόσφυγες, τώρα που είχαν τα προβλήματα οι Γερμανοί και οι άλλοι, ο κ. </w:t>
      </w:r>
      <w:proofErr w:type="spellStart"/>
      <w:r>
        <w:rPr>
          <w:rFonts w:eastAsia="Times New Roman" w:cs="Times New Roman"/>
          <w:szCs w:val="24"/>
        </w:rPr>
        <w:t>Κούρτς</w:t>
      </w:r>
      <w:proofErr w:type="spellEnd"/>
      <w:r>
        <w:rPr>
          <w:rFonts w:eastAsia="Times New Roman" w:cs="Times New Roman"/>
          <w:szCs w:val="24"/>
        </w:rPr>
        <w:t xml:space="preserve"> -που έχει τους λιγότερους, αλλά είναι ο περισσότερο φασιστοειδής α</w:t>
      </w:r>
      <w:r>
        <w:rPr>
          <w:rFonts w:eastAsia="Times New Roman" w:cs="Times New Roman"/>
          <w:szCs w:val="24"/>
        </w:rPr>
        <w:t xml:space="preserve">πό όλους και θέλει να </w:t>
      </w:r>
      <w:proofErr w:type="spellStart"/>
      <w:r>
        <w:rPr>
          <w:rFonts w:eastAsia="Times New Roman" w:cs="Times New Roman"/>
          <w:szCs w:val="24"/>
        </w:rPr>
        <w:t>ξανανασυστήσει</w:t>
      </w:r>
      <w:proofErr w:type="spellEnd"/>
      <w:r>
        <w:rPr>
          <w:rFonts w:eastAsia="Times New Roman" w:cs="Times New Roman"/>
          <w:szCs w:val="24"/>
        </w:rPr>
        <w:t xml:space="preserve"> την </w:t>
      </w:r>
      <w:proofErr w:type="spellStart"/>
      <w:r>
        <w:rPr>
          <w:rFonts w:eastAsia="Times New Roman" w:cs="Times New Roman"/>
          <w:szCs w:val="24"/>
        </w:rPr>
        <w:t>Αυστροουγκρική</w:t>
      </w:r>
      <w:proofErr w:type="spellEnd"/>
      <w:r>
        <w:rPr>
          <w:rFonts w:eastAsia="Times New Roman" w:cs="Times New Roman"/>
          <w:szCs w:val="24"/>
        </w:rPr>
        <w:t xml:space="preserve"> αυτοκρατορία </w:t>
      </w:r>
      <w:r>
        <w:rPr>
          <w:rFonts w:eastAsia="Times New Roman" w:cs="Times New Roman"/>
          <w:szCs w:val="24"/>
        </w:rPr>
        <w:lastRenderedPageBreak/>
        <w:t xml:space="preserve">επί των πτωμάτων των μεταναστών, γιατί γυρίσαμε την ιστορία εκατό χρόνια πίσω- ξέρετε τι είχε πει για τις προετοιμασίες; Είχε κάνει προετοιμασίες εδάφους για να υποδεχθεί ένα εκατομμύριο </w:t>
      </w:r>
      <w:r>
        <w:rPr>
          <w:rFonts w:eastAsia="Times New Roman" w:cs="Times New Roman"/>
          <w:szCs w:val="24"/>
        </w:rPr>
        <w:t>Αλβανούς από το Κόσσοβο. Δηλαδή το έργο…</w:t>
      </w:r>
    </w:p>
    <w:p w14:paraId="2593AF53"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Κανέλλη, παρακαλώ ολοκληρώστε. </w:t>
      </w:r>
    </w:p>
    <w:p w14:paraId="2593AF54"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Τελειώνω, κύριε Πρόεδρε. </w:t>
      </w:r>
    </w:p>
    <w:p w14:paraId="2593AF55"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szCs w:val="24"/>
        </w:rPr>
        <w:t>Ακούστε με. Εδώ πρέπει να έρθετε μια μέρα με έναν λογαριασμό και να μας απαντήσετε πόσα δίνει για αυτήν</w:t>
      </w:r>
      <w:r>
        <w:rPr>
          <w:rFonts w:eastAsia="Times New Roman" w:cs="Times New Roman"/>
          <w:szCs w:val="24"/>
        </w:rPr>
        <w:t xml:space="preserve"> την πολεμική προετοιμασία και έναντι </w:t>
      </w:r>
      <w:proofErr w:type="spellStart"/>
      <w:r>
        <w:rPr>
          <w:rFonts w:eastAsia="Times New Roman" w:cs="Times New Roman"/>
          <w:szCs w:val="24"/>
        </w:rPr>
        <w:t>ποίου</w:t>
      </w:r>
      <w:proofErr w:type="spellEnd"/>
      <w:r>
        <w:rPr>
          <w:rFonts w:eastAsia="Times New Roman" w:cs="Times New Roman"/>
          <w:szCs w:val="24"/>
        </w:rPr>
        <w:t xml:space="preserve"> και το ΝΑΤΟ και η Ευρωπαϊκή Ένωση. Διότι, πρέπει να ξέρουμε το τιμολόγιο των συγχαρητηρίων των Ηνωμένων Πολιτείων για την Ελλάδα που πεινάει, που δεν έχει να φάει, που δεν μπορεί να ικανοποιήσει ακόμα και τους στ</w:t>
      </w:r>
      <w:r>
        <w:rPr>
          <w:rFonts w:eastAsia="Times New Roman" w:cs="Times New Roman"/>
          <w:szCs w:val="24"/>
        </w:rPr>
        <w:t>ρατιωτικούς και τις ανάγκες τους ως πολιτικό προσωπικό και να τους δώσει την αμοιβή τους. Διότι πρέπει να ξέρουμε πόσο</w:t>
      </w:r>
      <w:r>
        <w:rPr>
          <w:rFonts w:eastAsia="Times New Roman" w:cs="Times New Roman"/>
          <w:szCs w:val="24"/>
        </w:rPr>
        <w:t>,</w:t>
      </w:r>
      <w:r>
        <w:rPr>
          <w:rFonts w:eastAsia="Times New Roman" w:cs="Times New Roman"/>
          <w:szCs w:val="24"/>
        </w:rPr>
        <w:t xml:space="preserve"> στον κόρακα</w:t>
      </w:r>
      <w:r>
        <w:rPr>
          <w:rFonts w:eastAsia="Times New Roman" w:cs="Times New Roman"/>
          <w:szCs w:val="24"/>
        </w:rPr>
        <w:t>,</w:t>
      </w:r>
      <w:r>
        <w:rPr>
          <w:rFonts w:eastAsia="Times New Roman" w:cs="Times New Roman"/>
          <w:szCs w:val="24"/>
        </w:rPr>
        <w:t xml:space="preserve"> είναι συνολικά αυτό το ποσό για το ΝΑΤΟ και δεν έχει ο κόσμος να φάει και αντιμετωπίζει τους πρόσφυγες ως μη ζωτικό υλικό, του οποίου το ΝΑΤΟ πρέπει να προσέχει τη μεταφορά; </w:t>
      </w:r>
    </w:p>
    <w:p w14:paraId="2593AF56"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szCs w:val="24"/>
        </w:rPr>
        <w:lastRenderedPageBreak/>
        <w:t>Προσέξτε, οι άνθρωποι, οι ζωντανοί, οι πρόσφυγες, δεν είναι υλικό ζωτικό. Δεν έχ</w:t>
      </w:r>
      <w:r>
        <w:rPr>
          <w:rFonts w:eastAsia="Times New Roman" w:cs="Times New Roman"/>
          <w:szCs w:val="24"/>
        </w:rPr>
        <w:t>ουν ζωή, είναι «</w:t>
      </w:r>
      <w:r>
        <w:rPr>
          <w:rFonts w:eastAsia="Times New Roman" w:cs="Times New Roman"/>
          <w:szCs w:val="24"/>
          <w:lang w:val="en-US"/>
        </w:rPr>
        <w:t>res</w:t>
      </w:r>
      <w:r>
        <w:rPr>
          <w:rFonts w:eastAsia="Times New Roman" w:cs="Times New Roman"/>
          <w:szCs w:val="24"/>
        </w:rPr>
        <w:t xml:space="preserve">», είναι αντικείμενα προφανώς, εννοώ μη ζωτικά αγαθά, αντικείμενα. </w:t>
      </w:r>
    </w:p>
    <w:p w14:paraId="2593AF57"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Κανέλλη, δεν μπορώ να σας δώσω άλλο χρόνο. Παρακαλώ, ολοκληρώστε. </w:t>
      </w:r>
    </w:p>
    <w:p w14:paraId="2593AF58"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Ψηφίζουμε, λοιπόν, «</w:t>
      </w:r>
      <w:r>
        <w:rPr>
          <w:rFonts w:eastAsia="Times New Roman" w:cs="Times New Roman"/>
          <w:szCs w:val="24"/>
        </w:rPr>
        <w:t>όχι</w:t>
      </w:r>
      <w:r>
        <w:rPr>
          <w:rFonts w:eastAsia="Times New Roman" w:cs="Times New Roman"/>
          <w:szCs w:val="24"/>
        </w:rPr>
        <w:t xml:space="preserve">». </w:t>
      </w:r>
    </w:p>
    <w:p w14:paraId="2593AF59"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γι</w:t>
      </w:r>
      <w:r>
        <w:rPr>
          <w:rFonts w:eastAsia="Times New Roman" w:cs="Times New Roman"/>
          <w:szCs w:val="24"/>
        </w:rPr>
        <w:t xml:space="preserve">α την ανοχή, κύριε Πρόεδρε. </w:t>
      </w:r>
    </w:p>
    <w:p w14:paraId="2593AF5A"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Πριν δώσω τον λόγο στον κύριο Υπουργό, έχω την τιμή να ανακοινώσω στο Σώμα ότι ο Υπουργός Δικαιοσύνης, Διαφάνειας και Ανθρωπίνων Δικαιωμάτων διαβίβασε στη Βουλή την 1-6-2018: Ποινική </w:t>
      </w:r>
      <w:r>
        <w:rPr>
          <w:rFonts w:eastAsia="Times New Roman" w:cs="Times New Roman"/>
          <w:szCs w:val="24"/>
        </w:rPr>
        <w:t>δ</w:t>
      </w:r>
      <w:r>
        <w:rPr>
          <w:rFonts w:eastAsia="Times New Roman" w:cs="Times New Roman"/>
          <w:szCs w:val="24"/>
        </w:rPr>
        <w:t>ικογραφία</w:t>
      </w:r>
      <w:r>
        <w:rPr>
          <w:rFonts w:eastAsia="Times New Roman" w:cs="Times New Roman"/>
          <w:szCs w:val="24"/>
        </w:rPr>
        <w:t>,</w:t>
      </w:r>
      <w:r>
        <w:rPr>
          <w:rFonts w:eastAsia="Times New Roman" w:cs="Times New Roman"/>
          <w:szCs w:val="24"/>
        </w:rPr>
        <w:t xml:space="preserve"> που αφορά στη Βουλευτή και Υπουργό Διοικητικής Ανασυγκρότησης κ</w:t>
      </w:r>
      <w:r>
        <w:rPr>
          <w:rFonts w:eastAsia="Times New Roman" w:cs="Times New Roman"/>
          <w:szCs w:val="24"/>
        </w:rPr>
        <w:t>.</w:t>
      </w:r>
      <w:r>
        <w:rPr>
          <w:rFonts w:eastAsia="Times New Roman" w:cs="Times New Roman"/>
          <w:szCs w:val="24"/>
        </w:rPr>
        <w:t xml:space="preserve"> Όλγα </w:t>
      </w:r>
      <w:proofErr w:type="spellStart"/>
      <w:r>
        <w:rPr>
          <w:rFonts w:eastAsia="Times New Roman" w:cs="Times New Roman"/>
          <w:szCs w:val="24"/>
        </w:rPr>
        <w:t>Γεροβασίλη</w:t>
      </w:r>
      <w:proofErr w:type="spellEnd"/>
      <w:r>
        <w:rPr>
          <w:rFonts w:eastAsia="Times New Roman" w:cs="Times New Roman"/>
          <w:szCs w:val="24"/>
        </w:rPr>
        <w:t xml:space="preserve">. </w:t>
      </w:r>
    </w:p>
    <w:p w14:paraId="2593AF5B"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Κύριε Πρόεδρε, θα ήθελα να λάβω το λόγο σχετικά με την τροπολογία. </w:t>
      </w:r>
    </w:p>
    <w:p w14:paraId="2593AF5C"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Για ποια τροπολογία μιλάτε; </w:t>
      </w:r>
    </w:p>
    <w:p w14:paraId="2593AF5D"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Κύριε Πρόεδρε, επί της τροπολογίας που μιλάμε σήμερα. </w:t>
      </w:r>
    </w:p>
    <w:p w14:paraId="2593AF5E"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Τοποθετήθηκε ο εισηγητής σας. </w:t>
      </w:r>
    </w:p>
    <w:p w14:paraId="2593AF5F"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 xml:space="preserve">Δεν τοποθετήθηκε. </w:t>
      </w:r>
    </w:p>
    <w:p w14:paraId="2593AF60"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Είπε ότι είναι «</w:t>
      </w:r>
      <w:r>
        <w:rPr>
          <w:rFonts w:eastAsia="Times New Roman" w:cs="Times New Roman"/>
          <w:szCs w:val="24"/>
        </w:rPr>
        <w:t>υπέρ</w:t>
      </w:r>
      <w:r>
        <w:rPr>
          <w:rFonts w:eastAsia="Times New Roman" w:cs="Times New Roman"/>
          <w:szCs w:val="24"/>
        </w:rPr>
        <w:t xml:space="preserve">». </w:t>
      </w:r>
    </w:p>
    <w:p w14:paraId="2593AF61"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Είπατε ότι θα μας δώσετε τον </w:t>
      </w:r>
      <w:r>
        <w:rPr>
          <w:rFonts w:eastAsia="Times New Roman" w:cs="Times New Roman"/>
          <w:szCs w:val="24"/>
        </w:rPr>
        <w:t xml:space="preserve">λόγο επί της τροπολογίας. </w:t>
      </w:r>
    </w:p>
    <w:p w14:paraId="2593AF62"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Παππά, έχετε τον λόγο για δύο λεπτά μόνο για την τροπολογία. </w:t>
      </w:r>
    </w:p>
    <w:p w14:paraId="2593AF63"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Ο κ. Λοβέρδος μπορεί να μιλάει επί παντός επιστητού ως Κοινοβουλευτικός Εκπρόσωπος του </w:t>
      </w:r>
      <w:r w:rsidRPr="003D4627">
        <w:rPr>
          <w:rFonts w:eastAsia="Times New Roman"/>
          <w:szCs w:val="24"/>
        </w:rPr>
        <w:t>ΠΑΣΟΚ</w:t>
      </w:r>
      <w:r>
        <w:rPr>
          <w:rFonts w:eastAsia="Times New Roman" w:cs="Times New Roman"/>
          <w:szCs w:val="24"/>
        </w:rPr>
        <w:t xml:space="preserve"> και ο Χρήστ</w:t>
      </w:r>
      <w:r>
        <w:rPr>
          <w:rFonts w:eastAsia="Times New Roman" w:cs="Times New Roman"/>
          <w:szCs w:val="24"/>
        </w:rPr>
        <w:t>ος Παππάς…</w:t>
      </w:r>
    </w:p>
    <w:p w14:paraId="2593AF64"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ο δικός σας ο εισηγητής μίλησε γενικότερα. </w:t>
      </w:r>
    </w:p>
    <w:p w14:paraId="2593AF65"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Κοιτάξτε, κύριε Πρόεδρε…</w:t>
      </w:r>
    </w:p>
    <w:p w14:paraId="2593AF66"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Κοιτάξτε, εσείς παίρνετε τον λόγο με βάση τον Κανονισμό, που τον γνωρίζετε πάρα πολύ καλά,</w:t>
      </w:r>
      <w:r>
        <w:rPr>
          <w:rFonts w:eastAsia="Times New Roman" w:cs="Times New Roman"/>
          <w:szCs w:val="24"/>
        </w:rPr>
        <w:t xml:space="preserve"> ίσως καλύτερα και από εμένα, για την τροπολογία. </w:t>
      </w:r>
    </w:p>
    <w:p w14:paraId="2593AF67"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Δεν σας πιστεύω, κύριε Πρόεδρε. Χαριτολογείτε!</w:t>
      </w:r>
    </w:p>
    <w:p w14:paraId="2593AF68"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Εγώ στα δύο λεπτά που σας δίνω, πείτε ότι θέλετε, αλλά για δύο λεπτά παρακαλώ. </w:t>
      </w:r>
    </w:p>
    <w:p w14:paraId="2593AF69"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Κύριε Υπουργέ</w:t>
      </w:r>
      <w:r>
        <w:rPr>
          <w:rFonts w:eastAsia="Times New Roman" w:cs="Times New Roman"/>
          <w:szCs w:val="24"/>
        </w:rPr>
        <w:t xml:space="preserve">, σε ότι αφορά την τροπολογία που πρόκειται να φέρετε και αφορά την παραμεθόριο, να εντάξετε την παραμεθόριο, Ήπειρο, Μακεδονία κ.λπ., θέλω να σας </w:t>
      </w:r>
      <w:proofErr w:type="spellStart"/>
      <w:r>
        <w:rPr>
          <w:rFonts w:eastAsia="Times New Roman" w:cs="Times New Roman"/>
          <w:szCs w:val="24"/>
        </w:rPr>
        <w:t>επιστήσω</w:t>
      </w:r>
      <w:proofErr w:type="spellEnd"/>
      <w:r>
        <w:rPr>
          <w:rFonts w:eastAsia="Times New Roman" w:cs="Times New Roman"/>
          <w:szCs w:val="24"/>
        </w:rPr>
        <w:t xml:space="preserve"> την προσοχή να κοιτάξετε και για τα αναδρομικά, όσο καιρό δεν ίσχυαν αυτές οι περιοχές στην παραμεθό</w:t>
      </w:r>
      <w:r>
        <w:rPr>
          <w:rFonts w:eastAsia="Times New Roman" w:cs="Times New Roman"/>
          <w:szCs w:val="24"/>
        </w:rPr>
        <w:t xml:space="preserve">ριο. </w:t>
      </w:r>
    </w:p>
    <w:p w14:paraId="2593AF6A" w14:textId="77777777" w:rsidR="009F6E2D" w:rsidRDefault="000A34DD">
      <w:pPr>
        <w:spacing w:line="600" w:lineRule="auto"/>
        <w:ind w:firstLine="720"/>
        <w:contextualSpacing/>
        <w:jc w:val="both"/>
        <w:rPr>
          <w:rFonts w:eastAsia="Times New Roman" w:cs="Times New Roman"/>
          <w:szCs w:val="24"/>
        </w:rPr>
      </w:pPr>
      <w:r>
        <w:rPr>
          <w:rFonts w:eastAsia="Times New Roman" w:cs="Times New Roman"/>
          <w:szCs w:val="24"/>
        </w:rPr>
        <w:t>Σε ό,τι αφορά τους εκπαιδευτικούς πρωτοβάθμιας και δευτεροβάθμιας, για να συνυπηρετούν οι σύζυγοι, εμείς δεν θα μπορούσαμε να μην συμφωνήσουμε. Είναι ένα πάγιο αίτημα στις Ένοπλες Δυνάμεις, για το οποίο μάλιστα ο ομιλών έχει κάνει και πάρα πολλές φορ</w:t>
      </w:r>
      <w:r>
        <w:rPr>
          <w:rFonts w:eastAsia="Times New Roman" w:cs="Times New Roman"/>
          <w:szCs w:val="24"/>
        </w:rPr>
        <w:t>ές ερωτήσεις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κοινοβουλευτικού ελέγχου. </w:t>
      </w:r>
    </w:p>
    <w:p w14:paraId="2593AF6B" w14:textId="77777777" w:rsidR="009F6E2D" w:rsidRDefault="000A34DD">
      <w:pPr>
        <w:spacing w:after="0" w:line="600" w:lineRule="auto"/>
        <w:ind w:firstLine="720"/>
        <w:jc w:val="both"/>
        <w:rPr>
          <w:rFonts w:eastAsia="Times New Roman"/>
          <w:szCs w:val="24"/>
        </w:rPr>
      </w:pPr>
      <w:r>
        <w:rPr>
          <w:rFonts w:eastAsia="Times New Roman" w:cs="Times New Roman"/>
          <w:szCs w:val="24"/>
        </w:rPr>
        <w:t>Όμως, θέλω να πω -και ενδεχομένως να φέρετε μια δεύτερη τροπολογία στη σημερινή πάνω σε αυτό- για το διοικητικό προσωπικό</w:t>
      </w:r>
      <w:r>
        <w:rPr>
          <w:rFonts w:eastAsia="Times New Roman" w:cs="Times New Roman"/>
          <w:szCs w:val="24"/>
        </w:rPr>
        <w:t>,</w:t>
      </w:r>
      <w:r>
        <w:rPr>
          <w:rFonts w:eastAsia="Times New Roman" w:cs="Times New Roman"/>
          <w:szCs w:val="24"/>
        </w:rPr>
        <w:t xml:space="preserve"> που υπάρχει στα σχολεία και που δεν νοούνται ως εκπαιδευτικοί. Έχουμε δηλαδή γραμματείς, έχουμε άλλο προσωπικό</w:t>
      </w:r>
      <w:r>
        <w:rPr>
          <w:rFonts w:eastAsia="Times New Roman" w:cs="Times New Roman"/>
          <w:szCs w:val="24"/>
        </w:rPr>
        <w:t>,</w:t>
      </w:r>
      <w:r>
        <w:rPr>
          <w:rFonts w:eastAsia="Times New Roman" w:cs="Times New Roman"/>
          <w:szCs w:val="24"/>
        </w:rPr>
        <w:t xml:space="preserve"> που είναι ενταγμένοι στην πρωτοβάθμια και δευτεροβάθμια εκπαίδευση και δεν θα τύχουν αυτού του προνομίου. </w:t>
      </w:r>
      <w:r>
        <w:rPr>
          <w:rFonts w:eastAsia="Times New Roman"/>
          <w:szCs w:val="24"/>
        </w:rPr>
        <w:t>Πρέπει, λοιπόν, να το κοιτάξετε και ν</w:t>
      </w:r>
      <w:r>
        <w:rPr>
          <w:rFonts w:eastAsia="Times New Roman"/>
          <w:szCs w:val="24"/>
        </w:rPr>
        <w:t>α το φέρετε σύντομα, ενδεχομένως σε μία άλλη τροπολογία ή να αποσύρετε αυτήν και να το εντάξετε.</w:t>
      </w:r>
    </w:p>
    <w:p w14:paraId="2593AF6C" w14:textId="77777777" w:rsidR="009F6E2D" w:rsidRDefault="000A34DD">
      <w:pPr>
        <w:spacing w:line="600" w:lineRule="auto"/>
        <w:ind w:firstLine="720"/>
        <w:jc w:val="both"/>
        <w:rPr>
          <w:rFonts w:eastAsia="Times New Roman"/>
          <w:szCs w:val="24"/>
        </w:rPr>
      </w:pPr>
      <w:r>
        <w:rPr>
          <w:rFonts w:eastAsia="Times New Roman"/>
          <w:szCs w:val="24"/>
        </w:rPr>
        <w:lastRenderedPageBreak/>
        <w:t>Σε ό,τι αφορά το ΝΑΤΟ, θέλω να επισημάνω, κύριε Πρόεδρε, και είναι ευκαιρία, ότι εμείς, εσείς δηλαδή οι κυβερνώντες ως πιστοί σύμμαχοι της βορειοατλαντικής τρο</w:t>
      </w:r>
      <w:r>
        <w:rPr>
          <w:rFonts w:eastAsia="Times New Roman"/>
          <w:szCs w:val="24"/>
        </w:rPr>
        <w:t>μοκρατικής συμμαχίας η οποία αυτήν τη στιγμή δεν εξυπηρετεί κανένα ελληνικό εθνικό συμφέρον, προσφέρετε πάνω και από το πλαφόν που έχει θέσει ο ίδιος ο Πρόεδρος των Ηνωμένων Πολιτειών, δηλαδή το 2% του ΑΕΠ. Δηλαδή, προσφέρετε 2,4% και παραπάνω από το ΑΕΠ έ</w:t>
      </w:r>
      <w:r>
        <w:rPr>
          <w:rFonts w:eastAsia="Times New Roman"/>
          <w:szCs w:val="24"/>
        </w:rPr>
        <w:t>ναντι άλλων χωρών που δεν δίνουν. Η Ελλάδα δίνει περισσότερα απ’ ό,τι η Γερμανία συνεισφέρει στο ΝΑΤΟ. Το 2017 δώσαμε 6 δισεκατομμύρια δολάρια. Για ποιο πράγμα; Για να εξυπηρετήσουμε τα συμφέροντα ποιων;</w:t>
      </w:r>
    </w:p>
    <w:p w14:paraId="2593AF6D" w14:textId="77777777" w:rsidR="009F6E2D" w:rsidRDefault="000A34D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w:t>
      </w:r>
      <w:r>
        <w:rPr>
          <w:rFonts w:eastAsia="Times New Roman"/>
          <w:szCs w:val="24"/>
        </w:rPr>
        <w:t>ου ομιλίας του κυρίου Βουλευτή)</w:t>
      </w:r>
    </w:p>
    <w:p w14:paraId="2593AF6E" w14:textId="77777777" w:rsidR="009F6E2D" w:rsidRDefault="000A34DD">
      <w:pPr>
        <w:spacing w:line="600" w:lineRule="auto"/>
        <w:ind w:firstLine="720"/>
        <w:jc w:val="both"/>
        <w:rPr>
          <w:rFonts w:eastAsia="Times New Roman"/>
          <w:szCs w:val="24"/>
        </w:rPr>
      </w:pPr>
      <w:r>
        <w:rPr>
          <w:rFonts w:eastAsia="Times New Roman"/>
          <w:szCs w:val="24"/>
        </w:rPr>
        <w:t xml:space="preserve">Τελειώνω σε μισό λεπτό, κύριε Πρόεδρε. </w:t>
      </w:r>
    </w:p>
    <w:p w14:paraId="2593AF6F" w14:textId="77777777" w:rsidR="009F6E2D" w:rsidRDefault="000A34DD">
      <w:pPr>
        <w:spacing w:line="600" w:lineRule="auto"/>
        <w:ind w:firstLine="720"/>
        <w:jc w:val="both"/>
        <w:rPr>
          <w:rFonts w:eastAsia="Times New Roman"/>
          <w:szCs w:val="24"/>
        </w:rPr>
      </w:pPr>
      <w:r>
        <w:rPr>
          <w:rFonts w:eastAsia="Times New Roman"/>
          <w:szCs w:val="24"/>
        </w:rPr>
        <w:t xml:space="preserve">Για εμάς τα μόνα συμφέροντα που προασπίζονται η Ευρωπαϊκή Ένωση και το ΝΑΤΟ είναι τα συμφέροντα διαφόρων κύκλων τοκογλύφων, μεγάλων πολυεθνικών εταιρειών, βιομηχάνων όπλων, τραπεζικών </w:t>
      </w:r>
      <w:r>
        <w:rPr>
          <w:rFonts w:eastAsia="Times New Roman"/>
          <w:szCs w:val="24"/>
        </w:rPr>
        <w:t xml:space="preserve">παραγόντων, στοών και λεσχών, εκεί όπου σιτίζεστε εσείς. Σας θαυμάσαμε εχθές όλους σας, εσάς του δημοκρατικού τόξου, στην αμερικανική Πρεσβεία, όπου </w:t>
      </w:r>
      <w:r>
        <w:rPr>
          <w:rFonts w:eastAsia="Times New Roman"/>
          <w:szCs w:val="24"/>
        </w:rPr>
        <w:lastRenderedPageBreak/>
        <w:t>στηθήκατε στη σειρά για μια φωτογραφία, για να προσκυνήσετε τον πραίτορα, τον πρεσβευτή των Ηνωμένων Πολιτε</w:t>
      </w:r>
      <w:r>
        <w:rPr>
          <w:rFonts w:eastAsia="Times New Roman"/>
          <w:szCs w:val="24"/>
        </w:rPr>
        <w:t xml:space="preserve">ιών, τον κ. </w:t>
      </w:r>
      <w:proofErr w:type="spellStart"/>
      <w:r>
        <w:rPr>
          <w:rFonts w:eastAsia="Times New Roman"/>
          <w:szCs w:val="24"/>
        </w:rPr>
        <w:t>Πάιατ</w:t>
      </w:r>
      <w:proofErr w:type="spellEnd"/>
      <w:r>
        <w:rPr>
          <w:rFonts w:eastAsia="Times New Roman"/>
          <w:szCs w:val="24"/>
        </w:rPr>
        <w:t>. Αλλά αυτοί είστε. Εσείς είστε με τους συμμάχους, προσβλέποντας ότι θα είστε εσαεί διαχειριστές των πραγμάτων και πιστοί υποταχτικοί τους.</w:t>
      </w:r>
    </w:p>
    <w:p w14:paraId="2593AF70" w14:textId="77777777" w:rsidR="009F6E2D" w:rsidRDefault="000A34DD">
      <w:pPr>
        <w:spacing w:line="600" w:lineRule="auto"/>
        <w:ind w:firstLine="720"/>
        <w:jc w:val="both"/>
        <w:rPr>
          <w:rFonts w:eastAsia="Times New Roman"/>
          <w:szCs w:val="24"/>
        </w:rPr>
      </w:pPr>
      <w:r>
        <w:rPr>
          <w:rFonts w:eastAsia="Times New Roman"/>
          <w:szCs w:val="24"/>
        </w:rPr>
        <w:t>Εμείς είμαστε με την Ελλάδα και τον ελληνικό λαό</w:t>
      </w:r>
      <w:r>
        <w:rPr>
          <w:rFonts w:eastAsia="Times New Roman"/>
          <w:szCs w:val="24"/>
        </w:rPr>
        <w:t>,</w:t>
      </w:r>
      <w:r>
        <w:rPr>
          <w:rFonts w:eastAsia="Times New Roman"/>
          <w:szCs w:val="24"/>
        </w:rPr>
        <w:t xml:space="preserve"> που αγωνίζεται στους δρόμους και στις πλατείες. Γ</w:t>
      </w:r>
      <w:r>
        <w:rPr>
          <w:rFonts w:eastAsia="Times New Roman"/>
          <w:szCs w:val="24"/>
        </w:rPr>
        <w:t>ι’ αυτό και θα νικήσουμε. Η Ελλάδα θα νικήσει.</w:t>
      </w:r>
    </w:p>
    <w:p w14:paraId="2593AF71" w14:textId="77777777" w:rsidR="009F6E2D" w:rsidRDefault="000A34D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έχετε τον λόγο επί των δύο συμβάσεων, της κατατεθείσης τροπολογί</w:t>
      </w:r>
      <w:r>
        <w:rPr>
          <w:rFonts w:eastAsia="Times New Roman"/>
          <w:szCs w:val="24"/>
        </w:rPr>
        <w:t>α</w:t>
      </w:r>
      <w:r>
        <w:rPr>
          <w:rFonts w:eastAsia="Times New Roman"/>
          <w:szCs w:val="24"/>
        </w:rPr>
        <w:t>ς για τους εκπαιδευτικούς συζύγους στρατιωτικών. Ενημερώθηκα ότι έχετε και μια νομοτεχνική βελτί</w:t>
      </w:r>
      <w:r>
        <w:rPr>
          <w:rFonts w:eastAsia="Times New Roman"/>
          <w:szCs w:val="24"/>
        </w:rPr>
        <w:t>ωση. Με μία σχετική ανοχή κι εσείς στον χρόνο σας έχετε τον λόγο.</w:t>
      </w:r>
    </w:p>
    <w:p w14:paraId="2593AF72" w14:textId="77777777" w:rsidR="009F6E2D" w:rsidRDefault="000A34DD">
      <w:pPr>
        <w:spacing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Ανεξαρτήτων Ελλήνων): </w:t>
      </w:r>
      <w:r>
        <w:rPr>
          <w:rFonts w:eastAsia="Times New Roman"/>
          <w:szCs w:val="24"/>
        </w:rPr>
        <w:t>Ευχαριστώ, κύριε Πρόεδρε.</w:t>
      </w:r>
    </w:p>
    <w:p w14:paraId="2593AF73" w14:textId="77777777" w:rsidR="009F6E2D" w:rsidRDefault="000A34DD">
      <w:pPr>
        <w:spacing w:line="600" w:lineRule="auto"/>
        <w:ind w:firstLine="720"/>
        <w:jc w:val="both"/>
        <w:rPr>
          <w:rFonts w:eastAsia="Times New Roman"/>
          <w:szCs w:val="24"/>
        </w:rPr>
      </w:pPr>
      <w:r>
        <w:rPr>
          <w:rFonts w:eastAsia="Times New Roman"/>
          <w:szCs w:val="24"/>
        </w:rPr>
        <w:t>Θα αρχίσω με τη νομοτεχνική βελτίωση, για να μπορούμε να συνεννοηθούμε καλύτερα. Μετά α</w:t>
      </w:r>
      <w:r>
        <w:rPr>
          <w:rFonts w:eastAsia="Times New Roman"/>
          <w:szCs w:val="24"/>
        </w:rPr>
        <w:t>πό σωστή παρατήρηση από τους συναδέλφους του ΣΥΡΙΖΑ και των Ανεξαρτήτων Ελλήνων, αλλά και αυτών που είπε η κ</w:t>
      </w:r>
      <w:r>
        <w:rPr>
          <w:rFonts w:eastAsia="Times New Roman"/>
          <w:szCs w:val="24"/>
        </w:rPr>
        <w:t>.</w:t>
      </w:r>
      <w:r>
        <w:rPr>
          <w:rFonts w:eastAsia="Times New Roman"/>
          <w:szCs w:val="24"/>
        </w:rPr>
        <w:t xml:space="preserve"> Κανέλλη, στην τροπολογία με γενικό αριθμό 1634 και ειδικό 86/28-6-2018, </w:t>
      </w:r>
      <w:r>
        <w:rPr>
          <w:rFonts w:eastAsia="Times New Roman"/>
          <w:szCs w:val="24"/>
        </w:rPr>
        <w:lastRenderedPageBreak/>
        <w:t>που αναφέρεται στο προσωπικό της ΓΔΑΕΕ, στην παράγραφο 4</w:t>
      </w:r>
      <w:r>
        <w:rPr>
          <w:rFonts w:eastAsia="Times New Roman"/>
          <w:szCs w:val="24"/>
          <w:vertAlign w:val="superscript"/>
        </w:rPr>
        <w:t>Α</w:t>
      </w:r>
      <w:r>
        <w:rPr>
          <w:rFonts w:eastAsia="Times New Roman"/>
          <w:szCs w:val="24"/>
        </w:rPr>
        <w:t xml:space="preserve"> που προστίθεται </w:t>
      </w:r>
      <w:r>
        <w:rPr>
          <w:rFonts w:eastAsia="Times New Roman"/>
          <w:szCs w:val="24"/>
        </w:rPr>
        <w:t>με την παραπάνω τροπολογία στο άρθρο 72 του ν.3433/2006 (Α΄ 20) μετά τις λέξεις «πολιτικών υπαλλήλων» προστίθεται η φράση «πλην του προσωπικού τεχνικών ειδικοτήτων που δεν εμπλέκεται σε συμβάσεις προμηθειών». Δηλαδή πολύ σωστά ο οδηγός ή ο υδραυλικός ή ο σ</w:t>
      </w:r>
      <w:r>
        <w:rPr>
          <w:rFonts w:eastAsia="Times New Roman"/>
          <w:szCs w:val="24"/>
        </w:rPr>
        <w:t>υντηρητής</w:t>
      </w:r>
      <w:r>
        <w:rPr>
          <w:rFonts w:eastAsia="Times New Roman"/>
          <w:szCs w:val="24"/>
        </w:rPr>
        <w:t>,</w:t>
      </w:r>
      <w:r>
        <w:rPr>
          <w:rFonts w:eastAsia="Times New Roman"/>
          <w:szCs w:val="24"/>
        </w:rPr>
        <w:t xml:space="preserve"> που είναι στη ΔΑΕ δεν έχει εμπλοκή με τις συμβάσεις και με τις προμήθειες. Δεν μπορούμε να του βάλουμε το χρονικό περιθώριο των τριών ετών, δεν είναι σωστό. Το αποδέχομαι. Κάνουμε αυτή τη νομοτεχνική βελτίωση.</w:t>
      </w:r>
    </w:p>
    <w:p w14:paraId="2593AF74" w14:textId="77777777" w:rsidR="009F6E2D" w:rsidRDefault="000A34DD">
      <w:pPr>
        <w:spacing w:line="600" w:lineRule="auto"/>
        <w:ind w:firstLine="720"/>
        <w:jc w:val="both"/>
        <w:rPr>
          <w:rFonts w:eastAsia="Times New Roman"/>
          <w:szCs w:val="24"/>
        </w:rPr>
      </w:pPr>
      <w:r>
        <w:rPr>
          <w:rFonts w:eastAsia="Times New Roman"/>
          <w:szCs w:val="24"/>
        </w:rPr>
        <w:t>(Στο σημείο αυτό ο Υπουργός Εθνικής</w:t>
      </w:r>
      <w:r>
        <w:rPr>
          <w:rFonts w:eastAsia="Times New Roman"/>
          <w:szCs w:val="24"/>
        </w:rPr>
        <w:t xml:space="preserve"> Άμυνας και Πρόεδρος των Ανεξαρτήτων Ελλήνων κ. Πάνος Καμμένος καταθέτει για τα Πρακτικά την προαναφερθείσα νομοτεχνική βελτίωση, η οποία έχει ως εξής:</w:t>
      </w:r>
    </w:p>
    <w:p w14:paraId="2593AF75" w14:textId="77777777" w:rsidR="009F6E2D" w:rsidRDefault="000A34DD">
      <w:pPr>
        <w:spacing w:line="600" w:lineRule="auto"/>
        <w:ind w:firstLine="720"/>
        <w:jc w:val="center"/>
        <w:rPr>
          <w:rFonts w:eastAsia="Times New Roman"/>
          <w:color w:val="FF0000"/>
          <w:szCs w:val="24"/>
        </w:rPr>
      </w:pPr>
      <w:r w:rsidRPr="00A53DEC">
        <w:rPr>
          <w:rFonts w:eastAsia="Times New Roman"/>
          <w:color w:val="FF0000"/>
          <w:szCs w:val="24"/>
        </w:rPr>
        <w:t>ΑΛΛΑΓΗ ΣΕΛΙΔΑΣ</w:t>
      </w:r>
    </w:p>
    <w:p w14:paraId="2593AF76" w14:textId="77777777" w:rsidR="009F6E2D" w:rsidRDefault="000A34DD">
      <w:pPr>
        <w:spacing w:line="600" w:lineRule="auto"/>
        <w:ind w:firstLine="720"/>
        <w:jc w:val="center"/>
        <w:rPr>
          <w:rFonts w:eastAsia="Times New Roman"/>
          <w:color w:val="FF0000"/>
          <w:szCs w:val="24"/>
        </w:rPr>
      </w:pPr>
      <w:r>
        <w:rPr>
          <w:rFonts w:eastAsia="Times New Roman"/>
          <w:color w:val="FF0000"/>
          <w:szCs w:val="24"/>
        </w:rPr>
        <w:t>(Να μπει η σελίδα 44)</w:t>
      </w:r>
    </w:p>
    <w:p w14:paraId="2593AF77" w14:textId="77777777" w:rsidR="009F6E2D" w:rsidRDefault="000A34DD">
      <w:pPr>
        <w:spacing w:line="600" w:lineRule="auto"/>
        <w:ind w:firstLine="720"/>
        <w:jc w:val="center"/>
        <w:rPr>
          <w:rFonts w:eastAsia="Times New Roman"/>
          <w:color w:val="FF0000"/>
          <w:szCs w:val="24"/>
        </w:rPr>
      </w:pPr>
      <w:r w:rsidRPr="00A53DEC">
        <w:rPr>
          <w:rFonts w:eastAsia="Times New Roman"/>
          <w:color w:val="FF0000"/>
          <w:szCs w:val="24"/>
        </w:rPr>
        <w:t>ΑΛΛΑΓΗ ΣΕΛΙΔΑΣ</w:t>
      </w:r>
    </w:p>
    <w:p w14:paraId="2593AF78" w14:textId="77777777" w:rsidR="009F6E2D" w:rsidRDefault="000A34DD">
      <w:pPr>
        <w:spacing w:line="600" w:lineRule="auto"/>
        <w:ind w:firstLine="720"/>
        <w:jc w:val="both"/>
        <w:rPr>
          <w:rFonts w:eastAsia="Times New Roman"/>
          <w:szCs w:val="24"/>
        </w:rPr>
      </w:pPr>
      <w:r>
        <w:rPr>
          <w:rFonts w:eastAsia="Times New Roman"/>
          <w:b/>
          <w:szCs w:val="24"/>
        </w:rPr>
        <w:t>ΠΑΝΟΣ ΚΑΜΜΕΝΟΣ (Υπουργός Εθνικής Άμυνας - Πρόεδρος τ</w:t>
      </w:r>
      <w:r>
        <w:rPr>
          <w:rFonts w:eastAsia="Times New Roman"/>
          <w:b/>
          <w:szCs w:val="24"/>
        </w:rPr>
        <w:t xml:space="preserve">ων Ανεξαρτήτων Ελλήνων): </w:t>
      </w:r>
      <w:r>
        <w:rPr>
          <w:rFonts w:eastAsia="Times New Roman"/>
          <w:szCs w:val="24"/>
        </w:rPr>
        <w:t xml:space="preserve">Εδώ θέλω να αρχίσω από αυτό, λέγοντάς σας ότι δεν θεωρούμε κανέναν ύποπτο, ούτε του πολιτικού προσωπικού ούτε του </w:t>
      </w:r>
      <w:r>
        <w:rPr>
          <w:rFonts w:eastAsia="Times New Roman"/>
          <w:szCs w:val="24"/>
        </w:rPr>
        <w:lastRenderedPageBreak/>
        <w:t>στρατιωτικού. Όταν, όμως, στο στρατιωτικό προσωπικό για λόγους διαφάνειας -η Νέα Δημοκρατία το είχε θεσπίσει- βάζουμε</w:t>
      </w:r>
      <w:r>
        <w:rPr>
          <w:rFonts w:eastAsia="Times New Roman"/>
          <w:szCs w:val="24"/>
        </w:rPr>
        <w:t xml:space="preserve"> τρία χρόνια παραμονής στη ΔΑΕ για να μην υπάρχει αυτή η τριβή, ιδίως με τους εμπόρους όπλων, με τις εταιρείες και να μπορούν να έχουν μια παραμονή τέτοια η οποία θα τους επιτρέψει να κάνουν το έργο τους σωστά, χωρίς να έχουν οποιαδήποτε δυνατότητα πίεσης,</w:t>
      </w:r>
      <w:r>
        <w:rPr>
          <w:rFonts w:eastAsia="Times New Roman"/>
          <w:szCs w:val="24"/>
        </w:rPr>
        <w:t xml:space="preserve"> λόγω της παραμονής τους τρεις χρονιές, δεν μπορεί τους πολιτικούς υπαλλήλους να τους αφήνουν είκοσι πέντε και τριάντα χρόνια. Από τις δεκαοκτώ δικογραφίες, τις οποίες στείλαμε στην </w:t>
      </w:r>
      <w:r>
        <w:rPr>
          <w:rFonts w:eastAsia="Times New Roman"/>
          <w:szCs w:val="24"/>
        </w:rPr>
        <w:t>ε</w:t>
      </w:r>
      <w:r>
        <w:rPr>
          <w:rFonts w:eastAsia="Times New Roman"/>
          <w:szCs w:val="24"/>
        </w:rPr>
        <w:t xml:space="preserve">ισαγγελία </w:t>
      </w:r>
      <w:r>
        <w:rPr>
          <w:rFonts w:eastAsia="Times New Roman"/>
          <w:szCs w:val="24"/>
        </w:rPr>
        <w:t>δ</w:t>
      </w:r>
      <w:r>
        <w:rPr>
          <w:rFonts w:eastAsia="Times New Roman"/>
          <w:szCs w:val="24"/>
        </w:rPr>
        <w:t xml:space="preserve">ιαφθοράς, θα δείτε ότι στα περισσότερα </w:t>
      </w:r>
      <w:r>
        <w:rPr>
          <w:rFonts w:eastAsia="Times New Roman"/>
          <w:szCs w:val="24"/>
        </w:rPr>
        <w:t>σ</w:t>
      </w:r>
      <w:r>
        <w:rPr>
          <w:rFonts w:eastAsia="Times New Roman"/>
          <w:szCs w:val="24"/>
        </w:rPr>
        <w:t xml:space="preserve">υμβούλια οι μεν </w:t>
      </w:r>
      <w:r>
        <w:rPr>
          <w:rFonts w:eastAsia="Times New Roman"/>
          <w:szCs w:val="24"/>
        </w:rPr>
        <w:t>πολιτικοί υπάλληλοι ήταν δεκαπέντε και είκοσι χρόνια και είχαν τις επαφές με όλους τους εμπλεκομένους, οι δε στρατιωτικοί ήταν καινούργιοι.</w:t>
      </w:r>
    </w:p>
    <w:p w14:paraId="2593AF79" w14:textId="77777777" w:rsidR="009F6E2D" w:rsidRDefault="000A34DD">
      <w:pPr>
        <w:spacing w:line="600" w:lineRule="auto"/>
        <w:ind w:firstLine="720"/>
        <w:jc w:val="both"/>
        <w:rPr>
          <w:rFonts w:eastAsia="Times New Roman"/>
          <w:szCs w:val="24"/>
        </w:rPr>
      </w:pPr>
      <w:r>
        <w:rPr>
          <w:rFonts w:eastAsia="Times New Roman"/>
          <w:szCs w:val="24"/>
        </w:rPr>
        <w:t>Τι είπαμε, λοιπόν; Είπαμε να εξισώσουμε τα πράγματα, χωρίς να έχει αυτό καμμία μομφή προς τους πολιτικούς υπαλλήλους</w:t>
      </w:r>
      <w:r>
        <w:rPr>
          <w:rFonts w:eastAsia="Times New Roman"/>
          <w:szCs w:val="24"/>
        </w:rPr>
        <w:t>. Αυτοί που διαχειρίζονται συμβάσεις, είτε είναι στρατιωτικοί είτε είναι πολιτικοί υπάλληλοι, να παραμένουν το ίδιο χρονικό διάστημα στη ΔΑΕ. Δηλαδή δίνεται η δυνατότητα να έχουν μια τριβή μεγαλύτερη και πιο μακρόχρονη με εκείνους που έχουν ιδιαίτερα συμφέ</w:t>
      </w:r>
      <w:r>
        <w:rPr>
          <w:rFonts w:eastAsia="Times New Roman"/>
          <w:szCs w:val="24"/>
        </w:rPr>
        <w:t xml:space="preserve">ροντα. Νομίζω </w:t>
      </w:r>
      <w:r w:rsidRPr="000F4DEB">
        <w:rPr>
          <w:rFonts w:eastAsia="Times New Roman"/>
          <w:szCs w:val="24"/>
        </w:rPr>
        <w:t>πως θα έπρεπε</w:t>
      </w:r>
      <w:r>
        <w:rPr>
          <w:rFonts w:eastAsia="Times New Roman"/>
          <w:szCs w:val="24"/>
        </w:rPr>
        <w:t xml:space="preserve"> να τοποθετηθείτε.</w:t>
      </w:r>
    </w:p>
    <w:p w14:paraId="2593AF7A" w14:textId="77777777" w:rsidR="009F6E2D" w:rsidRDefault="000A34DD">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Θα αδειάσουν ολόκληρα τμήματα.</w:t>
      </w:r>
    </w:p>
    <w:p w14:paraId="2593AF7B" w14:textId="77777777" w:rsidR="009F6E2D" w:rsidRDefault="000A34DD">
      <w:pPr>
        <w:spacing w:line="600" w:lineRule="auto"/>
        <w:ind w:firstLine="720"/>
        <w:jc w:val="both"/>
        <w:rPr>
          <w:rFonts w:eastAsia="Times New Roman" w:cs="Times New Roman"/>
          <w:szCs w:val="24"/>
        </w:rPr>
      </w:pPr>
      <w:r w:rsidRPr="00F6481B">
        <w:rPr>
          <w:rFonts w:eastAsia="Times New Roman" w:cs="Times New Roman"/>
          <w:b/>
          <w:szCs w:val="24"/>
        </w:rPr>
        <w:lastRenderedPageBreak/>
        <w:t>ΠΑΝΟΣ ΚΑΜΜΕΝΟΣ (Υπουργός Εθνικής Άμυνας</w:t>
      </w:r>
      <w:r w:rsidRPr="00FB07F5">
        <w:rPr>
          <w:rFonts w:eastAsia="Times New Roman" w:cs="Times New Roman"/>
          <w:b/>
          <w:szCs w:val="24"/>
        </w:rPr>
        <w:t xml:space="preserve"> </w:t>
      </w:r>
      <w:r w:rsidRPr="00F6481B">
        <w:rPr>
          <w:rFonts w:eastAsia="Times New Roman" w:cs="Times New Roman"/>
          <w:b/>
          <w:szCs w:val="24"/>
        </w:rPr>
        <w:t>-</w:t>
      </w:r>
      <w:r w:rsidRPr="00FB07F5">
        <w:rPr>
          <w:rFonts w:eastAsia="Times New Roman" w:cs="Times New Roman"/>
          <w:b/>
          <w:szCs w:val="24"/>
        </w:rPr>
        <w:t xml:space="preserve"> </w:t>
      </w:r>
      <w:r w:rsidRPr="00F6481B">
        <w:rPr>
          <w:rFonts w:eastAsia="Times New Roman" w:cs="Times New Roman"/>
          <w:b/>
          <w:szCs w:val="24"/>
        </w:rPr>
        <w:t xml:space="preserve">Πρόεδρος </w:t>
      </w:r>
      <w:r>
        <w:rPr>
          <w:rFonts w:eastAsia="Times New Roman" w:cs="Times New Roman"/>
          <w:b/>
          <w:szCs w:val="24"/>
        </w:rPr>
        <w:t xml:space="preserve">των </w:t>
      </w:r>
      <w:r w:rsidRPr="00F6481B">
        <w:rPr>
          <w:rFonts w:eastAsia="Times New Roman" w:cs="Times New Roman"/>
          <w:b/>
          <w:szCs w:val="24"/>
        </w:rPr>
        <w:t>Ανεξαρτήτων Ελλήνων):</w:t>
      </w:r>
      <w:r>
        <w:rPr>
          <w:rFonts w:eastAsia="Times New Roman" w:cs="Times New Roman"/>
          <w:szCs w:val="24"/>
        </w:rPr>
        <w:t xml:space="preserve"> Καλύτερα να αδειάσουν τα τμήματα παρά να γεμίσουν οι </w:t>
      </w:r>
      <w:r>
        <w:rPr>
          <w:rFonts w:eastAsia="Times New Roman" w:cs="Times New Roman"/>
          <w:szCs w:val="24"/>
        </w:rPr>
        <w:t>ε</w:t>
      </w:r>
      <w:r>
        <w:rPr>
          <w:rFonts w:eastAsia="Times New Roman" w:cs="Times New Roman"/>
          <w:szCs w:val="24"/>
        </w:rPr>
        <w:t>ισαγγελίες.</w:t>
      </w:r>
    </w:p>
    <w:p w14:paraId="2593AF7C" w14:textId="77777777" w:rsidR="009F6E2D" w:rsidRDefault="000A34DD">
      <w:pPr>
        <w:spacing w:line="600" w:lineRule="auto"/>
        <w:ind w:firstLine="720"/>
        <w:jc w:val="both"/>
        <w:rPr>
          <w:rFonts w:eastAsia="Times New Roman" w:cs="Times New Roman"/>
          <w:szCs w:val="24"/>
        </w:rPr>
      </w:pPr>
      <w:r w:rsidRPr="00F6481B">
        <w:rPr>
          <w:rFonts w:eastAsia="Times New Roman" w:cs="Times New Roman"/>
          <w:b/>
          <w:szCs w:val="24"/>
        </w:rPr>
        <w:t>ΑΘΑΝΑΣΙΟΣ ΔΑΒΑΚΗΣ</w:t>
      </w:r>
      <w:r w:rsidRPr="00F6481B">
        <w:rPr>
          <w:rFonts w:eastAsia="Times New Roman" w:cs="Times New Roman"/>
          <w:b/>
          <w:szCs w:val="24"/>
        </w:rPr>
        <w:t>:</w:t>
      </w:r>
      <w:r>
        <w:rPr>
          <w:rFonts w:eastAsia="Times New Roman" w:cs="Times New Roman"/>
          <w:szCs w:val="24"/>
        </w:rPr>
        <w:t xml:space="preserve"> Τότε γιατί φέρατε τον ν.4494 για τη διαφθορά;</w:t>
      </w:r>
    </w:p>
    <w:p w14:paraId="2593AF7D" w14:textId="77777777" w:rsidR="009F6E2D" w:rsidRDefault="000A34DD">
      <w:pPr>
        <w:spacing w:line="600" w:lineRule="auto"/>
        <w:ind w:firstLine="720"/>
        <w:jc w:val="both"/>
        <w:rPr>
          <w:rFonts w:eastAsia="Times New Roman" w:cs="Times New Roman"/>
          <w:szCs w:val="24"/>
        </w:rPr>
      </w:pPr>
      <w:r w:rsidRPr="00F6481B">
        <w:rPr>
          <w:rFonts w:eastAsia="Times New Roman" w:cs="Times New Roman"/>
          <w:b/>
          <w:szCs w:val="24"/>
        </w:rPr>
        <w:t>ΠΑΝΟΣ ΚΑΜΜΕΝΟΣ (Υπουργός Εθνικής Άμυνας</w:t>
      </w:r>
      <w:r>
        <w:rPr>
          <w:rFonts w:eastAsia="Times New Roman" w:cs="Times New Roman"/>
          <w:b/>
          <w:szCs w:val="24"/>
        </w:rPr>
        <w:t xml:space="preserve"> </w:t>
      </w:r>
      <w:r w:rsidRPr="00F6481B">
        <w:rPr>
          <w:rFonts w:eastAsia="Times New Roman" w:cs="Times New Roman"/>
          <w:b/>
          <w:szCs w:val="24"/>
        </w:rPr>
        <w:t>-</w:t>
      </w:r>
      <w:r>
        <w:rPr>
          <w:rFonts w:eastAsia="Times New Roman" w:cs="Times New Roman"/>
          <w:b/>
          <w:szCs w:val="24"/>
        </w:rPr>
        <w:t xml:space="preserve"> </w:t>
      </w:r>
      <w:r w:rsidRPr="00F6481B">
        <w:rPr>
          <w:rFonts w:eastAsia="Times New Roman" w:cs="Times New Roman"/>
          <w:b/>
          <w:szCs w:val="24"/>
        </w:rPr>
        <w:t xml:space="preserve">Πρόεδρος </w:t>
      </w:r>
      <w:r>
        <w:rPr>
          <w:rFonts w:eastAsia="Times New Roman" w:cs="Times New Roman"/>
          <w:b/>
          <w:szCs w:val="24"/>
        </w:rPr>
        <w:t xml:space="preserve">των </w:t>
      </w:r>
      <w:r w:rsidRPr="00F6481B">
        <w:rPr>
          <w:rFonts w:eastAsia="Times New Roman" w:cs="Times New Roman"/>
          <w:b/>
          <w:szCs w:val="24"/>
        </w:rPr>
        <w:t>Ανεξαρτήτων Ελλήνων):</w:t>
      </w:r>
      <w:r>
        <w:rPr>
          <w:rFonts w:eastAsia="Times New Roman" w:cs="Times New Roman"/>
          <w:b/>
          <w:szCs w:val="24"/>
        </w:rPr>
        <w:t xml:space="preserve"> </w:t>
      </w:r>
      <w:r>
        <w:rPr>
          <w:rFonts w:eastAsia="Times New Roman" w:cs="Times New Roman"/>
          <w:szCs w:val="24"/>
        </w:rPr>
        <w:t xml:space="preserve">Να σας πω, λοιπόν, κάτι; Επειδή επιμένετε. Από τις δεκαοχτώ υποθέσεις τις οποίες πήγαμε στην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Δ</w:t>
      </w:r>
      <w:r>
        <w:rPr>
          <w:rFonts w:eastAsia="Times New Roman" w:cs="Times New Roman"/>
          <w:szCs w:val="24"/>
        </w:rPr>
        <w:t>ιαφθοράς, σε όλες μέσα ήτα</w:t>
      </w:r>
      <w:r>
        <w:rPr>
          <w:rFonts w:eastAsia="Times New Roman" w:cs="Times New Roman"/>
          <w:szCs w:val="24"/>
        </w:rPr>
        <w:t>ν υπάλληλοι οι οποίοι έμειναν πάνω από δεκαπέντε χρόνια στη ΓΔΑΕΕ. Κι αν δείτε τους διαλόγους οι οποίοι γινόντουσαν…Δεν μπορώ, λοιπόν, εγώ να εκθέτω τον υπάλληλο σε αυτό τον κίνδυνο. Από τη στιγμή που τον θεωρώ το ίδιο με τον στρατιωτικό, το ίδιο έντιμο με</w:t>
      </w:r>
      <w:r>
        <w:rPr>
          <w:rFonts w:eastAsia="Times New Roman" w:cs="Times New Roman"/>
          <w:szCs w:val="24"/>
        </w:rPr>
        <w:t xml:space="preserve"> τον στρατιωτικό, δεν μπορώ τον στρατιωτικό να τον αφήσω τρία χρόνια και τον πολιτικό υπάλληλο…</w:t>
      </w:r>
    </w:p>
    <w:p w14:paraId="2593AF7E" w14:textId="77777777" w:rsidR="009F6E2D" w:rsidRDefault="000A34DD">
      <w:pPr>
        <w:spacing w:line="600" w:lineRule="auto"/>
        <w:ind w:firstLine="720"/>
        <w:jc w:val="both"/>
        <w:rPr>
          <w:rFonts w:eastAsia="Times New Roman" w:cs="Times New Roman"/>
          <w:szCs w:val="24"/>
        </w:rPr>
      </w:pPr>
      <w:r w:rsidRPr="00F6481B">
        <w:rPr>
          <w:rFonts w:eastAsia="Times New Roman" w:cs="Times New Roman"/>
          <w:b/>
          <w:szCs w:val="24"/>
        </w:rPr>
        <w:t>ΑΘΑΝΑΣΙΟΣ ΔΑΒΑΚΗΣ: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2593AF7F" w14:textId="77777777" w:rsidR="009F6E2D" w:rsidRDefault="000A34DD">
      <w:pPr>
        <w:spacing w:line="600" w:lineRule="auto"/>
        <w:ind w:firstLine="720"/>
        <w:jc w:val="both"/>
        <w:rPr>
          <w:rFonts w:eastAsia="Times New Roman" w:cs="Times New Roman"/>
          <w:szCs w:val="24"/>
        </w:rPr>
      </w:pPr>
      <w:r w:rsidRPr="00F6481B">
        <w:rPr>
          <w:rFonts w:eastAsia="Times New Roman" w:cs="Times New Roman"/>
          <w:b/>
          <w:szCs w:val="24"/>
        </w:rPr>
        <w:t>ΠΑΝΟΣ ΚΑΜΜΕΝΟΣ (Υπουργός Εθνικής Άμυνας</w:t>
      </w:r>
      <w:r>
        <w:rPr>
          <w:rFonts w:eastAsia="Times New Roman" w:cs="Times New Roman"/>
          <w:b/>
          <w:szCs w:val="24"/>
        </w:rPr>
        <w:t xml:space="preserve"> </w:t>
      </w:r>
      <w:r w:rsidRPr="00F6481B">
        <w:rPr>
          <w:rFonts w:eastAsia="Times New Roman" w:cs="Times New Roman"/>
          <w:b/>
          <w:szCs w:val="24"/>
        </w:rPr>
        <w:t>-</w:t>
      </w:r>
      <w:r>
        <w:rPr>
          <w:rFonts w:eastAsia="Times New Roman" w:cs="Times New Roman"/>
          <w:b/>
          <w:szCs w:val="24"/>
        </w:rPr>
        <w:t xml:space="preserve"> </w:t>
      </w:r>
      <w:r w:rsidRPr="00F6481B">
        <w:rPr>
          <w:rFonts w:eastAsia="Times New Roman" w:cs="Times New Roman"/>
          <w:b/>
          <w:szCs w:val="24"/>
        </w:rPr>
        <w:t xml:space="preserve">Πρόεδρος </w:t>
      </w:r>
      <w:r>
        <w:rPr>
          <w:rFonts w:eastAsia="Times New Roman" w:cs="Times New Roman"/>
          <w:b/>
          <w:szCs w:val="24"/>
        </w:rPr>
        <w:t xml:space="preserve">των </w:t>
      </w:r>
      <w:r w:rsidRPr="00F6481B">
        <w:rPr>
          <w:rFonts w:eastAsia="Times New Roman" w:cs="Times New Roman"/>
          <w:b/>
          <w:szCs w:val="24"/>
        </w:rPr>
        <w:t>Ανεξαρτήτων Ελλήνων):</w:t>
      </w:r>
      <w:r>
        <w:rPr>
          <w:rFonts w:eastAsia="Times New Roman" w:cs="Times New Roman"/>
          <w:b/>
          <w:szCs w:val="24"/>
        </w:rPr>
        <w:t xml:space="preserve"> </w:t>
      </w:r>
      <w:r>
        <w:rPr>
          <w:rFonts w:eastAsia="Times New Roman" w:cs="Times New Roman"/>
          <w:szCs w:val="24"/>
        </w:rPr>
        <w:t xml:space="preserve">Ακούστε, κύριε Δαβάκη. Όταν με το καλό έρθετε </w:t>
      </w:r>
      <w:r>
        <w:rPr>
          <w:rFonts w:eastAsia="Times New Roman" w:cs="Times New Roman"/>
          <w:szCs w:val="24"/>
        </w:rPr>
        <w:lastRenderedPageBreak/>
        <w:t>εσείς, επαναφέρετε αυτούς οι οποίοι διαχειρίστηκαν είκοσι πέντε χρόνια τις συμβάσεις και εμπιστευθείτε τους.</w:t>
      </w:r>
    </w:p>
    <w:p w14:paraId="2593AF80" w14:textId="77777777" w:rsidR="009F6E2D" w:rsidRDefault="000A34DD">
      <w:pPr>
        <w:spacing w:line="600" w:lineRule="auto"/>
        <w:ind w:firstLine="720"/>
        <w:jc w:val="both"/>
        <w:rPr>
          <w:rFonts w:eastAsia="Times New Roman" w:cs="Times New Roman"/>
          <w:szCs w:val="24"/>
        </w:rPr>
      </w:pPr>
      <w:r w:rsidRPr="00F6481B">
        <w:rPr>
          <w:rFonts w:eastAsia="Times New Roman" w:cs="Times New Roman"/>
          <w:b/>
          <w:szCs w:val="24"/>
        </w:rPr>
        <w:t>ΑΘΑΝΑΣΙΟΣ ΔΑΒΑΚΗΣ:</w:t>
      </w:r>
      <w:r>
        <w:rPr>
          <w:rFonts w:eastAsia="Times New Roman" w:cs="Times New Roman"/>
          <w:b/>
          <w:szCs w:val="24"/>
        </w:rPr>
        <w:t xml:space="preserve"> </w:t>
      </w:r>
      <w:r>
        <w:rPr>
          <w:rFonts w:eastAsia="Times New Roman" w:cs="Times New Roman"/>
          <w:szCs w:val="24"/>
        </w:rPr>
        <w:t>Μα, έχετε ψηφίσει νόμο.</w:t>
      </w:r>
    </w:p>
    <w:p w14:paraId="2593AF81" w14:textId="77777777" w:rsidR="009F6E2D" w:rsidRDefault="000A34DD">
      <w:pPr>
        <w:spacing w:line="600" w:lineRule="auto"/>
        <w:ind w:firstLine="720"/>
        <w:jc w:val="both"/>
        <w:rPr>
          <w:rFonts w:eastAsia="Times New Roman" w:cs="Times New Roman"/>
          <w:szCs w:val="24"/>
        </w:rPr>
      </w:pPr>
      <w:r w:rsidRPr="00091283">
        <w:rPr>
          <w:rFonts w:eastAsia="Times New Roman" w:cs="Times New Roman"/>
          <w:b/>
          <w:szCs w:val="24"/>
        </w:rPr>
        <w:t>ΠΡΟΕΔΡΕΥΩΝ (Νικήτας Κακλαμάνης):</w:t>
      </w:r>
      <w:r>
        <w:rPr>
          <w:rFonts w:eastAsia="Times New Roman" w:cs="Times New Roman"/>
          <w:szCs w:val="24"/>
        </w:rPr>
        <w:t xml:space="preserve"> Κύριε Δαβάκη, τα είπατε. Μην κάνετε διάλογο.</w:t>
      </w:r>
    </w:p>
    <w:p w14:paraId="2593AF82"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w:t>
      </w:r>
      <w:r>
        <w:rPr>
          <w:rFonts w:eastAsia="Times New Roman" w:cs="Times New Roman"/>
          <w:b/>
          <w:szCs w:val="24"/>
        </w:rPr>
        <w:t xml:space="preserve">θνικής Άμυνας - Πρόεδρος των Ανεξαρτήτων Ελλήνων): </w:t>
      </w:r>
      <w:r>
        <w:rPr>
          <w:rFonts w:eastAsia="Times New Roman" w:cs="Times New Roman"/>
          <w:szCs w:val="24"/>
        </w:rPr>
        <w:t>Ακούστε, επειδή επιμένετε…</w:t>
      </w:r>
    </w:p>
    <w:p w14:paraId="2593AF83" w14:textId="77777777" w:rsidR="009F6E2D" w:rsidRDefault="000A34DD">
      <w:pPr>
        <w:spacing w:line="600" w:lineRule="auto"/>
        <w:ind w:firstLine="720"/>
        <w:jc w:val="both"/>
        <w:rPr>
          <w:rFonts w:eastAsia="Times New Roman" w:cs="Times New Roman"/>
          <w:szCs w:val="24"/>
        </w:rPr>
      </w:pPr>
      <w:r w:rsidRPr="00F6481B">
        <w:rPr>
          <w:rFonts w:eastAsia="Times New Roman" w:cs="Times New Roman"/>
          <w:b/>
          <w:szCs w:val="24"/>
        </w:rPr>
        <w:t>ΑΘΑΝΑΣΙΟΣ ΔΑΒΑΚΗΣ:</w:t>
      </w:r>
      <w:r>
        <w:rPr>
          <w:rFonts w:eastAsia="Times New Roman" w:cs="Times New Roman"/>
          <w:b/>
          <w:szCs w:val="24"/>
        </w:rPr>
        <w:t xml:space="preserve"> </w:t>
      </w:r>
      <w:r>
        <w:rPr>
          <w:rFonts w:eastAsia="Times New Roman" w:cs="Times New Roman"/>
          <w:szCs w:val="24"/>
        </w:rPr>
        <w:t>..</w:t>
      </w:r>
      <w:r w:rsidRPr="00091283">
        <w:rPr>
          <w:rFonts w:eastAsia="Times New Roman" w:cs="Times New Roman"/>
          <w:szCs w:val="24"/>
        </w:rPr>
        <w:t>.</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2593AF84" w14:textId="77777777" w:rsidR="009F6E2D" w:rsidRDefault="000A34DD">
      <w:pPr>
        <w:spacing w:line="600" w:lineRule="auto"/>
        <w:ind w:firstLine="720"/>
        <w:jc w:val="both"/>
        <w:rPr>
          <w:rFonts w:eastAsia="Times New Roman" w:cs="Times New Roman"/>
          <w:szCs w:val="24"/>
        </w:rPr>
      </w:pPr>
      <w:r w:rsidRPr="00091283">
        <w:rPr>
          <w:rFonts w:eastAsia="Times New Roman" w:cs="Times New Roman"/>
          <w:b/>
          <w:szCs w:val="24"/>
        </w:rPr>
        <w:t>ΠΡΟΕΔΡΕΥΩΝ (Νικήτας Κακλαμάνης):</w:t>
      </w:r>
      <w:r>
        <w:rPr>
          <w:rFonts w:eastAsia="Times New Roman" w:cs="Times New Roman"/>
          <w:szCs w:val="24"/>
        </w:rPr>
        <w:t xml:space="preserve"> Κύριε Δαβάκη, με </w:t>
      </w:r>
      <w:proofErr w:type="spellStart"/>
      <w:r>
        <w:rPr>
          <w:rFonts w:eastAsia="Times New Roman" w:cs="Times New Roman"/>
          <w:szCs w:val="24"/>
        </w:rPr>
        <w:t>συγχωρείτε</w:t>
      </w:r>
      <w:proofErr w:type="spellEnd"/>
      <w:r>
        <w:rPr>
          <w:rFonts w:eastAsia="Times New Roman" w:cs="Times New Roman"/>
          <w:szCs w:val="24"/>
        </w:rPr>
        <w:t xml:space="preserve">. Είστε παλαιός κοινοβουλευτικός. Διάλογο με τον Υπουργό θα κάνουμε; Ό,τι θέλει </w:t>
      </w:r>
      <w:r>
        <w:rPr>
          <w:rFonts w:eastAsia="Times New Roman" w:cs="Times New Roman"/>
          <w:szCs w:val="24"/>
        </w:rPr>
        <w:t>λέει, όπως κάνει ο κάθε συνάδελφος.</w:t>
      </w:r>
    </w:p>
    <w:p w14:paraId="2593AF85"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Η Εσωτερικών Υποθέσεων, που έγινε με τον νόμο που τελικά ψηφίσατε, μας προτείνει αυτή την αλλαγή. Το καταλαβαίνετε αυτό που σας λέω; Δηλαδή με </w:t>
      </w:r>
      <w:r>
        <w:rPr>
          <w:rFonts w:eastAsia="Times New Roman" w:cs="Times New Roman"/>
          <w:szCs w:val="24"/>
        </w:rPr>
        <w:t>τον νόμο που ψηφίσαμε και κάναμε την Εσωτερικών Υποθέσεων, έρχεται η Εσωτερικών Υποθέσεων και μας λέει…</w:t>
      </w:r>
    </w:p>
    <w:p w14:paraId="2593AF86"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sidRPr="00091283">
        <w:rPr>
          <w:rFonts w:eastAsia="Times New Roman" w:cs="Times New Roman"/>
          <w:szCs w:val="24"/>
        </w:rPr>
        <w:t>Δεν το έλεγε ο νόμος αυτό μέσα.</w:t>
      </w:r>
    </w:p>
    <w:p w14:paraId="2593AF87"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ΠΑΝΟΣ ΚΑΜΜΕΝΟΣ (Υπουργός Εθνικής Άμυνας - Πρόεδρος των Ανεξαρτήτων Ελλήνων): </w:t>
      </w:r>
      <w:r>
        <w:rPr>
          <w:rFonts w:eastAsia="Times New Roman" w:cs="Times New Roman"/>
          <w:szCs w:val="24"/>
        </w:rPr>
        <w:t>Αδυνατώ.</w:t>
      </w:r>
    </w:p>
    <w:p w14:paraId="2593AF88"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ΑΘΑΝΑΣΙΟΣ ΔΑΒΑΚ</w:t>
      </w:r>
      <w:r>
        <w:rPr>
          <w:rFonts w:eastAsia="Times New Roman" w:cs="Times New Roman"/>
          <w:b/>
          <w:szCs w:val="24"/>
        </w:rPr>
        <w:t xml:space="preserve">ΗΣ: </w:t>
      </w:r>
      <w:r>
        <w:rPr>
          <w:rFonts w:eastAsia="Times New Roman" w:cs="Times New Roman"/>
          <w:szCs w:val="24"/>
        </w:rPr>
        <w:t>Κι εγώ.</w:t>
      </w:r>
    </w:p>
    <w:p w14:paraId="2593AF89" w14:textId="77777777" w:rsidR="009F6E2D" w:rsidRDefault="000A34DD">
      <w:pPr>
        <w:spacing w:line="600" w:lineRule="auto"/>
        <w:ind w:firstLine="720"/>
        <w:jc w:val="both"/>
        <w:rPr>
          <w:rFonts w:eastAsia="Times New Roman" w:cs="Times New Roman"/>
          <w:szCs w:val="24"/>
        </w:rPr>
      </w:pPr>
      <w:r w:rsidRPr="00EF73A5">
        <w:rPr>
          <w:rFonts w:eastAsia="Times New Roman" w:cs="Times New Roman"/>
          <w:b/>
          <w:szCs w:val="24"/>
        </w:rPr>
        <w:t>ΛΙΑΝΑ ΚΑΝΕΛ</w:t>
      </w:r>
      <w:r>
        <w:rPr>
          <w:rFonts w:eastAsia="Times New Roman" w:cs="Times New Roman"/>
          <w:b/>
          <w:szCs w:val="24"/>
        </w:rPr>
        <w:t>Λ</w:t>
      </w:r>
      <w:r w:rsidRPr="00EF73A5">
        <w:rPr>
          <w:rFonts w:eastAsia="Times New Roman" w:cs="Times New Roman"/>
          <w:b/>
          <w:szCs w:val="24"/>
        </w:rPr>
        <w:t>Η:</w:t>
      </w:r>
      <w:r>
        <w:rPr>
          <w:rFonts w:eastAsia="Times New Roman" w:cs="Times New Roman"/>
          <w:szCs w:val="24"/>
        </w:rPr>
        <w:t xml:space="preserve"> Αν ανοίξετε διάλογο, θα ανοίξουμε κι εμείς!</w:t>
      </w:r>
    </w:p>
    <w:p w14:paraId="2593AF8A"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Δαβάκη, είναι η τελευταία φορά, με </w:t>
      </w:r>
      <w:proofErr w:type="spellStart"/>
      <w:r>
        <w:rPr>
          <w:rFonts w:eastAsia="Times New Roman" w:cs="Times New Roman"/>
          <w:szCs w:val="24"/>
        </w:rPr>
        <w:t>συγχωρείτε</w:t>
      </w:r>
      <w:proofErr w:type="spellEnd"/>
      <w:r>
        <w:rPr>
          <w:rFonts w:eastAsia="Times New Roman" w:cs="Times New Roman"/>
          <w:szCs w:val="24"/>
        </w:rPr>
        <w:t>, που σας κάνω παρατήρηση!</w:t>
      </w:r>
    </w:p>
    <w:p w14:paraId="2593AF8B"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b/>
          <w:szCs w:val="24"/>
        </w:rPr>
        <w:t xml:space="preserve">): </w:t>
      </w:r>
      <w:r>
        <w:rPr>
          <w:rFonts w:eastAsia="Times New Roman" w:cs="Times New Roman"/>
          <w:szCs w:val="24"/>
        </w:rPr>
        <w:t>Προχωρώ, λοιπόν, στις παρατηρήσεις σε σχέση με τη σύμβαση, πέραν της τροπολογίας, για το θέμα της συνυπηρετήσεως. Στη συνυπηρέτηση με τους εκπαιδευτικούς δώσαμε μάχη με το Υπουργείο Παιδείας, διότι ιδιαίτερα σε νομούς που έχουν πάρα πολύ μεγάλη παρουσία</w:t>
      </w:r>
      <w:r>
        <w:rPr>
          <w:rFonts w:eastAsia="Times New Roman" w:cs="Times New Roman"/>
          <w:szCs w:val="24"/>
        </w:rPr>
        <w:t xml:space="preserve"> στρατιωτικών, όπως στον Νομό Έβρου, βλέπαμε το φαινόμενο ο μεν σύζυγος να βρίσκεται στον </w:t>
      </w:r>
      <w:r>
        <w:rPr>
          <w:rFonts w:eastAsia="Times New Roman" w:cs="Times New Roman"/>
          <w:szCs w:val="24"/>
        </w:rPr>
        <w:t>β</w:t>
      </w:r>
      <w:r>
        <w:rPr>
          <w:rFonts w:eastAsia="Times New Roman" w:cs="Times New Roman"/>
          <w:szCs w:val="24"/>
        </w:rPr>
        <w:t xml:space="preserve">όρειο Έβρο η δε σύζυγος στη Σαμοθράκη και θεωρείτο ότι συνυπηρετούσαν. </w:t>
      </w:r>
    </w:p>
    <w:p w14:paraId="2593AF8C"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Αυτό αντιμετωπίστηκε με αυτή την τροπολογία και ευχαριστώ τους συναδέλφους από όλες τις πλευρ</w:t>
      </w:r>
      <w:r>
        <w:rPr>
          <w:rFonts w:eastAsia="Times New Roman" w:cs="Times New Roman"/>
          <w:szCs w:val="24"/>
        </w:rPr>
        <w:t xml:space="preserve">ές, που στήριξαν αυτή την τροπολογία. Δεν έχω δει για τους υπαλλήλους. Θα δω ποιοι είναι και πόσοι είναι. Έχω όμως την εντύπωση ότι οι διοικητικοί υπάλληλοι καλύπτονται από τον νόμο περί </w:t>
      </w:r>
      <w:r>
        <w:rPr>
          <w:rFonts w:eastAsia="Times New Roman" w:cs="Times New Roman"/>
          <w:szCs w:val="24"/>
        </w:rPr>
        <w:lastRenderedPageBreak/>
        <w:t>συνυπηρετήσεως, πέραν των εκπαιδευτικών. Αν δεν είναι έτσι και υπάρχε</w:t>
      </w:r>
      <w:r>
        <w:rPr>
          <w:rFonts w:eastAsia="Times New Roman" w:cs="Times New Roman"/>
          <w:szCs w:val="24"/>
        </w:rPr>
        <w:t>ι θέμα υπαλλήλων από το Υπουργείο Παιδείας, θα το δούμε.</w:t>
      </w:r>
    </w:p>
    <w:p w14:paraId="2593AF8D"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Τώρα, επειδή ακούστηκαν διάφορα για το ποιοι θα μπουν σε αυτές τις ομάδες, θέλω να πω ότι δεν ισχύει ότι όποιος θέλει μπαίνει και όποιος θέλει βγαίνει και δεν ρωτάει κανέναν. Θα σας διαβάσω λίγο όσον</w:t>
      </w:r>
      <w:r>
        <w:rPr>
          <w:rFonts w:eastAsia="Times New Roman" w:cs="Times New Roman"/>
          <w:szCs w:val="24"/>
        </w:rPr>
        <w:t xml:space="preserve"> αφορά το ΝΑΤΟ. Η ίδια η συμφωνία στο άρθρο 11 στην παράγραφο 2 λέει: «Όπου ισχύουν τα παραστατικά του τελικού χρήστη, αποδίδεται πλέον έγκριση από τις αρμόδιες εθνικές αρχές ελέγχου εξαγωγών». </w:t>
      </w:r>
    </w:p>
    <w:p w14:paraId="2593AF8E"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Τι σημαίνει αυτό; Ότι η εθνική αρχή ανά πάσα στιγμή μπορεί να αποκλείσει το οποιοδήποτε άλλο κράτος. Άρα δεν υπάρχει τέτοιο θέμα. </w:t>
      </w:r>
    </w:p>
    <w:p w14:paraId="2593AF8F"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Το 14.2 στην «Εισδοχή νέων συμμετεχόντων» της συμβάσεως λέει: «Το αιτούν κράτος του ΝΑΤΟ θα γίνει </w:t>
      </w:r>
      <w:r>
        <w:rPr>
          <w:rFonts w:eastAsia="Times New Roman" w:cs="Times New Roman"/>
          <w:szCs w:val="24"/>
        </w:rPr>
        <w:t>σ</w:t>
      </w:r>
      <w:r>
        <w:rPr>
          <w:rFonts w:eastAsia="Times New Roman" w:cs="Times New Roman"/>
          <w:szCs w:val="24"/>
        </w:rPr>
        <w:t xml:space="preserve">υμμετέχων μόλις υπογραφεί </w:t>
      </w:r>
      <w:r>
        <w:rPr>
          <w:rFonts w:eastAsia="Times New Roman" w:cs="Times New Roman"/>
          <w:szCs w:val="24"/>
        </w:rPr>
        <w:t xml:space="preserve">μια τροποποίηση στο παρόν </w:t>
      </w:r>
      <w:r>
        <w:rPr>
          <w:rFonts w:eastAsia="Times New Roman" w:cs="Times New Roman"/>
          <w:szCs w:val="24"/>
          <w:lang w:val="en-US"/>
        </w:rPr>
        <w:t>MOU</w:t>
      </w:r>
      <w:r>
        <w:rPr>
          <w:rFonts w:eastAsia="Times New Roman" w:cs="Times New Roman"/>
          <w:szCs w:val="24"/>
        </w:rPr>
        <w:t xml:space="preserve"> από το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κράτος και όλους τους </w:t>
      </w:r>
      <w:r>
        <w:rPr>
          <w:rFonts w:eastAsia="Times New Roman" w:cs="Times New Roman"/>
          <w:szCs w:val="24"/>
        </w:rPr>
        <w:t>σ</w:t>
      </w:r>
      <w:r>
        <w:rPr>
          <w:rFonts w:eastAsia="Times New Roman" w:cs="Times New Roman"/>
          <w:szCs w:val="24"/>
        </w:rPr>
        <w:t>υμμετέχοντες». Στο ΝΑΤΟ υπάρχει η αρχή της ομοφωνίας. Αν υπάρχει έστω και ένας ο οποίος διαφωνεί, δεν μπορεί να προχωρήσει η είσοδος νέου κράτους, ακόμα και σε διακλαδική δύναμη.</w:t>
      </w:r>
    </w:p>
    <w:p w14:paraId="2593AF90"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Επειδή αναφερθήκατε στην Ευρωπαϊκή Ένωση, να σας πω ότι η Ευρωπαϊκή Ένωση είναι εντελώς άλλο. Στην Ευρωπαϊκή Ένωση σάς διαβάζω </w:t>
      </w:r>
      <w:r>
        <w:rPr>
          <w:rFonts w:eastAsia="Times New Roman" w:cs="Times New Roman"/>
          <w:szCs w:val="24"/>
        </w:rPr>
        <w:lastRenderedPageBreak/>
        <w:t xml:space="preserve">τη </w:t>
      </w:r>
      <w:r>
        <w:rPr>
          <w:rFonts w:eastAsia="Times New Roman" w:cs="Times New Roman"/>
          <w:szCs w:val="24"/>
          <w:lang w:val="en-US"/>
        </w:rPr>
        <w:t>SIAF</w:t>
      </w:r>
      <w:r>
        <w:rPr>
          <w:rFonts w:eastAsia="Times New Roman" w:cs="Times New Roman"/>
          <w:szCs w:val="24"/>
        </w:rPr>
        <w:t xml:space="preserve">: «Σε περίπτωση εμπλοκής σε επιχειρήσεις διαχείρισης κρίσεων της Ευρωπαϊκής Ενώσεως τα </w:t>
      </w:r>
      <w:proofErr w:type="spellStart"/>
      <w:r>
        <w:rPr>
          <w:rFonts w:eastAsia="Times New Roman" w:cs="Times New Roman"/>
          <w:szCs w:val="24"/>
        </w:rPr>
        <w:t>σ</w:t>
      </w:r>
      <w:r>
        <w:rPr>
          <w:rFonts w:eastAsia="Times New Roman" w:cs="Times New Roman"/>
          <w:szCs w:val="24"/>
        </w:rPr>
        <w:t>υνεισφέροντα</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ράτη διατηρούν το δι</w:t>
      </w:r>
      <w:r>
        <w:rPr>
          <w:rFonts w:eastAsia="Times New Roman" w:cs="Times New Roman"/>
          <w:szCs w:val="24"/>
        </w:rPr>
        <w:t xml:space="preserve">καίωμα είτε να επιβεβαιώσουν είτε να αρνηθούν τη συνεισφορά τους». Δεν μας υποχρεώνει κανείς να πάμε. Εκεί μπορούμε να αρνηθούμε, όπως επίσης και να θέσουμε θέμα για τον οποιονδήποτε συμμετέχοντα. Επίσης λέει: «Τα </w:t>
      </w:r>
      <w:proofErr w:type="spellStart"/>
      <w:r>
        <w:rPr>
          <w:rFonts w:eastAsia="Times New Roman" w:cs="Times New Roman"/>
          <w:szCs w:val="24"/>
        </w:rPr>
        <w:t>σ</w:t>
      </w:r>
      <w:r>
        <w:rPr>
          <w:rFonts w:eastAsia="Times New Roman" w:cs="Times New Roman"/>
          <w:szCs w:val="24"/>
        </w:rPr>
        <w:t>υνεισφέροντα</w:t>
      </w:r>
      <w:proofErr w:type="spellEnd"/>
      <w:r w:rsidRPr="00984B55">
        <w:rPr>
          <w:rFonts w:eastAsia="Times New Roman" w:cs="Times New Roman"/>
          <w:szCs w:val="24"/>
        </w:rPr>
        <w:t xml:space="preserve"> </w:t>
      </w:r>
      <w:r>
        <w:rPr>
          <w:rFonts w:eastAsia="Times New Roman" w:cs="Times New Roman"/>
          <w:szCs w:val="24"/>
        </w:rPr>
        <w:t>κ</w:t>
      </w:r>
      <w:r>
        <w:rPr>
          <w:rFonts w:eastAsia="Times New Roman" w:cs="Times New Roman"/>
          <w:szCs w:val="24"/>
        </w:rPr>
        <w:t>ράτη είναι υπεύθυνα για την</w:t>
      </w:r>
      <w:r>
        <w:rPr>
          <w:rFonts w:eastAsia="Times New Roman" w:cs="Times New Roman"/>
          <w:szCs w:val="24"/>
        </w:rPr>
        <w:t xml:space="preserve"> αξιολόγηση και την πιστοποίηση των στρατιωτικών μονάδων και τμημάτων τους που έχουν εκχωρηθεί στο </w:t>
      </w:r>
      <w:r>
        <w:rPr>
          <w:rFonts w:eastAsia="Times New Roman" w:cs="Times New Roman"/>
          <w:szCs w:val="24"/>
          <w:lang w:val="en-US"/>
        </w:rPr>
        <w:t>EUABG</w:t>
      </w:r>
      <w:r>
        <w:rPr>
          <w:rFonts w:eastAsia="Times New Roman" w:cs="Times New Roman"/>
          <w:szCs w:val="24"/>
        </w:rPr>
        <w:t>,</w:t>
      </w:r>
      <w:r w:rsidRPr="00984B55">
        <w:rPr>
          <w:rFonts w:eastAsia="Times New Roman" w:cs="Times New Roman"/>
          <w:szCs w:val="24"/>
        </w:rPr>
        <w:t xml:space="preserve"> </w:t>
      </w:r>
      <w:r>
        <w:rPr>
          <w:rFonts w:eastAsia="Times New Roman" w:cs="Times New Roman"/>
          <w:szCs w:val="24"/>
        </w:rPr>
        <w:t xml:space="preserve">σύμφωνα με τα πρότυπα και τα κριτήρια που έχουν εγκριθεί από την Ευρωπαϊκή Ένωση, καθώς και για την έκδοση αντίστοιχης επιστολής-πιστοποιητικού του </w:t>
      </w:r>
      <w:r>
        <w:rPr>
          <w:rFonts w:eastAsia="Times New Roman" w:cs="Times New Roman"/>
          <w:szCs w:val="24"/>
        </w:rPr>
        <w:t>κ</w:t>
      </w:r>
      <w:r>
        <w:rPr>
          <w:rFonts w:eastAsia="Times New Roman" w:cs="Times New Roman"/>
          <w:szCs w:val="24"/>
        </w:rPr>
        <w:t>ρ</w:t>
      </w:r>
      <w:r>
        <w:rPr>
          <w:rFonts w:eastAsia="Times New Roman" w:cs="Times New Roman"/>
          <w:szCs w:val="24"/>
        </w:rPr>
        <w:t xml:space="preserve">άτους </w:t>
      </w:r>
      <w:r>
        <w:rPr>
          <w:rFonts w:eastAsia="Times New Roman" w:cs="Times New Roman"/>
          <w:szCs w:val="24"/>
          <w:lang w:val="en-US"/>
        </w:rPr>
        <w:t>POC</w:t>
      </w:r>
      <w:r>
        <w:rPr>
          <w:rFonts w:eastAsia="Times New Roman" w:cs="Times New Roman"/>
          <w:szCs w:val="24"/>
        </w:rPr>
        <w:t>»</w:t>
      </w:r>
      <w:r w:rsidRPr="00984B55">
        <w:rPr>
          <w:rFonts w:eastAsia="Times New Roman" w:cs="Times New Roman"/>
          <w:szCs w:val="24"/>
        </w:rPr>
        <w:t>.</w:t>
      </w:r>
    </w:p>
    <w:p w14:paraId="2593AF91"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Για να είμαστε λοιπόν σαφείς, δεν μπορεί σε αυτές τις δυνάμεις να μπαίνουν οποιοιδήποτε χωρίς τη συμφωνία των κρατών που ήδη συμμετέχουν. Και πραγματικά από εσάς το άκουσα</w:t>
      </w:r>
      <w:r w:rsidRPr="005D5924">
        <w:rPr>
          <w:rFonts w:eastAsia="Times New Roman" w:cs="Times New Roman"/>
          <w:szCs w:val="24"/>
        </w:rPr>
        <w:t xml:space="preserve"> </w:t>
      </w:r>
      <w:r>
        <w:rPr>
          <w:rFonts w:eastAsia="Times New Roman" w:cs="Times New Roman"/>
          <w:szCs w:val="24"/>
        </w:rPr>
        <w:t>και ξέρουμε τη θέση σας, κύριε Παππά. Το άκουσα και από τη Νέα Δημοκρατί</w:t>
      </w:r>
      <w:r>
        <w:rPr>
          <w:rFonts w:eastAsia="Times New Roman" w:cs="Times New Roman"/>
          <w:szCs w:val="24"/>
        </w:rPr>
        <w:t xml:space="preserve">α. Θα ήθελα να σας θυμίσω ότι τα Σκόπια ως </w:t>
      </w:r>
      <w:r>
        <w:rPr>
          <w:rFonts w:eastAsia="Times New Roman" w:cs="Times New Roman"/>
          <w:szCs w:val="24"/>
          <w:lang w:val="en-US"/>
        </w:rPr>
        <w:t>FYROM</w:t>
      </w:r>
      <w:r w:rsidRPr="007C482C">
        <w:rPr>
          <w:rFonts w:eastAsia="Times New Roman" w:cs="Times New Roman"/>
          <w:szCs w:val="24"/>
        </w:rPr>
        <w:t xml:space="preserve"> </w:t>
      </w:r>
      <w:r>
        <w:rPr>
          <w:rFonts w:eastAsia="Times New Roman" w:cs="Times New Roman"/>
          <w:szCs w:val="24"/>
        </w:rPr>
        <w:t>μπήκαν στο Αφγανιστάν επί δικής μας κυβερνήσεως, επί κυβερνήσεως της Νέας Δημοκρατίας.</w:t>
      </w:r>
    </w:p>
    <w:p w14:paraId="2593AF92" w14:textId="77777777" w:rsidR="009F6E2D" w:rsidRDefault="000A34DD">
      <w:pPr>
        <w:spacing w:line="600" w:lineRule="auto"/>
        <w:ind w:firstLine="720"/>
        <w:contextualSpacing/>
        <w:jc w:val="both"/>
        <w:rPr>
          <w:rFonts w:eastAsia="Times New Roman"/>
          <w:szCs w:val="24"/>
        </w:rPr>
      </w:pPr>
      <w:r>
        <w:rPr>
          <w:rFonts w:eastAsia="Times New Roman"/>
          <w:szCs w:val="24"/>
        </w:rPr>
        <w:t xml:space="preserve">Εγώ είχα πάει με τον Βαγγέλη </w:t>
      </w:r>
      <w:proofErr w:type="spellStart"/>
      <w:r>
        <w:rPr>
          <w:rFonts w:eastAsia="Times New Roman"/>
          <w:szCs w:val="24"/>
        </w:rPr>
        <w:t>Μεϊμαράκη</w:t>
      </w:r>
      <w:proofErr w:type="spellEnd"/>
      <w:r>
        <w:rPr>
          <w:rFonts w:eastAsia="Times New Roman"/>
          <w:szCs w:val="24"/>
        </w:rPr>
        <w:t xml:space="preserve"> τότε ως Πρόεδρος της Επιτροπής Εξωτερικών και Άμυνας και ο κ. </w:t>
      </w:r>
      <w:proofErr w:type="spellStart"/>
      <w:r>
        <w:rPr>
          <w:rFonts w:eastAsia="Times New Roman"/>
          <w:szCs w:val="24"/>
        </w:rPr>
        <w:t>Μεϊμαράκης</w:t>
      </w:r>
      <w:proofErr w:type="spellEnd"/>
      <w:r>
        <w:rPr>
          <w:rFonts w:eastAsia="Times New Roman"/>
          <w:szCs w:val="24"/>
        </w:rPr>
        <w:t xml:space="preserve"> ως Υπουρ</w:t>
      </w:r>
      <w:r>
        <w:rPr>
          <w:rFonts w:eastAsia="Times New Roman"/>
          <w:szCs w:val="24"/>
        </w:rPr>
        <w:t xml:space="preserve">γός, όπου επισκεφθήκαμε την ελληνική δύναμη στο Αφγανιστάν και στο διπλανό κτήριο </w:t>
      </w:r>
      <w:r>
        <w:rPr>
          <w:rFonts w:eastAsia="Times New Roman"/>
          <w:szCs w:val="24"/>
        </w:rPr>
        <w:lastRenderedPageBreak/>
        <w:t xml:space="preserve">του αεροδρομίου ήταν η </w:t>
      </w:r>
      <w:r>
        <w:rPr>
          <w:rFonts w:eastAsia="Times New Roman"/>
          <w:szCs w:val="24"/>
          <w:lang w:val="en-US"/>
        </w:rPr>
        <w:t>FYROM</w:t>
      </w:r>
      <w:r>
        <w:rPr>
          <w:rFonts w:eastAsia="Times New Roman"/>
          <w:szCs w:val="24"/>
        </w:rPr>
        <w:t>. Μαζί έγινε η αποστολή. Σας το λέω επειδή τώρα βλέπω ότι είστε λίγο πιο επαναστάτες…</w:t>
      </w:r>
    </w:p>
    <w:p w14:paraId="2593AF93" w14:textId="77777777" w:rsidR="009F6E2D" w:rsidRDefault="000A34DD">
      <w:pPr>
        <w:spacing w:line="600" w:lineRule="auto"/>
        <w:ind w:firstLine="720"/>
        <w:contextualSpacing/>
        <w:jc w:val="both"/>
        <w:rPr>
          <w:rFonts w:eastAsia="Times New Roman"/>
          <w:szCs w:val="24"/>
        </w:rPr>
      </w:pPr>
      <w:r w:rsidRPr="000736AF">
        <w:rPr>
          <w:rFonts w:eastAsia="Times New Roman"/>
          <w:b/>
          <w:szCs w:val="24"/>
        </w:rPr>
        <w:t>ΑΘΑΝΑΣΙΟΣ ΔΑΒΑΚΗΣ:</w:t>
      </w:r>
      <w:r>
        <w:rPr>
          <w:rFonts w:eastAsia="Times New Roman"/>
          <w:szCs w:val="24"/>
        </w:rPr>
        <w:t xml:space="preserve"> Το άρθρο 2 της συμφωνίας των Πρεσπών τι λ</w:t>
      </w:r>
      <w:r>
        <w:rPr>
          <w:rFonts w:eastAsia="Times New Roman"/>
          <w:szCs w:val="24"/>
        </w:rPr>
        <w:t>έει; Γιατί κάνετε λάθος…</w:t>
      </w:r>
    </w:p>
    <w:p w14:paraId="2593AF94" w14:textId="77777777" w:rsidR="009F6E2D" w:rsidRDefault="000A34DD">
      <w:pPr>
        <w:spacing w:line="600" w:lineRule="auto"/>
        <w:ind w:firstLine="720"/>
        <w:contextualSpacing/>
        <w:jc w:val="both"/>
        <w:rPr>
          <w:rFonts w:eastAsia="Times New Roman"/>
          <w:szCs w:val="24"/>
        </w:rPr>
      </w:pPr>
      <w:r w:rsidRPr="00C6683B">
        <w:rPr>
          <w:rFonts w:eastAsia="Times New Roman"/>
          <w:b/>
          <w:szCs w:val="24"/>
        </w:rPr>
        <w:t>ΠΑΝΟΣ ΚΑΜΜΕΝΟΣ (Υπουργός Εθνικής Άμυνας</w:t>
      </w:r>
      <w:r>
        <w:rPr>
          <w:rFonts w:eastAsia="Times New Roman"/>
          <w:b/>
          <w:szCs w:val="24"/>
        </w:rPr>
        <w:t xml:space="preserve"> - Πρόεδρος των Ανεξαρτήτων Ελλήνων</w:t>
      </w:r>
      <w:r w:rsidRPr="00C6683B">
        <w:rPr>
          <w:rFonts w:eastAsia="Times New Roman"/>
          <w:b/>
          <w:szCs w:val="24"/>
        </w:rPr>
        <w:t>):</w:t>
      </w:r>
      <w:r>
        <w:rPr>
          <w:rFonts w:eastAsia="Times New Roman"/>
          <w:b/>
          <w:szCs w:val="24"/>
        </w:rPr>
        <w:t xml:space="preserve"> </w:t>
      </w:r>
      <w:r>
        <w:rPr>
          <w:rFonts w:eastAsia="Times New Roman"/>
          <w:szCs w:val="24"/>
        </w:rPr>
        <w:t>Πάμε, λοιπόν, και στις Πρέσπες, επειδή ρώτησε …</w:t>
      </w:r>
    </w:p>
    <w:p w14:paraId="2593AF95" w14:textId="77777777" w:rsidR="009F6E2D" w:rsidRDefault="000A34DD">
      <w:pPr>
        <w:spacing w:line="600" w:lineRule="auto"/>
        <w:ind w:firstLine="720"/>
        <w:contextualSpacing/>
        <w:jc w:val="both"/>
        <w:rPr>
          <w:rFonts w:eastAsia="Times New Roman"/>
          <w:szCs w:val="24"/>
        </w:rPr>
      </w:pPr>
      <w:r w:rsidRPr="00C6683B">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Κύριε Υπουργέ, απευθύνεστε στη Βουλή μέσω του Προεδρείου. Μην απευθυνθείτε ξανά σε συνάδελφο. </w:t>
      </w:r>
    </w:p>
    <w:p w14:paraId="2593AF96" w14:textId="77777777" w:rsidR="009F6E2D" w:rsidRDefault="000A34DD">
      <w:pPr>
        <w:spacing w:line="600" w:lineRule="auto"/>
        <w:ind w:firstLine="720"/>
        <w:contextualSpacing/>
        <w:jc w:val="both"/>
        <w:rPr>
          <w:rFonts w:eastAsia="Times New Roman"/>
          <w:szCs w:val="24"/>
        </w:rPr>
      </w:pPr>
      <w:r w:rsidRPr="00C6683B">
        <w:rPr>
          <w:rFonts w:eastAsia="Times New Roman"/>
          <w:b/>
          <w:szCs w:val="24"/>
        </w:rPr>
        <w:t>ΠΑΝΟΣ ΚΑΜΜΕΝΟΣ (Υπουργός Εθνικής Άμυνας</w:t>
      </w:r>
      <w:r>
        <w:rPr>
          <w:rFonts w:eastAsia="Times New Roman"/>
          <w:b/>
          <w:szCs w:val="24"/>
        </w:rPr>
        <w:t xml:space="preserve"> - Πρόεδρος των Ανεξαρτήτων Ελλήνων</w:t>
      </w:r>
      <w:r w:rsidRPr="00C6683B">
        <w:rPr>
          <w:rFonts w:eastAsia="Times New Roman"/>
          <w:b/>
          <w:szCs w:val="24"/>
        </w:rPr>
        <w:t>):</w:t>
      </w:r>
      <w:r>
        <w:rPr>
          <w:rFonts w:eastAsia="Times New Roman"/>
          <w:b/>
          <w:szCs w:val="24"/>
        </w:rPr>
        <w:t xml:space="preserve"> </w:t>
      </w:r>
      <w:r>
        <w:rPr>
          <w:rFonts w:eastAsia="Times New Roman"/>
          <w:szCs w:val="24"/>
        </w:rPr>
        <w:t>Κύριε Πρόεδρε, όσον αφορά το θέμα του ΝΑΤΟ, βλέπω αρκετά μεγάλη ανησυχία. Στο ΝΑΤΟ η</w:t>
      </w:r>
      <w:r>
        <w:rPr>
          <w:rFonts w:eastAsia="Times New Roman"/>
          <w:szCs w:val="24"/>
        </w:rPr>
        <w:t xml:space="preserve"> συμφωνία των Πρεσπών, έτσι όπως έχει υπογραφεί ως σχέδιο συμφωνίας από τους Υπουργούς, δεν έχει κανένα αποτέλεσμα. Είναι σαφέστατες οι δηλώσεις του Γενικού Γραμματέα του ΝΑΤΟ κ. </w:t>
      </w:r>
      <w:proofErr w:type="spellStart"/>
      <w:r>
        <w:rPr>
          <w:rFonts w:eastAsia="Times New Roman"/>
          <w:szCs w:val="24"/>
        </w:rPr>
        <w:t>Στόλτενμπεργκ</w:t>
      </w:r>
      <w:proofErr w:type="spellEnd"/>
      <w:r>
        <w:rPr>
          <w:rFonts w:eastAsia="Times New Roman"/>
          <w:szCs w:val="24"/>
        </w:rPr>
        <w:t>, αλλά και του Πρωθυπουργού εδώ, που επιβεβαιώνουν ότι προκειμέν</w:t>
      </w:r>
      <w:r>
        <w:rPr>
          <w:rFonts w:eastAsia="Times New Roman"/>
          <w:szCs w:val="24"/>
        </w:rPr>
        <w:t>ου να υπάρξει οποιοδήποτε αποτέλεσμα στο ΝΑΤΟ, θα πρέπει να έχουν ολοκληρωθεί τα εξής βήματα</w:t>
      </w:r>
      <w:r w:rsidRPr="00C6683B">
        <w:rPr>
          <w:rFonts w:eastAsia="Times New Roman"/>
          <w:szCs w:val="24"/>
        </w:rPr>
        <w:t xml:space="preserve">: </w:t>
      </w:r>
      <w:r>
        <w:rPr>
          <w:rFonts w:eastAsia="Times New Roman"/>
          <w:szCs w:val="24"/>
        </w:rPr>
        <w:t xml:space="preserve">Εκλογές, προκειμένου να αλλάξει η πλειοψηφία στη Βουλή, ώστε να αλλάξει ο Πρόεδρος της Δημοκρατίας που δεν επικυρώνει την κύρωση της συμφωνίας που πέρασε από τη </w:t>
      </w:r>
      <w:r>
        <w:rPr>
          <w:rFonts w:eastAsia="Times New Roman"/>
          <w:szCs w:val="24"/>
        </w:rPr>
        <w:lastRenderedPageBreak/>
        <w:t>Β</w:t>
      </w:r>
      <w:r>
        <w:rPr>
          <w:rFonts w:eastAsia="Times New Roman"/>
          <w:szCs w:val="24"/>
        </w:rPr>
        <w:t xml:space="preserve">ουλή, δημοψήφισμα, θετικό αποτέλεσμα του δημοψηφίσματος, νέα Βουλή με πλειοψηφία τέτοια που θα εγκρίνει τις συνταγματικές αλλαγές, επικύρωση των συνταγματικών αλλαγών και εν συνεχεία κύρωση της συμφωνίας στη </w:t>
      </w:r>
      <w:r>
        <w:rPr>
          <w:rFonts w:eastAsia="Times New Roman"/>
          <w:szCs w:val="24"/>
          <w:lang w:val="en-US"/>
        </w:rPr>
        <w:t>FYROM</w:t>
      </w:r>
      <w:r>
        <w:rPr>
          <w:rFonts w:eastAsia="Times New Roman"/>
          <w:szCs w:val="24"/>
        </w:rPr>
        <w:t xml:space="preserve"> και στην Ελλάδα και όταν όλα αυτά τελειώσο</w:t>
      </w:r>
      <w:r>
        <w:rPr>
          <w:rFonts w:eastAsia="Times New Roman"/>
          <w:szCs w:val="24"/>
        </w:rPr>
        <w:t>υν, τότε θα ισχύσει η πρόσκληση από το ΝΑΤΟ.</w:t>
      </w:r>
    </w:p>
    <w:p w14:paraId="2593AF97" w14:textId="77777777" w:rsidR="009F6E2D" w:rsidRDefault="000A34DD">
      <w:pPr>
        <w:spacing w:line="600" w:lineRule="auto"/>
        <w:ind w:firstLine="720"/>
        <w:contextualSpacing/>
        <w:jc w:val="both"/>
        <w:rPr>
          <w:rFonts w:eastAsia="Times New Roman"/>
          <w:szCs w:val="24"/>
        </w:rPr>
      </w:pPr>
      <w:r>
        <w:rPr>
          <w:rFonts w:eastAsia="Times New Roman"/>
          <w:szCs w:val="24"/>
        </w:rPr>
        <w:t xml:space="preserve">Εσείς, κύριε Λοβέρδο, ξέρετε πολύ καλά τα θέματα του ΝΑΤΟ. Τα χειρίζεστε και στην </w:t>
      </w:r>
      <w:r>
        <w:rPr>
          <w:rFonts w:eastAsia="Times New Roman"/>
          <w:szCs w:val="24"/>
        </w:rPr>
        <w:t>κ</w:t>
      </w:r>
      <w:r>
        <w:rPr>
          <w:rFonts w:eastAsia="Times New Roman"/>
          <w:szCs w:val="24"/>
        </w:rPr>
        <w:t xml:space="preserve">οινοβουλευτική </w:t>
      </w:r>
      <w:r>
        <w:rPr>
          <w:rFonts w:eastAsia="Times New Roman"/>
          <w:szCs w:val="24"/>
        </w:rPr>
        <w:t>σ</w:t>
      </w:r>
      <w:r>
        <w:rPr>
          <w:rFonts w:eastAsia="Times New Roman"/>
          <w:szCs w:val="24"/>
        </w:rPr>
        <w:t>υνέλευση. Θα ξέρετε ότι το άρθρο 2 αναφέρεται μόνο για προκαταρκτικές συνομιλίες, οι οποίες, όμως, όσον αφορά το</w:t>
      </w:r>
      <w:r>
        <w:rPr>
          <w:rFonts w:eastAsia="Times New Roman"/>
          <w:szCs w:val="24"/>
        </w:rPr>
        <w:t xml:space="preserve"> θέμα της </w:t>
      </w:r>
      <w:r>
        <w:rPr>
          <w:rFonts w:eastAsia="Times New Roman"/>
          <w:szCs w:val="24"/>
          <w:lang w:val="en-US"/>
        </w:rPr>
        <w:t>FYROM</w:t>
      </w:r>
      <w:r>
        <w:rPr>
          <w:rFonts w:eastAsia="Times New Roman"/>
          <w:szCs w:val="24"/>
        </w:rPr>
        <w:t xml:space="preserve"> δεν θα ξεκινήσουν τώρα. Έχουν ξεκινήσει με την απόφαση της Ουάσιγκτον του 1999 με Πρωθυπουργό τον Κώστα Σημίτη. Τότε ξεκίνησαν οι συνομιλίες εντάξεως της </w:t>
      </w:r>
      <w:r>
        <w:rPr>
          <w:rFonts w:eastAsia="Times New Roman"/>
          <w:szCs w:val="24"/>
          <w:lang w:val="en-US"/>
        </w:rPr>
        <w:t>FYROM</w:t>
      </w:r>
      <w:r>
        <w:rPr>
          <w:rFonts w:eastAsia="Times New Roman"/>
          <w:szCs w:val="24"/>
        </w:rPr>
        <w:t xml:space="preserve"> στο ΝΑΤΟ. Υπήρξε τότε η σύμφωνη γνώμη των ηγετών και βέβαια πέρασαν δεκαεννιά χρ</w:t>
      </w:r>
      <w:r>
        <w:rPr>
          <w:rFonts w:eastAsia="Times New Roman"/>
          <w:szCs w:val="24"/>
        </w:rPr>
        <w:t xml:space="preserve">όνια και αυτές οι συνομιλίες δεν κατέληξαν πουθενά. </w:t>
      </w:r>
    </w:p>
    <w:p w14:paraId="2593AF98" w14:textId="77777777" w:rsidR="009F6E2D" w:rsidRDefault="000A34DD">
      <w:pPr>
        <w:spacing w:line="600" w:lineRule="auto"/>
        <w:ind w:firstLine="720"/>
        <w:contextualSpacing/>
        <w:jc w:val="both"/>
        <w:rPr>
          <w:rFonts w:eastAsia="Times New Roman"/>
          <w:szCs w:val="24"/>
        </w:rPr>
      </w:pPr>
      <w:r>
        <w:rPr>
          <w:rFonts w:eastAsia="Times New Roman"/>
          <w:szCs w:val="24"/>
        </w:rPr>
        <w:t xml:space="preserve">Μην μπερδεύεστε, λοιπόν, με τη συνύπαρξη στο ΝΑΤΟ και στη Σύνοδο Κορυφής, διότι ο κ. </w:t>
      </w:r>
      <w:proofErr w:type="spellStart"/>
      <w:r>
        <w:rPr>
          <w:rFonts w:eastAsia="Times New Roman"/>
          <w:szCs w:val="24"/>
        </w:rPr>
        <w:t>Ζάεφ</w:t>
      </w:r>
      <w:proofErr w:type="spellEnd"/>
      <w:r>
        <w:rPr>
          <w:rFonts w:eastAsia="Times New Roman"/>
          <w:szCs w:val="24"/>
        </w:rPr>
        <w:t xml:space="preserve"> καλείται εκεί μόνο ως Πρωθυπουργός της χώρας που συμμετέχει στην αποστολή του Αφγανιστάν. Δεν θα συμμετέχει ούτε </w:t>
      </w:r>
      <w:r>
        <w:rPr>
          <w:rFonts w:eastAsia="Times New Roman"/>
          <w:szCs w:val="24"/>
        </w:rPr>
        <w:t xml:space="preserve">στο </w:t>
      </w:r>
      <w:r>
        <w:rPr>
          <w:rFonts w:eastAsia="Times New Roman"/>
          <w:szCs w:val="24"/>
          <w:lang w:val="en-US"/>
        </w:rPr>
        <w:t>plenary</w:t>
      </w:r>
      <w:r w:rsidRPr="00096F0D">
        <w:rPr>
          <w:rFonts w:eastAsia="Times New Roman"/>
          <w:szCs w:val="24"/>
        </w:rPr>
        <w:t>, δεν θα βγ</w:t>
      </w:r>
      <w:r>
        <w:rPr>
          <w:rFonts w:eastAsia="Times New Roman"/>
          <w:szCs w:val="24"/>
        </w:rPr>
        <w:t xml:space="preserve">άλει ούτε οικογενειακή φωτογραφία, ούτε θα γίνει καμμία άλλη ανακοίνωση πλέον του </w:t>
      </w:r>
      <w:r>
        <w:rPr>
          <w:rFonts w:eastAsia="Times New Roman"/>
          <w:szCs w:val="24"/>
          <w:lang w:val="en-US"/>
        </w:rPr>
        <w:t>communique</w:t>
      </w:r>
      <w:r w:rsidRPr="00096F0D">
        <w:rPr>
          <w:rFonts w:eastAsia="Times New Roman"/>
          <w:szCs w:val="24"/>
        </w:rPr>
        <w:t xml:space="preserve"> </w:t>
      </w:r>
      <w:r>
        <w:rPr>
          <w:rFonts w:eastAsia="Times New Roman"/>
          <w:szCs w:val="24"/>
        </w:rPr>
        <w:t xml:space="preserve">του </w:t>
      </w:r>
      <w:r>
        <w:rPr>
          <w:rFonts w:eastAsia="Times New Roman"/>
          <w:szCs w:val="24"/>
        </w:rPr>
        <w:t>γ</w:t>
      </w:r>
      <w:r>
        <w:rPr>
          <w:rFonts w:eastAsia="Times New Roman"/>
          <w:szCs w:val="24"/>
        </w:rPr>
        <w:t xml:space="preserve">ενικού </w:t>
      </w:r>
      <w:r>
        <w:rPr>
          <w:rFonts w:eastAsia="Times New Roman"/>
          <w:szCs w:val="24"/>
        </w:rPr>
        <w:t>γ</w:t>
      </w:r>
      <w:r>
        <w:rPr>
          <w:rFonts w:eastAsia="Times New Roman"/>
          <w:szCs w:val="24"/>
        </w:rPr>
        <w:t xml:space="preserve">ραμματέα, που θα έχει κείμενο που έχουμε ήδη δει και αναφέρει μέσα ότι θα γίνει πρόσκληση </w:t>
      </w:r>
      <w:r>
        <w:rPr>
          <w:rFonts w:eastAsia="Times New Roman"/>
          <w:szCs w:val="24"/>
        </w:rPr>
        <w:lastRenderedPageBreak/>
        <w:t xml:space="preserve">κατόπιν των </w:t>
      </w:r>
      <w:proofErr w:type="spellStart"/>
      <w:r>
        <w:rPr>
          <w:rFonts w:eastAsia="Times New Roman"/>
          <w:szCs w:val="24"/>
        </w:rPr>
        <w:t>προαπαιτουμένων</w:t>
      </w:r>
      <w:proofErr w:type="spellEnd"/>
      <w:r>
        <w:rPr>
          <w:rFonts w:eastAsia="Times New Roman"/>
          <w:szCs w:val="24"/>
        </w:rPr>
        <w:t xml:space="preserve"> που περιγρ</w:t>
      </w:r>
      <w:r>
        <w:rPr>
          <w:rFonts w:eastAsia="Times New Roman"/>
          <w:szCs w:val="24"/>
        </w:rPr>
        <w:t>άφονται στο σχέδιο της συμφωνίας.</w:t>
      </w:r>
    </w:p>
    <w:p w14:paraId="2593AF99" w14:textId="77777777" w:rsidR="009F6E2D" w:rsidRDefault="000A34DD">
      <w:pPr>
        <w:spacing w:line="600" w:lineRule="auto"/>
        <w:ind w:firstLine="720"/>
        <w:contextualSpacing/>
        <w:jc w:val="both"/>
        <w:rPr>
          <w:rFonts w:eastAsia="Times New Roman"/>
          <w:szCs w:val="24"/>
        </w:rPr>
      </w:pPr>
      <w:r>
        <w:rPr>
          <w:rFonts w:eastAsia="Times New Roman"/>
          <w:szCs w:val="24"/>
        </w:rPr>
        <w:t xml:space="preserve">Όσον αφορά στη δική μου στάση, είναι απόλυτα ξεκάθαρη, κύριε Λοβέρδο. Όταν έλθει με 180 και αν έλθει με 180 ψήφους εδώ, η δική σας στάση είναι ένα ερώτημα. Το λέω αυτό για να κλείνουμε και αυτό το θέμα. </w:t>
      </w:r>
    </w:p>
    <w:p w14:paraId="2593AF9A" w14:textId="77777777" w:rsidR="009F6E2D" w:rsidRDefault="000A34DD">
      <w:pPr>
        <w:spacing w:line="600" w:lineRule="auto"/>
        <w:ind w:firstLine="720"/>
        <w:contextualSpacing/>
        <w:jc w:val="both"/>
        <w:rPr>
          <w:rFonts w:eastAsia="Times New Roman"/>
          <w:szCs w:val="24"/>
        </w:rPr>
      </w:pPr>
      <w:r>
        <w:rPr>
          <w:rFonts w:eastAsia="Times New Roman"/>
          <w:szCs w:val="24"/>
        </w:rPr>
        <w:t xml:space="preserve">Κυρίες και κύριοι </w:t>
      </w:r>
      <w:r>
        <w:rPr>
          <w:rFonts w:eastAsia="Times New Roman"/>
          <w:szCs w:val="24"/>
        </w:rPr>
        <w:t xml:space="preserve">συνάδελφοι, θέλω να πω ακόμα ότι όσον αφορά την τροπολογία που έχει κατατεθεί, όπως μου λένε τώρα από τη </w:t>
      </w:r>
      <w:r>
        <w:rPr>
          <w:rFonts w:eastAsia="Times New Roman"/>
          <w:szCs w:val="24"/>
        </w:rPr>
        <w:t>γ</w:t>
      </w:r>
      <w:r>
        <w:rPr>
          <w:rFonts w:eastAsia="Times New Roman"/>
          <w:szCs w:val="24"/>
        </w:rPr>
        <w:t xml:space="preserve">ενική </w:t>
      </w:r>
      <w:r>
        <w:rPr>
          <w:rFonts w:eastAsia="Times New Roman"/>
          <w:szCs w:val="24"/>
        </w:rPr>
        <w:t>γ</w:t>
      </w:r>
      <w:r>
        <w:rPr>
          <w:rFonts w:eastAsia="Times New Roman"/>
          <w:szCs w:val="24"/>
        </w:rPr>
        <w:t>ραμματεία…</w:t>
      </w:r>
    </w:p>
    <w:p w14:paraId="2593AF9B" w14:textId="77777777" w:rsidR="009F6E2D" w:rsidRDefault="000A34DD">
      <w:pPr>
        <w:spacing w:line="600" w:lineRule="auto"/>
        <w:ind w:firstLine="720"/>
        <w:contextualSpacing/>
        <w:jc w:val="both"/>
        <w:rPr>
          <w:rFonts w:eastAsia="Times New Roman"/>
          <w:szCs w:val="24"/>
        </w:rPr>
      </w:pPr>
      <w:r w:rsidRPr="00C6683B">
        <w:rPr>
          <w:rFonts w:eastAsia="Times New Roman"/>
          <w:b/>
          <w:szCs w:val="24"/>
        </w:rPr>
        <w:t>ΠΡΟΕΔΡΕΥΩΝ (Νικήτας Κακλαμάνης):</w:t>
      </w:r>
      <w:r>
        <w:rPr>
          <w:rFonts w:eastAsia="Times New Roman"/>
          <w:b/>
          <w:szCs w:val="24"/>
        </w:rPr>
        <w:t xml:space="preserve"> </w:t>
      </w:r>
      <w:r>
        <w:rPr>
          <w:rFonts w:eastAsia="Times New Roman"/>
          <w:szCs w:val="24"/>
        </w:rPr>
        <w:t>Πριν τοποθετηθείτε, γιατί πρέπει να καταγραφεί στα Πρακτικά, θεωρώ αυτονόητο -κυρία Κανέλλη, ισχύει</w:t>
      </w:r>
      <w:r>
        <w:rPr>
          <w:rFonts w:eastAsia="Times New Roman"/>
          <w:szCs w:val="24"/>
        </w:rPr>
        <w:t xml:space="preserve"> αυτό που είπατε- ότι σύσσωμη η Αντιπολίτευση δεν δέχεται τη διαδικασία των δύο τροπολογιών. Ορθώς το διατυπώνω;</w:t>
      </w:r>
    </w:p>
    <w:p w14:paraId="2593AF9C" w14:textId="77777777" w:rsidR="009F6E2D" w:rsidRDefault="000A34DD">
      <w:pPr>
        <w:spacing w:line="600" w:lineRule="auto"/>
        <w:ind w:firstLine="720"/>
        <w:contextualSpacing/>
        <w:jc w:val="both"/>
        <w:rPr>
          <w:rFonts w:eastAsia="Times New Roman"/>
          <w:szCs w:val="24"/>
        </w:rPr>
      </w:pPr>
      <w:r w:rsidRPr="00C6683B">
        <w:rPr>
          <w:rFonts w:eastAsia="Times New Roman"/>
          <w:b/>
          <w:szCs w:val="24"/>
        </w:rPr>
        <w:t>ΛΙΑΝΑ ΚΑΝΕΛΛΗ:</w:t>
      </w:r>
      <w:r>
        <w:rPr>
          <w:rFonts w:eastAsia="Times New Roman"/>
          <w:b/>
          <w:szCs w:val="24"/>
        </w:rPr>
        <w:t xml:space="preserve"> </w:t>
      </w:r>
      <w:r>
        <w:rPr>
          <w:rFonts w:eastAsia="Times New Roman"/>
          <w:szCs w:val="24"/>
        </w:rPr>
        <w:t>Ορθώς.</w:t>
      </w:r>
    </w:p>
    <w:p w14:paraId="2593AF9D" w14:textId="77777777" w:rsidR="009F6E2D" w:rsidRDefault="000A34DD">
      <w:pPr>
        <w:spacing w:line="600" w:lineRule="auto"/>
        <w:ind w:firstLine="720"/>
        <w:contextualSpacing/>
        <w:jc w:val="both"/>
        <w:rPr>
          <w:rFonts w:eastAsia="Times New Roman"/>
          <w:szCs w:val="24"/>
        </w:rPr>
      </w:pPr>
      <w:r w:rsidRPr="00C6683B">
        <w:rPr>
          <w:rFonts w:eastAsia="Times New Roman"/>
          <w:b/>
          <w:szCs w:val="24"/>
        </w:rPr>
        <w:t>ΠΡΟΕΔΡΕΥΩΝ (Νικήτας Κακλαμάνης):</w:t>
      </w:r>
      <w:r>
        <w:rPr>
          <w:rFonts w:eastAsia="Times New Roman"/>
          <w:b/>
          <w:szCs w:val="24"/>
        </w:rPr>
        <w:t xml:space="preserve"> </w:t>
      </w:r>
      <w:r>
        <w:rPr>
          <w:rFonts w:eastAsia="Times New Roman"/>
          <w:szCs w:val="24"/>
        </w:rPr>
        <w:t>Επομένως σύμφωνα με την κοινοβουλευτική τάξη, κατά πλειοψηφία συζητούνται οι δύο τροπολο</w:t>
      </w:r>
      <w:r>
        <w:rPr>
          <w:rFonts w:eastAsia="Times New Roman"/>
          <w:szCs w:val="24"/>
        </w:rPr>
        <w:t>γίες, τις οποίες θα πάμε ανάστροφα τώρα. Θα τις αναλύσει ο Υπουργός…</w:t>
      </w:r>
    </w:p>
    <w:p w14:paraId="2593AF9E" w14:textId="77777777" w:rsidR="009F6E2D" w:rsidRDefault="000A34DD">
      <w:pPr>
        <w:spacing w:line="600" w:lineRule="auto"/>
        <w:ind w:firstLine="720"/>
        <w:contextualSpacing/>
        <w:jc w:val="both"/>
        <w:rPr>
          <w:rFonts w:eastAsia="Times New Roman"/>
          <w:szCs w:val="24"/>
        </w:rPr>
      </w:pPr>
      <w:r w:rsidRPr="00C6683B">
        <w:rPr>
          <w:rFonts w:eastAsia="Times New Roman"/>
          <w:b/>
          <w:szCs w:val="24"/>
        </w:rPr>
        <w:t>ΠΑΝΟΣ ΚΑΜΜΕΝΟΣ (Υπουργός Εθνικής Άμυνας</w:t>
      </w:r>
      <w:r>
        <w:rPr>
          <w:rFonts w:eastAsia="Times New Roman"/>
          <w:b/>
          <w:szCs w:val="24"/>
        </w:rPr>
        <w:t xml:space="preserve"> - Πρόεδρος των Ανεξαρτήτων Ελλήνων</w:t>
      </w:r>
      <w:r w:rsidRPr="00C6683B">
        <w:rPr>
          <w:rFonts w:eastAsia="Times New Roman"/>
          <w:b/>
          <w:szCs w:val="24"/>
        </w:rPr>
        <w:t>):</w:t>
      </w:r>
      <w:r>
        <w:rPr>
          <w:rFonts w:eastAsia="Times New Roman"/>
          <w:b/>
          <w:szCs w:val="24"/>
        </w:rPr>
        <w:t xml:space="preserve"> </w:t>
      </w:r>
      <w:r>
        <w:rPr>
          <w:rFonts w:eastAsia="Times New Roman"/>
          <w:szCs w:val="24"/>
        </w:rPr>
        <w:t>Μία υπουργική τροπολογία.</w:t>
      </w:r>
    </w:p>
    <w:p w14:paraId="2593AF9F" w14:textId="77777777" w:rsidR="009F6E2D" w:rsidRDefault="000A34DD">
      <w:pPr>
        <w:spacing w:line="600" w:lineRule="auto"/>
        <w:ind w:firstLine="720"/>
        <w:contextualSpacing/>
        <w:jc w:val="both"/>
        <w:rPr>
          <w:rFonts w:eastAsia="Times New Roman"/>
          <w:szCs w:val="24"/>
        </w:rPr>
      </w:pPr>
      <w:r w:rsidRPr="00C6683B">
        <w:rPr>
          <w:rFonts w:eastAsia="Times New Roman"/>
          <w:b/>
          <w:szCs w:val="24"/>
        </w:rPr>
        <w:t>ΠΡΟΕΔΡΕΥΩΝ (Νικήτας Κακλαμάνης):</w:t>
      </w:r>
      <w:r>
        <w:rPr>
          <w:rFonts w:eastAsia="Times New Roman"/>
          <w:b/>
          <w:szCs w:val="24"/>
        </w:rPr>
        <w:t xml:space="preserve"> </w:t>
      </w:r>
      <w:r>
        <w:rPr>
          <w:rFonts w:eastAsia="Times New Roman"/>
          <w:szCs w:val="24"/>
        </w:rPr>
        <w:t>Έχει έλθει και η βουλευτική.</w:t>
      </w:r>
    </w:p>
    <w:p w14:paraId="2593AFA0" w14:textId="77777777" w:rsidR="009F6E2D" w:rsidRDefault="000A34DD">
      <w:pPr>
        <w:spacing w:line="600" w:lineRule="auto"/>
        <w:ind w:firstLine="720"/>
        <w:contextualSpacing/>
        <w:jc w:val="both"/>
        <w:rPr>
          <w:rFonts w:eastAsia="Times New Roman"/>
          <w:szCs w:val="24"/>
        </w:rPr>
      </w:pPr>
      <w:r w:rsidRPr="00C6683B">
        <w:rPr>
          <w:rFonts w:eastAsia="Times New Roman"/>
          <w:b/>
          <w:szCs w:val="24"/>
        </w:rPr>
        <w:lastRenderedPageBreak/>
        <w:t>ΠΑΝΟΣ ΚΑΜΜΕΝΟΣ (Υπουργ</w:t>
      </w:r>
      <w:r w:rsidRPr="00C6683B">
        <w:rPr>
          <w:rFonts w:eastAsia="Times New Roman"/>
          <w:b/>
          <w:szCs w:val="24"/>
        </w:rPr>
        <w:t>ός Εθνικής Άμυνας</w:t>
      </w:r>
      <w:r>
        <w:rPr>
          <w:rFonts w:eastAsia="Times New Roman"/>
          <w:b/>
          <w:szCs w:val="24"/>
        </w:rPr>
        <w:t xml:space="preserve"> - Πρόεδρος των Ανεξαρτήτων Ελλήνων</w:t>
      </w:r>
      <w:r w:rsidRPr="00C6683B">
        <w:rPr>
          <w:rFonts w:eastAsia="Times New Roman"/>
          <w:b/>
          <w:szCs w:val="24"/>
        </w:rPr>
        <w:t>):</w:t>
      </w:r>
      <w:r>
        <w:rPr>
          <w:rFonts w:eastAsia="Times New Roman"/>
          <w:b/>
          <w:szCs w:val="24"/>
        </w:rPr>
        <w:t xml:space="preserve"> </w:t>
      </w:r>
      <w:r>
        <w:rPr>
          <w:rFonts w:eastAsia="Times New Roman"/>
          <w:szCs w:val="24"/>
        </w:rPr>
        <w:t>Ωραία. Μία υπουργική, μία βουλευτική.</w:t>
      </w:r>
    </w:p>
    <w:p w14:paraId="2593AFA1" w14:textId="77777777" w:rsidR="009F6E2D" w:rsidRDefault="000A34DD">
      <w:pPr>
        <w:spacing w:line="600" w:lineRule="auto"/>
        <w:ind w:firstLine="720"/>
        <w:contextualSpacing/>
        <w:jc w:val="both"/>
        <w:rPr>
          <w:rFonts w:eastAsia="Times New Roman"/>
          <w:szCs w:val="24"/>
        </w:rPr>
      </w:pPr>
      <w:r w:rsidRPr="00C6683B">
        <w:rPr>
          <w:rFonts w:eastAsia="Times New Roman"/>
          <w:b/>
          <w:szCs w:val="24"/>
        </w:rPr>
        <w:t>ΠΡΟΕΔΡΕΥΩΝ (Νικήτας Κακλαμάνης)</w:t>
      </w:r>
      <w:r w:rsidRPr="00BD4B1E">
        <w:rPr>
          <w:rFonts w:eastAsia="Times New Roman"/>
          <w:b/>
          <w:szCs w:val="24"/>
        </w:rPr>
        <w:t>:</w:t>
      </w:r>
      <w:r>
        <w:rPr>
          <w:rFonts w:eastAsia="Times New Roman"/>
          <w:b/>
          <w:szCs w:val="24"/>
        </w:rPr>
        <w:t xml:space="preserve"> </w:t>
      </w:r>
      <w:r>
        <w:rPr>
          <w:rFonts w:eastAsia="Times New Roman"/>
          <w:szCs w:val="24"/>
        </w:rPr>
        <w:t>Δύο είναι, κύριε Υπουργέ. Κοιτάξτε</w:t>
      </w:r>
      <w:r w:rsidRPr="00BD4B1E">
        <w:rPr>
          <w:rFonts w:eastAsia="Times New Roman"/>
          <w:szCs w:val="24"/>
        </w:rPr>
        <w:t xml:space="preserve">: </w:t>
      </w:r>
      <w:r>
        <w:rPr>
          <w:rFonts w:eastAsia="Times New Roman"/>
          <w:szCs w:val="24"/>
        </w:rPr>
        <w:t>Όταν εγώ είμαι στο Προεδρείο, μη μου λέτε για βουλευτική. Αυτό είναι το κόλπο</w:t>
      </w:r>
      <w:r w:rsidRPr="000736AF">
        <w:rPr>
          <w:rFonts w:eastAsia="Times New Roman"/>
          <w:szCs w:val="24"/>
        </w:rPr>
        <w:t>:</w:t>
      </w:r>
      <w:r>
        <w:rPr>
          <w:rFonts w:eastAsia="Times New Roman"/>
          <w:szCs w:val="24"/>
        </w:rPr>
        <w:t xml:space="preserve"> Βάζουμε έναν Βουλευτή και υπογράφει την τροπολογία που του έχει πει ο Υπουργός. Αφήστε το. Δύο τροπολογίες είναι. Μηδενίζω τον χρόνο. Αναπτύξτε, λοιπόν, για τρία λεπτά τις τροπολογίες και θα πάω ανάστροφα μετά.</w:t>
      </w:r>
    </w:p>
    <w:p w14:paraId="2593AFA2" w14:textId="77777777" w:rsidR="009F6E2D" w:rsidRDefault="000A34DD">
      <w:pPr>
        <w:spacing w:line="600" w:lineRule="auto"/>
        <w:ind w:firstLine="720"/>
        <w:contextualSpacing/>
        <w:jc w:val="both"/>
        <w:rPr>
          <w:rFonts w:eastAsia="Times New Roman"/>
          <w:szCs w:val="24"/>
        </w:rPr>
      </w:pPr>
      <w:r w:rsidRPr="00C6683B">
        <w:rPr>
          <w:rFonts w:eastAsia="Times New Roman"/>
          <w:b/>
          <w:szCs w:val="24"/>
        </w:rPr>
        <w:t>ΛΙΑΝΑ ΚΑΝΕΛΛΗ</w:t>
      </w:r>
      <w:r w:rsidRPr="00BD4B1E">
        <w:rPr>
          <w:rFonts w:eastAsia="Times New Roman"/>
          <w:b/>
          <w:szCs w:val="24"/>
        </w:rPr>
        <w:t>:</w:t>
      </w:r>
      <w:r>
        <w:rPr>
          <w:rFonts w:eastAsia="Times New Roman"/>
          <w:b/>
          <w:szCs w:val="24"/>
        </w:rPr>
        <w:t xml:space="preserve"> </w:t>
      </w:r>
      <w:r>
        <w:rPr>
          <w:rFonts w:eastAsia="Times New Roman"/>
          <w:szCs w:val="24"/>
        </w:rPr>
        <w:t>Κύριε Πρόεδρε, εγώ σε ένδειξη</w:t>
      </w:r>
      <w:r>
        <w:rPr>
          <w:rFonts w:eastAsia="Times New Roman"/>
          <w:szCs w:val="24"/>
        </w:rPr>
        <w:t xml:space="preserve"> διαμαρτυρίας αποχωρώ από την ψήφιση.</w:t>
      </w:r>
    </w:p>
    <w:p w14:paraId="2593AFA3" w14:textId="77777777" w:rsidR="009F6E2D" w:rsidRDefault="000A34DD">
      <w:pPr>
        <w:spacing w:line="600" w:lineRule="auto"/>
        <w:ind w:firstLine="720"/>
        <w:contextualSpacing/>
        <w:jc w:val="both"/>
        <w:rPr>
          <w:rFonts w:eastAsia="Times New Roman"/>
          <w:szCs w:val="24"/>
        </w:rPr>
      </w:pPr>
      <w:r w:rsidRPr="00C6683B">
        <w:rPr>
          <w:rFonts w:eastAsia="Times New Roman"/>
          <w:b/>
          <w:szCs w:val="24"/>
        </w:rPr>
        <w:t>ΠΡΟΕΔΡΕΥΩΝ (Νικήτας Κακλαμάνης)</w:t>
      </w:r>
      <w:r w:rsidRPr="00BD4B1E">
        <w:rPr>
          <w:rFonts w:eastAsia="Times New Roman"/>
          <w:b/>
          <w:szCs w:val="24"/>
        </w:rPr>
        <w:t>:</w:t>
      </w:r>
      <w:r>
        <w:rPr>
          <w:rFonts w:eastAsia="Times New Roman"/>
          <w:b/>
          <w:szCs w:val="24"/>
        </w:rPr>
        <w:t xml:space="preserve"> </w:t>
      </w:r>
      <w:r>
        <w:rPr>
          <w:rFonts w:eastAsia="Times New Roman"/>
          <w:szCs w:val="24"/>
        </w:rPr>
        <w:t>Ωραία.</w:t>
      </w:r>
    </w:p>
    <w:p w14:paraId="2593AFA4" w14:textId="77777777" w:rsidR="009F6E2D" w:rsidRDefault="000A34DD">
      <w:pPr>
        <w:spacing w:line="600" w:lineRule="auto"/>
        <w:ind w:firstLine="720"/>
        <w:contextualSpacing/>
        <w:jc w:val="both"/>
        <w:rPr>
          <w:rFonts w:eastAsia="Times New Roman"/>
          <w:szCs w:val="24"/>
        </w:rPr>
      </w:pPr>
      <w:r w:rsidRPr="00C6683B">
        <w:rPr>
          <w:rFonts w:eastAsia="Times New Roman"/>
          <w:b/>
          <w:szCs w:val="24"/>
        </w:rPr>
        <w:t>ΛΙΑΝΑ ΚΑΝΕΛΛΗ</w:t>
      </w:r>
      <w:r w:rsidRPr="00BD4B1E">
        <w:rPr>
          <w:rFonts w:eastAsia="Times New Roman"/>
          <w:b/>
          <w:szCs w:val="24"/>
        </w:rPr>
        <w:t>:</w:t>
      </w:r>
      <w:r>
        <w:rPr>
          <w:rFonts w:eastAsia="Times New Roman"/>
          <w:b/>
          <w:szCs w:val="24"/>
        </w:rPr>
        <w:t xml:space="preserve"> </w:t>
      </w:r>
      <w:r>
        <w:rPr>
          <w:rFonts w:eastAsia="Times New Roman"/>
          <w:szCs w:val="24"/>
        </w:rPr>
        <w:t>Αποχωρώ από την ψήφιση, διότι είναι …</w:t>
      </w:r>
    </w:p>
    <w:p w14:paraId="2593AFA5" w14:textId="77777777" w:rsidR="009F6E2D" w:rsidRDefault="000A34DD">
      <w:pPr>
        <w:spacing w:line="600" w:lineRule="auto"/>
        <w:ind w:firstLine="720"/>
        <w:contextualSpacing/>
        <w:jc w:val="both"/>
        <w:rPr>
          <w:rFonts w:eastAsia="Times New Roman"/>
          <w:szCs w:val="24"/>
        </w:rPr>
      </w:pPr>
      <w:r w:rsidRPr="00C6683B">
        <w:rPr>
          <w:rFonts w:eastAsia="Times New Roman"/>
          <w:b/>
          <w:szCs w:val="24"/>
        </w:rPr>
        <w:t>ΠΡΟΕΔΡΕΥΩΝ (Νικήτας Κακλαμάνης)</w:t>
      </w:r>
      <w:r w:rsidRPr="00BD4B1E">
        <w:rPr>
          <w:rFonts w:eastAsia="Times New Roman"/>
          <w:b/>
          <w:szCs w:val="24"/>
        </w:rPr>
        <w:t>:</w:t>
      </w:r>
      <w:r>
        <w:rPr>
          <w:rFonts w:eastAsia="Times New Roman"/>
          <w:b/>
          <w:szCs w:val="24"/>
        </w:rPr>
        <w:t xml:space="preserve"> </w:t>
      </w:r>
      <w:r>
        <w:rPr>
          <w:rFonts w:eastAsia="Times New Roman"/>
          <w:szCs w:val="24"/>
        </w:rPr>
        <w:t>Κυρία Κανέλλη, όταν θα σας έδινα τον λόγο, θα το λέγατε αυτό και θα φεύγατε. Μην διακόπτουμε</w:t>
      </w:r>
      <w:r>
        <w:rPr>
          <w:rFonts w:eastAsia="Times New Roman"/>
          <w:szCs w:val="24"/>
        </w:rPr>
        <w:t xml:space="preserve"> τη συνεδρίαση κάθε τρεις και λίγο και μάλιστα να το κάνουν αυτό παλαιοί συνάδελφοι.</w:t>
      </w:r>
    </w:p>
    <w:p w14:paraId="2593AFA6" w14:textId="77777777" w:rsidR="009F6E2D" w:rsidRDefault="000A34DD">
      <w:pPr>
        <w:spacing w:line="600" w:lineRule="auto"/>
        <w:ind w:firstLine="720"/>
        <w:contextualSpacing/>
        <w:jc w:val="both"/>
        <w:rPr>
          <w:rFonts w:eastAsia="Times New Roman"/>
          <w:szCs w:val="24"/>
        </w:rPr>
      </w:pPr>
      <w:r>
        <w:rPr>
          <w:rFonts w:eastAsia="Times New Roman"/>
          <w:szCs w:val="24"/>
        </w:rPr>
        <w:t>Κύριε Υπουργέ, έχετε τρία λεπτά, έχοντας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ότι όλη η Αντιπολίτευση δεν δέχεται να εισαχθούν οι δύο τροπολογίες. Είναι με την κοινοβουλευτική πλειοψηφία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w:t>
      </w:r>
      <w:r>
        <w:rPr>
          <w:rFonts w:eastAsia="Times New Roman"/>
          <w:szCs w:val="24"/>
        </w:rPr>
        <w:t xml:space="preserve">Λ. Τοποθετηθείτε για τρία λεπτά για τις τροπολογίες και θα πάμε μετά ανάστροφα. Θα ζητήσω την τοποθέτηση από </w:t>
      </w:r>
      <w:r>
        <w:rPr>
          <w:rFonts w:eastAsia="Times New Roman"/>
          <w:szCs w:val="24"/>
        </w:rPr>
        <w:lastRenderedPageBreak/>
        <w:t>κάθε κόμμα ξεχωριστά, ώστε, αν θέλει, να μιλήσει επί της ουσίας ή ώστε να γίνει αυτό που είπε η κ</w:t>
      </w:r>
      <w:r>
        <w:rPr>
          <w:rFonts w:eastAsia="Times New Roman"/>
          <w:szCs w:val="24"/>
        </w:rPr>
        <w:t>.</w:t>
      </w:r>
      <w:r>
        <w:rPr>
          <w:rFonts w:eastAsia="Times New Roman"/>
          <w:szCs w:val="24"/>
        </w:rPr>
        <w:t xml:space="preserve"> Κανέλλη, η οποία θα διατυπώσει τη γνώμη της και </w:t>
      </w:r>
      <w:r>
        <w:rPr>
          <w:rFonts w:eastAsia="Times New Roman"/>
          <w:szCs w:val="24"/>
        </w:rPr>
        <w:t xml:space="preserve">θα αποχωρήσει. </w:t>
      </w:r>
    </w:p>
    <w:p w14:paraId="2593AFA7" w14:textId="77777777" w:rsidR="009F6E2D" w:rsidRDefault="000A34DD">
      <w:pPr>
        <w:spacing w:line="600" w:lineRule="auto"/>
        <w:ind w:firstLine="720"/>
        <w:contextualSpacing/>
        <w:jc w:val="both"/>
        <w:rPr>
          <w:rFonts w:eastAsia="Times New Roman"/>
          <w:b/>
          <w:szCs w:val="24"/>
        </w:rPr>
      </w:pPr>
      <w:r>
        <w:rPr>
          <w:rFonts w:eastAsia="Times New Roman"/>
          <w:szCs w:val="24"/>
        </w:rPr>
        <w:t>Ορίστε, κύριε Υπουργέ, έχετε τον λόγο.</w:t>
      </w:r>
    </w:p>
    <w:p w14:paraId="2593AFA8" w14:textId="77777777" w:rsidR="009F6E2D" w:rsidRDefault="000A34DD">
      <w:pPr>
        <w:spacing w:line="600" w:lineRule="auto"/>
        <w:ind w:firstLine="720"/>
        <w:jc w:val="both"/>
        <w:rPr>
          <w:rFonts w:eastAsia="Times New Roman" w:cs="Times New Roman"/>
          <w:szCs w:val="24"/>
        </w:rPr>
      </w:pPr>
      <w:r w:rsidRPr="004177ED">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Έχω την εντύπωση, κύριε Πρόεδρε, ότι όταν οι συνάδελφοι ακούσουν το περιεχόμενο της τροπολογίας…</w:t>
      </w:r>
    </w:p>
    <w:p w14:paraId="2593AFA9" w14:textId="77777777" w:rsidR="009F6E2D" w:rsidRDefault="000A34DD">
      <w:pPr>
        <w:spacing w:line="600" w:lineRule="auto"/>
        <w:ind w:firstLine="720"/>
        <w:jc w:val="both"/>
        <w:rPr>
          <w:rFonts w:eastAsia="Times New Roman" w:cs="Times New Roman"/>
          <w:b/>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Ναι, δεν ακούσατε και εσείς την έκκλησή μου. Είναι κρίμα μια τροπολογία που ενδεχομένως να είχε ευρύτερη αποδοχή, να επιμένετε να ψηφιστεί σήμερα και δεν τη φέρνετε την ερχόμενη εβδομάδα. </w:t>
      </w:r>
    </w:p>
    <w:p w14:paraId="2593AFAA" w14:textId="77777777" w:rsidR="009F6E2D" w:rsidRDefault="000A34DD">
      <w:pPr>
        <w:spacing w:line="600" w:lineRule="auto"/>
        <w:ind w:firstLine="720"/>
        <w:jc w:val="both"/>
        <w:rPr>
          <w:rFonts w:eastAsia="Times New Roman" w:cs="Times New Roman"/>
          <w:szCs w:val="24"/>
        </w:rPr>
      </w:pPr>
      <w:r w:rsidRPr="004177ED">
        <w:rPr>
          <w:rFonts w:eastAsia="Times New Roman" w:cs="Times New Roman"/>
          <w:b/>
          <w:szCs w:val="24"/>
        </w:rPr>
        <w:t>ΠΑΝΟΣ ΚΑΜΜΕΝΟΣ (Υπουργός Εθνικής Ά</w:t>
      </w:r>
      <w:r w:rsidRPr="004177ED">
        <w:rPr>
          <w:rFonts w:eastAsia="Times New Roman" w:cs="Times New Roman"/>
          <w:b/>
          <w:szCs w:val="24"/>
        </w:rPr>
        <w:t xml:space="preserve">μυνας - Πρόεδρος των Ανεξαρτήτων Ελλήνων): </w:t>
      </w:r>
      <w:r>
        <w:rPr>
          <w:rFonts w:eastAsia="Times New Roman" w:cs="Times New Roman"/>
          <w:szCs w:val="24"/>
        </w:rPr>
        <w:t xml:space="preserve">Ήμουν, κύριε Πρόεδρε, με τον κ. </w:t>
      </w:r>
      <w:proofErr w:type="spellStart"/>
      <w:r>
        <w:rPr>
          <w:rFonts w:eastAsia="Times New Roman" w:cs="Times New Roman"/>
          <w:szCs w:val="24"/>
        </w:rPr>
        <w:t>Χουλιαράκη</w:t>
      </w:r>
      <w:proofErr w:type="spellEnd"/>
      <w:r>
        <w:rPr>
          <w:rFonts w:eastAsia="Times New Roman" w:cs="Times New Roman"/>
          <w:szCs w:val="24"/>
        </w:rPr>
        <w:t xml:space="preserve"> όλη τη νύχτα, μέχρι σήμερα το πρωί. Παρακαλούσα να υπογράψει την τροπολογία για να δικαιώσουμε τους ανθρώπους αυτούς. Για όνομα του Θεού! Παλεύαμε και εμείς. </w:t>
      </w:r>
    </w:p>
    <w:p w14:paraId="2593AFAB" w14:textId="77777777" w:rsidR="009F6E2D" w:rsidRDefault="000A34DD">
      <w:pPr>
        <w:spacing w:line="600" w:lineRule="auto"/>
        <w:ind w:firstLine="720"/>
        <w:jc w:val="both"/>
        <w:rPr>
          <w:rFonts w:eastAsia="Times New Roman" w:cs="Times New Roman"/>
          <w:b/>
          <w:szCs w:val="24"/>
        </w:rPr>
      </w:pPr>
      <w:r w:rsidRPr="00F15680">
        <w:rPr>
          <w:rFonts w:eastAsia="Times New Roman" w:cs="Times New Roman"/>
          <w:b/>
          <w:szCs w:val="24"/>
        </w:rPr>
        <w:t xml:space="preserve">ΠΡΟΕΔΡΕΥΩΝ </w:t>
      </w:r>
      <w:r w:rsidRPr="00F15680">
        <w:rPr>
          <w:rFonts w:eastAsia="Times New Roman" w:cs="Times New Roman"/>
          <w:b/>
          <w:szCs w:val="24"/>
        </w:rPr>
        <w:t xml:space="preserve">(Νικήτας Κακλαμάνης): </w:t>
      </w:r>
      <w:r>
        <w:rPr>
          <w:rFonts w:eastAsia="Times New Roman" w:cs="Times New Roman"/>
          <w:szCs w:val="24"/>
        </w:rPr>
        <w:t xml:space="preserve">Ορίστε, έχετε τον λόγο για να την αναπτύξετε. </w:t>
      </w:r>
    </w:p>
    <w:p w14:paraId="2593AFAC" w14:textId="77777777" w:rsidR="009F6E2D" w:rsidRDefault="000A34DD">
      <w:pPr>
        <w:spacing w:line="600" w:lineRule="auto"/>
        <w:ind w:firstLine="720"/>
        <w:jc w:val="both"/>
        <w:rPr>
          <w:rFonts w:eastAsia="Times New Roman" w:cs="Times New Roman"/>
          <w:b/>
          <w:szCs w:val="24"/>
        </w:rPr>
      </w:pPr>
      <w:r w:rsidRPr="004177ED">
        <w:rPr>
          <w:rFonts w:eastAsia="Times New Roman" w:cs="Times New Roman"/>
          <w:b/>
          <w:szCs w:val="24"/>
        </w:rPr>
        <w:lastRenderedPageBreak/>
        <w:t xml:space="preserve">ΠΑΝΟΣ ΚΑΜΜΕΝΟΣ (Υπουργός Εθνικής Άμυνας - Πρόεδρος των Ανεξαρτήτων Ελλήνων): </w:t>
      </w:r>
      <w:r>
        <w:rPr>
          <w:rFonts w:eastAsia="Times New Roman" w:cs="Times New Roman"/>
          <w:szCs w:val="24"/>
        </w:rPr>
        <w:t xml:space="preserve">Ο κ. </w:t>
      </w:r>
      <w:proofErr w:type="spellStart"/>
      <w:r>
        <w:rPr>
          <w:rFonts w:eastAsia="Times New Roman" w:cs="Times New Roman"/>
          <w:szCs w:val="24"/>
        </w:rPr>
        <w:t>Χουλιαράκης</w:t>
      </w:r>
      <w:proofErr w:type="spellEnd"/>
      <w:r>
        <w:rPr>
          <w:rFonts w:eastAsia="Times New Roman" w:cs="Times New Roman"/>
          <w:szCs w:val="24"/>
        </w:rPr>
        <w:t xml:space="preserve"> ήταν σε διαπραγματεύσεις, είχε άλλα πράγματα στο μυαλό του και είχε και τον κ. </w:t>
      </w:r>
      <w:proofErr w:type="spellStart"/>
      <w:r w:rsidRPr="00173333">
        <w:rPr>
          <w:rFonts w:eastAsia="Times New Roman" w:cs="Times New Roman"/>
          <w:szCs w:val="24"/>
        </w:rPr>
        <w:t>Μοσκοβισί</w:t>
      </w:r>
      <w:proofErr w:type="spellEnd"/>
      <w:r w:rsidRPr="00173333">
        <w:rPr>
          <w:rFonts w:eastAsia="Times New Roman" w:cs="Times New Roman"/>
          <w:szCs w:val="24"/>
        </w:rPr>
        <w:t xml:space="preserve"> </w:t>
      </w:r>
      <w:r>
        <w:rPr>
          <w:rFonts w:eastAsia="Times New Roman" w:cs="Times New Roman"/>
          <w:szCs w:val="24"/>
        </w:rPr>
        <w:t xml:space="preserve">εδώ. Τι να κάνουμε; Το παλεύουμε δύο εβδομάδες. </w:t>
      </w:r>
    </w:p>
    <w:p w14:paraId="2593AFAD" w14:textId="77777777" w:rsidR="009F6E2D" w:rsidRDefault="000A34DD">
      <w:pPr>
        <w:spacing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Ωραία. Έχετε τον λόγο για τρία λεπτά προκειμένου να αναπτύξετε την τροπολογία. </w:t>
      </w:r>
    </w:p>
    <w:p w14:paraId="2593AFAE" w14:textId="77777777" w:rsidR="009F6E2D" w:rsidRDefault="000A34DD">
      <w:pPr>
        <w:spacing w:line="600" w:lineRule="auto"/>
        <w:ind w:firstLine="720"/>
        <w:jc w:val="both"/>
        <w:rPr>
          <w:rFonts w:eastAsia="Times New Roman" w:cs="Times New Roman"/>
          <w:szCs w:val="24"/>
        </w:rPr>
      </w:pPr>
      <w:r w:rsidRPr="004177ED">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Σύμφωνα με την τρ</w:t>
      </w:r>
      <w:r>
        <w:rPr>
          <w:rFonts w:eastAsia="Times New Roman" w:cs="Times New Roman"/>
          <w:szCs w:val="24"/>
        </w:rPr>
        <w:t xml:space="preserve">οπολογία, το πρώτο εδάφιο της παραγράφου Ε΄ του άρθρου 127 του ν.4472/2017 αντικαθίσταται ως εξής: </w:t>
      </w:r>
    </w:p>
    <w:p w14:paraId="2593AFAF"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«Ε. </w:t>
      </w:r>
      <w:r w:rsidRPr="00D81561">
        <w:rPr>
          <w:rFonts w:eastAsia="Times New Roman" w:cs="Times New Roman"/>
          <w:szCs w:val="24"/>
        </w:rPr>
        <w:t>Στα στελέχη των Ενόπλων Δυνάμεων και του Λιμενικού Σώμ</w:t>
      </w:r>
      <w:r>
        <w:rPr>
          <w:rFonts w:eastAsia="Times New Roman" w:cs="Times New Roman"/>
          <w:szCs w:val="24"/>
        </w:rPr>
        <w:t>α</w:t>
      </w:r>
      <w:r w:rsidRPr="00D81561">
        <w:rPr>
          <w:rFonts w:eastAsia="Times New Roman" w:cs="Times New Roman"/>
          <w:szCs w:val="24"/>
        </w:rPr>
        <w:t>τος-Ελληνικής Ακτοφυλακής καθώς και της Ελληνικής Αστυνομίας και του Πυροσβεστικού Σώματος που υπ</w:t>
      </w:r>
      <w:r w:rsidRPr="00D81561">
        <w:rPr>
          <w:rFonts w:eastAsia="Times New Roman" w:cs="Times New Roman"/>
          <w:szCs w:val="24"/>
        </w:rPr>
        <w:t xml:space="preserve">ηρετούν εντός των γεωγραφικών ορίων της Περιφέρειας Βορείου Αιγαίου, της Περιφερειακής Ενότητας Έβρου, της Περιφέρειας Νοτίου Αιγαίου </w:t>
      </w:r>
      <w:r>
        <w:rPr>
          <w:rFonts w:eastAsia="Times New Roman" w:cs="Times New Roman"/>
          <w:szCs w:val="24"/>
        </w:rPr>
        <w:t>-</w:t>
      </w:r>
      <w:r w:rsidRPr="00D81561">
        <w:rPr>
          <w:rFonts w:eastAsia="Times New Roman" w:cs="Times New Roman"/>
          <w:szCs w:val="24"/>
        </w:rPr>
        <w:t>μόνο πρώην Ν. Δωδεκανήσου</w:t>
      </w:r>
      <w:r>
        <w:rPr>
          <w:rFonts w:eastAsia="Times New Roman" w:cs="Times New Roman"/>
          <w:szCs w:val="24"/>
        </w:rPr>
        <w:t>-</w:t>
      </w:r>
      <w:r w:rsidRPr="00D81561">
        <w:rPr>
          <w:rFonts w:eastAsia="Times New Roman" w:cs="Times New Roman"/>
          <w:szCs w:val="24"/>
        </w:rPr>
        <w:t xml:space="preserve"> καθώς και στα στελέχη των Ενόπλων Δυνάμεων που υπηρετούν στις Μονάδες Προκαλύψεως της ηπειρωτι</w:t>
      </w:r>
      <w:r w:rsidRPr="00D81561">
        <w:rPr>
          <w:rFonts w:eastAsia="Times New Roman" w:cs="Times New Roman"/>
          <w:szCs w:val="24"/>
        </w:rPr>
        <w:t xml:space="preserve">κής μεθορίου </w:t>
      </w:r>
      <w:r>
        <w:rPr>
          <w:rFonts w:eastAsia="Times New Roman" w:cs="Times New Roman"/>
          <w:szCs w:val="24"/>
        </w:rPr>
        <w:t>-</w:t>
      </w:r>
      <w:r w:rsidRPr="00D81561">
        <w:rPr>
          <w:rFonts w:eastAsia="Times New Roman" w:cs="Times New Roman"/>
          <w:szCs w:val="24"/>
        </w:rPr>
        <w:t>Ηπείρου, Μακεδονίας και Θράκης</w:t>
      </w:r>
      <w:r>
        <w:rPr>
          <w:rFonts w:eastAsia="Times New Roman" w:cs="Times New Roman"/>
          <w:szCs w:val="24"/>
        </w:rPr>
        <w:t>-</w:t>
      </w:r>
      <w:r w:rsidRPr="00D81561">
        <w:rPr>
          <w:rFonts w:eastAsia="Times New Roman" w:cs="Times New Roman"/>
          <w:szCs w:val="24"/>
        </w:rPr>
        <w:t xml:space="preserve">, στη νήσο Σκύρο και τις τοπικές κοινότητες </w:t>
      </w:r>
      <w:proofErr w:type="spellStart"/>
      <w:r w:rsidRPr="00D81561">
        <w:rPr>
          <w:rFonts w:eastAsia="Times New Roman" w:cs="Times New Roman"/>
          <w:szCs w:val="24"/>
        </w:rPr>
        <w:t>Ζίρου</w:t>
      </w:r>
      <w:proofErr w:type="spellEnd"/>
      <w:r w:rsidRPr="00D81561">
        <w:rPr>
          <w:rFonts w:eastAsia="Times New Roman" w:cs="Times New Roman"/>
          <w:szCs w:val="24"/>
        </w:rPr>
        <w:t xml:space="preserve"> και </w:t>
      </w:r>
      <w:proofErr w:type="spellStart"/>
      <w:r w:rsidRPr="00D81561">
        <w:rPr>
          <w:rFonts w:eastAsia="Times New Roman" w:cs="Times New Roman"/>
          <w:szCs w:val="24"/>
        </w:rPr>
        <w:t>Παλαικάστρου</w:t>
      </w:r>
      <w:proofErr w:type="spellEnd"/>
      <w:r w:rsidRPr="00D81561">
        <w:rPr>
          <w:rFonts w:eastAsia="Times New Roman" w:cs="Times New Roman"/>
          <w:szCs w:val="24"/>
        </w:rPr>
        <w:t xml:space="preserve"> του Δήμου Σητείας, χορηγείται μηνιαίο επίδομα ύψους εκατό </w:t>
      </w:r>
      <w:r>
        <w:rPr>
          <w:rFonts w:eastAsia="Times New Roman" w:cs="Times New Roman"/>
          <w:szCs w:val="24"/>
        </w:rPr>
        <w:t>(100) ευρώ</w:t>
      </w:r>
      <w:r w:rsidRPr="00D81561">
        <w:rPr>
          <w:rFonts w:eastAsia="Times New Roman" w:cs="Times New Roman"/>
          <w:szCs w:val="24"/>
        </w:rPr>
        <w:t>»</w:t>
      </w:r>
      <w:r>
        <w:rPr>
          <w:rFonts w:eastAsia="Times New Roman" w:cs="Times New Roman"/>
          <w:szCs w:val="24"/>
        </w:rPr>
        <w:t>.</w:t>
      </w:r>
    </w:p>
    <w:p w14:paraId="2593AFB0"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lastRenderedPageBreak/>
        <w:t>Τι κάνουμε εδώ; Εδώ προσθέτουμε την Ήπειρο και τη Μακεδονία στο επίδομα π</w:t>
      </w:r>
      <w:r>
        <w:rPr>
          <w:rFonts w:eastAsia="Times New Roman" w:cs="Times New Roman"/>
          <w:szCs w:val="24"/>
        </w:rPr>
        <w:t xml:space="preserve">αραμεθορίου που πρέπει να παίρνουν οι στρατιωτικοί, που έχουμε δύναμη να το κάνουμε από τη Βουλή. Δεν νομίζω ότι υπάρχει κανείς που να διαφωνεί. Ήταν αδικία, δηλαδή, να το παίρνουν στον Έβρο -που βεβαίως είναι παραμεθόριος-, στο </w:t>
      </w:r>
      <w:r>
        <w:rPr>
          <w:rFonts w:eastAsia="Times New Roman" w:cs="Times New Roman"/>
          <w:szCs w:val="24"/>
        </w:rPr>
        <w:t>β</w:t>
      </w:r>
      <w:r>
        <w:rPr>
          <w:rFonts w:eastAsia="Times New Roman" w:cs="Times New Roman"/>
          <w:szCs w:val="24"/>
        </w:rPr>
        <w:t>όρειο Αιγαίο και οι άνθρωπ</w:t>
      </w:r>
      <w:r>
        <w:rPr>
          <w:rFonts w:eastAsia="Times New Roman" w:cs="Times New Roman"/>
          <w:szCs w:val="24"/>
        </w:rPr>
        <w:t xml:space="preserve">οι που υπηρετούν στην Μακεδονία και στην Ήπειρο να μην το παίρνουν. Δεν νομίζω να διαφωνεί κανένας. </w:t>
      </w:r>
    </w:p>
    <w:p w14:paraId="2593AFB1"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αφορά -και γι’ αυτό είναι λίγο επείγον- το στρατιωτικό προσωπικό των Ενόπλων Δυνάμεων που σε καιρό ειρήνης τελεί </w:t>
      </w:r>
      <w:r w:rsidRPr="00C62AFC">
        <w:rPr>
          <w:rFonts w:eastAsia="Times New Roman" w:cs="Times New Roman"/>
          <w:szCs w:val="24"/>
        </w:rPr>
        <w:t>υπ</w:t>
      </w:r>
      <w:r>
        <w:rPr>
          <w:rFonts w:eastAsia="Times New Roman" w:cs="Times New Roman"/>
          <w:szCs w:val="24"/>
        </w:rPr>
        <w:t>ό συνθήκες προσωριν</w:t>
      </w:r>
      <w:r>
        <w:rPr>
          <w:rFonts w:eastAsia="Times New Roman" w:cs="Times New Roman"/>
          <w:szCs w:val="24"/>
        </w:rPr>
        <w:t xml:space="preserve">ής κράτησης. Αναφέρεται στους δύο στρατιωτικούς. Την Παρασκευή έχουμε τη συζήτηση στο </w:t>
      </w:r>
      <w:r>
        <w:rPr>
          <w:rFonts w:eastAsia="Times New Roman" w:cs="Times New Roman"/>
          <w:szCs w:val="24"/>
        </w:rPr>
        <w:t>δ</w:t>
      </w:r>
      <w:r>
        <w:rPr>
          <w:rFonts w:eastAsia="Times New Roman" w:cs="Times New Roman"/>
          <w:szCs w:val="24"/>
        </w:rPr>
        <w:t>ικαστήριο. Δεν μπορώ να αφήσω, κύριε Πρόεδρε, να γίνει το δικαστήριο χωρίς να έχουμε περάσει αυτή την τροπολογία η οποία πιθανόν να βοηθήσει τους συνηγόρους τους να απελ</w:t>
      </w:r>
      <w:r>
        <w:rPr>
          <w:rFonts w:eastAsia="Times New Roman" w:cs="Times New Roman"/>
          <w:szCs w:val="24"/>
        </w:rPr>
        <w:t xml:space="preserve">ευθερωθούν οι δύο στρατιωτικοί. Γι’ αυτό έχει τον χαρακτήρα του επείγοντος και γι’ αυτό παρακαλώ τη Βουλή, λόγω αυτής της ιδιαιτερότητας, να βοηθήσει. </w:t>
      </w:r>
    </w:p>
    <w:p w14:paraId="2593AFB2"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Τη διαβάζω: «Στο στρατιωτικό προσωπικό των Ενόπλων Δυνάμεων που σε καιρό ειρήνης τελεί </w:t>
      </w:r>
      <w:r w:rsidRPr="00C62AFC">
        <w:rPr>
          <w:rFonts w:eastAsia="Times New Roman" w:cs="Times New Roman"/>
          <w:szCs w:val="24"/>
        </w:rPr>
        <w:t>υπ</w:t>
      </w:r>
      <w:r>
        <w:rPr>
          <w:rFonts w:eastAsia="Times New Roman" w:cs="Times New Roman"/>
          <w:szCs w:val="24"/>
        </w:rPr>
        <w:t>ό συνθήκες προσ</w:t>
      </w:r>
      <w:r>
        <w:rPr>
          <w:rFonts w:eastAsia="Times New Roman" w:cs="Times New Roman"/>
          <w:szCs w:val="24"/>
        </w:rPr>
        <w:t xml:space="preserve">ωρινής κράτησης, </w:t>
      </w:r>
      <w:r w:rsidRPr="00C62AFC">
        <w:rPr>
          <w:rFonts w:eastAsia="Times New Roman" w:cs="Times New Roman"/>
          <w:szCs w:val="24"/>
        </w:rPr>
        <w:t xml:space="preserve">φυλάκισης ή ομηρίας σε χώρα του εξωτερικού, είναι δυνατή, κατά παρέκκλιση κάθε άλλης διάταξης, η καταβολή ειδικής μηνιαίας αποζημίωσης εξωτερικού, για όσο </w:t>
      </w:r>
      <w:r w:rsidRPr="00C62AFC">
        <w:rPr>
          <w:rFonts w:eastAsia="Times New Roman" w:cs="Times New Roman"/>
          <w:szCs w:val="24"/>
        </w:rPr>
        <w:lastRenderedPageBreak/>
        <w:t>χρονικό διάστημα διαρκούν οι συνθήκες αυτές. Για την καταβολή της αποζημίωσης εκδίδε</w:t>
      </w:r>
      <w:r w:rsidRPr="00C62AFC">
        <w:rPr>
          <w:rFonts w:eastAsia="Times New Roman" w:cs="Times New Roman"/>
          <w:szCs w:val="24"/>
        </w:rPr>
        <w:t>ται κοινή απόφαση των Υπουργών Εθνικής Άμυνας και Οικονομικών, ύστερα από εισήγηση του οικείου Γενικού Επιτελείου και σύμφωνη γνώμη του Συμβουλίου Αρχηγών Γενικών Επιτελείων. Η αποζημίωση αυτή ανέρχεται στο ύψος του επιδόματος αλλοδαπής που λαμβάνουν οι στ</w:t>
      </w:r>
      <w:r w:rsidRPr="00C62AFC">
        <w:rPr>
          <w:rFonts w:eastAsia="Times New Roman" w:cs="Times New Roman"/>
          <w:szCs w:val="24"/>
        </w:rPr>
        <w:t xml:space="preserve">ρατιωτικοί του ίδιου βαθμού που υπηρετούν στη χώρα προσωρινής κράτησης, φυλάκισης ή ομηρίας και υπόκειται στους ίδιους φόρους και κρατήσεις. </w:t>
      </w:r>
      <w:r>
        <w:rPr>
          <w:rFonts w:eastAsia="Times New Roman" w:cs="Times New Roman"/>
          <w:szCs w:val="24"/>
        </w:rPr>
        <w:t>Γι</w:t>
      </w:r>
      <w:r w:rsidRPr="00C62AFC">
        <w:rPr>
          <w:rFonts w:eastAsia="Times New Roman" w:cs="Times New Roman"/>
          <w:szCs w:val="24"/>
        </w:rPr>
        <w:t xml:space="preserve">α χρονικό διάστημα δεκαπέντε </w:t>
      </w:r>
      <w:r>
        <w:rPr>
          <w:rFonts w:eastAsia="Times New Roman" w:cs="Times New Roman"/>
          <w:szCs w:val="24"/>
        </w:rPr>
        <w:t xml:space="preserve">(15) </w:t>
      </w:r>
      <w:r w:rsidRPr="00C62AFC">
        <w:rPr>
          <w:rFonts w:eastAsia="Times New Roman" w:cs="Times New Roman"/>
          <w:szCs w:val="24"/>
        </w:rPr>
        <w:t>ημερών και άνω, η αποζημίωση καταβάλλεται ολόκληρη</w:t>
      </w:r>
      <w:r>
        <w:rPr>
          <w:rFonts w:eastAsia="Times New Roman" w:cs="Times New Roman"/>
          <w:szCs w:val="24"/>
        </w:rPr>
        <w:t>,</w:t>
      </w:r>
      <w:r w:rsidRPr="00C62AFC">
        <w:rPr>
          <w:rFonts w:eastAsia="Times New Roman" w:cs="Times New Roman"/>
          <w:szCs w:val="24"/>
        </w:rPr>
        <w:t xml:space="preserve"> ενώ για διάστημα μικρότερο </w:t>
      </w:r>
      <w:r w:rsidRPr="00C62AFC">
        <w:rPr>
          <w:rFonts w:eastAsia="Times New Roman" w:cs="Times New Roman"/>
          <w:szCs w:val="24"/>
        </w:rPr>
        <w:t xml:space="preserve">των δεκαπέντε </w:t>
      </w:r>
      <w:r>
        <w:rPr>
          <w:rFonts w:eastAsia="Times New Roman" w:cs="Times New Roman"/>
          <w:szCs w:val="24"/>
        </w:rPr>
        <w:t xml:space="preserve">(15) </w:t>
      </w:r>
      <w:r w:rsidRPr="00C62AFC">
        <w:rPr>
          <w:rFonts w:eastAsia="Times New Roman" w:cs="Times New Roman"/>
          <w:szCs w:val="24"/>
        </w:rPr>
        <w:t>ημερών καταβάλλεται στο μισό. Η κοινή απόφαση των Υπουργών Εθνικής Άμυνας και Οικονομικών μπορεί να ανατρέχει στο χρόνο έναρξης των συνθηκών του πρώτου εδαφίου</w:t>
      </w:r>
      <w:r>
        <w:rPr>
          <w:rFonts w:eastAsia="Times New Roman" w:cs="Times New Roman"/>
          <w:szCs w:val="24"/>
        </w:rPr>
        <w:t>».</w:t>
      </w:r>
    </w:p>
    <w:p w14:paraId="2593AFB3"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Τι κάνουμε εδώ; Λέμε στο </w:t>
      </w:r>
      <w:r>
        <w:rPr>
          <w:rFonts w:eastAsia="Times New Roman" w:cs="Times New Roman"/>
          <w:szCs w:val="24"/>
        </w:rPr>
        <w:t>δ</w:t>
      </w:r>
      <w:r>
        <w:rPr>
          <w:rFonts w:eastAsia="Times New Roman" w:cs="Times New Roman"/>
          <w:szCs w:val="24"/>
        </w:rPr>
        <w:t>ικαστήριο, που θα πάνε την Παρασκευή οι στρατιωτι</w:t>
      </w:r>
      <w:r>
        <w:rPr>
          <w:rFonts w:eastAsia="Times New Roman" w:cs="Times New Roman"/>
          <w:szCs w:val="24"/>
        </w:rPr>
        <w:t xml:space="preserve">κοί μας, ότι αυτοί οι στρατιωτικοί υπηρετούν στο εξωτερικό, στην Τουρκία. Άρα, έχουν μόνιμη διεύθυνση. Άρα, δεν ισχύει η δικαιολογία του </w:t>
      </w:r>
      <w:r>
        <w:rPr>
          <w:rFonts w:eastAsia="Times New Roman" w:cs="Times New Roman"/>
          <w:szCs w:val="24"/>
        </w:rPr>
        <w:t>δ</w:t>
      </w:r>
      <w:r>
        <w:rPr>
          <w:rFonts w:eastAsia="Times New Roman" w:cs="Times New Roman"/>
          <w:szCs w:val="24"/>
        </w:rPr>
        <w:t>ικαστηρίου ότι θα τους χάσει αύριο το πρωί. Γι’ αυτό παρακαλώ να ψηφιστεί αυτή η τροπολογία.</w:t>
      </w:r>
    </w:p>
    <w:p w14:paraId="2593AFB4"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lastRenderedPageBreak/>
        <w:t>Όσον αφορά το θέμα του Οι</w:t>
      </w:r>
      <w:r>
        <w:rPr>
          <w:rFonts w:eastAsia="Times New Roman" w:cs="Times New Roman"/>
          <w:szCs w:val="24"/>
        </w:rPr>
        <w:t xml:space="preserve">κοδομικού Συνεταιρισμού των Μονίμων Αξιωματικών Ελληνικού Στρατού -ΟΣΜΑΕΣ-, η εποπτεία λειτουργίας του παραμένει στο Υπουργείο Εθνικής Άμυνας και εξακολουθεί να </w:t>
      </w:r>
      <w:proofErr w:type="spellStart"/>
      <w:r>
        <w:rPr>
          <w:rFonts w:eastAsia="Times New Roman" w:cs="Times New Roman"/>
          <w:szCs w:val="24"/>
        </w:rPr>
        <w:t>διέπεται</w:t>
      </w:r>
      <w:proofErr w:type="spellEnd"/>
      <w:r>
        <w:rPr>
          <w:rFonts w:eastAsia="Times New Roman" w:cs="Times New Roman"/>
          <w:szCs w:val="24"/>
        </w:rPr>
        <w:t xml:space="preserve"> από τις διατάξεις του </w:t>
      </w:r>
      <w:proofErr w:type="spellStart"/>
      <w:r>
        <w:rPr>
          <w:rFonts w:eastAsia="Times New Roman" w:cs="Times New Roman"/>
          <w:szCs w:val="24"/>
        </w:rPr>
        <w:t>α.ν</w:t>
      </w:r>
      <w:proofErr w:type="spellEnd"/>
      <w:r>
        <w:rPr>
          <w:rFonts w:eastAsia="Times New Roman" w:cs="Times New Roman"/>
          <w:szCs w:val="24"/>
        </w:rPr>
        <w:t xml:space="preserve">. 564/1968 μέχρι τις 27-7-2020. </w:t>
      </w:r>
      <w:r w:rsidRPr="004128DE">
        <w:rPr>
          <w:rFonts w:eastAsia="Times New Roman" w:cs="Times New Roman"/>
          <w:szCs w:val="24"/>
        </w:rPr>
        <w:t>Εντός του τελευταίου τριμήνου</w:t>
      </w:r>
      <w:r w:rsidRPr="004128DE">
        <w:rPr>
          <w:rFonts w:eastAsia="Times New Roman" w:cs="Times New Roman"/>
          <w:szCs w:val="24"/>
        </w:rPr>
        <w:t xml:space="preserve"> της προθεσμίας του προηγούμενου εδαφίου, το διοικητικό συμβούλιο του ΟΣΜΑΕΣ οφείλει να εναρμονίσει εκ νέου το καταστατικό λειτουργίας του με τις διατάξει</w:t>
      </w:r>
      <w:r>
        <w:rPr>
          <w:rFonts w:eastAsia="Times New Roman" w:cs="Times New Roman"/>
          <w:szCs w:val="24"/>
        </w:rPr>
        <w:t xml:space="preserve">ς του άρθρου 39 του ν.4030/2011. Με </w:t>
      </w:r>
      <w:r w:rsidRPr="004128DE">
        <w:rPr>
          <w:rFonts w:eastAsia="Times New Roman" w:cs="Times New Roman"/>
          <w:szCs w:val="24"/>
        </w:rPr>
        <w:t>την κατάθεση του νέου καταστατικού στο οικείο ειρηνοδικείο η εποπτ</w:t>
      </w:r>
      <w:r w:rsidRPr="004128DE">
        <w:rPr>
          <w:rFonts w:eastAsia="Times New Roman" w:cs="Times New Roman"/>
          <w:szCs w:val="24"/>
        </w:rPr>
        <w:t xml:space="preserve">εία </w:t>
      </w:r>
      <w:r>
        <w:rPr>
          <w:rFonts w:eastAsia="Times New Roman" w:cs="Times New Roman"/>
          <w:szCs w:val="24"/>
        </w:rPr>
        <w:t>του ΟΣΜΑΕΣ περιέρχεται</w:t>
      </w:r>
      <w:r w:rsidRPr="004128DE">
        <w:rPr>
          <w:rFonts w:eastAsia="Times New Roman" w:cs="Times New Roman"/>
          <w:szCs w:val="24"/>
        </w:rPr>
        <w:t xml:space="preserve"> στο Υπουργείο Οικονομικών και </w:t>
      </w:r>
      <w:proofErr w:type="spellStart"/>
      <w:r w:rsidRPr="004128DE">
        <w:rPr>
          <w:rFonts w:eastAsia="Times New Roman" w:cs="Times New Roman"/>
          <w:szCs w:val="24"/>
        </w:rPr>
        <w:t>συγκαλείται</w:t>
      </w:r>
      <w:proofErr w:type="spellEnd"/>
      <w:r>
        <w:rPr>
          <w:rFonts w:eastAsia="Times New Roman" w:cs="Times New Roman"/>
          <w:szCs w:val="24"/>
        </w:rPr>
        <w:t xml:space="preserve"> η</w:t>
      </w:r>
      <w:r w:rsidRPr="004128DE">
        <w:rPr>
          <w:rFonts w:eastAsia="Times New Roman" w:cs="Times New Roman"/>
          <w:szCs w:val="24"/>
        </w:rPr>
        <w:t xml:space="preserve"> </w:t>
      </w:r>
      <w:r>
        <w:rPr>
          <w:rFonts w:eastAsia="Times New Roman" w:cs="Times New Roman"/>
          <w:szCs w:val="24"/>
        </w:rPr>
        <w:t>γ</w:t>
      </w:r>
      <w:r w:rsidRPr="004128DE">
        <w:rPr>
          <w:rFonts w:eastAsia="Times New Roman" w:cs="Times New Roman"/>
          <w:szCs w:val="24"/>
        </w:rPr>
        <w:t xml:space="preserve">ενική </w:t>
      </w:r>
      <w:r>
        <w:rPr>
          <w:rFonts w:eastAsia="Times New Roman" w:cs="Times New Roman"/>
          <w:szCs w:val="24"/>
        </w:rPr>
        <w:t>σ</w:t>
      </w:r>
      <w:r w:rsidRPr="004128DE">
        <w:rPr>
          <w:rFonts w:eastAsia="Times New Roman" w:cs="Times New Roman"/>
          <w:szCs w:val="24"/>
        </w:rPr>
        <w:t>υνέλευση</w:t>
      </w:r>
      <w:r>
        <w:rPr>
          <w:rFonts w:eastAsia="Times New Roman" w:cs="Times New Roman"/>
          <w:szCs w:val="24"/>
        </w:rPr>
        <w:t xml:space="preserve">. </w:t>
      </w:r>
    </w:p>
    <w:p w14:paraId="2593AFB5"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Γιατί το κάνουμε αυτό; Για να μπορέσουμε να ρυθμίσουμε τα θέματα του ΟΣΜΑΕΣ και να πάρουν το επίδομά τους οι στρατιωτικοί. Είναι ένα θέμα καθαρά τυπικό, το οποίο έχει να κάνει με την καταβολή των οφειλόμενων. Για αυτό τα φέρνω. Δεν είναι πολιτικά θέματα ού</w:t>
      </w:r>
      <w:r>
        <w:rPr>
          <w:rFonts w:eastAsia="Times New Roman" w:cs="Times New Roman"/>
          <w:szCs w:val="24"/>
        </w:rPr>
        <w:t xml:space="preserve">τε μπορεί να ανατρέψουν κάτι. </w:t>
      </w:r>
    </w:p>
    <w:p w14:paraId="2593AFB6"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Ζητώ συγγνώμη -εάν θέλετε- γιατί δεν μπορέσαμε να ολοκληρώσουμε τις διαδικασίες πριν. Έχουμε κάνει τα πάντα για αυτό. Θέλω να παρακαλέσω ιδιαίτερα το Προεδρείο και διά του Προέδρου τα κόμματα αυτή την τροπολογία να την κάνουν</w:t>
      </w:r>
      <w:r>
        <w:rPr>
          <w:rFonts w:eastAsia="Times New Roman" w:cs="Times New Roman"/>
          <w:szCs w:val="24"/>
        </w:rPr>
        <w:t xml:space="preserve"> δεκτή. Είναι η βουλευτική τροπολογία αυτή. </w:t>
      </w:r>
    </w:p>
    <w:p w14:paraId="2593AFB7" w14:textId="77777777" w:rsidR="009F6E2D" w:rsidRDefault="000A34DD">
      <w:pPr>
        <w:spacing w:line="600" w:lineRule="auto"/>
        <w:ind w:firstLine="720"/>
        <w:jc w:val="both"/>
        <w:rPr>
          <w:rFonts w:eastAsia="Times New Roman" w:cs="Times New Roman"/>
          <w:b/>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Έχει διανεμηθεί. </w:t>
      </w:r>
    </w:p>
    <w:p w14:paraId="2593AFB8"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lastRenderedPageBreak/>
        <w:t xml:space="preserve">Επί των δύο τροπολογιών θα μιλήσουν οι Κοινοβουλευτικοί Εκπρόσωποι, κατά παρέκκλιση. Παίρνω την ευθύνη εγώ. Επειδή βλέπω ότι από κάποια κόμματα είναι μέσα στην </w:t>
      </w:r>
      <w:r>
        <w:rPr>
          <w:rFonts w:eastAsia="Times New Roman" w:cs="Times New Roman"/>
          <w:szCs w:val="24"/>
        </w:rPr>
        <w:t xml:space="preserve">Αίθουσα οι εισηγητές και οι αγορητές τους, ενώ λείπει ο Κοινοβουλευτικός Εκπρόσωπός τους, θα δώσω τον λόγο στον αγορητή ή στον εισηγητή. Αλλά παρακαλώ να είναι οι Κοινοβουλευτικοί Εκπρόσωποι. </w:t>
      </w:r>
    </w:p>
    <w:p w14:paraId="2593AFB9"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Ξυδάκη</w:t>
      </w:r>
      <w:proofErr w:type="spellEnd"/>
      <w:r>
        <w:rPr>
          <w:rFonts w:eastAsia="Times New Roman"/>
          <w:szCs w:val="24"/>
        </w:rPr>
        <w:t>, παρ</w:t>
      </w:r>
      <w:r>
        <w:rPr>
          <w:rFonts w:eastAsia="Times New Roman"/>
          <w:szCs w:val="24"/>
        </w:rPr>
        <w:t xml:space="preserve">’ </w:t>
      </w:r>
      <w:r>
        <w:rPr>
          <w:rFonts w:eastAsia="Times New Roman"/>
          <w:szCs w:val="24"/>
        </w:rPr>
        <w:t>ότι συμφωνείτε, αν θέλετε έχετε τον λόγο.</w:t>
      </w:r>
    </w:p>
    <w:p w14:paraId="2593AFBA"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E6298">
        <w:rPr>
          <w:rFonts w:eastAsia="Times New Roman"/>
          <w:b/>
          <w:szCs w:val="24"/>
        </w:rPr>
        <w:t>ΝΙ</w:t>
      </w:r>
      <w:r w:rsidRPr="007E6298">
        <w:rPr>
          <w:rFonts w:eastAsia="Times New Roman"/>
          <w:b/>
          <w:szCs w:val="24"/>
        </w:rPr>
        <w:t xml:space="preserve">ΚΟΛΑΟΣ ΞΥΔΑΚΗΣ: </w:t>
      </w:r>
      <w:r>
        <w:rPr>
          <w:rFonts w:eastAsia="Times New Roman"/>
          <w:szCs w:val="24"/>
        </w:rPr>
        <w:t>Ας πάμε κατ’ αντίστροφη σειρά.</w:t>
      </w:r>
    </w:p>
    <w:p w14:paraId="2593AFBB"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E6298">
        <w:rPr>
          <w:rFonts w:eastAsia="Times New Roman"/>
          <w:b/>
          <w:szCs w:val="24"/>
        </w:rPr>
        <w:t>ΠΡΟΕΔΡΕΥΩΝ (Νικήτας Κακλαμάνης):</w:t>
      </w:r>
      <w:r>
        <w:rPr>
          <w:rFonts w:eastAsia="Times New Roman"/>
          <w:szCs w:val="24"/>
        </w:rPr>
        <w:t xml:space="preserve"> Καλά, μιλάτε τελευταίος. </w:t>
      </w:r>
    </w:p>
    <w:p w14:paraId="2593AFBC"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Θα το πάω ανάποδα, λοιπόν. Ο κ. Μεγαλομύστακας δεν είναι εδώ. Είναι εδώ ο κ. </w:t>
      </w:r>
      <w:proofErr w:type="spellStart"/>
      <w:r>
        <w:rPr>
          <w:rFonts w:eastAsia="Times New Roman"/>
          <w:szCs w:val="24"/>
        </w:rPr>
        <w:t>Σαρίδης</w:t>
      </w:r>
      <w:proofErr w:type="spellEnd"/>
      <w:r>
        <w:rPr>
          <w:rFonts w:eastAsia="Times New Roman"/>
          <w:szCs w:val="24"/>
        </w:rPr>
        <w:t>, όμως.</w:t>
      </w:r>
    </w:p>
    <w:p w14:paraId="2593AFBD"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Ορίστε, για τρία λεπτά έχετε τον λόγο.</w:t>
      </w:r>
    </w:p>
    <w:p w14:paraId="2593AFBE"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E6298">
        <w:rPr>
          <w:rFonts w:eastAsia="Times New Roman"/>
          <w:b/>
          <w:szCs w:val="24"/>
        </w:rPr>
        <w:t>ΙΩΑΝΝΗΣ ΣΑΡΙΔΗΣ:</w:t>
      </w:r>
      <w:r>
        <w:rPr>
          <w:rFonts w:eastAsia="Times New Roman"/>
          <w:szCs w:val="24"/>
        </w:rPr>
        <w:t xml:space="preserve"> Κύ</w:t>
      </w:r>
      <w:r>
        <w:rPr>
          <w:rFonts w:eastAsia="Times New Roman"/>
          <w:szCs w:val="24"/>
        </w:rPr>
        <w:t>ριε Πρόεδρε, ευχαριστώ πάρα πολύ.</w:t>
      </w:r>
    </w:p>
    <w:p w14:paraId="2593AFBF"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Η Ένωση Κεντρώων δεν πρόκειται στις επιτροπές, κύριε Υπουργέ, να </w:t>
      </w:r>
      <w:proofErr w:type="spellStart"/>
      <w:r>
        <w:rPr>
          <w:rFonts w:eastAsia="Times New Roman"/>
          <w:szCs w:val="24"/>
        </w:rPr>
        <w:t>ξαναστηρίξει</w:t>
      </w:r>
      <w:proofErr w:type="spellEnd"/>
      <w:r>
        <w:rPr>
          <w:rFonts w:eastAsia="Times New Roman"/>
          <w:szCs w:val="24"/>
        </w:rPr>
        <w:t xml:space="preserve"> κύρωση μνημονίου, διότι απ’ ό,τι αντιλαμβανόμαστε το εκμεταλλεύεστε για να φέρνετε τροπολογίες κι έτσι δεν μας δίνετε καν το δικαίωμα να μπορέσο</w:t>
      </w:r>
      <w:r>
        <w:rPr>
          <w:rFonts w:eastAsia="Times New Roman"/>
          <w:szCs w:val="24"/>
        </w:rPr>
        <w:t xml:space="preserve">υμε να τοποθετηθούμε. </w:t>
      </w:r>
    </w:p>
    <w:p w14:paraId="2593AFC0"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Κύριε Πρόεδρε, να σας πω ότι η Ένωση Κεντρώων στην τροπολογία η οποία είχε επισυναφθεί στις επιτροπές και είχε μπει μέσα στο νομοσχέδιο, είχε κρατήσει την επιφύλαξή της, σαφώς, για να τη δει και να τοποθετηθεί σήμερα εδώ και παράλληλ</w:t>
      </w:r>
      <w:r>
        <w:rPr>
          <w:rFonts w:eastAsia="Times New Roman"/>
          <w:szCs w:val="24"/>
        </w:rPr>
        <w:t xml:space="preserve">α έχουμε άλλες τέσσερις τροπολογίες. </w:t>
      </w:r>
    </w:p>
    <w:p w14:paraId="2593AFC1"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Δεν θα μπορούσαμε να είμαστε αρνητικοί στην τροπολογία της συνυπηρέτησης των στρατιωτικών και των συζύγων τους εκπαιδευτικών. Είναι μια τροπολογία, όμως, η οποία από την εφαρμογή της θα κριθεί, καθόσον έχουμε </w:t>
      </w:r>
      <w:r>
        <w:rPr>
          <w:rFonts w:eastAsia="Times New Roman"/>
          <w:szCs w:val="24"/>
        </w:rPr>
        <w:t xml:space="preserve">δύο διαφορετικά </w:t>
      </w:r>
      <w:r>
        <w:rPr>
          <w:rFonts w:eastAsia="Times New Roman"/>
          <w:szCs w:val="24"/>
        </w:rPr>
        <w:t>Υ</w:t>
      </w:r>
      <w:r>
        <w:rPr>
          <w:rFonts w:eastAsia="Times New Roman"/>
          <w:szCs w:val="24"/>
        </w:rPr>
        <w:t>πουργεία με μια διαφορετική φιλοσοφία στον τρόπο αντιμετώπισης είτε μετάθεσης είτε απόσπασης και με το δεδομένο ότι οι μεταθέσεις των μονίμων στρατιωτικών υλοποιούνται Ιούλιο και Αύγουστο, εκεί</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θα πρέπει το Υπουργείο Παιδείας να δ</w:t>
      </w:r>
      <w:r>
        <w:rPr>
          <w:rFonts w:eastAsia="Times New Roman"/>
          <w:szCs w:val="24"/>
        </w:rPr>
        <w:t xml:space="preserve">είξει γρήγορα αντανακλαστικά όσον αφορά τον τρόπο με τον οποίο θα αντιμετωπίσει τις ανάλογες αποσπάσεις του προσωπικού που ανήκει σε αυτό. </w:t>
      </w:r>
    </w:p>
    <w:p w14:paraId="2593AFC2"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Όσον αφορά, τώρα, την τροπολογία για το προσωπικό της ΓΔΑΕΕ και μετά τις διευκρινίσεις τις οποίες μας έδωσε ο Υπουργ</w:t>
      </w:r>
      <w:r>
        <w:rPr>
          <w:rFonts w:eastAsia="Times New Roman"/>
          <w:szCs w:val="24"/>
        </w:rPr>
        <w:t>ός, δηλαδή ότι δεν αφορά το τεχνικό προσωπικό το οποίο υπάρχει, εμείς στην Ένωση Κεντρώων θα τη στηρίξουμε την τροπολογία</w:t>
      </w:r>
      <w:r>
        <w:rPr>
          <w:rFonts w:eastAsia="Times New Roman"/>
          <w:szCs w:val="24"/>
        </w:rPr>
        <w:t>,</w:t>
      </w:r>
      <w:r>
        <w:rPr>
          <w:rFonts w:eastAsia="Times New Roman"/>
          <w:szCs w:val="24"/>
        </w:rPr>
        <w:t xml:space="preserve"> γιατί πιστεύουμε ότι μείζον θέμα είναι η διαφάνεια και η διασφάλιση του εθνικού συμφέροντος. </w:t>
      </w:r>
    </w:p>
    <w:p w14:paraId="2593AFC3"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Την τροπολογία για το επίδομα των στρατ</w:t>
      </w:r>
      <w:r>
        <w:rPr>
          <w:rFonts w:eastAsia="Times New Roman"/>
          <w:szCs w:val="24"/>
        </w:rPr>
        <w:t>ιωτικών μας στις περιοχές όπου πλέον εντάσσονται και η Μακεδονία και η Ήπειρος σαφώς και θα τη στηρίξουμε.</w:t>
      </w:r>
    </w:p>
    <w:p w14:paraId="2593AFC4"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Τώρα, όσον αφορά την τροπολογία για τους δυο στρατιωτικούς μας, μέσα σε μια τροπολογία, κύριε Πρόεδρε, μπαίνουν δυο διαφορετικά άρθρα, δύο διαφορετικ</w:t>
      </w:r>
      <w:r>
        <w:rPr>
          <w:rFonts w:eastAsia="Times New Roman"/>
          <w:szCs w:val="24"/>
        </w:rPr>
        <w:t>ά θέματα. Κύριε Υπουργέ, θέλετε να την ψηφίσουμε τη συγκεκριμένη τροπολογία. Γιατί δεν τη σπάτε</w:t>
      </w:r>
      <w:r>
        <w:rPr>
          <w:rFonts w:eastAsia="Times New Roman"/>
          <w:szCs w:val="24"/>
        </w:rPr>
        <w:t>,</w:t>
      </w:r>
      <w:r>
        <w:rPr>
          <w:rFonts w:eastAsia="Times New Roman"/>
          <w:szCs w:val="24"/>
        </w:rPr>
        <w:t xml:space="preserve"> λοιπόν; Γιατί δεν είπατε στον Βουλευτή σας να καταθέσει δύο τροπολογίες; Γιατί από τη δική σας την πλευρά, κύριε Υπουργέ, δεν πήρατε το ένα θέμα να το διαφοροποιήσετε από το άλλο; Μιλώ για το θέμα για τους δύο στρατιωτικούς, που έρχεται μαζί με το θέμα γι</w:t>
      </w:r>
      <w:r>
        <w:rPr>
          <w:rFonts w:eastAsia="Times New Roman"/>
          <w:szCs w:val="24"/>
        </w:rPr>
        <w:t xml:space="preserve">α τον </w:t>
      </w:r>
      <w:r>
        <w:rPr>
          <w:rFonts w:eastAsia="Times New Roman"/>
          <w:szCs w:val="24"/>
        </w:rPr>
        <w:t>ο</w:t>
      </w:r>
      <w:r>
        <w:rPr>
          <w:rFonts w:eastAsia="Times New Roman"/>
          <w:szCs w:val="24"/>
        </w:rPr>
        <w:t xml:space="preserve">ικοδομικό </w:t>
      </w:r>
      <w:r>
        <w:rPr>
          <w:rFonts w:eastAsia="Times New Roman"/>
          <w:szCs w:val="24"/>
        </w:rPr>
        <w:t>σ</w:t>
      </w:r>
      <w:r>
        <w:rPr>
          <w:rFonts w:eastAsia="Times New Roman"/>
          <w:szCs w:val="24"/>
        </w:rPr>
        <w:t>υνεταιρισμό…</w:t>
      </w:r>
    </w:p>
    <w:p w14:paraId="2593AFC5"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E14A2A">
        <w:rPr>
          <w:rFonts w:eastAsia="Times New Roman"/>
          <w:b/>
          <w:szCs w:val="24"/>
        </w:rPr>
        <w:t xml:space="preserve">ΠΑΝΟΣ ΚΑΜΜΕΝΟΣ (Υπουργός Εθνικής Άμυνας </w:t>
      </w:r>
      <w:r>
        <w:rPr>
          <w:rFonts w:eastAsia="Times New Roman"/>
          <w:b/>
          <w:szCs w:val="24"/>
        </w:rPr>
        <w:t>-</w:t>
      </w:r>
      <w:r w:rsidRPr="00E14A2A">
        <w:rPr>
          <w:rFonts w:eastAsia="Times New Roman"/>
          <w:b/>
          <w:szCs w:val="24"/>
        </w:rPr>
        <w:t xml:space="preserve"> Πρόεδρος </w:t>
      </w:r>
      <w:r>
        <w:rPr>
          <w:rFonts w:eastAsia="Times New Roman"/>
          <w:b/>
          <w:szCs w:val="24"/>
        </w:rPr>
        <w:t>των Ανεξα</w:t>
      </w:r>
      <w:r w:rsidRPr="00E14A2A">
        <w:rPr>
          <w:rFonts w:eastAsia="Times New Roman"/>
          <w:b/>
          <w:szCs w:val="24"/>
        </w:rPr>
        <w:t>ρτ</w:t>
      </w:r>
      <w:r>
        <w:rPr>
          <w:rFonts w:eastAsia="Times New Roman"/>
          <w:b/>
          <w:szCs w:val="24"/>
        </w:rPr>
        <w:t>ή</w:t>
      </w:r>
      <w:r w:rsidRPr="00E14A2A">
        <w:rPr>
          <w:rFonts w:eastAsia="Times New Roman"/>
          <w:b/>
          <w:szCs w:val="24"/>
        </w:rPr>
        <w:t>των Ελλήνων):</w:t>
      </w:r>
      <w:r>
        <w:rPr>
          <w:rFonts w:eastAsia="Times New Roman"/>
          <w:szCs w:val="24"/>
        </w:rPr>
        <w:t xml:space="preserve"> Για να πάρει τα λεφτά του ο κόσμος. Δεν θέλετε να τα πάρουν;</w:t>
      </w:r>
    </w:p>
    <w:p w14:paraId="2593AFC6"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Αφήστε το αν θέλουμε να τα πάρουν. Έχουμε δύο διαφορετικά θέματα. Εγώ </w:t>
      </w:r>
      <w:r>
        <w:rPr>
          <w:rFonts w:eastAsia="Times New Roman"/>
          <w:szCs w:val="24"/>
        </w:rPr>
        <w:t xml:space="preserve">δεν σας λέω τι θα ψηφίσω. Δεν σας έχω πει ακόμα τι θα ψηφίσω, κύριε Υπουργέ. Σας έχω πει ότι αυτό το οποίο γίνεται </w:t>
      </w:r>
      <w:r>
        <w:rPr>
          <w:rFonts w:eastAsia="Times New Roman"/>
          <w:szCs w:val="24"/>
        </w:rPr>
        <w:lastRenderedPageBreak/>
        <w:t>δεν είναι σωστό. Αυτό σ</w:t>
      </w:r>
      <w:r>
        <w:rPr>
          <w:rFonts w:eastAsia="Times New Roman"/>
          <w:szCs w:val="24"/>
        </w:rPr>
        <w:t>ά</w:t>
      </w:r>
      <w:r>
        <w:rPr>
          <w:rFonts w:eastAsia="Times New Roman"/>
          <w:szCs w:val="24"/>
        </w:rPr>
        <w:t>ς λέω. Δεν σας έχω πει τι θα ψηφίσω. Και δεν μπορούμε εμείς, επειδή ενδεχομένως εσείς να πιστεύετε ότι από τη δική σα</w:t>
      </w:r>
      <w:r>
        <w:rPr>
          <w:rFonts w:eastAsia="Times New Roman"/>
          <w:szCs w:val="24"/>
        </w:rPr>
        <w:t xml:space="preserve">ς την πλευρά πρέπει να στηρίξετε τη θέση σας, να ερχόμαστε σήμερα σε μια Ολομέλεια όπου συζητάμε κυρώσεις και να έχουμε πέντε διαφορετικές τροπολογίες. </w:t>
      </w:r>
    </w:p>
    <w:p w14:paraId="2593AFC7"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Ένωση Κεντρώων θα τη στηρίξει την τροπολογία, κύριε Υπουργέ, γιατί δεν μπορεί να κάνει αλλιώς, για να</w:t>
      </w:r>
      <w:r>
        <w:rPr>
          <w:rFonts w:eastAsia="Times New Roman"/>
          <w:szCs w:val="24"/>
        </w:rPr>
        <w:t xml:space="preserve"> δώσει ένα επιχείρημα στους δ</w:t>
      </w:r>
      <w:r>
        <w:rPr>
          <w:rFonts w:eastAsia="Times New Roman"/>
          <w:szCs w:val="24"/>
        </w:rPr>
        <w:t>ύ</w:t>
      </w:r>
      <w:r>
        <w:rPr>
          <w:rFonts w:eastAsia="Times New Roman"/>
          <w:szCs w:val="24"/>
        </w:rPr>
        <w:t xml:space="preserve">ο στρατιωτικούς, αλλά καταγγέλλει τον τρόπο με τον οποίο νομοθετούμε συνέχεια μέσα σε αυτή την Αίθουσα. </w:t>
      </w:r>
    </w:p>
    <w:p w14:paraId="2593AFC8"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 πολύ.</w:t>
      </w:r>
    </w:p>
    <w:p w14:paraId="2593AFC9"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Κανέλλη, με τη σειρά. Πάμε ανάστροφα, όπως είπα. Επειδή ενημερώθηκ</w:t>
      </w:r>
      <w:r>
        <w:rPr>
          <w:rFonts w:eastAsia="Times New Roman"/>
          <w:szCs w:val="24"/>
        </w:rPr>
        <w:t>α ότι ζητήσατε τον λόγο.</w:t>
      </w:r>
    </w:p>
    <w:p w14:paraId="2593AFCA"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9F4369">
        <w:rPr>
          <w:rFonts w:eastAsia="Times New Roman"/>
          <w:b/>
          <w:szCs w:val="24"/>
        </w:rPr>
        <w:t>ΛΙΑΝΑ ΚΑΝΕΛΛΗ:</w:t>
      </w:r>
      <w:r>
        <w:rPr>
          <w:rFonts w:eastAsia="Times New Roman"/>
          <w:szCs w:val="24"/>
        </w:rPr>
        <w:t xml:space="preserve"> Δεν έχω καμμία αντίρρηση. Ήθελα να σας ενημερώσω για άλλο</w:t>
      </w:r>
      <w:r>
        <w:rPr>
          <w:rFonts w:eastAsia="Times New Roman"/>
          <w:szCs w:val="24"/>
        </w:rPr>
        <w:t>ν</w:t>
      </w:r>
      <w:r>
        <w:rPr>
          <w:rFonts w:eastAsia="Times New Roman"/>
          <w:szCs w:val="24"/>
        </w:rPr>
        <w:t xml:space="preserve"> λόγο, αλλά δεν πειράζει.</w:t>
      </w:r>
    </w:p>
    <w:p w14:paraId="2593AFCB"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 Κανένα πρόβλημα. </w:t>
      </w:r>
    </w:p>
    <w:p w14:paraId="2593AFCC"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Δανέλλης</w:t>
      </w:r>
      <w:proofErr w:type="spellEnd"/>
      <w:r>
        <w:rPr>
          <w:rFonts w:eastAsia="Times New Roman"/>
          <w:szCs w:val="24"/>
        </w:rPr>
        <w:t xml:space="preserve"> έχει τώρα τον λόγο για τρία λεπτά.</w:t>
      </w:r>
    </w:p>
    <w:p w14:paraId="2593AFCD"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9F4369">
        <w:rPr>
          <w:rFonts w:eastAsia="Times New Roman"/>
          <w:b/>
          <w:szCs w:val="24"/>
        </w:rPr>
        <w:t>ΣΠΥΡΙΔΩΝ ΔΑΝΕΛΛΗΣ:</w:t>
      </w:r>
      <w:r>
        <w:rPr>
          <w:rFonts w:eastAsia="Times New Roman"/>
          <w:szCs w:val="24"/>
        </w:rPr>
        <w:t xml:space="preserve"> Ευχαρι</w:t>
      </w:r>
      <w:r>
        <w:rPr>
          <w:rFonts w:eastAsia="Times New Roman"/>
          <w:szCs w:val="24"/>
        </w:rPr>
        <w:t>στώ, κύριε Πρόεδρε.</w:t>
      </w:r>
    </w:p>
    <w:p w14:paraId="2593AFCE"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Κύριε Υπουργέ, ανεξαρτήτως τού αν συμφωνούμε ή όχι με το περιεχόμενο των τροπολογιών, δεν είναι δυνατόν να νομοθετούμε έτσι. Πριν τρεις, τέσσερις μέρες συζητούσαμε τα θέματα αυτά στην </w:t>
      </w:r>
      <w:r>
        <w:rPr>
          <w:rFonts w:eastAsia="Times New Roman"/>
          <w:szCs w:val="24"/>
        </w:rPr>
        <w:t>ε</w:t>
      </w:r>
      <w:r>
        <w:rPr>
          <w:rFonts w:eastAsia="Times New Roman"/>
          <w:szCs w:val="24"/>
        </w:rPr>
        <w:t>πιτροπή. Ήταν τόσο δύσκολο να έχουμε τότε τις τροπο</w:t>
      </w:r>
      <w:r>
        <w:rPr>
          <w:rFonts w:eastAsia="Times New Roman"/>
          <w:szCs w:val="24"/>
        </w:rPr>
        <w:t xml:space="preserve">λογίες; </w:t>
      </w:r>
    </w:p>
    <w:p w14:paraId="2593AFCF" w14:textId="77777777" w:rsidR="009F6E2D" w:rsidRDefault="000A34D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Πέραν δε αυτού, την επόμενη βδομάδα είναι γνωστό ότι θα έχουμε πάλι στην Ολομέλεια προς ψήφιση νομοσχέδιο του Υπουργείου σας. Δεν μπορούμε να τα μεταφέρουμε; Είναι τόσο αναγκαίο να γίνει σήμερα, με αυτή τη διαδικασία πάλι, της κακής νομοθέτησης; Μ</w:t>
      </w:r>
      <w:r>
        <w:rPr>
          <w:rFonts w:eastAsia="Times New Roman"/>
          <w:szCs w:val="24"/>
        </w:rPr>
        <w:t>ε αυτή την έννοια μ</w:t>
      </w:r>
      <w:r>
        <w:rPr>
          <w:rFonts w:eastAsia="Times New Roman"/>
          <w:szCs w:val="24"/>
        </w:rPr>
        <w:t>α</w:t>
      </w:r>
      <w:r>
        <w:rPr>
          <w:rFonts w:eastAsia="Times New Roman"/>
          <w:szCs w:val="24"/>
        </w:rPr>
        <w:t>ς φέρνετε σε εξαιρετική δυσκολία να υπερψηφίσουμε κάτι στο οποίο συμφωνούμε, λόγω του τρόπου με τον οποίο νομοθετούμε. Και γίνεται συνεχώς αυτή η διαδικασία και μάλιστα σε κυρώσεις διεθνών συμφωνιών. Αδυνατούμε να ακολουθήσουμε αυτούς τ</w:t>
      </w:r>
      <w:r>
        <w:rPr>
          <w:rFonts w:eastAsia="Times New Roman"/>
          <w:szCs w:val="24"/>
        </w:rPr>
        <w:t xml:space="preserve">ους ρυθμούς και αυτόν τον τρόπο νομοθέτησης. </w:t>
      </w:r>
    </w:p>
    <w:p w14:paraId="2593AFD0" w14:textId="77777777" w:rsidR="009F6E2D" w:rsidRDefault="000A34DD">
      <w:pPr>
        <w:spacing w:line="600" w:lineRule="auto"/>
        <w:ind w:firstLine="720"/>
        <w:jc w:val="both"/>
        <w:rPr>
          <w:rFonts w:eastAsia="Times New Roman" w:cs="Times New Roman"/>
          <w:szCs w:val="24"/>
        </w:rPr>
      </w:pPr>
      <w:r w:rsidRPr="00A1670F">
        <w:rPr>
          <w:rFonts w:eastAsia="Times New Roman" w:cs="Times New Roman"/>
          <w:b/>
          <w:szCs w:val="24"/>
        </w:rPr>
        <w:t>ΠΡΟΕΔΡΕΥΩΝ (Νικήτας Κακλαμάνης):</w:t>
      </w:r>
      <w:r>
        <w:rPr>
          <w:rFonts w:eastAsia="Times New Roman" w:cs="Times New Roman"/>
          <w:szCs w:val="24"/>
        </w:rPr>
        <w:t xml:space="preserve"> Ευχαριστώ, κύριε </w:t>
      </w:r>
      <w:proofErr w:type="spellStart"/>
      <w:r>
        <w:rPr>
          <w:rFonts w:eastAsia="Times New Roman" w:cs="Times New Roman"/>
          <w:szCs w:val="24"/>
        </w:rPr>
        <w:t>Δανέλλη</w:t>
      </w:r>
      <w:proofErr w:type="spellEnd"/>
      <w:r>
        <w:rPr>
          <w:rFonts w:eastAsia="Times New Roman" w:cs="Times New Roman"/>
          <w:szCs w:val="24"/>
        </w:rPr>
        <w:t>.</w:t>
      </w:r>
    </w:p>
    <w:p w14:paraId="2593AFD1"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Λείπει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Προχωράμε με τον κ. </w:t>
      </w:r>
      <w:proofErr w:type="spellStart"/>
      <w:r>
        <w:rPr>
          <w:rFonts w:eastAsia="Times New Roman" w:cs="Times New Roman"/>
          <w:szCs w:val="24"/>
        </w:rPr>
        <w:t>Κατσίκη</w:t>
      </w:r>
      <w:proofErr w:type="spellEnd"/>
      <w:r>
        <w:rPr>
          <w:rFonts w:eastAsia="Times New Roman" w:cs="Times New Roman"/>
          <w:szCs w:val="24"/>
        </w:rPr>
        <w:t>.</w:t>
      </w:r>
    </w:p>
    <w:p w14:paraId="2593AFD2"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Κατσίκη</w:t>
      </w:r>
      <w:proofErr w:type="spellEnd"/>
      <w:r>
        <w:rPr>
          <w:rFonts w:eastAsia="Times New Roman" w:cs="Times New Roman"/>
          <w:szCs w:val="24"/>
        </w:rPr>
        <w:t xml:space="preserve">, έχετε τον λόγο για τρία λεπτά, για τις δύο τροπολογίες, όχι για αυτή </w:t>
      </w:r>
      <w:r>
        <w:rPr>
          <w:rFonts w:eastAsia="Times New Roman" w:cs="Times New Roman"/>
          <w:szCs w:val="24"/>
        </w:rPr>
        <w:t>που τελείωσε η συζήτηση, για τις δύο καινούρ</w:t>
      </w:r>
      <w:r>
        <w:rPr>
          <w:rFonts w:eastAsia="Times New Roman" w:cs="Times New Roman"/>
          <w:szCs w:val="24"/>
        </w:rPr>
        <w:t>γ</w:t>
      </w:r>
      <w:r>
        <w:rPr>
          <w:rFonts w:eastAsia="Times New Roman" w:cs="Times New Roman"/>
          <w:szCs w:val="24"/>
        </w:rPr>
        <w:t>ιες μόνο, τη μία που υπογράφετε εσείς και την άλλη, την υπουργική.</w:t>
      </w:r>
    </w:p>
    <w:p w14:paraId="2593AFD3" w14:textId="77777777" w:rsidR="009F6E2D" w:rsidRDefault="000A34DD">
      <w:pPr>
        <w:spacing w:line="600" w:lineRule="auto"/>
        <w:ind w:firstLine="720"/>
        <w:jc w:val="both"/>
        <w:rPr>
          <w:rFonts w:eastAsia="Times New Roman" w:cs="Times New Roman"/>
          <w:szCs w:val="24"/>
        </w:rPr>
      </w:pPr>
      <w:r w:rsidRPr="00A1670F">
        <w:rPr>
          <w:rFonts w:eastAsia="Times New Roman" w:cs="Times New Roman"/>
          <w:b/>
          <w:szCs w:val="24"/>
        </w:rPr>
        <w:lastRenderedPageBreak/>
        <w:t>ΚΩΝΣΤΑΝΤΙΝΟΣ ΚΑΤΣΙΚΗΣ:</w:t>
      </w:r>
      <w:r>
        <w:rPr>
          <w:rFonts w:eastAsia="Times New Roman" w:cs="Times New Roman"/>
          <w:szCs w:val="24"/>
        </w:rPr>
        <w:t xml:space="preserve"> Ωραία. Άλλωστε έχουμε και στην επιτροπή, που επεξεργαστήκαμε και συζητήσαμε το παρόν νομοσχέδιο, ψηφίσει τροπολογία. Αναφέρομαι σε αυτή της κ. </w:t>
      </w:r>
      <w:proofErr w:type="spellStart"/>
      <w:r>
        <w:rPr>
          <w:rFonts w:eastAsia="Times New Roman" w:cs="Times New Roman"/>
          <w:szCs w:val="24"/>
        </w:rPr>
        <w:t>Γεροβασίλη</w:t>
      </w:r>
      <w:proofErr w:type="spellEnd"/>
      <w:r>
        <w:rPr>
          <w:rFonts w:eastAsia="Times New Roman" w:cs="Times New Roman"/>
          <w:szCs w:val="24"/>
        </w:rPr>
        <w:t>, την οποία δεν θα επαναλάβω εδώ.</w:t>
      </w:r>
    </w:p>
    <w:p w14:paraId="2593AFD4"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Σε ό,τι αφορά τη δική μου -να ξεκινήσω από αυτή- επιτρέψτε μου, κύρι</w:t>
      </w:r>
      <w:r>
        <w:rPr>
          <w:rFonts w:eastAsia="Times New Roman" w:cs="Times New Roman"/>
          <w:szCs w:val="24"/>
        </w:rPr>
        <w:t>ε Πρόεδρε, να πω ότι άθελά σας, θέλω να πιστεύω, επιχειρήσατε προηγουμένως, με το σχόλιο το οποίο κάνατε, να μειώσετε το δικό μου έργο λέγοντας στον Υπουργό Εθνικής Άμυνας ότι ήταν δική του η τροπολογία και όχι δική μου.</w:t>
      </w:r>
    </w:p>
    <w:p w14:paraId="2593AFD5"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αρκούμαι σε αυτ</w:t>
      </w:r>
      <w:r>
        <w:rPr>
          <w:rFonts w:eastAsia="Times New Roman" w:cs="Times New Roman"/>
          <w:szCs w:val="24"/>
        </w:rPr>
        <w:t>ά που είπε ο Υπουργός Εθνικής Άμυνας σε ό,τι αφορά το περιεχόμενό της. Είναι επιτακτική η ανάγκη να στηριχθεί αυτή η ομάδα των δύο Ελλήνων στρατιωτικών</w:t>
      </w:r>
      <w:r>
        <w:rPr>
          <w:rFonts w:eastAsia="Times New Roman" w:cs="Times New Roman"/>
          <w:szCs w:val="24"/>
        </w:rPr>
        <w:t>,</w:t>
      </w:r>
      <w:r>
        <w:rPr>
          <w:rFonts w:eastAsia="Times New Roman" w:cs="Times New Roman"/>
          <w:szCs w:val="24"/>
        </w:rPr>
        <w:t xml:space="preserve"> οι οποίοι βρίσκονται σε φυλακή υψίστης ασφαλείας</w:t>
      </w:r>
      <w:r>
        <w:rPr>
          <w:rFonts w:eastAsia="Times New Roman" w:cs="Times New Roman"/>
          <w:szCs w:val="24"/>
        </w:rPr>
        <w:t>,</w:t>
      </w:r>
      <w:r>
        <w:rPr>
          <w:rFonts w:eastAsia="Times New Roman" w:cs="Times New Roman"/>
          <w:szCs w:val="24"/>
        </w:rPr>
        <w:t xml:space="preserve"> και οικονομικά, με ό,τι αυτό συνεπάγεται για τους ίδι</w:t>
      </w:r>
      <w:r>
        <w:rPr>
          <w:rFonts w:eastAsia="Times New Roman" w:cs="Times New Roman"/>
          <w:szCs w:val="24"/>
        </w:rPr>
        <w:t>ους και για τις οικογένειές τους, αλλά και ως στοιχείο το οποίο μπορεί να προσπορίσει θετικά νομικά οφέλη στην εξέλιξη της υπόθεσης. Αναφέρομαι στο πεδίο το δικαστικό.</w:t>
      </w:r>
    </w:p>
    <w:p w14:paraId="2593AFD6"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λοιπόν, στη δεύτερη τροπολογία, του κ. </w:t>
      </w:r>
      <w:proofErr w:type="spellStart"/>
      <w:r>
        <w:rPr>
          <w:rFonts w:eastAsia="Times New Roman" w:cs="Times New Roman"/>
          <w:szCs w:val="24"/>
        </w:rPr>
        <w:t>Γαβρόγλου</w:t>
      </w:r>
      <w:proofErr w:type="spellEnd"/>
      <w:r>
        <w:rPr>
          <w:rFonts w:eastAsia="Times New Roman" w:cs="Times New Roman"/>
          <w:szCs w:val="24"/>
        </w:rPr>
        <w:t>, για το Υπουργείο Παιδεία</w:t>
      </w:r>
      <w:r>
        <w:rPr>
          <w:rFonts w:eastAsia="Times New Roman" w:cs="Times New Roman"/>
          <w:szCs w:val="24"/>
        </w:rPr>
        <w:t>ς, στην οποία προφανώς θα αναφέρεστε, κύριε Πρόεδρε, ως δεύτερη τροπολογία ή κάνω λάθος;</w:t>
      </w:r>
    </w:p>
    <w:p w14:paraId="2593AFD7" w14:textId="77777777" w:rsidR="009F6E2D" w:rsidRDefault="000A34DD">
      <w:pPr>
        <w:spacing w:line="600" w:lineRule="auto"/>
        <w:ind w:firstLine="720"/>
        <w:jc w:val="both"/>
        <w:rPr>
          <w:rFonts w:eastAsia="Times New Roman" w:cs="Times New Roman"/>
          <w:szCs w:val="24"/>
        </w:rPr>
      </w:pPr>
      <w:r w:rsidRPr="00AE29C5">
        <w:rPr>
          <w:rFonts w:eastAsia="Times New Roman" w:cs="Times New Roman"/>
          <w:b/>
          <w:szCs w:val="24"/>
        </w:rPr>
        <w:t>ΠΑΝΟΣ ΚΑΜΜΕΝΟΣ (Υπουργός Εθνικής Άμυνας</w:t>
      </w:r>
      <w:r>
        <w:rPr>
          <w:rFonts w:eastAsia="Times New Roman" w:cs="Times New Roman"/>
          <w:b/>
          <w:szCs w:val="24"/>
        </w:rPr>
        <w:t xml:space="preserve"> - </w:t>
      </w:r>
      <w:r w:rsidRPr="00AE29C5">
        <w:rPr>
          <w:rFonts w:eastAsia="Times New Roman" w:cs="Times New Roman"/>
          <w:b/>
          <w:szCs w:val="24"/>
        </w:rPr>
        <w:t>Πρόεδρος των Ανεξαρτήτων Ελλήνων):</w:t>
      </w:r>
      <w:r>
        <w:rPr>
          <w:rFonts w:eastAsia="Times New Roman" w:cs="Times New Roman"/>
          <w:szCs w:val="24"/>
        </w:rPr>
        <w:t xml:space="preserve"> Η υπουργική, η δική μας.</w:t>
      </w:r>
    </w:p>
    <w:p w14:paraId="2593AFD8" w14:textId="77777777" w:rsidR="009F6E2D" w:rsidRDefault="000A34DD">
      <w:pPr>
        <w:spacing w:line="600" w:lineRule="auto"/>
        <w:ind w:firstLine="720"/>
        <w:jc w:val="both"/>
        <w:rPr>
          <w:rFonts w:eastAsia="Times New Roman" w:cs="Times New Roman"/>
          <w:szCs w:val="24"/>
        </w:rPr>
      </w:pPr>
      <w:r w:rsidRPr="00A1670F">
        <w:rPr>
          <w:rFonts w:eastAsia="Times New Roman" w:cs="Times New Roman"/>
          <w:b/>
          <w:szCs w:val="24"/>
        </w:rPr>
        <w:t>ΠΡΟΕΔΡΕΥΩΝ (Νικήτας Κακλαμάνης):</w:t>
      </w:r>
      <w:r>
        <w:rPr>
          <w:rFonts w:eastAsia="Times New Roman" w:cs="Times New Roman"/>
          <w:szCs w:val="24"/>
        </w:rPr>
        <w:t xml:space="preserve"> Δεύτερη τροπολογία είναι η υπουρ</w:t>
      </w:r>
      <w:r>
        <w:rPr>
          <w:rFonts w:eastAsia="Times New Roman" w:cs="Times New Roman"/>
          <w:szCs w:val="24"/>
        </w:rPr>
        <w:t xml:space="preserve">γική. Για αυτή που λέτε, του κ. </w:t>
      </w:r>
      <w:proofErr w:type="spellStart"/>
      <w:r>
        <w:rPr>
          <w:rFonts w:eastAsia="Times New Roman" w:cs="Times New Roman"/>
          <w:szCs w:val="24"/>
        </w:rPr>
        <w:t>Γαβρόγλου</w:t>
      </w:r>
      <w:proofErr w:type="spellEnd"/>
      <w:r>
        <w:rPr>
          <w:rFonts w:eastAsia="Times New Roman" w:cs="Times New Roman"/>
          <w:szCs w:val="24"/>
        </w:rPr>
        <w:t>, για τις αποσπάσεις, ήδη τελείωσε η συζήτηση. Ομόφωνα, απ’ ό,τι κατάλαβα,</w:t>
      </w:r>
      <w:r>
        <w:rPr>
          <w:rFonts w:eastAsia="Times New Roman" w:cs="Times New Roman"/>
          <w:szCs w:val="24"/>
        </w:rPr>
        <w:t xml:space="preserve"> </w:t>
      </w:r>
      <w:r>
        <w:rPr>
          <w:rFonts w:eastAsia="Times New Roman" w:cs="Times New Roman"/>
          <w:szCs w:val="24"/>
        </w:rPr>
        <w:t xml:space="preserve">στηρίχθηκε από όλα τα κόμματα. </w:t>
      </w:r>
    </w:p>
    <w:p w14:paraId="2593AFD9"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Είναι η υπουργική και η δική σας. Η υπουργική είναι αυτή που είπε ο κύριος Υπουργός, για το επίδομα στην παρ</w:t>
      </w:r>
      <w:r>
        <w:rPr>
          <w:rFonts w:eastAsia="Times New Roman" w:cs="Times New Roman"/>
          <w:szCs w:val="24"/>
        </w:rPr>
        <w:t>αμεθόριο.</w:t>
      </w:r>
    </w:p>
    <w:p w14:paraId="2593AFDA" w14:textId="77777777" w:rsidR="009F6E2D" w:rsidRDefault="000A34DD">
      <w:pPr>
        <w:spacing w:line="600" w:lineRule="auto"/>
        <w:ind w:firstLine="720"/>
        <w:jc w:val="both"/>
        <w:rPr>
          <w:rFonts w:eastAsia="Times New Roman" w:cs="Times New Roman"/>
          <w:szCs w:val="24"/>
        </w:rPr>
      </w:pPr>
      <w:r w:rsidRPr="00A1670F">
        <w:rPr>
          <w:rFonts w:eastAsia="Times New Roman" w:cs="Times New Roman"/>
          <w:b/>
          <w:szCs w:val="24"/>
        </w:rPr>
        <w:t>ΚΩΝΣΤΑΝΤΙΝΟΣ ΚΑΤΣΙΚΗΣ:</w:t>
      </w:r>
      <w:r>
        <w:rPr>
          <w:rFonts w:eastAsia="Times New Roman" w:cs="Times New Roman"/>
          <w:szCs w:val="24"/>
        </w:rPr>
        <w:t xml:space="preserve"> Άρα μιλάμε για το επίδομα στην παραμεθόριο. Αρκούμαι σε αυτά που είπε ο κύριος Υπουργός. Συναινώ, συντάσσομαι, υπερψηφίζω και δεν έχω να πω τίποτε άλλο και</w:t>
      </w:r>
      <w:r>
        <w:rPr>
          <w:rFonts w:eastAsia="Times New Roman" w:cs="Times New Roman"/>
          <w:szCs w:val="24"/>
        </w:rPr>
        <w:t>,</w:t>
      </w:r>
      <w:r>
        <w:rPr>
          <w:rFonts w:eastAsia="Times New Roman" w:cs="Times New Roman"/>
          <w:szCs w:val="24"/>
        </w:rPr>
        <w:t xml:space="preserve"> για την οικονομία του χρόνου, την οποία</w:t>
      </w:r>
      <w:r>
        <w:rPr>
          <w:rFonts w:eastAsia="Times New Roman" w:cs="Times New Roman"/>
          <w:szCs w:val="24"/>
        </w:rPr>
        <w:t xml:space="preserve"> εσείς ο ίδιος προηγουμένως επικαλεστήκατε ότι πρέπει να δούμε προσεκτικά εν</w:t>
      </w:r>
      <w:r>
        <w:rPr>
          <w:rFonts w:eastAsia="Times New Roman" w:cs="Times New Roman"/>
          <w:szCs w:val="24"/>
        </w:rPr>
        <w:t xml:space="preserve"> </w:t>
      </w:r>
      <w:r>
        <w:rPr>
          <w:rFonts w:eastAsia="Times New Roman" w:cs="Times New Roman"/>
          <w:szCs w:val="24"/>
        </w:rPr>
        <w:t>όψει το</w:t>
      </w:r>
      <w:r>
        <w:rPr>
          <w:rFonts w:eastAsia="Times New Roman" w:cs="Times New Roman"/>
          <w:szCs w:val="24"/>
        </w:rPr>
        <w:t>ύ</w:t>
      </w:r>
      <w:r>
        <w:rPr>
          <w:rFonts w:eastAsia="Times New Roman" w:cs="Times New Roman"/>
          <w:szCs w:val="24"/>
        </w:rPr>
        <w:t xml:space="preserve"> ότι θα χρειαστεί να δοθεί η Αίθουσα για 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w:t>
      </w:r>
    </w:p>
    <w:p w14:paraId="2593AFDB"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lastRenderedPageBreak/>
        <w:t>Βέβαια, κύριε Πρόεδρε, επιτρέψτε μου να πω, τελειώνοντας, ότι αυτό πρώτη φορά το ακούω, να συζητάμε νο</w:t>
      </w:r>
      <w:r>
        <w:rPr>
          <w:rFonts w:eastAsia="Times New Roman" w:cs="Times New Roman"/>
          <w:szCs w:val="24"/>
        </w:rPr>
        <w:t xml:space="preserve">μοσχέδιο, να το ακολουθούν συναφείς τροπολογίες και να μην υπάρχει ο χρόνος για να ολοκληρώσουμε, επειδή στη συνέχεια ακολουθεί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έ</w:t>
      </w:r>
      <w:r>
        <w:rPr>
          <w:rFonts w:eastAsia="Times New Roman" w:cs="Times New Roman"/>
          <w:szCs w:val="24"/>
        </w:rPr>
        <w:t>λεγχος.</w:t>
      </w:r>
    </w:p>
    <w:p w14:paraId="2593AFDC"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Ευχαριστώ.</w:t>
      </w:r>
    </w:p>
    <w:p w14:paraId="2593AFDD"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Κατσίκη</w:t>
      </w:r>
      <w:proofErr w:type="spellEnd"/>
      <w:r>
        <w:rPr>
          <w:rFonts w:eastAsia="Times New Roman" w:cs="Times New Roman"/>
          <w:szCs w:val="24"/>
        </w:rPr>
        <w:t xml:space="preserve">, εάν θα τηρούσα αυστηρά τον Κανονισμό, θα </w:t>
      </w:r>
      <w:r>
        <w:rPr>
          <w:rFonts w:eastAsia="Times New Roman" w:cs="Times New Roman"/>
          <w:szCs w:val="24"/>
        </w:rPr>
        <w:t>έπρεπε να έχουμε ήδη τελειώσει. Αυτό σε απάντηση της τελευταίας σας παρατήρησης.</w:t>
      </w:r>
    </w:p>
    <w:p w14:paraId="2593AFDE"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Σε απάντηση της πρώτης σας παρατήρησης, ανεξάρτητα από το ποιοι κάθονται στα υπουργικά έδρανα, επειδή είμαι παλαιός κοινοβουλευτικός, εγώ είμαι πάντα με το μέρος των Βουλευτών</w:t>
      </w:r>
      <w:r>
        <w:rPr>
          <w:rFonts w:eastAsia="Times New Roman" w:cs="Times New Roman"/>
          <w:szCs w:val="24"/>
        </w:rPr>
        <w:t xml:space="preserve"> όλων των κομμάτων. Αλλά δεν είχατε παρακολουθήσει στην αρχή την τοποθέτηση του Υπουργού σας που μίλησε για δύο υπουργικές τροπολογίες καινούρ</w:t>
      </w:r>
      <w:r>
        <w:rPr>
          <w:rFonts w:eastAsia="Times New Roman" w:cs="Times New Roman"/>
          <w:szCs w:val="24"/>
        </w:rPr>
        <w:t>γ</w:t>
      </w:r>
      <w:r>
        <w:rPr>
          <w:rFonts w:eastAsia="Times New Roman" w:cs="Times New Roman"/>
          <w:szCs w:val="24"/>
        </w:rPr>
        <w:t xml:space="preserve">ιες, </w:t>
      </w:r>
      <w:r>
        <w:rPr>
          <w:rFonts w:eastAsia="Times New Roman" w:cs="Times New Roman"/>
          <w:szCs w:val="24"/>
        </w:rPr>
        <w:t>εκ των οποίων</w:t>
      </w:r>
      <w:r>
        <w:rPr>
          <w:rFonts w:eastAsia="Times New Roman" w:cs="Times New Roman"/>
          <w:szCs w:val="24"/>
        </w:rPr>
        <w:t xml:space="preserve"> ήταν μ</w:t>
      </w:r>
      <w:r>
        <w:rPr>
          <w:rFonts w:eastAsia="Times New Roman" w:cs="Times New Roman"/>
          <w:szCs w:val="24"/>
        </w:rPr>
        <w:t>ί</w:t>
      </w:r>
      <w:r>
        <w:rPr>
          <w:rFonts w:eastAsia="Times New Roman" w:cs="Times New Roman"/>
          <w:szCs w:val="24"/>
        </w:rPr>
        <w:t>α υπουργική και μία βουλευτική. Στη θέση της υπουργικής, βουλευτική.</w:t>
      </w:r>
    </w:p>
    <w:p w14:paraId="2593AFDF"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Άρα ευλόγως κατέλη</w:t>
      </w:r>
      <w:r>
        <w:rPr>
          <w:rFonts w:eastAsia="Times New Roman" w:cs="Times New Roman"/>
          <w:szCs w:val="24"/>
        </w:rPr>
        <w:t>ξα στο συμπέρασμα. Σε καμ</w:t>
      </w:r>
      <w:r>
        <w:rPr>
          <w:rFonts w:eastAsia="Times New Roman" w:cs="Times New Roman"/>
          <w:szCs w:val="24"/>
        </w:rPr>
        <w:t>μ</w:t>
      </w:r>
      <w:r>
        <w:rPr>
          <w:rFonts w:eastAsia="Times New Roman" w:cs="Times New Roman"/>
          <w:szCs w:val="24"/>
        </w:rPr>
        <w:t>ία περίπτωση δεν ήθελα ούτε να σας θίξω ούτε να σας μειώσω. Για να τα ξεκαθαρίζουμε.</w:t>
      </w:r>
    </w:p>
    <w:p w14:paraId="2593AFE0"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Ο Υπουργός Εθνικής Άμυνας ήθελε να καταθέσει και άλλη υπουργική. Εν</w:t>
      </w:r>
      <w:r>
        <w:rPr>
          <w:rFonts w:eastAsia="Times New Roman" w:cs="Times New Roman"/>
          <w:szCs w:val="24"/>
        </w:rPr>
        <w:t xml:space="preserve"> </w:t>
      </w:r>
      <w:r>
        <w:rPr>
          <w:rFonts w:eastAsia="Times New Roman" w:cs="Times New Roman"/>
          <w:szCs w:val="24"/>
        </w:rPr>
        <w:t>όψει των παρατηρήσεών σας, προφανώς αποφάσισε να είναι</w:t>
      </w:r>
      <w:r>
        <w:rPr>
          <w:rFonts w:eastAsia="Times New Roman" w:cs="Times New Roman"/>
          <w:szCs w:val="24"/>
        </w:rPr>
        <w:t xml:space="preserve"> μια υπουργική και η άλλη ήταν η δική μου, η βουλευτική.</w:t>
      </w:r>
    </w:p>
    <w:p w14:paraId="2593AFE1"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κύριε </w:t>
      </w:r>
      <w:proofErr w:type="spellStart"/>
      <w:r>
        <w:rPr>
          <w:rFonts w:eastAsia="Times New Roman" w:cs="Times New Roman"/>
          <w:szCs w:val="24"/>
        </w:rPr>
        <w:t>Κατσίκη</w:t>
      </w:r>
      <w:proofErr w:type="spellEnd"/>
      <w:r>
        <w:rPr>
          <w:rFonts w:eastAsia="Times New Roman" w:cs="Times New Roman"/>
          <w:szCs w:val="24"/>
        </w:rPr>
        <w:t xml:space="preserve">, καταλάβαμε όλοι. Προχωράμε. </w:t>
      </w:r>
    </w:p>
    <w:p w14:paraId="2593AFE2"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Τον λόγο έχει η κ. Λιάνα Κανέλλη.</w:t>
      </w:r>
    </w:p>
    <w:p w14:paraId="2593AFE3" w14:textId="77777777" w:rsidR="009F6E2D" w:rsidRDefault="000A34DD">
      <w:pPr>
        <w:spacing w:line="600" w:lineRule="auto"/>
        <w:ind w:firstLine="720"/>
        <w:jc w:val="both"/>
        <w:rPr>
          <w:rFonts w:eastAsia="Times New Roman" w:cs="Times New Roman"/>
          <w:szCs w:val="24"/>
        </w:rPr>
      </w:pPr>
      <w:r w:rsidRPr="00805AEA">
        <w:rPr>
          <w:rFonts w:eastAsia="Times New Roman" w:cs="Times New Roman"/>
          <w:b/>
          <w:szCs w:val="24"/>
        </w:rPr>
        <w:t>ΛΙΑΝΑ ΚΑΝΕΛΛΗ:</w:t>
      </w:r>
      <w:r>
        <w:rPr>
          <w:rFonts w:eastAsia="Times New Roman" w:cs="Times New Roman"/>
          <w:szCs w:val="24"/>
        </w:rPr>
        <w:t xml:space="preserve"> Θα σας σώσω τον χρόνο λέγοντας τρία πράγματα.</w:t>
      </w:r>
    </w:p>
    <w:p w14:paraId="2593AFE4"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Πρώτον, στο νομοσχ</w:t>
      </w:r>
      <w:r>
        <w:rPr>
          <w:rFonts w:eastAsia="Times New Roman" w:cs="Times New Roman"/>
          <w:szCs w:val="24"/>
        </w:rPr>
        <w:t>έδιο που ήδη έχετε ενσωματώσει, μετά την αλλαγή που κάνατε, για τις τεχνικές υπηρεσίες και τη διευκρίνιση, κατ’ εξαίρεση και μόνο σε αυτό το ενσωματωμένο άρθρο εμείς θα πούμε «</w:t>
      </w:r>
      <w:r>
        <w:rPr>
          <w:rFonts w:eastAsia="Times New Roman" w:cs="Times New Roman"/>
          <w:szCs w:val="24"/>
        </w:rPr>
        <w:t>ναι</w:t>
      </w:r>
      <w:r>
        <w:rPr>
          <w:rFonts w:eastAsia="Times New Roman" w:cs="Times New Roman"/>
          <w:szCs w:val="24"/>
        </w:rPr>
        <w:t>». Όλο το υπόλοιπο είναι «</w:t>
      </w:r>
      <w:r>
        <w:rPr>
          <w:rFonts w:eastAsia="Times New Roman" w:cs="Times New Roman"/>
          <w:szCs w:val="24"/>
        </w:rPr>
        <w:t>όχι</w:t>
      </w:r>
      <w:r>
        <w:rPr>
          <w:rFonts w:eastAsia="Times New Roman" w:cs="Times New Roman"/>
          <w:szCs w:val="24"/>
        </w:rPr>
        <w:t xml:space="preserve">». </w:t>
      </w:r>
    </w:p>
    <w:p w14:paraId="2593AFE5"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Δεύτερον, θα σας πούμε «</w:t>
      </w:r>
      <w:r>
        <w:rPr>
          <w:rFonts w:eastAsia="Times New Roman" w:cs="Times New Roman"/>
          <w:szCs w:val="24"/>
        </w:rPr>
        <w:t>ναι</w:t>
      </w:r>
      <w:r>
        <w:rPr>
          <w:rFonts w:eastAsia="Times New Roman" w:cs="Times New Roman"/>
          <w:szCs w:val="24"/>
        </w:rPr>
        <w:t>» στο επίδομα που</w:t>
      </w:r>
      <w:r>
        <w:rPr>
          <w:rFonts w:eastAsia="Times New Roman" w:cs="Times New Roman"/>
          <w:szCs w:val="24"/>
        </w:rPr>
        <w:t xml:space="preserve"> δίνετε στις παραμεθόριες περιοχές. Είναι δυνατόν να περιμένετε, υπό την εξοργιστική διαδικασία της κατάθεσης τροπολογιών</w:t>
      </w:r>
      <w:r>
        <w:rPr>
          <w:rFonts w:eastAsia="Times New Roman" w:cs="Times New Roman"/>
          <w:szCs w:val="24"/>
        </w:rPr>
        <w:t>,</w:t>
      </w:r>
      <w:r>
        <w:rPr>
          <w:rFonts w:eastAsia="Times New Roman" w:cs="Times New Roman"/>
          <w:szCs w:val="24"/>
        </w:rPr>
        <w:t xml:space="preserve"> διαρκούσης έτσι εδώ, που είναι επισημασμένη και από το Προεδρείο</w:t>
      </w:r>
      <w:r>
        <w:rPr>
          <w:rFonts w:eastAsia="Times New Roman" w:cs="Times New Roman"/>
          <w:szCs w:val="24"/>
        </w:rPr>
        <w:t>,</w:t>
      </w:r>
      <w:r>
        <w:rPr>
          <w:rFonts w:eastAsia="Times New Roman" w:cs="Times New Roman"/>
          <w:szCs w:val="24"/>
        </w:rPr>
        <w:t xml:space="preserve"> ότι θα υποκύψουμε στον εκβιασμό και να φανούμε ότι σας λέμε να μη δ</w:t>
      </w:r>
      <w:r>
        <w:rPr>
          <w:rFonts w:eastAsia="Times New Roman" w:cs="Times New Roman"/>
          <w:szCs w:val="24"/>
        </w:rPr>
        <w:t>ώσετε το κατοστάρικο που λέτε ότι θα δώσετε</w:t>
      </w:r>
      <w:r w:rsidRPr="004A748F">
        <w:rPr>
          <w:rFonts w:eastAsia="Times New Roman" w:cs="Times New Roman"/>
          <w:szCs w:val="24"/>
        </w:rPr>
        <w:t xml:space="preserve"> </w:t>
      </w:r>
      <w:r>
        <w:rPr>
          <w:rFonts w:eastAsia="Times New Roman" w:cs="Times New Roman"/>
          <w:szCs w:val="24"/>
        </w:rPr>
        <w:t xml:space="preserve">στους καθημαγμένους στρατιωτικούς; Αν το φέρνατε όμως αλλιώς, θα συζητούσαμε αν </w:t>
      </w:r>
      <w:r>
        <w:rPr>
          <w:rFonts w:eastAsia="Times New Roman" w:cs="Times New Roman"/>
          <w:szCs w:val="24"/>
        </w:rPr>
        <w:lastRenderedPageBreak/>
        <w:t>αρκεί το κατοστάρικο, αν φτάνει το κατοστάρικο, τι έπρεπε να είναι και πόσους άλλους θα έπρεπε να περιλαμβάνει. Αλλά έτσι λουφάρετε,</w:t>
      </w:r>
      <w:r>
        <w:rPr>
          <w:rFonts w:eastAsia="Times New Roman" w:cs="Times New Roman"/>
          <w:szCs w:val="24"/>
        </w:rPr>
        <w:t xml:space="preserve"> το φέρνετε έτσι, περνάει γρήγορα, εκβιαστικά. Πάρτε ένα «</w:t>
      </w:r>
      <w:r>
        <w:rPr>
          <w:rFonts w:eastAsia="Times New Roman" w:cs="Times New Roman"/>
          <w:szCs w:val="24"/>
        </w:rPr>
        <w:t>ναι</w:t>
      </w:r>
      <w:r>
        <w:rPr>
          <w:rFonts w:eastAsia="Times New Roman" w:cs="Times New Roman"/>
          <w:szCs w:val="24"/>
        </w:rPr>
        <w:t>», να το ευχαριστηθείτε.</w:t>
      </w:r>
    </w:p>
    <w:p w14:paraId="2593AFE6" w14:textId="77777777" w:rsidR="009F6E2D" w:rsidRDefault="000A34DD">
      <w:pPr>
        <w:spacing w:line="600" w:lineRule="auto"/>
        <w:ind w:firstLine="720"/>
        <w:jc w:val="both"/>
        <w:rPr>
          <w:rFonts w:eastAsia="Times New Roman"/>
          <w:szCs w:val="24"/>
        </w:rPr>
      </w:pPr>
      <w:r>
        <w:rPr>
          <w:rFonts w:eastAsia="Times New Roman"/>
          <w:szCs w:val="24"/>
        </w:rPr>
        <w:t>Θα σας πω τώρα εδώ για τους δύο στρατιωτικούς για τους οποίους οφείλατε αυτό το πράγμα να το έχετε κάνει στα σοβαρά από την πρώτη εβδομάδα, τη δεύτερη ή την τρίτη. Πήγατε</w:t>
      </w:r>
      <w:r>
        <w:rPr>
          <w:rFonts w:eastAsia="Times New Roman"/>
          <w:szCs w:val="24"/>
        </w:rPr>
        <w:t xml:space="preserve"> στους πεντακ</w:t>
      </w:r>
      <w:r>
        <w:rPr>
          <w:rFonts w:eastAsia="Times New Roman"/>
          <w:szCs w:val="24"/>
        </w:rPr>
        <w:t>όσι</w:t>
      </w:r>
      <w:r>
        <w:rPr>
          <w:rFonts w:eastAsia="Times New Roman"/>
          <w:szCs w:val="24"/>
        </w:rPr>
        <w:t>ους φίλους σας και συμμάχους σας νατοϊκούς, Τούρκους, γραμματείς, φαρισαίους, πολιτικούς, υπογράφοντες συμφωνίες, παζάρια, καταγγείλατε ομηρία, παζάρι, δεν τα καταφέρατε. Και τώρα πάμε με τερτίπι αναγκαστικό εκ των πραγμάτων για να αποκτήσο</w:t>
      </w:r>
      <w:r>
        <w:rPr>
          <w:rFonts w:eastAsia="Times New Roman"/>
          <w:szCs w:val="24"/>
        </w:rPr>
        <w:t>υν μόνιμη κατοικία</w:t>
      </w:r>
      <w:r w:rsidRPr="00E511E1">
        <w:rPr>
          <w:rFonts w:eastAsia="Times New Roman"/>
          <w:szCs w:val="24"/>
        </w:rPr>
        <w:t>,</w:t>
      </w:r>
      <w:r>
        <w:rPr>
          <w:rFonts w:eastAsia="Times New Roman"/>
          <w:szCs w:val="24"/>
        </w:rPr>
        <w:t xml:space="preserve"> ελπίζοντας στην επιείκεια των τουρκικών δικαστηρίων. Έπρεπε να γίνει πολύ νωρίτερα</w:t>
      </w:r>
      <w:r w:rsidRPr="00E511E1">
        <w:rPr>
          <w:rFonts w:eastAsia="Times New Roman"/>
          <w:szCs w:val="24"/>
        </w:rPr>
        <w:t>,</w:t>
      </w:r>
      <w:r>
        <w:rPr>
          <w:rFonts w:eastAsia="Times New Roman"/>
          <w:szCs w:val="24"/>
        </w:rPr>
        <w:t xml:space="preserve"> εάν αυτό ήταν νομικώς απαραίτητο. Άργησαν και οι νομικοί να σας το πουν. Είχατε δύο μήνες. Περάσαν και άλλα νομοσχέδια που μπορούσατε να το είχατε φέρει</w:t>
      </w:r>
      <w:r>
        <w:rPr>
          <w:rFonts w:eastAsia="Times New Roman"/>
          <w:szCs w:val="24"/>
        </w:rPr>
        <w:t xml:space="preserve"> και όχι να το φέρνετε σήμερα με αυτή τη διαδικασία και να υποχρεωνόμαστε να υποχωρούμε σε θέματα αρχών, για να μην αφήσουμε τα δύο παιδιά εκεί ανυπεράσπιστα. </w:t>
      </w:r>
    </w:p>
    <w:p w14:paraId="2593AFE7" w14:textId="77777777" w:rsidR="009F6E2D" w:rsidRDefault="000A34DD">
      <w:pPr>
        <w:spacing w:line="600" w:lineRule="auto"/>
        <w:ind w:firstLine="720"/>
        <w:jc w:val="both"/>
        <w:rPr>
          <w:rFonts w:eastAsia="Times New Roman"/>
          <w:szCs w:val="24"/>
        </w:rPr>
      </w:pPr>
      <w:r>
        <w:rPr>
          <w:rFonts w:eastAsia="Times New Roman"/>
          <w:szCs w:val="24"/>
        </w:rPr>
        <w:t>Για να σας πω, όμως, «</w:t>
      </w:r>
      <w:r>
        <w:rPr>
          <w:rFonts w:eastAsia="Times New Roman"/>
          <w:szCs w:val="24"/>
        </w:rPr>
        <w:t>ναι</w:t>
      </w:r>
      <w:r>
        <w:rPr>
          <w:rFonts w:eastAsia="Times New Roman"/>
          <w:szCs w:val="24"/>
        </w:rPr>
        <w:t>» σε αυτό που θέλω να σας πω, βγάλτε μου το δεύτερο που πήγατε και βάλα</w:t>
      </w:r>
      <w:r>
        <w:rPr>
          <w:rFonts w:eastAsia="Times New Roman"/>
          <w:szCs w:val="24"/>
        </w:rPr>
        <w:t xml:space="preserve">τε πονηρότατα από κάτω στη βουλευτική τροπολογία. Πήγατε και μου βάλατε μια ρύθμιση για την εποπτεία λειτουργίας </w:t>
      </w:r>
      <w:r>
        <w:rPr>
          <w:rFonts w:eastAsia="Times New Roman"/>
          <w:szCs w:val="24"/>
        </w:rPr>
        <w:lastRenderedPageBreak/>
        <w:t xml:space="preserve">του Οικοδομικού Συνεταιρισμού Μονίμων Αξιωματικών. Με </w:t>
      </w:r>
      <w:proofErr w:type="spellStart"/>
      <w:r>
        <w:rPr>
          <w:rFonts w:eastAsia="Times New Roman"/>
          <w:szCs w:val="24"/>
        </w:rPr>
        <w:t>συγχωρείτε</w:t>
      </w:r>
      <w:proofErr w:type="spellEnd"/>
      <w:r>
        <w:rPr>
          <w:rFonts w:eastAsia="Times New Roman"/>
          <w:szCs w:val="24"/>
        </w:rPr>
        <w:t>, αλλά τι σχέση έχει αυτό;</w:t>
      </w:r>
    </w:p>
    <w:p w14:paraId="2593AFE8" w14:textId="77777777" w:rsidR="009F6E2D" w:rsidRDefault="000A34DD">
      <w:pPr>
        <w:spacing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w:t>
      </w:r>
      <w:r>
        <w:rPr>
          <w:rFonts w:eastAsia="Times New Roman"/>
          <w:b/>
          <w:szCs w:val="24"/>
        </w:rPr>
        <w:t xml:space="preserve">ων Ανεξαρτήτων Ελλήνων): </w:t>
      </w:r>
      <w:r w:rsidRPr="009230FF">
        <w:rPr>
          <w:rFonts w:eastAsia="Times New Roman"/>
          <w:szCs w:val="24"/>
        </w:rPr>
        <w:t>Να το βγάλω</w:t>
      </w:r>
      <w:r>
        <w:rPr>
          <w:rFonts w:eastAsia="Times New Roman"/>
          <w:szCs w:val="24"/>
        </w:rPr>
        <w:t>, αν θέλετε να πάμε όλοι μαζί και να το ψηφίσετε. Θα το βγάλω.</w:t>
      </w:r>
    </w:p>
    <w:p w14:paraId="2593AFE9" w14:textId="77777777" w:rsidR="009F6E2D" w:rsidRDefault="000A34DD">
      <w:pPr>
        <w:spacing w:line="600" w:lineRule="auto"/>
        <w:ind w:firstLine="720"/>
        <w:jc w:val="both"/>
        <w:rPr>
          <w:rFonts w:eastAsia="Times New Roman"/>
          <w:szCs w:val="24"/>
        </w:rPr>
      </w:pPr>
      <w:r w:rsidRPr="009230FF">
        <w:rPr>
          <w:rFonts w:eastAsia="Times New Roman"/>
          <w:b/>
          <w:szCs w:val="24"/>
        </w:rPr>
        <w:t>ΛΙΑΝΑ ΚΑΝΕΛΛΗ:</w:t>
      </w:r>
      <w:r w:rsidRPr="009230FF">
        <w:rPr>
          <w:rFonts w:eastAsia="Times New Roman"/>
          <w:szCs w:val="24"/>
        </w:rPr>
        <w:t xml:space="preserve"> </w:t>
      </w:r>
      <w:r>
        <w:rPr>
          <w:rFonts w:eastAsia="Times New Roman"/>
          <w:szCs w:val="24"/>
        </w:rPr>
        <w:t>Βγάλτε το. Το βγάζετε;</w:t>
      </w:r>
    </w:p>
    <w:p w14:paraId="2593AFEA" w14:textId="77777777" w:rsidR="009F6E2D" w:rsidRDefault="000A34DD">
      <w:pPr>
        <w:spacing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Ανεξαρτήτων Ελλήνων): </w:t>
      </w:r>
      <w:r w:rsidRPr="009230FF">
        <w:rPr>
          <w:rFonts w:eastAsia="Times New Roman"/>
          <w:szCs w:val="24"/>
        </w:rPr>
        <w:t xml:space="preserve">Εάν είναι να ψηφίσουμε </w:t>
      </w:r>
      <w:r>
        <w:rPr>
          <w:rFonts w:eastAsia="Times New Roman"/>
          <w:szCs w:val="24"/>
        </w:rPr>
        <w:t>όλοι, θα το βγάλω.</w:t>
      </w:r>
    </w:p>
    <w:p w14:paraId="2593AFEB" w14:textId="77777777" w:rsidR="009F6E2D" w:rsidRDefault="000A34DD">
      <w:pPr>
        <w:spacing w:line="600" w:lineRule="auto"/>
        <w:ind w:firstLine="720"/>
        <w:jc w:val="both"/>
        <w:rPr>
          <w:rFonts w:eastAsia="Times New Roman"/>
          <w:szCs w:val="24"/>
        </w:rPr>
      </w:pPr>
      <w:r w:rsidRPr="009230FF">
        <w:rPr>
          <w:rFonts w:eastAsia="Times New Roman"/>
          <w:b/>
          <w:szCs w:val="24"/>
        </w:rPr>
        <w:t>ΛΙΑΝΑ ΚΑΝΕΛΛΗ</w:t>
      </w:r>
      <w:r>
        <w:rPr>
          <w:rFonts w:eastAsia="Times New Roman"/>
          <w:b/>
          <w:szCs w:val="24"/>
        </w:rPr>
        <w:t xml:space="preserve">: </w:t>
      </w:r>
      <w:r w:rsidRPr="009230FF">
        <w:rPr>
          <w:rFonts w:eastAsia="Times New Roman"/>
          <w:szCs w:val="24"/>
        </w:rPr>
        <w:t>Εάν το βγάλετε, ψηφίζω «</w:t>
      </w:r>
      <w:r>
        <w:rPr>
          <w:rFonts w:eastAsia="Times New Roman"/>
          <w:szCs w:val="24"/>
        </w:rPr>
        <w:t>ναι</w:t>
      </w:r>
      <w:r w:rsidRPr="009230FF">
        <w:rPr>
          <w:rFonts w:eastAsia="Times New Roman"/>
          <w:szCs w:val="24"/>
        </w:rPr>
        <w:t>».</w:t>
      </w:r>
    </w:p>
    <w:p w14:paraId="2593AFEC" w14:textId="77777777" w:rsidR="009F6E2D" w:rsidRDefault="000A34DD">
      <w:pPr>
        <w:spacing w:line="600" w:lineRule="auto"/>
        <w:ind w:firstLine="720"/>
        <w:jc w:val="both"/>
        <w:rPr>
          <w:rFonts w:eastAsia="Times New Roman"/>
          <w:b/>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Ανεξαρτήτων Ελλήνων): </w:t>
      </w:r>
      <w:r w:rsidRPr="009230FF">
        <w:rPr>
          <w:rFonts w:eastAsia="Times New Roman"/>
          <w:szCs w:val="24"/>
        </w:rPr>
        <w:t>Το βγάζω.</w:t>
      </w:r>
    </w:p>
    <w:p w14:paraId="2593AFED" w14:textId="77777777" w:rsidR="009F6E2D" w:rsidRDefault="000A34DD">
      <w:pPr>
        <w:spacing w:line="600" w:lineRule="auto"/>
        <w:ind w:firstLine="720"/>
        <w:jc w:val="both"/>
        <w:rPr>
          <w:rFonts w:eastAsia="Times New Roman"/>
          <w:szCs w:val="24"/>
        </w:rPr>
      </w:pPr>
      <w:r w:rsidRPr="009230FF">
        <w:rPr>
          <w:rFonts w:eastAsia="Times New Roman"/>
          <w:b/>
          <w:szCs w:val="24"/>
        </w:rPr>
        <w:t>ΛΙΑΝΑ ΚΑΝΕΛΛΗ</w:t>
      </w:r>
      <w:r>
        <w:rPr>
          <w:rFonts w:eastAsia="Times New Roman"/>
          <w:b/>
          <w:szCs w:val="24"/>
        </w:rPr>
        <w:t xml:space="preserve">: </w:t>
      </w:r>
      <w:r w:rsidRPr="009230FF">
        <w:rPr>
          <w:rFonts w:eastAsia="Times New Roman"/>
          <w:szCs w:val="24"/>
        </w:rPr>
        <w:t>Ωραία. Βγάλτε το</w:t>
      </w:r>
      <w:r>
        <w:rPr>
          <w:rFonts w:eastAsia="Times New Roman"/>
          <w:szCs w:val="24"/>
        </w:rPr>
        <w:t xml:space="preserve"> και</w:t>
      </w:r>
      <w:r w:rsidRPr="009230FF">
        <w:rPr>
          <w:rFonts w:eastAsia="Times New Roman"/>
          <w:szCs w:val="24"/>
        </w:rPr>
        <w:t xml:space="preserve"> ψηφίζω «</w:t>
      </w:r>
      <w:r>
        <w:rPr>
          <w:rFonts w:eastAsia="Times New Roman"/>
          <w:szCs w:val="24"/>
        </w:rPr>
        <w:t>ναι</w:t>
      </w:r>
      <w:r w:rsidRPr="009230FF">
        <w:rPr>
          <w:rFonts w:eastAsia="Times New Roman"/>
          <w:szCs w:val="24"/>
        </w:rPr>
        <w:t>».</w:t>
      </w:r>
    </w:p>
    <w:p w14:paraId="2593AFEE" w14:textId="77777777" w:rsidR="009F6E2D" w:rsidRDefault="000A34DD">
      <w:pPr>
        <w:spacing w:line="600" w:lineRule="auto"/>
        <w:ind w:firstLine="720"/>
        <w:jc w:val="both"/>
        <w:rPr>
          <w:rFonts w:eastAsia="Times New Roman"/>
          <w:szCs w:val="24"/>
        </w:rPr>
      </w:pPr>
      <w:r>
        <w:rPr>
          <w:rFonts w:eastAsia="Times New Roman"/>
          <w:szCs w:val="24"/>
        </w:rPr>
        <w:t>Ευχαριστώ πάρα πολύ, κύριε Πρόεδρε.</w:t>
      </w:r>
    </w:p>
    <w:p w14:paraId="2593AFEF" w14:textId="77777777" w:rsidR="009F6E2D" w:rsidRDefault="000A34DD">
      <w:pPr>
        <w:spacing w:line="600" w:lineRule="auto"/>
        <w:ind w:firstLine="720"/>
        <w:jc w:val="both"/>
        <w:rPr>
          <w:rFonts w:eastAsia="Times New Roman"/>
          <w:szCs w:val="24"/>
        </w:rPr>
      </w:pPr>
      <w:r w:rsidRPr="009230FF">
        <w:rPr>
          <w:rFonts w:eastAsia="Times New Roman"/>
          <w:b/>
          <w:szCs w:val="24"/>
        </w:rPr>
        <w:t>ΚΩΝΣΤΑΝΤΙΝΟΣ ΤΑΣΟΥΛΑΣ:</w:t>
      </w:r>
      <w:r>
        <w:rPr>
          <w:rFonts w:eastAsia="Times New Roman"/>
          <w:b/>
          <w:szCs w:val="24"/>
        </w:rPr>
        <w:t xml:space="preserve"> </w:t>
      </w:r>
      <w:r>
        <w:rPr>
          <w:rFonts w:eastAsia="Times New Roman"/>
          <w:szCs w:val="24"/>
        </w:rPr>
        <w:t>Δεν είναι τερτί</w:t>
      </w:r>
      <w:r>
        <w:rPr>
          <w:rFonts w:eastAsia="Times New Roman"/>
          <w:szCs w:val="24"/>
        </w:rPr>
        <w:t>πι αυτό που κάνει;</w:t>
      </w:r>
    </w:p>
    <w:p w14:paraId="2593AFF0" w14:textId="77777777" w:rsidR="009F6E2D" w:rsidRDefault="000A34DD">
      <w:pPr>
        <w:spacing w:line="600" w:lineRule="auto"/>
        <w:ind w:firstLine="720"/>
        <w:jc w:val="center"/>
        <w:rPr>
          <w:rFonts w:eastAsia="Times New Roman"/>
          <w:szCs w:val="24"/>
        </w:rPr>
      </w:pPr>
      <w:r>
        <w:rPr>
          <w:rFonts w:eastAsia="Times New Roman"/>
          <w:szCs w:val="24"/>
        </w:rPr>
        <w:t>(Θόρυβος στην Αίθουσα)</w:t>
      </w:r>
    </w:p>
    <w:p w14:paraId="2593AFF1" w14:textId="77777777" w:rsidR="009F6E2D" w:rsidRDefault="000A34DD">
      <w:pPr>
        <w:spacing w:line="600" w:lineRule="auto"/>
        <w:ind w:firstLine="720"/>
        <w:jc w:val="both"/>
        <w:rPr>
          <w:rFonts w:eastAsia="Times New Roman" w:cs="Times New Roman"/>
          <w:bCs/>
          <w:szCs w:val="24"/>
        </w:rPr>
      </w:pPr>
      <w:r>
        <w:rPr>
          <w:rFonts w:eastAsia="Times New Roman" w:cs="Times New Roman"/>
          <w:b/>
          <w:bCs/>
          <w:szCs w:val="24"/>
        </w:rPr>
        <w:lastRenderedPageBreak/>
        <w:t xml:space="preserve">ΠΡΟΕΔΡΕΥΩΝ (Νικήτας Κακλαμάνης): </w:t>
      </w:r>
      <w:r>
        <w:rPr>
          <w:rFonts w:eastAsia="Times New Roman" w:cs="Times New Roman"/>
          <w:bCs/>
          <w:szCs w:val="24"/>
        </w:rPr>
        <w:t>Κύριοι, σας παρακαλώ! Κατά τη διάρκεια της συζήτησης ο οποιοσδήποτε Υπουργός της οποιασδήποτε κυβέρνησης έχει δικαίωμα να αποσύρει άρθρο ή κομμάτι από τροπολογία ή να αλλάξει. Αντιλ</w:t>
      </w:r>
      <w:r>
        <w:rPr>
          <w:rFonts w:eastAsia="Times New Roman" w:cs="Times New Roman"/>
          <w:bCs/>
          <w:szCs w:val="24"/>
        </w:rPr>
        <w:t xml:space="preserve">αμβάνομαι τι λέτε, κύριε Τασούλα, αλλά όχι ότι είναι παράτυπο. </w:t>
      </w:r>
    </w:p>
    <w:p w14:paraId="2593AFF2" w14:textId="77777777" w:rsidR="009F6E2D" w:rsidRDefault="000A34DD">
      <w:pPr>
        <w:spacing w:line="600" w:lineRule="auto"/>
        <w:ind w:firstLine="720"/>
        <w:jc w:val="both"/>
        <w:rPr>
          <w:rFonts w:eastAsia="Times New Roman" w:cs="Times New Roman"/>
          <w:bCs/>
          <w:szCs w:val="24"/>
        </w:rPr>
      </w:pPr>
      <w:r>
        <w:rPr>
          <w:rFonts w:eastAsia="Times New Roman" w:cs="Times New Roman"/>
          <w:bCs/>
          <w:szCs w:val="24"/>
        </w:rPr>
        <w:t>Εκ μέρους της Χρυσής Αυγής, επειδή παρευρίσκεται ο Κοινοβουλευτικός της Εκπρόσωπος, τον λόγο έχει ο κ. Παππάς για τρία λεπτά για τις δύο τροπολογίες.</w:t>
      </w:r>
    </w:p>
    <w:p w14:paraId="2593AFF3" w14:textId="77777777" w:rsidR="009F6E2D" w:rsidRDefault="000A34DD">
      <w:pPr>
        <w:spacing w:line="600" w:lineRule="auto"/>
        <w:ind w:firstLine="720"/>
        <w:jc w:val="both"/>
        <w:rPr>
          <w:rFonts w:eastAsia="Times New Roman" w:cs="Times New Roman"/>
          <w:bCs/>
          <w:szCs w:val="24"/>
        </w:rPr>
      </w:pPr>
      <w:r>
        <w:rPr>
          <w:rFonts w:eastAsia="Times New Roman" w:cs="Times New Roman"/>
          <w:bCs/>
          <w:szCs w:val="24"/>
        </w:rPr>
        <w:t>Ορίστε, κύριε Παππά, έχετε τον λόγο.</w:t>
      </w:r>
    </w:p>
    <w:p w14:paraId="2593AFF4" w14:textId="77777777" w:rsidR="009F6E2D" w:rsidRDefault="000A34DD">
      <w:pPr>
        <w:spacing w:line="600" w:lineRule="auto"/>
        <w:ind w:firstLine="720"/>
        <w:jc w:val="both"/>
        <w:rPr>
          <w:rFonts w:eastAsia="Times New Roman" w:cs="Times New Roman"/>
          <w:bCs/>
          <w:szCs w:val="24"/>
        </w:rPr>
      </w:pPr>
      <w:r>
        <w:rPr>
          <w:rFonts w:eastAsia="Times New Roman" w:cs="Times New Roman"/>
          <w:b/>
          <w:bCs/>
          <w:szCs w:val="24"/>
        </w:rPr>
        <w:t>ΧΡΗΣΤΟΣ ΠΑΠΠΑΣ</w:t>
      </w:r>
      <w:r w:rsidRPr="00542D1B">
        <w:rPr>
          <w:rFonts w:eastAsia="Times New Roman" w:cs="Times New Roman"/>
          <w:b/>
          <w:bCs/>
          <w:szCs w:val="24"/>
        </w:rPr>
        <w:t xml:space="preserve">: </w:t>
      </w:r>
      <w:r w:rsidRPr="001E272B">
        <w:rPr>
          <w:rFonts w:eastAsia="Times New Roman" w:cs="Times New Roman"/>
          <w:bCs/>
          <w:szCs w:val="24"/>
        </w:rPr>
        <w:t>Ευχαριστώ</w:t>
      </w:r>
      <w:r>
        <w:rPr>
          <w:rFonts w:eastAsia="Times New Roman" w:cs="Times New Roman"/>
          <w:bCs/>
          <w:szCs w:val="24"/>
        </w:rPr>
        <w:t>,</w:t>
      </w:r>
      <w:r>
        <w:rPr>
          <w:rFonts w:eastAsia="Times New Roman" w:cs="Times New Roman"/>
          <w:b/>
          <w:bCs/>
          <w:szCs w:val="24"/>
        </w:rPr>
        <w:t xml:space="preserve"> </w:t>
      </w:r>
      <w:r>
        <w:rPr>
          <w:rFonts w:eastAsia="Times New Roman" w:cs="Times New Roman"/>
          <w:bCs/>
          <w:szCs w:val="24"/>
        </w:rPr>
        <w:t>κ</w:t>
      </w:r>
      <w:r w:rsidRPr="00542D1B">
        <w:rPr>
          <w:rFonts w:eastAsia="Times New Roman" w:cs="Times New Roman"/>
          <w:bCs/>
          <w:szCs w:val="24"/>
        </w:rPr>
        <w:t>ύριε Πρ</w:t>
      </w:r>
      <w:r>
        <w:rPr>
          <w:rFonts w:eastAsia="Times New Roman" w:cs="Times New Roman"/>
          <w:bCs/>
          <w:szCs w:val="24"/>
        </w:rPr>
        <w:t>όεδρε.</w:t>
      </w:r>
    </w:p>
    <w:p w14:paraId="2593AFF5" w14:textId="77777777" w:rsidR="009F6E2D" w:rsidRDefault="000A34DD">
      <w:pPr>
        <w:spacing w:line="600" w:lineRule="auto"/>
        <w:ind w:firstLine="720"/>
        <w:jc w:val="both"/>
        <w:rPr>
          <w:rFonts w:eastAsia="Times New Roman" w:cs="Times New Roman"/>
          <w:bCs/>
          <w:szCs w:val="24"/>
        </w:rPr>
      </w:pPr>
      <w:r>
        <w:rPr>
          <w:rFonts w:eastAsia="Times New Roman" w:cs="Times New Roman"/>
          <w:bCs/>
          <w:szCs w:val="24"/>
        </w:rPr>
        <w:t>Για την πρώτη τροπολογία</w:t>
      </w:r>
      <w:r>
        <w:rPr>
          <w:rFonts w:eastAsia="Times New Roman" w:cs="Times New Roman"/>
          <w:bCs/>
          <w:szCs w:val="24"/>
        </w:rPr>
        <w:t>,</w:t>
      </w:r>
      <w:r>
        <w:rPr>
          <w:rFonts w:eastAsia="Times New Roman" w:cs="Times New Roman"/>
          <w:bCs/>
          <w:szCs w:val="24"/>
        </w:rPr>
        <w:t xml:space="preserve"> που αφορά το επίδομα στις παραμεθόριες περιοχές, ήταν σκανδαλώδες να έχετε εξαιρέσει για τόσο καιρό την Ήπειρο και τη</w:t>
      </w:r>
      <w:r>
        <w:rPr>
          <w:rFonts w:eastAsia="Times New Roman" w:cs="Times New Roman"/>
          <w:bCs/>
          <w:szCs w:val="24"/>
        </w:rPr>
        <w:t xml:space="preserve"> Μακεδονία και να μην τις θεωρούσατε παραμεθόριες περιοχές, δηλαδή τις θεωρούσατε κάτι σαν Σύνταγμα, σαν Ομόνοια την ακριτική Ήπειρο και την ακριτική Μακεδονία. Κάλλιο αργά παρά ποτέ. </w:t>
      </w:r>
    </w:p>
    <w:p w14:paraId="2593AFF6" w14:textId="77777777" w:rsidR="009F6E2D" w:rsidRDefault="000A34DD">
      <w:pPr>
        <w:spacing w:line="600" w:lineRule="auto"/>
        <w:ind w:firstLine="720"/>
        <w:jc w:val="both"/>
        <w:rPr>
          <w:rFonts w:eastAsia="Times New Roman" w:cs="Times New Roman"/>
          <w:bCs/>
          <w:szCs w:val="24"/>
        </w:rPr>
      </w:pPr>
      <w:r>
        <w:rPr>
          <w:rFonts w:eastAsia="Times New Roman" w:cs="Times New Roman"/>
          <w:bCs/>
          <w:szCs w:val="24"/>
        </w:rPr>
        <w:t>Σας επεσήμανα, κύριε Υπουργέ, να δείτε και το θέμα των αναδρομικών.</w:t>
      </w:r>
    </w:p>
    <w:p w14:paraId="2593AFF7" w14:textId="77777777" w:rsidR="009F6E2D" w:rsidRDefault="000A34DD">
      <w:pPr>
        <w:spacing w:line="600" w:lineRule="auto"/>
        <w:ind w:firstLine="720"/>
        <w:jc w:val="both"/>
        <w:rPr>
          <w:rFonts w:eastAsia="Times New Roman" w:cs="Times New Roman"/>
          <w:bCs/>
          <w:szCs w:val="24"/>
        </w:rPr>
      </w:pPr>
      <w:r>
        <w:rPr>
          <w:rFonts w:eastAsia="Times New Roman" w:cs="Times New Roman"/>
          <w:bCs/>
          <w:szCs w:val="24"/>
        </w:rPr>
        <w:lastRenderedPageBreak/>
        <w:t>Προ</w:t>
      </w:r>
      <w:r>
        <w:rPr>
          <w:rFonts w:eastAsia="Times New Roman" w:cs="Times New Roman"/>
          <w:bCs/>
          <w:szCs w:val="24"/>
        </w:rPr>
        <w:t>χωράω στο άλλο ζήτημα, που είναι πολύ πιο σοβαρό, στο θέμα των δύο στρατιωτικών. Είμαστε θετικοί, κατ’ αρχήν, στην τροπολογία αυτή. Θέλω να κάνω, όμως, τις εξής επισημάνσεις: Έρχεστε στο παρά πέντε να πείτε ότι την Παρασκευή είναι το δικαστήριο και ως κυρί</w:t>
      </w:r>
      <w:r>
        <w:rPr>
          <w:rFonts w:eastAsia="Times New Roman" w:cs="Times New Roman"/>
          <w:bCs/>
          <w:szCs w:val="24"/>
        </w:rPr>
        <w:t xml:space="preserve">αρχο κράτος εναποθέτουμε τις ελπίδες μας για τους δύο ομήρους στρατιωτικούς, που έχουν περάσει </w:t>
      </w:r>
      <w:proofErr w:type="spellStart"/>
      <w:r>
        <w:rPr>
          <w:rFonts w:eastAsia="Times New Roman" w:cs="Times New Roman"/>
          <w:bCs/>
          <w:szCs w:val="24"/>
        </w:rPr>
        <w:t>εκατόν</w:t>
      </w:r>
      <w:proofErr w:type="spellEnd"/>
      <w:r>
        <w:rPr>
          <w:rFonts w:eastAsia="Times New Roman" w:cs="Times New Roman"/>
          <w:bCs/>
          <w:szCs w:val="24"/>
        </w:rPr>
        <w:t xml:space="preserve"> είκοσι πέντε μέρες, τέσσερις και πλέον μήνες, στους δικηγόρους και στις οικογένειες και φέρνουμε μια τροπολογία εδώ και δίνουμε επίδομα στους στρατιωτικού</w:t>
      </w:r>
      <w:r>
        <w:rPr>
          <w:rFonts w:eastAsia="Times New Roman" w:cs="Times New Roman"/>
          <w:bCs/>
          <w:szCs w:val="24"/>
        </w:rPr>
        <w:t>ς. Εξαγοράζουμε κατά κάποιο</w:t>
      </w:r>
      <w:r>
        <w:rPr>
          <w:rFonts w:eastAsia="Times New Roman" w:cs="Times New Roman"/>
          <w:bCs/>
          <w:szCs w:val="24"/>
        </w:rPr>
        <w:t>ν</w:t>
      </w:r>
      <w:r>
        <w:rPr>
          <w:rFonts w:eastAsia="Times New Roman" w:cs="Times New Roman"/>
          <w:bCs/>
          <w:szCs w:val="24"/>
        </w:rPr>
        <w:t xml:space="preserve"> τρόπο την ενοχή σας για την κατάντια του ελληνικού κράτους</w:t>
      </w:r>
      <w:r>
        <w:rPr>
          <w:rFonts w:eastAsia="Times New Roman" w:cs="Times New Roman"/>
          <w:bCs/>
          <w:szCs w:val="24"/>
        </w:rPr>
        <w:t>,</w:t>
      </w:r>
      <w:r>
        <w:rPr>
          <w:rFonts w:eastAsia="Times New Roman" w:cs="Times New Roman"/>
          <w:bCs/>
          <w:szCs w:val="24"/>
        </w:rPr>
        <w:t xml:space="preserve"> που, τη στιγμή που έχουμε δύο ομήρους, ο Πρωθυπουργός στέλνει συγχαρητήρια, ως καλός υποτακτικός, στον </w:t>
      </w:r>
      <w:proofErr w:type="spellStart"/>
      <w:r>
        <w:rPr>
          <w:rFonts w:eastAsia="Times New Roman" w:cs="Times New Roman"/>
          <w:bCs/>
          <w:szCs w:val="24"/>
        </w:rPr>
        <w:t>Ερντογάν</w:t>
      </w:r>
      <w:proofErr w:type="spellEnd"/>
      <w:r>
        <w:rPr>
          <w:rFonts w:eastAsia="Times New Roman" w:cs="Times New Roman"/>
          <w:bCs/>
          <w:szCs w:val="24"/>
        </w:rPr>
        <w:t xml:space="preserve"> για την εκλογή του.</w:t>
      </w:r>
    </w:p>
    <w:p w14:paraId="2593AFF8" w14:textId="77777777" w:rsidR="009F6E2D" w:rsidRDefault="000A34DD">
      <w:pPr>
        <w:spacing w:line="600" w:lineRule="auto"/>
        <w:ind w:firstLine="720"/>
        <w:jc w:val="both"/>
        <w:rPr>
          <w:rFonts w:eastAsia="Times New Roman"/>
          <w:b/>
          <w:szCs w:val="24"/>
        </w:rPr>
      </w:pPr>
      <w:r>
        <w:rPr>
          <w:rFonts w:eastAsia="Times New Roman"/>
          <w:b/>
          <w:szCs w:val="24"/>
        </w:rPr>
        <w:t>ΠΑΝΟΣ ΚΑΜΜΕΝΟΣ (Υπουργός Εθνικής Άμ</w:t>
      </w:r>
      <w:r>
        <w:rPr>
          <w:rFonts w:eastAsia="Times New Roman"/>
          <w:b/>
          <w:szCs w:val="24"/>
        </w:rPr>
        <w:t>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Ανεξαρτήτων Ελλήνων): </w:t>
      </w:r>
      <w:r w:rsidRPr="00542D1B">
        <w:rPr>
          <w:rFonts w:eastAsia="Times New Roman"/>
          <w:szCs w:val="24"/>
        </w:rPr>
        <w:t>Τι προτείνετε;</w:t>
      </w:r>
    </w:p>
    <w:p w14:paraId="2593AFF9" w14:textId="77777777" w:rsidR="009F6E2D" w:rsidRDefault="000A34DD">
      <w:pPr>
        <w:spacing w:line="600" w:lineRule="auto"/>
        <w:ind w:firstLine="720"/>
        <w:jc w:val="both"/>
        <w:rPr>
          <w:rFonts w:eastAsia="Times New Roman" w:cs="Times New Roman"/>
          <w:bCs/>
          <w:szCs w:val="24"/>
        </w:rPr>
      </w:pPr>
      <w:r>
        <w:rPr>
          <w:rFonts w:eastAsia="Times New Roman" w:cs="Times New Roman"/>
          <w:b/>
          <w:bCs/>
          <w:szCs w:val="24"/>
        </w:rPr>
        <w:t>ΧΡΗΣΤΟΣ ΠΑΠΠΑΣ</w:t>
      </w:r>
      <w:r w:rsidRPr="00542D1B">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Προτείνω να γίνετε, επιτέλους, εκπρόσωποι ενός εθνικά κυρίαρχου κράτους, να πιέσετε από το ΝΑΤΟ, να πιέσετε μέσα στα διεθνή φόρα.</w:t>
      </w:r>
    </w:p>
    <w:p w14:paraId="2593AFFA" w14:textId="77777777" w:rsidR="009F6E2D" w:rsidRDefault="000A34DD">
      <w:pPr>
        <w:spacing w:line="600" w:lineRule="auto"/>
        <w:ind w:firstLine="720"/>
        <w:jc w:val="both"/>
        <w:rPr>
          <w:rFonts w:eastAsia="Times New Roman" w:cs="Times New Roman"/>
          <w:bCs/>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w:t>
      </w:r>
      <w:r>
        <w:rPr>
          <w:rFonts w:eastAsia="Times New Roman"/>
          <w:b/>
          <w:szCs w:val="24"/>
        </w:rPr>
        <w:t xml:space="preserve">ν Ανεξαρτήτων Ελλήνων): </w:t>
      </w:r>
      <w:r>
        <w:rPr>
          <w:rFonts w:eastAsia="Times New Roman"/>
          <w:szCs w:val="24"/>
        </w:rPr>
        <w:t xml:space="preserve">Αυτό κάνουμε: </w:t>
      </w:r>
      <w:r w:rsidRPr="008007AB">
        <w:rPr>
          <w:rFonts w:eastAsia="Times New Roman"/>
          <w:szCs w:val="24"/>
        </w:rPr>
        <w:t>Πιέζουμε.</w:t>
      </w:r>
    </w:p>
    <w:p w14:paraId="2593AFFB" w14:textId="77777777" w:rsidR="009F6E2D" w:rsidRDefault="000A34DD">
      <w:pPr>
        <w:spacing w:line="600" w:lineRule="auto"/>
        <w:ind w:firstLine="720"/>
        <w:jc w:val="both"/>
        <w:rPr>
          <w:rFonts w:eastAsia="Times New Roman" w:cs="Times New Roman"/>
          <w:bCs/>
          <w:szCs w:val="24"/>
        </w:rPr>
      </w:pPr>
      <w:r>
        <w:rPr>
          <w:rFonts w:eastAsia="Times New Roman" w:cs="Times New Roman"/>
          <w:b/>
          <w:bCs/>
          <w:szCs w:val="24"/>
        </w:rPr>
        <w:lastRenderedPageBreak/>
        <w:t>ΧΡΗΣΤΟΣ ΠΑΠΠΑΣ</w:t>
      </w:r>
      <w:r w:rsidRPr="008007AB">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Τι πιέζετε; Υποτακτικοί είστε. Στην ουρά σταθήκατε χθες στο</w:t>
      </w:r>
      <w:r>
        <w:rPr>
          <w:rFonts w:eastAsia="Times New Roman" w:cs="Times New Roman"/>
          <w:bCs/>
          <w:szCs w:val="24"/>
        </w:rPr>
        <w:t>ν</w:t>
      </w:r>
      <w:r>
        <w:rPr>
          <w:rFonts w:eastAsia="Times New Roman" w:cs="Times New Roman"/>
          <w:bCs/>
          <w:szCs w:val="24"/>
        </w:rPr>
        <w:t xml:space="preserve"> </w:t>
      </w:r>
      <w:proofErr w:type="spellStart"/>
      <w:r>
        <w:rPr>
          <w:rFonts w:eastAsia="Times New Roman" w:cs="Times New Roman"/>
          <w:bCs/>
          <w:szCs w:val="24"/>
        </w:rPr>
        <w:t>Πάιατ</w:t>
      </w:r>
      <w:proofErr w:type="spellEnd"/>
      <w:r>
        <w:rPr>
          <w:rFonts w:eastAsia="Times New Roman" w:cs="Times New Roman"/>
          <w:bCs/>
          <w:szCs w:val="24"/>
        </w:rPr>
        <w:t xml:space="preserve"> να βγάλετε μια φωτογραφία, … ήσασταν.</w:t>
      </w:r>
    </w:p>
    <w:p w14:paraId="2593AFFC" w14:textId="77777777" w:rsidR="009F6E2D" w:rsidRDefault="000A34DD">
      <w:pPr>
        <w:spacing w:line="600" w:lineRule="auto"/>
        <w:ind w:firstLine="720"/>
        <w:jc w:val="both"/>
        <w:rPr>
          <w:rFonts w:eastAsia="Times New Roman" w:cs="Times New Roman"/>
          <w:bCs/>
          <w:szCs w:val="24"/>
        </w:rPr>
      </w:pPr>
      <w:r>
        <w:rPr>
          <w:rFonts w:eastAsia="Times New Roman" w:cs="Times New Roman"/>
          <w:bCs/>
          <w:szCs w:val="24"/>
        </w:rPr>
        <w:t>Είμαστε θετικοί στην τροπολογία.</w:t>
      </w:r>
    </w:p>
    <w:p w14:paraId="2593AFFD" w14:textId="77777777" w:rsidR="009F6E2D" w:rsidRDefault="000A34DD">
      <w:pPr>
        <w:spacing w:line="600" w:lineRule="auto"/>
        <w:ind w:firstLine="720"/>
        <w:jc w:val="both"/>
        <w:rPr>
          <w:rFonts w:eastAsia="Times New Roman" w:cs="Times New Roman"/>
          <w:b/>
          <w:bCs/>
          <w:szCs w:val="24"/>
        </w:rPr>
      </w:pPr>
      <w:r>
        <w:rPr>
          <w:rFonts w:eastAsia="Times New Roman" w:cs="Times New Roman"/>
          <w:b/>
          <w:bCs/>
          <w:szCs w:val="24"/>
        </w:rPr>
        <w:t xml:space="preserve">ΠΡΟΕΔΡΕΥΩΝ (Νικήτας Κακλαμάνης): </w:t>
      </w:r>
      <w:r w:rsidRPr="00B67E59">
        <w:rPr>
          <w:rFonts w:eastAsia="Times New Roman" w:cs="Times New Roman"/>
          <w:bCs/>
          <w:szCs w:val="24"/>
        </w:rPr>
        <w:t xml:space="preserve">Με ευθύνη του </w:t>
      </w:r>
      <w:r w:rsidRPr="00B67E59">
        <w:rPr>
          <w:rFonts w:eastAsia="Times New Roman" w:cs="Times New Roman"/>
          <w:bCs/>
          <w:szCs w:val="24"/>
        </w:rPr>
        <w:t>Προεδρείου και συμφωνούντος</w:t>
      </w:r>
      <w:r>
        <w:rPr>
          <w:rFonts w:eastAsia="Times New Roman" w:cs="Times New Roman"/>
          <w:bCs/>
          <w:szCs w:val="24"/>
        </w:rPr>
        <w:t xml:space="preserve"> -</w:t>
      </w:r>
      <w:r w:rsidRPr="00B67E59">
        <w:rPr>
          <w:rFonts w:eastAsia="Times New Roman" w:cs="Times New Roman"/>
          <w:bCs/>
          <w:szCs w:val="24"/>
        </w:rPr>
        <w:t>είμαι σίγουρος</w:t>
      </w:r>
      <w:r>
        <w:rPr>
          <w:rFonts w:eastAsia="Times New Roman" w:cs="Times New Roman"/>
          <w:bCs/>
          <w:szCs w:val="24"/>
        </w:rPr>
        <w:t>-</w:t>
      </w:r>
      <w:r w:rsidRPr="00B67E59">
        <w:rPr>
          <w:rFonts w:eastAsia="Times New Roman" w:cs="Times New Roman"/>
          <w:bCs/>
          <w:szCs w:val="24"/>
        </w:rPr>
        <w:t xml:space="preserve"> του κ. Παππά, η λέξη </w:t>
      </w:r>
      <w:r>
        <w:rPr>
          <w:rFonts w:eastAsia="Times New Roman" w:cs="Times New Roman"/>
          <w:bCs/>
          <w:szCs w:val="24"/>
        </w:rPr>
        <w:t>…</w:t>
      </w:r>
      <w:r w:rsidRPr="00B67E59">
        <w:rPr>
          <w:rFonts w:eastAsia="Times New Roman" w:cs="Times New Roman"/>
          <w:bCs/>
          <w:szCs w:val="24"/>
        </w:rPr>
        <w:t xml:space="preserve"> διαγράφεται.</w:t>
      </w:r>
    </w:p>
    <w:p w14:paraId="2593AFFE" w14:textId="77777777" w:rsidR="009F6E2D" w:rsidRDefault="000A34DD">
      <w:pPr>
        <w:spacing w:line="600" w:lineRule="auto"/>
        <w:ind w:firstLine="720"/>
        <w:jc w:val="both"/>
        <w:rPr>
          <w:rFonts w:eastAsia="Times New Roman" w:cs="Times New Roman"/>
          <w:b/>
          <w:bCs/>
          <w:szCs w:val="24"/>
        </w:rPr>
      </w:pPr>
      <w:r>
        <w:rPr>
          <w:rFonts w:eastAsia="Times New Roman" w:cs="Times New Roman"/>
          <w:b/>
          <w:bCs/>
          <w:szCs w:val="24"/>
        </w:rPr>
        <w:t>ΧΡΗΣΤΟΣ ΠΑΠΠΑΣ</w:t>
      </w:r>
      <w:r w:rsidRPr="00542D1B">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Να</w:t>
      </w:r>
      <w:r w:rsidRPr="00B67E59">
        <w:rPr>
          <w:rFonts w:eastAsia="Times New Roman" w:cs="Times New Roman"/>
          <w:bCs/>
          <w:szCs w:val="24"/>
        </w:rPr>
        <w:t xml:space="preserve"> διαγραφεί και του κ. Καμμένου</w:t>
      </w:r>
      <w:r>
        <w:rPr>
          <w:rFonts w:eastAsia="Times New Roman" w:cs="Times New Roman"/>
          <w:bCs/>
          <w:szCs w:val="24"/>
        </w:rPr>
        <w:t>,</w:t>
      </w:r>
      <w:r w:rsidRPr="00B67E59">
        <w:rPr>
          <w:rFonts w:eastAsia="Times New Roman" w:cs="Times New Roman"/>
          <w:bCs/>
          <w:szCs w:val="24"/>
        </w:rPr>
        <w:t xml:space="preserve"> </w:t>
      </w:r>
      <w:r>
        <w:rPr>
          <w:rFonts w:eastAsia="Times New Roman" w:cs="Times New Roman"/>
          <w:bCs/>
          <w:szCs w:val="24"/>
        </w:rPr>
        <w:t>αν</w:t>
      </w:r>
      <w:r w:rsidRPr="00B67E59">
        <w:rPr>
          <w:rFonts w:eastAsia="Times New Roman" w:cs="Times New Roman"/>
          <w:bCs/>
          <w:szCs w:val="24"/>
        </w:rPr>
        <w:t xml:space="preserve"> διαγραφεί και το δικό μου.</w:t>
      </w:r>
    </w:p>
    <w:p w14:paraId="2593AFFF" w14:textId="77777777" w:rsidR="009F6E2D" w:rsidRDefault="000A34DD">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(Νικήτας Κακλαμάνης): </w:t>
      </w:r>
      <w:r w:rsidRPr="00B67E59">
        <w:rPr>
          <w:rFonts w:eastAsia="Times New Roman" w:cs="Times New Roman"/>
          <w:bCs/>
          <w:szCs w:val="24"/>
        </w:rPr>
        <w:t xml:space="preserve">Εγώ μιλάω για τη συνεδρίαση που διευθύνω εγώ, όχι πριν </w:t>
      </w:r>
      <w:r>
        <w:rPr>
          <w:rFonts w:eastAsia="Times New Roman" w:cs="Times New Roman"/>
          <w:bCs/>
          <w:szCs w:val="24"/>
        </w:rPr>
        <w:t xml:space="preserve">από </w:t>
      </w:r>
      <w:r w:rsidRPr="00B67E59">
        <w:rPr>
          <w:rFonts w:eastAsia="Times New Roman" w:cs="Times New Roman"/>
          <w:bCs/>
          <w:szCs w:val="24"/>
        </w:rPr>
        <w:t>τόσ</w:t>
      </w:r>
      <w:r w:rsidRPr="00B67E59">
        <w:rPr>
          <w:rFonts w:eastAsia="Times New Roman" w:cs="Times New Roman"/>
          <w:bCs/>
          <w:szCs w:val="24"/>
        </w:rPr>
        <w:t>α χρόνια</w:t>
      </w:r>
      <w:r>
        <w:rPr>
          <w:rFonts w:eastAsia="Times New Roman" w:cs="Times New Roman"/>
          <w:bCs/>
          <w:szCs w:val="24"/>
        </w:rPr>
        <w:t>!</w:t>
      </w:r>
      <w:r w:rsidRPr="00B67E59">
        <w:rPr>
          <w:rFonts w:eastAsia="Times New Roman" w:cs="Times New Roman"/>
          <w:bCs/>
          <w:szCs w:val="24"/>
        </w:rPr>
        <w:t xml:space="preserve"> </w:t>
      </w:r>
    </w:p>
    <w:p w14:paraId="2593B000" w14:textId="77777777" w:rsidR="009F6E2D" w:rsidRDefault="000A34DD">
      <w:pPr>
        <w:spacing w:line="600" w:lineRule="auto"/>
        <w:ind w:firstLine="720"/>
        <w:jc w:val="both"/>
        <w:rPr>
          <w:rFonts w:eastAsia="Times New Roman" w:cs="Times New Roman"/>
          <w:bCs/>
          <w:szCs w:val="24"/>
        </w:rPr>
      </w:pPr>
      <w:r w:rsidRPr="00B67E59">
        <w:rPr>
          <w:rFonts w:eastAsia="Times New Roman" w:cs="Times New Roman"/>
          <w:bCs/>
          <w:szCs w:val="24"/>
        </w:rPr>
        <w:t>Προχωράμε στον κ. Ανδρέα Λοβέρδο. Ορίστε, κύριε συνάδελφε, έχετε τον λόγο για τρία λεπτά για τις δύο τροπολογίες.</w:t>
      </w:r>
    </w:p>
    <w:p w14:paraId="2593B001" w14:textId="77777777" w:rsidR="009F6E2D" w:rsidRDefault="000A34DD">
      <w:pPr>
        <w:spacing w:line="600" w:lineRule="auto"/>
        <w:ind w:firstLine="720"/>
        <w:jc w:val="both"/>
        <w:rPr>
          <w:rFonts w:eastAsia="Times New Roman" w:cs="Times New Roman"/>
          <w:bCs/>
          <w:szCs w:val="24"/>
        </w:rPr>
      </w:pPr>
      <w:r>
        <w:rPr>
          <w:rFonts w:eastAsia="Times New Roman" w:cs="Times New Roman"/>
          <w:b/>
          <w:bCs/>
          <w:szCs w:val="24"/>
        </w:rPr>
        <w:t>ΑΝΔΡΕΑΣ ΛΟΒΕΡΔΟΣ</w:t>
      </w:r>
      <w:r w:rsidRPr="00542D1B">
        <w:rPr>
          <w:rFonts w:eastAsia="Times New Roman" w:cs="Times New Roman"/>
          <w:b/>
          <w:bCs/>
          <w:szCs w:val="24"/>
        </w:rPr>
        <w:t xml:space="preserve">: </w:t>
      </w:r>
      <w:r w:rsidRPr="00B67E59">
        <w:rPr>
          <w:rFonts w:eastAsia="Times New Roman" w:cs="Times New Roman"/>
          <w:bCs/>
          <w:szCs w:val="24"/>
        </w:rPr>
        <w:t xml:space="preserve">Τώρα αυτό που γίνεται σε βάρος της Αντιπολίτευσης είναι πραγματικά χωρίς προηγούμενο. </w:t>
      </w:r>
      <w:r>
        <w:rPr>
          <w:rFonts w:eastAsia="Times New Roman" w:cs="Times New Roman"/>
          <w:bCs/>
          <w:szCs w:val="24"/>
        </w:rPr>
        <w:t>Είναι δ</w:t>
      </w:r>
      <w:r w:rsidRPr="00B67E59">
        <w:rPr>
          <w:rFonts w:eastAsia="Times New Roman" w:cs="Times New Roman"/>
          <w:bCs/>
          <w:szCs w:val="24"/>
        </w:rPr>
        <w:t>ύο θέματα καλά</w:t>
      </w:r>
      <w:r>
        <w:rPr>
          <w:rFonts w:eastAsia="Times New Roman" w:cs="Times New Roman"/>
          <w:bCs/>
          <w:szCs w:val="24"/>
        </w:rPr>
        <w:t>.</w:t>
      </w:r>
      <w:r w:rsidRPr="00B67E59">
        <w:rPr>
          <w:rFonts w:eastAsia="Times New Roman" w:cs="Times New Roman"/>
          <w:bCs/>
          <w:szCs w:val="24"/>
        </w:rPr>
        <w:t xml:space="preserve"> Πώς </w:t>
      </w:r>
      <w:r w:rsidRPr="00B67E59">
        <w:rPr>
          <w:rFonts w:eastAsia="Times New Roman" w:cs="Times New Roman"/>
          <w:bCs/>
          <w:szCs w:val="24"/>
        </w:rPr>
        <w:t xml:space="preserve">μπορούμε να πούμε </w:t>
      </w:r>
      <w:r>
        <w:rPr>
          <w:rFonts w:eastAsia="Times New Roman" w:cs="Times New Roman"/>
          <w:bCs/>
          <w:szCs w:val="24"/>
        </w:rPr>
        <w:t>«</w:t>
      </w:r>
      <w:r>
        <w:rPr>
          <w:rFonts w:eastAsia="Times New Roman" w:cs="Times New Roman"/>
          <w:bCs/>
          <w:szCs w:val="24"/>
        </w:rPr>
        <w:t>όχι</w:t>
      </w:r>
      <w:r>
        <w:rPr>
          <w:rFonts w:eastAsia="Times New Roman" w:cs="Times New Roman"/>
          <w:bCs/>
          <w:szCs w:val="24"/>
        </w:rPr>
        <w:t xml:space="preserve">» </w:t>
      </w:r>
      <w:r w:rsidRPr="00B67E59">
        <w:rPr>
          <w:rFonts w:eastAsia="Times New Roman" w:cs="Times New Roman"/>
          <w:bCs/>
          <w:szCs w:val="24"/>
        </w:rPr>
        <w:t xml:space="preserve">στην τροπολογία του συναδέλφου κ. </w:t>
      </w:r>
      <w:proofErr w:type="spellStart"/>
      <w:r w:rsidRPr="00B67E59">
        <w:rPr>
          <w:rFonts w:eastAsia="Times New Roman" w:cs="Times New Roman"/>
          <w:bCs/>
          <w:szCs w:val="24"/>
        </w:rPr>
        <w:t>Κατσίκη</w:t>
      </w:r>
      <w:proofErr w:type="spellEnd"/>
      <w:r w:rsidRPr="00B67E59">
        <w:rPr>
          <w:rFonts w:eastAsia="Times New Roman" w:cs="Times New Roman"/>
          <w:bCs/>
          <w:szCs w:val="24"/>
        </w:rPr>
        <w:t xml:space="preserve"> για τους δύο στρατιωτικούς; Πώς μπορούμε να</w:t>
      </w:r>
      <w:r>
        <w:rPr>
          <w:rFonts w:eastAsia="Times New Roman" w:cs="Times New Roman"/>
          <w:bCs/>
          <w:szCs w:val="24"/>
        </w:rPr>
        <w:t xml:space="preserve"> </w:t>
      </w:r>
      <w:r w:rsidRPr="00B67E59">
        <w:rPr>
          <w:rFonts w:eastAsia="Times New Roman" w:cs="Times New Roman"/>
          <w:bCs/>
          <w:szCs w:val="24"/>
        </w:rPr>
        <w:t xml:space="preserve">πούμε </w:t>
      </w:r>
      <w:r>
        <w:rPr>
          <w:rFonts w:eastAsia="Times New Roman" w:cs="Times New Roman"/>
          <w:bCs/>
          <w:szCs w:val="24"/>
        </w:rPr>
        <w:t>«</w:t>
      </w:r>
      <w:r>
        <w:rPr>
          <w:rFonts w:eastAsia="Times New Roman" w:cs="Times New Roman"/>
          <w:bCs/>
          <w:szCs w:val="24"/>
        </w:rPr>
        <w:t>όχι</w:t>
      </w:r>
      <w:r>
        <w:rPr>
          <w:rFonts w:eastAsia="Times New Roman" w:cs="Times New Roman"/>
          <w:bCs/>
          <w:szCs w:val="24"/>
        </w:rPr>
        <w:t>»</w:t>
      </w:r>
      <w:r w:rsidRPr="00B67E59">
        <w:rPr>
          <w:rFonts w:eastAsia="Times New Roman" w:cs="Times New Roman"/>
          <w:bCs/>
          <w:szCs w:val="24"/>
        </w:rPr>
        <w:t xml:space="preserve"> για οποιονδήποτε λόγο</w:t>
      </w:r>
      <w:r>
        <w:rPr>
          <w:rFonts w:eastAsia="Times New Roman" w:cs="Times New Roman"/>
          <w:bCs/>
          <w:szCs w:val="24"/>
        </w:rPr>
        <w:t>,</w:t>
      </w:r>
      <w:r w:rsidRPr="00B67E59">
        <w:rPr>
          <w:rFonts w:eastAsia="Times New Roman" w:cs="Times New Roman"/>
          <w:bCs/>
          <w:szCs w:val="24"/>
        </w:rPr>
        <w:t xml:space="preserve"> ουσιαστικό, διαδικαστικό</w:t>
      </w:r>
      <w:r>
        <w:rPr>
          <w:rFonts w:eastAsia="Times New Roman" w:cs="Times New Roman"/>
          <w:bCs/>
          <w:szCs w:val="24"/>
        </w:rPr>
        <w:t>,</w:t>
      </w:r>
      <w:r w:rsidRPr="00B67E59">
        <w:rPr>
          <w:rFonts w:eastAsia="Times New Roman" w:cs="Times New Roman"/>
          <w:bCs/>
          <w:szCs w:val="24"/>
        </w:rPr>
        <w:t xml:space="preserve"> όταν αφορά τους δύο Έλληνες στρατιωτικούς;</w:t>
      </w:r>
      <w:r>
        <w:rPr>
          <w:rFonts w:eastAsia="Times New Roman" w:cs="Times New Roman"/>
          <w:bCs/>
          <w:szCs w:val="24"/>
        </w:rPr>
        <w:t xml:space="preserve"> </w:t>
      </w:r>
      <w:r w:rsidRPr="00B67E59">
        <w:rPr>
          <w:rFonts w:eastAsia="Times New Roman" w:cs="Times New Roman"/>
          <w:bCs/>
          <w:szCs w:val="24"/>
        </w:rPr>
        <w:t>Και πώς στο θέμα του επιδόματος που φέρατε</w:t>
      </w:r>
      <w:r w:rsidRPr="00B67E59">
        <w:rPr>
          <w:rFonts w:eastAsia="Times New Roman" w:cs="Times New Roman"/>
          <w:bCs/>
          <w:szCs w:val="24"/>
        </w:rPr>
        <w:t xml:space="preserve"> εσείς να πούμε </w:t>
      </w:r>
      <w:r>
        <w:rPr>
          <w:rFonts w:eastAsia="Times New Roman" w:cs="Times New Roman"/>
          <w:bCs/>
          <w:szCs w:val="24"/>
        </w:rPr>
        <w:t>«</w:t>
      </w:r>
      <w:r>
        <w:rPr>
          <w:rFonts w:eastAsia="Times New Roman" w:cs="Times New Roman"/>
          <w:bCs/>
          <w:szCs w:val="24"/>
        </w:rPr>
        <w:t>όχι</w:t>
      </w:r>
      <w:r>
        <w:rPr>
          <w:rFonts w:eastAsia="Times New Roman" w:cs="Times New Roman"/>
          <w:bCs/>
          <w:szCs w:val="24"/>
        </w:rPr>
        <w:t>»</w:t>
      </w:r>
      <w:r w:rsidRPr="00B67E59">
        <w:rPr>
          <w:rFonts w:eastAsia="Times New Roman" w:cs="Times New Roman"/>
          <w:bCs/>
          <w:szCs w:val="24"/>
        </w:rPr>
        <w:t xml:space="preserve">; </w:t>
      </w:r>
    </w:p>
    <w:p w14:paraId="2593B002" w14:textId="77777777" w:rsidR="009F6E2D" w:rsidRDefault="000A34DD">
      <w:pPr>
        <w:spacing w:line="600" w:lineRule="auto"/>
        <w:ind w:firstLine="720"/>
        <w:jc w:val="both"/>
        <w:rPr>
          <w:rFonts w:eastAsia="Times New Roman" w:cs="Times New Roman"/>
          <w:bCs/>
          <w:szCs w:val="24"/>
        </w:rPr>
      </w:pPr>
      <w:r w:rsidRPr="00B67E59">
        <w:rPr>
          <w:rFonts w:eastAsia="Times New Roman" w:cs="Times New Roman"/>
          <w:bCs/>
          <w:szCs w:val="24"/>
        </w:rPr>
        <w:lastRenderedPageBreak/>
        <w:t xml:space="preserve">Δεν στέκει, όμως, αυτό που λέτε περί </w:t>
      </w:r>
      <w:proofErr w:type="spellStart"/>
      <w:r w:rsidRPr="00B67E59">
        <w:rPr>
          <w:rFonts w:eastAsia="Times New Roman" w:cs="Times New Roman"/>
          <w:bCs/>
          <w:szCs w:val="24"/>
        </w:rPr>
        <w:t>Χουλιαράκη</w:t>
      </w:r>
      <w:proofErr w:type="spellEnd"/>
      <w:r w:rsidRPr="00B67E59">
        <w:rPr>
          <w:rFonts w:eastAsia="Times New Roman" w:cs="Times New Roman"/>
          <w:bCs/>
          <w:szCs w:val="24"/>
        </w:rPr>
        <w:t xml:space="preserve">. Μπορεί να στέκει περί υπογραφής του </w:t>
      </w:r>
      <w:proofErr w:type="spellStart"/>
      <w:r w:rsidRPr="00B67E59">
        <w:rPr>
          <w:rFonts w:eastAsia="Times New Roman" w:cs="Times New Roman"/>
          <w:bCs/>
          <w:szCs w:val="24"/>
        </w:rPr>
        <w:t>Χουλιαράκη</w:t>
      </w:r>
      <w:proofErr w:type="spellEnd"/>
      <w:r w:rsidRPr="00B67E59">
        <w:rPr>
          <w:rFonts w:eastAsia="Times New Roman" w:cs="Times New Roman"/>
          <w:bCs/>
          <w:szCs w:val="24"/>
        </w:rPr>
        <w:t>.</w:t>
      </w:r>
    </w:p>
    <w:p w14:paraId="2593B003"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Την περασμένη εβδομάδα ήμασταν στην Επιτροπή </w:t>
      </w:r>
      <w:r>
        <w:rPr>
          <w:rFonts w:eastAsia="Times New Roman" w:cs="Times New Roman"/>
          <w:szCs w:val="24"/>
        </w:rPr>
        <w:t xml:space="preserve">Εθνικής Άμυνας και </w:t>
      </w:r>
      <w:r>
        <w:rPr>
          <w:rFonts w:eastAsia="Times New Roman" w:cs="Times New Roman"/>
          <w:szCs w:val="24"/>
        </w:rPr>
        <w:t xml:space="preserve">Εξωτερικών </w:t>
      </w:r>
      <w:r>
        <w:rPr>
          <w:rFonts w:eastAsia="Times New Roman" w:cs="Times New Roman"/>
          <w:szCs w:val="24"/>
        </w:rPr>
        <w:t>Υποθέσεων</w:t>
      </w:r>
      <w:r>
        <w:rPr>
          <w:rFonts w:eastAsia="Times New Roman" w:cs="Times New Roman"/>
          <w:szCs w:val="24"/>
        </w:rPr>
        <w:t xml:space="preserve">. Ναι, ήταν εκεί ο κ. Κουβέλης. Μπορούσατε να φέρετε το θέμα υπό την εκκρεμότητα της τελικής υπογραφής. Ο συνάδελφος είναι μέλος της </w:t>
      </w:r>
      <w:r>
        <w:rPr>
          <w:rFonts w:eastAsia="Times New Roman" w:cs="Times New Roman"/>
          <w:szCs w:val="24"/>
        </w:rPr>
        <w:t>ε</w:t>
      </w:r>
      <w:r>
        <w:rPr>
          <w:rFonts w:eastAsia="Times New Roman" w:cs="Times New Roman"/>
          <w:szCs w:val="24"/>
        </w:rPr>
        <w:t>πιτροπής. Μπορούσε να φέρει το θέμα υπό την εκκρεμότητα της κατάθεσης της τροπολογίας. Τίποτα απ’ αυτά δεν έγινε, κύριε Πρ</w:t>
      </w:r>
      <w:r>
        <w:rPr>
          <w:rFonts w:eastAsia="Times New Roman" w:cs="Times New Roman"/>
          <w:szCs w:val="24"/>
        </w:rPr>
        <w:t xml:space="preserve">όεδρε. </w:t>
      </w:r>
    </w:p>
    <w:p w14:paraId="2593B004"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Κι ενώ η Επιτροπή </w:t>
      </w:r>
      <w:r>
        <w:rPr>
          <w:rFonts w:eastAsia="Times New Roman" w:cs="Times New Roman"/>
          <w:szCs w:val="24"/>
        </w:rPr>
        <w:t>Εθνικής Άμυνας και Εξωτερικών Υποθέσεων</w:t>
      </w:r>
      <w:r w:rsidDel="00884953">
        <w:rPr>
          <w:rFonts w:eastAsia="Times New Roman" w:cs="Times New Roman"/>
          <w:szCs w:val="24"/>
        </w:rPr>
        <w:t xml:space="preserve"> </w:t>
      </w:r>
      <w:r>
        <w:rPr>
          <w:rFonts w:eastAsia="Times New Roman" w:cs="Times New Roman"/>
          <w:szCs w:val="24"/>
        </w:rPr>
        <w:t xml:space="preserve">λειτουργεί σε ένα πάρα πολύ θετικό κλίμα, δεν γίνεται αξιοποίηση του κλίματος αυτού από την </w:t>
      </w:r>
      <w:r w:rsidRPr="0094038A">
        <w:rPr>
          <w:rFonts w:eastAsia="Times New Roman" w:cs="Times New Roman"/>
          <w:szCs w:val="24"/>
        </w:rPr>
        <w:t>Κυβέρνηση</w:t>
      </w:r>
      <w:r>
        <w:rPr>
          <w:rFonts w:eastAsia="Times New Roman" w:cs="Times New Roman"/>
          <w:szCs w:val="24"/>
        </w:rPr>
        <w:t>. Άρα τώρα εδώ τι με βάζετε να πω</w:t>
      </w:r>
      <w:r w:rsidRPr="005302DB">
        <w:rPr>
          <w:rFonts w:eastAsia="Times New Roman" w:cs="Times New Roman"/>
          <w:szCs w:val="24"/>
        </w:rPr>
        <w:t xml:space="preserve"> </w:t>
      </w:r>
      <w:r>
        <w:rPr>
          <w:rFonts w:eastAsia="Times New Roman" w:cs="Times New Roman"/>
          <w:szCs w:val="24"/>
        </w:rPr>
        <w:t>«</w:t>
      </w:r>
      <w:r>
        <w:rPr>
          <w:rFonts w:eastAsia="Times New Roman" w:cs="Times New Roman"/>
          <w:szCs w:val="24"/>
        </w:rPr>
        <w:t>όχι</w:t>
      </w:r>
      <w:r>
        <w:rPr>
          <w:rFonts w:eastAsia="Times New Roman" w:cs="Times New Roman"/>
          <w:szCs w:val="24"/>
        </w:rPr>
        <w:t>»; Δεν μπορώ να πω «</w:t>
      </w:r>
      <w:r>
        <w:rPr>
          <w:rFonts w:eastAsia="Times New Roman" w:cs="Times New Roman"/>
          <w:szCs w:val="24"/>
        </w:rPr>
        <w:t>όχι</w:t>
      </w:r>
      <w:r>
        <w:rPr>
          <w:rFonts w:eastAsia="Times New Roman" w:cs="Times New Roman"/>
          <w:szCs w:val="24"/>
        </w:rPr>
        <w:t>». Άρα και η Δημοκρατική Συμ</w:t>
      </w:r>
      <w:r>
        <w:rPr>
          <w:rFonts w:eastAsia="Times New Roman" w:cs="Times New Roman"/>
          <w:szCs w:val="24"/>
        </w:rPr>
        <w:t>παράταξη, το Κίνημα Αλλαγής</w:t>
      </w:r>
      <w:r>
        <w:rPr>
          <w:rFonts w:eastAsia="Times New Roman" w:cs="Times New Roman"/>
          <w:szCs w:val="24"/>
        </w:rPr>
        <w:t>,</w:t>
      </w:r>
      <w:r>
        <w:rPr>
          <w:rFonts w:eastAsia="Times New Roman" w:cs="Times New Roman"/>
          <w:szCs w:val="24"/>
        </w:rPr>
        <w:t xml:space="preserve"> θα πούμε «</w:t>
      </w:r>
      <w:r>
        <w:rPr>
          <w:rFonts w:eastAsia="Times New Roman" w:cs="Times New Roman"/>
          <w:szCs w:val="24"/>
        </w:rPr>
        <w:t>ναι</w:t>
      </w:r>
      <w:r>
        <w:rPr>
          <w:rFonts w:eastAsia="Times New Roman" w:cs="Times New Roman"/>
          <w:szCs w:val="24"/>
        </w:rPr>
        <w:t xml:space="preserve">». Όμως, παραμένει το διαδικαστικό θέμα και μάλιστα με την οξύτητα που έχετε δημιουργήσει με την πρακτική σας. </w:t>
      </w:r>
    </w:p>
    <w:p w14:paraId="2593B005"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πιτροπή επιτρέπει εισαγωγικά ο Αναπληρωτής Υπουργός ή ο Βουλευτής κ. </w:t>
      </w:r>
      <w:proofErr w:type="spellStart"/>
      <w:r>
        <w:rPr>
          <w:rFonts w:eastAsia="Times New Roman" w:cs="Times New Roman"/>
          <w:szCs w:val="24"/>
        </w:rPr>
        <w:t>Κατσίκης</w:t>
      </w:r>
      <w:proofErr w:type="spellEnd"/>
      <w:r>
        <w:rPr>
          <w:rFonts w:eastAsia="Times New Roman" w:cs="Times New Roman"/>
          <w:szCs w:val="24"/>
        </w:rPr>
        <w:t xml:space="preserve"> να πουν «έχουμε την π</w:t>
      </w:r>
      <w:r>
        <w:rPr>
          <w:rFonts w:eastAsia="Times New Roman" w:cs="Times New Roman"/>
          <w:szCs w:val="24"/>
        </w:rPr>
        <w:t xml:space="preserve">ρόθεση στην Ολομέλεια να φέρουμε αυτό το θέμα, να το έχετε κι εσείς υπ’ </w:t>
      </w:r>
      <w:proofErr w:type="spellStart"/>
      <w:r>
        <w:rPr>
          <w:rFonts w:eastAsia="Times New Roman" w:cs="Times New Roman"/>
          <w:szCs w:val="24"/>
        </w:rPr>
        <w:t>όψιν</w:t>
      </w:r>
      <w:proofErr w:type="spellEnd"/>
      <w:r>
        <w:rPr>
          <w:rFonts w:eastAsia="Times New Roman" w:cs="Times New Roman"/>
          <w:szCs w:val="24"/>
        </w:rPr>
        <w:t xml:space="preserve"> σας και να προετοιμαστείτε». </w:t>
      </w:r>
    </w:p>
    <w:p w14:paraId="2593B006"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Τώρα θέλω να πω μια φράση, ούτε για δέκα δευτερόλεπτα, γι’ αυτά που είπε ο Υπουργός κ. Καμμένος απαντώντας σε εμένα σε σχέση με το </w:t>
      </w:r>
      <w:r>
        <w:rPr>
          <w:rFonts w:eastAsia="Times New Roman" w:cs="Times New Roman"/>
          <w:szCs w:val="24"/>
        </w:rPr>
        <w:lastRenderedPageBreak/>
        <w:t>ΝΑΤΟ. Τη διαδικασί</w:t>
      </w:r>
      <w:r>
        <w:rPr>
          <w:rFonts w:eastAsia="Times New Roman" w:cs="Times New Roman"/>
          <w:szCs w:val="24"/>
        </w:rPr>
        <w:t>α την ξέρω καλά και ευχαριστώ που υπογραμμίζετε τη δική μου εμπειρία. Στις 11 του μηνός δεν προσέρχεται ένας ηγέτης για να συζητηθεί με την παρουσία του ένα ειδικό θέμα ούτε οι διαπραγματεύσεις του 1999 σχετίζονται με τις σημερινές. Διότι εκείνες οι διαπρα</w:t>
      </w:r>
      <w:r>
        <w:rPr>
          <w:rFonts w:eastAsia="Times New Roman" w:cs="Times New Roman"/>
          <w:szCs w:val="24"/>
        </w:rPr>
        <w:t xml:space="preserve">γματεύσεις μπορεί να κατέληγαν σε ένταξη της χώρας αυτής στο ΝΑΤΟ ή να κατέληγαν στη χορήγηση ενός ειδικού στάτους, όπως και έγινε, στη χώρα αυτή. </w:t>
      </w:r>
    </w:p>
    <w:p w14:paraId="2593B007"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Τούτες εδώ είναι άλλες. Είναι οι τελικές προ της υπογραφής του πρωτοκόλλου και η πρόσκληση του κ. </w:t>
      </w:r>
      <w:proofErr w:type="spellStart"/>
      <w:r>
        <w:rPr>
          <w:rFonts w:eastAsia="Times New Roman" w:cs="Times New Roman"/>
          <w:szCs w:val="24"/>
        </w:rPr>
        <w:t>Ζάεφ</w:t>
      </w:r>
      <w:proofErr w:type="spellEnd"/>
      <w:r>
        <w:rPr>
          <w:rFonts w:eastAsia="Times New Roman" w:cs="Times New Roman"/>
          <w:szCs w:val="24"/>
        </w:rPr>
        <w:t xml:space="preserve"> έχει </w:t>
      </w:r>
      <w:r>
        <w:rPr>
          <w:rFonts w:eastAsia="Times New Roman" w:cs="Times New Roman"/>
          <w:szCs w:val="24"/>
        </w:rPr>
        <w:t xml:space="preserve">ειδικό νόημα. Μην τα μπερδεύετε. Διότι ο λαός στις 11 του μηνός θα σας δει να ακούτε τις ευχαριστίες του. Κι αυτό για άλλους δεν δημιουργεί θέμα. Για εσάς προσωπικά, ειδικά με αυτά που είπατε χθες, δημιουργεί πολιτικό θέμα και αυτό </w:t>
      </w:r>
      <w:r w:rsidRPr="00C6744C">
        <w:rPr>
          <w:rFonts w:eastAsia="Times New Roman" w:cs="Times New Roman"/>
          <w:szCs w:val="24"/>
        </w:rPr>
        <w:t>υπογράμμισα</w:t>
      </w:r>
      <w:r>
        <w:rPr>
          <w:rFonts w:eastAsia="Times New Roman" w:cs="Times New Roman"/>
          <w:szCs w:val="24"/>
        </w:rPr>
        <w:t xml:space="preserve">. </w:t>
      </w:r>
    </w:p>
    <w:p w14:paraId="2593B008" w14:textId="77777777" w:rsidR="009F6E2D" w:rsidRDefault="000A34DD">
      <w:pPr>
        <w:spacing w:line="600" w:lineRule="auto"/>
        <w:ind w:firstLine="720"/>
        <w:jc w:val="both"/>
        <w:rPr>
          <w:rFonts w:eastAsia="Times New Roman" w:cs="Times New Roman"/>
          <w:szCs w:val="24"/>
        </w:rPr>
      </w:pPr>
      <w:r w:rsidRPr="00E95E1D">
        <w:rPr>
          <w:rFonts w:eastAsia="Times New Roman" w:cs="Times New Roman"/>
          <w:b/>
          <w:szCs w:val="24"/>
        </w:rPr>
        <w:t>ΠΡΟΕΔΡΕΥΩΝ</w:t>
      </w:r>
      <w:r w:rsidRPr="00E95E1D">
        <w:rPr>
          <w:rFonts w:eastAsia="Times New Roman" w:cs="Times New Roman"/>
          <w:b/>
          <w:szCs w:val="24"/>
        </w:rPr>
        <w:t xml:space="preserve"> (Νικήτας Κακλαμάνης): </w:t>
      </w:r>
      <w:r>
        <w:rPr>
          <w:rFonts w:eastAsia="Times New Roman" w:cs="Times New Roman"/>
          <w:szCs w:val="24"/>
        </w:rPr>
        <w:t xml:space="preserve">Σε συνεννόηση με τον κ. </w:t>
      </w:r>
      <w:proofErr w:type="spellStart"/>
      <w:r>
        <w:rPr>
          <w:rFonts w:eastAsia="Times New Roman" w:cs="Times New Roman"/>
          <w:szCs w:val="24"/>
        </w:rPr>
        <w:t>Δένδια</w:t>
      </w:r>
      <w:proofErr w:type="spellEnd"/>
      <w:r>
        <w:rPr>
          <w:rFonts w:eastAsia="Times New Roman" w:cs="Times New Roman"/>
          <w:szCs w:val="24"/>
        </w:rPr>
        <w:t xml:space="preserve">, εκ μέρους της </w:t>
      </w:r>
      <w:r w:rsidRPr="00C36593">
        <w:rPr>
          <w:rFonts w:eastAsia="Times New Roman" w:cs="Times New Roman"/>
          <w:szCs w:val="24"/>
        </w:rPr>
        <w:t>Νέας Δημοκρατίας</w:t>
      </w:r>
      <w:r>
        <w:rPr>
          <w:rFonts w:eastAsia="Times New Roman" w:cs="Times New Roman"/>
          <w:szCs w:val="24"/>
        </w:rPr>
        <w:t xml:space="preserve"> θα μιλήσει ο κ. Δαβάκης. </w:t>
      </w:r>
    </w:p>
    <w:p w14:paraId="2593B009"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Ορίστε, κύριε Δαβάκη, έχετε τον λόγο για τρία λεπτά επί των δύο τροπολογιών.</w:t>
      </w:r>
    </w:p>
    <w:p w14:paraId="2593B00A" w14:textId="77777777" w:rsidR="009F6E2D" w:rsidRDefault="000A34DD">
      <w:pPr>
        <w:spacing w:line="600" w:lineRule="auto"/>
        <w:ind w:firstLine="720"/>
        <w:jc w:val="both"/>
        <w:rPr>
          <w:rFonts w:eastAsia="Times New Roman" w:cs="Times New Roman"/>
          <w:szCs w:val="24"/>
        </w:rPr>
      </w:pPr>
      <w:r w:rsidRPr="000C2232">
        <w:rPr>
          <w:rFonts w:eastAsia="Times New Roman" w:cs="Times New Roman"/>
          <w:b/>
          <w:szCs w:val="24"/>
        </w:rPr>
        <w:t>ΑΘΑΝΑΣΙΟΣ ΔΑΒΑΚΗΣ:</w:t>
      </w:r>
      <w:r>
        <w:rPr>
          <w:rFonts w:eastAsia="Times New Roman" w:cs="Times New Roman"/>
          <w:szCs w:val="24"/>
        </w:rPr>
        <w:t xml:space="preserve"> Κύριε Πρόεδρε, κυρώνουμε σήμερα τη συμμετοχή της</w:t>
      </w:r>
      <w:r>
        <w:rPr>
          <w:rFonts w:eastAsia="Times New Roman" w:cs="Times New Roman"/>
          <w:szCs w:val="24"/>
        </w:rPr>
        <w:t xml:space="preserve"> χώρας μας σε μια σύμβαση για αγορά </w:t>
      </w:r>
      <w:proofErr w:type="spellStart"/>
      <w:r>
        <w:rPr>
          <w:rFonts w:eastAsia="Times New Roman" w:cs="Times New Roman"/>
          <w:szCs w:val="24"/>
        </w:rPr>
        <w:t>πυρομαχικών</w:t>
      </w:r>
      <w:proofErr w:type="spellEnd"/>
      <w:r>
        <w:rPr>
          <w:rFonts w:eastAsia="Times New Roman" w:cs="Times New Roman"/>
          <w:szCs w:val="24"/>
        </w:rPr>
        <w:t xml:space="preserve"> υψηλής τε</w:t>
      </w:r>
      <w:r>
        <w:rPr>
          <w:rFonts w:eastAsia="Times New Roman" w:cs="Times New Roman"/>
          <w:szCs w:val="24"/>
        </w:rPr>
        <w:lastRenderedPageBreak/>
        <w:t>χνολογίας. Ανέφερε ο κύριος Υπουργός, απευθυνόμενος σε εμένα προηγουμένως, ότι πήγε πριν από κάποια χρόνια στο Αφγανιστάν και συμμετείχαν τα Σκόπια. Το ότι συμμετείχαν τα Σκόπια στο Αφγανιστάν πρέπει</w:t>
      </w:r>
      <w:r>
        <w:rPr>
          <w:rFonts w:eastAsia="Times New Roman" w:cs="Times New Roman"/>
          <w:szCs w:val="24"/>
        </w:rPr>
        <w:t xml:space="preserve"> να το γνωρίζετε, κύριε Υπουργέ. Δεν σημαίνει ότι θα μπορούν να συμμετέχουν σε οποιαδήποτε διεθνή συνθήκη και διεθνή συμφωνία την οποία θα υπογράψουμε και κυρώνουμε σήμερα εμείς ως χώρα. </w:t>
      </w:r>
    </w:p>
    <w:p w14:paraId="2593B00B"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υμφωνία που έγινε στις Πρέσπες πριν από λίγες μέρες</w:t>
      </w:r>
      <w:r>
        <w:rPr>
          <w:rFonts w:eastAsia="Times New Roman" w:cs="Times New Roman"/>
          <w:szCs w:val="24"/>
        </w:rPr>
        <w:t>,</w:t>
      </w:r>
      <w:r>
        <w:rPr>
          <w:rFonts w:eastAsia="Times New Roman" w:cs="Times New Roman"/>
          <w:szCs w:val="24"/>
        </w:rPr>
        <w:t xml:space="preserve"> και η οποία σ</w:t>
      </w:r>
      <w:r>
        <w:rPr>
          <w:rFonts w:eastAsia="Times New Roman" w:cs="Times New Roman"/>
          <w:szCs w:val="24"/>
        </w:rPr>
        <w:t>ά</w:t>
      </w:r>
      <w:r>
        <w:rPr>
          <w:rFonts w:eastAsia="Times New Roman" w:cs="Times New Roman"/>
          <w:szCs w:val="24"/>
        </w:rPr>
        <w:t>ς κατατρέχει, πρέπει να ξέρετε ότι στο άρθρο 2 παράγραφος 1 αναφέρει ότι η χώρα μας δεν μπορεί να διαφωνήσει σε οποιαδήποτε συμμετοχή των Σκοπίων από τούδε και στο έξης σε οποιαδήποτε αίτηση κάνουν σε οποιονδήποτε οργανισμό, όπως είναι αυτός</w:t>
      </w:r>
      <w:r>
        <w:rPr>
          <w:rFonts w:eastAsia="Times New Roman" w:cs="Times New Roman"/>
          <w:szCs w:val="24"/>
        </w:rPr>
        <w:t xml:space="preserve"> που κυρώνουμε σήμερα. </w:t>
      </w:r>
    </w:p>
    <w:p w14:paraId="2593B00C" w14:textId="77777777" w:rsidR="009F6E2D" w:rsidRDefault="000A34DD">
      <w:pPr>
        <w:spacing w:line="600" w:lineRule="auto"/>
        <w:ind w:firstLine="720"/>
        <w:jc w:val="both"/>
        <w:rPr>
          <w:rFonts w:eastAsia="Times New Roman" w:cs="Times New Roman"/>
          <w:szCs w:val="24"/>
        </w:rPr>
      </w:pPr>
      <w:r w:rsidRPr="00A54D04">
        <w:rPr>
          <w:rFonts w:eastAsia="Times New Roman" w:cs="Times New Roman"/>
          <w:b/>
          <w:szCs w:val="24"/>
        </w:rPr>
        <w:t>ΠΑΝΟΣ ΚΑΜΜΕΝΟΣ (Υπουργός Εθνικής Άμυνας – Πρόεδρος των Ανεξαρτήτων Ελλήνων):</w:t>
      </w:r>
      <w:r w:rsidRPr="00A54D04">
        <w:rPr>
          <w:rFonts w:eastAsia="Times New Roman" w:cs="Times New Roman"/>
          <w:szCs w:val="24"/>
        </w:rPr>
        <w:t xml:space="preserve"> </w:t>
      </w:r>
      <w:r>
        <w:rPr>
          <w:rFonts w:eastAsia="Times New Roman" w:cs="Times New Roman"/>
          <w:szCs w:val="24"/>
        </w:rPr>
        <w:t xml:space="preserve">Από τούδε και στο εξής. </w:t>
      </w:r>
    </w:p>
    <w:p w14:paraId="2593B00D" w14:textId="77777777" w:rsidR="009F6E2D" w:rsidRDefault="000A34DD">
      <w:pPr>
        <w:spacing w:line="600" w:lineRule="auto"/>
        <w:ind w:firstLine="720"/>
        <w:jc w:val="both"/>
        <w:rPr>
          <w:rFonts w:eastAsia="Times New Roman" w:cs="Times New Roman"/>
          <w:szCs w:val="24"/>
        </w:rPr>
      </w:pPr>
      <w:r w:rsidRPr="000C2232">
        <w:rPr>
          <w:rFonts w:eastAsia="Times New Roman" w:cs="Times New Roman"/>
          <w:b/>
          <w:szCs w:val="24"/>
        </w:rPr>
        <w:t>ΑΘΑΝΑΣΙΟΣ ΔΑΒΑΚΗΣ:</w:t>
      </w:r>
      <w:r>
        <w:rPr>
          <w:rFonts w:eastAsia="Times New Roman" w:cs="Times New Roman"/>
          <w:szCs w:val="24"/>
        </w:rPr>
        <w:t xml:space="preserve"> Ακριβώς. Από την ημέρα της </w:t>
      </w:r>
      <w:r>
        <w:rPr>
          <w:rFonts w:eastAsia="Times New Roman" w:cs="Times New Roman"/>
          <w:szCs w:val="24"/>
        </w:rPr>
        <w:t>σ</w:t>
      </w:r>
      <w:r>
        <w:rPr>
          <w:rFonts w:eastAsia="Times New Roman" w:cs="Times New Roman"/>
          <w:szCs w:val="24"/>
        </w:rPr>
        <w:t>υμφωνίας των Πρεσπών</w:t>
      </w:r>
      <w:r>
        <w:rPr>
          <w:rFonts w:eastAsia="Times New Roman" w:cs="Times New Roman"/>
          <w:szCs w:val="24"/>
        </w:rPr>
        <w:t>,</w:t>
      </w:r>
      <w:r>
        <w:rPr>
          <w:rFonts w:eastAsia="Times New Roman" w:cs="Times New Roman"/>
          <w:szCs w:val="24"/>
        </w:rPr>
        <w:t xml:space="preserve"> που προσπαθείτε να ξεχάσετε. </w:t>
      </w:r>
    </w:p>
    <w:p w14:paraId="2593B00E" w14:textId="77777777" w:rsidR="009F6E2D" w:rsidRDefault="000A34DD">
      <w:pPr>
        <w:spacing w:line="600" w:lineRule="auto"/>
        <w:ind w:firstLine="720"/>
        <w:jc w:val="both"/>
        <w:rPr>
          <w:rFonts w:eastAsia="Times New Roman" w:cs="Times New Roman"/>
          <w:szCs w:val="24"/>
        </w:rPr>
      </w:pPr>
      <w:r w:rsidRPr="00A54D04">
        <w:rPr>
          <w:rFonts w:eastAsia="Times New Roman" w:cs="Times New Roman"/>
          <w:b/>
          <w:szCs w:val="24"/>
        </w:rPr>
        <w:t>ΠΑΝΟΣ ΚΑΜΜΕΝΟΣ (Υπουργός Εθνική</w:t>
      </w:r>
      <w:r w:rsidRPr="00A54D04">
        <w:rPr>
          <w:rFonts w:eastAsia="Times New Roman" w:cs="Times New Roman"/>
          <w:b/>
          <w:szCs w:val="24"/>
        </w:rPr>
        <w:t>ς Άμυνας – Πρόεδρος των Ανεξαρτήτων Ελλήνων):</w:t>
      </w:r>
      <w:r w:rsidRPr="00A54D04">
        <w:rPr>
          <w:rFonts w:eastAsia="Times New Roman" w:cs="Times New Roman"/>
          <w:szCs w:val="24"/>
        </w:rPr>
        <w:t xml:space="preserve"> </w:t>
      </w:r>
      <w:r>
        <w:rPr>
          <w:rFonts w:eastAsia="Times New Roman" w:cs="Times New Roman"/>
          <w:szCs w:val="24"/>
        </w:rPr>
        <w:t xml:space="preserve">Από την ημέρα της κύρωσης. </w:t>
      </w:r>
    </w:p>
    <w:p w14:paraId="2593B00F"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Όχι, κύριε Υπουργέ.</w:t>
      </w:r>
    </w:p>
    <w:p w14:paraId="2593B010" w14:textId="77777777" w:rsidR="009F6E2D" w:rsidRDefault="000A34DD">
      <w:pPr>
        <w:spacing w:line="600" w:lineRule="auto"/>
        <w:ind w:firstLine="720"/>
        <w:jc w:val="both"/>
        <w:rPr>
          <w:rFonts w:eastAsia="Times New Roman" w:cs="Times New Roman"/>
          <w:szCs w:val="24"/>
        </w:rPr>
      </w:pPr>
      <w:r w:rsidRPr="00E95E1D">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Παρακαλώ, όχι διάλογο. Μιλάμε για τις δύο τροπολογίες, κύριε Δαβάκη, και περιμένω να ακούσω τη θέση της </w:t>
      </w:r>
      <w:r w:rsidRPr="00C36593">
        <w:rPr>
          <w:rFonts w:eastAsia="Times New Roman" w:cs="Times New Roman"/>
          <w:szCs w:val="24"/>
        </w:rPr>
        <w:t xml:space="preserve">Νέας </w:t>
      </w:r>
      <w:r w:rsidRPr="00C36593">
        <w:rPr>
          <w:rFonts w:eastAsia="Times New Roman" w:cs="Times New Roman"/>
          <w:szCs w:val="24"/>
        </w:rPr>
        <w:t>Δημοκρατίας</w:t>
      </w:r>
      <w:r>
        <w:rPr>
          <w:rFonts w:eastAsia="Times New Roman" w:cs="Times New Roman"/>
          <w:szCs w:val="24"/>
        </w:rPr>
        <w:t xml:space="preserve">. </w:t>
      </w:r>
    </w:p>
    <w:p w14:paraId="2593B011"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Με ακούει ο ελληνικός λαός από τον οποίο θα κριθείτε και θα καταψηφισθείτε σε λίγο καιρό. </w:t>
      </w:r>
    </w:p>
    <w:p w14:paraId="2593B012" w14:textId="77777777" w:rsidR="009F6E2D" w:rsidRDefault="000A34DD">
      <w:pPr>
        <w:spacing w:line="600" w:lineRule="auto"/>
        <w:ind w:firstLine="720"/>
        <w:jc w:val="both"/>
        <w:rPr>
          <w:rFonts w:eastAsia="Times New Roman" w:cs="Times New Roman"/>
          <w:szCs w:val="24"/>
        </w:rPr>
      </w:pPr>
      <w:r w:rsidRPr="00A54D04">
        <w:rPr>
          <w:rFonts w:eastAsia="Times New Roman" w:cs="Times New Roman"/>
          <w:b/>
          <w:szCs w:val="24"/>
        </w:rPr>
        <w:t>ΠΑΝΟΣ ΚΑΜΜΕΝΟΣ (Υπουργός Εθνικής Άμυνας – Πρόεδρος των Ανεξαρτήτων Ελλήνων):</w:t>
      </w:r>
      <w:r w:rsidRPr="00A54D04">
        <w:rPr>
          <w:rFonts w:eastAsia="Times New Roman" w:cs="Times New Roman"/>
          <w:szCs w:val="24"/>
        </w:rPr>
        <w:t xml:space="preserve"> </w:t>
      </w:r>
      <w:r>
        <w:rPr>
          <w:rFonts w:eastAsia="Times New Roman" w:cs="Times New Roman"/>
          <w:szCs w:val="24"/>
        </w:rPr>
        <w:t xml:space="preserve">Κύριε Δαβάκη, συμφωνείτε με τον κ. </w:t>
      </w:r>
      <w:proofErr w:type="spellStart"/>
      <w:r>
        <w:rPr>
          <w:rFonts w:eastAsia="Times New Roman" w:cs="Times New Roman"/>
          <w:szCs w:val="24"/>
        </w:rPr>
        <w:t>Μεϊμαράκη</w:t>
      </w:r>
      <w:proofErr w:type="spellEnd"/>
      <w:r>
        <w:rPr>
          <w:rFonts w:eastAsia="Times New Roman" w:cs="Times New Roman"/>
          <w:szCs w:val="24"/>
        </w:rPr>
        <w:t xml:space="preserve"> ή με τον κ</w:t>
      </w:r>
      <w:r>
        <w:rPr>
          <w:rFonts w:eastAsia="Times New Roman" w:cs="Times New Roman"/>
          <w:szCs w:val="24"/>
        </w:rPr>
        <w:t>. Μητσοτάκη;</w:t>
      </w:r>
    </w:p>
    <w:p w14:paraId="2593B013" w14:textId="77777777" w:rsidR="009F6E2D" w:rsidRDefault="000A34DD">
      <w:pPr>
        <w:spacing w:line="600" w:lineRule="auto"/>
        <w:ind w:firstLine="720"/>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Μη διακόπτετε τη συνεδρίαση. </w:t>
      </w:r>
    </w:p>
    <w:p w14:paraId="2593B014"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Δεύτερον, η Υπηρεσία Εσωτερικού Ελέγχου</w:t>
      </w:r>
      <w:r>
        <w:rPr>
          <w:rFonts w:eastAsia="Times New Roman" w:cs="Times New Roman"/>
          <w:szCs w:val="24"/>
        </w:rPr>
        <w:t xml:space="preserve">, </w:t>
      </w:r>
      <w:r>
        <w:rPr>
          <w:rFonts w:eastAsia="Times New Roman" w:cs="Times New Roman"/>
          <w:szCs w:val="24"/>
        </w:rPr>
        <w:t>που συστήσατε εσείς και την οποία ψηφίσαμε κι εμείς στον ν.4497</w:t>
      </w:r>
      <w:r>
        <w:rPr>
          <w:rFonts w:eastAsia="Times New Roman" w:cs="Times New Roman"/>
          <w:szCs w:val="24"/>
        </w:rPr>
        <w:t>,</w:t>
      </w:r>
      <w:r>
        <w:rPr>
          <w:rFonts w:eastAsia="Times New Roman" w:cs="Times New Roman"/>
          <w:szCs w:val="24"/>
        </w:rPr>
        <w:t xml:space="preserve"> τι πορίσματα έχει βγάλει; Τι δουλειά έχει κάνει μέχρι τ</w:t>
      </w:r>
      <w:r>
        <w:rPr>
          <w:rFonts w:eastAsia="Times New Roman" w:cs="Times New Roman"/>
          <w:szCs w:val="24"/>
        </w:rPr>
        <w:t>η στιγμή αυτή, για να αλλάζετε το προσωπικό της ΓΔΑΕ</w:t>
      </w:r>
      <w:r>
        <w:rPr>
          <w:rFonts w:eastAsia="Times New Roman" w:cs="Times New Roman"/>
          <w:szCs w:val="24"/>
          <w:lang w:val="en-US"/>
        </w:rPr>
        <w:t>E</w:t>
      </w:r>
      <w:r>
        <w:rPr>
          <w:rFonts w:eastAsia="Times New Roman" w:cs="Times New Roman"/>
          <w:szCs w:val="24"/>
        </w:rPr>
        <w:t>, της Γενικής Διεύθυνσης Αμυντικών Εξοπλισμών</w:t>
      </w:r>
      <w:r w:rsidRPr="005F7024">
        <w:rPr>
          <w:rFonts w:eastAsia="Times New Roman" w:cs="Times New Roman"/>
          <w:szCs w:val="24"/>
        </w:rPr>
        <w:t xml:space="preserve"> </w:t>
      </w:r>
      <w:r>
        <w:rPr>
          <w:rFonts w:eastAsia="Times New Roman" w:cs="Times New Roman"/>
          <w:szCs w:val="24"/>
        </w:rPr>
        <w:t xml:space="preserve">και Επενδύσεων; </w:t>
      </w:r>
    </w:p>
    <w:p w14:paraId="2593B015"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Σας ξαναλέω, </w:t>
      </w:r>
      <w:proofErr w:type="spellStart"/>
      <w:r w:rsidRPr="00F20055">
        <w:rPr>
          <w:rFonts w:eastAsia="Times New Roman" w:cs="Times New Roman"/>
          <w:szCs w:val="24"/>
        </w:rPr>
        <w:t>κηδόμεθα</w:t>
      </w:r>
      <w:proofErr w:type="spellEnd"/>
      <w:r>
        <w:rPr>
          <w:rFonts w:eastAsia="Times New Roman" w:cs="Times New Roman"/>
          <w:szCs w:val="24"/>
        </w:rPr>
        <w:t xml:space="preserve"> και εμείς, όπως θέλω να πιστεύω κι εσείς, για τα ζητήματα διαφάνειας και πάταξης της διαφθοράς. Όμως, είναι βαρύτατο </w:t>
      </w:r>
      <w:r>
        <w:rPr>
          <w:rFonts w:eastAsia="Times New Roman" w:cs="Times New Roman"/>
          <w:szCs w:val="24"/>
        </w:rPr>
        <w:lastRenderedPageBreak/>
        <w:t>πλήγμα κατά της τεχνογνωσίας και της θεσμικής μνήμης της ΓΔΑΕ</w:t>
      </w:r>
      <w:r>
        <w:rPr>
          <w:rFonts w:eastAsia="Times New Roman" w:cs="Times New Roman"/>
          <w:szCs w:val="24"/>
          <w:lang w:val="en-US"/>
        </w:rPr>
        <w:t>E</w:t>
      </w:r>
      <w:r>
        <w:rPr>
          <w:rFonts w:eastAsia="Times New Roman" w:cs="Times New Roman"/>
          <w:szCs w:val="24"/>
        </w:rPr>
        <w:t xml:space="preserve"> και πολλών στελεχών της αυτό το οποίο πρέπει να κάνετε και πρέπει να το δεί</w:t>
      </w:r>
      <w:r>
        <w:rPr>
          <w:rFonts w:eastAsia="Times New Roman" w:cs="Times New Roman"/>
          <w:szCs w:val="24"/>
        </w:rPr>
        <w:t>τε ξανά. Πρέπει να το δείτε</w:t>
      </w:r>
      <w:r w:rsidRPr="00B46A60">
        <w:rPr>
          <w:rFonts w:eastAsia="Times New Roman" w:cs="Times New Roman"/>
          <w:szCs w:val="24"/>
        </w:rPr>
        <w:t xml:space="preserve"> </w:t>
      </w:r>
      <w:r>
        <w:rPr>
          <w:rFonts w:eastAsia="Times New Roman" w:cs="Times New Roman"/>
          <w:szCs w:val="24"/>
        </w:rPr>
        <w:t xml:space="preserve">ξανά! Θα αδειάσουν ολόκληρα </w:t>
      </w:r>
      <w:r>
        <w:rPr>
          <w:rFonts w:eastAsia="Times New Roman" w:cs="Times New Roman"/>
          <w:szCs w:val="24"/>
        </w:rPr>
        <w:t>τ</w:t>
      </w:r>
      <w:r>
        <w:rPr>
          <w:rFonts w:eastAsia="Times New Roman" w:cs="Times New Roman"/>
          <w:szCs w:val="24"/>
        </w:rPr>
        <w:t>μήματα της ΓΔΑΕ</w:t>
      </w:r>
      <w:r>
        <w:rPr>
          <w:rFonts w:eastAsia="Times New Roman" w:cs="Times New Roman"/>
          <w:szCs w:val="24"/>
          <w:lang w:val="en-US"/>
        </w:rPr>
        <w:t>E</w:t>
      </w:r>
      <w:r>
        <w:rPr>
          <w:rFonts w:eastAsia="Times New Roman" w:cs="Times New Roman"/>
          <w:szCs w:val="24"/>
        </w:rPr>
        <w:t xml:space="preserve">. </w:t>
      </w:r>
    </w:p>
    <w:p w14:paraId="2593B016"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Τώρα έρχομαι στις τροπολογίες. Για τις τροπολογίες που φέρνει ο κύριος Υπουργός δεν μπορεί να έχει αρνητική στάση καμ</w:t>
      </w:r>
      <w:r>
        <w:rPr>
          <w:rFonts w:eastAsia="Times New Roman" w:cs="Times New Roman"/>
          <w:szCs w:val="24"/>
        </w:rPr>
        <w:t>μ</w:t>
      </w:r>
      <w:r>
        <w:rPr>
          <w:rFonts w:eastAsia="Times New Roman" w:cs="Times New Roman"/>
          <w:szCs w:val="24"/>
        </w:rPr>
        <w:t>ία πτέρυγα αυτής της Αίθουσας. Το ζήτημα το οποίο μ</w:t>
      </w:r>
      <w:r>
        <w:rPr>
          <w:rFonts w:eastAsia="Times New Roman" w:cs="Times New Roman"/>
          <w:szCs w:val="24"/>
        </w:rPr>
        <w:t>ά</w:t>
      </w:r>
      <w:r>
        <w:rPr>
          <w:rFonts w:eastAsia="Times New Roman" w:cs="Times New Roman"/>
          <w:szCs w:val="24"/>
        </w:rPr>
        <w:t>ς απασχολε</w:t>
      </w:r>
      <w:r>
        <w:rPr>
          <w:rFonts w:eastAsia="Times New Roman" w:cs="Times New Roman"/>
          <w:szCs w:val="24"/>
        </w:rPr>
        <w:t>ί είναι ότι αυτό δεν λέγεται κοινοβουλευτική και νομοθετική εργασία. Είναι κάτι το οποίο έχετε θίξει πολλές φορές, κύριε Πρόεδρε, και θεωρώ ότι κατά τούτο όλα τα μέλη της Εθνικής Αντιπροσωπείας πρέπει να αντισταθούμε. Δεν μπορεί να έρχονται χαρτιά διά τροπ</w:t>
      </w:r>
      <w:r>
        <w:rPr>
          <w:rFonts w:eastAsia="Times New Roman" w:cs="Times New Roman"/>
          <w:szCs w:val="24"/>
        </w:rPr>
        <w:t xml:space="preserve">ολογιών, να κρέμονται πάνω σε κυρώσεις συμβάσεων και σήμερα εμείς να πρέπει να τοποθετηθούμε. Αν θέλει να πράττει τα σωστά κοινοβουλευτικά του καθήκοντα ο κύριος Υπουργός, να έρχεται να απαντά στις ερωτήσεις τις οποίες καταθέτει η Αντιπολίτευση, ακόμα και </w:t>
      </w:r>
      <w:r>
        <w:rPr>
          <w:rFonts w:eastAsia="Times New Roman" w:cs="Times New Roman"/>
          <w:szCs w:val="24"/>
        </w:rPr>
        <w:t xml:space="preserve">στις έγγραφες ερωτήσεις στις οποίες δεν μας απαντά και μας αγνοεί. </w:t>
      </w:r>
    </w:p>
    <w:p w14:paraId="2593B017" w14:textId="77777777" w:rsidR="009F6E2D" w:rsidRDefault="000A34DD">
      <w:pPr>
        <w:spacing w:line="600" w:lineRule="auto"/>
        <w:ind w:firstLine="720"/>
        <w:jc w:val="both"/>
        <w:rPr>
          <w:rFonts w:eastAsia="Times New Roman"/>
          <w:szCs w:val="24"/>
        </w:rPr>
      </w:pPr>
      <w:r>
        <w:rPr>
          <w:rFonts w:eastAsia="Times New Roman"/>
          <w:szCs w:val="24"/>
        </w:rPr>
        <w:t xml:space="preserve">Επίσης, όσον αφορά την παραμεθόριο, να μας πει τώρα ο Υπουργός πότε έχει δοθεί, ποια ποσά παραμεθορίου έχουν δοθεί και τι σημαίνει παραμεθόριος με τις κρατήσεις. </w:t>
      </w:r>
    </w:p>
    <w:p w14:paraId="2593B018" w14:textId="77777777" w:rsidR="009F6E2D" w:rsidRDefault="000A34DD">
      <w:pPr>
        <w:spacing w:line="600" w:lineRule="auto"/>
        <w:ind w:firstLine="720"/>
        <w:jc w:val="both"/>
        <w:rPr>
          <w:rFonts w:eastAsia="Times New Roman"/>
          <w:szCs w:val="24"/>
        </w:rPr>
      </w:pPr>
      <w:r>
        <w:rPr>
          <w:rFonts w:eastAsia="Times New Roman"/>
          <w:szCs w:val="24"/>
        </w:rPr>
        <w:lastRenderedPageBreak/>
        <w:t>Και δεύτερον, νομοτεχνικά</w:t>
      </w:r>
      <w:r>
        <w:rPr>
          <w:rFonts w:eastAsia="Times New Roman"/>
          <w:szCs w:val="24"/>
        </w:rPr>
        <w:t>, αναφέρεται το στρατιωτικό προσωπικό των Ενόπλων Δυνάμεων, ενώ ο νόμος που τροποποιείται αναφέρει και το Λιμενικό Σώμα και την Ακτοφυλακή και τα στελέχη της Ελληνικής Αστυνομίας, του Πυροσβεστικού Σώματος κ</w:t>
      </w:r>
      <w:r w:rsidRPr="001C53CD">
        <w:rPr>
          <w:rFonts w:eastAsia="Times New Roman"/>
          <w:szCs w:val="24"/>
        </w:rPr>
        <w:t>.</w:t>
      </w:r>
      <w:r>
        <w:rPr>
          <w:rFonts w:eastAsia="Times New Roman"/>
          <w:szCs w:val="24"/>
        </w:rPr>
        <w:t>λπ. για παραμεθόριο. Αυτό δεν ξέρω γιατί αλλάζει</w:t>
      </w:r>
      <w:r>
        <w:rPr>
          <w:rFonts w:eastAsia="Times New Roman"/>
          <w:szCs w:val="24"/>
        </w:rPr>
        <w:t xml:space="preserve"> και αναφέρεται μόνο στα στελέχη των Ενόπλων Δυνάμεων. Δείτε το αυτό.</w:t>
      </w:r>
    </w:p>
    <w:p w14:paraId="2593B019" w14:textId="77777777" w:rsidR="009F6E2D" w:rsidRDefault="000A34DD">
      <w:pPr>
        <w:spacing w:line="600" w:lineRule="auto"/>
        <w:ind w:firstLine="720"/>
        <w:jc w:val="both"/>
        <w:rPr>
          <w:rFonts w:eastAsia="Times New Roman"/>
          <w:szCs w:val="24"/>
        </w:rPr>
      </w:pPr>
      <w:r>
        <w:rPr>
          <w:rFonts w:eastAsia="Times New Roman"/>
          <w:szCs w:val="24"/>
        </w:rPr>
        <w:t>Αυτά ήθελα να πω και να μην αναφέρεται στο παρελθόν για συμμετοχές δυνάμεων σε αποστολές, χωρίς να έχει καμ</w:t>
      </w:r>
      <w:r>
        <w:rPr>
          <w:rFonts w:eastAsia="Times New Roman"/>
          <w:szCs w:val="24"/>
        </w:rPr>
        <w:t>μ</w:t>
      </w:r>
      <w:r>
        <w:rPr>
          <w:rFonts w:eastAsia="Times New Roman"/>
          <w:szCs w:val="24"/>
        </w:rPr>
        <w:t xml:space="preserve">ία σχέση με την πραγματικότητα.  </w:t>
      </w:r>
    </w:p>
    <w:p w14:paraId="2593B01A" w14:textId="77777777" w:rsidR="009F6E2D" w:rsidRDefault="000A34DD">
      <w:pPr>
        <w:spacing w:line="600" w:lineRule="auto"/>
        <w:ind w:firstLine="720"/>
        <w:jc w:val="both"/>
        <w:rPr>
          <w:rFonts w:eastAsia="Times New Roman"/>
          <w:szCs w:val="24"/>
        </w:rPr>
      </w:pPr>
      <w:r>
        <w:rPr>
          <w:rFonts w:eastAsia="Times New Roman"/>
          <w:szCs w:val="24"/>
        </w:rPr>
        <w:t>Ευχαριστώ.</w:t>
      </w:r>
    </w:p>
    <w:p w14:paraId="2593B01B" w14:textId="77777777" w:rsidR="009F6E2D" w:rsidRDefault="000A34DD">
      <w:pPr>
        <w:spacing w:line="600" w:lineRule="auto"/>
        <w:ind w:firstLine="720"/>
        <w:jc w:val="both"/>
        <w:rPr>
          <w:rFonts w:eastAsia="Times New Roman"/>
          <w:szCs w:val="24"/>
        </w:rPr>
      </w:pPr>
      <w:r w:rsidRPr="00BF5158">
        <w:rPr>
          <w:rFonts w:eastAsia="Times New Roman"/>
          <w:b/>
          <w:szCs w:val="24"/>
        </w:rPr>
        <w:t xml:space="preserve">ΠΡΟΕΔΡΕΥΩΝ (Νικήτας Κακλαμάνης): </w:t>
      </w:r>
      <w:r>
        <w:rPr>
          <w:rFonts w:eastAsia="Times New Roman"/>
          <w:szCs w:val="24"/>
        </w:rPr>
        <w:t xml:space="preserve">Τον λόγο έχει ο Κοινοβουλευτικός Εκπρόσωπος του ΣΥΡΙΖΑ κ. </w:t>
      </w:r>
      <w:proofErr w:type="spellStart"/>
      <w:r>
        <w:rPr>
          <w:rFonts w:eastAsia="Times New Roman"/>
          <w:szCs w:val="24"/>
        </w:rPr>
        <w:t>Ξυδάκης</w:t>
      </w:r>
      <w:proofErr w:type="spellEnd"/>
      <w:r>
        <w:rPr>
          <w:rFonts w:eastAsia="Times New Roman"/>
          <w:szCs w:val="24"/>
        </w:rPr>
        <w:t xml:space="preserve"> και κλείνουμε με την τρίλεπτη δευτερολογία του Υπουργού και μπαίνουμε στην ψήφιση. </w:t>
      </w:r>
    </w:p>
    <w:p w14:paraId="2593B01C" w14:textId="77777777" w:rsidR="009F6E2D" w:rsidRDefault="000A34DD">
      <w:pPr>
        <w:spacing w:line="600" w:lineRule="auto"/>
        <w:ind w:firstLine="720"/>
        <w:jc w:val="both"/>
        <w:rPr>
          <w:rFonts w:eastAsia="Times New Roman"/>
          <w:szCs w:val="24"/>
        </w:rPr>
      </w:pPr>
      <w:r w:rsidRPr="00BF5158">
        <w:rPr>
          <w:rFonts w:eastAsia="Times New Roman"/>
          <w:b/>
          <w:szCs w:val="24"/>
        </w:rPr>
        <w:t xml:space="preserve">ΝΙΚΟΛΑΟΣ ΞΥΔΑΚΗΣ: </w:t>
      </w:r>
      <w:r>
        <w:rPr>
          <w:rFonts w:eastAsia="Times New Roman"/>
          <w:szCs w:val="24"/>
        </w:rPr>
        <w:t xml:space="preserve">Ευχαριστώ πολύ, κύριε Πρόεδρε. </w:t>
      </w:r>
    </w:p>
    <w:p w14:paraId="2593B01D" w14:textId="77777777" w:rsidR="009F6E2D" w:rsidRDefault="000A34DD">
      <w:pPr>
        <w:spacing w:line="600" w:lineRule="auto"/>
        <w:ind w:firstLine="720"/>
        <w:jc w:val="both"/>
        <w:rPr>
          <w:rFonts w:eastAsia="Times New Roman"/>
          <w:szCs w:val="24"/>
        </w:rPr>
      </w:pPr>
      <w:r>
        <w:rPr>
          <w:rFonts w:eastAsia="Times New Roman"/>
          <w:szCs w:val="24"/>
        </w:rPr>
        <w:t>Νομίζω ότι όλα αυτά τα διαδικαστικά και κάποιες δυσχέρει</w:t>
      </w:r>
      <w:r>
        <w:rPr>
          <w:rFonts w:eastAsia="Times New Roman"/>
          <w:szCs w:val="24"/>
        </w:rPr>
        <w:t xml:space="preserve">ες που προέκυψαν συγκεντρώνονται σε μία κοίτη αυτή τη στιγμή. Συμφωνεί το Σώμα στο σύνολο και στην ουσία και στο πνεύμα των τροπολογιών. </w:t>
      </w:r>
    </w:p>
    <w:p w14:paraId="2593B01E" w14:textId="77777777" w:rsidR="009F6E2D" w:rsidRDefault="000A34DD">
      <w:pPr>
        <w:spacing w:line="600" w:lineRule="auto"/>
        <w:ind w:firstLine="720"/>
        <w:jc w:val="both"/>
        <w:rPr>
          <w:rFonts w:eastAsia="Times New Roman"/>
          <w:szCs w:val="24"/>
        </w:rPr>
      </w:pPr>
      <w:r>
        <w:rPr>
          <w:rFonts w:eastAsia="Times New Roman"/>
          <w:szCs w:val="24"/>
        </w:rPr>
        <w:lastRenderedPageBreak/>
        <w:t>Ο κύριος Υπουργός απέσυρε και ένα δεύτερο μέρος, που αφορούσε τον Οικοδομικό Συνεταιρισμό Μονίμων Αξιωματικών Ελληνικο</w:t>
      </w:r>
      <w:r>
        <w:rPr>
          <w:rFonts w:eastAsia="Times New Roman"/>
          <w:szCs w:val="24"/>
        </w:rPr>
        <w:t xml:space="preserve">ύ Στρατού. </w:t>
      </w:r>
    </w:p>
    <w:p w14:paraId="2593B01F" w14:textId="77777777" w:rsidR="009F6E2D" w:rsidRDefault="000A34DD">
      <w:pPr>
        <w:spacing w:line="600" w:lineRule="auto"/>
        <w:ind w:firstLine="720"/>
        <w:jc w:val="both"/>
        <w:rPr>
          <w:rFonts w:eastAsia="Times New Roman"/>
          <w:color w:val="000000" w:themeColor="text1"/>
          <w:szCs w:val="24"/>
        </w:rPr>
      </w:pPr>
      <w:r w:rsidRPr="001F380B">
        <w:rPr>
          <w:rFonts w:eastAsia="Times New Roman"/>
          <w:b/>
          <w:color w:val="000000" w:themeColor="text1"/>
          <w:szCs w:val="24"/>
        </w:rPr>
        <w:t xml:space="preserve">ΠΡΟΕΔΡΕΥΩΝ (Νικήτας Κακλαμάνης): </w:t>
      </w:r>
      <w:r w:rsidRPr="001F380B">
        <w:rPr>
          <w:rFonts w:eastAsia="Times New Roman"/>
          <w:color w:val="000000" w:themeColor="text1"/>
          <w:szCs w:val="24"/>
        </w:rPr>
        <w:t xml:space="preserve">Το δεύτερο μέρος από τη βουλευτική τροπολογία. </w:t>
      </w:r>
    </w:p>
    <w:p w14:paraId="2593B020" w14:textId="77777777" w:rsidR="009F6E2D" w:rsidRDefault="000A34DD">
      <w:pPr>
        <w:spacing w:line="600" w:lineRule="auto"/>
        <w:ind w:firstLine="720"/>
        <w:jc w:val="both"/>
        <w:rPr>
          <w:rFonts w:eastAsia="Times New Roman"/>
          <w:szCs w:val="24"/>
        </w:rPr>
      </w:pPr>
      <w:r w:rsidRPr="001F380B">
        <w:rPr>
          <w:rFonts w:eastAsia="Times New Roman"/>
          <w:b/>
          <w:color w:val="000000" w:themeColor="text1"/>
          <w:szCs w:val="24"/>
        </w:rPr>
        <w:t xml:space="preserve">ΝΙΚΟΛΑΟΣ ΞΥΔΑΚΗΣ: </w:t>
      </w:r>
      <w:r w:rsidRPr="001F380B">
        <w:rPr>
          <w:rFonts w:eastAsia="Times New Roman"/>
          <w:color w:val="000000" w:themeColor="text1"/>
          <w:szCs w:val="24"/>
        </w:rPr>
        <w:t xml:space="preserve">Μένει αμιγώς η ρύθμιση για τους δύο στρατιωτικούς, που δεν υπάρχει Βουλευτής σε αυτή την Αίθουσα και πολίτης </w:t>
      </w:r>
      <w:r>
        <w:rPr>
          <w:rFonts w:eastAsia="Times New Roman"/>
          <w:szCs w:val="24"/>
        </w:rPr>
        <w:t xml:space="preserve">σε αυτή τη χώρα που να μη συνηγορεί </w:t>
      </w:r>
      <w:r>
        <w:rPr>
          <w:rFonts w:eastAsia="Times New Roman"/>
          <w:szCs w:val="24"/>
        </w:rPr>
        <w:t>υπέρ αυτής.</w:t>
      </w:r>
    </w:p>
    <w:p w14:paraId="2593B021" w14:textId="77777777" w:rsidR="009F6E2D" w:rsidRDefault="000A34DD">
      <w:pPr>
        <w:spacing w:line="600" w:lineRule="auto"/>
        <w:ind w:firstLine="720"/>
        <w:jc w:val="both"/>
        <w:rPr>
          <w:rFonts w:eastAsia="Times New Roman"/>
          <w:szCs w:val="24"/>
        </w:rPr>
      </w:pPr>
      <w:r>
        <w:rPr>
          <w:rFonts w:eastAsia="Times New Roman"/>
          <w:szCs w:val="24"/>
        </w:rPr>
        <w:t xml:space="preserve">Θα συμφωνούσα και εγώ </w:t>
      </w:r>
      <w:r>
        <w:rPr>
          <w:rFonts w:eastAsia="Times New Roman"/>
          <w:szCs w:val="24"/>
        </w:rPr>
        <w:t>-</w:t>
      </w:r>
      <w:r>
        <w:rPr>
          <w:rFonts w:eastAsia="Times New Roman"/>
          <w:szCs w:val="24"/>
        </w:rPr>
        <w:t>κοινοβουλευτικά</w:t>
      </w:r>
      <w:r>
        <w:rPr>
          <w:rFonts w:eastAsia="Times New Roman"/>
          <w:szCs w:val="24"/>
        </w:rPr>
        <w:t>-</w:t>
      </w:r>
      <w:r>
        <w:rPr>
          <w:rFonts w:eastAsia="Times New Roman"/>
          <w:szCs w:val="24"/>
        </w:rPr>
        <w:t xml:space="preserve"> ότι θα μπορούσαμε να έχουμε έναν </w:t>
      </w:r>
      <w:proofErr w:type="spellStart"/>
      <w:r>
        <w:rPr>
          <w:rFonts w:eastAsia="Times New Roman"/>
          <w:szCs w:val="24"/>
        </w:rPr>
        <w:t>προϊδεασμό</w:t>
      </w:r>
      <w:proofErr w:type="spellEnd"/>
      <w:r>
        <w:rPr>
          <w:rFonts w:eastAsia="Times New Roman"/>
          <w:szCs w:val="24"/>
        </w:rPr>
        <w:t xml:space="preserve"> του Σώματος από την </w:t>
      </w:r>
      <w:r>
        <w:rPr>
          <w:rFonts w:eastAsia="Times New Roman"/>
          <w:szCs w:val="24"/>
        </w:rPr>
        <w:t>ε</w:t>
      </w:r>
      <w:r>
        <w:rPr>
          <w:rFonts w:eastAsia="Times New Roman"/>
          <w:szCs w:val="24"/>
        </w:rPr>
        <w:t>πιτροπή.</w:t>
      </w:r>
    </w:p>
    <w:p w14:paraId="2593B022" w14:textId="77777777" w:rsidR="009F6E2D" w:rsidRDefault="000A34DD">
      <w:pPr>
        <w:spacing w:line="600" w:lineRule="auto"/>
        <w:ind w:firstLine="720"/>
        <w:jc w:val="both"/>
        <w:rPr>
          <w:rFonts w:eastAsia="Times New Roman"/>
          <w:szCs w:val="24"/>
        </w:rPr>
      </w:pPr>
      <w:r w:rsidRPr="000457AB">
        <w:rPr>
          <w:rFonts w:eastAsia="Times New Roman"/>
          <w:b/>
          <w:szCs w:val="24"/>
        </w:rPr>
        <w:t>ΑΘΑΝΑΣΙΟΣ ΔΑΒΑΚΗΣ:</w:t>
      </w:r>
      <w:r>
        <w:rPr>
          <w:rFonts w:eastAsia="Times New Roman"/>
          <w:szCs w:val="24"/>
        </w:rPr>
        <w:t xml:space="preserve"> Έστω </w:t>
      </w:r>
      <w:proofErr w:type="spellStart"/>
      <w:r>
        <w:rPr>
          <w:rFonts w:eastAsia="Times New Roman"/>
          <w:szCs w:val="24"/>
        </w:rPr>
        <w:t>προϊδεασμό</w:t>
      </w:r>
      <w:proofErr w:type="spellEnd"/>
      <w:r>
        <w:rPr>
          <w:rFonts w:eastAsia="Times New Roman"/>
          <w:szCs w:val="24"/>
        </w:rPr>
        <w:t xml:space="preserve">. </w:t>
      </w:r>
    </w:p>
    <w:p w14:paraId="2593B023" w14:textId="77777777" w:rsidR="009F6E2D" w:rsidRDefault="000A34DD">
      <w:pPr>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 xml:space="preserve">Είναι, όμως, τέτοια η φύση αυτών των ρυθμίσεων, που πρέπει να ρυθμιστούν τα θέματα των στρατιωτικών, των μεταθέσεων και των επιδομάτων σε μία δύσκολη εποχή, ώστε να μπούμε σε μία κανονικότητα. Κι έχουμε κι αυτή την τροπολογία για τους δύο στρατιωτικούς. </w:t>
      </w:r>
    </w:p>
    <w:p w14:paraId="2593B024" w14:textId="77777777" w:rsidR="009F6E2D" w:rsidRDefault="000A34DD">
      <w:pPr>
        <w:spacing w:line="600" w:lineRule="auto"/>
        <w:ind w:firstLine="720"/>
        <w:jc w:val="both"/>
        <w:rPr>
          <w:rFonts w:eastAsia="Times New Roman"/>
          <w:szCs w:val="24"/>
        </w:rPr>
      </w:pPr>
      <w:r>
        <w:rPr>
          <w:rFonts w:eastAsia="Times New Roman"/>
          <w:szCs w:val="24"/>
        </w:rPr>
        <w:t>Ν</w:t>
      </w:r>
      <w:r>
        <w:rPr>
          <w:rFonts w:eastAsia="Times New Roman"/>
          <w:szCs w:val="24"/>
        </w:rPr>
        <w:t>ομίζω ότι κατ’ οικονομία και με την κατανόηση του Σώματος οι οποιεσδήποτε διαδικαστικές δυσκολίες, και με τη δική σας συμβολή, ξεπεράστηκαν. Επί της ουσίας συμφωνούμε.</w:t>
      </w:r>
    </w:p>
    <w:p w14:paraId="2593B025" w14:textId="77777777" w:rsidR="009F6E2D" w:rsidRDefault="000A34DD">
      <w:pPr>
        <w:spacing w:line="600" w:lineRule="auto"/>
        <w:ind w:firstLine="720"/>
        <w:jc w:val="both"/>
        <w:rPr>
          <w:rFonts w:eastAsia="Times New Roman"/>
          <w:szCs w:val="24"/>
        </w:rPr>
      </w:pPr>
      <w:r>
        <w:rPr>
          <w:rFonts w:eastAsia="Times New Roman"/>
          <w:szCs w:val="24"/>
        </w:rPr>
        <w:lastRenderedPageBreak/>
        <w:t xml:space="preserve">Μία παρατήρηση για τον κ. Λοβέρδο, ο οποίος επιμένει για το πώς θα δρομολογηθεί το </w:t>
      </w:r>
      <w:r>
        <w:rPr>
          <w:rFonts w:eastAsia="Times New Roman"/>
          <w:szCs w:val="24"/>
        </w:rPr>
        <w:t>πρωτό</w:t>
      </w:r>
      <w:r>
        <w:rPr>
          <w:rFonts w:eastAsia="Times New Roman"/>
          <w:szCs w:val="24"/>
        </w:rPr>
        <w:t>κολλο ένταξης</w:t>
      </w:r>
      <w:r>
        <w:rPr>
          <w:rFonts w:eastAsia="Times New Roman"/>
          <w:szCs w:val="24"/>
        </w:rPr>
        <w:t xml:space="preserve"> της </w:t>
      </w:r>
      <w:r>
        <w:rPr>
          <w:rFonts w:eastAsia="Times New Roman"/>
          <w:szCs w:val="24"/>
          <w:lang w:val="en-US"/>
        </w:rPr>
        <w:t>FYROM</w:t>
      </w:r>
      <w:r w:rsidRPr="00665981">
        <w:rPr>
          <w:rFonts w:eastAsia="Times New Roman"/>
          <w:szCs w:val="24"/>
        </w:rPr>
        <w:t xml:space="preserve"> </w:t>
      </w:r>
      <w:r>
        <w:rPr>
          <w:rFonts w:eastAsia="Times New Roman"/>
          <w:szCs w:val="24"/>
        </w:rPr>
        <w:t xml:space="preserve">στο ΝΑΤΟ. Είναι σαφές και από το γράμμα της Συμφωνίας των Πρεσπών και από τις πολιτικές δηλώσεις του Γενικού Γραμματέα του ΝΑΤΟ κ. </w:t>
      </w:r>
      <w:proofErr w:type="spellStart"/>
      <w:r w:rsidRPr="00665981">
        <w:rPr>
          <w:rFonts w:eastAsia="Times New Roman"/>
          <w:szCs w:val="24"/>
        </w:rPr>
        <w:t>Στόλτενμπεργκ</w:t>
      </w:r>
      <w:proofErr w:type="spellEnd"/>
      <w:r>
        <w:rPr>
          <w:rFonts w:eastAsia="Times New Roman"/>
          <w:szCs w:val="24"/>
        </w:rPr>
        <w:t xml:space="preserve"> πώς θα γίνει αυτό το πράγμα. Όταν ολοκληρωθεί και κυρωθεί η </w:t>
      </w:r>
      <w:r>
        <w:rPr>
          <w:rFonts w:eastAsia="Times New Roman"/>
          <w:szCs w:val="24"/>
        </w:rPr>
        <w:t>σ</w:t>
      </w:r>
      <w:r>
        <w:rPr>
          <w:rFonts w:eastAsia="Times New Roman"/>
          <w:szCs w:val="24"/>
        </w:rPr>
        <w:t xml:space="preserve">υμφωνία εν </w:t>
      </w:r>
      <w:proofErr w:type="spellStart"/>
      <w:r>
        <w:rPr>
          <w:rFonts w:eastAsia="Times New Roman"/>
          <w:szCs w:val="24"/>
        </w:rPr>
        <w:t>ολοκλήρω</w:t>
      </w:r>
      <w:proofErr w:type="spellEnd"/>
      <w:r>
        <w:rPr>
          <w:rFonts w:eastAsia="Times New Roman"/>
          <w:szCs w:val="24"/>
        </w:rPr>
        <w:t xml:space="preserve"> και απ</w:t>
      </w:r>
      <w:r>
        <w:rPr>
          <w:rFonts w:eastAsia="Times New Roman"/>
          <w:szCs w:val="24"/>
        </w:rPr>
        <w:t xml:space="preserve">ό τα δύο κράτη, τότε θα ενεργοποιηθεί το </w:t>
      </w:r>
      <w:r>
        <w:rPr>
          <w:rFonts w:eastAsia="Times New Roman"/>
          <w:szCs w:val="24"/>
        </w:rPr>
        <w:t>π</w:t>
      </w:r>
      <w:r>
        <w:rPr>
          <w:rFonts w:eastAsia="Times New Roman"/>
          <w:szCs w:val="24"/>
        </w:rPr>
        <w:t xml:space="preserve">ρωτόκολλο. </w:t>
      </w:r>
    </w:p>
    <w:p w14:paraId="2593B026" w14:textId="77777777" w:rsidR="009F6E2D" w:rsidRDefault="000A34DD">
      <w:pPr>
        <w:spacing w:line="600" w:lineRule="auto"/>
        <w:ind w:firstLine="720"/>
        <w:jc w:val="both"/>
        <w:rPr>
          <w:rFonts w:eastAsia="Times New Roman"/>
          <w:szCs w:val="24"/>
        </w:rPr>
      </w:pPr>
      <w:r>
        <w:rPr>
          <w:rFonts w:eastAsia="Times New Roman"/>
          <w:szCs w:val="24"/>
        </w:rPr>
        <w:t xml:space="preserve">Από εκεί και πέρα, μπορεί να έχει τις πολιτικές του ενστάσεις ο κ. Λοβέρδος ή τα πολιτικά του σχόλια, αλλά δεν νομίζω ότι ο </w:t>
      </w:r>
      <w:proofErr w:type="spellStart"/>
      <w:r>
        <w:rPr>
          <w:rFonts w:eastAsia="Times New Roman"/>
          <w:szCs w:val="24"/>
        </w:rPr>
        <w:t>διεμβολισμός</w:t>
      </w:r>
      <w:proofErr w:type="spellEnd"/>
      <w:r>
        <w:rPr>
          <w:rFonts w:eastAsia="Times New Roman"/>
          <w:szCs w:val="24"/>
        </w:rPr>
        <w:t xml:space="preserve"> μιας πολιτικής πρακτικής ή μιας πολιτικής στάσεως μπορεί να στηρι</w:t>
      </w:r>
      <w:r>
        <w:rPr>
          <w:rFonts w:eastAsia="Times New Roman"/>
          <w:szCs w:val="24"/>
        </w:rPr>
        <w:t xml:space="preserve">χθεί πάνω στα ίδια τα κείμενα. Αν διαβάσουμε προσεκτικά τη </w:t>
      </w:r>
      <w:r>
        <w:rPr>
          <w:rFonts w:eastAsia="Times New Roman"/>
          <w:szCs w:val="24"/>
        </w:rPr>
        <w:t>σ</w:t>
      </w:r>
      <w:r>
        <w:rPr>
          <w:rFonts w:eastAsia="Times New Roman"/>
          <w:szCs w:val="24"/>
        </w:rPr>
        <w:t xml:space="preserve">υμφωνία, είναι πάρα πολύ σαφής και η πολιτική βούληση εκπεφρασμένη. </w:t>
      </w:r>
    </w:p>
    <w:p w14:paraId="2593B027" w14:textId="77777777" w:rsidR="009F6E2D" w:rsidRDefault="000A34DD">
      <w:pPr>
        <w:spacing w:line="600" w:lineRule="auto"/>
        <w:ind w:firstLine="720"/>
        <w:jc w:val="both"/>
        <w:rPr>
          <w:rFonts w:eastAsia="Times New Roman"/>
          <w:szCs w:val="24"/>
        </w:rPr>
      </w:pPr>
      <w:r>
        <w:rPr>
          <w:rFonts w:eastAsia="Times New Roman"/>
          <w:szCs w:val="24"/>
        </w:rPr>
        <w:t>Ελπίζω ότι όλες αυτές οι λεπτομέρειες που είχαμε να λύσουμε εδώ και οι επείγουσες τροπολογίες συναντούν και τη συναίνεση του Σώ</w:t>
      </w:r>
      <w:r>
        <w:rPr>
          <w:rFonts w:eastAsia="Times New Roman"/>
          <w:szCs w:val="24"/>
        </w:rPr>
        <w:t xml:space="preserve">ματος και την κατανόηση. </w:t>
      </w:r>
    </w:p>
    <w:p w14:paraId="2593B028" w14:textId="77777777" w:rsidR="009F6E2D" w:rsidRDefault="000A34DD">
      <w:pPr>
        <w:spacing w:line="600" w:lineRule="auto"/>
        <w:ind w:firstLine="720"/>
        <w:jc w:val="both"/>
        <w:rPr>
          <w:rFonts w:eastAsia="Times New Roman"/>
          <w:szCs w:val="24"/>
        </w:rPr>
      </w:pPr>
      <w:r>
        <w:rPr>
          <w:rFonts w:eastAsia="Times New Roman"/>
          <w:szCs w:val="24"/>
        </w:rPr>
        <w:t>Ευχαριστώ.</w:t>
      </w:r>
    </w:p>
    <w:p w14:paraId="2593B029" w14:textId="77777777" w:rsidR="009F6E2D" w:rsidRDefault="000A34D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Υπουργέ, επί των τροπολογιών δεν χρειάζεται να πείτε τίποτα, διότι ομοφώνως γίνονται δεκτές. </w:t>
      </w:r>
      <w:r>
        <w:rPr>
          <w:rFonts w:eastAsia="Times New Roman"/>
          <w:szCs w:val="24"/>
        </w:rPr>
        <w:lastRenderedPageBreak/>
        <w:t xml:space="preserve">Κάνατε την παρατήρηση ότι βγάζετε το δεύτερο μέρος της τροπολογίας του κ. </w:t>
      </w:r>
      <w:proofErr w:type="spellStart"/>
      <w:r>
        <w:rPr>
          <w:rFonts w:eastAsia="Times New Roman"/>
          <w:szCs w:val="24"/>
        </w:rPr>
        <w:t>Κατσίκη</w:t>
      </w:r>
      <w:proofErr w:type="spellEnd"/>
      <w:r>
        <w:rPr>
          <w:rFonts w:eastAsia="Times New Roman"/>
          <w:szCs w:val="24"/>
        </w:rPr>
        <w:t xml:space="preserve">. </w:t>
      </w:r>
    </w:p>
    <w:p w14:paraId="2593B02A" w14:textId="77777777" w:rsidR="009F6E2D" w:rsidRDefault="000A34DD">
      <w:pPr>
        <w:spacing w:line="600" w:lineRule="auto"/>
        <w:ind w:firstLine="720"/>
        <w:jc w:val="both"/>
        <w:rPr>
          <w:rFonts w:eastAsia="Times New Roman"/>
          <w:szCs w:val="24"/>
        </w:rPr>
      </w:pPr>
      <w:r>
        <w:rPr>
          <w:rFonts w:eastAsia="Times New Roman"/>
          <w:szCs w:val="24"/>
        </w:rPr>
        <w:t>Σας</w:t>
      </w:r>
      <w:r>
        <w:rPr>
          <w:rFonts w:eastAsia="Times New Roman"/>
          <w:szCs w:val="24"/>
        </w:rPr>
        <w:t xml:space="preserve"> δίνω τον λόγο για τρία λεπτά. Μη μου ανοίξετε άλλα θέματα με την τοποθέτηση </w:t>
      </w:r>
      <w:r>
        <w:rPr>
          <w:rFonts w:eastAsia="Times New Roman"/>
          <w:szCs w:val="24"/>
        </w:rPr>
        <w:t>-</w:t>
      </w:r>
      <w:r>
        <w:rPr>
          <w:rFonts w:eastAsia="Times New Roman"/>
          <w:szCs w:val="24"/>
        </w:rPr>
        <w:t xml:space="preserve">προτρέχω- και αρχίσουν τα προσωπικά και πάμε το απόγευμα.  </w:t>
      </w:r>
    </w:p>
    <w:p w14:paraId="2593B02B" w14:textId="77777777" w:rsidR="009F6E2D" w:rsidRDefault="000A34DD">
      <w:pPr>
        <w:spacing w:line="600" w:lineRule="auto"/>
        <w:ind w:firstLine="720"/>
        <w:jc w:val="both"/>
        <w:rPr>
          <w:rFonts w:eastAsia="Times New Roman"/>
          <w:szCs w:val="24"/>
        </w:rPr>
      </w:pPr>
      <w:r w:rsidRPr="00BF5158">
        <w:rPr>
          <w:rFonts w:eastAsia="Times New Roman"/>
          <w:b/>
          <w:szCs w:val="24"/>
        </w:rPr>
        <w:t>ΠΑΝΟΣ ΚΑΜΜΕΝΟΣ (Υπουργός Εθνικής Άμυνας</w:t>
      </w:r>
      <w:r>
        <w:rPr>
          <w:rFonts w:eastAsia="Times New Roman"/>
          <w:b/>
          <w:szCs w:val="24"/>
        </w:rPr>
        <w:t xml:space="preserve"> </w:t>
      </w:r>
      <w:r w:rsidRPr="00BF5158">
        <w:rPr>
          <w:rFonts w:eastAsia="Times New Roman"/>
          <w:b/>
          <w:szCs w:val="24"/>
        </w:rPr>
        <w:t>-</w:t>
      </w:r>
      <w:r>
        <w:rPr>
          <w:rFonts w:eastAsia="Times New Roman"/>
          <w:b/>
          <w:szCs w:val="24"/>
        </w:rPr>
        <w:t xml:space="preserve"> </w:t>
      </w:r>
      <w:r w:rsidRPr="00BF5158">
        <w:rPr>
          <w:rFonts w:eastAsia="Times New Roman"/>
          <w:b/>
          <w:szCs w:val="24"/>
        </w:rPr>
        <w:t>Πρόεδρος</w:t>
      </w:r>
      <w:r>
        <w:rPr>
          <w:rFonts w:eastAsia="Times New Roman"/>
          <w:b/>
          <w:szCs w:val="24"/>
        </w:rPr>
        <w:t xml:space="preserve"> </w:t>
      </w:r>
      <w:r w:rsidRPr="00BF5158">
        <w:rPr>
          <w:rFonts w:eastAsia="Times New Roman"/>
          <w:b/>
          <w:szCs w:val="24"/>
        </w:rPr>
        <w:t xml:space="preserve">των Ανεξαρτήτων Ελλήνων): </w:t>
      </w:r>
      <w:r>
        <w:rPr>
          <w:rFonts w:eastAsia="Times New Roman"/>
          <w:szCs w:val="24"/>
        </w:rPr>
        <w:t xml:space="preserve">Κύριε Πρόεδρε, σε αυτή την Αίθουσα είστε </w:t>
      </w:r>
      <w:r>
        <w:rPr>
          <w:rFonts w:eastAsia="Times New Roman"/>
          <w:szCs w:val="24"/>
        </w:rPr>
        <w:t xml:space="preserve">ο μόνος αρχαιότερός μου. Έτσι όπως έγιναν τα πράγματα, γίναμε οι αρχαιότεροι σε αυτή την Αίθουσα. </w:t>
      </w:r>
    </w:p>
    <w:p w14:paraId="2593B02C" w14:textId="77777777" w:rsidR="009F6E2D" w:rsidRDefault="000A34DD">
      <w:pPr>
        <w:spacing w:line="600" w:lineRule="auto"/>
        <w:ind w:firstLine="720"/>
        <w:jc w:val="both"/>
        <w:rPr>
          <w:rFonts w:eastAsia="Times New Roman"/>
          <w:szCs w:val="24"/>
        </w:rPr>
      </w:pPr>
      <w:r>
        <w:rPr>
          <w:rFonts w:eastAsia="Times New Roman"/>
          <w:szCs w:val="24"/>
        </w:rPr>
        <w:t xml:space="preserve">Λυπάμαι πάρα πολύ που έφερα τις τροπολογίες με αυτόν τον τρόπο. Κι επειδή είμαι Κοινοβουλευτικός όλα αυτά τα χρόνια, δεν θέλω να έρχονται έτσι τροπολογίες και ιδίως όταν είμαι στο υπουργικό έδρανο. </w:t>
      </w:r>
    </w:p>
    <w:p w14:paraId="2593B02D" w14:textId="77777777" w:rsidR="009F6E2D" w:rsidRDefault="000A34DD">
      <w:pPr>
        <w:spacing w:line="600" w:lineRule="auto"/>
        <w:ind w:firstLine="720"/>
        <w:jc w:val="both"/>
        <w:rPr>
          <w:rFonts w:eastAsia="Times New Roman"/>
          <w:szCs w:val="24"/>
        </w:rPr>
      </w:pPr>
      <w:r>
        <w:rPr>
          <w:rFonts w:eastAsia="Times New Roman"/>
          <w:szCs w:val="24"/>
        </w:rPr>
        <w:t xml:space="preserve">Θέλω, όμως, να καταλάβετε, κυρίες και κύριοι συνάδελφοι, </w:t>
      </w:r>
      <w:r>
        <w:rPr>
          <w:rFonts w:eastAsia="Times New Roman"/>
          <w:szCs w:val="24"/>
        </w:rPr>
        <w:t xml:space="preserve">ότι ήταν τέτοια η φύση των τροπολογιών για την παραμεθόριο. Τώρα με πληροφορούν ότι χθες πέρασε από το Γενικό Λογιστήριο του Κράτους με εισηγητική έκθεση που απαιτείτο για να την πάρει ο κ. </w:t>
      </w:r>
      <w:proofErr w:type="spellStart"/>
      <w:r>
        <w:rPr>
          <w:rFonts w:eastAsia="Times New Roman"/>
          <w:szCs w:val="24"/>
        </w:rPr>
        <w:t>Χουλιαράκης</w:t>
      </w:r>
      <w:proofErr w:type="spellEnd"/>
      <w:r>
        <w:rPr>
          <w:rFonts w:eastAsia="Times New Roman"/>
          <w:szCs w:val="24"/>
        </w:rPr>
        <w:t xml:space="preserve"> και να την υπογράψει. Ο άνθρωπος με πήρε τηλέφωνο χθες</w:t>
      </w:r>
      <w:r>
        <w:rPr>
          <w:rFonts w:eastAsia="Times New Roman"/>
          <w:szCs w:val="24"/>
        </w:rPr>
        <w:t>, γυρίζοντας από ταξίδι, στις 20.00΄ λέγοντ</w:t>
      </w:r>
      <w:r>
        <w:rPr>
          <w:rFonts w:eastAsia="Times New Roman"/>
          <w:szCs w:val="24"/>
        </w:rPr>
        <w:t>ά</w:t>
      </w:r>
      <w:r>
        <w:rPr>
          <w:rFonts w:eastAsia="Times New Roman"/>
          <w:szCs w:val="24"/>
        </w:rPr>
        <w:t>ς μου: «Δώσε μου μέχρι το πρωί για να πάρω την υπογραφή».</w:t>
      </w:r>
    </w:p>
    <w:p w14:paraId="2593B02E" w14:textId="77777777" w:rsidR="009F6E2D" w:rsidRDefault="000A34DD">
      <w:pPr>
        <w:spacing w:line="600" w:lineRule="auto"/>
        <w:ind w:firstLine="720"/>
        <w:jc w:val="both"/>
        <w:rPr>
          <w:rFonts w:eastAsia="Times New Roman"/>
          <w:szCs w:val="24"/>
        </w:rPr>
      </w:pPr>
      <w:r>
        <w:rPr>
          <w:rFonts w:eastAsia="Times New Roman"/>
          <w:szCs w:val="24"/>
        </w:rPr>
        <w:lastRenderedPageBreak/>
        <w:t>Θέλω να δούμε όλοι ότι θα μπορούσα να τη φέρω την άλλη εβδομάδα. Θα έχαναν έναν μήνα μισθό οι άνθρωποι αυτοί</w:t>
      </w:r>
      <w:r>
        <w:rPr>
          <w:rFonts w:eastAsia="Times New Roman"/>
          <w:szCs w:val="24"/>
        </w:rPr>
        <w:t>,</w:t>
      </w:r>
      <w:r>
        <w:rPr>
          <w:rFonts w:eastAsia="Times New Roman"/>
          <w:szCs w:val="24"/>
        </w:rPr>
        <w:t xml:space="preserve"> οι οποίοι υπηρετούν στην Μακεδονία και στη Θράκη. Το καταλαβαίνετε όλοι. Και για τους στρατιωτικούς δεν είναι ανάγκη να πω παραπάνω.  </w:t>
      </w:r>
    </w:p>
    <w:p w14:paraId="2593B02F" w14:textId="77777777" w:rsidR="009F6E2D" w:rsidRDefault="000A34DD">
      <w:pPr>
        <w:spacing w:line="600" w:lineRule="auto"/>
        <w:ind w:firstLine="720"/>
        <w:jc w:val="both"/>
        <w:rPr>
          <w:rFonts w:eastAsia="Times New Roman"/>
          <w:szCs w:val="24"/>
        </w:rPr>
      </w:pPr>
      <w:r>
        <w:rPr>
          <w:rFonts w:eastAsia="Times New Roman"/>
          <w:szCs w:val="24"/>
        </w:rPr>
        <w:t>Για να είμαστε τυπικοί, κύριε Πρόεδρε, δεν κάνω αποδεκτό το άρθρο β΄ της τροπολογίας για τον ΟΣΜΑΕΣ κι έτσι επιτυγχάνουμ</w:t>
      </w:r>
      <w:r>
        <w:rPr>
          <w:rFonts w:eastAsia="Times New Roman"/>
          <w:szCs w:val="24"/>
        </w:rPr>
        <w:t>ε την ομοφωνία στη Βουλή.</w:t>
      </w:r>
    </w:p>
    <w:p w14:paraId="2593B030"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Όσον αφορά τη Χρυσή Αυγή, μήπως λόγω της πτώσης του </w:t>
      </w:r>
      <w:proofErr w:type="spellStart"/>
      <w:r>
        <w:rPr>
          <w:rFonts w:eastAsia="Times New Roman" w:cs="Times New Roman"/>
          <w:szCs w:val="24"/>
        </w:rPr>
        <w:t>Άξονος</w:t>
      </w:r>
      <w:proofErr w:type="spellEnd"/>
      <w:r>
        <w:rPr>
          <w:rFonts w:eastAsia="Times New Roman" w:cs="Times New Roman"/>
          <w:szCs w:val="24"/>
        </w:rPr>
        <w:t xml:space="preserve"> από τις αμερικανικές δυνάμεις, πρέπει να την αρνηθείτε και αυτή;</w:t>
      </w:r>
    </w:p>
    <w:p w14:paraId="2593B031" w14:textId="77777777" w:rsidR="009F6E2D" w:rsidRDefault="000A34D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Θα ερωτηθούν. Θα ψηφίσουν ηλεκτρονικά.</w:t>
      </w:r>
    </w:p>
    <w:p w14:paraId="2593B032" w14:textId="77777777" w:rsidR="009F6E2D" w:rsidRDefault="000A34DD">
      <w:pPr>
        <w:spacing w:line="600" w:lineRule="auto"/>
        <w:ind w:firstLine="720"/>
        <w:jc w:val="both"/>
        <w:rPr>
          <w:rFonts w:eastAsia="Times New Roman"/>
          <w:bCs/>
          <w:szCs w:val="24"/>
        </w:rPr>
      </w:pPr>
      <w:r w:rsidRPr="00016923">
        <w:rPr>
          <w:rFonts w:eastAsia="Times New Roman"/>
          <w:b/>
          <w:bCs/>
          <w:szCs w:val="24"/>
        </w:rPr>
        <w:t>ΠΑΝΟΣ ΚΑΜΜΕΝΟΣ (Υπουργός Εθνικής Ά</w:t>
      </w:r>
      <w:r w:rsidRPr="00016923">
        <w:rPr>
          <w:rFonts w:eastAsia="Times New Roman"/>
          <w:b/>
          <w:bCs/>
          <w:szCs w:val="24"/>
        </w:rPr>
        <w:t>μυνας</w:t>
      </w:r>
      <w:r>
        <w:rPr>
          <w:rFonts w:eastAsia="Times New Roman"/>
          <w:b/>
          <w:bCs/>
          <w:szCs w:val="24"/>
        </w:rPr>
        <w:t xml:space="preserve"> </w:t>
      </w:r>
      <w:r w:rsidRPr="00944A8C">
        <w:rPr>
          <w:rFonts w:eastAsia="Times New Roman"/>
          <w:b/>
          <w:bCs/>
          <w:szCs w:val="24"/>
        </w:rPr>
        <w:t>-</w:t>
      </w:r>
      <w:r>
        <w:rPr>
          <w:rFonts w:eastAsia="Times New Roman"/>
          <w:b/>
          <w:bCs/>
          <w:szCs w:val="24"/>
        </w:rPr>
        <w:t xml:space="preserve"> Πρόεδρος των Ανεξαρτήτων Ελλήνων</w:t>
      </w:r>
      <w:r w:rsidRPr="00016923">
        <w:rPr>
          <w:rFonts w:eastAsia="Times New Roman"/>
          <w:b/>
          <w:bCs/>
          <w:szCs w:val="24"/>
        </w:rPr>
        <w:t xml:space="preserve">): </w:t>
      </w:r>
      <w:r>
        <w:rPr>
          <w:rFonts w:eastAsia="Times New Roman"/>
          <w:bCs/>
          <w:szCs w:val="24"/>
        </w:rPr>
        <w:t xml:space="preserve">Να εξηγήσω και στον κ. Δαβάκη. </w:t>
      </w:r>
    </w:p>
    <w:p w14:paraId="2593B033" w14:textId="77777777" w:rsidR="009F6E2D" w:rsidRDefault="000A34DD">
      <w:pPr>
        <w:spacing w:line="600" w:lineRule="auto"/>
        <w:ind w:firstLine="720"/>
        <w:jc w:val="both"/>
        <w:rPr>
          <w:rFonts w:eastAsia="Times New Roman"/>
          <w:bCs/>
          <w:szCs w:val="24"/>
        </w:rPr>
      </w:pPr>
      <w:r>
        <w:rPr>
          <w:rFonts w:eastAsia="Times New Roman"/>
          <w:bCs/>
          <w:szCs w:val="24"/>
        </w:rPr>
        <w:t>Κύριε Δαβάκη, όλα αυτά τα χρήματα για την παραμεθόριο είναι αυτά που δεν δίνατε. Είναι 20 εκατομμύρια ευρώ τον χρόνο για το Υπουργείο Εθνικής Άμυνας. Θα σας εξηγήσω, όμως, περισσότε</w:t>
      </w:r>
      <w:r>
        <w:rPr>
          <w:rFonts w:eastAsia="Times New Roman"/>
          <w:bCs/>
          <w:szCs w:val="24"/>
        </w:rPr>
        <w:t>ρο –γιατί πραγματικά δυσκολεύομαι- για ποιο</w:t>
      </w:r>
      <w:r>
        <w:rPr>
          <w:rFonts w:eastAsia="Times New Roman"/>
          <w:bCs/>
          <w:szCs w:val="24"/>
        </w:rPr>
        <w:t>ν</w:t>
      </w:r>
      <w:r>
        <w:rPr>
          <w:rFonts w:eastAsia="Times New Roman"/>
          <w:bCs/>
          <w:szCs w:val="24"/>
        </w:rPr>
        <w:t xml:space="preserve"> λόγο δεν τα παίρνει η Αστυνομία και η Πυροσβεστική.</w:t>
      </w:r>
    </w:p>
    <w:p w14:paraId="2593B034" w14:textId="77777777" w:rsidR="009F6E2D" w:rsidRDefault="000A34DD">
      <w:pPr>
        <w:spacing w:line="600" w:lineRule="auto"/>
        <w:ind w:firstLine="720"/>
        <w:jc w:val="both"/>
        <w:rPr>
          <w:rFonts w:eastAsia="Times New Roman"/>
          <w:bCs/>
          <w:szCs w:val="24"/>
        </w:rPr>
      </w:pPr>
      <w:r w:rsidRPr="0065522C">
        <w:rPr>
          <w:rFonts w:eastAsia="Times New Roman"/>
          <w:b/>
          <w:bCs/>
          <w:szCs w:val="24"/>
        </w:rPr>
        <w:t xml:space="preserve">ΑΘΑΝΑΣΙΟΣ ΔΑΒΑΚΗΣ: </w:t>
      </w:r>
      <w:r>
        <w:rPr>
          <w:rFonts w:eastAsia="Times New Roman"/>
          <w:bCs/>
          <w:szCs w:val="24"/>
        </w:rPr>
        <w:t>Το λέει το προηγούμενο.</w:t>
      </w:r>
    </w:p>
    <w:p w14:paraId="2593B035" w14:textId="77777777" w:rsidR="009F6E2D" w:rsidRDefault="000A34DD">
      <w:pPr>
        <w:spacing w:line="600" w:lineRule="auto"/>
        <w:ind w:firstLine="720"/>
        <w:jc w:val="both"/>
        <w:rPr>
          <w:rFonts w:eastAsia="Times New Roman"/>
          <w:bCs/>
          <w:szCs w:val="24"/>
        </w:rPr>
      </w:pPr>
      <w:r w:rsidRPr="00016923">
        <w:rPr>
          <w:rFonts w:eastAsia="Times New Roman"/>
          <w:b/>
          <w:bCs/>
          <w:szCs w:val="24"/>
        </w:rPr>
        <w:lastRenderedPageBreak/>
        <w:t>ΠΑΝΟΣ ΚΑΜΜΕΝΟΣ (Υπουργός Εθνικής Άμυνας</w:t>
      </w:r>
      <w:r>
        <w:rPr>
          <w:rFonts w:eastAsia="Times New Roman"/>
          <w:b/>
          <w:bCs/>
          <w:szCs w:val="24"/>
        </w:rPr>
        <w:t xml:space="preserve"> </w:t>
      </w:r>
      <w:r w:rsidRPr="00944A8C">
        <w:rPr>
          <w:rFonts w:eastAsia="Times New Roman"/>
          <w:b/>
          <w:bCs/>
          <w:szCs w:val="24"/>
        </w:rPr>
        <w:t>-</w:t>
      </w:r>
      <w:r>
        <w:rPr>
          <w:rFonts w:eastAsia="Times New Roman"/>
          <w:b/>
          <w:bCs/>
          <w:szCs w:val="24"/>
        </w:rPr>
        <w:t xml:space="preserve"> Πρόεδρος των Ανεξαρτήτων Ελλήνων</w:t>
      </w:r>
      <w:r w:rsidRPr="00016923">
        <w:rPr>
          <w:rFonts w:eastAsia="Times New Roman"/>
          <w:b/>
          <w:bCs/>
          <w:szCs w:val="24"/>
        </w:rPr>
        <w:t xml:space="preserve">): </w:t>
      </w:r>
      <w:r>
        <w:rPr>
          <w:rFonts w:eastAsia="Times New Roman"/>
          <w:bCs/>
          <w:szCs w:val="24"/>
        </w:rPr>
        <w:t>Ναι, το προηγούμενο λέει «</w:t>
      </w:r>
      <w:r>
        <w:rPr>
          <w:rFonts w:eastAsia="Times New Roman"/>
          <w:bCs/>
          <w:szCs w:val="24"/>
        </w:rPr>
        <w:t>…</w:t>
      </w:r>
      <w:r>
        <w:rPr>
          <w:rFonts w:eastAsia="Times New Roman"/>
          <w:bCs/>
          <w:szCs w:val="24"/>
        </w:rPr>
        <w:t>για όλα τα Σ</w:t>
      </w:r>
      <w:r>
        <w:rPr>
          <w:rFonts w:eastAsia="Times New Roman"/>
          <w:bCs/>
          <w:szCs w:val="24"/>
        </w:rPr>
        <w:t xml:space="preserve">ώματα Ασφαλείας και τις Ένοπλες Δυνάμεις». Εάν διαβάσετε καλά, θα δείτε ότι μιλάμε για σημεία προκαλύψεως. Μονάδες προκαλύψεως είχε μόνο η </w:t>
      </w:r>
      <w:r>
        <w:rPr>
          <w:rFonts w:eastAsia="Times New Roman"/>
          <w:bCs/>
          <w:szCs w:val="24"/>
        </w:rPr>
        <w:t>βασιλική χωροφυλακή</w:t>
      </w:r>
      <w:r>
        <w:rPr>
          <w:rFonts w:eastAsia="Times New Roman"/>
          <w:bCs/>
          <w:szCs w:val="24"/>
        </w:rPr>
        <w:t xml:space="preserve"> κατά τη διάρκεια του εμφυλίου πολέμου. Δεν υπήρχαν δυνάμεις προκαλύψεως σε δυνάμεις της Αστυνομία</w:t>
      </w:r>
      <w:r>
        <w:rPr>
          <w:rFonts w:eastAsia="Times New Roman"/>
          <w:bCs/>
          <w:szCs w:val="24"/>
        </w:rPr>
        <w:t>ς στην Ελλάδα. Μόνο ο Στρατός Ξηράς έχει σημεία προκαλύψεως.</w:t>
      </w:r>
    </w:p>
    <w:p w14:paraId="2593B036" w14:textId="77777777" w:rsidR="009F6E2D" w:rsidRDefault="000A34DD">
      <w:pPr>
        <w:spacing w:line="600" w:lineRule="auto"/>
        <w:ind w:firstLine="720"/>
        <w:jc w:val="both"/>
        <w:rPr>
          <w:rFonts w:eastAsia="Times New Roman"/>
          <w:bCs/>
          <w:szCs w:val="24"/>
        </w:rPr>
      </w:pPr>
      <w:r>
        <w:rPr>
          <w:rFonts w:eastAsia="Times New Roman"/>
          <w:b/>
          <w:bCs/>
          <w:szCs w:val="24"/>
        </w:rPr>
        <w:t xml:space="preserve">ΑΘΑΝΑΣΙΟΣ ΔΑΒΑΚΗΣ: </w:t>
      </w:r>
      <w:r>
        <w:rPr>
          <w:rFonts w:eastAsia="Times New Roman"/>
          <w:bCs/>
          <w:szCs w:val="24"/>
        </w:rPr>
        <w:t xml:space="preserve">Πώς δεν υπήρχαν; Μέχρι το ’77. </w:t>
      </w:r>
    </w:p>
    <w:p w14:paraId="2593B037" w14:textId="77777777" w:rsidR="009F6E2D" w:rsidRDefault="000A34DD">
      <w:pPr>
        <w:spacing w:line="600" w:lineRule="auto"/>
        <w:ind w:firstLine="720"/>
        <w:jc w:val="both"/>
        <w:rPr>
          <w:rFonts w:eastAsia="Times New Roman"/>
          <w:bCs/>
          <w:szCs w:val="24"/>
        </w:rPr>
      </w:pPr>
      <w:r w:rsidRPr="00016923">
        <w:rPr>
          <w:rFonts w:eastAsia="Times New Roman"/>
          <w:b/>
          <w:bCs/>
          <w:szCs w:val="24"/>
        </w:rPr>
        <w:t>ΠΑΝΟΣ ΚΑΜΜΕΝΟΣ (Υπουργός Εθνικής Άμυνας</w:t>
      </w:r>
      <w:r>
        <w:rPr>
          <w:rFonts w:eastAsia="Times New Roman"/>
          <w:b/>
          <w:bCs/>
          <w:szCs w:val="24"/>
        </w:rPr>
        <w:t xml:space="preserve"> </w:t>
      </w:r>
      <w:r w:rsidRPr="00944A8C">
        <w:rPr>
          <w:rFonts w:eastAsia="Times New Roman"/>
          <w:b/>
          <w:bCs/>
          <w:szCs w:val="24"/>
        </w:rPr>
        <w:t>-</w:t>
      </w:r>
      <w:r>
        <w:rPr>
          <w:rFonts w:eastAsia="Times New Roman"/>
          <w:b/>
          <w:bCs/>
          <w:szCs w:val="24"/>
        </w:rPr>
        <w:t xml:space="preserve"> Πρόεδρος των Ανεξαρτήτων Ελλήνων</w:t>
      </w:r>
      <w:r w:rsidRPr="00016923">
        <w:rPr>
          <w:rFonts w:eastAsia="Times New Roman"/>
          <w:b/>
          <w:bCs/>
          <w:szCs w:val="24"/>
        </w:rPr>
        <w:t xml:space="preserve">): </w:t>
      </w:r>
      <w:r>
        <w:rPr>
          <w:rFonts w:eastAsia="Times New Roman"/>
          <w:bCs/>
          <w:szCs w:val="24"/>
        </w:rPr>
        <w:t>Σας λέω, λοιπόν, προσωπικά μακάρι να δοθούν και στους στρατιωτικούς</w:t>
      </w:r>
      <w:r>
        <w:rPr>
          <w:rFonts w:eastAsia="Times New Roman"/>
          <w:bCs/>
          <w:szCs w:val="24"/>
        </w:rPr>
        <w:t xml:space="preserve"> και στους λιμενικούς και στους πυροσβέστες. Δεν έχω κα</w:t>
      </w:r>
      <w:r>
        <w:rPr>
          <w:rFonts w:eastAsia="Times New Roman"/>
          <w:bCs/>
          <w:szCs w:val="24"/>
        </w:rPr>
        <w:t>μ</w:t>
      </w:r>
      <w:r>
        <w:rPr>
          <w:rFonts w:eastAsia="Times New Roman"/>
          <w:bCs/>
          <w:szCs w:val="24"/>
        </w:rPr>
        <w:t>μία αντίρρηση. Εμείς μονάδες προκαλύψεως έχουμε μόνο στον Στρατό Ξηράς. Αυτοί οι άνθρωποι των μονάδων προκαλύψεως είναι που θα πρέπει να πάρουν και της παραμεθορίου 100%. Γιατί δεν είναι στα Γιάννενα.</w:t>
      </w:r>
      <w:r>
        <w:rPr>
          <w:rFonts w:eastAsia="Times New Roman"/>
          <w:bCs/>
          <w:szCs w:val="24"/>
        </w:rPr>
        <w:t xml:space="preserve"> Οι άνθρωποι αυτοί είναι στα άκρα. Είναι στο </w:t>
      </w:r>
      <w:proofErr w:type="spellStart"/>
      <w:r>
        <w:rPr>
          <w:rFonts w:eastAsia="Times New Roman"/>
          <w:bCs/>
          <w:szCs w:val="24"/>
        </w:rPr>
        <w:t>Μολυβδοσκέπαστο</w:t>
      </w:r>
      <w:proofErr w:type="spellEnd"/>
      <w:r>
        <w:rPr>
          <w:rFonts w:eastAsia="Times New Roman"/>
          <w:bCs/>
          <w:szCs w:val="24"/>
        </w:rPr>
        <w:t>, είναι αποκλεισμένοι από τα χιόνια αρκετές μέρες. Δεν υπηρετούν το ίδιο με κάποιον που υπηρετεί σε μια πρωτεύουσα νομού.</w:t>
      </w:r>
    </w:p>
    <w:p w14:paraId="2593B038" w14:textId="77777777" w:rsidR="009F6E2D" w:rsidRDefault="000A34DD">
      <w:pPr>
        <w:spacing w:line="600" w:lineRule="auto"/>
        <w:ind w:firstLine="720"/>
        <w:jc w:val="both"/>
        <w:rPr>
          <w:rFonts w:eastAsia="Times New Roman"/>
          <w:bCs/>
          <w:szCs w:val="24"/>
        </w:rPr>
      </w:pPr>
      <w:r>
        <w:rPr>
          <w:rFonts w:eastAsia="Times New Roman"/>
          <w:bCs/>
          <w:szCs w:val="24"/>
        </w:rPr>
        <w:lastRenderedPageBreak/>
        <w:t>Θέλω, λοιπόν, κυρίες και κύριοι, να σας ευχαριστήσω ιδιαίτερα για την ανοχ</w:t>
      </w:r>
      <w:r>
        <w:rPr>
          <w:rFonts w:eastAsia="Times New Roman"/>
          <w:bCs/>
          <w:szCs w:val="24"/>
        </w:rPr>
        <w:t xml:space="preserve">ή σας σε αυτό. Πραγματικά, κύριε </w:t>
      </w:r>
      <w:proofErr w:type="spellStart"/>
      <w:r>
        <w:rPr>
          <w:rFonts w:eastAsia="Times New Roman"/>
          <w:bCs/>
          <w:szCs w:val="24"/>
        </w:rPr>
        <w:t>Δανέλλη</w:t>
      </w:r>
      <w:proofErr w:type="spellEnd"/>
      <w:r>
        <w:rPr>
          <w:rFonts w:eastAsia="Times New Roman"/>
          <w:bCs/>
          <w:szCs w:val="24"/>
        </w:rPr>
        <w:t>, -το είπα από την αρχή- δεν ήθελα να το φέρω κατ’ αυτόν τον τρόπο, αλλά δεν υπήρχε άλλη δυνατότητα. Και να σας διαβεβαιώσω ότι την επόμενη εβδομάδα, που θα έχουμε το άλλο νομοσχέδιο, δεν πρόκειται να υπάρξει κα</w:t>
      </w:r>
      <w:r>
        <w:rPr>
          <w:rFonts w:eastAsia="Times New Roman"/>
          <w:bCs/>
          <w:szCs w:val="24"/>
        </w:rPr>
        <w:t>μ</w:t>
      </w:r>
      <w:r>
        <w:rPr>
          <w:rFonts w:eastAsia="Times New Roman"/>
          <w:bCs/>
          <w:szCs w:val="24"/>
        </w:rPr>
        <w:t xml:space="preserve">μία </w:t>
      </w:r>
      <w:r>
        <w:rPr>
          <w:rFonts w:eastAsia="Times New Roman"/>
          <w:bCs/>
          <w:szCs w:val="24"/>
        </w:rPr>
        <w:t>τροπολογία που δεν θα έχετε από πριν. Δεν πρόκειται εγώ να τη δεχθώ. Και το λέω για να μην υπάρχει τέτοιου είδους διαφωνία, τουλάχιστον σε επίπεδο λειτουργίας της κοινοβουλευτικής δημοκρατίας.</w:t>
      </w:r>
    </w:p>
    <w:p w14:paraId="2593B039" w14:textId="77777777" w:rsidR="009F6E2D" w:rsidRDefault="000A34DD">
      <w:pPr>
        <w:spacing w:line="600" w:lineRule="auto"/>
        <w:ind w:firstLine="720"/>
        <w:jc w:val="both"/>
        <w:rPr>
          <w:rFonts w:eastAsia="Times New Roman"/>
          <w:bCs/>
          <w:szCs w:val="24"/>
        </w:rPr>
      </w:pPr>
      <w:r>
        <w:rPr>
          <w:rFonts w:eastAsia="Times New Roman"/>
          <w:bCs/>
          <w:szCs w:val="24"/>
        </w:rPr>
        <w:t>Ευχαριστώ πολύ όλους τους συναδέλφους για την ανοχή.</w:t>
      </w:r>
    </w:p>
    <w:p w14:paraId="2593B03A" w14:textId="77777777" w:rsidR="009F6E2D" w:rsidRDefault="000A34DD">
      <w:pPr>
        <w:spacing w:line="600" w:lineRule="auto"/>
        <w:ind w:firstLine="720"/>
        <w:jc w:val="both"/>
        <w:rPr>
          <w:rFonts w:eastAsia="Times New Roman"/>
          <w:bCs/>
          <w:szCs w:val="24"/>
        </w:rPr>
      </w:pPr>
      <w:r w:rsidRPr="000916A9">
        <w:rPr>
          <w:rFonts w:eastAsia="Times New Roman"/>
          <w:b/>
          <w:bCs/>
          <w:szCs w:val="24"/>
        </w:rPr>
        <w:t xml:space="preserve">ΝΙΚΟΛΑΟΣ </w:t>
      </w:r>
      <w:r>
        <w:rPr>
          <w:rFonts w:eastAsia="Times New Roman"/>
          <w:b/>
          <w:bCs/>
          <w:szCs w:val="24"/>
        </w:rPr>
        <w:t>-</w:t>
      </w:r>
      <w:r>
        <w:rPr>
          <w:rFonts w:eastAsia="Times New Roman"/>
          <w:b/>
          <w:bCs/>
          <w:szCs w:val="24"/>
        </w:rPr>
        <w:t xml:space="preserve"> ΓΕΩΡΓΙΟΣ </w:t>
      </w:r>
      <w:r w:rsidRPr="000916A9">
        <w:rPr>
          <w:rFonts w:eastAsia="Times New Roman"/>
          <w:b/>
          <w:bCs/>
          <w:szCs w:val="24"/>
        </w:rPr>
        <w:t xml:space="preserve">ΔΕΝΔΙΑΣ: </w:t>
      </w:r>
      <w:r>
        <w:rPr>
          <w:rFonts w:eastAsia="Times New Roman"/>
          <w:bCs/>
          <w:szCs w:val="24"/>
        </w:rPr>
        <w:t>Κύριε Πρόεδρε, τον λόγο.</w:t>
      </w:r>
    </w:p>
    <w:p w14:paraId="2593B03B" w14:textId="77777777" w:rsidR="009F6E2D" w:rsidRDefault="000A34D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Τι θέλετε τώρα, κύριε </w:t>
      </w:r>
      <w:proofErr w:type="spellStart"/>
      <w:r>
        <w:rPr>
          <w:rFonts w:eastAsia="Times New Roman"/>
          <w:bCs/>
          <w:szCs w:val="24"/>
        </w:rPr>
        <w:t>Δένδια</w:t>
      </w:r>
      <w:proofErr w:type="spellEnd"/>
      <w:r>
        <w:rPr>
          <w:rFonts w:eastAsia="Times New Roman"/>
          <w:bCs/>
          <w:szCs w:val="24"/>
        </w:rPr>
        <w:t>; Η Νέα Δημοκρατία τοποθετήθηκε. Επειδή, όμως, δεν μιλήσατε καθόλου, ενώ είστε εξαρχής στην Αίθουσα, θα σας δώσω τον λόγο αυστηρά για δύο λεπτά.</w:t>
      </w:r>
    </w:p>
    <w:p w14:paraId="2593B03C" w14:textId="77777777" w:rsidR="009F6E2D" w:rsidRDefault="000A34DD">
      <w:pPr>
        <w:spacing w:line="600" w:lineRule="auto"/>
        <w:ind w:firstLine="720"/>
        <w:jc w:val="both"/>
        <w:rPr>
          <w:rFonts w:eastAsia="Times New Roman"/>
          <w:bCs/>
          <w:szCs w:val="24"/>
        </w:rPr>
      </w:pPr>
      <w:r>
        <w:rPr>
          <w:rFonts w:eastAsia="Times New Roman"/>
          <w:bCs/>
          <w:szCs w:val="24"/>
        </w:rPr>
        <w:t>Ορίστε</w:t>
      </w:r>
      <w:r>
        <w:rPr>
          <w:rFonts w:eastAsia="Times New Roman"/>
          <w:bCs/>
          <w:szCs w:val="24"/>
        </w:rPr>
        <w:t>, έχετε τον λόγο.</w:t>
      </w:r>
    </w:p>
    <w:p w14:paraId="2593B03D" w14:textId="77777777" w:rsidR="009F6E2D" w:rsidRDefault="000A34DD">
      <w:pPr>
        <w:spacing w:line="600" w:lineRule="auto"/>
        <w:ind w:firstLine="720"/>
        <w:jc w:val="both"/>
        <w:rPr>
          <w:rFonts w:eastAsia="Times New Roman"/>
          <w:bCs/>
          <w:szCs w:val="24"/>
        </w:rPr>
      </w:pPr>
      <w:r w:rsidRPr="000916A9">
        <w:rPr>
          <w:rFonts w:eastAsia="Times New Roman"/>
          <w:b/>
          <w:bCs/>
          <w:szCs w:val="24"/>
        </w:rPr>
        <w:t xml:space="preserve">ΝΙΚΟΛΑΟΣ </w:t>
      </w:r>
      <w:r>
        <w:rPr>
          <w:rFonts w:eastAsia="Times New Roman"/>
          <w:b/>
          <w:bCs/>
          <w:szCs w:val="24"/>
        </w:rPr>
        <w:t xml:space="preserve">- ΓΕΩΡΓΙΟΣ </w:t>
      </w:r>
      <w:r w:rsidRPr="000916A9">
        <w:rPr>
          <w:rFonts w:eastAsia="Times New Roman"/>
          <w:b/>
          <w:bCs/>
          <w:szCs w:val="24"/>
        </w:rPr>
        <w:t>ΔΕΝΔΙΑΣ</w:t>
      </w:r>
      <w:r w:rsidRPr="000916A9">
        <w:rPr>
          <w:rFonts w:eastAsia="Times New Roman"/>
          <w:b/>
          <w:bCs/>
          <w:szCs w:val="24"/>
        </w:rPr>
        <w:t xml:space="preserve">: </w:t>
      </w:r>
      <w:r>
        <w:rPr>
          <w:rFonts w:eastAsia="Times New Roman"/>
          <w:bCs/>
          <w:szCs w:val="24"/>
        </w:rPr>
        <w:t>Κύριε Πρόεδρε, θα χρησιμοποιήσω λιγότερο από δύο λεπτά.</w:t>
      </w:r>
    </w:p>
    <w:p w14:paraId="2593B03E" w14:textId="77777777" w:rsidR="009F6E2D" w:rsidRDefault="000A34DD">
      <w:pPr>
        <w:spacing w:line="600" w:lineRule="auto"/>
        <w:ind w:firstLine="720"/>
        <w:jc w:val="both"/>
        <w:rPr>
          <w:rFonts w:eastAsia="Times New Roman"/>
          <w:bCs/>
          <w:szCs w:val="24"/>
        </w:rPr>
      </w:pPr>
      <w:r>
        <w:rPr>
          <w:rFonts w:eastAsia="Times New Roman"/>
          <w:bCs/>
          <w:szCs w:val="24"/>
        </w:rPr>
        <w:lastRenderedPageBreak/>
        <w:t>Κύριε Υπουργέ, παρακολούθησα την απάντηση που δώσατε στον συνάδελφο κ. Δαβάκη. Θα σας το πω με πρακτικό παράδειγμα, για να σας δείξω ότι η απάντηση που τ</w:t>
      </w:r>
      <w:r>
        <w:rPr>
          <w:rFonts w:eastAsia="Times New Roman"/>
          <w:bCs/>
          <w:szCs w:val="24"/>
        </w:rPr>
        <w:t>ου δώσατε δεν αντέχει στην κρίση της πραγματικότητ</w:t>
      </w:r>
      <w:r>
        <w:rPr>
          <w:rFonts w:eastAsia="Times New Roman"/>
          <w:bCs/>
          <w:szCs w:val="24"/>
        </w:rPr>
        <w:t>α</w:t>
      </w:r>
      <w:r>
        <w:rPr>
          <w:rFonts w:eastAsia="Times New Roman"/>
          <w:bCs/>
          <w:szCs w:val="24"/>
        </w:rPr>
        <w:t xml:space="preserve">ς. Λέτε ότι δυνάμεις προκαλύψεως έχει μόνο ο Ελληνικός Στρατός. </w:t>
      </w:r>
    </w:p>
    <w:p w14:paraId="2593B03F" w14:textId="77777777" w:rsidR="009F6E2D" w:rsidRDefault="000A34DD">
      <w:pPr>
        <w:spacing w:line="600" w:lineRule="auto"/>
        <w:ind w:firstLine="720"/>
        <w:jc w:val="both"/>
        <w:rPr>
          <w:rFonts w:eastAsia="Times New Roman"/>
          <w:bCs/>
          <w:szCs w:val="24"/>
        </w:rPr>
      </w:pPr>
      <w:r>
        <w:rPr>
          <w:rFonts w:eastAsia="Times New Roman"/>
          <w:bCs/>
          <w:szCs w:val="24"/>
        </w:rPr>
        <w:t xml:space="preserve">Κατ’ αρχάς να το πούμε ευθέως. Η Νέα Δημοκρατία είναι υπέρ της ρύθμισης και επιθυμεί την επέκτασή της. </w:t>
      </w:r>
    </w:p>
    <w:p w14:paraId="2593B040" w14:textId="77777777" w:rsidR="009F6E2D" w:rsidRDefault="000A34DD">
      <w:pPr>
        <w:spacing w:line="600" w:lineRule="auto"/>
        <w:ind w:firstLine="720"/>
        <w:jc w:val="both"/>
        <w:rPr>
          <w:rFonts w:eastAsia="Times New Roman"/>
          <w:bCs/>
          <w:szCs w:val="24"/>
        </w:rPr>
      </w:pPr>
      <w:r>
        <w:rPr>
          <w:rFonts w:eastAsia="Times New Roman"/>
          <w:bCs/>
          <w:szCs w:val="24"/>
        </w:rPr>
        <w:t xml:space="preserve">Λέτε ότι δυνάμεις προκαλύψεως έχουν </w:t>
      </w:r>
      <w:r>
        <w:rPr>
          <w:rFonts w:eastAsia="Times New Roman"/>
          <w:bCs/>
          <w:szCs w:val="24"/>
        </w:rPr>
        <w:t xml:space="preserve">μόνο οι Ένοπλες Δυνάμεις της χώρας. Πρακτικό παράδειγμα θα πω, κυρίες και κύριοι συνάδελφοι. Όταν υπηρέτησα εγώ στον </w:t>
      </w:r>
      <w:r>
        <w:rPr>
          <w:rFonts w:eastAsia="Times New Roman"/>
          <w:bCs/>
          <w:szCs w:val="24"/>
        </w:rPr>
        <w:t>σ</w:t>
      </w:r>
      <w:r>
        <w:rPr>
          <w:rFonts w:eastAsia="Times New Roman"/>
          <w:bCs/>
          <w:szCs w:val="24"/>
        </w:rPr>
        <w:t xml:space="preserve">τρατό, το τάγμα προκαλύψεως είχε έδρα τα </w:t>
      </w:r>
      <w:proofErr w:type="spellStart"/>
      <w:r>
        <w:rPr>
          <w:rFonts w:eastAsia="Times New Roman"/>
          <w:bCs/>
          <w:szCs w:val="24"/>
        </w:rPr>
        <w:t>Πορόια</w:t>
      </w:r>
      <w:proofErr w:type="spellEnd"/>
      <w:r>
        <w:rPr>
          <w:rFonts w:eastAsia="Times New Roman"/>
          <w:bCs/>
          <w:szCs w:val="24"/>
        </w:rPr>
        <w:t>, χωριό πάνω στο όρος Μπέλες. Ο αξιωματικός της Αστυνομίας</w:t>
      </w:r>
      <w:r>
        <w:rPr>
          <w:rFonts w:eastAsia="Times New Roman"/>
          <w:bCs/>
          <w:szCs w:val="24"/>
        </w:rPr>
        <w:t>,</w:t>
      </w:r>
      <w:r>
        <w:rPr>
          <w:rFonts w:eastAsia="Times New Roman"/>
          <w:bCs/>
          <w:szCs w:val="24"/>
        </w:rPr>
        <w:t xml:space="preserve"> που υπηρετεί, επίσης, στα </w:t>
      </w:r>
      <w:proofErr w:type="spellStart"/>
      <w:r>
        <w:rPr>
          <w:rFonts w:eastAsia="Times New Roman"/>
          <w:bCs/>
          <w:szCs w:val="24"/>
        </w:rPr>
        <w:t>Πορόι</w:t>
      </w:r>
      <w:r>
        <w:rPr>
          <w:rFonts w:eastAsia="Times New Roman"/>
          <w:bCs/>
          <w:szCs w:val="24"/>
        </w:rPr>
        <w:t>α</w:t>
      </w:r>
      <w:proofErr w:type="spellEnd"/>
      <w:r>
        <w:rPr>
          <w:rFonts w:eastAsia="Times New Roman"/>
          <w:bCs/>
          <w:szCs w:val="24"/>
        </w:rPr>
        <w:t>,</w:t>
      </w:r>
      <w:r>
        <w:rPr>
          <w:rFonts w:eastAsia="Times New Roman"/>
          <w:bCs/>
          <w:szCs w:val="24"/>
        </w:rPr>
        <w:t xml:space="preserve"> το δικαιούται ή δεν το δικαιούται; </w:t>
      </w:r>
    </w:p>
    <w:p w14:paraId="2593B041" w14:textId="77777777" w:rsidR="009F6E2D" w:rsidRDefault="000A34DD">
      <w:pPr>
        <w:spacing w:line="600" w:lineRule="auto"/>
        <w:ind w:firstLine="720"/>
        <w:jc w:val="both"/>
        <w:rPr>
          <w:rFonts w:eastAsia="Times New Roman"/>
          <w:bCs/>
          <w:szCs w:val="24"/>
        </w:rPr>
      </w:pPr>
      <w:r>
        <w:rPr>
          <w:rFonts w:eastAsia="Times New Roman"/>
          <w:bCs/>
          <w:szCs w:val="24"/>
        </w:rPr>
        <w:t xml:space="preserve">Προηγουμένως ο κ. Δαβάκης αναφέρθηκε στη </w:t>
      </w:r>
      <w:proofErr w:type="spellStart"/>
      <w:r>
        <w:rPr>
          <w:rFonts w:eastAsia="Times New Roman"/>
          <w:bCs/>
          <w:szCs w:val="24"/>
        </w:rPr>
        <w:t>Μολυβδοσκέπαστη</w:t>
      </w:r>
      <w:proofErr w:type="spellEnd"/>
      <w:r>
        <w:rPr>
          <w:rFonts w:eastAsia="Times New Roman"/>
          <w:bCs/>
          <w:szCs w:val="24"/>
        </w:rPr>
        <w:t xml:space="preserve">. Η </w:t>
      </w:r>
      <w:proofErr w:type="spellStart"/>
      <w:r>
        <w:rPr>
          <w:rFonts w:eastAsia="Times New Roman"/>
          <w:bCs/>
          <w:szCs w:val="24"/>
        </w:rPr>
        <w:t>Μολυβδοσκέπαστη</w:t>
      </w:r>
      <w:proofErr w:type="spellEnd"/>
      <w:r>
        <w:rPr>
          <w:rFonts w:eastAsia="Times New Roman"/>
          <w:bCs/>
          <w:szCs w:val="24"/>
        </w:rPr>
        <w:t xml:space="preserve"> έχει στρατιωτική μονάδα. Ο αστυνομικός που είναι επίσης στην </w:t>
      </w:r>
      <w:proofErr w:type="spellStart"/>
      <w:r>
        <w:rPr>
          <w:rFonts w:eastAsia="Times New Roman"/>
          <w:bCs/>
          <w:szCs w:val="24"/>
        </w:rPr>
        <w:t>Μολυβδοσκέπαστη</w:t>
      </w:r>
      <w:proofErr w:type="spellEnd"/>
      <w:r>
        <w:rPr>
          <w:rFonts w:eastAsia="Times New Roman"/>
          <w:bCs/>
          <w:szCs w:val="24"/>
        </w:rPr>
        <w:t xml:space="preserve">, κατά τη δική σας άποψη, δεν δικαιούται. Είναι ακριβώς στο ίδιο </w:t>
      </w:r>
      <w:r>
        <w:rPr>
          <w:rFonts w:eastAsia="Times New Roman"/>
          <w:bCs/>
          <w:szCs w:val="24"/>
        </w:rPr>
        <w:t>μέρος, κάνει ακριβώς την ίδια δουλειά, υφίσταται ακριβώς τις ίδιες καιρικές συνθήκες. Και</w:t>
      </w:r>
      <w:r>
        <w:rPr>
          <w:rFonts w:eastAsia="Times New Roman"/>
          <w:bCs/>
          <w:szCs w:val="24"/>
        </w:rPr>
        <w:t>,</w:t>
      </w:r>
      <w:r>
        <w:rPr>
          <w:rFonts w:eastAsia="Times New Roman"/>
          <w:bCs/>
          <w:szCs w:val="24"/>
        </w:rPr>
        <w:t xml:space="preserve"> επίσης, ο αστυνομικός έχει το θέμα της λαθρομετανάστευσης, το οποίο δεν χειρίζονται οι Ένοπλές Δυνάμεις.</w:t>
      </w:r>
    </w:p>
    <w:p w14:paraId="2593B042" w14:textId="77777777" w:rsidR="009F6E2D" w:rsidRDefault="000A34DD">
      <w:pPr>
        <w:spacing w:line="600" w:lineRule="auto"/>
        <w:ind w:firstLine="720"/>
        <w:jc w:val="both"/>
        <w:rPr>
          <w:rFonts w:eastAsia="Times New Roman"/>
          <w:bCs/>
          <w:szCs w:val="24"/>
        </w:rPr>
      </w:pPr>
      <w:r>
        <w:rPr>
          <w:rFonts w:eastAsia="Times New Roman"/>
          <w:bCs/>
          <w:szCs w:val="24"/>
        </w:rPr>
        <w:lastRenderedPageBreak/>
        <w:t>Κατά συνέπεια και για την ψυχική υγεία υπό την ευρεία έννοια</w:t>
      </w:r>
      <w:r>
        <w:rPr>
          <w:rFonts w:eastAsia="Times New Roman"/>
          <w:bCs/>
          <w:szCs w:val="24"/>
        </w:rPr>
        <w:t xml:space="preserve"> και ομοιογένεια, είναι σωστό όταν κάνουμε μια σωστή ρύθμιση, κύριε Υπουργέ, να την κάνουμε για όλους. Δεν έχει έννοια, λοιπόν, αυτό που λέτε, να εξαιρείτε τους αστυνομικούς που υπηρετούν ακριβώς στο ίδιο μέρος, όπως υπηρετούν και οι στρατιωτικοί συνάδελφο</w:t>
      </w:r>
      <w:r>
        <w:rPr>
          <w:rFonts w:eastAsia="Times New Roman"/>
          <w:bCs/>
          <w:szCs w:val="24"/>
        </w:rPr>
        <w:t>ί τους.</w:t>
      </w:r>
    </w:p>
    <w:p w14:paraId="2593B043" w14:textId="77777777" w:rsidR="009F6E2D" w:rsidRDefault="000A34DD">
      <w:pPr>
        <w:spacing w:line="600" w:lineRule="auto"/>
        <w:ind w:firstLine="720"/>
        <w:jc w:val="both"/>
        <w:rPr>
          <w:rFonts w:eastAsia="Times New Roman"/>
          <w:bCs/>
          <w:szCs w:val="24"/>
        </w:rPr>
      </w:pPr>
      <w:r>
        <w:rPr>
          <w:rFonts w:eastAsia="Times New Roman"/>
          <w:b/>
          <w:bCs/>
          <w:szCs w:val="24"/>
        </w:rPr>
        <w:t xml:space="preserve">ΠΑΝΟΣ ΚΑΜΜΕΝΟΣ </w:t>
      </w:r>
      <w:r w:rsidRPr="00016923">
        <w:rPr>
          <w:rFonts w:eastAsia="Times New Roman"/>
          <w:b/>
          <w:bCs/>
          <w:szCs w:val="24"/>
        </w:rPr>
        <w:t>(Υπουργός Εθνικής Άμυνας</w:t>
      </w:r>
      <w:r>
        <w:rPr>
          <w:rFonts w:eastAsia="Times New Roman"/>
          <w:b/>
          <w:bCs/>
          <w:szCs w:val="24"/>
        </w:rPr>
        <w:t xml:space="preserve"> </w:t>
      </w:r>
      <w:r w:rsidRPr="00944A8C">
        <w:rPr>
          <w:rFonts w:eastAsia="Times New Roman"/>
          <w:b/>
          <w:bCs/>
          <w:szCs w:val="24"/>
        </w:rPr>
        <w:t>-</w:t>
      </w:r>
      <w:r>
        <w:rPr>
          <w:rFonts w:eastAsia="Times New Roman"/>
          <w:b/>
          <w:bCs/>
          <w:szCs w:val="24"/>
        </w:rPr>
        <w:t xml:space="preserve"> Πρόεδρος των Ανεξαρτήτων Ελλήνων): </w:t>
      </w:r>
      <w:r>
        <w:rPr>
          <w:rFonts w:eastAsia="Times New Roman"/>
          <w:bCs/>
          <w:szCs w:val="24"/>
        </w:rPr>
        <w:t>Κύριε Πρόεδρε, τον λόγο.</w:t>
      </w:r>
    </w:p>
    <w:p w14:paraId="2593B044" w14:textId="77777777" w:rsidR="009F6E2D" w:rsidRDefault="000A34D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κύριος Υπουργός για ένα λεπτό.</w:t>
      </w:r>
    </w:p>
    <w:p w14:paraId="2593B045" w14:textId="77777777" w:rsidR="009F6E2D" w:rsidRDefault="000A34DD">
      <w:pPr>
        <w:spacing w:line="600" w:lineRule="auto"/>
        <w:ind w:firstLine="720"/>
        <w:jc w:val="both"/>
        <w:rPr>
          <w:rFonts w:eastAsia="Times New Roman"/>
          <w:bCs/>
          <w:szCs w:val="24"/>
        </w:rPr>
      </w:pPr>
      <w:r>
        <w:rPr>
          <w:rFonts w:eastAsia="Times New Roman"/>
          <w:b/>
          <w:bCs/>
          <w:szCs w:val="24"/>
        </w:rPr>
        <w:t xml:space="preserve">ΠΑΝΟΣ ΚΑΜΜΕΝΟΣ (Υπουργός Εθνικής Άμυνας </w:t>
      </w:r>
      <w:r w:rsidRPr="00944A8C">
        <w:rPr>
          <w:rFonts w:eastAsia="Times New Roman"/>
          <w:b/>
          <w:bCs/>
          <w:szCs w:val="24"/>
        </w:rPr>
        <w:t>-</w:t>
      </w:r>
      <w:r>
        <w:rPr>
          <w:rFonts w:eastAsia="Times New Roman"/>
          <w:b/>
          <w:bCs/>
          <w:szCs w:val="24"/>
        </w:rPr>
        <w:t xml:space="preserve"> Πρόεδρος των Ανεξαρτήτων Ελλήνων): </w:t>
      </w:r>
      <w:r>
        <w:rPr>
          <w:rFonts w:eastAsia="Times New Roman"/>
          <w:bCs/>
          <w:szCs w:val="24"/>
        </w:rPr>
        <w:t xml:space="preserve">Κύριε </w:t>
      </w:r>
      <w:proofErr w:type="spellStart"/>
      <w:r>
        <w:rPr>
          <w:rFonts w:eastAsia="Times New Roman"/>
          <w:bCs/>
          <w:szCs w:val="24"/>
        </w:rPr>
        <w:t>Δένδια</w:t>
      </w:r>
      <w:proofErr w:type="spellEnd"/>
      <w:r>
        <w:rPr>
          <w:rFonts w:eastAsia="Times New Roman"/>
          <w:bCs/>
          <w:szCs w:val="24"/>
        </w:rPr>
        <w:t xml:space="preserve">, εάν ήταν αρμοδιότητά μου η Ελληνική Αστυνομία, θα φρόντιζα την Ελληνική Αστυνομία. Είμαι εδώ ως Υπουργός Εθνικής Άμυνας και έχω το δικαίωμα να μιλήσω μόνο για τις Ένοπλες Δυνάμεις. </w:t>
      </w:r>
    </w:p>
    <w:p w14:paraId="2593B046" w14:textId="77777777" w:rsidR="009F6E2D" w:rsidRDefault="000A34DD">
      <w:pPr>
        <w:spacing w:line="600" w:lineRule="auto"/>
        <w:ind w:firstLine="720"/>
        <w:jc w:val="both"/>
        <w:rPr>
          <w:rFonts w:eastAsia="Times New Roman"/>
          <w:bCs/>
          <w:szCs w:val="24"/>
        </w:rPr>
      </w:pPr>
      <w:r>
        <w:rPr>
          <w:rFonts w:eastAsia="Times New Roman"/>
          <w:bCs/>
          <w:szCs w:val="24"/>
        </w:rPr>
        <w:t>Δεν αμφισβητώ το έργο τω</w:t>
      </w:r>
      <w:r>
        <w:rPr>
          <w:rFonts w:eastAsia="Times New Roman"/>
          <w:bCs/>
          <w:szCs w:val="24"/>
        </w:rPr>
        <w:t xml:space="preserve">ν Ελλήνων αστυνομικών. Θα σας πω, όμως, ότι άλλα είναι τα ωράρια του Στρατού Ξηράς, άλλα καθήκοντα έχουν οι στρατιωτικοί στις δυνάμεις προκαλύψεως και άλλα οι αστυνομικοί. </w:t>
      </w:r>
    </w:p>
    <w:p w14:paraId="2593B047" w14:textId="77777777" w:rsidR="009F6E2D" w:rsidRDefault="000A34DD">
      <w:pPr>
        <w:spacing w:line="600" w:lineRule="auto"/>
        <w:ind w:firstLine="720"/>
        <w:jc w:val="both"/>
        <w:rPr>
          <w:rFonts w:eastAsia="Times New Roman"/>
          <w:bCs/>
          <w:szCs w:val="24"/>
        </w:rPr>
      </w:pPr>
      <w:r>
        <w:rPr>
          <w:rFonts w:eastAsia="Times New Roman"/>
          <w:bCs/>
          <w:szCs w:val="24"/>
        </w:rPr>
        <w:lastRenderedPageBreak/>
        <w:t>Για εμένα, μακάρι αύριο το πρωί να δώσουμε και στους αστυνομικούς και στους πυροσβέ</w:t>
      </w:r>
      <w:r>
        <w:rPr>
          <w:rFonts w:eastAsia="Times New Roman"/>
          <w:bCs/>
          <w:szCs w:val="24"/>
        </w:rPr>
        <w:t xml:space="preserve">στες και στους λιμενικούς και σε όλους. Κανείς δεν θα έχει αντίρρηση μέσα σε αυτή την Αίθουσα. Δυνάμεις, όμως, προκαλύψεως δεν υπάρχουν. Το ξέρετε πολύ καλά. </w:t>
      </w:r>
    </w:p>
    <w:p w14:paraId="2593B048" w14:textId="77777777" w:rsidR="009F6E2D" w:rsidRDefault="000A34DD">
      <w:pPr>
        <w:spacing w:line="600" w:lineRule="auto"/>
        <w:ind w:firstLine="720"/>
        <w:jc w:val="both"/>
        <w:rPr>
          <w:rFonts w:eastAsia="Times New Roman" w:cs="Times New Roman"/>
          <w:szCs w:val="24"/>
        </w:rPr>
      </w:pPr>
      <w:r>
        <w:rPr>
          <w:rFonts w:eastAsia="Times New Roman"/>
          <w:bCs/>
          <w:szCs w:val="24"/>
        </w:rPr>
        <w:t>Και</w:t>
      </w:r>
      <w:r>
        <w:rPr>
          <w:rFonts w:eastAsia="Times New Roman"/>
          <w:bCs/>
          <w:szCs w:val="24"/>
        </w:rPr>
        <w:t>,</w:t>
      </w:r>
      <w:r>
        <w:rPr>
          <w:rFonts w:eastAsia="Times New Roman"/>
          <w:bCs/>
          <w:szCs w:val="24"/>
        </w:rPr>
        <w:t xml:space="preserve"> βεβαίως</w:t>
      </w:r>
      <w:r>
        <w:rPr>
          <w:rFonts w:eastAsia="Times New Roman"/>
          <w:bCs/>
          <w:szCs w:val="24"/>
        </w:rPr>
        <w:t>,</w:t>
      </w:r>
      <w:r>
        <w:rPr>
          <w:rFonts w:eastAsia="Times New Roman"/>
          <w:bCs/>
          <w:szCs w:val="24"/>
        </w:rPr>
        <w:t xml:space="preserve"> όταν λέμε να έχουμε τις Ένοπλες Δυνάμεις και τα Σώματα Ασφαλείας με την ίδια αντιμετώπιση, θα πρέπει να δούμε και με ποιο καθεστώς λειτουργούν όλοι. Και το Λιμενικό Σώμα είναι υπό στρατιωτικό κώδικα. Έχουν άλλου είδους επιδόματα οι αστυνομικοί και άλλα οι</w:t>
      </w:r>
      <w:r>
        <w:rPr>
          <w:rFonts w:eastAsia="Times New Roman"/>
          <w:bCs/>
          <w:szCs w:val="24"/>
        </w:rPr>
        <w:t xml:space="preserve"> στρατιωτικοί. Υπάρχουν πολλοί αστυνομικοί οι οποίοι περνούν πολύ χειρότερα ακόμα και από στρατιωτικούς</w:t>
      </w:r>
      <w:r>
        <w:rPr>
          <w:rFonts w:eastAsia="Times New Roman"/>
          <w:bCs/>
          <w:szCs w:val="24"/>
        </w:rPr>
        <w:t>,</w:t>
      </w:r>
      <w:r>
        <w:rPr>
          <w:rFonts w:eastAsia="Times New Roman"/>
          <w:bCs/>
          <w:szCs w:val="24"/>
        </w:rPr>
        <w:t xml:space="preserve"> που είναι σε μονάδες προκαλύψεως, σε ειδικές μονάδες, ακόμα και στο κέντρο της Αθήνας. </w:t>
      </w:r>
      <w:r>
        <w:rPr>
          <w:rFonts w:eastAsia="Times New Roman" w:cs="Times New Roman"/>
          <w:szCs w:val="24"/>
        </w:rPr>
        <w:t>Όμως, αυτό δεν σημαίνει ότι εδώ πέρα εγώ, ως Υπουργός Άμυνας, μπ</w:t>
      </w:r>
      <w:r>
        <w:rPr>
          <w:rFonts w:eastAsia="Times New Roman" w:cs="Times New Roman"/>
          <w:szCs w:val="24"/>
        </w:rPr>
        <w:t>ορώ να νομοθετήσω και για την Ελληνική Αστυνομία. Και</w:t>
      </w:r>
      <w:r>
        <w:rPr>
          <w:rFonts w:eastAsia="Times New Roman" w:cs="Times New Roman"/>
          <w:szCs w:val="24"/>
        </w:rPr>
        <w:t>,</w:t>
      </w:r>
      <w:r>
        <w:rPr>
          <w:rFonts w:eastAsia="Times New Roman" w:cs="Times New Roman"/>
          <w:szCs w:val="24"/>
        </w:rPr>
        <w:t xml:space="preserve"> βεβαίως, ο κ. </w:t>
      </w:r>
      <w:proofErr w:type="spellStart"/>
      <w:r>
        <w:rPr>
          <w:rFonts w:eastAsia="Times New Roman" w:cs="Times New Roman"/>
          <w:szCs w:val="24"/>
        </w:rPr>
        <w:t>Τόσκας</w:t>
      </w:r>
      <w:proofErr w:type="spellEnd"/>
      <w:r>
        <w:rPr>
          <w:rFonts w:eastAsia="Times New Roman" w:cs="Times New Roman"/>
          <w:szCs w:val="24"/>
        </w:rPr>
        <w:t xml:space="preserve"> έκανε μεγάλο αγώνα για να μπορέσει -και γι’ αυτό καθυστέρησε, αν θέλετε, από εκεί- να εντάξει…. </w:t>
      </w:r>
    </w:p>
    <w:p w14:paraId="2593B049" w14:textId="77777777" w:rsidR="009F6E2D" w:rsidRDefault="000A34DD">
      <w:pPr>
        <w:spacing w:line="600" w:lineRule="auto"/>
        <w:ind w:firstLine="720"/>
        <w:jc w:val="both"/>
        <w:rPr>
          <w:rFonts w:eastAsia="Times New Roman" w:cs="Times New Roman"/>
          <w:szCs w:val="24"/>
        </w:rPr>
      </w:pPr>
      <w:r w:rsidRPr="000F5D6C">
        <w:rPr>
          <w:rFonts w:eastAsia="Times New Roman" w:cs="Times New Roman"/>
          <w:b/>
          <w:szCs w:val="24"/>
        </w:rPr>
        <w:t>ΛΙΑΝΑ ΚΑΝΕΛΛΗ:</w:t>
      </w:r>
      <w:r>
        <w:rPr>
          <w:rFonts w:eastAsia="Times New Roman" w:cs="Times New Roman"/>
          <w:szCs w:val="24"/>
        </w:rPr>
        <w:t xml:space="preserve"> Το εμπεδώσαμε. </w:t>
      </w:r>
    </w:p>
    <w:p w14:paraId="2593B04A" w14:textId="77777777" w:rsidR="009F6E2D" w:rsidRDefault="000A34DD">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Κύριε Υπουργέ, μην </w:t>
      </w:r>
      <w:r>
        <w:rPr>
          <w:rFonts w:eastAsia="Times New Roman" w:cs="Times New Roman"/>
          <w:szCs w:val="24"/>
        </w:rPr>
        <w:t xml:space="preserve">επαναλαμβανόμαστε. Υπήρξατε σαφής. Εσείς στα του οίκου σας και ο κ. </w:t>
      </w:r>
      <w:proofErr w:type="spellStart"/>
      <w:r>
        <w:rPr>
          <w:rFonts w:eastAsia="Times New Roman" w:cs="Times New Roman"/>
          <w:szCs w:val="24"/>
        </w:rPr>
        <w:t>Τόσκας</w:t>
      </w:r>
      <w:proofErr w:type="spellEnd"/>
      <w:r>
        <w:rPr>
          <w:rFonts w:eastAsia="Times New Roman" w:cs="Times New Roman"/>
          <w:szCs w:val="24"/>
        </w:rPr>
        <w:t xml:space="preserve"> στα του οίκου του. </w:t>
      </w:r>
    </w:p>
    <w:p w14:paraId="2593B04B"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lastRenderedPageBreak/>
        <w:t>Κηρύσσεται περαιωμένη η συζήτηση επί της αρχής, των άρθρων</w:t>
      </w:r>
      <w:r>
        <w:rPr>
          <w:rFonts w:eastAsia="Times New Roman" w:cs="Times New Roman"/>
          <w:szCs w:val="24"/>
        </w:rPr>
        <w:t xml:space="preserve"> και </w:t>
      </w:r>
      <w:r>
        <w:rPr>
          <w:rFonts w:eastAsia="Times New Roman" w:cs="Times New Roman"/>
          <w:szCs w:val="24"/>
        </w:rPr>
        <w:t xml:space="preserve">των τροπολογιών </w:t>
      </w:r>
      <w:r>
        <w:rPr>
          <w:rFonts w:eastAsia="Times New Roman" w:cs="Times New Roman"/>
          <w:szCs w:val="24"/>
        </w:rPr>
        <w:t xml:space="preserve">του </w:t>
      </w:r>
      <w:r>
        <w:rPr>
          <w:rFonts w:eastAsia="Times New Roman" w:cs="Times New Roman"/>
          <w:szCs w:val="24"/>
        </w:rPr>
        <w:t xml:space="preserve">σχεδίου νόμου του Υπουργείου Εθνικής Άμυνας: </w:t>
      </w:r>
      <w:r w:rsidRPr="000F5D6C">
        <w:rPr>
          <w:rFonts w:eastAsia="Times New Roman" w:cs="Times New Roman"/>
          <w:szCs w:val="24"/>
        </w:rPr>
        <w:t xml:space="preserve">«Κύρωση του Μνημονίου Κατανόησης </w:t>
      </w:r>
      <w:r w:rsidRPr="000F5D6C">
        <w:rPr>
          <w:rFonts w:eastAsia="Times New Roman" w:cs="Times New Roman"/>
          <w:szCs w:val="24"/>
        </w:rPr>
        <w:t>μεταξύ του Υπουργού Άμυνας του Βασιλείου του Βελγίου, του Υπουργείου Άμυνας της Τσεχικής Δημοκρατίας, του Υπουργείου Άμυνας της Δανίας, του Υπουργείου Εθνικής Άμυνας της Ελληνικής Δημοκρατίας, του Υπουργού Άμυνας του Βασιλείου των Κάτω Χωρών, του Υπουργείο</w:t>
      </w:r>
      <w:r w:rsidRPr="000F5D6C">
        <w:rPr>
          <w:rFonts w:eastAsia="Times New Roman" w:cs="Times New Roman"/>
          <w:szCs w:val="24"/>
        </w:rPr>
        <w:t xml:space="preserve">υ Άμυνας του Βασιλείου της Νορβηγίας, του Υπουργείου Εθνικής Άμυνας της Πορτογαλίας και του Υπουργείου Άμυνας του Βασιλείου της Ισπανίας που αφορά στην Πολυεθνική Συνεργασία για Κατευθυνόμενα </w:t>
      </w:r>
      <w:proofErr w:type="spellStart"/>
      <w:r w:rsidRPr="000F5D6C">
        <w:rPr>
          <w:rFonts w:eastAsia="Times New Roman" w:cs="Times New Roman"/>
          <w:szCs w:val="24"/>
        </w:rPr>
        <w:t>Πυρομαχικά</w:t>
      </w:r>
      <w:proofErr w:type="spellEnd"/>
      <w:r w:rsidRPr="000F5D6C">
        <w:rPr>
          <w:rFonts w:eastAsia="Times New Roman" w:cs="Times New Roman"/>
          <w:szCs w:val="24"/>
        </w:rPr>
        <w:t xml:space="preserve"> Ακριβείας Αέρος - Εδάφους, καθώς και της επιγενόμενης</w:t>
      </w:r>
      <w:r w:rsidRPr="000F5D6C">
        <w:rPr>
          <w:rFonts w:eastAsia="Times New Roman" w:cs="Times New Roman"/>
          <w:szCs w:val="24"/>
        </w:rPr>
        <w:t xml:space="preserve"> 1ης Τροποποίησης αυτού και άλλες διατάξεις».</w:t>
      </w:r>
    </w:p>
    <w:p w14:paraId="2593B04C"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στην ψήφιση επί της αρχής, των άρθρων, των τροπολογιών και του συνόλου και η ψήφισή τους θα γίνει χωριστά.</w:t>
      </w:r>
    </w:p>
    <w:p w14:paraId="2593B04D"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2593B04E" w14:textId="77777777" w:rsidR="009F6E2D" w:rsidRDefault="000A34DD">
      <w:pPr>
        <w:spacing w:line="600" w:lineRule="auto"/>
        <w:ind w:firstLine="720"/>
        <w:jc w:val="center"/>
        <w:rPr>
          <w:rFonts w:eastAsia="Times New Roman" w:cs="Times New Roman"/>
          <w:szCs w:val="24"/>
        </w:rPr>
      </w:pPr>
      <w:r>
        <w:rPr>
          <w:rFonts w:eastAsia="Times New Roman" w:cs="Times New Roman"/>
          <w:szCs w:val="24"/>
        </w:rPr>
        <w:t>(ΨΗΦΟΦΟΡΙΑ)</w:t>
      </w:r>
    </w:p>
    <w:p w14:paraId="2593B04F"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ΠΡΟΕΔΡΕΥΩΝ (Νικήτα</w:t>
      </w:r>
      <w:r>
        <w:rPr>
          <w:rFonts w:eastAsia="Times New Roman" w:cs="Times New Roman"/>
          <w:b/>
          <w:szCs w:val="24"/>
        </w:rPr>
        <w:t>ς Κακλαμάνης)</w:t>
      </w:r>
      <w:r w:rsidRPr="001A2BF1">
        <w:rPr>
          <w:rFonts w:eastAsia="Times New Roman" w:cs="Times New Roman"/>
          <w:b/>
          <w:szCs w:val="24"/>
        </w:rPr>
        <w:t>:</w:t>
      </w:r>
      <w:r>
        <w:rPr>
          <w:rFonts w:eastAsia="Times New Roman" w:cs="Times New Roman"/>
          <w:szCs w:val="24"/>
        </w:rPr>
        <w:t xml:space="preserve"> Παρακαλώ να κλείσει το σύστημα της ηλεκτρονικής ψηφοφορίας.</w:t>
      </w:r>
    </w:p>
    <w:p w14:paraId="2593B050" w14:textId="77777777" w:rsidR="009F6E2D" w:rsidRDefault="000A34DD">
      <w:pPr>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14:paraId="2593B051" w14:textId="77777777" w:rsidR="009F6E2D" w:rsidRDefault="000A34DD">
      <w:pPr>
        <w:spacing w:line="600" w:lineRule="auto"/>
        <w:ind w:firstLine="720"/>
        <w:jc w:val="center"/>
        <w:rPr>
          <w:rFonts w:eastAsia="Times New Roman" w:cs="Times New Roman"/>
          <w:szCs w:val="24"/>
        </w:rPr>
      </w:pPr>
      <w:r w:rsidRPr="000665EF">
        <w:rPr>
          <w:rFonts w:eastAsia="Times New Roman" w:cs="Times New Roman"/>
          <w:szCs w:val="24"/>
        </w:rPr>
        <w:lastRenderedPageBreak/>
        <w:t>(ΜΕΤΑ ΤΗΝ ΗΛΕΚΤΡΟΝΙΚΗ ΚΑΤΑΜΕΤΡΗΣΗ)</w:t>
      </w:r>
    </w:p>
    <w:p w14:paraId="2593B052" w14:textId="77777777" w:rsidR="009F6E2D" w:rsidRDefault="000A34DD">
      <w:pPr>
        <w:spacing w:line="600" w:lineRule="auto"/>
        <w:ind w:firstLine="720"/>
        <w:jc w:val="both"/>
        <w:rPr>
          <w:rFonts w:eastAsia="Times New Roman" w:cs="Times New Roman"/>
          <w:szCs w:val="24"/>
        </w:rPr>
      </w:pPr>
      <w:r w:rsidRPr="000665EF">
        <w:rPr>
          <w:rFonts w:eastAsia="Times New Roman" w:cs="Times New Roman"/>
          <w:b/>
          <w:szCs w:val="24"/>
        </w:rPr>
        <w:t>ΠΡΟΕΔΡΕΥΩΝ (Νικήτας Κακλαμάνης):</w:t>
      </w:r>
      <w:r w:rsidRPr="000665EF">
        <w:rPr>
          <w:rFonts w:eastAsia="Times New Roman" w:cs="Times New Roman"/>
          <w:szCs w:val="24"/>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και έχουν ως </w:t>
      </w:r>
      <w:r>
        <w:rPr>
          <w:rFonts w:eastAsia="Times New Roman" w:cs="Times New Roman"/>
          <w:szCs w:val="24"/>
        </w:rPr>
        <w:t>εξής</w:t>
      </w:r>
      <w:r w:rsidRPr="001A2BF1">
        <w:rPr>
          <w:rFonts w:eastAsia="Times New Roman" w:cs="Times New Roman"/>
          <w:szCs w:val="24"/>
        </w:rPr>
        <w:t xml:space="preserve">: </w:t>
      </w:r>
    </w:p>
    <w:tbl>
      <w:tblPr>
        <w:tblW w:w="7261" w:type="dxa"/>
        <w:tblInd w:w="10" w:type="dxa"/>
        <w:tblCellMar>
          <w:left w:w="10" w:type="dxa"/>
          <w:right w:w="10" w:type="dxa"/>
        </w:tblCellMar>
        <w:tblLook w:val="04A0" w:firstRow="1" w:lastRow="0" w:firstColumn="1" w:lastColumn="0" w:noHBand="0" w:noVBand="1"/>
      </w:tblPr>
      <w:tblGrid>
        <w:gridCol w:w="1036"/>
        <w:gridCol w:w="1025"/>
        <w:gridCol w:w="1109"/>
        <w:gridCol w:w="1023"/>
        <w:gridCol w:w="222"/>
        <w:gridCol w:w="1307"/>
        <w:gridCol w:w="1539"/>
      </w:tblGrid>
      <w:tr w:rsidR="009F6E2D" w14:paraId="2593B056" w14:textId="77777777">
        <w:trPr>
          <w:trHeight w:val="300"/>
        </w:trPr>
        <w:tc>
          <w:tcPr>
            <w:tcW w:w="1036" w:type="dxa"/>
            <w:tcBorders>
              <w:top w:val="nil"/>
              <w:left w:val="nil"/>
              <w:bottom w:val="nil"/>
              <w:right w:val="nil"/>
            </w:tcBorders>
            <w:shd w:val="clear" w:color="auto" w:fill="auto"/>
            <w:noWrap/>
            <w:vAlign w:val="bottom"/>
            <w:hideMark/>
          </w:tcPr>
          <w:p w14:paraId="2593B053" w14:textId="77777777" w:rsidR="004B2920" w:rsidRPr="00BB6F4A" w:rsidRDefault="000A34DD" w:rsidP="004B2920">
            <w:pPr>
              <w:rPr>
                <w:rFonts w:ascii="Times New Roman" w:eastAsia="Times New Roman" w:hAnsi="Times New Roman" w:cs="Times New Roman"/>
                <w:sz w:val="20"/>
              </w:rPr>
            </w:pPr>
          </w:p>
        </w:tc>
        <w:tc>
          <w:tcPr>
            <w:tcW w:w="4686" w:type="dxa"/>
            <w:gridSpan w:val="5"/>
            <w:tcBorders>
              <w:top w:val="nil"/>
              <w:left w:val="nil"/>
              <w:bottom w:val="nil"/>
              <w:right w:val="nil"/>
            </w:tcBorders>
            <w:shd w:val="clear" w:color="auto" w:fill="auto"/>
            <w:noWrap/>
            <w:vAlign w:val="bottom"/>
            <w:hideMark/>
          </w:tcPr>
          <w:p w14:paraId="2593B054"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Επί της αρχής ΔΕΚΤΟ ΚΑΤΑ ΠΛΕΙΟΨΗΦΙΑ</w:t>
            </w:r>
          </w:p>
        </w:tc>
        <w:tc>
          <w:tcPr>
            <w:tcW w:w="1539" w:type="dxa"/>
            <w:tcBorders>
              <w:top w:val="nil"/>
              <w:left w:val="nil"/>
              <w:bottom w:val="nil"/>
              <w:right w:val="nil"/>
            </w:tcBorders>
            <w:shd w:val="clear" w:color="auto" w:fill="auto"/>
            <w:noWrap/>
            <w:vAlign w:val="bottom"/>
            <w:hideMark/>
          </w:tcPr>
          <w:p w14:paraId="2593B055" w14:textId="77777777" w:rsidR="004B2920" w:rsidRPr="00BB6F4A" w:rsidRDefault="000A34DD" w:rsidP="004B2920">
            <w:pPr>
              <w:rPr>
                <w:rFonts w:ascii="Calibri" w:eastAsia="Times New Roman" w:hAnsi="Calibri" w:cs="Times New Roman"/>
                <w:color w:val="000000"/>
                <w:sz w:val="22"/>
                <w:szCs w:val="22"/>
              </w:rPr>
            </w:pPr>
          </w:p>
        </w:tc>
      </w:tr>
      <w:tr w:rsidR="009F6E2D" w14:paraId="2593B05E" w14:textId="77777777">
        <w:trPr>
          <w:trHeight w:val="300"/>
        </w:trPr>
        <w:tc>
          <w:tcPr>
            <w:tcW w:w="1036" w:type="dxa"/>
            <w:tcBorders>
              <w:top w:val="nil"/>
              <w:left w:val="nil"/>
              <w:bottom w:val="nil"/>
              <w:right w:val="nil"/>
            </w:tcBorders>
            <w:shd w:val="clear" w:color="auto" w:fill="auto"/>
            <w:noWrap/>
            <w:vAlign w:val="bottom"/>
            <w:hideMark/>
          </w:tcPr>
          <w:p w14:paraId="2593B057"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ΣΥΡΙΖΑ:</w:t>
            </w:r>
          </w:p>
        </w:tc>
        <w:tc>
          <w:tcPr>
            <w:tcW w:w="1025" w:type="dxa"/>
            <w:tcBorders>
              <w:top w:val="nil"/>
              <w:left w:val="nil"/>
              <w:bottom w:val="nil"/>
              <w:right w:val="nil"/>
            </w:tcBorders>
            <w:shd w:val="clear" w:color="auto" w:fill="auto"/>
            <w:noWrap/>
            <w:vAlign w:val="bottom"/>
            <w:hideMark/>
          </w:tcPr>
          <w:p w14:paraId="2593B058"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059"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5A"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05B"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5C"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5D" w14:textId="77777777" w:rsidR="004B2920" w:rsidRPr="00BB6F4A" w:rsidRDefault="000A34DD" w:rsidP="004B2920">
            <w:pPr>
              <w:rPr>
                <w:rFonts w:ascii="Times New Roman" w:eastAsia="Times New Roman" w:hAnsi="Times New Roman" w:cs="Times New Roman"/>
                <w:sz w:val="20"/>
              </w:rPr>
            </w:pPr>
          </w:p>
        </w:tc>
      </w:tr>
      <w:tr w:rsidR="009F6E2D" w14:paraId="2593B066" w14:textId="77777777">
        <w:trPr>
          <w:trHeight w:val="300"/>
        </w:trPr>
        <w:tc>
          <w:tcPr>
            <w:tcW w:w="1036" w:type="dxa"/>
            <w:tcBorders>
              <w:top w:val="nil"/>
              <w:left w:val="nil"/>
              <w:bottom w:val="nil"/>
              <w:right w:val="nil"/>
            </w:tcBorders>
            <w:shd w:val="clear" w:color="auto" w:fill="auto"/>
            <w:noWrap/>
            <w:vAlign w:val="bottom"/>
            <w:hideMark/>
          </w:tcPr>
          <w:p w14:paraId="2593B05F"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Ν.Δ:</w:t>
            </w:r>
          </w:p>
        </w:tc>
        <w:tc>
          <w:tcPr>
            <w:tcW w:w="1025" w:type="dxa"/>
            <w:tcBorders>
              <w:top w:val="nil"/>
              <w:left w:val="nil"/>
              <w:bottom w:val="nil"/>
              <w:right w:val="nil"/>
            </w:tcBorders>
            <w:shd w:val="clear" w:color="auto" w:fill="auto"/>
            <w:noWrap/>
            <w:vAlign w:val="bottom"/>
            <w:hideMark/>
          </w:tcPr>
          <w:p w14:paraId="2593B060"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061"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62"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063"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64"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65" w14:textId="77777777" w:rsidR="004B2920" w:rsidRPr="00BB6F4A" w:rsidRDefault="000A34DD" w:rsidP="004B2920">
            <w:pPr>
              <w:rPr>
                <w:rFonts w:ascii="Times New Roman" w:eastAsia="Times New Roman" w:hAnsi="Times New Roman" w:cs="Times New Roman"/>
                <w:sz w:val="20"/>
              </w:rPr>
            </w:pPr>
          </w:p>
        </w:tc>
      </w:tr>
      <w:tr w:rsidR="009F6E2D" w14:paraId="2593B06E" w14:textId="77777777">
        <w:trPr>
          <w:trHeight w:val="300"/>
        </w:trPr>
        <w:tc>
          <w:tcPr>
            <w:tcW w:w="1036" w:type="dxa"/>
            <w:tcBorders>
              <w:top w:val="nil"/>
              <w:left w:val="nil"/>
              <w:bottom w:val="nil"/>
              <w:right w:val="nil"/>
            </w:tcBorders>
            <w:shd w:val="clear" w:color="auto" w:fill="auto"/>
            <w:noWrap/>
            <w:vAlign w:val="bottom"/>
            <w:hideMark/>
          </w:tcPr>
          <w:p w14:paraId="2593B067"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ΔΗ.ΣΥ:</w:t>
            </w:r>
          </w:p>
        </w:tc>
        <w:tc>
          <w:tcPr>
            <w:tcW w:w="1025" w:type="dxa"/>
            <w:tcBorders>
              <w:top w:val="nil"/>
              <w:left w:val="nil"/>
              <w:bottom w:val="nil"/>
              <w:right w:val="nil"/>
            </w:tcBorders>
            <w:shd w:val="clear" w:color="auto" w:fill="auto"/>
            <w:noWrap/>
            <w:vAlign w:val="bottom"/>
            <w:hideMark/>
          </w:tcPr>
          <w:p w14:paraId="2593B068"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069"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6A"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06B"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6C"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6D" w14:textId="77777777" w:rsidR="004B2920" w:rsidRPr="00BB6F4A" w:rsidRDefault="000A34DD" w:rsidP="004B2920">
            <w:pPr>
              <w:rPr>
                <w:rFonts w:ascii="Times New Roman" w:eastAsia="Times New Roman" w:hAnsi="Times New Roman" w:cs="Times New Roman"/>
                <w:sz w:val="20"/>
              </w:rPr>
            </w:pPr>
          </w:p>
        </w:tc>
      </w:tr>
      <w:tr w:rsidR="009F6E2D" w14:paraId="2593B076" w14:textId="77777777">
        <w:trPr>
          <w:trHeight w:val="300"/>
        </w:trPr>
        <w:tc>
          <w:tcPr>
            <w:tcW w:w="1036" w:type="dxa"/>
            <w:tcBorders>
              <w:top w:val="nil"/>
              <w:left w:val="nil"/>
              <w:bottom w:val="nil"/>
              <w:right w:val="nil"/>
            </w:tcBorders>
            <w:shd w:val="clear" w:color="auto" w:fill="auto"/>
            <w:noWrap/>
            <w:vAlign w:val="bottom"/>
            <w:hideMark/>
          </w:tcPr>
          <w:p w14:paraId="2593B06F"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Χ.Α:</w:t>
            </w:r>
          </w:p>
        </w:tc>
        <w:tc>
          <w:tcPr>
            <w:tcW w:w="1025" w:type="dxa"/>
            <w:tcBorders>
              <w:top w:val="nil"/>
              <w:left w:val="nil"/>
              <w:bottom w:val="nil"/>
              <w:right w:val="nil"/>
            </w:tcBorders>
            <w:shd w:val="clear" w:color="auto" w:fill="auto"/>
            <w:noWrap/>
            <w:vAlign w:val="bottom"/>
            <w:hideMark/>
          </w:tcPr>
          <w:p w14:paraId="2593B070"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071"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72"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593B073"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74"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75" w14:textId="77777777" w:rsidR="004B2920" w:rsidRPr="00BB6F4A" w:rsidRDefault="000A34DD" w:rsidP="004B2920">
            <w:pPr>
              <w:rPr>
                <w:rFonts w:ascii="Times New Roman" w:eastAsia="Times New Roman" w:hAnsi="Times New Roman" w:cs="Times New Roman"/>
                <w:sz w:val="20"/>
              </w:rPr>
            </w:pPr>
          </w:p>
        </w:tc>
      </w:tr>
      <w:tr w:rsidR="009F6E2D" w14:paraId="2593B07E" w14:textId="77777777">
        <w:trPr>
          <w:trHeight w:val="300"/>
        </w:trPr>
        <w:tc>
          <w:tcPr>
            <w:tcW w:w="1036" w:type="dxa"/>
            <w:tcBorders>
              <w:top w:val="nil"/>
              <w:left w:val="nil"/>
              <w:bottom w:val="nil"/>
              <w:right w:val="nil"/>
            </w:tcBorders>
            <w:shd w:val="clear" w:color="auto" w:fill="auto"/>
            <w:noWrap/>
            <w:vAlign w:val="bottom"/>
            <w:hideMark/>
          </w:tcPr>
          <w:p w14:paraId="2593B077"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Κ.Κ.Ε:</w:t>
            </w:r>
          </w:p>
        </w:tc>
        <w:tc>
          <w:tcPr>
            <w:tcW w:w="1025" w:type="dxa"/>
            <w:tcBorders>
              <w:top w:val="nil"/>
              <w:left w:val="nil"/>
              <w:bottom w:val="nil"/>
              <w:right w:val="nil"/>
            </w:tcBorders>
            <w:shd w:val="clear" w:color="auto" w:fill="auto"/>
            <w:noWrap/>
            <w:vAlign w:val="bottom"/>
            <w:hideMark/>
          </w:tcPr>
          <w:p w14:paraId="2593B078"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079"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7A"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593B07B"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7C"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7D" w14:textId="77777777" w:rsidR="004B2920" w:rsidRPr="00BB6F4A" w:rsidRDefault="000A34DD" w:rsidP="004B2920">
            <w:pPr>
              <w:rPr>
                <w:rFonts w:ascii="Times New Roman" w:eastAsia="Times New Roman" w:hAnsi="Times New Roman" w:cs="Times New Roman"/>
                <w:sz w:val="20"/>
              </w:rPr>
            </w:pPr>
          </w:p>
        </w:tc>
      </w:tr>
      <w:tr w:rsidR="009F6E2D" w14:paraId="2593B086" w14:textId="77777777">
        <w:trPr>
          <w:trHeight w:val="300"/>
        </w:trPr>
        <w:tc>
          <w:tcPr>
            <w:tcW w:w="1036" w:type="dxa"/>
            <w:tcBorders>
              <w:top w:val="nil"/>
              <w:left w:val="nil"/>
              <w:bottom w:val="nil"/>
              <w:right w:val="nil"/>
            </w:tcBorders>
            <w:shd w:val="clear" w:color="auto" w:fill="auto"/>
            <w:noWrap/>
            <w:vAlign w:val="bottom"/>
            <w:hideMark/>
          </w:tcPr>
          <w:p w14:paraId="2593B07F"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ΑΝ.ΕΛ:</w:t>
            </w:r>
          </w:p>
        </w:tc>
        <w:tc>
          <w:tcPr>
            <w:tcW w:w="1025" w:type="dxa"/>
            <w:tcBorders>
              <w:top w:val="nil"/>
              <w:left w:val="nil"/>
              <w:bottom w:val="nil"/>
              <w:right w:val="nil"/>
            </w:tcBorders>
            <w:shd w:val="clear" w:color="auto" w:fill="auto"/>
            <w:noWrap/>
            <w:vAlign w:val="bottom"/>
            <w:hideMark/>
          </w:tcPr>
          <w:p w14:paraId="2593B080"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081"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82"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083"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84"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85" w14:textId="77777777" w:rsidR="004B2920" w:rsidRPr="00BB6F4A" w:rsidRDefault="000A34DD" w:rsidP="004B2920">
            <w:pPr>
              <w:rPr>
                <w:rFonts w:ascii="Times New Roman" w:eastAsia="Times New Roman" w:hAnsi="Times New Roman" w:cs="Times New Roman"/>
                <w:sz w:val="20"/>
              </w:rPr>
            </w:pPr>
          </w:p>
        </w:tc>
      </w:tr>
      <w:tr w:rsidR="009F6E2D" w14:paraId="2593B08E" w14:textId="77777777">
        <w:trPr>
          <w:trHeight w:val="300"/>
        </w:trPr>
        <w:tc>
          <w:tcPr>
            <w:tcW w:w="1036" w:type="dxa"/>
            <w:tcBorders>
              <w:top w:val="nil"/>
              <w:left w:val="nil"/>
              <w:bottom w:val="nil"/>
              <w:right w:val="nil"/>
            </w:tcBorders>
            <w:shd w:val="clear" w:color="auto" w:fill="auto"/>
            <w:noWrap/>
            <w:vAlign w:val="bottom"/>
            <w:hideMark/>
          </w:tcPr>
          <w:p w14:paraId="2593B087"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ΠΟΤΑΜΙ:</w:t>
            </w:r>
          </w:p>
        </w:tc>
        <w:tc>
          <w:tcPr>
            <w:tcW w:w="1025" w:type="dxa"/>
            <w:tcBorders>
              <w:top w:val="nil"/>
              <w:left w:val="nil"/>
              <w:bottom w:val="nil"/>
              <w:right w:val="nil"/>
            </w:tcBorders>
            <w:shd w:val="clear" w:color="auto" w:fill="auto"/>
            <w:noWrap/>
            <w:vAlign w:val="bottom"/>
            <w:hideMark/>
          </w:tcPr>
          <w:p w14:paraId="2593B088"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089"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8A"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08B"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8C"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8D" w14:textId="77777777" w:rsidR="004B2920" w:rsidRPr="00BB6F4A" w:rsidRDefault="000A34DD" w:rsidP="004B2920">
            <w:pPr>
              <w:rPr>
                <w:rFonts w:ascii="Times New Roman" w:eastAsia="Times New Roman" w:hAnsi="Times New Roman" w:cs="Times New Roman"/>
                <w:sz w:val="20"/>
              </w:rPr>
            </w:pPr>
          </w:p>
        </w:tc>
      </w:tr>
      <w:tr w:rsidR="009F6E2D" w14:paraId="2593B095" w14:textId="77777777">
        <w:trPr>
          <w:trHeight w:val="300"/>
        </w:trPr>
        <w:tc>
          <w:tcPr>
            <w:tcW w:w="2061" w:type="dxa"/>
            <w:gridSpan w:val="2"/>
            <w:tcBorders>
              <w:top w:val="nil"/>
              <w:left w:val="nil"/>
              <w:bottom w:val="nil"/>
              <w:right w:val="nil"/>
            </w:tcBorders>
            <w:shd w:val="clear" w:color="auto" w:fill="auto"/>
            <w:noWrap/>
            <w:vAlign w:val="bottom"/>
            <w:hideMark/>
          </w:tcPr>
          <w:p w14:paraId="2593B08F"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2593B090" w14:textId="77777777" w:rsidR="004B2920" w:rsidRPr="00BB6F4A" w:rsidRDefault="000A34DD" w:rsidP="004B2920">
            <w:pPr>
              <w:rPr>
                <w:rFonts w:ascii="Calibri" w:eastAsia="Times New Roman" w:hAnsi="Calibri" w:cs="Times New Roman"/>
                <w:color w:val="000000"/>
                <w:sz w:val="22"/>
                <w:szCs w:val="22"/>
              </w:rPr>
            </w:pPr>
          </w:p>
        </w:tc>
        <w:tc>
          <w:tcPr>
            <w:tcW w:w="1023" w:type="dxa"/>
            <w:tcBorders>
              <w:top w:val="nil"/>
              <w:left w:val="nil"/>
              <w:bottom w:val="nil"/>
              <w:right w:val="nil"/>
            </w:tcBorders>
            <w:shd w:val="clear" w:color="auto" w:fill="auto"/>
            <w:noWrap/>
            <w:vAlign w:val="bottom"/>
            <w:hideMark/>
          </w:tcPr>
          <w:p w14:paraId="2593B091"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092"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93"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94" w14:textId="77777777" w:rsidR="004B2920" w:rsidRPr="00BB6F4A" w:rsidRDefault="000A34DD" w:rsidP="004B2920">
            <w:pPr>
              <w:rPr>
                <w:rFonts w:ascii="Times New Roman" w:eastAsia="Times New Roman" w:hAnsi="Times New Roman" w:cs="Times New Roman"/>
                <w:sz w:val="20"/>
              </w:rPr>
            </w:pPr>
          </w:p>
        </w:tc>
      </w:tr>
      <w:tr w:rsidR="009F6E2D" w14:paraId="2593B09D" w14:textId="77777777">
        <w:trPr>
          <w:trHeight w:val="300"/>
        </w:trPr>
        <w:tc>
          <w:tcPr>
            <w:tcW w:w="1036" w:type="dxa"/>
            <w:tcBorders>
              <w:top w:val="nil"/>
              <w:left w:val="nil"/>
              <w:bottom w:val="nil"/>
              <w:right w:val="nil"/>
            </w:tcBorders>
            <w:shd w:val="clear" w:color="auto" w:fill="auto"/>
            <w:noWrap/>
            <w:vAlign w:val="bottom"/>
            <w:hideMark/>
          </w:tcPr>
          <w:p w14:paraId="2593B096" w14:textId="77777777" w:rsidR="004B2920" w:rsidRPr="00BB6F4A" w:rsidRDefault="000A34DD" w:rsidP="004B2920">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2593B097" w14:textId="77777777" w:rsidR="004B2920" w:rsidRPr="00BB6F4A" w:rsidRDefault="000A34DD" w:rsidP="004B2920">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2593B098"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99" w14:textId="77777777" w:rsidR="004B2920" w:rsidRPr="00BB6F4A" w:rsidRDefault="000A34DD" w:rsidP="004B2920">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593B09A" w14:textId="77777777" w:rsidR="004B2920" w:rsidRPr="00BB6F4A" w:rsidRDefault="000A34DD" w:rsidP="004B2920">
            <w:pPr>
              <w:rPr>
                <w:rFonts w:ascii="Times New Roman" w:eastAsia="Times New Roman" w:hAnsi="Times New Roman" w:cs="Times New Roman"/>
                <w:sz w:val="20"/>
              </w:rPr>
            </w:pPr>
          </w:p>
        </w:tc>
        <w:tc>
          <w:tcPr>
            <w:tcW w:w="1307" w:type="dxa"/>
            <w:tcBorders>
              <w:top w:val="nil"/>
              <w:left w:val="nil"/>
              <w:bottom w:val="nil"/>
              <w:right w:val="nil"/>
            </w:tcBorders>
            <w:shd w:val="clear" w:color="auto" w:fill="auto"/>
            <w:noWrap/>
            <w:vAlign w:val="bottom"/>
            <w:hideMark/>
          </w:tcPr>
          <w:p w14:paraId="2593B09B"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9C" w14:textId="77777777" w:rsidR="004B2920" w:rsidRPr="00BB6F4A" w:rsidRDefault="000A34DD" w:rsidP="004B2920">
            <w:pPr>
              <w:rPr>
                <w:rFonts w:ascii="Times New Roman" w:eastAsia="Times New Roman" w:hAnsi="Times New Roman" w:cs="Times New Roman"/>
                <w:sz w:val="20"/>
              </w:rPr>
            </w:pPr>
          </w:p>
        </w:tc>
      </w:tr>
      <w:tr w:rsidR="009F6E2D" w14:paraId="2593B0A1" w14:textId="77777777">
        <w:trPr>
          <w:trHeight w:val="300"/>
        </w:trPr>
        <w:tc>
          <w:tcPr>
            <w:tcW w:w="1036" w:type="dxa"/>
            <w:tcBorders>
              <w:top w:val="nil"/>
              <w:left w:val="nil"/>
              <w:bottom w:val="nil"/>
              <w:right w:val="nil"/>
            </w:tcBorders>
            <w:shd w:val="clear" w:color="auto" w:fill="auto"/>
            <w:noWrap/>
            <w:vAlign w:val="bottom"/>
            <w:hideMark/>
          </w:tcPr>
          <w:p w14:paraId="2593B09E" w14:textId="77777777" w:rsidR="004B2920" w:rsidRPr="00BB6F4A" w:rsidRDefault="000A34DD" w:rsidP="004B2920">
            <w:pPr>
              <w:rPr>
                <w:rFonts w:ascii="Times New Roman" w:eastAsia="Times New Roman" w:hAnsi="Times New Roman" w:cs="Times New Roman"/>
                <w:sz w:val="20"/>
              </w:rPr>
            </w:pPr>
          </w:p>
        </w:tc>
        <w:tc>
          <w:tcPr>
            <w:tcW w:w="4686" w:type="dxa"/>
            <w:gridSpan w:val="5"/>
            <w:tcBorders>
              <w:top w:val="nil"/>
              <w:left w:val="nil"/>
              <w:bottom w:val="nil"/>
              <w:right w:val="nil"/>
            </w:tcBorders>
            <w:shd w:val="clear" w:color="auto" w:fill="auto"/>
            <w:noWrap/>
            <w:vAlign w:val="bottom"/>
            <w:hideMark/>
          </w:tcPr>
          <w:p w14:paraId="2593B09F"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Άρθρο πρώτο ως έχει ΔΕΚΤΟ ΚΑΤΑ ΠΛΕΙΟΨΗΦΙΑ</w:t>
            </w:r>
          </w:p>
        </w:tc>
        <w:tc>
          <w:tcPr>
            <w:tcW w:w="1539" w:type="dxa"/>
            <w:tcBorders>
              <w:top w:val="nil"/>
              <w:left w:val="nil"/>
              <w:bottom w:val="nil"/>
              <w:right w:val="nil"/>
            </w:tcBorders>
            <w:shd w:val="clear" w:color="auto" w:fill="auto"/>
            <w:noWrap/>
            <w:vAlign w:val="bottom"/>
            <w:hideMark/>
          </w:tcPr>
          <w:p w14:paraId="2593B0A0" w14:textId="77777777" w:rsidR="004B2920" w:rsidRPr="00BB6F4A" w:rsidRDefault="000A34DD" w:rsidP="004B2920">
            <w:pPr>
              <w:rPr>
                <w:rFonts w:ascii="Calibri" w:eastAsia="Times New Roman" w:hAnsi="Calibri" w:cs="Times New Roman"/>
                <w:color w:val="000000"/>
                <w:sz w:val="22"/>
                <w:szCs w:val="22"/>
              </w:rPr>
            </w:pPr>
          </w:p>
        </w:tc>
      </w:tr>
      <w:tr w:rsidR="009F6E2D" w14:paraId="2593B0A9" w14:textId="77777777">
        <w:trPr>
          <w:trHeight w:val="300"/>
        </w:trPr>
        <w:tc>
          <w:tcPr>
            <w:tcW w:w="1036" w:type="dxa"/>
            <w:tcBorders>
              <w:top w:val="nil"/>
              <w:left w:val="nil"/>
              <w:bottom w:val="nil"/>
              <w:right w:val="nil"/>
            </w:tcBorders>
            <w:shd w:val="clear" w:color="auto" w:fill="auto"/>
            <w:noWrap/>
            <w:vAlign w:val="bottom"/>
            <w:hideMark/>
          </w:tcPr>
          <w:p w14:paraId="2593B0A2"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ΣΥΡΙΖΑ:</w:t>
            </w:r>
          </w:p>
        </w:tc>
        <w:tc>
          <w:tcPr>
            <w:tcW w:w="1025" w:type="dxa"/>
            <w:tcBorders>
              <w:top w:val="nil"/>
              <w:left w:val="nil"/>
              <w:bottom w:val="nil"/>
              <w:right w:val="nil"/>
            </w:tcBorders>
            <w:shd w:val="clear" w:color="auto" w:fill="auto"/>
            <w:noWrap/>
            <w:vAlign w:val="bottom"/>
            <w:hideMark/>
          </w:tcPr>
          <w:p w14:paraId="2593B0A3"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0A4"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A5"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0A6"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A7"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A8" w14:textId="77777777" w:rsidR="004B2920" w:rsidRPr="00BB6F4A" w:rsidRDefault="000A34DD" w:rsidP="004B2920">
            <w:pPr>
              <w:rPr>
                <w:rFonts w:ascii="Times New Roman" w:eastAsia="Times New Roman" w:hAnsi="Times New Roman" w:cs="Times New Roman"/>
                <w:sz w:val="20"/>
              </w:rPr>
            </w:pPr>
          </w:p>
        </w:tc>
      </w:tr>
      <w:tr w:rsidR="009F6E2D" w14:paraId="2593B0B1" w14:textId="77777777">
        <w:trPr>
          <w:trHeight w:val="300"/>
        </w:trPr>
        <w:tc>
          <w:tcPr>
            <w:tcW w:w="1036" w:type="dxa"/>
            <w:tcBorders>
              <w:top w:val="nil"/>
              <w:left w:val="nil"/>
              <w:bottom w:val="nil"/>
              <w:right w:val="nil"/>
            </w:tcBorders>
            <w:shd w:val="clear" w:color="auto" w:fill="auto"/>
            <w:noWrap/>
            <w:vAlign w:val="bottom"/>
            <w:hideMark/>
          </w:tcPr>
          <w:p w14:paraId="2593B0AA"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Ν.Δ:</w:t>
            </w:r>
          </w:p>
        </w:tc>
        <w:tc>
          <w:tcPr>
            <w:tcW w:w="1025" w:type="dxa"/>
            <w:tcBorders>
              <w:top w:val="nil"/>
              <w:left w:val="nil"/>
              <w:bottom w:val="nil"/>
              <w:right w:val="nil"/>
            </w:tcBorders>
            <w:shd w:val="clear" w:color="auto" w:fill="auto"/>
            <w:noWrap/>
            <w:vAlign w:val="bottom"/>
            <w:hideMark/>
          </w:tcPr>
          <w:p w14:paraId="2593B0AB"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0AC"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AD"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0AE"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AF"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B0" w14:textId="77777777" w:rsidR="004B2920" w:rsidRPr="00BB6F4A" w:rsidRDefault="000A34DD" w:rsidP="004B2920">
            <w:pPr>
              <w:rPr>
                <w:rFonts w:ascii="Times New Roman" w:eastAsia="Times New Roman" w:hAnsi="Times New Roman" w:cs="Times New Roman"/>
                <w:sz w:val="20"/>
              </w:rPr>
            </w:pPr>
          </w:p>
        </w:tc>
      </w:tr>
      <w:tr w:rsidR="009F6E2D" w14:paraId="2593B0B9" w14:textId="77777777">
        <w:trPr>
          <w:trHeight w:val="300"/>
        </w:trPr>
        <w:tc>
          <w:tcPr>
            <w:tcW w:w="1036" w:type="dxa"/>
            <w:tcBorders>
              <w:top w:val="nil"/>
              <w:left w:val="nil"/>
              <w:bottom w:val="nil"/>
              <w:right w:val="nil"/>
            </w:tcBorders>
            <w:shd w:val="clear" w:color="auto" w:fill="auto"/>
            <w:noWrap/>
            <w:vAlign w:val="bottom"/>
            <w:hideMark/>
          </w:tcPr>
          <w:p w14:paraId="2593B0B2"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ΔΗ.ΣΥ:</w:t>
            </w:r>
          </w:p>
        </w:tc>
        <w:tc>
          <w:tcPr>
            <w:tcW w:w="1025" w:type="dxa"/>
            <w:tcBorders>
              <w:top w:val="nil"/>
              <w:left w:val="nil"/>
              <w:bottom w:val="nil"/>
              <w:right w:val="nil"/>
            </w:tcBorders>
            <w:shd w:val="clear" w:color="auto" w:fill="auto"/>
            <w:noWrap/>
            <w:vAlign w:val="bottom"/>
            <w:hideMark/>
          </w:tcPr>
          <w:p w14:paraId="2593B0B3"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0B4"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B5"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0B6"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B7"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B8" w14:textId="77777777" w:rsidR="004B2920" w:rsidRPr="00BB6F4A" w:rsidRDefault="000A34DD" w:rsidP="004B2920">
            <w:pPr>
              <w:rPr>
                <w:rFonts w:ascii="Times New Roman" w:eastAsia="Times New Roman" w:hAnsi="Times New Roman" w:cs="Times New Roman"/>
                <w:sz w:val="20"/>
              </w:rPr>
            </w:pPr>
          </w:p>
        </w:tc>
      </w:tr>
      <w:tr w:rsidR="009F6E2D" w14:paraId="2593B0C1" w14:textId="77777777">
        <w:trPr>
          <w:trHeight w:val="300"/>
        </w:trPr>
        <w:tc>
          <w:tcPr>
            <w:tcW w:w="1036" w:type="dxa"/>
            <w:tcBorders>
              <w:top w:val="nil"/>
              <w:left w:val="nil"/>
              <w:bottom w:val="nil"/>
              <w:right w:val="nil"/>
            </w:tcBorders>
            <w:shd w:val="clear" w:color="auto" w:fill="auto"/>
            <w:noWrap/>
            <w:vAlign w:val="bottom"/>
            <w:hideMark/>
          </w:tcPr>
          <w:p w14:paraId="2593B0BA"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Χ.Α:</w:t>
            </w:r>
          </w:p>
        </w:tc>
        <w:tc>
          <w:tcPr>
            <w:tcW w:w="1025" w:type="dxa"/>
            <w:tcBorders>
              <w:top w:val="nil"/>
              <w:left w:val="nil"/>
              <w:bottom w:val="nil"/>
              <w:right w:val="nil"/>
            </w:tcBorders>
            <w:shd w:val="clear" w:color="auto" w:fill="auto"/>
            <w:noWrap/>
            <w:vAlign w:val="bottom"/>
            <w:hideMark/>
          </w:tcPr>
          <w:p w14:paraId="2593B0BB"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0BC"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BD"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593B0BE"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BF"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C0" w14:textId="77777777" w:rsidR="004B2920" w:rsidRPr="00BB6F4A" w:rsidRDefault="000A34DD" w:rsidP="004B2920">
            <w:pPr>
              <w:rPr>
                <w:rFonts w:ascii="Times New Roman" w:eastAsia="Times New Roman" w:hAnsi="Times New Roman" w:cs="Times New Roman"/>
                <w:sz w:val="20"/>
              </w:rPr>
            </w:pPr>
          </w:p>
        </w:tc>
      </w:tr>
      <w:tr w:rsidR="009F6E2D" w14:paraId="2593B0C9" w14:textId="77777777">
        <w:trPr>
          <w:trHeight w:val="300"/>
        </w:trPr>
        <w:tc>
          <w:tcPr>
            <w:tcW w:w="1036" w:type="dxa"/>
            <w:tcBorders>
              <w:top w:val="nil"/>
              <w:left w:val="nil"/>
              <w:bottom w:val="nil"/>
              <w:right w:val="nil"/>
            </w:tcBorders>
            <w:shd w:val="clear" w:color="auto" w:fill="auto"/>
            <w:noWrap/>
            <w:vAlign w:val="bottom"/>
            <w:hideMark/>
          </w:tcPr>
          <w:p w14:paraId="2593B0C2"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Κ.Κ.Ε:</w:t>
            </w:r>
          </w:p>
        </w:tc>
        <w:tc>
          <w:tcPr>
            <w:tcW w:w="1025" w:type="dxa"/>
            <w:tcBorders>
              <w:top w:val="nil"/>
              <w:left w:val="nil"/>
              <w:bottom w:val="nil"/>
              <w:right w:val="nil"/>
            </w:tcBorders>
            <w:shd w:val="clear" w:color="auto" w:fill="auto"/>
            <w:noWrap/>
            <w:vAlign w:val="bottom"/>
            <w:hideMark/>
          </w:tcPr>
          <w:p w14:paraId="2593B0C3"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0C4"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C5"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593B0C6"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C7"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C8" w14:textId="77777777" w:rsidR="004B2920" w:rsidRPr="00BB6F4A" w:rsidRDefault="000A34DD" w:rsidP="004B2920">
            <w:pPr>
              <w:rPr>
                <w:rFonts w:ascii="Times New Roman" w:eastAsia="Times New Roman" w:hAnsi="Times New Roman" w:cs="Times New Roman"/>
                <w:sz w:val="20"/>
              </w:rPr>
            </w:pPr>
          </w:p>
        </w:tc>
      </w:tr>
      <w:tr w:rsidR="009F6E2D" w14:paraId="2593B0D1" w14:textId="77777777">
        <w:trPr>
          <w:trHeight w:val="300"/>
        </w:trPr>
        <w:tc>
          <w:tcPr>
            <w:tcW w:w="1036" w:type="dxa"/>
            <w:tcBorders>
              <w:top w:val="nil"/>
              <w:left w:val="nil"/>
              <w:bottom w:val="nil"/>
              <w:right w:val="nil"/>
            </w:tcBorders>
            <w:shd w:val="clear" w:color="auto" w:fill="auto"/>
            <w:noWrap/>
            <w:vAlign w:val="bottom"/>
            <w:hideMark/>
          </w:tcPr>
          <w:p w14:paraId="2593B0CA"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ΑΝ.ΕΛ:</w:t>
            </w:r>
          </w:p>
        </w:tc>
        <w:tc>
          <w:tcPr>
            <w:tcW w:w="1025" w:type="dxa"/>
            <w:tcBorders>
              <w:top w:val="nil"/>
              <w:left w:val="nil"/>
              <w:bottom w:val="nil"/>
              <w:right w:val="nil"/>
            </w:tcBorders>
            <w:shd w:val="clear" w:color="auto" w:fill="auto"/>
            <w:noWrap/>
            <w:vAlign w:val="bottom"/>
            <w:hideMark/>
          </w:tcPr>
          <w:p w14:paraId="2593B0CB"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0CC"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CD"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0CE"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CF"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D0" w14:textId="77777777" w:rsidR="004B2920" w:rsidRPr="00BB6F4A" w:rsidRDefault="000A34DD" w:rsidP="004B2920">
            <w:pPr>
              <w:rPr>
                <w:rFonts w:ascii="Times New Roman" w:eastAsia="Times New Roman" w:hAnsi="Times New Roman" w:cs="Times New Roman"/>
                <w:sz w:val="20"/>
              </w:rPr>
            </w:pPr>
          </w:p>
        </w:tc>
      </w:tr>
      <w:tr w:rsidR="009F6E2D" w14:paraId="2593B0D9" w14:textId="77777777">
        <w:trPr>
          <w:trHeight w:val="300"/>
        </w:trPr>
        <w:tc>
          <w:tcPr>
            <w:tcW w:w="1036" w:type="dxa"/>
            <w:tcBorders>
              <w:top w:val="nil"/>
              <w:left w:val="nil"/>
              <w:bottom w:val="nil"/>
              <w:right w:val="nil"/>
            </w:tcBorders>
            <w:shd w:val="clear" w:color="auto" w:fill="auto"/>
            <w:noWrap/>
            <w:vAlign w:val="bottom"/>
            <w:hideMark/>
          </w:tcPr>
          <w:p w14:paraId="2593B0D2"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ΠΟΤΑΜΙ:</w:t>
            </w:r>
          </w:p>
        </w:tc>
        <w:tc>
          <w:tcPr>
            <w:tcW w:w="1025" w:type="dxa"/>
            <w:tcBorders>
              <w:top w:val="nil"/>
              <w:left w:val="nil"/>
              <w:bottom w:val="nil"/>
              <w:right w:val="nil"/>
            </w:tcBorders>
            <w:shd w:val="clear" w:color="auto" w:fill="auto"/>
            <w:noWrap/>
            <w:vAlign w:val="bottom"/>
            <w:hideMark/>
          </w:tcPr>
          <w:p w14:paraId="2593B0D3"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0D4"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D5"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0D6"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D7"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D8" w14:textId="77777777" w:rsidR="004B2920" w:rsidRPr="00BB6F4A" w:rsidRDefault="000A34DD" w:rsidP="004B2920">
            <w:pPr>
              <w:rPr>
                <w:rFonts w:ascii="Times New Roman" w:eastAsia="Times New Roman" w:hAnsi="Times New Roman" w:cs="Times New Roman"/>
                <w:sz w:val="20"/>
              </w:rPr>
            </w:pPr>
          </w:p>
        </w:tc>
      </w:tr>
      <w:tr w:rsidR="009F6E2D" w14:paraId="2593B0E0" w14:textId="77777777">
        <w:trPr>
          <w:trHeight w:val="300"/>
        </w:trPr>
        <w:tc>
          <w:tcPr>
            <w:tcW w:w="2061" w:type="dxa"/>
            <w:gridSpan w:val="2"/>
            <w:tcBorders>
              <w:top w:val="nil"/>
              <w:left w:val="nil"/>
              <w:bottom w:val="nil"/>
              <w:right w:val="nil"/>
            </w:tcBorders>
            <w:shd w:val="clear" w:color="auto" w:fill="auto"/>
            <w:noWrap/>
            <w:vAlign w:val="bottom"/>
            <w:hideMark/>
          </w:tcPr>
          <w:p w14:paraId="2593B0DA"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ΕΝ.</w:t>
            </w:r>
            <w:r w:rsidRPr="00BB6F4A">
              <w:rPr>
                <w:rFonts w:ascii="Calibri" w:eastAsia="Times New Roman" w:hAnsi="Calibri" w:cs="Times New Roman"/>
                <w:color w:val="000000"/>
                <w:sz w:val="22"/>
                <w:szCs w:val="22"/>
              </w:rPr>
              <w:t xml:space="preserve"> ΚΕΝΤΡΩΩΝ:</w:t>
            </w:r>
          </w:p>
        </w:tc>
        <w:tc>
          <w:tcPr>
            <w:tcW w:w="1109" w:type="dxa"/>
            <w:tcBorders>
              <w:top w:val="nil"/>
              <w:left w:val="nil"/>
              <w:bottom w:val="nil"/>
              <w:right w:val="nil"/>
            </w:tcBorders>
            <w:shd w:val="clear" w:color="auto" w:fill="auto"/>
            <w:noWrap/>
            <w:vAlign w:val="bottom"/>
            <w:hideMark/>
          </w:tcPr>
          <w:p w14:paraId="2593B0DB" w14:textId="77777777" w:rsidR="004B2920" w:rsidRPr="00BB6F4A" w:rsidRDefault="000A34DD" w:rsidP="004B2920">
            <w:pPr>
              <w:rPr>
                <w:rFonts w:ascii="Calibri" w:eastAsia="Times New Roman" w:hAnsi="Calibri" w:cs="Times New Roman"/>
                <w:color w:val="000000"/>
                <w:sz w:val="22"/>
                <w:szCs w:val="22"/>
              </w:rPr>
            </w:pPr>
          </w:p>
        </w:tc>
        <w:tc>
          <w:tcPr>
            <w:tcW w:w="1023" w:type="dxa"/>
            <w:tcBorders>
              <w:top w:val="nil"/>
              <w:left w:val="nil"/>
              <w:bottom w:val="nil"/>
              <w:right w:val="nil"/>
            </w:tcBorders>
            <w:shd w:val="clear" w:color="auto" w:fill="auto"/>
            <w:noWrap/>
            <w:vAlign w:val="bottom"/>
            <w:hideMark/>
          </w:tcPr>
          <w:p w14:paraId="2593B0DC"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0DD"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DE"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DF" w14:textId="77777777" w:rsidR="004B2920" w:rsidRPr="00BB6F4A" w:rsidRDefault="000A34DD" w:rsidP="004B2920">
            <w:pPr>
              <w:rPr>
                <w:rFonts w:ascii="Times New Roman" w:eastAsia="Times New Roman" w:hAnsi="Times New Roman" w:cs="Times New Roman"/>
                <w:sz w:val="20"/>
              </w:rPr>
            </w:pPr>
          </w:p>
        </w:tc>
      </w:tr>
      <w:tr w:rsidR="009F6E2D" w14:paraId="2593B0E8" w14:textId="77777777">
        <w:trPr>
          <w:trHeight w:val="300"/>
        </w:trPr>
        <w:tc>
          <w:tcPr>
            <w:tcW w:w="1036" w:type="dxa"/>
            <w:tcBorders>
              <w:top w:val="nil"/>
              <w:left w:val="nil"/>
              <w:bottom w:val="nil"/>
              <w:right w:val="nil"/>
            </w:tcBorders>
            <w:shd w:val="clear" w:color="auto" w:fill="auto"/>
            <w:noWrap/>
            <w:vAlign w:val="bottom"/>
            <w:hideMark/>
          </w:tcPr>
          <w:p w14:paraId="2593B0E1" w14:textId="77777777" w:rsidR="004B2920" w:rsidRPr="00BB6F4A" w:rsidRDefault="000A34DD" w:rsidP="004B2920">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2593B0E2" w14:textId="77777777" w:rsidR="004B2920" w:rsidRPr="00BB6F4A" w:rsidRDefault="000A34DD" w:rsidP="004B2920">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2593B0E3"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E4" w14:textId="77777777" w:rsidR="004B2920" w:rsidRPr="00BB6F4A" w:rsidRDefault="000A34DD" w:rsidP="004B2920">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593B0E5" w14:textId="77777777" w:rsidR="004B2920" w:rsidRPr="00BB6F4A" w:rsidRDefault="000A34DD" w:rsidP="004B2920">
            <w:pPr>
              <w:rPr>
                <w:rFonts w:ascii="Times New Roman" w:eastAsia="Times New Roman" w:hAnsi="Times New Roman" w:cs="Times New Roman"/>
                <w:sz w:val="20"/>
              </w:rPr>
            </w:pPr>
          </w:p>
        </w:tc>
        <w:tc>
          <w:tcPr>
            <w:tcW w:w="1307" w:type="dxa"/>
            <w:tcBorders>
              <w:top w:val="nil"/>
              <w:left w:val="nil"/>
              <w:bottom w:val="nil"/>
              <w:right w:val="nil"/>
            </w:tcBorders>
            <w:shd w:val="clear" w:color="auto" w:fill="auto"/>
            <w:noWrap/>
            <w:vAlign w:val="bottom"/>
            <w:hideMark/>
          </w:tcPr>
          <w:p w14:paraId="2593B0E6"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E7" w14:textId="77777777" w:rsidR="004B2920" w:rsidRPr="00BB6F4A" w:rsidRDefault="000A34DD" w:rsidP="004B2920">
            <w:pPr>
              <w:rPr>
                <w:rFonts w:ascii="Times New Roman" w:eastAsia="Times New Roman" w:hAnsi="Times New Roman" w:cs="Times New Roman"/>
                <w:sz w:val="20"/>
              </w:rPr>
            </w:pPr>
          </w:p>
        </w:tc>
      </w:tr>
      <w:tr w:rsidR="009F6E2D" w14:paraId="2593B0EB" w14:textId="77777777">
        <w:trPr>
          <w:trHeight w:val="300"/>
        </w:trPr>
        <w:tc>
          <w:tcPr>
            <w:tcW w:w="1036" w:type="dxa"/>
            <w:tcBorders>
              <w:top w:val="nil"/>
              <w:left w:val="nil"/>
              <w:bottom w:val="nil"/>
              <w:right w:val="nil"/>
            </w:tcBorders>
            <w:shd w:val="clear" w:color="auto" w:fill="auto"/>
            <w:noWrap/>
            <w:vAlign w:val="bottom"/>
            <w:hideMark/>
          </w:tcPr>
          <w:p w14:paraId="2593B0E9" w14:textId="77777777" w:rsidR="004B2920" w:rsidRPr="00BB6F4A" w:rsidRDefault="000A34DD" w:rsidP="004B2920">
            <w:pPr>
              <w:rPr>
                <w:rFonts w:ascii="Times New Roman" w:eastAsia="Times New Roman" w:hAnsi="Times New Roman" w:cs="Times New Roman"/>
                <w:sz w:val="20"/>
              </w:rPr>
            </w:pPr>
          </w:p>
        </w:tc>
        <w:tc>
          <w:tcPr>
            <w:tcW w:w="6225" w:type="dxa"/>
            <w:gridSpan w:val="6"/>
            <w:tcBorders>
              <w:top w:val="nil"/>
              <w:left w:val="nil"/>
              <w:bottom w:val="nil"/>
              <w:right w:val="nil"/>
            </w:tcBorders>
            <w:shd w:val="clear" w:color="auto" w:fill="auto"/>
            <w:noWrap/>
            <w:vAlign w:val="bottom"/>
            <w:hideMark/>
          </w:tcPr>
          <w:p w14:paraId="2593B0EA"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Άρθρο δεύτερο όπως τροποποιήθηκε ΔΕΚΤΟ ΚΑΤΑ ΠΛΕΙΟΨΗΦΙΑ</w:t>
            </w:r>
          </w:p>
        </w:tc>
      </w:tr>
      <w:tr w:rsidR="009F6E2D" w14:paraId="2593B0F3" w14:textId="77777777">
        <w:trPr>
          <w:trHeight w:val="300"/>
        </w:trPr>
        <w:tc>
          <w:tcPr>
            <w:tcW w:w="1036" w:type="dxa"/>
            <w:tcBorders>
              <w:top w:val="nil"/>
              <w:left w:val="nil"/>
              <w:bottom w:val="nil"/>
              <w:right w:val="nil"/>
            </w:tcBorders>
            <w:shd w:val="clear" w:color="auto" w:fill="auto"/>
            <w:noWrap/>
            <w:vAlign w:val="bottom"/>
            <w:hideMark/>
          </w:tcPr>
          <w:p w14:paraId="2593B0EC"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ΣΥΡΙΖΑ:</w:t>
            </w:r>
          </w:p>
        </w:tc>
        <w:tc>
          <w:tcPr>
            <w:tcW w:w="1025" w:type="dxa"/>
            <w:tcBorders>
              <w:top w:val="nil"/>
              <w:left w:val="nil"/>
              <w:bottom w:val="nil"/>
              <w:right w:val="nil"/>
            </w:tcBorders>
            <w:shd w:val="clear" w:color="auto" w:fill="auto"/>
            <w:noWrap/>
            <w:vAlign w:val="bottom"/>
            <w:hideMark/>
          </w:tcPr>
          <w:p w14:paraId="2593B0ED"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0EE"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EF"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0F0"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F1"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F2" w14:textId="77777777" w:rsidR="004B2920" w:rsidRPr="00BB6F4A" w:rsidRDefault="000A34DD" w:rsidP="004B2920">
            <w:pPr>
              <w:rPr>
                <w:rFonts w:ascii="Times New Roman" w:eastAsia="Times New Roman" w:hAnsi="Times New Roman" w:cs="Times New Roman"/>
                <w:sz w:val="20"/>
              </w:rPr>
            </w:pPr>
          </w:p>
        </w:tc>
      </w:tr>
      <w:tr w:rsidR="009F6E2D" w14:paraId="2593B0FB" w14:textId="77777777">
        <w:trPr>
          <w:trHeight w:val="300"/>
        </w:trPr>
        <w:tc>
          <w:tcPr>
            <w:tcW w:w="1036" w:type="dxa"/>
            <w:tcBorders>
              <w:top w:val="nil"/>
              <w:left w:val="nil"/>
              <w:bottom w:val="nil"/>
              <w:right w:val="nil"/>
            </w:tcBorders>
            <w:shd w:val="clear" w:color="auto" w:fill="auto"/>
            <w:noWrap/>
            <w:vAlign w:val="bottom"/>
            <w:hideMark/>
          </w:tcPr>
          <w:p w14:paraId="2593B0F4"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Ν.Δ:</w:t>
            </w:r>
          </w:p>
        </w:tc>
        <w:tc>
          <w:tcPr>
            <w:tcW w:w="1025" w:type="dxa"/>
            <w:tcBorders>
              <w:top w:val="nil"/>
              <w:left w:val="nil"/>
              <w:bottom w:val="nil"/>
              <w:right w:val="nil"/>
            </w:tcBorders>
            <w:shd w:val="clear" w:color="auto" w:fill="auto"/>
            <w:noWrap/>
            <w:vAlign w:val="bottom"/>
            <w:hideMark/>
          </w:tcPr>
          <w:p w14:paraId="2593B0F5"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0F6"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F7"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593B0F8"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0F9"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0FA" w14:textId="77777777" w:rsidR="004B2920" w:rsidRPr="00BB6F4A" w:rsidRDefault="000A34DD" w:rsidP="004B2920">
            <w:pPr>
              <w:rPr>
                <w:rFonts w:ascii="Times New Roman" w:eastAsia="Times New Roman" w:hAnsi="Times New Roman" w:cs="Times New Roman"/>
                <w:sz w:val="20"/>
              </w:rPr>
            </w:pPr>
          </w:p>
        </w:tc>
      </w:tr>
      <w:tr w:rsidR="009F6E2D" w14:paraId="2593B103" w14:textId="77777777">
        <w:trPr>
          <w:trHeight w:val="300"/>
        </w:trPr>
        <w:tc>
          <w:tcPr>
            <w:tcW w:w="1036" w:type="dxa"/>
            <w:tcBorders>
              <w:top w:val="nil"/>
              <w:left w:val="nil"/>
              <w:bottom w:val="nil"/>
              <w:right w:val="nil"/>
            </w:tcBorders>
            <w:shd w:val="clear" w:color="auto" w:fill="auto"/>
            <w:noWrap/>
            <w:vAlign w:val="bottom"/>
            <w:hideMark/>
          </w:tcPr>
          <w:p w14:paraId="2593B0FC"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ΔΗ.ΣΥ:</w:t>
            </w:r>
          </w:p>
        </w:tc>
        <w:tc>
          <w:tcPr>
            <w:tcW w:w="1025" w:type="dxa"/>
            <w:tcBorders>
              <w:top w:val="nil"/>
              <w:left w:val="nil"/>
              <w:bottom w:val="nil"/>
              <w:right w:val="nil"/>
            </w:tcBorders>
            <w:shd w:val="clear" w:color="auto" w:fill="auto"/>
            <w:noWrap/>
            <w:vAlign w:val="bottom"/>
            <w:hideMark/>
          </w:tcPr>
          <w:p w14:paraId="2593B0FD"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0FE"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0FF"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00"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01"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02" w14:textId="77777777" w:rsidR="004B2920" w:rsidRPr="00BB6F4A" w:rsidRDefault="000A34DD" w:rsidP="004B2920">
            <w:pPr>
              <w:rPr>
                <w:rFonts w:ascii="Times New Roman" w:eastAsia="Times New Roman" w:hAnsi="Times New Roman" w:cs="Times New Roman"/>
                <w:sz w:val="20"/>
              </w:rPr>
            </w:pPr>
          </w:p>
        </w:tc>
      </w:tr>
      <w:tr w:rsidR="009F6E2D" w14:paraId="2593B10B" w14:textId="77777777">
        <w:trPr>
          <w:trHeight w:val="300"/>
        </w:trPr>
        <w:tc>
          <w:tcPr>
            <w:tcW w:w="1036" w:type="dxa"/>
            <w:tcBorders>
              <w:top w:val="nil"/>
              <w:left w:val="nil"/>
              <w:bottom w:val="nil"/>
              <w:right w:val="nil"/>
            </w:tcBorders>
            <w:shd w:val="clear" w:color="auto" w:fill="auto"/>
            <w:noWrap/>
            <w:vAlign w:val="bottom"/>
            <w:hideMark/>
          </w:tcPr>
          <w:p w14:paraId="2593B104"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Χ.Α:</w:t>
            </w:r>
          </w:p>
        </w:tc>
        <w:tc>
          <w:tcPr>
            <w:tcW w:w="1025" w:type="dxa"/>
            <w:tcBorders>
              <w:top w:val="nil"/>
              <w:left w:val="nil"/>
              <w:bottom w:val="nil"/>
              <w:right w:val="nil"/>
            </w:tcBorders>
            <w:shd w:val="clear" w:color="auto" w:fill="auto"/>
            <w:noWrap/>
            <w:vAlign w:val="bottom"/>
            <w:hideMark/>
          </w:tcPr>
          <w:p w14:paraId="2593B105"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06"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07"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2593B108"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09"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0A" w14:textId="77777777" w:rsidR="004B2920" w:rsidRPr="00BB6F4A" w:rsidRDefault="000A34DD" w:rsidP="004B2920">
            <w:pPr>
              <w:rPr>
                <w:rFonts w:ascii="Times New Roman" w:eastAsia="Times New Roman" w:hAnsi="Times New Roman" w:cs="Times New Roman"/>
                <w:sz w:val="20"/>
              </w:rPr>
            </w:pPr>
          </w:p>
        </w:tc>
      </w:tr>
      <w:tr w:rsidR="009F6E2D" w14:paraId="2593B113" w14:textId="77777777">
        <w:trPr>
          <w:trHeight w:val="300"/>
        </w:trPr>
        <w:tc>
          <w:tcPr>
            <w:tcW w:w="1036" w:type="dxa"/>
            <w:tcBorders>
              <w:top w:val="nil"/>
              <w:left w:val="nil"/>
              <w:bottom w:val="nil"/>
              <w:right w:val="nil"/>
            </w:tcBorders>
            <w:shd w:val="clear" w:color="auto" w:fill="auto"/>
            <w:noWrap/>
            <w:vAlign w:val="bottom"/>
            <w:hideMark/>
          </w:tcPr>
          <w:p w14:paraId="2593B10C"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Κ.Κ.Ε:</w:t>
            </w:r>
          </w:p>
        </w:tc>
        <w:tc>
          <w:tcPr>
            <w:tcW w:w="1025" w:type="dxa"/>
            <w:tcBorders>
              <w:top w:val="nil"/>
              <w:left w:val="nil"/>
              <w:bottom w:val="nil"/>
              <w:right w:val="nil"/>
            </w:tcBorders>
            <w:shd w:val="clear" w:color="auto" w:fill="auto"/>
            <w:noWrap/>
            <w:vAlign w:val="bottom"/>
            <w:hideMark/>
          </w:tcPr>
          <w:p w14:paraId="2593B10D"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0E"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0F"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593B110"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11"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12" w14:textId="77777777" w:rsidR="004B2920" w:rsidRPr="00BB6F4A" w:rsidRDefault="000A34DD" w:rsidP="004B2920">
            <w:pPr>
              <w:rPr>
                <w:rFonts w:ascii="Times New Roman" w:eastAsia="Times New Roman" w:hAnsi="Times New Roman" w:cs="Times New Roman"/>
                <w:sz w:val="20"/>
              </w:rPr>
            </w:pPr>
          </w:p>
        </w:tc>
      </w:tr>
      <w:tr w:rsidR="009F6E2D" w14:paraId="2593B11B" w14:textId="77777777">
        <w:trPr>
          <w:trHeight w:val="300"/>
        </w:trPr>
        <w:tc>
          <w:tcPr>
            <w:tcW w:w="1036" w:type="dxa"/>
            <w:tcBorders>
              <w:top w:val="nil"/>
              <w:left w:val="nil"/>
              <w:bottom w:val="nil"/>
              <w:right w:val="nil"/>
            </w:tcBorders>
            <w:shd w:val="clear" w:color="auto" w:fill="auto"/>
            <w:noWrap/>
            <w:vAlign w:val="bottom"/>
            <w:hideMark/>
          </w:tcPr>
          <w:p w14:paraId="2593B114"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ΑΝ.ΕΛ:</w:t>
            </w:r>
          </w:p>
        </w:tc>
        <w:tc>
          <w:tcPr>
            <w:tcW w:w="1025" w:type="dxa"/>
            <w:tcBorders>
              <w:top w:val="nil"/>
              <w:left w:val="nil"/>
              <w:bottom w:val="nil"/>
              <w:right w:val="nil"/>
            </w:tcBorders>
            <w:shd w:val="clear" w:color="auto" w:fill="auto"/>
            <w:noWrap/>
            <w:vAlign w:val="bottom"/>
            <w:hideMark/>
          </w:tcPr>
          <w:p w14:paraId="2593B115"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16"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17"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18"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19"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1A" w14:textId="77777777" w:rsidR="004B2920" w:rsidRPr="00BB6F4A" w:rsidRDefault="000A34DD" w:rsidP="004B2920">
            <w:pPr>
              <w:rPr>
                <w:rFonts w:ascii="Times New Roman" w:eastAsia="Times New Roman" w:hAnsi="Times New Roman" w:cs="Times New Roman"/>
                <w:sz w:val="20"/>
              </w:rPr>
            </w:pPr>
          </w:p>
        </w:tc>
      </w:tr>
      <w:tr w:rsidR="009F6E2D" w14:paraId="2593B123" w14:textId="77777777">
        <w:trPr>
          <w:trHeight w:val="300"/>
        </w:trPr>
        <w:tc>
          <w:tcPr>
            <w:tcW w:w="1036" w:type="dxa"/>
            <w:tcBorders>
              <w:top w:val="nil"/>
              <w:left w:val="nil"/>
              <w:bottom w:val="nil"/>
              <w:right w:val="nil"/>
            </w:tcBorders>
            <w:shd w:val="clear" w:color="auto" w:fill="auto"/>
            <w:noWrap/>
            <w:vAlign w:val="bottom"/>
            <w:hideMark/>
          </w:tcPr>
          <w:p w14:paraId="2593B11C"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ΠΟΤΑΜΙ:</w:t>
            </w:r>
          </w:p>
        </w:tc>
        <w:tc>
          <w:tcPr>
            <w:tcW w:w="1025" w:type="dxa"/>
            <w:tcBorders>
              <w:top w:val="nil"/>
              <w:left w:val="nil"/>
              <w:bottom w:val="nil"/>
              <w:right w:val="nil"/>
            </w:tcBorders>
            <w:shd w:val="clear" w:color="auto" w:fill="auto"/>
            <w:noWrap/>
            <w:vAlign w:val="bottom"/>
            <w:hideMark/>
          </w:tcPr>
          <w:p w14:paraId="2593B11D"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1E"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1F"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20"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21"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22" w14:textId="77777777" w:rsidR="004B2920" w:rsidRPr="00BB6F4A" w:rsidRDefault="000A34DD" w:rsidP="004B2920">
            <w:pPr>
              <w:rPr>
                <w:rFonts w:ascii="Times New Roman" w:eastAsia="Times New Roman" w:hAnsi="Times New Roman" w:cs="Times New Roman"/>
                <w:sz w:val="20"/>
              </w:rPr>
            </w:pPr>
          </w:p>
        </w:tc>
      </w:tr>
      <w:tr w:rsidR="009F6E2D" w14:paraId="2593B12A" w14:textId="77777777">
        <w:trPr>
          <w:trHeight w:val="300"/>
        </w:trPr>
        <w:tc>
          <w:tcPr>
            <w:tcW w:w="2061" w:type="dxa"/>
            <w:gridSpan w:val="2"/>
            <w:tcBorders>
              <w:top w:val="nil"/>
              <w:left w:val="nil"/>
              <w:bottom w:val="nil"/>
              <w:right w:val="nil"/>
            </w:tcBorders>
            <w:shd w:val="clear" w:color="auto" w:fill="auto"/>
            <w:noWrap/>
            <w:vAlign w:val="bottom"/>
            <w:hideMark/>
          </w:tcPr>
          <w:p w14:paraId="2593B124"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2593B125" w14:textId="77777777" w:rsidR="004B2920" w:rsidRPr="00BB6F4A" w:rsidRDefault="000A34DD" w:rsidP="004B2920">
            <w:pPr>
              <w:rPr>
                <w:rFonts w:ascii="Calibri" w:eastAsia="Times New Roman" w:hAnsi="Calibri" w:cs="Times New Roman"/>
                <w:color w:val="000000"/>
                <w:sz w:val="22"/>
                <w:szCs w:val="22"/>
              </w:rPr>
            </w:pPr>
          </w:p>
        </w:tc>
        <w:tc>
          <w:tcPr>
            <w:tcW w:w="1023" w:type="dxa"/>
            <w:tcBorders>
              <w:top w:val="nil"/>
              <w:left w:val="nil"/>
              <w:bottom w:val="nil"/>
              <w:right w:val="nil"/>
            </w:tcBorders>
            <w:shd w:val="clear" w:color="auto" w:fill="auto"/>
            <w:noWrap/>
            <w:vAlign w:val="bottom"/>
            <w:hideMark/>
          </w:tcPr>
          <w:p w14:paraId="2593B126"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27"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28"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29" w14:textId="77777777" w:rsidR="004B2920" w:rsidRPr="00BB6F4A" w:rsidRDefault="000A34DD" w:rsidP="004B2920">
            <w:pPr>
              <w:rPr>
                <w:rFonts w:ascii="Times New Roman" w:eastAsia="Times New Roman" w:hAnsi="Times New Roman" w:cs="Times New Roman"/>
                <w:sz w:val="20"/>
              </w:rPr>
            </w:pPr>
          </w:p>
        </w:tc>
      </w:tr>
      <w:tr w:rsidR="009F6E2D" w14:paraId="2593B132" w14:textId="77777777">
        <w:trPr>
          <w:trHeight w:val="300"/>
        </w:trPr>
        <w:tc>
          <w:tcPr>
            <w:tcW w:w="1036" w:type="dxa"/>
            <w:tcBorders>
              <w:top w:val="nil"/>
              <w:left w:val="nil"/>
              <w:bottom w:val="nil"/>
              <w:right w:val="nil"/>
            </w:tcBorders>
            <w:shd w:val="clear" w:color="auto" w:fill="auto"/>
            <w:noWrap/>
            <w:vAlign w:val="bottom"/>
            <w:hideMark/>
          </w:tcPr>
          <w:p w14:paraId="2593B12B" w14:textId="77777777" w:rsidR="004B2920" w:rsidRPr="00BB6F4A" w:rsidRDefault="000A34DD" w:rsidP="004B2920">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2593B12C" w14:textId="77777777" w:rsidR="004B2920" w:rsidRPr="00BB6F4A" w:rsidRDefault="000A34DD" w:rsidP="004B2920">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2593B12D"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2E" w14:textId="77777777" w:rsidR="004B2920" w:rsidRPr="00BB6F4A" w:rsidRDefault="000A34DD" w:rsidP="004B2920">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593B12F" w14:textId="77777777" w:rsidR="004B2920" w:rsidRPr="00BB6F4A" w:rsidRDefault="000A34DD" w:rsidP="004B2920">
            <w:pPr>
              <w:rPr>
                <w:rFonts w:ascii="Times New Roman" w:eastAsia="Times New Roman" w:hAnsi="Times New Roman" w:cs="Times New Roman"/>
                <w:sz w:val="20"/>
              </w:rPr>
            </w:pPr>
          </w:p>
        </w:tc>
        <w:tc>
          <w:tcPr>
            <w:tcW w:w="1307" w:type="dxa"/>
            <w:tcBorders>
              <w:top w:val="nil"/>
              <w:left w:val="nil"/>
              <w:bottom w:val="nil"/>
              <w:right w:val="nil"/>
            </w:tcBorders>
            <w:shd w:val="clear" w:color="auto" w:fill="auto"/>
            <w:noWrap/>
            <w:vAlign w:val="bottom"/>
            <w:hideMark/>
          </w:tcPr>
          <w:p w14:paraId="2593B130"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31" w14:textId="77777777" w:rsidR="004B2920" w:rsidRPr="00BB6F4A" w:rsidRDefault="000A34DD" w:rsidP="004B2920">
            <w:pPr>
              <w:rPr>
                <w:rFonts w:ascii="Times New Roman" w:eastAsia="Times New Roman" w:hAnsi="Times New Roman" w:cs="Times New Roman"/>
                <w:sz w:val="20"/>
              </w:rPr>
            </w:pPr>
          </w:p>
        </w:tc>
      </w:tr>
      <w:tr w:rsidR="009F6E2D" w14:paraId="2593B135" w14:textId="77777777">
        <w:trPr>
          <w:trHeight w:val="300"/>
        </w:trPr>
        <w:tc>
          <w:tcPr>
            <w:tcW w:w="1036" w:type="dxa"/>
            <w:tcBorders>
              <w:top w:val="nil"/>
              <w:left w:val="nil"/>
              <w:bottom w:val="nil"/>
              <w:right w:val="nil"/>
            </w:tcBorders>
            <w:shd w:val="clear" w:color="auto" w:fill="auto"/>
            <w:noWrap/>
            <w:vAlign w:val="bottom"/>
            <w:hideMark/>
          </w:tcPr>
          <w:p w14:paraId="2593B133" w14:textId="77777777" w:rsidR="004B2920" w:rsidRPr="00BB6F4A" w:rsidRDefault="000A34DD" w:rsidP="004B2920">
            <w:pPr>
              <w:rPr>
                <w:rFonts w:ascii="Times New Roman" w:eastAsia="Times New Roman" w:hAnsi="Times New Roman" w:cs="Times New Roman"/>
                <w:sz w:val="20"/>
              </w:rPr>
            </w:pPr>
          </w:p>
        </w:tc>
        <w:tc>
          <w:tcPr>
            <w:tcW w:w="6225" w:type="dxa"/>
            <w:gridSpan w:val="6"/>
            <w:tcBorders>
              <w:top w:val="nil"/>
              <w:left w:val="nil"/>
              <w:bottom w:val="nil"/>
              <w:right w:val="nil"/>
            </w:tcBorders>
            <w:shd w:val="clear" w:color="auto" w:fill="auto"/>
            <w:noWrap/>
            <w:vAlign w:val="bottom"/>
            <w:hideMark/>
          </w:tcPr>
          <w:p w14:paraId="2593B134"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 xml:space="preserve">Υπ. τροπ. 1636/87 </w:t>
            </w:r>
            <w:r w:rsidRPr="00BB6F4A">
              <w:rPr>
                <w:rFonts w:ascii="Calibri" w:eastAsia="Times New Roman" w:hAnsi="Calibri" w:cs="Times New Roman"/>
                <w:color w:val="000000"/>
                <w:sz w:val="22"/>
                <w:szCs w:val="22"/>
              </w:rPr>
              <w:t>(άρθρο τρίτο) ως έχει ΔΕΚΤΟ ΟΜΟΦΩΝΑ</w:t>
            </w:r>
          </w:p>
        </w:tc>
      </w:tr>
      <w:tr w:rsidR="009F6E2D" w14:paraId="2593B13D" w14:textId="77777777">
        <w:trPr>
          <w:trHeight w:val="300"/>
        </w:trPr>
        <w:tc>
          <w:tcPr>
            <w:tcW w:w="1036" w:type="dxa"/>
            <w:tcBorders>
              <w:top w:val="nil"/>
              <w:left w:val="nil"/>
              <w:bottom w:val="nil"/>
              <w:right w:val="nil"/>
            </w:tcBorders>
            <w:shd w:val="clear" w:color="auto" w:fill="auto"/>
            <w:noWrap/>
            <w:vAlign w:val="bottom"/>
            <w:hideMark/>
          </w:tcPr>
          <w:p w14:paraId="2593B136"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ΣΥΡΙΖΑ:</w:t>
            </w:r>
          </w:p>
        </w:tc>
        <w:tc>
          <w:tcPr>
            <w:tcW w:w="1025" w:type="dxa"/>
            <w:tcBorders>
              <w:top w:val="nil"/>
              <w:left w:val="nil"/>
              <w:bottom w:val="nil"/>
              <w:right w:val="nil"/>
            </w:tcBorders>
            <w:shd w:val="clear" w:color="auto" w:fill="auto"/>
            <w:noWrap/>
            <w:vAlign w:val="bottom"/>
            <w:hideMark/>
          </w:tcPr>
          <w:p w14:paraId="2593B137"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38"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39"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3A"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3B"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3C" w14:textId="77777777" w:rsidR="004B2920" w:rsidRPr="00BB6F4A" w:rsidRDefault="000A34DD" w:rsidP="004B2920">
            <w:pPr>
              <w:rPr>
                <w:rFonts w:ascii="Times New Roman" w:eastAsia="Times New Roman" w:hAnsi="Times New Roman" w:cs="Times New Roman"/>
                <w:sz w:val="20"/>
              </w:rPr>
            </w:pPr>
          </w:p>
        </w:tc>
      </w:tr>
      <w:tr w:rsidR="009F6E2D" w14:paraId="2593B145" w14:textId="77777777">
        <w:trPr>
          <w:trHeight w:val="300"/>
        </w:trPr>
        <w:tc>
          <w:tcPr>
            <w:tcW w:w="1036" w:type="dxa"/>
            <w:tcBorders>
              <w:top w:val="nil"/>
              <w:left w:val="nil"/>
              <w:bottom w:val="nil"/>
              <w:right w:val="nil"/>
            </w:tcBorders>
            <w:shd w:val="clear" w:color="auto" w:fill="auto"/>
            <w:noWrap/>
            <w:vAlign w:val="bottom"/>
            <w:hideMark/>
          </w:tcPr>
          <w:p w14:paraId="2593B13E"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Ν.Δ:</w:t>
            </w:r>
          </w:p>
        </w:tc>
        <w:tc>
          <w:tcPr>
            <w:tcW w:w="1025" w:type="dxa"/>
            <w:tcBorders>
              <w:top w:val="nil"/>
              <w:left w:val="nil"/>
              <w:bottom w:val="nil"/>
              <w:right w:val="nil"/>
            </w:tcBorders>
            <w:shd w:val="clear" w:color="auto" w:fill="auto"/>
            <w:noWrap/>
            <w:vAlign w:val="bottom"/>
            <w:hideMark/>
          </w:tcPr>
          <w:p w14:paraId="2593B13F"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40"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41"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42"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43"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44" w14:textId="77777777" w:rsidR="004B2920" w:rsidRPr="00BB6F4A" w:rsidRDefault="000A34DD" w:rsidP="004B2920">
            <w:pPr>
              <w:rPr>
                <w:rFonts w:ascii="Times New Roman" w:eastAsia="Times New Roman" w:hAnsi="Times New Roman" w:cs="Times New Roman"/>
                <w:sz w:val="20"/>
              </w:rPr>
            </w:pPr>
          </w:p>
        </w:tc>
      </w:tr>
      <w:tr w:rsidR="009F6E2D" w14:paraId="2593B14D" w14:textId="77777777">
        <w:trPr>
          <w:trHeight w:val="300"/>
        </w:trPr>
        <w:tc>
          <w:tcPr>
            <w:tcW w:w="1036" w:type="dxa"/>
            <w:tcBorders>
              <w:top w:val="nil"/>
              <w:left w:val="nil"/>
              <w:bottom w:val="nil"/>
              <w:right w:val="nil"/>
            </w:tcBorders>
            <w:shd w:val="clear" w:color="auto" w:fill="auto"/>
            <w:noWrap/>
            <w:vAlign w:val="bottom"/>
            <w:hideMark/>
          </w:tcPr>
          <w:p w14:paraId="2593B146"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lastRenderedPageBreak/>
              <w:t>ΔΗ.ΣΥ:</w:t>
            </w:r>
          </w:p>
        </w:tc>
        <w:tc>
          <w:tcPr>
            <w:tcW w:w="1025" w:type="dxa"/>
            <w:tcBorders>
              <w:top w:val="nil"/>
              <w:left w:val="nil"/>
              <w:bottom w:val="nil"/>
              <w:right w:val="nil"/>
            </w:tcBorders>
            <w:shd w:val="clear" w:color="auto" w:fill="auto"/>
            <w:noWrap/>
            <w:vAlign w:val="bottom"/>
            <w:hideMark/>
          </w:tcPr>
          <w:p w14:paraId="2593B147"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48"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49"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4A"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4B"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4C" w14:textId="77777777" w:rsidR="004B2920" w:rsidRPr="00BB6F4A" w:rsidRDefault="000A34DD" w:rsidP="004B2920">
            <w:pPr>
              <w:rPr>
                <w:rFonts w:ascii="Times New Roman" w:eastAsia="Times New Roman" w:hAnsi="Times New Roman" w:cs="Times New Roman"/>
                <w:sz w:val="20"/>
              </w:rPr>
            </w:pPr>
          </w:p>
        </w:tc>
      </w:tr>
      <w:tr w:rsidR="009F6E2D" w14:paraId="2593B155" w14:textId="77777777">
        <w:trPr>
          <w:trHeight w:val="300"/>
        </w:trPr>
        <w:tc>
          <w:tcPr>
            <w:tcW w:w="1036" w:type="dxa"/>
            <w:tcBorders>
              <w:top w:val="nil"/>
              <w:left w:val="nil"/>
              <w:bottom w:val="nil"/>
              <w:right w:val="nil"/>
            </w:tcBorders>
            <w:shd w:val="clear" w:color="auto" w:fill="auto"/>
            <w:noWrap/>
            <w:vAlign w:val="bottom"/>
            <w:hideMark/>
          </w:tcPr>
          <w:p w14:paraId="2593B14E"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Χ.Α:</w:t>
            </w:r>
          </w:p>
        </w:tc>
        <w:tc>
          <w:tcPr>
            <w:tcW w:w="1025" w:type="dxa"/>
            <w:tcBorders>
              <w:top w:val="nil"/>
              <w:left w:val="nil"/>
              <w:bottom w:val="nil"/>
              <w:right w:val="nil"/>
            </w:tcBorders>
            <w:shd w:val="clear" w:color="auto" w:fill="auto"/>
            <w:noWrap/>
            <w:vAlign w:val="bottom"/>
            <w:hideMark/>
          </w:tcPr>
          <w:p w14:paraId="2593B14F"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50"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51"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52"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53"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54" w14:textId="77777777" w:rsidR="004B2920" w:rsidRPr="00BB6F4A" w:rsidRDefault="000A34DD" w:rsidP="004B2920">
            <w:pPr>
              <w:rPr>
                <w:rFonts w:ascii="Times New Roman" w:eastAsia="Times New Roman" w:hAnsi="Times New Roman" w:cs="Times New Roman"/>
                <w:sz w:val="20"/>
              </w:rPr>
            </w:pPr>
          </w:p>
        </w:tc>
      </w:tr>
      <w:tr w:rsidR="009F6E2D" w14:paraId="2593B15D" w14:textId="77777777">
        <w:trPr>
          <w:trHeight w:val="300"/>
        </w:trPr>
        <w:tc>
          <w:tcPr>
            <w:tcW w:w="1036" w:type="dxa"/>
            <w:tcBorders>
              <w:top w:val="nil"/>
              <w:left w:val="nil"/>
              <w:bottom w:val="nil"/>
              <w:right w:val="nil"/>
            </w:tcBorders>
            <w:shd w:val="clear" w:color="auto" w:fill="auto"/>
            <w:noWrap/>
            <w:vAlign w:val="bottom"/>
            <w:hideMark/>
          </w:tcPr>
          <w:p w14:paraId="2593B156"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Κ.Κ.Ε:</w:t>
            </w:r>
          </w:p>
        </w:tc>
        <w:tc>
          <w:tcPr>
            <w:tcW w:w="1025" w:type="dxa"/>
            <w:tcBorders>
              <w:top w:val="nil"/>
              <w:left w:val="nil"/>
              <w:bottom w:val="nil"/>
              <w:right w:val="nil"/>
            </w:tcBorders>
            <w:shd w:val="clear" w:color="auto" w:fill="auto"/>
            <w:noWrap/>
            <w:vAlign w:val="bottom"/>
            <w:hideMark/>
          </w:tcPr>
          <w:p w14:paraId="2593B157"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58"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59"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5A"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5B"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5C" w14:textId="77777777" w:rsidR="004B2920" w:rsidRPr="00BB6F4A" w:rsidRDefault="000A34DD" w:rsidP="004B2920">
            <w:pPr>
              <w:rPr>
                <w:rFonts w:ascii="Times New Roman" w:eastAsia="Times New Roman" w:hAnsi="Times New Roman" w:cs="Times New Roman"/>
                <w:sz w:val="20"/>
              </w:rPr>
            </w:pPr>
          </w:p>
        </w:tc>
      </w:tr>
      <w:tr w:rsidR="009F6E2D" w14:paraId="2593B165" w14:textId="77777777">
        <w:trPr>
          <w:trHeight w:val="300"/>
        </w:trPr>
        <w:tc>
          <w:tcPr>
            <w:tcW w:w="1036" w:type="dxa"/>
            <w:tcBorders>
              <w:top w:val="nil"/>
              <w:left w:val="nil"/>
              <w:bottom w:val="nil"/>
              <w:right w:val="nil"/>
            </w:tcBorders>
            <w:shd w:val="clear" w:color="auto" w:fill="auto"/>
            <w:noWrap/>
            <w:vAlign w:val="bottom"/>
            <w:hideMark/>
          </w:tcPr>
          <w:p w14:paraId="2593B15E"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ΑΝ.ΕΛ:</w:t>
            </w:r>
          </w:p>
        </w:tc>
        <w:tc>
          <w:tcPr>
            <w:tcW w:w="1025" w:type="dxa"/>
            <w:tcBorders>
              <w:top w:val="nil"/>
              <w:left w:val="nil"/>
              <w:bottom w:val="nil"/>
              <w:right w:val="nil"/>
            </w:tcBorders>
            <w:shd w:val="clear" w:color="auto" w:fill="auto"/>
            <w:noWrap/>
            <w:vAlign w:val="bottom"/>
            <w:hideMark/>
          </w:tcPr>
          <w:p w14:paraId="2593B15F"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60"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61"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62"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63"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64" w14:textId="77777777" w:rsidR="004B2920" w:rsidRPr="00BB6F4A" w:rsidRDefault="000A34DD" w:rsidP="004B2920">
            <w:pPr>
              <w:rPr>
                <w:rFonts w:ascii="Times New Roman" w:eastAsia="Times New Roman" w:hAnsi="Times New Roman" w:cs="Times New Roman"/>
                <w:sz w:val="20"/>
              </w:rPr>
            </w:pPr>
          </w:p>
        </w:tc>
      </w:tr>
      <w:tr w:rsidR="009F6E2D" w14:paraId="2593B16D" w14:textId="77777777">
        <w:trPr>
          <w:trHeight w:val="300"/>
        </w:trPr>
        <w:tc>
          <w:tcPr>
            <w:tcW w:w="1036" w:type="dxa"/>
            <w:tcBorders>
              <w:top w:val="nil"/>
              <w:left w:val="nil"/>
              <w:bottom w:val="nil"/>
              <w:right w:val="nil"/>
            </w:tcBorders>
            <w:shd w:val="clear" w:color="auto" w:fill="auto"/>
            <w:noWrap/>
            <w:vAlign w:val="bottom"/>
            <w:hideMark/>
          </w:tcPr>
          <w:p w14:paraId="2593B166"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ΠΟΤΑΜΙ:</w:t>
            </w:r>
          </w:p>
        </w:tc>
        <w:tc>
          <w:tcPr>
            <w:tcW w:w="1025" w:type="dxa"/>
            <w:tcBorders>
              <w:top w:val="nil"/>
              <w:left w:val="nil"/>
              <w:bottom w:val="nil"/>
              <w:right w:val="nil"/>
            </w:tcBorders>
            <w:shd w:val="clear" w:color="auto" w:fill="auto"/>
            <w:noWrap/>
            <w:vAlign w:val="bottom"/>
            <w:hideMark/>
          </w:tcPr>
          <w:p w14:paraId="2593B167"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68"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69"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6A"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6B"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6C" w14:textId="77777777" w:rsidR="004B2920" w:rsidRPr="00BB6F4A" w:rsidRDefault="000A34DD" w:rsidP="004B2920">
            <w:pPr>
              <w:rPr>
                <w:rFonts w:ascii="Times New Roman" w:eastAsia="Times New Roman" w:hAnsi="Times New Roman" w:cs="Times New Roman"/>
                <w:sz w:val="20"/>
              </w:rPr>
            </w:pPr>
          </w:p>
        </w:tc>
      </w:tr>
      <w:tr w:rsidR="009F6E2D" w14:paraId="2593B174" w14:textId="77777777">
        <w:trPr>
          <w:trHeight w:val="300"/>
        </w:trPr>
        <w:tc>
          <w:tcPr>
            <w:tcW w:w="2061" w:type="dxa"/>
            <w:gridSpan w:val="2"/>
            <w:tcBorders>
              <w:top w:val="nil"/>
              <w:left w:val="nil"/>
              <w:bottom w:val="nil"/>
              <w:right w:val="nil"/>
            </w:tcBorders>
            <w:shd w:val="clear" w:color="auto" w:fill="auto"/>
            <w:noWrap/>
            <w:vAlign w:val="bottom"/>
            <w:hideMark/>
          </w:tcPr>
          <w:p w14:paraId="2593B16E"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2593B16F" w14:textId="77777777" w:rsidR="004B2920" w:rsidRPr="00BB6F4A" w:rsidRDefault="000A34DD" w:rsidP="004B2920">
            <w:pPr>
              <w:rPr>
                <w:rFonts w:ascii="Calibri" w:eastAsia="Times New Roman" w:hAnsi="Calibri" w:cs="Times New Roman"/>
                <w:color w:val="000000"/>
                <w:sz w:val="22"/>
                <w:szCs w:val="22"/>
              </w:rPr>
            </w:pPr>
          </w:p>
        </w:tc>
        <w:tc>
          <w:tcPr>
            <w:tcW w:w="1023" w:type="dxa"/>
            <w:tcBorders>
              <w:top w:val="nil"/>
              <w:left w:val="nil"/>
              <w:bottom w:val="nil"/>
              <w:right w:val="nil"/>
            </w:tcBorders>
            <w:shd w:val="clear" w:color="auto" w:fill="auto"/>
            <w:noWrap/>
            <w:vAlign w:val="bottom"/>
            <w:hideMark/>
          </w:tcPr>
          <w:p w14:paraId="2593B170"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71"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72"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73" w14:textId="77777777" w:rsidR="004B2920" w:rsidRPr="00BB6F4A" w:rsidRDefault="000A34DD" w:rsidP="004B2920">
            <w:pPr>
              <w:rPr>
                <w:rFonts w:ascii="Times New Roman" w:eastAsia="Times New Roman" w:hAnsi="Times New Roman" w:cs="Times New Roman"/>
                <w:sz w:val="20"/>
              </w:rPr>
            </w:pPr>
          </w:p>
        </w:tc>
      </w:tr>
      <w:tr w:rsidR="009F6E2D" w14:paraId="2593B17C" w14:textId="77777777">
        <w:trPr>
          <w:trHeight w:val="300"/>
        </w:trPr>
        <w:tc>
          <w:tcPr>
            <w:tcW w:w="1036" w:type="dxa"/>
            <w:tcBorders>
              <w:top w:val="nil"/>
              <w:left w:val="nil"/>
              <w:bottom w:val="nil"/>
              <w:right w:val="nil"/>
            </w:tcBorders>
            <w:shd w:val="clear" w:color="auto" w:fill="auto"/>
            <w:noWrap/>
            <w:vAlign w:val="bottom"/>
            <w:hideMark/>
          </w:tcPr>
          <w:p w14:paraId="2593B175" w14:textId="77777777" w:rsidR="004B2920" w:rsidRPr="00BB6F4A" w:rsidRDefault="000A34DD" w:rsidP="004B2920">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2593B176" w14:textId="77777777" w:rsidR="004B2920" w:rsidRPr="00BB6F4A" w:rsidRDefault="000A34DD" w:rsidP="004B2920">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2593B177"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78" w14:textId="77777777" w:rsidR="004B2920" w:rsidRPr="00BB6F4A" w:rsidRDefault="000A34DD" w:rsidP="004B2920">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593B179" w14:textId="77777777" w:rsidR="004B2920" w:rsidRPr="00BB6F4A" w:rsidRDefault="000A34DD" w:rsidP="004B2920">
            <w:pPr>
              <w:rPr>
                <w:rFonts w:ascii="Times New Roman" w:eastAsia="Times New Roman" w:hAnsi="Times New Roman" w:cs="Times New Roman"/>
                <w:sz w:val="20"/>
              </w:rPr>
            </w:pPr>
          </w:p>
        </w:tc>
        <w:tc>
          <w:tcPr>
            <w:tcW w:w="1307" w:type="dxa"/>
            <w:tcBorders>
              <w:top w:val="nil"/>
              <w:left w:val="nil"/>
              <w:bottom w:val="nil"/>
              <w:right w:val="nil"/>
            </w:tcBorders>
            <w:shd w:val="clear" w:color="auto" w:fill="auto"/>
            <w:noWrap/>
            <w:vAlign w:val="bottom"/>
            <w:hideMark/>
          </w:tcPr>
          <w:p w14:paraId="2593B17A"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7B" w14:textId="77777777" w:rsidR="004B2920" w:rsidRPr="00BB6F4A" w:rsidRDefault="000A34DD" w:rsidP="004B2920">
            <w:pPr>
              <w:rPr>
                <w:rFonts w:ascii="Times New Roman" w:eastAsia="Times New Roman" w:hAnsi="Times New Roman" w:cs="Times New Roman"/>
                <w:sz w:val="20"/>
              </w:rPr>
            </w:pPr>
          </w:p>
        </w:tc>
      </w:tr>
      <w:tr w:rsidR="009F6E2D" w14:paraId="2593B17F" w14:textId="77777777">
        <w:trPr>
          <w:trHeight w:val="300"/>
        </w:trPr>
        <w:tc>
          <w:tcPr>
            <w:tcW w:w="1036" w:type="dxa"/>
            <w:tcBorders>
              <w:top w:val="nil"/>
              <w:left w:val="nil"/>
              <w:bottom w:val="nil"/>
              <w:right w:val="nil"/>
            </w:tcBorders>
            <w:shd w:val="clear" w:color="auto" w:fill="auto"/>
            <w:noWrap/>
            <w:vAlign w:val="bottom"/>
            <w:hideMark/>
          </w:tcPr>
          <w:p w14:paraId="2593B17D" w14:textId="77777777" w:rsidR="004B2920" w:rsidRPr="00BB6F4A" w:rsidRDefault="000A34DD" w:rsidP="004B2920">
            <w:pPr>
              <w:rPr>
                <w:rFonts w:ascii="Times New Roman" w:eastAsia="Times New Roman" w:hAnsi="Times New Roman" w:cs="Times New Roman"/>
                <w:sz w:val="20"/>
              </w:rPr>
            </w:pPr>
          </w:p>
        </w:tc>
        <w:tc>
          <w:tcPr>
            <w:tcW w:w="6225" w:type="dxa"/>
            <w:gridSpan w:val="6"/>
            <w:tcBorders>
              <w:top w:val="nil"/>
              <w:left w:val="nil"/>
              <w:bottom w:val="nil"/>
              <w:right w:val="nil"/>
            </w:tcBorders>
            <w:shd w:val="clear" w:color="auto" w:fill="auto"/>
            <w:noWrap/>
            <w:vAlign w:val="bottom"/>
            <w:hideMark/>
          </w:tcPr>
          <w:p w14:paraId="2593B17E"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 xml:space="preserve">Υπ. τροπ. 1640/89 (άρθρο τέταρτο) ως </w:t>
            </w:r>
            <w:r>
              <w:rPr>
                <w:rFonts w:ascii="Calibri" w:eastAsia="Times New Roman" w:hAnsi="Calibri" w:cs="Times New Roman"/>
                <w:color w:val="000000"/>
                <w:sz w:val="22"/>
                <w:szCs w:val="22"/>
              </w:rPr>
              <w:t>έ</w:t>
            </w:r>
            <w:r w:rsidRPr="00BB6F4A">
              <w:rPr>
                <w:rFonts w:ascii="Calibri" w:eastAsia="Times New Roman" w:hAnsi="Calibri" w:cs="Times New Roman"/>
                <w:color w:val="000000"/>
                <w:sz w:val="22"/>
                <w:szCs w:val="22"/>
              </w:rPr>
              <w:t>χει ΔΕΚΤΟ ΟΜΟΦΩΝΑ</w:t>
            </w:r>
          </w:p>
        </w:tc>
      </w:tr>
      <w:tr w:rsidR="009F6E2D" w14:paraId="2593B187" w14:textId="77777777">
        <w:trPr>
          <w:trHeight w:val="300"/>
        </w:trPr>
        <w:tc>
          <w:tcPr>
            <w:tcW w:w="1036" w:type="dxa"/>
            <w:tcBorders>
              <w:top w:val="nil"/>
              <w:left w:val="nil"/>
              <w:bottom w:val="nil"/>
              <w:right w:val="nil"/>
            </w:tcBorders>
            <w:shd w:val="clear" w:color="auto" w:fill="auto"/>
            <w:noWrap/>
            <w:vAlign w:val="bottom"/>
            <w:hideMark/>
          </w:tcPr>
          <w:p w14:paraId="2593B180"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ΣΥΡΙΖΑ:</w:t>
            </w:r>
          </w:p>
        </w:tc>
        <w:tc>
          <w:tcPr>
            <w:tcW w:w="1025" w:type="dxa"/>
            <w:tcBorders>
              <w:top w:val="nil"/>
              <w:left w:val="nil"/>
              <w:bottom w:val="nil"/>
              <w:right w:val="nil"/>
            </w:tcBorders>
            <w:shd w:val="clear" w:color="auto" w:fill="auto"/>
            <w:noWrap/>
            <w:vAlign w:val="bottom"/>
            <w:hideMark/>
          </w:tcPr>
          <w:p w14:paraId="2593B181"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82"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83"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84"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85"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86" w14:textId="77777777" w:rsidR="004B2920" w:rsidRPr="00BB6F4A" w:rsidRDefault="000A34DD" w:rsidP="004B2920">
            <w:pPr>
              <w:rPr>
                <w:rFonts w:ascii="Times New Roman" w:eastAsia="Times New Roman" w:hAnsi="Times New Roman" w:cs="Times New Roman"/>
                <w:sz w:val="20"/>
              </w:rPr>
            </w:pPr>
          </w:p>
        </w:tc>
      </w:tr>
      <w:tr w:rsidR="009F6E2D" w14:paraId="2593B18F" w14:textId="77777777">
        <w:trPr>
          <w:trHeight w:val="300"/>
        </w:trPr>
        <w:tc>
          <w:tcPr>
            <w:tcW w:w="1036" w:type="dxa"/>
            <w:tcBorders>
              <w:top w:val="nil"/>
              <w:left w:val="nil"/>
              <w:bottom w:val="nil"/>
              <w:right w:val="nil"/>
            </w:tcBorders>
            <w:shd w:val="clear" w:color="auto" w:fill="auto"/>
            <w:noWrap/>
            <w:vAlign w:val="bottom"/>
            <w:hideMark/>
          </w:tcPr>
          <w:p w14:paraId="2593B188"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Ν.Δ:</w:t>
            </w:r>
          </w:p>
        </w:tc>
        <w:tc>
          <w:tcPr>
            <w:tcW w:w="1025" w:type="dxa"/>
            <w:tcBorders>
              <w:top w:val="nil"/>
              <w:left w:val="nil"/>
              <w:bottom w:val="nil"/>
              <w:right w:val="nil"/>
            </w:tcBorders>
            <w:shd w:val="clear" w:color="auto" w:fill="auto"/>
            <w:noWrap/>
            <w:vAlign w:val="bottom"/>
            <w:hideMark/>
          </w:tcPr>
          <w:p w14:paraId="2593B189"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8A"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8B"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8C"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8D"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8E" w14:textId="77777777" w:rsidR="004B2920" w:rsidRPr="00BB6F4A" w:rsidRDefault="000A34DD" w:rsidP="004B2920">
            <w:pPr>
              <w:rPr>
                <w:rFonts w:ascii="Times New Roman" w:eastAsia="Times New Roman" w:hAnsi="Times New Roman" w:cs="Times New Roman"/>
                <w:sz w:val="20"/>
              </w:rPr>
            </w:pPr>
          </w:p>
        </w:tc>
      </w:tr>
      <w:tr w:rsidR="009F6E2D" w14:paraId="2593B197" w14:textId="77777777">
        <w:trPr>
          <w:trHeight w:val="300"/>
        </w:trPr>
        <w:tc>
          <w:tcPr>
            <w:tcW w:w="1036" w:type="dxa"/>
            <w:tcBorders>
              <w:top w:val="nil"/>
              <w:left w:val="nil"/>
              <w:bottom w:val="nil"/>
              <w:right w:val="nil"/>
            </w:tcBorders>
            <w:shd w:val="clear" w:color="auto" w:fill="auto"/>
            <w:noWrap/>
            <w:vAlign w:val="bottom"/>
            <w:hideMark/>
          </w:tcPr>
          <w:p w14:paraId="2593B190"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ΔΗ.ΣΥ:</w:t>
            </w:r>
          </w:p>
        </w:tc>
        <w:tc>
          <w:tcPr>
            <w:tcW w:w="1025" w:type="dxa"/>
            <w:tcBorders>
              <w:top w:val="nil"/>
              <w:left w:val="nil"/>
              <w:bottom w:val="nil"/>
              <w:right w:val="nil"/>
            </w:tcBorders>
            <w:shd w:val="clear" w:color="auto" w:fill="auto"/>
            <w:noWrap/>
            <w:vAlign w:val="bottom"/>
            <w:hideMark/>
          </w:tcPr>
          <w:p w14:paraId="2593B191"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92"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93"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94"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95"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96" w14:textId="77777777" w:rsidR="004B2920" w:rsidRPr="00BB6F4A" w:rsidRDefault="000A34DD" w:rsidP="004B2920">
            <w:pPr>
              <w:rPr>
                <w:rFonts w:ascii="Times New Roman" w:eastAsia="Times New Roman" w:hAnsi="Times New Roman" w:cs="Times New Roman"/>
                <w:sz w:val="20"/>
              </w:rPr>
            </w:pPr>
          </w:p>
        </w:tc>
      </w:tr>
      <w:tr w:rsidR="009F6E2D" w14:paraId="2593B19F" w14:textId="77777777">
        <w:trPr>
          <w:trHeight w:val="300"/>
        </w:trPr>
        <w:tc>
          <w:tcPr>
            <w:tcW w:w="1036" w:type="dxa"/>
            <w:tcBorders>
              <w:top w:val="nil"/>
              <w:left w:val="nil"/>
              <w:bottom w:val="nil"/>
              <w:right w:val="nil"/>
            </w:tcBorders>
            <w:shd w:val="clear" w:color="auto" w:fill="auto"/>
            <w:noWrap/>
            <w:vAlign w:val="bottom"/>
            <w:hideMark/>
          </w:tcPr>
          <w:p w14:paraId="2593B198"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Χ.Α:</w:t>
            </w:r>
          </w:p>
        </w:tc>
        <w:tc>
          <w:tcPr>
            <w:tcW w:w="1025" w:type="dxa"/>
            <w:tcBorders>
              <w:top w:val="nil"/>
              <w:left w:val="nil"/>
              <w:bottom w:val="nil"/>
              <w:right w:val="nil"/>
            </w:tcBorders>
            <w:shd w:val="clear" w:color="auto" w:fill="auto"/>
            <w:noWrap/>
            <w:vAlign w:val="bottom"/>
            <w:hideMark/>
          </w:tcPr>
          <w:p w14:paraId="2593B199"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9A"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9B"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9C"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9D"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9E" w14:textId="77777777" w:rsidR="004B2920" w:rsidRPr="00BB6F4A" w:rsidRDefault="000A34DD" w:rsidP="004B2920">
            <w:pPr>
              <w:rPr>
                <w:rFonts w:ascii="Times New Roman" w:eastAsia="Times New Roman" w:hAnsi="Times New Roman" w:cs="Times New Roman"/>
                <w:sz w:val="20"/>
              </w:rPr>
            </w:pPr>
          </w:p>
        </w:tc>
      </w:tr>
      <w:tr w:rsidR="009F6E2D" w14:paraId="2593B1A7" w14:textId="77777777">
        <w:trPr>
          <w:trHeight w:val="300"/>
        </w:trPr>
        <w:tc>
          <w:tcPr>
            <w:tcW w:w="1036" w:type="dxa"/>
            <w:tcBorders>
              <w:top w:val="nil"/>
              <w:left w:val="nil"/>
              <w:bottom w:val="nil"/>
              <w:right w:val="nil"/>
            </w:tcBorders>
            <w:shd w:val="clear" w:color="auto" w:fill="auto"/>
            <w:noWrap/>
            <w:vAlign w:val="bottom"/>
            <w:hideMark/>
          </w:tcPr>
          <w:p w14:paraId="2593B1A0"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Κ.Κ.Ε:</w:t>
            </w:r>
          </w:p>
        </w:tc>
        <w:tc>
          <w:tcPr>
            <w:tcW w:w="1025" w:type="dxa"/>
            <w:tcBorders>
              <w:top w:val="nil"/>
              <w:left w:val="nil"/>
              <w:bottom w:val="nil"/>
              <w:right w:val="nil"/>
            </w:tcBorders>
            <w:shd w:val="clear" w:color="auto" w:fill="auto"/>
            <w:noWrap/>
            <w:vAlign w:val="bottom"/>
            <w:hideMark/>
          </w:tcPr>
          <w:p w14:paraId="2593B1A1"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A2"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A3"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A4"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A5"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A6" w14:textId="77777777" w:rsidR="004B2920" w:rsidRPr="00BB6F4A" w:rsidRDefault="000A34DD" w:rsidP="004B2920">
            <w:pPr>
              <w:rPr>
                <w:rFonts w:ascii="Times New Roman" w:eastAsia="Times New Roman" w:hAnsi="Times New Roman" w:cs="Times New Roman"/>
                <w:sz w:val="20"/>
              </w:rPr>
            </w:pPr>
          </w:p>
        </w:tc>
      </w:tr>
      <w:tr w:rsidR="009F6E2D" w14:paraId="2593B1AF" w14:textId="77777777">
        <w:trPr>
          <w:trHeight w:val="300"/>
        </w:trPr>
        <w:tc>
          <w:tcPr>
            <w:tcW w:w="1036" w:type="dxa"/>
            <w:tcBorders>
              <w:top w:val="nil"/>
              <w:left w:val="nil"/>
              <w:bottom w:val="nil"/>
              <w:right w:val="nil"/>
            </w:tcBorders>
            <w:shd w:val="clear" w:color="auto" w:fill="auto"/>
            <w:noWrap/>
            <w:vAlign w:val="bottom"/>
            <w:hideMark/>
          </w:tcPr>
          <w:p w14:paraId="2593B1A8"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ΑΝ.ΕΛ:</w:t>
            </w:r>
          </w:p>
        </w:tc>
        <w:tc>
          <w:tcPr>
            <w:tcW w:w="1025" w:type="dxa"/>
            <w:tcBorders>
              <w:top w:val="nil"/>
              <w:left w:val="nil"/>
              <w:bottom w:val="nil"/>
              <w:right w:val="nil"/>
            </w:tcBorders>
            <w:shd w:val="clear" w:color="auto" w:fill="auto"/>
            <w:noWrap/>
            <w:vAlign w:val="bottom"/>
            <w:hideMark/>
          </w:tcPr>
          <w:p w14:paraId="2593B1A9"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AA"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AB"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AC"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AD"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AE" w14:textId="77777777" w:rsidR="004B2920" w:rsidRPr="00BB6F4A" w:rsidRDefault="000A34DD" w:rsidP="004B2920">
            <w:pPr>
              <w:rPr>
                <w:rFonts w:ascii="Times New Roman" w:eastAsia="Times New Roman" w:hAnsi="Times New Roman" w:cs="Times New Roman"/>
                <w:sz w:val="20"/>
              </w:rPr>
            </w:pPr>
          </w:p>
        </w:tc>
      </w:tr>
      <w:tr w:rsidR="009F6E2D" w14:paraId="2593B1B7" w14:textId="77777777">
        <w:trPr>
          <w:trHeight w:val="300"/>
        </w:trPr>
        <w:tc>
          <w:tcPr>
            <w:tcW w:w="1036" w:type="dxa"/>
            <w:tcBorders>
              <w:top w:val="nil"/>
              <w:left w:val="nil"/>
              <w:bottom w:val="nil"/>
              <w:right w:val="nil"/>
            </w:tcBorders>
            <w:shd w:val="clear" w:color="auto" w:fill="auto"/>
            <w:noWrap/>
            <w:vAlign w:val="bottom"/>
            <w:hideMark/>
          </w:tcPr>
          <w:p w14:paraId="2593B1B0"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ΠΟΤΑΜΙ:</w:t>
            </w:r>
          </w:p>
        </w:tc>
        <w:tc>
          <w:tcPr>
            <w:tcW w:w="1025" w:type="dxa"/>
            <w:tcBorders>
              <w:top w:val="nil"/>
              <w:left w:val="nil"/>
              <w:bottom w:val="nil"/>
              <w:right w:val="nil"/>
            </w:tcBorders>
            <w:shd w:val="clear" w:color="auto" w:fill="auto"/>
            <w:noWrap/>
            <w:vAlign w:val="bottom"/>
            <w:hideMark/>
          </w:tcPr>
          <w:p w14:paraId="2593B1B1"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B2"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B3"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B4"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B5"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B6" w14:textId="77777777" w:rsidR="004B2920" w:rsidRPr="00BB6F4A" w:rsidRDefault="000A34DD" w:rsidP="004B2920">
            <w:pPr>
              <w:rPr>
                <w:rFonts w:ascii="Times New Roman" w:eastAsia="Times New Roman" w:hAnsi="Times New Roman" w:cs="Times New Roman"/>
                <w:sz w:val="20"/>
              </w:rPr>
            </w:pPr>
          </w:p>
        </w:tc>
      </w:tr>
      <w:tr w:rsidR="009F6E2D" w14:paraId="2593B1BE" w14:textId="77777777">
        <w:trPr>
          <w:trHeight w:val="300"/>
        </w:trPr>
        <w:tc>
          <w:tcPr>
            <w:tcW w:w="2061" w:type="dxa"/>
            <w:gridSpan w:val="2"/>
            <w:tcBorders>
              <w:top w:val="nil"/>
              <w:left w:val="nil"/>
              <w:bottom w:val="nil"/>
              <w:right w:val="nil"/>
            </w:tcBorders>
            <w:shd w:val="clear" w:color="auto" w:fill="auto"/>
            <w:noWrap/>
            <w:vAlign w:val="bottom"/>
            <w:hideMark/>
          </w:tcPr>
          <w:p w14:paraId="2593B1B8"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2593B1B9" w14:textId="77777777" w:rsidR="004B2920" w:rsidRPr="00BB6F4A" w:rsidRDefault="000A34DD" w:rsidP="004B2920">
            <w:pPr>
              <w:rPr>
                <w:rFonts w:ascii="Calibri" w:eastAsia="Times New Roman" w:hAnsi="Calibri" w:cs="Times New Roman"/>
                <w:color w:val="000000"/>
                <w:sz w:val="22"/>
                <w:szCs w:val="22"/>
              </w:rPr>
            </w:pPr>
          </w:p>
        </w:tc>
        <w:tc>
          <w:tcPr>
            <w:tcW w:w="1023" w:type="dxa"/>
            <w:tcBorders>
              <w:top w:val="nil"/>
              <w:left w:val="nil"/>
              <w:bottom w:val="nil"/>
              <w:right w:val="nil"/>
            </w:tcBorders>
            <w:shd w:val="clear" w:color="auto" w:fill="auto"/>
            <w:noWrap/>
            <w:vAlign w:val="bottom"/>
            <w:hideMark/>
          </w:tcPr>
          <w:p w14:paraId="2593B1BA"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BB"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BC"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BD" w14:textId="77777777" w:rsidR="004B2920" w:rsidRPr="00BB6F4A" w:rsidRDefault="000A34DD" w:rsidP="004B2920">
            <w:pPr>
              <w:rPr>
                <w:rFonts w:ascii="Times New Roman" w:eastAsia="Times New Roman" w:hAnsi="Times New Roman" w:cs="Times New Roman"/>
                <w:sz w:val="20"/>
              </w:rPr>
            </w:pPr>
          </w:p>
        </w:tc>
      </w:tr>
      <w:tr w:rsidR="009F6E2D" w14:paraId="2593B1C6" w14:textId="77777777">
        <w:trPr>
          <w:trHeight w:val="300"/>
        </w:trPr>
        <w:tc>
          <w:tcPr>
            <w:tcW w:w="1036" w:type="dxa"/>
            <w:tcBorders>
              <w:top w:val="nil"/>
              <w:left w:val="nil"/>
              <w:bottom w:val="nil"/>
              <w:right w:val="nil"/>
            </w:tcBorders>
            <w:shd w:val="clear" w:color="auto" w:fill="auto"/>
            <w:noWrap/>
            <w:vAlign w:val="bottom"/>
            <w:hideMark/>
          </w:tcPr>
          <w:p w14:paraId="2593B1BF" w14:textId="77777777" w:rsidR="004B2920" w:rsidRPr="00BB6F4A" w:rsidRDefault="000A34DD" w:rsidP="004B2920">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2593B1C0" w14:textId="77777777" w:rsidR="004B2920" w:rsidRPr="00BB6F4A" w:rsidRDefault="000A34DD" w:rsidP="004B2920">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2593B1C1"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C2" w14:textId="77777777" w:rsidR="004B2920" w:rsidRPr="00BB6F4A" w:rsidRDefault="000A34DD" w:rsidP="004B2920">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593B1C3" w14:textId="77777777" w:rsidR="004B2920" w:rsidRPr="00BB6F4A" w:rsidRDefault="000A34DD" w:rsidP="004B2920">
            <w:pPr>
              <w:rPr>
                <w:rFonts w:ascii="Times New Roman" w:eastAsia="Times New Roman" w:hAnsi="Times New Roman" w:cs="Times New Roman"/>
                <w:sz w:val="20"/>
              </w:rPr>
            </w:pPr>
          </w:p>
        </w:tc>
        <w:tc>
          <w:tcPr>
            <w:tcW w:w="1307" w:type="dxa"/>
            <w:tcBorders>
              <w:top w:val="nil"/>
              <w:left w:val="nil"/>
              <w:bottom w:val="nil"/>
              <w:right w:val="nil"/>
            </w:tcBorders>
            <w:shd w:val="clear" w:color="auto" w:fill="auto"/>
            <w:noWrap/>
            <w:vAlign w:val="bottom"/>
            <w:hideMark/>
          </w:tcPr>
          <w:p w14:paraId="2593B1C4"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C5" w14:textId="77777777" w:rsidR="004B2920" w:rsidRPr="00BB6F4A" w:rsidRDefault="000A34DD" w:rsidP="004B2920">
            <w:pPr>
              <w:rPr>
                <w:rFonts w:ascii="Times New Roman" w:eastAsia="Times New Roman" w:hAnsi="Times New Roman" w:cs="Times New Roman"/>
                <w:sz w:val="20"/>
              </w:rPr>
            </w:pPr>
          </w:p>
        </w:tc>
      </w:tr>
      <w:tr w:rsidR="009F6E2D" w14:paraId="2593B1C9" w14:textId="77777777">
        <w:trPr>
          <w:trHeight w:val="300"/>
        </w:trPr>
        <w:tc>
          <w:tcPr>
            <w:tcW w:w="1036" w:type="dxa"/>
            <w:tcBorders>
              <w:top w:val="nil"/>
              <w:left w:val="nil"/>
              <w:bottom w:val="nil"/>
              <w:right w:val="nil"/>
            </w:tcBorders>
            <w:shd w:val="clear" w:color="auto" w:fill="auto"/>
            <w:noWrap/>
            <w:vAlign w:val="bottom"/>
            <w:hideMark/>
          </w:tcPr>
          <w:p w14:paraId="2593B1C7" w14:textId="77777777" w:rsidR="004B2920" w:rsidRPr="00BB6F4A" w:rsidRDefault="000A34DD" w:rsidP="004B2920">
            <w:pPr>
              <w:rPr>
                <w:rFonts w:ascii="Times New Roman" w:eastAsia="Times New Roman" w:hAnsi="Times New Roman" w:cs="Times New Roman"/>
                <w:sz w:val="20"/>
              </w:rPr>
            </w:pPr>
          </w:p>
        </w:tc>
        <w:tc>
          <w:tcPr>
            <w:tcW w:w="6225" w:type="dxa"/>
            <w:gridSpan w:val="6"/>
            <w:tcBorders>
              <w:top w:val="nil"/>
              <w:left w:val="nil"/>
              <w:bottom w:val="nil"/>
              <w:right w:val="nil"/>
            </w:tcBorders>
            <w:shd w:val="clear" w:color="auto" w:fill="auto"/>
            <w:noWrap/>
            <w:vAlign w:val="bottom"/>
            <w:hideMark/>
          </w:tcPr>
          <w:p w14:paraId="2593B1C8"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Β. τροπ. 1641/90 (άρθρ</w:t>
            </w:r>
            <w:r>
              <w:rPr>
                <w:rFonts w:ascii="Calibri" w:eastAsia="Times New Roman" w:hAnsi="Calibri" w:cs="Times New Roman"/>
                <w:color w:val="000000"/>
                <w:sz w:val="22"/>
                <w:szCs w:val="22"/>
              </w:rPr>
              <w:t>ο</w:t>
            </w:r>
            <w:r w:rsidRPr="00BB6F4A">
              <w:rPr>
                <w:rFonts w:ascii="Calibri" w:eastAsia="Times New Roman" w:hAnsi="Calibri" w:cs="Times New Roman"/>
                <w:color w:val="000000"/>
                <w:sz w:val="22"/>
                <w:szCs w:val="22"/>
              </w:rPr>
              <w:t xml:space="preserve"> πέμπτο) όπως τροπ. ΔΕΚΤΟ ΟΜΟΦΩΝΑ</w:t>
            </w:r>
          </w:p>
        </w:tc>
      </w:tr>
      <w:tr w:rsidR="009F6E2D" w14:paraId="2593B1D1" w14:textId="77777777">
        <w:trPr>
          <w:trHeight w:val="300"/>
        </w:trPr>
        <w:tc>
          <w:tcPr>
            <w:tcW w:w="1036" w:type="dxa"/>
            <w:tcBorders>
              <w:top w:val="nil"/>
              <w:left w:val="nil"/>
              <w:bottom w:val="nil"/>
              <w:right w:val="nil"/>
            </w:tcBorders>
            <w:shd w:val="clear" w:color="auto" w:fill="auto"/>
            <w:noWrap/>
            <w:vAlign w:val="bottom"/>
            <w:hideMark/>
          </w:tcPr>
          <w:p w14:paraId="2593B1CA"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ΣΥΡΙΖΑ:</w:t>
            </w:r>
          </w:p>
        </w:tc>
        <w:tc>
          <w:tcPr>
            <w:tcW w:w="1025" w:type="dxa"/>
            <w:tcBorders>
              <w:top w:val="nil"/>
              <w:left w:val="nil"/>
              <w:bottom w:val="nil"/>
              <w:right w:val="nil"/>
            </w:tcBorders>
            <w:shd w:val="clear" w:color="auto" w:fill="auto"/>
            <w:noWrap/>
            <w:vAlign w:val="bottom"/>
            <w:hideMark/>
          </w:tcPr>
          <w:p w14:paraId="2593B1CB"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CC"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CD"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CE"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CF"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D0" w14:textId="77777777" w:rsidR="004B2920" w:rsidRPr="00BB6F4A" w:rsidRDefault="000A34DD" w:rsidP="004B2920">
            <w:pPr>
              <w:rPr>
                <w:rFonts w:ascii="Times New Roman" w:eastAsia="Times New Roman" w:hAnsi="Times New Roman" w:cs="Times New Roman"/>
                <w:sz w:val="20"/>
              </w:rPr>
            </w:pPr>
          </w:p>
        </w:tc>
      </w:tr>
      <w:tr w:rsidR="009F6E2D" w14:paraId="2593B1D9" w14:textId="77777777">
        <w:trPr>
          <w:trHeight w:val="300"/>
        </w:trPr>
        <w:tc>
          <w:tcPr>
            <w:tcW w:w="1036" w:type="dxa"/>
            <w:tcBorders>
              <w:top w:val="nil"/>
              <w:left w:val="nil"/>
              <w:bottom w:val="nil"/>
              <w:right w:val="nil"/>
            </w:tcBorders>
            <w:shd w:val="clear" w:color="auto" w:fill="auto"/>
            <w:noWrap/>
            <w:vAlign w:val="bottom"/>
            <w:hideMark/>
          </w:tcPr>
          <w:p w14:paraId="2593B1D2"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Ν.Δ:</w:t>
            </w:r>
          </w:p>
        </w:tc>
        <w:tc>
          <w:tcPr>
            <w:tcW w:w="1025" w:type="dxa"/>
            <w:tcBorders>
              <w:top w:val="nil"/>
              <w:left w:val="nil"/>
              <w:bottom w:val="nil"/>
              <w:right w:val="nil"/>
            </w:tcBorders>
            <w:shd w:val="clear" w:color="auto" w:fill="auto"/>
            <w:noWrap/>
            <w:vAlign w:val="bottom"/>
            <w:hideMark/>
          </w:tcPr>
          <w:p w14:paraId="2593B1D3"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D4"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D5"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D6"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D7"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D8" w14:textId="77777777" w:rsidR="004B2920" w:rsidRPr="00BB6F4A" w:rsidRDefault="000A34DD" w:rsidP="004B2920">
            <w:pPr>
              <w:rPr>
                <w:rFonts w:ascii="Times New Roman" w:eastAsia="Times New Roman" w:hAnsi="Times New Roman" w:cs="Times New Roman"/>
                <w:sz w:val="20"/>
              </w:rPr>
            </w:pPr>
          </w:p>
        </w:tc>
      </w:tr>
      <w:tr w:rsidR="009F6E2D" w14:paraId="2593B1E1" w14:textId="77777777">
        <w:trPr>
          <w:trHeight w:val="300"/>
        </w:trPr>
        <w:tc>
          <w:tcPr>
            <w:tcW w:w="1036" w:type="dxa"/>
            <w:tcBorders>
              <w:top w:val="nil"/>
              <w:left w:val="nil"/>
              <w:bottom w:val="nil"/>
              <w:right w:val="nil"/>
            </w:tcBorders>
            <w:shd w:val="clear" w:color="auto" w:fill="auto"/>
            <w:noWrap/>
            <w:vAlign w:val="bottom"/>
            <w:hideMark/>
          </w:tcPr>
          <w:p w14:paraId="2593B1DA"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ΔΗ.ΣΥ:</w:t>
            </w:r>
          </w:p>
        </w:tc>
        <w:tc>
          <w:tcPr>
            <w:tcW w:w="1025" w:type="dxa"/>
            <w:tcBorders>
              <w:top w:val="nil"/>
              <w:left w:val="nil"/>
              <w:bottom w:val="nil"/>
              <w:right w:val="nil"/>
            </w:tcBorders>
            <w:shd w:val="clear" w:color="auto" w:fill="auto"/>
            <w:noWrap/>
            <w:vAlign w:val="bottom"/>
            <w:hideMark/>
          </w:tcPr>
          <w:p w14:paraId="2593B1DB"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DC"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DD"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DE"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DF"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E0" w14:textId="77777777" w:rsidR="004B2920" w:rsidRPr="00BB6F4A" w:rsidRDefault="000A34DD" w:rsidP="004B2920">
            <w:pPr>
              <w:rPr>
                <w:rFonts w:ascii="Times New Roman" w:eastAsia="Times New Roman" w:hAnsi="Times New Roman" w:cs="Times New Roman"/>
                <w:sz w:val="20"/>
              </w:rPr>
            </w:pPr>
          </w:p>
        </w:tc>
      </w:tr>
      <w:tr w:rsidR="009F6E2D" w14:paraId="2593B1E9" w14:textId="77777777">
        <w:trPr>
          <w:trHeight w:val="300"/>
        </w:trPr>
        <w:tc>
          <w:tcPr>
            <w:tcW w:w="1036" w:type="dxa"/>
            <w:tcBorders>
              <w:top w:val="nil"/>
              <w:left w:val="nil"/>
              <w:bottom w:val="nil"/>
              <w:right w:val="nil"/>
            </w:tcBorders>
            <w:shd w:val="clear" w:color="auto" w:fill="auto"/>
            <w:noWrap/>
            <w:vAlign w:val="bottom"/>
            <w:hideMark/>
          </w:tcPr>
          <w:p w14:paraId="2593B1E2"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Χ.Α:</w:t>
            </w:r>
          </w:p>
        </w:tc>
        <w:tc>
          <w:tcPr>
            <w:tcW w:w="1025" w:type="dxa"/>
            <w:tcBorders>
              <w:top w:val="nil"/>
              <w:left w:val="nil"/>
              <w:bottom w:val="nil"/>
              <w:right w:val="nil"/>
            </w:tcBorders>
            <w:shd w:val="clear" w:color="auto" w:fill="auto"/>
            <w:noWrap/>
            <w:vAlign w:val="bottom"/>
            <w:hideMark/>
          </w:tcPr>
          <w:p w14:paraId="2593B1E3"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E4"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E5"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E6"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E7"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E8" w14:textId="77777777" w:rsidR="004B2920" w:rsidRPr="00BB6F4A" w:rsidRDefault="000A34DD" w:rsidP="004B2920">
            <w:pPr>
              <w:rPr>
                <w:rFonts w:ascii="Times New Roman" w:eastAsia="Times New Roman" w:hAnsi="Times New Roman" w:cs="Times New Roman"/>
                <w:sz w:val="20"/>
              </w:rPr>
            </w:pPr>
          </w:p>
        </w:tc>
      </w:tr>
      <w:tr w:rsidR="009F6E2D" w14:paraId="2593B1F1" w14:textId="77777777">
        <w:trPr>
          <w:trHeight w:val="300"/>
        </w:trPr>
        <w:tc>
          <w:tcPr>
            <w:tcW w:w="1036" w:type="dxa"/>
            <w:tcBorders>
              <w:top w:val="nil"/>
              <w:left w:val="nil"/>
              <w:bottom w:val="nil"/>
              <w:right w:val="nil"/>
            </w:tcBorders>
            <w:shd w:val="clear" w:color="auto" w:fill="auto"/>
            <w:noWrap/>
            <w:vAlign w:val="bottom"/>
            <w:hideMark/>
          </w:tcPr>
          <w:p w14:paraId="2593B1EA"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Κ.Κ.Ε:</w:t>
            </w:r>
          </w:p>
        </w:tc>
        <w:tc>
          <w:tcPr>
            <w:tcW w:w="1025" w:type="dxa"/>
            <w:tcBorders>
              <w:top w:val="nil"/>
              <w:left w:val="nil"/>
              <w:bottom w:val="nil"/>
              <w:right w:val="nil"/>
            </w:tcBorders>
            <w:shd w:val="clear" w:color="auto" w:fill="auto"/>
            <w:noWrap/>
            <w:vAlign w:val="bottom"/>
            <w:hideMark/>
          </w:tcPr>
          <w:p w14:paraId="2593B1EB"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EC"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ED"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EE"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EF"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F0" w14:textId="77777777" w:rsidR="004B2920" w:rsidRPr="00BB6F4A" w:rsidRDefault="000A34DD" w:rsidP="004B2920">
            <w:pPr>
              <w:rPr>
                <w:rFonts w:ascii="Times New Roman" w:eastAsia="Times New Roman" w:hAnsi="Times New Roman" w:cs="Times New Roman"/>
                <w:sz w:val="20"/>
              </w:rPr>
            </w:pPr>
          </w:p>
        </w:tc>
      </w:tr>
      <w:tr w:rsidR="009F6E2D" w14:paraId="2593B1F9" w14:textId="77777777">
        <w:trPr>
          <w:trHeight w:val="300"/>
        </w:trPr>
        <w:tc>
          <w:tcPr>
            <w:tcW w:w="1036" w:type="dxa"/>
            <w:tcBorders>
              <w:top w:val="nil"/>
              <w:left w:val="nil"/>
              <w:bottom w:val="nil"/>
              <w:right w:val="nil"/>
            </w:tcBorders>
            <w:shd w:val="clear" w:color="auto" w:fill="auto"/>
            <w:noWrap/>
            <w:vAlign w:val="bottom"/>
            <w:hideMark/>
          </w:tcPr>
          <w:p w14:paraId="2593B1F2"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ΑΝ.ΕΛ:</w:t>
            </w:r>
          </w:p>
        </w:tc>
        <w:tc>
          <w:tcPr>
            <w:tcW w:w="1025" w:type="dxa"/>
            <w:tcBorders>
              <w:top w:val="nil"/>
              <w:left w:val="nil"/>
              <w:bottom w:val="nil"/>
              <w:right w:val="nil"/>
            </w:tcBorders>
            <w:shd w:val="clear" w:color="auto" w:fill="auto"/>
            <w:noWrap/>
            <w:vAlign w:val="bottom"/>
            <w:hideMark/>
          </w:tcPr>
          <w:p w14:paraId="2593B1F3"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F4"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F5"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F6"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F7"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1F8" w14:textId="77777777" w:rsidR="004B2920" w:rsidRPr="00BB6F4A" w:rsidRDefault="000A34DD" w:rsidP="004B2920">
            <w:pPr>
              <w:rPr>
                <w:rFonts w:ascii="Times New Roman" w:eastAsia="Times New Roman" w:hAnsi="Times New Roman" w:cs="Times New Roman"/>
                <w:sz w:val="20"/>
              </w:rPr>
            </w:pPr>
          </w:p>
        </w:tc>
      </w:tr>
      <w:tr w:rsidR="009F6E2D" w14:paraId="2593B201" w14:textId="77777777">
        <w:trPr>
          <w:trHeight w:val="300"/>
        </w:trPr>
        <w:tc>
          <w:tcPr>
            <w:tcW w:w="1036" w:type="dxa"/>
            <w:tcBorders>
              <w:top w:val="nil"/>
              <w:left w:val="nil"/>
              <w:bottom w:val="nil"/>
              <w:right w:val="nil"/>
            </w:tcBorders>
            <w:shd w:val="clear" w:color="auto" w:fill="auto"/>
            <w:noWrap/>
            <w:vAlign w:val="bottom"/>
            <w:hideMark/>
          </w:tcPr>
          <w:p w14:paraId="2593B1FA"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ΠΟΤΑΜΙ:</w:t>
            </w:r>
          </w:p>
        </w:tc>
        <w:tc>
          <w:tcPr>
            <w:tcW w:w="1025" w:type="dxa"/>
            <w:tcBorders>
              <w:top w:val="nil"/>
              <w:left w:val="nil"/>
              <w:bottom w:val="nil"/>
              <w:right w:val="nil"/>
            </w:tcBorders>
            <w:shd w:val="clear" w:color="auto" w:fill="auto"/>
            <w:noWrap/>
            <w:vAlign w:val="bottom"/>
            <w:hideMark/>
          </w:tcPr>
          <w:p w14:paraId="2593B1FB"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1FC"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1FD"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1FE"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1FF"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00" w14:textId="77777777" w:rsidR="004B2920" w:rsidRPr="00BB6F4A" w:rsidRDefault="000A34DD" w:rsidP="004B2920">
            <w:pPr>
              <w:rPr>
                <w:rFonts w:ascii="Times New Roman" w:eastAsia="Times New Roman" w:hAnsi="Times New Roman" w:cs="Times New Roman"/>
                <w:sz w:val="20"/>
              </w:rPr>
            </w:pPr>
          </w:p>
        </w:tc>
      </w:tr>
      <w:tr w:rsidR="009F6E2D" w14:paraId="2593B208" w14:textId="77777777">
        <w:trPr>
          <w:trHeight w:val="300"/>
        </w:trPr>
        <w:tc>
          <w:tcPr>
            <w:tcW w:w="2061" w:type="dxa"/>
            <w:gridSpan w:val="2"/>
            <w:tcBorders>
              <w:top w:val="nil"/>
              <w:left w:val="nil"/>
              <w:bottom w:val="nil"/>
              <w:right w:val="nil"/>
            </w:tcBorders>
            <w:shd w:val="clear" w:color="auto" w:fill="auto"/>
            <w:noWrap/>
            <w:vAlign w:val="bottom"/>
            <w:hideMark/>
          </w:tcPr>
          <w:p w14:paraId="2593B202"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2593B203" w14:textId="77777777" w:rsidR="004B2920" w:rsidRPr="00BB6F4A" w:rsidRDefault="000A34DD" w:rsidP="004B2920">
            <w:pPr>
              <w:rPr>
                <w:rFonts w:ascii="Calibri" w:eastAsia="Times New Roman" w:hAnsi="Calibri" w:cs="Times New Roman"/>
                <w:color w:val="000000"/>
                <w:sz w:val="22"/>
                <w:szCs w:val="22"/>
              </w:rPr>
            </w:pPr>
          </w:p>
        </w:tc>
        <w:tc>
          <w:tcPr>
            <w:tcW w:w="1023" w:type="dxa"/>
            <w:tcBorders>
              <w:top w:val="nil"/>
              <w:left w:val="nil"/>
              <w:bottom w:val="nil"/>
              <w:right w:val="nil"/>
            </w:tcBorders>
            <w:shd w:val="clear" w:color="auto" w:fill="auto"/>
            <w:noWrap/>
            <w:vAlign w:val="bottom"/>
            <w:hideMark/>
          </w:tcPr>
          <w:p w14:paraId="2593B204"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205"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206"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07" w14:textId="77777777" w:rsidR="004B2920" w:rsidRPr="00BB6F4A" w:rsidRDefault="000A34DD" w:rsidP="004B2920">
            <w:pPr>
              <w:rPr>
                <w:rFonts w:ascii="Times New Roman" w:eastAsia="Times New Roman" w:hAnsi="Times New Roman" w:cs="Times New Roman"/>
                <w:sz w:val="20"/>
              </w:rPr>
            </w:pPr>
          </w:p>
        </w:tc>
      </w:tr>
      <w:tr w:rsidR="009F6E2D" w14:paraId="2593B210" w14:textId="77777777">
        <w:trPr>
          <w:trHeight w:val="300"/>
        </w:trPr>
        <w:tc>
          <w:tcPr>
            <w:tcW w:w="1036" w:type="dxa"/>
            <w:tcBorders>
              <w:top w:val="nil"/>
              <w:left w:val="nil"/>
              <w:bottom w:val="nil"/>
              <w:right w:val="nil"/>
            </w:tcBorders>
            <w:shd w:val="clear" w:color="auto" w:fill="auto"/>
            <w:noWrap/>
            <w:vAlign w:val="bottom"/>
            <w:hideMark/>
          </w:tcPr>
          <w:p w14:paraId="2593B209" w14:textId="77777777" w:rsidR="004B2920" w:rsidRPr="00BB6F4A" w:rsidRDefault="000A34DD" w:rsidP="004B2920">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2593B20A" w14:textId="77777777" w:rsidR="004B2920" w:rsidRPr="00BB6F4A" w:rsidRDefault="000A34DD" w:rsidP="004B2920">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2593B20B"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0C" w14:textId="77777777" w:rsidR="004B2920" w:rsidRPr="00BB6F4A" w:rsidRDefault="000A34DD" w:rsidP="004B2920">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593B20D" w14:textId="77777777" w:rsidR="004B2920" w:rsidRPr="00BB6F4A" w:rsidRDefault="000A34DD" w:rsidP="004B2920">
            <w:pPr>
              <w:rPr>
                <w:rFonts w:ascii="Times New Roman" w:eastAsia="Times New Roman" w:hAnsi="Times New Roman" w:cs="Times New Roman"/>
                <w:sz w:val="20"/>
              </w:rPr>
            </w:pPr>
          </w:p>
        </w:tc>
        <w:tc>
          <w:tcPr>
            <w:tcW w:w="1307" w:type="dxa"/>
            <w:tcBorders>
              <w:top w:val="nil"/>
              <w:left w:val="nil"/>
              <w:bottom w:val="nil"/>
              <w:right w:val="nil"/>
            </w:tcBorders>
            <w:shd w:val="clear" w:color="auto" w:fill="auto"/>
            <w:noWrap/>
            <w:vAlign w:val="bottom"/>
            <w:hideMark/>
          </w:tcPr>
          <w:p w14:paraId="2593B20E"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0F" w14:textId="77777777" w:rsidR="004B2920" w:rsidRPr="00BB6F4A" w:rsidRDefault="000A34DD" w:rsidP="004B2920">
            <w:pPr>
              <w:rPr>
                <w:rFonts w:ascii="Times New Roman" w:eastAsia="Times New Roman" w:hAnsi="Times New Roman" w:cs="Times New Roman"/>
                <w:sz w:val="20"/>
              </w:rPr>
            </w:pPr>
          </w:p>
        </w:tc>
      </w:tr>
      <w:tr w:rsidR="009F6E2D" w14:paraId="2593B214" w14:textId="77777777">
        <w:trPr>
          <w:trHeight w:val="300"/>
        </w:trPr>
        <w:tc>
          <w:tcPr>
            <w:tcW w:w="1036" w:type="dxa"/>
            <w:tcBorders>
              <w:top w:val="nil"/>
              <w:left w:val="nil"/>
              <w:bottom w:val="nil"/>
              <w:right w:val="nil"/>
            </w:tcBorders>
            <w:shd w:val="clear" w:color="auto" w:fill="auto"/>
            <w:noWrap/>
            <w:vAlign w:val="bottom"/>
            <w:hideMark/>
          </w:tcPr>
          <w:p w14:paraId="2593B211" w14:textId="77777777" w:rsidR="004B2920" w:rsidRPr="00BB6F4A" w:rsidRDefault="000A34DD" w:rsidP="004B2920">
            <w:pPr>
              <w:rPr>
                <w:rFonts w:ascii="Times New Roman" w:eastAsia="Times New Roman" w:hAnsi="Times New Roman" w:cs="Times New Roman"/>
                <w:sz w:val="20"/>
              </w:rPr>
            </w:pPr>
          </w:p>
        </w:tc>
        <w:tc>
          <w:tcPr>
            <w:tcW w:w="4686" w:type="dxa"/>
            <w:gridSpan w:val="5"/>
            <w:tcBorders>
              <w:top w:val="nil"/>
              <w:left w:val="nil"/>
              <w:bottom w:val="nil"/>
              <w:right w:val="nil"/>
            </w:tcBorders>
            <w:shd w:val="clear" w:color="auto" w:fill="auto"/>
            <w:noWrap/>
            <w:vAlign w:val="bottom"/>
            <w:hideMark/>
          </w:tcPr>
          <w:p w14:paraId="2593B212"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Ακροτελεύτιο άρθρο ΔΕΚΤΟ ΚΑΤΑ ΠΛΕΙΟΨΗΦΙΑ</w:t>
            </w:r>
          </w:p>
        </w:tc>
        <w:tc>
          <w:tcPr>
            <w:tcW w:w="1539" w:type="dxa"/>
            <w:tcBorders>
              <w:top w:val="nil"/>
              <w:left w:val="nil"/>
              <w:bottom w:val="nil"/>
              <w:right w:val="nil"/>
            </w:tcBorders>
            <w:shd w:val="clear" w:color="auto" w:fill="auto"/>
            <w:noWrap/>
            <w:vAlign w:val="bottom"/>
            <w:hideMark/>
          </w:tcPr>
          <w:p w14:paraId="2593B213" w14:textId="77777777" w:rsidR="004B2920" w:rsidRPr="00BB6F4A" w:rsidRDefault="000A34DD" w:rsidP="004B2920">
            <w:pPr>
              <w:rPr>
                <w:rFonts w:ascii="Calibri" w:eastAsia="Times New Roman" w:hAnsi="Calibri" w:cs="Times New Roman"/>
                <w:color w:val="000000"/>
                <w:sz w:val="22"/>
                <w:szCs w:val="22"/>
              </w:rPr>
            </w:pPr>
          </w:p>
        </w:tc>
      </w:tr>
      <w:tr w:rsidR="009F6E2D" w14:paraId="2593B21C" w14:textId="77777777">
        <w:trPr>
          <w:trHeight w:val="300"/>
        </w:trPr>
        <w:tc>
          <w:tcPr>
            <w:tcW w:w="1036" w:type="dxa"/>
            <w:tcBorders>
              <w:top w:val="nil"/>
              <w:left w:val="nil"/>
              <w:bottom w:val="nil"/>
              <w:right w:val="nil"/>
            </w:tcBorders>
            <w:shd w:val="clear" w:color="auto" w:fill="auto"/>
            <w:noWrap/>
            <w:vAlign w:val="bottom"/>
            <w:hideMark/>
          </w:tcPr>
          <w:p w14:paraId="2593B215"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ΣΥΡΙΖΑ:</w:t>
            </w:r>
          </w:p>
        </w:tc>
        <w:tc>
          <w:tcPr>
            <w:tcW w:w="1025" w:type="dxa"/>
            <w:tcBorders>
              <w:top w:val="nil"/>
              <w:left w:val="nil"/>
              <w:bottom w:val="nil"/>
              <w:right w:val="nil"/>
            </w:tcBorders>
            <w:shd w:val="clear" w:color="auto" w:fill="auto"/>
            <w:noWrap/>
            <w:vAlign w:val="bottom"/>
            <w:hideMark/>
          </w:tcPr>
          <w:p w14:paraId="2593B216"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217"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18"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219"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21A"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1B" w14:textId="77777777" w:rsidR="004B2920" w:rsidRPr="00BB6F4A" w:rsidRDefault="000A34DD" w:rsidP="004B2920">
            <w:pPr>
              <w:rPr>
                <w:rFonts w:ascii="Times New Roman" w:eastAsia="Times New Roman" w:hAnsi="Times New Roman" w:cs="Times New Roman"/>
                <w:sz w:val="20"/>
              </w:rPr>
            </w:pPr>
          </w:p>
        </w:tc>
      </w:tr>
      <w:tr w:rsidR="009F6E2D" w14:paraId="2593B224" w14:textId="77777777">
        <w:trPr>
          <w:trHeight w:val="300"/>
        </w:trPr>
        <w:tc>
          <w:tcPr>
            <w:tcW w:w="1036" w:type="dxa"/>
            <w:tcBorders>
              <w:top w:val="nil"/>
              <w:left w:val="nil"/>
              <w:bottom w:val="nil"/>
              <w:right w:val="nil"/>
            </w:tcBorders>
            <w:shd w:val="clear" w:color="auto" w:fill="auto"/>
            <w:noWrap/>
            <w:vAlign w:val="bottom"/>
            <w:hideMark/>
          </w:tcPr>
          <w:p w14:paraId="2593B21D"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Ν.Δ:</w:t>
            </w:r>
          </w:p>
        </w:tc>
        <w:tc>
          <w:tcPr>
            <w:tcW w:w="1025" w:type="dxa"/>
            <w:tcBorders>
              <w:top w:val="nil"/>
              <w:left w:val="nil"/>
              <w:bottom w:val="nil"/>
              <w:right w:val="nil"/>
            </w:tcBorders>
            <w:shd w:val="clear" w:color="auto" w:fill="auto"/>
            <w:noWrap/>
            <w:vAlign w:val="bottom"/>
            <w:hideMark/>
          </w:tcPr>
          <w:p w14:paraId="2593B21E"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21F"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20"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221"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222"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23" w14:textId="77777777" w:rsidR="004B2920" w:rsidRPr="00BB6F4A" w:rsidRDefault="000A34DD" w:rsidP="004B2920">
            <w:pPr>
              <w:rPr>
                <w:rFonts w:ascii="Times New Roman" w:eastAsia="Times New Roman" w:hAnsi="Times New Roman" w:cs="Times New Roman"/>
                <w:sz w:val="20"/>
              </w:rPr>
            </w:pPr>
          </w:p>
        </w:tc>
      </w:tr>
      <w:tr w:rsidR="009F6E2D" w14:paraId="2593B22C" w14:textId="77777777">
        <w:trPr>
          <w:trHeight w:val="300"/>
        </w:trPr>
        <w:tc>
          <w:tcPr>
            <w:tcW w:w="1036" w:type="dxa"/>
            <w:tcBorders>
              <w:top w:val="nil"/>
              <w:left w:val="nil"/>
              <w:bottom w:val="nil"/>
              <w:right w:val="nil"/>
            </w:tcBorders>
            <w:shd w:val="clear" w:color="auto" w:fill="auto"/>
            <w:noWrap/>
            <w:vAlign w:val="bottom"/>
            <w:hideMark/>
          </w:tcPr>
          <w:p w14:paraId="2593B225"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ΔΗ.ΣΥ:</w:t>
            </w:r>
          </w:p>
        </w:tc>
        <w:tc>
          <w:tcPr>
            <w:tcW w:w="1025" w:type="dxa"/>
            <w:tcBorders>
              <w:top w:val="nil"/>
              <w:left w:val="nil"/>
              <w:bottom w:val="nil"/>
              <w:right w:val="nil"/>
            </w:tcBorders>
            <w:shd w:val="clear" w:color="auto" w:fill="auto"/>
            <w:noWrap/>
            <w:vAlign w:val="bottom"/>
            <w:hideMark/>
          </w:tcPr>
          <w:p w14:paraId="2593B226"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227"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28"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229"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22A"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2B" w14:textId="77777777" w:rsidR="004B2920" w:rsidRPr="00BB6F4A" w:rsidRDefault="000A34DD" w:rsidP="004B2920">
            <w:pPr>
              <w:rPr>
                <w:rFonts w:ascii="Times New Roman" w:eastAsia="Times New Roman" w:hAnsi="Times New Roman" w:cs="Times New Roman"/>
                <w:sz w:val="20"/>
              </w:rPr>
            </w:pPr>
          </w:p>
        </w:tc>
      </w:tr>
      <w:tr w:rsidR="009F6E2D" w14:paraId="2593B234" w14:textId="77777777">
        <w:trPr>
          <w:trHeight w:val="300"/>
        </w:trPr>
        <w:tc>
          <w:tcPr>
            <w:tcW w:w="1036" w:type="dxa"/>
            <w:tcBorders>
              <w:top w:val="nil"/>
              <w:left w:val="nil"/>
              <w:bottom w:val="nil"/>
              <w:right w:val="nil"/>
            </w:tcBorders>
            <w:shd w:val="clear" w:color="auto" w:fill="auto"/>
            <w:noWrap/>
            <w:vAlign w:val="bottom"/>
            <w:hideMark/>
          </w:tcPr>
          <w:p w14:paraId="2593B22D"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Χ.Α:</w:t>
            </w:r>
          </w:p>
        </w:tc>
        <w:tc>
          <w:tcPr>
            <w:tcW w:w="1025" w:type="dxa"/>
            <w:tcBorders>
              <w:top w:val="nil"/>
              <w:left w:val="nil"/>
              <w:bottom w:val="nil"/>
              <w:right w:val="nil"/>
            </w:tcBorders>
            <w:shd w:val="clear" w:color="auto" w:fill="auto"/>
            <w:noWrap/>
            <w:vAlign w:val="bottom"/>
            <w:hideMark/>
          </w:tcPr>
          <w:p w14:paraId="2593B22E"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22F"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30"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593B231"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232"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33" w14:textId="77777777" w:rsidR="004B2920" w:rsidRPr="00BB6F4A" w:rsidRDefault="000A34DD" w:rsidP="004B2920">
            <w:pPr>
              <w:rPr>
                <w:rFonts w:ascii="Times New Roman" w:eastAsia="Times New Roman" w:hAnsi="Times New Roman" w:cs="Times New Roman"/>
                <w:sz w:val="20"/>
              </w:rPr>
            </w:pPr>
          </w:p>
        </w:tc>
      </w:tr>
      <w:tr w:rsidR="009F6E2D" w14:paraId="2593B23C" w14:textId="77777777">
        <w:trPr>
          <w:trHeight w:val="300"/>
        </w:trPr>
        <w:tc>
          <w:tcPr>
            <w:tcW w:w="1036" w:type="dxa"/>
            <w:tcBorders>
              <w:top w:val="nil"/>
              <w:left w:val="nil"/>
              <w:bottom w:val="nil"/>
              <w:right w:val="nil"/>
            </w:tcBorders>
            <w:shd w:val="clear" w:color="auto" w:fill="auto"/>
            <w:noWrap/>
            <w:vAlign w:val="bottom"/>
            <w:hideMark/>
          </w:tcPr>
          <w:p w14:paraId="2593B235"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Κ.Κ.Ε:</w:t>
            </w:r>
          </w:p>
        </w:tc>
        <w:tc>
          <w:tcPr>
            <w:tcW w:w="1025" w:type="dxa"/>
            <w:tcBorders>
              <w:top w:val="nil"/>
              <w:left w:val="nil"/>
              <w:bottom w:val="nil"/>
              <w:right w:val="nil"/>
            </w:tcBorders>
            <w:shd w:val="clear" w:color="auto" w:fill="auto"/>
            <w:noWrap/>
            <w:vAlign w:val="bottom"/>
            <w:hideMark/>
          </w:tcPr>
          <w:p w14:paraId="2593B236"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237"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38"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593B239"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23A"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3B" w14:textId="77777777" w:rsidR="004B2920" w:rsidRPr="00BB6F4A" w:rsidRDefault="000A34DD" w:rsidP="004B2920">
            <w:pPr>
              <w:rPr>
                <w:rFonts w:ascii="Times New Roman" w:eastAsia="Times New Roman" w:hAnsi="Times New Roman" w:cs="Times New Roman"/>
                <w:sz w:val="20"/>
              </w:rPr>
            </w:pPr>
          </w:p>
        </w:tc>
      </w:tr>
      <w:tr w:rsidR="009F6E2D" w14:paraId="2593B244" w14:textId="77777777">
        <w:trPr>
          <w:trHeight w:val="300"/>
        </w:trPr>
        <w:tc>
          <w:tcPr>
            <w:tcW w:w="1036" w:type="dxa"/>
            <w:tcBorders>
              <w:top w:val="nil"/>
              <w:left w:val="nil"/>
              <w:bottom w:val="nil"/>
              <w:right w:val="nil"/>
            </w:tcBorders>
            <w:shd w:val="clear" w:color="auto" w:fill="auto"/>
            <w:noWrap/>
            <w:vAlign w:val="bottom"/>
            <w:hideMark/>
          </w:tcPr>
          <w:p w14:paraId="2593B23D"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ΑΝ.ΕΛ:</w:t>
            </w:r>
          </w:p>
        </w:tc>
        <w:tc>
          <w:tcPr>
            <w:tcW w:w="1025" w:type="dxa"/>
            <w:tcBorders>
              <w:top w:val="nil"/>
              <w:left w:val="nil"/>
              <w:bottom w:val="nil"/>
              <w:right w:val="nil"/>
            </w:tcBorders>
            <w:shd w:val="clear" w:color="auto" w:fill="auto"/>
            <w:noWrap/>
            <w:vAlign w:val="bottom"/>
            <w:hideMark/>
          </w:tcPr>
          <w:p w14:paraId="2593B23E"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23F"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40"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241"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242"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43" w14:textId="77777777" w:rsidR="004B2920" w:rsidRPr="00BB6F4A" w:rsidRDefault="000A34DD" w:rsidP="004B2920">
            <w:pPr>
              <w:rPr>
                <w:rFonts w:ascii="Times New Roman" w:eastAsia="Times New Roman" w:hAnsi="Times New Roman" w:cs="Times New Roman"/>
                <w:sz w:val="20"/>
              </w:rPr>
            </w:pPr>
          </w:p>
        </w:tc>
      </w:tr>
      <w:tr w:rsidR="009F6E2D" w14:paraId="2593B24C" w14:textId="77777777">
        <w:trPr>
          <w:trHeight w:val="300"/>
        </w:trPr>
        <w:tc>
          <w:tcPr>
            <w:tcW w:w="1036" w:type="dxa"/>
            <w:tcBorders>
              <w:top w:val="nil"/>
              <w:left w:val="nil"/>
              <w:bottom w:val="nil"/>
              <w:right w:val="nil"/>
            </w:tcBorders>
            <w:shd w:val="clear" w:color="auto" w:fill="auto"/>
            <w:noWrap/>
            <w:vAlign w:val="bottom"/>
            <w:hideMark/>
          </w:tcPr>
          <w:p w14:paraId="2593B245"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ΠΟΤΑΜΙ:</w:t>
            </w:r>
          </w:p>
        </w:tc>
        <w:tc>
          <w:tcPr>
            <w:tcW w:w="1025" w:type="dxa"/>
            <w:tcBorders>
              <w:top w:val="nil"/>
              <w:left w:val="nil"/>
              <w:bottom w:val="nil"/>
              <w:right w:val="nil"/>
            </w:tcBorders>
            <w:shd w:val="clear" w:color="auto" w:fill="auto"/>
            <w:noWrap/>
            <w:vAlign w:val="bottom"/>
            <w:hideMark/>
          </w:tcPr>
          <w:p w14:paraId="2593B246"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247"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48"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249"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24A"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4B" w14:textId="77777777" w:rsidR="004B2920" w:rsidRPr="00BB6F4A" w:rsidRDefault="000A34DD" w:rsidP="004B2920">
            <w:pPr>
              <w:rPr>
                <w:rFonts w:ascii="Times New Roman" w:eastAsia="Times New Roman" w:hAnsi="Times New Roman" w:cs="Times New Roman"/>
                <w:sz w:val="20"/>
              </w:rPr>
            </w:pPr>
          </w:p>
        </w:tc>
      </w:tr>
      <w:tr w:rsidR="009F6E2D" w14:paraId="2593B253" w14:textId="77777777">
        <w:trPr>
          <w:trHeight w:val="300"/>
        </w:trPr>
        <w:tc>
          <w:tcPr>
            <w:tcW w:w="2061" w:type="dxa"/>
            <w:gridSpan w:val="2"/>
            <w:tcBorders>
              <w:top w:val="nil"/>
              <w:left w:val="nil"/>
              <w:bottom w:val="nil"/>
              <w:right w:val="nil"/>
            </w:tcBorders>
            <w:shd w:val="clear" w:color="auto" w:fill="auto"/>
            <w:noWrap/>
            <w:vAlign w:val="bottom"/>
            <w:hideMark/>
          </w:tcPr>
          <w:p w14:paraId="2593B24D"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 xml:space="preserve">ΕΝ. </w:t>
            </w:r>
            <w:r w:rsidRPr="00BB6F4A">
              <w:rPr>
                <w:rFonts w:ascii="Calibri" w:eastAsia="Times New Roman" w:hAnsi="Calibri" w:cs="Times New Roman"/>
                <w:color w:val="000000"/>
                <w:sz w:val="22"/>
                <w:szCs w:val="22"/>
              </w:rPr>
              <w:t>ΚΕΝΤΡΩΩΝ:</w:t>
            </w:r>
          </w:p>
        </w:tc>
        <w:tc>
          <w:tcPr>
            <w:tcW w:w="1109" w:type="dxa"/>
            <w:tcBorders>
              <w:top w:val="nil"/>
              <w:left w:val="nil"/>
              <w:bottom w:val="nil"/>
              <w:right w:val="nil"/>
            </w:tcBorders>
            <w:shd w:val="clear" w:color="auto" w:fill="auto"/>
            <w:noWrap/>
            <w:vAlign w:val="bottom"/>
            <w:hideMark/>
          </w:tcPr>
          <w:p w14:paraId="2593B24E" w14:textId="77777777" w:rsidR="004B2920" w:rsidRPr="00BB6F4A" w:rsidRDefault="000A34DD" w:rsidP="004B2920">
            <w:pPr>
              <w:rPr>
                <w:rFonts w:ascii="Calibri" w:eastAsia="Times New Roman" w:hAnsi="Calibri" w:cs="Times New Roman"/>
                <w:color w:val="000000"/>
                <w:sz w:val="22"/>
                <w:szCs w:val="22"/>
              </w:rPr>
            </w:pPr>
          </w:p>
        </w:tc>
        <w:tc>
          <w:tcPr>
            <w:tcW w:w="1023" w:type="dxa"/>
            <w:tcBorders>
              <w:top w:val="nil"/>
              <w:left w:val="nil"/>
              <w:bottom w:val="nil"/>
              <w:right w:val="nil"/>
            </w:tcBorders>
            <w:shd w:val="clear" w:color="auto" w:fill="auto"/>
            <w:noWrap/>
            <w:vAlign w:val="bottom"/>
            <w:hideMark/>
          </w:tcPr>
          <w:p w14:paraId="2593B24F"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250"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251"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52" w14:textId="77777777" w:rsidR="004B2920" w:rsidRPr="00BB6F4A" w:rsidRDefault="000A34DD" w:rsidP="004B2920">
            <w:pPr>
              <w:rPr>
                <w:rFonts w:ascii="Times New Roman" w:eastAsia="Times New Roman" w:hAnsi="Times New Roman" w:cs="Times New Roman"/>
                <w:sz w:val="20"/>
              </w:rPr>
            </w:pPr>
          </w:p>
        </w:tc>
      </w:tr>
      <w:tr w:rsidR="009F6E2D" w14:paraId="2593B25B" w14:textId="77777777">
        <w:trPr>
          <w:trHeight w:val="300"/>
        </w:trPr>
        <w:tc>
          <w:tcPr>
            <w:tcW w:w="1036" w:type="dxa"/>
            <w:tcBorders>
              <w:top w:val="nil"/>
              <w:left w:val="nil"/>
              <w:bottom w:val="nil"/>
              <w:right w:val="nil"/>
            </w:tcBorders>
            <w:shd w:val="clear" w:color="auto" w:fill="auto"/>
            <w:noWrap/>
            <w:vAlign w:val="bottom"/>
            <w:hideMark/>
          </w:tcPr>
          <w:p w14:paraId="2593B254" w14:textId="77777777" w:rsidR="004B2920" w:rsidRPr="00BB6F4A" w:rsidRDefault="000A34DD" w:rsidP="004B2920">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2593B255" w14:textId="77777777" w:rsidR="004B2920" w:rsidRPr="00BB6F4A" w:rsidRDefault="000A34DD" w:rsidP="004B2920">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2593B256"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57" w14:textId="77777777" w:rsidR="004B2920" w:rsidRPr="00BB6F4A" w:rsidRDefault="000A34DD" w:rsidP="004B2920">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593B258" w14:textId="77777777" w:rsidR="004B2920" w:rsidRPr="00BB6F4A" w:rsidRDefault="000A34DD" w:rsidP="004B2920">
            <w:pPr>
              <w:rPr>
                <w:rFonts w:ascii="Times New Roman" w:eastAsia="Times New Roman" w:hAnsi="Times New Roman" w:cs="Times New Roman"/>
                <w:sz w:val="20"/>
              </w:rPr>
            </w:pPr>
          </w:p>
        </w:tc>
        <w:tc>
          <w:tcPr>
            <w:tcW w:w="1307" w:type="dxa"/>
            <w:tcBorders>
              <w:top w:val="nil"/>
              <w:left w:val="nil"/>
              <w:bottom w:val="nil"/>
              <w:right w:val="nil"/>
            </w:tcBorders>
            <w:shd w:val="clear" w:color="auto" w:fill="auto"/>
            <w:noWrap/>
            <w:vAlign w:val="bottom"/>
            <w:hideMark/>
          </w:tcPr>
          <w:p w14:paraId="2593B259"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5A" w14:textId="77777777" w:rsidR="004B2920" w:rsidRPr="00BB6F4A" w:rsidRDefault="000A34DD" w:rsidP="004B2920">
            <w:pPr>
              <w:rPr>
                <w:rFonts w:ascii="Times New Roman" w:eastAsia="Times New Roman" w:hAnsi="Times New Roman" w:cs="Times New Roman"/>
                <w:sz w:val="20"/>
              </w:rPr>
            </w:pPr>
          </w:p>
        </w:tc>
      </w:tr>
      <w:tr w:rsidR="009F6E2D" w14:paraId="2593B25F" w14:textId="77777777">
        <w:trPr>
          <w:trHeight w:val="300"/>
        </w:trPr>
        <w:tc>
          <w:tcPr>
            <w:tcW w:w="1036" w:type="dxa"/>
            <w:tcBorders>
              <w:top w:val="nil"/>
              <w:left w:val="nil"/>
              <w:bottom w:val="nil"/>
              <w:right w:val="nil"/>
            </w:tcBorders>
            <w:shd w:val="clear" w:color="auto" w:fill="auto"/>
            <w:noWrap/>
            <w:vAlign w:val="bottom"/>
            <w:hideMark/>
          </w:tcPr>
          <w:p w14:paraId="2593B25C" w14:textId="77777777" w:rsidR="004B2920" w:rsidRPr="00BB6F4A" w:rsidRDefault="000A34DD" w:rsidP="004B2920">
            <w:pPr>
              <w:rPr>
                <w:rFonts w:ascii="Times New Roman" w:eastAsia="Times New Roman" w:hAnsi="Times New Roman" w:cs="Times New Roman"/>
                <w:sz w:val="20"/>
              </w:rPr>
            </w:pPr>
          </w:p>
        </w:tc>
        <w:tc>
          <w:tcPr>
            <w:tcW w:w="4686" w:type="dxa"/>
            <w:gridSpan w:val="5"/>
            <w:tcBorders>
              <w:top w:val="nil"/>
              <w:left w:val="nil"/>
              <w:bottom w:val="nil"/>
              <w:right w:val="nil"/>
            </w:tcBorders>
            <w:shd w:val="clear" w:color="auto" w:fill="auto"/>
            <w:noWrap/>
            <w:vAlign w:val="bottom"/>
            <w:hideMark/>
          </w:tcPr>
          <w:p w14:paraId="2593B25D"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Επί του συνόλου ΔΕΚΤΟ ΚΑΤΑ ΠΛΕΙΟΨΗΦΙΑ</w:t>
            </w:r>
          </w:p>
        </w:tc>
        <w:tc>
          <w:tcPr>
            <w:tcW w:w="1539" w:type="dxa"/>
            <w:tcBorders>
              <w:top w:val="nil"/>
              <w:left w:val="nil"/>
              <w:bottom w:val="nil"/>
              <w:right w:val="nil"/>
            </w:tcBorders>
            <w:shd w:val="clear" w:color="auto" w:fill="auto"/>
            <w:noWrap/>
            <w:vAlign w:val="bottom"/>
            <w:hideMark/>
          </w:tcPr>
          <w:p w14:paraId="2593B25E" w14:textId="77777777" w:rsidR="004B2920" w:rsidRPr="00BB6F4A" w:rsidRDefault="000A34DD" w:rsidP="004B2920">
            <w:pPr>
              <w:rPr>
                <w:rFonts w:ascii="Calibri" w:eastAsia="Times New Roman" w:hAnsi="Calibri" w:cs="Times New Roman"/>
                <w:color w:val="000000"/>
                <w:sz w:val="22"/>
                <w:szCs w:val="22"/>
              </w:rPr>
            </w:pPr>
          </w:p>
        </w:tc>
      </w:tr>
      <w:tr w:rsidR="009F6E2D" w14:paraId="2593B267" w14:textId="77777777">
        <w:trPr>
          <w:trHeight w:val="300"/>
        </w:trPr>
        <w:tc>
          <w:tcPr>
            <w:tcW w:w="1036" w:type="dxa"/>
            <w:tcBorders>
              <w:top w:val="nil"/>
              <w:left w:val="nil"/>
              <w:bottom w:val="nil"/>
              <w:right w:val="nil"/>
            </w:tcBorders>
            <w:shd w:val="clear" w:color="auto" w:fill="auto"/>
            <w:noWrap/>
            <w:vAlign w:val="bottom"/>
            <w:hideMark/>
          </w:tcPr>
          <w:p w14:paraId="2593B260"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ΣΥΡΙΖΑ:</w:t>
            </w:r>
          </w:p>
        </w:tc>
        <w:tc>
          <w:tcPr>
            <w:tcW w:w="1025" w:type="dxa"/>
            <w:tcBorders>
              <w:top w:val="nil"/>
              <w:left w:val="nil"/>
              <w:bottom w:val="nil"/>
              <w:right w:val="nil"/>
            </w:tcBorders>
            <w:shd w:val="clear" w:color="auto" w:fill="auto"/>
            <w:noWrap/>
            <w:vAlign w:val="bottom"/>
            <w:hideMark/>
          </w:tcPr>
          <w:p w14:paraId="2593B261"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262"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63"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264"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265"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66" w14:textId="77777777" w:rsidR="004B2920" w:rsidRPr="00BB6F4A" w:rsidRDefault="000A34DD" w:rsidP="004B2920">
            <w:pPr>
              <w:rPr>
                <w:rFonts w:ascii="Times New Roman" w:eastAsia="Times New Roman" w:hAnsi="Times New Roman" w:cs="Times New Roman"/>
                <w:sz w:val="20"/>
              </w:rPr>
            </w:pPr>
          </w:p>
        </w:tc>
      </w:tr>
      <w:tr w:rsidR="009F6E2D" w14:paraId="2593B26F" w14:textId="77777777">
        <w:trPr>
          <w:trHeight w:val="300"/>
        </w:trPr>
        <w:tc>
          <w:tcPr>
            <w:tcW w:w="1036" w:type="dxa"/>
            <w:tcBorders>
              <w:top w:val="nil"/>
              <w:left w:val="nil"/>
              <w:bottom w:val="nil"/>
              <w:right w:val="nil"/>
            </w:tcBorders>
            <w:shd w:val="clear" w:color="auto" w:fill="auto"/>
            <w:noWrap/>
            <w:vAlign w:val="bottom"/>
            <w:hideMark/>
          </w:tcPr>
          <w:p w14:paraId="2593B268"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Ν.Δ:</w:t>
            </w:r>
          </w:p>
        </w:tc>
        <w:tc>
          <w:tcPr>
            <w:tcW w:w="1025" w:type="dxa"/>
            <w:tcBorders>
              <w:top w:val="nil"/>
              <w:left w:val="nil"/>
              <w:bottom w:val="nil"/>
              <w:right w:val="nil"/>
            </w:tcBorders>
            <w:shd w:val="clear" w:color="auto" w:fill="auto"/>
            <w:noWrap/>
            <w:vAlign w:val="bottom"/>
            <w:hideMark/>
          </w:tcPr>
          <w:p w14:paraId="2593B269"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26A"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6B"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26C"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26D"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6E" w14:textId="77777777" w:rsidR="004B2920" w:rsidRPr="00BB6F4A" w:rsidRDefault="000A34DD" w:rsidP="004B2920">
            <w:pPr>
              <w:rPr>
                <w:rFonts w:ascii="Times New Roman" w:eastAsia="Times New Roman" w:hAnsi="Times New Roman" w:cs="Times New Roman"/>
                <w:sz w:val="20"/>
              </w:rPr>
            </w:pPr>
          </w:p>
        </w:tc>
      </w:tr>
      <w:tr w:rsidR="009F6E2D" w14:paraId="2593B277" w14:textId="77777777">
        <w:trPr>
          <w:trHeight w:val="300"/>
        </w:trPr>
        <w:tc>
          <w:tcPr>
            <w:tcW w:w="1036" w:type="dxa"/>
            <w:tcBorders>
              <w:top w:val="nil"/>
              <w:left w:val="nil"/>
              <w:bottom w:val="nil"/>
              <w:right w:val="nil"/>
            </w:tcBorders>
            <w:shd w:val="clear" w:color="auto" w:fill="auto"/>
            <w:noWrap/>
            <w:vAlign w:val="bottom"/>
            <w:hideMark/>
          </w:tcPr>
          <w:p w14:paraId="2593B270"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ΔΗ.ΣΥ:</w:t>
            </w:r>
          </w:p>
        </w:tc>
        <w:tc>
          <w:tcPr>
            <w:tcW w:w="1025" w:type="dxa"/>
            <w:tcBorders>
              <w:top w:val="nil"/>
              <w:left w:val="nil"/>
              <w:bottom w:val="nil"/>
              <w:right w:val="nil"/>
            </w:tcBorders>
            <w:shd w:val="clear" w:color="auto" w:fill="auto"/>
            <w:noWrap/>
            <w:vAlign w:val="bottom"/>
            <w:hideMark/>
          </w:tcPr>
          <w:p w14:paraId="2593B271"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272"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73"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274"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275"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76" w14:textId="77777777" w:rsidR="004B2920" w:rsidRPr="00BB6F4A" w:rsidRDefault="000A34DD" w:rsidP="004B2920">
            <w:pPr>
              <w:rPr>
                <w:rFonts w:ascii="Times New Roman" w:eastAsia="Times New Roman" w:hAnsi="Times New Roman" w:cs="Times New Roman"/>
                <w:sz w:val="20"/>
              </w:rPr>
            </w:pPr>
          </w:p>
        </w:tc>
      </w:tr>
      <w:tr w:rsidR="009F6E2D" w14:paraId="2593B27F" w14:textId="77777777">
        <w:trPr>
          <w:trHeight w:val="300"/>
        </w:trPr>
        <w:tc>
          <w:tcPr>
            <w:tcW w:w="1036" w:type="dxa"/>
            <w:tcBorders>
              <w:top w:val="nil"/>
              <w:left w:val="nil"/>
              <w:bottom w:val="nil"/>
              <w:right w:val="nil"/>
            </w:tcBorders>
            <w:shd w:val="clear" w:color="auto" w:fill="auto"/>
            <w:noWrap/>
            <w:vAlign w:val="bottom"/>
            <w:hideMark/>
          </w:tcPr>
          <w:p w14:paraId="2593B278"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Χ.Α:</w:t>
            </w:r>
          </w:p>
        </w:tc>
        <w:tc>
          <w:tcPr>
            <w:tcW w:w="1025" w:type="dxa"/>
            <w:tcBorders>
              <w:top w:val="nil"/>
              <w:left w:val="nil"/>
              <w:bottom w:val="nil"/>
              <w:right w:val="nil"/>
            </w:tcBorders>
            <w:shd w:val="clear" w:color="auto" w:fill="auto"/>
            <w:noWrap/>
            <w:vAlign w:val="bottom"/>
            <w:hideMark/>
          </w:tcPr>
          <w:p w14:paraId="2593B279"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27A"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7B"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593B27C"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27D"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7E" w14:textId="77777777" w:rsidR="004B2920" w:rsidRPr="00BB6F4A" w:rsidRDefault="000A34DD" w:rsidP="004B2920">
            <w:pPr>
              <w:rPr>
                <w:rFonts w:ascii="Times New Roman" w:eastAsia="Times New Roman" w:hAnsi="Times New Roman" w:cs="Times New Roman"/>
                <w:sz w:val="20"/>
              </w:rPr>
            </w:pPr>
          </w:p>
        </w:tc>
      </w:tr>
      <w:tr w:rsidR="009F6E2D" w14:paraId="2593B287" w14:textId="77777777">
        <w:trPr>
          <w:trHeight w:val="300"/>
        </w:trPr>
        <w:tc>
          <w:tcPr>
            <w:tcW w:w="1036" w:type="dxa"/>
            <w:tcBorders>
              <w:top w:val="nil"/>
              <w:left w:val="nil"/>
              <w:bottom w:val="nil"/>
              <w:right w:val="nil"/>
            </w:tcBorders>
            <w:shd w:val="clear" w:color="auto" w:fill="auto"/>
            <w:noWrap/>
            <w:vAlign w:val="bottom"/>
            <w:hideMark/>
          </w:tcPr>
          <w:p w14:paraId="2593B280"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Κ.Κ.Ε:</w:t>
            </w:r>
          </w:p>
        </w:tc>
        <w:tc>
          <w:tcPr>
            <w:tcW w:w="1025" w:type="dxa"/>
            <w:tcBorders>
              <w:top w:val="nil"/>
              <w:left w:val="nil"/>
              <w:bottom w:val="nil"/>
              <w:right w:val="nil"/>
            </w:tcBorders>
            <w:shd w:val="clear" w:color="auto" w:fill="auto"/>
            <w:noWrap/>
            <w:vAlign w:val="bottom"/>
            <w:hideMark/>
          </w:tcPr>
          <w:p w14:paraId="2593B281"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282"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83"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2593B284"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285"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86" w14:textId="77777777" w:rsidR="004B2920" w:rsidRPr="00BB6F4A" w:rsidRDefault="000A34DD" w:rsidP="004B2920">
            <w:pPr>
              <w:rPr>
                <w:rFonts w:ascii="Times New Roman" w:eastAsia="Times New Roman" w:hAnsi="Times New Roman" w:cs="Times New Roman"/>
                <w:sz w:val="20"/>
              </w:rPr>
            </w:pPr>
          </w:p>
        </w:tc>
      </w:tr>
      <w:tr w:rsidR="009F6E2D" w14:paraId="2593B28F" w14:textId="77777777">
        <w:trPr>
          <w:trHeight w:val="300"/>
        </w:trPr>
        <w:tc>
          <w:tcPr>
            <w:tcW w:w="1036" w:type="dxa"/>
            <w:tcBorders>
              <w:top w:val="nil"/>
              <w:left w:val="nil"/>
              <w:bottom w:val="nil"/>
              <w:right w:val="nil"/>
            </w:tcBorders>
            <w:shd w:val="clear" w:color="auto" w:fill="auto"/>
            <w:noWrap/>
            <w:vAlign w:val="bottom"/>
            <w:hideMark/>
          </w:tcPr>
          <w:p w14:paraId="2593B288"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2593B289"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28A"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8B"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28C"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28D"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8E" w14:textId="77777777" w:rsidR="004B2920" w:rsidRPr="00BB6F4A" w:rsidRDefault="000A34DD" w:rsidP="004B2920">
            <w:pPr>
              <w:rPr>
                <w:rFonts w:ascii="Times New Roman" w:eastAsia="Times New Roman" w:hAnsi="Times New Roman" w:cs="Times New Roman"/>
                <w:sz w:val="20"/>
              </w:rPr>
            </w:pPr>
          </w:p>
        </w:tc>
      </w:tr>
      <w:tr w:rsidR="009F6E2D" w14:paraId="2593B297" w14:textId="77777777">
        <w:trPr>
          <w:trHeight w:val="300"/>
        </w:trPr>
        <w:tc>
          <w:tcPr>
            <w:tcW w:w="1036" w:type="dxa"/>
            <w:tcBorders>
              <w:top w:val="nil"/>
              <w:left w:val="nil"/>
              <w:bottom w:val="nil"/>
              <w:right w:val="nil"/>
            </w:tcBorders>
            <w:shd w:val="clear" w:color="auto" w:fill="auto"/>
            <w:noWrap/>
            <w:vAlign w:val="bottom"/>
            <w:hideMark/>
          </w:tcPr>
          <w:p w14:paraId="2593B290"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ΠΟΤΑΜΙ:</w:t>
            </w:r>
          </w:p>
        </w:tc>
        <w:tc>
          <w:tcPr>
            <w:tcW w:w="1025" w:type="dxa"/>
            <w:tcBorders>
              <w:top w:val="nil"/>
              <w:left w:val="nil"/>
              <w:bottom w:val="nil"/>
              <w:right w:val="nil"/>
            </w:tcBorders>
            <w:shd w:val="clear" w:color="auto" w:fill="auto"/>
            <w:noWrap/>
            <w:vAlign w:val="bottom"/>
            <w:hideMark/>
          </w:tcPr>
          <w:p w14:paraId="2593B291" w14:textId="77777777" w:rsidR="004B2920" w:rsidRPr="00BB6F4A" w:rsidRDefault="000A34DD" w:rsidP="004B2920">
            <w:pPr>
              <w:rPr>
                <w:rFonts w:ascii="Calibri" w:eastAsia="Times New Roman" w:hAnsi="Calibri" w:cs="Times New Roman"/>
                <w:color w:val="000000"/>
                <w:sz w:val="22"/>
                <w:szCs w:val="22"/>
              </w:rPr>
            </w:pPr>
          </w:p>
        </w:tc>
        <w:tc>
          <w:tcPr>
            <w:tcW w:w="1109" w:type="dxa"/>
            <w:tcBorders>
              <w:top w:val="nil"/>
              <w:left w:val="nil"/>
              <w:bottom w:val="nil"/>
              <w:right w:val="nil"/>
            </w:tcBorders>
            <w:shd w:val="clear" w:color="auto" w:fill="auto"/>
            <w:noWrap/>
            <w:vAlign w:val="bottom"/>
            <w:hideMark/>
          </w:tcPr>
          <w:p w14:paraId="2593B292"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93"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294"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295"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96" w14:textId="77777777" w:rsidR="004B2920" w:rsidRPr="00BB6F4A" w:rsidRDefault="000A34DD" w:rsidP="004B2920">
            <w:pPr>
              <w:rPr>
                <w:rFonts w:ascii="Times New Roman" w:eastAsia="Times New Roman" w:hAnsi="Times New Roman" w:cs="Times New Roman"/>
                <w:sz w:val="20"/>
              </w:rPr>
            </w:pPr>
          </w:p>
        </w:tc>
      </w:tr>
      <w:tr w:rsidR="009F6E2D" w14:paraId="2593B29E" w14:textId="77777777">
        <w:trPr>
          <w:trHeight w:val="300"/>
        </w:trPr>
        <w:tc>
          <w:tcPr>
            <w:tcW w:w="2061" w:type="dxa"/>
            <w:gridSpan w:val="2"/>
            <w:tcBorders>
              <w:top w:val="nil"/>
              <w:left w:val="nil"/>
              <w:bottom w:val="nil"/>
              <w:right w:val="nil"/>
            </w:tcBorders>
            <w:shd w:val="clear" w:color="auto" w:fill="auto"/>
            <w:noWrap/>
            <w:vAlign w:val="bottom"/>
            <w:hideMark/>
          </w:tcPr>
          <w:p w14:paraId="2593B298"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2593B299" w14:textId="77777777" w:rsidR="004B2920" w:rsidRPr="00BB6F4A" w:rsidRDefault="000A34DD" w:rsidP="004B2920">
            <w:pPr>
              <w:rPr>
                <w:rFonts w:ascii="Calibri" w:eastAsia="Times New Roman" w:hAnsi="Calibri" w:cs="Times New Roman"/>
                <w:color w:val="000000"/>
                <w:sz w:val="22"/>
                <w:szCs w:val="22"/>
              </w:rPr>
            </w:pPr>
          </w:p>
        </w:tc>
        <w:tc>
          <w:tcPr>
            <w:tcW w:w="1023" w:type="dxa"/>
            <w:tcBorders>
              <w:top w:val="nil"/>
              <w:left w:val="nil"/>
              <w:bottom w:val="nil"/>
              <w:right w:val="nil"/>
            </w:tcBorders>
            <w:shd w:val="clear" w:color="auto" w:fill="auto"/>
            <w:noWrap/>
            <w:vAlign w:val="bottom"/>
            <w:hideMark/>
          </w:tcPr>
          <w:p w14:paraId="2593B29A" w14:textId="77777777" w:rsidR="004B2920" w:rsidRPr="00BB6F4A" w:rsidRDefault="000A34DD" w:rsidP="004B2920">
            <w:pPr>
              <w:rPr>
                <w:rFonts w:ascii="Calibri" w:eastAsia="Times New Roman" w:hAnsi="Calibri" w:cs="Times New Roman"/>
                <w:color w:val="000000"/>
                <w:sz w:val="22"/>
                <w:szCs w:val="22"/>
              </w:rPr>
            </w:pPr>
            <w:r w:rsidRPr="00BB6F4A">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2593B29B" w14:textId="77777777" w:rsidR="004B2920" w:rsidRPr="00BB6F4A" w:rsidRDefault="000A34DD" w:rsidP="004B2920">
            <w:pPr>
              <w:rPr>
                <w:rFonts w:ascii="Calibri" w:eastAsia="Times New Roman" w:hAnsi="Calibri" w:cs="Times New Roman"/>
                <w:color w:val="000000"/>
                <w:sz w:val="22"/>
                <w:szCs w:val="22"/>
              </w:rPr>
            </w:pPr>
          </w:p>
        </w:tc>
        <w:tc>
          <w:tcPr>
            <w:tcW w:w="1307" w:type="dxa"/>
            <w:tcBorders>
              <w:top w:val="nil"/>
              <w:left w:val="nil"/>
              <w:bottom w:val="nil"/>
              <w:right w:val="nil"/>
            </w:tcBorders>
            <w:shd w:val="clear" w:color="auto" w:fill="auto"/>
            <w:noWrap/>
            <w:vAlign w:val="bottom"/>
            <w:hideMark/>
          </w:tcPr>
          <w:p w14:paraId="2593B29C"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9D" w14:textId="77777777" w:rsidR="004B2920" w:rsidRPr="00BB6F4A" w:rsidRDefault="000A34DD" w:rsidP="004B2920">
            <w:pPr>
              <w:rPr>
                <w:rFonts w:ascii="Times New Roman" w:eastAsia="Times New Roman" w:hAnsi="Times New Roman" w:cs="Times New Roman"/>
                <w:sz w:val="20"/>
              </w:rPr>
            </w:pPr>
          </w:p>
        </w:tc>
      </w:tr>
      <w:tr w:rsidR="009F6E2D" w14:paraId="2593B2A6" w14:textId="77777777">
        <w:trPr>
          <w:trHeight w:val="300"/>
        </w:trPr>
        <w:tc>
          <w:tcPr>
            <w:tcW w:w="1036" w:type="dxa"/>
            <w:tcBorders>
              <w:top w:val="nil"/>
              <w:left w:val="nil"/>
              <w:bottom w:val="nil"/>
              <w:right w:val="nil"/>
            </w:tcBorders>
            <w:shd w:val="clear" w:color="auto" w:fill="auto"/>
            <w:noWrap/>
            <w:vAlign w:val="bottom"/>
            <w:hideMark/>
          </w:tcPr>
          <w:p w14:paraId="2593B29F" w14:textId="77777777" w:rsidR="004B2920" w:rsidRPr="00BB6F4A" w:rsidRDefault="000A34DD" w:rsidP="004B2920">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2593B2A0" w14:textId="77777777" w:rsidR="004B2920" w:rsidRPr="00BB6F4A" w:rsidRDefault="000A34DD" w:rsidP="004B2920">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2593B2A1"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A2" w14:textId="77777777" w:rsidR="004B2920" w:rsidRPr="00BB6F4A" w:rsidRDefault="000A34DD" w:rsidP="004B2920">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593B2A3" w14:textId="77777777" w:rsidR="004B2920" w:rsidRPr="00BB6F4A" w:rsidRDefault="000A34DD" w:rsidP="004B2920">
            <w:pPr>
              <w:rPr>
                <w:rFonts w:ascii="Times New Roman" w:eastAsia="Times New Roman" w:hAnsi="Times New Roman" w:cs="Times New Roman"/>
                <w:sz w:val="20"/>
              </w:rPr>
            </w:pPr>
          </w:p>
        </w:tc>
        <w:tc>
          <w:tcPr>
            <w:tcW w:w="1307" w:type="dxa"/>
            <w:tcBorders>
              <w:top w:val="nil"/>
              <w:left w:val="nil"/>
              <w:bottom w:val="nil"/>
              <w:right w:val="nil"/>
            </w:tcBorders>
            <w:shd w:val="clear" w:color="auto" w:fill="auto"/>
            <w:noWrap/>
            <w:vAlign w:val="bottom"/>
            <w:hideMark/>
          </w:tcPr>
          <w:p w14:paraId="2593B2A4" w14:textId="77777777" w:rsidR="004B2920" w:rsidRPr="00BB6F4A" w:rsidRDefault="000A34DD" w:rsidP="004B2920">
            <w:pPr>
              <w:rPr>
                <w:rFonts w:ascii="Times New Roman" w:eastAsia="Times New Roman" w:hAnsi="Times New Roman" w:cs="Times New Roman"/>
                <w:sz w:val="20"/>
              </w:rPr>
            </w:pPr>
          </w:p>
        </w:tc>
        <w:tc>
          <w:tcPr>
            <w:tcW w:w="1539" w:type="dxa"/>
            <w:tcBorders>
              <w:top w:val="nil"/>
              <w:left w:val="nil"/>
              <w:bottom w:val="nil"/>
              <w:right w:val="nil"/>
            </w:tcBorders>
            <w:shd w:val="clear" w:color="auto" w:fill="auto"/>
            <w:noWrap/>
            <w:vAlign w:val="bottom"/>
            <w:hideMark/>
          </w:tcPr>
          <w:p w14:paraId="2593B2A5" w14:textId="77777777" w:rsidR="004B2920" w:rsidRPr="00BB6F4A" w:rsidRDefault="000A34DD" w:rsidP="004B2920">
            <w:pPr>
              <w:rPr>
                <w:rFonts w:ascii="Times New Roman" w:eastAsia="Times New Roman" w:hAnsi="Times New Roman" w:cs="Times New Roman"/>
                <w:sz w:val="20"/>
              </w:rPr>
            </w:pPr>
          </w:p>
        </w:tc>
      </w:tr>
      <w:tr w:rsidR="009F6E2D" w14:paraId="2593B2AE" w14:textId="77777777">
        <w:trPr>
          <w:trHeight w:val="300"/>
        </w:trPr>
        <w:tc>
          <w:tcPr>
            <w:tcW w:w="1036" w:type="dxa"/>
            <w:tcBorders>
              <w:top w:val="nil"/>
              <w:left w:val="nil"/>
              <w:bottom w:val="nil"/>
              <w:right w:val="nil"/>
            </w:tcBorders>
            <w:shd w:val="clear" w:color="auto" w:fill="auto"/>
            <w:noWrap/>
            <w:vAlign w:val="bottom"/>
            <w:hideMark/>
          </w:tcPr>
          <w:p w14:paraId="2593B2A7" w14:textId="77777777" w:rsidR="004B2920" w:rsidRPr="00BB6F4A" w:rsidRDefault="000A34DD" w:rsidP="004B2920">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2593B2A8" w14:textId="77777777" w:rsidR="004B2920" w:rsidRPr="00BB6F4A" w:rsidRDefault="000A34DD" w:rsidP="004B2920">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2593B2A9" w14:textId="77777777" w:rsidR="004B2920" w:rsidRPr="00BB6F4A" w:rsidRDefault="000A34DD" w:rsidP="004B2920">
            <w:pPr>
              <w:rPr>
                <w:rFonts w:ascii="Times New Roman" w:eastAsia="Times New Roman" w:hAnsi="Times New Roman" w:cs="Times New Roman"/>
                <w:sz w:val="20"/>
              </w:rPr>
            </w:pPr>
          </w:p>
        </w:tc>
        <w:tc>
          <w:tcPr>
            <w:tcW w:w="1023" w:type="dxa"/>
            <w:tcBorders>
              <w:top w:val="nil"/>
              <w:left w:val="nil"/>
              <w:bottom w:val="nil"/>
              <w:right w:val="nil"/>
            </w:tcBorders>
            <w:shd w:val="clear" w:color="auto" w:fill="auto"/>
            <w:noWrap/>
            <w:vAlign w:val="bottom"/>
            <w:hideMark/>
          </w:tcPr>
          <w:p w14:paraId="2593B2AA" w14:textId="77777777" w:rsidR="004B2920" w:rsidRPr="00BB6F4A" w:rsidRDefault="000A34DD" w:rsidP="004B2920">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2593B2AB" w14:textId="77777777" w:rsidR="004B2920" w:rsidRPr="00BB6F4A" w:rsidRDefault="000A34DD" w:rsidP="004B2920">
            <w:pPr>
              <w:rPr>
                <w:rFonts w:ascii="Times New Roman" w:eastAsia="Times New Roman" w:hAnsi="Times New Roman" w:cs="Times New Roman"/>
                <w:sz w:val="20"/>
              </w:rPr>
            </w:pPr>
          </w:p>
        </w:tc>
        <w:tc>
          <w:tcPr>
            <w:tcW w:w="1307" w:type="dxa"/>
            <w:tcBorders>
              <w:top w:val="nil"/>
              <w:left w:val="nil"/>
              <w:bottom w:val="nil"/>
              <w:right w:val="nil"/>
            </w:tcBorders>
            <w:shd w:val="clear" w:color="auto" w:fill="auto"/>
            <w:noWrap/>
            <w:vAlign w:val="bottom"/>
          </w:tcPr>
          <w:p w14:paraId="2593B2AC" w14:textId="77777777" w:rsidR="004B2920" w:rsidRPr="00BB6F4A" w:rsidRDefault="000A34DD" w:rsidP="004B2920">
            <w:pPr>
              <w:rPr>
                <w:rFonts w:ascii="Calibri" w:eastAsia="Times New Roman" w:hAnsi="Calibri" w:cs="Times New Roman"/>
                <w:color w:val="000000"/>
                <w:sz w:val="22"/>
                <w:szCs w:val="22"/>
              </w:rPr>
            </w:pPr>
          </w:p>
        </w:tc>
        <w:tc>
          <w:tcPr>
            <w:tcW w:w="1539" w:type="dxa"/>
            <w:tcBorders>
              <w:top w:val="nil"/>
              <w:left w:val="nil"/>
              <w:bottom w:val="nil"/>
              <w:right w:val="nil"/>
            </w:tcBorders>
            <w:shd w:val="clear" w:color="auto" w:fill="auto"/>
            <w:noWrap/>
            <w:vAlign w:val="bottom"/>
          </w:tcPr>
          <w:p w14:paraId="2593B2AD" w14:textId="77777777" w:rsidR="004B2920" w:rsidRPr="00BB6F4A" w:rsidRDefault="000A34DD" w:rsidP="004B2920">
            <w:pPr>
              <w:jc w:val="right"/>
              <w:rPr>
                <w:rFonts w:ascii="Calibri" w:eastAsia="Times New Roman" w:hAnsi="Calibri" w:cs="Times New Roman"/>
                <w:color w:val="000000"/>
                <w:sz w:val="22"/>
                <w:szCs w:val="22"/>
              </w:rPr>
            </w:pPr>
          </w:p>
        </w:tc>
      </w:tr>
    </w:tbl>
    <w:p w14:paraId="2593B2AF" w14:textId="77777777" w:rsidR="009F6E2D" w:rsidRDefault="000A34D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723302">
        <w:rPr>
          <w:rFonts w:eastAsia="Times New Roman" w:cs="Times New Roman"/>
          <w:b/>
          <w:szCs w:val="24"/>
        </w:rPr>
        <w:t xml:space="preserve">: </w:t>
      </w:r>
      <w:r>
        <w:rPr>
          <w:rFonts w:eastAsia="Times New Roman" w:cs="Times New Roman"/>
          <w:szCs w:val="24"/>
        </w:rPr>
        <w:t>Συνεπώς το σχέδιο νόμου του Υπουργείου Εθνικής Άμυνας</w:t>
      </w:r>
      <w:r>
        <w:rPr>
          <w:rFonts w:eastAsia="Times New Roman" w:cs="Times New Roman"/>
          <w:szCs w:val="24"/>
        </w:rPr>
        <w:t>:</w:t>
      </w:r>
      <w:r>
        <w:rPr>
          <w:rFonts w:eastAsia="Times New Roman" w:cs="Times New Roman"/>
          <w:szCs w:val="24"/>
        </w:rPr>
        <w:t xml:space="preserve"> «Κύρωση του Μνημονίου Κατανόησης μεταξύ του Υπουργού Άμυνας του Βασιλείου του Βελγίου, του Υπουργείου Άμυνας της Τσεχικής Δημοκρατίας, του Υπουργείου Άμυνας της Δανίας, του Υπουργείου Εθνικής Άμυνας </w:t>
      </w:r>
      <w:r>
        <w:rPr>
          <w:rFonts w:eastAsia="Times New Roman" w:cs="Times New Roman"/>
          <w:szCs w:val="24"/>
        </w:rPr>
        <w:t>της Ελληνικής Δημοκρατίας, του Υπουργού Άμυνας του Βασιλείου των Κάτω Χωρών, του Υπουργείου Άμυνας του Βασιλείου της Νορβηγίας, του Υπουργείου Εθνικής Άμυνας της Πορτογαλίας και του Υπουργείου Άμυνας του Βασιλείου της Ισπανίας που αφορά στην Πολυεθνική Συν</w:t>
      </w:r>
      <w:r>
        <w:rPr>
          <w:rFonts w:eastAsia="Times New Roman" w:cs="Times New Roman"/>
          <w:szCs w:val="24"/>
        </w:rPr>
        <w:t xml:space="preserve">εργασία για Κατευθυνόμενα </w:t>
      </w:r>
      <w:proofErr w:type="spellStart"/>
      <w:r>
        <w:rPr>
          <w:rFonts w:eastAsia="Times New Roman" w:cs="Times New Roman"/>
          <w:szCs w:val="24"/>
        </w:rPr>
        <w:t>Πυρομαχικά</w:t>
      </w:r>
      <w:proofErr w:type="spellEnd"/>
      <w:r>
        <w:rPr>
          <w:rFonts w:eastAsia="Times New Roman" w:cs="Times New Roman"/>
          <w:szCs w:val="24"/>
        </w:rPr>
        <w:t xml:space="preserve"> Ακριβείας Αέρος - Εδάφους, καθώς και της επιγενόμενης 1ης Τροποποίησης αυτού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r w:rsidRPr="00723302">
        <w:rPr>
          <w:rFonts w:eastAsia="Times New Roman" w:cs="Times New Roman"/>
          <w:szCs w:val="24"/>
        </w:rPr>
        <w:t>:</w:t>
      </w:r>
      <w:r>
        <w:rPr>
          <w:rFonts w:eastAsia="Times New Roman" w:cs="Times New Roman"/>
          <w:szCs w:val="24"/>
        </w:rPr>
        <w:t xml:space="preserve"> </w:t>
      </w:r>
    </w:p>
    <w:p w14:paraId="2593B2B0" w14:textId="77777777" w:rsidR="009F6E2D" w:rsidRDefault="000A34DD">
      <w:pPr>
        <w:spacing w:line="600" w:lineRule="auto"/>
        <w:jc w:val="center"/>
        <w:rPr>
          <w:rFonts w:eastAsia="Times New Roman" w:cs="Times New Roman"/>
          <w:szCs w:val="24"/>
        </w:rPr>
      </w:pPr>
      <w:r w:rsidRPr="00485294">
        <w:rPr>
          <w:rFonts w:eastAsia="Times New Roman" w:cs="Times New Roman"/>
          <w:color w:val="FF0000"/>
          <w:szCs w:val="24"/>
        </w:rPr>
        <w:t>(</w:t>
      </w:r>
      <w:r w:rsidRPr="002B4DC9">
        <w:rPr>
          <w:rFonts w:eastAsia="Times New Roman" w:cs="Times New Roman"/>
          <w:color w:val="FF0000"/>
          <w:szCs w:val="24"/>
        </w:rPr>
        <w:t>Να καταχωρισ</w:t>
      </w:r>
      <w:r w:rsidRPr="002B4DC9">
        <w:rPr>
          <w:rFonts w:eastAsia="Times New Roman" w:cs="Times New Roman"/>
          <w:color w:val="FF0000"/>
          <w:szCs w:val="24"/>
        </w:rPr>
        <w:t>τεί το κείμενο του νομοσχεδίου</w:t>
      </w:r>
      <w:r w:rsidRPr="002B4DC9">
        <w:rPr>
          <w:rFonts w:eastAsia="Times New Roman" w:cs="Times New Roman"/>
          <w:color w:val="FF0000"/>
          <w:szCs w:val="24"/>
        </w:rPr>
        <w:t xml:space="preserve"> σελίδα 90α</w:t>
      </w:r>
      <w:r w:rsidRPr="00485294">
        <w:rPr>
          <w:rFonts w:eastAsia="Times New Roman" w:cs="Times New Roman"/>
          <w:color w:val="FF0000"/>
          <w:szCs w:val="24"/>
        </w:rPr>
        <w:t>)</w:t>
      </w:r>
    </w:p>
    <w:p w14:paraId="2593B2B1" w14:textId="77777777" w:rsidR="009F6E2D" w:rsidRDefault="000A34DD">
      <w:pPr>
        <w:autoSpaceDE w:val="0"/>
        <w:autoSpaceDN w:val="0"/>
        <w:adjustRightInd w:val="0"/>
        <w:spacing w:line="600" w:lineRule="auto"/>
        <w:ind w:firstLine="720"/>
        <w:jc w:val="both"/>
        <w:rPr>
          <w:rFonts w:eastAsia="SimSun"/>
          <w:b/>
          <w:bCs/>
          <w:szCs w:val="24"/>
          <w:lang w:eastAsia="zh-CN"/>
        </w:rPr>
      </w:pPr>
      <w:r w:rsidRPr="009B39BD">
        <w:rPr>
          <w:rFonts w:eastAsia="SimSun"/>
          <w:b/>
          <w:bCs/>
          <w:szCs w:val="24"/>
          <w:lang w:eastAsia="zh-CN"/>
        </w:rPr>
        <w:t>ΠΡΟΕΔΡΕΥΩΝ (</w:t>
      </w:r>
      <w:r>
        <w:rPr>
          <w:rFonts w:eastAsia="SimSun"/>
          <w:b/>
          <w:bCs/>
          <w:szCs w:val="24"/>
          <w:lang w:eastAsia="zh-CN"/>
        </w:rPr>
        <w:t>Νικήτας Κακλαμάνης</w:t>
      </w:r>
      <w:r w:rsidRPr="009B39BD">
        <w:rPr>
          <w:rFonts w:eastAsia="SimSun"/>
          <w:b/>
          <w:bCs/>
          <w:szCs w:val="24"/>
          <w:lang w:eastAsia="zh-CN"/>
        </w:rPr>
        <w:t xml:space="preserve">): </w:t>
      </w:r>
      <w:r w:rsidRPr="009B39BD">
        <w:rPr>
          <w:rFonts w:eastAsia="SimSun"/>
          <w:szCs w:val="24"/>
          <w:lang w:eastAsia="zh-CN"/>
        </w:rPr>
        <w:t>Κηρύσσεται περαιωμένη η συζήτηση επί της αρχής</w:t>
      </w:r>
      <w:r>
        <w:rPr>
          <w:rFonts w:eastAsia="SimSun"/>
          <w:szCs w:val="24"/>
          <w:lang w:eastAsia="zh-CN"/>
        </w:rPr>
        <w:t xml:space="preserve"> και επί </w:t>
      </w:r>
      <w:r w:rsidRPr="009B39BD">
        <w:rPr>
          <w:rFonts w:eastAsia="SimSun"/>
          <w:szCs w:val="24"/>
          <w:lang w:eastAsia="zh-CN"/>
        </w:rPr>
        <w:t xml:space="preserve">των άρθρων του σχεδίου νόμου του Υπουργείου </w:t>
      </w:r>
      <w:r>
        <w:rPr>
          <w:rFonts w:eastAsia="SimSun"/>
          <w:szCs w:val="24"/>
          <w:lang w:eastAsia="zh-CN"/>
        </w:rPr>
        <w:t>Εθνικής Άμυνας</w:t>
      </w:r>
      <w:r>
        <w:rPr>
          <w:rFonts w:eastAsia="SimSun"/>
          <w:szCs w:val="24"/>
          <w:lang w:eastAsia="zh-CN"/>
        </w:rPr>
        <w:t>:</w:t>
      </w:r>
      <w:r>
        <w:rPr>
          <w:rFonts w:eastAsia="SimSun"/>
          <w:szCs w:val="24"/>
          <w:lang w:eastAsia="zh-CN"/>
        </w:rPr>
        <w:t xml:space="preserve"> </w:t>
      </w:r>
      <w:r>
        <w:rPr>
          <w:rFonts w:eastAsia="Times New Roman" w:cs="Times New Roman"/>
          <w:szCs w:val="24"/>
        </w:rPr>
        <w:t>«Κύρωση της Τεχνικής Διευθέτησης μεταξύ των Υπουργείων Άμυνας της</w:t>
      </w:r>
      <w:r>
        <w:rPr>
          <w:rFonts w:eastAsia="Times New Roman" w:cs="Times New Roman"/>
          <w:szCs w:val="24"/>
        </w:rPr>
        <w:t xml:space="preserve"> Ιταλικής Δημοκρατίας, του Βασιλείου της Ισπανίας, </w:t>
      </w:r>
      <w:r>
        <w:rPr>
          <w:rFonts w:eastAsia="Times New Roman" w:cs="Times New Roman"/>
          <w:szCs w:val="24"/>
        </w:rPr>
        <w:lastRenderedPageBreak/>
        <w:t>της Ελληνικής Δημοκρατίας και της Δημοκρατίας της Πορτογαλίας, όσον αφορά στο βασισμένο στη SIAF Σχηματισμό Μάχης, με τη Συμμετοχή της Ελληνικής Δημοκρατίας και της Δημοκρατίας της Πορτογαλίας».</w:t>
      </w:r>
      <w:r w:rsidRPr="009B39BD">
        <w:rPr>
          <w:rFonts w:eastAsia="SimSun"/>
          <w:szCs w:val="24"/>
          <w:lang w:eastAsia="zh-CN"/>
        </w:rPr>
        <w:t xml:space="preserve"> </w:t>
      </w:r>
    </w:p>
    <w:p w14:paraId="2593B2B2" w14:textId="77777777" w:rsidR="009F6E2D" w:rsidRDefault="000A34DD">
      <w:pPr>
        <w:autoSpaceDE w:val="0"/>
        <w:autoSpaceDN w:val="0"/>
        <w:adjustRightInd w:val="0"/>
        <w:spacing w:line="600" w:lineRule="auto"/>
        <w:ind w:firstLine="720"/>
        <w:jc w:val="both"/>
        <w:rPr>
          <w:rFonts w:eastAsia="SimSun"/>
          <w:szCs w:val="24"/>
          <w:lang w:eastAsia="zh-CN"/>
        </w:rPr>
      </w:pPr>
      <w:r w:rsidRPr="009B39BD">
        <w:rPr>
          <w:rFonts w:eastAsia="SimSun"/>
          <w:szCs w:val="24"/>
          <w:lang w:eastAsia="zh-CN"/>
        </w:rPr>
        <w:t xml:space="preserve">Εισερχόμαστε στην ψήφιση επί της αρχής, των άρθρων και του συνόλου και η ψήφισή τους θα γίνει χωριστά. </w:t>
      </w:r>
    </w:p>
    <w:p w14:paraId="2593B2B3" w14:textId="77777777" w:rsidR="009F6E2D" w:rsidRDefault="000A34DD">
      <w:pPr>
        <w:autoSpaceDE w:val="0"/>
        <w:autoSpaceDN w:val="0"/>
        <w:adjustRightInd w:val="0"/>
        <w:spacing w:line="600" w:lineRule="auto"/>
        <w:ind w:firstLine="720"/>
        <w:jc w:val="both"/>
        <w:rPr>
          <w:rFonts w:eastAsia="SimSun"/>
          <w:szCs w:val="24"/>
          <w:lang w:eastAsia="zh-CN"/>
        </w:rPr>
      </w:pPr>
      <w:r w:rsidRPr="009B39BD">
        <w:rPr>
          <w:rFonts w:eastAsia="SimSun"/>
          <w:szCs w:val="24"/>
          <w:lang w:eastAsia="zh-CN"/>
        </w:rPr>
        <w:t>Παρακαλώ να ανοίξει το σύστημα της ηλεκτρονικής ψηφοφορίας.</w:t>
      </w:r>
    </w:p>
    <w:p w14:paraId="2593B2B4" w14:textId="77777777" w:rsidR="009F6E2D" w:rsidRDefault="000A34DD">
      <w:pPr>
        <w:autoSpaceDE w:val="0"/>
        <w:autoSpaceDN w:val="0"/>
        <w:adjustRightInd w:val="0"/>
        <w:spacing w:line="600" w:lineRule="auto"/>
        <w:ind w:firstLine="709"/>
        <w:jc w:val="center"/>
        <w:rPr>
          <w:rFonts w:eastAsia="SimSun"/>
          <w:szCs w:val="24"/>
          <w:lang w:eastAsia="zh-CN"/>
        </w:rPr>
      </w:pPr>
      <w:r w:rsidRPr="009B39BD">
        <w:rPr>
          <w:rFonts w:eastAsia="SimSun"/>
          <w:szCs w:val="24"/>
          <w:lang w:eastAsia="zh-CN"/>
        </w:rPr>
        <w:t>(ΨΗΦΟΦΟΡΙΑ)</w:t>
      </w:r>
    </w:p>
    <w:p w14:paraId="2593B2B5" w14:textId="77777777" w:rsidR="009F6E2D" w:rsidRDefault="000A34DD">
      <w:pPr>
        <w:spacing w:line="600" w:lineRule="auto"/>
        <w:ind w:firstLine="720"/>
        <w:jc w:val="both"/>
        <w:rPr>
          <w:rFonts w:eastAsia="Times New Roman" w:cs="Times New Roman"/>
          <w:szCs w:val="24"/>
        </w:rPr>
      </w:pPr>
      <w:r w:rsidRPr="004416C6">
        <w:rPr>
          <w:rFonts w:eastAsia="Times New Roman"/>
          <w:b/>
          <w:bCs/>
        </w:rPr>
        <w:t>ΠΡΟΕΔΡΕΥΩΝ (Νικήτας Κακλαμάνης):</w:t>
      </w:r>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w:t>
      </w:r>
      <w:r w:rsidRPr="00EF3F89">
        <w:rPr>
          <w:rFonts w:eastAsia="SimSun"/>
          <w:szCs w:val="24"/>
          <w:lang w:eastAsia="zh-CN"/>
        </w:rPr>
        <w:t xml:space="preserve"> ψηφοφορίας.</w:t>
      </w:r>
    </w:p>
    <w:p w14:paraId="2593B2B6" w14:textId="77777777" w:rsidR="009F6E2D" w:rsidRDefault="000A34DD">
      <w:pPr>
        <w:tabs>
          <w:tab w:val="left" w:pos="2940"/>
        </w:tabs>
        <w:spacing w:line="600" w:lineRule="auto"/>
        <w:ind w:firstLine="709"/>
        <w:jc w:val="center"/>
        <w:rPr>
          <w:rFonts w:eastAsia="Times New Roman"/>
          <w:szCs w:val="24"/>
        </w:rPr>
      </w:pPr>
      <w:r w:rsidRPr="0001772E">
        <w:rPr>
          <w:rFonts w:eastAsia="Times New Roman"/>
          <w:szCs w:val="24"/>
        </w:rPr>
        <w:t>(ΗΛΕΚΤΡΟΝΙΚΗ ΚΑΤΑΜΕΤΡΗΣΗ)</w:t>
      </w:r>
    </w:p>
    <w:p w14:paraId="2593B2B7" w14:textId="77777777" w:rsidR="009F6E2D" w:rsidRDefault="000A34DD">
      <w:pPr>
        <w:spacing w:line="600" w:lineRule="auto"/>
        <w:ind w:firstLine="709"/>
        <w:jc w:val="center"/>
        <w:rPr>
          <w:rFonts w:eastAsia="Times New Roman" w:cs="Times New Roman"/>
          <w:color w:val="000000" w:themeColor="text1"/>
          <w:szCs w:val="24"/>
        </w:rPr>
      </w:pPr>
      <w:r w:rsidRPr="004E0BCB">
        <w:rPr>
          <w:rFonts w:eastAsia="Times New Roman" w:cs="Times New Roman"/>
          <w:color w:val="000000" w:themeColor="text1"/>
          <w:szCs w:val="24"/>
        </w:rPr>
        <w:t>(ΜΕΤΑ ΤΗΝ ΗΛΕΚΤΡΟΝΙΚΗ ΚΑΤΑΜΕΤΡΗΣΗ)</w:t>
      </w:r>
    </w:p>
    <w:p w14:paraId="2593B2B8" w14:textId="77777777" w:rsidR="009F6E2D" w:rsidRDefault="000A34DD">
      <w:pPr>
        <w:spacing w:line="600" w:lineRule="auto"/>
        <w:ind w:firstLine="709"/>
        <w:contextualSpacing/>
        <w:jc w:val="both"/>
        <w:rPr>
          <w:rFonts w:eastAsia="Times New Roman" w:cs="Times New Roman"/>
          <w:color w:val="000000" w:themeColor="text1"/>
          <w:szCs w:val="24"/>
        </w:rPr>
      </w:pPr>
      <w:r w:rsidRPr="004E0BCB">
        <w:rPr>
          <w:rFonts w:eastAsia="Times New Roman"/>
          <w:b/>
          <w:color w:val="000000" w:themeColor="text1"/>
        </w:rPr>
        <w:t>ΠΡΟΕΔΡΕΥΩΝ (Νικήτας Κακλαμάνης):</w:t>
      </w:r>
      <w:r w:rsidRPr="004E0BCB">
        <w:rPr>
          <w:rFonts w:eastAsia="SimSun"/>
          <w:b/>
          <w:color w:val="000000" w:themeColor="text1"/>
          <w:szCs w:val="24"/>
          <w:lang w:eastAsia="zh-CN"/>
        </w:rPr>
        <w:t xml:space="preserve"> </w:t>
      </w:r>
      <w:r w:rsidRPr="004E0BCB">
        <w:rPr>
          <w:rFonts w:eastAsia="Times New Roman" w:cs="Times New Roman"/>
          <w:color w:val="000000" w:themeColor="text1"/>
          <w:szCs w:val="24"/>
        </w:rPr>
        <w:t xml:space="preserve">Οι θέσεις των κομμάτων, όπως αποτυπώθηκαν κατά την ψήφιση με το ηλεκτρονικό σύστημα, καταχωρίζονται στα Πρακτικά της σημερινής συνεδρίασης και έχουν </w:t>
      </w:r>
      <w:r w:rsidRPr="004E0BCB">
        <w:rPr>
          <w:rFonts w:eastAsia="Times New Roman" w:cs="Times New Roman"/>
          <w:color w:val="000000" w:themeColor="text1"/>
          <w:szCs w:val="24"/>
        </w:rPr>
        <w:t>ως εξής:</w:t>
      </w:r>
    </w:p>
    <w:tbl>
      <w:tblPr>
        <w:tblW w:w="5000" w:type="pct"/>
        <w:tblInd w:w="10" w:type="dxa"/>
        <w:tblCellMar>
          <w:left w:w="10" w:type="dxa"/>
          <w:right w:w="10" w:type="dxa"/>
        </w:tblCellMar>
        <w:tblLook w:val="04A0" w:firstRow="1" w:lastRow="0" w:firstColumn="1" w:lastColumn="0" w:noHBand="0" w:noVBand="1"/>
      </w:tblPr>
      <w:tblGrid>
        <w:gridCol w:w="1098"/>
        <w:gridCol w:w="2108"/>
        <w:gridCol w:w="1053"/>
        <w:gridCol w:w="4047"/>
      </w:tblGrid>
      <w:tr w:rsidR="009F6E2D" w14:paraId="2593B2BA" w14:textId="77777777">
        <w:trPr>
          <w:trHeight w:val="300"/>
        </w:trPr>
        <w:tc>
          <w:tcPr>
            <w:tcW w:w="5000" w:type="pct"/>
            <w:gridSpan w:val="4"/>
            <w:shd w:val="clear" w:color="auto" w:fill="auto"/>
            <w:noWrap/>
            <w:vAlign w:val="bottom"/>
            <w:hideMark/>
          </w:tcPr>
          <w:p w14:paraId="2593B2B9" w14:textId="77777777" w:rsidR="004B2920" w:rsidRPr="0009420A" w:rsidRDefault="000A34DD" w:rsidP="004B2920">
            <w:pPr>
              <w:rPr>
                <w:rFonts w:ascii="Calibri" w:eastAsia="Times New Roman" w:hAnsi="Calibri" w:cs="Times New Roman"/>
                <w:color w:val="000000"/>
                <w:sz w:val="22"/>
                <w:szCs w:val="22"/>
              </w:rPr>
            </w:pPr>
            <w:r w:rsidRPr="0009420A">
              <w:rPr>
                <w:rFonts w:ascii="Calibri" w:eastAsia="Times New Roman" w:hAnsi="Calibri" w:cs="Times New Roman"/>
                <w:color w:val="000000"/>
                <w:sz w:val="22"/>
                <w:szCs w:val="22"/>
              </w:rPr>
              <w:t>Επί του νομοσχεδίου ΔΕΚΤΟ ΚΑΤΑ ΠΛΕΙΟΨΗΦΙΑ</w:t>
            </w:r>
          </w:p>
        </w:tc>
      </w:tr>
      <w:tr w:rsidR="009F6E2D" w14:paraId="2593B2BF" w14:textId="77777777">
        <w:trPr>
          <w:trHeight w:val="300"/>
        </w:trPr>
        <w:tc>
          <w:tcPr>
            <w:tcW w:w="661" w:type="pct"/>
            <w:shd w:val="clear" w:color="auto" w:fill="auto"/>
            <w:noWrap/>
            <w:vAlign w:val="bottom"/>
            <w:hideMark/>
          </w:tcPr>
          <w:p w14:paraId="2593B2BB" w14:textId="77777777" w:rsidR="004B2920" w:rsidRPr="0009420A" w:rsidRDefault="000A34DD" w:rsidP="004B2920">
            <w:pPr>
              <w:rPr>
                <w:rFonts w:ascii="Calibri" w:eastAsia="Times New Roman" w:hAnsi="Calibri" w:cs="Times New Roman"/>
                <w:color w:val="000000"/>
                <w:sz w:val="22"/>
                <w:szCs w:val="22"/>
              </w:rPr>
            </w:pPr>
          </w:p>
        </w:tc>
        <w:tc>
          <w:tcPr>
            <w:tcW w:w="1269" w:type="pct"/>
            <w:shd w:val="clear" w:color="auto" w:fill="auto"/>
            <w:noWrap/>
            <w:vAlign w:val="bottom"/>
            <w:hideMark/>
          </w:tcPr>
          <w:p w14:paraId="2593B2BC" w14:textId="77777777" w:rsidR="004B2920" w:rsidRPr="0009420A" w:rsidRDefault="000A34DD" w:rsidP="004B2920">
            <w:pPr>
              <w:rPr>
                <w:rFonts w:ascii="Calibri" w:eastAsia="Times New Roman" w:hAnsi="Calibri" w:cs="Times New Roman"/>
                <w:color w:val="000000"/>
                <w:sz w:val="22"/>
                <w:szCs w:val="22"/>
              </w:rPr>
            </w:pPr>
            <w:r w:rsidRPr="0009420A">
              <w:rPr>
                <w:rFonts w:ascii="Calibri" w:eastAsia="Times New Roman" w:hAnsi="Calibri" w:cs="Times New Roman"/>
                <w:color w:val="000000"/>
                <w:sz w:val="22"/>
                <w:szCs w:val="22"/>
              </w:rPr>
              <w:t>ΣΥΡΙΖΑ:</w:t>
            </w:r>
          </w:p>
        </w:tc>
        <w:tc>
          <w:tcPr>
            <w:tcW w:w="634" w:type="pct"/>
            <w:shd w:val="clear" w:color="auto" w:fill="auto"/>
            <w:noWrap/>
            <w:vAlign w:val="bottom"/>
            <w:hideMark/>
          </w:tcPr>
          <w:p w14:paraId="2593B2BD" w14:textId="77777777" w:rsidR="004B2920" w:rsidRPr="0009420A" w:rsidRDefault="000A34DD" w:rsidP="004B2920">
            <w:pPr>
              <w:jc w:val="center"/>
              <w:rPr>
                <w:rFonts w:ascii="Calibri" w:eastAsia="Times New Roman" w:hAnsi="Calibri" w:cs="Times New Roman"/>
                <w:color w:val="000000"/>
                <w:sz w:val="22"/>
                <w:szCs w:val="22"/>
              </w:rPr>
            </w:pPr>
            <w:r w:rsidRPr="0009420A">
              <w:rPr>
                <w:rFonts w:ascii="Calibri" w:eastAsia="Times New Roman" w:hAnsi="Calibri" w:cs="Times New Roman"/>
                <w:color w:val="000000"/>
                <w:sz w:val="22"/>
                <w:szCs w:val="22"/>
              </w:rPr>
              <w:t>ΝΑΙ</w:t>
            </w:r>
          </w:p>
        </w:tc>
        <w:tc>
          <w:tcPr>
            <w:tcW w:w="2436" w:type="pct"/>
            <w:shd w:val="clear" w:color="auto" w:fill="auto"/>
            <w:noWrap/>
            <w:vAlign w:val="bottom"/>
            <w:hideMark/>
          </w:tcPr>
          <w:p w14:paraId="2593B2BE" w14:textId="77777777" w:rsidR="004B2920" w:rsidRPr="0009420A" w:rsidRDefault="000A34DD" w:rsidP="004B2920">
            <w:pPr>
              <w:rPr>
                <w:rFonts w:ascii="Calibri" w:eastAsia="Times New Roman" w:hAnsi="Calibri" w:cs="Times New Roman"/>
                <w:color w:val="000000"/>
                <w:sz w:val="22"/>
                <w:szCs w:val="22"/>
              </w:rPr>
            </w:pPr>
          </w:p>
        </w:tc>
      </w:tr>
      <w:tr w:rsidR="009F6E2D" w14:paraId="2593B2C4" w14:textId="77777777">
        <w:trPr>
          <w:trHeight w:val="300"/>
        </w:trPr>
        <w:tc>
          <w:tcPr>
            <w:tcW w:w="661" w:type="pct"/>
            <w:shd w:val="clear" w:color="auto" w:fill="auto"/>
            <w:noWrap/>
            <w:vAlign w:val="bottom"/>
            <w:hideMark/>
          </w:tcPr>
          <w:p w14:paraId="2593B2C0" w14:textId="77777777" w:rsidR="004B2920" w:rsidRPr="0009420A" w:rsidRDefault="000A34DD" w:rsidP="004B2920">
            <w:pPr>
              <w:rPr>
                <w:rFonts w:ascii="Calibri" w:eastAsia="Times New Roman" w:hAnsi="Calibri" w:cs="Times New Roman"/>
                <w:color w:val="000000"/>
                <w:sz w:val="22"/>
                <w:szCs w:val="22"/>
              </w:rPr>
            </w:pPr>
          </w:p>
        </w:tc>
        <w:tc>
          <w:tcPr>
            <w:tcW w:w="1269" w:type="pct"/>
            <w:shd w:val="clear" w:color="auto" w:fill="auto"/>
            <w:noWrap/>
            <w:vAlign w:val="bottom"/>
            <w:hideMark/>
          </w:tcPr>
          <w:p w14:paraId="2593B2C1" w14:textId="77777777" w:rsidR="004B2920" w:rsidRPr="0009420A" w:rsidRDefault="000A34DD" w:rsidP="004B2920">
            <w:pPr>
              <w:rPr>
                <w:rFonts w:ascii="Calibri" w:eastAsia="Times New Roman" w:hAnsi="Calibri" w:cs="Times New Roman"/>
                <w:color w:val="000000"/>
                <w:sz w:val="22"/>
                <w:szCs w:val="22"/>
              </w:rPr>
            </w:pPr>
            <w:r w:rsidRPr="0009420A">
              <w:rPr>
                <w:rFonts w:ascii="Calibri" w:eastAsia="Times New Roman" w:hAnsi="Calibri" w:cs="Times New Roman"/>
                <w:color w:val="000000"/>
                <w:sz w:val="22"/>
                <w:szCs w:val="22"/>
              </w:rPr>
              <w:t>Ν.Δ:</w:t>
            </w:r>
          </w:p>
        </w:tc>
        <w:tc>
          <w:tcPr>
            <w:tcW w:w="634" w:type="pct"/>
            <w:shd w:val="clear" w:color="auto" w:fill="auto"/>
            <w:noWrap/>
            <w:vAlign w:val="bottom"/>
            <w:hideMark/>
          </w:tcPr>
          <w:p w14:paraId="2593B2C2" w14:textId="77777777" w:rsidR="004B2920" w:rsidRPr="0009420A" w:rsidRDefault="000A34DD" w:rsidP="004B2920">
            <w:pPr>
              <w:jc w:val="center"/>
              <w:rPr>
                <w:rFonts w:ascii="Calibri" w:eastAsia="Times New Roman" w:hAnsi="Calibri" w:cs="Times New Roman"/>
                <w:color w:val="000000"/>
                <w:sz w:val="22"/>
                <w:szCs w:val="22"/>
              </w:rPr>
            </w:pPr>
            <w:r w:rsidRPr="0009420A">
              <w:rPr>
                <w:rFonts w:ascii="Calibri" w:eastAsia="Times New Roman" w:hAnsi="Calibri" w:cs="Times New Roman"/>
                <w:color w:val="000000"/>
                <w:sz w:val="22"/>
                <w:szCs w:val="22"/>
              </w:rPr>
              <w:t>ΝΑΙ</w:t>
            </w:r>
          </w:p>
        </w:tc>
        <w:tc>
          <w:tcPr>
            <w:tcW w:w="2436" w:type="pct"/>
            <w:shd w:val="clear" w:color="auto" w:fill="auto"/>
            <w:noWrap/>
            <w:vAlign w:val="bottom"/>
            <w:hideMark/>
          </w:tcPr>
          <w:p w14:paraId="2593B2C3" w14:textId="77777777" w:rsidR="004B2920" w:rsidRPr="0009420A" w:rsidRDefault="000A34DD" w:rsidP="004B2920">
            <w:pPr>
              <w:rPr>
                <w:rFonts w:ascii="Calibri" w:eastAsia="Times New Roman" w:hAnsi="Calibri" w:cs="Times New Roman"/>
                <w:color w:val="000000"/>
                <w:sz w:val="22"/>
                <w:szCs w:val="22"/>
              </w:rPr>
            </w:pPr>
          </w:p>
        </w:tc>
      </w:tr>
      <w:tr w:rsidR="009F6E2D" w14:paraId="2593B2C9" w14:textId="77777777">
        <w:trPr>
          <w:trHeight w:val="300"/>
        </w:trPr>
        <w:tc>
          <w:tcPr>
            <w:tcW w:w="661" w:type="pct"/>
            <w:shd w:val="clear" w:color="auto" w:fill="auto"/>
            <w:noWrap/>
            <w:vAlign w:val="bottom"/>
            <w:hideMark/>
          </w:tcPr>
          <w:p w14:paraId="2593B2C5" w14:textId="77777777" w:rsidR="004B2920" w:rsidRPr="0009420A" w:rsidRDefault="000A34DD" w:rsidP="004B2920">
            <w:pPr>
              <w:rPr>
                <w:rFonts w:ascii="Calibri" w:eastAsia="Times New Roman" w:hAnsi="Calibri" w:cs="Times New Roman"/>
                <w:color w:val="000000"/>
                <w:sz w:val="22"/>
                <w:szCs w:val="22"/>
              </w:rPr>
            </w:pPr>
          </w:p>
        </w:tc>
        <w:tc>
          <w:tcPr>
            <w:tcW w:w="1269" w:type="pct"/>
            <w:shd w:val="clear" w:color="auto" w:fill="auto"/>
            <w:noWrap/>
            <w:vAlign w:val="bottom"/>
            <w:hideMark/>
          </w:tcPr>
          <w:p w14:paraId="2593B2C6" w14:textId="77777777" w:rsidR="004B2920" w:rsidRPr="0009420A" w:rsidRDefault="000A34DD" w:rsidP="004B2920">
            <w:pPr>
              <w:rPr>
                <w:rFonts w:ascii="Calibri" w:eastAsia="Times New Roman" w:hAnsi="Calibri" w:cs="Times New Roman"/>
                <w:color w:val="000000"/>
                <w:sz w:val="22"/>
                <w:szCs w:val="22"/>
              </w:rPr>
            </w:pPr>
            <w:r w:rsidRPr="0009420A">
              <w:rPr>
                <w:rFonts w:ascii="Calibri" w:eastAsia="Times New Roman" w:hAnsi="Calibri" w:cs="Times New Roman"/>
                <w:color w:val="000000"/>
                <w:sz w:val="22"/>
                <w:szCs w:val="22"/>
              </w:rPr>
              <w:t>ΔΗ.ΣΥ:</w:t>
            </w:r>
          </w:p>
        </w:tc>
        <w:tc>
          <w:tcPr>
            <w:tcW w:w="634" w:type="pct"/>
            <w:shd w:val="clear" w:color="auto" w:fill="auto"/>
            <w:noWrap/>
            <w:vAlign w:val="bottom"/>
            <w:hideMark/>
          </w:tcPr>
          <w:p w14:paraId="2593B2C7" w14:textId="77777777" w:rsidR="004B2920" w:rsidRPr="0009420A" w:rsidRDefault="000A34DD" w:rsidP="004B2920">
            <w:pPr>
              <w:jc w:val="center"/>
              <w:rPr>
                <w:rFonts w:ascii="Calibri" w:eastAsia="Times New Roman" w:hAnsi="Calibri" w:cs="Times New Roman"/>
                <w:color w:val="000000"/>
                <w:sz w:val="22"/>
                <w:szCs w:val="22"/>
              </w:rPr>
            </w:pPr>
            <w:r w:rsidRPr="0009420A">
              <w:rPr>
                <w:rFonts w:ascii="Calibri" w:eastAsia="Times New Roman" w:hAnsi="Calibri" w:cs="Times New Roman"/>
                <w:color w:val="000000"/>
                <w:sz w:val="22"/>
                <w:szCs w:val="22"/>
              </w:rPr>
              <w:t>ΝΑΙ</w:t>
            </w:r>
          </w:p>
        </w:tc>
        <w:tc>
          <w:tcPr>
            <w:tcW w:w="2436" w:type="pct"/>
            <w:shd w:val="clear" w:color="auto" w:fill="auto"/>
            <w:noWrap/>
            <w:vAlign w:val="bottom"/>
            <w:hideMark/>
          </w:tcPr>
          <w:p w14:paraId="2593B2C8" w14:textId="77777777" w:rsidR="004B2920" w:rsidRPr="0009420A" w:rsidRDefault="000A34DD" w:rsidP="004B2920">
            <w:pPr>
              <w:rPr>
                <w:rFonts w:ascii="Calibri" w:eastAsia="Times New Roman" w:hAnsi="Calibri" w:cs="Times New Roman"/>
                <w:color w:val="000000"/>
                <w:sz w:val="22"/>
                <w:szCs w:val="22"/>
              </w:rPr>
            </w:pPr>
          </w:p>
        </w:tc>
      </w:tr>
      <w:tr w:rsidR="009F6E2D" w14:paraId="2593B2CE" w14:textId="77777777">
        <w:trPr>
          <w:trHeight w:val="300"/>
        </w:trPr>
        <w:tc>
          <w:tcPr>
            <w:tcW w:w="661" w:type="pct"/>
            <w:shd w:val="clear" w:color="auto" w:fill="auto"/>
            <w:noWrap/>
            <w:vAlign w:val="bottom"/>
            <w:hideMark/>
          </w:tcPr>
          <w:p w14:paraId="2593B2CA" w14:textId="77777777" w:rsidR="004B2920" w:rsidRPr="0009420A" w:rsidRDefault="000A34DD" w:rsidP="004B2920">
            <w:pPr>
              <w:rPr>
                <w:rFonts w:ascii="Calibri" w:eastAsia="Times New Roman" w:hAnsi="Calibri" w:cs="Times New Roman"/>
                <w:color w:val="000000"/>
                <w:sz w:val="22"/>
                <w:szCs w:val="22"/>
              </w:rPr>
            </w:pPr>
          </w:p>
        </w:tc>
        <w:tc>
          <w:tcPr>
            <w:tcW w:w="1269" w:type="pct"/>
            <w:shd w:val="clear" w:color="auto" w:fill="auto"/>
            <w:noWrap/>
            <w:vAlign w:val="bottom"/>
            <w:hideMark/>
          </w:tcPr>
          <w:p w14:paraId="2593B2CB" w14:textId="77777777" w:rsidR="004B2920" w:rsidRPr="0009420A" w:rsidRDefault="000A34DD" w:rsidP="004B2920">
            <w:pPr>
              <w:rPr>
                <w:rFonts w:ascii="Calibri" w:eastAsia="Times New Roman" w:hAnsi="Calibri" w:cs="Times New Roman"/>
                <w:color w:val="000000"/>
                <w:sz w:val="22"/>
                <w:szCs w:val="22"/>
              </w:rPr>
            </w:pPr>
            <w:r w:rsidRPr="0009420A">
              <w:rPr>
                <w:rFonts w:ascii="Calibri" w:eastAsia="Times New Roman" w:hAnsi="Calibri" w:cs="Times New Roman"/>
                <w:color w:val="000000"/>
                <w:sz w:val="22"/>
                <w:szCs w:val="22"/>
              </w:rPr>
              <w:t>Χ.Α:</w:t>
            </w:r>
          </w:p>
        </w:tc>
        <w:tc>
          <w:tcPr>
            <w:tcW w:w="634" w:type="pct"/>
            <w:shd w:val="clear" w:color="auto" w:fill="auto"/>
            <w:noWrap/>
            <w:vAlign w:val="bottom"/>
            <w:hideMark/>
          </w:tcPr>
          <w:p w14:paraId="2593B2CC" w14:textId="77777777" w:rsidR="004B2920" w:rsidRPr="0009420A" w:rsidRDefault="000A34DD" w:rsidP="004B2920">
            <w:pPr>
              <w:jc w:val="center"/>
              <w:rPr>
                <w:rFonts w:ascii="Calibri" w:eastAsia="Times New Roman" w:hAnsi="Calibri" w:cs="Times New Roman"/>
                <w:color w:val="000000"/>
                <w:sz w:val="22"/>
                <w:szCs w:val="22"/>
              </w:rPr>
            </w:pPr>
            <w:r w:rsidRPr="0009420A">
              <w:rPr>
                <w:rFonts w:ascii="Calibri" w:eastAsia="Times New Roman" w:hAnsi="Calibri" w:cs="Times New Roman"/>
                <w:color w:val="000000"/>
                <w:sz w:val="22"/>
                <w:szCs w:val="22"/>
              </w:rPr>
              <w:t>OXI</w:t>
            </w:r>
          </w:p>
        </w:tc>
        <w:tc>
          <w:tcPr>
            <w:tcW w:w="2436" w:type="pct"/>
            <w:shd w:val="clear" w:color="auto" w:fill="auto"/>
            <w:noWrap/>
            <w:vAlign w:val="bottom"/>
            <w:hideMark/>
          </w:tcPr>
          <w:p w14:paraId="2593B2CD" w14:textId="77777777" w:rsidR="004B2920" w:rsidRPr="0009420A" w:rsidRDefault="000A34DD" w:rsidP="004B2920">
            <w:pPr>
              <w:rPr>
                <w:rFonts w:ascii="Calibri" w:eastAsia="Times New Roman" w:hAnsi="Calibri" w:cs="Times New Roman"/>
                <w:color w:val="000000"/>
                <w:sz w:val="22"/>
                <w:szCs w:val="22"/>
              </w:rPr>
            </w:pPr>
          </w:p>
        </w:tc>
      </w:tr>
      <w:tr w:rsidR="009F6E2D" w14:paraId="2593B2D3" w14:textId="77777777">
        <w:trPr>
          <w:trHeight w:val="300"/>
        </w:trPr>
        <w:tc>
          <w:tcPr>
            <w:tcW w:w="661" w:type="pct"/>
            <w:shd w:val="clear" w:color="auto" w:fill="auto"/>
            <w:noWrap/>
            <w:vAlign w:val="bottom"/>
            <w:hideMark/>
          </w:tcPr>
          <w:p w14:paraId="2593B2CF" w14:textId="77777777" w:rsidR="004B2920" w:rsidRPr="0009420A" w:rsidRDefault="000A34DD" w:rsidP="004B2920">
            <w:pPr>
              <w:rPr>
                <w:rFonts w:ascii="Calibri" w:eastAsia="Times New Roman" w:hAnsi="Calibri" w:cs="Times New Roman"/>
                <w:color w:val="000000"/>
                <w:sz w:val="22"/>
                <w:szCs w:val="22"/>
              </w:rPr>
            </w:pPr>
          </w:p>
        </w:tc>
        <w:tc>
          <w:tcPr>
            <w:tcW w:w="1269" w:type="pct"/>
            <w:shd w:val="clear" w:color="auto" w:fill="auto"/>
            <w:noWrap/>
            <w:vAlign w:val="bottom"/>
            <w:hideMark/>
          </w:tcPr>
          <w:p w14:paraId="2593B2D0" w14:textId="77777777" w:rsidR="004B2920" w:rsidRPr="0009420A" w:rsidRDefault="000A34DD" w:rsidP="004B2920">
            <w:pPr>
              <w:rPr>
                <w:rFonts w:ascii="Calibri" w:eastAsia="Times New Roman" w:hAnsi="Calibri" w:cs="Times New Roman"/>
                <w:color w:val="000000"/>
                <w:sz w:val="22"/>
                <w:szCs w:val="22"/>
              </w:rPr>
            </w:pPr>
            <w:r w:rsidRPr="0009420A">
              <w:rPr>
                <w:rFonts w:ascii="Calibri" w:eastAsia="Times New Roman" w:hAnsi="Calibri" w:cs="Times New Roman"/>
                <w:color w:val="000000"/>
                <w:sz w:val="22"/>
                <w:szCs w:val="22"/>
              </w:rPr>
              <w:t>Κ.Κ.Ε:</w:t>
            </w:r>
          </w:p>
        </w:tc>
        <w:tc>
          <w:tcPr>
            <w:tcW w:w="634" w:type="pct"/>
            <w:shd w:val="clear" w:color="auto" w:fill="auto"/>
            <w:noWrap/>
            <w:vAlign w:val="bottom"/>
            <w:hideMark/>
          </w:tcPr>
          <w:p w14:paraId="2593B2D1" w14:textId="77777777" w:rsidR="004B2920" w:rsidRPr="0009420A" w:rsidRDefault="000A34DD" w:rsidP="004B2920">
            <w:pPr>
              <w:jc w:val="center"/>
              <w:rPr>
                <w:rFonts w:ascii="Calibri" w:eastAsia="Times New Roman" w:hAnsi="Calibri" w:cs="Times New Roman"/>
                <w:color w:val="000000"/>
                <w:sz w:val="22"/>
                <w:szCs w:val="22"/>
              </w:rPr>
            </w:pPr>
            <w:r w:rsidRPr="0009420A">
              <w:rPr>
                <w:rFonts w:ascii="Calibri" w:eastAsia="Times New Roman" w:hAnsi="Calibri" w:cs="Times New Roman"/>
                <w:color w:val="000000"/>
                <w:sz w:val="22"/>
                <w:szCs w:val="22"/>
              </w:rPr>
              <w:t>OXI</w:t>
            </w:r>
          </w:p>
        </w:tc>
        <w:tc>
          <w:tcPr>
            <w:tcW w:w="2436" w:type="pct"/>
            <w:shd w:val="clear" w:color="auto" w:fill="auto"/>
            <w:noWrap/>
            <w:vAlign w:val="bottom"/>
            <w:hideMark/>
          </w:tcPr>
          <w:p w14:paraId="2593B2D2" w14:textId="77777777" w:rsidR="004B2920" w:rsidRPr="0009420A" w:rsidRDefault="000A34DD" w:rsidP="004B2920">
            <w:pPr>
              <w:rPr>
                <w:rFonts w:ascii="Calibri" w:eastAsia="Times New Roman" w:hAnsi="Calibri" w:cs="Times New Roman"/>
                <w:color w:val="000000"/>
                <w:sz w:val="22"/>
                <w:szCs w:val="22"/>
              </w:rPr>
            </w:pPr>
          </w:p>
        </w:tc>
      </w:tr>
      <w:tr w:rsidR="009F6E2D" w14:paraId="2593B2D8" w14:textId="77777777">
        <w:trPr>
          <w:trHeight w:val="300"/>
        </w:trPr>
        <w:tc>
          <w:tcPr>
            <w:tcW w:w="661" w:type="pct"/>
            <w:shd w:val="clear" w:color="auto" w:fill="auto"/>
            <w:noWrap/>
            <w:vAlign w:val="bottom"/>
            <w:hideMark/>
          </w:tcPr>
          <w:p w14:paraId="2593B2D4" w14:textId="77777777" w:rsidR="004B2920" w:rsidRPr="0009420A" w:rsidRDefault="000A34DD" w:rsidP="004B2920">
            <w:pPr>
              <w:rPr>
                <w:rFonts w:ascii="Calibri" w:eastAsia="Times New Roman" w:hAnsi="Calibri" w:cs="Times New Roman"/>
                <w:color w:val="000000"/>
                <w:sz w:val="22"/>
                <w:szCs w:val="22"/>
              </w:rPr>
            </w:pPr>
          </w:p>
        </w:tc>
        <w:tc>
          <w:tcPr>
            <w:tcW w:w="1269" w:type="pct"/>
            <w:shd w:val="clear" w:color="auto" w:fill="auto"/>
            <w:noWrap/>
            <w:vAlign w:val="bottom"/>
            <w:hideMark/>
          </w:tcPr>
          <w:p w14:paraId="2593B2D5" w14:textId="77777777" w:rsidR="004B2920" w:rsidRPr="0009420A" w:rsidRDefault="000A34DD" w:rsidP="004B2920">
            <w:pPr>
              <w:rPr>
                <w:rFonts w:ascii="Calibri" w:eastAsia="Times New Roman" w:hAnsi="Calibri" w:cs="Times New Roman"/>
                <w:color w:val="000000"/>
                <w:sz w:val="22"/>
                <w:szCs w:val="22"/>
              </w:rPr>
            </w:pPr>
            <w:r w:rsidRPr="0009420A">
              <w:rPr>
                <w:rFonts w:ascii="Calibri" w:eastAsia="Times New Roman" w:hAnsi="Calibri" w:cs="Times New Roman"/>
                <w:color w:val="000000"/>
                <w:sz w:val="22"/>
                <w:szCs w:val="22"/>
              </w:rPr>
              <w:t>ΑΝ.ΕΛ:</w:t>
            </w:r>
          </w:p>
        </w:tc>
        <w:tc>
          <w:tcPr>
            <w:tcW w:w="634" w:type="pct"/>
            <w:shd w:val="clear" w:color="auto" w:fill="auto"/>
            <w:noWrap/>
            <w:vAlign w:val="bottom"/>
            <w:hideMark/>
          </w:tcPr>
          <w:p w14:paraId="2593B2D6" w14:textId="77777777" w:rsidR="004B2920" w:rsidRPr="0009420A" w:rsidRDefault="000A34DD" w:rsidP="004B2920">
            <w:pPr>
              <w:jc w:val="center"/>
              <w:rPr>
                <w:rFonts w:ascii="Calibri" w:eastAsia="Times New Roman" w:hAnsi="Calibri" w:cs="Times New Roman"/>
                <w:color w:val="000000"/>
                <w:sz w:val="22"/>
                <w:szCs w:val="22"/>
              </w:rPr>
            </w:pPr>
            <w:r w:rsidRPr="0009420A">
              <w:rPr>
                <w:rFonts w:ascii="Calibri" w:eastAsia="Times New Roman" w:hAnsi="Calibri" w:cs="Times New Roman"/>
                <w:color w:val="000000"/>
                <w:sz w:val="22"/>
                <w:szCs w:val="22"/>
              </w:rPr>
              <w:t>ΝΑΙ</w:t>
            </w:r>
          </w:p>
        </w:tc>
        <w:tc>
          <w:tcPr>
            <w:tcW w:w="2436" w:type="pct"/>
            <w:shd w:val="clear" w:color="auto" w:fill="auto"/>
            <w:noWrap/>
            <w:vAlign w:val="bottom"/>
            <w:hideMark/>
          </w:tcPr>
          <w:p w14:paraId="2593B2D7" w14:textId="77777777" w:rsidR="004B2920" w:rsidRPr="0009420A" w:rsidRDefault="000A34DD" w:rsidP="004B2920">
            <w:pPr>
              <w:rPr>
                <w:rFonts w:ascii="Calibri" w:eastAsia="Times New Roman" w:hAnsi="Calibri" w:cs="Times New Roman"/>
                <w:color w:val="000000"/>
                <w:sz w:val="22"/>
                <w:szCs w:val="22"/>
              </w:rPr>
            </w:pPr>
          </w:p>
        </w:tc>
      </w:tr>
      <w:tr w:rsidR="009F6E2D" w14:paraId="2593B2DD" w14:textId="77777777">
        <w:trPr>
          <w:trHeight w:val="300"/>
        </w:trPr>
        <w:tc>
          <w:tcPr>
            <w:tcW w:w="661" w:type="pct"/>
            <w:shd w:val="clear" w:color="auto" w:fill="auto"/>
            <w:noWrap/>
            <w:vAlign w:val="bottom"/>
            <w:hideMark/>
          </w:tcPr>
          <w:p w14:paraId="2593B2D9" w14:textId="77777777" w:rsidR="004B2920" w:rsidRPr="0009420A" w:rsidRDefault="000A34DD" w:rsidP="004B2920">
            <w:pPr>
              <w:rPr>
                <w:rFonts w:ascii="Calibri" w:eastAsia="Times New Roman" w:hAnsi="Calibri" w:cs="Times New Roman"/>
                <w:color w:val="000000"/>
                <w:sz w:val="22"/>
                <w:szCs w:val="22"/>
              </w:rPr>
            </w:pPr>
          </w:p>
        </w:tc>
        <w:tc>
          <w:tcPr>
            <w:tcW w:w="1269" w:type="pct"/>
            <w:shd w:val="clear" w:color="auto" w:fill="auto"/>
            <w:noWrap/>
            <w:vAlign w:val="bottom"/>
            <w:hideMark/>
          </w:tcPr>
          <w:p w14:paraId="2593B2DA" w14:textId="77777777" w:rsidR="004B2920" w:rsidRPr="0009420A" w:rsidRDefault="000A34DD" w:rsidP="004B2920">
            <w:pPr>
              <w:rPr>
                <w:rFonts w:ascii="Calibri" w:eastAsia="Times New Roman" w:hAnsi="Calibri" w:cs="Times New Roman"/>
                <w:color w:val="000000"/>
                <w:sz w:val="22"/>
                <w:szCs w:val="22"/>
              </w:rPr>
            </w:pPr>
            <w:r w:rsidRPr="0009420A">
              <w:rPr>
                <w:rFonts w:ascii="Calibri" w:eastAsia="Times New Roman" w:hAnsi="Calibri" w:cs="Times New Roman"/>
                <w:color w:val="000000"/>
                <w:sz w:val="22"/>
                <w:szCs w:val="22"/>
              </w:rPr>
              <w:t>ΠΟΤΑΜΙ:</w:t>
            </w:r>
          </w:p>
        </w:tc>
        <w:tc>
          <w:tcPr>
            <w:tcW w:w="634" w:type="pct"/>
            <w:shd w:val="clear" w:color="auto" w:fill="auto"/>
            <w:noWrap/>
            <w:vAlign w:val="bottom"/>
            <w:hideMark/>
          </w:tcPr>
          <w:p w14:paraId="2593B2DB" w14:textId="77777777" w:rsidR="004B2920" w:rsidRPr="0009420A" w:rsidRDefault="000A34DD" w:rsidP="004B2920">
            <w:pPr>
              <w:jc w:val="center"/>
              <w:rPr>
                <w:rFonts w:ascii="Calibri" w:eastAsia="Times New Roman" w:hAnsi="Calibri" w:cs="Times New Roman"/>
                <w:color w:val="000000"/>
                <w:sz w:val="22"/>
                <w:szCs w:val="22"/>
              </w:rPr>
            </w:pPr>
            <w:r w:rsidRPr="0009420A">
              <w:rPr>
                <w:rFonts w:ascii="Calibri" w:eastAsia="Times New Roman" w:hAnsi="Calibri" w:cs="Times New Roman"/>
                <w:color w:val="000000"/>
                <w:sz w:val="22"/>
                <w:szCs w:val="22"/>
              </w:rPr>
              <w:t>ΝΑΙ</w:t>
            </w:r>
          </w:p>
        </w:tc>
        <w:tc>
          <w:tcPr>
            <w:tcW w:w="2436" w:type="pct"/>
            <w:shd w:val="clear" w:color="auto" w:fill="auto"/>
            <w:noWrap/>
            <w:vAlign w:val="bottom"/>
            <w:hideMark/>
          </w:tcPr>
          <w:p w14:paraId="2593B2DC" w14:textId="77777777" w:rsidR="004B2920" w:rsidRPr="0009420A" w:rsidRDefault="000A34DD" w:rsidP="004B2920">
            <w:pPr>
              <w:rPr>
                <w:rFonts w:ascii="Calibri" w:eastAsia="Times New Roman" w:hAnsi="Calibri" w:cs="Times New Roman"/>
                <w:color w:val="000000"/>
                <w:sz w:val="22"/>
                <w:szCs w:val="22"/>
              </w:rPr>
            </w:pPr>
          </w:p>
        </w:tc>
      </w:tr>
      <w:tr w:rsidR="009F6E2D" w14:paraId="2593B2E2" w14:textId="77777777">
        <w:trPr>
          <w:trHeight w:val="300"/>
        </w:trPr>
        <w:tc>
          <w:tcPr>
            <w:tcW w:w="661" w:type="pct"/>
            <w:shd w:val="clear" w:color="auto" w:fill="auto"/>
            <w:noWrap/>
            <w:vAlign w:val="bottom"/>
            <w:hideMark/>
          </w:tcPr>
          <w:p w14:paraId="2593B2DE" w14:textId="77777777" w:rsidR="004B2920" w:rsidRPr="0009420A" w:rsidRDefault="000A34DD" w:rsidP="004B2920">
            <w:pPr>
              <w:rPr>
                <w:rFonts w:ascii="Calibri" w:eastAsia="Times New Roman" w:hAnsi="Calibri" w:cs="Times New Roman"/>
                <w:color w:val="000000"/>
                <w:sz w:val="22"/>
                <w:szCs w:val="22"/>
              </w:rPr>
            </w:pPr>
          </w:p>
        </w:tc>
        <w:tc>
          <w:tcPr>
            <w:tcW w:w="1269" w:type="pct"/>
            <w:shd w:val="clear" w:color="auto" w:fill="auto"/>
            <w:noWrap/>
            <w:vAlign w:val="bottom"/>
            <w:hideMark/>
          </w:tcPr>
          <w:p w14:paraId="2593B2DF" w14:textId="77777777" w:rsidR="004B2920" w:rsidRPr="0009420A" w:rsidRDefault="000A34DD" w:rsidP="004B2920">
            <w:pPr>
              <w:rPr>
                <w:rFonts w:ascii="Calibri" w:eastAsia="Times New Roman" w:hAnsi="Calibri" w:cs="Times New Roman"/>
                <w:color w:val="000000"/>
                <w:sz w:val="22"/>
                <w:szCs w:val="22"/>
              </w:rPr>
            </w:pPr>
            <w:r w:rsidRPr="0009420A">
              <w:rPr>
                <w:rFonts w:ascii="Calibri" w:eastAsia="Times New Roman" w:hAnsi="Calibri" w:cs="Times New Roman"/>
                <w:color w:val="000000"/>
                <w:sz w:val="22"/>
                <w:szCs w:val="22"/>
              </w:rPr>
              <w:t>ΕΝ. ΚΕΝΤΡΩΩΝ:</w:t>
            </w:r>
          </w:p>
        </w:tc>
        <w:tc>
          <w:tcPr>
            <w:tcW w:w="634" w:type="pct"/>
            <w:shd w:val="clear" w:color="auto" w:fill="auto"/>
            <w:noWrap/>
            <w:vAlign w:val="bottom"/>
            <w:hideMark/>
          </w:tcPr>
          <w:p w14:paraId="2593B2E0" w14:textId="77777777" w:rsidR="004B2920" w:rsidRPr="0009420A" w:rsidRDefault="000A34DD" w:rsidP="004B2920">
            <w:pPr>
              <w:jc w:val="center"/>
              <w:rPr>
                <w:rFonts w:ascii="Calibri" w:eastAsia="Times New Roman" w:hAnsi="Calibri" w:cs="Times New Roman"/>
                <w:color w:val="000000"/>
                <w:sz w:val="22"/>
                <w:szCs w:val="22"/>
              </w:rPr>
            </w:pPr>
            <w:r w:rsidRPr="0009420A">
              <w:rPr>
                <w:rFonts w:ascii="Calibri" w:eastAsia="Times New Roman" w:hAnsi="Calibri" w:cs="Times New Roman"/>
                <w:color w:val="000000"/>
                <w:sz w:val="22"/>
                <w:szCs w:val="22"/>
              </w:rPr>
              <w:t>ΝΑΙ</w:t>
            </w:r>
          </w:p>
        </w:tc>
        <w:tc>
          <w:tcPr>
            <w:tcW w:w="2436" w:type="pct"/>
            <w:shd w:val="clear" w:color="auto" w:fill="auto"/>
            <w:vAlign w:val="bottom"/>
          </w:tcPr>
          <w:p w14:paraId="2593B2E1" w14:textId="77777777" w:rsidR="004B2920" w:rsidRPr="0009420A" w:rsidRDefault="000A34DD" w:rsidP="004B2920">
            <w:pPr>
              <w:rPr>
                <w:rFonts w:ascii="Calibri" w:eastAsia="Times New Roman" w:hAnsi="Calibri" w:cs="Times New Roman"/>
                <w:color w:val="000000"/>
                <w:sz w:val="22"/>
                <w:szCs w:val="22"/>
              </w:rPr>
            </w:pPr>
          </w:p>
        </w:tc>
      </w:tr>
      <w:tr w:rsidR="009F6E2D" w14:paraId="2593B2E7" w14:textId="77777777">
        <w:trPr>
          <w:trHeight w:val="300"/>
        </w:trPr>
        <w:tc>
          <w:tcPr>
            <w:tcW w:w="661" w:type="pct"/>
            <w:shd w:val="clear" w:color="auto" w:fill="auto"/>
            <w:noWrap/>
            <w:vAlign w:val="bottom"/>
          </w:tcPr>
          <w:p w14:paraId="2593B2E3" w14:textId="77777777" w:rsidR="00A44D76" w:rsidRPr="0009420A" w:rsidRDefault="000A34DD" w:rsidP="004B2920">
            <w:pPr>
              <w:rPr>
                <w:rFonts w:ascii="Calibri" w:eastAsia="Times New Roman" w:hAnsi="Calibri" w:cs="Times New Roman"/>
                <w:color w:val="000000"/>
                <w:sz w:val="22"/>
                <w:szCs w:val="22"/>
              </w:rPr>
            </w:pPr>
          </w:p>
        </w:tc>
        <w:tc>
          <w:tcPr>
            <w:tcW w:w="1269" w:type="pct"/>
            <w:shd w:val="clear" w:color="auto" w:fill="auto"/>
            <w:noWrap/>
            <w:vAlign w:val="bottom"/>
          </w:tcPr>
          <w:p w14:paraId="2593B2E4" w14:textId="77777777" w:rsidR="00A44D76" w:rsidRPr="0009420A" w:rsidRDefault="000A34DD" w:rsidP="004B2920">
            <w:pPr>
              <w:rPr>
                <w:rFonts w:ascii="Calibri" w:eastAsia="Times New Roman" w:hAnsi="Calibri" w:cs="Times New Roman"/>
                <w:color w:val="000000"/>
                <w:sz w:val="22"/>
                <w:szCs w:val="22"/>
              </w:rPr>
            </w:pPr>
          </w:p>
        </w:tc>
        <w:tc>
          <w:tcPr>
            <w:tcW w:w="634" w:type="pct"/>
            <w:shd w:val="clear" w:color="auto" w:fill="auto"/>
            <w:noWrap/>
            <w:vAlign w:val="bottom"/>
          </w:tcPr>
          <w:p w14:paraId="2593B2E5" w14:textId="77777777" w:rsidR="00A44D76" w:rsidRPr="0009420A" w:rsidRDefault="000A34DD" w:rsidP="004B2920">
            <w:pPr>
              <w:jc w:val="center"/>
              <w:rPr>
                <w:rFonts w:ascii="Calibri" w:eastAsia="Times New Roman" w:hAnsi="Calibri" w:cs="Times New Roman"/>
                <w:color w:val="000000"/>
                <w:sz w:val="22"/>
                <w:szCs w:val="22"/>
              </w:rPr>
            </w:pPr>
          </w:p>
        </w:tc>
        <w:tc>
          <w:tcPr>
            <w:tcW w:w="2436" w:type="pct"/>
            <w:shd w:val="clear" w:color="auto" w:fill="auto"/>
            <w:vAlign w:val="bottom"/>
          </w:tcPr>
          <w:p w14:paraId="2593B2E6" w14:textId="77777777" w:rsidR="00A44D76" w:rsidRPr="0009420A" w:rsidRDefault="000A34DD" w:rsidP="004B2920">
            <w:pPr>
              <w:rPr>
                <w:rFonts w:ascii="Calibri" w:eastAsia="Times New Roman" w:hAnsi="Calibri" w:cs="Times New Roman"/>
                <w:color w:val="000000"/>
                <w:sz w:val="22"/>
                <w:szCs w:val="22"/>
              </w:rPr>
            </w:pPr>
          </w:p>
        </w:tc>
      </w:tr>
    </w:tbl>
    <w:p w14:paraId="2593B2E8" w14:textId="77777777" w:rsidR="009F6E2D" w:rsidRDefault="000A34DD">
      <w:pPr>
        <w:spacing w:line="600" w:lineRule="auto"/>
        <w:ind w:firstLine="709"/>
        <w:contextualSpacing/>
        <w:jc w:val="both"/>
        <w:rPr>
          <w:rFonts w:eastAsia="Times New Roman" w:cs="Times New Roman"/>
          <w:szCs w:val="24"/>
        </w:rPr>
      </w:pPr>
      <w:r w:rsidRPr="004416C6">
        <w:rPr>
          <w:rFonts w:eastAsia="Times New Roman"/>
          <w:b/>
          <w:bCs/>
        </w:rPr>
        <w:t>ΠΡΟΕΔΡΕΥΩΝ (Νικήτας Κακλαμάνης):</w:t>
      </w:r>
      <w:r w:rsidRPr="00EF3F89">
        <w:rPr>
          <w:rFonts w:eastAsia="SimSun"/>
          <w:b/>
          <w:bCs/>
          <w:szCs w:val="24"/>
          <w:lang w:eastAsia="zh-CN"/>
        </w:rPr>
        <w:t xml:space="preserve"> </w:t>
      </w:r>
      <w:r w:rsidRPr="0001772E">
        <w:rPr>
          <w:rFonts w:eastAsia="Times New Roman" w:cs="Times New Roman"/>
          <w:szCs w:val="24"/>
        </w:rPr>
        <w:t xml:space="preserve">Συνεπώς το σχέδιο νόμου του </w:t>
      </w:r>
      <w:r>
        <w:rPr>
          <w:rFonts w:eastAsia="SimSun"/>
          <w:szCs w:val="24"/>
          <w:lang w:eastAsia="zh-CN"/>
        </w:rPr>
        <w:t xml:space="preserve">Υπουργείου Εθνικής </w:t>
      </w:r>
      <w:r w:rsidRPr="00C0201F">
        <w:rPr>
          <w:rFonts w:eastAsia="Times New Roman" w:cs="Times New Roman"/>
          <w:szCs w:val="24"/>
        </w:rPr>
        <w:t>Άμυνας</w:t>
      </w:r>
      <w:r>
        <w:rPr>
          <w:rFonts w:eastAsia="Times New Roman" w:cs="Times New Roman"/>
          <w:szCs w:val="24"/>
        </w:rPr>
        <w:t>:</w:t>
      </w:r>
      <w:r w:rsidRPr="00C0201F">
        <w:rPr>
          <w:rFonts w:eastAsia="Times New Roman" w:cs="Times New Roman"/>
          <w:szCs w:val="24"/>
        </w:rPr>
        <w:t xml:space="preserve"> «Κύρωση της Τεχνικής Διευθέτησης μεταξύ των Υπουργείων Άμυνας της Ιταλικής Δημοκρατίας, του Βασιλείου της Ισπανίας, της Ελληνικής Δημοκρατίας και της Δημοκρατίας της Πορτογαλίας, όσον αφορά στο βασισμένο στη SIAF Σχηματισμό Μάχης, με τη Συμμετοχή τ</w:t>
      </w:r>
      <w:r w:rsidRPr="00C0201F">
        <w:rPr>
          <w:rFonts w:eastAsia="Times New Roman" w:cs="Times New Roman"/>
          <w:szCs w:val="24"/>
        </w:rPr>
        <w:t xml:space="preserve">ης Ελληνικής Δημοκρατίας και της Δημοκρατίας της Πορτογαλίας» </w:t>
      </w:r>
      <w:r>
        <w:rPr>
          <w:rFonts w:eastAsia="Times New Roman" w:cs="Times New Roman"/>
          <w:szCs w:val="24"/>
        </w:rPr>
        <w:t>έγινε δεκτό κατά πλειοψηφία</w:t>
      </w:r>
      <w:r>
        <w:rPr>
          <w:rFonts w:eastAsia="Times New Roman" w:cs="Times New Roman"/>
          <w:szCs w:val="24"/>
        </w:rPr>
        <w:t>,</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2593B2E9" w14:textId="77777777" w:rsidR="009F6E2D" w:rsidRDefault="000A34DD">
      <w:pPr>
        <w:autoSpaceDE w:val="0"/>
        <w:autoSpaceDN w:val="0"/>
        <w:adjustRightInd w:val="0"/>
        <w:spacing w:line="600" w:lineRule="auto"/>
        <w:ind w:firstLine="720"/>
        <w:jc w:val="center"/>
        <w:rPr>
          <w:rFonts w:eastAsia="SimSun"/>
          <w:b/>
          <w:color w:val="FF0000"/>
          <w:szCs w:val="24"/>
          <w:lang w:eastAsia="zh-CN"/>
        </w:rPr>
      </w:pPr>
      <w:r w:rsidRPr="00485294">
        <w:rPr>
          <w:rFonts w:eastAsia="Times New Roman" w:cs="Times New Roman"/>
          <w:color w:val="FF0000"/>
          <w:szCs w:val="24"/>
        </w:rPr>
        <w:t>(Να καταχωριστεί το κείμενο του νομοσχεδίου</w:t>
      </w:r>
      <w:r w:rsidRPr="00485294">
        <w:rPr>
          <w:rFonts w:eastAsia="Times New Roman" w:cs="Times New Roman"/>
          <w:color w:val="FF0000"/>
          <w:szCs w:val="24"/>
        </w:rPr>
        <w:t xml:space="preserve"> σελίδα 94α</w:t>
      </w:r>
      <w:r w:rsidRPr="00485294">
        <w:rPr>
          <w:rFonts w:eastAsia="Times New Roman" w:cs="Times New Roman"/>
          <w:color w:val="FF0000"/>
          <w:szCs w:val="24"/>
        </w:rPr>
        <w:t>)</w:t>
      </w:r>
    </w:p>
    <w:p w14:paraId="2593B2EA" w14:textId="77777777" w:rsidR="009F6E2D" w:rsidRDefault="000A34DD">
      <w:pPr>
        <w:autoSpaceDE w:val="0"/>
        <w:autoSpaceDN w:val="0"/>
        <w:adjustRightInd w:val="0"/>
        <w:spacing w:line="600" w:lineRule="auto"/>
        <w:ind w:firstLine="720"/>
        <w:jc w:val="both"/>
        <w:rPr>
          <w:rFonts w:eastAsia="SimSun"/>
          <w:szCs w:val="24"/>
          <w:lang w:eastAsia="zh-CN"/>
        </w:rPr>
      </w:pPr>
      <w:r w:rsidRPr="004416C6">
        <w:rPr>
          <w:rFonts w:eastAsia="Times New Roman"/>
          <w:b/>
          <w:bCs/>
        </w:rPr>
        <w:t>ΠΡΟΕΔΡΕΥΩΝ (Νικήτας Κακλαμάνης)</w:t>
      </w:r>
      <w:r w:rsidRPr="004416C6">
        <w:rPr>
          <w:rFonts w:eastAsia="Times New Roman"/>
          <w:b/>
          <w:bCs/>
        </w:rPr>
        <w:t>:</w:t>
      </w:r>
      <w:r w:rsidRPr="00EF3F89">
        <w:rPr>
          <w:rFonts w:eastAsia="SimSun"/>
          <w:b/>
          <w:bCs/>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w:t>
      </w:r>
      <w:r>
        <w:rPr>
          <w:rFonts w:eastAsia="SimSun"/>
          <w:szCs w:val="24"/>
          <w:lang w:eastAsia="zh-CN"/>
        </w:rPr>
        <w:t>των</w:t>
      </w:r>
      <w:r w:rsidRPr="00EF3F89">
        <w:rPr>
          <w:rFonts w:eastAsia="SimSun"/>
          <w:szCs w:val="24"/>
          <w:lang w:eastAsia="zh-CN"/>
        </w:rPr>
        <w:t xml:space="preserve"> παραπάνω νομοσχεδί</w:t>
      </w:r>
      <w:r>
        <w:rPr>
          <w:rFonts w:eastAsia="SimSun"/>
          <w:szCs w:val="24"/>
          <w:lang w:eastAsia="zh-CN"/>
        </w:rPr>
        <w:t>ων</w:t>
      </w:r>
      <w:r w:rsidRPr="00EF3F89">
        <w:rPr>
          <w:rFonts w:eastAsia="SimSun"/>
          <w:szCs w:val="24"/>
          <w:lang w:eastAsia="zh-CN"/>
        </w:rPr>
        <w:t xml:space="preserve">. </w:t>
      </w:r>
    </w:p>
    <w:p w14:paraId="2593B2EB" w14:textId="77777777" w:rsidR="009F6E2D" w:rsidRDefault="000A34DD">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2593B2EC" w14:textId="77777777" w:rsidR="009F6E2D" w:rsidRDefault="000A34DD">
      <w:pPr>
        <w:autoSpaceDE w:val="0"/>
        <w:autoSpaceDN w:val="0"/>
        <w:adjustRightInd w:val="0"/>
        <w:spacing w:line="600" w:lineRule="auto"/>
        <w:ind w:firstLine="540"/>
        <w:jc w:val="both"/>
        <w:rPr>
          <w:rFonts w:eastAsia="SimSun"/>
          <w:szCs w:val="24"/>
          <w:lang w:eastAsia="zh-CN"/>
        </w:rPr>
      </w:pPr>
      <w:r w:rsidRPr="004416C6">
        <w:rPr>
          <w:rFonts w:eastAsia="Times New Roman"/>
          <w:b/>
          <w:bCs/>
        </w:rPr>
        <w:t>ΠΡΟΕΔΡΕΥΩΝ (Νικήτας Κακλαμάνης):</w:t>
      </w:r>
      <w:r w:rsidRPr="00EF3F89">
        <w:rPr>
          <w:rFonts w:eastAsia="SimSun"/>
          <w:b/>
          <w:bCs/>
          <w:szCs w:val="24"/>
          <w:lang w:eastAsia="zh-CN"/>
        </w:rPr>
        <w:t xml:space="preserve"> </w:t>
      </w:r>
      <w:r>
        <w:rPr>
          <w:rFonts w:eastAsia="SimSun"/>
          <w:szCs w:val="24"/>
          <w:lang w:eastAsia="zh-CN"/>
        </w:rPr>
        <w:t>Συ</w:t>
      </w:r>
      <w:r>
        <w:rPr>
          <w:rFonts w:eastAsia="SimSun"/>
          <w:szCs w:val="24"/>
          <w:lang w:eastAsia="zh-CN"/>
        </w:rPr>
        <w:t>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2593B2ED" w14:textId="77777777" w:rsidR="009F6E2D" w:rsidRDefault="000A34DD">
      <w:pPr>
        <w:autoSpaceDE w:val="0"/>
        <w:autoSpaceDN w:val="0"/>
        <w:adjustRightInd w:val="0"/>
        <w:spacing w:line="600" w:lineRule="auto"/>
        <w:ind w:firstLine="540"/>
        <w:jc w:val="both"/>
        <w:rPr>
          <w:rFonts w:eastAsia="SimSun"/>
          <w:szCs w:val="24"/>
          <w:lang w:eastAsia="zh-CN"/>
        </w:rPr>
      </w:pPr>
      <w:r>
        <w:rPr>
          <w:rFonts w:eastAsia="SimSun"/>
          <w:szCs w:val="24"/>
          <w:lang w:eastAsia="zh-CN"/>
        </w:rPr>
        <w:lastRenderedPageBreak/>
        <w:t xml:space="preserve">Κυρίες και κύριοι συνάδελφοι, </w:t>
      </w:r>
      <w:r>
        <w:rPr>
          <w:rFonts w:eastAsia="SimSun"/>
          <w:szCs w:val="24"/>
          <w:lang w:eastAsia="zh-CN"/>
        </w:rPr>
        <w:t xml:space="preserve">στο σημείο αυτό </w:t>
      </w:r>
      <w:r>
        <w:rPr>
          <w:rFonts w:eastAsia="SimSun"/>
          <w:szCs w:val="24"/>
          <w:lang w:eastAsia="zh-CN"/>
        </w:rPr>
        <w:t>διακόπτουμε για δεκαπέντε λεπτά, προκειμένου να ξεκινήσουμε τη συζήτηση για τις άρσεις ασυλίας.</w:t>
      </w:r>
    </w:p>
    <w:p w14:paraId="2593B2EE" w14:textId="77777777" w:rsidR="009F6E2D" w:rsidRDefault="000A34DD">
      <w:pPr>
        <w:autoSpaceDE w:val="0"/>
        <w:autoSpaceDN w:val="0"/>
        <w:adjustRightInd w:val="0"/>
        <w:spacing w:line="600" w:lineRule="auto"/>
        <w:ind w:firstLine="540"/>
        <w:jc w:val="center"/>
        <w:rPr>
          <w:rFonts w:eastAsia="SimSun"/>
          <w:szCs w:val="24"/>
          <w:lang w:eastAsia="zh-CN"/>
        </w:rPr>
      </w:pPr>
      <w:r>
        <w:rPr>
          <w:rFonts w:eastAsia="SimSun"/>
          <w:szCs w:val="24"/>
          <w:lang w:eastAsia="zh-CN"/>
        </w:rPr>
        <w:t>(ΔΙΑΚΟΠΗ)</w:t>
      </w:r>
    </w:p>
    <w:p w14:paraId="2593B2EF" w14:textId="77777777" w:rsidR="009F6E2D" w:rsidRDefault="000A34DD">
      <w:pPr>
        <w:autoSpaceDE w:val="0"/>
        <w:autoSpaceDN w:val="0"/>
        <w:adjustRightInd w:val="0"/>
        <w:spacing w:line="600" w:lineRule="auto"/>
        <w:ind w:firstLine="540"/>
        <w:jc w:val="center"/>
        <w:rPr>
          <w:rFonts w:eastAsia="SimSun"/>
          <w:color w:val="FF0000"/>
          <w:szCs w:val="24"/>
          <w:lang w:eastAsia="zh-CN"/>
        </w:rPr>
      </w:pPr>
      <w:r w:rsidRPr="002A2738">
        <w:rPr>
          <w:rFonts w:eastAsia="SimSun"/>
          <w:color w:val="FF0000"/>
          <w:szCs w:val="24"/>
          <w:lang w:eastAsia="zh-CN"/>
        </w:rPr>
        <w:t>(ΑΛΛΑΓΗ ΣΕΛΙΔΑΣ ΛΟΓΩ ΑΛΛΑΓΗΣ ΘΕΜΑΤΟΣ)</w:t>
      </w:r>
    </w:p>
    <w:p w14:paraId="2593B2F0" w14:textId="77777777" w:rsidR="009F6E2D" w:rsidRDefault="000A34DD">
      <w:pPr>
        <w:spacing w:line="600" w:lineRule="auto"/>
        <w:ind w:firstLine="720"/>
        <w:jc w:val="center"/>
        <w:rPr>
          <w:rFonts w:eastAsia="Times New Roman" w:cs="Times New Roman"/>
          <w:szCs w:val="24"/>
        </w:rPr>
      </w:pPr>
      <w:r w:rsidRPr="00D2668F">
        <w:rPr>
          <w:rFonts w:eastAsia="Times New Roman" w:cs="Times New Roman"/>
          <w:szCs w:val="24"/>
        </w:rPr>
        <w:t xml:space="preserve">(ΜΕΤΑ ΤΗ </w:t>
      </w:r>
      <w:r w:rsidRPr="00D2668F">
        <w:rPr>
          <w:rFonts w:eastAsia="Times New Roman" w:cs="Times New Roman"/>
          <w:szCs w:val="24"/>
        </w:rPr>
        <w:t>ΔΙΑΚΟΠΗ)</w:t>
      </w:r>
    </w:p>
    <w:p w14:paraId="2593B2F1" w14:textId="77777777" w:rsidR="009F6E2D" w:rsidRDefault="000A34DD">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Κυρίες και κύριοι συνάδελφοι, </w:t>
      </w:r>
      <w:r>
        <w:rPr>
          <w:rFonts w:eastAsia="Times New Roman" w:cs="Times New Roman"/>
          <w:szCs w:val="24"/>
        </w:rPr>
        <w:t>συνεχίζ</w:t>
      </w:r>
      <w:r>
        <w:rPr>
          <w:rFonts w:eastAsia="Times New Roman" w:cs="Times New Roman"/>
          <w:szCs w:val="24"/>
        </w:rPr>
        <w:t xml:space="preserve">εται η συνεδρίαση. </w:t>
      </w:r>
    </w:p>
    <w:p w14:paraId="2593B2F2"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Εισερχόμαστε στην</w:t>
      </w:r>
    </w:p>
    <w:p w14:paraId="2593B2F3" w14:textId="77777777" w:rsidR="009F6E2D" w:rsidRDefault="000A34DD">
      <w:pPr>
        <w:spacing w:line="600" w:lineRule="auto"/>
        <w:ind w:firstLine="720"/>
        <w:jc w:val="center"/>
        <w:rPr>
          <w:rFonts w:eastAsia="Times New Roman" w:cs="Times New Roman"/>
          <w:b/>
          <w:szCs w:val="24"/>
        </w:rPr>
      </w:pPr>
      <w:r>
        <w:rPr>
          <w:rFonts w:eastAsia="Times New Roman" w:cs="Times New Roman"/>
          <w:b/>
          <w:szCs w:val="24"/>
        </w:rPr>
        <w:t xml:space="preserve">ΕΙΔΙΚΗ ΗΜΕΡΗΣΙΑ ΔΙΑΤΑΞΗ </w:t>
      </w:r>
    </w:p>
    <w:p w14:paraId="2593B2F4" w14:textId="77777777" w:rsidR="009F6E2D" w:rsidRDefault="000A34DD">
      <w:pPr>
        <w:spacing w:line="600" w:lineRule="auto"/>
        <w:ind w:firstLine="720"/>
        <w:jc w:val="both"/>
        <w:rPr>
          <w:rFonts w:eastAsia="Times New Roman" w:cs="Times New Roman"/>
          <w:szCs w:val="24"/>
        </w:rPr>
      </w:pPr>
      <w:r w:rsidRPr="000665EF">
        <w:rPr>
          <w:rFonts w:eastAsia="Times New Roman" w:cs="Times New Roman"/>
          <w:szCs w:val="24"/>
        </w:rPr>
        <w:t>Αιτήσεις άρσης ασυλίας Βουλευτών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υζήτηση και λήψη απόφασης, σύμφωνα με το άρθρο 62 του Συντάγματος και τ</w:t>
      </w:r>
      <w:r>
        <w:rPr>
          <w:rFonts w:eastAsia="Times New Roman" w:cs="Times New Roman"/>
          <w:szCs w:val="24"/>
        </w:rPr>
        <w:t>ο</w:t>
      </w:r>
      <w:r>
        <w:rPr>
          <w:rFonts w:eastAsia="Times New Roman" w:cs="Times New Roman"/>
          <w:szCs w:val="24"/>
        </w:rPr>
        <w:t xml:space="preserve"> άρθρ</w:t>
      </w:r>
      <w:r>
        <w:rPr>
          <w:rFonts w:eastAsia="Times New Roman" w:cs="Times New Roman"/>
          <w:szCs w:val="24"/>
        </w:rPr>
        <w:t>ο</w:t>
      </w:r>
      <w:r>
        <w:rPr>
          <w:rFonts w:eastAsia="Times New Roman" w:cs="Times New Roman"/>
          <w:szCs w:val="24"/>
        </w:rPr>
        <w:t xml:space="preserve"> </w:t>
      </w:r>
      <w:r>
        <w:rPr>
          <w:rFonts w:eastAsia="Times New Roman" w:cs="Times New Roman"/>
          <w:szCs w:val="24"/>
        </w:rPr>
        <w:t>83 το</w:t>
      </w:r>
      <w:r>
        <w:rPr>
          <w:rFonts w:eastAsia="Times New Roman" w:cs="Times New Roman"/>
          <w:szCs w:val="24"/>
        </w:rPr>
        <w:t xml:space="preserve">υ </w:t>
      </w:r>
      <w:r>
        <w:rPr>
          <w:rFonts w:eastAsia="Times New Roman" w:cs="Times New Roman"/>
          <w:szCs w:val="24"/>
        </w:rPr>
        <w:t>Κανονισμού</w:t>
      </w:r>
      <w:r>
        <w:rPr>
          <w:rFonts w:eastAsia="Times New Roman" w:cs="Times New Roman"/>
          <w:szCs w:val="24"/>
        </w:rPr>
        <w:t xml:space="preserve"> </w:t>
      </w:r>
      <w:r>
        <w:rPr>
          <w:rFonts w:eastAsia="Times New Roman" w:cs="Times New Roman"/>
          <w:szCs w:val="24"/>
        </w:rPr>
        <w:t>της Βουλής</w:t>
      </w:r>
      <w:r>
        <w:rPr>
          <w:rFonts w:eastAsia="Times New Roman" w:cs="Times New Roman"/>
          <w:szCs w:val="24"/>
        </w:rPr>
        <w:t>,</w:t>
      </w:r>
      <w:r>
        <w:rPr>
          <w:rFonts w:eastAsia="Times New Roman" w:cs="Times New Roman"/>
          <w:szCs w:val="24"/>
        </w:rPr>
        <w:t xml:space="preserve"> για τις αιτήσεις άρσης ασυλίας των Βουλευτών κ</w:t>
      </w:r>
      <w:r>
        <w:rPr>
          <w:rFonts w:eastAsia="Times New Roman" w:cs="Times New Roman"/>
          <w:szCs w:val="24"/>
        </w:rPr>
        <w:t>υρίων</w:t>
      </w:r>
      <w:r>
        <w:rPr>
          <w:rFonts w:eastAsia="Times New Roman" w:cs="Times New Roman"/>
          <w:szCs w:val="24"/>
        </w:rPr>
        <w:t xml:space="preserve"> Ανδρέα Λοβέρδου, Γεωργίου </w:t>
      </w:r>
      <w:proofErr w:type="spellStart"/>
      <w:r>
        <w:rPr>
          <w:rFonts w:eastAsia="Times New Roman" w:cs="Times New Roman"/>
          <w:szCs w:val="24"/>
        </w:rPr>
        <w:t>Κατρούγκαλου</w:t>
      </w:r>
      <w:proofErr w:type="spellEnd"/>
      <w:r>
        <w:rPr>
          <w:rFonts w:eastAsia="Times New Roman" w:cs="Times New Roman"/>
          <w:szCs w:val="24"/>
        </w:rPr>
        <w:t>, Ιωάννη Στέφου και Ευάγγελου</w:t>
      </w:r>
      <w:r>
        <w:rPr>
          <w:rFonts w:eastAsia="Times New Roman" w:cs="Times New Roman"/>
          <w:szCs w:val="24"/>
        </w:rPr>
        <w:t xml:space="preserve"> -</w:t>
      </w:r>
      <w:r>
        <w:rPr>
          <w:rFonts w:eastAsia="Times New Roman" w:cs="Times New Roman"/>
          <w:szCs w:val="24"/>
        </w:rPr>
        <w:t xml:space="preserve"> Βασιλείου </w:t>
      </w:r>
      <w:proofErr w:type="spellStart"/>
      <w:r>
        <w:rPr>
          <w:rFonts w:eastAsia="Times New Roman" w:cs="Times New Roman"/>
          <w:szCs w:val="24"/>
        </w:rPr>
        <w:t>Μεϊμαράκη</w:t>
      </w:r>
      <w:proofErr w:type="spellEnd"/>
      <w:r>
        <w:rPr>
          <w:rFonts w:eastAsia="Times New Roman" w:cs="Times New Roman"/>
          <w:szCs w:val="24"/>
        </w:rPr>
        <w:t xml:space="preserve">. </w:t>
      </w:r>
    </w:p>
    <w:p w14:paraId="2593B2F5"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Από την αρμόδια Ειδική Μόνιμη Επιτροπή Κοινοβουλευτικής Δεοντολογίας ανακοινώθηκε η </w:t>
      </w:r>
      <w:r>
        <w:rPr>
          <w:rFonts w:eastAsia="Times New Roman" w:cs="Times New Roman"/>
          <w:szCs w:val="24"/>
        </w:rPr>
        <w:t>έ</w:t>
      </w:r>
      <w:r>
        <w:rPr>
          <w:rFonts w:eastAsia="Times New Roman" w:cs="Times New Roman"/>
          <w:szCs w:val="24"/>
        </w:rPr>
        <w:t xml:space="preserve">κθεση στις 29 Ιουνίου 2018, σύμφωνα με την οποία </w:t>
      </w:r>
      <w:r>
        <w:rPr>
          <w:rFonts w:eastAsia="Times New Roman" w:cs="Times New Roman"/>
          <w:szCs w:val="24"/>
        </w:rPr>
        <w:lastRenderedPageBreak/>
        <w:t xml:space="preserve">τα μέλη της </w:t>
      </w:r>
      <w:r>
        <w:rPr>
          <w:rFonts w:eastAsia="Times New Roman" w:cs="Times New Roman"/>
          <w:szCs w:val="24"/>
        </w:rPr>
        <w:t>ε</w:t>
      </w:r>
      <w:r>
        <w:rPr>
          <w:rFonts w:eastAsia="Times New Roman" w:cs="Times New Roman"/>
          <w:szCs w:val="24"/>
        </w:rPr>
        <w:t xml:space="preserve">πιτροπής πρότειναν κατά πλειοψηφία τη μη άρση της ασυλίας του κ. Ανδρέα Λοβέρδου. </w:t>
      </w:r>
    </w:p>
    <w:p w14:paraId="2593B2F6"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Επίσης από την αρμόδια Ειδ</w:t>
      </w:r>
      <w:r>
        <w:rPr>
          <w:rFonts w:eastAsia="Times New Roman" w:cs="Times New Roman"/>
          <w:szCs w:val="24"/>
        </w:rPr>
        <w:t xml:space="preserve">ική Μόνιμη Επιτροπή Κοινοβουλευτικής Δεοντολογίας ανακοινώθηκε η </w:t>
      </w:r>
      <w:r>
        <w:rPr>
          <w:rFonts w:eastAsia="Times New Roman" w:cs="Times New Roman"/>
          <w:szCs w:val="24"/>
        </w:rPr>
        <w:t>έ</w:t>
      </w:r>
      <w:r>
        <w:rPr>
          <w:rFonts w:eastAsia="Times New Roman" w:cs="Times New Roman"/>
          <w:szCs w:val="24"/>
        </w:rPr>
        <w:t xml:space="preserve">κθεση στις 23 Μαΐου 2018, σύμφωνα με την οποία τα μέλη της </w:t>
      </w:r>
      <w:r>
        <w:rPr>
          <w:rFonts w:eastAsia="Times New Roman" w:cs="Times New Roman"/>
          <w:szCs w:val="24"/>
        </w:rPr>
        <w:t>ε</w:t>
      </w:r>
      <w:r>
        <w:rPr>
          <w:rFonts w:eastAsia="Times New Roman" w:cs="Times New Roman"/>
          <w:szCs w:val="24"/>
        </w:rPr>
        <w:t xml:space="preserve">πιτροπής πρότειναν ομόφωνα την άρση ασυλίας του κ. Γεωργίου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2593B2F7"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Από την αρμόδια Ειδική Μόνιμη Επιτροπή Κοινοβουλευτικής</w:t>
      </w:r>
      <w:r>
        <w:rPr>
          <w:rFonts w:eastAsia="Times New Roman" w:cs="Times New Roman"/>
          <w:szCs w:val="24"/>
        </w:rPr>
        <w:t xml:space="preserve"> Δεοντολογίας ανακοινώθηκε η </w:t>
      </w:r>
      <w:r>
        <w:rPr>
          <w:rFonts w:eastAsia="Times New Roman" w:cs="Times New Roman"/>
          <w:szCs w:val="24"/>
        </w:rPr>
        <w:t>έ</w:t>
      </w:r>
      <w:r>
        <w:rPr>
          <w:rFonts w:eastAsia="Times New Roman" w:cs="Times New Roman"/>
          <w:szCs w:val="24"/>
        </w:rPr>
        <w:t xml:space="preserve">κθεση στις 29 Ιουνίου 2018, όπου αναφέρει ότι τα μέλη της </w:t>
      </w:r>
      <w:r>
        <w:rPr>
          <w:rFonts w:eastAsia="Times New Roman" w:cs="Times New Roman"/>
          <w:szCs w:val="24"/>
        </w:rPr>
        <w:t>ε</w:t>
      </w:r>
      <w:r>
        <w:rPr>
          <w:rFonts w:eastAsia="Times New Roman" w:cs="Times New Roman"/>
          <w:szCs w:val="24"/>
        </w:rPr>
        <w:t xml:space="preserve">πιτροπής πρότειναν ομόφωνα την άρση της ασυλίας του κ. Ιωάννη Στέφου. </w:t>
      </w:r>
    </w:p>
    <w:p w14:paraId="2593B2F8"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Επίσης από την αρμόδια Ειδική Μόνιμη Επιτροπή Κοινοβουλευτικής Δεοντολογίας ανακοινώθηκε η </w:t>
      </w:r>
      <w:r>
        <w:rPr>
          <w:rFonts w:eastAsia="Times New Roman" w:cs="Times New Roman"/>
          <w:szCs w:val="24"/>
        </w:rPr>
        <w:t>έ</w:t>
      </w:r>
      <w:r>
        <w:rPr>
          <w:rFonts w:eastAsia="Times New Roman" w:cs="Times New Roman"/>
          <w:szCs w:val="24"/>
        </w:rPr>
        <w:t>κθεσ</w:t>
      </w:r>
      <w:r>
        <w:rPr>
          <w:rFonts w:eastAsia="Times New Roman" w:cs="Times New Roman"/>
          <w:szCs w:val="24"/>
        </w:rPr>
        <w:t xml:space="preserve">η στις 29 Ιουνίου 2018, σύμφωνα με την οποία τα μέλη της </w:t>
      </w:r>
      <w:r>
        <w:rPr>
          <w:rFonts w:eastAsia="Times New Roman" w:cs="Times New Roman"/>
          <w:szCs w:val="24"/>
        </w:rPr>
        <w:t>ε</w:t>
      </w:r>
      <w:r>
        <w:rPr>
          <w:rFonts w:eastAsia="Times New Roman" w:cs="Times New Roman"/>
          <w:szCs w:val="24"/>
        </w:rPr>
        <w:t>πιτροπής πρότειναν ομόφωνα τη μη άρση της ασυλίας του κ. Ευάγγελου</w:t>
      </w:r>
      <w:r>
        <w:rPr>
          <w:rFonts w:eastAsia="Times New Roman" w:cs="Times New Roman"/>
          <w:szCs w:val="24"/>
        </w:rPr>
        <w:t xml:space="preserve"> -</w:t>
      </w:r>
      <w:r>
        <w:rPr>
          <w:rFonts w:eastAsia="Times New Roman" w:cs="Times New Roman"/>
          <w:szCs w:val="24"/>
        </w:rPr>
        <w:t xml:space="preserve"> Βασιλείου </w:t>
      </w:r>
      <w:proofErr w:type="spellStart"/>
      <w:r>
        <w:rPr>
          <w:rFonts w:eastAsia="Times New Roman" w:cs="Times New Roman"/>
          <w:szCs w:val="24"/>
        </w:rPr>
        <w:t>Μεϊμαράκη</w:t>
      </w:r>
      <w:proofErr w:type="spellEnd"/>
      <w:r>
        <w:rPr>
          <w:rFonts w:eastAsia="Times New Roman" w:cs="Times New Roman"/>
          <w:szCs w:val="24"/>
        </w:rPr>
        <w:t xml:space="preserve">. </w:t>
      </w:r>
    </w:p>
    <w:p w14:paraId="2593B2F9"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Επίσης σύμφωνα με το άρθρο 83 παράγραφος 7 του Κανονισμού της Βουλής η Βουλή αποφασίζει με ανάταση του χερι</w:t>
      </w:r>
      <w:r>
        <w:rPr>
          <w:rFonts w:eastAsia="Times New Roman" w:cs="Times New Roman"/>
          <w:szCs w:val="24"/>
        </w:rPr>
        <w:t>ού ή έγερση επί της αιτήσεως της εισαγγελικής αρχής κατά τη διαδικασία του άρθρου…</w:t>
      </w:r>
    </w:p>
    <w:p w14:paraId="2593B2FA" w14:textId="77777777" w:rsidR="009F6E2D" w:rsidRDefault="000A34D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593B2FB"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lastRenderedPageBreak/>
        <w:t xml:space="preserve">Η φασαρία είναι πάρα πολύ μεγάλη. </w:t>
      </w:r>
    </w:p>
    <w:p w14:paraId="2593B2FC"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Ο λόγος δίνεται πάντα εφόσον ζητηθεί στον Βουλευτή στον οποίο αφορά η αίτηση και στους Προέδρους των Κοινοβουλευτικ</w:t>
      </w:r>
      <w:r>
        <w:rPr>
          <w:rFonts w:eastAsia="Times New Roman" w:cs="Times New Roman"/>
          <w:szCs w:val="24"/>
        </w:rPr>
        <w:t xml:space="preserve">ών </w:t>
      </w:r>
      <w:r>
        <w:rPr>
          <w:rFonts w:eastAsia="Times New Roman" w:cs="Times New Roman"/>
          <w:szCs w:val="24"/>
        </w:rPr>
        <w:t>Ο</w:t>
      </w:r>
      <w:r>
        <w:rPr>
          <w:rFonts w:eastAsia="Times New Roman" w:cs="Times New Roman"/>
          <w:szCs w:val="24"/>
        </w:rPr>
        <w:t xml:space="preserve">μάδων ή στους αναπληρωτές τους. </w:t>
      </w:r>
    </w:p>
    <w:p w14:paraId="2593B2FD"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 xml:space="preserve">Υπενθυμίζω ότι σύμφωνα με απόφαση της Διάσκεψης των Προέδρων </w:t>
      </w:r>
      <w:r>
        <w:rPr>
          <w:rFonts w:eastAsia="Times New Roman" w:cs="Times New Roman"/>
          <w:szCs w:val="24"/>
        </w:rPr>
        <w:t xml:space="preserve">στη συνεδρίασή της στις </w:t>
      </w:r>
      <w:r>
        <w:rPr>
          <w:rFonts w:eastAsia="Times New Roman" w:cs="Times New Roman"/>
          <w:szCs w:val="24"/>
        </w:rPr>
        <w:t>23 Μαρτίου 2005</w:t>
      </w:r>
      <w:r>
        <w:rPr>
          <w:rFonts w:eastAsia="Times New Roman" w:cs="Times New Roman"/>
          <w:szCs w:val="24"/>
        </w:rPr>
        <w:t>,</w:t>
      </w:r>
      <w:r>
        <w:rPr>
          <w:rFonts w:eastAsia="Times New Roman" w:cs="Times New Roman"/>
          <w:szCs w:val="24"/>
        </w:rPr>
        <w:t xml:space="preserve"> είχαμε δεχθεί επί των αιτήσεων άρσης ασυλίας η Βουλή να αποφασίζει με ονομαστική ψηφοφορία και με ψηφοδέλτιο. </w:t>
      </w:r>
    </w:p>
    <w:p w14:paraId="2593B2FE" w14:textId="77777777" w:rsidR="009F6E2D" w:rsidRDefault="000A34DD">
      <w:pPr>
        <w:spacing w:line="600" w:lineRule="auto"/>
        <w:ind w:firstLine="720"/>
        <w:jc w:val="both"/>
        <w:rPr>
          <w:rFonts w:eastAsia="Times New Roman" w:cs="Times New Roman"/>
          <w:szCs w:val="24"/>
        </w:rPr>
      </w:pPr>
      <w:r>
        <w:rPr>
          <w:rFonts w:eastAsia="Times New Roman" w:cs="Times New Roman"/>
          <w:szCs w:val="24"/>
        </w:rPr>
        <w:t>Θα ήθε</w:t>
      </w:r>
      <w:r>
        <w:rPr>
          <w:rFonts w:eastAsia="Times New Roman" w:cs="Times New Roman"/>
          <w:szCs w:val="24"/>
        </w:rPr>
        <w:t xml:space="preserve">λα να σας ενημερώσω ότι σύμφωνα με απόφαση της Διάσκεψης των Προέδρων </w:t>
      </w:r>
      <w:r>
        <w:rPr>
          <w:rFonts w:eastAsia="Times New Roman" w:cs="Times New Roman"/>
          <w:szCs w:val="24"/>
        </w:rPr>
        <w:t>στη συνεδρίασή της στις</w:t>
      </w:r>
      <w:r>
        <w:rPr>
          <w:rFonts w:eastAsia="Times New Roman" w:cs="Times New Roman"/>
          <w:szCs w:val="24"/>
        </w:rPr>
        <w:t xml:space="preserve"> 7 Μαρτίου 2018</w:t>
      </w:r>
      <w:r>
        <w:rPr>
          <w:rFonts w:eastAsia="Times New Roman" w:cs="Times New Roman"/>
          <w:szCs w:val="24"/>
        </w:rPr>
        <w:t>,</w:t>
      </w:r>
      <w:r>
        <w:rPr>
          <w:rFonts w:eastAsia="Times New Roman" w:cs="Times New Roman"/>
          <w:szCs w:val="24"/>
        </w:rPr>
        <w:t xml:space="preserve"> για τη διαδικασία αυτή έχει ενεργοποιηθεί το νέο σύστημα ηλεκτρονικής ονομαστικής ψηφοφορίας. </w:t>
      </w:r>
    </w:p>
    <w:p w14:paraId="2593B2FF"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Αν κάποιος συνάδελφος δεν έχει φέρει μαζί του την κ</w:t>
      </w:r>
      <w:r>
        <w:rPr>
          <w:rFonts w:eastAsia="Times New Roman"/>
          <w:szCs w:val="24"/>
        </w:rPr>
        <w:t xml:space="preserve">άρτα, θα πρέπει να το δηλώσει εδώ στην </w:t>
      </w:r>
      <w:r>
        <w:rPr>
          <w:rFonts w:eastAsia="Times New Roman"/>
          <w:szCs w:val="24"/>
        </w:rPr>
        <w:t>υ</w:t>
      </w:r>
      <w:r>
        <w:rPr>
          <w:rFonts w:eastAsia="Times New Roman"/>
          <w:szCs w:val="24"/>
        </w:rPr>
        <w:t>πηρεσία της Βουλής</w:t>
      </w:r>
      <w:r>
        <w:rPr>
          <w:rFonts w:eastAsia="Times New Roman"/>
          <w:szCs w:val="24"/>
        </w:rPr>
        <w:t>,</w:t>
      </w:r>
      <w:r>
        <w:rPr>
          <w:rFonts w:eastAsia="Times New Roman"/>
          <w:szCs w:val="24"/>
        </w:rPr>
        <w:t xml:space="preserve"> για να δούμε τι θα γίνει με την περίπτωσή του, να δούμε, δηλαδή, αν μπορεί να ψηφίσει με άλλον τρόπο.</w:t>
      </w:r>
    </w:p>
    <w:p w14:paraId="2593B300"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 xml:space="preserve">Αφού, λοιπόν, ολοκληρωθεί η συζήτηση επί των περιπτώσεων της σημερινής </w:t>
      </w:r>
      <w:r>
        <w:rPr>
          <w:rFonts w:eastAsia="Times New Roman"/>
          <w:szCs w:val="24"/>
        </w:rPr>
        <w:t>ε</w:t>
      </w:r>
      <w:r>
        <w:rPr>
          <w:rFonts w:eastAsia="Times New Roman"/>
          <w:szCs w:val="24"/>
        </w:rPr>
        <w:t xml:space="preserve">ιδικής </w:t>
      </w:r>
      <w:r>
        <w:rPr>
          <w:rFonts w:eastAsia="Times New Roman"/>
          <w:szCs w:val="24"/>
        </w:rPr>
        <w:t>η</w:t>
      </w:r>
      <w:r>
        <w:rPr>
          <w:rFonts w:eastAsia="Times New Roman"/>
          <w:szCs w:val="24"/>
        </w:rPr>
        <w:t xml:space="preserve">μερήσιας </w:t>
      </w:r>
      <w:r>
        <w:rPr>
          <w:rFonts w:eastAsia="Times New Roman"/>
          <w:szCs w:val="24"/>
        </w:rPr>
        <w:t>δ</w:t>
      </w:r>
      <w:r>
        <w:rPr>
          <w:rFonts w:eastAsia="Times New Roman"/>
          <w:szCs w:val="24"/>
        </w:rPr>
        <w:t>ιάταξης, θα προχωρήσουμε σε ονομαστική ηλεκτρονική ψηφοφορία, όπως σας προανέφερα.</w:t>
      </w:r>
    </w:p>
    <w:p w14:paraId="2593B301"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lastRenderedPageBreak/>
        <w:t xml:space="preserve">Η πρώτη υπόθεση αφορά τον συνάδελφο κ. Ανδρέα Λοβέρδο, η δεύτερη υπόθεση αφορά τον συνάδελφο κ. Γεώργιο </w:t>
      </w:r>
      <w:proofErr w:type="spellStart"/>
      <w:r>
        <w:rPr>
          <w:rFonts w:eastAsia="Times New Roman"/>
          <w:szCs w:val="24"/>
        </w:rPr>
        <w:t>Κατρούγκαλο</w:t>
      </w:r>
      <w:proofErr w:type="spellEnd"/>
      <w:r>
        <w:rPr>
          <w:rFonts w:eastAsia="Times New Roman"/>
          <w:szCs w:val="24"/>
        </w:rPr>
        <w:t xml:space="preserve">, η τρίτη υπόθεση αφορά τον συνάδελφο κ. Ιωάννη </w:t>
      </w:r>
      <w:proofErr w:type="spellStart"/>
      <w:r>
        <w:rPr>
          <w:rFonts w:eastAsia="Times New Roman"/>
          <w:szCs w:val="24"/>
        </w:rPr>
        <w:t>Στέφο</w:t>
      </w:r>
      <w:proofErr w:type="spellEnd"/>
      <w:r>
        <w:rPr>
          <w:rFonts w:eastAsia="Times New Roman"/>
          <w:szCs w:val="24"/>
        </w:rPr>
        <w:t xml:space="preserve"> και </w:t>
      </w:r>
      <w:r>
        <w:rPr>
          <w:rFonts w:eastAsia="Times New Roman"/>
          <w:szCs w:val="24"/>
        </w:rPr>
        <w:t xml:space="preserve">η τέταρτη υπόθεση αφορά τον συνάδελφο κ. Ευάγγελο </w:t>
      </w:r>
      <w:proofErr w:type="spellStart"/>
      <w:r>
        <w:rPr>
          <w:rFonts w:eastAsia="Times New Roman"/>
          <w:szCs w:val="24"/>
        </w:rPr>
        <w:t>Μεϊμαράκη</w:t>
      </w:r>
      <w:proofErr w:type="spellEnd"/>
      <w:r>
        <w:rPr>
          <w:rFonts w:eastAsia="Times New Roman"/>
          <w:szCs w:val="24"/>
        </w:rPr>
        <w:t>.</w:t>
      </w:r>
    </w:p>
    <w:p w14:paraId="2593B302"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Επί της πρώτης αιτήσεως υπάρχει συνάδελφος που ζητάει τον λόγο, κατά το άρθρο 108 του Κανονισμού; Δεν υπάρχει κανείς.</w:t>
      </w:r>
    </w:p>
    <w:p w14:paraId="2593B303"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Επί της δεύτερης αιτήσεως υπάρχει συνάδελφος που ζητάει τον λόγο, κατά το άρθ</w:t>
      </w:r>
      <w:r>
        <w:rPr>
          <w:rFonts w:eastAsia="Times New Roman"/>
          <w:szCs w:val="24"/>
        </w:rPr>
        <w:t>ρο 108 του Κανονισμού;</w:t>
      </w:r>
    </w:p>
    <w:p w14:paraId="2593B304" w14:textId="77777777" w:rsidR="009F6E2D" w:rsidRDefault="000A34DD">
      <w:pPr>
        <w:tabs>
          <w:tab w:val="left" w:pos="2940"/>
        </w:tabs>
        <w:spacing w:line="600" w:lineRule="auto"/>
        <w:ind w:firstLine="720"/>
        <w:jc w:val="both"/>
        <w:rPr>
          <w:rFonts w:eastAsia="Times New Roman"/>
          <w:szCs w:val="24"/>
        </w:rPr>
      </w:pPr>
      <w:r w:rsidRPr="008C7306">
        <w:rPr>
          <w:rFonts w:eastAsia="Times New Roman"/>
          <w:b/>
          <w:szCs w:val="24"/>
        </w:rPr>
        <w:t>ΓΕΩΡΓΙΟΣ ΚΑΤΡΟΥΓΚΑΛΟΣ (Αναπληρωτής Υπουργός Εξωτερικών):</w:t>
      </w:r>
      <w:r>
        <w:rPr>
          <w:rFonts w:eastAsia="Times New Roman"/>
          <w:szCs w:val="24"/>
        </w:rPr>
        <w:t xml:space="preserve"> Εγώ, κύριε Πρόεδρε.</w:t>
      </w:r>
    </w:p>
    <w:p w14:paraId="2593B305" w14:textId="77777777" w:rsidR="009F6E2D" w:rsidRDefault="000A34DD">
      <w:pPr>
        <w:tabs>
          <w:tab w:val="left" w:pos="2940"/>
        </w:tabs>
        <w:spacing w:line="600" w:lineRule="auto"/>
        <w:ind w:firstLine="720"/>
        <w:jc w:val="both"/>
        <w:rPr>
          <w:rFonts w:eastAsia="Times New Roman"/>
          <w:szCs w:val="24"/>
        </w:rPr>
      </w:pPr>
      <w:r w:rsidRPr="008C7306">
        <w:rPr>
          <w:rFonts w:eastAsia="Times New Roman"/>
          <w:b/>
          <w:szCs w:val="24"/>
        </w:rPr>
        <w:t>ΠΡΟΕΔΡΕΥΩΝ (Γεώργιος Βαρεμένος):</w:t>
      </w:r>
      <w:r>
        <w:rPr>
          <w:rFonts w:eastAsia="Times New Roman"/>
          <w:szCs w:val="24"/>
        </w:rPr>
        <w:t xml:space="preserve"> Ορίστε, κύριε </w:t>
      </w:r>
      <w:proofErr w:type="spellStart"/>
      <w:r>
        <w:rPr>
          <w:rFonts w:eastAsia="Times New Roman"/>
          <w:szCs w:val="24"/>
        </w:rPr>
        <w:t>Κατρούγκαλε</w:t>
      </w:r>
      <w:proofErr w:type="spellEnd"/>
      <w:r>
        <w:rPr>
          <w:rFonts w:eastAsia="Times New Roman"/>
          <w:szCs w:val="24"/>
        </w:rPr>
        <w:t>, έχετε τον λόγο.</w:t>
      </w:r>
    </w:p>
    <w:p w14:paraId="2593B306" w14:textId="77777777" w:rsidR="009F6E2D" w:rsidRDefault="000A34DD">
      <w:pPr>
        <w:tabs>
          <w:tab w:val="left" w:pos="2940"/>
        </w:tabs>
        <w:spacing w:line="600" w:lineRule="auto"/>
        <w:ind w:firstLine="720"/>
        <w:jc w:val="both"/>
        <w:rPr>
          <w:rFonts w:eastAsia="Times New Roman"/>
          <w:szCs w:val="24"/>
        </w:rPr>
      </w:pPr>
      <w:r w:rsidRPr="00497140">
        <w:rPr>
          <w:rFonts w:eastAsia="Times New Roman"/>
          <w:b/>
          <w:szCs w:val="24"/>
        </w:rPr>
        <w:t>ΓΕΩΡΓΙΟΣ ΚΑΤΡΟΥΓΚΑΛΟΣ (Αναπληρωτής Υπουργός Εξωτερικών):</w:t>
      </w:r>
      <w:r>
        <w:rPr>
          <w:rFonts w:eastAsia="Times New Roman"/>
          <w:szCs w:val="24"/>
        </w:rPr>
        <w:t xml:space="preserve"> Κύριοι συνάδελφοι, ζήτη</w:t>
      </w:r>
      <w:r>
        <w:rPr>
          <w:rFonts w:eastAsia="Times New Roman"/>
          <w:szCs w:val="24"/>
        </w:rPr>
        <w:t xml:space="preserve">σα από την </w:t>
      </w:r>
      <w:r>
        <w:rPr>
          <w:rFonts w:eastAsia="Times New Roman"/>
          <w:szCs w:val="24"/>
        </w:rPr>
        <w:t>ε</w:t>
      </w:r>
      <w:r>
        <w:rPr>
          <w:rFonts w:eastAsia="Times New Roman"/>
          <w:szCs w:val="24"/>
        </w:rPr>
        <w:t>πιτροπή και θα ζητήσω και τώρα την άρση της ασυλίας μου</w:t>
      </w:r>
      <w:r>
        <w:rPr>
          <w:rFonts w:eastAsia="Times New Roman"/>
          <w:szCs w:val="24"/>
        </w:rPr>
        <w:t>,</w:t>
      </w:r>
      <w:r>
        <w:rPr>
          <w:rFonts w:eastAsia="Times New Roman"/>
          <w:szCs w:val="24"/>
        </w:rPr>
        <w:t xml:space="preserve"> όχι γιατί αποδέχομαι ότι υπάρχει ίχνος ή σκιά ποινικής ευθύνης αλλά γιατί θεωρώ ότι είναι καθήκον του πολιτικού κόσμου, ειδικά εν όψει και της συζήτησης που θα γίνει στην επικείμενη συντα</w:t>
      </w:r>
      <w:r>
        <w:rPr>
          <w:rFonts w:eastAsia="Times New Roman"/>
          <w:szCs w:val="24"/>
        </w:rPr>
        <w:t xml:space="preserve">γματική </w:t>
      </w:r>
      <w:r>
        <w:rPr>
          <w:rFonts w:eastAsia="Times New Roman"/>
          <w:szCs w:val="24"/>
        </w:rPr>
        <w:lastRenderedPageBreak/>
        <w:t>Α</w:t>
      </w:r>
      <w:r>
        <w:rPr>
          <w:rFonts w:eastAsia="Times New Roman"/>
          <w:szCs w:val="24"/>
        </w:rPr>
        <w:t>ναθεώρηση, να μη δίνουμε ούτε καν την εντύπωση ότι θέλουμε να είμαστε προστατευμένοι από τον δικαστικό έλεγχο.</w:t>
      </w:r>
    </w:p>
    <w:p w14:paraId="2593B307"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 xml:space="preserve">Δεν υπάρχει προσωπική ευθύνη που μου αποδίδεται ούτε έχει ασκηθεί ειδική ποινική δίωξη εναντίον μου. Τι διερευνάται; </w:t>
      </w:r>
    </w:p>
    <w:p w14:paraId="2593B308" w14:textId="77777777" w:rsidR="009F6E2D" w:rsidRDefault="000A34DD">
      <w:pPr>
        <w:tabs>
          <w:tab w:val="left" w:pos="2940"/>
        </w:tabs>
        <w:spacing w:line="600" w:lineRule="auto"/>
        <w:ind w:firstLine="720"/>
        <w:jc w:val="center"/>
        <w:rPr>
          <w:rFonts w:eastAsia="Times New Roman"/>
          <w:szCs w:val="24"/>
        </w:rPr>
      </w:pPr>
      <w:r>
        <w:rPr>
          <w:rFonts w:eastAsia="Times New Roman"/>
          <w:szCs w:val="24"/>
        </w:rPr>
        <w:t xml:space="preserve">(Θόρυβος από τη </w:t>
      </w:r>
      <w:r>
        <w:rPr>
          <w:rFonts w:eastAsia="Times New Roman"/>
          <w:szCs w:val="24"/>
        </w:rPr>
        <w:t>Νέα Δημοκρατία)</w:t>
      </w:r>
    </w:p>
    <w:p w14:paraId="2593B309" w14:textId="77777777" w:rsidR="009F6E2D" w:rsidRDefault="000A34DD">
      <w:pPr>
        <w:tabs>
          <w:tab w:val="left" w:pos="2940"/>
        </w:tabs>
        <w:spacing w:line="600" w:lineRule="auto"/>
        <w:ind w:firstLine="720"/>
        <w:jc w:val="both"/>
        <w:rPr>
          <w:rFonts w:eastAsia="Times New Roman"/>
          <w:szCs w:val="24"/>
        </w:rPr>
      </w:pPr>
      <w:r w:rsidRPr="00020682">
        <w:rPr>
          <w:rFonts w:eastAsia="Times New Roman"/>
          <w:b/>
          <w:szCs w:val="24"/>
        </w:rPr>
        <w:t>ΠΡΟΕΔΡΕΥΩΝ (Γεώργιος Βαρεμένος):</w:t>
      </w:r>
      <w:r>
        <w:rPr>
          <w:rFonts w:eastAsia="Times New Roman"/>
          <w:szCs w:val="24"/>
        </w:rPr>
        <w:t xml:space="preserve"> Κύριε Γεωργιάδη, ούτε επί της αιτήσεως ασυλίας δεν μπορείτε να πειθαρχήσετε;</w:t>
      </w:r>
    </w:p>
    <w:p w14:paraId="2593B30A" w14:textId="77777777" w:rsidR="009F6E2D" w:rsidRDefault="000A34DD">
      <w:pPr>
        <w:tabs>
          <w:tab w:val="left" w:pos="2940"/>
        </w:tabs>
        <w:spacing w:line="600" w:lineRule="auto"/>
        <w:ind w:firstLine="720"/>
        <w:jc w:val="both"/>
        <w:rPr>
          <w:rFonts w:eastAsia="Times New Roman"/>
          <w:szCs w:val="24"/>
        </w:rPr>
      </w:pPr>
      <w:r w:rsidRPr="00497140">
        <w:rPr>
          <w:rFonts w:eastAsia="Times New Roman"/>
          <w:b/>
          <w:szCs w:val="24"/>
        </w:rPr>
        <w:t>ΣΠΥΡΙΔΩΝ</w:t>
      </w:r>
      <w:r>
        <w:rPr>
          <w:rFonts w:eastAsia="Times New Roman"/>
          <w:b/>
          <w:szCs w:val="24"/>
        </w:rPr>
        <w:t xml:space="preserve"> - </w:t>
      </w:r>
      <w:r w:rsidRPr="00497140">
        <w:rPr>
          <w:rFonts w:eastAsia="Times New Roman"/>
          <w:b/>
          <w:szCs w:val="24"/>
        </w:rPr>
        <w:t>ΑΔΩΝΙΣ ΓΕΩΡΓΙΑΔΗΣ:</w:t>
      </w:r>
      <w:r>
        <w:rPr>
          <w:rFonts w:eastAsia="Times New Roman"/>
          <w:szCs w:val="24"/>
        </w:rPr>
        <w:t xml:space="preserve"> Δεν μίλησα, κύριε Πρόεδρε.</w:t>
      </w:r>
    </w:p>
    <w:p w14:paraId="2593B30B" w14:textId="77777777" w:rsidR="009F6E2D" w:rsidRDefault="000A34DD">
      <w:pPr>
        <w:tabs>
          <w:tab w:val="left" w:pos="2940"/>
        </w:tabs>
        <w:spacing w:line="600" w:lineRule="auto"/>
        <w:ind w:firstLine="720"/>
        <w:jc w:val="both"/>
        <w:rPr>
          <w:rFonts w:eastAsia="Times New Roman"/>
          <w:szCs w:val="24"/>
        </w:rPr>
      </w:pPr>
      <w:r w:rsidRPr="00497140">
        <w:rPr>
          <w:rFonts w:eastAsia="Times New Roman"/>
          <w:b/>
          <w:szCs w:val="24"/>
        </w:rPr>
        <w:t>ΠΡΟΕΔΡΕΥΩΝ (Γεώργιος Βαρεμένος):</w:t>
      </w:r>
      <w:r>
        <w:rPr>
          <w:rFonts w:eastAsia="Times New Roman"/>
          <w:szCs w:val="24"/>
        </w:rPr>
        <w:t xml:space="preserve"> Μιλάτε με τον εαυτό σας;</w:t>
      </w:r>
    </w:p>
    <w:p w14:paraId="2593B30C" w14:textId="77777777" w:rsidR="009F6E2D" w:rsidRDefault="000A34DD">
      <w:pPr>
        <w:tabs>
          <w:tab w:val="left" w:pos="2940"/>
        </w:tabs>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 </w:t>
      </w:r>
      <w:r>
        <w:rPr>
          <w:rFonts w:eastAsia="Times New Roman"/>
          <w:b/>
          <w:szCs w:val="24"/>
        </w:rPr>
        <w:t>ΑΔΩΝ</w:t>
      </w:r>
      <w:r>
        <w:rPr>
          <w:rFonts w:eastAsia="Times New Roman"/>
          <w:b/>
          <w:szCs w:val="24"/>
        </w:rPr>
        <w:t>ΙΣ ΓΕΩΡΓΙΑΔΗΣ:</w:t>
      </w:r>
      <w:r>
        <w:rPr>
          <w:rFonts w:eastAsia="Times New Roman"/>
          <w:szCs w:val="24"/>
        </w:rPr>
        <w:t xml:space="preserve"> Με τον κ. </w:t>
      </w:r>
      <w:proofErr w:type="spellStart"/>
      <w:r>
        <w:rPr>
          <w:rFonts w:eastAsia="Times New Roman"/>
          <w:szCs w:val="24"/>
        </w:rPr>
        <w:t>Γιακουμάτο</w:t>
      </w:r>
      <w:proofErr w:type="spellEnd"/>
      <w:r>
        <w:rPr>
          <w:rFonts w:eastAsia="Times New Roman"/>
          <w:szCs w:val="24"/>
        </w:rPr>
        <w:t xml:space="preserve"> μιλάω.</w:t>
      </w:r>
    </w:p>
    <w:p w14:paraId="2593B30D" w14:textId="77777777" w:rsidR="009F6E2D" w:rsidRDefault="000A34DD">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Λέω μήπως έχουμε άλλου είδους θέματα.</w:t>
      </w:r>
    </w:p>
    <w:p w14:paraId="2593B30E"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Παρακαλώ, κύριε Υπουργέ.</w:t>
      </w:r>
    </w:p>
    <w:p w14:paraId="2593B30F" w14:textId="77777777" w:rsidR="009F6E2D" w:rsidRDefault="000A34DD">
      <w:pPr>
        <w:tabs>
          <w:tab w:val="left" w:pos="2940"/>
        </w:tabs>
        <w:spacing w:line="600" w:lineRule="auto"/>
        <w:ind w:firstLine="720"/>
        <w:jc w:val="both"/>
        <w:rPr>
          <w:rFonts w:eastAsia="Times New Roman"/>
          <w:szCs w:val="24"/>
        </w:rPr>
      </w:pPr>
      <w:r w:rsidRPr="00020682">
        <w:rPr>
          <w:rFonts w:eastAsia="Times New Roman"/>
          <w:b/>
          <w:szCs w:val="24"/>
        </w:rPr>
        <w:t>ΓΕΩΡΓΙΟΣ ΚΑΤΡΟΥΓΚΑΛΟΣ (Αναπληρωτής Υπουργός Εξωτερικών):</w:t>
      </w:r>
      <w:r>
        <w:rPr>
          <w:rFonts w:eastAsia="Times New Roman"/>
          <w:szCs w:val="24"/>
        </w:rPr>
        <w:t xml:space="preserve"> Δεν πρόκειται να καθυστερήσω, κύριε συνάδελφε. Απλώς νομίζω </w:t>
      </w:r>
      <w:r>
        <w:rPr>
          <w:rFonts w:eastAsia="Times New Roman"/>
          <w:szCs w:val="24"/>
        </w:rPr>
        <w:t xml:space="preserve">ότι πρέπει να δείχνουμε γι’ αυτά τα θέματα ιδιαίτερη υπευθυνότητα, γιατί μας παρακολουθούν και δεν είναι αστεία πράγματα. Η τιμή του πολιτικού κόσμου </w:t>
      </w:r>
      <w:r>
        <w:rPr>
          <w:rFonts w:eastAsia="Times New Roman"/>
          <w:szCs w:val="24"/>
        </w:rPr>
        <w:lastRenderedPageBreak/>
        <w:t>σας αφορά κι εσάς και θα έπρεπε να δίνετε την προσήκουσα προσοχή και σεβασμό για τα ζητήματα αυτά.</w:t>
      </w:r>
    </w:p>
    <w:p w14:paraId="2593B310"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Η υπόθε</w:t>
      </w:r>
      <w:r>
        <w:rPr>
          <w:rFonts w:eastAsia="Times New Roman"/>
          <w:szCs w:val="24"/>
        </w:rPr>
        <w:t>ση, λοιπόν, αφορά τη διερεύνηση τυχόν ευθύνης, χωρίς να έχουν ασκηθεί ποινικές διώξεις όλων των μελών, όλων των καθηγητών του Δημοκριτείου Πανεπιστημίου για το διάστημα 2010</w:t>
      </w:r>
      <w:r>
        <w:rPr>
          <w:rFonts w:eastAsia="Times New Roman"/>
          <w:szCs w:val="24"/>
        </w:rPr>
        <w:t xml:space="preserve"> – </w:t>
      </w:r>
      <w:r>
        <w:rPr>
          <w:rFonts w:eastAsia="Times New Roman"/>
          <w:szCs w:val="24"/>
        </w:rPr>
        <w:t>2013</w:t>
      </w:r>
      <w:r>
        <w:rPr>
          <w:rFonts w:eastAsia="Times New Roman"/>
          <w:szCs w:val="24"/>
        </w:rPr>
        <w:t>,</w:t>
      </w:r>
      <w:r>
        <w:rPr>
          <w:rFonts w:eastAsia="Times New Roman"/>
          <w:szCs w:val="24"/>
        </w:rPr>
        <w:t xml:space="preserve"> ως προς το αν έλεγξαν τις εισφορές προς τον </w:t>
      </w:r>
      <w:r>
        <w:rPr>
          <w:rFonts w:eastAsia="Times New Roman"/>
          <w:szCs w:val="24"/>
        </w:rPr>
        <w:t>ε</w:t>
      </w:r>
      <w:r>
        <w:rPr>
          <w:rFonts w:eastAsia="Times New Roman"/>
          <w:szCs w:val="24"/>
        </w:rPr>
        <w:t xml:space="preserve">ιδικό </w:t>
      </w:r>
      <w:r>
        <w:rPr>
          <w:rFonts w:eastAsia="Times New Roman"/>
          <w:szCs w:val="24"/>
        </w:rPr>
        <w:t>λ</w:t>
      </w:r>
      <w:r>
        <w:rPr>
          <w:rFonts w:eastAsia="Times New Roman"/>
          <w:szCs w:val="24"/>
        </w:rPr>
        <w:t>ογαριασμό, που υποχρεο</w:t>
      </w:r>
      <w:r>
        <w:rPr>
          <w:rFonts w:eastAsia="Times New Roman"/>
          <w:szCs w:val="24"/>
        </w:rPr>
        <w:t>ύνται να δώσουν οι καθηγητές-μέλη ΔΕΠ.</w:t>
      </w:r>
    </w:p>
    <w:p w14:paraId="2593B311"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Δεν υπήρχε παρόμοια ευθύνη ή αρμοδιότητα το διάστημα 2010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2013. Η δική μας Κυβέρνηση για πρώτη φορά με νόμο το 2016 καθιέρωσε παρόμοια ευθύνη.</w:t>
      </w:r>
    </w:p>
    <w:p w14:paraId="2593B312" w14:textId="77777777" w:rsidR="009F6E2D" w:rsidRDefault="000A34DD">
      <w:pPr>
        <w:tabs>
          <w:tab w:val="left" w:pos="2940"/>
        </w:tabs>
        <w:spacing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όλα αυτά –επαναλαμβάνω- επειδή θεωρώ ότι η ασυλία πρέπει να δίνεται</w:t>
      </w:r>
      <w:r>
        <w:rPr>
          <w:rFonts w:eastAsia="Times New Roman"/>
          <w:szCs w:val="24"/>
        </w:rPr>
        <w:t xml:space="preserve"> μόνο όταν υπάρχουν ίχνη πολιτικής δίωξης και νομίζω ότι είναι προφανές ότι είναι μεν αβάσιμη η διερεύνηση, δεν διαβλέπω, όμως, ότι υπάρχει το οποιοδήποτε προσωπικό στοιχείο που να στρέφεται εναντίον μου, γι’ αυτό ζήτησα από την </w:t>
      </w:r>
      <w:r>
        <w:rPr>
          <w:rFonts w:eastAsia="Times New Roman"/>
          <w:szCs w:val="24"/>
        </w:rPr>
        <w:t>ε</w:t>
      </w:r>
      <w:r>
        <w:rPr>
          <w:rFonts w:eastAsia="Times New Roman"/>
          <w:szCs w:val="24"/>
        </w:rPr>
        <w:t>πιτροπή και ζητώ και από τ</w:t>
      </w:r>
      <w:r>
        <w:rPr>
          <w:rFonts w:eastAsia="Times New Roman"/>
          <w:szCs w:val="24"/>
        </w:rPr>
        <w:t>ην Ολομέλεια να αρθεί η ασυλία μου, κυρίως</w:t>
      </w:r>
      <w:r>
        <w:rPr>
          <w:rFonts w:eastAsia="Times New Roman"/>
          <w:szCs w:val="24"/>
        </w:rPr>
        <w:t>,</w:t>
      </w:r>
      <w:r>
        <w:rPr>
          <w:rFonts w:eastAsia="Times New Roman"/>
          <w:szCs w:val="24"/>
        </w:rPr>
        <w:t xml:space="preserve"> για να δώσουμε ένα σήμα ότι δεν θέλουμε να είναι προστατευμένο το πολιτικό προσωπικό της χώρας από τη </w:t>
      </w:r>
      <w:r>
        <w:rPr>
          <w:rFonts w:eastAsia="Times New Roman"/>
          <w:szCs w:val="24"/>
        </w:rPr>
        <w:t>δ</w:t>
      </w:r>
      <w:r>
        <w:rPr>
          <w:rFonts w:eastAsia="Times New Roman"/>
          <w:szCs w:val="24"/>
        </w:rPr>
        <w:t xml:space="preserve">ικαιοσύνη, ότι θέλουμε να είμαστε ισότιμοι, όπως όλοι οι άλλοι πολίτες προς οποιαδήποτε </w:t>
      </w:r>
      <w:r>
        <w:rPr>
          <w:rFonts w:eastAsia="Times New Roman"/>
          <w:szCs w:val="24"/>
        </w:rPr>
        <w:lastRenderedPageBreak/>
        <w:t xml:space="preserve">διερεύνηση μας αφορά </w:t>
      </w:r>
      <w:r>
        <w:rPr>
          <w:rFonts w:eastAsia="Times New Roman"/>
          <w:szCs w:val="24"/>
        </w:rPr>
        <w:t>και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για να στείλουμε και ένα σήμα ότι αλλάζουν τα πράγματα, ότι αυτό το απαράδεκτο καθεστώς της ασυλίας του πολιτικού προσωπικού που ισχύει με βάση τη διάταξη αυτή -που θα πρέπει να αλλάξει- του Συντάγματος, δεν είναι κάτι που υποστηρίζουμε και δί</w:t>
      </w:r>
      <w:r>
        <w:rPr>
          <w:rFonts w:eastAsia="Times New Roman"/>
          <w:szCs w:val="24"/>
        </w:rPr>
        <w:t>νουμε ένα ισχυρό σήμα ότι θέλουμε να αλλάξει.</w:t>
      </w:r>
    </w:p>
    <w:p w14:paraId="2593B313" w14:textId="77777777" w:rsidR="009F6E2D" w:rsidRDefault="000A34DD">
      <w:pPr>
        <w:tabs>
          <w:tab w:val="left" w:pos="2940"/>
        </w:tabs>
        <w:spacing w:line="600" w:lineRule="auto"/>
        <w:ind w:firstLine="720"/>
        <w:jc w:val="both"/>
        <w:rPr>
          <w:rFonts w:eastAsia="Times New Roman"/>
          <w:szCs w:val="24"/>
        </w:rPr>
      </w:pPr>
      <w:r w:rsidRPr="008C7306">
        <w:rPr>
          <w:rFonts w:eastAsia="Times New Roman"/>
          <w:b/>
          <w:szCs w:val="24"/>
        </w:rPr>
        <w:t>ΠΡΟΕΔΡΕΥΩΝ (Γεώργιος Βαρεμένος):</w:t>
      </w:r>
      <w:r>
        <w:rPr>
          <w:rFonts w:eastAsia="Times New Roman"/>
          <w:szCs w:val="24"/>
        </w:rPr>
        <w:t xml:space="preserve"> Επί της τρίτης αιτήσεως υπάρχει συνάδελφος που ζητάει τον λόγο;</w:t>
      </w:r>
    </w:p>
    <w:p w14:paraId="2593B314" w14:textId="77777777" w:rsidR="009F6E2D" w:rsidRDefault="000A34DD">
      <w:pPr>
        <w:tabs>
          <w:tab w:val="left" w:pos="2940"/>
        </w:tabs>
        <w:spacing w:line="600" w:lineRule="auto"/>
        <w:ind w:firstLine="720"/>
        <w:jc w:val="both"/>
        <w:rPr>
          <w:rFonts w:eastAsia="Times New Roman"/>
          <w:szCs w:val="24"/>
        </w:rPr>
      </w:pPr>
      <w:r w:rsidRPr="008C7306">
        <w:rPr>
          <w:rFonts w:eastAsia="Times New Roman"/>
          <w:b/>
          <w:szCs w:val="24"/>
        </w:rPr>
        <w:t>ΙΩΑΝΝΗΣ ΣΤΕΦΟΣ:</w:t>
      </w:r>
      <w:r>
        <w:rPr>
          <w:rFonts w:eastAsia="Times New Roman"/>
          <w:szCs w:val="24"/>
        </w:rPr>
        <w:t xml:space="preserve"> Ναι, κύριε Πρόεδρε.</w:t>
      </w:r>
    </w:p>
    <w:p w14:paraId="2593B315" w14:textId="77777777" w:rsidR="009F6E2D" w:rsidRDefault="000A34DD">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w:t>
      </w:r>
      <w:proofErr w:type="spellStart"/>
      <w:r>
        <w:rPr>
          <w:rFonts w:eastAsia="Times New Roman"/>
          <w:szCs w:val="24"/>
        </w:rPr>
        <w:t>Στέφος</w:t>
      </w:r>
      <w:proofErr w:type="spellEnd"/>
      <w:r>
        <w:rPr>
          <w:rFonts w:eastAsia="Times New Roman"/>
          <w:szCs w:val="24"/>
        </w:rPr>
        <w:t xml:space="preserve"> έχει τον λόγο.</w:t>
      </w:r>
    </w:p>
    <w:p w14:paraId="2593B316" w14:textId="77777777" w:rsidR="009F6E2D" w:rsidRDefault="000A34DD">
      <w:pPr>
        <w:tabs>
          <w:tab w:val="left" w:pos="2940"/>
        </w:tabs>
        <w:spacing w:line="600" w:lineRule="auto"/>
        <w:ind w:firstLine="720"/>
        <w:jc w:val="both"/>
        <w:rPr>
          <w:rFonts w:eastAsia="Times New Roman"/>
          <w:szCs w:val="24"/>
        </w:rPr>
      </w:pPr>
      <w:r>
        <w:rPr>
          <w:rFonts w:eastAsia="Times New Roman"/>
          <w:b/>
          <w:szCs w:val="24"/>
        </w:rPr>
        <w:t>ΙΩΑΝΝΗΣ ΣΤΕΦΟΣ:</w:t>
      </w:r>
      <w:r>
        <w:rPr>
          <w:rFonts w:eastAsia="Times New Roman"/>
          <w:szCs w:val="24"/>
        </w:rPr>
        <w:t xml:space="preserve"> Κ</w:t>
      </w:r>
      <w:r>
        <w:rPr>
          <w:rFonts w:eastAsia="Times New Roman"/>
          <w:szCs w:val="24"/>
        </w:rPr>
        <w:t>ύριοι συνάδελφοι, τον Γενάρη του 2013 υπήρξε ένα τροχαίο ατύχημα στα Ιωάννινα. Ένα αυτοκίνητο ενώ κινούμουν στο ρεύμα μου, πέρασε από το αντίθετο ρεύμα, έπεσε πάνω μου και υπήρξε ατύχημα.</w:t>
      </w:r>
    </w:p>
    <w:p w14:paraId="2593B317"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Υπάρχει ήδη απαλλαγή την οποία θα καταθέσω </w:t>
      </w:r>
      <w:r>
        <w:rPr>
          <w:rFonts w:eastAsia="Times New Roman" w:cs="Times New Roman"/>
          <w:szCs w:val="24"/>
        </w:rPr>
        <w:t>-</w:t>
      </w:r>
      <w:r>
        <w:rPr>
          <w:rFonts w:eastAsia="Times New Roman" w:cs="Times New Roman"/>
          <w:szCs w:val="24"/>
        </w:rPr>
        <w:t xml:space="preserve">σε ό,τι αφορά το αστικό </w:t>
      </w:r>
      <w:r>
        <w:rPr>
          <w:rFonts w:eastAsia="Times New Roman" w:cs="Times New Roman"/>
          <w:szCs w:val="24"/>
        </w:rPr>
        <w:t>μέρος τα αστικά δικαστήρια</w:t>
      </w:r>
      <w:r>
        <w:rPr>
          <w:rFonts w:eastAsia="Times New Roman" w:cs="Times New Roman"/>
          <w:szCs w:val="24"/>
        </w:rPr>
        <w:t>-</w:t>
      </w:r>
      <w:r>
        <w:rPr>
          <w:rFonts w:eastAsia="Times New Roman" w:cs="Times New Roman"/>
          <w:szCs w:val="24"/>
        </w:rPr>
        <w:t xml:space="preserve"> το οποίο επιδικάζει στους ενάγοντες και τη δικαστική δαπάνη. </w:t>
      </w:r>
    </w:p>
    <w:p w14:paraId="2593B318"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από τα στοιχεία τα οποία υπάρχουν στη δικογραφία, αποδεικνύεται ότι ο οδηγός που οδηγούσε το αυτοκίνητο που έπεσε πάνω μου, είχε </w:t>
      </w:r>
      <w:r>
        <w:rPr>
          <w:rFonts w:eastAsia="Times New Roman" w:cs="Times New Roman"/>
          <w:szCs w:val="24"/>
        </w:rPr>
        <w:lastRenderedPageBreak/>
        <w:t>υπερβολικά ποσοστά αλκοόλης -2</w:t>
      </w:r>
      <w:r>
        <w:rPr>
          <w:rFonts w:eastAsia="Times New Roman" w:cs="Times New Roman"/>
          <w:szCs w:val="24"/>
        </w:rPr>
        <w:t>50</w:t>
      </w:r>
      <w:r w:rsidRPr="0072429B">
        <w:rPr>
          <w:rFonts w:eastAsia="Times New Roman" w:cs="Times New Roman"/>
          <w:szCs w:val="24"/>
        </w:rPr>
        <w:t xml:space="preserve"> </w:t>
      </w:r>
      <w:r>
        <w:rPr>
          <w:rFonts w:eastAsia="Times New Roman" w:cs="Times New Roman"/>
          <w:szCs w:val="24"/>
          <w:lang w:val="en-US"/>
        </w:rPr>
        <w:t>ml</w:t>
      </w:r>
      <w:r>
        <w:rPr>
          <w:rFonts w:eastAsia="Times New Roman" w:cs="Times New Roman"/>
          <w:szCs w:val="24"/>
        </w:rPr>
        <w:t>- στο αίμα</w:t>
      </w:r>
      <w:r w:rsidRPr="0072429B">
        <w:rPr>
          <w:rFonts w:eastAsia="Times New Roman" w:cs="Times New Roman"/>
          <w:szCs w:val="24"/>
        </w:rPr>
        <w:t xml:space="preserve">. </w:t>
      </w:r>
      <w:r>
        <w:rPr>
          <w:rFonts w:eastAsia="Times New Roman" w:cs="Times New Roman"/>
          <w:szCs w:val="24"/>
        </w:rPr>
        <w:t xml:space="preserve">Αντίθετα δεν υπήρξε κάποιο εύρημα σε εμένα. </w:t>
      </w:r>
    </w:p>
    <w:p w14:paraId="2593B319"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Προφανώς και λυπάμαι για το ατύχημα. Δεν το συζητούμε καν αυτό. </w:t>
      </w:r>
    </w:p>
    <w:p w14:paraId="2593B31A"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Ωστόσο ζήτησα και στην </w:t>
      </w:r>
      <w:r>
        <w:rPr>
          <w:rFonts w:eastAsia="Times New Roman" w:cs="Times New Roman"/>
          <w:szCs w:val="24"/>
        </w:rPr>
        <w:t>ε</w:t>
      </w:r>
      <w:r>
        <w:rPr>
          <w:rFonts w:eastAsia="Times New Roman" w:cs="Times New Roman"/>
          <w:szCs w:val="24"/>
        </w:rPr>
        <w:t xml:space="preserve">πιτροπή και ζητώ από όλους εσάς να αρθεί η ασυλία μου, για να τελειώσει αυτή η υπόθεση. </w:t>
      </w:r>
    </w:p>
    <w:p w14:paraId="2593B31B"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Καταθέτω -όπως κ</w:t>
      </w:r>
      <w:r>
        <w:rPr>
          <w:rFonts w:eastAsia="Times New Roman" w:cs="Times New Roman"/>
          <w:szCs w:val="24"/>
        </w:rPr>
        <w:t xml:space="preserve">ατέθεσα και στην αρμόδια </w:t>
      </w:r>
      <w:r>
        <w:rPr>
          <w:rFonts w:eastAsia="Times New Roman" w:cs="Times New Roman"/>
          <w:szCs w:val="24"/>
        </w:rPr>
        <w:t>ε</w:t>
      </w:r>
      <w:r>
        <w:rPr>
          <w:rFonts w:eastAsia="Times New Roman" w:cs="Times New Roman"/>
          <w:szCs w:val="24"/>
        </w:rPr>
        <w:t xml:space="preserve">πιτροπή- τη σχετική απόφαση του Μονομελούς Πρωτοδικείου Ιωαννίνων, που έκρινε αποκλειστικά υπαίτιο τον αντίδικο και περιμένω να προχωρήσετε σε αυτό το οποίο οφείλουμε όλοι να κάνουμε, για να τελειώσει αυτή η ιστορία. </w:t>
      </w:r>
    </w:p>
    <w:p w14:paraId="2593B31C" w14:textId="77777777" w:rsidR="009F6E2D" w:rsidRDefault="000A34DD">
      <w:pPr>
        <w:spacing w:line="600" w:lineRule="auto"/>
        <w:ind w:firstLine="720"/>
        <w:jc w:val="both"/>
        <w:rPr>
          <w:rFonts w:eastAsia="Times New Roman" w:cs="Times New Roman"/>
          <w:szCs w:val="24"/>
        </w:rPr>
      </w:pPr>
      <w:r w:rsidRPr="004B2E64">
        <w:rPr>
          <w:rFonts w:eastAsia="Times New Roman" w:cs="Times New Roman"/>
          <w:szCs w:val="24"/>
        </w:rPr>
        <w:t>(Στο</w:t>
      </w:r>
      <w:r>
        <w:rPr>
          <w:rFonts w:eastAsia="Times New Roman" w:cs="Times New Roman"/>
          <w:szCs w:val="24"/>
        </w:rPr>
        <w:t xml:space="preserve"> σημείο </w:t>
      </w:r>
      <w:r>
        <w:rPr>
          <w:rFonts w:eastAsia="Times New Roman" w:cs="Times New Roman"/>
          <w:szCs w:val="24"/>
        </w:rPr>
        <w:t xml:space="preserve">αυτό ο Βουλευτής κ. Ιωάννης </w:t>
      </w:r>
      <w:proofErr w:type="spellStart"/>
      <w:r>
        <w:rPr>
          <w:rFonts w:eastAsia="Times New Roman" w:cs="Times New Roman"/>
          <w:szCs w:val="24"/>
        </w:rPr>
        <w:t>Στέφος</w:t>
      </w:r>
      <w:proofErr w:type="spellEnd"/>
      <w:r>
        <w:rPr>
          <w:rFonts w:eastAsia="Times New Roman" w:cs="Times New Roman"/>
          <w:szCs w:val="24"/>
        </w:rPr>
        <w:t xml:space="preserve"> </w:t>
      </w:r>
      <w:r w:rsidRPr="004B2E64">
        <w:rPr>
          <w:rFonts w:eastAsia="Times New Roman" w:cs="Times New Roman"/>
          <w:szCs w:val="24"/>
        </w:rPr>
        <w:t xml:space="preserve">καταθέτει για τα Πρακτικά τα προαναφερθέντα έγγραφα, τα οποία βρίσκονται 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 της Βουλής)</w:t>
      </w:r>
      <w:r>
        <w:rPr>
          <w:rFonts w:eastAsia="Times New Roman" w:cs="Times New Roman"/>
          <w:szCs w:val="24"/>
        </w:rPr>
        <w:t xml:space="preserve"> </w:t>
      </w:r>
    </w:p>
    <w:p w14:paraId="2593B31D"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Επί της τέταρτης αιτήσεω</w:t>
      </w:r>
      <w:r>
        <w:rPr>
          <w:rFonts w:eastAsia="Times New Roman" w:cs="Times New Roman"/>
          <w:szCs w:val="24"/>
        </w:rPr>
        <w:t xml:space="preserve">ς υπάρχει συνάδελφος που ζητά τον λόγο; Κανείς. </w:t>
      </w:r>
    </w:p>
    <w:p w14:paraId="2593B31E"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Κύριε Πρόεδρε, παρακαλώ τον λόγο.</w:t>
      </w:r>
    </w:p>
    <w:p w14:paraId="2593B31F"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Πρόεδρε, έχετε τον λόγο. </w:t>
      </w:r>
    </w:p>
    <w:p w14:paraId="2593B320"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ΒΟΥΤΣΗΣ (Πρόεδρος της Βουλής): </w:t>
      </w:r>
      <w:r>
        <w:rPr>
          <w:rFonts w:eastAsia="Times New Roman" w:cs="Times New Roman"/>
          <w:szCs w:val="24"/>
        </w:rPr>
        <w:t xml:space="preserve">Κύριε Πρόεδρε, θα ήθελα επί τη ευκαιρία του ότι είμαστε σήμερα εδώ για αυτό το ζήτημα -βλέπω και τον Πρόεδρο της </w:t>
      </w:r>
      <w:r>
        <w:rPr>
          <w:rFonts w:eastAsia="Times New Roman" w:cs="Times New Roman"/>
          <w:szCs w:val="24"/>
        </w:rPr>
        <w:t>ε</w:t>
      </w:r>
      <w:r>
        <w:rPr>
          <w:rFonts w:eastAsia="Times New Roman" w:cs="Times New Roman"/>
          <w:szCs w:val="24"/>
        </w:rPr>
        <w:t>πιτροπής, τον συνάδελφο κ. Κουράκη- να πω ότι από τη νέα Σύνοδο, από τη Δ΄ Σύνοδο, την τελευταία που θα ξεκινήσουμε, καλό είναι να επανέλθουμε</w:t>
      </w:r>
      <w:r>
        <w:rPr>
          <w:rFonts w:eastAsia="Times New Roman" w:cs="Times New Roman"/>
          <w:szCs w:val="24"/>
        </w:rPr>
        <w:t xml:space="preserve"> στο καθεστώς που υπήρχε στο παρελθόν, δηλαδή μαζί με το ενημερωτικό επί των αιτήσεων για άρση ασυλίας να υπάρχει και ένα μικρό ενημερωτικό επί της υπόθεσης, -όλοι οι συνάδελφοι</w:t>
      </w:r>
      <w:r>
        <w:rPr>
          <w:rFonts w:eastAsia="Times New Roman" w:cs="Times New Roman"/>
          <w:b/>
          <w:szCs w:val="24"/>
        </w:rPr>
        <w:t xml:space="preserve"> </w:t>
      </w:r>
      <w:r>
        <w:rPr>
          <w:rFonts w:eastAsia="Times New Roman" w:cs="Times New Roman"/>
          <w:szCs w:val="24"/>
        </w:rPr>
        <w:t>το ζητούν και εγώ προσωπικά δηλαδή- έτσι ώστε πέραν της εμπιστοσύνης που έχουμ</w:t>
      </w:r>
      <w:r>
        <w:rPr>
          <w:rFonts w:eastAsia="Times New Roman" w:cs="Times New Roman"/>
          <w:szCs w:val="24"/>
        </w:rPr>
        <w:t xml:space="preserve">ε και του γεγονότος ότι κατά τεκμήριο ψηφίζουμε την πρόταση της </w:t>
      </w:r>
      <w:r>
        <w:rPr>
          <w:rFonts w:eastAsia="Times New Roman" w:cs="Times New Roman"/>
          <w:szCs w:val="24"/>
        </w:rPr>
        <w:t>ε</w:t>
      </w:r>
      <w:r>
        <w:rPr>
          <w:rFonts w:eastAsia="Times New Roman" w:cs="Times New Roman"/>
          <w:szCs w:val="24"/>
        </w:rPr>
        <w:t>πιτροπής, να γνωρίζουμε και το γεγονός για το οποίο εγκαλούνται οι συνάδελφοι. Έχουμε τον καιρό τώρα, μετά τα Θερινά Τμήματα από 1</w:t>
      </w:r>
      <w:r w:rsidRPr="00257DA9">
        <w:rPr>
          <w:rFonts w:eastAsia="Times New Roman" w:cs="Times New Roman"/>
          <w:szCs w:val="24"/>
          <w:vertAlign w:val="superscript"/>
        </w:rPr>
        <w:t>ης</w:t>
      </w:r>
      <w:r>
        <w:rPr>
          <w:rFonts w:eastAsia="Times New Roman" w:cs="Times New Roman"/>
          <w:szCs w:val="24"/>
        </w:rPr>
        <w:t xml:space="preserve"> Οκτωβρίου, στην τελευταία Σύνοδο να επανέλθουμε στο προηγο</w:t>
      </w:r>
      <w:r>
        <w:rPr>
          <w:rFonts w:eastAsia="Times New Roman" w:cs="Times New Roman"/>
          <w:szCs w:val="24"/>
        </w:rPr>
        <w:t xml:space="preserve">ύμενο καθεστώς. Νομίζω πως δεν υπάρχει αντίρρηση πάνω σε αυτό. </w:t>
      </w:r>
    </w:p>
    <w:p w14:paraId="2593B321"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593B322"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συνάδελφοι, κηρύσσεται περαιωμένη η συζήτηση επί των αιτήσεων άρσης ασυλίας των Βουλευτών κ</w:t>
      </w:r>
      <w:r>
        <w:rPr>
          <w:rFonts w:eastAsia="Times New Roman" w:cs="Times New Roman"/>
          <w:szCs w:val="24"/>
        </w:rPr>
        <w:t>υρίων</w:t>
      </w:r>
      <w:r>
        <w:rPr>
          <w:rFonts w:eastAsia="Times New Roman" w:cs="Times New Roman"/>
          <w:szCs w:val="24"/>
        </w:rPr>
        <w:t xml:space="preserve"> Ανδρέα Λοβέρδου, Γεωργίου </w:t>
      </w:r>
      <w:proofErr w:type="spellStart"/>
      <w:r>
        <w:rPr>
          <w:rFonts w:eastAsia="Times New Roman" w:cs="Times New Roman"/>
          <w:szCs w:val="24"/>
        </w:rPr>
        <w:t>Κατρού</w:t>
      </w:r>
      <w:r>
        <w:rPr>
          <w:rFonts w:eastAsia="Times New Roman" w:cs="Times New Roman"/>
          <w:szCs w:val="24"/>
        </w:rPr>
        <w:t>γκαλου</w:t>
      </w:r>
      <w:proofErr w:type="spellEnd"/>
      <w:r>
        <w:rPr>
          <w:rFonts w:eastAsia="Times New Roman" w:cs="Times New Roman"/>
          <w:szCs w:val="24"/>
        </w:rPr>
        <w:t xml:space="preserve">, Ιωάννη Στέφου και Ευάγγελου </w:t>
      </w:r>
      <w:r>
        <w:rPr>
          <w:rFonts w:eastAsia="Times New Roman" w:cs="Times New Roman"/>
          <w:szCs w:val="24"/>
        </w:rPr>
        <w:t xml:space="preserve">- </w:t>
      </w:r>
      <w:r>
        <w:rPr>
          <w:rFonts w:eastAsia="Times New Roman" w:cs="Times New Roman"/>
          <w:szCs w:val="24"/>
        </w:rPr>
        <w:t xml:space="preserve">Βασιλείου </w:t>
      </w:r>
      <w:proofErr w:type="spellStart"/>
      <w:r>
        <w:rPr>
          <w:rFonts w:eastAsia="Times New Roman" w:cs="Times New Roman"/>
          <w:szCs w:val="24"/>
        </w:rPr>
        <w:t>Μεϊμαράκη</w:t>
      </w:r>
      <w:proofErr w:type="spellEnd"/>
      <w:r>
        <w:rPr>
          <w:rFonts w:eastAsia="Times New Roman" w:cs="Times New Roman"/>
          <w:szCs w:val="24"/>
        </w:rPr>
        <w:t xml:space="preserve">. </w:t>
      </w:r>
    </w:p>
    <w:p w14:paraId="2593B323"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ψηφοφορία περιλαμβάνει τέσσερις διαφορετικές υποθέσεις άρσης ασυλίας Βουλευτών. Κάθε φορά στην οθόνη εμφανίζεται μία υπόθεση προς ψήφιση. Για να εμφανιστεί η επόμενη ή η προηγούμενη, θα πρέπει ν</w:t>
      </w:r>
      <w:r>
        <w:rPr>
          <w:rFonts w:eastAsia="Times New Roman" w:cs="Times New Roman"/>
          <w:szCs w:val="24"/>
        </w:rPr>
        <w:t xml:space="preserve">α πατήσετε το βέλος στο επάνω δεξιό ή αριστερό μέρος της οθόνης αντίστοιχα. </w:t>
      </w:r>
    </w:p>
    <w:p w14:paraId="2593B324"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Βεβαιωθείτε ότι έχετε ψηφίσει όλες τις υποθέσεις άρσης ασυλίας. Αφού καταχωρίσετε την ψήφο σας, έχετε τη δυνατότητα να την ελέγξετε ή και να την αναθεωρήσετε έως τη λήξη της ψηφοφ</w:t>
      </w:r>
      <w:r>
        <w:rPr>
          <w:rFonts w:eastAsia="Times New Roman" w:cs="Times New Roman"/>
          <w:szCs w:val="24"/>
        </w:rPr>
        <w:t xml:space="preserve">ορίας. </w:t>
      </w:r>
    </w:p>
    <w:p w14:paraId="2593B325"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οποιαδήποτε απορία απευθυνθείτε στο Προεδρείο, προκειμένου να σας συνδράμουν οι αρμόδιοι υπάλληλοι. </w:t>
      </w:r>
    </w:p>
    <w:p w14:paraId="2593B326" w14:textId="77777777" w:rsidR="009F6E2D" w:rsidRDefault="000A34D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ηλεκτρονικής ψηφοφορίας και οι Βουλευτές να ψηφίσουν επί των αιτήσεων άρσεων ασυλίας. </w:t>
      </w:r>
    </w:p>
    <w:p w14:paraId="2593B327" w14:textId="77777777" w:rsidR="009F6E2D" w:rsidRDefault="000A34DD">
      <w:pPr>
        <w:tabs>
          <w:tab w:val="left" w:pos="2738"/>
          <w:tab w:val="center" w:pos="4753"/>
          <w:tab w:val="left" w:pos="5723"/>
        </w:tabs>
        <w:spacing w:line="600" w:lineRule="auto"/>
        <w:ind w:firstLine="709"/>
        <w:jc w:val="center"/>
        <w:rPr>
          <w:rFonts w:eastAsia="Times New Roman" w:cs="Times New Roman"/>
          <w:szCs w:val="24"/>
        </w:rPr>
      </w:pPr>
      <w:r>
        <w:rPr>
          <w:rFonts w:eastAsia="Times New Roman" w:cs="Times New Roman"/>
          <w:szCs w:val="24"/>
        </w:rPr>
        <w:t>(ΨΗΦΟΦΟΡΙΑ)</w:t>
      </w:r>
    </w:p>
    <w:p w14:paraId="2593B328" w14:textId="77777777" w:rsidR="009F6E2D" w:rsidRDefault="000A34DD">
      <w:pPr>
        <w:spacing w:line="600" w:lineRule="auto"/>
        <w:ind w:firstLine="720"/>
        <w:jc w:val="both"/>
        <w:rPr>
          <w:rFonts w:eastAsia="Times New Roman"/>
          <w:color w:val="000000"/>
          <w:szCs w:val="24"/>
          <w:shd w:val="clear" w:color="auto" w:fill="FFFFFF"/>
        </w:rPr>
      </w:pPr>
      <w:r w:rsidRPr="00526964">
        <w:rPr>
          <w:rFonts w:eastAsia="Times New Roman"/>
          <w:b/>
          <w:color w:val="000000"/>
          <w:szCs w:val="24"/>
          <w:shd w:val="clear" w:color="auto" w:fill="FFFFFF"/>
        </w:rPr>
        <w:t>ΠΡΟΕΔΡΕΥΩΝ (Γ</w:t>
      </w:r>
      <w:r w:rsidRPr="00526964">
        <w:rPr>
          <w:rFonts w:eastAsia="Times New Roman"/>
          <w:b/>
          <w:color w:val="000000"/>
          <w:szCs w:val="24"/>
          <w:shd w:val="clear" w:color="auto" w:fill="FFFFFF"/>
        </w:rPr>
        <w:t>εώργιος Βαρεμένος):</w:t>
      </w:r>
      <w:r>
        <w:rPr>
          <w:rFonts w:eastAsia="Times New Roman"/>
          <w:b/>
          <w:color w:val="000000"/>
          <w:szCs w:val="24"/>
          <w:shd w:val="clear" w:color="auto" w:fill="FFFFFF"/>
        </w:rPr>
        <w:t xml:space="preserve"> </w:t>
      </w:r>
      <w:r>
        <w:rPr>
          <w:rFonts w:eastAsia="Times New Roman"/>
          <w:color w:val="000000"/>
          <w:szCs w:val="24"/>
          <w:shd w:val="clear" w:color="auto" w:fill="FFFFFF"/>
        </w:rPr>
        <w:t>Κυρίες και κύριοι συνάδελφοι, εφόσον έχετε ολοκληρώσει την ψηφοφορία, παρακαλώ να κλείσει το σύστημα της ηλεκτρονικής ψηφοφορίας.</w:t>
      </w:r>
    </w:p>
    <w:p w14:paraId="2593B329" w14:textId="77777777" w:rsidR="009F6E2D" w:rsidRDefault="000A34DD">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(ΗΛΕΚΤΡΟΝΙΚΗ ΚΑΤΑΜΕΤΡΗΣΗ)</w:t>
      </w:r>
    </w:p>
    <w:p w14:paraId="2593B32A" w14:textId="77777777" w:rsidR="009F6E2D" w:rsidRDefault="000A34DD">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(ΜΕΤΑ ΤΗΝ ΗΛΕΚΤΡΟΝΙΚΗ ΚΑΤΑΜΕΤΡΗΣΗ)</w:t>
      </w:r>
    </w:p>
    <w:p w14:paraId="2593B32B"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ΠΡΟΕΔΡΕΥΩΝ (Γεώργιος Βαρεμένος): </w:t>
      </w:r>
      <w:r>
        <w:rPr>
          <w:rFonts w:eastAsia="Times New Roman"/>
          <w:color w:val="000000"/>
          <w:szCs w:val="24"/>
          <w:shd w:val="clear" w:color="auto" w:fill="FFFFFF"/>
        </w:rPr>
        <w:t xml:space="preserve">Κυρίες και κύριοι συνάδελφοι, έχω την τιμή να σας ανακοινώσω </w:t>
      </w:r>
      <w:r>
        <w:rPr>
          <w:rFonts w:eastAsia="Times New Roman"/>
          <w:color w:val="000000"/>
          <w:szCs w:val="24"/>
          <w:shd w:val="clear" w:color="auto" w:fill="FFFFFF"/>
        </w:rPr>
        <w:t xml:space="preserve">στο Σώμα </w:t>
      </w:r>
      <w:r>
        <w:rPr>
          <w:rFonts w:eastAsia="Times New Roman"/>
          <w:color w:val="000000"/>
          <w:szCs w:val="24"/>
          <w:shd w:val="clear" w:color="auto" w:fill="FFFFFF"/>
        </w:rPr>
        <w:t>το αποτέλεσμα της διεξαχθείσης ηλεκτρονικής ονομαστικής ψηφοφορίας επί των αιτήσεων άρσης ασυλίας των συναδέλφων Βουλευτών.</w:t>
      </w:r>
    </w:p>
    <w:p w14:paraId="2593B32C"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την πρώτη υπόθεση του συναδέλφου κ. Ανδρέα Λοβέρδου:</w:t>
      </w:r>
    </w:p>
    <w:p w14:paraId="2593B32D"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Ψήφισ</w:t>
      </w:r>
      <w:r>
        <w:rPr>
          <w:rFonts w:eastAsia="Times New Roman"/>
          <w:color w:val="000000"/>
          <w:szCs w:val="24"/>
          <w:shd w:val="clear" w:color="auto" w:fill="FFFFFF"/>
        </w:rPr>
        <w:t>αν συνολικά 182 Βουλευτές.</w:t>
      </w:r>
    </w:p>
    <w:p w14:paraId="2593B32E"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Υπέρ της άρσεως ασυλίας, δηλαδή «ΝΑΙ», ψήφισαν 11</w:t>
      </w:r>
      <w:r>
        <w:rPr>
          <w:rFonts w:eastAsia="Times New Roman"/>
          <w:color w:val="000000"/>
          <w:szCs w:val="24"/>
          <w:shd w:val="clear" w:color="auto" w:fill="FFFFFF"/>
        </w:rPr>
        <w:t xml:space="preserve"> Βουλευτές</w:t>
      </w:r>
      <w:r>
        <w:rPr>
          <w:rFonts w:eastAsia="Times New Roman"/>
          <w:color w:val="000000"/>
          <w:szCs w:val="24"/>
          <w:shd w:val="clear" w:color="auto" w:fill="FFFFFF"/>
        </w:rPr>
        <w:t>.</w:t>
      </w:r>
    </w:p>
    <w:p w14:paraId="2593B32F"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Κατά της άρσεως ασυλίας, δηλαδή «ΟΧΙ»</w:t>
      </w:r>
      <w:r>
        <w:rPr>
          <w:rFonts w:eastAsia="Times New Roman"/>
          <w:color w:val="000000"/>
          <w:szCs w:val="24"/>
          <w:shd w:val="clear" w:color="auto" w:fill="FFFFFF"/>
        </w:rPr>
        <w:t>,</w:t>
      </w:r>
      <w:r>
        <w:rPr>
          <w:rFonts w:eastAsia="Times New Roman"/>
          <w:color w:val="000000"/>
          <w:szCs w:val="24"/>
          <w:shd w:val="clear" w:color="auto" w:fill="FFFFFF"/>
        </w:rPr>
        <w:t xml:space="preserve"> ψήφισαν 171</w:t>
      </w:r>
      <w:r>
        <w:rPr>
          <w:rFonts w:eastAsia="Times New Roman"/>
          <w:color w:val="000000"/>
          <w:szCs w:val="24"/>
          <w:shd w:val="clear" w:color="auto" w:fill="FFFFFF"/>
        </w:rPr>
        <w:t xml:space="preserve"> Βουλευτές</w:t>
      </w:r>
      <w:r>
        <w:rPr>
          <w:rFonts w:eastAsia="Times New Roman"/>
          <w:color w:val="000000"/>
          <w:szCs w:val="24"/>
          <w:shd w:val="clear" w:color="auto" w:fill="FFFFFF"/>
        </w:rPr>
        <w:t>.</w:t>
      </w:r>
    </w:p>
    <w:p w14:paraId="2593B330"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«ΠΑΡΩΝ» ψήφισε ουδείς.</w:t>
      </w:r>
    </w:p>
    <w:p w14:paraId="2593B331"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Συνεπώς η αίτηση της </w:t>
      </w:r>
      <w:r>
        <w:rPr>
          <w:rFonts w:eastAsia="Times New Roman"/>
          <w:color w:val="000000"/>
          <w:szCs w:val="24"/>
          <w:shd w:val="clear" w:color="auto" w:fill="FFFFFF"/>
        </w:rPr>
        <w:t>ε</w:t>
      </w:r>
      <w:r>
        <w:rPr>
          <w:rFonts w:eastAsia="Times New Roman"/>
          <w:color w:val="000000"/>
          <w:szCs w:val="24"/>
          <w:shd w:val="clear" w:color="auto" w:fill="FFFFFF"/>
        </w:rPr>
        <w:t xml:space="preserve">ισαγγελικής </w:t>
      </w:r>
      <w:r>
        <w:rPr>
          <w:rFonts w:eastAsia="Times New Roman"/>
          <w:color w:val="000000"/>
          <w:szCs w:val="24"/>
          <w:shd w:val="clear" w:color="auto" w:fill="FFFFFF"/>
        </w:rPr>
        <w:t>α</w:t>
      </w:r>
      <w:r>
        <w:rPr>
          <w:rFonts w:eastAsia="Times New Roman"/>
          <w:color w:val="000000"/>
          <w:szCs w:val="24"/>
          <w:shd w:val="clear" w:color="auto" w:fill="FFFFFF"/>
        </w:rPr>
        <w:t>ρχής απορρίπτεται.</w:t>
      </w:r>
    </w:p>
    <w:p w14:paraId="2593B332"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τη δεύτερη υπόθεση του συ</w:t>
      </w:r>
      <w:r>
        <w:rPr>
          <w:rFonts w:eastAsia="Times New Roman"/>
          <w:color w:val="000000"/>
          <w:szCs w:val="24"/>
          <w:shd w:val="clear" w:color="auto" w:fill="FFFFFF"/>
        </w:rPr>
        <w:t xml:space="preserve">ναδέλφου κ. Γεωργίου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w:t>
      </w:r>
    </w:p>
    <w:p w14:paraId="2593B333"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Ψήφισαν συνολικά 181 Βουλευτές.</w:t>
      </w:r>
    </w:p>
    <w:p w14:paraId="2593B334"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Υπέρ της άρσεως ασυλίας, δηλαδή «ΝΑΙ», ψήφισαν 174</w:t>
      </w:r>
      <w:r>
        <w:rPr>
          <w:rFonts w:eastAsia="Times New Roman"/>
          <w:color w:val="000000"/>
          <w:szCs w:val="24"/>
          <w:shd w:val="clear" w:color="auto" w:fill="FFFFFF"/>
        </w:rPr>
        <w:t xml:space="preserve"> Βουλευτές</w:t>
      </w:r>
      <w:r>
        <w:rPr>
          <w:rFonts w:eastAsia="Times New Roman"/>
          <w:color w:val="000000"/>
          <w:szCs w:val="24"/>
          <w:shd w:val="clear" w:color="auto" w:fill="FFFFFF"/>
        </w:rPr>
        <w:t>.</w:t>
      </w:r>
    </w:p>
    <w:p w14:paraId="2593B335"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Κατά της άρσεως ασυλίας, δηλαδή «ΟΧΙ»</w:t>
      </w:r>
      <w:r>
        <w:rPr>
          <w:rFonts w:eastAsia="Times New Roman"/>
          <w:color w:val="000000"/>
          <w:szCs w:val="24"/>
          <w:shd w:val="clear" w:color="auto" w:fill="FFFFFF"/>
        </w:rPr>
        <w:t>,</w:t>
      </w:r>
      <w:r>
        <w:rPr>
          <w:rFonts w:eastAsia="Times New Roman"/>
          <w:color w:val="000000"/>
          <w:szCs w:val="24"/>
          <w:shd w:val="clear" w:color="auto" w:fill="FFFFFF"/>
        </w:rPr>
        <w:t xml:space="preserve"> ψήφισαν 7</w:t>
      </w:r>
      <w:r w:rsidRPr="00482451">
        <w:rPr>
          <w:rFonts w:eastAsia="Times New Roman"/>
          <w:color w:val="000000"/>
          <w:szCs w:val="24"/>
          <w:shd w:val="clear" w:color="auto" w:fill="FFFFFF"/>
        </w:rPr>
        <w:t xml:space="preserve"> </w:t>
      </w:r>
      <w:r>
        <w:rPr>
          <w:rFonts w:eastAsia="Times New Roman"/>
          <w:color w:val="000000"/>
          <w:szCs w:val="24"/>
          <w:shd w:val="clear" w:color="auto" w:fill="FFFFFF"/>
        </w:rPr>
        <w:t>Βουλευτές</w:t>
      </w:r>
      <w:r>
        <w:rPr>
          <w:rFonts w:eastAsia="Times New Roman"/>
          <w:color w:val="000000"/>
          <w:szCs w:val="24"/>
          <w:shd w:val="clear" w:color="auto" w:fill="FFFFFF"/>
        </w:rPr>
        <w:t>.</w:t>
      </w:r>
    </w:p>
    <w:p w14:paraId="2593B336"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«ΠΑΡΩΝ» ψήφισε ουδείς.</w:t>
      </w:r>
    </w:p>
    <w:p w14:paraId="2593B337"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Συνεπώς η αίτηση της </w:t>
      </w:r>
      <w:r>
        <w:rPr>
          <w:rFonts w:eastAsia="Times New Roman"/>
          <w:color w:val="000000"/>
          <w:szCs w:val="24"/>
          <w:shd w:val="clear" w:color="auto" w:fill="FFFFFF"/>
        </w:rPr>
        <w:t>ε</w:t>
      </w:r>
      <w:r>
        <w:rPr>
          <w:rFonts w:eastAsia="Times New Roman"/>
          <w:color w:val="000000"/>
          <w:szCs w:val="24"/>
          <w:shd w:val="clear" w:color="auto" w:fill="FFFFFF"/>
        </w:rPr>
        <w:t xml:space="preserve">ισαγγελικής </w:t>
      </w:r>
      <w:r>
        <w:rPr>
          <w:rFonts w:eastAsia="Times New Roman"/>
          <w:color w:val="000000"/>
          <w:szCs w:val="24"/>
          <w:shd w:val="clear" w:color="auto" w:fill="FFFFFF"/>
        </w:rPr>
        <w:t>α</w:t>
      </w:r>
      <w:r>
        <w:rPr>
          <w:rFonts w:eastAsia="Times New Roman"/>
          <w:color w:val="000000"/>
          <w:szCs w:val="24"/>
          <w:shd w:val="clear" w:color="auto" w:fill="FFFFFF"/>
        </w:rPr>
        <w:t xml:space="preserve">ρχής </w:t>
      </w:r>
      <w:r>
        <w:rPr>
          <w:rFonts w:eastAsia="Times New Roman"/>
          <w:color w:val="000000"/>
          <w:szCs w:val="24"/>
          <w:shd w:val="clear" w:color="auto" w:fill="FFFFFF"/>
        </w:rPr>
        <w:t>έγινε δεκτή κατά πλειοψηφία.</w:t>
      </w:r>
    </w:p>
    <w:p w14:paraId="2593B338"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την τρίτη υπόθεση του συναδέλφου κ. Ιωάννη Στέφου:</w:t>
      </w:r>
    </w:p>
    <w:p w14:paraId="2593B339"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Ψήφισαν συνολικά 178 Βουλευτές.</w:t>
      </w:r>
    </w:p>
    <w:p w14:paraId="2593B33A"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Υπέρ της άρσεως ασυλίας, δηλαδή «ΝΑΙ», ψήφισαν 175</w:t>
      </w:r>
      <w:r>
        <w:rPr>
          <w:rFonts w:eastAsia="Times New Roman"/>
          <w:color w:val="000000"/>
          <w:szCs w:val="24"/>
          <w:shd w:val="clear" w:color="auto" w:fill="FFFFFF"/>
        </w:rPr>
        <w:t xml:space="preserve"> Βουλευτές</w:t>
      </w:r>
      <w:r>
        <w:rPr>
          <w:rFonts w:eastAsia="Times New Roman"/>
          <w:color w:val="000000"/>
          <w:szCs w:val="24"/>
          <w:shd w:val="clear" w:color="auto" w:fill="FFFFFF"/>
        </w:rPr>
        <w:t>.</w:t>
      </w:r>
    </w:p>
    <w:p w14:paraId="2593B33B"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Κατά της άρσεως ασυλίας, δηλαδή «ΟΧΙ»</w:t>
      </w:r>
      <w:r>
        <w:rPr>
          <w:rFonts w:eastAsia="Times New Roman"/>
          <w:color w:val="000000"/>
          <w:szCs w:val="24"/>
          <w:shd w:val="clear" w:color="auto" w:fill="FFFFFF"/>
        </w:rPr>
        <w:t>,</w:t>
      </w:r>
      <w:r>
        <w:rPr>
          <w:rFonts w:eastAsia="Times New Roman"/>
          <w:color w:val="000000"/>
          <w:szCs w:val="24"/>
          <w:shd w:val="clear" w:color="auto" w:fill="FFFFFF"/>
        </w:rPr>
        <w:t xml:space="preserve"> ψήφισαν 3</w:t>
      </w:r>
      <w:r>
        <w:rPr>
          <w:rFonts w:eastAsia="Times New Roman"/>
          <w:color w:val="000000"/>
          <w:szCs w:val="24"/>
          <w:shd w:val="clear" w:color="auto" w:fill="FFFFFF"/>
        </w:rPr>
        <w:t xml:space="preserve"> Βουλευτές</w:t>
      </w:r>
      <w:r>
        <w:rPr>
          <w:rFonts w:eastAsia="Times New Roman"/>
          <w:color w:val="000000"/>
          <w:szCs w:val="24"/>
          <w:shd w:val="clear" w:color="auto" w:fill="FFFFFF"/>
        </w:rPr>
        <w:t>.</w:t>
      </w:r>
    </w:p>
    <w:p w14:paraId="2593B33C"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«ΠΑΡΩΝ» ψήφισε </w:t>
      </w:r>
      <w:r>
        <w:rPr>
          <w:rFonts w:eastAsia="Times New Roman"/>
          <w:color w:val="000000"/>
          <w:szCs w:val="24"/>
          <w:shd w:val="clear" w:color="auto" w:fill="FFFFFF"/>
        </w:rPr>
        <w:t>ουδείς.</w:t>
      </w:r>
    </w:p>
    <w:p w14:paraId="2593B33D"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Συνεπώς η αίτηση της </w:t>
      </w:r>
      <w:r>
        <w:rPr>
          <w:rFonts w:eastAsia="Times New Roman"/>
          <w:color w:val="000000"/>
          <w:szCs w:val="24"/>
          <w:shd w:val="clear" w:color="auto" w:fill="FFFFFF"/>
        </w:rPr>
        <w:t>ε</w:t>
      </w:r>
      <w:r>
        <w:rPr>
          <w:rFonts w:eastAsia="Times New Roman"/>
          <w:color w:val="000000"/>
          <w:szCs w:val="24"/>
          <w:shd w:val="clear" w:color="auto" w:fill="FFFFFF"/>
        </w:rPr>
        <w:t xml:space="preserve">ισαγγελικής </w:t>
      </w:r>
      <w:r>
        <w:rPr>
          <w:rFonts w:eastAsia="Times New Roman"/>
          <w:color w:val="000000"/>
          <w:szCs w:val="24"/>
          <w:shd w:val="clear" w:color="auto" w:fill="FFFFFF"/>
        </w:rPr>
        <w:t>α</w:t>
      </w:r>
      <w:r>
        <w:rPr>
          <w:rFonts w:eastAsia="Times New Roman"/>
          <w:color w:val="000000"/>
          <w:szCs w:val="24"/>
          <w:shd w:val="clear" w:color="auto" w:fill="FFFFFF"/>
        </w:rPr>
        <w:t>ρχής έγινε δεκτή κατά πλειοψηφία.</w:t>
      </w:r>
    </w:p>
    <w:p w14:paraId="2593B33E"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 την τέταρτη υπόθεση του συναδέλφου κ. Ευάγγελου </w:t>
      </w:r>
      <w:proofErr w:type="spellStart"/>
      <w:r>
        <w:rPr>
          <w:rFonts w:eastAsia="Times New Roman"/>
          <w:color w:val="000000"/>
          <w:szCs w:val="24"/>
          <w:shd w:val="clear" w:color="auto" w:fill="FFFFFF"/>
        </w:rPr>
        <w:t>Μεϊμαράκη</w:t>
      </w:r>
      <w:proofErr w:type="spellEnd"/>
      <w:r>
        <w:rPr>
          <w:rFonts w:eastAsia="Times New Roman"/>
          <w:color w:val="000000"/>
          <w:szCs w:val="24"/>
          <w:shd w:val="clear" w:color="auto" w:fill="FFFFFF"/>
        </w:rPr>
        <w:t>:</w:t>
      </w:r>
    </w:p>
    <w:p w14:paraId="2593B33F"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Ψήφισαν συνολικά 180 Βουλευτές.</w:t>
      </w:r>
    </w:p>
    <w:p w14:paraId="2593B340"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Υπέρ της άρσεως ασυλίας, δηλαδή «ΝΑΙ», ψήφισαν 5</w:t>
      </w:r>
      <w:r>
        <w:rPr>
          <w:rFonts w:eastAsia="Times New Roman"/>
          <w:color w:val="000000"/>
          <w:szCs w:val="24"/>
          <w:shd w:val="clear" w:color="auto" w:fill="FFFFFF"/>
        </w:rPr>
        <w:t xml:space="preserve"> Βουλευτές</w:t>
      </w:r>
      <w:r>
        <w:rPr>
          <w:rFonts w:eastAsia="Times New Roman"/>
          <w:color w:val="000000"/>
          <w:szCs w:val="24"/>
          <w:shd w:val="clear" w:color="auto" w:fill="FFFFFF"/>
        </w:rPr>
        <w:t>.</w:t>
      </w:r>
    </w:p>
    <w:p w14:paraId="2593B341"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Κατά της άρσεως ασυλίας,</w:t>
      </w:r>
      <w:r>
        <w:rPr>
          <w:rFonts w:eastAsia="Times New Roman"/>
          <w:color w:val="000000"/>
          <w:szCs w:val="24"/>
          <w:shd w:val="clear" w:color="auto" w:fill="FFFFFF"/>
        </w:rPr>
        <w:t xml:space="preserve"> δηλαδή «ΟΧΙ»</w:t>
      </w:r>
      <w:r>
        <w:rPr>
          <w:rFonts w:eastAsia="Times New Roman"/>
          <w:color w:val="000000"/>
          <w:szCs w:val="24"/>
          <w:shd w:val="clear" w:color="auto" w:fill="FFFFFF"/>
        </w:rPr>
        <w:t>,</w:t>
      </w:r>
      <w:r>
        <w:rPr>
          <w:rFonts w:eastAsia="Times New Roman"/>
          <w:color w:val="000000"/>
          <w:szCs w:val="24"/>
          <w:shd w:val="clear" w:color="auto" w:fill="FFFFFF"/>
        </w:rPr>
        <w:t xml:space="preserve"> ψήφισαν 175</w:t>
      </w:r>
      <w:r>
        <w:rPr>
          <w:rFonts w:eastAsia="Times New Roman"/>
          <w:color w:val="000000"/>
          <w:szCs w:val="24"/>
          <w:shd w:val="clear" w:color="auto" w:fill="FFFFFF"/>
        </w:rPr>
        <w:t xml:space="preserve"> Βουλευτές</w:t>
      </w:r>
      <w:r>
        <w:rPr>
          <w:rFonts w:eastAsia="Times New Roman"/>
          <w:color w:val="000000"/>
          <w:szCs w:val="24"/>
          <w:shd w:val="clear" w:color="auto" w:fill="FFFFFF"/>
        </w:rPr>
        <w:t>.</w:t>
      </w:r>
    </w:p>
    <w:p w14:paraId="2593B342"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«ΠΑΡΩΝ» εψήφισε </w:t>
      </w:r>
      <w:proofErr w:type="spellStart"/>
      <w:r>
        <w:rPr>
          <w:rFonts w:eastAsia="Times New Roman"/>
          <w:color w:val="000000"/>
          <w:szCs w:val="24"/>
          <w:shd w:val="clear" w:color="auto" w:fill="FFFFFF"/>
        </w:rPr>
        <w:t>ουδείς</w:t>
      </w:r>
      <w:r>
        <w:rPr>
          <w:rFonts w:eastAsia="Times New Roman"/>
          <w:color w:val="000000"/>
          <w:szCs w:val="24"/>
          <w:shd w:val="clear" w:color="auto" w:fill="FFFFFF"/>
        </w:rPr>
        <w:t>ι</w:t>
      </w:r>
      <w:proofErr w:type="spellEnd"/>
      <w:r>
        <w:rPr>
          <w:rFonts w:eastAsia="Times New Roman"/>
          <w:color w:val="000000"/>
          <w:szCs w:val="24"/>
          <w:shd w:val="clear" w:color="auto" w:fill="FFFFFF"/>
        </w:rPr>
        <w:t xml:space="preserve"> </w:t>
      </w:r>
      <w:r>
        <w:rPr>
          <w:rFonts w:eastAsia="Times New Roman"/>
          <w:color w:val="000000"/>
          <w:szCs w:val="24"/>
          <w:shd w:val="clear" w:color="auto" w:fill="FFFFFF"/>
        </w:rPr>
        <w:t>.</w:t>
      </w:r>
    </w:p>
    <w:p w14:paraId="2593B343"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Συνεπώς η αίτηση της </w:t>
      </w:r>
      <w:r>
        <w:rPr>
          <w:rFonts w:eastAsia="Times New Roman"/>
          <w:color w:val="000000"/>
          <w:szCs w:val="24"/>
          <w:shd w:val="clear" w:color="auto" w:fill="FFFFFF"/>
        </w:rPr>
        <w:t>ε</w:t>
      </w:r>
      <w:r>
        <w:rPr>
          <w:rFonts w:eastAsia="Times New Roman"/>
          <w:color w:val="000000"/>
          <w:szCs w:val="24"/>
          <w:shd w:val="clear" w:color="auto" w:fill="FFFFFF"/>
        </w:rPr>
        <w:t xml:space="preserve">ισαγγελικής </w:t>
      </w:r>
      <w:r>
        <w:rPr>
          <w:rFonts w:eastAsia="Times New Roman"/>
          <w:color w:val="000000"/>
          <w:szCs w:val="24"/>
          <w:shd w:val="clear" w:color="auto" w:fill="FFFFFF"/>
        </w:rPr>
        <w:t>α</w:t>
      </w:r>
      <w:r>
        <w:rPr>
          <w:rFonts w:eastAsia="Times New Roman"/>
          <w:color w:val="000000"/>
          <w:szCs w:val="24"/>
          <w:shd w:val="clear" w:color="auto" w:fill="FFFFFF"/>
        </w:rPr>
        <w:t>ρχής απορρίπτεται.</w:t>
      </w:r>
    </w:p>
    <w:p w14:paraId="2593B344" w14:textId="77777777" w:rsidR="009F6E2D" w:rsidRDefault="000A34D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Το αποτέλεσμα της διεξαχθείσης ονομαστικής ηλεκτρονικής ψηφοφορίας, όπως αποτυπώθηκε με το ηλεκτρονικό σύστημα και εμφανίζεται στις οθόνες</w:t>
      </w:r>
      <w:r>
        <w:rPr>
          <w:rFonts w:eastAsia="Times New Roman"/>
          <w:color w:val="000000"/>
          <w:szCs w:val="24"/>
          <w:shd w:val="clear" w:color="auto" w:fill="FFFFFF"/>
        </w:rPr>
        <w:t xml:space="preserve"> της Αίθουσας, καταχωρίζεται στα Πρακτικά της σημερινής συνεδρίασης και έχει ως εξής:</w:t>
      </w:r>
    </w:p>
    <w:tbl>
      <w:tblPr>
        <w:tblW w:w="6440" w:type="dxa"/>
        <w:tblInd w:w="10" w:type="dxa"/>
        <w:tblCellMar>
          <w:left w:w="10" w:type="dxa"/>
          <w:right w:w="10" w:type="dxa"/>
        </w:tblCellMar>
        <w:tblLook w:val="04A0" w:firstRow="1" w:lastRow="0" w:firstColumn="1" w:lastColumn="0" w:noHBand="0" w:noVBand="1"/>
      </w:tblPr>
      <w:tblGrid>
        <w:gridCol w:w="4374"/>
        <w:gridCol w:w="1404"/>
        <w:gridCol w:w="662"/>
      </w:tblGrid>
      <w:tr w:rsidR="009F6E2D" w14:paraId="2593B348" w14:textId="77777777">
        <w:trPr>
          <w:trHeight w:val="2145"/>
        </w:trPr>
        <w:tc>
          <w:tcPr>
            <w:tcW w:w="4374" w:type="dxa"/>
            <w:tcBorders>
              <w:top w:val="nil"/>
              <w:left w:val="nil"/>
              <w:bottom w:val="nil"/>
              <w:right w:val="nil"/>
            </w:tcBorders>
            <w:shd w:val="clear" w:color="auto" w:fill="auto"/>
            <w:vAlign w:val="bottom"/>
            <w:hideMark/>
          </w:tcPr>
          <w:p w14:paraId="2593B345" w14:textId="77777777" w:rsidR="004B2920" w:rsidRPr="0018417B" w:rsidRDefault="000A34DD" w:rsidP="004B2920">
            <w:pPr>
              <w:jc w:val="cente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Πράξη: Παραβίαση μυστικών της Πολιτείας και ειδικότερα διαρροή διαβαθμισμένων εγγράφων απ</w:t>
            </w:r>
            <w:r>
              <w:rPr>
                <w:rFonts w:ascii="Calibri" w:eastAsia="Times New Roman" w:hAnsi="Calibri" w:cs="Times New Roman"/>
                <w:color w:val="000000"/>
                <w:sz w:val="22"/>
                <w:szCs w:val="22"/>
              </w:rPr>
              <w:t>ό</w:t>
            </w:r>
            <w:r w:rsidRPr="0018417B">
              <w:rPr>
                <w:rFonts w:ascii="Calibri" w:eastAsia="Times New Roman" w:hAnsi="Calibri" w:cs="Times New Roman"/>
                <w:color w:val="000000"/>
                <w:sz w:val="22"/>
                <w:szCs w:val="22"/>
              </w:rPr>
              <w:t xml:space="preserve">  υπηρεσία του Υπουργείου Εθνικής Άμυνας (άρθ. 146 παρ. 1 ΠΚ) (ΣΥΝΟΛΙΚΑ ΨΗΦΟΙ: NAI:11, OXI:171, ΠΡΝ:0)</w:t>
            </w:r>
            <w:r w:rsidRPr="0018417B">
              <w:rPr>
                <w:rFonts w:ascii="Calibri" w:eastAsia="Times New Roman" w:hAnsi="Calibri" w:cs="Times New Roman"/>
                <w:color w:val="000000"/>
                <w:sz w:val="22"/>
                <w:szCs w:val="22"/>
              </w:rPr>
              <w:br/>
            </w:r>
            <w:r w:rsidRPr="0018417B">
              <w:rPr>
                <w:rFonts w:ascii="Calibri" w:eastAsia="Times New Roman" w:hAnsi="Calibri" w:cs="Times New Roman"/>
                <w:color w:val="000000"/>
                <w:sz w:val="22"/>
                <w:szCs w:val="22"/>
              </w:rPr>
              <w:br/>
              <w:t>Εμπλεκόμενος: Ανδρέας Λοβέρδος</w:t>
            </w:r>
          </w:p>
        </w:tc>
        <w:tc>
          <w:tcPr>
            <w:tcW w:w="1404" w:type="dxa"/>
            <w:tcBorders>
              <w:top w:val="nil"/>
              <w:left w:val="nil"/>
              <w:bottom w:val="nil"/>
              <w:right w:val="nil"/>
            </w:tcBorders>
            <w:shd w:val="clear" w:color="auto" w:fill="auto"/>
            <w:vAlign w:val="bottom"/>
            <w:hideMark/>
          </w:tcPr>
          <w:p w14:paraId="2593B346" w14:textId="77777777" w:rsidR="004B2920" w:rsidRPr="0018417B" w:rsidRDefault="000A34DD" w:rsidP="004B2920">
            <w:pPr>
              <w:jc w:val="center"/>
              <w:rPr>
                <w:rFonts w:ascii="Calibri" w:eastAsia="Times New Roman" w:hAnsi="Calibri" w:cs="Times New Roman"/>
                <w:color w:val="000000"/>
                <w:sz w:val="22"/>
                <w:szCs w:val="22"/>
              </w:rPr>
            </w:pPr>
          </w:p>
        </w:tc>
        <w:tc>
          <w:tcPr>
            <w:tcW w:w="662" w:type="dxa"/>
            <w:tcBorders>
              <w:top w:val="nil"/>
              <w:left w:val="nil"/>
              <w:bottom w:val="nil"/>
              <w:right w:val="nil"/>
            </w:tcBorders>
            <w:shd w:val="clear" w:color="auto" w:fill="auto"/>
            <w:vAlign w:val="bottom"/>
            <w:hideMark/>
          </w:tcPr>
          <w:p w14:paraId="2593B347" w14:textId="77777777" w:rsidR="004B2920" w:rsidRPr="0018417B" w:rsidRDefault="000A34DD" w:rsidP="004B2920">
            <w:pPr>
              <w:jc w:val="center"/>
              <w:rPr>
                <w:rFonts w:ascii="Times New Roman" w:eastAsia="Times New Roman" w:hAnsi="Times New Roman" w:cs="Times New Roman"/>
                <w:sz w:val="20"/>
              </w:rPr>
            </w:pPr>
          </w:p>
        </w:tc>
      </w:tr>
      <w:tr w:rsidR="009F6E2D" w14:paraId="2593B34C" w14:textId="77777777">
        <w:trPr>
          <w:trHeight w:val="300"/>
        </w:trPr>
        <w:tc>
          <w:tcPr>
            <w:tcW w:w="4374" w:type="dxa"/>
            <w:tcBorders>
              <w:top w:val="nil"/>
              <w:left w:val="nil"/>
              <w:bottom w:val="nil"/>
              <w:right w:val="nil"/>
            </w:tcBorders>
            <w:shd w:val="clear" w:color="auto" w:fill="auto"/>
            <w:noWrap/>
            <w:vAlign w:val="bottom"/>
            <w:hideMark/>
          </w:tcPr>
          <w:p w14:paraId="2593B34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ΑΘΑΝΑΣΙΟΥ ΑΘΑΝΑΣΙΟΣ(ΝΑΣΟΣ)</w:t>
            </w:r>
          </w:p>
        </w:tc>
        <w:tc>
          <w:tcPr>
            <w:tcW w:w="1404" w:type="dxa"/>
            <w:tcBorders>
              <w:top w:val="nil"/>
              <w:left w:val="nil"/>
              <w:bottom w:val="nil"/>
              <w:right w:val="nil"/>
            </w:tcBorders>
            <w:shd w:val="clear" w:color="auto" w:fill="auto"/>
            <w:noWrap/>
            <w:vAlign w:val="bottom"/>
            <w:hideMark/>
          </w:tcPr>
          <w:p w14:paraId="2593B34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4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50" w14:textId="77777777">
        <w:trPr>
          <w:trHeight w:val="300"/>
        </w:trPr>
        <w:tc>
          <w:tcPr>
            <w:tcW w:w="4374" w:type="dxa"/>
            <w:tcBorders>
              <w:top w:val="nil"/>
              <w:left w:val="nil"/>
              <w:bottom w:val="nil"/>
              <w:right w:val="nil"/>
            </w:tcBorders>
            <w:shd w:val="clear" w:color="auto" w:fill="auto"/>
            <w:noWrap/>
            <w:vAlign w:val="bottom"/>
            <w:hideMark/>
          </w:tcPr>
          <w:p w14:paraId="2593B34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ΑΘΑΝΑΣΙΟΥ ΧΑΡΑΛΑΜΠΟΣ</w:t>
            </w:r>
          </w:p>
        </w:tc>
        <w:tc>
          <w:tcPr>
            <w:tcW w:w="1404" w:type="dxa"/>
            <w:tcBorders>
              <w:top w:val="nil"/>
              <w:left w:val="nil"/>
              <w:bottom w:val="nil"/>
              <w:right w:val="nil"/>
            </w:tcBorders>
            <w:shd w:val="clear" w:color="auto" w:fill="auto"/>
            <w:noWrap/>
            <w:vAlign w:val="bottom"/>
            <w:hideMark/>
          </w:tcPr>
          <w:p w14:paraId="2593B34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34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54" w14:textId="77777777">
        <w:trPr>
          <w:trHeight w:val="300"/>
        </w:trPr>
        <w:tc>
          <w:tcPr>
            <w:tcW w:w="4374" w:type="dxa"/>
            <w:tcBorders>
              <w:top w:val="nil"/>
              <w:left w:val="nil"/>
              <w:bottom w:val="nil"/>
              <w:right w:val="nil"/>
            </w:tcBorders>
            <w:shd w:val="clear" w:color="auto" w:fill="auto"/>
            <w:noWrap/>
            <w:vAlign w:val="bottom"/>
            <w:hideMark/>
          </w:tcPr>
          <w:p w14:paraId="2593B35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ΑΚΡΙΩΤΗΣ ΓΕΩΡΓΙΟΣ</w:t>
            </w:r>
          </w:p>
        </w:tc>
        <w:tc>
          <w:tcPr>
            <w:tcW w:w="1404" w:type="dxa"/>
            <w:tcBorders>
              <w:top w:val="nil"/>
              <w:left w:val="nil"/>
              <w:bottom w:val="nil"/>
              <w:right w:val="nil"/>
            </w:tcBorders>
            <w:shd w:val="clear" w:color="auto" w:fill="auto"/>
            <w:noWrap/>
            <w:vAlign w:val="bottom"/>
            <w:hideMark/>
          </w:tcPr>
          <w:p w14:paraId="2593B35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5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358" w14:textId="77777777">
        <w:trPr>
          <w:trHeight w:val="300"/>
        </w:trPr>
        <w:tc>
          <w:tcPr>
            <w:tcW w:w="4374" w:type="dxa"/>
            <w:tcBorders>
              <w:top w:val="nil"/>
              <w:left w:val="nil"/>
              <w:bottom w:val="nil"/>
              <w:right w:val="nil"/>
            </w:tcBorders>
            <w:shd w:val="clear" w:color="auto" w:fill="auto"/>
            <w:noWrap/>
            <w:vAlign w:val="bottom"/>
            <w:hideMark/>
          </w:tcPr>
          <w:p w14:paraId="2593B35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ΑΜΥΡΑΣ ΓΕΩΡΓΙΟΣ</w:t>
            </w:r>
          </w:p>
        </w:tc>
        <w:tc>
          <w:tcPr>
            <w:tcW w:w="1404" w:type="dxa"/>
            <w:tcBorders>
              <w:top w:val="nil"/>
              <w:left w:val="nil"/>
              <w:bottom w:val="nil"/>
              <w:right w:val="nil"/>
            </w:tcBorders>
            <w:shd w:val="clear" w:color="auto" w:fill="auto"/>
            <w:noWrap/>
            <w:vAlign w:val="bottom"/>
            <w:hideMark/>
          </w:tcPr>
          <w:p w14:paraId="2593B35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ΠΟΤΑΜΙ</w:t>
            </w:r>
          </w:p>
        </w:tc>
        <w:tc>
          <w:tcPr>
            <w:tcW w:w="662" w:type="dxa"/>
            <w:tcBorders>
              <w:top w:val="nil"/>
              <w:left w:val="nil"/>
              <w:bottom w:val="nil"/>
              <w:right w:val="nil"/>
            </w:tcBorders>
            <w:shd w:val="clear" w:color="auto" w:fill="auto"/>
            <w:noWrap/>
            <w:vAlign w:val="bottom"/>
            <w:hideMark/>
          </w:tcPr>
          <w:p w14:paraId="2593B35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5C" w14:textId="77777777">
        <w:trPr>
          <w:trHeight w:val="300"/>
        </w:trPr>
        <w:tc>
          <w:tcPr>
            <w:tcW w:w="4374" w:type="dxa"/>
            <w:tcBorders>
              <w:top w:val="nil"/>
              <w:left w:val="nil"/>
              <w:bottom w:val="nil"/>
              <w:right w:val="nil"/>
            </w:tcBorders>
            <w:shd w:val="clear" w:color="auto" w:fill="auto"/>
            <w:noWrap/>
            <w:vAlign w:val="bottom"/>
            <w:hideMark/>
          </w:tcPr>
          <w:p w14:paraId="2593B35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ΑΝΑΓΝΩΣΤΟΠΟΥΛΟΥ ΑΘΑΝΑΣΙΑ(ΣΙΑ)</w:t>
            </w:r>
          </w:p>
        </w:tc>
        <w:tc>
          <w:tcPr>
            <w:tcW w:w="1404" w:type="dxa"/>
            <w:tcBorders>
              <w:top w:val="nil"/>
              <w:left w:val="nil"/>
              <w:bottom w:val="nil"/>
              <w:right w:val="nil"/>
            </w:tcBorders>
            <w:shd w:val="clear" w:color="auto" w:fill="auto"/>
            <w:noWrap/>
            <w:vAlign w:val="bottom"/>
            <w:hideMark/>
          </w:tcPr>
          <w:p w14:paraId="2593B35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5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60" w14:textId="77777777">
        <w:trPr>
          <w:trHeight w:val="300"/>
        </w:trPr>
        <w:tc>
          <w:tcPr>
            <w:tcW w:w="4374" w:type="dxa"/>
            <w:tcBorders>
              <w:top w:val="nil"/>
              <w:left w:val="nil"/>
              <w:bottom w:val="nil"/>
              <w:right w:val="nil"/>
            </w:tcBorders>
            <w:shd w:val="clear" w:color="auto" w:fill="auto"/>
            <w:noWrap/>
            <w:vAlign w:val="bottom"/>
            <w:hideMark/>
          </w:tcPr>
          <w:p w14:paraId="2593B35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ΑΝΔΡΙΑΝΟΣ ΙΩΑΝΝΗΣ</w:t>
            </w:r>
          </w:p>
        </w:tc>
        <w:tc>
          <w:tcPr>
            <w:tcW w:w="1404" w:type="dxa"/>
            <w:tcBorders>
              <w:top w:val="nil"/>
              <w:left w:val="nil"/>
              <w:bottom w:val="nil"/>
              <w:right w:val="nil"/>
            </w:tcBorders>
            <w:shd w:val="clear" w:color="auto" w:fill="auto"/>
            <w:noWrap/>
            <w:vAlign w:val="bottom"/>
            <w:hideMark/>
          </w:tcPr>
          <w:p w14:paraId="2593B35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35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64" w14:textId="77777777">
        <w:trPr>
          <w:trHeight w:val="300"/>
        </w:trPr>
        <w:tc>
          <w:tcPr>
            <w:tcW w:w="4374" w:type="dxa"/>
            <w:tcBorders>
              <w:top w:val="nil"/>
              <w:left w:val="nil"/>
              <w:bottom w:val="nil"/>
              <w:right w:val="nil"/>
            </w:tcBorders>
            <w:shd w:val="clear" w:color="auto" w:fill="auto"/>
            <w:noWrap/>
            <w:vAlign w:val="bottom"/>
            <w:hideMark/>
          </w:tcPr>
          <w:p w14:paraId="2593B36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ΑΝΤΩΝΙΟΥ ΜΑΡΙΑ</w:t>
            </w:r>
          </w:p>
        </w:tc>
        <w:tc>
          <w:tcPr>
            <w:tcW w:w="1404" w:type="dxa"/>
            <w:tcBorders>
              <w:top w:val="nil"/>
              <w:left w:val="nil"/>
              <w:bottom w:val="nil"/>
              <w:right w:val="nil"/>
            </w:tcBorders>
            <w:shd w:val="clear" w:color="auto" w:fill="auto"/>
            <w:noWrap/>
            <w:vAlign w:val="bottom"/>
            <w:hideMark/>
          </w:tcPr>
          <w:p w14:paraId="2593B36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36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68" w14:textId="77777777">
        <w:trPr>
          <w:trHeight w:val="300"/>
        </w:trPr>
        <w:tc>
          <w:tcPr>
            <w:tcW w:w="4374" w:type="dxa"/>
            <w:tcBorders>
              <w:top w:val="nil"/>
              <w:left w:val="nil"/>
              <w:bottom w:val="nil"/>
              <w:right w:val="nil"/>
            </w:tcBorders>
            <w:shd w:val="clear" w:color="auto" w:fill="auto"/>
            <w:noWrap/>
            <w:vAlign w:val="bottom"/>
            <w:hideMark/>
          </w:tcPr>
          <w:p w14:paraId="2593B36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ΑΝΤΩΝΙΟΥ ΧΡΗΣΤΟΣ</w:t>
            </w:r>
          </w:p>
        </w:tc>
        <w:tc>
          <w:tcPr>
            <w:tcW w:w="1404" w:type="dxa"/>
            <w:tcBorders>
              <w:top w:val="nil"/>
              <w:left w:val="nil"/>
              <w:bottom w:val="nil"/>
              <w:right w:val="nil"/>
            </w:tcBorders>
            <w:shd w:val="clear" w:color="auto" w:fill="auto"/>
            <w:noWrap/>
            <w:vAlign w:val="bottom"/>
            <w:hideMark/>
          </w:tcPr>
          <w:p w14:paraId="2593B36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6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6C" w14:textId="77777777">
        <w:trPr>
          <w:trHeight w:val="300"/>
        </w:trPr>
        <w:tc>
          <w:tcPr>
            <w:tcW w:w="4374" w:type="dxa"/>
            <w:tcBorders>
              <w:top w:val="nil"/>
              <w:left w:val="nil"/>
              <w:bottom w:val="nil"/>
              <w:right w:val="nil"/>
            </w:tcBorders>
            <w:shd w:val="clear" w:color="auto" w:fill="auto"/>
            <w:noWrap/>
            <w:vAlign w:val="bottom"/>
            <w:hideMark/>
          </w:tcPr>
          <w:p w14:paraId="2593B36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ΑΡΑΧΩΒΙΤΗΣ ΣΤΑΥΡΟΣ</w:t>
            </w:r>
          </w:p>
        </w:tc>
        <w:tc>
          <w:tcPr>
            <w:tcW w:w="1404" w:type="dxa"/>
            <w:tcBorders>
              <w:top w:val="nil"/>
              <w:left w:val="nil"/>
              <w:bottom w:val="nil"/>
              <w:right w:val="nil"/>
            </w:tcBorders>
            <w:shd w:val="clear" w:color="auto" w:fill="auto"/>
            <w:noWrap/>
            <w:vAlign w:val="bottom"/>
            <w:hideMark/>
          </w:tcPr>
          <w:p w14:paraId="2593B36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6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70" w14:textId="77777777">
        <w:trPr>
          <w:trHeight w:val="300"/>
        </w:trPr>
        <w:tc>
          <w:tcPr>
            <w:tcW w:w="4374" w:type="dxa"/>
            <w:tcBorders>
              <w:top w:val="nil"/>
              <w:left w:val="nil"/>
              <w:bottom w:val="nil"/>
              <w:right w:val="nil"/>
            </w:tcBorders>
            <w:shd w:val="clear" w:color="auto" w:fill="auto"/>
            <w:noWrap/>
            <w:vAlign w:val="bottom"/>
            <w:hideMark/>
          </w:tcPr>
          <w:p w14:paraId="2593B36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ΑΥΛΩΝΙΤΟΥ ΕΛΕΝΗ</w:t>
            </w:r>
          </w:p>
        </w:tc>
        <w:tc>
          <w:tcPr>
            <w:tcW w:w="1404" w:type="dxa"/>
            <w:tcBorders>
              <w:top w:val="nil"/>
              <w:left w:val="nil"/>
              <w:bottom w:val="nil"/>
              <w:right w:val="nil"/>
            </w:tcBorders>
            <w:shd w:val="clear" w:color="auto" w:fill="auto"/>
            <w:noWrap/>
            <w:vAlign w:val="bottom"/>
            <w:hideMark/>
          </w:tcPr>
          <w:p w14:paraId="2593B36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6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74" w14:textId="77777777">
        <w:trPr>
          <w:trHeight w:val="300"/>
        </w:trPr>
        <w:tc>
          <w:tcPr>
            <w:tcW w:w="4374" w:type="dxa"/>
            <w:tcBorders>
              <w:top w:val="nil"/>
              <w:left w:val="nil"/>
              <w:bottom w:val="nil"/>
              <w:right w:val="nil"/>
            </w:tcBorders>
            <w:shd w:val="clear" w:color="auto" w:fill="auto"/>
            <w:noWrap/>
            <w:vAlign w:val="bottom"/>
            <w:hideMark/>
          </w:tcPr>
          <w:p w14:paraId="2593B37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ΑΧΜΕΤ ΙΛΧΑΝ</w:t>
            </w:r>
          </w:p>
        </w:tc>
        <w:tc>
          <w:tcPr>
            <w:tcW w:w="1404" w:type="dxa"/>
            <w:tcBorders>
              <w:top w:val="nil"/>
              <w:left w:val="nil"/>
              <w:bottom w:val="nil"/>
              <w:right w:val="nil"/>
            </w:tcBorders>
            <w:shd w:val="clear" w:color="auto" w:fill="auto"/>
            <w:noWrap/>
            <w:vAlign w:val="bottom"/>
            <w:hideMark/>
          </w:tcPr>
          <w:p w14:paraId="2593B37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37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78" w14:textId="77777777">
        <w:trPr>
          <w:trHeight w:val="300"/>
        </w:trPr>
        <w:tc>
          <w:tcPr>
            <w:tcW w:w="4374" w:type="dxa"/>
            <w:tcBorders>
              <w:top w:val="nil"/>
              <w:left w:val="nil"/>
              <w:bottom w:val="nil"/>
              <w:right w:val="nil"/>
            </w:tcBorders>
            <w:shd w:val="clear" w:color="auto" w:fill="auto"/>
            <w:noWrap/>
            <w:vAlign w:val="bottom"/>
            <w:hideMark/>
          </w:tcPr>
          <w:p w14:paraId="2593B37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ΒΑΓΕΝΑ ΑΝΝΑ</w:t>
            </w:r>
          </w:p>
        </w:tc>
        <w:tc>
          <w:tcPr>
            <w:tcW w:w="1404" w:type="dxa"/>
            <w:tcBorders>
              <w:top w:val="nil"/>
              <w:left w:val="nil"/>
              <w:bottom w:val="nil"/>
              <w:right w:val="nil"/>
            </w:tcBorders>
            <w:shd w:val="clear" w:color="auto" w:fill="auto"/>
            <w:noWrap/>
            <w:vAlign w:val="bottom"/>
            <w:hideMark/>
          </w:tcPr>
          <w:p w14:paraId="2593B37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7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7C" w14:textId="77777777">
        <w:trPr>
          <w:trHeight w:val="300"/>
        </w:trPr>
        <w:tc>
          <w:tcPr>
            <w:tcW w:w="4374" w:type="dxa"/>
            <w:tcBorders>
              <w:top w:val="nil"/>
              <w:left w:val="nil"/>
              <w:bottom w:val="nil"/>
              <w:right w:val="nil"/>
            </w:tcBorders>
            <w:shd w:val="clear" w:color="auto" w:fill="auto"/>
            <w:noWrap/>
            <w:vAlign w:val="bottom"/>
            <w:hideMark/>
          </w:tcPr>
          <w:p w14:paraId="2593B37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 xml:space="preserve">ΒΑΓΙΩΝΑΚΗ </w:t>
            </w:r>
            <w:r w:rsidRPr="0018417B">
              <w:rPr>
                <w:rFonts w:ascii="Calibri" w:eastAsia="Times New Roman" w:hAnsi="Calibri" w:cs="Times New Roman"/>
                <w:color w:val="000000"/>
                <w:sz w:val="22"/>
                <w:szCs w:val="22"/>
              </w:rPr>
              <w:t>ΕΥΑΓΓΕΛΙΑ(ΒΑΛΙΑ)</w:t>
            </w:r>
          </w:p>
        </w:tc>
        <w:tc>
          <w:tcPr>
            <w:tcW w:w="1404" w:type="dxa"/>
            <w:tcBorders>
              <w:top w:val="nil"/>
              <w:left w:val="nil"/>
              <w:bottom w:val="nil"/>
              <w:right w:val="nil"/>
            </w:tcBorders>
            <w:shd w:val="clear" w:color="auto" w:fill="auto"/>
            <w:noWrap/>
            <w:vAlign w:val="bottom"/>
            <w:hideMark/>
          </w:tcPr>
          <w:p w14:paraId="2593B37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7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80" w14:textId="77777777">
        <w:trPr>
          <w:trHeight w:val="300"/>
        </w:trPr>
        <w:tc>
          <w:tcPr>
            <w:tcW w:w="4374" w:type="dxa"/>
            <w:tcBorders>
              <w:top w:val="nil"/>
              <w:left w:val="nil"/>
              <w:bottom w:val="nil"/>
              <w:right w:val="nil"/>
            </w:tcBorders>
            <w:shd w:val="clear" w:color="auto" w:fill="auto"/>
            <w:noWrap/>
            <w:vAlign w:val="bottom"/>
            <w:hideMark/>
          </w:tcPr>
          <w:p w14:paraId="2593B37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ΒΑΚΗ ΦΩΤΕΙΝΗ</w:t>
            </w:r>
          </w:p>
        </w:tc>
        <w:tc>
          <w:tcPr>
            <w:tcW w:w="1404" w:type="dxa"/>
            <w:tcBorders>
              <w:top w:val="nil"/>
              <w:left w:val="nil"/>
              <w:bottom w:val="nil"/>
              <w:right w:val="nil"/>
            </w:tcBorders>
            <w:shd w:val="clear" w:color="auto" w:fill="auto"/>
            <w:noWrap/>
            <w:vAlign w:val="bottom"/>
            <w:hideMark/>
          </w:tcPr>
          <w:p w14:paraId="2593B37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7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84" w14:textId="77777777">
        <w:trPr>
          <w:trHeight w:val="300"/>
        </w:trPr>
        <w:tc>
          <w:tcPr>
            <w:tcW w:w="4374" w:type="dxa"/>
            <w:tcBorders>
              <w:top w:val="nil"/>
              <w:left w:val="nil"/>
              <w:bottom w:val="nil"/>
              <w:right w:val="nil"/>
            </w:tcBorders>
            <w:shd w:val="clear" w:color="auto" w:fill="auto"/>
            <w:noWrap/>
            <w:vAlign w:val="bottom"/>
            <w:hideMark/>
          </w:tcPr>
          <w:p w14:paraId="2593B38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ΒΑΡΒΙΤΣΙΩΤΗΣ ΜΙΛΤΙΑΔΗΣ</w:t>
            </w:r>
          </w:p>
        </w:tc>
        <w:tc>
          <w:tcPr>
            <w:tcW w:w="1404" w:type="dxa"/>
            <w:tcBorders>
              <w:top w:val="nil"/>
              <w:left w:val="nil"/>
              <w:bottom w:val="nil"/>
              <w:right w:val="nil"/>
            </w:tcBorders>
            <w:shd w:val="clear" w:color="auto" w:fill="auto"/>
            <w:noWrap/>
            <w:vAlign w:val="bottom"/>
            <w:hideMark/>
          </w:tcPr>
          <w:p w14:paraId="2593B38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38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88" w14:textId="77777777">
        <w:trPr>
          <w:trHeight w:val="300"/>
        </w:trPr>
        <w:tc>
          <w:tcPr>
            <w:tcW w:w="4374" w:type="dxa"/>
            <w:tcBorders>
              <w:top w:val="nil"/>
              <w:left w:val="nil"/>
              <w:bottom w:val="nil"/>
              <w:right w:val="nil"/>
            </w:tcBorders>
            <w:shd w:val="clear" w:color="auto" w:fill="auto"/>
            <w:noWrap/>
            <w:vAlign w:val="bottom"/>
            <w:hideMark/>
          </w:tcPr>
          <w:p w14:paraId="2593B38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ΒΑΡΔΑΚΗΣ ΣΩΚΡΑΤΗΣ</w:t>
            </w:r>
          </w:p>
        </w:tc>
        <w:tc>
          <w:tcPr>
            <w:tcW w:w="1404" w:type="dxa"/>
            <w:tcBorders>
              <w:top w:val="nil"/>
              <w:left w:val="nil"/>
              <w:bottom w:val="nil"/>
              <w:right w:val="nil"/>
            </w:tcBorders>
            <w:shd w:val="clear" w:color="auto" w:fill="auto"/>
            <w:noWrap/>
            <w:vAlign w:val="bottom"/>
            <w:hideMark/>
          </w:tcPr>
          <w:p w14:paraId="2593B38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8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8C" w14:textId="77777777">
        <w:trPr>
          <w:trHeight w:val="300"/>
        </w:trPr>
        <w:tc>
          <w:tcPr>
            <w:tcW w:w="4374" w:type="dxa"/>
            <w:tcBorders>
              <w:top w:val="nil"/>
              <w:left w:val="nil"/>
              <w:bottom w:val="nil"/>
              <w:right w:val="nil"/>
            </w:tcBorders>
            <w:shd w:val="clear" w:color="auto" w:fill="auto"/>
            <w:noWrap/>
            <w:vAlign w:val="bottom"/>
            <w:hideMark/>
          </w:tcPr>
          <w:p w14:paraId="2593B38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ΒΑΡΕΜΕΝΟΣ ΓΕΩΡΓΙΟΣ</w:t>
            </w:r>
          </w:p>
        </w:tc>
        <w:tc>
          <w:tcPr>
            <w:tcW w:w="1404" w:type="dxa"/>
            <w:tcBorders>
              <w:top w:val="nil"/>
              <w:left w:val="nil"/>
              <w:bottom w:val="nil"/>
              <w:right w:val="nil"/>
            </w:tcBorders>
            <w:shd w:val="clear" w:color="auto" w:fill="auto"/>
            <w:noWrap/>
            <w:vAlign w:val="bottom"/>
            <w:hideMark/>
          </w:tcPr>
          <w:p w14:paraId="2593B38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8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90" w14:textId="77777777">
        <w:trPr>
          <w:trHeight w:val="300"/>
        </w:trPr>
        <w:tc>
          <w:tcPr>
            <w:tcW w:w="4374" w:type="dxa"/>
            <w:tcBorders>
              <w:top w:val="nil"/>
              <w:left w:val="nil"/>
              <w:bottom w:val="nil"/>
              <w:right w:val="nil"/>
            </w:tcBorders>
            <w:shd w:val="clear" w:color="auto" w:fill="auto"/>
            <w:noWrap/>
            <w:vAlign w:val="bottom"/>
            <w:hideMark/>
          </w:tcPr>
          <w:p w14:paraId="2593B38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ΒΕΡΝΑΡΔΑΚΗΣ ΧΡΙΣΤΟΦΟΡΟΣ</w:t>
            </w:r>
          </w:p>
        </w:tc>
        <w:tc>
          <w:tcPr>
            <w:tcW w:w="1404" w:type="dxa"/>
            <w:tcBorders>
              <w:top w:val="nil"/>
              <w:left w:val="nil"/>
              <w:bottom w:val="nil"/>
              <w:right w:val="nil"/>
            </w:tcBorders>
            <w:shd w:val="clear" w:color="auto" w:fill="auto"/>
            <w:noWrap/>
            <w:vAlign w:val="bottom"/>
            <w:hideMark/>
          </w:tcPr>
          <w:p w14:paraId="2593B38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8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94" w14:textId="77777777">
        <w:trPr>
          <w:trHeight w:val="300"/>
        </w:trPr>
        <w:tc>
          <w:tcPr>
            <w:tcW w:w="4374" w:type="dxa"/>
            <w:tcBorders>
              <w:top w:val="nil"/>
              <w:left w:val="nil"/>
              <w:bottom w:val="nil"/>
              <w:right w:val="nil"/>
            </w:tcBorders>
            <w:shd w:val="clear" w:color="auto" w:fill="auto"/>
            <w:noWrap/>
            <w:vAlign w:val="bottom"/>
            <w:hideMark/>
          </w:tcPr>
          <w:p w14:paraId="2593B39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ΒΕΣΥΡΟΠΟΥΛΟΣ ΑΠΟΣΤΟΛΟΣ</w:t>
            </w:r>
          </w:p>
        </w:tc>
        <w:tc>
          <w:tcPr>
            <w:tcW w:w="1404" w:type="dxa"/>
            <w:tcBorders>
              <w:top w:val="nil"/>
              <w:left w:val="nil"/>
              <w:bottom w:val="nil"/>
              <w:right w:val="nil"/>
            </w:tcBorders>
            <w:shd w:val="clear" w:color="auto" w:fill="auto"/>
            <w:noWrap/>
            <w:vAlign w:val="bottom"/>
            <w:hideMark/>
          </w:tcPr>
          <w:p w14:paraId="2593B39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39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98" w14:textId="77777777">
        <w:trPr>
          <w:trHeight w:val="300"/>
        </w:trPr>
        <w:tc>
          <w:tcPr>
            <w:tcW w:w="4374" w:type="dxa"/>
            <w:tcBorders>
              <w:top w:val="nil"/>
              <w:left w:val="nil"/>
              <w:bottom w:val="nil"/>
              <w:right w:val="nil"/>
            </w:tcBorders>
            <w:shd w:val="clear" w:color="auto" w:fill="auto"/>
            <w:noWrap/>
            <w:vAlign w:val="bottom"/>
            <w:hideMark/>
          </w:tcPr>
          <w:p w14:paraId="2593B39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ΒΕΤΤΑΣ ΔΗΜΗΤΡΙΟΣ</w:t>
            </w:r>
          </w:p>
        </w:tc>
        <w:tc>
          <w:tcPr>
            <w:tcW w:w="1404" w:type="dxa"/>
            <w:tcBorders>
              <w:top w:val="nil"/>
              <w:left w:val="nil"/>
              <w:bottom w:val="nil"/>
              <w:right w:val="nil"/>
            </w:tcBorders>
            <w:shd w:val="clear" w:color="auto" w:fill="auto"/>
            <w:noWrap/>
            <w:vAlign w:val="bottom"/>
            <w:hideMark/>
          </w:tcPr>
          <w:p w14:paraId="2593B39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9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9C" w14:textId="77777777">
        <w:trPr>
          <w:trHeight w:val="300"/>
        </w:trPr>
        <w:tc>
          <w:tcPr>
            <w:tcW w:w="4374" w:type="dxa"/>
            <w:tcBorders>
              <w:top w:val="nil"/>
              <w:left w:val="nil"/>
              <w:bottom w:val="nil"/>
              <w:right w:val="nil"/>
            </w:tcBorders>
            <w:shd w:val="clear" w:color="auto" w:fill="auto"/>
            <w:noWrap/>
            <w:vAlign w:val="bottom"/>
            <w:hideMark/>
          </w:tcPr>
          <w:p w14:paraId="2593B39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 xml:space="preserve">ΒΙΤΣΑΣ </w:t>
            </w:r>
            <w:r w:rsidRPr="0018417B">
              <w:rPr>
                <w:rFonts w:ascii="Calibri" w:eastAsia="Times New Roman" w:hAnsi="Calibri" w:cs="Times New Roman"/>
                <w:color w:val="000000"/>
                <w:sz w:val="22"/>
                <w:szCs w:val="22"/>
              </w:rPr>
              <w:t>ΔΗΜΗΤΡΙΟΣ</w:t>
            </w:r>
          </w:p>
        </w:tc>
        <w:tc>
          <w:tcPr>
            <w:tcW w:w="1404" w:type="dxa"/>
            <w:tcBorders>
              <w:top w:val="nil"/>
              <w:left w:val="nil"/>
              <w:bottom w:val="nil"/>
              <w:right w:val="nil"/>
            </w:tcBorders>
            <w:shd w:val="clear" w:color="auto" w:fill="auto"/>
            <w:noWrap/>
            <w:vAlign w:val="bottom"/>
            <w:hideMark/>
          </w:tcPr>
          <w:p w14:paraId="2593B39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9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A0" w14:textId="77777777">
        <w:trPr>
          <w:trHeight w:val="300"/>
        </w:trPr>
        <w:tc>
          <w:tcPr>
            <w:tcW w:w="4374" w:type="dxa"/>
            <w:tcBorders>
              <w:top w:val="nil"/>
              <w:left w:val="nil"/>
              <w:bottom w:val="nil"/>
              <w:right w:val="nil"/>
            </w:tcBorders>
            <w:shd w:val="clear" w:color="auto" w:fill="auto"/>
            <w:noWrap/>
            <w:vAlign w:val="bottom"/>
            <w:hideMark/>
          </w:tcPr>
          <w:p w14:paraId="2593B39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ΒΛΑΣΗΣ ΚΩΝΣΤΑΝΤΙΝΟΣ</w:t>
            </w:r>
          </w:p>
        </w:tc>
        <w:tc>
          <w:tcPr>
            <w:tcW w:w="1404" w:type="dxa"/>
            <w:tcBorders>
              <w:top w:val="nil"/>
              <w:left w:val="nil"/>
              <w:bottom w:val="nil"/>
              <w:right w:val="nil"/>
            </w:tcBorders>
            <w:shd w:val="clear" w:color="auto" w:fill="auto"/>
            <w:noWrap/>
            <w:vAlign w:val="bottom"/>
            <w:hideMark/>
          </w:tcPr>
          <w:p w14:paraId="2593B39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39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A4" w14:textId="77777777">
        <w:trPr>
          <w:trHeight w:val="300"/>
        </w:trPr>
        <w:tc>
          <w:tcPr>
            <w:tcW w:w="4374" w:type="dxa"/>
            <w:tcBorders>
              <w:top w:val="nil"/>
              <w:left w:val="nil"/>
              <w:bottom w:val="nil"/>
              <w:right w:val="nil"/>
            </w:tcBorders>
            <w:shd w:val="clear" w:color="auto" w:fill="auto"/>
            <w:noWrap/>
            <w:vAlign w:val="bottom"/>
            <w:hideMark/>
          </w:tcPr>
          <w:p w14:paraId="2593B3A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ΒΛΑΧΟΣ ΓΕΩΡΓΙΟΣ</w:t>
            </w:r>
          </w:p>
        </w:tc>
        <w:tc>
          <w:tcPr>
            <w:tcW w:w="1404" w:type="dxa"/>
            <w:tcBorders>
              <w:top w:val="nil"/>
              <w:left w:val="nil"/>
              <w:bottom w:val="nil"/>
              <w:right w:val="nil"/>
            </w:tcBorders>
            <w:shd w:val="clear" w:color="auto" w:fill="auto"/>
            <w:noWrap/>
            <w:vAlign w:val="bottom"/>
            <w:hideMark/>
          </w:tcPr>
          <w:p w14:paraId="2593B3A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3A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A8" w14:textId="77777777">
        <w:trPr>
          <w:trHeight w:val="300"/>
        </w:trPr>
        <w:tc>
          <w:tcPr>
            <w:tcW w:w="4374" w:type="dxa"/>
            <w:tcBorders>
              <w:top w:val="nil"/>
              <w:left w:val="nil"/>
              <w:bottom w:val="nil"/>
              <w:right w:val="nil"/>
            </w:tcBorders>
            <w:shd w:val="clear" w:color="auto" w:fill="auto"/>
            <w:noWrap/>
            <w:vAlign w:val="bottom"/>
            <w:hideMark/>
          </w:tcPr>
          <w:p w14:paraId="2593B3A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ΒΟΡΙΔΗΣ ΜΑΥΡΟΥΔΗΣ(ΜΑΚΗΣ)</w:t>
            </w:r>
          </w:p>
        </w:tc>
        <w:tc>
          <w:tcPr>
            <w:tcW w:w="1404" w:type="dxa"/>
            <w:tcBorders>
              <w:top w:val="nil"/>
              <w:left w:val="nil"/>
              <w:bottom w:val="nil"/>
              <w:right w:val="nil"/>
            </w:tcBorders>
            <w:shd w:val="clear" w:color="auto" w:fill="auto"/>
            <w:noWrap/>
            <w:vAlign w:val="bottom"/>
            <w:hideMark/>
          </w:tcPr>
          <w:p w14:paraId="2593B3A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3A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AC" w14:textId="77777777">
        <w:trPr>
          <w:trHeight w:val="300"/>
        </w:trPr>
        <w:tc>
          <w:tcPr>
            <w:tcW w:w="4374" w:type="dxa"/>
            <w:tcBorders>
              <w:top w:val="nil"/>
              <w:left w:val="nil"/>
              <w:bottom w:val="nil"/>
              <w:right w:val="nil"/>
            </w:tcBorders>
            <w:shd w:val="clear" w:color="auto" w:fill="auto"/>
            <w:noWrap/>
            <w:vAlign w:val="bottom"/>
            <w:hideMark/>
          </w:tcPr>
          <w:p w14:paraId="2593B3A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ΒΟΥΤΣΗΣ ΝΙΚΟΛΑΟΣ</w:t>
            </w:r>
          </w:p>
        </w:tc>
        <w:tc>
          <w:tcPr>
            <w:tcW w:w="1404" w:type="dxa"/>
            <w:tcBorders>
              <w:top w:val="nil"/>
              <w:left w:val="nil"/>
              <w:bottom w:val="nil"/>
              <w:right w:val="nil"/>
            </w:tcBorders>
            <w:shd w:val="clear" w:color="auto" w:fill="auto"/>
            <w:noWrap/>
            <w:vAlign w:val="bottom"/>
            <w:hideMark/>
          </w:tcPr>
          <w:p w14:paraId="2593B3A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A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B0" w14:textId="77777777">
        <w:trPr>
          <w:trHeight w:val="300"/>
        </w:trPr>
        <w:tc>
          <w:tcPr>
            <w:tcW w:w="4374" w:type="dxa"/>
            <w:tcBorders>
              <w:top w:val="nil"/>
              <w:left w:val="nil"/>
              <w:bottom w:val="nil"/>
              <w:right w:val="nil"/>
            </w:tcBorders>
            <w:shd w:val="clear" w:color="auto" w:fill="auto"/>
            <w:noWrap/>
            <w:vAlign w:val="bottom"/>
            <w:hideMark/>
          </w:tcPr>
          <w:p w14:paraId="2593B3A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ΒΡΑΝΤΖΑ ΠΑΝΑΓΙΩΤΑ</w:t>
            </w:r>
          </w:p>
        </w:tc>
        <w:tc>
          <w:tcPr>
            <w:tcW w:w="1404" w:type="dxa"/>
            <w:tcBorders>
              <w:top w:val="nil"/>
              <w:left w:val="nil"/>
              <w:bottom w:val="nil"/>
              <w:right w:val="nil"/>
            </w:tcBorders>
            <w:shd w:val="clear" w:color="auto" w:fill="auto"/>
            <w:noWrap/>
            <w:vAlign w:val="bottom"/>
            <w:hideMark/>
          </w:tcPr>
          <w:p w14:paraId="2593B3A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A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B4" w14:textId="77777777">
        <w:trPr>
          <w:trHeight w:val="300"/>
        </w:trPr>
        <w:tc>
          <w:tcPr>
            <w:tcW w:w="4374" w:type="dxa"/>
            <w:tcBorders>
              <w:top w:val="nil"/>
              <w:left w:val="nil"/>
              <w:bottom w:val="nil"/>
              <w:right w:val="nil"/>
            </w:tcBorders>
            <w:shd w:val="clear" w:color="auto" w:fill="auto"/>
            <w:noWrap/>
            <w:vAlign w:val="bottom"/>
            <w:hideMark/>
          </w:tcPr>
          <w:p w14:paraId="2593B3B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ΓΕΝΝΙΑ ΓΕΩΡΓΙΑ</w:t>
            </w:r>
          </w:p>
        </w:tc>
        <w:tc>
          <w:tcPr>
            <w:tcW w:w="1404" w:type="dxa"/>
            <w:tcBorders>
              <w:top w:val="nil"/>
              <w:left w:val="nil"/>
              <w:bottom w:val="nil"/>
              <w:right w:val="nil"/>
            </w:tcBorders>
            <w:shd w:val="clear" w:color="auto" w:fill="auto"/>
            <w:noWrap/>
            <w:vAlign w:val="bottom"/>
            <w:hideMark/>
          </w:tcPr>
          <w:p w14:paraId="2593B3B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B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3B8" w14:textId="77777777">
        <w:trPr>
          <w:trHeight w:val="300"/>
        </w:trPr>
        <w:tc>
          <w:tcPr>
            <w:tcW w:w="4374" w:type="dxa"/>
            <w:tcBorders>
              <w:top w:val="nil"/>
              <w:left w:val="nil"/>
              <w:bottom w:val="nil"/>
              <w:right w:val="nil"/>
            </w:tcBorders>
            <w:shd w:val="clear" w:color="auto" w:fill="auto"/>
            <w:noWrap/>
            <w:vAlign w:val="bottom"/>
            <w:hideMark/>
          </w:tcPr>
          <w:p w14:paraId="2593B3B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ΓΕΡΟΒΑΣΙΛΗ ΟΛΓΑ</w:t>
            </w:r>
          </w:p>
        </w:tc>
        <w:tc>
          <w:tcPr>
            <w:tcW w:w="1404" w:type="dxa"/>
            <w:tcBorders>
              <w:top w:val="nil"/>
              <w:left w:val="nil"/>
              <w:bottom w:val="nil"/>
              <w:right w:val="nil"/>
            </w:tcBorders>
            <w:shd w:val="clear" w:color="auto" w:fill="auto"/>
            <w:noWrap/>
            <w:vAlign w:val="bottom"/>
            <w:hideMark/>
          </w:tcPr>
          <w:p w14:paraId="2593B3B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B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BC" w14:textId="77777777">
        <w:trPr>
          <w:trHeight w:val="300"/>
        </w:trPr>
        <w:tc>
          <w:tcPr>
            <w:tcW w:w="4374" w:type="dxa"/>
            <w:tcBorders>
              <w:top w:val="nil"/>
              <w:left w:val="nil"/>
              <w:bottom w:val="nil"/>
              <w:right w:val="nil"/>
            </w:tcBorders>
            <w:shd w:val="clear" w:color="auto" w:fill="auto"/>
            <w:noWrap/>
            <w:vAlign w:val="bottom"/>
            <w:hideMark/>
          </w:tcPr>
          <w:p w14:paraId="2593B3B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lastRenderedPageBreak/>
              <w:t>ΓΕΩΡΓΑΝΤΑΣ ΓΕΩΡΓΙΟΣ</w:t>
            </w:r>
          </w:p>
        </w:tc>
        <w:tc>
          <w:tcPr>
            <w:tcW w:w="1404" w:type="dxa"/>
            <w:tcBorders>
              <w:top w:val="nil"/>
              <w:left w:val="nil"/>
              <w:bottom w:val="nil"/>
              <w:right w:val="nil"/>
            </w:tcBorders>
            <w:shd w:val="clear" w:color="auto" w:fill="auto"/>
            <w:noWrap/>
            <w:vAlign w:val="bottom"/>
            <w:hideMark/>
          </w:tcPr>
          <w:p w14:paraId="2593B3B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3B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C0" w14:textId="77777777">
        <w:trPr>
          <w:trHeight w:val="300"/>
        </w:trPr>
        <w:tc>
          <w:tcPr>
            <w:tcW w:w="4374" w:type="dxa"/>
            <w:tcBorders>
              <w:top w:val="nil"/>
              <w:left w:val="nil"/>
              <w:bottom w:val="nil"/>
              <w:right w:val="nil"/>
            </w:tcBorders>
            <w:shd w:val="clear" w:color="auto" w:fill="auto"/>
            <w:noWrap/>
            <w:vAlign w:val="bottom"/>
            <w:hideMark/>
          </w:tcPr>
          <w:p w14:paraId="2593B3B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ΓΕΩΡΓΙΑΔΗΣ ΣΠΥΡΙΔΩΝ-ΑΔΩΝΙΣ</w:t>
            </w:r>
          </w:p>
        </w:tc>
        <w:tc>
          <w:tcPr>
            <w:tcW w:w="1404" w:type="dxa"/>
            <w:tcBorders>
              <w:top w:val="nil"/>
              <w:left w:val="nil"/>
              <w:bottom w:val="nil"/>
              <w:right w:val="nil"/>
            </w:tcBorders>
            <w:shd w:val="clear" w:color="auto" w:fill="auto"/>
            <w:noWrap/>
            <w:vAlign w:val="bottom"/>
            <w:hideMark/>
          </w:tcPr>
          <w:p w14:paraId="2593B3B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3B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C4" w14:textId="77777777">
        <w:trPr>
          <w:trHeight w:val="300"/>
        </w:trPr>
        <w:tc>
          <w:tcPr>
            <w:tcW w:w="4374" w:type="dxa"/>
            <w:tcBorders>
              <w:top w:val="nil"/>
              <w:left w:val="nil"/>
              <w:bottom w:val="nil"/>
              <w:right w:val="nil"/>
            </w:tcBorders>
            <w:shd w:val="clear" w:color="auto" w:fill="auto"/>
            <w:noWrap/>
            <w:vAlign w:val="bottom"/>
            <w:hideMark/>
          </w:tcPr>
          <w:p w14:paraId="2593B3C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ΓΕΩΡΓΟΠΟΥΛΟΥ-ΣΑΛΤΑΡΗ ΕΥΣΤΑΘΙΑ(ΕΦΗ)</w:t>
            </w:r>
          </w:p>
        </w:tc>
        <w:tc>
          <w:tcPr>
            <w:tcW w:w="1404" w:type="dxa"/>
            <w:tcBorders>
              <w:top w:val="nil"/>
              <w:left w:val="nil"/>
              <w:bottom w:val="nil"/>
              <w:right w:val="nil"/>
            </w:tcBorders>
            <w:shd w:val="clear" w:color="auto" w:fill="auto"/>
            <w:noWrap/>
            <w:vAlign w:val="bottom"/>
            <w:hideMark/>
          </w:tcPr>
          <w:p w14:paraId="2593B3C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C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C8" w14:textId="77777777">
        <w:trPr>
          <w:trHeight w:val="300"/>
        </w:trPr>
        <w:tc>
          <w:tcPr>
            <w:tcW w:w="4374" w:type="dxa"/>
            <w:tcBorders>
              <w:top w:val="nil"/>
              <w:left w:val="nil"/>
              <w:bottom w:val="nil"/>
              <w:right w:val="nil"/>
            </w:tcBorders>
            <w:shd w:val="clear" w:color="auto" w:fill="auto"/>
            <w:noWrap/>
            <w:vAlign w:val="bottom"/>
            <w:hideMark/>
          </w:tcPr>
          <w:p w14:paraId="2593B3C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ΓΙΑΚΟΥΜΑΤΟΣ ΓΕΡΑΣΙΜΟΣ</w:t>
            </w:r>
          </w:p>
        </w:tc>
        <w:tc>
          <w:tcPr>
            <w:tcW w:w="1404" w:type="dxa"/>
            <w:tcBorders>
              <w:top w:val="nil"/>
              <w:left w:val="nil"/>
              <w:bottom w:val="nil"/>
              <w:right w:val="nil"/>
            </w:tcBorders>
            <w:shd w:val="clear" w:color="auto" w:fill="auto"/>
            <w:noWrap/>
            <w:vAlign w:val="bottom"/>
            <w:hideMark/>
          </w:tcPr>
          <w:p w14:paraId="2593B3C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3C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CC" w14:textId="77777777">
        <w:trPr>
          <w:trHeight w:val="300"/>
        </w:trPr>
        <w:tc>
          <w:tcPr>
            <w:tcW w:w="4374" w:type="dxa"/>
            <w:tcBorders>
              <w:top w:val="nil"/>
              <w:left w:val="nil"/>
              <w:bottom w:val="nil"/>
              <w:right w:val="nil"/>
            </w:tcBorders>
            <w:shd w:val="clear" w:color="auto" w:fill="auto"/>
            <w:noWrap/>
            <w:vAlign w:val="bottom"/>
            <w:hideMark/>
          </w:tcPr>
          <w:p w14:paraId="2593B3C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ΓΙΟΓΙΑΚΑΣ ΒΑΣΙΛΕΙΟΣ</w:t>
            </w:r>
          </w:p>
        </w:tc>
        <w:tc>
          <w:tcPr>
            <w:tcW w:w="1404" w:type="dxa"/>
            <w:tcBorders>
              <w:top w:val="nil"/>
              <w:left w:val="nil"/>
              <w:bottom w:val="nil"/>
              <w:right w:val="nil"/>
            </w:tcBorders>
            <w:shd w:val="clear" w:color="auto" w:fill="auto"/>
            <w:noWrap/>
            <w:vAlign w:val="bottom"/>
            <w:hideMark/>
          </w:tcPr>
          <w:p w14:paraId="2593B3C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3C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D0" w14:textId="77777777">
        <w:trPr>
          <w:trHeight w:val="300"/>
        </w:trPr>
        <w:tc>
          <w:tcPr>
            <w:tcW w:w="4374" w:type="dxa"/>
            <w:tcBorders>
              <w:top w:val="nil"/>
              <w:left w:val="nil"/>
              <w:bottom w:val="nil"/>
              <w:right w:val="nil"/>
            </w:tcBorders>
            <w:shd w:val="clear" w:color="auto" w:fill="auto"/>
            <w:noWrap/>
            <w:vAlign w:val="bottom"/>
            <w:hideMark/>
          </w:tcPr>
          <w:p w14:paraId="2593B3C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ΓΚΑΡΑ ΑΝΑΣΤΑΣΙΑ</w:t>
            </w:r>
          </w:p>
        </w:tc>
        <w:tc>
          <w:tcPr>
            <w:tcW w:w="1404" w:type="dxa"/>
            <w:tcBorders>
              <w:top w:val="nil"/>
              <w:left w:val="nil"/>
              <w:bottom w:val="nil"/>
              <w:right w:val="nil"/>
            </w:tcBorders>
            <w:shd w:val="clear" w:color="auto" w:fill="auto"/>
            <w:noWrap/>
            <w:vAlign w:val="bottom"/>
            <w:hideMark/>
          </w:tcPr>
          <w:p w14:paraId="2593B3C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C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3D4" w14:textId="77777777">
        <w:trPr>
          <w:trHeight w:val="300"/>
        </w:trPr>
        <w:tc>
          <w:tcPr>
            <w:tcW w:w="4374" w:type="dxa"/>
            <w:tcBorders>
              <w:top w:val="nil"/>
              <w:left w:val="nil"/>
              <w:bottom w:val="nil"/>
              <w:right w:val="nil"/>
            </w:tcBorders>
            <w:shd w:val="clear" w:color="auto" w:fill="auto"/>
            <w:noWrap/>
            <w:vAlign w:val="bottom"/>
            <w:hideMark/>
          </w:tcPr>
          <w:p w14:paraId="2593B3D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ΓΚΙΟΛΑΣ ΙΩΑΝΝΗΣ</w:t>
            </w:r>
          </w:p>
        </w:tc>
        <w:tc>
          <w:tcPr>
            <w:tcW w:w="1404" w:type="dxa"/>
            <w:tcBorders>
              <w:top w:val="nil"/>
              <w:left w:val="nil"/>
              <w:bottom w:val="nil"/>
              <w:right w:val="nil"/>
            </w:tcBorders>
            <w:shd w:val="clear" w:color="auto" w:fill="auto"/>
            <w:noWrap/>
            <w:vAlign w:val="bottom"/>
            <w:hideMark/>
          </w:tcPr>
          <w:p w14:paraId="2593B3D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D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D8" w14:textId="77777777">
        <w:trPr>
          <w:trHeight w:val="300"/>
        </w:trPr>
        <w:tc>
          <w:tcPr>
            <w:tcW w:w="4374" w:type="dxa"/>
            <w:tcBorders>
              <w:top w:val="nil"/>
              <w:left w:val="nil"/>
              <w:bottom w:val="nil"/>
              <w:right w:val="nil"/>
            </w:tcBorders>
            <w:shd w:val="clear" w:color="auto" w:fill="auto"/>
            <w:noWrap/>
            <w:vAlign w:val="bottom"/>
            <w:hideMark/>
          </w:tcPr>
          <w:p w14:paraId="2593B3D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ΔΑΒΑΚΗΣ ΑΘΑΝΑΣΙΟΣ</w:t>
            </w:r>
          </w:p>
        </w:tc>
        <w:tc>
          <w:tcPr>
            <w:tcW w:w="1404" w:type="dxa"/>
            <w:tcBorders>
              <w:top w:val="nil"/>
              <w:left w:val="nil"/>
              <w:bottom w:val="nil"/>
              <w:right w:val="nil"/>
            </w:tcBorders>
            <w:shd w:val="clear" w:color="auto" w:fill="auto"/>
            <w:noWrap/>
            <w:vAlign w:val="bottom"/>
            <w:hideMark/>
          </w:tcPr>
          <w:p w14:paraId="2593B3D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3D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DC" w14:textId="77777777">
        <w:trPr>
          <w:trHeight w:val="300"/>
        </w:trPr>
        <w:tc>
          <w:tcPr>
            <w:tcW w:w="4374" w:type="dxa"/>
            <w:tcBorders>
              <w:top w:val="nil"/>
              <w:left w:val="nil"/>
              <w:bottom w:val="nil"/>
              <w:right w:val="nil"/>
            </w:tcBorders>
            <w:shd w:val="clear" w:color="auto" w:fill="auto"/>
            <w:noWrap/>
            <w:vAlign w:val="bottom"/>
            <w:hideMark/>
          </w:tcPr>
          <w:p w14:paraId="2593B3D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ΔΑΝΕΛΛΗΣ ΣΠΥΡΙΔΩΝ</w:t>
            </w:r>
          </w:p>
        </w:tc>
        <w:tc>
          <w:tcPr>
            <w:tcW w:w="1404" w:type="dxa"/>
            <w:tcBorders>
              <w:top w:val="nil"/>
              <w:left w:val="nil"/>
              <w:bottom w:val="nil"/>
              <w:right w:val="nil"/>
            </w:tcBorders>
            <w:shd w:val="clear" w:color="auto" w:fill="auto"/>
            <w:noWrap/>
            <w:vAlign w:val="bottom"/>
            <w:hideMark/>
          </w:tcPr>
          <w:p w14:paraId="2593B3D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ΠΟΤΑΜΙ</w:t>
            </w:r>
          </w:p>
        </w:tc>
        <w:tc>
          <w:tcPr>
            <w:tcW w:w="662" w:type="dxa"/>
            <w:tcBorders>
              <w:top w:val="nil"/>
              <w:left w:val="nil"/>
              <w:bottom w:val="nil"/>
              <w:right w:val="nil"/>
            </w:tcBorders>
            <w:shd w:val="clear" w:color="auto" w:fill="auto"/>
            <w:noWrap/>
            <w:vAlign w:val="bottom"/>
            <w:hideMark/>
          </w:tcPr>
          <w:p w14:paraId="2593B3D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E0" w14:textId="77777777">
        <w:trPr>
          <w:trHeight w:val="300"/>
        </w:trPr>
        <w:tc>
          <w:tcPr>
            <w:tcW w:w="4374" w:type="dxa"/>
            <w:tcBorders>
              <w:top w:val="nil"/>
              <w:left w:val="nil"/>
              <w:bottom w:val="nil"/>
              <w:right w:val="nil"/>
            </w:tcBorders>
            <w:shd w:val="clear" w:color="auto" w:fill="auto"/>
            <w:noWrap/>
            <w:vAlign w:val="bottom"/>
            <w:hideMark/>
          </w:tcPr>
          <w:p w14:paraId="2593B3D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ΔΕΔΕΣ ΙΩΑΝΝΗΣ</w:t>
            </w:r>
          </w:p>
        </w:tc>
        <w:tc>
          <w:tcPr>
            <w:tcW w:w="1404" w:type="dxa"/>
            <w:tcBorders>
              <w:top w:val="nil"/>
              <w:left w:val="nil"/>
              <w:bottom w:val="nil"/>
              <w:right w:val="nil"/>
            </w:tcBorders>
            <w:shd w:val="clear" w:color="auto" w:fill="auto"/>
            <w:noWrap/>
            <w:vAlign w:val="bottom"/>
            <w:hideMark/>
          </w:tcPr>
          <w:p w14:paraId="2593B3D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D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3E4" w14:textId="77777777">
        <w:trPr>
          <w:trHeight w:val="300"/>
        </w:trPr>
        <w:tc>
          <w:tcPr>
            <w:tcW w:w="4374" w:type="dxa"/>
            <w:tcBorders>
              <w:top w:val="nil"/>
              <w:left w:val="nil"/>
              <w:bottom w:val="nil"/>
              <w:right w:val="nil"/>
            </w:tcBorders>
            <w:shd w:val="clear" w:color="auto" w:fill="auto"/>
            <w:noWrap/>
            <w:vAlign w:val="bottom"/>
            <w:hideMark/>
          </w:tcPr>
          <w:p w14:paraId="2593B3E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ΔΕΝΔΙΑΣ ΝΙΚΟΛΑΟΣ-ΓΕΩΡΓΙΟΣ</w:t>
            </w:r>
          </w:p>
        </w:tc>
        <w:tc>
          <w:tcPr>
            <w:tcW w:w="1404" w:type="dxa"/>
            <w:tcBorders>
              <w:top w:val="nil"/>
              <w:left w:val="nil"/>
              <w:bottom w:val="nil"/>
              <w:right w:val="nil"/>
            </w:tcBorders>
            <w:shd w:val="clear" w:color="auto" w:fill="auto"/>
            <w:noWrap/>
            <w:vAlign w:val="bottom"/>
            <w:hideMark/>
          </w:tcPr>
          <w:p w14:paraId="2593B3E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3E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E8" w14:textId="77777777">
        <w:trPr>
          <w:trHeight w:val="300"/>
        </w:trPr>
        <w:tc>
          <w:tcPr>
            <w:tcW w:w="4374" w:type="dxa"/>
            <w:tcBorders>
              <w:top w:val="nil"/>
              <w:left w:val="nil"/>
              <w:bottom w:val="nil"/>
              <w:right w:val="nil"/>
            </w:tcBorders>
            <w:shd w:val="clear" w:color="auto" w:fill="auto"/>
            <w:noWrap/>
            <w:vAlign w:val="bottom"/>
            <w:hideMark/>
          </w:tcPr>
          <w:p w14:paraId="2593B3E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ΔΗΜΑΡΑΣ ΓΕΩΡΓΙΟΣ</w:t>
            </w:r>
          </w:p>
        </w:tc>
        <w:tc>
          <w:tcPr>
            <w:tcW w:w="1404" w:type="dxa"/>
            <w:tcBorders>
              <w:top w:val="nil"/>
              <w:left w:val="nil"/>
              <w:bottom w:val="nil"/>
              <w:right w:val="nil"/>
            </w:tcBorders>
            <w:shd w:val="clear" w:color="auto" w:fill="auto"/>
            <w:noWrap/>
            <w:vAlign w:val="bottom"/>
            <w:hideMark/>
          </w:tcPr>
          <w:p w14:paraId="2593B3E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E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EC" w14:textId="77777777">
        <w:trPr>
          <w:trHeight w:val="300"/>
        </w:trPr>
        <w:tc>
          <w:tcPr>
            <w:tcW w:w="4374" w:type="dxa"/>
            <w:tcBorders>
              <w:top w:val="nil"/>
              <w:left w:val="nil"/>
              <w:bottom w:val="nil"/>
              <w:right w:val="nil"/>
            </w:tcBorders>
            <w:shd w:val="clear" w:color="auto" w:fill="auto"/>
            <w:noWrap/>
            <w:vAlign w:val="bottom"/>
            <w:hideMark/>
          </w:tcPr>
          <w:p w14:paraId="2593B3E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ΔΗΜΗΤΡΙΑΔΗΣ ΔΗΜΗΤΡΙΟΣ</w:t>
            </w:r>
          </w:p>
        </w:tc>
        <w:tc>
          <w:tcPr>
            <w:tcW w:w="1404" w:type="dxa"/>
            <w:tcBorders>
              <w:top w:val="nil"/>
              <w:left w:val="nil"/>
              <w:bottom w:val="nil"/>
              <w:right w:val="nil"/>
            </w:tcBorders>
            <w:shd w:val="clear" w:color="auto" w:fill="auto"/>
            <w:noWrap/>
            <w:vAlign w:val="bottom"/>
            <w:hideMark/>
          </w:tcPr>
          <w:p w14:paraId="2593B3E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E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F0" w14:textId="77777777">
        <w:trPr>
          <w:trHeight w:val="300"/>
        </w:trPr>
        <w:tc>
          <w:tcPr>
            <w:tcW w:w="4374" w:type="dxa"/>
            <w:tcBorders>
              <w:top w:val="nil"/>
              <w:left w:val="nil"/>
              <w:bottom w:val="nil"/>
              <w:right w:val="nil"/>
            </w:tcBorders>
            <w:shd w:val="clear" w:color="auto" w:fill="auto"/>
            <w:noWrap/>
            <w:vAlign w:val="bottom"/>
            <w:hideMark/>
          </w:tcPr>
          <w:p w14:paraId="2593B3E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ΔΗΜΟΣΧΑΚΗΣ ΑΝΑΣΤΑΣΙΟΣ(ΤΑΣΟΣ)</w:t>
            </w:r>
          </w:p>
        </w:tc>
        <w:tc>
          <w:tcPr>
            <w:tcW w:w="1404" w:type="dxa"/>
            <w:tcBorders>
              <w:top w:val="nil"/>
              <w:left w:val="nil"/>
              <w:bottom w:val="nil"/>
              <w:right w:val="nil"/>
            </w:tcBorders>
            <w:shd w:val="clear" w:color="auto" w:fill="auto"/>
            <w:noWrap/>
            <w:vAlign w:val="bottom"/>
            <w:hideMark/>
          </w:tcPr>
          <w:p w14:paraId="2593B3E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3E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F4" w14:textId="77777777">
        <w:trPr>
          <w:trHeight w:val="300"/>
        </w:trPr>
        <w:tc>
          <w:tcPr>
            <w:tcW w:w="4374" w:type="dxa"/>
            <w:tcBorders>
              <w:top w:val="nil"/>
              <w:left w:val="nil"/>
              <w:bottom w:val="nil"/>
              <w:right w:val="nil"/>
            </w:tcBorders>
            <w:shd w:val="clear" w:color="auto" w:fill="auto"/>
            <w:noWrap/>
            <w:vAlign w:val="bottom"/>
            <w:hideMark/>
          </w:tcPr>
          <w:p w14:paraId="2593B3F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ΔΟΥΖΙΝΑΣ ΚΩΝΣΤΑΝΤΙΝΟΣ</w:t>
            </w:r>
          </w:p>
        </w:tc>
        <w:tc>
          <w:tcPr>
            <w:tcW w:w="1404" w:type="dxa"/>
            <w:tcBorders>
              <w:top w:val="nil"/>
              <w:left w:val="nil"/>
              <w:bottom w:val="nil"/>
              <w:right w:val="nil"/>
            </w:tcBorders>
            <w:shd w:val="clear" w:color="auto" w:fill="auto"/>
            <w:noWrap/>
            <w:vAlign w:val="bottom"/>
            <w:hideMark/>
          </w:tcPr>
          <w:p w14:paraId="2593B3F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F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F8" w14:textId="77777777">
        <w:trPr>
          <w:trHeight w:val="300"/>
        </w:trPr>
        <w:tc>
          <w:tcPr>
            <w:tcW w:w="4374" w:type="dxa"/>
            <w:tcBorders>
              <w:top w:val="nil"/>
              <w:left w:val="nil"/>
              <w:bottom w:val="nil"/>
              <w:right w:val="nil"/>
            </w:tcBorders>
            <w:shd w:val="clear" w:color="auto" w:fill="auto"/>
            <w:noWrap/>
            <w:vAlign w:val="bottom"/>
            <w:hideMark/>
          </w:tcPr>
          <w:p w14:paraId="2593B3F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ΔΡΙΤΣΑΣ ΘΕΟΔΩΡΟΣ</w:t>
            </w:r>
          </w:p>
        </w:tc>
        <w:tc>
          <w:tcPr>
            <w:tcW w:w="1404" w:type="dxa"/>
            <w:tcBorders>
              <w:top w:val="nil"/>
              <w:left w:val="nil"/>
              <w:bottom w:val="nil"/>
              <w:right w:val="nil"/>
            </w:tcBorders>
            <w:shd w:val="clear" w:color="auto" w:fill="auto"/>
            <w:noWrap/>
            <w:vAlign w:val="bottom"/>
            <w:hideMark/>
          </w:tcPr>
          <w:p w14:paraId="2593B3F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F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3FC" w14:textId="77777777">
        <w:trPr>
          <w:trHeight w:val="300"/>
        </w:trPr>
        <w:tc>
          <w:tcPr>
            <w:tcW w:w="4374" w:type="dxa"/>
            <w:tcBorders>
              <w:top w:val="nil"/>
              <w:left w:val="nil"/>
              <w:bottom w:val="nil"/>
              <w:right w:val="nil"/>
            </w:tcBorders>
            <w:shd w:val="clear" w:color="auto" w:fill="auto"/>
            <w:noWrap/>
            <w:vAlign w:val="bottom"/>
            <w:hideMark/>
          </w:tcPr>
          <w:p w14:paraId="2593B3F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ΔΡΙΤΣΕΛΗ ΠΑΝΑΓΙΩΤΑ</w:t>
            </w:r>
          </w:p>
        </w:tc>
        <w:tc>
          <w:tcPr>
            <w:tcW w:w="1404" w:type="dxa"/>
            <w:tcBorders>
              <w:top w:val="nil"/>
              <w:left w:val="nil"/>
              <w:bottom w:val="nil"/>
              <w:right w:val="nil"/>
            </w:tcBorders>
            <w:shd w:val="clear" w:color="auto" w:fill="auto"/>
            <w:noWrap/>
            <w:vAlign w:val="bottom"/>
            <w:hideMark/>
          </w:tcPr>
          <w:p w14:paraId="2593B3F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F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00" w14:textId="77777777">
        <w:trPr>
          <w:trHeight w:val="300"/>
        </w:trPr>
        <w:tc>
          <w:tcPr>
            <w:tcW w:w="4374" w:type="dxa"/>
            <w:tcBorders>
              <w:top w:val="nil"/>
              <w:left w:val="nil"/>
              <w:bottom w:val="nil"/>
              <w:right w:val="nil"/>
            </w:tcBorders>
            <w:shd w:val="clear" w:color="auto" w:fill="auto"/>
            <w:noWrap/>
            <w:vAlign w:val="bottom"/>
            <w:hideMark/>
          </w:tcPr>
          <w:p w14:paraId="2593B3F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ΕΜΜΑΝΟΥΗΛΙΔΗΣ ΔΗΜΗΤΡΙΟΣ</w:t>
            </w:r>
          </w:p>
        </w:tc>
        <w:tc>
          <w:tcPr>
            <w:tcW w:w="1404" w:type="dxa"/>
            <w:tcBorders>
              <w:top w:val="nil"/>
              <w:left w:val="nil"/>
              <w:bottom w:val="nil"/>
              <w:right w:val="nil"/>
            </w:tcBorders>
            <w:shd w:val="clear" w:color="auto" w:fill="auto"/>
            <w:noWrap/>
            <w:vAlign w:val="bottom"/>
            <w:hideMark/>
          </w:tcPr>
          <w:p w14:paraId="2593B3F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3F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04" w14:textId="77777777">
        <w:trPr>
          <w:trHeight w:val="300"/>
        </w:trPr>
        <w:tc>
          <w:tcPr>
            <w:tcW w:w="4374" w:type="dxa"/>
            <w:tcBorders>
              <w:top w:val="nil"/>
              <w:left w:val="nil"/>
              <w:bottom w:val="nil"/>
              <w:right w:val="nil"/>
            </w:tcBorders>
            <w:shd w:val="clear" w:color="auto" w:fill="auto"/>
            <w:noWrap/>
            <w:vAlign w:val="bottom"/>
            <w:hideMark/>
          </w:tcPr>
          <w:p w14:paraId="2593B40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ΖΕΪΜΠΕΚ ΧΟΥΣΕΪΝ</w:t>
            </w:r>
          </w:p>
        </w:tc>
        <w:tc>
          <w:tcPr>
            <w:tcW w:w="1404" w:type="dxa"/>
            <w:tcBorders>
              <w:top w:val="nil"/>
              <w:left w:val="nil"/>
              <w:bottom w:val="nil"/>
              <w:right w:val="nil"/>
            </w:tcBorders>
            <w:shd w:val="clear" w:color="auto" w:fill="auto"/>
            <w:noWrap/>
            <w:vAlign w:val="bottom"/>
            <w:hideMark/>
          </w:tcPr>
          <w:p w14:paraId="2593B40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0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08" w14:textId="77777777">
        <w:trPr>
          <w:trHeight w:val="300"/>
        </w:trPr>
        <w:tc>
          <w:tcPr>
            <w:tcW w:w="4374" w:type="dxa"/>
            <w:tcBorders>
              <w:top w:val="nil"/>
              <w:left w:val="nil"/>
              <w:bottom w:val="nil"/>
              <w:right w:val="nil"/>
            </w:tcBorders>
            <w:shd w:val="clear" w:color="auto" w:fill="auto"/>
            <w:noWrap/>
            <w:vAlign w:val="bottom"/>
            <w:hideMark/>
          </w:tcPr>
          <w:p w14:paraId="2593B40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ΗΓΟΥΜΕΝΙΔΗΣ ΝΙΚΟΛΑΟΣ</w:t>
            </w:r>
          </w:p>
        </w:tc>
        <w:tc>
          <w:tcPr>
            <w:tcW w:w="1404" w:type="dxa"/>
            <w:tcBorders>
              <w:top w:val="nil"/>
              <w:left w:val="nil"/>
              <w:bottom w:val="nil"/>
              <w:right w:val="nil"/>
            </w:tcBorders>
            <w:shd w:val="clear" w:color="auto" w:fill="auto"/>
            <w:noWrap/>
            <w:vAlign w:val="bottom"/>
            <w:hideMark/>
          </w:tcPr>
          <w:p w14:paraId="2593B40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0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0C" w14:textId="77777777">
        <w:trPr>
          <w:trHeight w:val="300"/>
        </w:trPr>
        <w:tc>
          <w:tcPr>
            <w:tcW w:w="4374" w:type="dxa"/>
            <w:tcBorders>
              <w:top w:val="nil"/>
              <w:left w:val="nil"/>
              <w:bottom w:val="nil"/>
              <w:right w:val="nil"/>
            </w:tcBorders>
            <w:shd w:val="clear" w:color="auto" w:fill="auto"/>
            <w:noWrap/>
            <w:vAlign w:val="bottom"/>
            <w:hideMark/>
          </w:tcPr>
          <w:p w14:paraId="2593B40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ΘΕΛΕΡΙΤΗ ΜΑΡΙΑ</w:t>
            </w:r>
          </w:p>
        </w:tc>
        <w:tc>
          <w:tcPr>
            <w:tcW w:w="1404" w:type="dxa"/>
            <w:tcBorders>
              <w:top w:val="nil"/>
              <w:left w:val="nil"/>
              <w:bottom w:val="nil"/>
              <w:right w:val="nil"/>
            </w:tcBorders>
            <w:shd w:val="clear" w:color="auto" w:fill="auto"/>
            <w:noWrap/>
            <w:vAlign w:val="bottom"/>
            <w:hideMark/>
          </w:tcPr>
          <w:p w14:paraId="2593B40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0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10" w14:textId="77777777">
        <w:trPr>
          <w:trHeight w:val="300"/>
        </w:trPr>
        <w:tc>
          <w:tcPr>
            <w:tcW w:w="4374" w:type="dxa"/>
            <w:tcBorders>
              <w:top w:val="nil"/>
              <w:left w:val="nil"/>
              <w:bottom w:val="nil"/>
              <w:right w:val="nil"/>
            </w:tcBorders>
            <w:shd w:val="clear" w:color="auto" w:fill="auto"/>
            <w:noWrap/>
            <w:vAlign w:val="bottom"/>
            <w:hideMark/>
          </w:tcPr>
          <w:p w14:paraId="2593B40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ΘΕΟΠΕΦΤΑΤΟΥ ΑΦΡΟΔΙΤΗ</w:t>
            </w:r>
          </w:p>
        </w:tc>
        <w:tc>
          <w:tcPr>
            <w:tcW w:w="1404" w:type="dxa"/>
            <w:tcBorders>
              <w:top w:val="nil"/>
              <w:left w:val="nil"/>
              <w:bottom w:val="nil"/>
              <w:right w:val="nil"/>
            </w:tcBorders>
            <w:shd w:val="clear" w:color="auto" w:fill="auto"/>
            <w:noWrap/>
            <w:vAlign w:val="bottom"/>
            <w:hideMark/>
          </w:tcPr>
          <w:p w14:paraId="2593B40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0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14" w14:textId="77777777">
        <w:trPr>
          <w:trHeight w:val="300"/>
        </w:trPr>
        <w:tc>
          <w:tcPr>
            <w:tcW w:w="4374" w:type="dxa"/>
            <w:tcBorders>
              <w:top w:val="nil"/>
              <w:left w:val="nil"/>
              <w:bottom w:val="nil"/>
              <w:right w:val="nil"/>
            </w:tcBorders>
            <w:shd w:val="clear" w:color="auto" w:fill="auto"/>
            <w:noWrap/>
            <w:vAlign w:val="bottom"/>
            <w:hideMark/>
          </w:tcPr>
          <w:p w14:paraId="2593B41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ΘΕΟΦΥΛΑΚΤΟΣ ΙΩΑΝΝΗΣ</w:t>
            </w:r>
          </w:p>
        </w:tc>
        <w:tc>
          <w:tcPr>
            <w:tcW w:w="1404" w:type="dxa"/>
            <w:tcBorders>
              <w:top w:val="nil"/>
              <w:left w:val="nil"/>
              <w:bottom w:val="nil"/>
              <w:right w:val="nil"/>
            </w:tcBorders>
            <w:shd w:val="clear" w:color="auto" w:fill="auto"/>
            <w:noWrap/>
            <w:vAlign w:val="bottom"/>
            <w:hideMark/>
          </w:tcPr>
          <w:p w14:paraId="2593B41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1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418" w14:textId="77777777">
        <w:trPr>
          <w:trHeight w:val="300"/>
        </w:trPr>
        <w:tc>
          <w:tcPr>
            <w:tcW w:w="4374" w:type="dxa"/>
            <w:tcBorders>
              <w:top w:val="nil"/>
              <w:left w:val="nil"/>
              <w:bottom w:val="nil"/>
              <w:right w:val="nil"/>
            </w:tcBorders>
            <w:shd w:val="clear" w:color="auto" w:fill="auto"/>
            <w:noWrap/>
            <w:vAlign w:val="bottom"/>
            <w:hideMark/>
          </w:tcPr>
          <w:p w14:paraId="2593B41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ΘΕΟΧΑΡΟΠΟΥΛΟΣ ΑΘΑΝΑΣΙΟΣ</w:t>
            </w:r>
          </w:p>
        </w:tc>
        <w:tc>
          <w:tcPr>
            <w:tcW w:w="1404" w:type="dxa"/>
            <w:tcBorders>
              <w:top w:val="nil"/>
              <w:left w:val="nil"/>
              <w:bottom w:val="nil"/>
              <w:right w:val="nil"/>
            </w:tcBorders>
            <w:shd w:val="clear" w:color="auto" w:fill="auto"/>
            <w:noWrap/>
            <w:vAlign w:val="bottom"/>
            <w:hideMark/>
          </w:tcPr>
          <w:p w14:paraId="2593B41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41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1C" w14:textId="77777777">
        <w:trPr>
          <w:trHeight w:val="300"/>
        </w:trPr>
        <w:tc>
          <w:tcPr>
            <w:tcW w:w="4374" w:type="dxa"/>
            <w:tcBorders>
              <w:top w:val="nil"/>
              <w:left w:val="nil"/>
              <w:bottom w:val="nil"/>
              <w:right w:val="nil"/>
            </w:tcBorders>
            <w:shd w:val="clear" w:color="auto" w:fill="auto"/>
            <w:noWrap/>
            <w:vAlign w:val="bottom"/>
            <w:hideMark/>
          </w:tcPr>
          <w:p w14:paraId="2593B41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ΘΕΩΝΑΣ ΙΩΑΝΝΗΣ</w:t>
            </w:r>
          </w:p>
        </w:tc>
        <w:tc>
          <w:tcPr>
            <w:tcW w:w="1404" w:type="dxa"/>
            <w:tcBorders>
              <w:top w:val="nil"/>
              <w:left w:val="nil"/>
              <w:bottom w:val="nil"/>
              <w:right w:val="nil"/>
            </w:tcBorders>
            <w:shd w:val="clear" w:color="auto" w:fill="auto"/>
            <w:noWrap/>
            <w:vAlign w:val="bottom"/>
            <w:hideMark/>
          </w:tcPr>
          <w:p w14:paraId="2593B41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1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20" w14:textId="77777777">
        <w:trPr>
          <w:trHeight w:val="300"/>
        </w:trPr>
        <w:tc>
          <w:tcPr>
            <w:tcW w:w="4374" w:type="dxa"/>
            <w:tcBorders>
              <w:top w:val="nil"/>
              <w:left w:val="nil"/>
              <w:bottom w:val="nil"/>
              <w:right w:val="nil"/>
            </w:tcBorders>
            <w:shd w:val="clear" w:color="auto" w:fill="auto"/>
            <w:noWrap/>
            <w:vAlign w:val="bottom"/>
            <w:hideMark/>
          </w:tcPr>
          <w:p w14:paraId="2593B41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ΘΗΒΑΙΟΣ ΝΙΚΟΛΑΟΣ</w:t>
            </w:r>
          </w:p>
        </w:tc>
        <w:tc>
          <w:tcPr>
            <w:tcW w:w="1404" w:type="dxa"/>
            <w:tcBorders>
              <w:top w:val="nil"/>
              <w:left w:val="nil"/>
              <w:bottom w:val="nil"/>
              <w:right w:val="nil"/>
            </w:tcBorders>
            <w:shd w:val="clear" w:color="auto" w:fill="auto"/>
            <w:noWrap/>
            <w:vAlign w:val="bottom"/>
            <w:hideMark/>
          </w:tcPr>
          <w:p w14:paraId="2593B41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1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24" w14:textId="77777777">
        <w:trPr>
          <w:trHeight w:val="300"/>
        </w:trPr>
        <w:tc>
          <w:tcPr>
            <w:tcW w:w="4374" w:type="dxa"/>
            <w:tcBorders>
              <w:top w:val="nil"/>
              <w:left w:val="nil"/>
              <w:bottom w:val="nil"/>
              <w:right w:val="nil"/>
            </w:tcBorders>
            <w:shd w:val="clear" w:color="auto" w:fill="auto"/>
            <w:noWrap/>
            <w:vAlign w:val="bottom"/>
            <w:hideMark/>
          </w:tcPr>
          <w:p w14:paraId="2593B42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ΘΡΑΨΑΝΙΩΤΗΣ ΕΜΜΑΝΟΥΗΛ</w:t>
            </w:r>
          </w:p>
        </w:tc>
        <w:tc>
          <w:tcPr>
            <w:tcW w:w="1404" w:type="dxa"/>
            <w:tcBorders>
              <w:top w:val="nil"/>
              <w:left w:val="nil"/>
              <w:bottom w:val="nil"/>
              <w:right w:val="nil"/>
            </w:tcBorders>
            <w:shd w:val="clear" w:color="auto" w:fill="auto"/>
            <w:noWrap/>
            <w:vAlign w:val="bottom"/>
            <w:hideMark/>
          </w:tcPr>
          <w:p w14:paraId="2593B42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2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28" w14:textId="77777777">
        <w:trPr>
          <w:trHeight w:val="300"/>
        </w:trPr>
        <w:tc>
          <w:tcPr>
            <w:tcW w:w="4374" w:type="dxa"/>
            <w:tcBorders>
              <w:top w:val="nil"/>
              <w:left w:val="nil"/>
              <w:bottom w:val="nil"/>
              <w:right w:val="nil"/>
            </w:tcBorders>
            <w:shd w:val="clear" w:color="auto" w:fill="auto"/>
            <w:noWrap/>
            <w:vAlign w:val="bottom"/>
            <w:hideMark/>
          </w:tcPr>
          <w:p w14:paraId="2593B42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ΙΓΓΛΕΖΗ ΑΙΚΑΤΕΡΙΝΗ</w:t>
            </w:r>
          </w:p>
        </w:tc>
        <w:tc>
          <w:tcPr>
            <w:tcW w:w="1404" w:type="dxa"/>
            <w:tcBorders>
              <w:top w:val="nil"/>
              <w:left w:val="nil"/>
              <w:bottom w:val="nil"/>
              <w:right w:val="nil"/>
            </w:tcBorders>
            <w:shd w:val="clear" w:color="auto" w:fill="auto"/>
            <w:noWrap/>
            <w:vAlign w:val="bottom"/>
            <w:hideMark/>
          </w:tcPr>
          <w:p w14:paraId="2593B42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2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2C" w14:textId="77777777">
        <w:trPr>
          <w:trHeight w:val="300"/>
        </w:trPr>
        <w:tc>
          <w:tcPr>
            <w:tcW w:w="4374" w:type="dxa"/>
            <w:tcBorders>
              <w:top w:val="nil"/>
              <w:left w:val="nil"/>
              <w:bottom w:val="nil"/>
              <w:right w:val="nil"/>
            </w:tcBorders>
            <w:shd w:val="clear" w:color="auto" w:fill="auto"/>
            <w:noWrap/>
            <w:vAlign w:val="bottom"/>
            <w:hideMark/>
          </w:tcPr>
          <w:p w14:paraId="2593B42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ΚΑΒΑΔΕΛΛΑΣ ΔΗΜΗΤΡΙΟΣ</w:t>
            </w:r>
          </w:p>
        </w:tc>
        <w:tc>
          <w:tcPr>
            <w:tcW w:w="1404" w:type="dxa"/>
            <w:tcBorders>
              <w:top w:val="nil"/>
              <w:left w:val="nil"/>
              <w:bottom w:val="nil"/>
              <w:right w:val="nil"/>
            </w:tcBorders>
            <w:shd w:val="clear" w:color="auto" w:fill="auto"/>
            <w:noWrap/>
            <w:vAlign w:val="bottom"/>
            <w:hideMark/>
          </w:tcPr>
          <w:p w14:paraId="2593B42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ΕΝ. ΚΕΝΤΡΩΩΝ</w:t>
            </w:r>
          </w:p>
        </w:tc>
        <w:tc>
          <w:tcPr>
            <w:tcW w:w="662" w:type="dxa"/>
            <w:tcBorders>
              <w:top w:val="nil"/>
              <w:left w:val="nil"/>
              <w:bottom w:val="nil"/>
              <w:right w:val="nil"/>
            </w:tcBorders>
            <w:shd w:val="clear" w:color="auto" w:fill="auto"/>
            <w:noWrap/>
            <w:vAlign w:val="bottom"/>
            <w:hideMark/>
          </w:tcPr>
          <w:p w14:paraId="2593B42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30" w14:textId="77777777">
        <w:trPr>
          <w:trHeight w:val="300"/>
        </w:trPr>
        <w:tc>
          <w:tcPr>
            <w:tcW w:w="4374" w:type="dxa"/>
            <w:tcBorders>
              <w:top w:val="nil"/>
              <w:left w:val="nil"/>
              <w:bottom w:val="nil"/>
              <w:right w:val="nil"/>
            </w:tcBorders>
            <w:shd w:val="clear" w:color="auto" w:fill="auto"/>
            <w:noWrap/>
            <w:vAlign w:val="bottom"/>
            <w:hideMark/>
          </w:tcPr>
          <w:p w14:paraId="2593B42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ΚΑΒΒΑΔΙΑ ΙΩΑΝΝΕΤΑ(ΑΝΝΕΤΑ)</w:t>
            </w:r>
          </w:p>
        </w:tc>
        <w:tc>
          <w:tcPr>
            <w:tcW w:w="1404" w:type="dxa"/>
            <w:tcBorders>
              <w:top w:val="nil"/>
              <w:left w:val="nil"/>
              <w:bottom w:val="nil"/>
              <w:right w:val="nil"/>
            </w:tcBorders>
            <w:shd w:val="clear" w:color="auto" w:fill="auto"/>
            <w:noWrap/>
            <w:vAlign w:val="bottom"/>
            <w:hideMark/>
          </w:tcPr>
          <w:p w14:paraId="2593B42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2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34" w14:textId="77777777">
        <w:trPr>
          <w:trHeight w:val="300"/>
        </w:trPr>
        <w:tc>
          <w:tcPr>
            <w:tcW w:w="4374" w:type="dxa"/>
            <w:tcBorders>
              <w:top w:val="nil"/>
              <w:left w:val="nil"/>
              <w:bottom w:val="nil"/>
              <w:right w:val="nil"/>
            </w:tcBorders>
            <w:shd w:val="clear" w:color="auto" w:fill="auto"/>
            <w:noWrap/>
            <w:vAlign w:val="bottom"/>
            <w:hideMark/>
          </w:tcPr>
          <w:p w14:paraId="2593B43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ΚΑΪΣΑΣ ΓΕΩΡΓΙΟΣ</w:t>
            </w:r>
          </w:p>
        </w:tc>
        <w:tc>
          <w:tcPr>
            <w:tcW w:w="1404" w:type="dxa"/>
            <w:tcBorders>
              <w:top w:val="nil"/>
              <w:left w:val="nil"/>
              <w:bottom w:val="nil"/>
              <w:right w:val="nil"/>
            </w:tcBorders>
            <w:shd w:val="clear" w:color="auto" w:fill="auto"/>
            <w:noWrap/>
            <w:vAlign w:val="bottom"/>
            <w:hideMark/>
          </w:tcPr>
          <w:p w14:paraId="2593B43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3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38" w14:textId="77777777">
        <w:trPr>
          <w:trHeight w:val="300"/>
        </w:trPr>
        <w:tc>
          <w:tcPr>
            <w:tcW w:w="4374" w:type="dxa"/>
            <w:tcBorders>
              <w:top w:val="nil"/>
              <w:left w:val="nil"/>
              <w:bottom w:val="nil"/>
              <w:right w:val="nil"/>
            </w:tcBorders>
            <w:shd w:val="clear" w:color="auto" w:fill="auto"/>
            <w:noWrap/>
            <w:vAlign w:val="bottom"/>
            <w:hideMark/>
          </w:tcPr>
          <w:p w14:paraId="2593B43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ΚΑΜΑΤΕΡΟΣ ΗΛΙΑΣ</w:t>
            </w:r>
          </w:p>
        </w:tc>
        <w:tc>
          <w:tcPr>
            <w:tcW w:w="1404" w:type="dxa"/>
            <w:tcBorders>
              <w:top w:val="nil"/>
              <w:left w:val="nil"/>
              <w:bottom w:val="nil"/>
              <w:right w:val="nil"/>
            </w:tcBorders>
            <w:shd w:val="clear" w:color="auto" w:fill="auto"/>
            <w:noWrap/>
            <w:vAlign w:val="bottom"/>
            <w:hideMark/>
          </w:tcPr>
          <w:p w14:paraId="2593B43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3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3C" w14:textId="77777777">
        <w:trPr>
          <w:trHeight w:val="300"/>
        </w:trPr>
        <w:tc>
          <w:tcPr>
            <w:tcW w:w="4374" w:type="dxa"/>
            <w:tcBorders>
              <w:top w:val="nil"/>
              <w:left w:val="nil"/>
              <w:bottom w:val="nil"/>
              <w:right w:val="nil"/>
            </w:tcBorders>
            <w:shd w:val="clear" w:color="auto" w:fill="auto"/>
            <w:noWrap/>
            <w:vAlign w:val="bottom"/>
            <w:hideMark/>
          </w:tcPr>
          <w:p w14:paraId="2593B43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 xml:space="preserve">ΚΑΜΜΕΝΟΣ </w:t>
            </w:r>
            <w:r w:rsidRPr="0018417B">
              <w:rPr>
                <w:rFonts w:ascii="Calibri" w:eastAsia="Times New Roman" w:hAnsi="Calibri" w:cs="Times New Roman"/>
                <w:color w:val="000000"/>
                <w:sz w:val="22"/>
                <w:szCs w:val="22"/>
              </w:rPr>
              <w:t>ΔΗΜΗΤΡΙΟΣ</w:t>
            </w:r>
          </w:p>
        </w:tc>
        <w:tc>
          <w:tcPr>
            <w:tcW w:w="1404" w:type="dxa"/>
            <w:tcBorders>
              <w:top w:val="nil"/>
              <w:left w:val="nil"/>
              <w:bottom w:val="nil"/>
              <w:right w:val="nil"/>
            </w:tcBorders>
            <w:shd w:val="clear" w:color="auto" w:fill="auto"/>
            <w:noWrap/>
            <w:vAlign w:val="bottom"/>
            <w:hideMark/>
          </w:tcPr>
          <w:p w14:paraId="2593B43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ΑΝΕΞ.</w:t>
            </w:r>
          </w:p>
        </w:tc>
        <w:tc>
          <w:tcPr>
            <w:tcW w:w="662" w:type="dxa"/>
            <w:tcBorders>
              <w:top w:val="nil"/>
              <w:left w:val="nil"/>
              <w:bottom w:val="nil"/>
              <w:right w:val="nil"/>
            </w:tcBorders>
            <w:shd w:val="clear" w:color="auto" w:fill="auto"/>
            <w:noWrap/>
            <w:vAlign w:val="bottom"/>
            <w:hideMark/>
          </w:tcPr>
          <w:p w14:paraId="2593B43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40" w14:textId="77777777">
        <w:trPr>
          <w:trHeight w:val="300"/>
        </w:trPr>
        <w:tc>
          <w:tcPr>
            <w:tcW w:w="4374" w:type="dxa"/>
            <w:tcBorders>
              <w:top w:val="nil"/>
              <w:left w:val="nil"/>
              <w:bottom w:val="nil"/>
              <w:right w:val="nil"/>
            </w:tcBorders>
            <w:shd w:val="clear" w:color="auto" w:fill="auto"/>
            <w:noWrap/>
            <w:vAlign w:val="bottom"/>
            <w:hideMark/>
          </w:tcPr>
          <w:p w14:paraId="2593B43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ΚΑΡΑΓΙΑΝΝΗΣ ΙΩΑΝΝΗΣ</w:t>
            </w:r>
          </w:p>
        </w:tc>
        <w:tc>
          <w:tcPr>
            <w:tcW w:w="1404" w:type="dxa"/>
            <w:tcBorders>
              <w:top w:val="nil"/>
              <w:left w:val="nil"/>
              <w:bottom w:val="nil"/>
              <w:right w:val="nil"/>
            </w:tcBorders>
            <w:shd w:val="clear" w:color="auto" w:fill="auto"/>
            <w:noWrap/>
            <w:vAlign w:val="bottom"/>
            <w:hideMark/>
          </w:tcPr>
          <w:p w14:paraId="2593B43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3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444" w14:textId="77777777">
        <w:trPr>
          <w:trHeight w:val="300"/>
        </w:trPr>
        <w:tc>
          <w:tcPr>
            <w:tcW w:w="4374" w:type="dxa"/>
            <w:tcBorders>
              <w:top w:val="nil"/>
              <w:left w:val="nil"/>
              <w:bottom w:val="nil"/>
              <w:right w:val="nil"/>
            </w:tcBorders>
            <w:shd w:val="clear" w:color="auto" w:fill="auto"/>
            <w:noWrap/>
            <w:vAlign w:val="bottom"/>
            <w:hideMark/>
          </w:tcPr>
          <w:p w14:paraId="2593B44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ΚΑΡΑΓΙΑΝΝΙΔΗΣ ΧΡΗΣΤΟΣ</w:t>
            </w:r>
          </w:p>
        </w:tc>
        <w:tc>
          <w:tcPr>
            <w:tcW w:w="1404" w:type="dxa"/>
            <w:tcBorders>
              <w:top w:val="nil"/>
              <w:left w:val="nil"/>
              <w:bottom w:val="nil"/>
              <w:right w:val="nil"/>
            </w:tcBorders>
            <w:shd w:val="clear" w:color="auto" w:fill="auto"/>
            <w:noWrap/>
            <w:vAlign w:val="bottom"/>
            <w:hideMark/>
          </w:tcPr>
          <w:p w14:paraId="2593B44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4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48" w14:textId="77777777">
        <w:trPr>
          <w:trHeight w:val="300"/>
        </w:trPr>
        <w:tc>
          <w:tcPr>
            <w:tcW w:w="4374" w:type="dxa"/>
            <w:tcBorders>
              <w:top w:val="nil"/>
              <w:left w:val="nil"/>
              <w:bottom w:val="nil"/>
              <w:right w:val="nil"/>
            </w:tcBorders>
            <w:shd w:val="clear" w:color="auto" w:fill="auto"/>
            <w:noWrap/>
            <w:vAlign w:val="bottom"/>
            <w:hideMark/>
          </w:tcPr>
          <w:p w14:paraId="2593B44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ΚΑΡΑ-ΓΙΟΥΣΟΥΦ ΑΪΧΑΝ</w:t>
            </w:r>
          </w:p>
        </w:tc>
        <w:tc>
          <w:tcPr>
            <w:tcW w:w="1404" w:type="dxa"/>
            <w:tcBorders>
              <w:top w:val="nil"/>
              <w:left w:val="nil"/>
              <w:bottom w:val="nil"/>
              <w:right w:val="nil"/>
            </w:tcBorders>
            <w:shd w:val="clear" w:color="auto" w:fill="auto"/>
            <w:noWrap/>
            <w:vAlign w:val="bottom"/>
            <w:hideMark/>
          </w:tcPr>
          <w:p w14:paraId="2593B44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4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4C" w14:textId="77777777">
        <w:trPr>
          <w:trHeight w:val="300"/>
        </w:trPr>
        <w:tc>
          <w:tcPr>
            <w:tcW w:w="4374" w:type="dxa"/>
            <w:tcBorders>
              <w:top w:val="nil"/>
              <w:left w:val="nil"/>
              <w:bottom w:val="nil"/>
              <w:right w:val="nil"/>
            </w:tcBorders>
            <w:shd w:val="clear" w:color="auto" w:fill="auto"/>
            <w:noWrap/>
            <w:vAlign w:val="bottom"/>
            <w:hideMark/>
          </w:tcPr>
          <w:p w14:paraId="2593B44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ΚΑΡΑΚΩΣΤΑ ΕΥΑΓΓΕΛΙΑ(ΕΥΗ)</w:t>
            </w:r>
          </w:p>
        </w:tc>
        <w:tc>
          <w:tcPr>
            <w:tcW w:w="1404" w:type="dxa"/>
            <w:tcBorders>
              <w:top w:val="nil"/>
              <w:left w:val="nil"/>
              <w:bottom w:val="nil"/>
              <w:right w:val="nil"/>
            </w:tcBorders>
            <w:shd w:val="clear" w:color="auto" w:fill="auto"/>
            <w:noWrap/>
            <w:vAlign w:val="bottom"/>
            <w:hideMark/>
          </w:tcPr>
          <w:p w14:paraId="2593B44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4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50" w14:textId="77777777">
        <w:trPr>
          <w:trHeight w:val="300"/>
        </w:trPr>
        <w:tc>
          <w:tcPr>
            <w:tcW w:w="4374" w:type="dxa"/>
            <w:tcBorders>
              <w:top w:val="nil"/>
              <w:left w:val="nil"/>
              <w:bottom w:val="nil"/>
              <w:right w:val="nil"/>
            </w:tcBorders>
            <w:shd w:val="clear" w:color="auto" w:fill="auto"/>
            <w:noWrap/>
            <w:vAlign w:val="bottom"/>
            <w:hideMark/>
          </w:tcPr>
          <w:p w14:paraId="2593B44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ΚΑΡΑΜΑΝΛΗ ΑΝΝΑ</w:t>
            </w:r>
          </w:p>
        </w:tc>
        <w:tc>
          <w:tcPr>
            <w:tcW w:w="1404" w:type="dxa"/>
            <w:tcBorders>
              <w:top w:val="nil"/>
              <w:left w:val="nil"/>
              <w:bottom w:val="nil"/>
              <w:right w:val="nil"/>
            </w:tcBorders>
            <w:shd w:val="clear" w:color="auto" w:fill="auto"/>
            <w:noWrap/>
            <w:vAlign w:val="bottom"/>
            <w:hideMark/>
          </w:tcPr>
          <w:p w14:paraId="2593B44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44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54" w14:textId="77777777">
        <w:trPr>
          <w:trHeight w:val="300"/>
        </w:trPr>
        <w:tc>
          <w:tcPr>
            <w:tcW w:w="4374" w:type="dxa"/>
            <w:tcBorders>
              <w:top w:val="nil"/>
              <w:left w:val="nil"/>
              <w:bottom w:val="nil"/>
              <w:right w:val="nil"/>
            </w:tcBorders>
            <w:shd w:val="clear" w:color="auto" w:fill="auto"/>
            <w:noWrap/>
            <w:vAlign w:val="bottom"/>
            <w:hideMark/>
          </w:tcPr>
          <w:p w14:paraId="2593B45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ΚΑΡΑΝΑΣΤΑΣΗΣ ΑΠΟΣΤΟΛΟΣ</w:t>
            </w:r>
          </w:p>
        </w:tc>
        <w:tc>
          <w:tcPr>
            <w:tcW w:w="1404" w:type="dxa"/>
            <w:tcBorders>
              <w:top w:val="nil"/>
              <w:left w:val="nil"/>
              <w:bottom w:val="nil"/>
              <w:right w:val="nil"/>
            </w:tcBorders>
            <w:shd w:val="clear" w:color="auto" w:fill="auto"/>
            <w:noWrap/>
            <w:vAlign w:val="bottom"/>
            <w:hideMark/>
          </w:tcPr>
          <w:p w14:paraId="2593B45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5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58" w14:textId="77777777">
        <w:trPr>
          <w:trHeight w:val="300"/>
        </w:trPr>
        <w:tc>
          <w:tcPr>
            <w:tcW w:w="4374" w:type="dxa"/>
            <w:tcBorders>
              <w:top w:val="nil"/>
              <w:left w:val="nil"/>
              <w:bottom w:val="nil"/>
              <w:right w:val="nil"/>
            </w:tcBorders>
            <w:shd w:val="clear" w:color="auto" w:fill="auto"/>
            <w:noWrap/>
            <w:vAlign w:val="bottom"/>
            <w:hideMark/>
          </w:tcPr>
          <w:p w14:paraId="2593B45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ΚΑΡΑΣΑΡΛΙΔΟΥ ΕΥΦΡΟΣΥΝΗ(ΦΡΟΣΩ)</w:t>
            </w:r>
          </w:p>
        </w:tc>
        <w:tc>
          <w:tcPr>
            <w:tcW w:w="1404" w:type="dxa"/>
            <w:tcBorders>
              <w:top w:val="nil"/>
              <w:left w:val="nil"/>
              <w:bottom w:val="nil"/>
              <w:right w:val="nil"/>
            </w:tcBorders>
            <w:shd w:val="clear" w:color="auto" w:fill="auto"/>
            <w:noWrap/>
            <w:vAlign w:val="bottom"/>
            <w:hideMark/>
          </w:tcPr>
          <w:p w14:paraId="2593B45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5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45C" w14:textId="77777777">
        <w:trPr>
          <w:trHeight w:val="300"/>
        </w:trPr>
        <w:tc>
          <w:tcPr>
            <w:tcW w:w="4374" w:type="dxa"/>
            <w:tcBorders>
              <w:top w:val="nil"/>
              <w:left w:val="nil"/>
              <w:bottom w:val="nil"/>
              <w:right w:val="nil"/>
            </w:tcBorders>
            <w:shd w:val="clear" w:color="auto" w:fill="auto"/>
            <w:noWrap/>
            <w:vAlign w:val="bottom"/>
            <w:hideMark/>
          </w:tcPr>
          <w:p w14:paraId="2593B45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ΚΑΣΑΠΙΔΗΣ ΓΕΩΡΓΙΟΣ</w:t>
            </w:r>
          </w:p>
        </w:tc>
        <w:tc>
          <w:tcPr>
            <w:tcW w:w="1404" w:type="dxa"/>
            <w:tcBorders>
              <w:top w:val="nil"/>
              <w:left w:val="nil"/>
              <w:bottom w:val="nil"/>
              <w:right w:val="nil"/>
            </w:tcBorders>
            <w:shd w:val="clear" w:color="auto" w:fill="auto"/>
            <w:noWrap/>
            <w:vAlign w:val="bottom"/>
            <w:hideMark/>
          </w:tcPr>
          <w:p w14:paraId="2593B45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45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60" w14:textId="77777777">
        <w:trPr>
          <w:trHeight w:val="300"/>
        </w:trPr>
        <w:tc>
          <w:tcPr>
            <w:tcW w:w="4374" w:type="dxa"/>
            <w:tcBorders>
              <w:top w:val="nil"/>
              <w:left w:val="nil"/>
              <w:bottom w:val="nil"/>
              <w:right w:val="nil"/>
            </w:tcBorders>
            <w:shd w:val="clear" w:color="auto" w:fill="auto"/>
            <w:noWrap/>
            <w:vAlign w:val="bottom"/>
            <w:hideMark/>
          </w:tcPr>
          <w:p w14:paraId="2593B45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lastRenderedPageBreak/>
              <w:t>ΚΑΣΙΜΑΤΗ ΕΙΡΗΝΗ(ΝΙΝΑ)</w:t>
            </w:r>
          </w:p>
        </w:tc>
        <w:tc>
          <w:tcPr>
            <w:tcW w:w="1404" w:type="dxa"/>
            <w:tcBorders>
              <w:top w:val="nil"/>
              <w:left w:val="nil"/>
              <w:bottom w:val="nil"/>
              <w:right w:val="nil"/>
            </w:tcBorders>
            <w:shd w:val="clear" w:color="auto" w:fill="auto"/>
            <w:noWrap/>
            <w:vAlign w:val="bottom"/>
            <w:hideMark/>
          </w:tcPr>
          <w:p w14:paraId="2593B45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5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64" w14:textId="77777777">
        <w:trPr>
          <w:trHeight w:val="300"/>
        </w:trPr>
        <w:tc>
          <w:tcPr>
            <w:tcW w:w="4374" w:type="dxa"/>
            <w:tcBorders>
              <w:top w:val="nil"/>
              <w:left w:val="nil"/>
              <w:bottom w:val="nil"/>
              <w:right w:val="nil"/>
            </w:tcBorders>
            <w:shd w:val="clear" w:color="auto" w:fill="auto"/>
            <w:noWrap/>
            <w:vAlign w:val="bottom"/>
            <w:hideMark/>
          </w:tcPr>
          <w:p w14:paraId="2593B46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ΚΑΣΤΟΡΗΣ ΑΣΤΕΡΙΟΣ</w:t>
            </w:r>
          </w:p>
        </w:tc>
        <w:tc>
          <w:tcPr>
            <w:tcW w:w="1404" w:type="dxa"/>
            <w:tcBorders>
              <w:top w:val="nil"/>
              <w:left w:val="nil"/>
              <w:bottom w:val="nil"/>
              <w:right w:val="nil"/>
            </w:tcBorders>
            <w:shd w:val="clear" w:color="auto" w:fill="auto"/>
            <w:noWrap/>
            <w:vAlign w:val="bottom"/>
            <w:hideMark/>
          </w:tcPr>
          <w:p w14:paraId="2593B46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6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68" w14:textId="77777777">
        <w:trPr>
          <w:trHeight w:val="300"/>
        </w:trPr>
        <w:tc>
          <w:tcPr>
            <w:tcW w:w="4374" w:type="dxa"/>
            <w:tcBorders>
              <w:top w:val="nil"/>
              <w:left w:val="nil"/>
              <w:bottom w:val="nil"/>
              <w:right w:val="nil"/>
            </w:tcBorders>
            <w:shd w:val="clear" w:color="auto" w:fill="auto"/>
            <w:noWrap/>
            <w:vAlign w:val="bottom"/>
            <w:hideMark/>
          </w:tcPr>
          <w:p w14:paraId="2593B46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ΚΑΤΣΑΒΡΙΑ-ΣΙΩΡΟΠΟΥΛΟΥ ΧΡΥΣΟΥΛΑ</w:t>
            </w:r>
          </w:p>
        </w:tc>
        <w:tc>
          <w:tcPr>
            <w:tcW w:w="1404" w:type="dxa"/>
            <w:tcBorders>
              <w:top w:val="nil"/>
              <w:left w:val="nil"/>
              <w:bottom w:val="nil"/>
              <w:right w:val="nil"/>
            </w:tcBorders>
            <w:shd w:val="clear" w:color="auto" w:fill="auto"/>
            <w:noWrap/>
            <w:vAlign w:val="bottom"/>
            <w:hideMark/>
          </w:tcPr>
          <w:p w14:paraId="2593B46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6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6C" w14:textId="77777777">
        <w:trPr>
          <w:trHeight w:val="300"/>
        </w:trPr>
        <w:tc>
          <w:tcPr>
            <w:tcW w:w="4374" w:type="dxa"/>
            <w:tcBorders>
              <w:top w:val="nil"/>
              <w:left w:val="nil"/>
              <w:bottom w:val="nil"/>
              <w:right w:val="nil"/>
            </w:tcBorders>
            <w:shd w:val="clear" w:color="auto" w:fill="auto"/>
            <w:noWrap/>
            <w:vAlign w:val="bottom"/>
            <w:hideMark/>
          </w:tcPr>
          <w:p w14:paraId="2593B46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ΚΑΤΣΑΝΙΩΤΗΣ ΑΝΔΡΕΑΣ</w:t>
            </w:r>
          </w:p>
        </w:tc>
        <w:tc>
          <w:tcPr>
            <w:tcW w:w="1404" w:type="dxa"/>
            <w:tcBorders>
              <w:top w:val="nil"/>
              <w:left w:val="nil"/>
              <w:bottom w:val="nil"/>
              <w:right w:val="nil"/>
            </w:tcBorders>
            <w:shd w:val="clear" w:color="auto" w:fill="auto"/>
            <w:noWrap/>
            <w:vAlign w:val="bottom"/>
            <w:hideMark/>
          </w:tcPr>
          <w:p w14:paraId="2593B46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46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70" w14:textId="77777777">
        <w:trPr>
          <w:trHeight w:val="300"/>
        </w:trPr>
        <w:tc>
          <w:tcPr>
            <w:tcW w:w="4374" w:type="dxa"/>
            <w:tcBorders>
              <w:top w:val="nil"/>
              <w:left w:val="nil"/>
              <w:bottom w:val="nil"/>
              <w:right w:val="nil"/>
            </w:tcBorders>
            <w:shd w:val="clear" w:color="auto" w:fill="auto"/>
            <w:noWrap/>
            <w:vAlign w:val="bottom"/>
            <w:hideMark/>
          </w:tcPr>
          <w:p w14:paraId="2593B46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ΚΑΤΣΗΣ ΜΑΡΙΟΣ</w:t>
            </w:r>
          </w:p>
        </w:tc>
        <w:tc>
          <w:tcPr>
            <w:tcW w:w="1404" w:type="dxa"/>
            <w:tcBorders>
              <w:top w:val="nil"/>
              <w:left w:val="nil"/>
              <w:bottom w:val="nil"/>
              <w:right w:val="nil"/>
            </w:tcBorders>
            <w:shd w:val="clear" w:color="auto" w:fill="auto"/>
            <w:noWrap/>
            <w:vAlign w:val="bottom"/>
            <w:hideMark/>
          </w:tcPr>
          <w:p w14:paraId="2593B46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6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74" w14:textId="77777777">
        <w:trPr>
          <w:trHeight w:val="300"/>
        </w:trPr>
        <w:tc>
          <w:tcPr>
            <w:tcW w:w="4374" w:type="dxa"/>
            <w:tcBorders>
              <w:top w:val="nil"/>
              <w:left w:val="nil"/>
              <w:bottom w:val="nil"/>
              <w:right w:val="nil"/>
            </w:tcBorders>
            <w:shd w:val="clear" w:color="auto" w:fill="auto"/>
            <w:noWrap/>
            <w:vAlign w:val="bottom"/>
            <w:hideMark/>
          </w:tcPr>
          <w:p w14:paraId="2593B47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ΚΑΤΣΙΚΗΣ ΚΩΝΣΤΑΝΤΙΝΟΣ</w:t>
            </w:r>
          </w:p>
        </w:tc>
        <w:tc>
          <w:tcPr>
            <w:tcW w:w="1404" w:type="dxa"/>
            <w:tcBorders>
              <w:top w:val="nil"/>
              <w:left w:val="nil"/>
              <w:bottom w:val="nil"/>
              <w:right w:val="nil"/>
            </w:tcBorders>
            <w:shd w:val="clear" w:color="auto" w:fill="auto"/>
            <w:noWrap/>
            <w:vAlign w:val="bottom"/>
            <w:hideMark/>
          </w:tcPr>
          <w:p w14:paraId="2593B47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ΑΝ.ΕΛ</w:t>
            </w:r>
          </w:p>
        </w:tc>
        <w:tc>
          <w:tcPr>
            <w:tcW w:w="662" w:type="dxa"/>
            <w:tcBorders>
              <w:top w:val="nil"/>
              <w:left w:val="nil"/>
              <w:bottom w:val="nil"/>
              <w:right w:val="nil"/>
            </w:tcBorders>
            <w:shd w:val="clear" w:color="auto" w:fill="auto"/>
            <w:noWrap/>
            <w:vAlign w:val="bottom"/>
            <w:hideMark/>
          </w:tcPr>
          <w:p w14:paraId="2593B47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78" w14:textId="77777777">
        <w:trPr>
          <w:trHeight w:val="300"/>
        </w:trPr>
        <w:tc>
          <w:tcPr>
            <w:tcW w:w="4374" w:type="dxa"/>
            <w:tcBorders>
              <w:top w:val="nil"/>
              <w:left w:val="nil"/>
              <w:bottom w:val="nil"/>
              <w:right w:val="nil"/>
            </w:tcBorders>
            <w:shd w:val="clear" w:color="auto" w:fill="auto"/>
            <w:noWrap/>
            <w:vAlign w:val="bottom"/>
            <w:hideMark/>
          </w:tcPr>
          <w:p w14:paraId="2593B47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ΚΑΤΣΩΤΗΣ ΧΡΗΣΤΟΣ</w:t>
            </w:r>
          </w:p>
        </w:tc>
        <w:tc>
          <w:tcPr>
            <w:tcW w:w="1404" w:type="dxa"/>
            <w:tcBorders>
              <w:top w:val="nil"/>
              <w:left w:val="nil"/>
              <w:bottom w:val="nil"/>
              <w:right w:val="nil"/>
            </w:tcBorders>
            <w:shd w:val="clear" w:color="auto" w:fill="auto"/>
            <w:noWrap/>
            <w:vAlign w:val="bottom"/>
            <w:hideMark/>
          </w:tcPr>
          <w:p w14:paraId="2593B47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Κ.Κ.Ε</w:t>
            </w:r>
          </w:p>
        </w:tc>
        <w:tc>
          <w:tcPr>
            <w:tcW w:w="662" w:type="dxa"/>
            <w:tcBorders>
              <w:top w:val="nil"/>
              <w:left w:val="nil"/>
              <w:bottom w:val="nil"/>
              <w:right w:val="nil"/>
            </w:tcBorders>
            <w:shd w:val="clear" w:color="auto" w:fill="auto"/>
            <w:noWrap/>
            <w:vAlign w:val="bottom"/>
            <w:hideMark/>
          </w:tcPr>
          <w:p w14:paraId="2593B47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7C" w14:textId="77777777">
        <w:trPr>
          <w:trHeight w:val="300"/>
        </w:trPr>
        <w:tc>
          <w:tcPr>
            <w:tcW w:w="4374" w:type="dxa"/>
            <w:tcBorders>
              <w:top w:val="nil"/>
              <w:left w:val="nil"/>
              <w:bottom w:val="nil"/>
              <w:right w:val="nil"/>
            </w:tcBorders>
            <w:shd w:val="clear" w:color="auto" w:fill="auto"/>
            <w:noWrap/>
            <w:vAlign w:val="bottom"/>
            <w:hideMark/>
          </w:tcPr>
          <w:p w14:paraId="2593B47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ΚΑΦΑΝΤΑΡΗ ΧΑΡΟΥΛΑ</w:t>
            </w:r>
          </w:p>
        </w:tc>
        <w:tc>
          <w:tcPr>
            <w:tcW w:w="1404" w:type="dxa"/>
            <w:tcBorders>
              <w:top w:val="nil"/>
              <w:left w:val="nil"/>
              <w:bottom w:val="nil"/>
              <w:right w:val="nil"/>
            </w:tcBorders>
            <w:shd w:val="clear" w:color="auto" w:fill="auto"/>
            <w:noWrap/>
            <w:vAlign w:val="bottom"/>
            <w:hideMark/>
          </w:tcPr>
          <w:p w14:paraId="2593B47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7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80" w14:textId="77777777">
        <w:trPr>
          <w:trHeight w:val="300"/>
        </w:trPr>
        <w:tc>
          <w:tcPr>
            <w:tcW w:w="4374" w:type="dxa"/>
            <w:tcBorders>
              <w:top w:val="nil"/>
              <w:left w:val="nil"/>
              <w:bottom w:val="nil"/>
              <w:right w:val="nil"/>
            </w:tcBorders>
            <w:shd w:val="clear" w:color="auto" w:fill="auto"/>
            <w:noWrap/>
            <w:vAlign w:val="bottom"/>
            <w:hideMark/>
          </w:tcPr>
          <w:p w14:paraId="2593B47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ΚΕΓΚΕΡΟΓΛΟΥ ΒΑΣΙΛΕΙΟΣ</w:t>
            </w:r>
          </w:p>
        </w:tc>
        <w:tc>
          <w:tcPr>
            <w:tcW w:w="1404" w:type="dxa"/>
            <w:tcBorders>
              <w:top w:val="nil"/>
              <w:left w:val="nil"/>
              <w:bottom w:val="nil"/>
              <w:right w:val="nil"/>
            </w:tcBorders>
            <w:shd w:val="clear" w:color="auto" w:fill="auto"/>
            <w:noWrap/>
            <w:vAlign w:val="bottom"/>
            <w:hideMark/>
          </w:tcPr>
          <w:p w14:paraId="2593B47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47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84" w14:textId="77777777">
        <w:trPr>
          <w:trHeight w:val="300"/>
        </w:trPr>
        <w:tc>
          <w:tcPr>
            <w:tcW w:w="4374" w:type="dxa"/>
            <w:tcBorders>
              <w:top w:val="nil"/>
              <w:left w:val="nil"/>
              <w:bottom w:val="nil"/>
              <w:right w:val="nil"/>
            </w:tcBorders>
            <w:shd w:val="clear" w:color="auto" w:fill="auto"/>
            <w:noWrap/>
            <w:vAlign w:val="bottom"/>
            <w:hideMark/>
          </w:tcPr>
          <w:p w14:paraId="2593B48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ΚΕΛΛΑΣ ΧΡΗΣΤΟΣ</w:t>
            </w:r>
          </w:p>
        </w:tc>
        <w:tc>
          <w:tcPr>
            <w:tcW w:w="1404" w:type="dxa"/>
            <w:tcBorders>
              <w:top w:val="nil"/>
              <w:left w:val="nil"/>
              <w:bottom w:val="nil"/>
              <w:right w:val="nil"/>
            </w:tcBorders>
            <w:shd w:val="clear" w:color="auto" w:fill="auto"/>
            <w:noWrap/>
            <w:vAlign w:val="bottom"/>
            <w:hideMark/>
          </w:tcPr>
          <w:p w14:paraId="2593B48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48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88" w14:textId="77777777">
        <w:trPr>
          <w:trHeight w:val="300"/>
        </w:trPr>
        <w:tc>
          <w:tcPr>
            <w:tcW w:w="4374" w:type="dxa"/>
            <w:tcBorders>
              <w:top w:val="nil"/>
              <w:left w:val="nil"/>
              <w:bottom w:val="nil"/>
              <w:right w:val="nil"/>
            </w:tcBorders>
            <w:shd w:val="clear" w:color="auto" w:fill="auto"/>
            <w:noWrap/>
            <w:vAlign w:val="bottom"/>
            <w:hideMark/>
          </w:tcPr>
          <w:p w14:paraId="2593B48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ΚΕΦΑΛΟΓΙΑΝΝΗΣ ΙΩΑΝΝΗΣ</w:t>
            </w:r>
          </w:p>
        </w:tc>
        <w:tc>
          <w:tcPr>
            <w:tcW w:w="1404" w:type="dxa"/>
            <w:tcBorders>
              <w:top w:val="nil"/>
              <w:left w:val="nil"/>
              <w:bottom w:val="nil"/>
              <w:right w:val="nil"/>
            </w:tcBorders>
            <w:shd w:val="clear" w:color="auto" w:fill="auto"/>
            <w:noWrap/>
            <w:vAlign w:val="bottom"/>
            <w:hideMark/>
          </w:tcPr>
          <w:p w14:paraId="2593B48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48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8C" w14:textId="77777777">
        <w:trPr>
          <w:trHeight w:val="300"/>
        </w:trPr>
        <w:tc>
          <w:tcPr>
            <w:tcW w:w="4374" w:type="dxa"/>
            <w:tcBorders>
              <w:top w:val="nil"/>
              <w:left w:val="nil"/>
              <w:bottom w:val="nil"/>
              <w:right w:val="nil"/>
            </w:tcBorders>
            <w:shd w:val="clear" w:color="auto" w:fill="auto"/>
            <w:noWrap/>
            <w:vAlign w:val="bottom"/>
            <w:hideMark/>
          </w:tcPr>
          <w:p w14:paraId="2593B48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ΚΟΖΟΜΠΟΛΗ-ΑΜΑΝΑΤΙΔΗ ΠΑΝΑΓΙΩΤΑ</w:t>
            </w:r>
          </w:p>
        </w:tc>
        <w:tc>
          <w:tcPr>
            <w:tcW w:w="1404" w:type="dxa"/>
            <w:tcBorders>
              <w:top w:val="nil"/>
              <w:left w:val="nil"/>
              <w:bottom w:val="nil"/>
              <w:right w:val="nil"/>
            </w:tcBorders>
            <w:shd w:val="clear" w:color="auto" w:fill="auto"/>
            <w:noWrap/>
            <w:vAlign w:val="bottom"/>
            <w:hideMark/>
          </w:tcPr>
          <w:p w14:paraId="2593B48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8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90" w14:textId="77777777">
        <w:trPr>
          <w:trHeight w:val="300"/>
        </w:trPr>
        <w:tc>
          <w:tcPr>
            <w:tcW w:w="4374" w:type="dxa"/>
            <w:tcBorders>
              <w:top w:val="nil"/>
              <w:left w:val="nil"/>
              <w:bottom w:val="nil"/>
              <w:right w:val="nil"/>
            </w:tcBorders>
            <w:shd w:val="clear" w:color="auto" w:fill="auto"/>
            <w:noWrap/>
            <w:vAlign w:val="bottom"/>
            <w:hideMark/>
          </w:tcPr>
          <w:p w14:paraId="2593B48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ΚΟΥΚΟΔΗΜΟΣ ΚΩΝΣΤΑΝΤΙΝΟΣ</w:t>
            </w:r>
          </w:p>
        </w:tc>
        <w:tc>
          <w:tcPr>
            <w:tcW w:w="1404" w:type="dxa"/>
            <w:tcBorders>
              <w:top w:val="nil"/>
              <w:left w:val="nil"/>
              <w:bottom w:val="nil"/>
              <w:right w:val="nil"/>
            </w:tcBorders>
            <w:shd w:val="clear" w:color="auto" w:fill="auto"/>
            <w:noWrap/>
            <w:vAlign w:val="bottom"/>
            <w:hideMark/>
          </w:tcPr>
          <w:p w14:paraId="2593B48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48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94" w14:textId="77777777">
        <w:trPr>
          <w:trHeight w:val="300"/>
        </w:trPr>
        <w:tc>
          <w:tcPr>
            <w:tcW w:w="4374" w:type="dxa"/>
            <w:tcBorders>
              <w:top w:val="nil"/>
              <w:left w:val="nil"/>
              <w:bottom w:val="nil"/>
              <w:right w:val="nil"/>
            </w:tcBorders>
            <w:shd w:val="clear" w:color="auto" w:fill="auto"/>
            <w:noWrap/>
            <w:vAlign w:val="bottom"/>
            <w:hideMark/>
          </w:tcPr>
          <w:p w14:paraId="2593B49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ΚΟΥΜΟΥΤΣΑΚΟΣ ΓΕΩΡΓΙΟΣ</w:t>
            </w:r>
          </w:p>
        </w:tc>
        <w:tc>
          <w:tcPr>
            <w:tcW w:w="1404" w:type="dxa"/>
            <w:tcBorders>
              <w:top w:val="nil"/>
              <w:left w:val="nil"/>
              <w:bottom w:val="nil"/>
              <w:right w:val="nil"/>
            </w:tcBorders>
            <w:shd w:val="clear" w:color="auto" w:fill="auto"/>
            <w:noWrap/>
            <w:vAlign w:val="bottom"/>
            <w:hideMark/>
          </w:tcPr>
          <w:p w14:paraId="2593B49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49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98" w14:textId="77777777">
        <w:trPr>
          <w:trHeight w:val="300"/>
        </w:trPr>
        <w:tc>
          <w:tcPr>
            <w:tcW w:w="4374" w:type="dxa"/>
            <w:tcBorders>
              <w:top w:val="nil"/>
              <w:left w:val="nil"/>
              <w:bottom w:val="nil"/>
              <w:right w:val="nil"/>
            </w:tcBorders>
            <w:shd w:val="clear" w:color="auto" w:fill="auto"/>
            <w:noWrap/>
            <w:vAlign w:val="bottom"/>
            <w:hideMark/>
          </w:tcPr>
          <w:p w14:paraId="2593B49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ΚΟΥΡΑΚΗΣ ΑΝΑΣΤΑΣΙΟΣ(ΤΑΣΟΣ)</w:t>
            </w:r>
          </w:p>
        </w:tc>
        <w:tc>
          <w:tcPr>
            <w:tcW w:w="1404" w:type="dxa"/>
            <w:tcBorders>
              <w:top w:val="nil"/>
              <w:left w:val="nil"/>
              <w:bottom w:val="nil"/>
              <w:right w:val="nil"/>
            </w:tcBorders>
            <w:shd w:val="clear" w:color="auto" w:fill="auto"/>
            <w:noWrap/>
            <w:vAlign w:val="bottom"/>
            <w:hideMark/>
          </w:tcPr>
          <w:p w14:paraId="2593B49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9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9C" w14:textId="77777777">
        <w:trPr>
          <w:trHeight w:val="300"/>
        </w:trPr>
        <w:tc>
          <w:tcPr>
            <w:tcW w:w="4374" w:type="dxa"/>
            <w:tcBorders>
              <w:top w:val="nil"/>
              <w:left w:val="nil"/>
              <w:bottom w:val="nil"/>
              <w:right w:val="nil"/>
            </w:tcBorders>
            <w:shd w:val="clear" w:color="auto" w:fill="auto"/>
            <w:noWrap/>
            <w:vAlign w:val="bottom"/>
            <w:hideMark/>
          </w:tcPr>
          <w:p w14:paraId="2593B49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ΚΟΥΤΣΟΥΚΟΣ ΓΙΑΝΝΗΣ</w:t>
            </w:r>
          </w:p>
        </w:tc>
        <w:tc>
          <w:tcPr>
            <w:tcW w:w="1404" w:type="dxa"/>
            <w:tcBorders>
              <w:top w:val="nil"/>
              <w:left w:val="nil"/>
              <w:bottom w:val="nil"/>
              <w:right w:val="nil"/>
            </w:tcBorders>
            <w:shd w:val="clear" w:color="auto" w:fill="auto"/>
            <w:noWrap/>
            <w:vAlign w:val="bottom"/>
            <w:hideMark/>
          </w:tcPr>
          <w:p w14:paraId="2593B49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49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A0" w14:textId="77777777">
        <w:trPr>
          <w:trHeight w:val="300"/>
        </w:trPr>
        <w:tc>
          <w:tcPr>
            <w:tcW w:w="4374" w:type="dxa"/>
            <w:tcBorders>
              <w:top w:val="nil"/>
              <w:left w:val="nil"/>
              <w:bottom w:val="nil"/>
              <w:right w:val="nil"/>
            </w:tcBorders>
            <w:shd w:val="clear" w:color="auto" w:fill="auto"/>
            <w:noWrap/>
            <w:vAlign w:val="bottom"/>
            <w:hideMark/>
          </w:tcPr>
          <w:p w14:paraId="2593B49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ΚΟΥΤΣΟΥΜΠΑΣ ΑΝΔΡΕΑΣ</w:t>
            </w:r>
          </w:p>
        </w:tc>
        <w:tc>
          <w:tcPr>
            <w:tcW w:w="1404" w:type="dxa"/>
            <w:tcBorders>
              <w:top w:val="nil"/>
              <w:left w:val="nil"/>
              <w:bottom w:val="nil"/>
              <w:right w:val="nil"/>
            </w:tcBorders>
            <w:shd w:val="clear" w:color="auto" w:fill="auto"/>
            <w:noWrap/>
            <w:vAlign w:val="bottom"/>
            <w:hideMark/>
          </w:tcPr>
          <w:p w14:paraId="2593B49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49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A4" w14:textId="77777777">
        <w:trPr>
          <w:trHeight w:val="300"/>
        </w:trPr>
        <w:tc>
          <w:tcPr>
            <w:tcW w:w="4374" w:type="dxa"/>
            <w:tcBorders>
              <w:top w:val="nil"/>
              <w:left w:val="nil"/>
              <w:bottom w:val="nil"/>
              <w:right w:val="nil"/>
            </w:tcBorders>
            <w:shd w:val="clear" w:color="auto" w:fill="auto"/>
            <w:noWrap/>
            <w:vAlign w:val="bottom"/>
            <w:hideMark/>
          </w:tcPr>
          <w:p w14:paraId="2593B4A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ΚΡΕΜΑΣΤΙΝΟΣ ΔΗΜΗΤΡΙΟΣ</w:t>
            </w:r>
          </w:p>
        </w:tc>
        <w:tc>
          <w:tcPr>
            <w:tcW w:w="1404" w:type="dxa"/>
            <w:tcBorders>
              <w:top w:val="nil"/>
              <w:left w:val="nil"/>
              <w:bottom w:val="nil"/>
              <w:right w:val="nil"/>
            </w:tcBorders>
            <w:shd w:val="clear" w:color="auto" w:fill="auto"/>
            <w:noWrap/>
            <w:vAlign w:val="bottom"/>
            <w:hideMark/>
          </w:tcPr>
          <w:p w14:paraId="2593B4A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4A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A8" w14:textId="77777777">
        <w:trPr>
          <w:trHeight w:val="300"/>
        </w:trPr>
        <w:tc>
          <w:tcPr>
            <w:tcW w:w="4374" w:type="dxa"/>
            <w:tcBorders>
              <w:top w:val="nil"/>
              <w:left w:val="nil"/>
              <w:bottom w:val="nil"/>
              <w:right w:val="nil"/>
            </w:tcBorders>
            <w:shd w:val="clear" w:color="auto" w:fill="auto"/>
            <w:noWrap/>
            <w:vAlign w:val="bottom"/>
            <w:hideMark/>
          </w:tcPr>
          <w:p w14:paraId="2593B4A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ΚΥΡΙΤΣΗΣ ΓΕΩΡΓΙΟΣ</w:t>
            </w:r>
          </w:p>
        </w:tc>
        <w:tc>
          <w:tcPr>
            <w:tcW w:w="1404" w:type="dxa"/>
            <w:tcBorders>
              <w:top w:val="nil"/>
              <w:left w:val="nil"/>
              <w:bottom w:val="nil"/>
              <w:right w:val="nil"/>
            </w:tcBorders>
            <w:shd w:val="clear" w:color="auto" w:fill="auto"/>
            <w:noWrap/>
            <w:vAlign w:val="bottom"/>
            <w:hideMark/>
          </w:tcPr>
          <w:p w14:paraId="2593B4A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A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AC" w14:textId="77777777">
        <w:trPr>
          <w:trHeight w:val="300"/>
        </w:trPr>
        <w:tc>
          <w:tcPr>
            <w:tcW w:w="4374" w:type="dxa"/>
            <w:tcBorders>
              <w:top w:val="nil"/>
              <w:left w:val="nil"/>
              <w:bottom w:val="nil"/>
              <w:right w:val="nil"/>
            </w:tcBorders>
            <w:shd w:val="clear" w:color="auto" w:fill="auto"/>
            <w:noWrap/>
            <w:vAlign w:val="bottom"/>
            <w:hideMark/>
          </w:tcPr>
          <w:p w14:paraId="2593B4A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ΚΩΝΣΤΑΝΤΙΝΕΑΣ ΠΕΤΡΟΣ</w:t>
            </w:r>
          </w:p>
        </w:tc>
        <w:tc>
          <w:tcPr>
            <w:tcW w:w="1404" w:type="dxa"/>
            <w:tcBorders>
              <w:top w:val="nil"/>
              <w:left w:val="nil"/>
              <w:bottom w:val="nil"/>
              <w:right w:val="nil"/>
            </w:tcBorders>
            <w:shd w:val="clear" w:color="auto" w:fill="auto"/>
            <w:noWrap/>
            <w:vAlign w:val="bottom"/>
            <w:hideMark/>
          </w:tcPr>
          <w:p w14:paraId="2593B4A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A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B0" w14:textId="77777777">
        <w:trPr>
          <w:trHeight w:val="300"/>
        </w:trPr>
        <w:tc>
          <w:tcPr>
            <w:tcW w:w="4374" w:type="dxa"/>
            <w:tcBorders>
              <w:top w:val="nil"/>
              <w:left w:val="nil"/>
              <w:bottom w:val="nil"/>
              <w:right w:val="nil"/>
            </w:tcBorders>
            <w:shd w:val="clear" w:color="auto" w:fill="auto"/>
            <w:noWrap/>
            <w:vAlign w:val="bottom"/>
            <w:hideMark/>
          </w:tcPr>
          <w:p w14:paraId="2593B4A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ΚΩΝΣΤΑΝΤΟΠΟΥΛΟΣ ΔΗΜΗΤΡΙΟΣ</w:t>
            </w:r>
          </w:p>
        </w:tc>
        <w:tc>
          <w:tcPr>
            <w:tcW w:w="1404" w:type="dxa"/>
            <w:tcBorders>
              <w:top w:val="nil"/>
              <w:left w:val="nil"/>
              <w:bottom w:val="nil"/>
              <w:right w:val="nil"/>
            </w:tcBorders>
            <w:shd w:val="clear" w:color="auto" w:fill="auto"/>
            <w:noWrap/>
            <w:vAlign w:val="bottom"/>
            <w:hideMark/>
          </w:tcPr>
          <w:p w14:paraId="2593B4A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4A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B4" w14:textId="77777777">
        <w:trPr>
          <w:trHeight w:val="300"/>
        </w:trPr>
        <w:tc>
          <w:tcPr>
            <w:tcW w:w="4374" w:type="dxa"/>
            <w:tcBorders>
              <w:top w:val="nil"/>
              <w:left w:val="nil"/>
              <w:bottom w:val="nil"/>
              <w:right w:val="nil"/>
            </w:tcBorders>
            <w:shd w:val="clear" w:color="auto" w:fill="auto"/>
            <w:noWrap/>
            <w:vAlign w:val="bottom"/>
            <w:hideMark/>
          </w:tcPr>
          <w:p w14:paraId="2593B4B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ΚΩΣΤΟΠΑΝΑΓΙΩΤΟΥ ΗΛΙΑΣ</w:t>
            </w:r>
          </w:p>
        </w:tc>
        <w:tc>
          <w:tcPr>
            <w:tcW w:w="1404" w:type="dxa"/>
            <w:tcBorders>
              <w:top w:val="nil"/>
              <w:left w:val="nil"/>
              <w:bottom w:val="nil"/>
              <w:right w:val="nil"/>
            </w:tcBorders>
            <w:shd w:val="clear" w:color="auto" w:fill="auto"/>
            <w:noWrap/>
            <w:vAlign w:val="bottom"/>
            <w:hideMark/>
          </w:tcPr>
          <w:p w14:paraId="2593B4B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B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B8" w14:textId="77777777">
        <w:trPr>
          <w:trHeight w:val="300"/>
        </w:trPr>
        <w:tc>
          <w:tcPr>
            <w:tcW w:w="4374" w:type="dxa"/>
            <w:tcBorders>
              <w:top w:val="nil"/>
              <w:left w:val="nil"/>
              <w:bottom w:val="nil"/>
              <w:right w:val="nil"/>
            </w:tcBorders>
            <w:shd w:val="clear" w:color="auto" w:fill="auto"/>
            <w:noWrap/>
            <w:vAlign w:val="bottom"/>
            <w:hideMark/>
          </w:tcPr>
          <w:p w14:paraId="2593B4B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 xml:space="preserve">ΛΑΖΑΡΙΔΗΣ </w:t>
            </w:r>
            <w:r w:rsidRPr="0018417B">
              <w:rPr>
                <w:rFonts w:ascii="Calibri" w:eastAsia="Times New Roman" w:hAnsi="Calibri" w:cs="Times New Roman"/>
                <w:color w:val="000000"/>
                <w:sz w:val="22"/>
                <w:szCs w:val="22"/>
              </w:rPr>
              <w:t>ΓΕΩΡΓΙΟΣ</w:t>
            </w:r>
          </w:p>
        </w:tc>
        <w:tc>
          <w:tcPr>
            <w:tcW w:w="1404" w:type="dxa"/>
            <w:tcBorders>
              <w:top w:val="nil"/>
              <w:left w:val="nil"/>
              <w:bottom w:val="nil"/>
              <w:right w:val="nil"/>
            </w:tcBorders>
            <w:shd w:val="clear" w:color="auto" w:fill="auto"/>
            <w:noWrap/>
            <w:vAlign w:val="bottom"/>
            <w:hideMark/>
          </w:tcPr>
          <w:p w14:paraId="2593B4B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ΑΝΕΞ.</w:t>
            </w:r>
          </w:p>
        </w:tc>
        <w:tc>
          <w:tcPr>
            <w:tcW w:w="662" w:type="dxa"/>
            <w:tcBorders>
              <w:top w:val="nil"/>
              <w:left w:val="nil"/>
              <w:bottom w:val="nil"/>
              <w:right w:val="nil"/>
            </w:tcBorders>
            <w:shd w:val="clear" w:color="auto" w:fill="auto"/>
            <w:noWrap/>
            <w:vAlign w:val="bottom"/>
            <w:hideMark/>
          </w:tcPr>
          <w:p w14:paraId="2593B4B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BC" w14:textId="77777777">
        <w:trPr>
          <w:trHeight w:val="300"/>
        </w:trPr>
        <w:tc>
          <w:tcPr>
            <w:tcW w:w="4374" w:type="dxa"/>
            <w:tcBorders>
              <w:top w:val="nil"/>
              <w:left w:val="nil"/>
              <w:bottom w:val="nil"/>
              <w:right w:val="nil"/>
            </w:tcBorders>
            <w:shd w:val="clear" w:color="auto" w:fill="auto"/>
            <w:noWrap/>
            <w:vAlign w:val="bottom"/>
            <w:hideMark/>
          </w:tcPr>
          <w:p w14:paraId="2593B4B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ΛΑΜΠΡΟΥΛΗΣ ΓΕΩΡΓΙΟΣ</w:t>
            </w:r>
          </w:p>
        </w:tc>
        <w:tc>
          <w:tcPr>
            <w:tcW w:w="1404" w:type="dxa"/>
            <w:tcBorders>
              <w:top w:val="nil"/>
              <w:left w:val="nil"/>
              <w:bottom w:val="nil"/>
              <w:right w:val="nil"/>
            </w:tcBorders>
            <w:shd w:val="clear" w:color="auto" w:fill="auto"/>
            <w:noWrap/>
            <w:vAlign w:val="bottom"/>
            <w:hideMark/>
          </w:tcPr>
          <w:p w14:paraId="2593B4B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Κ.Κ.Ε</w:t>
            </w:r>
          </w:p>
        </w:tc>
        <w:tc>
          <w:tcPr>
            <w:tcW w:w="662" w:type="dxa"/>
            <w:tcBorders>
              <w:top w:val="nil"/>
              <w:left w:val="nil"/>
              <w:bottom w:val="nil"/>
              <w:right w:val="nil"/>
            </w:tcBorders>
            <w:shd w:val="clear" w:color="auto" w:fill="auto"/>
            <w:noWrap/>
            <w:vAlign w:val="bottom"/>
            <w:hideMark/>
          </w:tcPr>
          <w:p w14:paraId="2593B4B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C0" w14:textId="77777777">
        <w:trPr>
          <w:trHeight w:val="300"/>
        </w:trPr>
        <w:tc>
          <w:tcPr>
            <w:tcW w:w="4374" w:type="dxa"/>
            <w:tcBorders>
              <w:top w:val="nil"/>
              <w:left w:val="nil"/>
              <w:bottom w:val="nil"/>
              <w:right w:val="nil"/>
            </w:tcBorders>
            <w:shd w:val="clear" w:color="auto" w:fill="auto"/>
            <w:noWrap/>
            <w:vAlign w:val="bottom"/>
            <w:hideMark/>
          </w:tcPr>
          <w:p w14:paraId="2593B4B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ΛΑΠΠΑΣ ΣΠΥΡΙΔΩΝΑΣ</w:t>
            </w:r>
          </w:p>
        </w:tc>
        <w:tc>
          <w:tcPr>
            <w:tcW w:w="1404" w:type="dxa"/>
            <w:tcBorders>
              <w:top w:val="nil"/>
              <w:left w:val="nil"/>
              <w:bottom w:val="nil"/>
              <w:right w:val="nil"/>
            </w:tcBorders>
            <w:shd w:val="clear" w:color="auto" w:fill="auto"/>
            <w:noWrap/>
            <w:vAlign w:val="bottom"/>
            <w:hideMark/>
          </w:tcPr>
          <w:p w14:paraId="2593B4B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B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C4" w14:textId="77777777">
        <w:trPr>
          <w:trHeight w:val="300"/>
        </w:trPr>
        <w:tc>
          <w:tcPr>
            <w:tcW w:w="4374" w:type="dxa"/>
            <w:tcBorders>
              <w:top w:val="nil"/>
              <w:left w:val="nil"/>
              <w:bottom w:val="nil"/>
              <w:right w:val="nil"/>
            </w:tcBorders>
            <w:shd w:val="clear" w:color="auto" w:fill="auto"/>
            <w:noWrap/>
            <w:vAlign w:val="bottom"/>
            <w:hideMark/>
          </w:tcPr>
          <w:p w14:paraId="2593B4C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ΛΙΒΑΝΙΟΥ ΖΩΗ</w:t>
            </w:r>
          </w:p>
        </w:tc>
        <w:tc>
          <w:tcPr>
            <w:tcW w:w="1404" w:type="dxa"/>
            <w:tcBorders>
              <w:top w:val="nil"/>
              <w:left w:val="nil"/>
              <w:bottom w:val="nil"/>
              <w:right w:val="nil"/>
            </w:tcBorders>
            <w:shd w:val="clear" w:color="auto" w:fill="auto"/>
            <w:noWrap/>
            <w:vAlign w:val="bottom"/>
            <w:hideMark/>
          </w:tcPr>
          <w:p w14:paraId="2593B4C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C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C8" w14:textId="77777777">
        <w:trPr>
          <w:trHeight w:val="300"/>
        </w:trPr>
        <w:tc>
          <w:tcPr>
            <w:tcW w:w="4374" w:type="dxa"/>
            <w:tcBorders>
              <w:top w:val="nil"/>
              <w:left w:val="nil"/>
              <w:bottom w:val="nil"/>
              <w:right w:val="nil"/>
            </w:tcBorders>
            <w:shd w:val="clear" w:color="auto" w:fill="auto"/>
            <w:noWrap/>
            <w:vAlign w:val="bottom"/>
            <w:hideMark/>
          </w:tcPr>
          <w:p w14:paraId="2593B4C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ΛΟΒΕΡΔΟΣ ΑΝΔΡΕΑΣ</w:t>
            </w:r>
          </w:p>
        </w:tc>
        <w:tc>
          <w:tcPr>
            <w:tcW w:w="1404" w:type="dxa"/>
            <w:tcBorders>
              <w:top w:val="nil"/>
              <w:left w:val="nil"/>
              <w:bottom w:val="nil"/>
              <w:right w:val="nil"/>
            </w:tcBorders>
            <w:shd w:val="clear" w:color="auto" w:fill="auto"/>
            <w:noWrap/>
            <w:vAlign w:val="bottom"/>
            <w:hideMark/>
          </w:tcPr>
          <w:p w14:paraId="2593B4C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4C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CC" w14:textId="77777777">
        <w:trPr>
          <w:trHeight w:val="300"/>
        </w:trPr>
        <w:tc>
          <w:tcPr>
            <w:tcW w:w="4374" w:type="dxa"/>
            <w:tcBorders>
              <w:top w:val="nil"/>
              <w:left w:val="nil"/>
              <w:bottom w:val="nil"/>
              <w:right w:val="nil"/>
            </w:tcBorders>
            <w:shd w:val="clear" w:color="auto" w:fill="auto"/>
            <w:noWrap/>
            <w:vAlign w:val="bottom"/>
            <w:hideMark/>
          </w:tcPr>
          <w:p w14:paraId="2593B4C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ΜΑΝΙΑΤΗΣ ΙΩΑΝΝΗΣ</w:t>
            </w:r>
          </w:p>
        </w:tc>
        <w:tc>
          <w:tcPr>
            <w:tcW w:w="1404" w:type="dxa"/>
            <w:tcBorders>
              <w:top w:val="nil"/>
              <w:left w:val="nil"/>
              <w:bottom w:val="nil"/>
              <w:right w:val="nil"/>
            </w:tcBorders>
            <w:shd w:val="clear" w:color="auto" w:fill="auto"/>
            <w:noWrap/>
            <w:vAlign w:val="bottom"/>
            <w:hideMark/>
          </w:tcPr>
          <w:p w14:paraId="2593B4C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4C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D0" w14:textId="77777777">
        <w:trPr>
          <w:trHeight w:val="300"/>
        </w:trPr>
        <w:tc>
          <w:tcPr>
            <w:tcW w:w="4374" w:type="dxa"/>
            <w:tcBorders>
              <w:top w:val="nil"/>
              <w:left w:val="nil"/>
              <w:bottom w:val="nil"/>
              <w:right w:val="nil"/>
            </w:tcBorders>
            <w:shd w:val="clear" w:color="auto" w:fill="auto"/>
            <w:noWrap/>
            <w:vAlign w:val="bottom"/>
            <w:hideMark/>
          </w:tcPr>
          <w:p w14:paraId="2593B4C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ΜΑΝΤΑΣ ΧΡΗΣΤΟΣ</w:t>
            </w:r>
          </w:p>
        </w:tc>
        <w:tc>
          <w:tcPr>
            <w:tcW w:w="1404" w:type="dxa"/>
            <w:tcBorders>
              <w:top w:val="nil"/>
              <w:left w:val="nil"/>
              <w:bottom w:val="nil"/>
              <w:right w:val="nil"/>
            </w:tcBorders>
            <w:shd w:val="clear" w:color="auto" w:fill="auto"/>
            <w:noWrap/>
            <w:vAlign w:val="bottom"/>
            <w:hideMark/>
          </w:tcPr>
          <w:p w14:paraId="2593B4C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C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D4" w14:textId="77777777">
        <w:trPr>
          <w:trHeight w:val="300"/>
        </w:trPr>
        <w:tc>
          <w:tcPr>
            <w:tcW w:w="4374" w:type="dxa"/>
            <w:tcBorders>
              <w:top w:val="nil"/>
              <w:left w:val="nil"/>
              <w:bottom w:val="nil"/>
              <w:right w:val="nil"/>
            </w:tcBorders>
            <w:shd w:val="clear" w:color="auto" w:fill="auto"/>
            <w:noWrap/>
            <w:vAlign w:val="bottom"/>
            <w:hideMark/>
          </w:tcPr>
          <w:p w14:paraId="2593B4D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ΜΑΡΔΑΣ ΔΗΜΗΤΡΙΟΣ</w:t>
            </w:r>
          </w:p>
        </w:tc>
        <w:tc>
          <w:tcPr>
            <w:tcW w:w="1404" w:type="dxa"/>
            <w:tcBorders>
              <w:top w:val="nil"/>
              <w:left w:val="nil"/>
              <w:bottom w:val="nil"/>
              <w:right w:val="nil"/>
            </w:tcBorders>
            <w:shd w:val="clear" w:color="auto" w:fill="auto"/>
            <w:noWrap/>
            <w:vAlign w:val="bottom"/>
            <w:hideMark/>
          </w:tcPr>
          <w:p w14:paraId="2593B4D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D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D8" w14:textId="77777777">
        <w:trPr>
          <w:trHeight w:val="300"/>
        </w:trPr>
        <w:tc>
          <w:tcPr>
            <w:tcW w:w="4374" w:type="dxa"/>
            <w:tcBorders>
              <w:top w:val="nil"/>
              <w:left w:val="nil"/>
              <w:bottom w:val="nil"/>
              <w:right w:val="nil"/>
            </w:tcBorders>
            <w:shd w:val="clear" w:color="auto" w:fill="auto"/>
            <w:noWrap/>
            <w:vAlign w:val="bottom"/>
            <w:hideMark/>
          </w:tcPr>
          <w:p w14:paraId="2593B4D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ΜΑΡΚΟΥ ΑΙΚΑΤΕΡΙΝΗ</w:t>
            </w:r>
          </w:p>
        </w:tc>
        <w:tc>
          <w:tcPr>
            <w:tcW w:w="1404" w:type="dxa"/>
            <w:tcBorders>
              <w:top w:val="nil"/>
              <w:left w:val="nil"/>
              <w:bottom w:val="nil"/>
              <w:right w:val="nil"/>
            </w:tcBorders>
            <w:shd w:val="clear" w:color="auto" w:fill="auto"/>
            <w:noWrap/>
            <w:vAlign w:val="bottom"/>
            <w:hideMark/>
          </w:tcPr>
          <w:p w14:paraId="2593B4D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4D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DC" w14:textId="77777777">
        <w:trPr>
          <w:trHeight w:val="300"/>
        </w:trPr>
        <w:tc>
          <w:tcPr>
            <w:tcW w:w="4374" w:type="dxa"/>
            <w:tcBorders>
              <w:top w:val="nil"/>
              <w:left w:val="nil"/>
              <w:bottom w:val="nil"/>
              <w:right w:val="nil"/>
            </w:tcBorders>
            <w:shd w:val="clear" w:color="auto" w:fill="auto"/>
            <w:noWrap/>
            <w:vAlign w:val="bottom"/>
            <w:hideMark/>
          </w:tcPr>
          <w:p w14:paraId="2593B4D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 xml:space="preserve">ΜΑΡΤΙΝΟΥ </w:t>
            </w:r>
            <w:r w:rsidRPr="0018417B">
              <w:rPr>
                <w:rFonts w:ascii="Calibri" w:eastAsia="Times New Roman" w:hAnsi="Calibri" w:cs="Times New Roman"/>
                <w:color w:val="000000"/>
                <w:sz w:val="22"/>
                <w:szCs w:val="22"/>
              </w:rPr>
              <w:t>ΓΕΩΡΓΙΑ</w:t>
            </w:r>
          </w:p>
        </w:tc>
        <w:tc>
          <w:tcPr>
            <w:tcW w:w="1404" w:type="dxa"/>
            <w:tcBorders>
              <w:top w:val="nil"/>
              <w:left w:val="nil"/>
              <w:bottom w:val="nil"/>
              <w:right w:val="nil"/>
            </w:tcBorders>
            <w:shd w:val="clear" w:color="auto" w:fill="auto"/>
            <w:noWrap/>
            <w:vAlign w:val="bottom"/>
            <w:hideMark/>
          </w:tcPr>
          <w:p w14:paraId="2593B4D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4D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E0" w14:textId="77777777">
        <w:trPr>
          <w:trHeight w:val="300"/>
        </w:trPr>
        <w:tc>
          <w:tcPr>
            <w:tcW w:w="4374" w:type="dxa"/>
            <w:tcBorders>
              <w:top w:val="nil"/>
              <w:left w:val="nil"/>
              <w:bottom w:val="nil"/>
              <w:right w:val="nil"/>
            </w:tcBorders>
            <w:shd w:val="clear" w:color="auto" w:fill="auto"/>
            <w:noWrap/>
            <w:vAlign w:val="bottom"/>
            <w:hideMark/>
          </w:tcPr>
          <w:p w14:paraId="2593B4D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ΜΑΥΡΩΤΑΣ ΓΕΩΡΓΙΟΣ</w:t>
            </w:r>
          </w:p>
        </w:tc>
        <w:tc>
          <w:tcPr>
            <w:tcW w:w="1404" w:type="dxa"/>
            <w:tcBorders>
              <w:top w:val="nil"/>
              <w:left w:val="nil"/>
              <w:bottom w:val="nil"/>
              <w:right w:val="nil"/>
            </w:tcBorders>
            <w:shd w:val="clear" w:color="auto" w:fill="auto"/>
            <w:noWrap/>
            <w:vAlign w:val="bottom"/>
            <w:hideMark/>
          </w:tcPr>
          <w:p w14:paraId="2593B4D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ΠΟΤΑΜΙ</w:t>
            </w:r>
          </w:p>
        </w:tc>
        <w:tc>
          <w:tcPr>
            <w:tcW w:w="662" w:type="dxa"/>
            <w:tcBorders>
              <w:top w:val="nil"/>
              <w:left w:val="nil"/>
              <w:bottom w:val="nil"/>
              <w:right w:val="nil"/>
            </w:tcBorders>
            <w:shd w:val="clear" w:color="auto" w:fill="auto"/>
            <w:noWrap/>
            <w:vAlign w:val="bottom"/>
            <w:hideMark/>
          </w:tcPr>
          <w:p w14:paraId="2593B4D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E4" w14:textId="77777777">
        <w:trPr>
          <w:trHeight w:val="300"/>
        </w:trPr>
        <w:tc>
          <w:tcPr>
            <w:tcW w:w="4374" w:type="dxa"/>
            <w:tcBorders>
              <w:top w:val="nil"/>
              <w:left w:val="nil"/>
              <w:bottom w:val="nil"/>
              <w:right w:val="nil"/>
            </w:tcBorders>
            <w:shd w:val="clear" w:color="auto" w:fill="auto"/>
            <w:noWrap/>
            <w:vAlign w:val="bottom"/>
            <w:hideMark/>
          </w:tcPr>
          <w:p w14:paraId="2593B4E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ΜΕΓΑΛΟΟΙΚΟΝΟΜΟΥ ΘΕΟΔΩΡΑ</w:t>
            </w:r>
          </w:p>
        </w:tc>
        <w:tc>
          <w:tcPr>
            <w:tcW w:w="1404" w:type="dxa"/>
            <w:tcBorders>
              <w:top w:val="nil"/>
              <w:left w:val="nil"/>
              <w:bottom w:val="nil"/>
              <w:right w:val="nil"/>
            </w:tcBorders>
            <w:shd w:val="clear" w:color="auto" w:fill="auto"/>
            <w:noWrap/>
            <w:vAlign w:val="bottom"/>
            <w:hideMark/>
          </w:tcPr>
          <w:p w14:paraId="2593B4E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E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E8" w14:textId="77777777">
        <w:trPr>
          <w:trHeight w:val="300"/>
        </w:trPr>
        <w:tc>
          <w:tcPr>
            <w:tcW w:w="4374" w:type="dxa"/>
            <w:tcBorders>
              <w:top w:val="nil"/>
              <w:left w:val="nil"/>
              <w:bottom w:val="nil"/>
              <w:right w:val="nil"/>
            </w:tcBorders>
            <w:shd w:val="clear" w:color="auto" w:fill="auto"/>
            <w:noWrap/>
            <w:vAlign w:val="bottom"/>
            <w:hideMark/>
          </w:tcPr>
          <w:p w14:paraId="2593B4E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ΜΕΪΚΟΠΟΥΛΟΣ ΑΛΕΞΑΝΔΡΟΣ</w:t>
            </w:r>
          </w:p>
        </w:tc>
        <w:tc>
          <w:tcPr>
            <w:tcW w:w="1404" w:type="dxa"/>
            <w:tcBorders>
              <w:top w:val="nil"/>
              <w:left w:val="nil"/>
              <w:bottom w:val="nil"/>
              <w:right w:val="nil"/>
            </w:tcBorders>
            <w:shd w:val="clear" w:color="auto" w:fill="auto"/>
            <w:noWrap/>
            <w:vAlign w:val="bottom"/>
            <w:hideMark/>
          </w:tcPr>
          <w:p w14:paraId="2593B4E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E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EC" w14:textId="77777777">
        <w:trPr>
          <w:trHeight w:val="300"/>
        </w:trPr>
        <w:tc>
          <w:tcPr>
            <w:tcW w:w="4374" w:type="dxa"/>
            <w:tcBorders>
              <w:top w:val="nil"/>
              <w:left w:val="nil"/>
              <w:bottom w:val="nil"/>
              <w:right w:val="nil"/>
            </w:tcBorders>
            <w:shd w:val="clear" w:color="auto" w:fill="auto"/>
            <w:noWrap/>
            <w:vAlign w:val="bottom"/>
            <w:hideMark/>
          </w:tcPr>
          <w:p w14:paraId="2593B4E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ΜΗΤΑΡΑΚΗΣ ΠΑΝΑΓΙΩΤΗΣ(ΝΟΤΗΣ)</w:t>
            </w:r>
          </w:p>
        </w:tc>
        <w:tc>
          <w:tcPr>
            <w:tcW w:w="1404" w:type="dxa"/>
            <w:tcBorders>
              <w:top w:val="nil"/>
              <w:left w:val="nil"/>
              <w:bottom w:val="nil"/>
              <w:right w:val="nil"/>
            </w:tcBorders>
            <w:shd w:val="clear" w:color="auto" w:fill="auto"/>
            <w:noWrap/>
            <w:vAlign w:val="bottom"/>
            <w:hideMark/>
          </w:tcPr>
          <w:p w14:paraId="2593B4E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4E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F0" w14:textId="77777777">
        <w:trPr>
          <w:trHeight w:val="300"/>
        </w:trPr>
        <w:tc>
          <w:tcPr>
            <w:tcW w:w="4374" w:type="dxa"/>
            <w:tcBorders>
              <w:top w:val="nil"/>
              <w:left w:val="nil"/>
              <w:bottom w:val="nil"/>
              <w:right w:val="nil"/>
            </w:tcBorders>
            <w:shd w:val="clear" w:color="auto" w:fill="auto"/>
            <w:noWrap/>
            <w:vAlign w:val="bottom"/>
            <w:hideMark/>
          </w:tcPr>
          <w:p w14:paraId="2593B4E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ΜΗΤΑΦΙΔΗΣ ΤΡΙΑΝΤΑΦΥΛΛΟΣ</w:t>
            </w:r>
          </w:p>
        </w:tc>
        <w:tc>
          <w:tcPr>
            <w:tcW w:w="1404" w:type="dxa"/>
            <w:tcBorders>
              <w:top w:val="nil"/>
              <w:left w:val="nil"/>
              <w:bottom w:val="nil"/>
              <w:right w:val="nil"/>
            </w:tcBorders>
            <w:shd w:val="clear" w:color="auto" w:fill="auto"/>
            <w:noWrap/>
            <w:vAlign w:val="bottom"/>
            <w:hideMark/>
          </w:tcPr>
          <w:p w14:paraId="2593B4E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E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F4" w14:textId="77777777">
        <w:trPr>
          <w:trHeight w:val="300"/>
        </w:trPr>
        <w:tc>
          <w:tcPr>
            <w:tcW w:w="4374" w:type="dxa"/>
            <w:tcBorders>
              <w:top w:val="nil"/>
              <w:left w:val="nil"/>
              <w:bottom w:val="nil"/>
              <w:right w:val="nil"/>
            </w:tcBorders>
            <w:shd w:val="clear" w:color="auto" w:fill="auto"/>
            <w:noWrap/>
            <w:vAlign w:val="bottom"/>
            <w:hideMark/>
          </w:tcPr>
          <w:p w14:paraId="2593B4F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ΜΙΧΑΗΛΙΔΗΣ ΑΝΔΡΕΑΣ</w:t>
            </w:r>
          </w:p>
        </w:tc>
        <w:tc>
          <w:tcPr>
            <w:tcW w:w="1404" w:type="dxa"/>
            <w:tcBorders>
              <w:top w:val="nil"/>
              <w:left w:val="nil"/>
              <w:bottom w:val="nil"/>
              <w:right w:val="nil"/>
            </w:tcBorders>
            <w:shd w:val="clear" w:color="auto" w:fill="auto"/>
            <w:noWrap/>
            <w:vAlign w:val="bottom"/>
            <w:hideMark/>
          </w:tcPr>
          <w:p w14:paraId="2593B4F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F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F8" w14:textId="77777777">
        <w:trPr>
          <w:trHeight w:val="300"/>
        </w:trPr>
        <w:tc>
          <w:tcPr>
            <w:tcW w:w="4374" w:type="dxa"/>
            <w:tcBorders>
              <w:top w:val="nil"/>
              <w:left w:val="nil"/>
              <w:bottom w:val="nil"/>
              <w:right w:val="nil"/>
            </w:tcBorders>
            <w:shd w:val="clear" w:color="auto" w:fill="auto"/>
            <w:noWrap/>
            <w:vAlign w:val="bottom"/>
            <w:hideMark/>
          </w:tcPr>
          <w:p w14:paraId="2593B4F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ΜΙΧΕΛΗΣ ΑΘΑΝΑΣΙΟΣ</w:t>
            </w:r>
          </w:p>
        </w:tc>
        <w:tc>
          <w:tcPr>
            <w:tcW w:w="1404" w:type="dxa"/>
            <w:tcBorders>
              <w:top w:val="nil"/>
              <w:left w:val="nil"/>
              <w:bottom w:val="nil"/>
              <w:right w:val="nil"/>
            </w:tcBorders>
            <w:shd w:val="clear" w:color="auto" w:fill="auto"/>
            <w:noWrap/>
            <w:vAlign w:val="bottom"/>
            <w:hideMark/>
          </w:tcPr>
          <w:p w14:paraId="2593B4F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F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4FC" w14:textId="77777777">
        <w:trPr>
          <w:trHeight w:val="300"/>
        </w:trPr>
        <w:tc>
          <w:tcPr>
            <w:tcW w:w="4374" w:type="dxa"/>
            <w:tcBorders>
              <w:top w:val="nil"/>
              <w:left w:val="nil"/>
              <w:bottom w:val="nil"/>
              <w:right w:val="nil"/>
            </w:tcBorders>
            <w:shd w:val="clear" w:color="auto" w:fill="auto"/>
            <w:noWrap/>
            <w:vAlign w:val="bottom"/>
            <w:hideMark/>
          </w:tcPr>
          <w:p w14:paraId="2593B4F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ΜΙΧΕΛΟΓΙΑΝΝΑΚΗΣ ΙΩΑΝΝΗΣ</w:t>
            </w:r>
          </w:p>
        </w:tc>
        <w:tc>
          <w:tcPr>
            <w:tcW w:w="1404" w:type="dxa"/>
            <w:tcBorders>
              <w:top w:val="nil"/>
              <w:left w:val="nil"/>
              <w:bottom w:val="nil"/>
              <w:right w:val="nil"/>
            </w:tcBorders>
            <w:shd w:val="clear" w:color="auto" w:fill="auto"/>
            <w:noWrap/>
            <w:vAlign w:val="bottom"/>
            <w:hideMark/>
          </w:tcPr>
          <w:p w14:paraId="2593B4F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F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00" w14:textId="77777777">
        <w:trPr>
          <w:trHeight w:val="300"/>
        </w:trPr>
        <w:tc>
          <w:tcPr>
            <w:tcW w:w="4374" w:type="dxa"/>
            <w:tcBorders>
              <w:top w:val="nil"/>
              <w:left w:val="nil"/>
              <w:bottom w:val="nil"/>
              <w:right w:val="nil"/>
            </w:tcBorders>
            <w:shd w:val="clear" w:color="auto" w:fill="auto"/>
            <w:noWrap/>
            <w:vAlign w:val="bottom"/>
            <w:hideMark/>
          </w:tcPr>
          <w:p w14:paraId="2593B4F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ΜΟΡΦΙΔΗΣ ΚΩΝΣΤΑΝΤΙΝΟΣ</w:t>
            </w:r>
          </w:p>
        </w:tc>
        <w:tc>
          <w:tcPr>
            <w:tcW w:w="1404" w:type="dxa"/>
            <w:tcBorders>
              <w:top w:val="nil"/>
              <w:left w:val="nil"/>
              <w:bottom w:val="nil"/>
              <w:right w:val="nil"/>
            </w:tcBorders>
            <w:shd w:val="clear" w:color="auto" w:fill="auto"/>
            <w:noWrap/>
            <w:vAlign w:val="bottom"/>
            <w:hideMark/>
          </w:tcPr>
          <w:p w14:paraId="2593B4F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4F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04" w14:textId="77777777">
        <w:trPr>
          <w:trHeight w:val="300"/>
        </w:trPr>
        <w:tc>
          <w:tcPr>
            <w:tcW w:w="4374" w:type="dxa"/>
            <w:tcBorders>
              <w:top w:val="nil"/>
              <w:left w:val="nil"/>
              <w:bottom w:val="nil"/>
              <w:right w:val="nil"/>
            </w:tcBorders>
            <w:shd w:val="clear" w:color="auto" w:fill="auto"/>
            <w:noWrap/>
            <w:vAlign w:val="bottom"/>
            <w:hideMark/>
          </w:tcPr>
          <w:p w14:paraId="2593B50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lastRenderedPageBreak/>
              <w:t>ΜΟΥΜΟΥΛΙΔΗΣ ΘΕΜΙΣΤΟΚΛΗΣ</w:t>
            </w:r>
          </w:p>
        </w:tc>
        <w:tc>
          <w:tcPr>
            <w:tcW w:w="1404" w:type="dxa"/>
            <w:tcBorders>
              <w:top w:val="nil"/>
              <w:left w:val="nil"/>
              <w:bottom w:val="nil"/>
              <w:right w:val="nil"/>
            </w:tcBorders>
            <w:shd w:val="clear" w:color="auto" w:fill="auto"/>
            <w:noWrap/>
            <w:vAlign w:val="bottom"/>
            <w:hideMark/>
          </w:tcPr>
          <w:p w14:paraId="2593B50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0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08" w14:textId="77777777">
        <w:trPr>
          <w:trHeight w:val="300"/>
        </w:trPr>
        <w:tc>
          <w:tcPr>
            <w:tcW w:w="4374" w:type="dxa"/>
            <w:tcBorders>
              <w:top w:val="nil"/>
              <w:left w:val="nil"/>
              <w:bottom w:val="nil"/>
              <w:right w:val="nil"/>
            </w:tcBorders>
            <w:shd w:val="clear" w:color="auto" w:fill="auto"/>
            <w:noWrap/>
            <w:vAlign w:val="bottom"/>
            <w:hideMark/>
          </w:tcPr>
          <w:p w14:paraId="2593B50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 xml:space="preserve">ΜΟΥΣΤΑΦΑ </w:t>
            </w:r>
            <w:proofErr w:type="spellStart"/>
            <w:r w:rsidRPr="0018417B">
              <w:rPr>
                <w:rFonts w:ascii="Calibri" w:eastAsia="Times New Roman" w:hAnsi="Calibri" w:cs="Times New Roman"/>
                <w:color w:val="000000"/>
                <w:sz w:val="22"/>
                <w:szCs w:val="22"/>
              </w:rPr>
              <w:t>ΜΟΥΣΤΑΦΑ</w:t>
            </w:r>
            <w:proofErr w:type="spellEnd"/>
          </w:p>
        </w:tc>
        <w:tc>
          <w:tcPr>
            <w:tcW w:w="1404" w:type="dxa"/>
            <w:tcBorders>
              <w:top w:val="nil"/>
              <w:left w:val="nil"/>
              <w:bottom w:val="nil"/>
              <w:right w:val="nil"/>
            </w:tcBorders>
            <w:shd w:val="clear" w:color="auto" w:fill="auto"/>
            <w:noWrap/>
            <w:vAlign w:val="bottom"/>
            <w:hideMark/>
          </w:tcPr>
          <w:p w14:paraId="2593B50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0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0C" w14:textId="77777777">
        <w:trPr>
          <w:trHeight w:val="300"/>
        </w:trPr>
        <w:tc>
          <w:tcPr>
            <w:tcW w:w="4374" w:type="dxa"/>
            <w:tcBorders>
              <w:top w:val="nil"/>
              <w:left w:val="nil"/>
              <w:bottom w:val="nil"/>
              <w:right w:val="nil"/>
            </w:tcBorders>
            <w:shd w:val="clear" w:color="auto" w:fill="auto"/>
            <w:noWrap/>
            <w:vAlign w:val="bottom"/>
            <w:hideMark/>
          </w:tcPr>
          <w:p w14:paraId="2593B50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ΜΠΑΛΑΟΥΡΑΣ ΓΕΡΑΣΙΜΟΣ(ΜΑΚΗΣ)</w:t>
            </w:r>
          </w:p>
        </w:tc>
        <w:tc>
          <w:tcPr>
            <w:tcW w:w="1404" w:type="dxa"/>
            <w:tcBorders>
              <w:top w:val="nil"/>
              <w:left w:val="nil"/>
              <w:bottom w:val="nil"/>
              <w:right w:val="nil"/>
            </w:tcBorders>
            <w:shd w:val="clear" w:color="auto" w:fill="auto"/>
            <w:noWrap/>
            <w:vAlign w:val="bottom"/>
            <w:hideMark/>
          </w:tcPr>
          <w:p w14:paraId="2593B50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0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10" w14:textId="77777777">
        <w:trPr>
          <w:trHeight w:val="300"/>
        </w:trPr>
        <w:tc>
          <w:tcPr>
            <w:tcW w:w="4374" w:type="dxa"/>
            <w:tcBorders>
              <w:top w:val="nil"/>
              <w:left w:val="nil"/>
              <w:bottom w:val="nil"/>
              <w:right w:val="nil"/>
            </w:tcBorders>
            <w:shd w:val="clear" w:color="auto" w:fill="auto"/>
            <w:noWrap/>
            <w:vAlign w:val="bottom"/>
            <w:hideMark/>
          </w:tcPr>
          <w:p w14:paraId="2593B50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ΜΠΑΛΑΦΑΣ ΙΩΑΝΝΗΣ</w:t>
            </w:r>
          </w:p>
        </w:tc>
        <w:tc>
          <w:tcPr>
            <w:tcW w:w="1404" w:type="dxa"/>
            <w:tcBorders>
              <w:top w:val="nil"/>
              <w:left w:val="nil"/>
              <w:bottom w:val="nil"/>
              <w:right w:val="nil"/>
            </w:tcBorders>
            <w:shd w:val="clear" w:color="auto" w:fill="auto"/>
            <w:noWrap/>
            <w:vAlign w:val="bottom"/>
            <w:hideMark/>
          </w:tcPr>
          <w:p w14:paraId="2593B50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0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14" w14:textId="77777777">
        <w:trPr>
          <w:trHeight w:val="300"/>
        </w:trPr>
        <w:tc>
          <w:tcPr>
            <w:tcW w:w="4374" w:type="dxa"/>
            <w:tcBorders>
              <w:top w:val="nil"/>
              <w:left w:val="nil"/>
              <w:bottom w:val="nil"/>
              <w:right w:val="nil"/>
            </w:tcBorders>
            <w:shd w:val="clear" w:color="auto" w:fill="auto"/>
            <w:noWrap/>
            <w:vAlign w:val="bottom"/>
            <w:hideMark/>
          </w:tcPr>
          <w:p w14:paraId="2593B51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ΜΠΑΛΛΗΣ ΣΥΜΕΩΝ(ΜΑΚΗΣ)</w:t>
            </w:r>
          </w:p>
        </w:tc>
        <w:tc>
          <w:tcPr>
            <w:tcW w:w="1404" w:type="dxa"/>
            <w:tcBorders>
              <w:top w:val="nil"/>
              <w:left w:val="nil"/>
              <w:bottom w:val="nil"/>
              <w:right w:val="nil"/>
            </w:tcBorders>
            <w:shd w:val="clear" w:color="auto" w:fill="auto"/>
            <w:noWrap/>
            <w:vAlign w:val="bottom"/>
            <w:hideMark/>
          </w:tcPr>
          <w:p w14:paraId="2593B51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1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518" w14:textId="77777777">
        <w:trPr>
          <w:trHeight w:val="300"/>
        </w:trPr>
        <w:tc>
          <w:tcPr>
            <w:tcW w:w="4374" w:type="dxa"/>
            <w:tcBorders>
              <w:top w:val="nil"/>
              <w:left w:val="nil"/>
              <w:bottom w:val="nil"/>
              <w:right w:val="nil"/>
            </w:tcBorders>
            <w:shd w:val="clear" w:color="auto" w:fill="auto"/>
            <w:noWrap/>
            <w:vAlign w:val="bottom"/>
            <w:hideMark/>
          </w:tcPr>
          <w:p w14:paraId="2593B51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 xml:space="preserve">ΜΠΑΛΤΑΣ </w:t>
            </w:r>
            <w:r w:rsidRPr="0018417B">
              <w:rPr>
                <w:rFonts w:ascii="Calibri" w:eastAsia="Times New Roman" w:hAnsi="Calibri" w:cs="Times New Roman"/>
                <w:color w:val="000000"/>
                <w:sz w:val="22"/>
                <w:szCs w:val="22"/>
              </w:rPr>
              <w:t>ΑΡΙΣΤΕΙΔΗΣ-ΝΙΚΟΛΑΟΣ-ΔΗΜΗΤΡΙΟΣ</w:t>
            </w:r>
          </w:p>
        </w:tc>
        <w:tc>
          <w:tcPr>
            <w:tcW w:w="1404" w:type="dxa"/>
            <w:tcBorders>
              <w:top w:val="nil"/>
              <w:left w:val="nil"/>
              <w:bottom w:val="nil"/>
              <w:right w:val="nil"/>
            </w:tcBorders>
            <w:shd w:val="clear" w:color="auto" w:fill="auto"/>
            <w:noWrap/>
            <w:vAlign w:val="bottom"/>
            <w:hideMark/>
          </w:tcPr>
          <w:p w14:paraId="2593B51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1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1C" w14:textId="77777777">
        <w:trPr>
          <w:trHeight w:val="300"/>
        </w:trPr>
        <w:tc>
          <w:tcPr>
            <w:tcW w:w="4374" w:type="dxa"/>
            <w:tcBorders>
              <w:top w:val="nil"/>
              <w:left w:val="nil"/>
              <w:bottom w:val="nil"/>
              <w:right w:val="nil"/>
            </w:tcBorders>
            <w:shd w:val="clear" w:color="auto" w:fill="auto"/>
            <w:noWrap/>
            <w:vAlign w:val="bottom"/>
            <w:hideMark/>
          </w:tcPr>
          <w:p w14:paraId="2593B51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ΜΠΑΛΩΜΕΝΑΚΗΣ ΑΝΤΩΝΗΣ</w:t>
            </w:r>
          </w:p>
        </w:tc>
        <w:tc>
          <w:tcPr>
            <w:tcW w:w="1404" w:type="dxa"/>
            <w:tcBorders>
              <w:top w:val="nil"/>
              <w:left w:val="nil"/>
              <w:bottom w:val="nil"/>
              <w:right w:val="nil"/>
            </w:tcBorders>
            <w:shd w:val="clear" w:color="auto" w:fill="auto"/>
            <w:noWrap/>
            <w:vAlign w:val="bottom"/>
            <w:hideMark/>
          </w:tcPr>
          <w:p w14:paraId="2593B51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1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20" w14:textId="77777777">
        <w:trPr>
          <w:trHeight w:val="300"/>
        </w:trPr>
        <w:tc>
          <w:tcPr>
            <w:tcW w:w="4374" w:type="dxa"/>
            <w:tcBorders>
              <w:top w:val="nil"/>
              <w:left w:val="nil"/>
              <w:bottom w:val="nil"/>
              <w:right w:val="nil"/>
            </w:tcBorders>
            <w:shd w:val="clear" w:color="auto" w:fill="auto"/>
            <w:noWrap/>
            <w:vAlign w:val="bottom"/>
            <w:hideMark/>
          </w:tcPr>
          <w:p w14:paraId="2593B51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ΜΠΑΡΓΙΩΤΑΣ ΚΩΝΣΤΑΝΤΙΝΟΣ</w:t>
            </w:r>
          </w:p>
        </w:tc>
        <w:tc>
          <w:tcPr>
            <w:tcW w:w="1404" w:type="dxa"/>
            <w:tcBorders>
              <w:top w:val="nil"/>
              <w:left w:val="nil"/>
              <w:bottom w:val="nil"/>
              <w:right w:val="nil"/>
            </w:tcBorders>
            <w:shd w:val="clear" w:color="auto" w:fill="auto"/>
            <w:noWrap/>
            <w:vAlign w:val="bottom"/>
            <w:hideMark/>
          </w:tcPr>
          <w:p w14:paraId="2593B51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51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24" w14:textId="77777777">
        <w:trPr>
          <w:trHeight w:val="300"/>
        </w:trPr>
        <w:tc>
          <w:tcPr>
            <w:tcW w:w="4374" w:type="dxa"/>
            <w:tcBorders>
              <w:top w:val="nil"/>
              <w:left w:val="nil"/>
              <w:bottom w:val="nil"/>
              <w:right w:val="nil"/>
            </w:tcBorders>
            <w:shd w:val="clear" w:color="auto" w:fill="auto"/>
            <w:noWrap/>
            <w:vAlign w:val="bottom"/>
            <w:hideMark/>
          </w:tcPr>
          <w:p w14:paraId="2593B52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ΜΠΑΡΚΑΣ ΚΩΝΣΤΑΝΤΙΝΟΣ</w:t>
            </w:r>
          </w:p>
        </w:tc>
        <w:tc>
          <w:tcPr>
            <w:tcW w:w="1404" w:type="dxa"/>
            <w:tcBorders>
              <w:top w:val="nil"/>
              <w:left w:val="nil"/>
              <w:bottom w:val="nil"/>
              <w:right w:val="nil"/>
            </w:tcBorders>
            <w:shd w:val="clear" w:color="auto" w:fill="auto"/>
            <w:noWrap/>
            <w:vAlign w:val="bottom"/>
            <w:hideMark/>
          </w:tcPr>
          <w:p w14:paraId="2593B52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2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28" w14:textId="77777777">
        <w:trPr>
          <w:trHeight w:val="300"/>
        </w:trPr>
        <w:tc>
          <w:tcPr>
            <w:tcW w:w="4374" w:type="dxa"/>
            <w:tcBorders>
              <w:top w:val="nil"/>
              <w:left w:val="nil"/>
              <w:bottom w:val="nil"/>
              <w:right w:val="nil"/>
            </w:tcBorders>
            <w:shd w:val="clear" w:color="auto" w:fill="auto"/>
            <w:noWrap/>
            <w:vAlign w:val="bottom"/>
            <w:hideMark/>
          </w:tcPr>
          <w:p w14:paraId="2593B52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ΜΠΟΛΑΡΗΣ ΜΑΡΚΟΣ</w:t>
            </w:r>
          </w:p>
        </w:tc>
        <w:tc>
          <w:tcPr>
            <w:tcW w:w="1404" w:type="dxa"/>
            <w:tcBorders>
              <w:top w:val="nil"/>
              <w:left w:val="nil"/>
              <w:bottom w:val="nil"/>
              <w:right w:val="nil"/>
            </w:tcBorders>
            <w:shd w:val="clear" w:color="auto" w:fill="auto"/>
            <w:noWrap/>
            <w:vAlign w:val="bottom"/>
            <w:hideMark/>
          </w:tcPr>
          <w:p w14:paraId="2593B52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2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52C" w14:textId="77777777">
        <w:trPr>
          <w:trHeight w:val="300"/>
        </w:trPr>
        <w:tc>
          <w:tcPr>
            <w:tcW w:w="4374" w:type="dxa"/>
            <w:tcBorders>
              <w:top w:val="nil"/>
              <w:left w:val="nil"/>
              <w:bottom w:val="nil"/>
              <w:right w:val="nil"/>
            </w:tcBorders>
            <w:shd w:val="clear" w:color="auto" w:fill="auto"/>
            <w:noWrap/>
            <w:vAlign w:val="bottom"/>
            <w:hideMark/>
          </w:tcPr>
          <w:p w14:paraId="2593B52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ΝΤΖΙΜΑΝΗΣ ΓΕΩΡΓΙΟΣ</w:t>
            </w:r>
          </w:p>
        </w:tc>
        <w:tc>
          <w:tcPr>
            <w:tcW w:w="1404" w:type="dxa"/>
            <w:tcBorders>
              <w:top w:val="nil"/>
              <w:left w:val="nil"/>
              <w:bottom w:val="nil"/>
              <w:right w:val="nil"/>
            </w:tcBorders>
            <w:shd w:val="clear" w:color="auto" w:fill="auto"/>
            <w:noWrap/>
            <w:vAlign w:val="bottom"/>
            <w:hideMark/>
          </w:tcPr>
          <w:p w14:paraId="2593B52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2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30" w14:textId="77777777">
        <w:trPr>
          <w:trHeight w:val="300"/>
        </w:trPr>
        <w:tc>
          <w:tcPr>
            <w:tcW w:w="4374" w:type="dxa"/>
            <w:tcBorders>
              <w:top w:val="nil"/>
              <w:left w:val="nil"/>
              <w:bottom w:val="nil"/>
              <w:right w:val="nil"/>
            </w:tcBorders>
            <w:shd w:val="clear" w:color="auto" w:fill="auto"/>
            <w:noWrap/>
            <w:vAlign w:val="bottom"/>
            <w:hideMark/>
          </w:tcPr>
          <w:p w14:paraId="2593B52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ΞΑΝΘΟΣ ΑΝΔΡΕΑΣ</w:t>
            </w:r>
          </w:p>
        </w:tc>
        <w:tc>
          <w:tcPr>
            <w:tcW w:w="1404" w:type="dxa"/>
            <w:tcBorders>
              <w:top w:val="nil"/>
              <w:left w:val="nil"/>
              <w:bottom w:val="nil"/>
              <w:right w:val="nil"/>
            </w:tcBorders>
            <w:shd w:val="clear" w:color="auto" w:fill="auto"/>
            <w:noWrap/>
            <w:vAlign w:val="bottom"/>
            <w:hideMark/>
          </w:tcPr>
          <w:p w14:paraId="2593B52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2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534" w14:textId="77777777">
        <w:trPr>
          <w:trHeight w:val="300"/>
        </w:trPr>
        <w:tc>
          <w:tcPr>
            <w:tcW w:w="4374" w:type="dxa"/>
            <w:tcBorders>
              <w:top w:val="nil"/>
              <w:left w:val="nil"/>
              <w:bottom w:val="nil"/>
              <w:right w:val="nil"/>
            </w:tcBorders>
            <w:shd w:val="clear" w:color="auto" w:fill="auto"/>
            <w:noWrap/>
            <w:vAlign w:val="bottom"/>
            <w:hideMark/>
          </w:tcPr>
          <w:p w14:paraId="2593B53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ΞΥΔΑΚΗΣ ΝΙΚΟΛΑΟΣ</w:t>
            </w:r>
          </w:p>
        </w:tc>
        <w:tc>
          <w:tcPr>
            <w:tcW w:w="1404" w:type="dxa"/>
            <w:tcBorders>
              <w:top w:val="nil"/>
              <w:left w:val="nil"/>
              <w:bottom w:val="nil"/>
              <w:right w:val="nil"/>
            </w:tcBorders>
            <w:shd w:val="clear" w:color="auto" w:fill="auto"/>
            <w:noWrap/>
            <w:vAlign w:val="bottom"/>
            <w:hideMark/>
          </w:tcPr>
          <w:p w14:paraId="2593B53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3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38" w14:textId="77777777">
        <w:trPr>
          <w:trHeight w:val="300"/>
        </w:trPr>
        <w:tc>
          <w:tcPr>
            <w:tcW w:w="4374" w:type="dxa"/>
            <w:tcBorders>
              <w:top w:val="nil"/>
              <w:left w:val="nil"/>
              <w:bottom w:val="nil"/>
              <w:right w:val="nil"/>
            </w:tcBorders>
            <w:shd w:val="clear" w:color="auto" w:fill="auto"/>
            <w:noWrap/>
            <w:vAlign w:val="bottom"/>
            <w:hideMark/>
          </w:tcPr>
          <w:p w14:paraId="2593B53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ΟΥΡΣΟΥΖΙΔΗΣ ΓΕΩΡΓΙΟΣ</w:t>
            </w:r>
          </w:p>
        </w:tc>
        <w:tc>
          <w:tcPr>
            <w:tcW w:w="1404" w:type="dxa"/>
            <w:tcBorders>
              <w:top w:val="nil"/>
              <w:left w:val="nil"/>
              <w:bottom w:val="nil"/>
              <w:right w:val="nil"/>
            </w:tcBorders>
            <w:shd w:val="clear" w:color="auto" w:fill="auto"/>
            <w:noWrap/>
            <w:vAlign w:val="bottom"/>
            <w:hideMark/>
          </w:tcPr>
          <w:p w14:paraId="2593B53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3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3C" w14:textId="77777777">
        <w:trPr>
          <w:trHeight w:val="300"/>
        </w:trPr>
        <w:tc>
          <w:tcPr>
            <w:tcW w:w="4374" w:type="dxa"/>
            <w:tcBorders>
              <w:top w:val="nil"/>
              <w:left w:val="nil"/>
              <w:bottom w:val="nil"/>
              <w:right w:val="nil"/>
            </w:tcBorders>
            <w:shd w:val="clear" w:color="auto" w:fill="auto"/>
            <w:noWrap/>
            <w:vAlign w:val="bottom"/>
            <w:hideMark/>
          </w:tcPr>
          <w:p w14:paraId="2593B53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ΠΑΛΛΗΣ ΓΕΩΡΓΙΟΣ</w:t>
            </w:r>
          </w:p>
        </w:tc>
        <w:tc>
          <w:tcPr>
            <w:tcW w:w="1404" w:type="dxa"/>
            <w:tcBorders>
              <w:top w:val="nil"/>
              <w:left w:val="nil"/>
              <w:bottom w:val="nil"/>
              <w:right w:val="nil"/>
            </w:tcBorders>
            <w:shd w:val="clear" w:color="auto" w:fill="auto"/>
            <w:noWrap/>
            <w:vAlign w:val="bottom"/>
            <w:hideMark/>
          </w:tcPr>
          <w:p w14:paraId="2593B53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3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40" w14:textId="77777777">
        <w:trPr>
          <w:trHeight w:val="300"/>
        </w:trPr>
        <w:tc>
          <w:tcPr>
            <w:tcW w:w="4374" w:type="dxa"/>
            <w:tcBorders>
              <w:top w:val="nil"/>
              <w:left w:val="nil"/>
              <w:bottom w:val="nil"/>
              <w:right w:val="nil"/>
            </w:tcBorders>
            <w:shd w:val="clear" w:color="auto" w:fill="auto"/>
            <w:noWrap/>
            <w:vAlign w:val="bottom"/>
            <w:hideMark/>
          </w:tcPr>
          <w:p w14:paraId="2593B53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ΠΑΝΑΓΙΩΤΟΠΟΥΛΟΣ ΝΙΚΟΛΑΟΣ</w:t>
            </w:r>
          </w:p>
        </w:tc>
        <w:tc>
          <w:tcPr>
            <w:tcW w:w="1404" w:type="dxa"/>
            <w:tcBorders>
              <w:top w:val="nil"/>
              <w:left w:val="nil"/>
              <w:bottom w:val="nil"/>
              <w:right w:val="nil"/>
            </w:tcBorders>
            <w:shd w:val="clear" w:color="auto" w:fill="auto"/>
            <w:noWrap/>
            <w:vAlign w:val="bottom"/>
            <w:hideMark/>
          </w:tcPr>
          <w:p w14:paraId="2593B53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53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44" w14:textId="77777777">
        <w:trPr>
          <w:trHeight w:val="300"/>
        </w:trPr>
        <w:tc>
          <w:tcPr>
            <w:tcW w:w="4374" w:type="dxa"/>
            <w:tcBorders>
              <w:top w:val="nil"/>
              <w:left w:val="nil"/>
              <w:bottom w:val="nil"/>
              <w:right w:val="nil"/>
            </w:tcBorders>
            <w:shd w:val="clear" w:color="auto" w:fill="auto"/>
            <w:noWrap/>
            <w:vAlign w:val="bottom"/>
            <w:hideMark/>
          </w:tcPr>
          <w:p w14:paraId="2593B54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ΠΑΝΑΓΟΥΛΗΣ ΕΥΣΤΑΘΙΟΣ(ΣΤΑΘΗΣ)</w:t>
            </w:r>
          </w:p>
        </w:tc>
        <w:tc>
          <w:tcPr>
            <w:tcW w:w="1404" w:type="dxa"/>
            <w:tcBorders>
              <w:top w:val="nil"/>
              <w:left w:val="nil"/>
              <w:bottom w:val="nil"/>
              <w:right w:val="nil"/>
            </w:tcBorders>
            <w:shd w:val="clear" w:color="auto" w:fill="auto"/>
            <w:noWrap/>
            <w:vAlign w:val="bottom"/>
            <w:hideMark/>
          </w:tcPr>
          <w:p w14:paraId="2593B54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ΑΝΕΞ.</w:t>
            </w:r>
          </w:p>
        </w:tc>
        <w:tc>
          <w:tcPr>
            <w:tcW w:w="662" w:type="dxa"/>
            <w:tcBorders>
              <w:top w:val="nil"/>
              <w:left w:val="nil"/>
              <w:bottom w:val="nil"/>
              <w:right w:val="nil"/>
            </w:tcBorders>
            <w:shd w:val="clear" w:color="auto" w:fill="auto"/>
            <w:noWrap/>
            <w:vAlign w:val="bottom"/>
            <w:hideMark/>
          </w:tcPr>
          <w:p w14:paraId="2593B54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48" w14:textId="77777777">
        <w:trPr>
          <w:trHeight w:val="300"/>
        </w:trPr>
        <w:tc>
          <w:tcPr>
            <w:tcW w:w="4374" w:type="dxa"/>
            <w:tcBorders>
              <w:top w:val="nil"/>
              <w:left w:val="nil"/>
              <w:bottom w:val="nil"/>
              <w:right w:val="nil"/>
            </w:tcBorders>
            <w:shd w:val="clear" w:color="auto" w:fill="auto"/>
            <w:noWrap/>
            <w:vAlign w:val="bottom"/>
            <w:hideMark/>
          </w:tcPr>
          <w:p w14:paraId="2593B54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ΠΑΝΤΖΑΣ ΓΕΩΡΓΙΟΣ</w:t>
            </w:r>
          </w:p>
        </w:tc>
        <w:tc>
          <w:tcPr>
            <w:tcW w:w="1404" w:type="dxa"/>
            <w:tcBorders>
              <w:top w:val="nil"/>
              <w:left w:val="nil"/>
              <w:bottom w:val="nil"/>
              <w:right w:val="nil"/>
            </w:tcBorders>
            <w:shd w:val="clear" w:color="auto" w:fill="auto"/>
            <w:noWrap/>
            <w:vAlign w:val="bottom"/>
            <w:hideMark/>
          </w:tcPr>
          <w:p w14:paraId="2593B54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4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4C" w14:textId="77777777">
        <w:trPr>
          <w:trHeight w:val="300"/>
        </w:trPr>
        <w:tc>
          <w:tcPr>
            <w:tcW w:w="4374" w:type="dxa"/>
            <w:tcBorders>
              <w:top w:val="nil"/>
              <w:left w:val="nil"/>
              <w:bottom w:val="nil"/>
              <w:right w:val="nil"/>
            </w:tcBorders>
            <w:shd w:val="clear" w:color="auto" w:fill="auto"/>
            <w:noWrap/>
            <w:vAlign w:val="bottom"/>
            <w:hideMark/>
          </w:tcPr>
          <w:p w14:paraId="2593B54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ΠΑΠΑΔΟΠΟΥΛΟΣ ΑΘΑΝΑΣΙΟΣ</w:t>
            </w:r>
          </w:p>
        </w:tc>
        <w:tc>
          <w:tcPr>
            <w:tcW w:w="1404" w:type="dxa"/>
            <w:tcBorders>
              <w:top w:val="nil"/>
              <w:left w:val="nil"/>
              <w:bottom w:val="nil"/>
              <w:right w:val="nil"/>
            </w:tcBorders>
            <w:shd w:val="clear" w:color="auto" w:fill="auto"/>
            <w:noWrap/>
            <w:vAlign w:val="bottom"/>
            <w:hideMark/>
          </w:tcPr>
          <w:p w14:paraId="2593B54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4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50" w14:textId="77777777">
        <w:trPr>
          <w:trHeight w:val="300"/>
        </w:trPr>
        <w:tc>
          <w:tcPr>
            <w:tcW w:w="4374" w:type="dxa"/>
            <w:tcBorders>
              <w:top w:val="nil"/>
              <w:left w:val="nil"/>
              <w:bottom w:val="nil"/>
              <w:right w:val="nil"/>
            </w:tcBorders>
            <w:shd w:val="clear" w:color="auto" w:fill="auto"/>
            <w:noWrap/>
            <w:vAlign w:val="bottom"/>
            <w:hideMark/>
          </w:tcPr>
          <w:p w14:paraId="2593B54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ΠΑΠΑΔΟΠΟΥΛΟΣ ΝΙΚΟΛΑΟΣ</w:t>
            </w:r>
          </w:p>
        </w:tc>
        <w:tc>
          <w:tcPr>
            <w:tcW w:w="1404" w:type="dxa"/>
            <w:tcBorders>
              <w:top w:val="nil"/>
              <w:left w:val="nil"/>
              <w:bottom w:val="nil"/>
              <w:right w:val="nil"/>
            </w:tcBorders>
            <w:shd w:val="clear" w:color="auto" w:fill="auto"/>
            <w:noWrap/>
            <w:vAlign w:val="bottom"/>
            <w:hideMark/>
          </w:tcPr>
          <w:p w14:paraId="2593B54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4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54" w14:textId="77777777">
        <w:trPr>
          <w:trHeight w:val="300"/>
        </w:trPr>
        <w:tc>
          <w:tcPr>
            <w:tcW w:w="4374" w:type="dxa"/>
            <w:tcBorders>
              <w:top w:val="nil"/>
              <w:left w:val="nil"/>
              <w:bottom w:val="nil"/>
              <w:right w:val="nil"/>
            </w:tcBorders>
            <w:shd w:val="clear" w:color="auto" w:fill="auto"/>
            <w:noWrap/>
            <w:vAlign w:val="bottom"/>
            <w:hideMark/>
          </w:tcPr>
          <w:p w14:paraId="2593B55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 xml:space="preserve">ΠΑΠΑΔΟΠΟΥΛΟΣ </w:t>
            </w:r>
            <w:r w:rsidRPr="0018417B">
              <w:rPr>
                <w:rFonts w:ascii="Calibri" w:eastAsia="Times New Roman" w:hAnsi="Calibri" w:cs="Times New Roman"/>
                <w:color w:val="000000"/>
                <w:sz w:val="22"/>
                <w:szCs w:val="22"/>
              </w:rPr>
              <w:t>ΧΡΙΣΤΟΦΟΡΟΣ</w:t>
            </w:r>
          </w:p>
        </w:tc>
        <w:tc>
          <w:tcPr>
            <w:tcW w:w="1404" w:type="dxa"/>
            <w:tcBorders>
              <w:top w:val="nil"/>
              <w:left w:val="nil"/>
              <w:bottom w:val="nil"/>
              <w:right w:val="nil"/>
            </w:tcBorders>
            <w:shd w:val="clear" w:color="auto" w:fill="auto"/>
            <w:noWrap/>
            <w:vAlign w:val="bottom"/>
            <w:hideMark/>
          </w:tcPr>
          <w:p w14:paraId="2593B55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5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58" w14:textId="77777777">
        <w:trPr>
          <w:trHeight w:val="300"/>
        </w:trPr>
        <w:tc>
          <w:tcPr>
            <w:tcW w:w="4374" w:type="dxa"/>
            <w:tcBorders>
              <w:top w:val="nil"/>
              <w:left w:val="nil"/>
              <w:bottom w:val="nil"/>
              <w:right w:val="nil"/>
            </w:tcBorders>
            <w:shd w:val="clear" w:color="auto" w:fill="auto"/>
            <w:noWrap/>
            <w:vAlign w:val="bottom"/>
            <w:hideMark/>
          </w:tcPr>
          <w:p w14:paraId="2593B55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ΠΑΠΑΗΛΙΟΥ ΓΕΩΡΓΙΟΣ</w:t>
            </w:r>
          </w:p>
        </w:tc>
        <w:tc>
          <w:tcPr>
            <w:tcW w:w="1404" w:type="dxa"/>
            <w:tcBorders>
              <w:top w:val="nil"/>
              <w:left w:val="nil"/>
              <w:bottom w:val="nil"/>
              <w:right w:val="nil"/>
            </w:tcBorders>
            <w:shd w:val="clear" w:color="auto" w:fill="auto"/>
            <w:noWrap/>
            <w:vAlign w:val="bottom"/>
            <w:hideMark/>
          </w:tcPr>
          <w:p w14:paraId="2593B55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5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55C" w14:textId="77777777">
        <w:trPr>
          <w:trHeight w:val="300"/>
        </w:trPr>
        <w:tc>
          <w:tcPr>
            <w:tcW w:w="4374" w:type="dxa"/>
            <w:tcBorders>
              <w:top w:val="nil"/>
              <w:left w:val="nil"/>
              <w:bottom w:val="nil"/>
              <w:right w:val="nil"/>
            </w:tcBorders>
            <w:shd w:val="clear" w:color="auto" w:fill="auto"/>
            <w:noWrap/>
            <w:vAlign w:val="bottom"/>
            <w:hideMark/>
          </w:tcPr>
          <w:p w14:paraId="2593B55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ΠΑΠΑΘΕΟΔΩΡΟΥ ΘΕΟΔΩΡΟΣ</w:t>
            </w:r>
          </w:p>
        </w:tc>
        <w:tc>
          <w:tcPr>
            <w:tcW w:w="1404" w:type="dxa"/>
            <w:tcBorders>
              <w:top w:val="nil"/>
              <w:left w:val="nil"/>
              <w:bottom w:val="nil"/>
              <w:right w:val="nil"/>
            </w:tcBorders>
            <w:shd w:val="clear" w:color="auto" w:fill="auto"/>
            <w:noWrap/>
            <w:vAlign w:val="bottom"/>
            <w:hideMark/>
          </w:tcPr>
          <w:p w14:paraId="2593B55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55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60" w14:textId="77777777">
        <w:trPr>
          <w:trHeight w:val="300"/>
        </w:trPr>
        <w:tc>
          <w:tcPr>
            <w:tcW w:w="4374" w:type="dxa"/>
            <w:tcBorders>
              <w:top w:val="nil"/>
              <w:left w:val="nil"/>
              <w:bottom w:val="nil"/>
              <w:right w:val="nil"/>
            </w:tcBorders>
            <w:shd w:val="clear" w:color="auto" w:fill="auto"/>
            <w:noWrap/>
            <w:vAlign w:val="bottom"/>
            <w:hideMark/>
          </w:tcPr>
          <w:p w14:paraId="2593B55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ΠΑΠΑΝΑΤΣΙΟΥ ΑΙΚΑΤΕΡΙΝΗ</w:t>
            </w:r>
          </w:p>
        </w:tc>
        <w:tc>
          <w:tcPr>
            <w:tcW w:w="1404" w:type="dxa"/>
            <w:tcBorders>
              <w:top w:val="nil"/>
              <w:left w:val="nil"/>
              <w:bottom w:val="nil"/>
              <w:right w:val="nil"/>
            </w:tcBorders>
            <w:shd w:val="clear" w:color="auto" w:fill="auto"/>
            <w:noWrap/>
            <w:vAlign w:val="bottom"/>
            <w:hideMark/>
          </w:tcPr>
          <w:p w14:paraId="2593B55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5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64" w14:textId="77777777">
        <w:trPr>
          <w:trHeight w:val="300"/>
        </w:trPr>
        <w:tc>
          <w:tcPr>
            <w:tcW w:w="4374" w:type="dxa"/>
            <w:tcBorders>
              <w:top w:val="nil"/>
              <w:left w:val="nil"/>
              <w:bottom w:val="nil"/>
              <w:right w:val="nil"/>
            </w:tcBorders>
            <w:shd w:val="clear" w:color="auto" w:fill="auto"/>
            <w:noWrap/>
            <w:vAlign w:val="bottom"/>
            <w:hideMark/>
          </w:tcPr>
          <w:p w14:paraId="2593B56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ΠΑΠΑΧΡΙΣΤΟΠΟΥΛΟΣ ΑΘΑΝΑΣΙΟΣ</w:t>
            </w:r>
          </w:p>
        </w:tc>
        <w:tc>
          <w:tcPr>
            <w:tcW w:w="1404" w:type="dxa"/>
            <w:tcBorders>
              <w:top w:val="nil"/>
              <w:left w:val="nil"/>
              <w:bottom w:val="nil"/>
              <w:right w:val="nil"/>
            </w:tcBorders>
            <w:shd w:val="clear" w:color="auto" w:fill="auto"/>
            <w:noWrap/>
            <w:vAlign w:val="bottom"/>
            <w:hideMark/>
          </w:tcPr>
          <w:p w14:paraId="2593B56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ΑΝ.ΕΛ</w:t>
            </w:r>
          </w:p>
        </w:tc>
        <w:tc>
          <w:tcPr>
            <w:tcW w:w="662" w:type="dxa"/>
            <w:tcBorders>
              <w:top w:val="nil"/>
              <w:left w:val="nil"/>
              <w:bottom w:val="nil"/>
              <w:right w:val="nil"/>
            </w:tcBorders>
            <w:shd w:val="clear" w:color="auto" w:fill="auto"/>
            <w:noWrap/>
            <w:vAlign w:val="bottom"/>
            <w:hideMark/>
          </w:tcPr>
          <w:p w14:paraId="2593B56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68" w14:textId="77777777">
        <w:trPr>
          <w:trHeight w:val="300"/>
        </w:trPr>
        <w:tc>
          <w:tcPr>
            <w:tcW w:w="4374" w:type="dxa"/>
            <w:tcBorders>
              <w:top w:val="nil"/>
              <w:left w:val="nil"/>
              <w:bottom w:val="nil"/>
              <w:right w:val="nil"/>
            </w:tcBorders>
            <w:shd w:val="clear" w:color="auto" w:fill="auto"/>
            <w:noWrap/>
            <w:vAlign w:val="bottom"/>
            <w:hideMark/>
          </w:tcPr>
          <w:p w14:paraId="2593B56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ΠΑΡΑΣΚΕΥΟΠΟΥΛΟΣ ΝΙΚΟΛΑΟΣ</w:t>
            </w:r>
          </w:p>
        </w:tc>
        <w:tc>
          <w:tcPr>
            <w:tcW w:w="1404" w:type="dxa"/>
            <w:tcBorders>
              <w:top w:val="nil"/>
              <w:left w:val="nil"/>
              <w:bottom w:val="nil"/>
              <w:right w:val="nil"/>
            </w:tcBorders>
            <w:shd w:val="clear" w:color="auto" w:fill="auto"/>
            <w:noWrap/>
            <w:vAlign w:val="bottom"/>
            <w:hideMark/>
          </w:tcPr>
          <w:p w14:paraId="2593B56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6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6C" w14:textId="77777777">
        <w:trPr>
          <w:trHeight w:val="300"/>
        </w:trPr>
        <w:tc>
          <w:tcPr>
            <w:tcW w:w="4374" w:type="dxa"/>
            <w:tcBorders>
              <w:top w:val="nil"/>
              <w:left w:val="nil"/>
              <w:bottom w:val="nil"/>
              <w:right w:val="nil"/>
            </w:tcBorders>
            <w:shd w:val="clear" w:color="auto" w:fill="auto"/>
            <w:noWrap/>
            <w:vAlign w:val="bottom"/>
            <w:hideMark/>
          </w:tcPr>
          <w:p w14:paraId="2593B56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ΠΑΡΑΣΤΑΤΙΔΗΣ ΘΕΟΔΩΡΟΣ</w:t>
            </w:r>
          </w:p>
        </w:tc>
        <w:tc>
          <w:tcPr>
            <w:tcW w:w="1404" w:type="dxa"/>
            <w:tcBorders>
              <w:top w:val="nil"/>
              <w:left w:val="nil"/>
              <w:bottom w:val="nil"/>
              <w:right w:val="nil"/>
            </w:tcBorders>
            <w:shd w:val="clear" w:color="auto" w:fill="auto"/>
            <w:noWrap/>
            <w:vAlign w:val="bottom"/>
            <w:hideMark/>
          </w:tcPr>
          <w:p w14:paraId="2593B56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6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70" w14:textId="77777777">
        <w:trPr>
          <w:trHeight w:val="300"/>
        </w:trPr>
        <w:tc>
          <w:tcPr>
            <w:tcW w:w="4374" w:type="dxa"/>
            <w:tcBorders>
              <w:top w:val="nil"/>
              <w:left w:val="nil"/>
              <w:bottom w:val="nil"/>
              <w:right w:val="nil"/>
            </w:tcBorders>
            <w:shd w:val="clear" w:color="auto" w:fill="auto"/>
            <w:noWrap/>
            <w:vAlign w:val="bottom"/>
            <w:hideMark/>
          </w:tcPr>
          <w:p w14:paraId="2593B56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ΠΑΥΛΙΔΗΣ ΚΩΝΣΤΑΝΤΙΝΟΣ</w:t>
            </w:r>
          </w:p>
        </w:tc>
        <w:tc>
          <w:tcPr>
            <w:tcW w:w="1404" w:type="dxa"/>
            <w:tcBorders>
              <w:top w:val="nil"/>
              <w:left w:val="nil"/>
              <w:bottom w:val="nil"/>
              <w:right w:val="nil"/>
            </w:tcBorders>
            <w:shd w:val="clear" w:color="auto" w:fill="auto"/>
            <w:noWrap/>
            <w:vAlign w:val="bottom"/>
            <w:hideMark/>
          </w:tcPr>
          <w:p w14:paraId="2593B56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6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74" w14:textId="77777777">
        <w:trPr>
          <w:trHeight w:val="300"/>
        </w:trPr>
        <w:tc>
          <w:tcPr>
            <w:tcW w:w="4374" w:type="dxa"/>
            <w:tcBorders>
              <w:top w:val="nil"/>
              <w:left w:val="nil"/>
              <w:bottom w:val="nil"/>
              <w:right w:val="nil"/>
            </w:tcBorders>
            <w:shd w:val="clear" w:color="auto" w:fill="auto"/>
            <w:noWrap/>
            <w:vAlign w:val="bottom"/>
            <w:hideMark/>
          </w:tcPr>
          <w:p w14:paraId="2593B57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ΠΛΑΚΙΩΤΑΚΗΣ ΙΩΑΝΝΗΣ</w:t>
            </w:r>
          </w:p>
        </w:tc>
        <w:tc>
          <w:tcPr>
            <w:tcW w:w="1404" w:type="dxa"/>
            <w:tcBorders>
              <w:top w:val="nil"/>
              <w:left w:val="nil"/>
              <w:bottom w:val="nil"/>
              <w:right w:val="nil"/>
            </w:tcBorders>
            <w:shd w:val="clear" w:color="auto" w:fill="auto"/>
            <w:noWrap/>
            <w:vAlign w:val="bottom"/>
            <w:hideMark/>
          </w:tcPr>
          <w:p w14:paraId="2593B57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57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78" w14:textId="77777777">
        <w:trPr>
          <w:trHeight w:val="300"/>
        </w:trPr>
        <w:tc>
          <w:tcPr>
            <w:tcW w:w="4374" w:type="dxa"/>
            <w:tcBorders>
              <w:top w:val="nil"/>
              <w:left w:val="nil"/>
              <w:bottom w:val="nil"/>
              <w:right w:val="nil"/>
            </w:tcBorders>
            <w:shd w:val="clear" w:color="auto" w:fill="auto"/>
            <w:noWrap/>
            <w:vAlign w:val="bottom"/>
            <w:hideMark/>
          </w:tcPr>
          <w:p w14:paraId="2593B57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ΠΟΛΑΚΗΣ ΠΑΥΛΟΣ</w:t>
            </w:r>
          </w:p>
        </w:tc>
        <w:tc>
          <w:tcPr>
            <w:tcW w:w="1404" w:type="dxa"/>
            <w:tcBorders>
              <w:top w:val="nil"/>
              <w:left w:val="nil"/>
              <w:bottom w:val="nil"/>
              <w:right w:val="nil"/>
            </w:tcBorders>
            <w:shd w:val="clear" w:color="auto" w:fill="auto"/>
            <w:noWrap/>
            <w:vAlign w:val="bottom"/>
            <w:hideMark/>
          </w:tcPr>
          <w:p w14:paraId="2593B57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7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7C" w14:textId="77777777">
        <w:trPr>
          <w:trHeight w:val="300"/>
        </w:trPr>
        <w:tc>
          <w:tcPr>
            <w:tcW w:w="4374" w:type="dxa"/>
            <w:tcBorders>
              <w:top w:val="nil"/>
              <w:left w:val="nil"/>
              <w:bottom w:val="nil"/>
              <w:right w:val="nil"/>
            </w:tcBorders>
            <w:shd w:val="clear" w:color="auto" w:fill="auto"/>
            <w:noWrap/>
            <w:vAlign w:val="bottom"/>
            <w:hideMark/>
          </w:tcPr>
          <w:p w14:paraId="2593B57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ΠΡΑΤΣΟΛΗΣ ΑΝΑΣΤΑΣΙΟΣ(ΤΑΣΟΣ)</w:t>
            </w:r>
          </w:p>
        </w:tc>
        <w:tc>
          <w:tcPr>
            <w:tcW w:w="1404" w:type="dxa"/>
            <w:tcBorders>
              <w:top w:val="nil"/>
              <w:left w:val="nil"/>
              <w:bottom w:val="nil"/>
              <w:right w:val="nil"/>
            </w:tcBorders>
            <w:shd w:val="clear" w:color="auto" w:fill="auto"/>
            <w:noWrap/>
            <w:vAlign w:val="bottom"/>
            <w:hideMark/>
          </w:tcPr>
          <w:p w14:paraId="2593B57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7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80" w14:textId="77777777">
        <w:trPr>
          <w:trHeight w:val="300"/>
        </w:trPr>
        <w:tc>
          <w:tcPr>
            <w:tcW w:w="4374" w:type="dxa"/>
            <w:tcBorders>
              <w:top w:val="nil"/>
              <w:left w:val="nil"/>
              <w:bottom w:val="nil"/>
              <w:right w:val="nil"/>
            </w:tcBorders>
            <w:shd w:val="clear" w:color="auto" w:fill="auto"/>
            <w:noWrap/>
            <w:vAlign w:val="bottom"/>
            <w:hideMark/>
          </w:tcPr>
          <w:p w14:paraId="2593B57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ΡΙΖΟΣ ΔΗΜΗΤΡΙΟΣ</w:t>
            </w:r>
          </w:p>
        </w:tc>
        <w:tc>
          <w:tcPr>
            <w:tcW w:w="1404" w:type="dxa"/>
            <w:tcBorders>
              <w:top w:val="nil"/>
              <w:left w:val="nil"/>
              <w:bottom w:val="nil"/>
              <w:right w:val="nil"/>
            </w:tcBorders>
            <w:shd w:val="clear" w:color="auto" w:fill="auto"/>
            <w:noWrap/>
            <w:vAlign w:val="bottom"/>
            <w:hideMark/>
          </w:tcPr>
          <w:p w14:paraId="2593B57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7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84" w14:textId="77777777">
        <w:trPr>
          <w:trHeight w:val="300"/>
        </w:trPr>
        <w:tc>
          <w:tcPr>
            <w:tcW w:w="4374" w:type="dxa"/>
            <w:tcBorders>
              <w:top w:val="nil"/>
              <w:left w:val="nil"/>
              <w:bottom w:val="nil"/>
              <w:right w:val="nil"/>
            </w:tcBorders>
            <w:shd w:val="clear" w:color="auto" w:fill="auto"/>
            <w:noWrap/>
            <w:vAlign w:val="bottom"/>
            <w:hideMark/>
          </w:tcPr>
          <w:p w14:paraId="2593B58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ΡΙΖΟΥΛΗΣ ΑΝΔΡΕΑΣ</w:t>
            </w:r>
          </w:p>
        </w:tc>
        <w:tc>
          <w:tcPr>
            <w:tcW w:w="1404" w:type="dxa"/>
            <w:tcBorders>
              <w:top w:val="nil"/>
              <w:left w:val="nil"/>
              <w:bottom w:val="nil"/>
              <w:right w:val="nil"/>
            </w:tcBorders>
            <w:shd w:val="clear" w:color="auto" w:fill="auto"/>
            <w:noWrap/>
            <w:vAlign w:val="bottom"/>
            <w:hideMark/>
          </w:tcPr>
          <w:p w14:paraId="2593B58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8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88" w14:textId="77777777">
        <w:trPr>
          <w:trHeight w:val="300"/>
        </w:trPr>
        <w:tc>
          <w:tcPr>
            <w:tcW w:w="4374" w:type="dxa"/>
            <w:tcBorders>
              <w:top w:val="nil"/>
              <w:left w:val="nil"/>
              <w:bottom w:val="nil"/>
              <w:right w:val="nil"/>
            </w:tcBorders>
            <w:shd w:val="clear" w:color="auto" w:fill="auto"/>
            <w:noWrap/>
            <w:vAlign w:val="bottom"/>
            <w:hideMark/>
          </w:tcPr>
          <w:p w14:paraId="2593B58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ΣΑΝΤΟΡΙΝΙΟΣ ΝΕΚΤΑΡΙΟΣ</w:t>
            </w:r>
          </w:p>
        </w:tc>
        <w:tc>
          <w:tcPr>
            <w:tcW w:w="1404" w:type="dxa"/>
            <w:tcBorders>
              <w:top w:val="nil"/>
              <w:left w:val="nil"/>
              <w:bottom w:val="nil"/>
              <w:right w:val="nil"/>
            </w:tcBorders>
            <w:shd w:val="clear" w:color="auto" w:fill="auto"/>
            <w:noWrap/>
            <w:vAlign w:val="bottom"/>
            <w:hideMark/>
          </w:tcPr>
          <w:p w14:paraId="2593B58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8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8C" w14:textId="77777777">
        <w:trPr>
          <w:trHeight w:val="300"/>
        </w:trPr>
        <w:tc>
          <w:tcPr>
            <w:tcW w:w="4374" w:type="dxa"/>
            <w:tcBorders>
              <w:top w:val="nil"/>
              <w:left w:val="nil"/>
              <w:bottom w:val="nil"/>
              <w:right w:val="nil"/>
            </w:tcBorders>
            <w:shd w:val="clear" w:color="auto" w:fill="auto"/>
            <w:noWrap/>
            <w:vAlign w:val="bottom"/>
            <w:hideMark/>
          </w:tcPr>
          <w:p w14:paraId="2593B58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ΣΑΡΑΚΙΩΤΗΣ ΙΩΑΝΝΗΣ</w:t>
            </w:r>
          </w:p>
        </w:tc>
        <w:tc>
          <w:tcPr>
            <w:tcW w:w="1404" w:type="dxa"/>
            <w:tcBorders>
              <w:top w:val="nil"/>
              <w:left w:val="nil"/>
              <w:bottom w:val="nil"/>
              <w:right w:val="nil"/>
            </w:tcBorders>
            <w:shd w:val="clear" w:color="auto" w:fill="auto"/>
            <w:noWrap/>
            <w:vAlign w:val="bottom"/>
            <w:hideMark/>
          </w:tcPr>
          <w:p w14:paraId="2593B58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8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90" w14:textId="77777777">
        <w:trPr>
          <w:trHeight w:val="300"/>
        </w:trPr>
        <w:tc>
          <w:tcPr>
            <w:tcW w:w="4374" w:type="dxa"/>
            <w:tcBorders>
              <w:top w:val="nil"/>
              <w:left w:val="nil"/>
              <w:bottom w:val="nil"/>
              <w:right w:val="nil"/>
            </w:tcBorders>
            <w:shd w:val="clear" w:color="auto" w:fill="auto"/>
            <w:noWrap/>
            <w:vAlign w:val="bottom"/>
            <w:hideMark/>
          </w:tcPr>
          <w:p w14:paraId="2593B58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ΣΑΡΙΔΗΣ ΙΩΑΝΝΗΣ</w:t>
            </w:r>
          </w:p>
        </w:tc>
        <w:tc>
          <w:tcPr>
            <w:tcW w:w="1404" w:type="dxa"/>
            <w:tcBorders>
              <w:top w:val="nil"/>
              <w:left w:val="nil"/>
              <w:bottom w:val="nil"/>
              <w:right w:val="nil"/>
            </w:tcBorders>
            <w:shd w:val="clear" w:color="auto" w:fill="auto"/>
            <w:noWrap/>
            <w:vAlign w:val="bottom"/>
            <w:hideMark/>
          </w:tcPr>
          <w:p w14:paraId="2593B58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 xml:space="preserve">ΕΝ. </w:t>
            </w:r>
            <w:r w:rsidRPr="0018417B">
              <w:rPr>
                <w:rFonts w:ascii="Calibri" w:eastAsia="Times New Roman" w:hAnsi="Calibri" w:cs="Times New Roman"/>
                <w:color w:val="000000"/>
                <w:sz w:val="22"/>
                <w:szCs w:val="22"/>
              </w:rPr>
              <w:t>ΚΕΝΤΡΩΩΝ</w:t>
            </w:r>
          </w:p>
        </w:tc>
        <w:tc>
          <w:tcPr>
            <w:tcW w:w="662" w:type="dxa"/>
            <w:tcBorders>
              <w:top w:val="nil"/>
              <w:left w:val="nil"/>
              <w:bottom w:val="nil"/>
              <w:right w:val="nil"/>
            </w:tcBorders>
            <w:shd w:val="clear" w:color="auto" w:fill="auto"/>
            <w:noWrap/>
            <w:vAlign w:val="bottom"/>
            <w:hideMark/>
          </w:tcPr>
          <w:p w14:paraId="2593B58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94" w14:textId="77777777">
        <w:trPr>
          <w:trHeight w:val="300"/>
        </w:trPr>
        <w:tc>
          <w:tcPr>
            <w:tcW w:w="4374" w:type="dxa"/>
            <w:tcBorders>
              <w:top w:val="nil"/>
              <w:left w:val="nil"/>
              <w:bottom w:val="nil"/>
              <w:right w:val="nil"/>
            </w:tcBorders>
            <w:shd w:val="clear" w:color="auto" w:fill="auto"/>
            <w:noWrap/>
            <w:vAlign w:val="bottom"/>
            <w:hideMark/>
          </w:tcPr>
          <w:p w14:paraId="2593B59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ΣΕΒΑΣΤΑΚΗΣ ΔΗΜΗΤΡΙΟΣ</w:t>
            </w:r>
          </w:p>
        </w:tc>
        <w:tc>
          <w:tcPr>
            <w:tcW w:w="1404" w:type="dxa"/>
            <w:tcBorders>
              <w:top w:val="nil"/>
              <w:left w:val="nil"/>
              <w:bottom w:val="nil"/>
              <w:right w:val="nil"/>
            </w:tcBorders>
            <w:shd w:val="clear" w:color="auto" w:fill="auto"/>
            <w:noWrap/>
            <w:vAlign w:val="bottom"/>
            <w:hideMark/>
          </w:tcPr>
          <w:p w14:paraId="2593B59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9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98" w14:textId="77777777">
        <w:trPr>
          <w:trHeight w:val="300"/>
        </w:trPr>
        <w:tc>
          <w:tcPr>
            <w:tcW w:w="4374" w:type="dxa"/>
            <w:tcBorders>
              <w:top w:val="nil"/>
              <w:left w:val="nil"/>
              <w:bottom w:val="nil"/>
              <w:right w:val="nil"/>
            </w:tcBorders>
            <w:shd w:val="clear" w:color="auto" w:fill="auto"/>
            <w:noWrap/>
            <w:vAlign w:val="bottom"/>
            <w:hideMark/>
          </w:tcPr>
          <w:p w14:paraId="2593B59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ΣΕΛΤΣΑΣ ΚΩΝΣΤΑΝΤΙΝΟΣ</w:t>
            </w:r>
          </w:p>
        </w:tc>
        <w:tc>
          <w:tcPr>
            <w:tcW w:w="1404" w:type="dxa"/>
            <w:tcBorders>
              <w:top w:val="nil"/>
              <w:left w:val="nil"/>
              <w:bottom w:val="nil"/>
              <w:right w:val="nil"/>
            </w:tcBorders>
            <w:shd w:val="clear" w:color="auto" w:fill="auto"/>
            <w:noWrap/>
            <w:vAlign w:val="bottom"/>
            <w:hideMark/>
          </w:tcPr>
          <w:p w14:paraId="2593B59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9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9C" w14:textId="77777777">
        <w:trPr>
          <w:trHeight w:val="300"/>
        </w:trPr>
        <w:tc>
          <w:tcPr>
            <w:tcW w:w="4374" w:type="dxa"/>
            <w:tcBorders>
              <w:top w:val="nil"/>
              <w:left w:val="nil"/>
              <w:bottom w:val="nil"/>
              <w:right w:val="nil"/>
            </w:tcBorders>
            <w:shd w:val="clear" w:color="auto" w:fill="auto"/>
            <w:noWrap/>
            <w:vAlign w:val="bottom"/>
            <w:hideMark/>
          </w:tcPr>
          <w:p w14:paraId="2593B59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ΣΗΦΑΚΗΣ ΙΩΑΝΝΗΣ</w:t>
            </w:r>
          </w:p>
        </w:tc>
        <w:tc>
          <w:tcPr>
            <w:tcW w:w="1404" w:type="dxa"/>
            <w:tcBorders>
              <w:top w:val="nil"/>
              <w:left w:val="nil"/>
              <w:bottom w:val="nil"/>
              <w:right w:val="nil"/>
            </w:tcBorders>
            <w:shd w:val="clear" w:color="auto" w:fill="auto"/>
            <w:noWrap/>
            <w:vAlign w:val="bottom"/>
            <w:hideMark/>
          </w:tcPr>
          <w:p w14:paraId="2593B59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9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A0" w14:textId="77777777">
        <w:trPr>
          <w:trHeight w:val="300"/>
        </w:trPr>
        <w:tc>
          <w:tcPr>
            <w:tcW w:w="4374" w:type="dxa"/>
            <w:tcBorders>
              <w:top w:val="nil"/>
              <w:left w:val="nil"/>
              <w:bottom w:val="nil"/>
              <w:right w:val="nil"/>
            </w:tcBorders>
            <w:shd w:val="clear" w:color="auto" w:fill="auto"/>
            <w:noWrap/>
            <w:vAlign w:val="bottom"/>
            <w:hideMark/>
          </w:tcPr>
          <w:p w14:paraId="2593B59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ΣΙΜΟΡΕΛΗΣ ΧΡΗΣΤΟΣ</w:t>
            </w:r>
          </w:p>
        </w:tc>
        <w:tc>
          <w:tcPr>
            <w:tcW w:w="1404" w:type="dxa"/>
            <w:tcBorders>
              <w:top w:val="nil"/>
              <w:left w:val="nil"/>
              <w:bottom w:val="nil"/>
              <w:right w:val="nil"/>
            </w:tcBorders>
            <w:shd w:val="clear" w:color="auto" w:fill="auto"/>
            <w:noWrap/>
            <w:vAlign w:val="bottom"/>
            <w:hideMark/>
          </w:tcPr>
          <w:p w14:paraId="2593B59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9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A4" w14:textId="77777777">
        <w:trPr>
          <w:trHeight w:val="300"/>
        </w:trPr>
        <w:tc>
          <w:tcPr>
            <w:tcW w:w="4374" w:type="dxa"/>
            <w:tcBorders>
              <w:top w:val="nil"/>
              <w:left w:val="nil"/>
              <w:bottom w:val="nil"/>
              <w:right w:val="nil"/>
            </w:tcBorders>
            <w:shd w:val="clear" w:color="auto" w:fill="auto"/>
            <w:noWrap/>
            <w:vAlign w:val="bottom"/>
            <w:hideMark/>
          </w:tcPr>
          <w:p w14:paraId="2593B5A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ΣΚΟΥΡΛΕΤΗΣ ΠΑΝΑΓΙΩΤΗΣ(ΠΑΝΟΣ)</w:t>
            </w:r>
          </w:p>
        </w:tc>
        <w:tc>
          <w:tcPr>
            <w:tcW w:w="1404" w:type="dxa"/>
            <w:tcBorders>
              <w:top w:val="nil"/>
              <w:left w:val="nil"/>
              <w:bottom w:val="nil"/>
              <w:right w:val="nil"/>
            </w:tcBorders>
            <w:shd w:val="clear" w:color="auto" w:fill="auto"/>
            <w:noWrap/>
            <w:vAlign w:val="bottom"/>
            <w:hideMark/>
          </w:tcPr>
          <w:p w14:paraId="2593B5A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A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A8" w14:textId="77777777">
        <w:trPr>
          <w:trHeight w:val="300"/>
        </w:trPr>
        <w:tc>
          <w:tcPr>
            <w:tcW w:w="4374" w:type="dxa"/>
            <w:tcBorders>
              <w:top w:val="nil"/>
              <w:left w:val="nil"/>
              <w:bottom w:val="nil"/>
              <w:right w:val="nil"/>
            </w:tcBorders>
            <w:shd w:val="clear" w:color="auto" w:fill="auto"/>
            <w:noWrap/>
            <w:vAlign w:val="bottom"/>
            <w:hideMark/>
          </w:tcPr>
          <w:p w14:paraId="2593B5A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lastRenderedPageBreak/>
              <w:t>ΣΚΟΥΡΟΛΙΑΚΟΣ ΠΑΝΑΓΙΩΤΗΣ(ΠΑΝΟΣ)</w:t>
            </w:r>
          </w:p>
        </w:tc>
        <w:tc>
          <w:tcPr>
            <w:tcW w:w="1404" w:type="dxa"/>
            <w:tcBorders>
              <w:top w:val="nil"/>
              <w:left w:val="nil"/>
              <w:bottom w:val="nil"/>
              <w:right w:val="nil"/>
            </w:tcBorders>
            <w:shd w:val="clear" w:color="auto" w:fill="auto"/>
            <w:noWrap/>
            <w:vAlign w:val="bottom"/>
            <w:hideMark/>
          </w:tcPr>
          <w:p w14:paraId="2593B5A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A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AC" w14:textId="77777777">
        <w:trPr>
          <w:trHeight w:val="300"/>
        </w:trPr>
        <w:tc>
          <w:tcPr>
            <w:tcW w:w="4374" w:type="dxa"/>
            <w:tcBorders>
              <w:top w:val="nil"/>
              <w:left w:val="nil"/>
              <w:bottom w:val="nil"/>
              <w:right w:val="nil"/>
            </w:tcBorders>
            <w:shd w:val="clear" w:color="auto" w:fill="auto"/>
            <w:noWrap/>
            <w:vAlign w:val="bottom"/>
            <w:hideMark/>
          </w:tcPr>
          <w:p w14:paraId="2593B5A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ΣΚΟΥΦΑ ΕΛΙΣΣΑΒΕΤ</w:t>
            </w:r>
          </w:p>
        </w:tc>
        <w:tc>
          <w:tcPr>
            <w:tcW w:w="1404" w:type="dxa"/>
            <w:tcBorders>
              <w:top w:val="nil"/>
              <w:left w:val="nil"/>
              <w:bottom w:val="nil"/>
              <w:right w:val="nil"/>
            </w:tcBorders>
            <w:shd w:val="clear" w:color="auto" w:fill="auto"/>
            <w:noWrap/>
            <w:vAlign w:val="bottom"/>
            <w:hideMark/>
          </w:tcPr>
          <w:p w14:paraId="2593B5A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A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B0" w14:textId="77777777">
        <w:trPr>
          <w:trHeight w:val="300"/>
        </w:trPr>
        <w:tc>
          <w:tcPr>
            <w:tcW w:w="4374" w:type="dxa"/>
            <w:tcBorders>
              <w:top w:val="nil"/>
              <w:left w:val="nil"/>
              <w:bottom w:val="nil"/>
              <w:right w:val="nil"/>
            </w:tcBorders>
            <w:shd w:val="clear" w:color="auto" w:fill="auto"/>
            <w:noWrap/>
            <w:vAlign w:val="bottom"/>
            <w:hideMark/>
          </w:tcPr>
          <w:p w14:paraId="2593B5A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ΣΚΡΕΚΑΣ ΚΩΝΣΤΑΝΤΙΝΟΣ</w:t>
            </w:r>
          </w:p>
        </w:tc>
        <w:tc>
          <w:tcPr>
            <w:tcW w:w="1404" w:type="dxa"/>
            <w:tcBorders>
              <w:top w:val="nil"/>
              <w:left w:val="nil"/>
              <w:bottom w:val="nil"/>
              <w:right w:val="nil"/>
            </w:tcBorders>
            <w:shd w:val="clear" w:color="auto" w:fill="auto"/>
            <w:noWrap/>
            <w:vAlign w:val="bottom"/>
            <w:hideMark/>
          </w:tcPr>
          <w:p w14:paraId="2593B5A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5A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B4" w14:textId="77777777">
        <w:trPr>
          <w:trHeight w:val="300"/>
        </w:trPr>
        <w:tc>
          <w:tcPr>
            <w:tcW w:w="4374" w:type="dxa"/>
            <w:tcBorders>
              <w:top w:val="nil"/>
              <w:left w:val="nil"/>
              <w:bottom w:val="nil"/>
              <w:right w:val="nil"/>
            </w:tcBorders>
            <w:shd w:val="clear" w:color="auto" w:fill="auto"/>
            <w:noWrap/>
            <w:vAlign w:val="bottom"/>
            <w:hideMark/>
          </w:tcPr>
          <w:p w14:paraId="2593B5B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ΣΠΑΡΤΙΝΟΣ ΚΩΝΣΤΑΝΤΙΝΟΣ</w:t>
            </w:r>
          </w:p>
        </w:tc>
        <w:tc>
          <w:tcPr>
            <w:tcW w:w="1404" w:type="dxa"/>
            <w:tcBorders>
              <w:top w:val="nil"/>
              <w:left w:val="nil"/>
              <w:bottom w:val="nil"/>
              <w:right w:val="nil"/>
            </w:tcBorders>
            <w:shd w:val="clear" w:color="auto" w:fill="auto"/>
            <w:noWrap/>
            <w:vAlign w:val="bottom"/>
            <w:hideMark/>
          </w:tcPr>
          <w:p w14:paraId="2593B5B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B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B8" w14:textId="77777777">
        <w:trPr>
          <w:trHeight w:val="300"/>
        </w:trPr>
        <w:tc>
          <w:tcPr>
            <w:tcW w:w="4374" w:type="dxa"/>
            <w:tcBorders>
              <w:top w:val="nil"/>
              <w:left w:val="nil"/>
              <w:bottom w:val="nil"/>
              <w:right w:val="nil"/>
            </w:tcBorders>
            <w:shd w:val="clear" w:color="auto" w:fill="auto"/>
            <w:noWrap/>
            <w:vAlign w:val="bottom"/>
            <w:hideMark/>
          </w:tcPr>
          <w:p w14:paraId="2593B5B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ΣΤΑΜΑΤΑΚΗ ΕΛΕΝΗ</w:t>
            </w:r>
          </w:p>
        </w:tc>
        <w:tc>
          <w:tcPr>
            <w:tcW w:w="1404" w:type="dxa"/>
            <w:tcBorders>
              <w:top w:val="nil"/>
              <w:left w:val="nil"/>
              <w:bottom w:val="nil"/>
              <w:right w:val="nil"/>
            </w:tcBorders>
            <w:shd w:val="clear" w:color="auto" w:fill="auto"/>
            <w:noWrap/>
            <w:vAlign w:val="bottom"/>
            <w:hideMark/>
          </w:tcPr>
          <w:p w14:paraId="2593B5B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B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BC" w14:textId="77777777">
        <w:trPr>
          <w:trHeight w:val="300"/>
        </w:trPr>
        <w:tc>
          <w:tcPr>
            <w:tcW w:w="4374" w:type="dxa"/>
            <w:tcBorders>
              <w:top w:val="nil"/>
              <w:left w:val="nil"/>
              <w:bottom w:val="nil"/>
              <w:right w:val="nil"/>
            </w:tcBorders>
            <w:shd w:val="clear" w:color="auto" w:fill="auto"/>
            <w:noWrap/>
            <w:vAlign w:val="bottom"/>
            <w:hideMark/>
          </w:tcPr>
          <w:p w14:paraId="2593B5B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ΣΤΑΜΑΤΗΣ ΔΗΜΗΤΡΙΟΣ</w:t>
            </w:r>
          </w:p>
        </w:tc>
        <w:tc>
          <w:tcPr>
            <w:tcW w:w="1404" w:type="dxa"/>
            <w:tcBorders>
              <w:top w:val="nil"/>
              <w:left w:val="nil"/>
              <w:bottom w:val="nil"/>
              <w:right w:val="nil"/>
            </w:tcBorders>
            <w:shd w:val="clear" w:color="auto" w:fill="auto"/>
            <w:noWrap/>
            <w:vAlign w:val="bottom"/>
            <w:hideMark/>
          </w:tcPr>
          <w:p w14:paraId="2593B5B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5B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C0" w14:textId="77777777">
        <w:trPr>
          <w:trHeight w:val="300"/>
        </w:trPr>
        <w:tc>
          <w:tcPr>
            <w:tcW w:w="4374" w:type="dxa"/>
            <w:tcBorders>
              <w:top w:val="nil"/>
              <w:left w:val="nil"/>
              <w:bottom w:val="nil"/>
              <w:right w:val="nil"/>
            </w:tcBorders>
            <w:shd w:val="clear" w:color="auto" w:fill="auto"/>
            <w:noWrap/>
            <w:vAlign w:val="bottom"/>
            <w:hideMark/>
          </w:tcPr>
          <w:p w14:paraId="2593B5B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ΣΤΑΜΠΟΥΛΗ ΑΦΡΟΔΙΤΗ</w:t>
            </w:r>
          </w:p>
        </w:tc>
        <w:tc>
          <w:tcPr>
            <w:tcW w:w="1404" w:type="dxa"/>
            <w:tcBorders>
              <w:top w:val="nil"/>
              <w:left w:val="nil"/>
              <w:bottom w:val="nil"/>
              <w:right w:val="nil"/>
            </w:tcBorders>
            <w:shd w:val="clear" w:color="auto" w:fill="auto"/>
            <w:noWrap/>
            <w:vAlign w:val="bottom"/>
            <w:hideMark/>
          </w:tcPr>
          <w:p w14:paraId="2593B5B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B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C4" w14:textId="77777777">
        <w:trPr>
          <w:trHeight w:val="300"/>
        </w:trPr>
        <w:tc>
          <w:tcPr>
            <w:tcW w:w="4374" w:type="dxa"/>
            <w:tcBorders>
              <w:top w:val="nil"/>
              <w:left w:val="nil"/>
              <w:bottom w:val="nil"/>
              <w:right w:val="nil"/>
            </w:tcBorders>
            <w:shd w:val="clear" w:color="auto" w:fill="auto"/>
            <w:noWrap/>
            <w:vAlign w:val="bottom"/>
            <w:hideMark/>
          </w:tcPr>
          <w:p w14:paraId="2593B5C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ΣΤΕΦΟΣ ΙΩΑΝΝΗΣ</w:t>
            </w:r>
          </w:p>
        </w:tc>
        <w:tc>
          <w:tcPr>
            <w:tcW w:w="1404" w:type="dxa"/>
            <w:tcBorders>
              <w:top w:val="nil"/>
              <w:left w:val="nil"/>
              <w:bottom w:val="nil"/>
              <w:right w:val="nil"/>
            </w:tcBorders>
            <w:shd w:val="clear" w:color="auto" w:fill="auto"/>
            <w:noWrap/>
            <w:vAlign w:val="bottom"/>
            <w:hideMark/>
          </w:tcPr>
          <w:p w14:paraId="2593B5C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C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C8" w14:textId="77777777">
        <w:trPr>
          <w:trHeight w:val="300"/>
        </w:trPr>
        <w:tc>
          <w:tcPr>
            <w:tcW w:w="4374" w:type="dxa"/>
            <w:tcBorders>
              <w:top w:val="nil"/>
              <w:left w:val="nil"/>
              <w:bottom w:val="nil"/>
              <w:right w:val="nil"/>
            </w:tcBorders>
            <w:shd w:val="clear" w:color="auto" w:fill="auto"/>
            <w:noWrap/>
            <w:vAlign w:val="bottom"/>
            <w:hideMark/>
          </w:tcPr>
          <w:p w14:paraId="2593B5C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ΣΤΟΓΙΑΝΝΙΔΗΣ ΓΡΗΓΟΡΙΟΣ</w:t>
            </w:r>
          </w:p>
        </w:tc>
        <w:tc>
          <w:tcPr>
            <w:tcW w:w="1404" w:type="dxa"/>
            <w:tcBorders>
              <w:top w:val="nil"/>
              <w:left w:val="nil"/>
              <w:bottom w:val="nil"/>
              <w:right w:val="nil"/>
            </w:tcBorders>
            <w:shd w:val="clear" w:color="auto" w:fill="auto"/>
            <w:noWrap/>
            <w:vAlign w:val="bottom"/>
            <w:hideMark/>
          </w:tcPr>
          <w:p w14:paraId="2593B5C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C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CC" w14:textId="77777777">
        <w:trPr>
          <w:trHeight w:val="300"/>
        </w:trPr>
        <w:tc>
          <w:tcPr>
            <w:tcW w:w="4374" w:type="dxa"/>
            <w:tcBorders>
              <w:top w:val="nil"/>
              <w:left w:val="nil"/>
              <w:bottom w:val="nil"/>
              <w:right w:val="nil"/>
            </w:tcBorders>
            <w:shd w:val="clear" w:color="auto" w:fill="auto"/>
            <w:noWrap/>
            <w:vAlign w:val="bottom"/>
            <w:hideMark/>
          </w:tcPr>
          <w:p w14:paraId="2593B5C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ΣΥΝΤΥΧΑΚΗΣ ΕΜΜΑΝΟΥΗΛ</w:t>
            </w:r>
          </w:p>
        </w:tc>
        <w:tc>
          <w:tcPr>
            <w:tcW w:w="1404" w:type="dxa"/>
            <w:tcBorders>
              <w:top w:val="nil"/>
              <w:left w:val="nil"/>
              <w:bottom w:val="nil"/>
              <w:right w:val="nil"/>
            </w:tcBorders>
            <w:shd w:val="clear" w:color="auto" w:fill="auto"/>
            <w:noWrap/>
            <w:vAlign w:val="bottom"/>
            <w:hideMark/>
          </w:tcPr>
          <w:p w14:paraId="2593B5C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Κ.Κ.Ε</w:t>
            </w:r>
          </w:p>
        </w:tc>
        <w:tc>
          <w:tcPr>
            <w:tcW w:w="662" w:type="dxa"/>
            <w:tcBorders>
              <w:top w:val="nil"/>
              <w:left w:val="nil"/>
              <w:bottom w:val="nil"/>
              <w:right w:val="nil"/>
            </w:tcBorders>
            <w:shd w:val="clear" w:color="auto" w:fill="auto"/>
            <w:noWrap/>
            <w:vAlign w:val="bottom"/>
            <w:hideMark/>
          </w:tcPr>
          <w:p w14:paraId="2593B5C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D0" w14:textId="77777777">
        <w:trPr>
          <w:trHeight w:val="300"/>
        </w:trPr>
        <w:tc>
          <w:tcPr>
            <w:tcW w:w="4374" w:type="dxa"/>
            <w:tcBorders>
              <w:top w:val="nil"/>
              <w:left w:val="nil"/>
              <w:bottom w:val="nil"/>
              <w:right w:val="nil"/>
            </w:tcBorders>
            <w:shd w:val="clear" w:color="auto" w:fill="auto"/>
            <w:noWrap/>
            <w:vAlign w:val="bottom"/>
            <w:hideMark/>
          </w:tcPr>
          <w:p w14:paraId="2593B5C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ΤΑΣΟΥΛΑΣ</w:t>
            </w:r>
            <w:r w:rsidRPr="0018417B">
              <w:rPr>
                <w:rFonts w:ascii="Calibri" w:eastAsia="Times New Roman" w:hAnsi="Calibri" w:cs="Times New Roman"/>
                <w:color w:val="000000"/>
                <w:sz w:val="22"/>
                <w:szCs w:val="22"/>
              </w:rPr>
              <w:t xml:space="preserve"> ΚΩΝΣΤΑΝΤΙΝΟΣ</w:t>
            </w:r>
          </w:p>
        </w:tc>
        <w:tc>
          <w:tcPr>
            <w:tcW w:w="1404" w:type="dxa"/>
            <w:tcBorders>
              <w:top w:val="nil"/>
              <w:left w:val="nil"/>
              <w:bottom w:val="nil"/>
              <w:right w:val="nil"/>
            </w:tcBorders>
            <w:shd w:val="clear" w:color="auto" w:fill="auto"/>
            <w:noWrap/>
            <w:vAlign w:val="bottom"/>
            <w:hideMark/>
          </w:tcPr>
          <w:p w14:paraId="2593B5C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5C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D4" w14:textId="77777777">
        <w:trPr>
          <w:trHeight w:val="300"/>
        </w:trPr>
        <w:tc>
          <w:tcPr>
            <w:tcW w:w="4374" w:type="dxa"/>
            <w:tcBorders>
              <w:top w:val="nil"/>
              <w:left w:val="nil"/>
              <w:bottom w:val="nil"/>
              <w:right w:val="nil"/>
            </w:tcBorders>
            <w:shd w:val="clear" w:color="auto" w:fill="auto"/>
            <w:noWrap/>
            <w:vAlign w:val="bottom"/>
            <w:hideMark/>
          </w:tcPr>
          <w:p w14:paraId="2593B5D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ΤΑΣΣΟΣ ΣΤΑΥΡΟΣ</w:t>
            </w:r>
          </w:p>
        </w:tc>
        <w:tc>
          <w:tcPr>
            <w:tcW w:w="1404" w:type="dxa"/>
            <w:tcBorders>
              <w:top w:val="nil"/>
              <w:left w:val="nil"/>
              <w:bottom w:val="nil"/>
              <w:right w:val="nil"/>
            </w:tcBorders>
            <w:shd w:val="clear" w:color="auto" w:fill="auto"/>
            <w:noWrap/>
            <w:vAlign w:val="bottom"/>
            <w:hideMark/>
          </w:tcPr>
          <w:p w14:paraId="2593B5D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Κ.Κ.Ε</w:t>
            </w:r>
          </w:p>
        </w:tc>
        <w:tc>
          <w:tcPr>
            <w:tcW w:w="662" w:type="dxa"/>
            <w:tcBorders>
              <w:top w:val="nil"/>
              <w:left w:val="nil"/>
              <w:bottom w:val="nil"/>
              <w:right w:val="nil"/>
            </w:tcBorders>
            <w:shd w:val="clear" w:color="auto" w:fill="auto"/>
            <w:noWrap/>
            <w:vAlign w:val="bottom"/>
            <w:hideMark/>
          </w:tcPr>
          <w:p w14:paraId="2593B5D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D8" w14:textId="77777777">
        <w:trPr>
          <w:trHeight w:val="300"/>
        </w:trPr>
        <w:tc>
          <w:tcPr>
            <w:tcW w:w="4374" w:type="dxa"/>
            <w:tcBorders>
              <w:top w:val="nil"/>
              <w:left w:val="nil"/>
              <w:bottom w:val="nil"/>
              <w:right w:val="nil"/>
            </w:tcBorders>
            <w:shd w:val="clear" w:color="auto" w:fill="auto"/>
            <w:noWrap/>
            <w:vAlign w:val="bottom"/>
            <w:hideMark/>
          </w:tcPr>
          <w:p w14:paraId="2593B5D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ΤΕΛΙΓΙΟΡΙΔΟΥ ΟΛΥΜΠΙΑ</w:t>
            </w:r>
          </w:p>
        </w:tc>
        <w:tc>
          <w:tcPr>
            <w:tcW w:w="1404" w:type="dxa"/>
            <w:tcBorders>
              <w:top w:val="nil"/>
              <w:left w:val="nil"/>
              <w:bottom w:val="nil"/>
              <w:right w:val="nil"/>
            </w:tcBorders>
            <w:shd w:val="clear" w:color="auto" w:fill="auto"/>
            <w:noWrap/>
            <w:vAlign w:val="bottom"/>
            <w:hideMark/>
          </w:tcPr>
          <w:p w14:paraId="2593B5D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D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DC" w14:textId="77777777">
        <w:trPr>
          <w:trHeight w:val="300"/>
        </w:trPr>
        <w:tc>
          <w:tcPr>
            <w:tcW w:w="4374" w:type="dxa"/>
            <w:tcBorders>
              <w:top w:val="nil"/>
              <w:left w:val="nil"/>
              <w:bottom w:val="nil"/>
              <w:right w:val="nil"/>
            </w:tcBorders>
            <w:shd w:val="clear" w:color="auto" w:fill="auto"/>
            <w:noWrap/>
            <w:vAlign w:val="bottom"/>
            <w:hideMark/>
          </w:tcPr>
          <w:p w14:paraId="2593B5D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ΤΖΑΚΡΗ ΘΕΟΔΩΡΑ</w:t>
            </w:r>
          </w:p>
        </w:tc>
        <w:tc>
          <w:tcPr>
            <w:tcW w:w="1404" w:type="dxa"/>
            <w:tcBorders>
              <w:top w:val="nil"/>
              <w:left w:val="nil"/>
              <w:bottom w:val="nil"/>
              <w:right w:val="nil"/>
            </w:tcBorders>
            <w:shd w:val="clear" w:color="auto" w:fill="auto"/>
            <w:noWrap/>
            <w:vAlign w:val="bottom"/>
            <w:hideMark/>
          </w:tcPr>
          <w:p w14:paraId="2593B5D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D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E0" w14:textId="77777777">
        <w:trPr>
          <w:trHeight w:val="300"/>
        </w:trPr>
        <w:tc>
          <w:tcPr>
            <w:tcW w:w="4374" w:type="dxa"/>
            <w:tcBorders>
              <w:top w:val="nil"/>
              <w:left w:val="nil"/>
              <w:bottom w:val="nil"/>
              <w:right w:val="nil"/>
            </w:tcBorders>
            <w:shd w:val="clear" w:color="auto" w:fill="auto"/>
            <w:noWrap/>
            <w:vAlign w:val="bottom"/>
            <w:hideMark/>
          </w:tcPr>
          <w:p w14:paraId="2593B5D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ΤΖΑΜΑΚΛΗΣ ΧΑΡΙΛΑΟΣ</w:t>
            </w:r>
          </w:p>
        </w:tc>
        <w:tc>
          <w:tcPr>
            <w:tcW w:w="1404" w:type="dxa"/>
            <w:tcBorders>
              <w:top w:val="nil"/>
              <w:left w:val="nil"/>
              <w:bottom w:val="nil"/>
              <w:right w:val="nil"/>
            </w:tcBorders>
            <w:shd w:val="clear" w:color="auto" w:fill="auto"/>
            <w:noWrap/>
            <w:vAlign w:val="bottom"/>
            <w:hideMark/>
          </w:tcPr>
          <w:p w14:paraId="2593B5D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D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E4" w14:textId="77777777">
        <w:trPr>
          <w:trHeight w:val="300"/>
        </w:trPr>
        <w:tc>
          <w:tcPr>
            <w:tcW w:w="4374" w:type="dxa"/>
            <w:tcBorders>
              <w:top w:val="nil"/>
              <w:left w:val="nil"/>
              <w:bottom w:val="nil"/>
              <w:right w:val="nil"/>
            </w:tcBorders>
            <w:shd w:val="clear" w:color="auto" w:fill="auto"/>
            <w:noWrap/>
            <w:vAlign w:val="bottom"/>
            <w:hideMark/>
          </w:tcPr>
          <w:p w14:paraId="2593B5E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ΤΖΕΛΕΠΗΣ ΜΙΧΑΗΛ</w:t>
            </w:r>
          </w:p>
        </w:tc>
        <w:tc>
          <w:tcPr>
            <w:tcW w:w="1404" w:type="dxa"/>
            <w:tcBorders>
              <w:top w:val="nil"/>
              <w:left w:val="nil"/>
              <w:bottom w:val="nil"/>
              <w:right w:val="nil"/>
            </w:tcBorders>
            <w:shd w:val="clear" w:color="auto" w:fill="auto"/>
            <w:noWrap/>
            <w:vAlign w:val="bottom"/>
            <w:hideMark/>
          </w:tcPr>
          <w:p w14:paraId="2593B5E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5E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E8" w14:textId="77777777">
        <w:trPr>
          <w:trHeight w:val="300"/>
        </w:trPr>
        <w:tc>
          <w:tcPr>
            <w:tcW w:w="4374" w:type="dxa"/>
            <w:tcBorders>
              <w:top w:val="nil"/>
              <w:left w:val="nil"/>
              <w:bottom w:val="nil"/>
              <w:right w:val="nil"/>
            </w:tcBorders>
            <w:shd w:val="clear" w:color="auto" w:fill="auto"/>
            <w:noWrap/>
            <w:vAlign w:val="bottom"/>
            <w:hideMark/>
          </w:tcPr>
          <w:p w14:paraId="2593B5E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ΤΖΟΥΦΗ ΜΕΡΟΠΗ</w:t>
            </w:r>
          </w:p>
        </w:tc>
        <w:tc>
          <w:tcPr>
            <w:tcW w:w="1404" w:type="dxa"/>
            <w:tcBorders>
              <w:top w:val="nil"/>
              <w:left w:val="nil"/>
              <w:bottom w:val="nil"/>
              <w:right w:val="nil"/>
            </w:tcBorders>
            <w:shd w:val="clear" w:color="auto" w:fill="auto"/>
            <w:noWrap/>
            <w:vAlign w:val="bottom"/>
            <w:hideMark/>
          </w:tcPr>
          <w:p w14:paraId="2593B5E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E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EC" w14:textId="77777777">
        <w:trPr>
          <w:trHeight w:val="300"/>
        </w:trPr>
        <w:tc>
          <w:tcPr>
            <w:tcW w:w="4374" w:type="dxa"/>
            <w:tcBorders>
              <w:top w:val="nil"/>
              <w:left w:val="nil"/>
              <w:bottom w:val="nil"/>
              <w:right w:val="nil"/>
            </w:tcBorders>
            <w:shd w:val="clear" w:color="auto" w:fill="auto"/>
            <w:noWrap/>
            <w:vAlign w:val="bottom"/>
            <w:hideMark/>
          </w:tcPr>
          <w:p w14:paraId="2593B5E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ΤΟΣΚΑΣ ΝΙΚΟΛΑΟΣ</w:t>
            </w:r>
          </w:p>
        </w:tc>
        <w:tc>
          <w:tcPr>
            <w:tcW w:w="1404" w:type="dxa"/>
            <w:tcBorders>
              <w:top w:val="nil"/>
              <w:left w:val="nil"/>
              <w:bottom w:val="nil"/>
              <w:right w:val="nil"/>
            </w:tcBorders>
            <w:shd w:val="clear" w:color="auto" w:fill="auto"/>
            <w:noWrap/>
            <w:vAlign w:val="bottom"/>
            <w:hideMark/>
          </w:tcPr>
          <w:p w14:paraId="2593B5E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E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F0" w14:textId="77777777">
        <w:trPr>
          <w:trHeight w:val="300"/>
        </w:trPr>
        <w:tc>
          <w:tcPr>
            <w:tcW w:w="4374" w:type="dxa"/>
            <w:tcBorders>
              <w:top w:val="nil"/>
              <w:left w:val="nil"/>
              <w:bottom w:val="nil"/>
              <w:right w:val="nil"/>
            </w:tcBorders>
            <w:shd w:val="clear" w:color="auto" w:fill="auto"/>
            <w:noWrap/>
            <w:vAlign w:val="bottom"/>
            <w:hideMark/>
          </w:tcPr>
          <w:p w14:paraId="2593B5E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ΤΡΑΓΑΚΗΣ ΙΩΑΝΝΗΣ</w:t>
            </w:r>
          </w:p>
        </w:tc>
        <w:tc>
          <w:tcPr>
            <w:tcW w:w="1404" w:type="dxa"/>
            <w:tcBorders>
              <w:top w:val="nil"/>
              <w:left w:val="nil"/>
              <w:bottom w:val="nil"/>
              <w:right w:val="nil"/>
            </w:tcBorders>
            <w:shd w:val="clear" w:color="auto" w:fill="auto"/>
            <w:noWrap/>
            <w:vAlign w:val="bottom"/>
            <w:hideMark/>
          </w:tcPr>
          <w:p w14:paraId="2593B5E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5E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F4" w14:textId="77777777">
        <w:trPr>
          <w:trHeight w:val="300"/>
        </w:trPr>
        <w:tc>
          <w:tcPr>
            <w:tcW w:w="4374" w:type="dxa"/>
            <w:tcBorders>
              <w:top w:val="nil"/>
              <w:left w:val="nil"/>
              <w:bottom w:val="nil"/>
              <w:right w:val="nil"/>
            </w:tcBorders>
            <w:shd w:val="clear" w:color="auto" w:fill="auto"/>
            <w:noWrap/>
            <w:vAlign w:val="bottom"/>
            <w:hideMark/>
          </w:tcPr>
          <w:p w14:paraId="2593B5F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ΤΡΙΑΝΤΑΦΥΛΛΙΔΗΣ ΑΛΕΞΑΝΔΡΟΣ</w:t>
            </w:r>
          </w:p>
        </w:tc>
        <w:tc>
          <w:tcPr>
            <w:tcW w:w="1404" w:type="dxa"/>
            <w:tcBorders>
              <w:top w:val="nil"/>
              <w:left w:val="nil"/>
              <w:bottom w:val="nil"/>
              <w:right w:val="nil"/>
            </w:tcBorders>
            <w:shd w:val="clear" w:color="auto" w:fill="auto"/>
            <w:noWrap/>
            <w:vAlign w:val="bottom"/>
            <w:hideMark/>
          </w:tcPr>
          <w:p w14:paraId="2593B5F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F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F8" w14:textId="77777777">
        <w:trPr>
          <w:trHeight w:val="300"/>
        </w:trPr>
        <w:tc>
          <w:tcPr>
            <w:tcW w:w="4374" w:type="dxa"/>
            <w:tcBorders>
              <w:top w:val="nil"/>
              <w:left w:val="nil"/>
              <w:bottom w:val="nil"/>
              <w:right w:val="nil"/>
            </w:tcBorders>
            <w:shd w:val="clear" w:color="auto" w:fill="auto"/>
            <w:noWrap/>
            <w:vAlign w:val="bottom"/>
            <w:hideMark/>
          </w:tcPr>
          <w:p w14:paraId="2593B5F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ΤΡΙΑΝΤΑΦΥΛΛΟΥ ΜΑΡΙΑ</w:t>
            </w:r>
          </w:p>
        </w:tc>
        <w:tc>
          <w:tcPr>
            <w:tcW w:w="1404" w:type="dxa"/>
            <w:tcBorders>
              <w:top w:val="nil"/>
              <w:left w:val="nil"/>
              <w:bottom w:val="nil"/>
              <w:right w:val="nil"/>
            </w:tcBorders>
            <w:shd w:val="clear" w:color="auto" w:fill="auto"/>
            <w:noWrap/>
            <w:vAlign w:val="bottom"/>
            <w:hideMark/>
          </w:tcPr>
          <w:p w14:paraId="2593B5F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F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5FC" w14:textId="77777777">
        <w:trPr>
          <w:trHeight w:val="300"/>
        </w:trPr>
        <w:tc>
          <w:tcPr>
            <w:tcW w:w="4374" w:type="dxa"/>
            <w:tcBorders>
              <w:top w:val="nil"/>
              <w:left w:val="nil"/>
              <w:bottom w:val="nil"/>
              <w:right w:val="nil"/>
            </w:tcBorders>
            <w:shd w:val="clear" w:color="auto" w:fill="auto"/>
            <w:noWrap/>
            <w:vAlign w:val="bottom"/>
            <w:hideMark/>
          </w:tcPr>
          <w:p w14:paraId="2593B5F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ΤΣΙΑΡΑΣ ΚΩΝΣΤΑΝΤΙΝΟΣ</w:t>
            </w:r>
          </w:p>
        </w:tc>
        <w:tc>
          <w:tcPr>
            <w:tcW w:w="1404" w:type="dxa"/>
            <w:tcBorders>
              <w:top w:val="nil"/>
              <w:left w:val="nil"/>
              <w:bottom w:val="nil"/>
              <w:right w:val="nil"/>
            </w:tcBorders>
            <w:shd w:val="clear" w:color="auto" w:fill="auto"/>
            <w:noWrap/>
            <w:vAlign w:val="bottom"/>
            <w:hideMark/>
          </w:tcPr>
          <w:p w14:paraId="2593B5F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5F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600" w14:textId="77777777">
        <w:trPr>
          <w:trHeight w:val="300"/>
        </w:trPr>
        <w:tc>
          <w:tcPr>
            <w:tcW w:w="4374" w:type="dxa"/>
            <w:tcBorders>
              <w:top w:val="nil"/>
              <w:left w:val="nil"/>
              <w:bottom w:val="nil"/>
              <w:right w:val="nil"/>
            </w:tcBorders>
            <w:shd w:val="clear" w:color="auto" w:fill="auto"/>
            <w:noWrap/>
            <w:vAlign w:val="bottom"/>
            <w:hideMark/>
          </w:tcPr>
          <w:p w14:paraId="2593B5F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ΤΣΙΡΚΑΣ ΒΑΣΙΛΕΙΟΣ</w:t>
            </w:r>
          </w:p>
        </w:tc>
        <w:tc>
          <w:tcPr>
            <w:tcW w:w="1404" w:type="dxa"/>
            <w:tcBorders>
              <w:top w:val="nil"/>
              <w:left w:val="nil"/>
              <w:bottom w:val="nil"/>
              <w:right w:val="nil"/>
            </w:tcBorders>
            <w:shd w:val="clear" w:color="auto" w:fill="auto"/>
            <w:noWrap/>
            <w:vAlign w:val="bottom"/>
            <w:hideMark/>
          </w:tcPr>
          <w:p w14:paraId="2593B5F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5F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604" w14:textId="77777777">
        <w:trPr>
          <w:trHeight w:val="300"/>
        </w:trPr>
        <w:tc>
          <w:tcPr>
            <w:tcW w:w="4374" w:type="dxa"/>
            <w:tcBorders>
              <w:top w:val="nil"/>
              <w:left w:val="nil"/>
              <w:bottom w:val="nil"/>
              <w:right w:val="nil"/>
            </w:tcBorders>
            <w:shd w:val="clear" w:color="auto" w:fill="auto"/>
            <w:noWrap/>
            <w:vAlign w:val="bottom"/>
            <w:hideMark/>
          </w:tcPr>
          <w:p w14:paraId="2593B60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ΤΣΙΡΩΝΗΣ ΙΩΑΝΝΗΣ</w:t>
            </w:r>
          </w:p>
        </w:tc>
        <w:tc>
          <w:tcPr>
            <w:tcW w:w="1404" w:type="dxa"/>
            <w:tcBorders>
              <w:top w:val="nil"/>
              <w:left w:val="nil"/>
              <w:bottom w:val="nil"/>
              <w:right w:val="nil"/>
            </w:tcBorders>
            <w:shd w:val="clear" w:color="auto" w:fill="auto"/>
            <w:noWrap/>
            <w:vAlign w:val="bottom"/>
            <w:hideMark/>
          </w:tcPr>
          <w:p w14:paraId="2593B60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0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608" w14:textId="77777777">
        <w:trPr>
          <w:trHeight w:val="300"/>
        </w:trPr>
        <w:tc>
          <w:tcPr>
            <w:tcW w:w="4374" w:type="dxa"/>
            <w:tcBorders>
              <w:top w:val="nil"/>
              <w:left w:val="nil"/>
              <w:bottom w:val="nil"/>
              <w:right w:val="nil"/>
            </w:tcBorders>
            <w:shd w:val="clear" w:color="auto" w:fill="auto"/>
            <w:noWrap/>
            <w:vAlign w:val="bottom"/>
            <w:hideMark/>
          </w:tcPr>
          <w:p w14:paraId="2593B60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ΤΣΟΓΚΑΣ ΓΕΩΡΓΙΟΣ</w:t>
            </w:r>
          </w:p>
        </w:tc>
        <w:tc>
          <w:tcPr>
            <w:tcW w:w="1404" w:type="dxa"/>
            <w:tcBorders>
              <w:top w:val="nil"/>
              <w:left w:val="nil"/>
              <w:bottom w:val="nil"/>
              <w:right w:val="nil"/>
            </w:tcBorders>
            <w:shd w:val="clear" w:color="auto" w:fill="auto"/>
            <w:noWrap/>
            <w:vAlign w:val="bottom"/>
            <w:hideMark/>
          </w:tcPr>
          <w:p w14:paraId="2593B60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0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60C" w14:textId="77777777">
        <w:trPr>
          <w:trHeight w:val="300"/>
        </w:trPr>
        <w:tc>
          <w:tcPr>
            <w:tcW w:w="4374" w:type="dxa"/>
            <w:tcBorders>
              <w:top w:val="nil"/>
              <w:left w:val="nil"/>
              <w:bottom w:val="nil"/>
              <w:right w:val="nil"/>
            </w:tcBorders>
            <w:shd w:val="clear" w:color="auto" w:fill="auto"/>
            <w:noWrap/>
            <w:vAlign w:val="bottom"/>
            <w:hideMark/>
          </w:tcPr>
          <w:p w14:paraId="2593B60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ΦΩΤΗΛΑΣ ΙΑΣΩΝΑΣ</w:t>
            </w:r>
          </w:p>
        </w:tc>
        <w:tc>
          <w:tcPr>
            <w:tcW w:w="1404" w:type="dxa"/>
            <w:tcBorders>
              <w:top w:val="nil"/>
              <w:left w:val="nil"/>
              <w:bottom w:val="nil"/>
              <w:right w:val="nil"/>
            </w:tcBorders>
            <w:shd w:val="clear" w:color="auto" w:fill="auto"/>
            <w:noWrap/>
            <w:vAlign w:val="bottom"/>
            <w:hideMark/>
          </w:tcPr>
          <w:p w14:paraId="2593B60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0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610" w14:textId="77777777">
        <w:trPr>
          <w:trHeight w:val="300"/>
        </w:trPr>
        <w:tc>
          <w:tcPr>
            <w:tcW w:w="4374" w:type="dxa"/>
            <w:tcBorders>
              <w:top w:val="nil"/>
              <w:left w:val="nil"/>
              <w:bottom w:val="nil"/>
              <w:right w:val="nil"/>
            </w:tcBorders>
            <w:shd w:val="clear" w:color="auto" w:fill="auto"/>
            <w:noWrap/>
            <w:vAlign w:val="bottom"/>
            <w:hideMark/>
          </w:tcPr>
          <w:p w14:paraId="2593B60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ΧΑΡΑΚΟΠΟΥΛΟΣ ΜΑΞΙΜΟΣ</w:t>
            </w:r>
          </w:p>
        </w:tc>
        <w:tc>
          <w:tcPr>
            <w:tcW w:w="1404" w:type="dxa"/>
            <w:tcBorders>
              <w:top w:val="nil"/>
              <w:left w:val="nil"/>
              <w:bottom w:val="nil"/>
              <w:right w:val="nil"/>
            </w:tcBorders>
            <w:shd w:val="clear" w:color="auto" w:fill="auto"/>
            <w:noWrap/>
            <w:vAlign w:val="bottom"/>
            <w:hideMark/>
          </w:tcPr>
          <w:p w14:paraId="2593B60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0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614" w14:textId="77777777">
        <w:trPr>
          <w:trHeight w:val="300"/>
        </w:trPr>
        <w:tc>
          <w:tcPr>
            <w:tcW w:w="4374" w:type="dxa"/>
            <w:tcBorders>
              <w:top w:val="nil"/>
              <w:left w:val="nil"/>
              <w:bottom w:val="nil"/>
              <w:right w:val="nil"/>
            </w:tcBorders>
            <w:shd w:val="clear" w:color="auto" w:fill="auto"/>
            <w:noWrap/>
            <w:vAlign w:val="bottom"/>
            <w:hideMark/>
          </w:tcPr>
          <w:p w14:paraId="2593B61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ΧΑΤΖΗΔΑΚΗΣ ΚΩΝΣΤΑΝΤΙΝΟΣ(ΚΩΣΤΗΣ)</w:t>
            </w:r>
          </w:p>
        </w:tc>
        <w:tc>
          <w:tcPr>
            <w:tcW w:w="1404" w:type="dxa"/>
            <w:tcBorders>
              <w:top w:val="nil"/>
              <w:left w:val="nil"/>
              <w:bottom w:val="nil"/>
              <w:right w:val="nil"/>
            </w:tcBorders>
            <w:shd w:val="clear" w:color="auto" w:fill="auto"/>
            <w:noWrap/>
            <w:vAlign w:val="bottom"/>
            <w:hideMark/>
          </w:tcPr>
          <w:p w14:paraId="2593B61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1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618" w14:textId="77777777">
        <w:trPr>
          <w:trHeight w:val="300"/>
        </w:trPr>
        <w:tc>
          <w:tcPr>
            <w:tcW w:w="4374" w:type="dxa"/>
            <w:tcBorders>
              <w:top w:val="nil"/>
              <w:left w:val="nil"/>
              <w:bottom w:val="nil"/>
              <w:right w:val="nil"/>
            </w:tcBorders>
            <w:shd w:val="clear" w:color="auto" w:fill="auto"/>
            <w:noWrap/>
            <w:vAlign w:val="bottom"/>
            <w:hideMark/>
          </w:tcPr>
          <w:p w14:paraId="2593B61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ΧΡΙΣΤΟΔΟΥΛΟΠΟΥΛΟΥ ΑΝΑΣΤΑΣΙΑ</w:t>
            </w:r>
          </w:p>
        </w:tc>
        <w:tc>
          <w:tcPr>
            <w:tcW w:w="1404" w:type="dxa"/>
            <w:tcBorders>
              <w:top w:val="nil"/>
              <w:left w:val="nil"/>
              <w:bottom w:val="nil"/>
              <w:right w:val="nil"/>
            </w:tcBorders>
            <w:shd w:val="clear" w:color="auto" w:fill="auto"/>
            <w:noWrap/>
            <w:vAlign w:val="bottom"/>
            <w:hideMark/>
          </w:tcPr>
          <w:p w14:paraId="2593B61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1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61C" w14:textId="77777777">
        <w:trPr>
          <w:trHeight w:val="300"/>
        </w:trPr>
        <w:tc>
          <w:tcPr>
            <w:tcW w:w="4374" w:type="dxa"/>
            <w:tcBorders>
              <w:top w:val="nil"/>
              <w:left w:val="nil"/>
              <w:bottom w:val="nil"/>
              <w:right w:val="nil"/>
            </w:tcBorders>
            <w:shd w:val="clear" w:color="auto" w:fill="auto"/>
            <w:noWrap/>
            <w:vAlign w:val="bottom"/>
            <w:hideMark/>
          </w:tcPr>
          <w:p w14:paraId="2593B61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ΧΡΙΣΤΟΦΙΛΟΠΟΥΛΟΥ ΠΑΡΑΣΚΕΥΗ(ΕΥΗ)</w:t>
            </w:r>
          </w:p>
        </w:tc>
        <w:tc>
          <w:tcPr>
            <w:tcW w:w="1404" w:type="dxa"/>
            <w:tcBorders>
              <w:top w:val="nil"/>
              <w:left w:val="nil"/>
              <w:bottom w:val="nil"/>
              <w:right w:val="nil"/>
            </w:tcBorders>
            <w:shd w:val="clear" w:color="auto" w:fill="auto"/>
            <w:noWrap/>
            <w:vAlign w:val="bottom"/>
            <w:hideMark/>
          </w:tcPr>
          <w:p w14:paraId="2593B61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61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620" w14:textId="77777777">
        <w:trPr>
          <w:trHeight w:val="300"/>
        </w:trPr>
        <w:tc>
          <w:tcPr>
            <w:tcW w:w="4374" w:type="dxa"/>
            <w:tcBorders>
              <w:top w:val="nil"/>
              <w:left w:val="nil"/>
              <w:bottom w:val="nil"/>
              <w:right w:val="nil"/>
            </w:tcBorders>
            <w:shd w:val="clear" w:color="auto" w:fill="auto"/>
            <w:noWrap/>
            <w:vAlign w:val="bottom"/>
            <w:hideMark/>
          </w:tcPr>
          <w:p w14:paraId="2593B61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ΨΥΧΟΓΙΟΣ ΓΕΩΡΓΙΟΣ</w:t>
            </w:r>
          </w:p>
        </w:tc>
        <w:tc>
          <w:tcPr>
            <w:tcW w:w="1404" w:type="dxa"/>
            <w:tcBorders>
              <w:top w:val="nil"/>
              <w:left w:val="nil"/>
              <w:bottom w:val="nil"/>
              <w:right w:val="nil"/>
            </w:tcBorders>
            <w:shd w:val="clear" w:color="auto" w:fill="auto"/>
            <w:noWrap/>
            <w:vAlign w:val="bottom"/>
            <w:hideMark/>
          </w:tcPr>
          <w:p w14:paraId="2593B61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1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624" w14:textId="77777777">
        <w:trPr>
          <w:trHeight w:val="2925"/>
        </w:trPr>
        <w:tc>
          <w:tcPr>
            <w:tcW w:w="4374" w:type="dxa"/>
            <w:tcBorders>
              <w:top w:val="nil"/>
              <w:left w:val="nil"/>
              <w:bottom w:val="nil"/>
              <w:right w:val="nil"/>
            </w:tcBorders>
            <w:shd w:val="clear" w:color="auto" w:fill="auto"/>
            <w:vAlign w:val="bottom"/>
            <w:hideMark/>
          </w:tcPr>
          <w:p w14:paraId="2593B621" w14:textId="77777777" w:rsidR="004B2920" w:rsidRPr="0018417B" w:rsidRDefault="000A34DD" w:rsidP="004B2920">
            <w:pPr>
              <w:jc w:val="cente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Πράξη: Απιστία σχετική με τη</w:t>
            </w:r>
            <w:r>
              <w:rPr>
                <w:rFonts w:ascii="Calibri" w:eastAsia="Times New Roman" w:hAnsi="Calibri" w:cs="Times New Roman"/>
                <w:color w:val="000000"/>
                <w:sz w:val="22"/>
                <w:szCs w:val="22"/>
              </w:rPr>
              <w:t>ν υπηρεσία από</w:t>
            </w:r>
            <w:r w:rsidRPr="0018417B">
              <w:rPr>
                <w:rFonts w:ascii="Calibri" w:eastAsia="Times New Roman" w:hAnsi="Calibri" w:cs="Times New Roman"/>
                <w:color w:val="000000"/>
                <w:sz w:val="22"/>
                <w:szCs w:val="22"/>
              </w:rPr>
              <w:t xml:space="preserve"> κοινού και κατ' εξακολούθηση συνολικής αξίας άνω των 150.000 Ευρώ σε βάρος του Ελληνικού Δημοσίου (άρθ. 45,98,256, περ. γ' </w:t>
            </w:r>
            <w:proofErr w:type="spellStart"/>
            <w:r w:rsidRPr="0018417B">
              <w:rPr>
                <w:rFonts w:ascii="Calibri" w:eastAsia="Times New Roman" w:hAnsi="Calibri" w:cs="Times New Roman"/>
                <w:color w:val="000000"/>
                <w:sz w:val="22"/>
                <w:szCs w:val="22"/>
              </w:rPr>
              <w:t>εδ</w:t>
            </w:r>
            <w:proofErr w:type="spellEnd"/>
            <w:r w:rsidRPr="0018417B">
              <w:rPr>
                <w:rFonts w:ascii="Calibri" w:eastAsia="Times New Roman" w:hAnsi="Calibri" w:cs="Times New Roman"/>
                <w:color w:val="000000"/>
                <w:sz w:val="22"/>
                <w:szCs w:val="22"/>
              </w:rPr>
              <w:t xml:space="preserve"> β' ΠΚ σε συνδ. με α. 1 παρ. 1 του ν.1608/1950) την οποία φέρεται ότι τέλεσε κατά την χρονική περίοδο 2010-2012. (ΣΥΝΟΛΙΚΑ ΨΗΦΟΙ: </w:t>
            </w:r>
            <w:r w:rsidRPr="0018417B">
              <w:rPr>
                <w:rFonts w:ascii="Calibri" w:eastAsia="Times New Roman" w:hAnsi="Calibri" w:cs="Times New Roman"/>
                <w:color w:val="000000"/>
                <w:sz w:val="22"/>
                <w:szCs w:val="22"/>
              </w:rPr>
              <w:t>NAI:174, OXI:7, ΠΡΝ:0)</w:t>
            </w:r>
            <w:r w:rsidRPr="0018417B">
              <w:rPr>
                <w:rFonts w:ascii="Calibri" w:eastAsia="Times New Roman" w:hAnsi="Calibri" w:cs="Times New Roman"/>
                <w:color w:val="000000"/>
                <w:sz w:val="22"/>
                <w:szCs w:val="22"/>
              </w:rPr>
              <w:br/>
            </w:r>
            <w:r w:rsidRPr="0018417B">
              <w:rPr>
                <w:rFonts w:ascii="Calibri" w:eastAsia="Times New Roman" w:hAnsi="Calibri" w:cs="Times New Roman"/>
                <w:color w:val="000000"/>
                <w:sz w:val="22"/>
                <w:szCs w:val="22"/>
              </w:rPr>
              <w:br/>
              <w:t xml:space="preserve">Εμπλεκόμενος: Γιώργος </w:t>
            </w:r>
            <w:proofErr w:type="spellStart"/>
            <w:r w:rsidRPr="0018417B">
              <w:rPr>
                <w:rFonts w:ascii="Calibri" w:eastAsia="Times New Roman" w:hAnsi="Calibri" w:cs="Times New Roman"/>
                <w:color w:val="000000"/>
                <w:sz w:val="22"/>
                <w:szCs w:val="22"/>
              </w:rPr>
              <w:t>Κατρούγκαλος</w:t>
            </w:r>
            <w:proofErr w:type="spellEnd"/>
          </w:p>
        </w:tc>
        <w:tc>
          <w:tcPr>
            <w:tcW w:w="1404" w:type="dxa"/>
            <w:tcBorders>
              <w:top w:val="nil"/>
              <w:left w:val="nil"/>
              <w:bottom w:val="nil"/>
              <w:right w:val="nil"/>
            </w:tcBorders>
            <w:shd w:val="clear" w:color="auto" w:fill="auto"/>
            <w:vAlign w:val="bottom"/>
            <w:hideMark/>
          </w:tcPr>
          <w:p w14:paraId="2593B622" w14:textId="77777777" w:rsidR="004B2920" w:rsidRPr="0018417B" w:rsidRDefault="000A34DD" w:rsidP="004B2920">
            <w:pPr>
              <w:jc w:val="center"/>
              <w:rPr>
                <w:rFonts w:ascii="Calibri" w:eastAsia="Times New Roman" w:hAnsi="Calibri" w:cs="Times New Roman"/>
                <w:color w:val="000000"/>
                <w:sz w:val="22"/>
                <w:szCs w:val="22"/>
              </w:rPr>
            </w:pPr>
          </w:p>
        </w:tc>
        <w:tc>
          <w:tcPr>
            <w:tcW w:w="662" w:type="dxa"/>
            <w:tcBorders>
              <w:top w:val="nil"/>
              <w:left w:val="nil"/>
              <w:bottom w:val="nil"/>
              <w:right w:val="nil"/>
            </w:tcBorders>
            <w:shd w:val="clear" w:color="auto" w:fill="auto"/>
            <w:vAlign w:val="bottom"/>
            <w:hideMark/>
          </w:tcPr>
          <w:p w14:paraId="2593B623" w14:textId="77777777" w:rsidR="004B2920" w:rsidRPr="0018417B" w:rsidRDefault="000A34DD" w:rsidP="004B2920">
            <w:pPr>
              <w:jc w:val="center"/>
              <w:rPr>
                <w:rFonts w:ascii="Times New Roman" w:eastAsia="Times New Roman" w:hAnsi="Times New Roman" w:cs="Times New Roman"/>
                <w:sz w:val="20"/>
              </w:rPr>
            </w:pPr>
          </w:p>
        </w:tc>
      </w:tr>
      <w:tr w:rsidR="009F6E2D" w14:paraId="2593B628" w14:textId="77777777">
        <w:trPr>
          <w:trHeight w:val="300"/>
        </w:trPr>
        <w:tc>
          <w:tcPr>
            <w:tcW w:w="4374" w:type="dxa"/>
            <w:tcBorders>
              <w:top w:val="nil"/>
              <w:left w:val="nil"/>
              <w:bottom w:val="nil"/>
              <w:right w:val="nil"/>
            </w:tcBorders>
            <w:shd w:val="clear" w:color="auto" w:fill="auto"/>
            <w:noWrap/>
            <w:vAlign w:val="bottom"/>
            <w:hideMark/>
          </w:tcPr>
          <w:p w14:paraId="2593B62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ΑΘΑΝΑΣΙΟΥ ΑΘΑΝΑΣΙΟΣ(ΝΑΣΟΣ)</w:t>
            </w:r>
          </w:p>
        </w:tc>
        <w:tc>
          <w:tcPr>
            <w:tcW w:w="1404" w:type="dxa"/>
            <w:tcBorders>
              <w:top w:val="nil"/>
              <w:left w:val="nil"/>
              <w:bottom w:val="nil"/>
              <w:right w:val="nil"/>
            </w:tcBorders>
            <w:shd w:val="clear" w:color="auto" w:fill="auto"/>
            <w:noWrap/>
            <w:vAlign w:val="bottom"/>
            <w:hideMark/>
          </w:tcPr>
          <w:p w14:paraId="2593B62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2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62C" w14:textId="77777777">
        <w:trPr>
          <w:trHeight w:val="300"/>
        </w:trPr>
        <w:tc>
          <w:tcPr>
            <w:tcW w:w="4374" w:type="dxa"/>
            <w:tcBorders>
              <w:top w:val="nil"/>
              <w:left w:val="nil"/>
              <w:bottom w:val="nil"/>
              <w:right w:val="nil"/>
            </w:tcBorders>
            <w:shd w:val="clear" w:color="auto" w:fill="auto"/>
            <w:noWrap/>
            <w:vAlign w:val="bottom"/>
            <w:hideMark/>
          </w:tcPr>
          <w:p w14:paraId="2593B62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ΑΘΑΝΑΣΙΟΥ ΧΑΡΑΛΑΜΠΟΣ</w:t>
            </w:r>
          </w:p>
        </w:tc>
        <w:tc>
          <w:tcPr>
            <w:tcW w:w="1404" w:type="dxa"/>
            <w:tcBorders>
              <w:top w:val="nil"/>
              <w:left w:val="nil"/>
              <w:bottom w:val="nil"/>
              <w:right w:val="nil"/>
            </w:tcBorders>
            <w:shd w:val="clear" w:color="auto" w:fill="auto"/>
            <w:noWrap/>
            <w:vAlign w:val="bottom"/>
            <w:hideMark/>
          </w:tcPr>
          <w:p w14:paraId="2593B62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2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30" w14:textId="77777777">
        <w:trPr>
          <w:trHeight w:val="300"/>
        </w:trPr>
        <w:tc>
          <w:tcPr>
            <w:tcW w:w="4374" w:type="dxa"/>
            <w:tcBorders>
              <w:top w:val="nil"/>
              <w:left w:val="nil"/>
              <w:bottom w:val="nil"/>
              <w:right w:val="nil"/>
            </w:tcBorders>
            <w:shd w:val="clear" w:color="auto" w:fill="auto"/>
            <w:noWrap/>
            <w:vAlign w:val="bottom"/>
            <w:hideMark/>
          </w:tcPr>
          <w:p w14:paraId="2593B62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ΑΚΡΙΩΤΗΣ ΓΕΩΡΓΙΟΣ</w:t>
            </w:r>
          </w:p>
        </w:tc>
        <w:tc>
          <w:tcPr>
            <w:tcW w:w="1404" w:type="dxa"/>
            <w:tcBorders>
              <w:top w:val="nil"/>
              <w:left w:val="nil"/>
              <w:bottom w:val="nil"/>
              <w:right w:val="nil"/>
            </w:tcBorders>
            <w:shd w:val="clear" w:color="auto" w:fill="auto"/>
            <w:noWrap/>
            <w:vAlign w:val="bottom"/>
            <w:hideMark/>
          </w:tcPr>
          <w:p w14:paraId="2593B62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2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34" w14:textId="77777777">
        <w:trPr>
          <w:trHeight w:val="300"/>
        </w:trPr>
        <w:tc>
          <w:tcPr>
            <w:tcW w:w="4374" w:type="dxa"/>
            <w:tcBorders>
              <w:top w:val="nil"/>
              <w:left w:val="nil"/>
              <w:bottom w:val="nil"/>
              <w:right w:val="nil"/>
            </w:tcBorders>
            <w:shd w:val="clear" w:color="auto" w:fill="auto"/>
            <w:noWrap/>
            <w:vAlign w:val="bottom"/>
            <w:hideMark/>
          </w:tcPr>
          <w:p w14:paraId="2593B63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ΑΜΥΡΑΣ ΓΕΩΡΓΙΟΣ</w:t>
            </w:r>
          </w:p>
        </w:tc>
        <w:tc>
          <w:tcPr>
            <w:tcW w:w="1404" w:type="dxa"/>
            <w:tcBorders>
              <w:top w:val="nil"/>
              <w:left w:val="nil"/>
              <w:bottom w:val="nil"/>
              <w:right w:val="nil"/>
            </w:tcBorders>
            <w:shd w:val="clear" w:color="auto" w:fill="auto"/>
            <w:noWrap/>
            <w:vAlign w:val="bottom"/>
            <w:hideMark/>
          </w:tcPr>
          <w:p w14:paraId="2593B63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ΠΟΤΑΜΙ</w:t>
            </w:r>
          </w:p>
        </w:tc>
        <w:tc>
          <w:tcPr>
            <w:tcW w:w="662" w:type="dxa"/>
            <w:tcBorders>
              <w:top w:val="nil"/>
              <w:left w:val="nil"/>
              <w:bottom w:val="nil"/>
              <w:right w:val="nil"/>
            </w:tcBorders>
            <w:shd w:val="clear" w:color="auto" w:fill="auto"/>
            <w:noWrap/>
            <w:vAlign w:val="bottom"/>
            <w:hideMark/>
          </w:tcPr>
          <w:p w14:paraId="2593B63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38" w14:textId="77777777">
        <w:trPr>
          <w:trHeight w:val="300"/>
        </w:trPr>
        <w:tc>
          <w:tcPr>
            <w:tcW w:w="4374" w:type="dxa"/>
            <w:tcBorders>
              <w:top w:val="nil"/>
              <w:left w:val="nil"/>
              <w:bottom w:val="nil"/>
              <w:right w:val="nil"/>
            </w:tcBorders>
            <w:shd w:val="clear" w:color="auto" w:fill="auto"/>
            <w:noWrap/>
            <w:vAlign w:val="bottom"/>
            <w:hideMark/>
          </w:tcPr>
          <w:p w14:paraId="2593B63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lastRenderedPageBreak/>
              <w:t>ΑΝΑΓΝΩΣΤΟΠΟΥΛΟΥ ΑΘΑΝΑΣΙΑ(ΣΙΑ)</w:t>
            </w:r>
          </w:p>
        </w:tc>
        <w:tc>
          <w:tcPr>
            <w:tcW w:w="1404" w:type="dxa"/>
            <w:tcBorders>
              <w:top w:val="nil"/>
              <w:left w:val="nil"/>
              <w:bottom w:val="nil"/>
              <w:right w:val="nil"/>
            </w:tcBorders>
            <w:shd w:val="clear" w:color="auto" w:fill="auto"/>
            <w:noWrap/>
            <w:vAlign w:val="bottom"/>
            <w:hideMark/>
          </w:tcPr>
          <w:p w14:paraId="2593B63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3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3C" w14:textId="77777777">
        <w:trPr>
          <w:trHeight w:val="300"/>
        </w:trPr>
        <w:tc>
          <w:tcPr>
            <w:tcW w:w="4374" w:type="dxa"/>
            <w:tcBorders>
              <w:top w:val="nil"/>
              <w:left w:val="nil"/>
              <w:bottom w:val="nil"/>
              <w:right w:val="nil"/>
            </w:tcBorders>
            <w:shd w:val="clear" w:color="auto" w:fill="auto"/>
            <w:noWrap/>
            <w:vAlign w:val="bottom"/>
            <w:hideMark/>
          </w:tcPr>
          <w:p w14:paraId="2593B63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ΑΝΔΡΙΑΝΟΣ ΙΩΑΝΝΗΣ</w:t>
            </w:r>
          </w:p>
        </w:tc>
        <w:tc>
          <w:tcPr>
            <w:tcW w:w="1404" w:type="dxa"/>
            <w:tcBorders>
              <w:top w:val="nil"/>
              <w:left w:val="nil"/>
              <w:bottom w:val="nil"/>
              <w:right w:val="nil"/>
            </w:tcBorders>
            <w:shd w:val="clear" w:color="auto" w:fill="auto"/>
            <w:noWrap/>
            <w:vAlign w:val="bottom"/>
            <w:hideMark/>
          </w:tcPr>
          <w:p w14:paraId="2593B63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3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40" w14:textId="77777777">
        <w:trPr>
          <w:trHeight w:val="300"/>
        </w:trPr>
        <w:tc>
          <w:tcPr>
            <w:tcW w:w="4374" w:type="dxa"/>
            <w:tcBorders>
              <w:top w:val="nil"/>
              <w:left w:val="nil"/>
              <w:bottom w:val="nil"/>
              <w:right w:val="nil"/>
            </w:tcBorders>
            <w:shd w:val="clear" w:color="auto" w:fill="auto"/>
            <w:noWrap/>
            <w:vAlign w:val="bottom"/>
            <w:hideMark/>
          </w:tcPr>
          <w:p w14:paraId="2593B63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ΑΝΤΩΝΙΟΥ ΜΑΡΙΑ</w:t>
            </w:r>
          </w:p>
        </w:tc>
        <w:tc>
          <w:tcPr>
            <w:tcW w:w="1404" w:type="dxa"/>
            <w:tcBorders>
              <w:top w:val="nil"/>
              <w:left w:val="nil"/>
              <w:bottom w:val="nil"/>
              <w:right w:val="nil"/>
            </w:tcBorders>
            <w:shd w:val="clear" w:color="auto" w:fill="auto"/>
            <w:noWrap/>
            <w:vAlign w:val="bottom"/>
            <w:hideMark/>
          </w:tcPr>
          <w:p w14:paraId="2593B63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3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44" w14:textId="77777777">
        <w:trPr>
          <w:trHeight w:val="300"/>
        </w:trPr>
        <w:tc>
          <w:tcPr>
            <w:tcW w:w="4374" w:type="dxa"/>
            <w:tcBorders>
              <w:top w:val="nil"/>
              <w:left w:val="nil"/>
              <w:bottom w:val="nil"/>
              <w:right w:val="nil"/>
            </w:tcBorders>
            <w:shd w:val="clear" w:color="auto" w:fill="auto"/>
            <w:noWrap/>
            <w:vAlign w:val="bottom"/>
            <w:hideMark/>
          </w:tcPr>
          <w:p w14:paraId="2593B64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ΑΝΤΩΝΙΟΥ ΧΡΗΣΤΟΣ</w:t>
            </w:r>
          </w:p>
        </w:tc>
        <w:tc>
          <w:tcPr>
            <w:tcW w:w="1404" w:type="dxa"/>
            <w:tcBorders>
              <w:top w:val="nil"/>
              <w:left w:val="nil"/>
              <w:bottom w:val="nil"/>
              <w:right w:val="nil"/>
            </w:tcBorders>
            <w:shd w:val="clear" w:color="auto" w:fill="auto"/>
            <w:noWrap/>
            <w:vAlign w:val="bottom"/>
            <w:hideMark/>
          </w:tcPr>
          <w:p w14:paraId="2593B64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4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48" w14:textId="77777777">
        <w:trPr>
          <w:trHeight w:val="300"/>
        </w:trPr>
        <w:tc>
          <w:tcPr>
            <w:tcW w:w="4374" w:type="dxa"/>
            <w:tcBorders>
              <w:top w:val="nil"/>
              <w:left w:val="nil"/>
              <w:bottom w:val="nil"/>
              <w:right w:val="nil"/>
            </w:tcBorders>
            <w:shd w:val="clear" w:color="auto" w:fill="auto"/>
            <w:noWrap/>
            <w:vAlign w:val="bottom"/>
            <w:hideMark/>
          </w:tcPr>
          <w:p w14:paraId="2593B64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ΑΡΑΧΩΒΙΤΗΣ ΣΤΑΥΡΟΣ</w:t>
            </w:r>
          </w:p>
        </w:tc>
        <w:tc>
          <w:tcPr>
            <w:tcW w:w="1404" w:type="dxa"/>
            <w:tcBorders>
              <w:top w:val="nil"/>
              <w:left w:val="nil"/>
              <w:bottom w:val="nil"/>
              <w:right w:val="nil"/>
            </w:tcBorders>
            <w:shd w:val="clear" w:color="auto" w:fill="auto"/>
            <w:noWrap/>
            <w:vAlign w:val="bottom"/>
            <w:hideMark/>
          </w:tcPr>
          <w:p w14:paraId="2593B64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4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4C" w14:textId="77777777">
        <w:trPr>
          <w:trHeight w:val="300"/>
        </w:trPr>
        <w:tc>
          <w:tcPr>
            <w:tcW w:w="4374" w:type="dxa"/>
            <w:tcBorders>
              <w:top w:val="nil"/>
              <w:left w:val="nil"/>
              <w:bottom w:val="nil"/>
              <w:right w:val="nil"/>
            </w:tcBorders>
            <w:shd w:val="clear" w:color="auto" w:fill="auto"/>
            <w:noWrap/>
            <w:vAlign w:val="bottom"/>
            <w:hideMark/>
          </w:tcPr>
          <w:p w14:paraId="2593B64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ΑΥΛΩΝΙΤΟΥ ΕΛΕΝΗ</w:t>
            </w:r>
          </w:p>
        </w:tc>
        <w:tc>
          <w:tcPr>
            <w:tcW w:w="1404" w:type="dxa"/>
            <w:tcBorders>
              <w:top w:val="nil"/>
              <w:left w:val="nil"/>
              <w:bottom w:val="nil"/>
              <w:right w:val="nil"/>
            </w:tcBorders>
            <w:shd w:val="clear" w:color="auto" w:fill="auto"/>
            <w:noWrap/>
            <w:vAlign w:val="bottom"/>
            <w:hideMark/>
          </w:tcPr>
          <w:p w14:paraId="2593B64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4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50" w14:textId="77777777">
        <w:trPr>
          <w:trHeight w:val="300"/>
        </w:trPr>
        <w:tc>
          <w:tcPr>
            <w:tcW w:w="4374" w:type="dxa"/>
            <w:tcBorders>
              <w:top w:val="nil"/>
              <w:left w:val="nil"/>
              <w:bottom w:val="nil"/>
              <w:right w:val="nil"/>
            </w:tcBorders>
            <w:shd w:val="clear" w:color="auto" w:fill="auto"/>
            <w:noWrap/>
            <w:vAlign w:val="bottom"/>
            <w:hideMark/>
          </w:tcPr>
          <w:p w14:paraId="2593B64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ΑΧΜΕΤ ΙΛΧΑΝ</w:t>
            </w:r>
          </w:p>
        </w:tc>
        <w:tc>
          <w:tcPr>
            <w:tcW w:w="1404" w:type="dxa"/>
            <w:tcBorders>
              <w:top w:val="nil"/>
              <w:left w:val="nil"/>
              <w:bottom w:val="nil"/>
              <w:right w:val="nil"/>
            </w:tcBorders>
            <w:shd w:val="clear" w:color="auto" w:fill="auto"/>
            <w:noWrap/>
            <w:vAlign w:val="bottom"/>
            <w:hideMark/>
          </w:tcPr>
          <w:p w14:paraId="2593B64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64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54" w14:textId="77777777">
        <w:trPr>
          <w:trHeight w:val="300"/>
        </w:trPr>
        <w:tc>
          <w:tcPr>
            <w:tcW w:w="4374" w:type="dxa"/>
            <w:tcBorders>
              <w:top w:val="nil"/>
              <w:left w:val="nil"/>
              <w:bottom w:val="nil"/>
              <w:right w:val="nil"/>
            </w:tcBorders>
            <w:shd w:val="clear" w:color="auto" w:fill="auto"/>
            <w:noWrap/>
            <w:vAlign w:val="bottom"/>
            <w:hideMark/>
          </w:tcPr>
          <w:p w14:paraId="2593B65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ΒΑΓΕΝΑ ΑΝΝΑ</w:t>
            </w:r>
          </w:p>
        </w:tc>
        <w:tc>
          <w:tcPr>
            <w:tcW w:w="1404" w:type="dxa"/>
            <w:tcBorders>
              <w:top w:val="nil"/>
              <w:left w:val="nil"/>
              <w:bottom w:val="nil"/>
              <w:right w:val="nil"/>
            </w:tcBorders>
            <w:shd w:val="clear" w:color="auto" w:fill="auto"/>
            <w:noWrap/>
            <w:vAlign w:val="bottom"/>
            <w:hideMark/>
          </w:tcPr>
          <w:p w14:paraId="2593B65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5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58" w14:textId="77777777">
        <w:trPr>
          <w:trHeight w:val="300"/>
        </w:trPr>
        <w:tc>
          <w:tcPr>
            <w:tcW w:w="4374" w:type="dxa"/>
            <w:tcBorders>
              <w:top w:val="nil"/>
              <w:left w:val="nil"/>
              <w:bottom w:val="nil"/>
              <w:right w:val="nil"/>
            </w:tcBorders>
            <w:shd w:val="clear" w:color="auto" w:fill="auto"/>
            <w:noWrap/>
            <w:vAlign w:val="bottom"/>
            <w:hideMark/>
          </w:tcPr>
          <w:p w14:paraId="2593B65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ΒΑΓΙΩΝΑΚΗ ΕΥΑΓΓΕΛΙΑ(ΒΑΛΙΑ)</w:t>
            </w:r>
          </w:p>
        </w:tc>
        <w:tc>
          <w:tcPr>
            <w:tcW w:w="1404" w:type="dxa"/>
            <w:tcBorders>
              <w:top w:val="nil"/>
              <w:left w:val="nil"/>
              <w:bottom w:val="nil"/>
              <w:right w:val="nil"/>
            </w:tcBorders>
            <w:shd w:val="clear" w:color="auto" w:fill="auto"/>
            <w:noWrap/>
            <w:vAlign w:val="bottom"/>
            <w:hideMark/>
          </w:tcPr>
          <w:p w14:paraId="2593B65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5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5C" w14:textId="77777777">
        <w:trPr>
          <w:trHeight w:val="300"/>
        </w:trPr>
        <w:tc>
          <w:tcPr>
            <w:tcW w:w="4374" w:type="dxa"/>
            <w:tcBorders>
              <w:top w:val="nil"/>
              <w:left w:val="nil"/>
              <w:bottom w:val="nil"/>
              <w:right w:val="nil"/>
            </w:tcBorders>
            <w:shd w:val="clear" w:color="auto" w:fill="auto"/>
            <w:noWrap/>
            <w:vAlign w:val="bottom"/>
            <w:hideMark/>
          </w:tcPr>
          <w:p w14:paraId="2593B65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ΒΑΚΗ ΦΩΤΕΙΝΗ</w:t>
            </w:r>
          </w:p>
        </w:tc>
        <w:tc>
          <w:tcPr>
            <w:tcW w:w="1404" w:type="dxa"/>
            <w:tcBorders>
              <w:top w:val="nil"/>
              <w:left w:val="nil"/>
              <w:bottom w:val="nil"/>
              <w:right w:val="nil"/>
            </w:tcBorders>
            <w:shd w:val="clear" w:color="auto" w:fill="auto"/>
            <w:noWrap/>
            <w:vAlign w:val="bottom"/>
            <w:hideMark/>
          </w:tcPr>
          <w:p w14:paraId="2593B65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5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60" w14:textId="77777777">
        <w:trPr>
          <w:trHeight w:val="300"/>
        </w:trPr>
        <w:tc>
          <w:tcPr>
            <w:tcW w:w="4374" w:type="dxa"/>
            <w:tcBorders>
              <w:top w:val="nil"/>
              <w:left w:val="nil"/>
              <w:bottom w:val="nil"/>
              <w:right w:val="nil"/>
            </w:tcBorders>
            <w:shd w:val="clear" w:color="auto" w:fill="auto"/>
            <w:noWrap/>
            <w:vAlign w:val="bottom"/>
            <w:hideMark/>
          </w:tcPr>
          <w:p w14:paraId="2593B65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ΒΑΡΒΙΤΣΙΩΤΗΣ ΜΙΛΤΙΑΔΗΣ</w:t>
            </w:r>
          </w:p>
        </w:tc>
        <w:tc>
          <w:tcPr>
            <w:tcW w:w="1404" w:type="dxa"/>
            <w:tcBorders>
              <w:top w:val="nil"/>
              <w:left w:val="nil"/>
              <w:bottom w:val="nil"/>
              <w:right w:val="nil"/>
            </w:tcBorders>
            <w:shd w:val="clear" w:color="auto" w:fill="auto"/>
            <w:noWrap/>
            <w:vAlign w:val="bottom"/>
            <w:hideMark/>
          </w:tcPr>
          <w:p w14:paraId="2593B65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5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64" w14:textId="77777777">
        <w:trPr>
          <w:trHeight w:val="300"/>
        </w:trPr>
        <w:tc>
          <w:tcPr>
            <w:tcW w:w="4374" w:type="dxa"/>
            <w:tcBorders>
              <w:top w:val="nil"/>
              <w:left w:val="nil"/>
              <w:bottom w:val="nil"/>
              <w:right w:val="nil"/>
            </w:tcBorders>
            <w:shd w:val="clear" w:color="auto" w:fill="auto"/>
            <w:noWrap/>
            <w:vAlign w:val="bottom"/>
            <w:hideMark/>
          </w:tcPr>
          <w:p w14:paraId="2593B66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ΒΑΡΔΑΚΗΣ ΣΩΚΡΑΤΗΣ</w:t>
            </w:r>
          </w:p>
        </w:tc>
        <w:tc>
          <w:tcPr>
            <w:tcW w:w="1404" w:type="dxa"/>
            <w:tcBorders>
              <w:top w:val="nil"/>
              <w:left w:val="nil"/>
              <w:bottom w:val="nil"/>
              <w:right w:val="nil"/>
            </w:tcBorders>
            <w:shd w:val="clear" w:color="auto" w:fill="auto"/>
            <w:noWrap/>
            <w:vAlign w:val="bottom"/>
            <w:hideMark/>
          </w:tcPr>
          <w:p w14:paraId="2593B66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6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68" w14:textId="77777777">
        <w:trPr>
          <w:trHeight w:val="300"/>
        </w:trPr>
        <w:tc>
          <w:tcPr>
            <w:tcW w:w="4374" w:type="dxa"/>
            <w:tcBorders>
              <w:top w:val="nil"/>
              <w:left w:val="nil"/>
              <w:bottom w:val="nil"/>
              <w:right w:val="nil"/>
            </w:tcBorders>
            <w:shd w:val="clear" w:color="auto" w:fill="auto"/>
            <w:noWrap/>
            <w:vAlign w:val="bottom"/>
            <w:hideMark/>
          </w:tcPr>
          <w:p w14:paraId="2593B66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ΒΑΡΕΜΕΝΟΣ ΓΕΩΡΓΙΟΣ</w:t>
            </w:r>
          </w:p>
        </w:tc>
        <w:tc>
          <w:tcPr>
            <w:tcW w:w="1404" w:type="dxa"/>
            <w:tcBorders>
              <w:top w:val="nil"/>
              <w:left w:val="nil"/>
              <w:bottom w:val="nil"/>
              <w:right w:val="nil"/>
            </w:tcBorders>
            <w:shd w:val="clear" w:color="auto" w:fill="auto"/>
            <w:noWrap/>
            <w:vAlign w:val="bottom"/>
            <w:hideMark/>
          </w:tcPr>
          <w:p w14:paraId="2593B66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6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6C" w14:textId="77777777">
        <w:trPr>
          <w:trHeight w:val="300"/>
        </w:trPr>
        <w:tc>
          <w:tcPr>
            <w:tcW w:w="4374" w:type="dxa"/>
            <w:tcBorders>
              <w:top w:val="nil"/>
              <w:left w:val="nil"/>
              <w:bottom w:val="nil"/>
              <w:right w:val="nil"/>
            </w:tcBorders>
            <w:shd w:val="clear" w:color="auto" w:fill="auto"/>
            <w:noWrap/>
            <w:vAlign w:val="bottom"/>
            <w:hideMark/>
          </w:tcPr>
          <w:p w14:paraId="2593B66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ΒΕΡΝΑΡΔΑΚΗΣ ΧΡΙΣΤΟΦΟΡΟΣ</w:t>
            </w:r>
          </w:p>
        </w:tc>
        <w:tc>
          <w:tcPr>
            <w:tcW w:w="1404" w:type="dxa"/>
            <w:tcBorders>
              <w:top w:val="nil"/>
              <w:left w:val="nil"/>
              <w:bottom w:val="nil"/>
              <w:right w:val="nil"/>
            </w:tcBorders>
            <w:shd w:val="clear" w:color="auto" w:fill="auto"/>
            <w:noWrap/>
            <w:vAlign w:val="bottom"/>
            <w:hideMark/>
          </w:tcPr>
          <w:p w14:paraId="2593B66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6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70" w14:textId="77777777">
        <w:trPr>
          <w:trHeight w:val="300"/>
        </w:trPr>
        <w:tc>
          <w:tcPr>
            <w:tcW w:w="4374" w:type="dxa"/>
            <w:tcBorders>
              <w:top w:val="nil"/>
              <w:left w:val="nil"/>
              <w:bottom w:val="nil"/>
              <w:right w:val="nil"/>
            </w:tcBorders>
            <w:shd w:val="clear" w:color="auto" w:fill="auto"/>
            <w:noWrap/>
            <w:vAlign w:val="bottom"/>
            <w:hideMark/>
          </w:tcPr>
          <w:p w14:paraId="2593B66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ΒΕΣΥΡΟΠΟΥΛΟΣ ΑΠΟΣΤΟΛΟΣ</w:t>
            </w:r>
          </w:p>
        </w:tc>
        <w:tc>
          <w:tcPr>
            <w:tcW w:w="1404" w:type="dxa"/>
            <w:tcBorders>
              <w:top w:val="nil"/>
              <w:left w:val="nil"/>
              <w:bottom w:val="nil"/>
              <w:right w:val="nil"/>
            </w:tcBorders>
            <w:shd w:val="clear" w:color="auto" w:fill="auto"/>
            <w:noWrap/>
            <w:vAlign w:val="bottom"/>
            <w:hideMark/>
          </w:tcPr>
          <w:p w14:paraId="2593B66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6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74" w14:textId="77777777">
        <w:trPr>
          <w:trHeight w:val="300"/>
        </w:trPr>
        <w:tc>
          <w:tcPr>
            <w:tcW w:w="4374" w:type="dxa"/>
            <w:tcBorders>
              <w:top w:val="nil"/>
              <w:left w:val="nil"/>
              <w:bottom w:val="nil"/>
              <w:right w:val="nil"/>
            </w:tcBorders>
            <w:shd w:val="clear" w:color="auto" w:fill="auto"/>
            <w:noWrap/>
            <w:vAlign w:val="bottom"/>
            <w:hideMark/>
          </w:tcPr>
          <w:p w14:paraId="2593B67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ΒΕΤΤΑΣ ΔΗΜΗΤΡΙΟΣ</w:t>
            </w:r>
          </w:p>
        </w:tc>
        <w:tc>
          <w:tcPr>
            <w:tcW w:w="1404" w:type="dxa"/>
            <w:tcBorders>
              <w:top w:val="nil"/>
              <w:left w:val="nil"/>
              <w:bottom w:val="nil"/>
              <w:right w:val="nil"/>
            </w:tcBorders>
            <w:shd w:val="clear" w:color="auto" w:fill="auto"/>
            <w:noWrap/>
            <w:vAlign w:val="bottom"/>
            <w:hideMark/>
          </w:tcPr>
          <w:p w14:paraId="2593B67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7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78" w14:textId="77777777">
        <w:trPr>
          <w:trHeight w:val="300"/>
        </w:trPr>
        <w:tc>
          <w:tcPr>
            <w:tcW w:w="4374" w:type="dxa"/>
            <w:tcBorders>
              <w:top w:val="nil"/>
              <w:left w:val="nil"/>
              <w:bottom w:val="nil"/>
              <w:right w:val="nil"/>
            </w:tcBorders>
            <w:shd w:val="clear" w:color="auto" w:fill="auto"/>
            <w:noWrap/>
            <w:vAlign w:val="bottom"/>
            <w:hideMark/>
          </w:tcPr>
          <w:p w14:paraId="2593B67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ΒΙΤΣΑΣ ΔΗΜΗΤΡΙΟΣ</w:t>
            </w:r>
          </w:p>
        </w:tc>
        <w:tc>
          <w:tcPr>
            <w:tcW w:w="1404" w:type="dxa"/>
            <w:tcBorders>
              <w:top w:val="nil"/>
              <w:left w:val="nil"/>
              <w:bottom w:val="nil"/>
              <w:right w:val="nil"/>
            </w:tcBorders>
            <w:shd w:val="clear" w:color="auto" w:fill="auto"/>
            <w:noWrap/>
            <w:vAlign w:val="bottom"/>
            <w:hideMark/>
          </w:tcPr>
          <w:p w14:paraId="2593B67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7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7C" w14:textId="77777777">
        <w:trPr>
          <w:trHeight w:val="300"/>
        </w:trPr>
        <w:tc>
          <w:tcPr>
            <w:tcW w:w="4374" w:type="dxa"/>
            <w:tcBorders>
              <w:top w:val="nil"/>
              <w:left w:val="nil"/>
              <w:bottom w:val="nil"/>
              <w:right w:val="nil"/>
            </w:tcBorders>
            <w:shd w:val="clear" w:color="auto" w:fill="auto"/>
            <w:noWrap/>
            <w:vAlign w:val="bottom"/>
            <w:hideMark/>
          </w:tcPr>
          <w:p w14:paraId="2593B67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ΒΛΑΣΗΣ ΚΩΝΣΤΑΝΤΙΝΟΣ</w:t>
            </w:r>
          </w:p>
        </w:tc>
        <w:tc>
          <w:tcPr>
            <w:tcW w:w="1404" w:type="dxa"/>
            <w:tcBorders>
              <w:top w:val="nil"/>
              <w:left w:val="nil"/>
              <w:bottom w:val="nil"/>
              <w:right w:val="nil"/>
            </w:tcBorders>
            <w:shd w:val="clear" w:color="auto" w:fill="auto"/>
            <w:noWrap/>
            <w:vAlign w:val="bottom"/>
            <w:hideMark/>
          </w:tcPr>
          <w:p w14:paraId="2593B67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7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80" w14:textId="77777777">
        <w:trPr>
          <w:trHeight w:val="300"/>
        </w:trPr>
        <w:tc>
          <w:tcPr>
            <w:tcW w:w="4374" w:type="dxa"/>
            <w:tcBorders>
              <w:top w:val="nil"/>
              <w:left w:val="nil"/>
              <w:bottom w:val="nil"/>
              <w:right w:val="nil"/>
            </w:tcBorders>
            <w:shd w:val="clear" w:color="auto" w:fill="auto"/>
            <w:noWrap/>
            <w:vAlign w:val="bottom"/>
            <w:hideMark/>
          </w:tcPr>
          <w:p w14:paraId="2593B67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ΒΛΑΧΟΣ ΓΕΩΡΓΙΟΣ</w:t>
            </w:r>
          </w:p>
        </w:tc>
        <w:tc>
          <w:tcPr>
            <w:tcW w:w="1404" w:type="dxa"/>
            <w:tcBorders>
              <w:top w:val="nil"/>
              <w:left w:val="nil"/>
              <w:bottom w:val="nil"/>
              <w:right w:val="nil"/>
            </w:tcBorders>
            <w:shd w:val="clear" w:color="auto" w:fill="auto"/>
            <w:noWrap/>
            <w:vAlign w:val="bottom"/>
            <w:hideMark/>
          </w:tcPr>
          <w:p w14:paraId="2593B67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7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84" w14:textId="77777777">
        <w:trPr>
          <w:trHeight w:val="300"/>
        </w:trPr>
        <w:tc>
          <w:tcPr>
            <w:tcW w:w="4374" w:type="dxa"/>
            <w:tcBorders>
              <w:top w:val="nil"/>
              <w:left w:val="nil"/>
              <w:bottom w:val="nil"/>
              <w:right w:val="nil"/>
            </w:tcBorders>
            <w:shd w:val="clear" w:color="auto" w:fill="auto"/>
            <w:noWrap/>
            <w:vAlign w:val="bottom"/>
            <w:hideMark/>
          </w:tcPr>
          <w:p w14:paraId="2593B68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ΒΟΡΙΔΗΣ ΜΑΥΡΟΥΔΗΣ(ΜΑΚΗΣ)</w:t>
            </w:r>
          </w:p>
        </w:tc>
        <w:tc>
          <w:tcPr>
            <w:tcW w:w="1404" w:type="dxa"/>
            <w:tcBorders>
              <w:top w:val="nil"/>
              <w:left w:val="nil"/>
              <w:bottom w:val="nil"/>
              <w:right w:val="nil"/>
            </w:tcBorders>
            <w:shd w:val="clear" w:color="auto" w:fill="auto"/>
            <w:noWrap/>
            <w:vAlign w:val="bottom"/>
            <w:hideMark/>
          </w:tcPr>
          <w:p w14:paraId="2593B68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8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88" w14:textId="77777777">
        <w:trPr>
          <w:trHeight w:val="300"/>
        </w:trPr>
        <w:tc>
          <w:tcPr>
            <w:tcW w:w="4374" w:type="dxa"/>
            <w:tcBorders>
              <w:top w:val="nil"/>
              <w:left w:val="nil"/>
              <w:bottom w:val="nil"/>
              <w:right w:val="nil"/>
            </w:tcBorders>
            <w:shd w:val="clear" w:color="auto" w:fill="auto"/>
            <w:noWrap/>
            <w:vAlign w:val="bottom"/>
            <w:hideMark/>
          </w:tcPr>
          <w:p w14:paraId="2593B68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ΒΟΥΤΣΗΣ ΝΙΚΟΛΑΟΣ</w:t>
            </w:r>
          </w:p>
        </w:tc>
        <w:tc>
          <w:tcPr>
            <w:tcW w:w="1404" w:type="dxa"/>
            <w:tcBorders>
              <w:top w:val="nil"/>
              <w:left w:val="nil"/>
              <w:bottom w:val="nil"/>
              <w:right w:val="nil"/>
            </w:tcBorders>
            <w:shd w:val="clear" w:color="auto" w:fill="auto"/>
            <w:noWrap/>
            <w:vAlign w:val="bottom"/>
            <w:hideMark/>
          </w:tcPr>
          <w:p w14:paraId="2593B68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8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8C" w14:textId="77777777">
        <w:trPr>
          <w:trHeight w:val="300"/>
        </w:trPr>
        <w:tc>
          <w:tcPr>
            <w:tcW w:w="4374" w:type="dxa"/>
            <w:tcBorders>
              <w:top w:val="nil"/>
              <w:left w:val="nil"/>
              <w:bottom w:val="nil"/>
              <w:right w:val="nil"/>
            </w:tcBorders>
            <w:shd w:val="clear" w:color="auto" w:fill="auto"/>
            <w:noWrap/>
            <w:vAlign w:val="bottom"/>
            <w:hideMark/>
          </w:tcPr>
          <w:p w14:paraId="2593B68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ΒΡΑΝΤΖΑ ΠΑΝΑΓΙΩΤΑ</w:t>
            </w:r>
          </w:p>
        </w:tc>
        <w:tc>
          <w:tcPr>
            <w:tcW w:w="1404" w:type="dxa"/>
            <w:tcBorders>
              <w:top w:val="nil"/>
              <w:left w:val="nil"/>
              <w:bottom w:val="nil"/>
              <w:right w:val="nil"/>
            </w:tcBorders>
            <w:shd w:val="clear" w:color="auto" w:fill="auto"/>
            <w:noWrap/>
            <w:vAlign w:val="bottom"/>
            <w:hideMark/>
          </w:tcPr>
          <w:p w14:paraId="2593B68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8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90" w14:textId="77777777">
        <w:trPr>
          <w:trHeight w:val="300"/>
        </w:trPr>
        <w:tc>
          <w:tcPr>
            <w:tcW w:w="4374" w:type="dxa"/>
            <w:tcBorders>
              <w:top w:val="nil"/>
              <w:left w:val="nil"/>
              <w:bottom w:val="nil"/>
              <w:right w:val="nil"/>
            </w:tcBorders>
            <w:shd w:val="clear" w:color="auto" w:fill="auto"/>
            <w:noWrap/>
            <w:vAlign w:val="bottom"/>
            <w:hideMark/>
          </w:tcPr>
          <w:p w14:paraId="2593B68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ΓΕΝΝΙΑ ΓΕΩΡΓΙΑ</w:t>
            </w:r>
          </w:p>
        </w:tc>
        <w:tc>
          <w:tcPr>
            <w:tcW w:w="1404" w:type="dxa"/>
            <w:tcBorders>
              <w:top w:val="nil"/>
              <w:left w:val="nil"/>
              <w:bottom w:val="nil"/>
              <w:right w:val="nil"/>
            </w:tcBorders>
            <w:shd w:val="clear" w:color="auto" w:fill="auto"/>
            <w:noWrap/>
            <w:vAlign w:val="bottom"/>
            <w:hideMark/>
          </w:tcPr>
          <w:p w14:paraId="2593B68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8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94" w14:textId="77777777">
        <w:trPr>
          <w:trHeight w:val="300"/>
        </w:trPr>
        <w:tc>
          <w:tcPr>
            <w:tcW w:w="4374" w:type="dxa"/>
            <w:tcBorders>
              <w:top w:val="nil"/>
              <w:left w:val="nil"/>
              <w:bottom w:val="nil"/>
              <w:right w:val="nil"/>
            </w:tcBorders>
            <w:shd w:val="clear" w:color="auto" w:fill="auto"/>
            <w:noWrap/>
            <w:vAlign w:val="bottom"/>
            <w:hideMark/>
          </w:tcPr>
          <w:p w14:paraId="2593B69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ΓΕΡΟΒΑΣΙΛΗ ΟΛΓΑ</w:t>
            </w:r>
          </w:p>
        </w:tc>
        <w:tc>
          <w:tcPr>
            <w:tcW w:w="1404" w:type="dxa"/>
            <w:tcBorders>
              <w:top w:val="nil"/>
              <w:left w:val="nil"/>
              <w:bottom w:val="nil"/>
              <w:right w:val="nil"/>
            </w:tcBorders>
            <w:shd w:val="clear" w:color="auto" w:fill="auto"/>
            <w:noWrap/>
            <w:vAlign w:val="bottom"/>
            <w:hideMark/>
          </w:tcPr>
          <w:p w14:paraId="2593B69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9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98" w14:textId="77777777">
        <w:trPr>
          <w:trHeight w:val="300"/>
        </w:trPr>
        <w:tc>
          <w:tcPr>
            <w:tcW w:w="4374" w:type="dxa"/>
            <w:tcBorders>
              <w:top w:val="nil"/>
              <w:left w:val="nil"/>
              <w:bottom w:val="nil"/>
              <w:right w:val="nil"/>
            </w:tcBorders>
            <w:shd w:val="clear" w:color="auto" w:fill="auto"/>
            <w:noWrap/>
            <w:vAlign w:val="bottom"/>
            <w:hideMark/>
          </w:tcPr>
          <w:p w14:paraId="2593B69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ΓΕΩΡΓΑΝΤΑΣ ΓΕΩΡΓΙΟΣ</w:t>
            </w:r>
          </w:p>
        </w:tc>
        <w:tc>
          <w:tcPr>
            <w:tcW w:w="1404" w:type="dxa"/>
            <w:tcBorders>
              <w:top w:val="nil"/>
              <w:left w:val="nil"/>
              <w:bottom w:val="nil"/>
              <w:right w:val="nil"/>
            </w:tcBorders>
            <w:shd w:val="clear" w:color="auto" w:fill="auto"/>
            <w:noWrap/>
            <w:vAlign w:val="bottom"/>
            <w:hideMark/>
          </w:tcPr>
          <w:p w14:paraId="2593B69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9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9C" w14:textId="77777777">
        <w:trPr>
          <w:trHeight w:val="300"/>
        </w:trPr>
        <w:tc>
          <w:tcPr>
            <w:tcW w:w="4374" w:type="dxa"/>
            <w:tcBorders>
              <w:top w:val="nil"/>
              <w:left w:val="nil"/>
              <w:bottom w:val="nil"/>
              <w:right w:val="nil"/>
            </w:tcBorders>
            <w:shd w:val="clear" w:color="auto" w:fill="auto"/>
            <w:noWrap/>
            <w:vAlign w:val="bottom"/>
            <w:hideMark/>
          </w:tcPr>
          <w:p w14:paraId="2593B69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ΓΕΩΡΓΙΑΔΗΣ ΣΠΥΡΙΔΩΝ-ΑΔΩΝΙΣ</w:t>
            </w:r>
          </w:p>
        </w:tc>
        <w:tc>
          <w:tcPr>
            <w:tcW w:w="1404" w:type="dxa"/>
            <w:tcBorders>
              <w:top w:val="nil"/>
              <w:left w:val="nil"/>
              <w:bottom w:val="nil"/>
              <w:right w:val="nil"/>
            </w:tcBorders>
            <w:shd w:val="clear" w:color="auto" w:fill="auto"/>
            <w:noWrap/>
            <w:vAlign w:val="bottom"/>
            <w:hideMark/>
          </w:tcPr>
          <w:p w14:paraId="2593B69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9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A0" w14:textId="77777777">
        <w:trPr>
          <w:trHeight w:val="300"/>
        </w:trPr>
        <w:tc>
          <w:tcPr>
            <w:tcW w:w="4374" w:type="dxa"/>
            <w:tcBorders>
              <w:top w:val="nil"/>
              <w:left w:val="nil"/>
              <w:bottom w:val="nil"/>
              <w:right w:val="nil"/>
            </w:tcBorders>
            <w:shd w:val="clear" w:color="auto" w:fill="auto"/>
            <w:noWrap/>
            <w:vAlign w:val="bottom"/>
            <w:hideMark/>
          </w:tcPr>
          <w:p w14:paraId="2593B69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ΓΕΩΡΓΟΠΟΥΛΟΥ-ΣΑΛΤΑΡΗ ΕΥΣΤΑΘΙΑ(ΕΦΗ)</w:t>
            </w:r>
          </w:p>
        </w:tc>
        <w:tc>
          <w:tcPr>
            <w:tcW w:w="1404" w:type="dxa"/>
            <w:tcBorders>
              <w:top w:val="nil"/>
              <w:left w:val="nil"/>
              <w:bottom w:val="nil"/>
              <w:right w:val="nil"/>
            </w:tcBorders>
            <w:shd w:val="clear" w:color="auto" w:fill="auto"/>
            <w:noWrap/>
            <w:vAlign w:val="bottom"/>
            <w:hideMark/>
          </w:tcPr>
          <w:p w14:paraId="2593B69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9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A4" w14:textId="77777777">
        <w:trPr>
          <w:trHeight w:val="300"/>
        </w:trPr>
        <w:tc>
          <w:tcPr>
            <w:tcW w:w="4374" w:type="dxa"/>
            <w:tcBorders>
              <w:top w:val="nil"/>
              <w:left w:val="nil"/>
              <w:bottom w:val="nil"/>
              <w:right w:val="nil"/>
            </w:tcBorders>
            <w:shd w:val="clear" w:color="auto" w:fill="auto"/>
            <w:noWrap/>
            <w:vAlign w:val="bottom"/>
            <w:hideMark/>
          </w:tcPr>
          <w:p w14:paraId="2593B6A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ΓΙΑΚΟΥΜΑΤΟΣ ΓΕΡΑΣΙΜΟΣ</w:t>
            </w:r>
          </w:p>
        </w:tc>
        <w:tc>
          <w:tcPr>
            <w:tcW w:w="1404" w:type="dxa"/>
            <w:tcBorders>
              <w:top w:val="nil"/>
              <w:left w:val="nil"/>
              <w:bottom w:val="nil"/>
              <w:right w:val="nil"/>
            </w:tcBorders>
            <w:shd w:val="clear" w:color="auto" w:fill="auto"/>
            <w:noWrap/>
            <w:vAlign w:val="bottom"/>
            <w:hideMark/>
          </w:tcPr>
          <w:p w14:paraId="2593B6A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A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A8" w14:textId="77777777">
        <w:trPr>
          <w:trHeight w:val="300"/>
        </w:trPr>
        <w:tc>
          <w:tcPr>
            <w:tcW w:w="4374" w:type="dxa"/>
            <w:tcBorders>
              <w:top w:val="nil"/>
              <w:left w:val="nil"/>
              <w:bottom w:val="nil"/>
              <w:right w:val="nil"/>
            </w:tcBorders>
            <w:shd w:val="clear" w:color="auto" w:fill="auto"/>
            <w:noWrap/>
            <w:vAlign w:val="bottom"/>
            <w:hideMark/>
          </w:tcPr>
          <w:p w14:paraId="2593B6A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ΓΙΟΓΙΑΚΑΣ ΒΑΣΙΛΕΙΟΣ</w:t>
            </w:r>
          </w:p>
        </w:tc>
        <w:tc>
          <w:tcPr>
            <w:tcW w:w="1404" w:type="dxa"/>
            <w:tcBorders>
              <w:top w:val="nil"/>
              <w:left w:val="nil"/>
              <w:bottom w:val="nil"/>
              <w:right w:val="nil"/>
            </w:tcBorders>
            <w:shd w:val="clear" w:color="auto" w:fill="auto"/>
            <w:noWrap/>
            <w:vAlign w:val="bottom"/>
            <w:hideMark/>
          </w:tcPr>
          <w:p w14:paraId="2593B6A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A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AC" w14:textId="77777777">
        <w:trPr>
          <w:trHeight w:val="300"/>
        </w:trPr>
        <w:tc>
          <w:tcPr>
            <w:tcW w:w="4374" w:type="dxa"/>
            <w:tcBorders>
              <w:top w:val="nil"/>
              <w:left w:val="nil"/>
              <w:bottom w:val="nil"/>
              <w:right w:val="nil"/>
            </w:tcBorders>
            <w:shd w:val="clear" w:color="auto" w:fill="auto"/>
            <w:noWrap/>
            <w:vAlign w:val="bottom"/>
            <w:hideMark/>
          </w:tcPr>
          <w:p w14:paraId="2593B6A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ΓΚΑΡΑ ΑΝΑΣΤΑΣΙΑ</w:t>
            </w:r>
          </w:p>
        </w:tc>
        <w:tc>
          <w:tcPr>
            <w:tcW w:w="1404" w:type="dxa"/>
            <w:tcBorders>
              <w:top w:val="nil"/>
              <w:left w:val="nil"/>
              <w:bottom w:val="nil"/>
              <w:right w:val="nil"/>
            </w:tcBorders>
            <w:shd w:val="clear" w:color="auto" w:fill="auto"/>
            <w:noWrap/>
            <w:vAlign w:val="bottom"/>
            <w:hideMark/>
          </w:tcPr>
          <w:p w14:paraId="2593B6A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A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6B0" w14:textId="77777777">
        <w:trPr>
          <w:trHeight w:val="300"/>
        </w:trPr>
        <w:tc>
          <w:tcPr>
            <w:tcW w:w="4374" w:type="dxa"/>
            <w:tcBorders>
              <w:top w:val="nil"/>
              <w:left w:val="nil"/>
              <w:bottom w:val="nil"/>
              <w:right w:val="nil"/>
            </w:tcBorders>
            <w:shd w:val="clear" w:color="auto" w:fill="auto"/>
            <w:noWrap/>
            <w:vAlign w:val="bottom"/>
            <w:hideMark/>
          </w:tcPr>
          <w:p w14:paraId="2593B6A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ΓΚΙΟΛΑΣ ΙΩΑΝΝΗΣ</w:t>
            </w:r>
          </w:p>
        </w:tc>
        <w:tc>
          <w:tcPr>
            <w:tcW w:w="1404" w:type="dxa"/>
            <w:tcBorders>
              <w:top w:val="nil"/>
              <w:left w:val="nil"/>
              <w:bottom w:val="nil"/>
              <w:right w:val="nil"/>
            </w:tcBorders>
            <w:shd w:val="clear" w:color="auto" w:fill="auto"/>
            <w:noWrap/>
            <w:vAlign w:val="bottom"/>
            <w:hideMark/>
          </w:tcPr>
          <w:p w14:paraId="2593B6A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A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B4" w14:textId="77777777">
        <w:trPr>
          <w:trHeight w:val="300"/>
        </w:trPr>
        <w:tc>
          <w:tcPr>
            <w:tcW w:w="4374" w:type="dxa"/>
            <w:tcBorders>
              <w:top w:val="nil"/>
              <w:left w:val="nil"/>
              <w:bottom w:val="nil"/>
              <w:right w:val="nil"/>
            </w:tcBorders>
            <w:shd w:val="clear" w:color="auto" w:fill="auto"/>
            <w:noWrap/>
            <w:vAlign w:val="bottom"/>
            <w:hideMark/>
          </w:tcPr>
          <w:p w14:paraId="2593B6B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ΔΑΒΑΚΗΣ ΑΘΑΝΑΣΙΟΣ</w:t>
            </w:r>
          </w:p>
        </w:tc>
        <w:tc>
          <w:tcPr>
            <w:tcW w:w="1404" w:type="dxa"/>
            <w:tcBorders>
              <w:top w:val="nil"/>
              <w:left w:val="nil"/>
              <w:bottom w:val="nil"/>
              <w:right w:val="nil"/>
            </w:tcBorders>
            <w:shd w:val="clear" w:color="auto" w:fill="auto"/>
            <w:noWrap/>
            <w:vAlign w:val="bottom"/>
            <w:hideMark/>
          </w:tcPr>
          <w:p w14:paraId="2593B6B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B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B8" w14:textId="77777777">
        <w:trPr>
          <w:trHeight w:val="300"/>
        </w:trPr>
        <w:tc>
          <w:tcPr>
            <w:tcW w:w="4374" w:type="dxa"/>
            <w:tcBorders>
              <w:top w:val="nil"/>
              <w:left w:val="nil"/>
              <w:bottom w:val="nil"/>
              <w:right w:val="nil"/>
            </w:tcBorders>
            <w:shd w:val="clear" w:color="auto" w:fill="auto"/>
            <w:noWrap/>
            <w:vAlign w:val="bottom"/>
            <w:hideMark/>
          </w:tcPr>
          <w:p w14:paraId="2593B6B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ΔΑΝΕΛΛΗΣ ΣΠΥΡΙΔΩΝ</w:t>
            </w:r>
          </w:p>
        </w:tc>
        <w:tc>
          <w:tcPr>
            <w:tcW w:w="1404" w:type="dxa"/>
            <w:tcBorders>
              <w:top w:val="nil"/>
              <w:left w:val="nil"/>
              <w:bottom w:val="nil"/>
              <w:right w:val="nil"/>
            </w:tcBorders>
            <w:shd w:val="clear" w:color="auto" w:fill="auto"/>
            <w:noWrap/>
            <w:vAlign w:val="bottom"/>
            <w:hideMark/>
          </w:tcPr>
          <w:p w14:paraId="2593B6B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ΠΟΤΑΜΙ</w:t>
            </w:r>
          </w:p>
        </w:tc>
        <w:tc>
          <w:tcPr>
            <w:tcW w:w="662" w:type="dxa"/>
            <w:tcBorders>
              <w:top w:val="nil"/>
              <w:left w:val="nil"/>
              <w:bottom w:val="nil"/>
              <w:right w:val="nil"/>
            </w:tcBorders>
            <w:shd w:val="clear" w:color="auto" w:fill="auto"/>
            <w:noWrap/>
            <w:vAlign w:val="bottom"/>
            <w:hideMark/>
          </w:tcPr>
          <w:p w14:paraId="2593B6B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BC" w14:textId="77777777">
        <w:trPr>
          <w:trHeight w:val="300"/>
        </w:trPr>
        <w:tc>
          <w:tcPr>
            <w:tcW w:w="4374" w:type="dxa"/>
            <w:tcBorders>
              <w:top w:val="nil"/>
              <w:left w:val="nil"/>
              <w:bottom w:val="nil"/>
              <w:right w:val="nil"/>
            </w:tcBorders>
            <w:shd w:val="clear" w:color="auto" w:fill="auto"/>
            <w:noWrap/>
            <w:vAlign w:val="bottom"/>
            <w:hideMark/>
          </w:tcPr>
          <w:p w14:paraId="2593B6B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ΔΕΔΕΣ ΙΩΑΝΝΗΣ</w:t>
            </w:r>
          </w:p>
        </w:tc>
        <w:tc>
          <w:tcPr>
            <w:tcW w:w="1404" w:type="dxa"/>
            <w:tcBorders>
              <w:top w:val="nil"/>
              <w:left w:val="nil"/>
              <w:bottom w:val="nil"/>
              <w:right w:val="nil"/>
            </w:tcBorders>
            <w:shd w:val="clear" w:color="auto" w:fill="auto"/>
            <w:noWrap/>
            <w:vAlign w:val="bottom"/>
            <w:hideMark/>
          </w:tcPr>
          <w:p w14:paraId="2593B6B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B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C0" w14:textId="77777777">
        <w:trPr>
          <w:trHeight w:val="300"/>
        </w:trPr>
        <w:tc>
          <w:tcPr>
            <w:tcW w:w="4374" w:type="dxa"/>
            <w:tcBorders>
              <w:top w:val="nil"/>
              <w:left w:val="nil"/>
              <w:bottom w:val="nil"/>
              <w:right w:val="nil"/>
            </w:tcBorders>
            <w:shd w:val="clear" w:color="auto" w:fill="auto"/>
            <w:noWrap/>
            <w:vAlign w:val="bottom"/>
            <w:hideMark/>
          </w:tcPr>
          <w:p w14:paraId="2593B6B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ΔΕΝΔΙΑΣ ΝΙΚΟΛΑΟΣ-ΓΕΩΡΓΙΟΣ</w:t>
            </w:r>
          </w:p>
        </w:tc>
        <w:tc>
          <w:tcPr>
            <w:tcW w:w="1404" w:type="dxa"/>
            <w:tcBorders>
              <w:top w:val="nil"/>
              <w:left w:val="nil"/>
              <w:bottom w:val="nil"/>
              <w:right w:val="nil"/>
            </w:tcBorders>
            <w:shd w:val="clear" w:color="auto" w:fill="auto"/>
            <w:noWrap/>
            <w:vAlign w:val="bottom"/>
            <w:hideMark/>
          </w:tcPr>
          <w:p w14:paraId="2593B6B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B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C4" w14:textId="77777777">
        <w:trPr>
          <w:trHeight w:val="300"/>
        </w:trPr>
        <w:tc>
          <w:tcPr>
            <w:tcW w:w="4374" w:type="dxa"/>
            <w:tcBorders>
              <w:top w:val="nil"/>
              <w:left w:val="nil"/>
              <w:bottom w:val="nil"/>
              <w:right w:val="nil"/>
            </w:tcBorders>
            <w:shd w:val="clear" w:color="auto" w:fill="auto"/>
            <w:noWrap/>
            <w:vAlign w:val="bottom"/>
            <w:hideMark/>
          </w:tcPr>
          <w:p w14:paraId="2593B6C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ΔΗΜΑΡΑΣ ΓΕΩΡΓΙΟΣ</w:t>
            </w:r>
          </w:p>
        </w:tc>
        <w:tc>
          <w:tcPr>
            <w:tcW w:w="1404" w:type="dxa"/>
            <w:tcBorders>
              <w:top w:val="nil"/>
              <w:left w:val="nil"/>
              <w:bottom w:val="nil"/>
              <w:right w:val="nil"/>
            </w:tcBorders>
            <w:shd w:val="clear" w:color="auto" w:fill="auto"/>
            <w:noWrap/>
            <w:vAlign w:val="bottom"/>
            <w:hideMark/>
          </w:tcPr>
          <w:p w14:paraId="2593B6C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C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C8" w14:textId="77777777">
        <w:trPr>
          <w:trHeight w:val="300"/>
        </w:trPr>
        <w:tc>
          <w:tcPr>
            <w:tcW w:w="4374" w:type="dxa"/>
            <w:tcBorders>
              <w:top w:val="nil"/>
              <w:left w:val="nil"/>
              <w:bottom w:val="nil"/>
              <w:right w:val="nil"/>
            </w:tcBorders>
            <w:shd w:val="clear" w:color="auto" w:fill="auto"/>
            <w:noWrap/>
            <w:vAlign w:val="bottom"/>
            <w:hideMark/>
          </w:tcPr>
          <w:p w14:paraId="2593B6C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ΔΗΜΗΤΡΙΑΔΗΣ ΔΗΜΗΤΡΙΟΣ</w:t>
            </w:r>
          </w:p>
        </w:tc>
        <w:tc>
          <w:tcPr>
            <w:tcW w:w="1404" w:type="dxa"/>
            <w:tcBorders>
              <w:top w:val="nil"/>
              <w:left w:val="nil"/>
              <w:bottom w:val="nil"/>
              <w:right w:val="nil"/>
            </w:tcBorders>
            <w:shd w:val="clear" w:color="auto" w:fill="auto"/>
            <w:noWrap/>
            <w:vAlign w:val="bottom"/>
            <w:hideMark/>
          </w:tcPr>
          <w:p w14:paraId="2593B6C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C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CC" w14:textId="77777777">
        <w:trPr>
          <w:trHeight w:val="300"/>
        </w:trPr>
        <w:tc>
          <w:tcPr>
            <w:tcW w:w="4374" w:type="dxa"/>
            <w:tcBorders>
              <w:top w:val="nil"/>
              <w:left w:val="nil"/>
              <w:bottom w:val="nil"/>
              <w:right w:val="nil"/>
            </w:tcBorders>
            <w:shd w:val="clear" w:color="auto" w:fill="auto"/>
            <w:noWrap/>
            <w:vAlign w:val="bottom"/>
            <w:hideMark/>
          </w:tcPr>
          <w:p w14:paraId="2593B6C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ΔΗΜΟΣΧΑΚΗΣ ΑΝΑΣΤΑΣΙΟΣ(ΤΑΣΟΣ)</w:t>
            </w:r>
          </w:p>
        </w:tc>
        <w:tc>
          <w:tcPr>
            <w:tcW w:w="1404" w:type="dxa"/>
            <w:tcBorders>
              <w:top w:val="nil"/>
              <w:left w:val="nil"/>
              <w:bottom w:val="nil"/>
              <w:right w:val="nil"/>
            </w:tcBorders>
            <w:shd w:val="clear" w:color="auto" w:fill="auto"/>
            <w:noWrap/>
            <w:vAlign w:val="bottom"/>
            <w:hideMark/>
          </w:tcPr>
          <w:p w14:paraId="2593B6C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6C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D0" w14:textId="77777777">
        <w:trPr>
          <w:trHeight w:val="300"/>
        </w:trPr>
        <w:tc>
          <w:tcPr>
            <w:tcW w:w="4374" w:type="dxa"/>
            <w:tcBorders>
              <w:top w:val="nil"/>
              <w:left w:val="nil"/>
              <w:bottom w:val="nil"/>
              <w:right w:val="nil"/>
            </w:tcBorders>
            <w:shd w:val="clear" w:color="auto" w:fill="auto"/>
            <w:noWrap/>
            <w:vAlign w:val="bottom"/>
            <w:hideMark/>
          </w:tcPr>
          <w:p w14:paraId="2593B6C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ΔΟΥΖΙΝΑΣ ΚΩΝΣΤΑΝΤΙΝΟΣ</w:t>
            </w:r>
          </w:p>
        </w:tc>
        <w:tc>
          <w:tcPr>
            <w:tcW w:w="1404" w:type="dxa"/>
            <w:tcBorders>
              <w:top w:val="nil"/>
              <w:left w:val="nil"/>
              <w:bottom w:val="nil"/>
              <w:right w:val="nil"/>
            </w:tcBorders>
            <w:shd w:val="clear" w:color="auto" w:fill="auto"/>
            <w:noWrap/>
            <w:vAlign w:val="bottom"/>
            <w:hideMark/>
          </w:tcPr>
          <w:p w14:paraId="2593B6C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C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D4" w14:textId="77777777">
        <w:trPr>
          <w:trHeight w:val="300"/>
        </w:trPr>
        <w:tc>
          <w:tcPr>
            <w:tcW w:w="4374" w:type="dxa"/>
            <w:tcBorders>
              <w:top w:val="nil"/>
              <w:left w:val="nil"/>
              <w:bottom w:val="nil"/>
              <w:right w:val="nil"/>
            </w:tcBorders>
            <w:shd w:val="clear" w:color="auto" w:fill="auto"/>
            <w:noWrap/>
            <w:vAlign w:val="bottom"/>
            <w:hideMark/>
          </w:tcPr>
          <w:p w14:paraId="2593B6D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ΔΡΙΤΣΑΣ ΘΕΟΔΩΡΟΣ</w:t>
            </w:r>
          </w:p>
        </w:tc>
        <w:tc>
          <w:tcPr>
            <w:tcW w:w="1404" w:type="dxa"/>
            <w:tcBorders>
              <w:top w:val="nil"/>
              <w:left w:val="nil"/>
              <w:bottom w:val="nil"/>
              <w:right w:val="nil"/>
            </w:tcBorders>
            <w:shd w:val="clear" w:color="auto" w:fill="auto"/>
            <w:noWrap/>
            <w:vAlign w:val="bottom"/>
            <w:hideMark/>
          </w:tcPr>
          <w:p w14:paraId="2593B6D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D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D8" w14:textId="77777777">
        <w:trPr>
          <w:trHeight w:val="300"/>
        </w:trPr>
        <w:tc>
          <w:tcPr>
            <w:tcW w:w="4374" w:type="dxa"/>
            <w:tcBorders>
              <w:top w:val="nil"/>
              <w:left w:val="nil"/>
              <w:bottom w:val="nil"/>
              <w:right w:val="nil"/>
            </w:tcBorders>
            <w:shd w:val="clear" w:color="auto" w:fill="auto"/>
            <w:noWrap/>
            <w:vAlign w:val="bottom"/>
            <w:hideMark/>
          </w:tcPr>
          <w:p w14:paraId="2593B6D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ΔΡΙΤΣΕΛΗ ΠΑΝΑΓΙΩΤΑ</w:t>
            </w:r>
          </w:p>
        </w:tc>
        <w:tc>
          <w:tcPr>
            <w:tcW w:w="1404" w:type="dxa"/>
            <w:tcBorders>
              <w:top w:val="nil"/>
              <w:left w:val="nil"/>
              <w:bottom w:val="nil"/>
              <w:right w:val="nil"/>
            </w:tcBorders>
            <w:shd w:val="clear" w:color="auto" w:fill="auto"/>
            <w:noWrap/>
            <w:vAlign w:val="bottom"/>
            <w:hideMark/>
          </w:tcPr>
          <w:p w14:paraId="2593B6D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D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DC" w14:textId="77777777">
        <w:trPr>
          <w:trHeight w:val="300"/>
        </w:trPr>
        <w:tc>
          <w:tcPr>
            <w:tcW w:w="4374" w:type="dxa"/>
            <w:tcBorders>
              <w:top w:val="nil"/>
              <w:left w:val="nil"/>
              <w:bottom w:val="nil"/>
              <w:right w:val="nil"/>
            </w:tcBorders>
            <w:shd w:val="clear" w:color="auto" w:fill="auto"/>
            <w:noWrap/>
            <w:vAlign w:val="bottom"/>
            <w:hideMark/>
          </w:tcPr>
          <w:p w14:paraId="2593B6D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lastRenderedPageBreak/>
              <w:t>ΕΜΜΑΝΟΥΗΛΙΔΗΣ ΔΗΜΗΤΡΙΟΣ</w:t>
            </w:r>
          </w:p>
        </w:tc>
        <w:tc>
          <w:tcPr>
            <w:tcW w:w="1404" w:type="dxa"/>
            <w:tcBorders>
              <w:top w:val="nil"/>
              <w:left w:val="nil"/>
              <w:bottom w:val="nil"/>
              <w:right w:val="nil"/>
            </w:tcBorders>
            <w:shd w:val="clear" w:color="auto" w:fill="auto"/>
            <w:noWrap/>
            <w:vAlign w:val="bottom"/>
            <w:hideMark/>
          </w:tcPr>
          <w:p w14:paraId="2593B6D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D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E0" w14:textId="77777777">
        <w:trPr>
          <w:trHeight w:val="300"/>
        </w:trPr>
        <w:tc>
          <w:tcPr>
            <w:tcW w:w="4374" w:type="dxa"/>
            <w:tcBorders>
              <w:top w:val="nil"/>
              <w:left w:val="nil"/>
              <w:bottom w:val="nil"/>
              <w:right w:val="nil"/>
            </w:tcBorders>
            <w:shd w:val="clear" w:color="auto" w:fill="auto"/>
            <w:noWrap/>
            <w:vAlign w:val="bottom"/>
            <w:hideMark/>
          </w:tcPr>
          <w:p w14:paraId="2593B6D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ΖΕΪΜΠΕΚ ΧΟΥΣΕΪΝ</w:t>
            </w:r>
          </w:p>
        </w:tc>
        <w:tc>
          <w:tcPr>
            <w:tcW w:w="1404" w:type="dxa"/>
            <w:tcBorders>
              <w:top w:val="nil"/>
              <w:left w:val="nil"/>
              <w:bottom w:val="nil"/>
              <w:right w:val="nil"/>
            </w:tcBorders>
            <w:shd w:val="clear" w:color="auto" w:fill="auto"/>
            <w:noWrap/>
            <w:vAlign w:val="bottom"/>
            <w:hideMark/>
          </w:tcPr>
          <w:p w14:paraId="2593B6D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D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E4" w14:textId="77777777">
        <w:trPr>
          <w:trHeight w:val="300"/>
        </w:trPr>
        <w:tc>
          <w:tcPr>
            <w:tcW w:w="4374" w:type="dxa"/>
            <w:tcBorders>
              <w:top w:val="nil"/>
              <w:left w:val="nil"/>
              <w:bottom w:val="nil"/>
              <w:right w:val="nil"/>
            </w:tcBorders>
            <w:shd w:val="clear" w:color="auto" w:fill="auto"/>
            <w:noWrap/>
            <w:vAlign w:val="bottom"/>
            <w:hideMark/>
          </w:tcPr>
          <w:p w14:paraId="2593B6E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ΗΓΟΥΜΕΝΙΔΗΣ ΝΙΚΟΛΑΟΣ</w:t>
            </w:r>
          </w:p>
        </w:tc>
        <w:tc>
          <w:tcPr>
            <w:tcW w:w="1404" w:type="dxa"/>
            <w:tcBorders>
              <w:top w:val="nil"/>
              <w:left w:val="nil"/>
              <w:bottom w:val="nil"/>
              <w:right w:val="nil"/>
            </w:tcBorders>
            <w:shd w:val="clear" w:color="auto" w:fill="auto"/>
            <w:noWrap/>
            <w:vAlign w:val="bottom"/>
            <w:hideMark/>
          </w:tcPr>
          <w:p w14:paraId="2593B6E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E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E8" w14:textId="77777777">
        <w:trPr>
          <w:trHeight w:val="300"/>
        </w:trPr>
        <w:tc>
          <w:tcPr>
            <w:tcW w:w="4374" w:type="dxa"/>
            <w:tcBorders>
              <w:top w:val="nil"/>
              <w:left w:val="nil"/>
              <w:bottom w:val="nil"/>
              <w:right w:val="nil"/>
            </w:tcBorders>
            <w:shd w:val="clear" w:color="auto" w:fill="auto"/>
            <w:noWrap/>
            <w:vAlign w:val="bottom"/>
            <w:hideMark/>
          </w:tcPr>
          <w:p w14:paraId="2593B6E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ΘΕΛΕΡΙΤΗ ΜΑΡΙΑ</w:t>
            </w:r>
          </w:p>
        </w:tc>
        <w:tc>
          <w:tcPr>
            <w:tcW w:w="1404" w:type="dxa"/>
            <w:tcBorders>
              <w:top w:val="nil"/>
              <w:left w:val="nil"/>
              <w:bottom w:val="nil"/>
              <w:right w:val="nil"/>
            </w:tcBorders>
            <w:shd w:val="clear" w:color="auto" w:fill="auto"/>
            <w:noWrap/>
            <w:vAlign w:val="bottom"/>
            <w:hideMark/>
          </w:tcPr>
          <w:p w14:paraId="2593B6E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E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EC" w14:textId="77777777">
        <w:trPr>
          <w:trHeight w:val="300"/>
        </w:trPr>
        <w:tc>
          <w:tcPr>
            <w:tcW w:w="4374" w:type="dxa"/>
            <w:tcBorders>
              <w:top w:val="nil"/>
              <w:left w:val="nil"/>
              <w:bottom w:val="nil"/>
              <w:right w:val="nil"/>
            </w:tcBorders>
            <w:shd w:val="clear" w:color="auto" w:fill="auto"/>
            <w:noWrap/>
            <w:vAlign w:val="bottom"/>
            <w:hideMark/>
          </w:tcPr>
          <w:p w14:paraId="2593B6E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ΘΕΟΠΕΦΤΑΤΟΥ ΑΦΡΟΔΙΤΗ</w:t>
            </w:r>
          </w:p>
        </w:tc>
        <w:tc>
          <w:tcPr>
            <w:tcW w:w="1404" w:type="dxa"/>
            <w:tcBorders>
              <w:top w:val="nil"/>
              <w:left w:val="nil"/>
              <w:bottom w:val="nil"/>
              <w:right w:val="nil"/>
            </w:tcBorders>
            <w:shd w:val="clear" w:color="auto" w:fill="auto"/>
            <w:noWrap/>
            <w:vAlign w:val="bottom"/>
            <w:hideMark/>
          </w:tcPr>
          <w:p w14:paraId="2593B6E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E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F0" w14:textId="77777777">
        <w:trPr>
          <w:trHeight w:val="300"/>
        </w:trPr>
        <w:tc>
          <w:tcPr>
            <w:tcW w:w="4374" w:type="dxa"/>
            <w:tcBorders>
              <w:top w:val="nil"/>
              <w:left w:val="nil"/>
              <w:bottom w:val="nil"/>
              <w:right w:val="nil"/>
            </w:tcBorders>
            <w:shd w:val="clear" w:color="auto" w:fill="auto"/>
            <w:noWrap/>
            <w:vAlign w:val="bottom"/>
            <w:hideMark/>
          </w:tcPr>
          <w:p w14:paraId="2593B6E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ΘΕΟΦΥΛΑΚΤΟΣ ΙΩΑΝΝΗΣ</w:t>
            </w:r>
          </w:p>
        </w:tc>
        <w:tc>
          <w:tcPr>
            <w:tcW w:w="1404" w:type="dxa"/>
            <w:tcBorders>
              <w:top w:val="nil"/>
              <w:left w:val="nil"/>
              <w:bottom w:val="nil"/>
              <w:right w:val="nil"/>
            </w:tcBorders>
            <w:shd w:val="clear" w:color="auto" w:fill="auto"/>
            <w:noWrap/>
            <w:vAlign w:val="bottom"/>
            <w:hideMark/>
          </w:tcPr>
          <w:p w14:paraId="2593B6E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E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F4" w14:textId="77777777">
        <w:trPr>
          <w:trHeight w:val="300"/>
        </w:trPr>
        <w:tc>
          <w:tcPr>
            <w:tcW w:w="4374" w:type="dxa"/>
            <w:tcBorders>
              <w:top w:val="nil"/>
              <w:left w:val="nil"/>
              <w:bottom w:val="nil"/>
              <w:right w:val="nil"/>
            </w:tcBorders>
            <w:shd w:val="clear" w:color="auto" w:fill="auto"/>
            <w:noWrap/>
            <w:vAlign w:val="bottom"/>
            <w:hideMark/>
          </w:tcPr>
          <w:p w14:paraId="2593B6F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ΘΕΟΧΑΡΟΠΟΥΛΟΣ ΑΘΑΝΑΣΙΟΣ</w:t>
            </w:r>
          </w:p>
        </w:tc>
        <w:tc>
          <w:tcPr>
            <w:tcW w:w="1404" w:type="dxa"/>
            <w:tcBorders>
              <w:top w:val="nil"/>
              <w:left w:val="nil"/>
              <w:bottom w:val="nil"/>
              <w:right w:val="nil"/>
            </w:tcBorders>
            <w:shd w:val="clear" w:color="auto" w:fill="auto"/>
            <w:noWrap/>
            <w:vAlign w:val="bottom"/>
            <w:hideMark/>
          </w:tcPr>
          <w:p w14:paraId="2593B6F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6F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F8" w14:textId="77777777">
        <w:trPr>
          <w:trHeight w:val="300"/>
        </w:trPr>
        <w:tc>
          <w:tcPr>
            <w:tcW w:w="4374" w:type="dxa"/>
            <w:tcBorders>
              <w:top w:val="nil"/>
              <w:left w:val="nil"/>
              <w:bottom w:val="nil"/>
              <w:right w:val="nil"/>
            </w:tcBorders>
            <w:shd w:val="clear" w:color="auto" w:fill="auto"/>
            <w:noWrap/>
            <w:vAlign w:val="bottom"/>
            <w:hideMark/>
          </w:tcPr>
          <w:p w14:paraId="2593B6F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ΘΕΩΝΑΣ ΙΩΑΝΝΗΣ</w:t>
            </w:r>
          </w:p>
        </w:tc>
        <w:tc>
          <w:tcPr>
            <w:tcW w:w="1404" w:type="dxa"/>
            <w:tcBorders>
              <w:top w:val="nil"/>
              <w:left w:val="nil"/>
              <w:bottom w:val="nil"/>
              <w:right w:val="nil"/>
            </w:tcBorders>
            <w:shd w:val="clear" w:color="auto" w:fill="auto"/>
            <w:noWrap/>
            <w:vAlign w:val="bottom"/>
            <w:hideMark/>
          </w:tcPr>
          <w:p w14:paraId="2593B6F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F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6FC" w14:textId="77777777">
        <w:trPr>
          <w:trHeight w:val="300"/>
        </w:trPr>
        <w:tc>
          <w:tcPr>
            <w:tcW w:w="4374" w:type="dxa"/>
            <w:tcBorders>
              <w:top w:val="nil"/>
              <w:left w:val="nil"/>
              <w:bottom w:val="nil"/>
              <w:right w:val="nil"/>
            </w:tcBorders>
            <w:shd w:val="clear" w:color="auto" w:fill="auto"/>
            <w:noWrap/>
            <w:vAlign w:val="bottom"/>
            <w:hideMark/>
          </w:tcPr>
          <w:p w14:paraId="2593B6F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ΘΗΒΑΙΟΣ ΝΙΚΟΛΑΟΣ</w:t>
            </w:r>
          </w:p>
        </w:tc>
        <w:tc>
          <w:tcPr>
            <w:tcW w:w="1404" w:type="dxa"/>
            <w:tcBorders>
              <w:top w:val="nil"/>
              <w:left w:val="nil"/>
              <w:bottom w:val="nil"/>
              <w:right w:val="nil"/>
            </w:tcBorders>
            <w:shd w:val="clear" w:color="auto" w:fill="auto"/>
            <w:noWrap/>
            <w:vAlign w:val="bottom"/>
            <w:hideMark/>
          </w:tcPr>
          <w:p w14:paraId="2593B6F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F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00" w14:textId="77777777">
        <w:trPr>
          <w:trHeight w:val="300"/>
        </w:trPr>
        <w:tc>
          <w:tcPr>
            <w:tcW w:w="4374" w:type="dxa"/>
            <w:tcBorders>
              <w:top w:val="nil"/>
              <w:left w:val="nil"/>
              <w:bottom w:val="nil"/>
              <w:right w:val="nil"/>
            </w:tcBorders>
            <w:shd w:val="clear" w:color="auto" w:fill="auto"/>
            <w:noWrap/>
            <w:vAlign w:val="bottom"/>
            <w:hideMark/>
          </w:tcPr>
          <w:p w14:paraId="2593B6F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ΘΡΑΨΑΝΙΩΤΗΣ ΕΜΜΑΝΟΥΗΛ</w:t>
            </w:r>
          </w:p>
        </w:tc>
        <w:tc>
          <w:tcPr>
            <w:tcW w:w="1404" w:type="dxa"/>
            <w:tcBorders>
              <w:top w:val="nil"/>
              <w:left w:val="nil"/>
              <w:bottom w:val="nil"/>
              <w:right w:val="nil"/>
            </w:tcBorders>
            <w:shd w:val="clear" w:color="auto" w:fill="auto"/>
            <w:noWrap/>
            <w:vAlign w:val="bottom"/>
            <w:hideMark/>
          </w:tcPr>
          <w:p w14:paraId="2593B6F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6F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04" w14:textId="77777777">
        <w:trPr>
          <w:trHeight w:val="300"/>
        </w:trPr>
        <w:tc>
          <w:tcPr>
            <w:tcW w:w="4374" w:type="dxa"/>
            <w:tcBorders>
              <w:top w:val="nil"/>
              <w:left w:val="nil"/>
              <w:bottom w:val="nil"/>
              <w:right w:val="nil"/>
            </w:tcBorders>
            <w:shd w:val="clear" w:color="auto" w:fill="auto"/>
            <w:noWrap/>
            <w:vAlign w:val="bottom"/>
            <w:hideMark/>
          </w:tcPr>
          <w:p w14:paraId="2593B70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ΙΓΓΛΕΖΗ ΑΙΚΑΤΕΡΙΝΗ</w:t>
            </w:r>
          </w:p>
        </w:tc>
        <w:tc>
          <w:tcPr>
            <w:tcW w:w="1404" w:type="dxa"/>
            <w:tcBorders>
              <w:top w:val="nil"/>
              <w:left w:val="nil"/>
              <w:bottom w:val="nil"/>
              <w:right w:val="nil"/>
            </w:tcBorders>
            <w:shd w:val="clear" w:color="auto" w:fill="auto"/>
            <w:noWrap/>
            <w:vAlign w:val="bottom"/>
            <w:hideMark/>
          </w:tcPr>
          <w:p w14:paraId="2593B70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0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08" w14:textId="77777777">
        <w:trPr>
          <w:trHeight w:val="300"/>
        </w:trPr>
        <w:tc>
          <w:tcPr>
            <w:tcW w:w="4374" w:type="dxa"/>
            <w:tcBorders>
              <w:top w:val="nil"/>
              <w:left w:val="nil"/>
              <w:bottom w:val="nil"/>
              <w:right w:val="nil"/>
            </w:tcBorders>
            <w:shd w:val="clear" w:color="auto" w:fill="auto"/>
            <w:noWrap/>
            <w:vAlign w:val="bottom"/>
            <w:hideMark/>
          </w:tcPr>
          <w:p w14:paraId="2593B70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ΚΑΒΑΔΕΛΛΑΣ ΔΗΜΗΤΡΙΟΣ</w:t>
            </w:r>
          </w:p>
        </w:tc>
        <w:tc>
          <w:tcPr>
            <w:tcW w:w="1404" w:type="dxa"/>
            <w:tcBorders>
              <w:top w:val="nil"/>
              <w:left w:val="nil"/>
              <w:bottom w:val="nil"/>
              <w:right w:val="nil"/>
            </w:tcBorders>
            <w:shd w:val="clear" w:color="auto" w:fill="auto"/>
            <w:noWrap/>
            <w:vAlign w:val="bottom"/>
            <w:hideMark/>
          </w:tcPr>
          <w:p w14:paraId="2593B70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ΕΝ. ΚΕΝΤΡΩΩΝ</w:t>
            </w:r>
          </w:p>
        </w:tc>
        <w:tc>
          <w:tcPr>
            <w:tcW w:w="662" w:type="dxa"/>
            <w:tcBorders>
              <w:top w:val="nil"/>
              <w:left w:val="nil"/>
              <w:bottom w:val="nil"/>
              <w:right w:val="nil"/>
            </w:tcBorders>
            <w:shd w:val="clear" w:color="auto" w:fill="auto"/>
            <w:noWrap/>
            <w:vAlign w:val="bottom"/>
            <w:hideMark/>
          </w:tcPr>
          <w:p w14:paraId="2593B70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70C" w14:textId="77777777">
        <w:trPr>
          <w:trHeight w:val="300"/>
        </w:trPr>
        <w:tc>
          <w:tcPr>
            <w:tcW w:w="4374" w:type="dxa"/>
            <w:tcBorders>
              <w:top w:val="nil"/>
              <w:left w:val="nil"/>
              <w:bottom w:val="nil"/>
              <w:right w:val="nil"/>
            </w:tcBorders>
            <w:shd w:val="clear" w:color="auto" w:fill="auto"/>
            <w:noWrap/>
            <w:vAlign w:val="bottom"/>
            <w:hideMark/>
          </w:tcPr>
          <w:p w14:paraId="2593B70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ΚΑΒΒΑΔΙΑ ΙΩΑΝΝΕΤΑ(ΑΝΝΕΤΑ)</w:t>
            </w:r>
          </w:p>
        </w:tc>
        <w:tc>
          <w:tcPr>
            <w:tcW w:w="1404" w:type="dxa"/>
            <w:tcBorders>
              <w:top w:val="nil"/>
              <w:left w:val="nil"/>
              <w:bottom w:val="nil"/>
              <w:right w:val="nil"/>
            </w:tcBorders>
            <w:shd w:val="clear" w:color="auto" w:fill="auto"/>
            <w:noWrap/>
            <w:vAlign w:val="bottom"/>
            <w:hideMark/>
          </w:tcPr>
          <w:p w14:paraId="2593B70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0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10" w14:textId="77777777">
        <w:trPr>
          <w:trHeight w:val="300"/>
        </w:trPr>
        <w:tc>
          <w:tcPr>
            <w:tcW w:w="4374" w:type="dxa"/>
            <w:tcBorders>
              <w:top w:val="nil"/>
              <w:left w:val="nil"/>
              <w:bottom w:val="nil"/>
              <w:right w:val="nil"/>
            </w:tcBorders>
            <w:shd w:val="clear" w:color="auto" w:fill="auto"/>
            <w:noWrap/>
            <w:vAlign w:val="bottom"/>
            <w:hideMark/>
          </w:tcPr>
          <w:p w14:paraId="2593B70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ΚΑΪΣΑΣ ΓΕΩΡΓΙΟΣ</w:t>
            </w:r>
          </w:p>
        </w:tc>
        <w:tc>
          <w:tcPr>
            <w:tcW w:w="1404" w:type="dxa"/>
            <w:tcBorders>
              <w:top w:val="nil"/>
              <w:left w:val="nil"/>
              <w:bottom w:val="nil"/>
              <w:right w:val="nil"/>
            </w:tcBorders>
            <w:shd w:val="clear" w:color="auto" w:fill="auto"/>
            <w:noWrap/>
            <w:vAlign w:val="bottom"/>
            <w:hideMark/>
          </w:tcPr>
          <w:p w14:paraId="2593B70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0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14" w14:textId="77777777">
        <w:trPr>
          <w:trHeight w:val="300"/>
        </w:trPr>
        <w:tc>
          <w:tcPr>
            <w:tcW w:w="4374" w:type="dxa"/>
            <w:tcBorders>
              <w:top w:val="nil"/>
              <w:left w:val="nil"/>
              <w:bottom w:val="nil"/>
              <w:right w:val="nil"/>
            </w:tcBorders>
            <w:shd w:val="clear" w:color="auto" w:fill="auto"/>
            <w:noWrap/>
            <w:vAlign w:val="bottom"/>
            <w:hideMark/>
          </w:tcPr>
          <w:p w14:paraId="2593B71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ΚΑΜΑΤΕΡΟΣ ΗΛΙΑΣ</w:t>
            </w:r>
          </w:p>
        </w:tc>
        <w:tc>
          <w:tcPr>
            <w:tcW w:w="1404" w:type="dxa"/>
            <w:tcBorders>
              <w:top w:val="nil"/>
              <w:left w:val="nil"/>
              <w:bottom w:val="nil"/>
              <w:right w:val="nil"/>
            </w:tcBorders>
            <w:shd w:val="clear" w:color="auto" w:fill="auto"/>
            <w:noWrap/>
            <w:vAlign w:val="bottom"/>
            <w:hideMark/>
          </w:tcPr>
          <w:p w14:paraId="2593B71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1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718" w14:textId="77777777">
        <w:trPr>
          <w:trHeight w:val="300"/>
        </w:trPr>
        <w:tc>
          <w:tcPr>
            <w:tcW w:w="4374" w:type="dxa"/>
            <w:tcBorders>
              <w:top w:val="nil"/>
              <w:left w:val="nil"/>
              <w:bottom w:val="nil"/>
              <w:right w:val="nil"/>
            </w:tcBorders>
            <w:shd w:val="clear" w:color="auto" w:fill="auto"/>
            <w:noWrap/>
            <w:vAlign w:val="bottom"/>
            <w:hideMark/>
          </w:tcPr>
          <w:p w14:paraId="2593B71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ΚΑΜΜΕΝΟΣ ΔΗΜΗΤΡΙΟΣ</w:t>
            </w:r>
          </w:p>
        </w:tc>
        <w:tc>
          <w:tcPr>
            <w:tcW w:w="1404" w:type="dxa"/>
            <w:tcBorders>
              <w:top w:val="nil"/>
              <w:left w:val="nil"/>
              <w:bottom w:val="nil"/>
              <w:right w:val="nil"/>
            </w:tcBorders>
            <w:shd w:val="clear" w:color="auto" w:fill="auto"/>
            <w:noWrap/>
            <w:vAlign w:val="bottom"/>
            <w:hideMark/>
          </w:tcPr>
          <w:p w14:paraId="2593B71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ΑΝΕΞ.</w:t>
            </w:r>
          </w:p>
        </w:tc>
        <w:tc>
          <w:tcPr>
            <w:tcW w:w="662" w:type="dxa"/>
            <w:tcBorders>
              <w:top w:val="nil"/>
              <w:left w:val="nil"/>
              <w:bottom w:val="nil"/>
              <w:right w:val="nil"/>
            </w:tcBorders>
            <w:shd w:val="clear" w:color="auto" w:fill="auto"/>
            <w:noWrap/>
            <w:vAlign w:val="bottom"/>
            <w:hideMark/>
          </w:tcPr>
          <w:p w14:paraId="2593B71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1C" w14:textId="77777777">
        <w:trPr>
          <w:trHeight w:val="300"/>
        </w:trPr>
        <w:tc>
          <w:tcPr>
            <w:tcW w:w="4374" w:type="dxa"/>
            <w:tcBorders>
              <w:top w:val="nil"/>
              <w:left w:val="nil"/>
              <w:bottom w:val="nil"/>
              <w:right w:val="nil"/>
            </w:tcBorders>
            <w:shd w:val="clear" w:color="auto" w:fill="auto"/>
            <w:noWrap/>
            <w:vAlign w:val="bottom"/>
            <w:hideMark/>
          </w:tcPr>
          <w:p w14:paraId="2593B71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ΚΑΡΑΓΙΑΝΝΗΣ ΙΩΑΝΝΗΣ</w:t>
            </w:r>
          </w:p>
        </w:tc>
        <w:tc>
          <w:tcPr>
            <w:tcW w:w="1404" w:type="dxa"/>
            <w:tcBorders>
              <w:top w:val="nil"/>
              <w:left w:val="nil"/>
              <w:bottom w:val="nil"/>
              <w:right w:val="nil"/>
            </w:tcBorders>
            <w:shd w:val="clear" w:color="auto" w:fill="auto"/>
            <w:noWrap/>
            <w:vAlign w:val="bottom"/>
            <w:hideMark/>
          </w:tcPr>
          <w:p w14:paraId="2593B71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1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20" w14:textId="77777777">
        <w:trPr>
          <w:trHeight w:val="300"/>
        </w:trPr>
        <w:tc>
          <w:tcPr>
            <w:tcW w:w="4374" w:type="dxa"/>
            <w:tcBorders>
              <w:top w:val="nil"/>
              <w:left w:val="nil"/>
              <w:bottom w:val="nil"/>
              <w:right w:val="nil"/>
            </w:tcBorders>
            <w:shd w:val="clear" w:color="auto" w:fill="auto"/>
            <w:noWrap/>
            <w:vAlign w:val="bottom"/>
            <w:hideMark/>
          </w:tcPr>
          <w:p w14:paraId="2593B71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ΚΑΡΑΓΙΑΝΝΙΔΗΣ ΧΡΗΣΤΟΣ</w:t>
            </w:r>
          </w:p>
        </w:tc>
        <w:tc>
          <w:tcPr>
            <w:tcW w:w="1404" w:type="dxa"/>
            <w:tcBorders>
              <w:top w:val="nil"/>
              <w:left w:val="nil"/>
              <w:bottom w:val="nil"/>
              <w:right w:val="nil"/>
            </w:tcBorders>
            <w:shd w:val="clear" w:color="auto" w:fill="auto"/>
            <w:noWrap/>
            <w:vAlign w:val="bottom"/>
            <w:hideMark/>
          </w:tcPr>
          <w:p w14:paraId="2593B71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1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24" w14:textId="77777777">
        <w:trPr>
          <w:trHeight w:val="300"/>
        </w:trPr>
        <w:tc>
          <w:tcPr>
            <w:tcW w:w="4374" w:type="dxa"/>
            <w:tcBorders>
              <w:top w:val="nil"/>
              <w:left w:val="nil"/>
              <w:bottom w:val="nil"/>
              <w:right w:val="nil"/>
            </w:tcBorders>
            <w:shd w:val="clear" w:color="auto" w:fill="auto"/>
            <w:noWrap/>
            <w:vAlign w:val="bottom"/>
            <w:hideMark/>
          </w:tcPr>
          <w:p w14:paraId="2593B72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ΚΑΡΑ-ΓΙΟΥΣΟΥΦ ΑΪΧΑΝ</w:t>
            </w:r>
          </w:p>
        </w:tc>
        <w:tc>
          <w:tcPr>
            <w:tcW w:w="1404" w:type="dxa"/>
            <w:tcBorders>
              <w:top w:val="nil"/>
              <w:left w:val="nil"/>
              <w:bottom w:val="nil"/>
              <w:right w:val="nil"/>
            </w:tcBorders>
            <w:shd w:val="clear" w:color="auto" w:fill="auto"/>
            <w:noWrap/>
            <w:vAlign w:val="bottom"/>
            <w:hideMark/>
          </w:tcPr>
          <w:p w14:paraId="2593B72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2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28" w14:textId="77777777">
        <w:trPr>
          <w:trHeight w:val="300"/>
        </w:trPr>
        <w:tc>
          <w:tcPr>
            <w:tcW w:w="4374" w:type="dxa"/>
            <w:tcBorders>
              <w:top w:val="nil"/>
              <w:left w:val="nil"/>
              <w:bottom w:val="nil"/>
              <w:right w:val="nil"/>
            </w:tcBorders>
            <w:shd w:val="clear" w:color="auto" w:fill="auto"/>
            <w:noWrap/>
            <w:vAlign w:val="bottom"/>
            <w:hideMark/>
          </w:tcPr>
          <w:p w14:paraId="2593B72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ΚΑΡΑΚΩΣΤΑ ΕΥΑΓΓΕΛΙΑ(ΕΥΗ)</w:t>
            </w:r>
          </w:p>
        </w:tc>
        <w:tc>
          <w:tcPr>
            <w:tcW w:w="1404" w:type="dxa"/>
            <w:tcBorders>
              <w:top w:val="nil"/>
              <w:left w:val="nil"/>
              <w:bottom w:val="nil"/>
              <w:right w:val="nil"/>
            </w:tcBorders>
            <w:shd w:val="clear" w:color="auto" w:fill="auto"/>
            <w:noWrap/>
            <w:vAlign w:val="bottom"/>
            <w:hideMark/>
          </w:tcPr>
          <w:p w14:paraId="2593B72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2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2C" w14:textId="77777777">
        <w:trPr>
          <w:trHeight w:val="300"/>
        </w:trPr>
        <w:tc>
          <w:tcPr>
            <w:tcW w:w="4374" w:type="dxa"/>
            <w:tcBorders>
              <w:top w:val="nil"/>
              <w:left w:val="nil"/>
              <w:bottom w:val="nil"/>
              <w:right w:val="nil"/>
            </w:tcBorders>
            <w:shd w:val="clear" w:color="auto" w:fill="auto"/>
            <w:noWrap/>
            <w:vAlign w:val="bottom"/>
            <w:hideMark/>
          </w:tcPr>
          <w:p w14:paraId="2593B72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ΚΑΡΑΜΑΝΛΗ ΑΝΝΑ</w:t>
            </w:r>
          </w:p>
        </w:tc>
        <w:tc>
          <w:tcPr>
            <w:tcW w:w="1404" w:type="dxa"/>
            <w:tcBorders>
              <w:top w:val="nil"/>
              <w:left w:val="nil"/>
              <w:bottom w:val="nil"/>
              <w:right w:val="nil"/>
            </w:tcBorders>
            <w:shd w:val="clear" w:color="auto" w:fill="auto"/>
            <w:noWrap/>
            <w:vAlign w:val="bottom"/>
            <w:hideMark/>
          </w:tcPr>
          <w:p w14:paraId="2593B72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72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30" w14:textId="77777777">
        <w:trPr>
          <w:trHeight w:val="300"/>
        </w:trPr>
        <w:tc>
          <w:tcPr>
            <w:tcW w:w="4374" w:type="dxa"/>
            <w:tcBorders>
              <w:top w:val="nil"/>
              <w:left w:val="nil"/>
              <w:bottom w:val="nil"/>
              <w:right w:val="nil"/>
            </w:tcBorders>
            <w:shd w:val="clear" w:color="auto" w:fill="auto"/>
            <w:noWrap/>
            <w:vAlign w:val="bottom"/>
            <w:hideMark/>
          </w:tcPr>
          <w:p w14:paraId="2593B72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ΚΑΡΑΝΑΣΤΑΣΗΣ ΑΠΟΣΤΟΛΟΣ</w:t>
            </w:r>
          </w:p>
        </w:tc>
        <w:tc>
          <w:tcPr>
            <w:tcW w:w="1404" w:type="dxa"/>
            <w:tcBorders>
              <w:top w:val="nil"/>
              <w:left w:val="nil"/>
              <w:bottom w:val="nil"/>
              <w:right w:val="nil"/>
            </w:tcBorders>
            <w:shd w:val="clear" w:color="auto" w:fill="auto"/>
            <w:noWrap/>
            <w:vAlign w:val="bottom"/>
            <w:hideMark/>
          </w:tcPr>
          <w:p w14:paraId="2593B72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2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34" w14:textId="77777777">
        <w:trPr>
          <w:trHeight w:val="300"/>
        </w:trPr>
        <w:tc>
          <w:tcPr>
            <w:tcW w:w="4374" w:type="dxa"/>
            <w:tcBorders>
              <w:top w:val="nil"/>
              <w:left w:val="nil"/>
              <w:bottom w:val="nil"/>
              <w:right w:val="nil"/>
            </w:tcBorders>
            <w:shd w:val="clear" w:color="auto" w:fill="auto"/>
            <w:noWrap/>
            <w:vAlign w:val="bottom"/>
            <w:hideMark/>
          </w:tcPr>
          <w:p w14:paraId="2593B73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ΚΑΡΑΣΑΡΛΙΔΟΥ ΕΥΦΡΟΣΥΝΗ(ΦΡΟΣΩ)</w:t>
            </w:r>
          </w:p>
        </w:tc>
        <w:tc>
          <w:tcPr>
            <w:tcW w:w="1404" w:type="dxa"/>
            <w:tcBorders>
              <w:top w:val="nil"/>
              <w:left w:val="nil"/>
              <w:bottom w:val="nil"/>
              <w:right w:val="nil"/>
            </w:tcBorders>
            <w:shd w:val="clear" w:color="auto" w:fill="auto"/>
            <w:noWrap/>
            <w:vAlign w:val="bottom"/>
            <w:hideMark/>
          </w:tcPr>
          <w:p w14:paraId="2593B73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3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738" w14:textId="77777777">
        <w:trPr>
          <w:trHeight w:val="300"/>
        </w:trPr>
        <w:tc>
          <w:tcPr>
            <w:tcW w:w="4374" w:type="dxa"/>
            <w:tcBorders>
              <w:top w:val="nil"/>
              <w:left w:val="nil"/>
              <w:bottom w:val="nil"/>
              <w:right w:val="nil"/>
            </w:tcBorders>
            <w:shd w:val="clear" w:color="auto" w:fill="auto"/>
            <w:noWrap/>
            <w:vAlign w:val="bottom"/>
            <w:hideMark/>
          </w:tcPr>
          <w:p w14:paraId="2593B73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ΚΑΣΑΠΙΔΗΣ ΓΕΩΡΓΙΟΣ</w:t>
            </w:r>
          </w:p>
        </w:tc>
        <w:tc>
          <w:tcPr>
            <w:tcW w:w="1404" w:type="dxa"/>
            <w:tcBorders>
              <w:top w:val="nil"/>
              <w:left w:val="nil"/>
              <w:bottom w:val="nil"/>
              <w:right w:val="nil"/>
            </w:tcBorders>
            <w:shd w:val="clear" w:color="auto" w:fill="auto"/>
            <w:noWrap/>
            <w:vAlign w:val="bottom"/>
            <w:hideMark/>
          </w:tcPr>
          <w:p w14:paraId="2593B73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73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3C" w14:textId="77777777">
        <w:trPr>
          <w:trHeight w:val="300"/>
        </w:trPr>
        <w:tc>
          <w:tcPr>
            <w:tcW w:w="4374" w:type="dxa"/>
            <w:tcBorders>
              <w:top w:val="nil"/>
              <w:left w:val="nil"/>
              <w:bottom w:val="nil"/>
              <w:right w:val="nil"/>
            </w:tcBorders>
            <w:shd w:val="clear" w:color="auto" w:fill="auto"/>
            <w:noWrap/>
            <w:vAlign w:val="bottom"/>
            <w:hideMark/>
          </w:tcPr>
          <w:p w14:paraId="2593B73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ΚΑΣΙΜΑΤΗ ΕΙΡΗΝΗ(ΝΙΝΑ)</w:t>
            </w:r>
          </w:p>
        </w:tc>
        <w:tc>
          <w:tcPr>
            <w:tcW w:w="1404" w:type="dxa"/>
            <w:tcBorders>
              <w:top w:val="nil"/>
              <w:left w:val="nil"/>
              <w:bottom w:val="nil"/>
              <w:right w:val="nil"/>
            </w:tcBorders>
            <w:shd w:val="clear" w:color="auto" w:fill="auto"/>
            <w:noWrap/>
            <w:vAlign w:val="bottom"/>
            <w:hideMark/>
          </w:tcPr>
          <w:p w14:paraId="2593B73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3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40" w14:textId="77777777">
        <w:trPr>
          <w:trHeight w:val="300"/>
        </w:trPr>
        <w:tc>
          <w:tcPr>
            <w:tcW w:w="4374" w:type="dxa"/>
            <w:tcBorders>
              <w:top w:val="nil"/>
              <w:left w:val="nil"/>
              <w:bottom w:val="nil"/>
              <w:right w:val="nil"/>
            </w:tcBorders>
            <w:shd w:val="clear" w:color="auto" w:fill="auto"/>
            <w:noWrap/>
            <w:vAlign w:val="bottom"/>
            <w:hideMark/>
          </w:tcPr>
          <w:p w14:paraId="2593B73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ΚΑΣΤΟΡΗΣ ΑΣΤΕΡΙΟΣ</w:t>
            </w:r>
          </w:p>
        </w:tc>
        <w:tc>
          <w:tcPr>
            <w:tcW w:w="1404" w:type="dxa"/>
            <w:tcBorders>
              <w:top w:val="nil"/>
              <w:left w:val="nil"/>
              <w:bottom w:val="nil"/>
              <w:right w:val="nil"/>
            </w:tcBorders>
            <w:shd w:val="clear" w:color="auto" w:fill="auto"/>
            <w:noWrap/>
            <w:vAlign w:val="bottom"/>
            <w:hideMark/>
          </w:tcPr>
          <w:p w14:paraId="2593B73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3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44" w14:textId="77777777">
        <w:trPr>
          <w:trHeight w:val="300"/>
        </w:trPr>
        <w:tc>
          <w:tcPr>
            <w:tcW w:w="4374" w:type="dxa"/>
            <w:tcBorders>
              <w:top w:val="nil"/>
              <w:left w:val="nil"/>
              <w:bottom w:val="nil"/>
              <w:right w:val="nil"/>
            </w:tcBorders>
            <w:shd w:val="clear" w:color="auto" w:fill="auto"/>
            <w:noWrap/>
            <w:vAlign w:val="bottom"/>
            <w:hideMark/>
          </w:tcPr>
          <w:p w14:paraId="2593B74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ΚΑΤΣΑΒΡΙΑ-ΣΙΩΡΟΠΟΥΛΟΥ ΧΡΥΣΟΥΛΑ</w:t>
            </w:r>
          </w:p>
        </w:tc>
        <w:tc>
          <w:tcPr>
            <w:tcW w:w="1404" w:type="dxa"/>
            <w:tcBorders>
              <w:top w:val="nil"/>
              <w:left w:val="nil"/>
              <w:bottom w:val="nil"/>
              <w:right w:val="nil"/>
            </w:tcBorders>
            <w:shd w:val="clear" w:color="auto" w:fill="auto"/>
            <w:noWrap/>
            <w:vAlign w:val="bottom"/>
            <w:hideMark/>
          </w:tcPr>
          <w:p w14:paraId="2593B74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4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48" w14:textId="77777777">
        <w:trPr>
          <w:trHeight w:val="300"/>
        </w:trPr>
        <w:tc>
          <w:tcPr>
            <w:tcW w:w="4374" w:type="dxa"/>
            <w:tcBorders>
              <w:top w:val="nil"/>
              <w:left w:val="nil"/>
              <w:bottom w:val="nil"/>
              <w:right w:val="nil"/>
            </w:tcBorders>
            <w:shd w:val="clear" w:color="auto" w:fill="auto"/>
            <w:noWrap/>
            <w:vAlign w:val="bottom"/>
            <w:hideMark/>
          </w:tcPr>
          <w:p w14:paraId="2593B74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ΚΑΤΣΑΝΙΩΤΗΣ ΑΝΔΡΕΑΣ</w:t>
            </w:r>
          </w:p>
        </w:tc>
        <w:tc>
          <w:tcPr>
            <w:tcW w:w="1404" w:type="dxa"/>
            <w:tcBorders>
              <w:top w:val="nil"/>
              <w:left w:val="nil"/>
              <w:bottom w:val="nil"/>
              <w:right w:val="nil"/>
            </w:tcBorders>
            <w:shd w:val="clear" w:color="auto" w:fill="auto"/>
            <w:noWrap/>
            <w:vAlign w:val="bottom"/>
            <w:hideMark/>
          </w:tcPr>
          <w:p w14:paraId="2593B74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74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4C" w14:textId="77777777">
        <w:trPr>
          <w:trHeight w:val="300"/>
        </w:trPr>
        <w:tc>
          <w:tcPr>
            <w:tcW w:w="4374" w:type="dxa"/>
            <w:tcBorders>
              <w:top w:val="nil"/>
              <w:left w:val="nil"/>
              <w:bottom w:val="nil"/>
              <w:right w:val="nil"/>
            </w:tcBorders>
            <w:shd w:val="clear" w:color="auto" w:fill="auto"/>
            <w:noWrap/>
            <w:vAlign w:val="bottom"/>
            <w:hideMark/>
          </w:tcPr>
          <w:p w14:paraId="2593B74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ΚΑΤΣΗΣ ΜΑΡΙΟΣ</w:t>
            </w:r>
          </w:p>
        </w:tc>
        <w:tc>
          <w:tcPr>
            <w:tcW w:w="1404" w:type="dxa"/>
            <w:tcBorders>
              <w:top w:val="nil"/>
              <w:left w:val="nil"/>
              <w:bottom w:val="nil"/>
              <w:right w:val="nil"/>
            </w:tcBorders>
            <w:shd w:val="clear" w:color="auto" w:fill="auto"/>
            <w:noWrap/>
            <w:vAlign w:val="bottom"/>
            <w:hideMark/>
          </w:tcPr>
          <w:p w14:paraId="2593B74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4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50" w14:textId="77777777">
        <w:trPr>
          <w:trHeight w:val="300"/>
        </w:trPr>
        <w:tc>
          <w:tcPr>
            <w:tcW w:w="4374" w:type="dxa"/>
            <w:tcBorders>
              <w:top w:val="nil"/>
              <w:left w:val="nil"/>
              <w:bottom w:val="nil"/>
              <w:right w:val="nil"/>
            </w:tcBorders>
            <w:shd w:val="clear" w:color="auto" w:fill="auto"/>
            <w:noWrap/>
            <w:vAlign w:val="bottom"/>
            <w:hideMark/>
          </w:tcPr>
          <w:p w14:paraId="2593B74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ΚΑΤΣΙΚΗΣ ΚΩΝΣΤΑΝΤΙΝΟΣ</w:t>
            </w:r>
          </w:p>
        </w:tc>
        <w:tc>
          <w:tcPr>
            <w:tcW w:w="1404" w:type="dxa"/>
            <w:tcBorders>
              <w:top w:val="nil"/>
              <w:left w:val="nil"/>
              <w:bottom w:val="nil"/>
              <w:right w:val="nil"/>
            </w:tcBorders>
            <w:shd w:val="clear" w:color="auto" w:fill="auto"/>
            <w:noWrap/>
            <w:vAlign w:val="bottom"/>
            <w:hideMark/>
          </w:tcPr>
          <w:p w14:paraId="2593B74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ΑΝ.ΕΛ</w:t>
            </w:r>
          </w:p>
        </w:tc>
        <w:tc>
          <w:tcPr>
            <w:tcW w:w="662" w:type="dxa"/>
            <w:tcBorders>
              <w:top w:val="nil"/>
              <w:left w:val="nil"/>
              <w:bottom w:val="nil"/>
              <w:right w:val="nil"/>
            </w:tcBorders>
            <w:shd w:val="clear" w:color="auto" w:fill="auto"/>
            <w:noWrap/>
            <w:vAlign w:val="bottom"/>
            <w:hideMark/>
          </w:tcPr>
          <w:p w14:paraId="2593B74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54" w14:textId="77777777">
        <w:trPr>
          <w:trHeight w:val="300"/>
        </w:trPr>
        <w:tc>
          <w:tcPr>
            <w:tcW w:w="4374" w:type="dxa"/>
            <w:tcBorders>
              <w:top w:val="nil"/>
              <w:left w:val="nil"/>
              <w:bottom w:val="nil"/>
              <w:right w:val="nil"/>
            </w:tcBorders>
            <w:shd w:val="clear" w:color="auto" w:fill="auto"/>
            <w:noWrap/>
            <w:vAlign w:val="bottom"/>
            <w:hideMark/>
          </w:tcPr>
          <w:p w14:paraId="2593B75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ΚΑΤΣΩΤΗΣ ΧΡΗΣΤΟΣ</w:t>
            </w:r>
          </w:p>
        </w:tc>
        <w:tc>
          <w:tcPr>
            <w:tcW w:w="1404" w:type="dxa"/>
            <w:tcBorders>
              <w:top w:val="nil"/>
              <w:left w:val="nil"/>
              <w:bottom w:val="nil"/>
              <w:right w:val="nil"/>
            </w:tcBorders>
            <w:shd w:val="clear" w:color="auto" w:fill="auto"/>
            <w:noWrap/>
            <w:vAlign w:val="bottom"/>
            <w:hideMark/>
          </w:tcPr>
          <w:p w14:paraId="2593B75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Κ.Κ.Ε</w:t>
            </w:r>
          </w:p>
        </w:tc>
        <w:tc>
          <w:tcPr>
            <w:tcW w:w="662" w:type="dxa"/>
            <w:tcBorders>
              <w:top w:val="nil"/>
              <w:left w:val="nil"/>
              <w:bottom w:val="nil"/>
              <w:right w:val="nil"/>
            </w:tcBorders>
            <w:shd w:val="clear" w:color="auto" w:fill="auto"/>
            <w:noWrap/>
            <w:vAlign w:val="bottom"/>
            <w:hideMark/>
          </w:tcPr>
          <w:p w14:paraId="2593B75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58" w14:textId="77777777">
        <w:trPr>
          <w:trHeight w:val="300"/>
        </w:trPr>
        <w:tc>
          <w:tcPr>
            <w:tcW w:w="4374" w:type="dxa"/>
            <w:tcBorders>
              <w:top w:val="nil"/>
              <w:left w:val="nil"/>
              <w:bottom w:val="nil"/>
              <w:right w:val="nil"/>
            </w:tcBorders>
            <w:shd w:val="clear" w:color="auto" w:fill="auto"/>
            <w:noWrap/>
            <w:vAlign w:val="bottom"/>
            <w:hideMark/>
          </w:tcPr>
          <w:p w14:paraId="2593B75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ΚΑΦΑΝΤΑΡΗ ΧΑΡΟΥΛΑ</w:t>
            </w:r>
          </w:p>
        </w:tc>
        <w:tc>
          <w:tcPr>
            <w:tcW w:w="1404" w:type="dxa"/>
            <w:tcBorders>
              <w:top w:val="nil"/>
              <w:left w:val="nil"/>
              <w:bottom w:val="nil"/>
              <w:right w:val="nil"/>
            </w:tcBorders>
            <w:shd w:val="clear" w:color="auto" w:fill="auto"/>
            <w:noWrap/>
            <w:vAlign w:val="bottom"/>
            <w:hideMark/>
          </w:tcPr>
          <w:p w14:paraId="2593B75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5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5C" w14:textId="77777777">
        <w:trPr>
          <w:trHeight w:val="300"/>
        </w:trPr>
        <w:tc>
          <w:tcPr>
            <w:tcW w:w="4374" w:type="dxa"/>
            <w:tcBorders>
              <w:top w:val="nil"/>
              <w:left w:val="nil"/>
              <w:bottom w:val="nil"/>
              <w:right w:val="nil"/>
            </w:tcBorders>
            <w:shd w:val="clear" w:color="auto" w:fill="auto"/>
            <w:noWrap/>
            <w:vAlign w:val="bottom"/>
            <w:hideMark/>
          </w:tcPr>
          <w:p w14:paraId="2593B75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ΚΕΓΚΕΡΟΓΛΟΥ ΒΑΣΙΛΕΙΟΣ</w:t>
            </w:r>
          </w:p>
        </w:tc>
        <w:tc>
          <w:tcPr>
            <w:tcW w:w="1404" w:type="dxa"/>
            <w:tcBorders>
              <w:top w:val="nil"/>
              <w:left w:val="nil"/>
              <w:bottom w:val="nil"/>
              <w:right w:val="nil"/>
            </w:tcBorders>
            <w:shd w:val="clear" w:color="auto" w:fill="auto"/>
            <w:noWrap/>
            <w:vAlign w:val="bottom"/>
            <w:hideMark/>
          </w:tcPr>
          <w:p w14:paraId="2593B75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75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60" w14:textId="77777777">
        <w:trPr>
          <w:trHeight w:val="300"/>
        </w:trPr>
        <w:tc>
          <w:tcPr>
            <w:tcW w:w="4374" w:type="dxa"/>
            <w:tcBorders>
              <w:top w:val="nil"/>
              <w:left w:val="nil"/>
              <w:bottom w:val="nil"/>
              <w:right w:val="nil"/>
            </w:tcBorders>
            <w:shd w:val="clear" w:color="auto" w:fill="auto"/>
            <w:noWrap/>
            <w:vAlign w:val="bottom"/>
            <w:hideMark/>
          </w:tcPr>
          <w:p w14:paraId="2593B75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ΚΕΛΛΑΣ ΧΡΗΣΤΟΣ</w:t>
            </w:r>
          </w:p>
        </w:tc>
        <w:tc>
          <w:tcPr>
            <w:tcW w:w="1404" w:type="dxa"/>
            <w:tcBorders>
              <w:top w:val="nil"/>
              <w:left w:val="nil"/>
              <w:bottom w:val="nil"/>
              <w:right w:val="nil"/>
            </w:tcBorders>
            <w:shd w:val="clear" w:color="auto" w:fill="auto"/>
            <w:noWrap/>
            <w:vAlign w:val="bottom"/>
            <w:hideMark/>
          </w:tcPr>
          <w:p w14:paraId="2593B75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75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64" w14:textId="77777777">
        <w:trPr>
          <w:trHeight w:val="300"/>
        </w:trPr>
        <w:tc>
          <w:tcPr>
            <w:tcW w:w="4374" w:type="dxa"/>
            <w:tcBorders>
              <w:top w:val="nil"/>
              <w:left w:val="nil"/>
              <w:bottom w:val="nil"/>
              <w:right w:val="nil"/>
            </w:tcBorders>
            <w:shd w:val="clear" w:color="auto" w:fill="auto"/>
            <w:noWrap/>
            <w:vAlign w:val="bottom"/>
            <w:hideMark/>
          </w:tcPr>
          <w:p w14:paraId="2593B76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ΚΕΦΑΛΟΓΙΑΝΝΗΣ ΙΩΑΝΝΗΣ</w:t>
            </w:r>
          </w:p>
        </w:tc>
        <w:tc>
          <w:tcPr>
            <w:tcW w:w="1404" w:type="dxa"/>
            <w:tcBorders>
              <w:top w:val="nil"/>
              <w:left w:val="nil"/>
              <w:bottom w:val="nil"/>
              <w:right w:val="nil"/>
            </w:tcBorders>
            <w:shd w:val="clear" w:color="auto" w:fill="auto"/>
            <w:noWrap/>
            <w:vAlign w:val="bottom"/>
            <w:hideMark/>
          </w:tcPr>
          <w:p w14:paraId="2593B76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76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68" w14:textId="77777777">
        <w:trPr>
          <w:trHeight w:val="300"/>
        </w:trPr>
        <w:tc>
          <w:tcPr>
            <w:tcW w:w="4374" w:type="dxa"/>
            <w:tcBorders>
              <w:top w:val="nil"/>
              <w:left w:val="nil"/>
              <w:bottom w:val="nil"/>
              <w:right w:val="nil"/>
            </w:tcBorders>
            <w:shd w:val="clear" w:color="auto" w:fill="auto"/>
            <w:noWrap/>
            <w:vAlign w:val="bottom"/>
            <w:hideMark/>
          </w:tcPr>
          <w:p w14:paraId="2593B76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ΚΟΖΟΜΠΟΛΗ-ΑΜΑΝΑΤΙΔΗ ΠΑΝΑΓΙΩΤΑ</w:t>
            </w:r>
          </w:p>
        </w:tc>
        <w:tc>
          <w:tcPr>
            <w:tcW w:w="1404" w:type="dxa"/>
            <w:tcBorders>
              <w:top w:val="nil"/>
              <w:left w:val="nil"/>
              <w:bottom w:val="nil"/>
              <w:right w:val="nil"/>
            </w:tcBorders>
            <w:shd w:val="clear" w:color="auto" w:fill="auto"/>
            <w:noWrap/>
            <w:vAlign w:val="bottom"/>
            <w:hideMark/>
          </w:tcPr>
          <w:p w14:paraId="2593B76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6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6C" w14:textId="77777777">
        <w:trPr>
          <w:trHeight w:val="300"/>
        </w:trPr>
        <w:tc>
          <w:tcPr>
            <w:tcW w:w="4374" w:type="dxa"/>
            <w:tcBorders>
              <w:top w:val="nil"/>
              <w:left w:val="nil"/>
              <w:bottom w:val="nil"/>
              <w:right w:val="nil"/>
            </w:tcBorders>
            <w:shd w:val="clear" w:color="auto" w:fill="auto"/>
            <w:noWrap/>
            <w:vAlign w:val="bottom"/>
            <w:hideMark/>
          </w:tcPr>
          <w:p w14:paraId="2593B76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ΚΟΥΚΟΔΗΜΟΣ ΚΩΝΣΤΑΝΤΙΝΟΣ</w:t>
            </w:r>
          </w:p>
        </w:tc>
        <w:tc>
          <w:tcPr>
            <w:tcW w:w="1404" w:type="dxa"/>
            <w:tcBorders>
              <w:top w:val="nil"/>
              <w:left w:val="nil"/>
              <w:bottom w:val="nil"/>
              <w:right w:val="nil"/>
            </w:tcBorders>
            <w:shd w:val="clear" w:color="auto" w:fill="auto"/>
            <w:noWrap/>
            <w:vAlign w:val="bottom"/>
            <w:hideMark/>
          </w:tcPr>
          <w:p w14:paraId="2593B76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76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70" w14:textId="77777777">
        <w:trPr>
          <w:trHeight w:val="300"/>
        </w:trPr>
        <w:tc>
          <w:tcPr>
            <w:tcW w:w="4374" w:type="dxa"/>
            <w:tcBorders>
              <w:top w:val="nil"/>
              <w:left w:val="nil"/>
              <w:bottom w:val="nil"/>
              <w:right w:val="nil"/>
            </w:tcBorders>
            <w:shd w:val="clear" w:color="auto" w:fill="auto"/>
            <w:noWrap/>
            <w:vAlign w:val="bottom"/>
            <w:hideMark/>
          </w:tcPr>
          <w:p w14:paraId="2593B76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ΚΟΥΜΟΥΤΣΑΚΟΣ ΓΕΩΡΓΙΟΣ</w:t>
            </w:r>
          </w:p>
        </w:tc>
        <w:tc>
          <w:tcPr>
            <w:tcW w:w="1404" w:type="dxa"/>
            <w:tcBorders>
              <w:top w:val="nil"/>
              <w:left w:val="nil"/>
              <w:bottom w:val="nil"/>
              <w:right w:val="nil"/>
            </w:tcBorders>
            <w:shd w:val="clear" w:color="auto" w:fill="auto"/>
            <w:noWrap/>
            <w:vAlign w:val="bottom"/>
            <w:hideMark/>
          </w:tcPr>
          <w:p w14:paraId="2593B76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76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74" w14:textId="77777777">
        <w:trPr>
          <w:trHeight w:val="300"/>
        </w:trPr>
        <w:tc>
          <w:tcPr>
            <w:tcW w:w="4374" w:type="dxa"/>
            <w:tcBorders>
              <w:top w:val="nil"/>
              <w:left w:val="nil"/>
              <w:bottom w:val="nil"/>
              <w:right w:val="nil"/>
            </w:tcBorders>
            <w:shd w:val="clear" w:color="auto" w:fill="auto"/>
            <w:noWrap/>
            <w:vAlign w:val="bottom"/>
            <w:hideMark/>
          </w:tcPr>
          <w:p w14:paraId="2593B77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ΚΟΥΡΑΚΗΣ ΑΝΑΣΤΑΣΙΟΣ(ΤΑΣΟΣ)</w:t>
            </w:r>
          </w:p>
        </w:tc>
        <w:tc>
          <w:tcPr>
            <w:tcW w:w="1404" w:type="dxa"/>
            <w:tcBorders>
              <w:top w:val="nil"/>
              <w:left w:val="nil"/>
              <w:bottom w:val="nil"/>
              <w:right w:val="nil"/>
            </w:tcBorders>
            <w:shd w:val="clear" w:color="auto" w:fill="auto"/>
            <w:noWrap/>
            <w:vAlign w:val="bottom"/>
            <w:hideMark/>
          </w:tcPr>
          <w:p w14:paraId="2593B77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7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78" w14:textId="77777777">
        <w:trPr>
          <w:trHeight w:val="300"/>
        </w:trPr>
        <w:tc>
          <w:tcPr>
            <w:tcW w:w="4374" w:type="dxa"/>
            <w:tcBorders>
              <w:top w:val="nil"/>
              <w:left w:val="nil"/>
              <w:bottom w:val="nil"/>
              <w:right w:val="nil"/>
            </w:tcBorders>
            <w:shd w:val="clear" w:color="auto" w:fill="auto"/>
            <w:noWrap/>
            <w:vAlign w:val="bottom"/>
            <w:hideMark/>
          </w:tcPr>
          <w:p w14:paraId="2593B77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ΚΟΥΤΣΟΥΚΟΣ ΓΙΑΝΝΗΣ</w:t>
            </w:r>
          </w:p>
        </w:tc>
        <w:tc>
          <w:tcPr>
            <w:tcW w:w="1404" w:type="dxa"/>
            <w:tcBorders>
              <w:top w:val="nil"/>
              <w:left w:val="nil"/>
              <w:bottom w:val="nil"/>
              <w:right w:val="nil"/>
            </w:tcBorders>
            <w:shd w:val="clear" w:color="auto" w:fill="auto"/>
            <w:noWrap/>
            <w:vAlign w:val="bottom"/>
            <w:hideMark/>
          </w:tcPr>
          <w:p w14:paraId="2593B77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77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7C" w14:textId="77777777">
        <w:trPr>
          <w:trHeight w:val="300"/>
        </w:trPr>
        <w:tc>
          <w:tcPr>
            <w:tcW w:w="4374" w:type="dxa"/>
            <w:tcBorders>
              <w:top w:val="nil"/>
              <w:left w:val="nil"/>
              <w:bottom w:val="nil"/>
              <w:right w:val="nil"/>
            </w:tcBorders>
            <w:shd w:val="clear" w:color="auto" w:fill="auto"/>
            <w:noWrap/>
            <w:vAlign w:val="bottom"/>
            <w:hideMark/>
          </w:tcPr>
          <w:p w14:paraId="2593B77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ΚΟΥΤΣΟΥΜΠΑΣ ΑΝΔΡΕΑΣ</w:t>
            </w:r>
          </w:p>
        </w:tc>
        <w:tc>
          <w:tcPr>
            <w:tcW w:w="1404" w:type="dxa"/>
            <w:tcBorders>
              <w:top w:val="nil"/>
              <w:left w:val="nil"/>
              <w:bottom w:val="nil"/>
              <w:right w:val="nil"/>
            </w:tcBorders>
            <w:shd w:val="clear" w:color="auto" w:fill="auto"/>
            <w:noWrap/>
            <w:vAlign w:val="bottom"/>
            <w:hideMark/>
          </w:tcPr>
          <w:p w14:paraId="2593B77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77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80" w14:textId="77777777">
        <w:trPr>
          <w:trHeight w:val="300"/>
        </w:trPr>
        <w:tc>
          <w:tcPr>
            <w:tcW w:w="4374" w:type="dxa"/>
            <w:tcBorders>
              <w:top w:val="nil"/>
              <w:left w:val="nil"/>
              <w:bottom w:val="nil"/>
              <w:right w:val="nil"/>
            </w:tcBorders>
            <w:shd w:val="clear" w:color="auto" w:fill="auto"/>
            <w:noWrap/>
            <w:vAlign w:val="bottom"/>
            <w:hideMark/>
          </w:tcPr>
          <w:p w14:paraId="2593B77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lastRenderedPageBreak/>
              <w:t xml:space="preserve">ΚΡΕΜΑΣΤΙΝΟΣ </w:t>
            </w:r>
            <w:r w:rsidRPr="0018417B">
              <w:rPr>
                <w:rFonts w:ascii="Calibri" w:eastAsia="Times New Roman" w:hAnsi="Calibri" w:cs="Times New Roman"/>
                <w:color w:val="000000"/>
                <w:sz w:val="22"/>
                <w:szCs w:val="22"/>
              </w:rPr>
              <w:t>ΔΗΜΗΤΡΙΟΣ</w:t>
            </w:r>
          </w:p>
        </w:tc>
        <w:tc>
          <w:tcPr>
            <w:tcW w:w="1404" w:type="dxa"/>
            <w:tcBorders>
              <w:top w:val="nil"/>
              <w:left w:val="nil"/>
              <w:bottom w:val="nil"/>
              <w:right w:val="nil"/>
            </w:tcBorders>
            <w:shd w:val="clear" w:color="auto" w:fill="auto"/>
            <w:noWrap/>
            <w:vAlign w:val="bottom"/>
            <w:hideMark/>
          </w:tcPr>
          <w:p w14:paraId="2593B77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77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84" w14:textId="77777777">
        <w:trPr>
          <w:trHeight w:val="300"/>
        </w:trPr>
        <w:tc>
          <w:tcPr>
            <w:tcW w:w="4374" w:type="dxa"/>
            <w:tcBorders>
              <w:top w:val="nil"/>
              <w:left w:val="nil"/>
              <w:bottom w:val="nil"/>
              <w:right w:val="nil"/>
            </w:tcBorders>
            <w:shd w:val="clear" w:color="auto" w:fill="auto"/>
            <w:noWrap/>
            <w:vAlign w:val="bottom"/>
            <w:hideMark/>
          </w:tcPr>
          <w:p w14:paraId="2593B78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ΚΥΡΙΤΣΗΣ ΓΕΩΡΓΙΟΣ</w:t>
            </w:r>
          </w:p>
        </w:tc>
        <w:tc>
          <w:tcPr>
            <w:tcW w:w="1404" w:type="dxa"/>
            <w:tcBorders>
              <w:top w:val="nil"/>
              <w:left w:val="nil"/>
              <w:bottom w:val="nil"/>
              <w:right w:val="nil"/>
            </w:tcBorders>
            <w:shd w:val="clear" w:color="auto" w:fill="auto"/>
            <w:noWrap/>
            <w:vAlign w:val="bottom"/>
            <w:hideMark/>
          </w:tcPr>
          <w:p w14:paraId="2593B78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8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88" w14:textId="77777777">
        <w:trPr>
          <w:trHeight w:val="300"/>
        </w:trPr>
        <w:tc>
          <w:tcPr>
            <w:tcW w:w="4374" w:type="dxa"/>
            <w:tcBorders>
              <w:top w:val="nil"/>
              <w:left w:val="nil"/>
              <w:bottom w:val="nil"/>
              <w:right w:val="nil"/>
            </w:tcBorders>
            <w:shd w:val="clear" w:color="auto" w:fill="auto"/>
            <w:noWrap/>
            <w:vAlign w:val="bottom"/>
            <w:hideMark/>
          </w:tcPr>
          <w:p w14:paraId="2593B78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ΚΩΝΣΤΑΝΤΙΝΕΑΣ ΠΕΤΡΟΣ</w:t>
            </w:r>
          </w:p>
        </w:tc>
        <w:tc>
          <w:tcPr>
            <w:tcW w:w="1404" w:type="dxa"/>
            <w:tcBorders>
              <w:top w:val="nil"/>
              <w:left w:val="nil"/>
              <w:bottom w:val="nil"/>
              <w:right w:val="nil"/>
            </w:tcBorders>
            <w:shd w:val="clear" w:color="auto" w:fill="auto"/>
            <w:noWrap/>
            <w:vAlign w:val="bottom"/>
            <w:hideMark/>
          </w:tcPr>
          <w:p w14:paraId="2593B78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8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8C" w14:textId="77777777">
        <w:trPr>
          <w:trHeight w:val="300"/>
        </w:trPr>
        <w:tc>
          <w:tcPr>
            <w:tcW w:w="4374" w:type="dxa"/>
            <w:tcBorders>
              <w:top w:val="nil"/>
              <w:left w:val="nil"/>
              <w:bottom w:val="nil"/>
              <w:right w:val="nil"/>
            </w:tcBorders>
            <w:shd w:val="clear" w:color="auto" w:fill="auto"/>
            <w:noWrap/>
            <w:vAlign w:val="bottom"/>
            <w:hideMark/>
          </w:tcPr>
          <w:p w14:paraId="2593B78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ΚΩΝΣΤΑΝΤΟΠΟΥΛΟΣ ΔΗΜΗΤΡΙΟΣ</w:t>
            </w:r>
          </w:p>
        </w:tc>
        <w:tc>
          <w:tcPr>
            <w:tcW w:w="1404" w:type="dxa"/>
            <w:tcBorders>
              <w:top w:val="nil"/>
              <w:left w:val="nil"/>
              <w:bottom w:val="nil"/>
              <w:right w:val="nil"/>
            </w:tcBorders>
            <w:shd w:val="clear" w:color="auto" w:fill="auto"/>
            <w:noWrap/>
            <w:vAlign w:val="bottom"/>
            <w:hideMark/>
          </w:tcPr>
          <w:p w14:paraId="2593B78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78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90" w14:textId="77777777">
        <w:trPr>
          <w:trHeight w:val="300"/>
        </w:trPr>
        <w:tc>
          <w:tcPr>
            <w:tcW w:w="4374" w:type="dxa"/>
            <w:tcBorders>
              <w:top w:val="nil"/>
              <w:left w:val="nil"/>
              <w:bottom w:val="nil"/>
              <w:right w:val="nil"/>
            </w:tcBorders>
            <w:shd w:val="clear" w:color="auto" w:fill="auto"/>
            <w:noWrap/>
            <w:vAlign w:val="bottom"/>
            <w:hideMark/>
          </w:tcPr>
          <w:p w14:paraId="2593B78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ΚΩΣΤΟΠΑΝΑΓΙΩΤΟΥ ΗΛΙΑΣ</w:t>
            </w:r>
          </w:p>
        </w:tc>
        <w:tc>
          <w:tcPr>
            <w:tcW w:w="1404" w:type="dxa"/>
            <w:tcBorders>
              <w:top w:val="nil"/>
              <w:left w:val="nil"/>
              <w:bottom w:val="nil"/>
              <w:right w:val="nil"/>
            </w:tcBorders>
            <w:shd w:val="clear" w:color="auto" w:fill="auto"/>
            <w:noWrap/>
            <w:vAlign w:val="bottom"/>
            <w:hideMark/>
          </w:tcPr>
          <w:p w14:paraId="2593B78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8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94" w14:textId="77777777">
        <w:trPr>
          <w:trHeight w:val="300"/>
        </w:trPr>
        <w:tc>
          <w:tcPr>
            <w:tcW w:w="4374" w:type="dxa"/>
            <w:tcBorders>
              <w:top w:val="nil"/>
              <w:left w:val="nil"/>
              <w:bottom w:val="nil"/>
              <w:right w:val="nil"/>
            </w:tcBorders>
            <w:shd w:val="clear" w:color="auto" w:fill="auto"/>
            <w:noWrap/>
            <w:vAlign w:val="bottom"/>
            <w:hideMark/>
          </w:tcPr>
          <w:p w14:paraId="2593B79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ΛΑΖΑΡΙΔΗΣ ΓΕΩΡΓΙΟΣ</w:t>
            </w:r>
          </w:p>
        </w:tc>
        <w:tc>
          <w:tcPr>
            <w:tcW w:w="1404" w:type="dxa"/>
            <w:tcBorders>
              <w:top w:val="nil"/>
              <w:left w:val="nil"/>
              <w:bottom w:val="nil"/>
              <w:right w:val="nil"/>
            </w:tcBorders>
            <w:shd w:val="clear" w:color="auto" w:fill="auto"/>
            <w:noWrap/>
            <w:vAlign w:val="bottom"/>
            <w:hideMark/>
          </w:tcPr>
          <w:p w14:paraId="2593B79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ΑΝΕΞ.</w:t>
            </w:r>
          </w:p>
        </w:tc>
        <w:tc>
          <w:tcPr>
            <w:tcW w:w="662" w:type="dxa"/>
            <w:tcBorders>
              <w:top w:val="nil"/>
              <w:left w:val="nil"/>
              <w:bottom w:val="nil"/>
              <w:right w:val="nil"/>
            </w:tcBorders>
            <w:shd w:val="clear" w:color="auto" w:fill="auto"/>
            <w:noWrap/>
            <w:vAlign w:val="bottom"/>
            <w:hideMark/>
          </w:tcPr>
          <w:p w14:paraId="2593B79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98" w14:textId="77777777">
        <w:trPr>
          <w:trHeight w:val="300"/>
        </w:trPr>
        <w:tc>
          <w:tcPr>
            <w:tcW w:w="4374" w:type="dxa"/>
            <w:tcBorders>
              <w:top w:val="nil"/>
              <w:left w:val="nil"/>
              <w:bottom w:val="nil"/>
              <w:right w:val="nil"/>
            </w:tcBorders>
            <w:shd w:val="clear" w:color="auto" w:fill="auto"/>
            <w:noWrap/>
            <w:vAlign w:val="bottom"/>
            <w:hideMark/>
          </w:tcPr>
          <w:p w14:paraId="2593B79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ΛΑΜΠΡΟΥΛΗΣ ΓΕΩΡΓΙΟΣ</w:t>
            </w:r>
          </w:p>
        </w:tc>
        <w:tc>
          <w:tcPr>
            <w:tcW w:w="1404" w:type="dxa"/>
            <w:tcBorders>
              <w:top w:val="nil"/>
              <w:left w:val="nil"/>
              <w:bottom w:val="nil"/>
              <w:right w:val="nil"/>
            </w:tcBorders>
            <w:shd w:val="clear" w:color="auto" w:fill="auto"/>
            <w:noWrap/>
            <w:vAlign w:val="bottom"/>
            <w:hideMark/>
          </w:tcPr>
          <w:p w14:paraId="2593B79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Κ.Κ.Ε</w:t>
            </w:r>
          </w:p>
        </w:tc>
        <w:tc>
          <w:tcPr>
            <w:tcW w:w="662" w:type="dxa"/>
            <w:tcBorders>
              <w:top w:val="nil"/>
              <w:left w:val="nil"/>
              <w:bottom w:val="nil"/>
              <w:right w:val="nil"/>
            </w:tcBorders>
            <w:shd w:val="clear" w:color="auto" w:fill="auto"/>
            <w:noWrap/>
            <w:vAlign w:val="bottom"/>
            <w:hideMark/>
          </w:tcPr>
          <w:p w14:paraId="2593B79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9C" w14:textId="77777777">
        <w:trPr>
          <w:trHeight w:val="300"/>
        </w:trPr>
        <w:tc>
          <w:tcPr>
            <w:tcW w:w="4374" w:type="dxa"/>
            <w:tcBorders>
              <w:top w:val="nil"/>
              <w:left w:val="nil"/>
              <w:bottom w:val="nil"/>
              <w:right w:val="nil"/>
            </w:tcBorders>
            <w:shd w:val="clear" w:color="auto" w:fill="auto"/>
            <w:noWrap/>
            <w:vAlign w:val="bottom"/>
            <w:hideMark/>
          </w:tcPr>
          <w:p w14:paraId="2593B79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ΛΑΠΠΑΣ ΣΠΥΡΙΔΩΝΑΣ</w:t>
            </w:r>
          </w:p>
        </w:tc>
        <w:tc>
          <w:tcPr>
            <w:tcW w:w="1404" w:type="dxa"/>
            <w:tcBorders>
              <w:top w:val="nil"/>
              <w:left w:val="nil"/>
              <w:bottom w:val="nil"/>
              <w:right w:val="nil"/>
            </w:tcBorders>
            <w:shd w:val="clear" w:color="auto" w:fill="auto"/>
            <w:noWrap/>
            <w:vAlign w:val="bottom"/>
            <w:hideMark/>
          </w:tcPr>
          <w:p w14:paraId="2593B79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9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w:t>
            </w:r>
          </w:p>
        </w:tc>
      </w:tr>
      <w:tr w:rsidR="009F6E2D" w14:paraId="2593B7A0" w14:textId="77777777">
        <w:trPr>
          <w:trHeight w:val="300"/>
        </w:trPr>
        <w:tc>
          <w:tcPr>
            <w:tcW w:w="4374" w:type="dxa"/>
            <w:tcBorders>
              <w:top w:val="nil"/>
              <w:left w:val="nil"/>
              <w:bottom w:val="nil"/>
              <w:right w:val="nil"/>
            </w:tcBorders>
            <w:shd w:val="clear" w:color="auto" w:fill="auto"/>
            <w:noWrap/>
            <w:vAlign w:val="bottom"/>
            <w:hideMark/>
          </w:tcPr>
          <w:p w14:paraId="2593B79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ΛΙΒΑΝΙΟΥ ΖΩΗ</w:t>
            </w:r>
          </w:p>
        </w:tc>
        <w:tc>
          <w:tcPr>
            <w:tcW w:w="1404" w:type="dxa"/>
            <w:tcBorders>
              <w:top w:val="nil"/>
              <w:left w:val="nil"/>
              <w:bottom w:val="nil"/>
              <w:right w:val="nil"/>
            </w:tcBorders>
            <w:shd w:val="clear" w:color="auto" w:fill="auto"/>
            <w:noWrap/>
            <w:vAlign w:val="bottom"/>
            <w:hideMark/>
          </w:tcPr>
          <w:p w14:paraId="2593B79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9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A4" w14:textId="77777777">
        <w:trPr>
          <w:trHeight w:val="300"/>
        </w:trPr>
        <w:tc>
          <w:tcPr>
            <w:tcW w:w="4374" w:type="dxa"/>
            <w:tcBorders>
              <w:top w:val="nil"/>
              <w:left w:val="nil"/>
              <w:bottom w:val="nil"/>
              <w:right w:val="nil"/>
            </w:tcBorders>
            <w:shd w:val="clear" w:color="auto" w:fill="auto"/>
            <w:noWrap/>
            <w:vAlign w:val="bottom"/>
            <w:hideMark/>
          </w:tcPr>
          <w:p w14:paraId="2593B7A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ΛΟΒΕΡΔΟΣ ΑΝΔΡΕΑΣ</w:t>
            </w:r>
          </w:p>
        </w:tc>
        <w:tc>
          <w:tcPr>
            <w:tcW w:w="1404" w:type="dxa"/>
            <w:tcBorders>
              <w:top w:val="nil"/>
              <w:left w:val="nil"/>
              <w:bottom w:val="nil"/>
              <w:right w:val="nil"/>
            </w:tcBorders>
            <w:shd w:val="clear" w:color="auto" w:fill="auto"/>
            <w:noWrap/>
            <w:vAlign w:val="bottom"/>
            <w:hideMark/>
          </w:tcPr>
          <w:p w14:paraId="2593B7A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7A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A8" w14:textId="77777777">
        <w:trPr>
          <w:trHeight w:val="300"/>
        </w:trPr>
        <w:tc>
          <w:tcPr>
            <w:tcW w:w="4374" w:type="dxa"/>
            <w:tcBorders>
              <w:top w:val="nil"/>
              <w:left w:val="nil"/>
              <w:bottom w:val="nil"/>
              <w:right w:val="nil"/>
            </w:tcBorders>
            <w:shd w:val="clear" w:color="auto" w:fill="auto"/>
            <w:noWrap/>
            <w:vAlign w:val="bottom"/>
            <w:hideMark/>
          </w:tcPr>
          <w:p w14:paraId="2593B7A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ΜΑΝΙΑΤΗΣ ΙΩΑΝΝΗΣ</w:t>
            </w:r>
          </w:p>
        </w:tc>
        <w:tc>
          <w:tcPr>
            <w:tcW w:w="1404" w:type="dxa"/>
            <w:tcBorders>
              <w:top w:val="nil"/>
              <w:left w:val="nil"/>
              <w:bottom w:val="nil"/>
              <w:right w:val="nil"/>
            </w:tcBorders>
            <w:shd w:val="clear" w:color="auto" w:fill="auto"/>
            <w:noWrap/>
            <w:vAlign w:val="bottom"/>
            <w:hideMark/>
          </w:tcPr>
          <w:p w14:paraId="2593B7A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7A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AC" w14:textId="77777777">
        <w:trPr>
          <w:trHeight w:val="300"/>
        </w:trPr>
        <w:tc>
          <w:tcPr>
            <w:tcW w:w="4374" w:type="dxa"/>
            <w:tcBorders>
              <w:top w:val="nil"/>
              <w:left w:val="nil"/>
              <w:bottom w:val="nil"/>
              <w:right w:val="nil"/>
            </w:tcBorders>
            <w:shd w:val="clear" w:color="auto" w:fill="auto"/>
            <w:noWrap/>
            <w:vAlign w:val="bottom"/>
            <w:hideMark/>
          </w:tcPr>
          <w:p w14:paraId="2593B7A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ΜΑΝΤΑΣ ΧΡΗΣΤΟΣ</w:t>
            </w:r>
          </w:p>
        </w:tc>
        <w:tc>
          <w:tcPr>
            <w:tcW w:w="1404" w:type="dxa"/>
            <w:tcBorders>
              <w:top w:val="nil"/>
              <w:left w:val="nil"/>
              <w:bottom w:val="nil"/>
              <w:right w:val="nil"/>
            </w:tcBorders>
            <w:shd w:val="clear" w:color="auto" w:fill="auto"/>
            <w:noWrap/>
            <w:vAlign w:val="bottom"/>
            <w:hideMark/>
          </w:tcPr>
          <w:p w14:paraId="2593B7A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A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B0" w14:textId="77777777">
        <w:trPr>
          <w:trHeight w:val="300"/>
        </w:trPr>
        <w:tc>
          <w:tcPr>
            <w:tcW w:w="4374" w:type="dxa"/>
            <w:tcBorders>
              <w:top w:val="nil"/>
              <w:left w:val="nil"/>
              <w:bottom w:val="nil"/>
              <w:right w:val="nil"/>
            </w:tcBorders>
            <w:shd w:val="clear" w:color="auto" w:fill="auto"/>
            <w:noWrap/>
            <w:vAlign w:val="bottom"/>
            <w:hideMark/>
          </w:tcPr>
          <w:p w14:paraId="2593B7A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ΜΑΡΔΑΣ ΔΗΜΗΤΡΙΟΣ</w:t>
            </w:r>
          </w:p>
        </w:tc>
        <w:tc>
          <w:tcPr>
            <w:tcW w:w="1404" w:type="dxa"/>
            <w:tcBorders>
              <w:top w:val="nil"/>
              <w:left w:val="nil"/>
              <w:bottom w:val="nil"/>
              <w:right w:val="nil"/>
            </w:tcBorders>
            <w:shd w:val="clear" w:color="auto" w:fill="auto"/>
            <w:noWrap/>
            <w:vAlign w:val="bottom"/>
            <w:hideMark/>
          </w:tcPr>
          <w:p w14:paraId="2593B7A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A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B4" w14:textId="77777777">
        <w:trPr>
          <w:trHeight w:val="300"/>
        </w:trPr>
        <w:tc>
          <w:tcPr>
            <w:tcW w:w="4374" w:type="dxa"/>
            <w:tcBorders>
              <w:top w:val="nil"/>
              <w:left w:val="nil"/>
              <w:bottom w:val="nil"/>
              <w:right w:val="nil"/>
            </w:tcBorders>
            <w:shd w:val="clear" w:color="auto" w:fill="auto"/>
            <w:noWrap/>
            <w:vAlign w:val="bottom"/>
            <w:hideMark/>
          </w:tcPr>
          <w:p w14:paraId="2593B7B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ΜΑΡΚΟΥ ΑΙΚΑΤΕΡΙΝΗ</w:t>
            </w:r>
          </w:p>
        </w:tc>
        <w:tc>
          <w:tcPr>
            <w:tcW w:w="1404" w:type="dxa"/>
            <w:tcBorders>
              <w:top w:val="nil"/>
              <w:left w:val="nil"/>
              <w:bottom w:val="nil"/>
              <w:right w:val="nil"/>
            </w:tcBorders>
            <w:shd w:val="clear" w:color="auto" w:fill="auto"/>
            <w:noWrap/>
            <w:vAlign w:val="bottom"/>
            <w:hideMark/>
          </w:tcPr>
          <w:p w14:paraId="2593B7B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7B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B8" w14:textId="77777777">
        <w:trPr>
          <w:trHeight w:val="300"/>
        </w:trPr>
        <w:tc>
          <w:tcPr>
            <w:tcW w:w="4374" w:type="dxa"/>
            <w:tcBorders>
              <w:top w:val="nil"/>
              <w:left w:val="nil"/>
              <w:bottom w:val="nil"/>
              <w:right w:val="nil"/>
            </w:tcBorders>
            <w:shd w:val="clear" w:color="auto" w:fill="auto"/>
            <w:noWrap/>
            <w:vAlign w:val="bottom"/>
            <w:hideMark/>
          </w:tcPr>
          <w:p w14:paraId="2593B7B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ΜΑΡΤΙΝΟΥ ΓΕΩΡΓΙΑ</w:t>
            </w:r>
          </w:p>
        </w:tc>
        <w:tc>
          <w:tcPr>
            <w:tcW w:w="1404" w:type="dxa"/>
            <w:tcBorders>
              <w:top w:val="nil"/>
              <w:left w:val="nil"/>
              <w:bottom w:val="nil"/>
              <w:right w:val="nil"/>
            </w:tcBorders>
            <w:shd w:val="clear" w:color="auto" w:fill="auto"/>
            <w:noWrap/>
            <w:vAlign w:val="bottom"/>
            <w:hideMark/>
          </w:tcPr>
          <w:p w14:paraId="2593B7B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7B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BC" w14:textId="77777777">
        <w:trPr>
          <w:trHeight w:val="300"/>
        </w:trPr>
        <w:tc>
          <w:tcPr>
            <w:tcW w:w="4374" w:type="dxa"/>
            <w:tcBorders>
              <w:top w:val="nil"/>
              <w:left w:val="nil"/>
              <w:bottom w:val="nil"/>
              <w:right w:val="nil"/>
            </w:tcBorders>
            <w:shd w:val="clear" w:color="auto" w:fill="auto"/>
            <w:noWrap/>
            <w:vAlign w:val="bottom"/>
            <w:hideMark/>
          </w:tcPr>
          <w:p w14:paraId="2593B7B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ΜΑΥΡΩΤΑΣ ΓΕΩΡΓΙΟΣ</w:t>
            </w:r>
          </w:p>
        </w:tc>
        <w:tc>
          <w:tcPr>
            <w:tcW w:w="1404" w:type="dxa"/>
            <w:tcBorders>
              <w:top w:val="nil"/>
              <w:left w:val="nil"/>
              <w:bottom w:val="nil"/>
              <w:right w:val="nil"/>
            </w:tcBorders>
            <w:shd w:val="clear" w:color="auto" w:fill="auto"/>
            <w:noWrap/>
            <w:vAlign w:val="bottom"/>
            <w:hideMark/>
          </w:tcPr>
          <w:p w14:paraId="2593B7B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ΠΟΤΑΜΙ</w:t>
            </w:r>
          </w:p>
        </w:tc>
        <w:tc>
          <w:tcPr>
            <w:tcW w:w="662" w:type="dxa"/>
            <w:tcBorders>
              <w:top w:val="nil"/>
              <w:left w:val="nil"/>
              <w:bottom w:val="nil"/>
              <w:right w:val="nil"/>
            </w:tcBorders>
            <w:shd w:val="clear" w:color="auto" w:fill="auto"/>
            <w:noWrap/>
            <w:vAlign w:val="bottom"/>
            <w:hideMark/>
          </w:tcPr>
          <w:p w14:paraId="2593B7B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C0" w14:textId="77777777">
        <w:trPr>
          <w:trHeight w:val="300"/>
        </w:trPr>
        <w:tc>
          <w:tcPr>
            <w:tcW w:w="4374" w:type="dxa"/>
            <w:tcBorders>
              <w:top w:val="nil"/>
              <w:left w:val="nil"/>
              <w:bottom w:val="nil"/>
              <w:right w:val="nil"/>
            </w:tcBorders>
            <w:shd w:val="clear" w:color="auto" w:fill="auto"/>
            <w:noWrap/>
            <w:vAlign w:val="bottom"/>
            <w:hideMark/>
          </w:tcPr>
          <w:p w14:paraId="2593B7B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ΜΕΓΑΛΟΟΙΚΟΝΟΜΟΥ ΘΕΟΔΩΡΑ</w:t>
            </w:r>
          </w:p>
        </w:tc>
        <w:tc>
          <w:tcPr>
            <w:tcW w:w="1404" w:type="dxa"/>
            <w:tcBorders>
              <w:top w:val="nil"/>
              <w:left w:val="nil"/>
              <w:bottom w:val="nil"/>
              <w:right w:val="nil"/>
            </w:tcBorders>
            <w:shd w:val="clear" w:color="auto" w:fill="auto"/>
            <w:noWrap/>
            <w:vAlign w:val="bottom"/>
            <w:hideMark/>
          </w:tcPr>
          <w:p w14:paraId="2593B7B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B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C4" w14:textId="77777777">
        <w:trPr>
          <w:trHeight w:val="300"/>
        </w:trPr>
        <w:tc>
          <w:tcPr>
            <w:tcW w:w="4374" w:type="dxa"/>
            <w:tcBorders>
              <w:top w:val="nil"/>
              <w:left w:val="nil"/>
              <w:bottom w:val="nil"/>
              <w:right w:val="nil"/>
            </w:tcBorders>
            <w:shd w:val="clear" w:color="auto" w:fill="auto"/>
            <w:noWrap/>
            <w:vAlign w:val="bottom"/>
            <w:hideMark/>
          </w:tcPr>
          <w:p w14:paraId="2593B7C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ΜΕΪΚΟΠΟΥΛΟΣ ΑΛΕΞΑΝΔΡΟΣ</w:t>
            </w:r>
          </w:p>
        </w:tc>
        <w:tc>
          <w:tcPr>
            <w:tcW w:w="1404" w:type="dxa"/>
            <w:tcBorders>
              <w:top w:val="nil"/>
              <w:left w:val="nil"/>
              <w:bottom w:val="nil"/>
              <w:right w:val="nil"/>
            </w:tcBorders>
            <w:shd w:val="clear" w:color="auto" w:fill="auto"/>
            <w:noWrap/>
            <w:vAlign w:val="bottom"/>
            <w:hideMark/>
          </w:tcPr>
          <w:p w14:paraId="2593B7C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C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C8" w14:textId="77777777">
        <w:trPr>
          <w:trHeight w:val="300"/>
        </w:trPr>
        <w:tc>
          <w:tcPr>
            <w:tcW w:w="4374" w:type="dxa"/>
            <w:tcBorders>
              <w:top w:val="nil"/>
              <w:left w:val="nil"/>
              <w:bottom w:val="nil"/>
              <w:right w:val="nil"/>
            </w:tcBorders>
            <w:shd w:val="clear" w:color="auto" w:fill="auto"/>
            <w:noWrap/>
            <w:vAlign w:val="bottom"/>
            <w:hideMark/>
          </w:tcPr>
          <w:p w14:paraId="2593B7C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ΜΗΤΑΡΑΚΗΣ ΠΑΝΑΓΙΩΤΗΣ(ΝΟΤΗΣ)</w:t>
            </w:r>
          </w:p>
        </w:tc>
        <w:tc>
          <w:tcPr>
            <w:tcW w:w="1404" w:type="dxa"/>
            <w:tcBorders>
              <w:top w:val="nil"/>
              <w:left w:val="nil"/>
              <w:bottom w:val="nil"/>
              <w:right w:val="nil"/>
            </w:tcBorders>
            <w:shd w:val="clear" w:color="auto" w:fill="auto"/>
            <w:noWrap/>
            <w:vAlign w:val="bottom"/>
            <w:hideMark/>
          </w:tcPr>
          <w:p w14:paraId="2593B7C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7C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CC" w14:textId="77777777">
        <w:trPr>
          <w:trHeight w:val="300"/>
        </w:trPr>
        <w:tc>
          <w:tcPr>
            <w:tcW w:w="4374" w:type="dxa"/>
            <w:tcBorders>
              <w:top w:val="nil"/>
              <w:left w:val="nil"/>
              <w:bottom w:val="nil"/>
              <w:right w:val="nil"/>
            </w:tcBorders>
            <w:shd w:val="clear" w:color="auto" w:fill="auto"/>
            <w:noWrap/>
            <w:vAlign w:val="bottom"/>
            <w:hideMark/>
          </w:tcPr>
          <w:p w14:paraId="2593B7C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ΜΗΤΑΦΙΔΗΣ ΤΡΙΑΝΤΑΦΥΛΛΟΣ</w:t>
            </w:r>
          </w:p>
        </w:tc>
        <w:tc>
          <w:tcPr>
            <w:tcW w:w="1404" w:type="dxa"/>
            <w:tcBorders>
              <w:top w:val="nil"/>
              <w:left w:val="nil"/>
              <w:bottom w:val="nil"/>
              <w:right w:val="nil"/>
            </w:tcBorders>
            <w:shd w:val="clear" w:color="auto" w:fill="auto"/>
            <w:noWrap/>
            <w:vAlign w:val="bottom"/>
            <w:hideMark/>
          </w:tcPr>
          <w:p w14:paraId="2593B7C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C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D0" w14:textId="77777777">
        <w:trPr>
          <w:trHeight w:val="300"/>
        </w:trPr>
        <w:tc>
          <w:tcPr>
            <w:tcW w:w="4374" w:type="dxa"/>
            <w:tcBorders>
              <w:top w:val="nil"/>
              <w:left w:val="nil"/>
              <w:bottom w:val="nil"/>
              <w:right w:val="nil"/>
            </w:tcBorders>
            <w:shd w:val="clear" w:color="auto" w:fill="auto"/>
            <w:noWrap/>
            <w:vAlign w:val="bottom"/>
            <w:hideMark/>
          </w:tcPr>
          <w:p w14:paraId="2593B7C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ΜΙΧΑΗΛΙΔΗΣ ΑΝΔΡΕΑΣ</w:t>
            </w:r>
          </w:p>
        </w:tc>
        <w:tc>
          <w:tcPr>
            <w:tcW w:w="1404" w:type="dxa"/>
            <w:tcBorders>
              <w:top w:val="nil"/>
              <w:left w:val="nil"/>
              <w:bottom w:val="nil"/>
              <w:right w:val="nil"/>
            </w:tcBorders>
            <w:shd w:val="clear" w:color="auto" w:fill="auto"/>
            <w:noWrap/>
            <w:vAlign w:val="bottom"/>
            <w:hideMark/>
          </w:tcPr>
          <w:p w14:paraId="2593B7C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C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D4" w14:textId="77777777">
        <w:trPr>
          <w:trHeight w:val="300"/>
        </w:trPr>
        <w:tc>
          <w:tcPr>
            <w:tcW w:w="4374" w:type="dxa"/>
            <w:tcBorders>
              <w:top w:val="nil"/>
              <w:left w:val="nil"/>
              <w:bottom w:val="nil"/>
              <w:right w:val="nil"/>
            </w:tcBorders>
            <w:shd w:val="clear" w:color="auto" w:fill="auto"/>
            <w:noWrap/>
            <w:vAlign w:val="bottom"/>
            <w:hideMark/>
          </w:tcPr>
          <w:p w14:paraId="2593B7D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ΜΙΧΕΛΗΣ ΑΘΑΝΑΣΙΟΣ</w:t>
            </w:r>
          </w:p>
        </w:tc>
        <w:tc>
          <w:tcPr>
            <w:tcW w:w="1404" w:type="dxa"/>
            <w:tcBorders>
              <w:top w:val="nil"/>
              <w:left w:val="nil"/>
              <w:bottom w:val="nil"/>
              <w:right w:val="nil"/>
            </w:tcBorders>
            <w:shd w:val="clear" w:color="auto" w:fill="auto"/>
            <w:noWrap/>
            <w:vAlign w:val="bottom"/>
            <w:hideMark/>
          </w:tcPr>
          <w:p w14:paraId="2593B7D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D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D8" w14:textId="77777777">
        <w:trPr>
          <w:trHeight w:val="300"/>
        </w:trPr>
        <w:tc>
          <w:tcPr>
            <w:tcW w:w="4374" w:type="dxa"/>
            <w:tcBorders>
              <w:top w:val="nil"/>
              <w:left w:val="nil"/>
              <w:bottom w:val="nil"/>
              <w:right w:val="nil"/>
            </w:tcBorders>
            <w:shd w:val="clear" w:color="auto" w:fill="auto"/>
            <w:noWrap/>
            <w:vAlign w:val="bottom"/>
            <w:hideMark/>
          </w:tcPr>
          <w:p w14:paraId="2593B7D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ΜΙΧΕΛΟΓΙΑΝΝΑΚΗΣ ΙΩΑΝΝΗΣ</w:t>
            </w:r>
          </w:p>
        </w:tc>
        <w:tc>
          <w:tcPr>
            <w:tcW w:w="1404" w:type="dxa"/>
            <w:tcBorders>
              <w:top w:val="nil"/>
              <w:left w:val="nil"/>
              <w:bottom w:val="nil"/>
              <w:right w:val="nil"/>
            </w:tcBorders>
            <w:shd w:val="clear" w:color="auto" w:fill="auto"/>
            <w:noWrap/>
            <w:vAlign w:val="bottom"/>
            <w:hideMark/>
          </w:tcPr>
          <w:p w14:paraId="2593B7D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D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DC" w14:textId="77777777">
        <w:trPr>
          <w:trHeight w:val="300"/>
        </w:trPr>
        <w:tc>
          <w:tcPr>
            <w:tcW w:w="4374" w:type="dxa"/>
            <w:tcBorders>
              <w:top w:val="nil"/>
              <w:left w:val="nil"/>
              <w:bottom w:val="nil"/>
              <w:right w:val="nil"/>
            </w:tcBorders>
            <w:shd w:val="clear" w:color="auto" w:fill="auto"/>
            <w:noWrap/>
            <w:vAlign w:val="bottom"/>
            <w:hideMark/>
          </w:tcPr>
          <w:p w14:paraId="2593B7D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ΜΟΡΦΙΔΗΣ ΚΩΝΣΤΑΝΤΙΝΟΣ</w:t>
            </w:r>
          </w:p>
        </w:tc>
        <w:tc>
          <w:tcPr>
            <w:tcW w:w="1404" w:type="dxa"/>
            <w:tcBorders>
              <w:top w:val="nil"/>
              <w:left w:val="nil"/>
              <w:bottom w:val="nil"/>
              <w:right w:val="nil"/>
            </w:tcBorders>
            <w:shd w:val="clear" w:color="auto" w:fill="auto"/>
            <w:noWrap/>
            <w:vAlign w:val="bottom"/>
            <w:hideMark/>
          </w:tcPr>
          <w:p w14:paraId="2593B7D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D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E0" w14:textId="77777777">
        <w:trPr>
          <w:trHeight w:val="300"/>
        </w:trPr>
        <w:tc>
          <w:tcPr>
            <w:tcW w:w="4374" w:type="dxa"/>
            <w:tcBorders>
              <w:top w:val="nil"/>
              <w:left w:val="nil"/>
              <w:bottom w:val="nil"/>
              <w:right w:val="nil"/>
            </w:tcBorders>
            <w:shd w:val="clear" w:color="auto" w:fill="auto"/>
            <w:noWrap/>
            <w:vAlign w:val="bottom"/>
            <w:hideMark/>
          </w:tcPr>
          <w:p w14:paraId="2593B7D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 xml:space="preserve">ΜΟΥΜΟΥΛΙΔΗΣ </w:t>
            </w:r>
            <w:r w:rsidRPr="0018417B">
              <w:rPr>
                <w:rFonts w:ascii="Calibri" w:eastAsia="Times New Roman" w:hAnsi="Calibri" w:cs="Times New Roman"/>
                <w:color w:val="000000"/>
                <w:sz w:val="22"/>
                <w:szCs w:val="22"/>
              </w:rPr>
              <w:t>ΘΕΜΙΣΤΟΚΛΗΣ</w:t>
            </w:r>
          </w:p>
        </w:tc>
        <w:tc>
          <w:tcPr>
            <w:tcW w:w="1404" w:type="dxa"/>
            <w:tcBorders>
              <w:top w:val="nil"/>
              <w:left w:val="nil"/>
              <w:bottom w:val="nil"/>
              <w:right w:val="nil"/>
            </w:tcBorders>
            <w:shd w:val="clear" w:color="auto" w:fill="auto"/>
            <w:noWrap/>
            <w:vAlign w:val="bottom"/>
            <w:hideMark/>
          </w:tcPr>
          <w:p w14:paraId="2593B7D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D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E4" w14:textId="77777777">
        <w:trPr>
          <w:trHeight w:val="300"/>
        </w:trPr>
        <w:tc>
          <w:tcPr>
            <w:tcW w:w="4374" w:type="dxa"/>
            <w:tcBorders>
              <w:top w:val="nil"/>
              <w:left w:val="nil"/>
              <w:bottom w:val="nil"/>
              <w:right w:val="nil"/>
            </w:tcBorders>
            <w:shd w:val="clear" w:color="auto" w:fill="auto"/>
            <w:noWrap/>
            <w:vAlign w:val="bottom"/>
            <w:hideMark/>
          </w:tcPr>
          <w:p w14:paraId="2593B7E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 xml:space="preserve">ΜΟΥΣΤΑΦΑ </w:t>
            </w:r>
            <w:proofErr w:type="spellStart"/>
            <w:r w:rsidRPr="0018417B">
              <w:rPr>
                <w:rFonts w:ascii="Calibri" w:eastAsia="Times New Roman" w:hAnsi="Calibri" w:cs="Times New Roman"/>
                <w:color w:val="000000"/>
                <w:sz w:val="22"/>
                <w:szCs w:val="22"/>
              </w:rPr>
              <w:t>ΜΟΥΣΤΑΦΑ</w:t>
            </w:r>
            <w:proofErr w:type="spellEnd"/>
          </w:p>
        </w:tc>
        <w:tc>
          <w:tcPr>
            <w:tcW w:w="1404" w:type="dxa"/>
            <w:tcBorders>
              <w:top w:val="nil"/>
              <w:left w:val="nil"/>
              <w:bottom w:val="nil"/>
              <w:right w:val="nil"/>
            </w:tcBorders>
            <w:shd w:val="clear" w:color="auto" w:fill="auto"/>
            <w:noWrap/>
            <w:vAlign w:val="bottom"/>
            <w:hideMark/>
          </w:tcPr>
          <w:p w14:paraId="2593B7E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E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E8" w14:textId="77777777">
        <w:trPr>
          <w:trHeight w:val="300"/>
        </w:trPr>
        <w:tc>
          <w:tcPr>
            <w:tcW w:w="4374" w:type="dxa"/>
            <w:tcBorders>
              <w:top w:val="nil"/>
              <w:left w:val="nil"/>
              <w:bottom w:val="nil"/>
              <w:right w:val="nil"/>
            </w:tcBorders>
            <w:shd w:val="clear" w:color="auto" w:fill="auto"/>
            <w:noWrap/>
            <w:vAlign w:val="bottom"/>
            <w:hideMark/>
          </w:tcPr>
          <w:p w14:paraId="2593B7E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ΜΠΑΛΑΟΥΡΑΣ ΓΕΡΑΣΙΜΟΣ(ΜΑΚΗΣ)</w:t>
            </w:r>
          </w:p>
        </w:tc>
        <w:tc>
          <w:tcPr>
            <w:tcW w:w="1404" w:type="dxa"/>
            <w:tcBorders>
              <w:top w:val="nil"/>
              <w:left w:val="nil"/>
              <w:bottom w:val="nil"/>
              <w:right w:val="nil"/>
            </w:tcBorders>
            <w:shd w:val="clear" w:color="auto" w:fill="auto"/>
            <w:noWrap/>
            <w:vAlign w:val="bottom"/>
            <w:hideMark/>
          </w:tcPr>
          <w:p w14:paraId="2593B7E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E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EC" w14:textId="77777777">
        <w:trPr>
          <w:trHeight w:val="300"/>
        </w:trPr>
        <w:tc>
          <w:tcPr>
            <w:tcW w:w="4374" w:type="dxa"/>
            <w:tcBorders>
              <w:top w:val="nil"/>
              <w:left w:val="nil"/>
              <w:bottom w:val="nil"/>
              <w:right w:val="nil"/>
            </w:tcBorders>
            <w:shd w:val="clear" w:color="auto" w:fill="auto"/>
            <w:noWrap/>
            <w:vAlign w:val="bottom"/>
            <w:hideMark/>
          </w:tcPr>
          <w:p w14:paraId="2593B7E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ΜΠΑΛΑΦΑΣ ΙΩΑΝΝΗΣ</w:t>
            </w:r>
          </w:p>
        </w:tc>
        <w:tc>
          <w:tcPr>
            <w:tcW w:w="1404" w:type="dxa"/>
            <w:tcBorders>
              <w:top w:val="nil"/>
              <w:left w:val="nil"/>
              <w:bottom w:val="nil"/>
              <w:right w:val="nil"/>
            </w:tcBorders>
            <w:shd w:val="clear" w:color="auto" w:fill="auto"/>
            <w:noWrap/>
            <w:vAlign w:val="bottom"/>
            <w:hideMark/>
          </w:tcPr>
          <w:p w14:paraId="2593B7E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E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F0" w14:textId="77777777">
        <w:trPr>
          <w:trHeight w:val="300"/>
        </w:trPr>
        <w:tc>
          <w:tcPr>
            <w:tcW w:w="4374" w:type="dxa"/>
            <w:tcBorders>
              <w:top w:val="nil"/>
              <w:left w:val="nil"/>
              <w:bottom w:val="nil"/>
              <w:right w:val="nil"/>
            </w:tcBorders>
            <w:shd w:val="clear" w:color="auto" w:fill="auto"/>
            <w:noWrap/>
            <w:vAlign w:val="bottom"/>
            <w:hideMark/>
          </w:tcPr>
          <w:p w14:paraId="2593B7E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ΜΠΑΛΛΗΣ ΣΥΜΕΩΝ(ΜΑΚΗΣ)</w:t>
            </w:r>
          </w:p>
        </w:tc>
        <w:tc>
          <w:tcPr>
            <w:tcW w:w="1404" w:type="dxa"/>
            <w:tcBorders>
              <w:top w:val="nil"/>
              <w:left w:val="nil"/>
              <w:bottom w:val="nil"/>
              <w:right w:val="nil"/>
            </w:tcBorders>
            <w:shd w:val="clear" w:color="auto" w:fill="auto"/>
            <w:noWrap/>
            <w:vAlign w:val="bottom"/>
            <w:hideMark/>
          </w:tcPr>
          <w:p w14:paraId="2593B7E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E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F4" w14:textId="77777777">
        <w:trPr>
          <w:trHeight w:val="300"/>
        </w:trPr>
        <w:tc>
          <w:tcPr>
            <w:tcW w:w="4374" w:type="dxa"/>
            <w:tcBorders>
              <w:top w:val="nil"/>
              <w:left w:val="nil"/>
              <w:bottom w:val="nil"/>
              <w:right w:val="nil"/>
            </w:tcBorders>
            <w:shd w:val="clear" w:color="auto" w:fill="auto"/>
            <w:noWrap/>
            <w:vAlign w:val="bottom"/>
            <w:hideMark/>
          </w:tcPr>
          <w:p w14:paraId="2593B7F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ΜΠΑΛΤΑΣ ΑΡΙΣΤΕΙΔΗΣ-ΝΙΚΟΛΑΟΣ-ΔΗΜΗΤΡΙΟΣ</w:t>
            </w:r>
          </w:p>
        </w:tc>
        <w:tc>
          <w:tcPr>
            <w:tcW w:w="1404" w:type="dxa"/>
            <w:tcBorders>
              <w:top w:val="nil"/>
              <w:left w:val="nil"/>
              <w:bottom w:val="nil"/>
              <w:right w:val="nil"/>
            </w:tcBorders>
            <w:shd w:val="clear" w:color="auto" w:fill="auto"/>
            <w:noWrap/>
            <w:vAlign w:val="bottom"/>
            <w:hideMark/>
          </w:tcPr>
          <w:p w14:paraId="2593B7F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F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F8" w14:textId="77777777">
        <w:trPr>
          <w:trHeight w:val="300"/>
        </w:trPr>
        <w:tc>
          <w:tcPr>
            <w:tcW w:w="4374" w:type="dxa"/>
            <w:tcBorders>
              <w:top w:val="nil"/>
              <w:left w:val="nil"/>
              <w:bottom w:val="nil"/>
              <w:right w:val="nil"/>
            </w:tcBorders>
            <w:shd w:val="clear" w:color="auto" w:fill="auto"/>
            <w:noWrap/>
            <w:vAlign w:val="bottom"/>
            <w:hideMark/>
          </w:tcPr>
          <w:p w14:paraId="2593B7F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ΜΠΑΛΩΜΕΝΑΚΗΣ ΑΝΤΩΝΗΣ</w:t>
            </w:r>
          </w:p>
        </w:tc>
        <w:tc>
          <w:tcPr>
            <w:tcW w:w="1404" w:type="dxa"/>
            <w:tcBorders>
              <w:top w:val="nil"/>
              <w:left w:val="nil"/>
              <w:bottom w:val="nil"/>
              <w:right w:val="nil"/>
            </w:tcBorders>
            <w:shd w:val="clear" w:color="auto" w:fill="auto"/>
            <w:noWrap/>
            <w:vAlign w:val="bottom"/>
            <w:hideMark/>
          </w:tcPr>
          <w:p w14:paraId="2593B7F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F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7FC" w14:textId="77777777">
        <w:trPr>
          <w:trHeight w:val="300"/>
        </w:trPr>
        <w:tc>
          <w:tcPr>
            <w:tcW w:w="4374" w:type="dxa"/>
            <w:tcBorders>
              <w:top w:val="nil"/>
              <w:left w:val="nil"/>
              <w:bottom w:val="nil"/>
              <w:right w:val="nil"/>
            </w:tcBorders>
            <w:shd w:val="clear" w:color="auto" w:fill="auto"/>
            <w:noWrap/>
            <w:vAlign w:val="bottom"/>
            <w:hideMark/>
          </w:tcPr>
          <w:p w14:paraId="2593B7F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 xml:space="preserve">ΜΠΑΡΓΙΩΤΑΣ </w:t>
            </w:r>
            <w:r w:rsidRPr="0018417B">
              <w:rPr>
                <w:rFonts w:ascii="Calibri" w:eastAsia="Times New Roman" w:hAnsi="Calibri" w:cs="Times New Roman"/>
                <w:color w:val="000000"/>
                <w:sz w:val="22"/>
                <w:szCs w:val="22"/>
              </w:rPr>
              <w:t>ΚΩΝΣΤΑΝΤΙΝΟΣ</w:t>
            </w:r>
          </w:p>
        </w:tc>
        <w:tc>
          <w:tcPr>
            <w:tcW w:w="1404" w:type="dxa"/>
            <w:tcBorders>
              <w:top w:val="nil"/>
              <w:left w:val="nil"/>
              <w:bottom w:val="nil"/>
              <w:right w:val="nil"/>
            </w:tcBorders>
            <w:shd w:val="clear" w:color="auto" w:fill="auto"/>
            <w:noWrap/>
            <w:vAlign w:val="bottom"/>
            <w:hideMark/>
          </w:tcPr>
          <w:p w14:paraId="2593B7F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7F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00" w14:textId="77777777">
        <w:trPr>
          <w:trHeight w:val="300"/>
        </w:trPr>
        <w:tc>
          <w:tcPr>
            <w:tcW w:w="4374" w:type="dxa"/>
            <w:tcBorders>
              <w:top w:val="nil"/>
              <w:left w:val="nil"/>
              <w:bottom w:val="nil"/>
              <w:right w:val="nil"/>
            </w:tcBorders>
            <w:shd w:val="clear" w:color="auto" w:fill="auto"/>
            <w:noWrap/>
            <w:vAlign w:val="bottom"/>
            <w:hideMark/>
          </w:tcPr>
          <w:p w14:paraId="2593B7F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ΜΠΑΡΚΑΣ ΚΩΝΣΤΑΝΤΙΝΟΣ</w:t>
            </w:r>
          </w:p>
        </w:tc>
        <w:tc>
          <w:tcPr>
            <w:tcW w:w="1404" w:type="dxa"/>
            <w:tcBorders>
              <w:top w:val="nil"/>
              <w:left w:val="nil"/>
              <w:bottom w:val="nil"/>
              <w:right w:val="nil"/>
            </w:tcBorders>
            <w:shd w:val="clear" w:color="auto" w:fill="auto"/>
            <w:noWrap/>
            <w:vAlign w:val="bottom"/>
            <w:hideMark/>
          </w:tcPr>
          <w:p w14:paraId="2593B7F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7F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04" w14:textId="77777777">
        <w:trPr>
          <w:trHeight w:val="300"/>
        </w:trPr>
        <w:tc>
          <w:tcPr>
            <w:tcW w:w="4374" w:type="dxa"/>
            <w:tcBorders>
              <w:top w:val="nil"/>
              <w:left w:val="nil"/>
              <w:bottom w:val="nil"/>
              <w:right w:val="nil"/>
            </w:tcBorders>
            <w:shd w:val="clear" w:color="auto" w:fill="auto"/>
            <w:noWrap/>
            <w:vAlign w:val="bottom"/>
            <w:hideMark/>
          </w:tcPr>
          <w:p w14:paraId="2593B80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ΜΠΟΛΑΡΗΣ ΜΑΡΚΟΣ</w:t>
            </w:r>
          </w:p>
        </w:tc>
        <w:tc>
          <w:tcPr>
            <w:tcW w:w="1404" w:type="dxa"/>
            <w:tcBorders>
              <w:top w:val="nil"/>
              <w:left w:val="nil"/>
              <w:bottom w:val="nil"/>
              <w:right w:val="nil"/>
            </w:tcBorders>
            <w:shd w:val="clear" w:color="auto" w:fill="auto"/>
            <w:noWrap/>
            <w:vAlign w:val="bottom"/>
            <w:hideMark/>
          </w:tcPr>
          <w:p w14:paraId="2593B80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0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808" w14:textId="77777777">
        <w:trPr>
          <w:trHeight w:val="300"/>
        </w:trPr>
        <w:tc>
          <w:tcPr>
            <w:tcW w:w="4374" w:type="dxa"/>
            <w:tcBorders>
              <w:top w:val="nil"/>
              <w:left w:val="nil"/>
              <w:bottom w:val="nil"/>
              <w:right w:val="nil"/>
            </w:tcBorders>
            <w:shd w:val="clear" w:color="auto" w:fill="auto"/>
            <w:noWrap/>
            <w:vAlign w:val="bottom"/>
            <w:hideMark/>
          </w:tcPr>
          <w:p w14:paraId="2593B80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ΝΤΖΙΜΑΝΗΣ ΓΕΩΡΓΙΟΣ</w:t>
            </w:r>
          </w:p>
        </w:tc>
        <w:tc>
          <w:tcPr>
            <w:tcW w:w="1404" w:type="dxa"/>
            <w:tcBorders>
              <w:top w:val="nil"/>
              <w:left w:val="nil"/>
              <w:bottom w:val="nil"/>
              <w:right w:val="nil"/>
            </w:tcBorders>
            <w:shd w:val="clear" w:color="auto" w:fill="auto"/>
            <w:noWrap/>
            <w:vAlign w:val="bottom"/>
            <w:hideMark/>
          </w:tcPr>
          <w:p w14:paraId="2593B80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0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0C" w14:textId="77777777">
        <w:trPr>
          <w:trHeight w:val="300"/>
        </w:trPr>
        <w:tc>
          <w:tcPr>
            <w:tcW w:w="4374" w:type="dxa"/>
            <w:tcBorders>
              <w:top w:val="nil"/>
              <w:left w:val="nil"/>
              <w:bottom w:val="nil"/>
              <w:right w:val="nil"/>
            </w:tcBorders>
            <w:shd w:val="clear" w:color="auto" w:fill="auto"/>
            <w:noWrap/>
            <w:vAlign w:val="bottom"/>
            <w:hideMark/>
          </w:tcPr>
          <w:p w14:paraId="2593B80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ΞΑΝΘΟΣ ΑΝΔΡΕΑΣ</w:t>
            </w:r>
          </w:p>
        </w:tc>
        <w:tc>
          <w:tcPr>
            <w:tcW w:w="1404" w:type="dxa"/>
            <w:tcBorders>
              <w:top w:val="nil"/>
              <w:left w:val="nil"/>
              <w:bottom w:val="nil"/>
              <w:right w:val="nil"/>
            </w:tcBorders>
            <w:shd w:val="clear" w:color="auto" w:fill="auto"/>
            <w:noWrap/>
            <w:vAlign w:val="bottom"/>
            <w:hideMark/>
          </w:tcPr>
          <w:p w14:paraId="2593B80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0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10" w14:textId="77777777">
        <w:trPr>
          <w:trHeight w:val="300"/>
        </w:trPr>
        <w:tc>
          <w:tcPr>
            <w:tcW w:w="4374" w:type="dxa"/>
            <w:tcBorders>
              <w:top w:val="nil"/>
              <w:left w:val="nil"/>
              <w:bottom w:val="nil"/>
              <w:right w:val="nil"/>
            </w:tcBorders>
            <w:shd w:val="clear" w:color="auto" w:fill="auto"/>
            <w:noWrap/>
            <w:vAlign w:val="bottom"/>
            <w:hideMark/>
          </w:tcPr>
          <w:p w14:paraId="2593B80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ΞΥΔΑΚΗΣ ΝΙΚΟΛΑΟΣ</w:t>
            </w:r>
          </w:p>
        </w:tc>
        <w:tc>
          <w:tcPr>
            <w:tcW w:w="1404" w:type="dxa"/>
            <w:tcBorders>
              <w:top w:val="nil"/>
              <w:left w:val="nil"/>
              <w:bottom w:val="nil"/>
              <w:right w:val="nil"/>
            </w:tcBorders>
            <w:shd w:val="clear" w:color="auto" w:fill="auto"/>
            <w:noWrap/>
            <w:vAlign w:val="bottom"/>
            <w:hideMark/>
          </w:tcPr>
          <w:p w14:paraId="2593B80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0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14" w14:textId="77777777">
        <w:trPr>
          <w:trHeight w:val="300"/>
        </w:trPr>
        <w:tc>
          <w:tcPr>
            <w:tcW w:w="4374" w:type="dxa"/>
            <w:tcBorders>
              <w:top w:val="nil"/>
              <w:left w:val="nil"/>
              <w:bottom w:val="nil"/>
              <w:right w:val="nil"/>
            </w:tcBorders>
            <w:shd w:val="clear" w:color="auto" w:fill="auto"/>
            <w:noWrap/>
            <w:vAlign w:val="bottom"/>
            <w:hideMark/>
          </w:tcPr>
          <w:p w14:paraId="2593B81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ΟΥΡΣΟΥΖΙΔΗΣ ΓΕΩΡΓΙΟΣ</w:t>
            </w:r>
          </w:p>
        </w:tc>
        <w:tc>
          <w:tcPr>
            <w:tcW w:w="1404" w:type="dxa"/>
            <w:tcBorders>
              <w:top w:val="nil"/>
              <w:left w:val="nil"/>
              <w:bottom w:val="nil"/>
              <w:right w:val="nil"/>
            </w:tcBorders>
            <w:shd w:val="clear" w:color="auto" w:fill="auto"/>
            <w:noWrap/>
            <w:vAlign w:val="bottom"/>
            <w:hideMark/>
          </w:tcPr>
          <w:p w14:paraId="2593B81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1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18" w14:textId="77777777">
        <w:trPr>
          <w:trHeight w:val="300"/>
        </w:trPr>
        <w:tc>
          <w:tcPr>
            <w:tcW w:w="4374" w:type="dxa"/>
            <w:tcBorders>
              <w:top w:val="nil"/>
              <w:left w:val="nil"/>
              <w:bottom w:val="nil"/>
              <w:right w:val="nil"/>
            </w:tcBorders>
            <w:shd w:val="clear" w:color="auto" w:fill="auto"/>
            <w:noWrap/>
            <w:vAlign w:val="bottom"/>
            <w:hideMark/>
          </w:tcPr>
          <w:p w14:paraId="2593B81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ΠΑΛΛΗΣ ΓΕΩΡΓΙΟΣ</w:t>
            </w:r>
          </w:p>
        </w:tc>
        <w:tc>
          <w:tcPr>
            <w:tcW w:w="1404" w:type="dxa"/>
            <w:tcBorders>
              <w:top w:val="nil"/>
              <w:left w:val="nil"/>
              <w:bottom w:val="nil"/>
              <w:right w:val="nil"/>
            </w:tcBorders>
            <w:shd w:val="clear" w:color="auto" w:fill="auto"/>
            <w:noWrap/>
            <w:vAlign w:val="bottom"/>
            <w:hideMark/>
          </w:tcPr>
          <w:p w14:paraId="2593B81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1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1C" w14:textId="77777777">
        <w:trPr>
          <w:trHeight w:val="300"/>
        </w:trPr>
        <w:tc>
          <w:tcPr>
            <w:tcW w:w="4374" w:type="dxa"/>
            <w:tcBorders>
              <w:top w:val="nil"/>
              <w:left w:val="nil"/>
              <w:bottom w:val="nil"/>
              <w:right w:val="nil"/>
            </w:tcBorders>
            <w:shd w:val="clear" w:color="auto" w:fill="auto"/>
            <w:noWrap/>
            <w:vAlign w:val="bottom"/>
            <w:hideMark/>
          </w:tcPr>
          <w:p w14:paraId="2593B81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 xml:space="preserve">ΠΑΝΑΓΙΩΤΟΠΟΥΛΟΣ </w:t>
            </w:r>
            <w:r w:rsidRPr="0018417B">
              <w:rPr>
                <w:rFonts w:ascii="Calibri" w:eastAsia="Times New Roman" w:hAnsi="Calibri" w:cs="Times New Roman"/>
                <w:color w:val="000000"/>
                <w:sz w:val="22"/>
                <w:szCs w:val="22"/>
              </w:rPr>
              <w:t>ΝΙΚΟΛΑΟΣ</w:t>
            </w:r>
          </w:p>
        </w:tc>
        <w:tc>
          <w:tcPr>
            <w:tcW w:w="1404" w:type="dxa"/>
            <w:tcBorders>
              <w:top w:val="nil"/>
              <w:left w:val="nil"/>
              <w:bottom w:val="nil"/>
              <w:right w:val="nil"/>
            </w:tcBorders>
            <w:shd w:val="clear" w:color="auto" w:fill="auto"/>
            <w:noWrap/>
            <w:vAlign w:val="bottom"/>
            <w:hideMark/>
          </w:tcPr>
          <w:p w14:paraId="2593B81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81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20" w14:textId="77777777">
        <w:trPr>
          <w:trHeight w:val="300"/>
        </w:trPr>
        <w:tc>
          <w:tcPr>
            <w:tcW w:w="4374" w:type="dxa"/>
            <w:tcBorders>
              <w:top w:val="nil"/>
              <w:left w:val="nil"/>
              <w:bottom w:val="nil"/>
              <w:right w:val="nil"/>
            </w:tcBorders>
            <w:shd w:val="clear" w:color="auto" w:fill="auto"/>
            <w:noWrap/>
            <w:vAlign w:val="bottom"/>
            <w:hideMark/>
          </w:tcPr>
          <w:p w14:paraId="2593B81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ΠΑΝΑΓΟΥΛΗΣ ΕΥΣΤΑΘΙΟΣ(ΣΤΑΘΗΣ)</w:t>
            </w:r>
          </w:p>
        </w:tc>
        <w:tc>
          <w:tcPr>
            <w:tcW w:w="1404" w:type="dxa"/>
            <w:tcBorders>
              <w:top w:val="nil"/>
              <w:left w:val="nil"/>
              <w:bottom w:val="nil"/>
              <w:right w:val="nil"/>
            </w:tcBorders>
            <w:shd w:val="clear" w:color="auto" w:fill="auto"/>
            <w:noWrap/>
            <w:vAlign w:val="bottom"/>
            <w:hideMark/>
          </w:tcPr>
          <w:p w14:paraId="2593B81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ΑΝΕΞ.</w:t>
            </w:r>
          </w:p>
        </w:tc>
        <w:tc>
          <w:tcPr>
            <w:tcW w:w="662" w:type="dxa"/>
            <w:tcBorders>
              <w:top w:val="nil"/>
              <w:left w:val="nil"/>
              <w:bottom w:val="nil"/>
              <w:right w:val="nil"/>
            </w:tcBorders>
            <w:shd w:val="clear" w:color="auto" w:fill="auto"/>
            <w:noWrap/>
            <w:vAlign w:val="bottom"/>
            <w:hideMark/>
          </w:tcPr>
          <w:p w14:paraId="2593B81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24" w14:textId="77777777">
        <w:trPr>
          <w:trHeight w:val="300"/>
        </w:trPr>
        <w:tc>
          <w:tcPr>
            <w:tcW w:w="4374" w:type="dxa"/>
            <w:tcBorders>
              <w:top w:val="nil"/>
              <w:left w:val="nil"/>
              <w:bottom w:val="nil"/>
              <w:right w:val="nil"/>
            </w:tcBorders>
            <w:shd w:val="clear" w:color="auto" w:fill="auto"/>
            <w:noWrap/>
            <w:vAlign w:val="bottom"/>
            <w:hideMark/>
          </w:tcPr>
          <w:p w14:paraId="2593B82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lastRenderedPageBreak/>
              <w:t>ΠΑΝΤΖΑΣ ΓΕΩΡΓΙΟΣ</w:t>
            </w:r>
          </w:p>
        </w:tc>
        <w:tc>
          <w:tcPr>
            <w:tcW w:w="1404" w:type="dxa"/>
            <w:tcBorders>
              <w:top w:val="nil"/>
              <w:left w:val="nil"/>
              <w:bottom w:val="nil"/>
              <w:right w:val="nil"/>
            </w:tcBorders>
            <w:shd w:val="clear" w:color="auto" w:fill="auto"/>
            <w:noWrap/>
            <w:vAlign w:val="bottom"/>
            <w:hideMark/>
          </w:tcPr>
          <w:p w14:paraId="2593B82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2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28" w14:textId="77777777">
        <w:trPr>
          <w:trHeight w:val="300"/>
        </w:trPr>
        <w:tc>
          <w:tcPr>
            <w:tcW w:w="4374" w:type="dxa"/>
            <w:tcBorders>
              <w:top w:val="nil"/>
              <w:left w:val="nil"/>
              <w:bottom w:val="nil"/>
              <w:right w:val="nil"/>
            </w:tcBorders>
            <w:shd w:val="clear" w:color="auto" w:fill="auto"/>
            <w:noWrap/>
            <w:vAlign w:val="bottom"/>
            <w:hideMark/>
          </w:tcPr>
          <w:p w14:paraId="2593B82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ΠΑΠΑΔΟΠΟΥΛΟΣ ΑΘΑΝΑΣΙΟΣ</w:t>
            </w:r>
          </w:p>
        </w:tc>
        <w:tc>
          <w:tcPr>
            <w:tcW w:w="1404" w:type="dxa"/>
            <w:tcBorders>
              <w:top w:val="nil"/>
              <w:left w:val="nil"/>
              <w:bottom w:val="nil"/>
              <w:right w:val="nil"/>
            </w:tcBorders>
            <w:shd w:val="clear" w:color="auto" w:fill="auto"/>
            <w:noWrap/>
            <w:vAlign w:val="bottom"/>
            <w:hideMark/>
          </w:tcPr>
          <w:p w14:paraId="2593B82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2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2C" w14:textId="77777777">
        <w:trPr>
          <w:trHeight w:val="300"/>
        </w:trPr>
        <w:tc>
          <w:tcPr>
            <w:tcW w:w="4374" w:type="dxa"/>
            <w:tcBorders>
              <w:top w:val="nil"/>
              <w:left w:val="nil"/>
              <w:bottom w:val="nil"/>
              <w:right w:val="nil"/>
            </w:tcBorders>
            <w:shd w:val="clear" w:color="auto" w:fill="auto"/>
            <w:noWrap/>
            <w:vAlign w:val="bottom"/>
            <w:hideMark/>
          </w:tcPr>
          <w:p w14:paraId="2593B82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ΠΑΠΑΔΟΠΟΥΛΟΣ ΝΙΚΟΛΑΟΣ</w:t>
            </w:r>
          </w:p>
        </w:tc>
        <w:tc>
          <w:tcPr>
            <w:tcW w:w="1404" w:type="dxa"/>
            <w:tcBorders>
              <w:top w:val="nil"/>
              <w:left w:val="nil"/>
              <w:bottom w:val="nil"/>
              <w:right w:val="nil"/>
            </w:tcBorders>
            <w:shd w:val="clear" w:color="auto" w:fill="auto"/>
            <w:noWrap/>
            <w:vAlign w:val="bottom"/>
            <w:hideMark/>
          </w:tcPr>
          <w:p w14:paraId="2593B82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2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30" w14:textId="77777777">
        <w:trPr>
          <w:trHeight w:val="300"/>
        </w:trPr>
        <w:tc>
          <w:tcPr>
            <w:tcW w:w="4374" w:type="dxa"/>
            <w:tcBorders>
              <w:top w:val="nil"/>
              <w:left w:val="nil"/>
              <w:bottom w:val="nil"/>
              <w:right w:val="nil"/>
            </w:tcBorders>
            <w:shd w:val="clear" w:color="auto" w:fill="auto"/>
            <w:noWrap/>
            <w:vAlign w:val="bottom"/>
            <w:hideMark/>
          </w:tcPr>
          <w:p w14:paraId="2593B82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ΠΑΠΑΔΟΠΟΥΛΟΣ ΧΡΙΣΤΟΦΟΡΟΣ</w:t>
            </w:r>
          </w:p>
        </w:tc>
        <w:tc>
          <w:tcPr>
            <w:tcW w:w="1404" w:type="dxa"/>
            <w:tcBorders>
              <w:top w:val="nil"/>
              <w:left w:val="nil"/>
              <w:bottom w:val="nil"/>
              <w:right w:val="nil"/>
            </w:tcBorders>
            <w:shd w:val="clear" w:color="auto" w:fill="auto"/>
            <w:noWrap/>
            <w:vAlign w:val="bottom"/>
            <w:hideMark/>
          </w:tcPr>
          <w:p w14:paraId="2593B82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2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34" w14:textId="77777777">
        <w:trPr>
          <w:trHeight w:val="300"/>
        </w:trPr>
        <w:tc>
          <w:tcPr>
            <w:tcW w:w="4374" w:type="dxa"/>
            <w:tcBorders>
              <w:top w:val="nil"/>
              <w:left w:val="nil"/>
              <w:bottom w:val="nil"/>
              <w:right w:val="nil"/>
            </w:tcBorders>
            <w:shd w:val="clear" w:color="auto" w:fill="auto"/>
            <w:noWrap/>
            <w:vAlign w:val="bottom"/>
            <w:hideMark/>
          </w:tcPr>
          <w:p w14:paraId="2593B83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ΠΑΠΑΗΛΙΟΥ ΓΕΩΡΓΙΟΣ</w:t>
            </w:r>
          </w:p>
        </w:tc>
        <w:tc>
          <w:tcPr>
            <w:tcW w:w="1404" w:type="dxa"/>
            <w:tcBorders>
              <w:top w:val="nil"/>
              <w:left w:val="nil"/>
              <w:bottom w:val="nil"/>
              <w:right w:val="nil"/>
            </w:tcBorders>
            <w:shd w:val="clear" w:color="auto" w:fill="auto"/>
            <w:noWrap/>
            <w:vAlign w:val="bottom"/>
            <w:hideMark/>
          </w:tcPr>
          <w:p w14:paraId="2593B83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3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38" w14:textId="77777777">
        <w:trPr>
          <w:trHeight w:val="300"/>
        </w:trPr>
        <w:tc>
          <w:tcPr>
            <w:tcW w:w="4374" w:type="dxa"/>
            <w:tcBorders>
              <w:top w:val="nil"/>
              <w:left w:val="nil"/>
              <w:bottom w:val="nil"/>
              <w:right w:val="nil"/>
            </w:tcBorders>
            <w:shd w:val="clear" w:color="auto" w:fill="auto"/>
            <w:noWrap/>
            <w:vAlign w:val="bottom"/>
            <w:hideMark/>
          </w:tcPr>
          <w:p w14:paraId="2593B83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ΠΑΠΑΘΕΟΔΩΡΟΥ ΘΕΟΔΩΡΟΣ</w:t>
            </w:r>
          </w:p>
        </w:tc>
        <w:tc>
          <w:tcPr>
            <w:tcW w:w="1404" w:type="dxa"/>
            <w:tcBorders>
              <w:top w:val="nil"/>
              <w:left w:val="nil"/>
              <w:bottom w:val="nil"/>
              <w:right w:val="nil"/>
            </w:tcBorders>
            <w:shd w:val="clear" w:color="auto" w:fill="auto"/>
            <w:noWrap/>
            <w:vAlign w:val="bottom"/>
            <w:hideMark/>
          </w:tcPr>
          <w:p w14:paraId="2593B83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83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3C" w14:textId="77777777">
        <w:trPr>
          <w:trHeight w:val="300"/>
        </w:trPr>
        <w:tc>
          <w:tcPr>
            <w:tcW w:w="4374" w:type="dxa"/>
            <w:tcBorders>
              <w:top w:val="nil"/>
              <w:left w:val="nil"/>
              <w:bottom w:val="nil"/>
              <w:right w:val="nil"/>
            </w:tcBorders>
            <w:shd w:val="clear" w:color="auto" w:fill="auto"/>
            <w:noWrap/>
            <w:vAlign w:val="bottom"/>
            <w:hideMark/>
          </w:tcPr>
          <w:p w14:paraId="2593B83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ΠΑΠΑΝΑΤΣΙΟΥ ΑΙΚΑΤΕΡΙΝΗ</w:t>
            </w:r>
          </w:p>
        </w:tc>
        <w:tc>
          <w:tcPr>
            <w:tcW w:w="1404" w:type="dxa"/>
            <w:tcBorders>
              <w:top w:val="nil"/>
              <w:left w:val="nil"/>
              <w:bottom w:val="nil"/>
              <w:right w:val="nil"/>
            </w:tcBorders>
            <w:shd w:val="clear" w:color="auto" w:fill="auto"/>
            <w:noWrap/>
            <w:vAlign w:val="bottom"/>
            <w:hideMark/>
          </w:tcPr>
          <w:p w14:paraId="2593B83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3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40" w14:textId="77777777">
        <w:trPr>
          <w:trHeight w:val="300"/>
        </w:trPr>
        <w:tc>
          <w:tcPr>
            <w:tcW w:w="4374" w:type="dxa"/>
            <w:tcBorders>
              <w:top w:val="nil"/>
              <w:left w:val="nil"/>
              <w:bottom w:val="nil"/>
              <w:right w:val="nil"/>
            </w:tcBorders>
            <w:shd w:val="clear" w:color="auto" w:fill="auto"/>
            <w:noWrap/>
            <w:vAlign w:val="bottom"/>
            <w:hideMark/>
          </w:tcPr>
          <w:p w14:paraId="2593B83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ΠΑΠΑΧΡΙΣΤΟΠΟΥΛΟΣ ΑΘΑΝΑΣΙΟΣ</w:t>
            </w:r>
          </w:p>
        </w:tc>
        <w:tc>
          <w:tcPr>
            <w:tcW w:w="1404" w:type="dxa"/>
            <w:tcBorders>
              <w:top w:val="nil"/>
              <w:left w:val="nil"/>
              <w:bottom w:val="nil"/>
              <w:right w:val="nil"/>
            </w:tcBorders>
            <w:shd w:val="clear" w:color="auto" w:fill="auto"/>
            <w:noWrap/>
            <w:vAlign w:val="bottom"/>
            <w:hideMark/>
          </w:tcPr>
          <w:p w14:paraId="2593B83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ΑΝ.ΕΛ</w:t>
            </w:r>
          </w:p>
        </w:tc>
        <w:tc>
          <w:tcPr>
            <w:tcW w:w="662" w:type="dxa"/>
            <w:tcBorders>
              <w:top w:val="nil"/>
              <w:left w:val="nil"/>
              <w:bottom w:val="nil"/>
              <w:right w:val="nil"/>
            </w:tcBorders>
            <w:shd w:val="clear" w:color="auto" w:fill="auto"/>
            <w:noWrap/>
            <w:vAlign w:val="bottom"/>
            <w:hideMark/>
          </w:tcPr>
          <w:p w14:paraId="2593B83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44" w14:textId="77777777">
        <w:trPr>
          <w:trHeight w:val="300"/>
        </w:trPr>
        <w:tc>
          <w:tcPr>
            <w:tcW w:w="4374" w:type="dxa"/>
            <w:tcBorders>
              <w:top w:val="nil"/>
              <w:left w:val="nil"/>
              <w:bottom w:val="nil"/>
              <w:right w:val="nil"/>
            </w:tcBorders>
            <w:shd w:val="clear" w:color="auto" w:fill="auto"/>
            <w:noWrap/>
            <w:vAlign w:val="bottom"/>
            <w:hideMark/>
          </w:tcPr>
          <w:p w14:paraId="2593B84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ΠΑΡΑΣΚΕΥΟΠΟΥΛΟΣ ΝΙΚΟΛΑΟΣ</w:t>
            </w:r>
          </w:p>
        </w:tc>
        <w:tc>
          <w:tcPr>
            <w:tcW w:w="1404" w:type="dxa"/>
            <w:tcBorders>
              <w:top w:val="nil"/>
              <w:left w:val="nil"/>
              <w:bottom w:val="nil"/>
              <w:right w:val="nil"/>
            </w:tcBorders>
            <w:shd w:val="clear" w:color="auto" w:fill="auto"/>
            <w:noWrap/>
            <w:vAlign w:val="bottom"/>
            <w:hideMark/>
          </w:tcPr>
          <w:p w14:paraId="2593B84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4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48" w14:textId="77777777">
        <w:trPr>
          <w:trHeight w:val="300"/>
        </w:trPr>
        <w:tc>
          <w:tcPr>
            <w:tcW w:w="4374" w:type="dxa"/>
            <w:tcBorders>
              <w:top w:val="nil"/>
              <w:left w:val="nil"/>
              <w:bottom w:val="nil"/>
              <w:right w:val="nil"/>
            </w:tcBorders>
            <w:shd w:val="clear" w:color="auto" w:fill="auto"/>
            <w:noWrap/>
            <w:vAlign w:val="bottom"/>
            <w:hideMark/>
          </w:tcPr>
          <w:p w14:paraId="2593B84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ΠΑΡΑΣΤΑΤΙΔΗΣ ΘΕΟΔΩΡΟΣ</w:t>
            </w:r>
          </w:p>
        </w:tc>
        <w:tc>
          <w:tcPr>
            <w:tcW w:w="1404" w:type="dxa"/>
            <w:tcBorders>
              <w:top w:val="nil"/>
              <w:left w:val="nil"/>
              <w:bottom w:val="nil"/>
              <w:right w:val="nil"/>
            </w:tcBorders>
            <w:shd w:val="clear" w:color="auto" w:fill="auto"/>
            <w:noWrap/>
            <w:vAlign w:val="bottom"/>
            <w:hideMark/>
          </w:tcPr>
          <w:p w14:paraId="2593B84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4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4C" w14:textId="77777777">
        <w:trPr>
          <w:trHeight w:val="300"/>
        </w:trPr>
        <w:tc>
          <w:tcPr>
            <w:tcW w:w="4374" w:type="dxa"/>
            <w:tcBorders>
              <w:top w:val="nil"/>
              <w:left w:val="nil"/>
              <w:bottom w:val="nil"/>
              <w:right w:val="nil"/>
            </w:tcBorders>
            <w:shd w:val="clear" w:color="auto" w:fill="auto"/>
            <w:noWrap/>
            <w:vAlign w:val="bottom"/>
            <w:hideMark/>
          </w:tcPr>
          <w:p w14:paraId="2593B84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ΠΑΥΛΙΔΗΣ ΚΩΝΣΤΑΝΤΙΝΟΣ</w:t>
            </w:r>
          </w:p>
        </w:tc>
        <w:tc>
          <w:tcPr>
            <w:tcW w:w="1404" w:type="dxa"/>
            <w:tcBorders>
              <w:top w:val="nil"/>
              <w:left w:val="nil"/>
              <w:bottom w:val="nil"/>
              <w:right w:val="nil"/>
            </w:tcBorders>
            <w:shd w:val="clear" w:color="auto" w:fill="auto"/>
            <w:noWrap/>
            <w:vAlign w:val="bottom"/>
            <w:hideMark/>
          </w:tcPr>
          <w:p w14:paraId="2593B84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4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50" w14:textId="77777777">
        <w:trPr>
          <w:trHeight w:val="300"/>
        </w:trPr>
        <w:tc>
          <w:tcPr>
            <w:tcW w:w="4374" w:type="dxa"/>
            <w:tcBorders>
              <w:top w:val="nil"/>
              <w:left w:val="nil"/>
              <w:bottom w:val="nil"/>
              <w:right w:val="nil"/>
            </w:tcBorders>
            <w:shd w:val="clear" w:color="auto" w:fill="auto"/>
            <w:noWrap/>
            <w:vAlign w:val="bottom"/>
            <w:hideMark/>
          </w:tcPr>
          <w:p w14:paraId="2593B84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ΠΛΑΚΙΩΤΑΚΗΣ ΙΩΑΝΝΗΣ</w:t>
            </w:r>
          </w:p>
        </w:tc>
        <w:tc>
          <w:tcPr>
            <w:tcW w:w="1404" w:type="dxa"/>
            <w:tcBorders>
              <w:top w:val="nil"/>
              <w:left w:val="nil"/>
              <w:bottom w:val="nil"/>
              <w:right w:val="nil"/>
            </w:tcBorders>
            <w:shd w:val="clear" w:color="auto" w:fill="auto"/>
            <w:noWrap/>
            <w:vAlign w:val="bottom"/>
            <w:hideMark/>
          </w:tcPr>
          <w:p w14:paraId="2593B84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84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54" w14:textId="77777777">
        <w:trPr>
          <w:trHeight w:val="300"/>
        </w:trPr>
        <w:tc>
          <w:tcPr>
            <w:tcW w:w="4374" w:type="dxa"/>
            <w:tcBorders>
              <w:top w:val="nil"/>
              <w:left w:val="nil"/>
              <w:bottom w:val="nil"/>
              <w:right w:val="nil"/>
            </w:tcBorders>
            <w:shd w:val="clear" w:color="auto" w:fill="auto"/>
            <w:noWrap/>
            <w:vAlign w:val="bottom"/>
            <w:hideMark/>
          </w:tcPr>
          <w:p w14:paraId="2593B85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ΠΟΛΑΚΗΣ ΠΑΥΛΟΣ</w:t>
            </w:r>
          </w:p>
        </w:tc>
        <w:tc>
          <w:tcPr>
            <w:tcW w:w="1404" w:type="dxa"/>
            <w:tcBorders>
              <w:top w:val="nil"/>
              <w:left w:val="nil"/>
              <w:bottom w:val="nil"/>
              <w:right w:val="nil"/>
            </w:tcBorders>
            <w:shd w:val="clear" w:color="auto" w:fill="auto"/>
            <w:noWrap/>
            <w:vAlign w:val="bottom"/>
            <w:hideMark/>
          </w:tcPr>
          <w:p w14:paraId="2593B85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5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58" w14:textId="77777777">
        <w:trPr>
          <w:trHeight w:val="300"/>
        </w:trPr>
        <w:tc>
          <w:tcPr>
            <w:tcW w:w="4374" w:type="dxa"/>
            <w:tcBorders>
              <w:top w:val="nil"/>
              <w:left w:val="nil"/>
              <w:bottom w:val="nil"/>
              <w:right w:val="nil"/>
            </w:tcBorders>
            <w:shd w:val="clear" w:color="auto" w:fill="auto"/>
            <w:noWrap/>
            <w:vAlign w:val="bottom"/>
            <w:hideMark/>
          </w:tcPr>
          <w:p w14:paraId="2593B85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 xml:space="preserve">ΠΡΑΤΣΟΛΗΣ </w:t>
            </w:r>
            <w:r w:rsidRPr="0018417B">
              <w:rPr>
                <w:rFonts w:ascii="Calibri" w:eastAsia="Times New Roman" w:hAnsi="Calibri" w:cs="Times New Roman"/>
                <w:color w:val="000000"/>
                <w:sz w:val="22"/>
                <w:szCs w:val="22"/>
              </w:rPr>
              <w:t>ΑΝΑΣΤΑΣΙΟΣ(ΤΑΣΟΣ)</w:t>
            </w:r>
          </w:p>
        </w:tc>
        <w:tc>
          <w:tcPr>
            <w:tcW w:w="1404" w:type="dxa"/>
            <w:tcBorders>
              <w:top w:val="nil"/>
              <w:left w:val="nil"/>
              <w:bottom w:val="nil"/>
              <w:right w:val="nil"/>
            </w:tcBorders>
            <w:shd w:val="clear" w:color="auto" w:fill="auto"/>
            <w:noWrap/>
            <w:vAlign w:val="bottom"/>
            <w:hideMark/>
          </w:tcPr>
          <w:p w14:paraId="2593B85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5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5C" w14:textId="77777777">
        <w:trPr>
          <w:trHeight w:val="300"/>
        </w:trPr>
        <w:tc>
          <w:tcPr>
            <w:tcW w:w="4374" w:type="dxa"/>
            <w:tcBorders>
              <w:top w:val="nil"/>
              <w:left w:val="nil"/>
              <w:bottom w:val="nil"/>
              <w:right w:val="nil"/>
            </w:tcBorders>
            <w:shd w:val="clear" w:color="auto" w:fill="auto"/>
            <w:noWrap/>
            <w:vAlign w:val="bottom"/>
            <w:hideMark/>
          </w:tcPr>
          <w:p w14:paraId="2593B85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ΡΙΖΟΣ ΔΗΜΗΤΡΙΟΣ</w:t>
            </w:r>
          </w:p>
        </w:tc>
        <w:tc>
          <w:tcPr>
            <w:tcW w:w="1404" w:type="dxa"/>
            <w:tcBorders>
              <w:top w:val="nil"/>
              <w:left w:val="nil"/>
              <w:bottom w:val="nil"/>
              <w:right w:val="nil"/>
            </w:tcBorders>
            <w:shd w:val="clear" w:color="auto" w:fill="auto"/>
            <w:noWrap/>
            <w:vAlign w:val="bottom"/>
            <w:hideMark/>
          </w:tcPr>
          <w:p w14:paraId="2593B85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5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60" w14:textId="77777777">
        <w:trPr>
          <w:trHeight w:val="300"/>
        </w:trPr>
        <w:tc>
          <w:tcPr>
            <w:tcW w:w="4374" w:type="dxa"/>
            <w:tcBorders>
              <w:top w:val="nil"/>
              <w:left w:val="nil"/>
              <w:bottom w:val="nil"/>
              <w:right w:val="nil"/>
            </w:tcBorders>
            <w:shd w:val="clear" w:color="auto" w:fill="auto"/>
            <w:noWrap/>
            <w:vAlign w:val="bottom"/>
            <w:hideMark/>
          </w:tcPr>
          <w:p w14:paraId="2593B85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ΡΙΖΟΥΛΗΣ ΑΝΔΡΕΑΣ</w:t>
            </w:r>
          </w:p>
        </w:tc>
        <w:tc>
          <w:tcPr>
            <w:tcW w:w="1404" w:type="dxa"/>
            <w:tcBorders>
              <w:top w:val="nil"/>
              <w:left w:val="nil"/>
              <w:bottom w:val="nil"/>
              <w:right w:val="nil"/>
            </w:tcBorders>
            <w:shd w:val="clear" w:color="auto" w:fill="auto"/>
            <w:noWrap/>
            <w:vAlign w:val="bottom"/>
            <w:hideMark/>
          </w:tcPr>
          <w:p w14:paraId="2593B85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5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64" w14:textId="77777777">
        <w:trPr>
          <w:trHeight w:val="300"/>
        </w:trPr>
        <w:tc>
          <w:tcPr>
            <w:tcW w:w="4374" w:type="dxa"/>
            <w:tcBorders>
              <w:top w:val="nil"/>
              <w:left w:val="nil"/>
              <w:bottom w:val="nil"/>
              <w:right w:val="nil"/>
            </w:tcBorders>
            <w:shd w:val="clear" w:color="auto" w:fill="auto"/>
            <w:noWrap/>
            <w:vAlign w:val="bottom"/>
            <w:hideMark/>
          </w:tcPr>
          <w:p w14:paraId="2593B86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ΣΑΝΤΟΡΙΝΙΟΣ ΝΕΚΤΑΡΙΟΣ</w:t>
            </w:r>
          </w:p>
        </w:tc>
        <w:tc>
          <w:tcPr>
            <w:tcW w:w="1404" w:type="dxa"/>
            <w:tcBorders>
              <w:top w:val="nil"/>
              <w:left w:val="nil"/>
              <w:bottom w:val="nil"/>
              <w:right w:val="nil"/>
            </w:tcBorders>
            <w:shd w:val="clear" w:color="auto" w:fill="auto"/>
            <w:noWrap/>
            <w:vAlign w:val="bottom"/>
            <w:hideMark/>
          </w:tcPr>
          <w:p w14:paraId="2593B86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6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68" w14:textId="77777777">
        <w:trPr>
          <w:trHeight w:val="300"/>
        </w:trPr>
        <w:tc>
          <w:tcPr>
            <w:tcW w:w="4374" w:type="dxa"/>
            <w:tcBorders>
              <w:top w:val="nil"/>
              <w:left w:val="nil"/>
              <w:bottom w:val="nil"/>
              <w:right w:val="nil"/>
            </w:tcBorders>
            <w:shd w:val="clear" w:color="auto" w:fill="auto"/>
            <w:noWrap/>
            <w:vAlign w:val="bottom"/>
            <w:hideMark/>
          </w:tcPr>
          <w:p w14:paraId="2593B86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ΣΑΡΑΚΙΩΤΗΣ ΙΩΑΝΝΗΣ</w:t>
            </w:r>
          </w:p>
        </w:tc>
        <w:tc>
          <w:tcPr>
            <w:tcW w:w="1404" w:type="dxa"/>
            <w:tcBorders>
              <w:top w:val="nil"/>
              <w:left w:val="nil"/>
              <w:bottom w:val="nil"/>
              <w:right w:val="nil"/>
            </w:tcBorders>
            <w:shd w:val="clear" w:color="auto" w:fill="auto"/>
            <w:noWrap/>
            <w:vAlign w:val="bottom"/>
            <w:hideMark/>
          </w:tcPr>
          <w:p w14:paraId="2593B86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6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6C" w14:textId="77777777">
        <w:trPr>
          <w:trHeight w:val="300"/>
        </w:trPr>
        <w:tc>
          <w:tcPr>
            <w:tcW w:w="4374" w:type="dxa"/>
            <w:tcBorders>
              <w:top w:val="nil"/>
              <w:left w:val="nil"/>
              <w:bottom w:val="nil"/>
              <w:right w:val="nil"/>
            </w:tcBorders>
            <w:shd w:val="clear" w:color="auto" w:fill="auto"/>
            <w:noWrap/>
            <w:vAlign w:val="bottom"/>
            <w:hideMark/>
          </w:tcPr>
          <w:p w14:paraId="2593B86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ΣΑΡΙΔΗΣ ΙΩΑΝΝΗΣ</w:t>
            </w:r>
          </w:p>
        </w:tc>
        <w:tc>
          <w:tcPr>
            <w:tcW w:w="1404" w:type="dxa"/>
            <w:tcBorders>
              <w:top w:val="nil"/>
              <w:left w:val="nil"/>
              <w:bottom w:val="nil"/>
              <w:right w:val="nil"/>
            </w:tcBorders>
            <w:shd w:val="clear" w:color="auto" w:fill="auto"/>
            <w:noWrap/>
            <w:vAlign w:val="bottom"/>
            <w:hideMark/>
          </w:tcPr>
          <w:p w14:paraId="2593B86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ΕΝ. ΚΕΝΤΡΩΩΝ</w:t>
            </w:r>
          </w:p>
        </w:tc>
        <w:tc>
          <w:tcPr>
            <w:tcW w:w="662" w:type="dxa"/>
            <w:tcBorders>
              <w:top w:val="nil"/>
              <w:left w:val="nil"/>
              <w:bottom w:val="nil"/>
              <w:right w:val="nil"/>
            </w:tcBorders>
            <w:shd w:val="clear" w:color="auto" w:fill="auto"/>
            <w:noWrap/>
            <w:vAlign w:val="bottom"/>
            <w:hideMark/>
          </w:tcPr>
          <w:p w14:paraId="2593B86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70" w14:textId="77777777">
        <w:trPr>
          <w:trHeight w:val="300"/>
        </w:trPr>
        <w:tc>
          <w:tcPr>
            <w:tcW w:w="4374" w:type="dxa"/>
            <w:tcBorders>
              <w:top w:val="nil"/>
              <w:left w:val="nil"/>
              <w:bottom w:val="nil"/>
              <w:right w:val="nil"/>
            </w:tcBorders>
            <w:shd w:val="clear" w:color="auto" w:fill="auto"/>
            <w:noWrap/>
            <w:vAlign w:val="bottom"/>
            <w:hideMark/>
          </w:tcPr>
          <w:p w14:paraId="2593B86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ΣΕΒΑΣΤΑΚΗΣ ΔΗΜΗΤΡΙΟΣ</w:t>
            </w:r>
          </w:p>
        </w:tc>
        <w:tc>
          <w:tcPr>
            <w:tcW w:w="1404" w:type="dxa"/>
            <w:tcBorders>
              <w:top w:val="nil"/>
              <w:left w:val="nil"/>
              <w:bottom w:val="nil"/>
              <w:right w:val="nil"/>
            </w:tcBorders>
            <w:shd w:val="clear" w:color="auto" w:fill="auto"/>
            <w:noWrap/>
            <w:vAlign w:val="bottom"/>
            <w:hideMark/>
          </w:tcPr>
          <w:p w14:paraId="2593B86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6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74" w14:textId="77777777">
        <w:trPr>
          <w:trHeight w:val="300"/>
        </w:trPr>
        <w:tc>
          <w:tcPr>
            <w:tcW w:w="4374" w:type="dxa"/>
            <w:tcBorders>
              <w:top w:val="nil"/>
              <w:left w:val="nil"/>
              <w:bottom w:val="nil"/>
              <w:right w:val="nil"/>
            </w:tcBorders>
            <w:shd w:val="clear" w:color="auto" w:fill="auto"/>
            <w:noWrap/>
            <w:vAlign w:val="bottom"/>
            <w:hideMark/>
          </w:tcPr>
          <w:p w14:paraId="2593B87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ΣΕΛΤΣΑΣ ΚΩΝΣΤΑΝΤΙΝΟΣ</w:t>
            </w:r>
          </w:p>
        </w:tc>
        <w:tc>
          <w:tcPr>
            <w:tcW w:w="1404" w:type="dxa"/>
            <w:tcBorders>
              <w:top w:val="nil"/>
              <w:left w:val="nil"/>
              <w:bottom w:val="nil"/>
              <w:right w:val="nil"/>
            </w:tcBorders>
            <w:shd w:val="clear" w:color="auto" w:fill="auto"/>
            <w:noWrap/>
            <w:vAlign w:val="bottom"/>
            <w:hideMark/>
          </w:tcPr>
          <w:p w14:paraId="2593B87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7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78" w14:textId="77777777">
        <w:trPr>
          <w:trHeight w:val="300"/>
        </w:trPr>
        <w:tc>
          <w:tcPr>
            <w:tcW w:w="4374" w:type="dxa"/>
            <w:tcBorders>
              <w:top w:val="nil"/>
              <w:left w:val="nil"/>
              <w:bottom w:val="nil"/>
              <w:right w:val="nil"/>
            </w:tcBorders>
            <w:shd w:val="clear" w:color="auto" w:fill="auto"/>
            <w:noWrap/>
            <w:vAlign w:val="bottom"/>
            <w:hideMark/>
          </w:tcPr>
          <w:p w14:paraId="2593B87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ΣΗΦΑΚΗΣ ΙΩΑΝΝΗΣ</w:t>
            </w:r>
          </w:p>
        </w:tc>
        <w:tc>
          <w:tcPr>
            <w:tcW w:w="1404" w:type="dxa"/>
            <w:tcBorders>
              <w:top w:val="nil"/>
              <w:left w:val="nil"/>
              <w:bottom w:val="nil"/>
              <w:right w:val="nil"/>
            </w:tcBorders>
            <w:shd w:val="clear" w:color="auto" w:fill="auto"/>
            <w:noWrap/>
            <w:vAlign w:val="bottom"/>
            <w:hideMark/>
          </w:tcPr>
          <w:p w14:paraId="2593B87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7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7C" w14:textId="77777777">
        <w:trPr>
          <w:trHeight w:val="300"/>
        </w:trPr>
        <w:tc>
          <w:tcPr>
            <w:tcW w:w="4374" w:type="dxa"/>
            <w:tcBorders>
              <w:top w:val="nil"/>
              <w:left w:val="nil"/>
              <w:bottom w:val="nil"/>
              <w:right w:val="nil"/>
            </w:tcBorders>
            <w:shd w:val="clear" w:color="auto" w:fill="auto"/>
            <w:noWrap/>
            <w:vAlign w:val="bottom"/>
            <w:hideMark/>
          </w:tcPr>
          <w:p w14:paraId="2593B87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ΣΙΜΟΡΕΛΗΣ ΧΡΗΣΤΟΣ</w:t>
            </w:r>
          </w:p>
        </w:tc>
        <w:tc>
          <w:tcPr>
            <w:tcW w:w="1404" w:type="dxa"/>
            <w:tcBorders>
              <w:top w:val="nil"/>
              <w:left w:val="nil"/>
              <w:bottom w:val="nil"/>
              <w:right w:val="nil"/>
            </w:tcBorders>
            <w:shd w:val="clear" w:color="auto" w:fill="auto"/>
            <w:noWrap/>
            <w:vAlign w:val="bottom"/>
            <w:hideMark/>
          </w:tcPr>
          <w:p w14:paraId="2593B87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7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ΟΧΙ</w:t>
            </w:r>
          </w:p>
        </w:tc>
      </w:tr>
      <w:tr w:rsidR="009F6E2D" w14:paraId="2593B880" w14:textId="77777777">
        <w:trPr>
          <w:trHeight w:val="300"/>
        </w:trPr>
        <w:tc>
          <w:tcPr>
            <w:tcW w:w="4374" w:type="dxa"/>
            <w:tcBorders>
              <w:top w:val="nil"/>
              <w:left w:val="nil"/>
              <w:bottom w:val="nil"/>
              <w:right w:val="nil"/>
            </w:tcBorders>
            <w:shd w:val="clear" w:color="auto" w:fill="auto"/>
            <w:noWrap/>
            <w:vAlign w:val="bottom"/>
            <w:hideMark/>
          </w:tcPr>
          <w:p w14:paraId="2593B87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ΣΚΟΥΡΛΕΤΗΣ ΠΑΝΑΓΙΩΤΗΣ(ΠΑΝΟΣ)</w:t>
            </w:r>
          </w:p>
        </w:tc>
        <w:tc>
          <w:tcPr>
            <w:tcW w:w="1404" w:type="dxa"/>
            <w:tcBorders>
              <w:top w:val="nil"/>
              <w:left w:val="nil"/>
              <w:bottom w:val="nil"/>
              <w:right w:val="nil"/>
            </w:tcBorders>
            <w:shd w:val="clear" w:color="auto" w:fill="auto"/>
            <w:noWrap/>
            <w:vAlign w:val="bottom"/>
            <w:hideMark/>
          </w:tcPr>
          <w:p w14:paraId="2593B87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7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84" w14:textId="77777777">
        <w:trPr>
          <w:trHeight w:val="300"/>
        </w:trPr>
        <w:tc>
          <w:tcPr>
            <w:tcW w:w="4374" w:type="dxa"/>
            <w:tcBorders>
              <w:top w:val="nil"/>
              <w:left w:val="nil"/>
              <w:bottom w:val="nil"/>
              <w:right w:val="nil"/>
            </w:tcBorders>
            <w:shd w:val="clear" w:color="auto" w:fill="auto"/>
            <w:noWrap/>
            <w:vAlign w:val="bottom"/>
            <w:hideMark/>
          </w:tcPr>
          <w:p w14:paraId="2593B88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ΣΚΟΥΡΟΛΙΑΚΟΣ ΠΑΝΑΓΙΩΤΗΣ(ΠΑΝΟΣ)</w:t>
            </w:r>
          </w:p>
        </w:tc>
        <w:tc>
          <w:tcPr>
            <w:tcW w:w="1404" w:type="dxa"/>
            <w:tcBorders>
              <w:top w:val="nil"/>
              <w:left w:val="nil"/>
              <w:bottom w:val="nil"/>
              <w:right w:val="nil"/>
            </w:tcBorders>
            <w:shd w:val="clear" w:color="auto" w:fill="auto"/>
            <w:noWrap/>
            <w:vAlign w:val="bottom"/>
            <w:hideMark/>
          </w:tcPr>
          <w:p w14:paraId="2593B88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8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88" w14:textId="77777777">
        <w:trPr>
          <w:trHeight w:val="300"/>
        </w:trPr>
        <w:tc>
          <w:tcPr>
            <w:tcW w:w="4374" w:type="dxa"/>
            <w:tcBorders>
              <w:top w:val="nil"/>
              <w:left w:val="nil"/>
              <w:bottom w:val="nil"/>
              <w:right w:val="nil"/>
            </w:tcBorders>
            <w:shd w:val="clear" w:color="auto" w:fill="auto"/>
            <w:noWrap/>
            <w:vAlign w:val="bottom"/>
            <w:hideMark/>
          </w:tcPr>
          <w:p w14:paraId="2593B88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ΣΚΟΥΦΑ ΕΛΙΣΣΑΒΕΤ</w:t>
            </w:r>
          </w:p>
        </w:tc>
        <w:tc>
          <w:tcPr>
            <w:tcW w:w="1404" w:type="dxa"/>
            <w:tcBorders>
              <w:top w:val="nil"/>
              <w:left w:val="nil"/>
              <w:bottom w:val="nil"/>
              <w:right w:val="nil"/>
            </w:tcBorders>
            <w:shd w:val="clear" w:color="auto" w:fill="auto"/>
            <w:noWrap/>
            <w:vAlign w:val="bottom"/>
            <w:hideMark/>
          </w:tcPr>
          <w:p w14:paraId="2593B88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8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8C" w14:textId="77777777">
        <w:trPr>
          <w:trHeight w:val="300"/>
        </w:trPr>
        <w:tc>
          <w:tcPr>
            <w:tcW w:w="4374" w:type="dxa"/>
            <w:tcBorders>
              <w:top w:val="nil"/>
              <w:left w:val="nil"/>
              <w:bottom w:val="nil"/>
              <w:right w:val="nil"/>
            </w:tcBorders>
            <w:shd w:val="clear" w:color="auto" w:fill="auto"/>
            <w:noWrap/>
            <w:vAlign w:val="bottom"/>
            <w:hideMark/>
          </w:tcPr>
          <w:p w14:paraId="2593B88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ΣΚΡΕΚΑΣ ΚΩΝΣΤΑΝΤΙΝΟΣ</w:t>
            </w:r>
          </w:p>
        </w:tc>
        <w:tc>
          <w:tcPr>
            <w:tcW w:w="1404" w:type="dxa"/>
            <w:tcBorders>
              <w:top w:val="nil"/>
              <w:left w:val="nil"/>
              <w:bottom w:val="nil"/>
              <w:right w:val="nil"/>
            </w:tcBorders>
            <w:shd w:val="clear" w:color="auto" w:fill="auto"/>
            <w:noWrap/>
            <w:vAlign w:val="bottom"/>
            <w:hideMark/>
          </w:tcPr>
          <w:p w14:paraId="2593B88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88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90" w14:textId="77777777">
        <w:trPr>
          <w:trHeight w:val="300"/>
        </w:trPr>
        <w:tc>
          <w:tcPr>
            <w:tcW w:w="4374" w:type="dxa"/>
            <w:tcBorders>
              <w:top w:val="nil"/>
              <w:left w:val="nil"/>
              <w:bottom w:val="nil"/>
              <w:right w:val="nil"/>
            </w:tcBorders>
            <w:shd w:val="clear" w:color="auto" w:fill="auto"/>
            <w:noWrap/>
            <w:vAlign w:val="bottom"/>
            <w:hideMark/>
          </w:tcPr>
          <w:p w14:paraId="2593B88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ΣΠΑΡΤΙΝΟΣ ΚΩΝΣΤΑΝΤΙΝΟΣ</w:t>
            </w:r>
          </w:p>
        </w:tc>
        <w:tc>
          <w:tcPr>
            <w:tcW w:w="1404" w:type="dxa"/>
            <w:tcBorders>
              <w:top w:val="nil"/>
              <w:left w:val="nil"/>
              <w:bottom w:val="nil"/>
              <w:right w:val="nil"/>
            </w:tcBorders>
            <w:shd w:val="clear" w:color="auto" w:fill="auto"/>
            <w:noWrap/>
            <w:vAlign w:val="bottom"/>
            <w:hideMark/>
          </w:tcPr>
          <w:p w14:paraId="2593B88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8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94" w14:textId="77777777">
        <w:trPr>
          <w:trHeight w:val="300"/>
        </w:trPr>
        <w:tc>
          <w:tcPr>
            <w:tcW w:w="4374" w:type="dxa"/>
            <w:tcBorders>
              <w:top w:val="nil"/>
              <w:left w:val="nil"/>
              <w:bottom w:val="nil"/>
              <w:right w:val="nil"/>
            </w:tcBorders>
            <w:shd w:val="clear" w:color="auto" w:fill="auto"/>
            <w:noWrap/>
            <w:vAlign w:val="bottom"/>
            <w:hideMark/>
          </w:tcPr>
          <w:p w14:paraId="2593B89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ΣΤΑΜΑΤΑΚΗ ΕΛΕΝΗ</w:t>
            </w:r>
          </w:p>
        </w:tc>
        <w:tc>
          <w:tcPr>
            <w:tcW w:w="1404" w:type="dxa"/>
            <w:tcBorders>
              <w:top w:val="nil"/>
              <w:left w:val="nil"/>
              <w:bottom w:val="nil"/>
              <w:right w:val="nil"/>
            </w:tcBorders>
            <w:shd w:val="clear" w:color="auto" w:fill="auto"/>
            <w:noWrap/>
            <w:vAlign w:val="bottom"/>
            <w:hideMark/>
          </w:tcPr>
          <w:p w14:paraId="2593B89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9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98" w14:textId="77777777">
        <w:trPr>
          <w:trHeight w:val="300"/>
        </w:trPr>
        <w:tc>
          <w:tcPr>
            <w:tcW w:w="4374" w:type="dxa"/>
            <w:tcBorders>
              <w:top w:val="nil"/>
              <w:left w:val="nil"/>
              <w:bottom w:val="nil"/>
              <w:right w:val="nil"/>
            </w:tcBorders>
            <w:shd w:val="clear" w:color="auto" w:fill="auto"/>
            <w:noWrap/>
            <w:vAlign w:val="bottom"/>
            <w:hideMark/>
          </w:tcPr>
          <w:p w14:paraId="2593B89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ΣΤΑΜΑΤΗΣ ΔΗΜΗΤΡΙΟΣ</w:t>
            </w:r>
          </w:p>
        </w:tc>
        <w:tc>
          <w:tcPr>
            <w:tcW w:w="1404" w:type="dxa"/>
            <w:tcBorders>
              <w:top w:val="nil"/>
              <w:left w:val="nil"/>
              <w:bottom w:val="nil"/>
              <w:right w:val="nil"/>
            </w:tcBorders>
            <w:shd w:val="clear" w:color="auto" w:fill="auto"/>
            <w:noWrap/>
            <w:vAlign w:val="bottom"/>
            <w:hideMark/>
          </w:tcPr>
          <w:p w14:paraId="2593B89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89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9C" w14:textId="77777777">
        <w:trPr>
          <w:trHeight w:val="300"/>
        </w:trPr>
        <w:tc>
          <w:tcPr>
            <w:tcW w:w="4374" w:type="dxa"/>
            <w:tcBorders>
              <w:top w:val="nil"/>
              <w:left w:val="nil"/>
              <w:bottom w:val="nil"/>
              <w:right w:val="nil"/>
            </w:tcBorders>
            <w:shd w:val="clear" w:color="auto" w:fill="auto"/>
            <w:noWrap/>
            <w:vAlign w:val="bottom"/>
            <w:hideMark/>
          </w:tcPr>
          <w:p w14:paraId="2593B89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ΣΤΑΜΠΟΥΛΗ ΑΦΡΟΔΙΤΗ</w:t>
            </w:r>
          </w:p>
        </w:tc>
        <w:tc>
          <w:tcPr>
            <w:tcW w:w="1404" w:type="dxa"/>
            <w:tcBorders>
              <w:top w:val="nil"/>
              <w:left w:val="nil"/>
              <w:bottom w:val="nil"/>
              <w:right w:val="nil"/>
            </w:tcBorders>
            <w:shd w:val="clear" w:color="auto" w:fill="auto"/>
            <w:noWrap/>
            <w:vAlign w:val="bottom"/>
            <w:hideMark/>
          </w:tcPr>
          <w:p w14:paraId="2593B89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9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A0" w14:textId="77777777">
        <w:trPr>
          <w:trHeight w:val="300"/>
        </w:trPr>
        <w:tc>
          <w:tcPr>
            <w:tcW w:w="4374" w:type="dxa"/>
            <w:tcBorders>
              <w:top w:val="nil"/>
              <w:left w:val="nil"/>
              <w:bottom w:val="nil"/>
              <w:right w:val="nil"/>
            </w:tcBorders>
            <w:shd w:val="clear" w:color="auto" w:fill="auto"/>
            <w:noWrap/>
            <w:vAlign w:val="bottom"/>
            <w:hideMark/>
          </w:tcPr>
          <w:p w14:paraId="2593B89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ΣΤΕΦΟΣ ΙΩΑΝΝΗΣ</w:t>
            </w:r>
          </w:p>
        </w:tc>
        <w:tc>
          <w:tcPr>
            <w:tcW w:w="1404" w:type="dxa"/>
            <w:tcBorders>
              <w:top w:val="nil"/>
              <w:left w:val="nil"/>
              <w:bottom w:val="nil"/>
              <w:right w:val="nil"/>
            </w:tcBorders>
            <w:shd w:val="clear" w:color="auto" w:fill="auto"/>
            <w:noWrap/>
            <w:vAlign w:val="bottom"/>
            <w:hideMark/>
          </w:tcPr>
          <w:p w14:paraId="2593B89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9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A4" w14:textId="77777777">
        <w:trPr>
          <w:trHeight w:val="300"/>
        </w:trPr>
        <w:tc>
          <w:tcPr>
            <w:tcW w:w="4374" w:type="dxa"/>
            <w:tcBorders>
              <w:top w:val="nil"/>
              <w:left w:val="nil"/>
              <w:bottom w:val="nil"/>
              <w:right w:val="nil"/>
            </w:tcBorders>
            <w:shd w:val="clear" w:color="auto" w:fill="auto"/>
            <w:noWrap/>
            <w:vAlign w:val="bottom"/>
            <w:hideMark/>
          </w:tcPr>
          <w:p w14:paraId="2593B8A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ΣΤΟΓΙΑΝΝΙΔΗΣ ΓΡΗΓΟΡΙΟΣ</w:t>
            </w:r>
          </w:p>
        </w:tc>
        <w:tc>
          <w:tcPr>
            <w:tcW w:w="1404" w:type="dxa"/>
            <w:tcBorders>
              <w:top w:val="nil"/>
              <w:left w:val="nil"/>
              <w:bottom w:val="nil"/>
              <w:right w:val="nil"/>
            </w:tcBorders>
            <w:shd w:val="clear" w:color="auto" w:fill="auto"/>
            <w:noWrap/>
            <w:vAlign w:val="bottom"/>
            <w:hideMark/>
          </w:tcPr>
          <w:p w14:paraId="2593B8A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A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A8" w14:textId="77777777">
        <w:trPr>
          <w:trHeight w:val="300"/>
        </w:trPr>
        <w:tc>
          <w:tcPr>
            <w:tcW w:w="4374" w:type="dxa"/>
            <w:tcBorders>
              <w:top w:val="nil"/>
              <w:left w:val="nil"/>
              <w:bottom w:val="nil"/>
              <w:right w:val="nil"/>
            </w:tcBorders>
            <w:shd w:val="clear" w:color="auto" w:fill="auto"/>
            <w:noWrap/>
            <w:vAlign w:val="bottom"/>
            <w:hideMark/>
          </w:tcPr>
          <w:p w14:paraId="2593B8A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ΣΥΝΤΥΧΑΚΗΣ ΕΜΜΑΝΟΥΗΛ</w:t>
            </w:r>
          </w:p>
        </w:tc>
        <w:tc>
          <w:tcPr>
            <w:tcW w:w="1404" w:type="dxa"/>
            <w:tcBorders>
              <w:top w:val="nil"/>
              <w:left w:val="nil"/>
              <w:bottom w:val="nil"/>
              <w:right w:val="nil"/>
            </w:tcBorders>
            <w:shd w:val="clear" w:color="auto" w:fill="auto"/>
            <w:noWrap/>
            <w:vAlign w:val="bottom"/>
            <w:hideMark/>
          </w:tcPr>
          <w:p w14:paraId="2593B8A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Κ.Κ.Ε</w:t>
            </w:r>
          </w:p>
        </w:tc>
        <w:tc>
          <w:tcPr>
            <w:tcW w:w="662" w:type="dxa"/>
            <w:tcBorders>
              <w:top w:val="nil"/>
              <w:left w:val="nil"/>
              <w:bottom w:val="nil"/>
              <w:right w:val="nil"/>
            </w:tcBorders>
            <w:shd w:val="clear" w:color="auto" w:fill="auto"/>
            <w:noWrap/>
            <w:vAlign w:val="bottom"/>
            <w:hideMark/>
          </w:tcPr>
          <w:p w14:paraId="2593B8A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AC" w14:textId="77777777">
        <w:trPr>
          <w:trHeight w:val="300"/>
        </w:trPr>
        <w:tc>
          <w:tcPr>
            <w:tcW w:w="4374" w:type="dxa"/>
            <w:tcBorders>
              <w:top w:val="nil"/>
              <w:left w:val="nil"/>
              <w:bottom w:val="nil"/>
              <w:right w:val="nil"/>
            </w:tcBorders>
            <w:shd w:val="clear" w:color="auto" w:fill="auto"/>
            <w:noWrap/>
            <w:vAlign w:val="bottom"/>
            <w:hideMark/>
          </w:tcPr>
          <w:p w14:paraId="2593B8A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ΤΑΣΟΥΛΑΣ ΚΩΝΣΤΑΝΤΙΝΟΣ</w:t>
            </w:r>
          </w:p>
        </w:tc>
        <w:tc>
          <w:tcPr>
            <w:tcW w:w="1404" w:type="dxa"/>
            <w:tcBorders>
              <w:top w:val="nil"/>
              <w:left w:val="nil"/>
              <w:bottom w:val="nil"/>
              <w:right w:val="nil"/>
            </w:tcBorders>
            <w:shd w:val="clear" w:color="auto" w:fill="auto"/>
            <w:noWrap/>
            <w:vAlign w:val="bottom"/>
            <w:hideMark/>
          </w:tcPr>
          <w:p w14:paraId="2593B8A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8A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B0" w14:textId="77777777">
        <w:trPr>
          <w:trHeight w:val="300"/>
        </w:trPr>
        <w:tc>
          <w:tcPr>
            <w:tcW w:w="4374" w:type="dxa"/>
            <w:tcBorders>
              <w:top w:val="nil"/>
              <w:left w:val="nil"/>
              <w:bottom w:val="nil"/>
              <w:right w:val="nil"/>
            </w:tcBorders>
            <w:shd w:val="clear" w:color="auto" w:fill="auto"/>
            <w:noWrap/>
            <w:vAlign w:val="bottom"/>
            <w:hideMark/>
          </w:tcPr>
          <w:p w14:paraId="2593B8A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ΤΑΣΣΟΣ ΣΤΑΥΡΟΣ</w:t>
            </w:r>
          </w:p>
        </w:tc>
        <w:tc>
          <w:tcPr>
            <w:tcW w:w="1404" w:type="dxa"/>
            <w:tcBorders>
              <w:top w:val="nil"/>
              <w:left w:val="nil"/>
              <w:bottom w:val="nil"/>
              <w:right w:val="nil"/>
            </w:tcBorders>
            <w:shd w:val="clear" w:color="auto" w:fill="auto"/>
            <w:noWrap/>
            <w:vAlign w:val="bottom"/>
            <w:hideMark/>
          </w:tcPr>
          <w:p w14:paraId="2593B8A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Κ.Κ.Ε</w:t>
            </w:r>
          </w:p>
        </w:tc>
        <w:tc>
          <w:tcPr>
            <w:tcW w:w="662" w:type="dxa"/>
            <w:tcBorders>
              <w:top w:val="nil"/>
              <w:left w:val="nil"/>
              <w:bottom w:val="nil"/>
              <w:right w:val="nil"/>
            </w:tcBorders>
            <w:shd w:val="clear" w:color="auto" w:fill="auto"/>
            <w:noWrap/>
            <w:vAlign w:val="bottom"/>
            <w:hideMark/>
          </w:tcPr>
          <w:p w14:paraId="2593B8A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B4" w14:textId="77777777">
        <w:trPr>
          <w:trHeight w:val="300"/>
        </w:trPr>
        <w:tc>
          <w:tcPr>
            <w:tcW w:w="4374" w:type="dxa"/>
            <w:tcBorders>
              <w:top w:val="nil"/>
              <w:left w:val="nil"/>
              <w:bottom w:val="nil"/>
              <w:right w:val="nil"/>
            </w:tcBorders>
            <w:shd w:val="clear" w:color="auto" w:fill="auto"/>
            <w:noWrap/>
            <w:vAlign w:val="bottom"/>
            <w:hideMark/>
          </w:tcPr>
          <w:p w14:paraId="2593B8B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ΤΕΛΙΓΙΟΡΙΔΟΥ ΟΛΥΜΠΙΑ</w:t>
            </w:r>
          </w:p>
        </w:tc>
        <w:tc>
          <w:tcPr>
            <w:tcW w:w="1404" w:type="dxa"/>
            <w:tcBorders>
              <w:top w:val="nil"/>
              <w:left w:val="nil"/>
              <w:bottom w:val="nil"/>
              <w:right w:val="nil"/>
            </w:tcBorders>
            <w:shd w:val="clear" w:color="auto" w:fill="auto"/>
            <w:noWrap/>
            <w:vAlign w:val="bottom"/>
            <w:hideMark/>
          </w:tcPr>
          <w:p w14:paraId="2593B8B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B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B8" w14:textId="77777777">
        <w:trPr>
          <w:trHeight w:val="300"/>
        </w:trPr>
        <w:tc>
          <w:tcPr>
            <w:tcW w:w="4374" w:type="dxa"/>
            <w:tcBorders>
              <w:top w:val="nil"/>
              <w:left w:val="nil"/>
              <w:bottom w:val="nil"/>
              <w:right w:val="nil"/>
            </w:tcBorders>
            <w:shd w:val="clear" w:color="auto" w:fill="auto"/>
            <w:noWrap/>
            <w:vAlign w:val="bottom"/>
            <w:hideMark/>
          </w:tcPr>
          <w:p w14:paraId="2593B8B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ΤΖΑΚΡΗ ΘΕΟΔΩΡΑ</w:t>
            </w:r>
          </w:p>
        </w:tc>
        <w:tc>
          <w:tcPr>
            <w:tcW w:w="1404" w:type="dxa"/>
            <w:tcBorders>
              <w:top w:val="nil"/>
              <w:left w:val="nil"/>
              <w:bottom w:val="nil"/>
              <w:right w:val="nil"/>
            </w:tcBorders>
            <w:shd w:val="clear" w:color="auto" w:fill="auto"/>
            <w:noWrap/>
            <w:vAlign w:val="bottom"/>
            <w:hideMark/>
          </w:tcPr>
          <w:p w14:paraId="2593B8B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B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BC" w14:textId="77777777">
        <w:trPr>
          <w:trHeight w:val="300"/>
        </w:trPr>
        <w:tc>
          <w:tcPr>
            <w:tcW w:w="4374" w:type="dxa"/>
            <w:tcBorders>
              <w:top w:val="nil"/>
              <w:left w:val="nil"/>
              <w:bottom w:val="nil"/>
              <w:right w:val="nil"/>
            </w:tcBorders>
            <w:shd w:val="clear" w:color="auto" w:fill="auto"/>
            <w:noWrap/>
            <w:vAlign w:val="bottom"/>
            <w:hideMark/>
          </w:tcPr>
          <w:p w14:paraId="2593B8B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ΤΖΑΜΑΚΛΗΣ ΧΑΡΙΛΑΟΣ</w:t>
            </w:r>
          </w:p>
        </w:tc>
        <w:tc>
          <w:tcPr>
            <w:tcW w:w="1404" w:type="dxa"/>
            <w:tcBorders>
              <w:top w:val="nil"/>
              <w:left w:val="nil"/>
              <w:bottom w:val="nil"/>
              <w:right w:val="nil"/>
            </w:tcBorders>
            <w:shd w:val="clear" w:color="auto" w:fill="auto"/>
            <w:noWrap/>
            <w:vAlign w:val="bottom"/>
            <w:hideMark/>
          </w:tcPr>
          <w:p w14:paraId="2593B8B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B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C0" w14:textId="77777777">
        <w:trPr>
          <w:trHeight w:val="300"/>
        </w:trPr>
        <w:tc>
          <w:tcPr>
            <w:tcW w:w="4374" w:type="dxa"/>
            <w:tcBorders>
              <w:top w:val="nil"/>
              <w:left w:val="nil"/>
              <w:bottom w:val="nil"/>
              <w:right w:val="nil"/>
            </w:tcBorders>
            <w:shd w:val="clear" w:color="auto" w:fill="auto"/>
            <w:noWrap/>
            <w:vAlign w:val="bottom"/>
            <w:hideMark/>
          </w:tcPr>
          <w:p w14:paraId="2593B8B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ΤΖΕΛΕΠΗΣ ΜΙΧΑΗΛ</w:t>
            </w:r>
          </w:p>
        </w:tc>
        <w:tc>
          <w:tcPr>
            <w:tcW w:w="1404" w:type="dxa"/>
            <w:tcBorders>
              <w:top w:val="nil"/>
              <w:left w:val="nil"/>
              <w:bottom w:val="nil"/>
              <w:right w:val="nil"/>
            </w:tcBorders>
            <w:shd w:val="clear" w:color="auto" w:fill="auto"/>
            <w:noWrap/>
            <w:vAlign w:val="bottom"/>
            <w:hideMark/>
          </w:tcPr>
          <w:p w14:paraId="2593B8B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8B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C4" w14:textId="77777777">
        <w:trPr>
          <w:trHeight w:val="300"/>
        </w:trPr>
        <w:tc>
          <w:tcPr>
            <w:tcW w:w="4374" w:type="dxa"/>
            <w:tcBorders>
              <w:top w:val="nil"/>
              <w:left w:val="nil"/>
              <w:bottom w:val="nil"/>
              <w:right w:val="nil"/>
            </w:tcBorders>
            <w:shd w:val="clear" w:color="auto" w:fill="auto"/>
            <w:noWrap/>
            <w:vAlign w:val="bottom"/>
            <w:hideMark/>
          </w:tcPr>
          <w:p w14:paraId="2593B8C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ΤΖΟΥΦΗ ΜΕΡΟΠΗ</w:t>
            </w:r>
          </w:p>
        </w:tc>
        <w:tc>
          <w:tcPr>
            <w:tcW w:w="1404" w:type="dxa"/>
            <w:tcBorders>
              <w:top w:val="nil"/>
              <w:left w:val="nil"/>
              <w:bottom w:val="nil"/>
              <w:right w:val="nil"/>
            </w:tcBorders>
            <w:shd w:val="clear" w:color="auto" w:fill="auto"/>
            <w:noWrap/>
            <w:vAlign w:val="bottom"/>
            <w:hideMark/>
          </w:tcPr>
          <w:p w14:paraId="2593B8C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C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C8" w14:textId="77777777">
        <w:trPr>
          <w:trHeight w:val="300"/>
        </w:trPr>
        <w:tc>
          <w:tcPr>
            <w:tcW w:w="4374" w:type="dxa"/>
            <w:tcBorders>
              <w:top w:val="nil"/>
              <w:left w:val="nil"/>
              <w:bottom w:val="nil"/>
              <w:right w:val="nil"/>
            </w:tcBorders>
            <w:shd w:val="clear" w:color="auto" w:fill="auto"/>
            <w:noWrap/>
            <w:vAlign w:val="bottom"/>
            <w:hideMark/>
          </w:tcPr>
          <w:p w14:paraId="2593B8C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lastRenderedPageBreak/>
              <w:t>ΤΟΣΚΑΣ ΝΙΚΟΛΑΟΣ</w:t>
            </w:r>
          </w:p>
        </w:tc>
        <w:tc>
          <w:tcPr>
            <w:tcW w:w="1404" w:type="dxa"/>
            <w:tcBorders>
              <w:top w:val="nil"/>
              <w:left w:val="nil"/>
              <w:bottom w:val="nil"/>
              <w:right w:val="nil"/>
            </w:tcBorders>
            <w:shd w:val="clear" w:color="auto" w:fill="auto"/>
            <w:noWrap/>
            <w:vAlign w:val="bottom"/>
            <w:hideMark/>
          </w:tcPr>
          <w:p w14:paraId="2593B8C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C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CC" w14:textId="77777777">
        <w:trPr>
          <w:trHeight w:val="300"/>
        </w:trPr>
        <w:tc>
          <w:tcPr>
            <w:tcW w:w="4374" w:type="dxa"/>
            <w:tcBorders>
              <w:top w:val="nil"/>
              <w:left w:val="nil"/>
              <w:bottom w:val="nil"/>
              <w:right w:val="nil"/>
            </w:tcBorders>
            <w:shd w:val="clear" w:color="auto" w:fill="auto"/>
            <w:noWrap/>
            <w:vAlign w:val="bottom"/>
            <w:hideMark/>
          </w:tcPr>
          <w:p w14:paraId="2593B8C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ΤΡΑΓΑΚΗΣ ΙΩΑΝΝΗΣ</w:t>
            </w:r>
          </w:p>
        </w:tc>
        <w:tc>
          <w:tcPr>
            <w:tcW w:w="1404" w:type="dxa"/>
            <w:tcBorders>
              <w:top w:val="nil"/>
              <w:left w:val="nil"/>
              <w:bottom w:val="nil"/>
              <w:right w:val="nil"/>
            </w:tcBorders>
            <w:shd w:val="clear" w:color="auto" w:fill="auto"/>
            <w:noWrap/>
            <w:vAlign w:val="bottom"/>
            <w:hideMark/>
          </w:tcPr>
          <w:p w14:paraId="2593B8C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8C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D0" w14:textId="77777777">
        <w:trPr>
          <w:trHeight w:val="300"/>
        </w:trPr>
        <w:tc>
          <w:tcPr>
            <w:tcW w:w="4374" w:type="dxa"/>
            <w:tcBorders>
              <w:top w:val="nil"/>
              <w:left w:val="nil"/>
              <w:bottom w:val="nil"/>
              <w:right w:val="nil"/>
            </w:tcBorders>
            <w:shd w:val="clear" w:color="auto" w:fill="auto"/>
            <w:noWrap/>
            <w:vAlign w:val="bottom"/>
            <w:hideMark/>
          </w:tcPr>
          <w:p w14:paraId="2593B8C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ΤΡΙΑΝΤΑΦΥΛΛΙΔΗΣ ΑΛΕΞΑΝΔΡΟΣ</w:t>
            </w:r>
          </w:p>
        </w:tc>
        <w:tc>
          <w:tcPr>
            <w:tcW w:w="1404" w:type="dxa"/>
            <w:tcBorders>
              <w:top w:val="nil"/>
              <w:left w:val="nil"/>
              <w:bottom w:val="nil"/>
              <w:right w:val="nil"/>
            </w:tcBorders>
            <w:shd w:val="clear" w:color="auto" w:fill="auto"/>
            <w:noWrap/>
            <w:vAlign w:val="bottom"/>
            <w:hideMark/>
          </w:tcPr>
          <w:p w14:paraId="2593B8C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C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D4" w14:textId="77777777">
        <w:trPr>
          <w:trHeight w:val="300"/>
        </w:trPr>
        <w:tc>
          <w:tcPr>
            <w:tcW w:w="4374" w:type="dxa"/>
            <w:tcBorders>
              <w:top w:val="nil"/>
              <w:left w:val="nil"/>
              <w:bottom w:val="nil"/>
              <w:right w:val="nil"/>
            </w:tcBorders>
            <w:shd w:val="clear" w:color="auto" w:fill="auto"/>
            <w:noWrap/>
            <w:vAlign w:val="bottom"/>
            <w:hideMark/>
          </w:tcPr>
          <w:p w14:paraId="2593B8D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ΤΡΙΑΝΤΑΦΥΛΛΟΥ ΜΑΡΙΑ</w:t>
            </w:r>
          </w:p>
        </w:tc>
        <w:tc>
          <w:tcPr>
            <w:tcW w:w="1404" w:type="dxa"/>
            <w:tcBorders>
              <w:top w:val="nil"/>
              <w:left w:val="nil"/>
              <w:bottom w:val="nil"/>
              <w:right w:val="nil"/>
            </w:tcBorders>
            <w:shd w:val="clear" w:color="auto" w:fill="auto"/>
            <w:noWrap/>
            <w:vAlign w:val="bottom"/>
            <w:hideMark/>
          </w:tcPr>
          <w:p w14:paraId="2593B8D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D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D8" w14:textId="77777777">
        <w:trPr>
          <w:trHeight w:val="300"/>
        </w:trPr>
        <w:tc>
          <w:tcPr>
            <w:tcW w:w="4374" w:type="dxa"/>
            <w:tcBorders>
              <w:top w:val="nil"/>
              <w:left w:val="nil"/>
              <w:bottom w:val="nil"/>
              <w:right w:val="nil"/>
            </w:tcBorders>
            <w:shd w:val="clear" w:color="auto" w:fill="auto"/>
            <w:noWrap/>
            <w:vAlign w:val="bottom"/>
            <w:hideMark/>
          </w:tcPr>
          <w:p w14:paraId="2593B8D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 xml:space="preserve">ΤΣΙΑΡΑΣ </w:t>
            </w:r>
            <w:r w:rsidRPr="0018417B">
              <w:rPr>
                <w:rFonts w:ascii="Calibri" w:eastAsia="Times New Roman" w:hAnsi="Calibri" w:cs="Times New Roman"/>
                <w:color w:val="000000"/>
                <w:sz w:val="22"/>
                <w:szCs w:val="22"/>
              </w:rPr>
              <w:t>ΚΩΝΣΤΑΝΤΙΝΟΣ</w:t>
            </w:r>
          </w:p>
        </w:tc>
        <w:tc>
          <w:tcPr>
            <w:tcW w:w="1404" w:type="dxa"/>
            <w:tcBorders>
              <w:top w:val="nil"/>
              <w:left w:val="nil"/>
              <w:bottom w:val="nil"/>
              <w:right w:val="nil"/>
            </w:tcBorders>
            <w:shd w:val="clear" w:color="auto" w:fill="auto"/>
            <w:noWrap/>
            <w:vAlign w:val="bottom"/>
            <w:hideMark/>
          </w:tcPr>
          <w:p w14:paraId="2593B8D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8D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DC" w14:textId="77777777">
        <w:trPr>
          <w:trHeight w:val="300"/>
        </w:trPr>
        <w:tc>
          <w:tcPr>
            <w:tcW w:w="4374" w:type="dxa"/>
            <w:tcBorders>
              <w:top w:val="nil"/>
              <w:left w:val="nil"/>
              <w:bottom w:val="nil"/>
              <w:right w:val="nil"/>
            </w:tcBorders>
            <w:shd w:val="clear" w:color="auto" w:fill="auto"/>
            <w:noWrap/>
            <w:vAlign w:val="bottom"/>
            <w:hideMark/>
          </w:tcPr>
          <w:p w14:paraId="2593B8D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ΤΣΙΡΚΑΣ ΒΑΣΙΛΕΙΟΣ</w:t>
            </w:r>
          </w:p>
        </w:tc>
        <w:tc>
          <w:tcPr>
            <w:tcW w:w="1404" w:type="dxa"/>
            <w:tcBorders>
              <w:top w:val="nil"/>
              <w:left w:val="nil"/>
              <w:bottom w:val="nil"/>
              <w:right w:val="nil"/>
            </w:tcBorders>
            <w:shd w:val="clear" w:color="auto" w:fill="auto"/>
            <w:noWrap/>
            <w:vAlign w:val="bottom"/>
            <w:hideMark/>
          </w:tcPr>
          <w:p w14:paraId="2593B8D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D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E0" w14:textId="77777777">
        <w:trPr>
          <w:trHeight w:val="300"/>
        </w:trPr>
        <w:tc>
          <w:tcPr>
            <w:tcW w:w="4374" w:type="dxa"/>
            <w:tcBorders>
              <w:top w:val="nil"/>
              <w:left w:val="nil"/>
              <w:bottom w:val="nil"/>
              <w:right w:val="nil"/>
            </w:tcBorders>
            <w:shd w:val="clear" w:color="auto" w:fill="auto"/>
            <w:noWrap/>
            <w:vAlign w:val="bottom"/>
            <w:hideMark/>
          </w:tcPr>
          <w:p w14:paraId="2593B8D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ΤΣΙΡΩΝΗΣ ΙΩΑΝΝΗΣ</w:t>
            </w:r>
          </w:p>
        </w:tc>
        <w:tc>
          <w:tcPr>
            <w:tcW w:w="1404" w:type="dxa"/>
            <w:tcBorders>
              <w:top w:val="nil"/>
              <w:left w:val="nil"/>
              <w:bottom w:val="nil"/>
              <w:right w:val="nil"/>
            </w:tcBorders>
            <w:shd w:val="clear" w:color="auto" w:fill="auto"/>
            <w:noWrap/>
            <w:vAlign w:val="bottom"/>
            <w:hideMark/>
          </w:tcPr>
          <w:p w14:paraId="2593B8D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D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E4" w14:textId="77777777">
        <w:trPr>
          <w:trHeight w:val="300"/>
        </w:trPr>
        <w:tc>
          <w:tcPr>
            <w:tcW w:w="4374" w:type="dxa"/>
            <w:tcBorders>
              <w:top w:val="nil"/>
              <w:left w:val="nil"/>
              <w:bottom w:val="nil"/>
              <w:right w:val="nil"/>
            </w:tcBorders>
            <w:shd w:val="clear" w:color="auto" w:fill="auto"/>
            <w:noWrap/>
            <w:vAlign w:val="bottom"/>
            <w:hideMark/>
          </w:tcPr>
          <w:p w14:paraId="2593B8E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ΤΣΟΓΚΑΣ ΓΕΩΡΓΙΟΣ</w:t>
            </w:r>
          </w:p>
        </w:tc>
        <w:tc>
          <w:tcPr>
            <w:tcW w:w="1404" w:type="dxa"/>
            <w:tcBorders>
              <w:top w:val="nil"/>
              <w:left w:val="nil"/>
              <w:bottom w:val="nil"/>
              <w:right w:val="nil"/>
            </w:tcBorders>
            <w:shd w:val="clear" w:color="auto" w:fill="auto"/>
            <w:noWrap/>
            <w:vAlign w:val="bottom"/>
            <w:hideMark/>
          </w:tcPr>
          <w:p w14:paraId="2593B8E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E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E8" w14:textId="77777777">
        <w:trPr>
          <w:trHeight w:val="300"/>
        </w:trPr>
        <w:tc>
          <w:tcPr>
            <w:tcW w:w="4374" w:type="dxa"/>
            <w:tcBorders>
              <w:top w:val="nil"/>
              <w:left w:val="nil"/>
              <w:bottom w:val="nil"/>
              <w:right w:val="nil"/>
            </w:tcBorders>
            <w:shd w:val="clear" w:color="auto" w:fill="auto"/>
            <w:noWrap/>
            <w:vAlign w:val="bottom"/>
            <w:hideMark/>
          </w:tcPr>
          <w:p w14:paraId="2593B8E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ΦΩΤΗΛΑΣ ΙΑΣΩΝΑΣ</w:t>
            </w:r>
          </w:p>
        </w:tc>
        <w:tc>
          <w:tcPr>
            <w:tcW w:w="1404" w:type="dxa"/>
            <w:tcBorders>
              <w:top w:val="nil"/>
              <w:left w:val="nil"/>
              <w:bottom w:val="nil"/>
              <w:right w:val="nil"/>
            </w:tcBorders>
            <w:shd w:val="clear" w:color="auto" w:fill="auto"/>
            <w:noWrap/>
            <w:vAlign w:val="bottom"/>
            <w:hideMark/>
          </w:tcPr>
          <w:p w14:paraId="2593B8E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8E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EC" w14:textId="77777777">
        <w:trPr>
          <w:trHeight w:val="300"/>
        </w:trPr>
        <w:tc>
          <w:tcPr>
            <w:tcW w:w="4374" w:type="dxa"/>
            <w:tcBorders>
              <w:top w:val="nil"/>
              <w:left w:val="nil"/>
              <w:bottom w:val="nil"/>
              <w:right w:val="nil"/>
            </w:tcBorders>
            <w:shd w:val="clear" w:color="auto" w:fill="auto"/>
            <w:noWrap/>
            <w:vAlign w:val="bottom"/>
            <w:hideMark/>
          </w:tcPr>
          <w:p w14:paraId="2593B8E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ΧΑΡΑΚΟΠΟΥΛΟΣ ΜΑΞΙΜΟΣ</w:t>
            </w:r>
          </w:p>
        </w:tc>
        <w:tc>
          <w:tcPr>
            <w:tcW w:w="1404" w:type="dxa"/>
            <w:tcBorders>
              <w:top w:val="nil"/>
              <w:left w:val="nil"/>
              <w:bottom w:val="nil"/>
              <w:right w:val="nil"/>
            </w:tcBorders>
            <w:shd w:val="clear" w:color="auto" w:fill="auto"/>
            <w:noWrap/>
            <w:vAlign w:val="bottom"/>
            <w:hideMark/>
          </w:tcPr>
          <w:p w14:paraId="2593B8E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8E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F0" w14:textId="77777777">
        <w:trPr>
          <w:trHeight w:val="300"/>
        </w:trPr>
        <w:tc>
          <w:tcPr>
            <w:tcW w:w="4374" w:type="dxa"/>
            <w:tcBorders>
              <w:top w:val="nil"/>
              <w:left w:val="nil"/>
              <w:bottom w:val="nil"/>
              <w:right w:val="nil"/>
            </w:tcBorders>
            <w:shd w:val="clear" w:color="auto" w:fill="auto"/>
            <w:noWrap/>
            <w:vAlign w:val="bottom"/>
            <w:hideMark/>
          </w:tcPr>
          <w:p w14:paraId="2593B8ED"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ΧΑΤΖΗΔΑΚΗΣ ΚΩΝΣΤΑΝΤΙΝΟΣ(ΚΩΣΤΗΣ)</w:t>
            </w:r>
          </w:p>
        </w:tc>
        <w:tc>
          <w:tcPr>
            <w:tcW w:w="1404" w:type="dxa"/>
            <w:tcBorders>
              <w:top w:val="nil"/>
              <w:left w:val="nil"/>
              <w:bottom w:val="nil"/>
              <w:right w:val="nil"/>
            </w:tcBorders>
            <w:shd w:val="clear" w:color="auto" w:fill="auto"/>
            <w:noWrap/>
            <w:vAlign w:val="bottom"/>
            <w:hideMark/>
          </w:tcPr>
          <w:p w14:paraId="2593B8EE"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8EF"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F4" w14:textId="77777777">
        <w:trPr>
          <w:trHeight w:val="300"/>
        </w:trPr>
        <w:tc>
          <w:tcPr>
            <w:tcW w:w="4374" w:type="dxa"/>
            <w:tcBorders>
              <w:top w:val="nil"/>
              <w:left w:val="nil"/>
              <w:bottom w:val="nil"/>
              <w:right w:val="nil"/>
            </w:tcBorders>
            <w:shd w:val="clear" w:color="auto" w:fill="auto"/>
            <w:noWrap/>
            <w:vAlign w:val="bottom"/>
            <w:hideMark/>
          </w:tcPr>
          <w:p w14:paraId="2593B8F1"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ΧΡΙΣΤΟΔΟΥΛΟΠΟΥΛΟΥ ΑΝΑΣΤΑΣΙΑ</w:t>
            </w:r>
          </w:p>
        </w:tc>
        <w:tc>
          <w:tcPr>
            <w:tcW w:w="1404" w:type="dxa"/>
            <w:tcBorders>
              <w:top w:val="nil"/>
              <w:left w:val="nil"/>
              <w:bottom w:val="nil"/>
              <w:right w:val="nil"/>
            </w:tcBorders>
            <w:shd w:val="clear" w:color="auto" w:fill="auto"/>
            <w:noWrap/>
            <w:vAlign w:val="bottom"/>
            <w:hideMark/>
          </w:tcPr>
          <w:p w14:paraId="2593B8F2"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F3"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F8" w14:textId="77777777">
        <w:trPr>
          <w:trHeight w:val="300"/>
        </w:trPr>
        <w:tc>
          <w:tcPr>
            <w:tcW w:w="4374" w:type="dxa"/>
            <w:tcBorders>
              <w:top w:val="nil"/>
              <w:left w:val="nil"/>
              <w:bottom w:val="nil"/>
              <w:right w:val="nil"/>
            </w:tcBorders>
            <w:shd w:val="clear" w:color="auto" w:fill="auto"/>
            <w:noWrap/>
            <w:vAlign w:val="bottom"/>
            <w:hideMark/>
          </w:tcPr>
          <w:p w14:paraId="2593B8F5"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ΧΡΙΣΤΟΦΙΛΟΠΟΥΛΟΥ ΠΑΡΑΣΚΕΥΗ(ΕΥΗ)</w:t>
            </w:r>
          </w:p>
        </w:tc>
        <w:tc>
          <w:tcPr>
            <w:tcW w:w="1404" w:type="dxa"/>
            <w:tcBorders>
              <w:top w:val="nil"/>
              <w:left w:val="nil"/>
              <w:bottom w:val="nil"/>
              <w:right w:val="nil"/>
            </w:tcBorders>
            <w:shd w:val="clear" w:color="auto" w:fill="auto"/>
            <w:noWrap/>
            <w:vAlign w:val="bottom"/>
            <w:hideMark/>
          </w:tcPr>
          <w:p w14:paraId="2593B8F6"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8F7"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8FC" w14:textId="77777777">
        <w:trPr>
          <w:trHeight w:val="300"/>
        </w:trPr>
        <w:tc>
          <w:tcPr>
            <w:tcW w:w="4374" w:type="dxa"/>
            <w:tcBorders>
              <w:top w:val="nil"/>
              <w:left w:val="nil"/>
              <w:bottom w:val="nil"/>
              <w:right w:val="nil"/>
            </w:tcBorders>
            <w:shd w:val="clear" w:color="auto" w:fill="auto"/>
            <w:noWrap/>
            <w:vAlign w:val="bottom"/>
            <w:hideMark/>
          </w:tcPr>
          <w:p w14:paraId="2593B8F9"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ΨΥΧΟΓΙΟΣ ΓΕΩΡΓΙΟΣ</w:t>
            </w:r>
          </w:p>
        </w:tc>
        <w:tc>
          <w:tcPr>
            <w:tcW w:w="1404" w:type="dxa"/>
            <w:tcBorders>
              <w:top w:val="nil"/>
              <w:left w:val="nil"/>
              <w:bottom w:val="nil"/>
              <w:right w:val="nil"/>
            </w:tcBorders>
            <w:shd w:val="clear" w:color="auto" w:fill="auto"/>
            <w:noWrap/>
            <w:vAlign w:val="bottom"/>
            <w:hideMark/>
          </w:tcPr>
          <w:p w14:paraId="2593B8FA"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8FB" w14:textId="77777777" w:rsidR="004B2920" w:rsidRPr="0018417B" w:rsidRDefault="000A34DD" w:rsidP="004B2920">
            <w:pPr>
              <w:rPr>
                <w:rFonts w:ascii="Calibri" w:eastAsia="Times New Roman" w:hAnsi="Calibri" w:cs="Times New Roman"/>
                <w:color w:val="000000"/>
                <w:sz w:val="22"/>
                <w:szCs w:val="22"/>
              </w:rPr>
            </w:pPr>
            <w:r w:rsidRPr="0018417B">
              <w:rPr>
                <w:rFonts w:ascii="Calibri" w:eastAsia="Times New Roman" w:hAnsi="Calibri" w:cs="Times New Roman"/>
                <w:color w:val="000000"/>
                <w:sz w:val="22"/>
                <w:szCs w:val="22"/>
              </w:rPr>
              <w:t>ΝΑΙ</w:t>
            </w:r>
          </w:p>
        </w:tc>
      </w:tr>
      <w:tr w:rsidR="009F6E2D" w14:paraId="2593B900" w14:textId="77777777">
        <w:trPr>
          <w:trHeight w:val="1770"/>
        </w:trPr>
        <w:tc>
          <w:tcPr>
            <w:tcW w:w="4374" w:type="dxa"/>
            <w:tcBorders>
              <w:top w:val="nil"/>
              <w:left w:val="nil"/>
              <w:bottom w:val="nil"/>
              <w:right w:val="nil"/>
            </w:tcBorders>
            <w:shd w:val="clear" w:color="auto" w:fill="auto"/>
            <w:vAlign w:val="bottom"/>
            <w:hideMark/>
          </w:tcPr>
          <w:p w14:paraId="2593B8FD" w14:textId="77777777" w:rsidR="004B2920" w:rsidRPr="00147A55" w:rsidRDefault="000A34DD" w:rsidP="004B2920">
            <w:pPr>
              <w:jc w:val="cente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Πράξη: Ανθρωποκτονία απ</w:t>
            </w:r>
            <w:r>
              <w:rPr>
                <w:rFonts w:ascii="Calibri" w:eastAsia="Times New Roman" w:hAnsi="Calibri" w:cs="Times New Roman"/>
                <w:color w:val="000000"/>
                <w:sz w:val="22"/>
                <w:szCs w:val="22"/>
              </w:rPr>
              <w:t>ό</w:t>
            </w:r>
            <w:r w:rsidRPr="00147A55">
              <w:rPr>
                <w:rFonts w:ascii="Calibri" w:eastAsia="Times New Roman" w:hAnsi="Calibri" w:cs="Times New Roman"/>
                <w:color w:val="000000"/>
                <w:sz w:val="22"/>
                <w:szCs w:val="22"/>
              </w:rPr>
              <w:t xml:space="preserve"> αμέλεια (άρθ. 26 παρ. 1β, 28,302 ΠΚ) (ΣΥΝΟΛΙΚΑ ΨΗΦΟΙ: NAI:175, OXI:3, ΠΡΝ:0)</w:t>
            </w:r>
            <w:r w:rsidRPr="00147A55">
              <w:rPr>
                <w:rFonts w:ascii="Calibri" w:eastAsia="Times New Roman" w:hAnsi="Calibri" w:cs="Times New Roman"/>
                <w:color w:val="000000"/>
                <w:sz w:val="22"/>
                <w:szCs w:val="22"/>
              </w:rPr>
              <w:br/>
            </w:r>
            <w:r w:rsidRPr="00147A55">
              <w:rPr>
                <w:rFonts w:ascii="Calibri" w:eastAsia="Times New Roman" w:hAnsi="Calibri" w:cs="Times New Roman"/>
                <w:color w:val="000000"/>
                <w:sz w:val="22"/>
                <w:szCs w:val="22"/>
              </w:rPr>
              <w:br/>
              <w:t xml:space="preserve">Εμπλεκόμενος: Ιωάννης </w:t>
            </w:r>
            <w:proofErr w:type="spellStart"/>
            <w:r w:rsidRPr="00147A55">
              <w:rPr>
                <w:rFonts w:ascii="Calibri" w:eastAsia="Times New Roman" w:hAnsi="Calibri" w:cs="Times New Roman"/>
                <w:color w:val="000000"/>
                <w:sz w:val="22"/>
                <w:szCs w:val="22"/>
              </w:rPr>
              <w:t>Στέφος</w:t>
            </w:r>
            <w:proofErr w:type="spellEnd"/>
          </w:p>
        </w:tc>
        <w:tc>
          <w:tcPr>
            <w:tcW w:w="1404" w:type="dxa"/>
            <w:tcBorders>
              <w:top w:val="nil"/>
              <w:left w:val="nil"/>
              <w:bottom w:val="nil"/>
              <w:right w:val="nil"/>
            </w:tcBorders>
            <w:shd w:val="clear" w:color="auto" w:fill="auto"/>
            <w:vAlign w:val="bottom"/>
            <w:hideMark/>
          </w:tcPr>
          <w:p w14:paraId="2593B8FE" w14:textId="77777777" w:rsidR="004B2920" w:rsidRPr="00147A55" w:rsidRDefault="000A34DD" w:rsidP="004B2920">
            <w:pPr>
              <w:jc w:val="center"/>
              <w:rPr>
                <w:rFonts w:ascii="Calibri" w:eastAsia="Times New Roman" w:hAnsi="Calibri" w:cs="Times New Roman"/>
                <w:color w:val="000000"/>
                <w:sz w:val="22"/>
                <w:szCs w:val="22"/>
              </w:rPr>
            </w:pPr>
          </w:p>
        </w:tc>
        <w:tc>
          <w:tcPr>
            <w:tcW w:w="662" w:type="dxa"/>
            <w:tcBorders>
              <w:top w:val="nil"/>
              <w:left w:val="nil"/>
              <w:bottom w:val="nil"/>
              <w:right w:val="nil"/>
            </w:tcBorders>
            <w:shd w:val="clear" w:color="auto" w:fill="auto"/>
            <w:vAlign w:val="bottom"/>
            <w:hideMark/>
          </w:tcPr>
          <w:p w14:paraId="2593B8FF" w14:textId="77777777" w:rsidR="004B2920" w:rsidRPr="00147A55" w:rsidRDefault="000A34DD" w:rsidP="004B2920">
            <w:pPr>
              <w:jc w:val="center"/>
              <w:rPr>
                <w:rFonts w:ascii="Times New Roman" w:eastAsia="Times New Roman" w:hAnsi="Times New Roman" w:cs="Times New Roman"/>
                <w:sz w:val="20"/>
              </w:rPr>
            </w:pPr>
          </w:p>
        </w:tc>
      </w:tr>
      <w:tr w:rsidR="009F6E2D" w14:paraId="2593B904" w14:textId="77777777">
        <w:trPr>
          <w:trHeight w:val="300"/>
        </w:trPr>
        <w:tc>
          <w:tcPr>
            <w:tcW w:w="4374" w:type="dxa"/>
            <w:tcBorders>
              <w:top w:val="nil"/>
              <w:left w:val="nil"/>
              <w:bottom w:val="nil"/>
              <w:right w:val="nil"/>
            </w:tcBorders>
            <w:shd w:val="clear" w:color="auto" w:fill="auto"/>
            <w:noWrap/>
            <w:vAlign w:val="bottom"/>
            <w:hideMark/>
          </w:tcPr>
          <w:p w14:paraId="2593B90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ΑΘΑΝΑΣΙΟΥ ΑΘΑΝΑΣΙΟΣ(ΝΑΣΟΣ)</w:t>
            </w:r>
          </w:p>
        </w:tc>
        <w:tc>
          <w:tcPr>
            <w:tcW w:w="1404" w:type="dxa"/>
            <w:tcBorders>
              <w:top w:val="nil"/>
              <w:left w:val="nil"/>
              <w:bottom w:val="nil"/>
              <w:right w:val="nil"/>
            </w:tcBorders>
            <w:shd w:val="clear" w:color="auto" w:fill="auto"/>
            <w:noWrap/>
            <w:vAlign w:val="bottom"/>
            <w:hideMark/>
          </w:tcPr>
          <w:p w14:paraId="2593B90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0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908" w14:textId="77777777">
        <w:trPr>
          <w:trHeight w:val="300"/>
        </w:trPr>
        <w:tc>
          <w:tcPr>
            <w:tcW w:w="4374" w:type="dxa"/>
            <w:tcBorders>
              <w:top w:val="nil"/>
              <w:left w:val="nil"/>
              <w:bottom w:val="nil"/>
              <w:right w:val="nil"/>
            </w:tcBorders>
            <w:shd w:val="clear" w:color="auto" w:fill="auto"/>
            <w:noWrap/>
            <w:vAlign w:val="bottom"/>
            <w:hideMark/>
          </w:tcPr>
          <w:p w14:paraId="2593B90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ΑΘΑΝΑΣΙΟΥ</w:t>
            </w:r>
            <w:r w:rsidRPr="00147A55">
              <w:rPr>
                <w:rFonts w:ascii="Calibri" w:eastAsia="Times New Roman" w:hAnsi="Calibri" w:cs="Times New Roman"/>
                <w:color w:val="000000"/>
                <w:sz w:val="22"/>
                <w:szCs w:val="22"/>
              </w:rPr>
              <w:t xml:space="preserve"> ΧΑΡΑΛΑΜΠΟΣ</w:t>
            </w:r>
          </w:p>
        </w:tc>
        <w:tc>
          <w:tcPr>
            <w:tcW w:w="1404" w:type="dxa"/>
            <w:tcBorders>
              <w:top w:val="nil"/>
              <w:left w:val="nil"/>
              <w:bottom w:val="nil"/>
              <w:right w:val="nil"/>
            </w:tcBorders>
            <w:shd w:val="clear" w:color="auto" w:fill="auto"/>
            <w:noWrap/>
            <w:vAlign w:val="bottom"/>
            <w:hideMark/>
          </w:tcPr>
          <w:p w14:paraId="2593B90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90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0C" w14:textId="77777777">
        <w:trPr>
          <w:trHeight w:val="300"/>
        </w:trPr>
        <w:tc>
          <w:tcPr>
            <w:tcW w:w="4374" w:type="dxa"/>
            <w:tcBorders>
              <w:top w:val="nil"/>
              <w:left w:val="nil"/>
              <w:bottom w:val="nil"/>
              <w:right w:val="nil"/>
            </w:tcBorders>
            <w:shd w:val="clear" w:color="auto" w:fill="auto"/>
            <w:noWrap/>
            <w:vAlign w:val="bottom"/>
            <w:hideMark/>
          </w:tcPr>
          <w:p w14:paraId="2593B90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ΑΚΡΙΩΤΗΣ ΓΕΩΡΓΙΟΣ</w:t>
            </w:r>
          </w:p>
        </w:tc>
        <w:tc>
          <w:tcPr>
            <w:tcW w:w="1404" w:type="dxa"/>
            <w:tcBorders>
              <w:top w:val="nil"/>
              <w:left w:val="nil"/>
              <w:bottom w:val="nil"/>
              <w:right w:val="nil"/>
            </w:tcBorders>
            <w:shd w:val="clear" w:color="auto" w:fill="auto"/>
            <w:noWrap/>
            <w:vAlign w:val="bottom"/>
            <w:hideMark/>
          </w:tcPr>
          <w:p w14:paraId="2593B90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0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10" w14:textId="77777777">
        <w:trPr>
          <w:trHeight w:val="300"/>
        </w:trPr>
        <w:tc>
          <w:tcPr>
            <w:tcW w:w="4374" w:type="dxa"/>
            <w:tcBorders>
              <w:top w:val="nil"/>
              <w:left w:val="nil"/>
              <w:bottom w:val="nil"/>
              <w:right w:val="nil"/>
            </w:tcBorders>
            <w:shd w:val="clear" w:color="auto" w:fill="auto"/>
            <w:noWrap/>
            <w:vAlign w:val="bottom"/>
            <w:hideMark/>
          </w:tcPr>
          <w:p w14:paraId="2593B90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ΑΜΥΡΑΣ ΓΕΩΡΓΙΟΣ</w:t>
            </w:r>
          </w:p>
        </w:tc>
        <w:tc>
          <w:tcPr>
            <w:tcW w:w="1404" w:type="dxa"/>
            <w:tcBorders>
              <w:top w:val="nil"/>
              <w:left w:val="nil"/>
              <w:bottom w:val="nil"/>
              <w:right w:val="nil"/>
            </w:tcBorders>
            <w:shd w:val="clear" w:color="auto" w:fill="auto"/>
            <w:noWrap/>
            <w:vAlign w:val="bottom"/>
            <w:hideMark/>
          </w:tcPr>
          <w:p w14:paraId="2593B90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ΠΟΤΑΜΙ</w:t>
            </w:r>
          </w:p>
        </w:tc>
        <w:tc>
          <w:tcPr>
            <w:tcW w:w="662" w:type="dxa"/>
            <w:tcBorders>
              <w:top w:val="nil"/>
              <w:left w:val="nil"/>
              <w:bottom w:val="nil"/>
              <w:right w:val="nil"/>
            </w:tcBorders>
            <w:shd w:val="clear" w:color="auto" w:fill="auto"/>
            <w:noWrap/>
            <w:vAlign w:val="bottom"/>
            <w:hideMark/>
          </w:tcPr>
          <w:p w14:paraId="2593B90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14" w14:textId="77777777">
        <w:trPr>
          <w:trHeight w:val="300"/>
        </w:trPr>
        <w:tc>
          <w:tcPr>
            <w:tcW w:w="4374" w:type="dxa"/>
            <w:tcBorders>
              <w:top w:val="nil"/>
              <w:left w:val="nil"/>
              <w:bottom w:val="nil"/>
              <w:right w:val="nil"/>
            </w:tcBorders>
            <w:shd w:val="clear" w:color="auto" w:fill="auto"/>
            <w:noWrap/>
            <w:vAlign w:val="bottom"/>
            <w:hideMark/>
          </w:tcPr>
          <w:p w14:paraId="2593B91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ΑΝΑΓΝΩΣΤΟΠΟΥΛΟΥ ΑΘΑΝΑΣΙΑ(ΣΙΑ)</w:t>
            </w:r>
          </w:p>
        </w:tc>
        <w:tc>
          <w:tcPr>
            <w:tcW w:w="1404" w:type="dxa"/>
            <w:tcBorders>
              <w:top w:val="nil"/>
              <w:left w:val="nil"/>
              <w:bottom w:val="nil"/>
              <w:right w:val="nil"/>
            </w:tcBorders>
            <w:shd w:val="clear" w:color="auto" w:fill="auto"/>
            <w:noWrap/>
            <w:vAlign w:val="bottom"/>
            <w:hideMark/>
          </w:tcPr>
          <w:p w14:paraId="2593B91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1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18" w14:textId="77777777">
        <w:trPr>
          <w:trHeight w:val="300"/>
        </w:trPr>
        <w:tc>
          <w:tcPr>
            <w:tcW w:w="4374" w:type="dxa"/>
            <w:tcBorders>
              <w:top w:val="nil"/>
              <w:left w:val="nil"/>
              <w:bottom w:val="nil"/>
              <w:right w:val="nil"/>
            </w:tcBorders>
            <w:shd w:val="clear" w:color="auto" w:fill="auto"/>
            <w:noWrap/>
            <w:vAlign w:val="bottom"/>
            <w:hideMark/>
          </w:tcPr>
          <w:p w14:paraId="2593B91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ΑΝΔΡΙΑΝΟΣ ΙΩΑΝΝΗΣ</w:t>
            </w:r>
          </w:p>
        </w:tc>
        <w:tc>
          <w:tcPr>
            <w:tcW w:w="1404" w:type="dxa"/>
            <w:tcBorders>
              <w:top w:val="nil"/>
              <w:left w:val="nil"/>
              <w:bottom w:val="nil"/>
              <w:right w:val="nil"/>
            </w:tcBorders>
            <w:shd w:val="clear" w:color="auto" w:fill="auto"/>
            <w:noWrap/>
            <w:vAlign w:val="bottom"/>
            <w:hideMark/>
          </w:tcPr>
          <w:p w14:paraId="2593B91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91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1C" w14:textId="77777777">
        <w:trPr>
          <w:trHeight w:val="300"/>
        </w:trPr>
        <w:tc>
          <w:tcPr>
            <w:tcW w:w="4374" w:type="dxa"/>
            <w:tcBorders>
              <w:top w:val="nil"/>
              <w:left w:val="nil"/>
              <w:bottom w:val="nil"/>
              <w:right w:val="nil"/>
            </w:tcBorders>
            <w:shd w:val="clear" w:color="auto" w:fill="auto"/>
            <w:noWrap/>
            <w:vAlign w:val="bottom"/>
            <w:hideMark/>
          </w:tcPr>
          <w:p w14:paraId="2593B91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ΑΝΤΩΝΙΟΥ ΜΑΡΙΑ</w:t>
            </w:r>
          </w:p>
        </w:tc>
        <w:tc>
          <w:tcPr>
            <w:tcW w:w="1404" w:type="dxa"/>
            <w:tcBorders>
              <w:top w:val="nil"/>
              <w:left w:val="nil"/>
              <w:bottom w:val="nil"/>
              <w:right w:val="nil"/>
            </w:tcBorders>
            <w:shd w:val="clear" w:color="auto" w:fill="auto"/>
            <w:noWrap/>
            <w:vAlign w:val="bottom"/>
            <w:hideMark/>
          </w:tcPr>
          <w:p w14:paraId="2593B91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91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20" w14:textId="77777777">
        <w:trPr>
          <w:trHeight w:val="300"/>
        </w:trPr>
        <w:tc>
          <w:tcPr>
            <w:tcW w:w="4374" w:type="dxa"/>
            <w:tcBorders>
              <w:top w:val="nil"/>
              <w:left w:val="nil"/>
              <w:bottom w:val="nil"/>
              <w:right w:val="nil"/>
            </w:tcBorders>
            <w:shd w:val="clear" w:color="auto" w:fill="auto"/>
            <w:noWrap/>
            <w:vAlign w:val="bottom"/>
            <w:hideMark/>
          </w:tcPr>
          <w:p w14:paraId="2593B91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ΑΝΤΩΝΙΟΥ ΧΡΗΣΤΟΣ</w:t>
            </w:r>
          </w:p>
        </w:tc>
        <w:tc>
          <w:tcPr>
            <w:tcW w:w="1404" w:type="dxa"/>
            <w:tcBorders>
              <w:top w:val="nil"/>
              <w:left w:val="nil"/>
              <w:bottom w:val="nil"/>
              <w:right w:val="nil"/>
            </w:tcBorders>
            <w:shd w:val="clear" w:color="auto" w:fill="auto"/>
            <w:noWrap/>
            <w:vAlign w:val="bottom"/>
            <w:hideMark/>
          </w:tcPr>
          <w:p w14:paraId="2593B91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1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24" w14:textId="77777777">
        <w:trPr>
          <w:trHeight w:val="300"/>
        </w:trPr>
        <w:tc>
          <w:tcPr>
            <w:tcW w:w="4374" w:type="dxa"/>
            <w:tcBorders>
              <w:top w:val="nil"/>
              <w:left w:val="nil"/>
              <w:bottom w:val="nil"/>
              <w:right w:val="nil"/>
            </w:tcBorders>
            <w:shd w:val="clear" w:color="auto" w:fill="auto"/>
            <w:noWrap/>
            <w:vAlign w:val="bottom"/>
            <w:hideMark/>
          </w:tcPr>
          <w:p w14:paraId="2593B92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ΑΡΑΧΩΒΙΤΗΣ ΣΤΑΥΡΟΣ</w:t>
            </w:r>
          </w:p>
        </w:tc>
        <w:tc>
          <w:tcPr>
            <w:tcW w:w="1404" w:type="dxa"/>
            <w:tcBorders>
              <w:top w:val="nil"/>
              <w:left w:val="nil"/>
              <w:bottom w:val="nil"/>
              <w:right w:val="nil"/>
            </w:tcBorders>
            <w:shd w:val="clear" w:color="auto" w:fill="auto"/>
            <w:noWrap/>
            <w:vAlign w:val="bottom"/>
            <w:hideMark/>
          </w:tcPr>
          <w:p w14:paraId="2593B92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2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28" w14:textId="77777777">
        <w:trPr>
          <w:trHeight w:val="300"/>
        </w:trPr>
        <w:tc>
          <w:tcPr>
            <w:tcW w:w="4374" w:type="dxa"/>
            <w:tcBorders>
              <w:top w:val="nil"/>
              <w:left w:val="nil"/>
              <w:bottom w:val="nil"/>
              <w:right w:val="nil"/>
            </w:tcBorders>
            <w:shd w:val="clear" w:color="auto" w:fill="auto"/>
            <w:noWrap/>
            <w:vAlign w:val="bottom"/>
            <w:hideMark/>
          </w:tcPr>
          <w:p w14:paraId="2593B92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ΑΥΛΩΝΙΤΟΥ ΕΛΕΝΗ</w:t>
            </w:r>
          </w:p>
        </w:tc>
        <w:tc>
          <w:tcPr>
            <w:tcW w:w="1404" w:type="dxa"/>
            <w:tcBorders>
              <w:top w:val="nil"/>
              <w:left w:val="nil"/>
              <w:bottom w:val="nil"/>
              <w:right w:val="nil"/>
            </w:tcBorders>
            <w:shd w:val="clear" w:color="auto" w:fill="auto"/>
            <w:noWrap/>
            <w:vAlign w:val="bottom"/>
            <w:hideMark/>
          </w:tcPr>
          <w:p w14:paraId="2593B92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2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2C" w14:textId="77777777">
        <w:trPr>
          <w:trHeight w:val="300"/>
        </w:trPr>
        <w:tc>
          <w:tcPr>
            <w:tcW w:w="4374" w:type="dxa"/>
            <w:tcBorders>
              <w:top w:val="nil"/>
              <w:left w:val="nil"/>
              <w:bottom w:val="nil"/>
              <w:right w:val="nil"/>
            </w:tcBorders>
            <w:shd w:val="clear" w:color="auto" w:fill="auto"/>
            <w:noWrap/>
            <w:vAlign w:val="bottom"/>
            <w:hideMark/>
          </w:tcPr>
          <w:p w14:paraId="2593B92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ΑΧΜΕΤ ΙΛΧΑΝ</w:t>
            </w:r>
          </w:p>
        </w:tc>
        <w:tc>
          <w:tcPr>
            <w:tcW w:w="1404" w:type="dxa"/>
            <w:tcBorders>
              <w:top w:val="nil"/>
              <w:left w:val="nil"/>
              <w:bottom w:val="nil"/>
              <w:right w:val="nil"/>
            </w:tcBorders>
            <w:shd w:val="clear" w:color="auto" w:fill="auto"/>
            <w:noWrap/>
            <w:vAlign w:val="bottom"/>
            <w:hideMark/>
          </w:tcPr>
          <w:p w14:paraId="2593B92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92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30" w14:textId="77777777">
        <w:trPr>
          <w:trHeight w:val="300"/>
        </w:trPr>
        <w:tc>
          <w:tcPr>
            <w:tcW w:w="4374" w:type="dxa"/>
            <w:tcBorders>
              <w:top w:val="nil"/>
              <w:left w:val="nil"/>
              <w:bottom w:val="nil"/>
              <w:right w:val="nil"/>
            </w:tcBorders>
            <w:shd w:val="clear" w:color="auto" w:fill="auto"/>
            <w:noWrap/>
            <w:vAlign w:val="bottom"/>
            <w:hideMark/>
          </w:tcPr>
          <w:p w14:paraId="2593B92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ΒΑΓΕΝΑ ΑΝΝΑ</w:t>
            </w:r>
          </w:p>
        </w:tc>
        <w:tc>
          <w:tcPr>
            <w:tcW w:w="1404" w:type="dxa"/>
            <w:tcBorders>
              <w:top w:val="nil"/>
              <w:left w:val="nil"/>
              <w:bottom w:val="nil"/>
              <w:right w:val="nil"/>
            </w:tcBorders>
            <w:shd w:val="clear" w:color="auto" w:fill="auto"/>
            <w:noWrap/>
            <w:vAlign w:val="bottom"/>
            <w:hideMark/>
          </w:tcPr>
          <w:p w14:paraId="2593B92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2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34" w14:textId="77777777">
        <w:trPr>
          <w:trHeight w:val="300"/>
        </w:trPr>
        <w:tc>
          <w:tcPr>
            <w:tcW w:w="4374" w:type="dxa"/>
            <w:tcBorders>
              <w:top w:val="nil"/>
              <w:left w:val="nil"/>
              <w:bottom w:val="nil"/>
              <w:right w:val="nil"/>
            </w:tcBorders>
            <w:shd w:val="clear" w:color="auto" w:fill="auto"/>
            <w:noWrap/>
            <w:vAlign w:val="bottom"/>
            <w:hideMark/>
          </w:tcPr>
          <w:p w14:paraId="2593B93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ΒΑΓΙΩΝΑΚΗ ΕΥΑΓΓΕΛΙΑ(ΒΑΛΙΑ)</w:t>
            </w:r>
          </w:p>
        </w:tc>
        <w:tc>
          <w:tcPr>
            <w:tcW w:w="1404" w:type="dxa"/>
            <w:tcBorders>
              <w:top w:val="nil"/>
              <w:left w:val="nil"/>
              <w:bottom w:val="nil"/>
              <w:right w:val="nil"/>
            </w:tcBorders>
            <w:shd w:val="clear" w:color="auto" w:fill="auto"/>
            <w:noWrap/>
            <w:vAlign w:val="bottom"/>
            <w:hideMark/>
          </w:tcPr>
          <w:p w14:paraId="2593B93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3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38" w14:textId="77777777">
        <w:trPr>
          <w:trHeight w:val="300"/>
        </w:trPr>
        <w:tc>
          <w:tcPr>
            <w:tcW w:w="4374" w:type="dxa"/>
            <w:tcBorders>
              <w:top w:val="nil"/>
              <w:left w:val="nil"/>
              <w:bottom w:val="nil"/>
              <w:right w:val="nil"/>
            </w:tcBorders>
            <w:shd w:val="clear" w:color="auto" w:fill="auto"/>
            <w:noWrap/>
            <w:vAlign w:val="bottom"/>
            <w:hideMark/>
          </w:tcPr>
          <w:p w14:paraId="2593B93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ΒΑΚΗ ΦΩΤΕΙΝΗ</w:t>
            </w:r>
          </w:p>
        </w:tc>
        <w:tc>
          <w:tcPr>
            <w:tcW w:w="1404" w:type="dxa"/>
            <w:tcBorders>
              <w:top w:val="nil"/>
              <w:left w:val="nil"/>
              <w:bottom w:val="nil"/>
              <w:right w:val="nil"/>
            </w:tcBorders>
            <w:shd w:val="clear" w:color="auto" w:fill="auto"/>
            <w:noWrap/>
            <w:vAlign w:val="bottom"/>
            <w:hideMark/>
          </w:tcPr>
          <w:p w14:paraId="2593B93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3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3C" w14:textId="77777777">
        <w:trPr>
          <w:trHeight w:val="300"/>
        </w:trPr>
        <w:tc>
          <w:tcPr>
            <w:tcW w:w="4374" w:type="dxa"/>
            <w:tcBorders>
              <w:top w:val="nil"/>
              <w:left w:val="nil"/>
              <w:bottom w:val="nil"/>
              <w:right w:val="nil"/>
            </w:tcBorders>
            <w:shd w:val="clear" w:color="auto" w:fill="auto"/>
            <w:noWrap/>
            <w:vAlign w:val="bottom"/>
            <w:hideMark/>
          </w:tcPr>
          <w:p w14:paraId="2593B93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ΒΑΡΒΙΤΣΙΩΤΗΣ ΜΙΛΤΙΑΔΗΣ</w:t>
            </w:r>
          </w:p>
        </w:tc>
        <w:tc>
          <w:tcPr>
            <w:tcW w:w="1404" w:type="dxa"/>
            <w:tcBorders>
              <w:top w:val="nil"/>
              <w:left w:val="nil"/>
              <w:bottom w:val="nil"/>
              <w:right w:val="nil"/>
            </w:tcBorders>
            <w:shd w:val="clear" w:color="auto" w:fill="auto"/>
            <w:noWrap/>
            <w:vAlign w:val="bottom"/>
            <w:hideMark/>
          </w:tcPr>
          <w:p w14:paraId="2593B93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93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40" w14:textId="77777777">
        <w:trPr>
          <w:trHeight w:val="300"/>
        </w:trPr>
        <w:tc>
          <w:tcPr>
            <w:tcW w:w="4374" w:type="dxa"/>
            <w:tcBorders>
              <w:top w:val="nil"/>
              <w:left w:val="nil"/>
              <w:bottom w:val="nil"/>
              <w:right w:val="nil"/>
            </w:tcBorders>
            <w:shd w:val="clear" w:color="auto" w:fill="auto"/>
            <w:noWrap/>
            <w:vAlign w:val="bottom"/>
            <w:hideMark/>
          </w:tcPr>
          <w:p w14:paraId="2593B93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ΒΑΡΔΑΚΗΣ ΣΩΚΡΑΤΗΣ</w:t>
            </w:r>
          </w:p>
        </w:tc>
        <w:tc>
          <w:tcPr>
            <w:tcW w:w="1404" w:type="dxa"/>
            <w:tcBorders>
              <w:top w:val="nil"/>
              <w:left w:val="nil"/>
              <w:bottom w:val="nil"/>
              <w:right w:val="nil"/>
            </w:tcBorders>
            <w:shd w:val="clear" w:color="auto" w:fill="auto"/>
            <w:noWrap/>
            <w:vAlign w:val="bottom"/>
            <w:hideMark/>
          </w:tcPr>
          <w:p w14:paraId="2593B93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3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44" w14:textId="77777777">
        <w:trPr>
          <w:trHeight w:val="300"/>
        </w:trPr>
        <w:tc>
          <w:tcPr>
            <w:tcW w:w="4374" w:type="dxa"/>
            <w:tcBorders>
              <w:top w:val="nil"/>
              <w:left w:val="nil"/>
              <w:bottom w:val="nil"/>
              <w:right w:val="nil"/>
            </w:tcBorders>
            <w:shd w:val="clear" w:color="auto" w:fill="auto"/>
            <w:noWrap/>
            <w:vAlign w:val="bottom"/>
            <w:hideMark/>
          </w:tcPr>
          <w:p w14:paraId="2593B94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ΒΑΡΕΜΕΝΟΣ ΓΕΩΡΓΙΟΣ</w:t>
            </w:r>
          </w:p>
        </w:tc>
        <w:tc>
          <w:tcPr>
            <w:tcW w:w="1404" w:type="dxa"/>
            <w:tcBorders>
              <w:top w:val="nil"/>
              <w:left w:val="nil"/>
              <w:bottom w:val="nil"/>
              <w:right w:val="nil"/>
            </w:tcBorders>
            <w:shd w:val="clear" w:color="auto" w:fill="auto"/>
            <w:noWrap/>
            <w:vAlign w:val="bottom"/>
            <w:hideMark/>
          </w:tcPr>
          <w:p w14:paraId="2593B94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4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48" w14:textId="77777777">
        <w:trPr>
          <w:trHeight w:val="300"/>
        </w:trPr>
        <w:tc>
          <w:tcPr>
            <w:tcW w:w="4374" w:type="dxa"/>
            <w:tcBorders>
              <w:top w:val="nil"/>
              <w:left w:val="nil"/>
              <w:bottom w:val="nil"/>
              <w:right w:val="nil"/>
            </w:tcBorders>
            <w:shd w:val="clear" w:color="auto" w:fill="auto"/>
            <w:noWrap/>
            <w:vAlign w:val="bottom"/>
            <w:hideMark/>
          </w:tcPr>
          <w:p w14:paraId="2593B94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ΒΕΡΝΑΡΔΑΚΗΣ ΧΡΙΣΤΟΦΟΡΟΣ</w:t>
            </w:r>
          </w:p>
        </w:tc>
        <w:tc>
          <w:tcPr>
            <w:tcW w:w="1404" w:type="dxa"/>
            <w:tcBorders>
              <w:top w:val="nil"/>
              <w:left w:val="nil"/>
              <w:bottom w:val="nil"/>
              <w:right w:val="nil"/>
            </w:tcBorders>
            <w:shd w:val="clear" w:color="auto" w:fill="auto"/>
            <w:noWrap/>
            <w:vAlign w:val="bottom"/>
            <w:hideMark/>
          </w:tcPr>
          <w:p w14:paraId="2593B94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4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4C" w14:textId="77777777">
        <w:trPr>
          <w:trHeight w:val="300"/>
        </w:trPr>
        <w:tc>
          <w:tcPr>
            <w:tcW w:w="4374" w:type="dxa"/>
            <w:tcBorders>
              <w:top w:val="nil"/>
              <w:left w:val="nil"/>
              <w:bottom w:val="nil"/>
              <w:right w:val="nil"/>
            </w:tcBorders>
            <w:shd w:val="clear" w:color="auto" w:fill="auto"/>
            <w:noWrap/>
            <w:vAlign w:val="bottom"/>
            <w:hideMark/>
          </w:tcPr>
          <w:p w14:paraId="2593B94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ΒΕΣΥΡΟΠΟΥΛΟΣ ΑΠΟΣΤΟΛΟΣ</w:t>
            </w:r>
          </w:p>
        </w:tc>
        <w:tc>
          <w:tcPr>
            <w:tcW w:w="1404" w:type="dxa"/>
            <w:tcBorders>
              <w:top w:val="nil"/>
              <w:left w:val="nil"/>
              <w:bottom w:val="nil"/>
              <w:right w:val="nil"/>
            </w:tcBorders>
            <w:shd w:val="clear" w:color="auto" w:fill="auto"/>
            <w:noWrap/>
            <w:vAlign w:val="bottom"/>
            <w:hideMark/>
          </w:tcPr>
          <w:p w14:paraId="2593B94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94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50" w14:textId="77777777">
        <w:trPr>
          <w:trHeight w:val="300"/>
        </w:trPr>
        <w:tc>
          <w:tcPr>
            <w:tcW w:w="4374" w:type="dxa"/>
            <w:tcBorders>
              <w:top w:val="nil"/>
              <w:left w:val="nil"/>
              <w:bottom w:val="nil"/>
              <w:right w:val="nil"/>
            </w:tcBorders>
            <w:shd w:val="clear" w:color="auto" w:fill="auto"/>
            <w:noWrap/>
            <w:vAlign w:val="bottom"/>
            <w:hideMark/>
          </w:tcPr>
          <w:p w14:paraId="2593B94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ΒΕΤΤΑΣ ΔΗΜΗΤΡΙΟΣ</w:t>
            </w:r>
          </w:p>
        </w:tc>
        <w:tc>
          <w:tcPr>
            <w:tcW w:w="1404" w:type="dxa"/>
            <w:tcBorders>
              <w:top w:val="nil"/>
              <w:left w:val="nil"/>
              <w:bottom w:val="nil"/>
              <w:right w:val="nil"/>
            </w:tcBorders>
            <w:shd w:val="clear" w:color="auto" w:fill="auto"/>
            <w:noWrap/>
            <w:vAlign w:val="bottom"/>
            <w:hideMark/>
          </w:tcPr>
          <w:p w14:paraId="2593B94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4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54" w14:textId="77777777">
        <w:trPr>
          <w:trHeight w:val="300"/>
        </w:trPr>
        <w:tc>
          <w:tcPr>
            <w:tcW w:w="4374" w:type="dxa"/>
            <w:tcBorders>
              <w:top w:val="nil"/>
              <w:left w:val="nil"/>
              <w:bottom w:val="nil"/>
              <w:right w:val="nil"/>
            </w:tcBorders>
            <w:shd w:val="clear" w:color="auto" w:fill="auto"/>
            <w:noWrap/>
            <w:vAlign w:val="bottom"/>
            <w:hideMark/>
          </w:tcPr>
          <w:p w14:paraId="2593B95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ΒΙΤΣΑΣ ΔΗΜΗΤΡΙΟΣ</w:t>
            </w:r>
          </w:p>
        </w:tc>
        <w:tc>
          <w:tcPr>
            <w:tcW w:w="1404" w:type="dxa"/>
            <w:tcBorders>
              <w:top w:val="nil"/>
              <w:left w:val="nil"/>
              <w:bottom w:val="nil"/>
              <w:right w:val="nil"/>
            </w:tcBorders>
            <w:shd w:val="clear" w:color="auto" w:fill="auto"/>
            <w:noWrap/>
            <w:vAlign w:val="bottom"/>
            <w:hideMark/>
          </w:tcPr>
          <w:p w14:paraId="2593B95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5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58" w14:textId="77777777">
        <w:trPr>
          <w:trHeight w:val="300"/>
        </w:trPr>
        <w:tc>
          <w:tcPr>
            <w:tcW w:w="4374" w:type="dxa"/>
            <w:tcBorders>
              <w:top w:val="nil"/>
              <w:left w:val="nil"/>
              <w:bottom w:val="nil"/>
              <w:right w:val="nil"/>
            </w:tcBorders>
            <w:shd w:val="clear" w:color="auto" w:fill="auto"/>
            <w:noWrap/>
            <w:vAlign w:val="bottom"/>
            <w:hideMark/>
          </w:tcPr>
          <w:p w14:paraId="2593B95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ΒΛΑΣΗΣ ΚΩΝΣΤΑΝΤΙΝΟΣ</w:t>
            </w:r>
          </w:p>
        </w:tc>
        <w:tc>
          <w:tcPr>
            <w:tcW w:w="1404" w:type="dxa"/>
            <w:tcBorders>
              <w:top w:val="nil"/>
              <w:left w:val="nil"/>
              <w:bottom w:val="nil"/>
              <w:right w:val="nil"/>
            </w:tcBorders>
            <w:shd w:val="clear" w:color="auto" w:fill="auto"/>
            <w:noWrap/>
            <w:vAlign w:val="bottom"/>
            <w:hideMark/>
          </w:tcPr>
          <w:p w14:paraId="2593B95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95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5C" w14:textId="77777777">
        <w:trPr>
          <w:trHeight w:val="300"/>
        </w:trPr>
        <w:tc>
          <w:tcPr>
            <w:tcW w:w="4374" w:type="dxa"/>
            <w:tcBorders>
              <w:top w:val="nil"/>
              <w:left w:val="nil"/>
              <w:bottom w:val="nil"/>
              <w:right w:val="nil"/>
            </w:tcBorders>
            <w:shd w:val="clear" w:color="auto" w:fill="auto"/>
            <w:noWrap/>
            <w:vAlign w:val="bottom"/>
            <w:hideMark/>
          </w:tcPr>
          <w:p w14:paraId="2593B95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ΒΛΑΧΟΣ ΓΕΩΡΓΙΟΣ</w:t>
            </w:r>
          </w:p>
        </w:tc>
        <w:tc>
          <w:tcPr>
            <w:tcW w:w="1404" w:type="dxa"/>
            <w:tcBorders>
              <w:top w:val="nil"/>
              <w:left w:val="nil"/>
              <w:bottom w:val="nil"/>
              <w:right w:val="nil"/>
            </w:tcBorders>
            <w:shd w:val="clear" w:color="auto" w:fill="auto"/>
            <w:noWrap/>
            <w:vAlign w:val="bottom"/>
            <w:hideMark/>
          </w:tcPr>
          <w:p w14:paraId="2593B95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95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60" w14:textId="77777777">
        <w:trPr>
          <w:trHeight w:val="300"/>
        </w:trPr>
        <w:tc>
          <w:tcPr>
            <w:tcW w:w="4374" w:type="dxa"/>
            <w:tcBorders>
              <w:top w:val="nil"/>
              <w:left w:val="nil"/>
              <w:bottom w:val="nil"/>
              <w:right w:val="nil"/>
            </w:tcBorders>
            <w:shd w:val="clear" w:color="auto" w:fill="auto"/>
            <w:noWrap/>
            <w:vAlign w:val="bottom"/>
            <w:hideMark/>
          </w:tcPr>
          <w:p w14:paraId="2593B95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ΒΟΡΙΔΗΣ ΜΑΥΡΟΥΔΗΣ(ΜΑΚΗΣ)</w:t>
            </w:r>
          </w:p>
        </w:tc>
        <w:tc>
          <w:tcPr>
            <w:tcW w:w="1404" w:type="dxa"/>
            <w:tcBorders>
              <w:top w:val="nil"/>
              <w:left w:val="nil"/>
              <w:bottom w:val="nil"/>
              <w:right w:val="nil"/>
            </w:tcBorders>
            <w:shd w:val="clear" w:color="auto" w:fill="auto"/>
            <w:noWrap/>
            <w:vAlign w:val="bottom"/>
            <w:hideMark/>
          </w:tcPr>
          <w:p w14:paraId="2593B95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95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64" w14:textId="77777777">
        <w:trPr>
          <w:trHeight w:val="300"/>
        </w:trPr>
        <w:tc>
          <w:tcPr>
            <w:tcW w:w="4374" w:type="dxa"/>
            <w:tcBorders>
              <w:top w:val="nil"/>
              <w:left w:val="nil"/>
              <w:bottom w:val="nil"/>
              <w:right w:val="nil"/>
            </w:tcBorders>
            <w:shd w:val="clear" w:color="auto" w:fill="auto"/>
            <w:noWrap/>
            <w:vAlign w:val="bottom"/>
            <w:hideMark/>
          </w:tcPr>
          <w:p w14:paraId="2593B96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lastRenderedPageBreak/>
              <w:t>ΒΟΥΤΣΗΣ ΝΙΚΟΛΑΟΣ</w:t>
            </w:r>
          </w:p>
        </w:tc>
        <w:tc>
          <w:tcPr>
            <w:tcW w:w="1404" w:type="dxa"/>
            <w:tcBorders>
              <w:top w:val="nil"/>
              <w:left w:val="nil"/>
              <w:bottom w:val="nil"/>
              <w:right w:val="nil"/>
            </w:tcBorders>
            <w:shd w:val="clear" w:color="auto" w:fill="auto"/>
            <w:noWrap/>
            <w:vAlign w:val="bottom"/>
            <w:hideMark/>
          </w:tcPr>
          <w:p w14:paraId="2593B96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6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68" w14:textId="77777777">
        <w:trPr>
          <w:trHeight w:val="300"/>
        </w:trPr>
        <w:tc>
          <w:tcPr>
            <w:tcW w:w="4374" w:type="dxa"/>
            <w:tcBorders>
              <w:top w:val="nil"/>
              <w:left w:val="nil"/>
              <w:bottom w:val="nil"/>
              <w:right w:val="nil"/>
            </w:tcBorders>
            <w:shd w:val="clear" w:color="auto" w:fill="auto"/>
            <w:noWrap/>
            <w:vAlign w:val="bottom"/>
            <w:hideMark/>
          </w:tcPr>
          <w:p w14:paraId="2593B96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ΒΡΑΝΤΖΑ ΠΑΝΑΓΙΩΤΑ</w:t>
            </w:r>
          </w:p>
        </w:tc>
        <w:tc>
          <w:tcPr>
            <w:tcW w:w="1404" w:type="dxa"/>
            <w:tcBorders>
              <w:top w:val="nil"/>
              <w:left w:val="nil"/>
              <w:bottom w:val="nil"/>
              <w:right w:val="nil"/>
            </w:tcBorders>
            <w:shd w:val="clear" w:color="auto" w:fill="auto"/>
            <w:noWrap/>
            <w:vAlign w:val="bottom"/>
            <w:hideMark/>
          </w:tcPr>
          <w:p w14:paraId="2593B96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6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6C" w14:textId="77777777">
        <w:trPr>
          <w:trHeight w:val="300"/>
        </w:trPr>
        <w:tc>
          <w:tcPr>
            <w:tcW w:w="4374" w:type="dxa"/>
            <w:tcBorders>
              <w:top w:val="nil"/>
              <w:left w:val="nil"/>
              <w:bottom w:val="nil"/>
              <w:right w:val="nil"/>
            </w:tcBorders>
            <w:shd w:val="clear" w:color="auto" w:fill="auto"/>
            <w:noWrap/>
            <w:vAlign w:val="bottom"/>
            <w:hideMark/>
          </w:tcPr>
          <w:p w14:paraId="2593B96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ΓΕΝΝΙΑ ΓΕΩΡΓΙΑ</w:t>
            </w:r>
          </w:p>
        </w:tc>
        <w:tc>
          <w:tcPr>
            <w:tcW w:w="1404" w:type="dxa"/>
            <w:tcBorders>
              <w:top w:val="nil"/>
              <w:left w:val="nil"/>
              <w:bottom w:val="nil"/>
              <w:right w:val="nil"/>
            </w:tcBorders>
            <w:shd w:val="clear" w:color="auto" w:fill="auto"/>
            <w:noWrap/>
            <w:vAlign w:val="bottom"/>
            <w:hideMark/>
          </w:tcPr>
          <w:p w14:paraId="2593B96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6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70" w14:textId="77777777">
        <w:trPr>
          <w:trHeight w:val="300"/>
        </w:trPr>
        <w:tc>
          <w:tcPr>
            <w:tcW w:w="4374" w:type="dxa"/>
            <w:tcBorders>
              <w:top w:val="nil"/>
              <w:left w:val="nil"/>
              <w:bottom w:val="nil"/>
              <w:right w:val="nil"/>
            </w:tcBorders>
            <w:shd w:val="clear" w:color="auto" w:fill="auto"/>
            <w:noWrap/>
            <w:vAlign w:val="bottom"/>
            <w:hideMark/>
          </w:tcPr>
          <w:p w14:paraId="2593B96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ΓΕΡΟΒΑΣΙΛΗ ΟΛΓΑ</w:t>
            </w:r>
          </w:p>
        </w:tc>
        <w:tc>
          <w:tcPr>
            <w:tcW w:w="1404" w:type="dxa"/>
            <w:tcBorders>
              <w:top w:val="nil"/>
              <w:left w:val="nil"/>
              <w:bottom w:val="nil"/>
              <w:right w:val="nil"/>
            </w:tcBorders>
            <w:shd w:val="clear" w:color="auto" w:fill="auto"/>
            <w:noWrap/>
            <w:vAlign w:val="bottom"/>
            <w:hideMark/>
          </w:tcPr>
          <w:p w14:paraId="2593B96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6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74" w14:textId="77777777">
        <w:trPr>
          <w:trHeight w:val="300"/>
        </w:trPr>
        <w:tc>
          <w:tcPr>
            <w:tcW w:w="4374" w:type="dxa"/>
            <w:tcBorders>
              <w:top w:val="nil"/>
              <w:left w:val="nil"/>
              <w:bottom w:val="nil"/>
              <w:right w:val="nil"/>
            </w:tcBorders>
            <w:shd w:val="clear" w:color="auto" w:fill="auto"/>
            <w:noWrap/>
            <w:vAlign w:val="bottom"/>
            <w:hideMark/>
          </w:tcPr>
          <w:p w14:paraId="2593B97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ΓΕΩΡΓΑΝΤΑΣ ΓΕΩΡΓΙΟΣ</w:t>
            </w:r>
          </w:p>
        </w:tc>
        <w:tc>
          <w:tcPr>
            <w:tcW w:w="1404" w:type="dxa"/>
            <w:tcBorders>
              <w:top w:val="nil"/>
              <w:left w:val="nil"/>
              <w:bottom w:val="nil"/>
              <w:right w:val="nil"/>
            </w:tcBorders>
            <w:shd w:val="clear" w:color="auto" w:fill="auto"/>
            <w:noWrap/>
            <w:vAlign w:val="bottom"/>
            <w:hideMark/>
          </w:tcPr>
          <w:p w14:paraId="2593B97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97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78" w14:textId="77777777">
        <w:trPr>
          <w:trHeight w:val="300"/>
        </w:trPr>
        <w:tc>
          <w:tcPr>
            <w:tcW w:w="4374" w:type="dxa"/>
            <w:tcBorders>
              <w:top w:val="nil"/>
              <w:left w:val="nil"/>
              <w:bottom w:val="nil"/>
              <w:right w:val="nil"/>
            </w:tcBorders>
            <w:shd w:val="clear" w:color="auto" w:fill="auto"/>
            <w:noWrap/>
            <w:vAlign w:val="bottom"/>
            <w:hideMark/>
          </w:tcPr>
          <w:p w14:paraId="2593B97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ΓΕΩΡΓΙΑΔΗΣ ΣΠΥΡΙΔΩΝ-ΑΔΩΝΙΣ</w:t>
            </w:r>
          </w:p>
        </w:tc>
        <w:tc>
          <w:tcPr>
            <w:tcW w:w="1404" w:type="dxa"/>
            <w:tcBorders>
              <w:top w:val="nil"/>
              <w:left w:val="nil"/>
              <w:bottom w:val="nil"/>
              <w:right w:val="nil"/>
            </w:tcBorders>
            <w:shd w:val="clear" w:color="auto" w:fill="auto"/>
            <w:noWrap/>
            <w:vAlign w:val="bottom"/>
            <w:hideMark/>
          </w:tcPr>
          <w:p w14:paraId="2593B97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97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7C" w14:textId="77777777">
        <w:trPr>
          <w:trHeight w:val="300"/>
        </w:trPr>
        <w:tc>
          <w:tcPr>
            <w:tcW w:w="4374" w:type="dxa"/>
            <w:tcBorders>
              <w:top w:val="nil"/>
              <w:left w:val="nil"/>
              <w:bottom w:val="nil"/>
              <w:right w:val="nil"/>
            </w:tcBorders>
            <w:shd w:val="clear" w:color="auto" w:fill="auto"/>
            <w:noWrap/>
            <w:vAlign w:val="bottom"/>
            <w:hideMark/>
          </w:tcPr>
          <w:p w14:paraId="2593B97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ΓΕΩΡΓΟΠΟΥΛΟΥ-ΣΑΛΤΑΡΗ ΕΥΣΤΑΘΙΑ(ΕΦΗ)</w:t>
            </w:r>
          </w:p>
        </w:tc>
        <w:tc>
          <w:tcPr>
            <w:tcW w:w="1404" w:type="dxa"/>
            <w:tcBorders>
              <w:top w:val="nil"/>
              <w:left w:val="nil"/>
              <w:bottom w:val="nil"/>
              <w:right w:val="nil"/>
            </w:tcBorders>
            <w:shd w:val="clear" w:color="auto" w:fill="auto"/>
            <w:noWrap/>
            <w:vAlign w:val="bottom"/>
            <w:hideMark/>
          </w:tcPr>
          <w:p w14:paraId="2593B97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7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80" w14:textId="77777777">
        <w:trPr>
          <w:trHeight w:val="300"/>
        </w:trPr>
        <w:tc>
          <w:tcPr>
            <w:tcW w:w="4374" w:type="dxa"/>
            <w:tcBorders>
              <w:top w:val="nil"/>
              <w:left w:val="nil"/>
              <w:bottom w:val="nil"/>
              <w:right w:val="nil"/>
            </w:tcBorders>
            <w:shd w:val="clear" w:color="auto" w:fill="auto"/>
            <w:noWrap/>
            <w:vAlign w:val="bottom"/>
            <w:hideMark/>
          </w:tcPr>
          <w:p w14:paraId="2593B97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ΓΙΑΚΟΥΜΑΤΟΣ ΓΕΡΑΣΙΜΟΣ</w:t>
            </w:r>
          </w:p>
        </w:tc>
        <w:tc>
          <w:tcPr>
            <w:tcW w:w="1404" w:type="dxa"/>
            <w:tcBorders>
              <w:top w:val="nil"/>
              <w:left w:val="nil"/>
              <w:bottom w:val="nil"/>
              <w:right w:val="nil"/>
            </w:tcBorders>
            <w:shd w:val="clear" w:color="auto" w:fill="auto"/>
            <w:noWrap/>
            <w:vAlign w:val="bottom"/>
            <w:hideMark/>
          </w:tcPr>
          <w:p w14:paraId="2593B97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97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84" w14:textId="77777777">
        <w:trPr>
          <w:trHeight w:val="300"/>
        </w:trPr>
        <w:tc>
          <w:tcPr>
            <w:tcW w:w="4374" w:type="dxa"/>
            <w:tcBorders>
              <w:top w:val="nil"/>
              <w:left w:val="nil"/>
              <w:bottom w:val="nil"/>
              <w:right w:val="nil"/>
            </w:tcBorders>
            <w:shd w:val="clear" w:color="auto" w:fill="auto"/>
            <w:noWrap/>
            <w:vAlign w:val="bottom"/>
            <w:hideMark/>
          </w:tcPr>
          <w:p w14:paraId="2593B98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ΓΙΟΓΙΑΚΑΣ ΒΑΣΙΛΕΙΟΣ</w:t>
            </w:r>
          </w:p>
        </w:tc>
        <w:tc>
          <w:tcPr>
            <w:tcW w:w="1404" w:type="dxa"/>
            <w:tcBorders>
              <w:top w:val="nil"/>
              <w:left w:val="nil"/>
              <w:bottom w:val="nil"/>
              <w:right w:val="nil"/>
            </w:tcBorders>
            <w:shd w:val="clear" w:color="auto" w:fill="auto"/>
            <w:noWrap/>
            <w:vAlign w:val="bottom"/>
            <w:hideMark/>
          </w:tcPr>
          <w:p w14:paraId="2593B98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98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88" w14:textId="77777777">
        <w:trPr>
          <w:trHeight w:val="300"/>
        </w:trPr>
        <w:tc>
          <w:tcPr>
            <w:tcW w:w="4374" w:type="dxa"/>
            <w:tcBorders>
              <w:top w:val="nil"/>
              <w:left w:val="nil"/>
              <w:bottom w:val="nil"/>
              <w:right w:val="nil"/>
            </w:tcBorders>
            <w:shd w:val="clear" w:color="auto" w:fill="auto"/>
            <w:noWrap/>
            <w:vAlign w:val="bottom"/>
            <w:hideMark/>
          </w:tcPr>
          <w:p w14:paraId="2593B98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ΓΚΑΡΑ ΑΝΑΣΤΑΣΙΑ</w:t>
            </w:r>
          </w:p>
        </w:tc>
        <w:tc>
          <w:tcPr>
            <w:tcW w:w="1404" w:type="dxa"/>
            <w:tcBorders>
              <w:top w:val="nil"/>
              <w:left w:val="nil"/>
              <w:bottom w:val="nil"/>
              <w:right w:val="nil"/>
            </w:tcBorders>
            <w:shd w:val="clear" w:color="auto" w:fill="auto"/>
            <w:noWrap/>
            <w:vAlign w:val="bottom"/>
            <w:hideMark/>
          </w:tcPr>
          <w:p w14:paraId="2593B98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8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8C" w14:textId="77777777">
        <w:trPr>
          <w:trHeight w:val="300"/>
        </w:trPr>
        <w:tc>
          <w:tcPr>
            <w:tcW w:w="4374" w:type="dxa"/>
            <w:tcBorders>
              <w:top w:val="nil"/>
              <w:left w:val="nil"/>
              <w:bottom w:val="nil"/>
              <w:right w:val="nil"/>
            </w:tcBorders>
            <w:shd w:val="clear" w:color="auto" w:fill="auto"/>
            <w:noWrap/>
            <w:vAlign w:val="bottom"/>
            <w:hideMark/>
          </w:tcPr>
          <w:p w14:paraId="2593B98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ΓΚΙΟΛΑΣ </w:t>
            </w:r>
            <w:r w:rsidRPr="00147A55">
              <w:rPr>
                <w:rFonts w:ascii="Calibri" w:eastAsia="Times New Roman" w:hAnsi="Calibri" w:cs="Times New Roman"/>
                <w:color w:val="000000"/>
                <w:sz w:val="22"/>
                <w:szCs w:val="22"/>
              </w:rPr>
              <w:t>ΙΩΑΝΝΗΣ</w:t>
            </w:r>
          </w:p>
        </w:tc>
        <w:tc>
          <w:tcPr>
            <w:tcW w:w="1404" w:type="dxa"/>
            <w:tcBorders>
              <w:top w:val="nil"/>
              <w:left w:val="nil"/>
              <w:bottom w:val="nil"/>
              <w:right w:val="nil"/>
            </w:tcBorders>
            <w:shd w:val="clear" w:color="auto" w:fill="auto"/>
            <w:noWrap/>
            <w:vAlign w:val="bottom"/>
            <w:hideMark/>
          </w:tcPr>
          <w:p w14:paraId="2593B98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8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90" w14:textId="77777777">
        <w:trPr>
          <w:trHeight w:val="300"/>
        </w:trPr>
        <w:tc>
          <w:tcPr>
            <w:tcW w:w="4374" w:type="dxa"/>
            <w:tcBorders>
              <w:top w:val="nil"/>
              <w:left w:val="nil"/>
              <w:bottom w:val="nil"/>
              <w:right w:val="nil"/>
            </w:tcBorders>
            <w:shd w:val="clear" w:color="auto" w:fill="auto"/>
            <w:noWrap/>
            <w:vAlign w:val="bottom"/>
            <w:hideMark/>
          </w:tcPr>
          <w:p w14:paraId="2593B98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ΔΑΒΑΚΗΣ ΑΘΑΝΑΣΙΟΣ</w:t>
            </w:r>
          </w:p>
        </w:tc>
        <w:tc>
          <w:tcPr>
            <w:tcW w:w="1404" w:type="dxa"/>
            <w:tcBorders>
              <w:top w:val="nil"/>
              <w:left w:val="nil"/>
              <w:bottom w:val="nil"/>
              <w:right w:val="nil"/>
            </w:tcBorders>
            <w:shd w:val="clear" w:color="auto" w:fill="auto"/>
            <w:noWrap/>
            <w:vAlign w:val="bottom"/>
            <w:hideMark/>
          </w:tcPr>
          <w:p w14:paraId="2593B98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98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w:t>
            </w:r>
          </w:p>
        </w:tc>
      </w:tr>
      <w:tr w:rsidR="009F6E2D" w14:paraId="2593B994" w14:textId="77777777">
        <w:trPr>
          <w:trHeight w:val="300"/>
        </w:trPr>
        <w:tc>
          <w:tcPr>
            <w:tcW w:w="4374" w:type="dxa"/>
            <w:tcBorders>
              <w:top w:val="nil"/>
              <w:left w:val="nil"/>
              <w:bottom w:val="nil"/>
              <w:right w:val="nil"/>
            </w:tcBorders>
            <w:shd w:val="clear" w:color="auto" w:fill="auto"/>
            <w:noWrap/>
            <w:vAlign w:val="bottom"/>
            <w:hideMark/>
          </w:tcPr>
          <w:p w14:paraId="2593B99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ΔΑΝΕΛΛΗΣ ΣΠΥΡΙΔΩΝ</w:t>
            </w:r>
          </w:p>
        </w:tc>
        <w:tc>
          <w:tcPr>
            <w:tcW w:w="1404" w:type="dxa"/>
            <w:tcBorders>
              <w:top w:val="nil"/>
              <w:left w:val="nil"/>
              <w:bottom w:val="nil"/>
              <w:right w:val="nil"/>
            </w:tcBorders>
            <w:shd w:val="clear" w:color="auto" w:fill="auto"/>
            <w:noWrap/>
            <w:vAlign w:val="bottom"/>
            <w:hideMark/>
          </w:tcPr>
          <w:p w14:paraId="2593B99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ΠΟΤΑΜΙ</w:t>
            </w:r>
          </w:p>
        </w:tc>
        <w:tc>
          <w:tcPr>
            <w:tcW w:w="662" w:type="dxa"/>
            <w:tcBorders>
              <w:top w:val="nil"/>
              <w:left w:val="nil"/>
              <w:bottom w:val="nil"/>
              <w:right w:val="nil"/>
            </w:tcBorders>
            <w:shd w:val="clear" w:color="auto" w:fill="auto"/>
            <w:noWrap/>
            <w:vAlign w:val="bottom"/>
            <w:hideMark/>
          </w:tcPr>
          <w:p w14:paraId="2593B99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98" w14:textId="77777777">
        <w:trPr>
          <w:trHeight w:val="300"/>
        </w:trPr>
        <w:tc>
          <w:tcPr>
            <w:tcW w:w="4374" w:type="dxa"/>
            <w:tcBorders>
              <w:top w:val="nil"/>
              <w:left w:val="nil"/>
              <w:bottom w:val="nil"/>
              <w:right w:val="nil"/>
            </w:tcBorders>
            <w:shd w:val="clear" w:color="auto" w:fill="auto"/>
            <w:noWrap/>
            <w:vAlign w:val="bottom"/>
            <w:hideMark/>
          </w:tcPr>
          <w:p w14:paraId="2593B99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ΔΕΔΕΣ ΙΩΑΝΝΗΣ</w:t>
            </w:r>
          </w:p>
        </w:tc>
        <w:tc>
          <w:tcPr>
            <w:tcW w:w="1404" w:type="dxa"/>
            <w:tcBorders>
              <w:top w:val="nil"/>
              <w:left w:val="nil"/>
              <w:bottom w:val="nil"/>
              <w:right w:val="nil"/>
            </w:tcBorders>
            <w:shd w:val="clear" w:color="auto" w:fill="auto"/>
            <w:noWrap/>
            <w:vAlign w:val="bottom"/>
            <w:hideMark/>
          </w:tcPr>
          <w:p w14:paraId="2593B99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9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9C" w14:textId="77777777">
        <w:trPr>
          <w:trHeight w:val="300"/>
        </w:trPr>
        <w:tc>
          <w:tcPr>
            <w:tcW w:w="4374" w:type="dxa"/>
            <w:tcBorders>
              <w:top w:val="nil"/>
              <w:left w:val="nil"/>
              <w:bottom w:val="nil"/>
              <w:right w:val="nil"/>
            </w:tcBorders>
            <w:shd w:val="clear" w:color="auto" w:fill="auto"/>
            <w:noWrap/>
            <w:vAlign w:val="bottom"/>
            <w:hideMark/>
          </w:tcPr>
          <w:p w14:paraId="2593B99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ΔΕΝΔΙΑΣ ΝΙΚΟΛΑΟΣ-ΓΕΩΡΓΙΟΣ</w:t>
            </w:r>
          </w:p>
        </w:tc>
        <w:tc>
          <w:tcPr>
            <w:tcW w:w="1404" w:type="dxa"/>
            <w:tcBorders>
              <w:top w:val="nil"/>
              <w:left w:val="nil"/>
              <w:bottom w:val="nil"/>
              <w:right w:val="nil"/>
            </w:tcBorders>
            <w:shd w:val="clear" w:color="auto" w:fill="auto"/>
            <w:noWrap/>
            <w:vAlign w:val="bottom"/>
            <w:hideMark/>
          </w:tcPr>
          <w:p w14:paraId="2593B99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99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A0" w14:textId="77777777">
        <w:trPr>
          <w:trHeight w:val="300"/>
        </w:trPr>
        <w:tc>
          <w:tcPr>
            <w:tcW w:w="4374" w:type="dxa"/>
            <w:tcBorders>
              <w:top w:val="nil"/>
              <w:left w:val="nil"/>
              <w:bottom w:val="nil"/>
              <w:right w:val="nil"/>
            </w:tcBorders>
            <w:shd w:val="clear" w:color="auto" w:fill="auto"/>
            <w:noWrap/>
            <w:vAlign w:val="bottom"/>
            <w:hideMark/>
          </w:tcPr>
          <w:p w14:paraId="2593B99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ΔΗΜΑΡΑΣ ΓΕΩΡΓΙΟΣ</w:t>
            </w:r>
          </w:p>
        </w:tc>
        <w:tc>
          <w:tcPr>
            <w:tcW w:w="1404" w:type="dxa"/>
            <w:tcBorders>
              <w:top w:val="nil"/>
              <w:left w:val="nil"/>
              <w:bottom w:val="nil"/>
              <w:right w:val="nil"/>
            </w:tcBorders>
            <w:shd w:val="clear" w:color="auto" w:fill="auto"/>
            <w:noWrap/>
            <w:vAlign w:val="bottom"/>
            <w:hideMark/>
          </w:tcPr>
          <w:p w14:paraId="2593B99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9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A4" w14:textId="77777777">
        <w:trPr>
          <w:trHeight w:val="300"/>
        </w:trPr>
        <w:tc>
          <w:tcPr>
            <w:tcW w:w="4374" w:type="dxa"/>
            <w:tcBorders>
              <w:top w:val="nil"/>
              <w:left w:val="nil"/>
              <w:bottom w:val="nil"/>
              <w:right w:val="nil"/>
            </w:tcBorders>
            <w:shd w:val="clear" w:color="auto" w:fill="auto"/>
            <w:noWrap/>
            <w:vAlign w:val="bottom"/>
            <w:hideMark/>
          </w:tcPr>
          <w:p w14:paraId="2593B9A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ΔΗΜΗΤΡΙΑΔΗΣ ΔΗΜΗΤΡΙΟΣ</w:t>
            </w:r>
          </w:p>
        </w:tc>
        <w:tc>
          <w:tcPr>
            <w:tcW w:w="1404" w:type="dxa"/>
            <w:tcBorders>
              <w:top w:val="nil"/>
              <w:left w:val="nil"/>
              <w:bottom w:val="nil"/>
              <w:right w:val="nil"/>
            </w:tcBorders>
            <w:shd w:val="clear" w:color="auto" w:fill="auto"/>
            <w:noWrap/>
            <w:vAlign w:val="bottom"/>
            <w:hideMark/>
          </w:tcPr>
          <w:p w14:paraId="2593B9A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A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A8" w14:textId="77777777">
        <w:trPr>
          <w:trHeight w:val="300"/>
        </w:trPr>
        <w:tc>
          <w:tcPr>
            <w:tcW w:w="4374" w:type="dxa"/>
            <w:tcBorders>
              <w:top w:val="nil"/>
              <w:left w:val="nil"/>
              <w:bottom w:val="nil"/>
              <w:right w:val="nil"/>
            </w:tcBorders>
            <w:shd w:val="clear" w:color="auto" w:fill="auto"/>
            <w:noWrap/>
            <w:vAlign w:val="bottom"/>
            <w:hideMark/>
          </w:tcPr>
          <w:p w14:paraId="2593B9A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ΔΗΜΟΣΧΑΚΗΣ ΑΝΑΣΤΑΣΙΟΣ(ΤΑΣΟΣ)</w:t>
            </w:r>
          </w:p>
        </w:tc>
        <w:tc>
          <w:tcPr>
            <w:tcW w:w="1404" w:type="dxa"/>
            <w:tcBorders>
              <w:top w:val="nil"/>
              <w:left w:val="nil"/>
              <w:bottom w:val="nil"/>
              <w:right w:val="nil"/>
            </w:tcBorders>
            <w:shd w:val="clear" w:color="auto" w:fill="auto"/>
            <w:noWrap/>
            <w:vAlign w:val="bottom"/>
            <w:hideMark/>
          </w:tcPr>
          <w:p w14:paraId="2593B9A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9A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AC" w14:textId="77777777">
        <w:trPr>
          <w:trHeight w:val="300"/>
        </w:trPr>
        <w:tc>
          <w:tcPr>
            <w:tcW w:w="4374" w:type="dxa"/>
            <w:tcBorders>
              <w:top w:val="nil"/>
              <w:left w:val="nil"/>
              <w:bottom w:val="nil"/>
              <w:right w:val="nil"/>
            </w:tcBorders>
            <w:shd w:val="clear" w:color="auto" w:fill="auto"/>
            <w:noWrap/>
            <w:vAlign w:val="bottom"/>
            <w:hideMark/>
          </w:tcPr>
          <w:p w14:paraId="2593B9A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ΔΟΥΖΙΝΑΣ </w:t>
            </w:r>
            <w:r w:rsidRPr="00147A55">
              <w:rPr>
                <w:rFonts w:ascii="Calibri" w:eastAsia="Times New Roman" w:hAnsi="Calibri" w:cs="Times New Roman"/>
                <w:color w:val="000000"/>
                <w:sz w:val="22"/>
                <w:szCs w:val="22"/>
              </w:rPr>
              <w:t>ΚΩΝΣΤΑΝΤΙΝΟΣ</w:t>
            </w:r>
          </w:p>
        </w:tc>
        <w:tc>
          <w:tcPr>
            <w:tcW w:w="1404" w:type="dxa"/>
            <w:tcBorders>
              <w:top w:val="nil"/>
              <w:left w:val="nil"/>
              <w:bottom w:val="nil"/>
              <w:right w:val="nil"/>
            </w:tcBorders>
            <w:shd w:val="clear" w:color="auto" w:fill="auto"/>
            <w:noWrap/>
            <w:vAlign w:val="bottom"/>
            <w:hideMark/>
          </w:tcPr>
          <w:p w14:paraId="2593B9A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A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B0" w14:textId="77777777">
        <w:trPr>
          <w:trHeight w:val="300"/>
        </w:trPr>
        <w:tc>
          <w:tcPr>
            <w:tcW w:w="4374" w:type="dxa"/>
            <w:tcBorders>
              <w:top w:val="nil"/>
              <w:left w:val="nil"/>
              <w:bottom w:val="nil"/>
              <w:right w:val="nil"/>
            </w:tcBorders>
            <w:shd w:val="clear" w:color="auto" w:fill="auto"/>
            <w:noWrap/>
            <w:vAlign w:val="bottom"/>
            <w:hideMark/>
          </w:tcPr>
          <w:p w14:paraId="2593B9A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ΔΡΙΤΣΑΣ ΘΕΟΔΩΡΟΣ</w:t>
            </w:r>
          </w:p>
        </w:tc>
        <w:tc>
          <w:tcPr>
            <w:tcW w:w="1404" w:type="dxa"/>
            <w:tcBorders>
              <w:top w:val="nil"/>
              <w:left w:val="nil"/>
              <w:bottom w:val="nil"/>
              <w:right w:val="nil"/>
            </w:tcBorders>
            <w:shd w:val="clear" w:color="auto" w:fill="auto"/>
            <w:noWrap/>
            <w:vAlign w:val="bottom"/>
            <w:hideMark/>
          </w:tcPr>
          <w:p w14:paraId="2593B9A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A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B4" w14:textId="77777777">
        <w:trPr>
          <w:trHeight w:val="300"/>
        </w:trPr>
        <w:tc>
          <w:tcPr>
            <w:tcW w:w="4374" w:type="dxa"/>
            <w:tcBorders>
              <w:top w:val="nil"/>
              <w:left w:val="nil"/>
              <w:bottom w:val="nil"/>
              <w:right w:val="nil"/>
            </w:tcBorders>
            <w:shd w:val="clear" w:color="auto" w:fill="auto"/>
            <w:noWrap/>
            <w:vAlign w:val="bottom"/>
            <w:hideMark/>
          </w:tcPr>
          <w:p w14:paraId="2593B9B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ΔΡΙΤΣΕΛΗ ΠΑΝΑΓΙΩΤΑ</w:t>
            </w:r>
          </w:p>
        </w:tc>
        <w:tc>
          <w:tcPr>
            <w:tcW w:w="1404" w:type="dxa"/>
            <w:tcBorders>
              <w:top w:val="nil"/>
              <w:left w:val="nil"/>
              <w:bottom w:val="nil"/>
              <w:right w:val="nil"/>
            </w:tcBorders>
            <w:shd w:val="clear" w:color="auto" w:fill="auto"/>
            <w:noWrap/>
            <w:vAlign w:val="bottom"/>
            <w:hideMark/>
          </w:tcPr>
          <w:p w14:paraId="2593B9B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B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B8" w14:textId="77777777">
        <w:trPr>
          <w:trHeight w:val="300"/>
        </w:trPr>
        <w:tc>
          <w:tcPr>
            <w:tcW w:w="4374" w:type="dxa"/>
            <w:tcBorders>
              <w:top w:val="nil"/>
              <w:left w:val="nil"/>
              <w:bottom w:val="nil"/>
              <w:right w:val="nil"/>
            </w:tcBorders>
            <w:shd w:val="clear" w:color="auto" w:fill="auto"/>
            <w:noWrap/>
            <w:vAlign w:val="bottom"/>
            <w:hideMark/>
          </w:tcPr>
          <w:p w14:paraId="2593B9B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ΕΜΜΑΝΟΥΗΛΙΔΗΣ ΔΗΜΗΤΡΙΟΣ</w:t>
            </w:r>
          </w:p>
        </w:tc>
        <w:tc>
          <w:tcPr>
            <w:tcW w:w="1404" w:type="dxa"/>
            <w:tcBorders>
              <w:top w:val="nil"/>
              <w:left w:val="nil"/>
              <w:bottom w:val="nil"/>
              <w:right w:val="nil"/>
            </w:tcBorders>
            <w:shd w:val="clear" w:color="auto" w:fill="auto"/>
            <w:noWrap/>
            <w:vAlign w:val="bottom"/>
            <w:hideMark/>
          </w:tcPr>
          <w:p w14:paraId="2593B9B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B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BC" w14:textId="77777777">
        <w:trPr>
          <w:trHeight w:val="300"/>
        </w:trPr>
        <w:tc>
          <w:tcPr>
            <w:tcW w:w="4374" w:type="dxa"/>
            <w:tcBorders>
              <w:top w:val="nil"/>
              <w:left w:val="nil"/>
              <w:bottom w:val="nil"/>
              <w:right w:val="nil"/>
            </w:tcBorders>
            <w:shd w:val="clear" w:color="auto" w:fill="auto"/>
            <w:noWrap/>
            <w:vAlign w:val="bottom"/>
            <w:hideMark/>
          </w:tcPr>
          <w:p w14:paraId="2593B9B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ΖΕΪΜΠΕΚ ΧΟΥΣΕΪΝ</w:t>
            </w:r>
          </w:p>
        </w:tc>
        <w:tc>
          <w:tcPr>
            <w:tcW w:w="1404" w:type="dxa"/>
            <w:tcBorders>
              <w:top w:val="nil"/>
              <w:left w:val="nil"/>
              <w:bottom w:val="nil"/>
              <w:right w:val="nil"/>
            </w:tcBorders>
            <w:shd w:val="clear" w:color="auto" w:fill="auto"/>
            <w:noWrap/>
            <w:vAlign w:val="bottom"/>
            <w:hideMark/>
          </w:tcPr>
          <w:p w14:paraId="2593B9B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B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C0" w14:textId="77777777">
        <w:trPr>
          <w:trHeight w:val="300"/>
        </w:trPr>
        <w:tc>
          <w:tcPr>
            <w:tcW w:w="4374" w:type="dxa"/>
            <w:tcBorders>
              <w:top w:val="nil"/>
              <w:left w:val="nil"/>
              <w:bottom w:val="nil"/>
              <w:right w:val="nil"/>
            </w:tcBorders>
            <w:shd w:val="clear" w:color="auto" w:fill="auto"/>
            <w:noWrap/>
            <w:vAlign w:val="bottom"/>
            <w:hideMark/>
          </w:tcPr>
          <w:p w14:paraId="2593B9B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ΗΓΟΥΜΕΝΙΔΗΣ ΝΙΚΟΛΑΟΣ</w:t>
            </w:r>
          </w:p>
        </w:tc>
        <w:tc>
          <w:tcPr>
            <w:tcW w:w="1404" w:type="dxa"/>
            <w:tcBorders>
              <w:top w:val="nil"/>
              <w:left w:val="nil"/>
              <w:bottom w:val="nil"/>
              <w:right w:val="nil"/>
            </w:tcBorders>
            <w:shd w:val="clear" w:color="auto" w:fill="auto"/>
            <w:noWrap/>
            <w:vAlign w:val="bottom"/>
            <w:hideMark/>
          </w:tcPr>
          <w:p w14:paraId="2593B9B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B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C4" w14:textId="77777777">
        <w:trPr>
          <w:trHeight w:val="300"/>
        </w:trPr>
        <w:tc>
          <w:tcPr>
            <w:tcW w:w="4374" w:type="dxa"/>
            <w:tcBorders>
              <w:top w:val="nil"/>
              <w:left w:val="nil"/>
              <w:bottom w:val="nil"/>
              <w:right w:val="nil"/>
            </w:tcBorders>
            <w:shd w:val="clear" w:color="auto" w:fill="auto"/>
            <w:noWrap/>
            <w:vAlign w:val="bottom"/>
            <w:hideMark/>
          </w:tcPr>
          <w:p w14:paraId="2593B9C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ΘΕΛΕΡΙΤΗ ΜΑΡΙΑ</w:t>
            </w:r>
          </w:p>
        </w:tc>
        <w:tc>
          <w:tcPr>
            <w:tcW w:w="1404" w:type="dxa"/>
            <w:tcBorders>
              <w:top w:val="nil"/>
              <w:left w:val="nil"/>
              <w:bottom w:val="nil"/>
              <w:right w:val="nil"/>
            </w:tcBorders>
            <w:shd w:val="clear" w:color="auto" w:fill="auto"/>
            <w:noWrap/>
            <w:vAlign w:val="bottom"/>
            <w:hideMark/>
          </w:tcPr>
          <w:p w14:paraId="2593B9C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C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C8" w14:textId="77777777">
        <w:trPr>
          <w:trHeight w:val="300"/>
        </w:trPr>
        <w:tc>
          <w:tcPr>
            <w:tcW w:w="4374" w:type="dxa"/>
            <w:tcBorders>
              <w:top w:val="nil"/>
              <w:left w:val="nil"/>
              <w:bottom w:val="nil"/>
              <w:right w:val="nil"/>
            </w:tcBorders>
            <w:shd w:val="clear" w:color="auto" w:fill="auto"/>
            <w:noWrap/>
            <w:vAlign w:val="bottom"/>
            <w:hideMark/>
          </w:tcPr>
          <w:p w14:paraId="2593B9C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ΘΕΟΠΕΦΤΑΤΟΥ ΑΦΡΟΔΙΤΗ</w:t>
            </w:r>
          </w:p>
        </w:tc>
        <w:tc>
          <w:tcPr>
            <w:tcW w:w="1404" w:type="dxa"/>
            <w:tcBorders>
              <w:top w:val="nil"/>
              <w:left w:val="nil"/>
              <w:bottom w:val="nil"/>
              <w:right w:val="nil"/>
            </w:tcBorders>
            <w:shd w:val="clear" w:color="auto" w:fill="auto"/>
            <w:noWrap/>
            <w:vAlign w:val="bottom"/>
            <w:hideMark/>
          </w:tcPr>
          <w:p w14:paraId="2593B9C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C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CC" w14:textId="77777777">
        <w:trPr>
          <w:trHeight w:val="300"/>
        </w:trPr>
        <w:tc>
          <w:tcPr>
            <w:tcW w:w="4374" w:type="dxa"/>
            <w:tcBorders>
              <w:top w:val="nil"/>
              <w:left w:val="nil"/>
              <w:bottom w:val="nil"/>
              <w:right w:val="nil"/>
            </w:tcBorders>
            <w:shd w:val="clear" w:color="auto" w:fill="auto"/>
            <w:noWrap/>
            <w:vAlign w:val="bottom"/>
            <w:hideMark/>
          </w:tcPr>
          <w:p w14:paraId="2593B9C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ΘΕΟΦΥΛΑΚΤΟΣ </w:t>
            </w:r>
            <w:r w:rsidRPr="00147A55">
              <w:rPr>
                <w:rFonts w:ascii="Calibri" w:eastAsia="Times New Roman" w:hAnsi="Calibri" w:cs="Times New Roman"/>
                <w:color w:val="000000"/>
                <w:sz w:val="22"/>
                <w:szCs w:val="22"/>
              </w:rPr>
              <w:t>ΙΩΑΝΝΗΣ</w:t>
            </w:r>
          </w:p>
        </w:tc>
        <w:tc>
          <w:tcPr>
            <w:tcW w:w="1404" w:type="dxa"/>
            <w:tcBorders>
              <w:top w:val="nil"/>
              <w:left w:val="nil"/>
              <w:bottom w:val="nil"/>
              <w:right w:val="nil"/>
            </w:tcBorders>
            <w:shd w:val="clear" w:color="auto" w:fill="auto"/>
            <w:noWrap/>
            <w:vAlign w:val="bottom"/>
            <w:hideMark/>
          </w:tcPr>
          <w:p w14:paraId="2593B9C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C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D0" w14:textId="77777777">
        <w:trPr>
          <w:trHeight w:val="300"/>
        </w:trPr>
        <w:tc>
          <w:tcPr>
            <w:tcW w:w="4374" w:type="dxa"/>
            <w:tcBorders>
              <w:top w:val="nil"/>
              <w:left w:val="nil"/>
              <w:bottom w:val="nil"/>
              <w:right w:val="nil"/>
            </w:tcBorders>
            <w:shd w:val="clear" w:color="auto" w:fill="auto"/>
            <w:noWrap/>
            <w:vAlign w:val="bottom"/>
            <w:hideMark/>
          </w:tcPr>
          <w:p w14:paraId="2593B9C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ΘΕΟΧΑΡΟΠΟΥΛΟΣ ΑΘΑΝΑΣΙΟΣ</w:t>
            </w:r>
          </w:p>
        </w:tc>
        <w:tc>
          <w:tcPr>
            <w:tcW w:w="1404" w:type="dxa"/>
            <w:tcBorders>
              <w:top w:val="nil"/>
              <w:left w:val="nil"/>
              <w:bottom w:val="nil"/>
              <w:right w:val="nil"/>
            </w:tcBorders>
            <w:shd w:val="clear" w:color="auto" w:fill="auto"/>
            <w:noWrap/>
            <w:vAlign w:val="bottom"/>
            <w:hideMark/>
          </w:tcPr>
          <w:p w14:paraId="2593B9C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9C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D4" w14:textId="77777777">
        <w:trPr>
          <w:trHeight w:val="300"/>
        </w:trPr>
        <w:tc>
          <w:tcPr>
            <w:tcW w:w="4374" w:type="dxa"/>
            <w:tcBorders>
              <w:top w:val="nil"/>
              <w:left w:val="nil"/>
              <w:bottom w:val="nil"/>
              <w:right w:val="nil"/>
            </w:tcBorders>
            <w:shd w:val="clear" w:color="auto" w:fill="auto"/>
            <w:noWrap/>
            <w:vAlign w:val="bottom"/>
            <w:hideMark/>
          </w:tcPr>
          <w:p w14:paraId="2593B9D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ΘΕΩΝΑΣ ΙΩΑΝΝΗΣ</w:t>
            </w:r>
          </w:p>
        </w:tc>
        <w:tc>
          <w:tcPr>
            <w:tcW w:w="1404" w:type="dxa"/>
            <w:tcBorders>
              <w:top w:val="nil"/>
              <w:left w:val="nil"/>
              <w:bottom w:val="nil"/>
              <w:right w:val="nil"/>
            </w:tcBorders>
            <w:shd w:val="clear" w:color="auto" w:fill="auto"/>
            <w:noWrap/>
            <w:vAlign w:val="bottom"/>
            <w:hideMark/>
          </w:tcPr>
          <w:p w14:paraId="2593B9D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D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D8" w14:textId="77777777">
        <w:trPr>
          <w:trHeight w:val="300"/>
        </w:trPr>
        <w:tc>
          <w:tcPr>
            <w:tcW w:w="4374" w:type="dxa"/>
            <w:tcBorders>
              <w:top w:val="nil"/>
              <w:left w:val="nil"/>
              <w:bottom w:val="nil"/>
              <w:right w:val="nil"/>
            </w:tcBorders>
            <w:shd w:val="clear" w:color="auto" w:fill="auto"/>
            <w:noWrap/>
            <w:vAlign w:val="bottom"/>
            <w:hideMark/>
          </w:tcPr>
          <w:p w14:paraId="2593B9D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ΘΗΒΑΙΟΣ ΝΙΚΟΛΑΟΣ</w:t>
            </w:r>
          </w:p>
        </w:tc>
        <w:tc>
          <w:tcPr>
            <w:tcW w:w="1404" w:type="dxa"/>
            <w:tcBorders>
              <w:top w:val="nil"/>
              <w:left w:val="nil"/>
              <w:bottom w:val="nil"/>
              <w:right w:val="nil"/>
            </w:tcBorders>
            <w:shd w:val="clear" w:color="auto" w:fill="auto"/>
            <w:noWrap/>
            <w:vAlign w:val="bottom"/>
            <w:hideMark/>
          </w:tcPr>
          <w:p w14:paraId="2593B9D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D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DC" w14:textId="77777777">
        <w:trPr>
          <w:trHeight w:val="300"/>
        </w:trPr>
        <w:tc>
          <w:tcPr>
            <w:tcW w:w="4374" w:type="dxa"/>
            <w:tcBorders>
              <w:top w:val="nil"/>
              <w:left w:val="nil"/>
              <w:bottom w:val="nil"/>
              <w:right w:val="nil"/>
            </w:tcBorders>
            <w:shd w:val="clear" w:color="auto" w:fill="auto"/>
            <w:noWrap/>
            <w:vAlign w:val="bottom"/>
            <w:hideMark/>
          </w:tcPr>
          <w:p w14:paraId="2593B9D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ΘΡΑΨΑΝΙΩΤΗΣ ΕΜΜΑΝΟΥΗΛ</w:t>
            </w:r>
          </w:p>
        </w:tc>
        <w:tc>
          <w:tcPr>
            <w:tcW w:w="1404" w:type="dxa"/>
            <w:tcBorders>
              <w:top w:val="nil"/>
              <w:left w:val="nil"/>
              <w:bottom w:val="nil"/>
              <w:right w:val="nil"/>
            </w:tcBorders>
            <w:shd w:val="clear" w:color="auto" w:fill="auto"/>
            <w:noWrap/>
            <w:vAlign w:val="bottom"/>
            <w:hideMark/>
          </w:tcPr>
          <w:p w14:paraId="2593B9D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D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E0" w14:textId="77777777">
        <w:trPr>
          <w:trHeight w:val="300"/>
        </w:trPr>
        <w:tc>
          <w:tcPr>
            <w:tcW w:w="4374" w:type="dxa"/>
            <w:tcBorders>
              <w:top w:val="nil"/>
              <w:left w:val="nil"/>
              <w:bottom w:val="nil"/>
              <w:right w:val="nil"/>
            </w:tcBorders>
            <w:shd w:val="clear" w:color="auto" w:fill="auto"/>
            <w:noWrap/>
            <w:vAlign w:val="bottom"/>
            <w:hideMark/>
          </w:tcPr>
          <w:p w14:paraId="2593B9D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ΙΓΓΛΕΖΗ ΑΙΚΑΤΕΡΙΝΗ</w:t>
            </w:r>
          </w:p>
        </w:tc>
        <w:tc>
          <w:tcPr>
            <w:tcW w:w="1404" w:type="dxa"/>
            <w:tcBorders>
              <w:top w:val="nil"/>
              <w:left w:val="nil"/>
              <w:bottom w:val="nil"/>
              <w:right w:val="nil"/>
            </w:tcBorders>
            <w:shd w:val="clear" w:color="auto" w:fill="auto"/>
            <w:noWrap/>
            <w:vAlign w:val="bottom"/>
            <w:hideMark/>
          </w:tcPr>
          <w:p w14:paraId="2593B9D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D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E4" w14:textId="77777777">
        <w:trPr>
          <w:trHeight w:val="300"/>
        </w:trPr>
        <w:tc>
          <w:tcPr>
            <w:tcW w:w="4374" w:type="dxa"/>
            <w:tcBorders>
              <w:top w:val="nil"/>
              <w:left w:val="nil"/>
              <w:bottom w:val="nil"/>
              <w:right w:val="nil"/>
            </w:tcBorders>
            <w:shd w:val="clear" w:color="auto" w:fill="auto"/>
            <w:noWrap/>
            <w:vAlign w:val="bottom"/>
            <w:hideMark/>
          </w:tcPr>
          <w:p w14:paraId="2593B9E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ΚΑΒΑΔΕΛΛΑΣ ΔΗΜΗΤΡΙΟΣ</w:t>
            </w:r>
          </w:p>
        </w:tc>
        <w:tc>
          <w:tcPr>
            <w:tcW w:w="1404" w:type="dxa"/>
            <w:tcBorders>
              <w:top w:val="nil"/>
              <w:left w:val="nil"/>
              <w:bottom w:val="nil"/>
              <w:right w:val="nil"/>
            </w:tcBorders>
            <w:shd w:val="clear" w:color="auto" w:fill="auto"/>
            <w:noWrap/>
            <w:vAlign w:val="bottom"/>
            <w:hideMark/>
          </w:tcPr>
          <w:p w14:paraId="2593B9E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ΕΝ. ΚΕΝΤΡΩΩΝ</w:t>
            </w:r>
          </w:p>
        </w:tc>
        <w:tc>
          <w:tcPr>
            <w:tcW w:w="662" w:type="dxa"/>
            <w:tcBorders>
              <w:top w:val="nil"/>
              <w:left w:val="nil"/>
              <w:bottom w:val="nil"/>
              <w:right w:val="nil"/>
            </w:tcBorders>
            <w:shd w:val="clear" w:color="auto" w:fill="auto"/>
            <w:noWrap/>
            <w:vAlign w:val="bottom"/>
            <w:hideMark/>
          </w:tcPr>
          <w:p w14:paraId="2593B9E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E8" w14:textId="77777777">
        <w:trPr>
          <w:trHeight w:val="300"/>
        </w:trPr>
        <w:tc>
          <w:tcPr>
            <w:tcW w:w="4374" w:type="dxa"/>
            <w:tcBorders>
              <w:top w:val="nil"/>
              <w:left w:val="nil"/>
              <w:bottom w:val="nil"/>
              <w:right w:val="nil"/>
            </w:tcBorders>
            <w:shd w:val="clear" w:color="auto" w:fill="auto"/>
            <w:noWrap/>
            <w:vAlign w:val="bottom"/>
            <w:hideMark/>
          </w:tcPr>
          <w:p w14:paraId="2593B9E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ΚΑΒΒΑΔΙΑ ΙΩΑΝΝΕΤΑ(ΑΝΝΕΤΑ)</w:t>
            </w:r>
          </w:p>
        </w:tc>
        <w:tc>
          <w:tcPr>
            <w:tcW w:w="1404" w:type="dxa"/>
            <w:tcBorders>
              <w:top w:val="nil"/>
              <w:left w:val="nil"/>
              <w:bottom w:val="nil"/>
              <w:right w:val="nil"/>
            </w:tcBorders>
            <w:shd w:val="clear" w:color="auto" w:fill="auto"/>
            <w:noWrap/>
            <w:vAlign w:val="bottom"/>
            <w:hideMark/>
          </w:tcPr>
          <w:p w14:paraId="2593B9E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E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EC" w14:textId="77777777">
        <w:trPr>
          <w:trHeight w:val="300"/>
        </w:trPr>
        <w:tc>
          <w:tcPr>
            <w:tcW w:w="4374" w:type="dxa"/>
            <w:tcBorders>
              <w:top w:val="nil"/>
              <w:left w:val="nil"/>
              <w:bottom w:val="nil"/>
              <w:right w:val="nil"/>
            </w:tcBorders>
            <w:shd w:val="clear" w:color="auto" w:fill="auto"/>
            <w:noWrap/>
            <w:vAlign w:val="bottom"/>
            <w:hideMark/>
          </w:tcPr>
          <w:p w14:paraId="2593B9E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ΚΑΪΣΑΣ ΓΕΩΡΓΙΟΣ</w:t>
            </w:r>
          </w:p>
        </w:tc>
        <w:tc>
          <w:tcPr>
            <w:tcW w:w="1404" w:type="dxa"/>
            <w:tcBorders>
              <w:top w:val="nil"/>
              <w:left w:val="nil"/>
              <w:bottom w:val="nil"/>
              <w:right w:val="nil"/>
            </w:tcBorders>
            <w:shd w:val="clear" w:color="auto" w:fill="auto"/>
            <w:noWrap/>
            <w:vAlign w:val="bottom"/>
            <w:hideMark/>
          </w:tcPr>
          <w:p w14:paraId="2593B9E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E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F0" w14:textId="77777777">
        <w:trPr>
          <w:trHeight w:val="300"/>
        </w:trPr>
        <w:tc>
          <w:tcPr>
            <w:tcW w:w="4374" w:type="dxa"/>
            <w:tcBorders>
              <w:top w:val="nil"/>
              <w:left w:val="nil"/>
              <w:bottom w:val="nil"/>
              <w:right w:val="nil"/>
            </w:tcBorders>
            <w:shd w:val="clear" w:color="auto" w:fill="auto"/>
            <w:noWrap/>
            <w:vAlign w:val="bottom"/>
            <w:hideMark/>
          </w:tcPr>
          <w:p w14:paraId="2593B9E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ΚΑΜΑΤΕΡΟΣ ΗΛΙΑΣ</w:t>
            </w:r>
          </w:p>
        </w:tc>
        <w:tc>
          <w:tcPr>
            <w:tcW w:w="1404" w:type="dxa"/>
            <w:tcBorders>
              <w:top w:val="nil"/>
              <w:left w:val="nil"/>
              <w:bottom w:val="nil"/>
              <w:right w:val="nil"/>
            </w:tcBorders>
            <w:shd w:val="clear" w:color="auto" w:fill="auto"/>
            <w:noWrap/>
            <w:vAlign w:val="bottom"/>
            <w:hideMark/>
          </w:tcPr>
          <w:p w14:paraId="2593B9E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E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F4" w14:textId="77777777">
        <w:trPr>
          <w:trHeight w:val="300"/>
        </w:trPr>
        <w:tc>
          <w:tcPr>
            <w:tcW w:w="4374" w:type="dxa"/>
            <w:tcBorders>
              <w:top w:val="nil"/>
              <w:left w:val="nil"/>
              <w:bottom w:val="nil"/>
              <w:right w:val="nil"/>
            </w:tcBorders>
            <w:shd w:val="clear" w:color="auto" w:fill="auto"/>
            <w:noWrap/>
            <w:vAlign w:val="bottom"/>
            <w:hideMark/>
          </w:tcPr>
          <w:p w14:paraId="2593B9F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ΚΑΜΜΕΝΟΣ ΔΗΜΗΤΡΙΟΣ</w:t>
            </w:r>
          </w:p>
        </w:tc>
        <w:tc>
          <w:tcPr>
            <w:tcW w:w="1404" w:type="dxa"/>
            <w:tcBorders>
              <w:top w:val="nil"/>
              <w:left w:val="nil"/>
              <w:bottom w:val="nil"/>
              <w:right w:val="nil"/>
            </w:tcBorders>
            <w:shd w:val="clear" w:color="auto" w:fill="auto"/>
            <w:noWrap/>
            <w:vAlign w:val="bottom"/>
            <w:hideMark/>
          </w:tcPr>
          <w:p w14:paraId="2593B9F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ΑΝΕΞ.</w:t>
            </w:r>
          </w:p>
        </w:tc>
        <w:tc>
          <w:tcPr>
            <w:tcW w:w="662" w:type="dxa"/>
            <w:tcBorders>
              <w:top w:val="nil"/>
              <w:left w:val="nil"/>
              <w:bottom w:val="nil"/>
              <w:right w:val="nil"/>
            </w:tcBorders>
            <w:shd w:val="clear" w:color="auto" w:fill="auto"/>
            <w:noWrap/>
            <w:vAlign w:val="bottom"/>
            <w:hideMark/>
          </w:tcPr>
          <w:p w14:paraId="2593B9F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F8" w14:textId="77777777">
        <w:trPr>
          <w:trHeight w:val="300"/>
        </w:trPr>
        <w:tc>
          <w:tcPr>
            <w:tcW w:w="4374" w:type="dxa"/>
            <w:tcBorders>
              <w:top w:val="nil"/>
              <w:left w:val="nil"/>
              <w:bottom w:val="nil"/>
              <w:right w:val="nil"/>
            </w:tcBorders>
            <w:shd w:val="clear" w:color="auto" w:fill="auto"/>
            <w:noWrap/>
            <w:vAlign w:val="bottom"/>
            <w:hideMark/>
          </w:tcPr>
          <w:p w14:paraId="2593B9F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ΚΑΡΑΓΙΑΝΝΗΣ ΙΩΑΝΝΗΣ</w:t>
            </w:r>
          </w:p>
        </w:tc>
        <w:tc>
          <w:tcPr>
            <w:tcW w:w="1404" w:type="dxa"/>
            <w:tcBorders>
              <w:top w:val="nil"/>
              <w:left w:val="nil"/>
              <w:bottom w:val="nil"/>
              <w:right w:val="nil"/>
            </w:tcBorders>
            <w:shd w:val="clear" w:color="auto" w:fill="auto"/>
            <w:noWrap/>
            <w:vAlign w:val="bottom"/>
            <w:hideMark/>
          </w:tcPr>
          <w:p w14:paraId="2593B9F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F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9FC" w14:textId="77777777">
        <w:trPr>
          <w:trHeight w:val="300"/>
        </w:trPr>
        <w:tc>
          <w:tcPr>
            <w:tcW w:w="4374" w:type="dxa"/>
            <w:tcBorders>
              <w:top w:val="nil"/>
              <w:left w:val="nil"/>
              <w:bottom w:val="nil"/>
              <w:right w:val="nil"/>
            </w:tcBorders>
            <w:shd w:val="clear" w:color="auto" w:fill="auto"/>
            <w:noWrap/>
            <w:vAlign w:val="bottom"/>
            <w:hideMark/>
          </w:tcPr>
          <w:p w14:paraId="2593B9F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ΚΑΡΑΓΙΑΝΝΙΔΗΣ ΧΡΗΣΤΟΣ</w:t>
            </w:r>
          </w:p>
        </w:tc>
        <w:tc>
          <w:tcPr>
            <w:tcW w:w="1404" w:type="dxa"/>
            <w:tcBorders>
              <w:top w:val="nil"/>
              <w:left w:val="nil"/>
              <w:bottom w:val="nil"/>
              <w:right w:val="nil"/>
            </w:tcBorders>
            <w:shd w:val="clear" w:color="auto" w:fill="auto"/>
            <w:noWrap/>
            <w:vAlign w:val="bottom"/>
            <w:hideMark/>
          </w:tcPr>
          <w:p w14:paraId="2593B9F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F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00" w14:textId="77777777">
        <w:trPr>
          <w:trHeight w:val="300"/>
        </w:trPr>
        <w:tc>
          <w:tcPr>
            <w:tcW w:w="4374" w:type="dxa"/>
            <w:tcBorders>
              <w:top w:val="nil"/>
              <w:left w:val="nil"/>
              <w:bottom w:val="nil"/>
              <w:right w:val="nil"/>
            </w:tcBorders>
            <w:shd w:val="clear" w:color="auto" w:fill="auto"/>
            <w:noWrap/>
            <w:vAlign w:val="bottom"/>
            <w:hideMark/>
          </w:tcPr>
          <w:p w14:paraId="2593B9F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ΚΑΡΑ-ΓΙΟΥΣΟΥΦ ΑΪΧΑΝ</w:t>
            </w:r>
          </w:p>
        </w:tc>
        <w:tc>
          <w:tcPr>
            <w:tcW w:w="1404" w:type="dxa"/>
            <w:tcBorders>
              <w:top w:val="nil"/>
              <w:left w:val="nil"/>
              <w:bottom w:val="nil"/>
              <w:right w:val="nil"/>
            </w:tcBorders>
            <w:shd w:val="clear" w:color="auto" w:fill="auto"/>
            <w:noWrap/>
            <w:vAlign w:val="bottom"/>
            <w:hideMark/>
          </w:tcPr>
          <w:p w14:paraId="2593B9F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9F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04" w14:textId="77777777">
        <w:trPr>
          <w:trHeight w:val="300"/>
        </w:trPr>
        <w:tc>
          <w:tcPr>
            <w:tcW w:w="4374" w:type="dxa"/>
            <w:tcBorders>
              <w:top w:val="nil"/>
              <w:left w:val="nil"/>
              <w:bottom w:val="nil"/>
              <w:right w:val="nil"/>
            </w:tcBorders>
            <w:shd w:val="clear" w:color="auto" w:fill="auto"/>
            <w:noWrap/>
            <w:vAlign w:val="bottom"/>
            <w:hideMark/>
          </w:tcPr>
          <w:p w14:paraId="2593BA0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ΚΑΡΑΚΩΣΤΑ ΕΥΑΓΓΕΛΙΑ(ΕΥΗ)</w:t>
            </w:r>
          </w:p>
        </w:tc>
        <w:tc>
          <w:tcPr>
            <w:tcW w:w="1404" w:type="dxa"/>
            <w:tcBorders>
              <w:top w:val="nil"/>
              <w:left w:val="nil"/>
              <w:bottom w:val="nil"/>
              <w:right w:val="nil"/>
            </w:tcBorders>
            <w:shd w:val="clear" w:color="auto" w:fill="auto"/>
            <w:noWrap/>
            <w:vAlign w:val="bottom"/>
            <w:hideMark/>
          </w:tcPr>
          <w:p w14:paraId="2593BA0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0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08" w14:textId="77777777">
        <w:trPr>
          <w:trHeight w:val="300"/>
        </w:trPr>
        <w:tc>
          <w:tcPr>
            <w:tcW w:w="4374" w:type="dxa"/>
            <w:tcBorders>
              <w:top w:val="nil"/>
              <w:left w:val="nil"/>
              <w:bottom w:val="nil"/>
              <w:right w:val="nil"/>
            </w:tcBorders>
            <w:shd w:val="clear" w:color="auto" w:fill="auto"/>
            <w:noWrap/>
            <w:vAlign w:val="bottom"/>
            <w:hideMark/>
          </w:tcPr>
          <w:p w14:paraId="2593BA0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lastRenderedPageBreak/>
              <w:t>ΚΑΡΑΜΑΝΛΗ ΑΝΝΑ</w:t>
            </w:r>
          </w:p>
        </w:tc>
        <w:tc>
          <w:tcPr>
            <w:tcW w:w="1404" w:type="dxa"/>
            <w:tcBorders>
              <w:top w:val="nil"/>
              <w:left w:val="nil"/>
              <w:bottom w:val="nil"/>
              <w:right w:val="nil"/>
            </w:tcBorders>
            <w:shd w:val="clear" w:color="auto" w:fill="auto"/>
            <w:noWrap/>
            <w:vAlign w:val="bottom"/>
            <w:hideMark/>
          </w:tcPr>
          <w:p w14:paraId="2593BA0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A0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0C" w14:textId="77777777">
        <w:trPr>
          <w:trHeight w:val="300"/>
        </w:trPr>
        <w:tc>
          <w:tcPr>
            <w:tcW w:w="4374" w:type="dxa"/>
            <w:tcBorders>
              <w:top w:val="nil"/>
              <w:left w:val="nil"/>
              <w:bottom w:val="nil"/>
              <w:right w:val="nil"/>
            </w:tcBorders>
            <w:shd w:val="clear" w:color="auto" w:fill="auto"/>
            <w:noWrap/>
            <w:vAlign w:val="bottom"/>
            <w:hideMark/>
          </w:tcPr>
          <w:p w14:paraId="2593BA0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ΚΑΡΑΝΑΣΤΑΣΗΣ ΑΠΟΣΤΟΛΟΣ</w:t>
            </w:r>
          </w:p>
        </w:tc>
        <w:tc>
          <w:tcPr>
            <w:tcW w:w="1404" w:type="dxa"/>
            <w:tcBorders>
              <w:top w:val="nil"/>
              <w:left w:val="nil"/>
              <w:bottom w:val="nil"/>
              <w:right w:val="nil"/>
            </w:tcBorders>
            <w:shd w:val="clear" w:color="auto" w:fill="auto"/>
            <w:noWrap/>
            <w:vAlign w:val="bottom"/>
            <w:hideMark/>
          </w:tcPr>
          <w:p w14:paraId="2593BA0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0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10" w14:textId="77777777">
        <w:trPr>
          <w:trHeight w:val="300"/>
        </w:trPr>
        <w:tc>
          <w:tcPr>
            <w:tcW w:w="4374" w:type="dxa"/>
            <w:tcBorders>
              <w:top w:val="nil"/>
              <w:left w:val="nil"/>
              <w:bottom w:val="nil"/>
              <w:right w:val="nil"/>
            </w:tcBorders>
            <w:shd w:val="clear" w:color="auto" w:fill="auto"/>
            <w:noWrap/>
            <w:vAlign w:val="bottom"/>
            <w:hideMark/>
          </w:tcPr>
          <w:p w14:paraId="2593BA0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ΚΑΡΑΣΑΡΛΙΔΟΥ ΕΥΦΡΟΣΥΝΗ(ΦΡΟΣΩ)</w:t>
            </w:r>
          </w:p>
        </w:tc>
        <w:tc>
          <w:tcPr>
            <w:tcW w:w="1404" w:type="dxa"/>
            <w:tcBorders>
              <w:top w:val="nil"/>
              <w:left w:val="nil"/>
              <w:bottom w:val="nil"/>
              <w:right w:val="nil"/>
            </w:tcBorders>
            <w:shd w:val="clear" w:color="auto" w:fill="auto"/>
            <w:noWrap/>
            <w:vAlign w:val="bottom"/>
            <w:hideMark/>
          </w:tcPr>
          <w:p w14:paraId="2593BA0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0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A14" w14:textId="77777777">
        <w:trPr>
          <w:trHeight w:val="300"/>
        </w:trPr>
        <w:tc>
          <w:tcPr>
            <w:tcW w:w="4374" w:type="dxa"/>
            <w:tcBorders>
              <w:top w:val="nil"/>
              <w:left w:val="nil"/>
              <w:bottom w:val="nil"/>
              <w:right w:val="nil"/>
            </w:tcBorders>
            <w:shd w:val="clear" w:color="auto" w:fill="auto"/>
            <w:noWrap/>
            <w:vAlign w:val="bottom"/>
            <w:hideMark/>
          </w:tcPr>
          <w:p w14:paraId="2593BA1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ΚΑΣΑΠΙΔΗΣ ΓΕΩΡΓΙΟΣ</w:t>
            </w:r>
          </w:p>
        </w:tc>
        <w:tc>
          <w:tcPr>
            <w:tcW w:w="1404" w:type="dxa"/>
            <w:tcBorders>
              <w:top w:val="nil"/>
              <w:left w:val="nil"/>
              <w:bottom w:val="nil"/>
              <w:right w:val="nil"/>
            </w:tcBorders>
            <w:shd w:val="clear" w:color="auto" w:fill="auto"/>
            <w:noWrap/>
            <w:vAlign w:val="bottom"/>
            <w:hideMark/>
          </w:tcPr>
          <w:p w14:paraId="2593BA1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A1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18" w14:textId="77777777">
        <w:trPr>
          <w:trHeight w:val="300"/>
        </w:trPr>
        <w:tc>
          <w:tcPr>
            <w:tcW w:w="4374" w:type="dxa"/>
            <w:tcBorders>
              <w:top w:val="nil"/>
              <w:left w:val="nil"/>
              <w:bottom w:val="nil"/>
              <w:right w:val="nil"/>
            </w:tcBorders>
            <w:shd w:val="clear" w:color="auto" w:fill="auto"/>
            <w:noWrap/>
            <w:vAlign w:val="bottom"/>
            <w:hideMark/>
          </w:tcPr>
          <w:p w14:paraId="2593BA1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ΚΑΣΙΜΑΤΗ ΕΙΡΗΝΗ(ΝΙΝΑ)</w:t>
            </w:r>
          </w:p>
        </w:tc>
        <w:tc>
          <w:tcPr>
            <w:tcW w:w="1404" w:type="dxa"/>
            <w:tcBorders>
              <w:top w:val="nil"/>
              <w:left w:val="nil"/>
              <w:bottom w:val="nil"/>
              <w:right w:val="nil"/>
            </w:tcBorders>
            <w:shd w:val="clear" w:color="auto" w:fill="auto"/>
            <w:noWrap/>
            <w:vAlign w:val="bottom"/>
            <w:hideMark/>
          </w:tcPr>
          <w:p w14:paraId="2593BA1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1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1C" w14:textId="77777777">
        <w:trPr>
          <w:trHeight w:val="300"/>
        </w:trPr>
        <w:tc>
          <w:tcPr>
            <w:tcW w:w="4374" w:type="dxa"/>
            <w:tcBorders>
              <w:top w:val="nil"/>
              <w:left w:val="nil"/>
              <w:bottom w:val="nil"/>
              <w:right w:val="nil"/>
            </w:tcBorders>
            <w:shd w:val="clear" w:color="auto" w:fill="auto"/>
            <w:noWrap/>
            <w:vAlign w:val="bottom"/>
            <w:hideMark/>
          </w:tcPr>
          <w:p w14:paraId="2593BA1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ΚΑΣΤΟΡΗΣ ΑΣΤΕΡΙΟΣ</w:t>
            </w:r>
          </w:p>
        </w:tc>
        <w:tc>
          <w:tcPr>
            <w:tcW w:w="1404" w:type="dxa"/>
            <w:tcBorders>
              <w:top w:val="nil"/>
              <w:left w:val="nil"/>
              <w:bottom w:val="nil"/>
              <w:right w:val="nil"/>
            </w:tcBorders>
            <w:shd w:val="clear" w:color="auto" w:fill="auto"/>
            <w:noWrap/>
            <w:vAlign w:val="bottom"/>
            <w:hideMark/>
          </w:tcPr>
          <w:p w14:paraId="2593BA1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1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20" w14:textId="77777777">
        <w:trPr>
          <w:trHeight w:val="300"/>
        </w:trPr>
        <w:tc>
          <w:tcPr>
            <w:tcW w:w="4374" w:type="dxa"/>
            <w:tcBorders>
              <w:top w:val="nil"/>
              <w:left w:val="nil"/>
              <w:bottom w:val="nil"/>
              <w:right w:val="nil"/>
            </w:tcBorders>
            <w:shd w:val="clear" w:color="auto" w:fill="auto"/>
            <w:noWrap/>
            <w:vAlign w:val="bottom"/>
            <w:hideMark/>
          </w:tcPr>
          <w:p w14:paraId="2593BA1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ΚΑΤΣΑΒΡΙΑ-ΣΙΩΡΟΠΟΥΛΟΥ ΧΡΥΣΟΥΛΑ</w:t>
            </w:r>
          </w:p>
        </w:tc>
        <w:tc>
          <w:tcPr>
            <w:tcW w:w="1404" w:type="dxa"/>
            <w:tcBorders>
              <w:top w:val="nil"/>
              <w:left w:val="nil"/>
              <w:bottom w:val="nil"/>
              <w:right w:val="nil"/>
            </w:tcBorders>
            <w:shd w:val="clear" w:color="auto" w:fill="auto"/>
            <w:noWrap/>
            <w:vAlign w:val="bottom"/>
            <w:hideMark/>
          </w:tcPr>
          <w:p w14:paraId="2593BA1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1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24" w14:textId="77777777">
        <w:trPr>
          <w:trHeight w:val="300"/>
        </w:trPr>
        <w:tc>
          <w:tcPr>
            <w:tcW w:w="4374" w:type="dxa"/>
            <w:tcBorders>
              <w:top w:val="nil"/>
              <w:left w:val="nil"/>
              <w:bottom w:val="nil"/>
              <w:right w:val="nil"/>
            </w:tcBorders>
            <w:shd w:val="clear" w:color="auto" w:fill="auto"/>
            <w:noWrap/>
            <w:vAlign w:val="bottom"/>
            <w:hideMark/>
          </w:tcPr>
          <w:p w14:paraId="2593BA2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ΚΑΤΣΑΝΙΩΤΗΣ ΑΝΔΡΕΑΣ</w:t>
            </w:r>
          </w:p>
        </w:tc>
        <w:tc>
          <w:tcPr>
            <w:tcW w:w="1404" w:type="dxa"/>
            <w:tcBorders>
              <w:top w:val="nil"/>
              <w:left w:val="nil"/>
              <w:bottom w:val="nil"/>
              <w:right w:val="nil"/>
            </w:tcBorders>
            <w:shd w:val="clear" w:color="auto" w:fill="auto"/>
            <w:noWrap/>
            <w:vAlign w:val="bottom"/>
            <w:hideMark/>
          </w:tcPr>
          <w:p w14:paraId="2593BA2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A2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28" w14:textId="77777777">
        <w:trPr>
          <w:trHeight w:val="300"/>
        </w:trPr>
        <w:tc>
          <w:tcPr>
            <w:tcW w:w="4374" w:type="dxa"/>
            <w:tcBorders>
              <w:top w:val="nil"/>
              <w:left w:val="nil"/>
              <w:bottom w:val="nil"/>
              <w:right w:val="nil"/>
            </w:tcBorders>
            <w:shd w:val="clear" w:color="auto" w:fill="auto"/>
            <w:noWrap/>
            <w:vAlign w:val="bottom"/>
            <w:hideMark/>
          </w:tcPr>
          <w:p w14:paraId="2593BA2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ΚΑΤΣΗΣ ΜΑΡΙΟΣ</w:t>
            </w:r>
          </w:p>
        </w:tc>
        <w:tc>
          <w:tcPr>
            <w:tcW w:w="1404" w:type="dxa"/>
            <w:tcBorders>
              <w:top w:val="nil"/>
              <w:left w:val="nil"/>
              <w:bottom w:val="nil"/>
              <w:right w:val="nil"/>
            </w:tcBorders>
            <w:shd w:val="clear" w:color="auto" w:fill="auto"/>
            <w:noWrap/>
            <w:vAlign w:val="bottom"/>
            <w:hideMark/>
          </w:tcPr>
          <w:p w14:paraId="2593BA2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2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2C" w14:textId="77777777">
        <w:trPr>
          <w:trHeight w:val="300"/>
        </w:trPr>
        <w:tc>
          <w:tcPr>
            <w:tcW w:w="4374" w:type="dxa"/>
            <w:tcBorders>
              <w:top w:val="nil"/>
              <w:left w:val="nil"/>
              <w:bottom w:val="nil"/>
              <w:right w:val="nil"/>
            </w:tcBorders>
            <w:shd w:val="clear" w:color="auto" w:fill="auto"/>
            <w:noWrap/>
            <w:vAlign w:val="bottom"/>
            <w:hideMark/>
          </w:tcPr>
          <w:p w14:paraId="2593BA2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ΚΑΤΣΙΚΗΣ ΚΩΝΣΤΑΝΤΙΝΟΣ</w:t>
            </w:r>
          </w:p>
        </w:tc>
        <w:tc>
          <w:tcPr>
            <w:tcW w:w="1404" w:type="dxa"/>
            <w:tcBorders>
              <w:top w:val="nil"/>
              <w:left w:val="nil"/>
              <w:bottom w:val="nil"/>
              <w:right w:val="nil"/>
            </w:tcBorders>
            <w:shd w:val="clear" w:color="auto" w:fill="auto"/>
            <w:noWrap/>
            <w:vAlign w:val="bottom"/>
            <w:hideMark/>
          </w:tcPr>
          <w:p w14:paraId="2593BA2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ΑΝ.ΕΛ</w:t>
            </w:r>
          </w:p>
        </w:tc>
        <w:tc>
          <w:tcPr>
            <w:tcW w:w="662" w:type="dxa"/>
            <w:tcBorders>
              <w:top w:val="nil"/>
              <w:left w:val="nil"/>
              <w:bottom w:val="nil"/>
              <w:right w:val="nil"/>
            </w:tcBorders>
            <w:shd w:val="clear" w:color="auto" w:fill="auto"/>
            <w:noWrap/>
            <w:vAlign w:val="bottom"/>
            <w:hideMark/>
          </w:tcPr>
          <w:p w14:paraId="2593BA2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30" w14:textId="77777777">
        <w:trPr>
          <w:trHeight w:val="300"/>
        </w:trPr>
        <w:tc>
          <w:tcPr>
            <w:tcW w:w="4374" w:type="dxa"/>
            <w:tcBorders>
              <w:top w:val="nil"/>
              <w:left w:val="nil"/>
              <w:bottom w:val="nil"/>
              <w:right w:val="nil"/>
            </w:tcBorders>
            <w:shd w:val="clear" w:color="auto" w:fill="auto"/>
            <w:noWrap/>
            <w:vAlign w:val="bottom"/>
            <w:hideMark/>
          </w:tcPr>
          <w:p w14:paraId="2593BA2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ΚΑΤΣΩΤΗΣ ΧΡΗΣΤΟΣ</w:t>
            </w:r>
          </w:p>
        </w:tc>
        <w:tc>
          <w:tcPr>
            <w:tcW w:w="1404" w:type="dxa"/>
            <w:tcBorders>
              <w:top w:val="nil"/>
              <w:left w:val="nil"/>
              <w:bottom w:val="nil"/>
              <w:right w:val="nil"/>
            </w:tcBorders>
            <w:shd w:val="clear" w:color="auto" w:fill="auto"/>
            <w:noWrap/>
            <w:vAlign w:val="bottom"/>
            <w:hideMark/>
          </w:tcPr>
          <w:p w14:paraId="2593BA2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Κ.Κ.Ε</w:t>
            </w:r>
          </w:p>
        </w:tc>
        <w:tc>
          <w:tcPr>
            <w:tcW w:w="662" w:type="dxa"/>
            <w:tcBorders>
              <w:top w:val="nil"/>
              <w:left w:val="nil"/>
              <w:bottom w:val="nil"/>
              <w:right w:val="nil"/>
            </w:tcBorders>
            <w:shd w:val="clear" w:color="auto" w:fill="auto"/>
            <w:noWrap/>
            <w:vAlign w:val="bottom"/>
            <w:hideMark/>
          </w:tcPr>
          <w:p w14:paraId="2593BA2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34" w14:textId="77777777">
        <w:trPr>
          <w:trHeight w:val="300"/>
        </w:trPr>
        <w:tc>
          <w:tcPr>
            <w:tcW w:w="4374" w:type="dxa"/>
            <w:tcBorders>
              <w:top w:val="nil"/>
              <w:left w:val="nil"/>
              <w:bottom w:val="nil"/>
              <w:right w:val="nil"/>
            </w:tcBorders>
            <w:shd w:val="clear" w:color="auto" w:fill="auto"/>
            <w:noWrap/>
            <w:vAlign w:val="bottom"/>
            <w:hideMark/>
          </w:tcPr>
          <w:p w14:paraId="2593BA3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ΚΑΦΑΝΤΑΡΗ ΧΑΡΟΥΛΑ</w:t>
            </w:r>
          </w:p>
        </w:tc>
        <w:tc>
          <w:tcPr>
            <w:tcW w:w="1404" w:type="dxa"/>
            <w:tcBorders>
              <w:top w:val="nil"/>
              <w:left w:val="nil"/>
              <w:bottom w:val="nil"/>
              <w:right w:val="nil"/>
            </w:tcBorders>
            <w:shd w:val="clear" w:color="auto" w:fill="auto"/>
            <w:noWrap/>
            <w:vAlign w:val="bottom"/>
            <w:hideMark/>
          </w:tcPr>
          <w:p w14:paraId="2593BA3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3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38" w14:textId="77777777">
        <w:trPr>
          <w:trHeight w:val="300"/>
        </w:trPr>
        <w:tc>
          <w:tcPr>
            <w:tcW w:w="4374" w:type="dxa"/>
            <w:tcBorders>
              <w:top w:val="nil"/>
              <w:left w:val="nil"/>
              <w:bottom w:val="nil"/>
              <w:right w:val="nil"/>
            </w:tcBorders>
            <w:shd w:val="clear" w:color="auto" w:fill="auto"/>
            <w:noWrap/>
            <w:vAlign w:val="bottom"/>
            <w:hideMark/>
          </w:tcPr>
          <w:p w14:paraId="2593BA3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ΚΕΓΚΕΡΟΓΛΟΥ ΒΑΣΙΛΕΙΟΣ</w:t>
            </w:r>
          </w:p>
        </w:tc>
        <w:tc>
          <w:tcPr>
            <w:tcW w:w="1404" w:type="dxa"/>
            <w:tcBorders>
              <w:top w:val="nil"/>
              <w:left w:val="nil"/>
              <w:bottom w:val="nil"/>
              <w:right w:val="nil"/>
            </w:tcBorders>
            <w:shd w:val="clear" w:color="auto" w:fill="auto"/>
            <w:noWrap/>
            <w:vAlign w:val="bottom"/>
            <w:hideMark/>
          </w:tcPr>
          <w:p w14:paraId="2593BA3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A3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3C" w14:textId="77777777">
        <w:trPr>
          <w:trHeight w:val="300"/>
        </w:trPr>
        <w:tc>
          <w:tcPr>
            <w:tcW w:w="4374" w:type="dxa"/>
            <w:tcBorders>
              <w:top w:val="nil"/>
              <w:left w:val="nil"/>
              <w:bottom w:val="nil"/>
              <w:right w:val="nil"/>
            </w:tcBorders>
            <w:shd w:val="clear" w:color="auto" w:fill="auto"/>
            <w:noWrap/>
            <w:vAlign w:val="bottom"/>
            <w:hideMark/>
          </w:tcPr>
          <w:p w14:paraId="2593BA3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ΚΕΛΛΑΣ ΧΡΗΣΤΟΣ</w:t>
            </w:r>
          </w:p>
        </w:tc>
        <w:tc>
          <w:tcPr>
            <w:tcW w:w="1404" w:type="dxa"/>
            <w:tcBorders>
              <w:top w:val="nil"/>
              <w:left w:val="nil"/>
              <w:bottom w:val="nil"/>
              <w:right w:val="nil"/>
            </w:tcBorders>
            <w:shd w:val="clear" w:color="auto" w:fill="auto"/>
            <w:noWrap/>
            <w:vAlign w:val="bottom"/>
            <w:hideMark/>
          </w:tcPr>
          <w:p w14:paraId="2593BA3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A3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40" w14:textId="77777777">
        <w:trPr>
          <w:trHeight w:val="300"/>
        </w:trPr>
        <w:tc>
          <w:tcPr>
            <w:tcW w:w="4374" w:type="dxa"/>
            <w:tcBorders>
              <w:top w:val="nil"/>
              <w:left w:val="nil"/>
              <w:bottom w:val="nil"/>
              <w:right w:val="nil"/>
            </w:tcBorders>
            <w:shd w:val="clear" w:color="auto" w:fill="auto"/>
            <w:noWrap/>
            <w:vAlign w:val="bottom"/>
            <w:hideMark/>
          </w:tcPr>
          <w:p w14:paraId="2593BA3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ΚΕΦΑΛΟΓΙΑΝΝΗΣ ΙΩΑΝΝΗΣ</w:t>
            </w:r>
          </w:p>
        </w:tc>
        <w:tc>
          <w:tcPr>
            <w:tcW w:w="1404" w:type="dxa"/>
            <w:tcBorders>
              <w:top w:val="nil"/>
              <w:left w:val="nil"/>
              <w:bottom w:val="nil"/>
              <w:right w:val="nil"/>
            </w:tcBorders>
            <w:shd w:val="clear" w:color="auto" w:fill="auto"/>
            <w:noWrap/>
            <w:vAlign w:val="bottom"/>
            <w:hideMark/>
          </w:tcPr>
          <w:p w14:paraId="2593BA3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A3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44" w14:textId="77777777">
        <w:trPr>
          <w:trHeight w:val="300"/>
        </w:trPr>
        <w:tc>
          <w:tcPr>
            <w:tcW w:w="4374" w:type="dxa"/>
            <w:tcBorders>
              <w:top w:val="nil"/>
              <w:left w:val="nil"/>
              <w:bottom w:val="nil"/>
              <w:right w:val="nil"/>
            </w:tcBorders>
            <w:shd w:val="clear" w:color="auto" w:fill="auto"/>
            <w:noWrap/>
            <w:vAlign w:val="bottom"/>
            <w:hideMark/>
          </w:tcPr>
          <w:p w14:paraId="2593BA4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ΚΟΖΟΜΠΟΛΗ-ΑΜΑΝΑΤΙΔΗ ΠΑΝΑΓΙΩΤΑ</w:t>
            </w:r>
          </w:p>
        </w:tc>
        <w:tc>
          <w:tcPr>
            <w:tcW w:w="1404" w:type="dxa"/>
            <w:tcBorders>
              <w:top w:val="nil"/>
              <w:left w:val="nil"/>
              <w:bottom w:val="nil"/>
              <w:right w:val="nil"/>
            </w:tcBorders>
            <w:shd w:val="clear" w:color="auto" w:fill="auto"/>
            <w:noWrap/>
            <w:vAlign w:val="bottom"/>
            <w:hideMark/>
          </w:tcPr>
          <w:p w14:paraId="2593BA4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4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48" w14:textId="77777777">
        <w:trPr>
          <w:trHeight w:val="300"/>
        </w:trPr>
        <w:tc>
          <w:tcPr>
            <w:tcW w:w="4374" w:type="dxa"/>
            <w:tcBorders>
              <w:top w:val="nil"/>
              <w:left w:val="nil"/>
              <w:bottom w:val="nil"/>
              <w:right w:val="nil"/>
            </w:tcBorders>
            <w:shd w:val="clear" w:color="auto" w:fill="auto"/>
            <w:noWrap/>
            <w:vAlign w:val="bottom"/>
            <w:hideMark/>
          </w:tcPr>
          <w:p w14:paraId="2593BA4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ΚΟΥΚΟΔΗΜΟΣ </w:t>
            </w:r>
            <w:r w:rsidRPr="00147A55">
              <w:rPr>
                <w:rFonts w:ascii="Calibri" w:eastAsia="Times New Roman" w:hAnsi="Calibri" w:cs="Times New Roman"/>
                <w:color w:val="000000"/>
                <w:sz w:val="22"/>
                <w:szCs w:val="22"/>
              </w:rPr>
              <w:t>ΚΩΝΣΤΑΝΤΙΝΟΣ</w:t>
            </w:r>
          </w:p>
        </w:tc>
        <w:tc>
          <w:tcPr>
            <w:tcW w:w="1404" w:type="dxa"/>
            <w:tcBorders>
              <w:top w:val="nil"/>
              <w:left w:val="nil"/>
              <w:bottom w:val="nil"/>
              <w:right w:val="nil"/>
            </w:tcBorders>
            <w:shd w:val="clear" w:color="auto" w:fill="auto"/>
            <w:noWrap/>
            <w:vAlign w:val="bottom"/>
            <w:hideMark/>
          </w:tcPr>
          <w:p w14:paraId="2593BA4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A4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4C" w14:textId="77777777">
        <w:trPr>
          <w:trHeight w:val="300"/>
        </w:trPr>
        <w:tc>
          <w:tcPr>
            <w:tcW w:w="4374" w:type="dxa"/>
            <w:tcBorders>
              <w:top w:val="nil"/>
              <w:left w:val="nil"/>
              <w:bottom w:val="nil"/>
              <w:right w:val="nil"/>
            </w:tcBorders>
            <w:shd w:val="clear" w:color="auto" w:fill="auto"/>
            <w:noWrap/>
            <w:vAlign w:val="bottom"/>
            <w:hideMark/>
          </w:tcPr>
          <w:p w14:paraId="2593BA4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ΚΟΥΜΟΥΤΣΑΚΟΣ ΓΕΩΡΓΙΟΣ</w:t>
            </w:r>
          </w:p>
        </w:tc>
        <w:tc>
          <w:tcPr>
            <w:tcW w:w="1404" w:type="dxa"/>
            <w:tcBorders>
              <w:top w:val="nil"/>
              <w:left w:val="nil"/>
              <w:bottom w:val="nil"/>
              <w:right w:val="nil"/>
            </w:tcBorders>
            <w:shd w:val="clear" w:color="auto" w:fill="auto"/>
            <w:noWrap/>
            <w:vAlign w:val="bottom"/>
            <w:hideMark/>
          </w:tcPr>
          <w:p w14:paraId="2593BA4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A4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50" w14:textId="77777777">
        <w:trPr>
          <w:trHeight w:val="300"/>
        </w:trPr>
        <w:tc>
          <w:tcPr>
            <w:tcW w:w="4374" w:type="dxa"/>
            <w:tcBorders>
              <w:top w:val="nil"/>
              <w:left w:val="nil"/>
              <w:bottom w:val="nil"/>
              <w:right w:val="nil"/>
            </w:tcBorders>
            <w:shd w:val="clear" w:color="auto" w:fill="auto"/>
            <w:noWrap/>
            <w:vAlign w:val="bottom"/>
            <w:hideMark/>
          </w:tcPr>
          <w:p w14:paraId="2593BA4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ΚΟΥΡΑΚΗΣ ΑΝΑΣΤΑΣΙΟΣ(ΤΑΣΟΣ)</w:t>
            </w:r>
          </w:p>
        </w:tc>
        <w:tc>
          <w:tcPr>
            <w:tcW w:w="1404" w:type="dxa"/>
            <w:tcBorders>
              <w:top w:val="nil"/>
              <w:left w:val="nil"/>
              <w:bottom w:val="nil"/>
              <w:right w:val="nil"/>
            </w:tcBorders>
            <w:shd w:val="clear" w:color="auto" w:fill="auto"/>
            <w:noWrap/>
            <w:vAlign w:val="bottom"/>
            <w:hideMark/>
          </w:tcPr>
          <w:p w14:paraId="2593BA4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4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54" w14:textId="77777777">
        <w:trPr>
          <w:trHeight w:val="300"/>
        </w:trPr>
        <w:tc>
          <w:tcPr>
            <w:tcW w:w="4374" w:type="dxa"/>
            <w:tcBorders>
              <w:top w:val="nil"/>
              <w:left w:val="nil"/>
              <w:bottom w:val="nil"/>
              <w:right w:val="nil"/>
            </w:tcBorders>
            <w:shd w:val="clear" w:color="auto" w:fill="auto"/>
            <w:noWrap/>
            <w:vAlign w:val="bottom"/>
            <w:hideMark/>
          </w:tcPr>
          <w:p w14:paraId="2593BA5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ΚΟΥΤΣΟΥΚΟΣ ΓΙΑΝΝΗΣ</w:t>
            </w:r>
          </w:p>
        </w:tc>
        <w:tc>
          <w:tcPr>
            <w:tcW w:w="1404" w:type="dxa"/>
            <w:tcBorders>
              <w:top w:val="nil"/>
              <w:left w:val="nil"/>
              <w:bottom w:val="nil"/>
              <w:right w:val="nil"/>
            </w:tcBorders>
            <w:shd w:val="clear" w:color="auto" w:fill="auto"/>
            <w:noWrap/>
            <w:vAlign w:val="bottom"/>
            <w:hideMark/>
          </w:tcPr>
          <w:p w14:paraId="2593BA5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A5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58" w14:textId="77777777">
        <w:trPr>
          <w:trHeight w:val="300"/>
        </w:trPr>
        <w:tc>
          <w:tcPr>
            <w:tcW w:w="4374" w:type="dxa"/>
            <w:tcBorders>
              <w:top w:val="nil"/>
              <w:left w:val="nil"/>
              <w:bottom w:val="nil"/>
              <w:right w:val="nil"/>
            </w:tcBorders>
            <w:shd w:val="clear" w:color="auto" w:fill="auto"/>
            <w:noWrap/>
            <w:vAlign w:val="bottom"/>
            <w:hideMark/>
          </w:tcPr>
          <w:p w14:paraId="2593BA5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ΚΟΥΤΣΟΥΜΠΑΣ ΑΝΔΡΕΑΣ</w:t>
            </w:r>
          </w:p>
        </w:tc>
        <w:tc>
          <w:tcPr>
            <w:tcW w:w="1404" w:type="dxa"/>
            <w:tcBorders>
              <w:top w:val="nil"/>
              <w:left w:val="nil"/>
              <w:bottom w:val="nil"/>
              <w:right w:val="nil"/>
            </w:tcBorders>
            <w:shd w:val="clear" w:color="auto" w:fill="auto"/>
            <w:noWrap/>
            <w:vAlign w:val="bottom"/>
            <w:hideMark/>
          </w:tcPr>
          <w:p w14:paraId="2593BA5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A5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5C" w14:textId="77777777">
        <w:trPr>
          <w:trHeight w:val="300"/>
        </w:trPr>
        <w:tc>
          <w:tcPr>
            <w:tcW w:w="4374" w:type="dxa"/>
            <w:tcBorders>
              <w:top w:val="nil"/>
              <w:left w:val="nil"/>
              <w:bottom w:val="nil"/>
              <w:right w:val="nil"/>
            </w:tcBorders>
            <w:shd w:val="clear" w:color="auto" w:fill="auto"/>
            <w:noWrap/>
            <w:vAlign w:val="bottom"/>
            <w:hideMark/>
          </w:tcPr>
          <w:p w14:paraId="2593BA5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ΚΡΕΜΑΣΤΙΝΟΣ ΔΗΜΗΤΡΙΟΣ</w:t>
            </w:r>
          </w:p>
        </w:tc>
        <w:tc>
          <w:tcPr>
            <w:tcW w:w="1404" w:type="dxa"/>
            <w:tcBorders>
              <w:top w:val="nil"/>
              <w:left w:val="nil"/>
              <w:bottom w:val="nil"/>
              <w:right w:val="nil"/>
            </w:tcBorders>
            <w:shd w:val="clear" w:color="auto" w:fill="auto"/>
            <w:noWrap/>
            <w:vAlign w:val="bottom"/>
            <w:hideMark/>
          </w:tcPr>
          <w:p w14:paraId="2593BA5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A5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60" w14:textId="77777777">
        <w:trPr>
          <w:trHeight w:val="300"/>
        </w:trPr>
        <w:tc>
          <w:tcPr>
            <w:tcW w:w="4374" w:type="dxa"/>
            <w:tcBorders>
              <w:top w:val="nil"/>
              <w:left w:val="nil"/>
              <w:bottom w:val="nil"/>
              <w:right w:val="nil"/>
            </w:tcBorders>
            <w:shd w:val="clear" w:color="auto" w:fill="auto"/>
            <w:noWrap/>
            <w:vAlign w:val="bottom"/>
            <w:hideMark/>
          </w:tcPr>
          <w:p w14:paraId="2593BA5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ΚΥΡΙΤΣΗΣ ΓΕΩΡΓΙΟΣ</w:t>
            </w:r>
          </w:p>
        </w:tc>
        <w:tc>
          <w:tcPr>
            <w:tcW w:w="1404" w:type="dxa"/>
            <w:tcBorders>
              <w:top w:val="nil"/>
              <w:left w:val="nil"/>
              <w:bottom w:val="nil"/>
              <w:right w:val="nil"/>
            </w:tcBorders>
            <w:shd w:val="clear" w:color="auto" w:fill="auto"/>
            <w:noWrap/>
            <w:vAlign w:val="bottom"/>
            <w:hideMark/>
          </w:tcPr>
          <w:p w14:paraId="2593BA5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5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64" w14:textId="77777777">
        <w:trPr>
          <w:trHeight w:val="300"/>
        </w:trPr>
        <w:tc>
          <w:tcPr>
            <w:tcW w:w="4374" w:type="dxa"/>
            <w:tcBorders>
              <w:top w:val="nil"/>
              <w:left w:val="nil"/>
              <w:bottom w:val="nil"/>
              <w:right w:val="nil"/>
            </w:tcBorders>
            <w:shd w:val="clear" w:color="auto" w:fill="auto"/>
            <w:noWrap/>
            <w:vAlign w:val="bottom"/>
            <w:hideMark/>
          </w:tcPr>
          <w:p w14:paraId="2593BA6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ΚΩΝΣΤΑΝΤΙΝΕΑΣ ΠΕΤΡΟΣ</w:t>
            </w:r>
          </w:p>
        </w:tc>
        <w:tc>
          <w:tcPr>
            <w:tcW w:w="1404" w:type="dxa"/>
            <w:tcBorders>
              <w:top w:val="nil"/>
              <w:left w:val="nil"/>
              <w:bottom w:val="nil"/>
              <w:right w:val="nil"/>
            </w:tcBorders>
            <w:shd w:val="clear" w:color="auto" w:fill="auto"/>
            <w:noWrap/>
            <w:vAlign w:val="bottom"/>
            <w:hideMark/>
          </w:tcPr>
          <w:p w14:paraId="2593BA6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6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68" w14:textId="77777777">
        <w:trPr>
          <w:trHeight w:val="300"/>
        </w:trPr>
        <w:tc>
          <w:tcPr>
            <w:tcW w:w="4374" w:type="dxa"/>
            <w:tcBorders>
              <w:top w:val="nil"/>
              <w:left w:val="nil"/>
              <w:bottom w:val="nil"/>
              <w:right w:val="nil"/>
            </w:tcBorders>
            <w:shd w:val="clear" w:color="auto" w:fill="auto"/>
            <w:noWrap/>
            <w:vAlign w:val="bottom"/>
            <w:hideMark/>
          </w:tcPr>
          <w:p w14:paraId="2593BA6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ΚΩΝΣΤΑΝΤΟΠΟΥΛΟΣ ΔΗΜΗΤΡΙΟΣ</w:t>
            </w:r>
          </w:p>
        </w:tc>
        <w:tc>
          <w:tcPr>
            <w:tcW w:w="1404" w:type="dxa"/>
            <w:tcBorders>
              <w:top w:val="nil"/>
              <w:left w:val="nil"/>
              <w:bottom w:val="nil"/>
              <w:right w:val="nil"/>
            </w:tcBorders>
            <w:shd w:val="clear" w:color="auto" w:fill="auto"/>
            <w:noWrap/>
            <w:vAlign w:val="bottom"/>
            <w:hideMark/>
          </w:tcPr>
          <w:p w14:paraId="2593BA6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A6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6C" w14:textId="77777777">
        <w:trPr>
          <w:trHeight w:val="300"/>
        </w:trPr>
        <w:tc>
          <w:tcPr>
            <w:tcW w:w="4374" w:type="dxa"/>
            <w:tcBorders>
              <w:top w:val="nil"/>
              <w:left w:val="nil"/>
              <w:bottom w:val="nil"/>
              <w:right w:val="nil"/>
            </w:tcBorders>
            <w:shd w:val="clear" w:color="auto" w:fill="auto"/>
            <w:noWrap/>
            <w:vAlign w:val="bottom"/>
            <w:hideMark/>
          </w:tcPr>
          <w:p w14:paraId="2593BA6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ΚΩΣΤΟΠΑΝΑΓΙΩΤΟΥ ΗΛΙΑΣ</w:t>
            </w:r>
          </w:p>
        </w:tc>
        <w:tc>
          <w:tcPr>
            <w:tcW w:w="1404" w:type="dxa"/>
            <w:tcBorders>
              <w:top w:val="nil"/>
              <w:left w:val="nil"/>
              <w:bottom w:val="nil"/>
              <w:right w:val="nil"/>
            </w:tcBorders>
            <w:shd w:val="clear" w:color="auto" w:fill="auto"/>
            <w:noWrap/>
            <w:vAlign w:val="bottom"/>
            <w:hideMark/>
          </w:tcPr>
          <w:p w14:paraId="2593BA6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6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70" w14:textId="77777777">
        <w:trPr>
          <w:trHeight w:val="300"/>
        </w:trPr>
        <w:tc>
          <w:tcPr>
            <w:tcW w:w="4374" w:type="dxa"/>
            <w:tcBorders>
              <w:top w:val="nil"/>
              <w:left w:val="nil"/>
              <w:bottom w:val="nil"/>
              <w:right w:val="nil"/>
            </w:tcBorders>
            <w:shd w:val="clear" w:color="auto" w:fill="auto"/>
            <w:noWrap/>
            <w:vAlign w:val="bottom"/>
            <w:hideMark/>
          </w:tcPr>
          <w:p w14:paraId="2593BA6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ΛΑΖΑΡΙΔΗΣ ΓΕΩΡΓΙΟΣ</w:t>
            </w:r>
          </w:p>
        </w:tc>
        <w:tc>
          <w:tcPr>
            <w:tcW w:w="1404" w:type="dxa"/>
            <w:tcBorders>
              <w:top w:val="nil"/>
              <w:left w:val="nil"/>
              <w:bottom w:val="nil"/>
              <w:right w:val="nil"/>
            </w:tcBorders>
            <w:shd w:val="clear" w:color="auto" w:fill="auto"/>
            <w:noWrap/>
            <w:vAlign w:val="bottom"/>
            <w:hideMark/>
          </w:tcPr>
          <w:p w14:paraId="2593BA6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ΑΝΕΞ.</w:t>
            </w:r>
          </w:p>
        </w:tc>
        <w:tc>
          <w:tcPr>
            <w:tcW w:w="662" w:type="dxa"/>
            <w:tcBorders>
              <w:top w:val="nil"/>
              <w:left w:val="nil"/>
              <w:bottom w:val="nil"/>
              <w:right w:val="nil"/>
            </w:tcBorders>
            <w:shd w:val="clear" w:color="auto" w:fill="auto"/>
            <w:noWrap/>
            <w:vAlign w:val="bottom"/>
            <w:hideMark/>
          </w:tcPr>
          <w:p w14:paraId="2593BA6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74" w14:textId="77777777">
        <w:trPr>
          <w:trHeight w:val="300"/>
        </w:trPr>
        <w:tc>
          <w:tcPr>
            <w:tcW w:w="4374" w:type="dxa"/>
            <w:tcBorders>
              <w:top w:val="nil"/>
              <w:left w:val="nil"/>
              <w:bottom w:val="nil"/>
              <w:right w:val="nil"/>
            </w:tcBorders>
            <w:shd w:val="clear" w:color="auto" w:fill="auto"/>
            <w:noWrap/>
            <w:vAlign w:val="bottom"/>
            <w:hideMark/>
          </w:tcPr>
          <w:p w14:paraId="2593BA7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ΛΑΜΠΡΟΥΛΗΣ ΓΕΩΡΓΙΟΣ</w:t>
            </w:r>
          </w:p>
        </w:tc>
        <w:tc>
          <w:tcPr>
            <w:tcW w:w="1404" w:type="dxa"/>
            <w:tcBorders>
              <w:top w:val="nil"/>
              <w:left w:val="nil"/>
              <w:bottom w:val="nil"/>
              <w:right w:val="nil"/>
            </w:tcBorders>
            <w:shd w:val="clear" w:color="auto" w:fill="auto"/>
            <w:noWrap/>
            <w:vAlign w:val="bottom"/>
            <w:hideMark/>
          </w:tcPr>
          <w:p w14:paraId="2593BA7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Κ.Κ.Ε</w:t>
            </w:r>
          </w:p>
        </w:tc>
        <w:tc>
          <w:tcPr>
            <w:tcW w:w="662" w:type="dxa"/>
            <w:tcBorders>
              <w:top w:val="nil"/>
              <w:left w:val="nil"/>
              <w:bottom w:val="nil"/>
              <w:right w:val="nil"/>
            </w:tcBorders>
            <w:shd w:val="clear" w:color="auto" w:fill="auto"/>
            <w:noWrap/>
            <w:vAlign w:val="bottom"/>
            <w:hideMark/>
          </w:tcPr>
          <w:p w14:paraId="2593BA7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78" w14:textId="77777777">
        <w:trPr>
          <w:trHeight w:val="300"/>
        </w:trPr>
        <w:tc>
          <w:tcPr>
            <w:tcW w:w="4374" w:type="dxa"/>
            <w:tcBorders>
              <w:top w:val="nil"/>
              <w:left w:val="nil"/>
              <w:bottom w:val="nil"/>
              <w:right w:val="nil"/>
            </w:tcBorders>
            <w:shd w:val="clear" w:color="auto" w:fill="auto"/>
            <w:noWrap/>
            <w:vAlign w:val="bottom"/>
            <w:hideMark/>
          </w:tcPr>
          <w:p w14:paraId="2593BA7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ΛΑΠΠΑΣ ΣΠΥΡΙΔΩΝΑΣ</w:t>
            </w:r>
          </w:p>
        </w:tc>
        <w:tc>
          <w:tcPr>
            <w:tcW w:w="1404" w:type="dxa"/>
            <w:tcBorders>
              <w:top w:val="nil"/>
              <w:left w:val="nil"/>
              <w:bottom w:val="nil"/>
              <w:right w:val="nil"/>
            </w:tcBorders>
            <w:shd w:val="clear" w:color="auto" w:fill="auto"/>
            <w:noWrap/>
            <w:vAlign w:val="bottom"/>
            <w:hideMark/>
          </w:tcPr>
          <w:p w14:paraId="2593BA7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7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w:t>
            </w:r>
          </w:p>
        </w:tc>
      </w:tr>
      <w:tr w:rsidR="009F6E2D" w14:paraId="2593BA7C" w14:textId="77777777">
        <w:trPr>
          <w:trHeight w:val="300"/>
        </w:trPr>
        <w:tc>
          <w:tcPr>
            <w:tcW w:w="4374" w:type="dxa"/>
            <w:tcBorders>
              <w:top w:val="nil"/>
              <w:left w:val="nil"/>
              <w:bottom w:val="nil"/>
              <w:right w:val="nil"/>
            </w:tcBorders>
            <w:shd w:val="clear" w:color="auto" w:fill="auto"/>
            <w:noWrap/>
            <w:vAlign w:val="bottom"/>
            <w:hideMark/>
          </w:tcPr>
          <w:p w14:paraId="2593BA7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ΛΙΒΑΝΙΟΥ ΖΩΗ</w:t>
            </w:r>
          </w:p>
        </w:tc>
        <w:tc>
          <w:tcPr>
            <w:tcW w:w="1404" w:type="dxa"/>
            <w:tcBorders>
              <w:top w:val="nil"/>
              <w:left w:val="nil"/>
              <w:bottom w:val="nil"/>
              <w:right w:val="nil"/>
            </w:tcBorders>
            <w:shd w:val="clear" w:color="auto" w:fill="auto"/>
            <w:noWrap/>
            <w:vAlign w:val="bottom"/>
            <w:hideMark/>
          </w:tcPr>
          <w:p w14:paraId="2593BA7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7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80" w14:textId="77777777">
        <w:trPr>
          <w:trHeight w:val="300"/>
        </w:trPr>
        <w:tc>
          <w:tcPr>
            <w:tcW w:w="4374" w:type="dxa"/>
            <w:tcBorders>
              <w:top w:val="nil"/>
              <w:left w:val="nil"/>
              <w:bottom w:val="nil"/>
              <w:right w:val="nil"/>
            </w:tcBorders>
            <w:shd w:val="clear" w:color="auto" w:fill="auto"/>
            <w:noWrap/>
            <w:vAlign w:val="bottom"/>
            <w:hideMark/>
          </w:tcPr>
          <w:p w14:paraId="2593BA7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ΛΟΒΕΡΔΟΣ ΑΝΔΡΕΑΣ</w:t>
            </w:r>
          </w:p>
        </w:tc>
        <w:tc>
          <w:tcPr>
            <w:tcW w:w="1404" w:type="dxa"/>
            <w:tcBorders>
              <w:top w:val="nil"/>
              <w:left w:val="nil"/>
              <w:bottom w:val="nil"/>
              <w:right w:val="nil"/>
            </w:tcBorders>
            <w:shd w:val="clear" w:color="auto" w:fill="auto"/>
            <w:noWrap/>
            <w:vAlign w:val="bottom"/>
            <w:hideMark/>
          </w:tcPr>
          <w:p w14:paraId="2593BA7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A7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84" w14:textId="77777777">
        <w:trPr>
          <w:trHeight w:val="300"/>
        </w:trPr>
        <w:tc>
          <w:tcPr>
            <w:tcW w:w="4374" w:type="dxa"/>
            <w:tcBorders>
              <w:top w:val="nil"/>
              <w:left w:val="nil"/>
              <w:bottom w:val="nil"/>
              <w:right w:val="nil"/>
            </w:tcBorders>
            <w:shd w:val="clear" w:color="auto" w:fill="auto"/>
            <w:noWrap/>
            <w:vAlign w:val="bottom"/>
            <w:hideMark/>
          </w:tcPr>
          <w:p w14:paraId="2593BA8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ΜΑΝΙΑΤΗΣ ΙΩΑΝΝΗΣ</w:t>
            </w:r>
          </w:p>
        </w:tc>
        <w:tc>
          <w:tcPr>
            <w:tcW w:w="1404" w:type="dxa"/>
            <w:tcBorders>
              <w:top w:val="nil"/>
              <w:left w:val="nil"/>
              <w:bottom w:val="nil"/>
              <w:right w:val="nil"/>
            </w:tcBorders>
            <w:shd w:val="clear" w:color="auto" w:fill="auto"/>
            <w:noWrap/>
            <w:vAlign w:val="bottom"/>
            <w:hideMark/>
          </w:tcPr>
          <w:p w14:paraId="2593BA8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A8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88" w14:textId="77777777">
        <w:trPr>
          <w:trHeight w:val="300"/>
        </w:trPr>
        <w:tc>
          <w:tcPr>
            <w:tcW w:w="4374" w:type="dxa"/>
            <w:tcBorders>
              <w:top w:val="nil"/>
              <w:left w:val="nil"/>
              <w:bottom w:val="nil"/>
              <w:right w:val="nil"/>
            </w:tcBorders>
            <w:shd w:val="clear" w:color="auto" w:fill="auto"/>
            <w:noWrap/>
            <w:vAlign w:val="bottom"/>
            <w:hideMark/>
          </w:tcPr>
          <w:p w14:paraId="2593BA8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ΜΑΝΤΑΣ ΧΡΗΣΤΟΣ</w:t>
            </w:r>
          </w:p>
        </w:tc>
        <w:tc>
          <w:tcPr>
            <w:tcW w:w="1404" w:type="dxa"/>
            <w:tcBorders>
              <w:top w:val="nil"/>
              <w:left w:val="nil"/>
              <w:bottom w:val="nil"/>
              <w:right w:val="nil"/>
            </w:tcBorders>
            <w:shd w:val="clear" w:color="auto" w:fill="auto"/>
            <w:noWrap/>
            <w:vAlign w:val="bottom"/>
            <w:hideMark/>
          </w:tcPr>
          <w:p w14:paraId="2593BA8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8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8C" w14:textId="77777777">
        <w:trPr>
          <w:trHeight w:val="300"/>
        </w:trPr>
        <w:tc>
          <w:tcPr>
            <w:tcW w:w="4374" w:type="dxa"/>
            <w:tcBorders>
              <w:top w:val="nil"/>
              <w:left w:val="nil"/>
              <w:bottom w:val="nil"/>
              <w:right w:val="nil"/>
            </w:tcBorders>
            <w:shd w:val="clear" w:color="auto" w:fill="auto"/>
            <w:noWrap/>
            <w:vAlign w:val="bottom"/>
            <w:hideMark/>
          </w:tcPr>
          <w:p w14:paraId="2593BA8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ΜΑΡΔΑΣ ΔΗΜΗΤΡΙΟΣ</w:t>
            </w:r>
          </w:p>
        </w:tc>
        <w:tc>
          <w:tcPr>
            <w:tcW w:w="1404" w:type="dxa"/>
            <w:tcBorders>
              <w:top w:val="nil"/>
              <w:left w:val="nil"/>
              <w:bottom w:val="nil"/>
              <w:right w:val="nil"/>
            </w:tcBorders>
            <w:shd w:val="clear" w:color="auto" w:fill="auto"/>
            <w:noWrap/>
            <w:vAlign w:val="bottom"/>
            <w:hideMark/>
          </w:tcPr>
          <w:p w14:paraId="2593BA8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8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90" w14:textId="77777777">
        <w:trPr>
          <w:trHeight w:val="300"/>
        </w:trPr>
        <w:tc>
          <w:tcPr>
            <w:tcW w:w="4374" w:type="dxa"/>
            <w:tcBorders>
              <w:top w:val="nil"/>
              <w:left w:val="nil"/>
              <w:bottom w:val="nil"/>
              <w:right w:val="nil"/>
            </w:tcBorders>
            <w:shd w:val="clear" w:color="auto" w:fill="auto"/>
            <w:noWrap/>
            <w:vAlign w:val="bottom"/>
            <w:hideMark/>
          </w:tcPr>
          <w:p w14:paraId="2593BA8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ΜΑΡΚΟΥ ΑΙΚΑΤΕΡΙΝΗ</w:t>
            </w:r>
          </w:p>
        </w:tc>
        <w:tc>
          <w:tcPr>
            <w:tcW w:w="1404" w:type="dxa"/>
            <w:tcBorders>
              <w:top w:val="nil"/>
              <w:left w:val="nil"/>
              <w:bottom w:val="nil"/>
              <w:right w:val="nil"/>
            </w:tcBorders>
            <w:shd w:val="clear" w:color="auto" w:fill="auto"/>
            <w:noWrap/>
            <w:vAlign w:val="bottom"/>
            <w:hideMark/>
          </w:tcPr>
          <w:p w14:paraId="2593BA8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A8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94" w14:textId="77777777">
        <w:trPr>
          <w:trHeight w:val="300"/>
        </w:trPr>
        <w:tc>
          <w:tcPr>
            <w:tcW w:w="4374" w:type="dxa"/>
            <w:tcBorders>
              <w:top w:val="nil"/>
              <w:left w:val="nil"/>
              <w:bottom w:val="nil"/>
              <w:right w:val="nil"/>
            </w:tcBorders>
            <w:shd w:val="clear" w:color="auto" w:fill="auto"/>
            <w:noWrap/>
            <w:vAlign w:val="bottom"/>
            <w:hideMark/>
          </w:tcPr>
          <w:p w14:paraId="2593BA9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ΜΑΡΤΙΝΟΥ ΓΕΩΡΓΙΑ</w:t>
            </w:r>
          </w:p>
        </w:tc>
        <w:tc>
          <w:tcPr>
            <w:tcW w:w="1404" w:type="dxa"/>
            <w:tcBorders>
              <w:top w:val="nil"/>
              <w:left w:val="nil"/>
              <w:bottom w:val="nil"/>
              <w:right w:val="nil"/>
            </w:tcBorders>
            <w:shd w:val="clear" w:color="auto" w:fill="auto"/>
            <w:noWrap/>
            <w:vAlign w:val="bottom"/>
            <w:hideMark/>
          </w:tcPr>
          <w:p w14:paraId="2593BA9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A9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98" w14:textId="77777777">
        <w:trPr>
          <w:trHeight w:val="300"/>
        </w:trPr>
        <w:tc>
          <w:tcPr>
            <w:tcW w:w="4374" w:type="dxa"/>
            <w:tcBorders>
              <w:top w:val="nil"/>
              <w:left w:val="nil"/>
              <w:bottom w:val="nil"/>
              <w:right w:val="nil"/>
            </w:tcBorders>
            <w:shd w:val="clear" w:color="auto" w:fill="auto"/>
            <w:noWrap/>
            <w:vAlign w:val="bottom"/>
            <w:hideMark/>
          </w:tcPr>
          <w:p w14:paraId="2593BA9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ΜΑΥΡΩΤΑΣ ΓΕΩΡΓΙΟΣ</w:t>
            </w:r>
          </w:p>
        </w:tc>
        <w:tc>
          <w:tcPr>
            <w:tcW w:w="1404" w:type="dxa"/>
            <w:tcBorders>
              <w:top w:val="nil"/>
              <w:left w:val="nil"/>
              <w:bottom w:val="nil"/>
              <w:right w:val="nil"/>
            </w:tcBorders>
            <w:shd w:val="clear" w:color="auto" w:fill="auto"/>
            <w:noWrap/>
            <w:vAlign w:val="bottom"/>
            <w:hideMark/>
          </w:tcPr>
          <w:p w14:paraId="2593BA9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ΠΟΤΑΜΙ</w:t>
            </w:r>
          </w:p>
        </w:tc>
        <w:tc>
          <w:tcPr>
            <w:tcW w:w="662" w:type="dxa"/>
            <w:tcBorders>
              <w:top w:val="nil"/>
              <w:left w:val="nil"/>
              <w:bottom w:val="nil"/>
              <w:right w:val="nil"/>
            </w:tcBorders>
            <w:shd w:val="clear" w:color="auto" w:fill="auto"/>
            <w:noWrap/>
            <w:vAlign w:val="bottom"/>
            <w:hideMark/>
          </w:tcPr>
          <w:p w14:paraId="2593BA9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9C" w14:textId="77777777">
        <w:trPr>
          <w:trHeight w:val="300"/>
        </w:trPr>
        <w:tc>
          <w:tcPr>
            <w:tcW w:w="4374" w:type="dxa"/>
            <w:tcBorders>
              <w:top w:val="nil"/>
              <w:left w:val="nil"/>
              <w:bottom w:val="nil"/>
              <w:right w:val="nil"/>
            </w:tcBorders>
            <w:shd w:val="clear" w:color="auto" w:fill="auto"/>
            <w:noWrap/>
            <w:vAlign w:val="bottom"/>
            <w:hideMark/>
          </w:tcPr>
          <w:p w14:paraId="2593BA9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ΜΕΓΑΛΟΟΙΚΟΝΟΜΟΥ ΘΕΟΔΩΡΑ</w:t>
            </w:r>
          </w:p>
        </w:tc>
        <w:tc>
          <w:tcPr>
            <w:tcW w:w="1404" w:type="dxa"/>
            <w:tcBorders>
              <w:top w:val="nil"/>
              <w:left w:val="nil"/>
              <w:bottom w:val="nil"/>
              <w:right w:val="nil"/>
            </w:tcBorders>
            <w:shd w:val="clear" w:color="auto" w:fill="auto"/>
            <w:noWrap/>
            <w:vAlign w:val="bottom"/>
            <w:hideMark/>
          </w:tcPr>
          <w:p w14:paraId="2593BA9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9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A0" w14:textId="77777777">
        <w:trPr>
          <w:trHeight w:val="300"/>
        </w:trPr>
        <w:tc>
          <w:tcPr>
            <w:tcW w:w="4374" w:type="dxa"/>
            <w:tcBorders>
              <w:top w:val="nil"/>
              <w:left w:val="nil"/>
              <w:bottom w:val="nil"/>
              <w:right w:val="nil"/>
            </w:tcBorders>
            <w:shd w:val="clear" w:color="auto" w:fill="auto"/>
            <w:noWrap/>
            <w:vAlign w:val="bottom"/>
            <w:hideMark/>
          </w:tcPr>
          <w:p w14:paraId="2593BA9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ΜΕΪΚΟΠΟΥΛΟΣ ΑΛΕΞΑΝΔΡΟΣ</w:t>
            </w:r>
          </w:p>
        </w:tc>
        <w:tc>
          <w:tcPr>
            <w:tcW w:w="1404" w:type="dxa"/>
            <w:tcBorders>
              <w:top w:val="nil"/>
              <w:left w:val="nil"/>
              <w:bottom w:val="nil"/>
              <w:right w:val="nil"/>
            </w:tcBorders>
            <w:shd w:val="clear" w:color="auto" w:fill="auto"/>
            <w:noWrap/>
            <w:vAlign w:val="bottom"/>
            <w:hideMark/>
          </w:tcPr>
          <w:p w14:paraId="2593BA9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9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A4" w14:textId="77777777">
        <w:trPr>
          <w:trHeight w:val="300"/>
        </w:trPr>
        <w:tc>
          <w:tcPr>
            <w:tcW w:w="4374" w:type="dxa"/>
            <w:tcBorders>
              <w:top w:val="nil"/>
              <w:left w:val="nil"/>
              <w:bottom w:val="nil"/>
              <w:right w:val="nil"/>
            </w:tcBorders>
            <w:shd w:val="clear" w:color="auto" w:fill="auto"/>
            <w:noWrap/>
            <w:vAlign w:val="bottom"/>
            <w:hideMark/>
          </w:tcPr>
          <w:p w14:paraId="2593BAA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ΜΗΤΑΡΑΚΗΣ ΠΑΝΑΓΙΩΤΗΣ(ΝΟΤΗΣ)</w:t>
            </w:r>
          </w:p>
        </w:tc>
        <w:tc>
          <w:tcPr>
            <w:tcW w:w="1404" w:type="dxa"/>
            <w:tcBorders>
              <w:top w:val="nil"/>
              <w:left w:val="nil"/>
              <w:bottom w:val="nil"/>
              <w:right w:val="nil"/>
            </w:tcBorders>
            <w:shd w:val="clear" w:color="auto" w:fill="auto"/>
            <w:noWrap/>
            <w:vAlign w:val="bottom"/>
            <w:hideMark/>
          </w:tcPr>
          <w:p w14:paraId="2593BAA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AA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A8" w14:textId="77777777">
        <w:trPr>
          <w:trHeight w:val="300"/>
        </w:trPr>
        <w:tc>
          <w:tcPr>
            <w:tcW w:w="4374" w:type="dxa"/>
            <w:tcBorders>
              <w:top w:val="nil"/>
              <w:left w:val="nil"/>
              <w:bottom w:val="nil"/>
              <w:right w:val="nil"/>
            </w:tcBorders>
            <w:shd w:val="clear" w:color="auto" w:fill="auto"/>
            <w:noWrap/>
            <w:vAlign w:val="bottom"/>
            <w:hideMark/>
          </w:tcPr>
          <w:p w14:paraId="2593BAA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ΜΗΤΑΦΙΔΗΣ </w:t>
            </w:r>
            <w:r w:rsidRPr="00147A55">
              <w:rPr>
                <w:rFonts w:ascii="Calibri" w:eastAsia="Times New Roman" w:hAnsi="Calibri" w:cs="Times New Roman"/>
                <w:color w:val="000000"/>
                <w:sz w:val="22"/>
                <w:szCs w:val="22"/>
              </w:rPr>
              <w:t>ΤΡΙΑΝΤΑΦΥΛΛΟΣ</w:t>
            </w:r>
          </w:p>
        </w:tc>
        <w:tc>
          <w:tcPr>
            <w:tcW w:w="1404" w:type="dxa"/>
            <w:tcBorders>
              <w:top w:val="nil"/>
              <w:left w:val="nil"/>
              <w:bottom w:val="nil"/>
              <w:right w:val="nil"/>
            </w:tcBorders>
            <w:shd w:val="clear" w:color="auto" w:fill="auto"/>
            <w:noWrap/>
            <w:vAlign w:val="bottom"/>
            <w:hideMark/>
          </w:tcPr>
          <w:p w14:paraId="2593BAA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A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AC" w14:textId="77777777">
        <w:trPr>
          <w:trHeight w:val="300"/>
        </w:trPr>
        <w:tc>
          <w:tcPr>
            <w:tcW w:w="4374" w:type="dxa"/>
            <w:tcBorders>
              <w:top w:val="nil"/>
              <w:left w:val="nil"/>
              <w:bottom w:val="nil"/>
              <w:right w:val="nil"/>
            </w:tcBorders>
            <w:shd w:val="clear" w:color="auto" w:fill="auto"/>
            <w:noWrap/>
            <w:vAlign w:val="bottom"/>
            <w:hideMark/>
          </w:tcPr>
          <w:p w14:paraId="2593BAA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lastRenderedPageBreak/>
              <w:t>ΜΙΧΑΗΛΙΔΗΣ ΑΝΔΡΕΑΣ</w:t>
            </w:r>
          </w:p>
        </w:tc>
        <w:tc>
          <w:tcPr>
            <w:tcW w:w="1404" w:type="dxa"/>
            <w:tcBorders>
              <w:top w:val="nil"/>
              <w:left w:val="nil"/>
              <w:bottom w:val="nil"/>
              <w:right w:val="nil"/>
            </w:tcBorders>
            <w:shd w:val="clear" w:color="auto" w:fill="auto"/>
            <w:noWrap/>
            <w:vAlign w:val="bottom"/>
            <w:hideMark/>
          </w:tcPr>
          <w:p w14:paraId="2593BAA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A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w:t>
            </w:r>
          </w:p>
        </w:tc>
      </w:tr>
      <w:tr w:rsidR="009F6E2D" w14:paraId="2593BAB0" w14:textId="77777777">
        <w:trPr>
          <w:trHeight w:val="300"/>
        </w:trPr>
        <w:tc>
          <w:tcPr>
            <w:tcW w:w="4374" w:type="dxa"/>
            <w:tcBorders>
              <w:top w:val="nil"/>
              <w:left w:val="nil"/>
              <w:bottom w:val="nil"/>
              <w:right w:val="nil"/>
            </w:tcBorders>
            <w:shd w:val="clear" w:color="auto" w:fill="auto"/>
            <w:noWrap/>
            <w:vAlign w:val="bottom"/>
            <w:hideMark/>
          </w:tcPr>
          <w:p w14:paraId="2593BAA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ΜΙΧΕΛΗΣ ΑΘΑΝΑΣΙΟΣ</w:t>
            </w:r>
          </w:p>
        </w:tc>
        <w:tc>
          <w:tcPr>
            <w:tcW w:w="1404" w:type="dxa"/>
            <w:tcBorders>
              <w:top w:val="nil"/>
              <w:left w:val="nil"/>
              <w:bottom w:val="nil"/>
              <w:right w:val="nil"/>
            </w:tcBorders>
            <w:shd w:val="clear" w:color="auto" w:fill="auto"/>
            <w:noWrap/>
            <w:vAlign w:val="bottom"/>
            <w:hideMark/>
          </w:tcPr>
          <w:p w14:paraId="2593BAA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A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B4" w14:textId="77777777">
        <w:trPr>
          <w:trHeight w:val="300"/>
        </w:trPr>
        <w:tc>
          <w:tcPr>
            <w:tcW w:w="4374" w:type="dxa"/>
            <w:tcBorders>
              <w:top w:val="nil"/>
              <w:left w:val="nil"/>
              <w:bottom w:val="nil"/>
              <w:right w:val="nil"/>
            </w:tcBorders>
            <w:shd w:val="clear" w:color="auto" w:fill="auto"/>
            <w:noWrap/>
            <w:vAlign w:val="bottom"/>
            <w:hideMark/>
          </w:tcPr>
          <w:p w14:paraId="2593BAB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ΜΙΧΕΛΟΓΙΑΝΝΑΚΗΣ ΙΩΑΝΝΗΣ</w:t>
            </w:r>
          </w:p>
        </w:tc>
        <w:tc>
          <w:tcPr>
            <w:tcW w:w="1404" w:type="dxa"/>
            <w:tcBorders>
              <w:top w:val="nil"/>
              <w:left w:val="nil"/>
              <w:bottom w:val="nil"/>
              <w:right w:val="nil"/>
            </w:tcBorders>
            <w:shd w:val="clear" w:color="auto" w:fill="auto"/>
            <w:noWrap/>
            <w:vAlign w:val="bottom"/>
            <w:hideMark/>
          </w:tcPr>
          <w:p w14:paraId="2593BAB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B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B8" w14:textId="77777777">
        <w:trPr>
          <w:trHeight w:val="300"/>
        </w:trPr>
        <w:tc>
          <w:tcPr>
            <w:tcW w:w="4374" w:type="dxa"/>
            <w:tcBorders>
              <w:top w:val="nil"/>
              <w:left w:val="nil"/>
              <w:bottom w:val="nil"/>
              <w:right w:val="nil"/>
            </w:tcBorders>
            <w:shd w:val="clear" w:color="auto" w:fill="auto"/>
            <w:noWrap/>
            <w:vAlign w:val="bottom"/>
            <w:hideMark/>
          </w:tcPr>
          <w:p w14:paraId="2593BAB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ΜΟΡΦΙΔΗΣ ΚΩΝΣΤΑΝΤΙΝΟΣ</w:t>
            </w:r>
          </w:p>
        </w:tc>
        <w:tc>
          <w:tcPr>
            <w:tcW w:w="1404" w:type="dxa"/>
            <w:tcBorders>
              <w:top w:val="nil"/>
              <w:left w:val="nil"/>
              <w:bottom w:val="nil"/>
              <w:right w:val="nil"/>
            </w:tcBorders>
            <w:shd w:val="clear" w:color="auto" w:fill="auto"/>
            <w:noWrap/>
            <w:vAlign w:val="bottom"/>
            <w:hideMark/>
          </w:tcPr>
          <w:p w14:paraId="2593BAB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B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BC" w14:textId="77777777">
        <w:trPr>
          <w:trHeight w:val="300"/>
        </w:trPr>
        <w:tc>
          <w:tcPr>
            <w:tcW w:w="4374" w:type="dxa"/>
            <w:tcBorders>
              <w:top w:val="nil"/>
              <w:left w:val="nil"/>
              <w:bottom w:val="nil"/>
              <w:right w:val="nil"/>
            </w:tcBorders>
            <w:shd w:val="clear" w:color="auto" w:fill="auto"/>
            <w:noWrap/>
            <w:vAlign w:val="bottom"/>
            <w:hideMark/>
          </w:tcPr>
          <w:p w14:paraId="2593BAB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ΜΟΥΜΟΥΛΙΔΗΣ ΘΕΜΙΣΤΟΚΛΗΣ</w:t>
            </w:r>
          </w:p>
        </w:tc>
        <w:tc>
          <w:tcPr>
            <w:tcW w:w="1404" w:type="dxa"/>
            <w:tcBorders>
              <w:top w:val="nil"/>
              <w:left w:val="nil"/>
              <w:bottom w:val="nil"/>
              <w:right w:val="nil"/>
            </w:tcBorders>
            <w:shd w:val="clear" w:color="auto" w:fill="auto"/>
            <w:noWrap/>
            <w:vAlign w:val="bottom"/>
            <w:hideMark/>
          </w:tcPr>
          <w:p w14:paraId="2593BAB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B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C0" w14:textId="77777777">
        <w:trPr>
          <w:trHeight w:val="300"/>
        </w:trPr>
        <w:tc>
          <w:tcPr>
            <w:tcW w:w="4374" w:type="dxa"/>
            <w:tcBorders>
              <w:top w:val="nil"/>
              <w:left w:val="nil"/>
              <w:bottom w:val="nil"/>
              <w:right w:val="nil"/>
            </w:tcBorders>
            <w:shd w:val="clear" w:color="auto" w:fill="auto"/>
            <w:noWrap/>
            <w:vAlign w:val="bottom"/>
            <w:hideMark/>
          </w:tcPr>
          <w:p w14:paraId="2593BAB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ΜΟΥΣΤΑΦΑ </w:t>
            </w:r>
            <w:proofErr w:type="spellStart"/>
            <w:r w:rsidRPr="00147A55">
              <w:rPr>
                <w:rFonts w:ascii="Calibri" w:eastAsia="Times New Roman" w:hAnsi="Calibri" w:cs="Times New Roman"/>
                <w:color w:val="000000"/>
                <w:sz w:val="22"/>
                <w:szCs w:val="22"/>
              </w:rPr>
              <w:t>ΜΟΥΣΤΑΦΑ</w:t>
            </w:r>
            <w:proofErr w:type="spellEnd"/>
          </w:p>
        </w:tc>
        <w:tc>
          <w:tcPr>
            <w:tcW w:w="1404" w:type="dxa"/>
            <w:tcBorders>
              <w:top w:val="nil"/>
              <w:left w:val="nil"/>
              <w:bottom w:val="nil"/>
              <w:right w:val="nil"/>
            </w:tcBorders>
            <w:shd w:val="clear" w:color="auto" w:fill="auto"/>
            <w:noWrap/>
            <w:vAlign w:val="bottom"/>
            <w:hideMark/>
          </w:tcPr>
          <w:p w14:paraId="2593BAB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B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C4" w14:textId="77777777">
        <w:trPr>
          <w:trHeight w:val="300"/>
        </w:trPr>
        <w:tc>
          <w:tcPr>
            <w:tcW w:w="4374" w:type="dxa"/>
            <w:tcBorders>
              <w:top w:val="nil"/>
              <w:left w:val="nil"/>
              <w:bottom w:val="nil"/>
              <w:right w:val="nil"/>
            </w:tcBorders>
            <w:shd w:val="clear" w:color="auto" w:fill="auto"/>
            <w:noWrap/>
            <w:vAlign w:val="bottom"/>
            <w:hideMark/>
          </w:tcPr>
          <w:p w14:paraId="2593BAC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ΜΠΑΛΑΟΥΡΑΣ ΓΕΡΑΣΙΜΟΣ(ΜΑΚΗΣ)</w:t>
            </w:r>
          </w:p>
        </w:tc>
        <w:tc>
          <w:tcPr>
            <w:tcW w:w="1404" w:type="dxa"/>
            <w:tcBorders>
              <w:top w:val="nil"/>
              <w:left w:val="nil"/>
              <w:bottom w:val="nil"/>
              <w:right w:val="nil"/>
            </w:tcBorders>
            <w:shd w:val="clear" w:color="auto" w:fill="auto"/>
            <w:noWrap/>
            <w:vAlign w:val="bottom"/>
            <w:hideMark/>
          </w:tcPr>
          <w:p w14:paraId="2593BAC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C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C8" w14:textId="77777777">
        <w:trPr>
          <w:trHeight w:val="300"/>
        </w:trPr>
        <w:tc>
          <w:tcPr>
            <w:tcW w:w="4374" w:type="dxa"/>
            <w:tcBorders>
              <w:top w:val="nil"/>
              <w:left w:val="nil"/>
              <w:bottom w:val="nil"/>
              <w:right w:val="nil"/>
            </w:tcBorders>
            <w:shd w:val="clear" w:color="auto" w:fill="auto"/>
            <w:noWrap/>
            <w:vAlign w:val="bottom"/>
            <w:hideMark/>
          </w:tcPr>
          <w:p w14:paraId="2593BAC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ΜΠΑΛΑΦΑΣ ΙΩΑΝΝΗΣ</w:t>
            </w:r>
          </w:p>
        </w:tc>
        <w:tc>
          <w:tcPr>
            <w:tcW w:w="1404" w:type="dxa"/>
            <w:tcBorders>
              <w:top w:val="nil"/>
              <w:left w:val="nil"/>
              <w:bottom w:val="nil"/>
              <w:right w:val="nil"/>
            </w:tcBorders>
            <w:shd w:val="clear" w:color="auto" w:fill="auto"/>
            <w:noWrap/>
            <w:vAlign w:val="bottom"/>
            <w:hideMark/>
          </w:tcPr>
          <w:p w14:paraId="2593BAC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C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CC" w14:textId="77777777">
        <w:trPr>
          <w:trHeight w:val="300"/>
        </w:trPr>
        <w:tc>
          <w:tcPr>
            <w:tcW w:w="4374" w:type="dxa"/>
            <w:tcBorders>
              <w:top w:val="nil"/>
              <w:left w:val="nil"/>
              <w:bottom w:val="nil"/>
              <w:right w:val="nil"/>
            </w:tcBorders>
            <w:shd w:val="clear" w:color="auto" w:fill="auto"/>
            <w:noWrap/>
            <w:vAlign w:val="bottom"/>
            <w:hideMark/>
          </w:tcPr>
          <w:p w14:paraId="2593BAC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ΜΠΑΛΛΗΣ ΣΥΜΕΩΝ(ΜΑΚΗΣ)</w:t>
            </w:r>
          </w:p>
        </w:tc>
        <w:tc>
          <w:tcPr>
            <w:tcW w:w="1404" w:type="dxa"/>
            <w:tcBorders>
              <w:top w:val="nil"/>
              <w:left w:val="nil"/>
              <w:bottom w:val="nil"/>
              <w:right w:val="nil"/>
            </w:tcBorders>
            <w:shd w:val="clear" w:color="auto" w:fill="auto"/>
            <w:noWrap/>
            <w:vAlign w:val="bottom"/>
            <w:hideMark/>
          </w:tcPr>
          <w:p w14:paraId="2593BAC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C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D0" w14:textId="77777777">
        <w:trPr>
          <w:trHeight w:val="300"/>
        </w:trPr>
        <w:tc>
          <w:tcPr>
            <w:tcW w:w="4374" w:type="dxa"/>
            <w:tcBorders>
              <w:top w:val="nil"/>
              <w:left w:val="nil"/>
              <w:bottom w:val="nil"/>
              <w:right w:val="nil"/>
            </w:tcBorders>
            <w:shd w:val="clear" w:color="auto" w:fill="auto"/>
            <w:noWrap/>
            <w:vAlign w:val="bottom"/>
            <w:hideMark/>
          </w:tcPr>
          <w:p w14:paraId="2593BAC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ΜΠΑΛΤΑΣ ΑΡΙΣΤΕΙΔΗΣ-ΝΙΚΟΛΑΟΣ-ΔΗΜΗΤΡΙΟΣ</w:t>
            </w:r>
          </w:p>
        </w:tc>
        <w:tc>
          <w:tcPr>
            <w:tcW w:w="1404" w:type="dxa"/>
            <w:tcBorders>
              <w:top w:val="nil"/>
              <w:left w:val="nil"/>
              <w:bottom w:val="nil"/>
              <w:right w:val="nil"/>
            </w:tcBorders>
            <w:shd w:val="clear" w:color="auto" w:fill="auto"/>
            <w:noWrap/>
            <w:vAlign w:val="bottom"/>
            <w:hideMark/>
          </w:tcPr>
          <w:p w14:paraId="2593BAC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C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D4" w14:textId="77777777">
        <w:trPr>
          <w:trHeight w:val="300"/>
        </w:trPr>
        <w:tc>
          <w:tcPr>
            <w:tcW w:w="4374" w:type="dxa"/>
            <w:tcBorders>
              <w:top w:val="nil"/>
              <w:left w:val="nil"/>
              <w:bottom w:val="nil"/>
              <w:right w:val="nil"/>
            </w:tcBorders>
            <w:shd w:val="clear" w:color="auto" w:fill="auto"/>
            <w:noWrap/>
            <w:vAlign w:val="bottom"/>
            <w:hideMark/>
          </w:tcPr>
          <w:p w14:paraId="2593BAD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ΜΠΑΛΩΜΕΝΑΚΗΣ ΑΝΤΩΝΗΣ</w:t>
            </w:r>
          </w:p>
        </w:tc>
        <w:tc>
          <w:tcPr>
            <w:tcW w:w="1404" w:type="dxa"/>
            <w:tcBorders>
              <w:top w:val="nil"/>
              <w:left w:val="nil"/>
              <w:bottom w:val="nil"/>
              <w:right w:val="nil"/>
            </w:tcBorders>
            <w:shd w:val="clear" w:color="auto" w:fill="auto"/>
            <w:noWrap/>
            <w:vAlign w:val="bottom"/>
            <w:hideMark/>
          </w:tcPr>
          <w:p w14:paraId="2593BAD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D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w:t>
            </w:r>
          </w:p>
        </w:tc>
      </w:tr>
      <w:tr w:rsidR="009F6E2D" w14:paraId="2593BAD8" w14:textId="77777777">
        <w:trPr>
          <w:trHeight w:val="300"/>
        </w:trPr>
        <w:tc>
          <w:tcPr>
            <w:tcW w:w="4374" w:type="dxa"/>
            <w:tcBorders>
              <w:top w:val="nil"/>
              <w:left w:val="nil"/>
              <w:bottom w:val="nil"/>
              <w:right w:val="nil"/>
            </w:tcBorders>
            <w:shd w:val="clear" w:color="auto" w:fill="auto"/>
            <w:noWrap/>
            <w:vAlign w:val="bottom"/>
            <w:hideMark/>
          </w:tcPr>
          <w:p w14:paraId="2593BAD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ΜΠΑΡΓΙΩΤΑΣ ΚΩΝΣΤΑΝΤΙΝΟΣ</w:t>
            </w:r>
          </w:p>
        </w:tc>
        <w:tc>
          <w:tcPr>
            <w:tcW w:w="1404" w:type="dxa"/>
            <w:tcBorders>
              <w:top w:val="nil"/>
              <w:left w:val="nil"/>
              <w:bottom w:val="nil"/>
              <w:right w:val="nil"/>
            </w:tcBorders>
            <w:shd w:val="clear" w:color="auto" w:fill="auto"/>
            <w:noWrap/>
            <w:vAlign w:val="bottom"/>
            <w:hideMark/>
          </w:tcPr>
          <w:p w14:paraId="2593BAD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AD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DC" w14:textId="77777777">
        <w:trPr>
          <w:trHeight w:val="300"/>
        </w:trPr>
        <w:tc>
          <w:tcPr>
            <w:tcW w:w="4374" w:type="dxa"/>
            <w:tcBorders>
              <w:top w:val="nil"/>
              <w:left w:val="nil"/>
              <w:bottom w:val="nil"/>
              <w:right w:val="nil"/>
            </w:tcBorders>
            <w:shd w:val="clear" w:color="auto" w:fill="auto"/>
            <w:noWrap/>
            <w:vAlign w:val="bottom"/>
            <w:hideMark/>
          </w:tcPr>
          <w:p w14:paraId="2593BAD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ΜΠΑΡΚΑΣ ΚΩΝΣΤΑΝΤΙΝΟΣ</w:t>
            </w:r>
          </w:p>
        </w:tc>
        <w:tc>
          <w:tcPr>
            <w:tcW w:w="1404" w:type="dxa"/>
            <w:tcBorders>
              <w:top w:val="nil"/>
              <w:left w:val="nil"/>
              <w:bottom w:val="nil"/>
              <w:right w:val="nil"/>
            </w:tcBorders>
            <w:shd w:val="clear" w:color="auto" w:fill="auto"/>
            <w:noWrap/>
            <w:vAlign w:val="bottom"/>
            <w:hideMark/>
          </w:tcPr>
          <w:p w14:paraId="2593BAD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D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E0" w14:textId="77777777">
        <w:trPr>
          <w:trHeight w:val="300"/>
        </w:trPr>
        <w:tc>
          <w:tcPr>
            <w:tcW w:w="4374" w:type="dxa"/>
            <w:tcBorders>
              <w:top w:val="nil"/>
              <w:left w:val="nil"/>
              <w:bottom w:val="nil"/>
              <w:right w:val="nil"/>
            </w:tcBorders>
            <w:shd w:val="clear" w:color="auto" w:fill="auto"/>
            <w:noWrap/>
            <w:vAlign w:val="bottom"/>
            <w:hideMark/>
          </w:tcPr>
          <w:p w14:paraId="2593BAD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ΜΠΟΛΑΡΗΣ ΜΑΡΚΟΣ</w:t>
            </w:r>
          </w:p>
        </w:tc>
        <w:tc>
          <w:tcPr>
            <w:tcW w:w="1404" w:type="dxa"/>
            <w:tcBorders>
              <w:top w:val="nil"/>
              <w:left w:val="nil"/>
              <w:bottom w:val="nil"/>
              <w:right w:val="nil"/>
            </w:tcBorders>
            <w:shd w:val="clear" w:color="auto" w:fill="auto"/>
            <w:noWrap/>
            <w:vAlign w:val="bottom"/>
            <w:hideMark/>
          </w:tcPr>
          <w:p w14:paraId="2593BAD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D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AE4" w14:textId="77777777">
        <w:trPr>
          <w:trHeight w:val="300"/>
        </w:trPr>
        <w:tc>
          <w:tcPr>
            <w:tcW w:w="4374" w:type="dxa"/>
            <w:tcBorders>
              <w:top w:val="nil"/>
              <w:left w:val="nil"/>
              <w:bottom w:val="nil"/>
              <w:right w:val="nil"/>
            </w:tcBorders>
            <w:shd w:val="clear" w:color="auto" w:fill="auto"/>
            <w:noWrap/>
            <w:vAlign w:val="bottom"/>
            <w:hideMark/>
          </w:tcPr>
          <w:p w14:paraId="2593BAE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ΝΤΖΙΜΑΝΗΣ </w:t>
            </w:r>
            <w:r w:rsidRPr="00147A55">
              <w:rPr>
                <w:rFonts w:ascii="Calibri" w:eastAsia="Times New Roman" w:hAnsi="Calibri" w:cs="Times New Roman"/>
                <w:color w:val="000000"/>
                <w:sz w:val="22"/>
                <w:szCs w:val="22"/>
              </w:rPr>
              <w:t>ΓΕΩΡΓΙΟΣ</w:t>
            </w:r>
          </w:p>
        </w:tc>
        <w:tc>
          <w:tcPr>
            <w:tcW w:w="1404" w:type="dxa"/>
            <w:tcBorders>
              <w:top w:val="nil"/>
              <w:left w:val="nil"/>
              <w:bottom w:val="nil"/>
              <w:right w:val="nil"/>
            </w:tcBorders>
            <w:shd w:val="clear" w:color="auto" w:fill="auto"/>
            <w:noWrap/>
            <w:vAlign w:val="bottom"/>
            <w:hideMark/>
          </w:tcPr>
          <w:p w14:paraId="2593BAE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E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E8" w14:textId="77777777">
        <w:trPr>
          <w:trHeight w:val="300"/>
        </w:trPr>
        <w:tc>
          <w:tcPr>
            <w:tcW w:w="4374" w:type="dxa"/>
            <w:tcBorders>
              <w:top w:val="nil"/>
              <w:left w:val="nil"/>
              <w:bottom w:val="nil"/>
              <w:right w:val="nil"/>
            </w:tcBorders>
            <w:shd w:val="clear" w:color="auto" w:fill="auto"/>
            <w:noWrap/>
            <w:vAlign w:val="bottom"/>
            <w:hideMark/>
          </w:tcPr>
          <w:p w14:paraId="2593BAE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ΞΑΝΘΟΣ ΑΝΔΡΕΑΣ</w:t>
            </w:r>
          </w:p>
        </w:tc>
        <w:tc>
          <w:tcPr>
            <w:tcW w:w="1404" w:type="dxa"/>
            <w:tcBorders>
              <w:top w:val="nil"/>
              <w:left w:val="nil"/>
              <w:bottom w:val="nil"/>
              <w:right w:val="nil"/>
            </w:tcBorders>
            <w:shd w:val="clear" w:color="auto" w:fill="auto"/>
            <w:noWrap/>
            <w:vAlign w:val="bottom"/>
            <w:hideMark/>
          </w:tcPr>
          <w:p w14:paraId="2593BAE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E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EC" w14:textId="77777777">
        <w:trPr>
          <w:trHeight w:val="300"/>
        </w:trPr>
        <w:tc>
          <w:tcPr>
            <w:tcW w:w="4374" w:type="dxa"/>
            <w:tcBorders>
              <w:top w:val="nil"/>
              <w:left w:val="nil"/>
              <w:bottom w:val="nil"/>
              <w:right w:val="nil"/>
            </w:tcBorders>
            <w:shd w:val="clear" w:color="auto" w:fill="auto"/>
            <w:noWrap/>
            <w:vAlign w:val="bottom"/>
            <w:hideMark/>
          </w:tcPr>
          <w:p w14:paraId="2593BAE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ΞΥΔΑΚΗΣ ΝΙΚΟΛΑΟΣ</w:t>
            </w:r>
          </w:p>
        </w:tc>
        <w:tc>
          <w:tcPr>
            <w:tcW w:w="1404" w:type="dxa"/>
            <w:tcBorders>
              <w:top w:val="nil"/>
              <w:left w:val="nil"/>
              <w:bottom w:val="nil"/>
              <w:right w:val="nil"/>
            </w:tcBorders>
            <w:shd w:val="clear" w:color="auto" w:fill="auto"/>
            <w:noWrap/>
            <w:vAlign w:val="bottom"/>
            <w:hideMark/>
          </w:tcPr>
          <w:p w14:paraId="2593BAE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E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F0" w14:textId="77777777">
        <w:trPr>
          <w:trHeight w:val="300"/>
        </w:trPr>
        <w:tc>
          <w:tcPr>
            <w:tcW w:w="4374" w:type="dxa"/>
            <w:tcBorders>
              <w:top w:val="nil"/>
              <w:left w:val="nil"/>
              <w:bottom w:val="nil"/>
              <w:right w:val="nil"/>
            </w:tcBorders>
            <w:shd w:val="clear" w:color="auto" w:fill="auto"/>
            <w:noWrap/>
            <w:vAlign w:val="bottom"/>
            <w:hideMark/>
          </w:tcPr>
          <w:p w14:paraId="2593BAE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ΟΥΡΣΟΥΖΙΔΗΣ ΓΕΩΡΓΙΟΣ</w:t>
            </w:r>
          </w:p>
        </w:tc>
        <w:tc>
          <w:tcPr>
            <w:tcW w:w="1404" w:type="dxa"/>
            <w:tcBorders>
              <w:top w:val="nil"/>
              <w:left w:val="nil"/>
              <w:bottom w:val="nil"/>
              <w:right w:val="nil"/>
            </w:tcBorders>
            <w:shd w:val="clear" w:color="auto" w:fill="auto"/>
            <w:noWrap/>
            <w:vAlign w:val="bottom"/>
            <w:hideMark/>
          </w:tcPr>
          <w:p w14:paraId="2593BAE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E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F4" w14:textId="77777777">
        <w:trPr>
          <w:trHeight w:val="300"/>
        </w:trPr>
        <w:tc>
          <w:tcPr>
            <w:tcW w:w="4374" w:type="dxa"/>
            <w:tcBorders>
              <w:top w:val="nil"/>
              <w:left w:val="nil"/>
              <w:bottom w:val="nil"/>
              <w:right w:val="nil"/>
            </w:tcBorders>
            <w:shd w:val="clear" w:color="auto" w:fill="auto"/>
            <w:noWrap/>
            <w:vAlign w:val="bottom"/>
            <w:hideMark/>
          </w:tcPr>
          <w:p w14:paraId="2593BAF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ΠΑΛΛΗΣ ΓΕΩΡΓΙΟΣ</w:t>
            </w:r>
          </w:p>
        </w:tc>
        <w:tc>
          <w:tcPr>
            <w:tcW w:w="1404" w:type="dxa"/>
            <w:tcBorders>
              <w:top w:val="nil"/>
              <w:left w:val="nil"/>
              <w:bottom w:val="nil"/>
              <w:right w:val="nil"/>
            </w:tcBorders>
            <w:shd w:val="clear" w:color="auto" w:fill="auto"/>
            <w:noWrap/>
            <w:vAlign w:val="bottom"/>
            <w:hideMark/>
          </w:tcPr>
          <w:p w14:paraId="2593BAF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F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F8" w14:textId="77777777">
        <w:trPr>
          <w:trHeight w:val="300"/>
        </w:trPr>
        <w:tc>
          <w:tcPr>
            <w:tcW w:w="4374" w:type="dxa"/>
            <w:tcBorders>
              <w:top w:val="nil"/>
              <w:left w:val="nil"/>
              <w:bottom w:val="nil"/>
              <w:right w:val="nil"/>
            </w:tcBorders>
            <w:shd w:val="clear" w:color="auto" w:fill="auto"/>
            <w:noWrap/>
            <w:vAlign w:val="bottom"/>
            <w:hideMark/>
          </w:tcPr>
          <w:p w14:paraId="2593BAF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ΠΑΝΑΓΙΩΤΟΠΟΥΛΟΣ ΝΙΚΟΛΑΟΣ</w:t>
            </w:r>
          </w:p>
        </w:tc>
        <w:tc>
          <w:tcPr>
            <w:tcW w:w="1404" w:type="dxa"/>
            <w:tcBorders>
              <w:top w:val="nil"/>
              <w:left w:val="nil"/>
              <w:bottom w:val="nil"/>
              <w:right w:val="nil"/>
            </w:tcBorders>
            <w:shd w:val="clear" w:color="auto" w:fill="auto"/>
            <w:noWrap/>
            <w:vAlign w:val="bottom"/>
            <w:hideMark/>
          </w:tcPr>
          <w:p w14:paraId="2593BAF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AF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AFC" w14:textId="77777777">
        <w:trPr>
          <w:trHeight w:val="300"/>
        </w:trPr>
        <w:tc>
          <w:tcPr>
            <w:tcW w:w="4374" w:type="dxa"/>
            <w:tcBorders>
              <w:top w:val="nil"/>
              <w:left w:val="nil"/>
              <w:bottom w:val="nil"/>
              <w:right w:val="nil"/>
            </w:tcBorders>
            <w:shd w:val="clear" w:color="auto" w:fill="auto"/>
            <w:noWrap/>
            <w:vAlign w:val="bottom"/>
            <w:hideMark/>
          </w:tcPr>
          <w:p w14:paraId="2593BAF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ΠΑΝΑΓΟΥΛΗΣ ΕΥΣΤΑΘΙΟΣ(ΣΤΑΘΗΣ)</w:t>
            </w:r>
          </w:p>
        </w:tc>
        <w:tc>
          <w:tcPr>
            <w:tcW w:w="1404" w:type="dxa"/>
            <w:tcBorders>
              <w:top w:val="nil"/>
              <w:left w:val="nil"/>
              <w:bottom w:val="nil"/>
              <w:right w:val="nil"/>
            </w:tcBorders>
            <w:shd w:val="clear" w:color="auto" w:fill="auto"/>
            <w:noWrap/>
            <w:vAlign w:val="bottom"/>
            <w:hideMark/>
          </w:tcPr>
          <w:p w14:paraId="2593BAF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ΑΝΕΞ.</w:t>
            </w:r>
          </w:p>
        </w:tc>
        <w:tc>
          <w:tcPr>
            <w:tcW w:w="662" w:type="dxa"/>
            <w:tcBorders>
              <w:top w:val="nil"/>
              <w:left w:val="nil"/>
              <w:bottom w:val="nil"/>
              <w:right w:val="nil"/>
            </w:tcBorders>
            <w:shd w:val="clear" w:color="auto" w:fill="auto"/>
            <w:noWrap/>
            <w:vAlign w:val="bottom"/>
            <w:hideMark/>
          </w:tcPr>
          <w:p w14:paraId="2593BAF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00" w14:textId="77777777">
        <w:trPr>
          <w:trHeight w:val="300"/>
        </w:trPr>
        <w:tc>
          <w:tcPr>
            <w:tcW w:w="4374" w:type="dxa"/>
            <w:tcBorders>
              <w:top w:val="nil"/>
              <w:left w:val="nil"/>
              <w:bottom w:val="nil"/>
              <w:right w:val="nil"/>
            </w:tcBorders>
            <w:shd w:val="clear" w:color="auto" w:fill="auto"/>
            <w:noWrap/>
            <w:vAlign w:val="bottom"/>
            <w:hideMark/>
          </w:tcPr>
          <w:p w14:paraId="2593BAF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ΠΑΝΤΖΑΣ ΓΕΩΡΓΙΟΣ</w:t>
            </w:r>
          </w:p>
        </w:tc>
        <w:tc>
          <w:tcPr>
            <w:tcW w:w="1404" w:type="dxa"/>
            <w:tcBorders>
              <w:top w:val="nil"/>
              <w:left w:val="nil"/>
              <w:bottom w:val="nil"/>
              <w:right w:val="nil"/>
            </w:tcBorders>
            <w:shd w:val="clear" w:color="auto" w:fill="auto"/>
            <w:noWrap/>
            <w:vAlign w:val="bottom"/>
            <w:hideMark/>
          </w:tcPr>
          <w:p w14:paraId="2593BAF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AF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04" w14:textId="77777777">
        <w:trPr>
          <w:trHeight w:val="300"/>
        </w:trPr>
        <w:tc>
          <w:tcPr>
            <w:tcW w:w="4374" w:type="dxa"/>
            <w:tcBorders>
              <w:top w:val="nil"/>
              <w:left w:val="nil"/>
              <w:bottom w:val="nil"/>
              <w:right w:val="nil"/>
            </w:tcBorders>
            <w:shd w:val="clear" w:color="auto" w:fill="auto"/>
            <w:noWrap/>
            <w:vAlign w:val="bottom"/>
            <w:hideMark/>
          </w:tcPr>
          <w:p w14:paraId="2593BB0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ΠΑΠΑΔΟΠΟΥΛΟΣ </w:t>
            </w:r>
            <w:r w:rsidRPr="00147A55">
              <w:rPr>
                <w:rFonts w:ascii="Calibri" w:eastAsia="Times New Roman" w:hAnsi="Calibri" w:cs="Times New Roman"/>
                <w:color w:val="000000"/>
                <w:sz w:val="22"/>
                <w:szCs w:val="22"/>
              </w:rPr>
              <w:t>ΑΘΑΝΑΣΙΟΣ</w:t>
            </w:r>
          </w:p>
        </w:tc>
        <w:tc>
          <w:tcPr>
            <w:tcW w:w="1404" w:type="dxa"/>
            <w:tcBorders>
              <w:top w:val="nil"/>
              <w:left w:val="nil"/>
              <w:bottom w:val="nil"/>
              <w:right w:val="nil"/>
            </w:tcBorders>
            <w:shd w:val="clear" w:color="auto" w:fill="auto"/>
            <w:noWrap/>
            <w:vAlign w:val="bottom"/>
            <w:hideMark/>
          </w:tcPr>
          <w:p w14:paraId="2593BB0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0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08" w14:textId="77777777">
        <w:trPr>
          <w:trHeight w:val="300"/>
        </w:trPr>
        <w:tc>
          <w:tcPr>
            <w:tcW w:w="4374" w:type="dxa"/>
            <w:tcBorders>
              <w:top w:val="nil"/>
              <w:left w:val="nil"/>
              <w:bottom w:val="nil"/>
              <w:right w:val="nil"/>
            </w:tcBorders>
            <w:shd w:val="clear" w:color="auto" w:fill="auto"/>
            <w:noWrap/>
            <w:vAlign w:val="bottom"/>
            <w:hideMark/>
          </w:tcPr>
          <w:p w14:paraId="2593BB0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ΠΑΠΑΔΟΠΟΥΛΟΣ ΝΙΚΟΛΑΟΣ</w:t>
            </w:r>
          </w:p>
        </w:tc>
        <w:tc>
          <w:tcPr>
            <w:tcW w:w="1404" w:type="dxa"/>
            <w:tcBorders>
              <w:top w:val="nil"/>
              <w:left w:val="nil"/>
              <w:bottom w:val="nil"/>
              <w:right w:val="nil"/>
            </w:tcBorders>
            <w:shd w:val="clear" w:color="auto" w:fill="auto"/>
            <w:noWrap/>
            <w:vAlign w:val="bottom"/>
            <w:hideMark/>
          </w:tcPr>
          <w:p w14:paraId="2593BB0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0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0C" w14:textId="77777777">
        <w:trPr>
          <w:trHeight w:val="300"/>
        </w:trPr>
        <w:tc>
          <w:tcPr>
            <w:tcW w:w="4374" w:type="dxa"/>
            <w:tcBorders>
              <w:top w:val="nil"/>
              <w:left w:val="nil"/>
              <w:bottom w:val="nil"/>
              <w:right w:val="nil"/>
            </w:tcBorders>
            <w:shd w:val="clear" w:color="auto" w:fill="auto"/>
            <w:noWrap/>
            <w:vAlign w:val="bottom"/>
            <w:hideMark/>
          </w:tcPr>
          <w:p w14:paraId="2593BB0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ΠΑΠΑΔΟΠΟΥΛΟΣ ΧΡΙΣΤΟΦΟΡΟΣ</w:t>
            </w:r>
          </w:p>
        </w:tc>
        <w:tc>
          <w:tcPr>
            <w:tcW w:w="1404" w:type="dxa"/>
            <w:tcBorders>
              <w:top w:val="nil"/>
              <w:left w:val="nil"/>
              <w:bottom w:val="nil"/>
              <w:right w:val="nil"/>
            </w:tcBorders>
            <w:shd w:val="clear" w:color="auto" w:fill="auto"/>
            <w:noWrap/>
            <w:vAlign w:val="bottom"/>
            <w:hideMark/>
          </w:tcPr>
          <w:p w14:paraId="2593BB0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0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10" w14:textId="77777777">
        <w:trPr>
          <w:trHeight w:val="300"/>
        </w:trPr>
        <w:tc>
          <w:tcPr>
            <w:tcW w:w="4374" w:type="dxa"/>
            <w:tcBorders>
              <w:top w:val="nil"/>
              <w:left w:val="nil"/>
              <w:bottom w:val="nil"/>
              <w:right w:val="nil"/>
            </w:tcBorders>
            <w:shd w:val="clear" w:color="auto" w:fill="auto"/>
            <w:noWrap/>
            <w:vAlign w:val="bottom"/>
            <w:hideMark/>
          </w:tcPr>
          <w:p w14:paraId="2593BB0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ΠΑΠΑΗΛΙΟΥ ΓΕΩΡΓΙΟΣ</w:t>
            </w:r>
          </w:p>
        </w:tc>
        <w:tc>
          <w:tcPr>
            <w:tcW w:w="1404" w:type="dxa"/>
            <w:tcBorders>
              <w:top w:val="nil"/>
              <w:left w:val="nil"/>
              <w:bottom w:val="nil"/>
              <w:right w:val="nil"/>
            </w:tcBorders>
            <w:shd w:val="clear" w:color="auto" w:fill="auto"/>
            <w:noWrap/>
            <w:vAlign w:val="bottom"/>
            <w:hideMark/>
          </w:tcPr>
          <w:p w14:paraId="2593BB0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0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14" w14:textId="77777777">
        <w:trPr>
          <w:trHeight w:val="300"/>
        </w:trPr>
        <w:tc>
          <w:tcPr>
            <w:tcW w:w="4374" w:type="dxa"/>
            <w:tcBorders>
              <w:top w:val="nil"/>
              <w:left w:val="nil"/>
              <w:bottom w:val="nil"/>
              <w:right w:val="nil"/>
            </w:tcBorders>
            <w:shd w:val="clear" w:color="auto" w:fill="auto"/>
            <w:noWrap/>
            <w:vAlign w:val="bottom"/>
            <w:hideMark/>
          </w:tcPr>
          <w:p w14:paraId="2593BB1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ΠΑΠΑΘΕΟΔΩΡΟΥ ΘΕΟΔΩΡΟΣ</w:t>
            </w:r>
          </w:p>
        </w:tc>
        <w:tc>
          <w:tcPr>
            <w:tcW w:w="1404" w:type="dxa"/>
            <w:tcBorders>
              <w:top w:val="nil"/>
              <w:left w:val="nil"/>
              <w:bottom w:val="nil"/>
              <w:right w:val="nil"/>
            </w:tcBorders>
            <w:shd w:val="clear" w:color="auto" w:fill="auto"/>
            <w:noWrap/>
            <w:vAlign w:val="bottom"/>
            <w:hideMark/>
          </w:tcPr>
          <w:p w14:paraId="2593BB1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B1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18" w14:textId="77777777">
        <w:trPr>
          <w:trHeight w:val="300"/>
        </w:trPr>
        <w:tc>
          <w:tcPr>
            <w:tcW w:w="4374" w:type="dxa"/>
            <w:tcBorders>
              <w:top w:val="nil"/>
              <w:left w:val="nil"/>
              <w:bottom w:val="nil"/>
              <w:right w:val="nil"/>
            </w:tcBorders>
            <w:shd w:val="clear" w:color="auto" w:fill="auto"/>
            <w:noWrap/>
            <w:vAlign w:val="bottom"/>
            <w:hideMark/>
          </w:tcPr>
          <w:p w14:paraId="2593BB1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ΠΑΠΑΝΑΤΣΙΟΥ ΑΙΚΑΤΕΡΙΝΗ</w:t>
            </w:r>
          </w:p>
        </w:tc>
        <w:tc>
          <w:tcPr>
            <w:tcW w:w="1404" w:type="dxa"/>
            <w:tcBorders>
              <w:top w:val="nil"/>
              <w:left w:val="nil"/>
              <w:bottom w:val="nil"/>
              <w:right w:val="nil"/>
            </w:tcBorders>
            <w:shd w:val="clear" w:color="auto" w:fill="auto"/>
            <w:noWrap/>
            <w:vAlign w:val="bottom"/>
            <w:hideMark/>
          </w:tcPr>
          <w:p w14:paraId="2593BB1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1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1C" w14:textId="77777777">
        <w:trPr>
          <w:trHeight w:val="300"/>
        </w:trPr>
        <w:tc>
          <w:tcPr>
            <w:tcW w:w="4374" w:type="dxa"/>
            <w:tcBorders>
              <w:top w:val="nil"/>
              <w:left w:val="nil"/>
              <w:bottom w:val="nil"/>
              <w:right w:val="nil"/>
            </w:tcBorders>
            <w:shd w:val="clear" w:color="auto" w:fill="auto"/>
            <w:noWrap/>
            <w:vAlign w:val="bottom"/>
            <w:hideMark/>
          </w:tcPr>
          <w:p w14:paraId="2593BB1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ΠΑΠΑΧΡΙΣΤΟΠΟΥΛΟΣ ΑΘΑΝΑΣΙΟΣ</w:t>
            </w:r>
          </w:p>
        </w:tc>
        <w:tc>
          <w:tcPr>
            <w:tcW w:w="1404" w:type="dxa"/>
            <w:tcBorders>
              <w:top w:val="nil"/>
              <w:left w:val="nil"/>
              <w:bottom w:val="nil"/>
              <w:right w:val="nil"/>
            </w:tcBorders>
            <w:shd w:val="clear" w:color="auto" w:fill="auto"/>
            <w:noWrap/>
            <w:vAlign w:val="bottom"/>
            <w:hideMark/>
          </w:tcPr>
          <w:p w14:paraId="2593BB1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ΑΝ.ΕΛ</w:t>
            </w:r>
          </w:p>
        </w:tc>
        <w:tc>
          <w:tcPr>
            <w:tcW w:w="662" w:type="dxa"/>
            <w:tcBorders>
              <w:top w:val="nil"/>
              <w:left w:val="nil"/>
              <w:bottom w:val="nil"/>
              <w:right w:val="nil"/>
            </w:tcBorders>
            <w:shd w:val="clear" w:color="auto" w:fill="auto"/>
            <w:noWrap/>
            <w:vAlign w:val="bottom"/>
            <w:hideMark/>
          </w:tcPr>
          <w:p w14:paraId="2593BB1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20" w14:textId="77777777">
        <w:trPr>
          <w:trHeight w:val="300"/>
        </w:trPr>
        <w:tc>
          <w:tcPr>
            <w:tcW w:w="4374" w:type="dxa"/>
            <w:tcBorders>
              <w:top w:val="nil"/>
              <w:left w:val="nil"/>
              <w:bottom w:val="nil"/>
              <w:right w:val="nil"/>
            </w:tcBorders>
            <w:shd w:val="clear" w:color="auto" w:fill="auto"/>
            <w:noWrap/>
            <w:vAlign w:val="bottom"/>
            <w:hideMark/>
          </w:tcPr>
          <w:p w14:paraId="2593BB1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ΠΑΡΑΣΚΕΥΟΠΟΥΛΟΣ ΝΙΚΟΛΑΟΣ</w:t>
            </w:r>
          </w:p>
        </w:tc>
        <w:tc>
          <w:tcPr>
            <w:tcW w:w="1404" w:type="dxa"/>
            <w:tcBorders>
              <w:top w:val="nil"/>
              <w:left w:val="nil"/>
              <w:bottom w:val="nil"/>
              <w:right w:val="nil"/>
            </w:tcBorders>
            <w:shd w:val="clear" w:color="auto" w:fill="auto"/>
            <w:noWrap/>
            <w:vAlign w:val="bottom"/>
            <w:hideMark/>
          </w:tcPr>
          <w:p w14:paraId="2593BB1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1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24" w14:textId="77777777">
        <w:trPr>
          <w:trHeight w:val="300"/>
        </w:trPr>
        <w:tc>
          <w:tcPr>
            <w:tcW w:w="4374" w:type="dxa"/>
            <w:tcBorders>
              <w:top w:val="nil"/>
              <w:left w:val="nil"/>
              <w:bottom w:val="nil"/>
              <w:right w:val="nil"/>
            </w:tcBorders>
            <w:shd w:val="clear" w:color="auto" w:fill="auto"/>
            <w:noWrap/>
            <w:vAlign w:val="bottom"/>
            <w:hideMark/>
          </w:tcPr>
          <w:p w14:paraId="2593BB2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ΠΑΡΑΣΤΑΤΙΔΗΣ ΘΕΟΔΩΡΟΣ</w:t>
            </w:r>
          </w:p>
        </w:tc>
        <w:tc>
          <w:tcPr>
            <w:tcW w:w="1404" w:type="dxa"/>
            <w:tcBorders>
              <w:top w:val="nil"/>
              <w:left w:val="nil"/>
              <w:bottom w:val="nil"/>
              <w:right w:val="nil"/>
            </w:tcBorders>
            <w:shd w:val="clear" w:color="auto" w:fill="auto"/>
            <w:noWrap/>
            <w:vAlign w:val="bottom"/>
            <w:hideMark/>
          </w:tcPr>
          <w:p w14:paraId="2593BB2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2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28" w14:textId="77777777">
        <w:trPr>
          <w:trHeight w:val="300"/>
        </w:trPr>
        <w:tc>
          <w:tcPr>
            <w:tcW w:w="4374" w:type="dxa"/>
            <w:tcBorders>
              <w:top w:val="nil"/>
              <w:left w:val="nil"/>
              <w:bottom w:val="nil"/>
              <w:right w:val="nil"/>
            </w:tcBorders>
            <w:shd w:val="clear" w:color="auto" w:fill="auto"/>
            <w:noWrap/>
            <w:vAlign w:val="bottom"/>
            <w:hideMark/>
          </w:tcPr>
          <w:p w14:paraId="2593BB2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ΠΑΥΛΙΔΗΣ ΚΩΝΣΤΑΝΤΙΝΟΣ</w:t>
            </w:r>
          </w:p>
        </w:tc>
        <w:tc>
          <w:tcPr>
            <w:tcW w:w="1404" w:type="dxa"/>
            <w:tcBorders>
              <w:top w:val="nil"/>
              <w:left w:val="nil"/>
              <w:bottom w:val="nil"/>
              <w:right w:val="nil"/>
            </w:tcBorders>
            <w:shd w:val="clear" w:color="auto" w:fill="auto"/>
            <w:noWrap/>
            <w:vAlign w:val="bottom"/>
            <w:hideMark/>
          </w:tcPr>
          <w:p w14:paraId="2593BB2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2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2C" w14:textId="77777777">
        <w:trPr>
          <w:trHeight w:val="300"/>
        </w:trPr>
        <w:tc>
          <w:tcPr>
            <w:tcW w:w="4374" w:type="dxa"/>
            <w:tcBorders>
              <w:top w:val="nil"/>
              <w:left w:val="nil"/>
              <w:bottom w:val="nil"/>
              <w:right w:val="nil"/>
            </w:tcBorders>
            <w:shd w:val="clear" w:color="auto" w:fill="auto"/>
            <w:noWrap/>
            <w:vAlign w:val="bottom"/>
            <w:hideMark/>
          </w:tcPr>
          <w:p w14:paraId="2593BB2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ΠΛΑΚΙΩΤΑΚΗΣ ΙΩΑΝΝΗΣ</w:t>
            </w:r>
          </w:p>
        </w:tc>
        <w:tc>
          <w:tcPr>
            <w:tcW w:w="1404" w:type="dxa"/>
            <w:tcBorders>
              <w:top w:val="nil"/>
              <w:left w:val="nil"/>
              <w:bottom w:val="nil"/>
              <w:right w:val="nil"/>
            </w:tcBorders>
            <w:shd w:val="clear" w:color="auto" w:fill="auto"/>
            <w:noWrap/>
            <w:vAlign w:val="bottom"/>
            <w:hideMark/>
          </w:tcPr>
          <w:p w14:paraId="2593BB2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B2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30" w14:textId="77777777">
        <w:trPr>
          <w:trHeight w:val="300"/>
        </w:trPr>
        <w:tc>
          <w:tcPr>
            <w:tcW w:w="4374" w:type="dxa"/>
            <w:tcBorders>
              <w:top w:val="nil"/>
              <w:left w:val="nil"/>
              <w:bottom w:val="nil"/>
              <w:right w:val="nil"/>
            </w:tcBorders>
            <w:shd w:val="clear" w:color="auto" w:fill="auto"/>
            <w:noWrap/>
            <w:vAlign w:val="bottom"/>
            <w:hideMark/>
          </w:tcPr>
          <w:p w14:paraId="2593BB2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ΠΟΛΑΚΗΣ ΠΑΥΛΟΣ</w:t>
            </w:r>
          </w:p>
        </w:tc>
        <w:tc>
          <w:tcPr>
            <w:tcW w:w="1404" w:type="dxa"/>
            <w:tcBorders>
              <w:top w:val="nil"/>
              <w:left w:val="nil"/>
              <w:bottom w:val="nil"/>
              <w:right w:val="nil"/>
            </w:tcBorders>
            <w:shd w:val="clear" w:color="auto" w:fill="auto"/>
            <w:noWrap/>
            <w:vAlign w:val="bottom"/>
            <w:hideMark/>
          </w:tcPr>
          <w:p w14:paraId="2593BB2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2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34" w14:textId="77777777">
        <w:trPr>
          <w:trHeight w:val="300"/>
        </w:trPr>
        <w:tc>
          <w:tcPr>
            <w:tcW w:w="4374" w:type="dxa"/>
            <w:tcBorders>
              <w:top w:val="nil"/>
              <w:left w:val="nil"/>
              <w:bottom w:val="nil"/>
              <w:right w:val="nil"/>
            </w:tcBorders>
            <w:shd w:val="clear" w:color="auto" w:fill="auto"/>
            <w:noWrap/>
            <w:vAlign w:val="bottom"/>
            <w:hideMark/>
          </w:tcPr>
          <w:p w14:paraId="2593BB3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ΠΡΑΤΣΟΛΗΣ ΑΝΑΣΤΑΣΙΟΣ(ΤΑΣΟΣ)</w:t>
            </w:r>
          </w:p>
        </w:tc>
        <w:tc>
          <w:tcPr>
            <w:tcW w:w="1404" w:type="dxa"/>
            <w:tcBorders>
              <w:top w:val="nil"/>
              <w:left w:val="nil"/>
              <w:bottom w:val="nil"/>
              <w:right w:val="nil"/>
            </w:tcBorders>
            <w:shd w:val="clear" w:color="auto" w:fill="auto"/>
            <w:noWrap/>
            <w:vAlign w:val="bottom"/>
            <w:hideMark/>
          </w:tcPr>
          <w:p w14:paraId="2593BB3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3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38" w14:textId="77777777">
        <w:trPr>
          <w:trHeight w:val="300"/>
        </w:trPr>
        <w:tc>
          <w:tcPr>
            <w:tcW w:w="4374" w:type="dxa"/>
            <w:tcBorders>
              <w:top w:val="nil"/>
              <w:left w:val="nil"/>
              <w:bottom w:val="nil"/>
              <w:right w:val="nil"/>
            </w:tcBorders>
            <w:shd w:val="clear" w:color="auto" w:fill="auto"/>
            <w:noWrap/>
            <w:vAlign w:val="bottom"/>
            <w:hideMark/>
          </w:tcPr>
          <w:p w14:paraId="2593BB3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ΡΙΖΟΣ ΔΗΜΗΤΡΙΟΣ</w:t>
            </w:r>
          </w:p>
        </w:tc>
        <w:tc>
          <w:tcPr>
            <w:tcW w:w="1404" w:type="dxa"/>
            <w:tcBorders>
              <w:top w:val="nil"/>
              <w:left w:val="nil"/>
              <w:bottom w:val="nil"/>
              <w:right w:val="nil"/>
            </w:tcBorders>
            <w:shd w:val="clear" w:color="auto" w:fill="auto"/>
            <w:noWrap/>
            <w:vAlign w:val="bottom"/>
            <w:hideMark/>
          </w:tcPr>
          <w:p w14:paraId="2593BB3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3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3C" w14:textId="77777777">
        <w:trPr>
          <w:trHeight w:val="300"/>
        </w:trPr>
        <w:tc>
          <w:tcPr>
            <w:tcW w:w="4374" w:type="dxa"/>
            <w:tcBorders>
              <w:top w:val="nil"/>
              <w:left w:val="nil"/>
              <w:bottom w:val="nil"/>
              <w:right w:val="nil"/>
            </w:tcBorders>
            <w:shd w:val="clear" w:color="auto" w:fill="auto"/>
            <w:noWrap/>
            <w:vAlign w:val="bottom"/>
            <w:hideMark/>
          </w:tcPr>
          <w:p w14:paraId="2593BB3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ΡΙΖΟΥΛΗΣ ΑΝΔΡΕΑΣ</w:t>
            </w:r>
          </w:p>
        </w:tc>
        <w:tc>
          <w:tcPr>
            <w:tcW w:w="1404" w:type="dxa"/>
            <w:tcBorders>
              <w:top w:val="nil"/>
              <w:left w:val="nil"/>
              <w:bottom w:val="nil"/>
              <w:right w:val="nil"/>
            </w:tcBorders>
            <w:shd w:val="clear" w:color="auto" w:fill="auto"/>
            <w:noWrap/>
            <w:vAlign w:val="bottom"/>
            <w:hideMark/>
          </w:tcPr>
          <w:p w14:paraId="2593BB3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3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40" w14:textId="77777777">
        <w:trPr>
          <w:trHeight w:val="300"/>
        </w:trPr>
        <w:tc>
          <w:tcPr>
            <w:tcW w:w="4374" w:type="dxa"/>
            <w:tcBorders>
              <w:top w:val="nil"/>
              <w:left w:val="nil"/>
              <w:bottom w:val="nil"/>
              <w:right w:val="nil"/>
            </w:tcBorders>
            <w:shd w:val="clear" w:color="auto" w:fill="auto"/>
            <w:noWrap/>
            <w:vAlign w:val="bottom"/>
            <w:hideMark/>
          </w:tcPr>
          <w:p w14:paraId="2593BB3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ΣΑΝΤΟΡΙΝΙΟΣ ΝΕΚΤΑΡΙΟΣ</w:t>
            </w:r>
          </w:p>
        </w:tc>
        <w:tc>
          <w:tcPr>
            <w:tcW w:w="1404" w:type="dxa"/>
            <w:tcBorders>
              <w:top w:val="nil"/>
              <w:left w:val="nil"/>
              <w:bottom w:val="nil"/>
              <w:right w:val="nil"/>
            </w:tcBorders>
            <w:shd w:val="clear" w:color="auto" w:fill="auto"/>
            <w:noWrap/>
            <w:vAlign w:val="bottom"/>
            <w:hideMark/>
          </w:tcPr>
          <w:p w14:paraId="2593BB3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3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44" w14:textId="77777777">
        <w:trPr>
          <w:trHeight w:val="300"/>
        </w:trPr>
        <w:tc>
          <w:tcPr>
            <w:tcW w:w="4374" w:type="dxa"/>
            <w:tcBorders>
              <w:top w:val="nil"/>
              <w:left w:val="nil"/>
              <w:bottom w:val="nil"/>
              <w:right w:val="nil"/>
            </w:tcBorders>
            <w:shd w:val="clear" w:color="auto" w:fill="auto"/>
            <w:noWrap/>
            <w:vAlign w:val="bottom"/>
            <w:hideMark/>
          </w:tcPr>
          <w:p w14:paraId="2593BB4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ΣΑΡΑΚΙΩΤΗΣ ΙΩΑΝΝΗΣ</w:t>
            </w:r>
          </w:p>
        </w:tc>
        <w:tc>
          <w:tcPr>
            <w:tcW w:w="1404" w:type="dxa"/>
            <w:tcBorders>
              <w:top w:val="nil"/>
              <w:left w:val="nil"/>
              <w:bottom w:val="nil"/>
              <w:right w:val="nil"/>
            </w:tcBorders>
            <w:shd w:val="clear" w:color="auto" w:fill="auto"/>
            <w:noWrap/>
            <w:vAlign w:val="bottom"/>
            <w:hideMark/>
          </w:tcPr>
          <w:p w14:paraId="2593BB4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4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48" w14:textId="77777777">
        <w:trPr>
          <w:trHeight w:val="300"/>
        </w:trPr>
        <w:tc>
          <w:tcPr>
            <w:tcW w:w="4374" w:type="dxa"/>
            <w:tcBorders>
              <w:top w:val="nil"/>
              <w:left w:val="nil"/>
              <w:bottom w:val="nil"/>
              <w:right w:val="nil"/>
            </w:tcBorders>
            <w:shd w:val="clear" w:color="auto" w:fill="auto"/>
            <w:noWrap/>
            <w:vAlign w:val="bottom"/>
            <w:hideMark/>
          </w:tcPr>
          <w:p w14:paraId="2593BB4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ΣΑΡΙΔΗΣ ΙΩΑΝΝΗΣ</w:t>
            </w:r>
          </w:p>
        </w:tc>
        <w:tc>
          <w:tcPr>
            <w:tcW w:w="1404" w:type="dxa"/>
            <w:tcBorders>
              <w:top w:val="nil"/>
              <w:left w:val="nil"/>
              <w:bottom w:val="nil"/>
              <w:right w:val="nil"/>
            </w:tcBorders>
            <w:shd w:val="clear" w:color="auto" w:fill="auto"/>
            <w:noWrap/>
            <w:vAlign w:val="bottom"/>
            <w:hideMark/>
          </w:tcPr>
          <w:p w14:paraId="2593BB4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ΕΝ. ΚΕΝΤΡΩΩΝ</w:t>
            </w:r>
          </w:p>
        </w:tc>
        <w:tc>
          <w:tcPr>
            <w:tcW w:w="662" w:type="dxa"/>
            <w:tcBorders>
              <w:top w:val="nil"/>
              <w:left w:val="nil"/>
              <w:bottom w:val="nil"/>
              <w:right w:val="nil"/>
            </w:tcBorders>
            <w:shd w:val="clear" w:color="auto" w:fill="auto"/>
            <w:noWrap/>
            <w:vAlign w:val="bottom"/>
            <w:hideMark/>
          </w:tcPr>
          <w:p w14:paraId="2593BB4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4C" w14:textId="77777777">
        <w:trPr>
          <w:trHeight w:val="300"/>
        </w:trPr>
        <w:tc>
          <w:tcPr>
            <w:tcW w:w="4374" w:type="dxa"/>
            <w:tcBorders>
              <w:top w:val="nil"/>
              <w:left w:val="nil"/>
              <w:bottom w:val="nil"/>
              <w:right w:val="nil"/>
            </w:tcBorders>
            <w:shd w:val="clear" w:color="auto" w:fill="auto"/>
            <w:noWrap/>
            <w:vAlign w:val="bottom"/>
            <w:hideMark/>
          </w:tcPr>
          <w:p w14:paraId="2593BB4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ΣΕΒΑΣΤΑΚΗΣ ΔΗΜΗΤΡΙΟΣ</w:t>
            </w:r>
          </w:p>
        </w:tc>
        <w:tc>
          <w:tcPr>
            <w:tcW w:w="1404" w:type="dxa"/>
            <w:tcBorders>
              <w:top w:val="nil"/>
              <w:left w:val="nil"/>
              <w:bottom w:val="nil"/>
              <w:right w:val="nil"/>
            </w:tcBorders>
            <w:shd w:val="clear" w:color="auto" w:fill="auto"/>
            <w:noWrap/>
            <w:vAlign w:val="bottom"/>
            <w:hideMark/>
          </w:tcPr>
          <w:p w14:paraId="2593BB4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4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50" w14:textId="77777777">
        <w:trPr>
          <w:trHeight w:val="300"/>
        </w:trPr>
        <w:tc>
          <w:tcPr>
            <w:tcW w:w="4374" w:type="dxa"/>
            <w:tcBorders>
              <w:top w:val="nil"/>
              <w:left w:val="nil"/>
              <w:bottom w:val="nil"/>
              <w:right w:val="nil"/>
            </w:tcBorders>
            <w:shd w:val="clear" w:color="auto" w:fill="auto"/>
            <w:noWrap/>
            <w:vAlign w:val="bottom"/>
            <w:hideMark/>
          </w:tcPr>
          <w:p w14:paraId="2593BB4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lastRenderedPageBreak/>
              <w:t>ΣΕΛΤΣΑΣ ΚΩΝΣΤΑΝΤΙΝΟΣ</w:t>
            </w:r>
          </w:p>
        </w:tc>
        <w:tc>
          <w:tcPr>
            <w:tcW w:w="1404" w:type="dxa"/>
            <w:tcBorders>
              <w:top w:val="nil"/>
              <w:left w:val="nil"/>
              <w:bottom w:val="nil"/>
              <w:right w:val="nil"/>
            </w:tcBorders>
            <w:shd w:val="clear" w:color="auto" w:fill="auto"/>
            <w:noWrap/>
            <w:vAlign w:val="bottom"/>
            <w:hideMark/>
          </w:tcPr>
          <w:p w14:paraId="2593BB4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4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54" w14:textId="77777777">
        <w:trPr>
          <w:trHeight w:val="300"/>
        </w:trPr>
        <w:tc>
          <w:tcPr>
            <w:tcW w:w="4374" w:type="dxa"/>
            <w:tcBorders>
              <w:top w:val="nil"/>
              <w:left w:val="nil"/>
              <w:bottom w:val="nil"/>
              <w:right w:val="nil"/>
            </w:tcBorders>
            <w:shd w:val="clear" w:color="auto" w:fill="auto"/>
            <w:noWrap/>
            <w:vAlign w:val="bottom"/>
            <w:hideMark/>
          </w:tcPr>
          <w:p w14:paraId="2593BB5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ΣΗΦΑΚΗΣ ΙΩΑΝΝΗΣ</w:t>
            </w:r>
          </w:p>
        </w:tc>
        <w:tc>
          <w:tcPr>
            <w:tcW w:w="1404" w:type="dxa"/>
            <w:tcBorders>
              <w:top w:val="nil"/>
              <w:left w:val="nil"/>
              <w:bottom w:val="nil"/>
              <w:right w:val="nil"/>
            </w:tcBorders>
            <w:shd w:val="clear" w:color="auto" w:fill="auto"/>
            <w:noWrap/>
            <w:vAlign w:val="bottom"/>
            <w:hideMark/>
          </w:tcPr>
          <w:p w14:paraId="2593BB5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5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58" w14:textId="77777777">
        <w:trPr>
          <w:trHeight w:val="300"/>
        </w:trPr>
        <w:tc>
          <w:tcPr>
            <w:tcW w:w="4374" w:type="dxa"/>
            <w:tcBorders>
              <w:top w:val="nil"/>
              <w:left w:val="nil"/>
              <w:bottom w:val="nil"/>
              <w:right w:val="nil"/>
            </w:tcBorders>
            <w:shd w:val="clear" w:color="auto" w:fill="auto"/>
            <w:noWrap/>
            <w:vAlign w:val="bottom"/>
            <w:hideMark/>
          </w:tcPr>
          <w:p w14:paraId="2593BB5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ΣΙΜΟΡΕΛΗΣ ΧΡΗΣΤΟΣ</w:t>
            </w:r>
          </w:p>
        </w:tc>
        <w:tc>
          <w:tcPr>
            <w:tcW w:w="1404" w:type="dxa"/>
            <w:tcBorders>
              <w:top w:val="nil"/>
              <w:left w:val="nil"/>
              <w:bottom w:val="nil"/>
              <w:right w:val="nil"/>
            </w:tcBorders>
            <w:shd w:val="clear" w:color="auto" w:fill="auto"/>
            <w:noWrap/>
            <w:vAlign w:val="bottom"/>
            <w:hideMark/>
          </w:tcPr>
          <w:p w14:paraId="2593BB5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5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5C" w14:textId="77777777">
        <w:trPr>
          <w:trHeight w:val="300"/>
        </w:trPr>
        <w:tc>
          <w:tcPr>
            <w:tcW w:w="4374" w:type="dxa"/>
            <w:tcBorders>
              <w:top w:val="nil"/>
              <w:left w:val="nil"/>
              <w:bottom w:val="nil"/>
              <w:right w:val="nil"/>
            </w:tcBorders>
            <w:shd w:val="clear" w:color="auto" w:fill="auto"/>
            <w:noWrap/>
            <w:vAlign w:val="bottom"/>
            <w:hideMark/>
          </w:tcPr>
          <w:p w14:paraId="2593BB5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ΣΚΟΥΡΛΕΤΗΣ ΠΑΝΑΓΙΩΤΗΣ(ΠΑΝΟΣ)</w:t>
            </w:r>
          </w:p>
        </w:tc>
        <w:tc>
          <w:tcPr>
            <w:tcW w:w="1404" w:type="dxa"/>
            <w:tcBorders>
              <w:top w:val="nil"/>
              <w:left w:val="nil"/>
              <w:bottom w:val="nil"/>
              <w:right w:val="nil"/>
            </w:tcBorders>
            <w:shd w:val="clear" w:color="auto" w:fill="auto"/>
            <w:noWrap/>
            <w:vAlign w:val="bottom"/>
            <w:hideMark/>
          </w:tcPr>
          <w:p w14:paraId="2593BB5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5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60" w14:textId="77777777">
        <w:trPr>
          <w:trHeight w:val="300"/>
        </w:trPr>
        <w:tc>
          <w:tcPr>
            <w:tcW w:w="4374" w:type="dxa"/>
            <w:tcBorders>
              <w:top w:val="nil"/>
              <w:left w:val="nil"/>
              <w:bottom w:val="nil"/>
              <w:right w:val="nil"/>
            </w:tcBorders>
            <w:shd w:val="clear" w:color="auto" w:fill="auto"/>
            <w:noWrap/>
            <w:vAlign w:val="bottom"/>
            <w:hideMark/>
          </w:tcPr>
          <w:p w14:paraId="2593BB5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ΣΚΟΥΡΟΛΙΑΚΟΣ </w:t>
            </w:r>
            <w:r w:rsidRPr="00147A55">
              <w:rPr>
                <w:rFonts w:ascii="Calibri" w:eastAsia="Times New Roman" w:hAnsi="Calibri" w:cs="Times New Roman"/>
                <w:color w:val="000000"/>
                <w:sz w:val="22"/>
                <w:szCs w:val="22"/>
              </w:rPr>
              <w:t>ΠΑΝΑΓΙΩΤΗΣ(ΠΑΝΟΣ)</w:t>
            </w:r>
          </w:p>
        </w:tc>
        <w:tc>
          <w:tcPr>
            <w:tcW w:w="1404" w:type="dxa"/>
            <w:tcBorders>
              <w:top w:val="nil"/>
              <w:left w:val="nil"/>
              <w:bottom w:val="nil"/>
              <w:right w:val="nil"/>
            </w:tcBorders>
            <w:shd w:val="clear" w:color="auto" w:fill="auto"/>
            <w:noWrap/>
            <w:vAlign w:val="bottom"/>
            <w:hideMark/>
          </w:tcPr>
          <w:p w14:paraId="2593BB5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5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64" w14:textId="77777777">
        <w:trPr>
          <w:trHeight w:val="300"/>
        </w:trPr>
        <w:tc>
          <w:tcPr>
            <w:tcW w:w="4374" w:type="dxa"/>
            <w:tcBorders>
              <w:top w:val="nil"/>
              <w:left w:val="nil"/>
              <w:bottom w:val="nil"/>
              <w:right w:val="nil"/>
            </w:tcBorders>
            <w:shd w:val="clear" w:color="auto" w:fill="auto"/>
            <w:noWrap/>
            <w:vAlign w:val="bottom"/>
            <w:hideMark/>
          </w:tcPr>
          <w:p w14:paraId="2593BB6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ΣΚΟΥΦΑ ΕΛΙΣΣΑΒΕΤ</w:t>
            </w:r>
          </w:p>
        </w:tc>
        <w:tc>
          <w:tcPr>
            <w:tcW w:w="1404" w:type="dxa"/>
            <w:tcBorders>
              <w:top w:val="nil"/>
              <w:left w:val="nil"/>
              <w:bottom w:val="nil"/>
              <w:right w:val="nil"/>
            </w:tcBorders>
            <w:shd w:val="clear" w:color="auto" w:fill="auto"/>
            <w:noWrap/>
            <w:vAlign w:val="bottom"/>
            <w:hideMark/>
          </w:tcPr>
          <w:p w14:paraId="2593BB6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6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68" w14:textId="77777777">
        <w:trPr>
          <w:trHeight w:val="300"/>
        </w:trPr>
        <w:tc>
          <w:tcPr>
            <w:tcW w:w="4374" w:type="dxa"/>
            <w:tcBorders>
              <w:top w:val="nil"/>
              <w:left w:val="nil"/>
              <w:bottom w:val="nil"/>
              <w:right w:val="nil"/>
            </w:tcBorders>
            <w:shd w:val="clear" w:color="auto" w:fill="auto"/>
            <w:noWrap/>
            <w:vAlign w:val="bottom"/>
            <w:hideMark/>
          </w:tcPr>
          <w:p w14:paraId="2593BB6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ΣΚΡΕΚΑΣ ΚΩΝΣΤΑΝΤΙΝΟΣ</w:t>
            </w:r>
          </w:p>
        </w:tc>
        <w:tc>
          <w:tcPr>
            <w:tcW w:w="1404" w:type="dxa"/>
            <w:tcBorders>
              <w:top w:val="nil"/>
              <w:left w:val="nil"/>
              <w:bottom w:val="nil"/>
              <w:right w:val="nil"/>
            </w:tcBorders>
            <w:shd w:val="clear" w:color="auto" w:fill="auto"/>
            <w:noWrap/>
            <w:vAlign w:val="bottom"/>
            <w:hideMark/>
          </w:tcPr>
          <w:p w14:paraId="2593BB6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B6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6C" w14:textId="77777777">
        <w:trPr>
          <w:trHeight w:val="300"/>
        </w:trPr>
        <w:tc>
          <w:tcPr>
            <w:tcW w:w="4374" w:type="dxa"/>
            <w:tcBorders>
              <w:top w:val="nil"/>
              <w:left w:val="nil"/>
              <w:bottom w:val="nil"/>
              <w:right w:val="nil"/>
            </w:tcBorders>
            <w:shd w:val="clear" w:color="auto" w:fill="auto"/>
            <w:noWrap/>
            <w:vAlign w:val="bottom"/>
            <w:hideMark/>
          </w:tcPr>
          <w:p w14:paraId="2593BB6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ΣΠΑΡΤΙΝΟΣ ΚΩΝΣΤΑΝΤΙΝΟΣ</w:t>
            </w:r>
          </w:p>
        </w:tc>
        <w:tc>
          <w:tcPr>
            <w:tcW w:w="1404" w:type="dxa"/>
            <w:tcBorders>
              <w:top w:val="nil"/>
              <w:left w:val="nil"/>
              <w:bottom w:val="nil"/>
              <w:right w:val="nil"/>
            </w:tcBorders>
            <w:shd w:val="clear" w:color="auto" w:fill="auto"/>
            <w:noWrap/>
            <w:vAlign w:val="bottom"/>
            <w:hideMark/>
          </w:tcPr>
          <w:p w14:paraId="2593BB6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6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70" w14:textId="77777777">
        <w:trPr>
          <w:trHeight w:val="300"/>
        </w:trPr>
        <w:tc>
          <w:tcPr>
            <w:tcW w:w="4374" w:type="dxa"/>
            <w:tcBorders>
              <w:top w:val="nil"/>
              <w:left w:val="nil"/>
              <w:bottom w:val="nil"/>
              <w:right w:val="nil"/>
            </w:tcBorders>
            <w:shd w:val="clear" w:color="auto" w:fill="auto"/>
            <w:noWrap/>
            <w:vAlign w:val="bottom"/>
            <w:hideMark/>
          </w:tcPr>
          <w:p w14:paraId="2593BB6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ΣΤΑΜΑΤΑΚΗ ΕΛΕΝΗ</w:t>
            </w:r>
          </w:p>
        </w:tc>
        <w:tc>
          <w:tcPr>
            <w:tcW w:w="1404" w:type="dxa"/>
            <w:tcBorders>
              <w:top w:val="nil"/>
              <w:left w:val="nil"/>
              <w:bottom w:val="nil"/>
              <w:right w:val="nil"/>
            </w:tcBorders>
            <w:shd w:val="clear" w:color="auto" w:fill="auto"/>
            <w:noWrap/>
            <w:vAlign w:val="bottom"/>
            <w:hideMark/>
          </w:tcPr>
          <w:p w14:paraId="2593BB6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6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74" w14:textId="77777777">
        <w:trPr>
          <w:trHeight w:val="300"/>
        </w:trPr>
        <w:tc>
          <w:tcPr>
            <w:tcW w:w="4374" w:type="dxa"/>
            <w:tcBorders>
              <w:top w:val="nil"/>
              <w:left w:val="nil"/>
              <w:bottom w:val="nil"/>
              <w:right w:val="nil"/>
            </w:tcBorders>
            <w:shd w:val="clear" w:color="auto" w:fill="auto"/>
            <w:noWrap/>
            <w:vAlign w:val="bottom"/>
            <w:hideMark/>
          </w:tcPr>
          <w:p w14:paraId="2593BB7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ΣΤΑΜΑΤΗΣ ΔΗΜΗΤΡΙΟΣ</w:t>
            </w:r>
          </w:p>
        </w:tc>
        <w:tc>
          <w:tcPr>
            <w:tcW w:w="1404" w:type="dxa"/>
            <w:tcBorders>
              <w:top w:val="nil"/>
              <w:left w:val="nil"/>
              <w:bottom w:val="nil"/>
              <w:right w:val="nil"/>
            </w:tcBorders>
            <w:shd w:val="clear" w:color="auto" w:fill="auto"/>
            <w:noWrap/>
            <w:vAlign w:val="bottom"/>
            <w:hideMark/>
          </w:tcPr>
          <w:p w14:paraId="2593BB7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B7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78" w14:textId="77777777">
        <w:trPr>
          <w:trHeight w:val="300"/>
        </w:trPr>
        <w:tc>
          <w:tcPr>
            <w:tcW w:w="4374" w:type="dxa"/>
            <w:tcBorders>
              <w:top w:val="nil"/>
              <w:left w:val="nil"/>
              <w:bottom w:val="nil"/>
              <w:right w:val="nil"/>
            </w:tcBorders>
            <w:shd w:val="clear" w:color="auto" w:fill="auto"/>
            <w:noWrap/>
            <w:vAlign w:val="bottom"/>
            <w:hideMark/>
          </w:tcPr>
          <w:p w14:paraId="2593BB7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ΣΤΑΜΠΟΥΛΗ ΑΦΡΟΔΙΤΗ</w:t>
            </w:r>
          </w:p>
        </w:tc>
        <w:tc>
          <w:tcPr>
            <w:tcW w:w="1404" w:type="dxa"/>
            <w:tcBorders>
              <w:top w:val="nil"/>
              <w:left w:val="nil"/>
              <w:bottom w:val="nil"/>
              <w:right w:val="nil"/>
            </w:tcBorders>
            <w:shd w:val="clear" w:color="auto" w:fill="auto"/>
            <w:noWrap/>
            <w:vAlign w:val="bottom"/>
            <w:hideMark/>
          </w:tcPr>
          <w:p w14:paraId="2593BB7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7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7C" w14:textId="77777777">
        <w:trPr>
          <w:trHeight w:val="300"/>
        </w:trPr>
        <w:tc>
          <w:tcPr>
            <w:tcW w:w="4374" w:type="dxa"/>
            <w:tcBorders>
              <w:top w:val="nil"/>
              <w:left w:val="nil"/>
              <w:bottom w:val="nil"/>
              <w:right w:val="nil"/>
            </w:tcBorders>
            <w:shd w:val="clear" w:color="auto" w:fill="auto"/>
            <w:noWrap/>
            <w:vAlign w:val="bottom"/>
            <w:hideMark/>
          </w:tcPr>
          <w:p w14:paraId="2593BB7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ΣΤΕΦΟΣ ΙΩΑΝΝΗΣ</w:t>
            </w:r>
          </w:p>
        </w:tc>
        <w:tc>
          <w:tcPr>
            <w:tcW w:w="1404" w:type="dxa"/>
            <w:tcBorders>
              <w:top w:val="nil"/>
              <w:left w:val="nil"/>
              <w:bottom w:val="nil"/>
              <w:right w:val="nil"/>
            </w:tcBorders>
            <w:shd w:val="clear" w:color="auto" w:fill="auto"/>
            <w:noWrap/>
            <w:vAlign w:val="bottom"/>
            <w:hideMark/>
          </w:tcPr>
          <w:p w14:paraId="2593BB7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7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80" w14:textId="77777777">
        <w:trPr>
          <w:trHeight w:val="300"/>
        </w:trPr>
        <w:tc>
          <w:tcPr>
            <w:tcW w:w="4374" w:type="dxa"/>
            <w:tcBorders>
              <w:top w:val="nil"/>
              <w:left w:val="nil"/>
              <w:bottom w:val="nil"/>
              <w:right w:val="nil"/>
            </w:tcBorders>
            <w:shd w:val="clear" w:color="auto" w:fill="auto"/>
            <w:noWrap/>
            <w:vAlign w:val="bottom"/>
            <w:hideMark/>
          </w:tcPr>
          <w:p w14:paraId="2593BB7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ΣΤΟΓΙΑΝΝΙΔΗΣ </w:t>
            </w:r>
            <w:r w:rsidRPr="00147A55">
              <w:rPr>
                <w:rFonts w:ascii="Calibri" w:eastAsia="Times New Roman" w:hAnsi="Calibri" w:cs="Times New Roman"/>
                <w:color w:val="000000"/>
                <w:sz w:val="22"/>
                <w:szCs w:val="22"/>
              </w:rPr>
              <w:t>ΓΡΗΓΟΡΙΟΣ</w:t>
            </w:r>
          </w:p>
        </w:tc>
        <w:tc>
          <w:tcPr>
            <w:tcW w:w="1404" w:type="dxa"/>
            <w:tcBorders>
              <w:top w:val="nil"/>
              <w:left w:val="nil"/>
              <w:bottom w:val="nil"/>
              <w:right w:val="nil"/>
            </w:tcBorders>
            <w:shd w:val="clear" w:color="auto" w:fill="auto"/>
            <w:noWrap/>
            <w:vAlign w:val="bottom"/>
            <w:hideMark/>
          </w:tcPr>
          <w:p w14:paraId="2593BB7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7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84" w14:textId="77777777">
        <w:trPr>
          <w:trHeight w:val="300"/>
        </w:trPr>
        <w:tc>
          <w:tcPr>
            <w:tcW w:w="4374" w:type="dxa"/>
            <w:tcBorders>
              <w:top w:val="nil"/>
              <w:left w:val="nil"/>
              <w:bottom w:val="nil"/>
              <w:right w:val="nil"/>
            </w:tcBorders>
            <w:shd w:val="clear" w:color="auto" w:fill="auto"/>
            <w:noWrap/>
            <w:vAlign w:val="bottom"/>
            <w:hideMark/>
          </w:tcPr>
          <w:p w14:paraId="2593BB8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ΣΥΝΤΥΧΑΚΗΣ ΕΜΜΑΝΟΥΗΛ</w:t>
            </w:r>
          </w:p>
        </w:tc>
        <w:tc>
          <w:tcPr>
            <w:tcW w:w="1404" w:type="dxa"/>
            <w:tcBorders>
              <w:top w:val="nil"/>
              <w:left w:val="nil"/>
              <w:bottom w:val="nil"/>
              <w:right w:val="nil"/>
            </w:tcBorders>
            <w:shd w:val="clear" w:color="auto" w:fill="auto"/>
            <w:noWrap/>
            <w:vAlign w:val="bottom"/>
            <w:hideMark/>
          </w:tcPr>
          <w:p w14:paraId="2593BB8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Κ.Κ.Ε</w:t>
            </w:r>
          </w:p>
        </w:tc>
        <w:tc>
          <w:tcPr>
            <w:tcW w:w="662" w:type="dxa"/>
            <w:tcBorders>
              <w:top w:val="nil"/>
              <w:left w:val="nil"/>
              <w:bottom w:val="nil"/>
              <w:right w:val="nil"/>
            </w:tcBorders>
            <w:shd w:val="clear" w:color="auto" w:fill="auto"/>
            <w:noWrap/>
            <w:vAlign w:val="bottom"/>
            <w:hideMark/>
          </w:tcPr>
          <w:p w14:paraId="2593BB8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88" w14:textId="77777777">
        <w:trPr>
          <w:trHeight w:val="300"/>
        </w:trPr>
        <w:tc>
          <w:tcPr>
            <w:tcW w:w="4374" w:type="dxa"/>
            <w:tcBorders>
              <w:top w:val="nil"/>
              <w:left w:val="nil"/>
              <w:bottom w:val="nil"/>
              <w:right w:val="nil"/>
            </w:tcBorders>
            <w:shd w:val="clear" w:color="auto" w:fill="auto"/>
            <w:noWrap/>
            <w:vAlign w:val="bottom"/>
            <w:hideMark/>
          </w:tcPr>
          <w:p w14:paraId="2593BB8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ΤΑΣΟΥΛΑΣ ΚΩΝΣΤΑΝΤΙΝΟΣ</w:t>
            </w:r>
          </w:p>
        </w:tc>
        <w:tc>
          <w:tcPr>
            <w:tcW w:w="1404" w:type="dxa"/>
            <w:tcBorders>
              <w:top w:val="nil"/>
              <w:left w:val="nil"/>
              <w:bottom w:val="nil"/>
              <w:right w:val="nil"/>
            </w:tcBorders>
            <w:shd w:val="clear" w:color="auto" w:fill="auto"/>
            <w:noWrap/>
            <w:vAlign w:val="bottom"/>
            <w:hideMark/>
          </w:tcPr>
          <w:p w14:paraId="2593BB8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B8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8C" w14:textId="77777777">
        <w:trPr>
          <w:trHeight w:val="300"/>
        </w:trPr>
        <w:tc>
          <w:tcPr>
            <w:tcW w:w="4374" w:type="dxa"/>
            <w:tcBorders>
              <w:top w:val="nil"/>
              <w:left w:val="nil"/>
              <w:bottom w:val="nil"/>
              <w:right w:val="nil"/>
            </w:tcBorders>
            <w:shd w:val="clear" w:color="auto" w:fill="auto"/>
            <w:noWrap/>
            <w:vAlign w:val="bottom"/>
            <w:hideMark/>
          </w:tcPr>
          <w:p w14:paraId="2593BB8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ΤΑΣΣΟΣ ΣΤΑΥΡΟΣ</w:t>
            </w:r>
          </w:p>
        </w:tc>
        <w:tc>
          <w:tcPr>
            <w:tcW w:w="1404" w:type="dxa"/>
            <w:tcBorders>
              <w:top w:val="nil"/>
              <w:left w:val="nil"/>
              <w:bottom w:val="nil"/>
              <w:right w:val="nil"/>
            </w:tcBorders>
            <w:shd w:val="clear" w:color="auto" w:fill="auto"/>
            <w:noWrap/>
            <w:vAlign w:val="bottom"/>
            <w:hideMark/>
          </w:tcPr>
          <w:p w14:paraId="2593BB8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Κ.Κ.Ε</w:t>
            </w:r>
          </w:p>
        </w:tc>
        <w:tc>
          <w:tcPr>
            <w:tcW w:w="662" w:type="dxa"/>
            <w:tcBorders>
              <w:top w:val="nil"/>
              <w:left w:val="nil"/>
              <w:bottom w:val="nil"/>
              <w:right w:val="nil"/>
            </w:tcBorders>
            <w:shd w:val="clear" w:color="auto" w:fill="auto"/>
            <w:noWrap/>
            <w:vAlign w:val="bottom"/>
            <w:hideMark/>
          </w:tcPr>
          <w:p w14:paraId="2593BB8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90" w14:textId="77777777">
        <w:trPr>
          <w:trHeight w:val="300"/>
        </w:trPr>
        <w:tc>
          <w:tcPr>
            <w:tcW w:w="4374" w:type="dxa"/>
            <w:tcBorders>
              <w:top w:val="nil"/>
              <w:left w:val="nil"/>
              <w:bottom w:val="nil"/>
              <w:right w:val="nil"/>
            </w:tcBorders>
            <w:shd w:val="clear" w:color="auto" w:fill="auto"/>
            <w:noWrap/>
            <w:vAlign w:val="bottom"/>
            <w:hideMark/>
          </w:tcPr>
          <w:p w14:paraId="2593BB8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ΤΕΛΙΓΙΟΡΙΔΟΥ ΟΛΥΜΠΙΑ</w:t>
            </w:r>
          </w:p>
        </w:tc>
        <w:tc>
          <w:tcPr>
            <w:tcW w:w="1404" w:type="dxa"/>
            <w:tcBorders>
              <w:top w:val="nil"/>
              <w:left w:val="nil"/>
              <w:bottom w:val="nil"/>
              <w:right w:val="nil"/>
            </w:tcBorders>
            <w:shd w:val="clear" w:color="auto" w:fill="auto"/>
            <w:noWrap/>
            <w:vAlign w:val="bottom"/>
            <w:hideMark/>
          </w:tcPr>
          <w:p w14:paraId="2593BB8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8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94" w14:textId="77777777">
        <w:trPr>
          <w:trHeight w:val="300"/>
        </w:trPr>
        <w:tc>
          <w:tcPr>
            <w:tcW w:w="4374" w:type="dxa"/>
            <w:tcBorders>
              <w:top w:val="nil"/>
              <w:left w:val="nil"/>
              <w:bottom w:val="nil"/>
              <w:right w:val="nil"/>
            </w:tcBorders>
            <w:shd w:val="clear" w:color="auto" w:fill="auto"/>
            <w:noWrap/>
            <w:vAlign w:val="bottom"/>
            <w:hideMark/>
          </w:tcPr>
          <w:p w14:paraId="2593BB9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ΤΖΑΚΡΗ ΘΕΟΔΩΡΑ</w:t>
            </w:r>
          </w:p>
        </w:tc>
        <w:tc>
          <w:tcPr>
            <w:tcW w:w="1404" w:type="dxa"/>
            <w:tcBorders>
              <w:top w:val="nil"/>
              <w:left w:val="nil"/>
              <w:bottom w:val="nil"/>
              <w:right w:val="nil"/>
            </w:tcBorders>
            <w:shd w:val="clear" w:color="auto" w:fill="auto"/>
            <w:noWrap/>
            <w:vAlign w:val="bottom"/>
            <w:hideMark/>
          </w:tcPr>
          <w:p w14:paraId="2593BB9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9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98" w14:textId="77777777">
        <w:trPr>
          <w:trHeight w:val="300"/>
        </w:trPr>
        <w:tc>
          <w:tcPr>
            <w:tcW w:w="4374" w:type="dxa"/>
            <w:tcBorders>
              <w:top w:val="nil"/>
              <w:left w:val="nil"/>
              <w:bottom w:val="nil"/>
              <w:right w:val="nil"/>
            </w:tcBorders>
            <w:shd w:val="clear" w:color="auto" w:fill="auto"/>
            <w:noWrap/>
            <w:vAlign w:val="bottom"/>
            <w:hideMark/>
          </w:tcPr>
          <w:p w14:paraId="2593BB9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ΤΖΑΜΑΚΛΗΣ ΧΑΡΙΛΑΟΣ</w:t>
            </w:r>
          </w:p>
        </w:tc>
        <w:tc>
          <w:tcPr>
            <w:tcW w:w="1404" w:type="dxa"/>
            <w:tcBorders>
              <w:top w:val="nil"/>
              <w:left w:val="nil"/>
              <w:bottom w:val="nil"/>
              <w:right w:val="nil"/>
            </w:tcBorders>
            <w:shd w:val="clear" w:color="auto" w:fill="auto"/>
            <w:noWrap/>
            <w:vAlign w:val="bottom"/>
            <w:hideMark/>
          </w:tcPr>
          <w:p w14:paraId="2593BB9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9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9C" w14:textId="77777777">
        <w:trPr>
          <w:trHeight w:val="300"/>
        </w:trPr>
        <w:tc>
          <w:tcPr>
            <w:tcW w:w="4374" w:type="dxa"/>
            <w:tcBorders>
              <w:top w:val="nil"/>
              <w:left w:val="nil"/>
              <w:bottom w:val="nil"/>
              <w:right w:val="nil"/>
            </w:tcBorders>
            <w:shd w:val="clear" w:color="auto" w:fill="auto"/>
            <w:noWrap/>
            <w:vAlign w:val="bottom"/>
            <w:hideMark/>
          </w:tcPr>
          <w:p w14:paraId="2593BB9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ΤΖΕΛΕΠΗΣ ΜΙΧΑΗΛ</w:t>
            </w:r>
          </w:p>
        </w:tc>
        <w:tc>
          <w:tcPr>
            <w:tcW w:w="1404" w:type="dxa"/>
            <w:tcBorders>
              <w:top w:val="nil"/>
              <w:left w:val="nil"/>
              <w:bottom w:val="nil"/>
              <w:right w:val="nil"/>
            </w:tcBorders>
            <w:shd w:val="clear" w:color="auto" w:fill="auto"/>
            <w:noWrap/>
            <w:vAlign w:val="bottom"/>
            <w:hideMark/>
          </w:tcPr>
          <w:p w14:paraId="2593BB9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B9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A0" w14:textId="77777777">
        <w:trPr>
          <w:trHeight w:val="300"/>
        </w:trPr>
        <w:tc>
          <w:tcPr>
            <w:tcW w:w="4374" w:type="dxa"/>
            <w:tcBorders>
              <w:top w:val="nil"/>
              <w:left w:val="nil"/>
              <w:bottom w:val="nil"/>
              <w:right w:val="nil"/>
            </w:tcBorders>
            <w:shd w:val="clear" w:color="auto" w:fill="auto"/>
            <w:noWrap/>
            <w:vAlign w:val="bottom"/>
            <w:hideMark/>
          </w:tcPr>
          <w:p w14:paraId="2593BB9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ΤΖΟΥΦΗ ΜΕΡΟΠΗ</w:t>
            </w:r>
          </w:p>
        </w:tc>
        <w:tc>
          <w:tcPr>
            <w:tcW w:w="1404" w:type="dxa"/>
            <w:tcBorders>
              <w:top w:val="nil"/>
              <w:left w:val="nil"/>
              <w:bottom w:val="nil"/>
              <w:right w:val="nil"/>
            </w:tcBorders>
            <w:shd w:val="clear" w:color="auto" w:fill="auto"/>
            <w:noWrap/>
            <w:vAlign w:val="bottom"/>
            <w:hideMark/>
          </w:tcPr>
          <w:p w14:paraId="2593BB9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9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A4" w14:textId="77777777">
        <w:trPr>
          <w:trHeight w:val="300"/>
        </w:trPr>
        <w:tc>
          <w:tcPr>
            <w:tcW w:w="4374" w:type="dxa"/>
            <w:tcBorders>
              <w:top w:val="nil"/>
              <w:left w:val="nil"/>
              <w:bottom w:val="nil"/>
              <w:right w:val="nil"/>
            </w:tcBorders>
            <w:shd w:val="clear" w:color="auto" w:fill="auto"/>
            <w:noWrap/>
            <w:vAlign w:val="bottom"/>
            <w:hideMark/>
          </w:tcPr>
          <w:p w14:paraId="2593BBA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ΤΟΣΚΑΣ ΝΙΚΟΛΑΟΣ</w:t>
            </w:r>
          </w:p>
        </w:tc>
        <w:tc>
          <w:tcPr>
            <w:tcW w:w="1404" w:type="dxa"/>
            <w:tcBorders>
              <w:top w:val="nil"/>
              <w:left w:val="nil"/>
              <w:bottom w:val="nil"/>
              <w:right w:val="nil"/>
            </w:tcBorders>
            <w:shd w:val="clear" w:color="auto" w:fill="auto"/>
            <w:noWrap/>
            <w:vAlign w:val="bottom"/>
            <w:hideMark/>
          </w:tcPr>
          <w:p w14:paraId="2593BBA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A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A8" w14:textId="77777777">
        <w:trPr>
          <w:trHeight w:val="300"/>
        </w:trPr>
        <w:tc>
          <w:tcPr>
            <w:tcW w:w="4374" w:type="dxa"/>
            <w:tcBorders>
              <w:top w:val="nil"/>
              <w:left w:val="nil"/>
              <w:bottom w:val="nil"/>
              <w:right w:val="nil"/>
            </w:tcBorders>
            <w:shd w:val="clear" w:color="auto" w:fill="auto"/>
            <w:noWrap/>
            <w:vAlign w:val="bottom"/>
            <w:hideMark/>
          </w:tcPr>
          <w:p w14:paraId="2593BBA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ΤΡΑΓΑΚΗΣ ΙΩΑΝΝΗΣ</w:t>
            </w:r>
          </w:p>
        </w:tc>
        <w:tc>
          <w:tcPr>
            <w:tcW w:w="1404" w:type="dxa"/>
            <w:tcBorders>
              <w:top w:val="nil"/>
              <w:left w:val="nil"/>
              <w:bottom w:val="nil"/>
              <w:right w:val="nil"/>
            </w:tcBorders>
            <w:shd w:val="clear" w:color="auto" w:fill="auto"/>
            <w:noWrap/>
            <w:vAlign w:val="bottom"/>
            <w:hideMark/>
          </w:tcPr>
          <w:p w14:paraId="2593BBA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BA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AC" w14:textId="77777777">
        <w:trPr>
          <w:trHeight w:val="300"/>
        </w:trPr>
        <w:tc>
          <w:tcPr>
            <w:tcW w:w="4374" w:type="dxa"/>
            <w:tcBorders>
              <w:top w:val="nil"/>
              <w:left w:val="nil"/>
              <w:bottom w:val="nil"/>
              <w:right w:val="nil"/>
            </w:tcBorders>
            <w:shd w:val="clear" w:color="auto" w:fill="auto"/>
            <w:noWrap/>
            <w:vAlign w:val="bottom"/>
            <w:hideMark/>
          </w:tcPr>
          <w:p w14:paraId="2593BBA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ΤΡΙΑΝΤΑΦΥΛΛΙΔΗΣ ΑΛΕΞΑΝΔΡΟΣ</w:t>
            </w:r>
          </w:p>
        </w:tc>
        <w:tc>
          <w:tcPr>
            <w:tcW w:w="1404" w:type="dxa"/>
            <w:tcBorders>
              <w:top w:val="nil"/>
              <w:left w:val="nil"/>
              <w:bottom w:val="nil"/>
              <w:right w:val="nil"/>
            </w:tcBorders>
            <w:shd w:val="clear" w:color="auto" w:fill="auto"/>
            <w:noWrap/>
            <w:vAlign w:val="bottom"/>
            <w:hideMark/>
          </w:tcPr>
          <w:p w14:paraId="2593BBA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A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B0" w14:textId="77777777">
        <w:trPr>
          <w:trHeight w:val="300"/>
        </w:trPr>
        <w:tc>
          <w:tcPr>
            <w:tcW w:w="4374" w:type="dxa"/>
            <w:tcBorders>
              <w:top w:val="nil"/>
              <w:left w:val="nil"/>
              <w:bottom w:val="nil"/>
              <w:right w:val="nil"/>
            </w:tcBorders>
            <w:shd w:val="clear" w:color="auto" w:fill="auto"/>
            <w:noWrap/>
            <w:vAlign w:val="bottom"/>
            <w:hideMark/>
          </w:tcPr>
          <w:p w14:paraId="2593BBA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ΤΡΙΑΝΤΑΦΥΛΛΟΥ ΜΑΡΙΑ</w:t>
            </w:r>
          </w:p>
        </w:tc>
        <w:tc>
          <w:tcPr>
            <w:tcW w:w="1404" w:type="dxa"/>
            <w:tcBorders>
              <w:top w:val="nil"/>
              <w:left w:val="nil"/>
              <w:bottom w:val="nil"/>
              <w:right w:val="nil"/>
            </w:tcBorders>
            <w:shd w:val="clear" w:color="auto" w:fill="auto"/>
            <w:noWrap/>
            <w:vAlign w:val="bottom"/>
            <w:hideMark/>
          </w:tcPr>
          <w:p w14:paraId="2593BBA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A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B4" w14:textId="77777777">
        <w:trPr>
          <w:trHeight w:val="300"/>
        </w:trPr>
        <w:tc>
          <w:tcPr>
            <w:tcW w:w="4374" w:type="dxa"/>
            <w:tcBorders>
              <w:top w:val="nil"/>
              <w:left w:val="nil"/>
              <w:bottom w:val="nil"/>
              <w:right w:val="nil"/>
            </w:tcBorders>
            <w:shd w:val="clear" w:color="auto" w:fill="auto"/>
            <w:noWrap/>
            <w:vAlign w:val="bottom"/>
            <w:hideMark/>
          </w:tcPr>
          <w:p w14:paraId="2593BBB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ΤΣΙΑΡΑΣ ΚΩΝΣΤΑΝΤΙΝΟΣ</w:t>
            </w:r>
          </w:p>
        </w:tc>
        <w:tc>
          <w:tcPr>
            <w:tcW w:w="1404" w:type="dxa"/>
            <w:tcBorders>
              <w:top w:val="nil"/>
              <w:left w:val="nil"/>
              <w:bottom w:val="nil"/>
              <w:right w:val="nil"/>
            </w:tcBorders>
            <w:shd w:val="clear" w:color="auto" w:fill="auto"/>
            <w:noWrap/>
            <w:vAlign w:val="bottom"/>
            <w:hideMark/>
          </w:tcPr>
          <w:p w14:paraId="2593BBB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BB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B8" w14:textId="77777777">
        <w:trPr>
          <w:trHeight w:val="300"/>
        </w:trPr>
        <w:tc>
          <w:tcPr>
            <w:tcW w:w="4374" w:type="dxa"/>
            <w:tcBorders>
              <w:top w:val="nil"/>
              <w:left w:val="nil"/>
              <w:bottom w:val="nil"/>
              <w:right w:val="nil"/>
            </w:tcBorders>
            <w:shd w:val="clear" w:color="auto" w:fill="auto"/>
            <w:noWrap/>
            <w:vAlign w:val="bottom"/>
            <w:hideMark/>
          </w:tcPr>
          <w:p w14:paraId="2593BBB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ΤΣΙΡΚΑΣ ΒΑΣΙΛΕΙΟΣ</w:t>
            </w:r>
          </w:p>
        </w:tc>
        <w:tc>
          <w:tcPr>
            <w:tcW w:w="1404" w:type="dxa"/>
            <w:tcBorders>
              <w:top w:val="nil"/>
              <w:left w:val="nil"/>
              <w:bottom w:val="nil"/>
              <w:right w:val="nil"/>
            </w:tcBorders>
            <w:shd w:val="clear" w:color="auto" w:fill="auto"/>
            <w:noWrap/>
            <w:vAlign w:val="bottom"/>
            <w:hideMark/>
          </w:tcPr>
          <w:p w14:paraId="2593BBB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B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BC" w14:textId="77777777">
        <w:trPr>
          <w:trHeight w:val="300"/>
        </w:trPr>
        <w:tc>
          <w:tcPr>
            <w:tcW w:w="4374" w:type="dxa"/>
            <w:tcBorders>
              <w:top w:val="nil"/>
              <w:left w:val="nil"/>
              <w:bottom w:val="nil"/>
              <w:right w:val="nil"/>
            </w:tcBorders>
            <w:shd w:val="clear" w:color="auto" w:fill="auto"/>
            <w:noWrap/>
            <w:vAlign w:val="bottom"/>
            <w:hideMark/>
          </w:tcPr>
          <w:p w14:paraId="2593BBB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ΤΣΙΡΩΝΗΣ ΙΩΑΝΝΗΣ</w:t>
            </w:r>
          </w:p>
        </w:tc>
        <w:tc>
          <w:tcPr>
            <w:tcW w:w="1404" w:type="dxa"/>
            <w:tcBorders>
              <w:top w:val="nil"/>
              <w:left w:val="nil"/>
              <w:bottom w:val="nil"/>
              <w:right w:val="nil"/>
            </w:tcBorders>
            <w:shd w:val="clear" w:color="auto" w:fill="auto"/>
            <w:noWrap/>
            <w:vAlign w:val="bottom"/>
            <w:hideMark/>
          </w:tcPr>
          <w:p w14:paraId="2593BBB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B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C0" w14:textId="77777777">
        <w:trPr>
          <w:trHeight w:val="300"/>
        </w:trPr>
        <w:tc>
          <w:tcPr>
            <w:tcW w:w="4374" w:type="dxa"/>
            <w:tcBorders>
              <w:top w:val="nil"/>
              <w:left w:val="nil"/>
              <w:bottom w:val="nil"/>
              <w:right w:val="nil"/>
            </w:tcBorders>
            <w:shd w:val="clear" w:color="auto" w:fill="auto"/>
            <w:noWrap/>
            <w:vAlign w:val="bottom"/>
            <w:hideMark/>
          </w:tcPr>
          <w:p w14:paraId="2593BBB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ΤΣΟΓΚΑΣ ΓΕΩΡΓΙΟΣ</w:t>
            </w:r>
          </w:p>
        </w:tc>
        <w:tc>
          <w:tcPr>
            <w:tcW w:w="1404" w:type="dxa"/>
            <w:tcBorders>
              <w:top w:val="nil"/>
              <w:left w:val="nil"/>
              <w:bottom w:val="nil"/>
              <w:right w:val="nil"/>
            </w:tcBorders>
            <w:shd w:val="clear" w:color="auto" w:fill="auto"/>
            <w:noWrap/>
            <w:vAlign w:val="bottom"/>
            <w:hideMark/>
          </w:tcPr>
          <w:p w14:paraId="2593BBB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B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C4" w14:textId="77777777">
        <w:trPr>
          <w:trHeight w:val="300"/>
        </w:trPr>
        <w:tc>
          <w:tcPr>
            <w:tcW w:w="4374" w:type="dxa"/>
            <w:tcBorders>
              <w:top w:val="nil"/>
              <w:left w:val="nil"/>
              <w:bottom w:val="nil"/>
              <w:right w:val="nil"/>
            </w:tcBorders>
            <w:shd w:val="clear" w:color="auto" w:fill="auto"/>
            <w:noWrap/>
            <w:vAlign w:val="bottom"/>
            <w:hideMark/>
          </w:tcPr>
          <w:p w14:paraId="2593BBC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ΦΩΤΗΛΑΣ </w:t>
            </w:r>
            <w:r w:rsidRPr="00147A55">
              <w:rPr>
                <w:rFonts w:ascii="Calibri" w:eastAsia="Times New Roman" w:hAnsi="Calibri" w:cs="Times New Roman"/>
                <w:color w:val="000000"/>
                <w:sz w:val="22"/>
                <w:szCs w:val="22"/>
              </w:rPr>
              <w:t>ΙΑΣΩΝΑΣ</w:t>
            </w:r>
          </w:p>
        </w:tc>
        <w:tc>
          <w:tcPr>
            <w:tcW w:w="1404" w:type="dxa"/>
            <w:tcBorders>
              <w:top w:val="nil"/>
              <w:left w:val="nil"/>
              <w:bottom w:val="nil"/>
              <w:right w:val="nil"/>
            </w:tcBorders>
            <w:shd w:val="clear" w:color="auto" w:fill="auto"/>
            <w:noWrap/>
            <w:vAlign w:val="bottom"/>
            <w:hideMark/>
          </w:tcPr>
          <w:p w14:paraId="2593BBC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BC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C8" w14:textId="77777777">
        <w:trPr>
          <w:trHeight w:val="300"/>
        </w:trPr>
        <w:tc>
          <w:tcPr>
            <w:tcW w:w="4374" w:type="dxa"/>
            <w:tcBorders>
              <w:top w:val="nil"/>
              <w:left w:val="nil"/>
              <w:bottom w:val="nil"/>
              <w:right w:val="nil"/>
            </w:tcBorders>
            <w:shd w:val="clear" w:color="auto" w:fill="auto"/>
            <w:noWrap/>
            <w:vAlign w:val="bottom"/>
            <w:hideMark/>
          </w:tcPr>
          <w:p w14:paraId="2593BBC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ΧΑΡΑΚΟΠΟΥΛΟΣ ΜΑΞΙΜΟΣ</w:t>
            </w:r>
          </w:p>
        </w:tc>
        <w:tc>
          <w:tcPr>
            <w:tcW w:w="1404" w:type="dxa"/>
            <w:tcBorders>
              <w:top w:val="nil"/>
              <w:left w:val="nil"/>
              <w:bottom w:val="nil"/>
              <w:right w:val="nil"/>
            </w:tcBorders>
            <w:shd w:val="clear" w:color="auto" w:fill="auto"/>
            <w:noWrap/>
            <w:vAlign w:val="bottom"/>
            <w:hideMark/>
          </w:tcPr>
          <w:p w14:paraId="2593BBC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BC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CC" w14:textId="77777777">
        <w:trPr>
          <w:trHeight w:val="300"/>
        </w:trPr>
        <w:tc>
          <w:tcPr>
            <w:tcW w:w="4374" w:type="dxa"/>
            <w:tcBorders>
              <w:top w:val="nil"/>
              <w:left w:val="nil"/>
              <w:bottom w:val="nil"/>
              <w:right w:val="nil"/>
            </w:tcBorders>
            <w:shd w:val="clear" w:color="auto" w:fill="auto"/>
            <w:noWrap/>
            <w:vAlign w:val="bottom"/>
            <w:hideMark/>
          </w:tcPr>
          <w:p w14:paraId="2593BBC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ΧΑΤΖΗΔΑΚΗΣ ΚΩΝΣΤΑΝΤΙΝΟΣ(ΚΩΣΤΗΣ)</w:t>
            </w:r>
          </w:p>
        </w:tc>
        <w:tc>
          <w:tcPr>
            <w:tcW w:w="1404" w:type="dxa"/>
            <w:tcBorders>
              <w:top w:val="nil"/>
              <w:left w:val="nil"/>
              <w:bottom w:val="nil"/>
              <w:right w:val="nil"/>
            </w:tcBorders>
            <w:shd w:val="clear" w:color="auto" w:fill="auto"/>
            <w:noWrap/>
            <w:vAlign w:val="bottom"/>
            <w:hideMark/>
          </w:tcPr>
          <w:p w14:paraId="2593BBC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BC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D0" w14:textId="77777777">
        <w:trPr>
          <w:trHeight w:val="300"/>
        </w:trPr>
        <w:tc>
          <w:tcPr>
            <w:tcW w:w="4374" w:type="dxa"/>
            <w:tcBorders>
              <w:top w:val="nil"/>
              <w:left w:val="nil"/>
              <w:bottom w:val="nil"/>
              <w:right w:val="nil"/>
            </w:tcBorders>
            <w:shd w:val="clear" w:color="auto" w:fill="auto"/>
            <w:noWrap/>
            <w:vAlign w:val="bottom"/>
            <w:hideMark/>
          </w:tcPr>
          <w:p w14:paraId="2593BBC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ΧΡΙΣΤΟΔΟΥΛΟΠΟΥΛΟΥ ΑΝΑΣΤΑΣΙΑ</w:t>
            </w:r>
          </w:p>
        </w:tc>
        <w:tc>
          <w:tcPr>
            <w:tcW w:w="1404" w:type="dxa"/>
            <w:tcBorders>
              <w:top w:val="nil"/>
              <w:left w:val="nil"/>
              <w:bottom w:val="nil"/>
              <w:right w:val="nil"/>
            </w:tcBorders>
            <w:shd w:val="clear" w:color="auto" w:fill="auto"/>
            <w:noWrap/>
            <w:vAlign w:val="bottom"/>
            <w:hideMark/>
          </w:tcPr>
          <w:p w14:paraId="2593BBC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C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D4" w14:textId="77777777">
        <w:trPr>
          <w:trHeight w:val="300"/>
        </w:trPr>
        <w:tc>
          <w:tcPr>
            <w:tcW w:w="4374" w:type="dxa"/>
            <w:tcBorders>
              <w:top w:val="nil"/>
              <w:left w:val="nil"/>
              <w:bottom w:val="nil"/>
              <w:right w:val="nil"/>
            </w:tcBorders>
            <w:shd w:val="clear" w:color="auto" w:fill="auto"/>
            <w:noWrap/>
            <w:vAlign w:val="bottom"/>
            <w:hideMark/>
          </w:tcPr>
          <w:p w14:paraId="2593BBD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ΧΡΙΣΤΟΦΙΛΟΠΟΥΛΟΥ ΠΑΡΑΣΚΕΥΗ(ΕΥΗ)</w:t>
            </w:r>
          </w:p>
        </w:tc>
        <w:tc>
          <w:tcPr>
            <w:tcW w:w="1404" w:type="dxa"/>
            <w:tcBorders>
              <w:top w:val="nil"/>
              <w:left w:val="nil"/>
              <w:bottom w:val="nil"/>
              <w:right w:val="nil"/>
            </w:tcBorders>
            <w:shd w:val="clear" w:color="auto" w:fill="auto"/>
            <w:noWrap/>
            <w:vAlign w:val="bottom"/>
            <w:hideMark/>
          </w:tcPr>
          <w:p w14:paraId="2593BBD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BD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D8" w14:textId="77777777">
        <w:trPr>
          <w:trHeight w:val="300"/>
        </w:trPr>
        <w:tc>
          <w:tcPr>
            <w:tcW w:w="4374" w:type="dxa"/>
            <w:tcBorders>
              <w:top w:val="nil"/>
              <w:left w:val="nil"/>
              <w:bottom w:val="nil"/>
              <w:right w:val="nil"/>
            </w:tcBorders>
            <w:shd w:val="clear" w:color="auto" w:fill="auto"/>
            <w:noWrap/>
            <w:vAlign w:val="bottom"/>
            <w:hideMark/>
          </w:tcPr>
          <w:p w14:paraId="2593BBD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ΨΥΧΟΓΙΟΣ ΓΕΩΡΓΙΟΣ</w:t>
            </w:r>
          </w:p>
        </w:tc>
        <w:tc>
          <w:tcPr>
            <w:tcW w:w="1404" w:type="dxa"/>
            <w:tcBorders>
              <w:top w:val="nil"/>
              <w:left w:val="nil"/>
              <w:bottom w:val="nil"/>
              <w:right w:val="nil"/>
            </w:tcBorders>
            <w:shd w:val="clear" w:color="auto" w:fill="auto"/>
            <w:noWrap/>
            <w:vAlign w:val="bottom"/>
            <w:hideMark/>
          </w:tcPr>
          <w:p w14:paraId="2593BBD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D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BDC" w14:textId="77777777">
        <w:trPr>
          <w:trHeight w:val="2580"/>
        </w:trPr>
        <w:tc>
          <w:tcPr>
            <w:tcW w:w="4374" w:type="dxa"/>
            <w:tcBorders>
              <w:top w:val="nil"/>
              <w:left w:val="nil"/>
              <w:bottom w:val="nil"/>
              <w:right w:val="nil"/>
            </w:tcBorders>
            <w:shd w:val="clear" w:color="auto" w:fill="auto"/>
            <w:vAlign w:val="bottom"/>
            <w:hideMark/>
          </w:tcPr>
          <w:p w14:paraId="2593BBD9" w14:textId="77777777" w:rsidR="004B2920" w:rsidRPr="00147A55" w:rsidRDefault="000A34DD" w:rsidP="004B2920">
            <w:pPr>
              <w:jc w:val="cente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Πράξη: Για τυχόν αξιόποινες πράξεις, ενδεχόμενη </w:t>
            </w:r>
            <w:r w:rsidRPr="00147A55">
              <w:rPr>
                <w:rFonts w:ascii="Calibri" w:eastAsia="Times New Roman" w:hAnsi="Calibri" w:cs="Times New Roman"/>
                <w:color w:val="000000"/>
                <w:sz w:val="22"/>
                <w:szCs w:val="22"/>
              </w:rPr>
              <w:t>τέλεση των οποίων ερευνάται δυνάμει της δικογραφίας που σχηματίστηκε κατόπιν της υποβολής της υπ. αριθ. 7785/2017 εξώδικης δήλωσης του κ. Ιωσήφ Λιβανού, της απ</w:t>
            </w:r>
            <w:r>
              <w:rPr>
                <w:rFonts w:ascii="Calibri" w:eastAsia="Times New Roman" w:hAnsi="Calibri" w:cs="Times New Roman"/>
                <w:color w:val="000000"/>
                <w:sz w:val="22"/>
                <w:szCs w:val="22"/>
              </w:rPr>
              <w:t>ό</w:t>
            </w:r>
            <w:r w:rsidRPr="00147A55">
              <w:rPr>
                <w:rFonts w:ascii="Calibri" w:eastAsia="Times New Roman" w:hAnsi="Calibri" w:cs="Times New Roman"/>
                <w:color w:val="000000"/>
                <w:sz w:val="22"/>
                <w:szCs w:val="22"/>
              </w:rPr>
              <w:t xml:space="preserve"> 9.2.2018 ένορκης κατάθεσης ως και του από 2.3.2018 υπομνήματός του.  (ΣΥΝΟΛΙΚΑ ΨΗΦΟΙ: NAI:5, OX</w:t>
            </w:r>
            <w:r w:rsidRPr="00147A55">
              <w:rPr>
                <w:rFonts w:ascii="Calibri" w:eastAsia="Times New Roman" w:hAnsi="Calibri" w:cs="Times New Roman"/>
                <w:color w:val="000000"/>
                <w:sz w:val="22"/>
                <w:szCs w:val="22"/>
              </w:rPr>
              <w:t>I:175, ΠΡΝ:0)</w:t>
            </w:r>
            <w:r w:rsidRPr="00147A55">
              <w:rPr>
                <w:rFonts w:ascii="Calibri" w:eastAsia="Times New Roman" w:hAnsi="Calibri" w:cs="Times New Roman"/>
                <w:color w:val="000000"/>
                <w:sz w:val="22"/>
                <w:szCs w:val="22"/>
              </w:rPr>
              <w:br/>
            </w:r>
            <w:r w:rsidRPr="00147A55">
              <w:rPr>
                <w:rFonts w:ascii="Calibri" w:eastAsia="Times New Roman" w:hAnsi="Calibri" w:cs="Times New Roman"/>
                <w:color w:val="000000"/>
                <w:sz w:val="22"/>
                <w:szCs w:val="22"/>
              </w:rPr>
              <w:br/>
              <w:t xml:space="preserve">Εμπλεκόμενος: Ευάγγελος - Βασίλειος </w:t>
            </w:r>
            <w:proofErr w:type="spellStart"/>
            <w:r w:rsidRPr="00147A55">
              <w:rPr>
                <w:rFonts w:ascii="Calibri" w:eastAsia="Times New Roman" w:hAnsi="Calibri" w:cs="Times New Roman"/>
                <w:color w:val="000000"/>
                <w:sz w:val="22"/>
                <w:szCs w:val="22"/>
              </w:rPr>
              <w:t>Μειμαράκης</w:t>
            </w:r>
            <w:proofErr w:type="spellEnd"/>
          </w:p>
        </w:tc>
        <w:tc>
          <w:tcPr>
            <w:tcW w:w="1404" w:type="dxa"/>
            <w:tcBorders>
              <w:top w:val="nil"/>
              <w:left w:val="nil"/>
              <w:bottom w:val="nil"/>
              <w:right w:val="nil"/>
            </w:tcBorders>
            <w:shd w:val="clear" w:color="auto" w:fill="auto"/>
            <w:vAlign w:val="bottom"/>
            <w:hideMark/>
          </w:tcPr>
          <w:p w14:paraId="2593BBDA" w14:textId="77777777" w:rsidR="004B2920" w:rsidRPr="00147A55" w:rsidRDefault="000A34DD" w:rsidP="004B2920">
            <w:pPr>
              <w:jc w:val="center"/>
              <w:rPr>
                <w:rFonts w:ascii="Calibri" w:eastAsia="Times New Roman" w:hAnsi="Calibri" w:cs="Times New Roman"/>
                <w:color w:val="000000"/>
                <w:sz w:val="22"/>
                <w:szCs w:val="22"/>
              </w:rPr>
            </w:pPr>
          </w:p>
        </w:tc>
        <w:tc>
          <w:tcPr>
            <w:tcW w:w="662" w:type="dxa"/>
            <w:tcBorders>
              <w:top w:val="nil"/>
              <w:left w:val="nil"/>
              <w:bottom w:val="nil"/>
              <w:right w:val="nil"/>
            </w:tcBorders>
            <w:shd w:val="clear" w:color="auto" w:fill="auto"/>
            <w:vAlign w:val="bottom"/>
            <w:hideMark/>
          </w:tcPr>
          <w:p w14:paraId="2593BBDB" w14:textId="77777777" w:rsidR="004B2920" w:rsidRPr="00147A55" w:rsidRDefault="000A34DD" w:rsidP="004B2920">
            <w:pPr>
              <w:jc w:val="center"/>
              <w:rPr>
                <w:rFonts w:ascii="Times New Roman" w:eastAsia="Times New Roman" w:hAnsi="Times New Roman" w:cs="Times New Roman"/>
                <w:sz w:val="20"/>
              </w:rPr>
            </w:pPr>
          </w:p>
        </w:tc>
      </w:tr>
      <w:tr w:rsidR="009F6E2D" w14:paraId="2593BBE0" w14:textId="77777777">
        <w:trPr>
          <w:trHeight w:val="300"/>
        </w:trPr>
        <w:tc>
          <w:tcPr>
            <w:tcW w:w="4374" w:type="dxa"/>
            <w:tcBorders>
              <w:top w:val="nil"/>
              <w:left w:val="nil"/>
              <w:bottom w:val="nil"/>
              <w:right w:val="nil"/>
            </w:tcBorders>
            <w:shd w:val="clear" w:color="auto" w:fill="auto"/>
            <w:noWrap/>
            <w:vAlign w:val="bottom"/>
            <w:hideMark/>
          </w:tcPr>
          <w:p w14:paraId="2593BBD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ΑΘΑΝΑΣΙΟΥ ΑΘΑΝΑΣΙΟΣ(ΝΑΣΟΣ)</w:t>
            </w:r>
          </w:p>
        </w:tc>
        <w:tc>
          <w:tcPr>
            <w:tcW w:w="1404" w:type="dxa"/>
            <w:tcBorders>
              <w:top w:val="nil"/>
              <w:left w:val="nil"/>
              <w:bottom w:val="nil"/>
              <w:right w:val="nil"/>
            </w:tcBorders>
            <w:shd w:val="clear" w:color="auto" w:fill="auto"/>
            <w:noWrap/>
            <w:vAlign w:val="bottom"/>
            <w:hideMark/>
          </w:tcPr>
          <w:p w14:paraId="2593BBD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D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BE4" w14:textId="77777777">
        <w:trPr>
          <w:trHeight w:val="300"/>
        </w:trPr>
        <w:tc>
          <w:tcPr>
            <w:tcW w:w="4374" w:type="dxa"/>
            <w:tcBorders>
              <w:top w:val="nil"/>
              <w:left w:val="nil"/>
              <w:bottom w:val="nil"/>
              <w:right w:val="nil"/>
            </w:tcBorders>
            <w:shd w:val="clear" w:color="auto" w:fill="auto"/>
            <w:noWrap/>
            <w:vAlign w:val="bottom"/>
            <w:hideMark/>
          </w:tcPr>
          <w:p w14:paraId="2593BBE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lastRenderedPageBreak/>
              <w:t>ΑΘΑΝΑΣΙΟΥ ΧΑΡΑΛΑΜΠΟΣ</w:t>
            </w:r>
          </w:p>
        </w:tc>
        <w:tc>
          <w:tcPr>
            <w:tcW w:w="1404" w:type="dxa"/>
            <w:tcBorders>
              <w:top w:val="nil"/>
              <w:left w:val="nil"/>
              <w:bottom w:val="nil"/>
              <w:right w:val="nil"/>
            </w:tcBorders>
            <w:shd w:val="clear" w:color="auto" w:fill="auto"/>
            <w:noWrap/>
            <w:vAlign w:val="bottom"/>
            <w:hideMark/>
          </w:tcPr>
          <w:p w14:paraId="2593BBE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BE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BE8" w14:textId="77777777">
        <w:trPr>
          <w:trHeight w:val="300"/>
        </w:trPr>
        <w:tc>
          <w:tcPr>
            <w:tcW w:w="4374" w:type="dxa"/>
            <w:tcBorders>
              <w:top w:val="nil"/>
              <w:left w:val="nil"/>
              <w:bottom w:val="nil"/>
              <w:right w:val="nil"/>
            </w:tcBorders>
            <w:shd w:val="clear" w:color="auto" w:fill="auto"/>
            <w:noWrap/>
            <w:vAlign w:val="bottom"/>
            <w:hideMark/>
          </w:tcPr>
          <w:p w14:paraId="2593BBE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ΑΚΡΙΩΤΗΣ ΓΕΩΡΓΙΟΣ</w:t>
            </w:r>
          </w:p>
        </w:tc>
        <w:tc>
          <w:tcPr>
            <w:tcW w:w="1404" w:type="dxa"/>
            <w:tcBorders>
              <w:top w:val="nil"/>
              <w:left w:val="nil"/>
              <w:bottom w:val="nil"/>
              <w:right w:val="nil"/>
            </w:tcBorders>
            <w:shd w:val="clear" w:color="auto" w:fill="auto"/>
            <w:noWrap/>
            <w:vAlign w:val="bottom"/>
            <w:hideMark/>
          </w:tcPr>
          <w:p w14:paraId="2593BBE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E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BEC" w14:textId="77777777">
        <w:trPr>
          <w:trHeight w:val="300"/>
        </w:trPr>
        <w:tc>
          <w:tcPr>
            <w:tcW w:w="4374" w:type="dxa"/>
            <w:tcBorders>
              <w:top w:val="nil"/>
              <w:left w:val="nil"/>
              <w:bottom w:val="nil"/>
              <w:right w:val="nil"/>
            </w:tcBorders>
            <w:shd w:val="clear" w:color="auto" w:fill="auto"/>
            <w:noWrap/>
            <w:vAlign w:val="bottom"/>
            <w:hideMark/>
          </w:tcPr>
          <w:p w14:paraId="2593BBE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ΑΜΥΡΑΣ ΓΕΩΡΓΙΟΣ</w:t>
            </w:r>
          </w:p>
        </w:tc>
        <w:tc>
          <w:tcPr>
            <w:tcW w:w="1404" w:type="dxa"/>
            <w:tcBorders>
              <w:top w:val="nil"/>
              <w:left w:val="nil"/>
              <w:bottom w:val="nil"/>
              <w:right w:val="nil"/>
            </w:tcBorders>
            <w:shd w:val="clear" w:color="auto" w:fill="auto"/>
            <w:noWrap/>
            <w:vAlign w:val="bottom"/>
            <w:hideMark/>
          </w:tcPr>
          <w:p w14:paraId="2593BBE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ΠΟΤΑΜΙ</w:t>
            </w:r>
          </w:p>
        </w:tc>
        <w:tc>
          <w:tcPr>
            <w:tcW w:w="662" w:type="dxa"/>
            <w:tcBorders>
              <w:top w:val="nil"/>
              <w:left w:val="nil"/>
              <w:bottom w:val="nil"/>
              <w:right w:val="nil"/>
            </w:tcBorders>
            <w:shd w:val="clear" w:color="auto" w:fill="auto"/>
            <w:noWrap/>
            <w:vAlign w:val="bottom"/>
            <w:hideMark/>
          </w:tcPr>
          <w:p w14:paraId="2593BBE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BF0" w14:textId="77777777">
        <w:trPr>
          <w:trHeight w:val="300"/>
        </w:trPr>
        <w:tc>
          <w:tcPr>
            <w:tcW w:w="4374" w:type="dxa"/>
            <w:tcBorders>
              <w:top w:val="nil"/>
              <w:left w:val="nil"/>
              <w:bottom w:val="nil"/>
              <w:right w:val="nil"/>
            </w:tcBorders>
            <w:shd w:val="clear" w:color="auto" w:fill="auto"/>
            <w:noWrap/>
            <w:vAlign w:val="bottom"/>
            <w:hideMark/>
          </w:tcPr>
          <w:p w14:paraId="2593BBE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ΑΝΑΓΝΩΣΤΟΠΟΥΛΟΥ ΑΘΑΝΑΣΙΑ(ΣΙΑ)</w:t>
            </w:r>
          </w:p>
        </w:tc>
        <w:tc>
          <w:tcPr>
            <w:tcW w:w="1404" w:type="dxa"/>
            <w:tcBorders>
              <w:top w:val="nil"/>
              <w:left w:val="nil"/>
              <w:bottom w:val="nil"/>
              <w:right w:val="nil"/>
            </w:tcBorders>
            <w:shd w:val="clear" w:color="auto" w:fill="auto"/>
            <w:noWrap/>
            <w:vAlign w:val="bottom"/>
            <w:hideMark/>
          </w:tcPr>
          <w:p w14:paraId="2593BBE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E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BF4" w14:textId="77777777">
        <w:trPr>
          <w:trHeight w:val="300"/>
        </w:trPr>
        <w:tc>
          <w:tcPr>
            <w:tcW w:w="4374" w:type="dxa"/>
            <w:tcBorders>
              <w:top w:val="nil"/>
              <w:left w:val="nil"/>
              <w:bottom w:val="nil"/>
              <w:right w:val="nil"/>
            </w:tcBorders>
            <w:shd w:val="clear" w:color="auto" w:fill="auto"/>
            <w:noWrap/>
            <w:vAlign w:val="bottom"/>
            <w:hideMark/>
          </w:tcPr>
          <w:p w14:paraId="2593BBF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ΑΝΔΡΙΑΝΟΣ ΙΩΑΝΝΗΣ</w:t>
            </w:r>
          </w:p>
        </w:tc>
        <w:tc>
          <w:tcPr>
            <w:tcW w:w="1404" w:type="dxa"/>
            <w:tcBorders>
              <w:top w:val="nil"/>
              <w:left w:val="nil"/>
              <w:bottom w:val="nil"/>
              <w:right w:val="nil"/>
            </w:tcBorders>
            <w:shd w:val="clear" w:color="auto" w:fill="auto"/>
            <w:noWrap/>
            <w:vAlign w:val="bottom"/>
            <w:hideMark/>
          </w:tcPr>
          <w:p w14:paraId="2593BBF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BF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BF8" w14:textId="77777777">
        <w:trPr>
          <w:trHeight w:val="300"/>
        </w:trPr>
        <w:tc>
          <w:tcPr>
            <w:tcW w:w="4374" w:type="dxa"/>
            <w:tcBorders>
              <w:top w:val="nil"/>
              <w:left w:val="nil"/>
              <w:bottom w:val="nil"/>
              <w:right w:val="nil"/>
            </w:tcBorders>
            <w:shd w:val="clear" w:color="auto" w:fill="auto"/>
            <w:noWrap/>
            <w:vAlign w:val="bottom"/>
            <w:hideMark/>
          </w:tcPr>
          <w:p w14:paraId="2593BBF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ΑΝΤΩΝΙΟΥ ΜΑΡΙΑ</w:t>
            </w:r>
          </w:p>
        </w:tc>
        <w:tc>
          <w:tcPr>
            <w:tcW w:w="1404" w:type="dxa"/>
            <w:tcBorders>
              <w:top w:val="nil"/>
              <w:left w:val="nil"/>
              <w:bottom w:val="nil"/>
              <w:right w:val="nil"/>
            </w:tcBorders>
            <w:shd w:val="clear" w:color="auto" w:fill="auto"/>
            <w:noWrap/>
            <w:vAlign w:val="bottom"/>
            <w:hideMark/>
          </w:tcPr>
          <w:p w14:paraId="2593BBF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BF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BFC" w14:textId="77777777">
        <w:trPr>
          <w:trHeight w:val="300"/>
        </w:trPr>
        <w:tc>
          <w:tcPr>
            <w:tcW w:w="4374" w:type="dxa"/>
            <w:tcBorders>
              <w:top w:val="nil"/>
              <w:left w:val="nil"/>
              <w:bottom w:val="nil"/>
              <w:right w:val="nil"/>
            </w:tcBorders>
            <w:shd w:val="clear" w:color="auto" w:fill="auto"/>
            <w:noWrap/>
            <w:vAlign w:val="bottom"/>
            <w:hideMark/>
          </w:tcPr>
          <w:p w14:paraId="2593BBF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ΑΝΤΩΝΙΟΥ ΧΡΗΣΤΟΣ</w:t>
            </w:r>
          </w:p>
        </w:tc>
        <w:tc>
          <w:tcPr>
            <w:tcW w:w="1404" w:type="dxa"/>
            <w:tcBorders>
              <w:top w:val="nil"/>
              <w:left w:val="nil"/>
              <w:bottom w:val="nil"/>
              <w:right w:val="nil"/>
            </w:tcBorders>
            <w:shd w:val="clear" w:color="auto" w:fill="auto"/>
            <w:noWrap/>
            <w:vAlign w:val="bottom"/>
            <w:hideMark/>
          </w:tcPr>
          <w:p w14:paraId="2593BBF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F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00" w14:textId="77777777">
        <w:trPr>
          <w:trHeight w:val="300"/>
        </w:trPr>
        <w:tc>
          <w:tcPr>
            <w:tcW w:w="4374" w:type="dxa"/>
            <w:tcBorders>
              <w:top w:val="nil"/>
              <w:left w:val="nil"/>
              <w:bottom w:val="nil"/>
              <w:right w:val="nil"/>
            </w:tcBorders>
            <w:shd w:val="clear" w:color="auto" w:fill="auto"/>
            <w:noWrap/>
            <w:vAlign w:val="bottom"/>
            <w:hideMark/>
          </w:tcPr>
          <w:p w14:paraId="2593BBF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ΑΡΑΧΩΒΙΤΗΣ ΣΤΑΥΡΟΣ</w:t>
            </w:r>
          </w:p>
        </w:tc>
        <w:tc>
          <w:tcPr>
            <w:tcW w:w="1404" w:type="dxa"/>
            <w:tcBorders>
              <w:top w:val="nil"/>
              <w:left w:val="nil"/>
              <w:bottom w:val="nil"/>
              <w:right w:val="nil"/>
            </w:tcBorders>
            <w:shd w:val="clear" w:color="auto" w:fill="auto"/>
            <w:noWrap/>
            <w:vAlign w:val="bottom"/>
            <w:hideMark/>
          </w:tcPr>
          <w:p w14:paraId="2593BBF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BF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04" w14:textId="77777777">
        <w:trPr>
          <w:trHeight w:val="300"/>
        </w:trPr>
        <w:tc>
          <w:tcPr>
            <w:tcW w:w="4374" w:type="dxa"/>
            <w:tcBorders>
              <w:top w:val="nil"/>
              <w:left w:val="nil"/>
              <w:bottom w:val="nil"/>
              <w:right w:val="nil"/>
            </w:tcBorders>
            <w:shd w:val="clear" w:color="auto" w:fill="auto"/>
            <w:noWrap/>
            <w:vAlign w:val="bottom"/>
            <w:hideMark/>
          </w:tcPr>
          <w:p w14:paraId="2593BC0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ΑΥΛΩΝΙΤΟΥ ΕΛΕΝΗ</w:t>
            </w:r>
          </w:p>
        </w:tc>
        <w:tc>
          <w:tcPr>
            <w:tcW w:w="1404" w:type="dxa"/>
            <w:tcBorders>
              <w:top w:val="nil"/>
              <w:left w:val="nil"/>
              <w:bottom w:val="nil"/>
              <w:right w:val="nil"/>
            </w:tcBorders>
            <w:shd w:val="clear" w:color="auto" w:fill="auto"/>
            <w:noWrap/>
            <w:vAlign w:val="bottom"/>
            <w:hideMark/>
          </w:tcPr>
          <w:p w14:paraId="2593BC0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0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08" w14:textId="77777777">
        <w:trPr>
          <w:trHeight w:val="300"/>
        </w:trPr>
        <w:tc>
          <w:tcPr>
            <w:tcW w:w="4374" w:type="dxa"/>
            <w:tcBorders>
              <w:top w:val="nil"/>
              <w:left w:val="nil"/>
              <w:bottom w:val="nil"/>
              <w:right w:val="nil"/>
            </w:tcBorders>
            <w:shd w:val="clear" w:color="auto" w:fill="auto"/>
            <w:noWrap/>
            <w:vAlign w:val="bottom"/>
            <w:hideMark/>
          </w:tcPr>
          <w:p w14:paraId="2593BC0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ΑΧΜΕΤ ΙΛΧΑΝ</w:t>
            </w:r>
          </w:p>
        </w:tc>
        <w:tc>
          <w:tcPr>
            <w:tcW w:w="1404" w:type="dxa"/>
            <w:tcBorders>
              <w:top w:val="nil"/>
              <w:left w:val="nil"/>
              <w:bottom w:val="nil"/>
              <w:right w:val="nil"/>
            </w:tcBorders>
            <w:shd w:val="clear" w:color="auto" w:fill="auto"/>
            <w:noWrap/>
            <w:vAlign w:val="bottom"/>
            <w:hideMark/>
          </w:tcPr>
          <w:p w14:paraId="2593BC0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C0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0C" w14:textId="77777777">
        <w:trPr>
          <w:trHeight w:val="300"/>
        </w:trPr>
        <w:tc>
          <w:tcPr>
            <w:tcW w:w="4374" w:type="dxa"/>
            <w:tcBorders>
              <w:top w:val="nil"/>
              <w:left w:val="nil"/>
              <w:bottom w:val="nil"/>
              <w:right w:val="nil"/>
            </w:tcBorders>
            <w:shd w:val="clear" w:color="auto" w:fill="auto"/>
            <w:noWrap/>
            <w:vAlign w:val="bottom"/>
            <w:hideMark/>
          </w:tcPr>
          <w:p w14:paraId="2593BC0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ΒΑΓΕΝΑ ΑΝΝΑ</w:t>
            </w:r>
          </w:p>
        </w:tc>
        <w:tc>
          <w:tcPr>
            <w:tcW w:w="1404" w:type="dxa"/>
            <w:tcBorders>
              <w:top w:val="nil"/>
              <w:left w:val="nil"/>
              <w:bottom w:val="nil"/>
              <w:right w:val="nil"/>
            </w:tcBorders>
            <w:shd w:val="clear" w:color="auto" w:fill="auto"/>
            <w:noWrap/>
            <w:vAlign w:val="bottom"/>
            <w:hideMark/>
          </w:tcPr>
          <w:p w14:paraId="2593BC0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0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10" w14:textId="77777777">
        <w:trPr>
          <w:trHeight w:val="300"/>
        </w:trPr>
        <w:tc>
          <w:tcPr>
            <w:tcW w:w="4374" w:type="dxa"/>
            <w:tcBorders>
              <w:top w:val="nil"/>
              <w:left w:val="nil"/>
              <w:bottom w:val="nil"/>
              <w:right w:val="nil"/>
            </w:tcBorders>
            <w:shd w:val="clear" w:color="auto" w:fill="auto"/>
            <w:noWrap/>
            <w:vAlign w:val="bottom"/>
            <w:hideMark/>
          </w:tcPr>
          <w:p w14:paraId="2593BC0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ΒΑΓΙΩΝΑΚΗ ΕΥΑΓΓΕΛΙΑ(ΒΑΛΙΑ)</w:t>
            </w:r>
          </w:p>
        </w:tc>
        <w:tc>
          <w:tcPr>
            <w:tcW w:w="1404" w:type="dxa"/>
            <w:tcBorders>
              <w:top w:val="nil"/>
              <w:left w:val="nil"/>
              <w:bottom w:val="nil"/>
              <w:right w:val="nil"/>
            </w:tcBorders>
            <w:shd w:val="clear" w:color="auto" w:fill="auto"/>
            <w:noWrap/>
            <w:vAlign w:val="bottom"/>
            <w:hideMark/>
          </w:tcPr>
          <w:p w14:paraId="2593BC0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0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14" w14:textId="77777777">
        <w:trPr>
          <w:trHeight w:val="300"/>
        </w:trPr>
        <w:tc>
          <w:tcPr>
            <w:tcW w:w="4374" w:type="dxa"/>
            <w:tcBorders>
              <w:top w:val="nil"/>
              <w:left w:val="nil"/>
              <w:bottom w:val="nil"/>
              <w:right w:val="nil"/>
            </w:tcBorders>
            <w:shd w:val="clear" w:color="auto" w:fill="auto"/>
            <w:noWrap/>
            <w:vAlign w:val="bottom"/>
            <w:hideMark/>
          </w:tcPr>
          <w:p w14:paraId="2593BC1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ΒΑΚΗ ΦΩΤΕΙΝΗ</w:t>
            </w:r>
          </w:p>
        </w:tc>
        <w:tc>
          <w:tcPr>
            <w:tcW w:w="1404" w:type="dxa"/>
            <w:tcBorders>
              <w:top w:val="nil"/>
              <w:left w:val="nil"/>
              <w:bottom w:val="nil"/>
              <w:right w:val="nil"/>
            </w:tcBorders>
            <w:shd w:val="clear" w:color="auto" w:fill="auto"/>
            <w:noWrap/>
            <w:vAlign w:val="bottom"/>
            <w:hideMark/>
          </w:tcPr>
          <w:p w14:paraId="2593BC1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1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18" w14:textId="77777777">
        <w:trPr>
          <w:trHeight w:val="300"/>
        </w:trPr>
        <w:tc>
          <w:tcPr>
            <w:tcW w:w="4374" w:type="dxa"/>
            <w:tcBorders>
              <w:top w:val="nil"/>
              <w:left w:val="nil"/>
              <w:bottom w:val="nil"/>
              <w:right w:val="nil"/>
            </w:tcBorders>
            <w:shd w:val="clear" w:color="auto" w:fill="auto"/>
            <w:noWrap/>
            <w:vAlign w:val="bottom"/>
            <w:hideMark/>
          </w:tcPr>
          <w:p w14:paraId="2593BC1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ΒΑΡΒΙΤΣΙΩΤΗΣ ΜΙΛΤΙΑΔΗΣ</w:t>
            </w:r>
          </w:p>
        </w:tc>
        <w:tc>
          <w:tcPr>
            <w:tcW w:w="1404" w:type="dxa"/>
            <w:tcBorders>
              <w:top w:val="nil"/>
              <w:left w:val="nil"/>
              <w:bottom w:val="nil"/>
              <w:right w:val="nil"/>
            </w:tcBorders>
            <w:shd w:val="clear" w:color="auto" w:fill="auto"/>
            <w:noWrap/>
            <w:vAlign w:val="bottom"/>
            <w:hideMark/>
          </w:tcPr>
          <w:p w14:paraId="2593BC1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C1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1C" w14:textId="77777777">
        <w:trPr>
          <w:trHeight w:val="300"/>
        </w:trPr>
        <w:tc>
          <w:tcPr>
            <w:tcW w:w="4374" w:type="dxa"/>
            <w:tcBorders>
              <w:top w:val="nil"/>
              <w:left w:val="nil"/>
              <w:bottom w:val="nil"/>
              <w:right w:val="nil"/>
            </w:tcBorders>
            <w:shd w:val="clear" w:color="auto" w:fill="auto"/>
            <w:noWrap/>
            <w:vAlign w:val="bottom"/>
            <w:hideMark/>
          </w:tcPr>
          <w:p w14:paraId="2593BC1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ΒΑΡΔΑΚΗΣ ΣΩΚΡΑΤΗΣ</w:t>
            </w:r>
          </w:p>
        </w:tc>
        <w:tc>
          <w:tcPr>
            <w:tcW w:w="1404" w:type="dxa"/>
            <w:tcBorders>
              <w:top w:val="nil"/>
              <w:left w:val="nil"/>
              <w:bottom w:val="nil"/>
              <w:right w:val="nil"/>
            </w:tcBorders>
            <w:shd w:val="clear" w:color="auto" w:fill="auto"/>
            <w:noWrap/>
            <w:vAlign w:val="bottom"/>
            <w:hideMark/>
          </w:tcPr>
          <w:p w14:paraId="2593BC1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1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20" w14:textId="77777777">
        <w:trPr>
          <w:trHeight w:val="300"/>
        </w:trPr>
        <w:tc>
          <w:tcPr>
            <w:tcW w:w="4374" w:type="dxa"/>
            <w:tcBorders>
              <w:top w:val="nil"/>
              <w:left w:val="nil"/>
              <w:bottom w:val="nil"/>
              <w:right w:val="nil"/>
            </w:tcBorders>
            <w:shd w:val="clear" w:color="auto" w:fill="auto"/>
            <w:noWrap/>
            <w:vAlign w:val="bottom"/>
            <w:hideMark/>
          </w:tcPr>
          <w:p w14:paraId="2593BC1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ΒΑΡΕΜΕΝΟΣ ΓΕΩΡΓΙΟΣ</w:t>
            </w:r>
          </w:p>
        </w:tc>
        <w:tc>
          <w:tcPr>
            <w:tcW w:w="1404" w:type="dxa"/>
            <w:tcBorders>
              <w:top w:val="nil"/>
              <w:left w:val="nil"/>
              <w:bottom w:val="nil"/>
              <w:right w:val="nil"/>
            </w:tcBorders>
            <w:shd w:val="clear" w:color="auto" w:fill="auto"/>
            <w:noWrap/>
            <w:vAlign w:val="bottom"/>
            <w:hideMark/>
          </w:tcPr>
          <w:p w14:paraId="2593BC1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1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24" w14:textId="77777777">
        <w:trPr>
          <w:trHeight w:val="300"/>
        </w:trPr>
        <w:tc>
          <w:tcPr>
            <w:tcW w:w="4374" w:type="dxa"/>
            <w:tcBorders>
              <w:top w:val="nil"/>
              <w:left w:val="nil"/>
              <w:bottom w:val="nil"/>
              <w:right w:val="nil"/>
            </w:tcBorders>
            <w:shd w:val="clear" w:color="auto" w:fill="auto"/>
            <w:noWrap/>
            <w:vAlign w:val="bottom"/>
            <w:hideMark/>
          </w:tcPr>
          <w:p w14:paraId="2593BC2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ΒΕΡΝΑΡΔΑΚΗΣ ΧΡΙΣΤΟΦΟΡΟΣ</w:t>
            </w:r>
          </w:p>
        </w:tc>
        <w:tc>
          <w:tcPr>
            <w:tcW w:w="1404" w:type="dxa"/>
            <w:tcBorders>
              <w:top w:val="nil"/>
              <w:left w:val="nil"/>
              <w:bottom w:val="nil"/>
              <w:right w:val="nil"/>
            </w:tcBorders>
            <w:shd w:val="clear" w:color="auto" w:fill="auto"/>
            <w:noWrap/>
            <w:vAlign w:val="bottom"/>
            <w:hideMark/>
          </w:tcPr>
          <w:p w14:paraId="2593BC2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2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28" w14:textId="77777777">
        <w:trPr>
          <w:trHeight w:val="300"/>
        </w:trPr>
        <w:tc>
          <w:tcPr>
            <w:tcW w:w="4374" w:type="dxa"/>
            <w:tcBorders>
              <w:top w:val="nil"/>
              <w:left w:val="nil"/>
              <w:bottom w:val="nil"/>
              <w:right w:val="nil"/>
            </w:tcBorders>
            <w:shd w:val="clear" w:color="auto" w:fill="auto"/>
            <w:noWrap/>
            <w:vAlign w:val="bottom"/>
            <w:hideMark/>
          </w:tcPr>
          <w:p w14:paraId="2593BC2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ΒΕΣΥΡΟΠΟΥΛΟΣ ΑΠΟΣΤΟΛΟΣ</w:t>
            </w:r>
          </w:p>
        </w:tc>
        <w:tc>
          <w:tcPr>
            <w:tcW w:w="1404" w:type="dxa"/>
            <w:tcBorders>
              <w:top w:val="nil"/>
              <w:left w:val="nil"/>
              <w:bottom w:val="nil"/>
              <w:right w:val="nil"/>
            </w:tcBorders>
            <w:shd w:val="clear" w:color="auto" w:fill="auto"/>
            <w:noWrap/>
            <w:vAlign w:val="bottom"/>
            <w:hideMark/>
          </w:tcPr>
          <w:p w14:paraId="2593BC2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C2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2C" w14:textId="77777777">
        <w:trPr>
          <w:trHeight w:val="300"/>
        </w:trPr>
        <w:tc>
          <w:tcPr>
            <w:tcW w:w="4374" w:type="dxa"/>
            <w:tcBorders>
              <w:top w:val="nil"/>
              <w:left w:val="nil"/>
              <w:bottom w:val="nil"/>
              <w:right w:val="nil"/>
            </w:tcBorders>
            <w:shd w:val="clear" w:color="auto" w:fill="auto"/>
            <w:noWrap/>
            <w:vAlign w:val="bottom"/>
            <w:hideMark/>
          </w:tcPr>
          <w:p w14:paraId="2593BC2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ΒΕΤΤΑΣ ΔΗΜΗΤΡΙΟΣ</w:t>
            </w:r>
          </w:p>
        </w:tc>
        <w:tc>
          <w:tcPr>
            <w:tcW w:w="1404" w:type="dxa"/>
            <w:tcBorders>
              <w:top w:val="nil"/>
              <w:left w:val="nil"/>
              <w:bottom w:val="nil"/>
              <w:right w:val="nil"/>
            </w:tcBorders>
            <w:shd w:val="clear" w:color="auto" w:fill="auto"/>
            <w:noWrap/>
            <w:vAlign w:val="bottom"/>
            <w:hideMark/>
          </w:tcPr>
          <w:p w14:paraId="2593BC2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2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30" w14:textId="77777777">
        <w:trPr>
          <w:trHeight w:val="300"/>
        </w:trPr>
        <w:tc>
          <w:tcPr>
            <w:tcW w:w="4374" w:type="dxa"/>
            <w:tcBorders>
              <w:top w:val="nil"/>
              <w:left w:val="nil"/>
              <w:bottom w:val="nil"/>
              <w:right w:val="nil"/>
            </w:tcBorders>
            <w:shd w:val="clear" w:color="auto" w:fill="auto"/>
            <w:noWrap/>
            <w:vAlign w:val="bottom"/>
            <w:hideMark/>
          </w:tcPr>
          <w:p w14:paraId="2593BC2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ΒΙΤΣΑΣ ΔΗΜΗΤΡΙΟΣ</w:t>
            </w:r>
          </w:p>
        </w:tc>
        <w:tc>
          <w:tcPr>
            <w:tcW w:w="1404" w:type="dxa"/>
            <w:tcBorders>
              <w:top w:val="nil"/>
              <w:left w:val="nil"/>
              <w:bottom w:val="nil"/>
              <w:right w:val="nil"/>
            </w:tcBorders>
            <w:shd w:val="clear" w:color="auto" w:fill="auto"/>
            <w:noWrap/>
            <w:vAlign w:val="bottom"/>
            <w:hideMark/>
          </w:tcPr>
          <w:p w14:paraId="2593BC2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2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34" w14:textId="77777777">
        <w:trPr>
          <w:trHeight w:val="300"/>
        </w:trPr>
        <w:tc>
          <w:tcPr>
            <w:tcW w:w="4374" w:type="dxa"/>
            <w:tcBorders>
              <w:top w:val="nil"/>
              <w:left w:val="nil"/>
              <w:bottom w:val="nil"/>
              <w:right w:val="nil"/>
            </w:tcBorders>
            <w:shd w:val="clear" w:color="auto" w:fill="auto"/>
            <w:noWrap/>
            <w:vAlign w:val="bottom"/>
            <w:hideMark/>
          </w:tcPr>
          <w:p w14:paraId="2593BC3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ΒΛΑΣΗΣ ΚΩΝΣΤΑΝΤΙΝΟΣ</w:t>
            </w:r>
          </w:p>
        </w:tc>
        <w:tc>
          <w:tcPr>
            <w:tcW w:w="1404" w:type="dxa"/>
            <w:tcBorders>
              <w:top w:val="nil"/>
              <w:left w:val="nil"/>
              <w:bottom w:val="nil"/>
              <w:right w:val="nil"/>
            </w:tcBorders>
            <w:shd w:val="clear" w:color="auto" w:fill="auto"/>
            <w:noWrap/>
            <w:vAlign w:val="bottom"/>
            <w:hideMark/>
          </w:tcPr>
          <w:p w14:paraId="2593BC3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C3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38" w14:textId="77777777">
        <w:trPr>
          <w:trHeight w:val="300"/>
        </w:trPr>
        <w:tc>
          <w:tcPr>
            <w:tcW w:w="4374" w:type="dxa"/>
            <w:tcBorders>
              <w:top w:val="nil"/>
              <w:left w:val="nil"/>
              <w:bottom w:val="nil"/>
              <w:right w:val="nil"/>
            </w:tcBorders>
            <w:shd w:val="clear" w:color="auto" w:fill="auto"/>
            <w:noWrap/>
            <w:vAlign w:val="bottom"/>
            <w:hideMark/>
          </w:tcPr>
          <w:p w14:paraId="2593BC3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ΒΛΑΧΟΣ ΓΕΩΡΓΙΟΣ</w:t>
            </w:r>
          </w:p>
        </w:tc>
        <w:tc>
          <w:tcPr>
            <w:tcW w:w="1404" w:type="dxa"/>
            <w:tcBorders>
              <w:top w:val="nil"/>
              <w:left w:val="nil"/>
              <w:bottom w:val="nil"/>
              <w:right w:val="nil"/>
            </w:tcBorders>
            <w:shd w:val="clear" w:color="auto" w:fill="auto"/>
            <w:noWrap/>
            <w:vAlign w:val="bottom"/>
            <w:hideMark/>
          </w:tcPr>
          <w:p w14:paraId="2593BC3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C3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3C" w14:textId="77777777">
        <w:trPr>
          <w:trHeight w:val="300"/>
        </w:trPr>
        <w:tc>
          <w:tcPr>
            <w:tcW w:w="4374" w:type="dxa"/>
            <w:tcBorders>
              <w:top w:val="nil"/>
              <w:left w:val="nil"/>
              <w:bottom w:val="nil"/>
              <w:right w:val="nil"/>
            </w:tcBorders>
            <w:shd w:val="clear" w:color="auto" w:fill="auto"/>
            <w:noWrap/>
            <w:vAlign w:val="bottom"/>
            <w:hideMark/>
          </w:tcPr>
          <w:p w14:paraId="2593BC3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ΒΟΡΙΔΗΣ ΜΑΥΡΟΥΔΗΣ(ΜΑΚΗΣ)</w:t>
            </w:r>
          </w:p>
        </w:tc>
        <w:tc>
          <w:tcPr>
            <w:tcW w:w="1404" w:type="dxa"/>
            <w:tcBorders>
              <w:top w:val="nil"/>
              <w:left w:val="nil"/>
              <w:bottom w:val="nil"/>
              <w:right w:val="nil"/>
            </w:tcBorders>
            <w:shd w:val="clear" w:color="auto" w:fill="auto"/>
            <w:noWrap/>
            <w:vAlign w:val="bottom"/>
            <w:hideMark/>
          </w:tcPr>
          <w:p w14:paraId="2593BC3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C3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40" w14:textId="77777777">
        <w:trPr>
          <w:trHeight w:val="300"/>
        </w:trPr>
        <w:tc>
          <w:tcPr>
            <w:tcW w:w="4374" w:type="dxa"/>
            <w:tcBorders>
              <w:top w:val="nil"/>
              <w:left w:val="nil"/>
              <w:bottom w:val="nil"/>
              <w:right w:val="nil"/>
            </w:tcBorders>
            <w:shd w:val="clear" w:color="auto" w:fill="auto"/>
            <w:noWrap/>
            <w:vAlign w:val="bottom"/>
            <w:hideMark/>
          </w:tcPr>
          <w:p w14:paraId="2593BC3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ΒΟΥΤΣΗΣ ΝΙΚΟΛΑΟΣ</w:t>
            </w:r>
          </w:p>
        </w:tc>
        <w:tc>
          <w:tcPr>
            <w:tcW w:w="1404" w:type="dxa"/>
            <w:tcBorders>
              <w:top w:val="nil"/>
              <w:left w:val="nil"/>
              <w:bottom w:val="nil"/>
              <w:right w:val="nil"/>
            </w:tcBorders>
            <w:shd w:val="clear" w:color="auto" w:fill="auto"/>
            <w:noWrap/>
            <w:vAlign w:val="bottom"/>
            <w:hideMark/>
          </w:tcPr>
          <w:p w14:paraId="2593BC3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3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44" w14:textId="77777777">
        <w:trPr>
          <w:trHeight w:val="300"/>
        </w:trPr>
        <w:tc>
          <w:tcPr>
            <w:tcW w:w="4374" w:type="dxa"/>
            <w:tcBorders>
              <w:top w:val="nil"/>
              <w:left w:val="nil"/>
              <w:bottom w:val="nil"/>
              <w:right w:val="nil"/>
            </w:tcBorders>
            <w:shd w:val="clear" w:color="auto" w:fill="auto"/>
            <w:noWrap/>
            <w:vAlign w:val="bottom"/>
            <w:hideMark/>
          </w:tcPr>
          <w:p w14:paraId="2593BC4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ΒΡΑΝΤΖΑ ΠΑΝΑΓΙΩΤΑ</w:t>
            </w:r>
          </w:p>
        </w:tc>
        <w:tc>
          <w:tcPr>
            <w:tcW w:w="1404" w:type="dxa"/>
            <w:tcBorders>
              <w:top w:val="nil"/>
              <w:left w:val="nil"/>
              <w:bottom w:val="nil"/>
              <w:right w:val="nil"/>
            </w:tcBorders>
            <w:shd w:val="clear" w:color="auto" w:fill="auto"/>
            <w:noWrap/>
            <w:vAlign w:val="bottom"/>
            <w:hideMark/>
          </w:tcPr>
          <w:p w14:paraId="2593BC4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4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48" w14:textId="77777777">
        <w:trPr>
          <w:trHeight w:val="300"/>
        </w:trPr>
        <w:tc>
          <w:tcPr>
            <w:tcW w:w="4374" w:type="dxa"/>
            <w:tcBorders>
              <w:top w:val="nil"/>
              <w:left w:val="nil"/>
              <w:bottom w:val="nil"/>
              <w:right w:val="nil"/>
            </w:tcBorders>
            <w:shd w:val="clear" w:color="auto" w:fill="auto"/>
            <w:noWrap/>
            <w:vAlign w:val="bottom"/>
            <w:hideMark/>
          </w:tcPr>
          <w:p w14:paraId="2593BC4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ΓΕΝΝΙΑ ΓΕΩΡΓΙΑ</w:t>
            </w:r>
          </w:p>
        </w:tc>
        <w:tc>
          <w:tcPr>
            <w:tcW w:w="1404" w:type="dxa"/>
            <w:tcBorders>
              <w:top w:val="nil"/>
              <w:left w:val="nil"/>
              <w:bottom w:val="nil"/>
              <w:right w:val="nil"/>
            </w:tcBorders>
            <w:shd w:val="clear" w:color="auto" w:fill="auto"/>
            <w:noWrap/>
            <w:vAlign w:val="bottom"/>
            <w:hideMark/>
          </w:tcPr>
          <w:p w14:paraId="2593BC4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4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C4C" w14:textId="77777777">
        <w:trPr>
          <w:trHeight w:val="300"/>
        </w:trPr>
        <w:tc>
          <w:tcPr>
            <w:tcW w:w="4374" w:type="dxa"/>
            <w:tcBorders>
              <w:top w:val="nil"/>
              <w:left w:val="nil"/>
              <w:bottom w:val="nil"/>
              <w:right w:val="nil"/>
            </w:tcBorders>
            <w:shd w:val="clear" w:color="auto" w:fill="auto"/>
            <w:noWrap/>
            <w:vAlign w:val="bottom"/>
            <w:hideMark/>
          </w:tcPr>
          <w:p w14:paraId="2593BC4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ΓΕΡΟΒΑΣΙΛΗ ΟΛΓΑ</w:t>
            </w:r>
          </w:p>
        </w:tc>
        <w:tc>
          <w:tcPr>
            <w:tcW w:w="1404" w:type="dxa"/>
            <w:tcBorders>
              <w:top w:val="nil"/>
              <w:left w:val="nil"/>
              <w:bottom w:val="nil"/>
              <w:right w:val="nil"/>
            </w:tcBorders>
            <w:shd w:val="clear" w:color="auto" w:fill="auto"/>
            <w:noWrap/>
            <w:vAlign w:val="bottom"/>
            <w:hideMark/>
          </w:tcPr>
          <w:p w14:paraId="2593BC4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4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50" w14:textId="77777777">
        <w:trPr>
          <w:trHeight w:val="300"/>
        </w:trPr>
        <w:tc>
          <w:tcPr>
            <w:tcW w:w="4374" w:type="dxa"/>
            <w:tcBorders>
              <w:top w:val="nil"/>
              <w:left w:val="nil"/>
              <w:bottom w:val="nil"/>
              <w:right w:val="nil"/>
            </w:tcBorders>
            <w:shd w:val="clear" w:color="auto" w:fill="auto"/>
            <w:noWrap/>
            <w:vAlign w:val="bottom"/>
            <w:hideMark/>
          </w:tcPr>
          <w:p w14:paraId="2593BC4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ΓΕΩΡΓΑΝΤΑΣ ΓΕΩΡΓΙΟΣ</w:t>
            </w:r>
          </w:p>
        </w:tc>
        <w:tc>
          <w:tcPr>
            <w:tcW w:w="1404" w:type="dxa"/>
            <w:tcBorders>
              <w:top w:val="nil"/>
              <w:left w:val="nil"/>
              <w:bottom w:val="nil"/>
              <w:right w:val="nil"/>
            </w:tcBorders>
            <w:shd w:val="clear" w:color="auto" w:fill="auto"/>
            <w:noWrap/>
            <w:vAlign w:val="bottom"/>
            <w:hideMark/>
          </w:tcPr>
          <w:p w14:paraId="2593BC4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C4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54" w14:textId="77777777">
        <w:trPr>
          <w:trHeight w:val="300"/>
        </w:trPr>
        <w:tc>
          <w:tcPr>
            <w:tcW w:w="4374" w:type="dxa"/>
            <w:tcBorders>
              <w:top w:val="nil"/>
              <w:left w:val="nil"/>
              <w:bottom w:val="nil"/>
              <w:right w:val="nil"/>
            </w:tcBorders>
            <w:shd w:val="clear" w:color="auto" w:fill="auto"/>
            <w:noWrap/>
            <w:vAlign w:val="bottom"/>
            <w:hideMark/>
          </w:tcPr>
          <w:p w14:paraId="2593BC5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ΓΕΩΡΓΙΑΔΗΣ ΣΠΥΡΙΔΩΝ-ΑΔΩΝΙΣ</w:t>
            </w:r>
          </w:p>
        </w:tc>
        <w:tc>
          <w:tcPr>
            <w:tcW w:w="1404" w:type="dxa"/>
            <w:tcBorders>
              <w:top w:val="nil"/>
              <w:left w:val="nil"/>
              <w:bottom w:val="nil"/>
              <w:right w:val="nil"/>
            </w:tcBorders>
            <w:shd w:val="clear" w:color="auto" w:fill="auto"/>
            <w:noWrap/>
            <w:vAlign w:val="bottom"/>
            <w:hideMark/>
          </w:tcPr>
          <w:p w14:paraId="2593BC5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C5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58" w14:textId="77777777">
        <w:trPr>
          <w:trHeight w:val="300"/>
        </w:trPr>
        <w:tc>
          <w:tcPr>
            <w:tcW w:w="4374" w:type="dxa"/>
            <w:tcBorders>
              <w:top w:val="nil"/>
              <w:left w:val="nil"/>
              <w:bottom w:val="nil"/>
              <w:right w:val="nil"/>
            </w:tcBorders>
            <w:shd w:val="clear" w:color="auto" w:fill="auto"/>
            <w:noWrap/>
            <w:vAlign w:val="bottom"/>
            <w:hideMark/>
          </w:tcPr>
          <w:p w14:paraId="2593BC5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ΓΕΩΡΓΟΠΟΥΛΟΥ-ΣΑΛΤΑΡΗ ΕΥΣΤΑΘΙΑ(ΕΦΗ)</w:t>
            </w:r>
          </w:p>
        </w:tc>
        <w:tc>
          <w:tcPr>
            <w:tcW w:w="1404" w:type="dxa"/>
            <w:tcBorders>
              <w:top w:val="nil"/>
              <w:left w:val="nil"/>
              <w:bottom w:val="nil"/>
              <w:right w:val="nil"/>
            </w:tcBorders>
            <w:shd w:val="clear" w:color="auto" w:fill="auto"/>
            <w:noWrap/>
            <w:vAlign w:val="bottom"/>
            <w:hideMark/>
          </w:tcPr>
          <w:p w14:paraId="2593BC5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5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5C" w14:textId="77777777">
        <w:trPr>
          <w:trHeight w:val="300"/>
        </w:trPr>
        <w:tc>
          <w:tcPr>
            <w:tcW w:w="4374" w:type="dxa"/>
            <w:tcBorders>
              <w:top w:val="nil"/>
              <w:left w:val="nil"/>
              <w:bottom w:val="nil"/>
              <w:right w:val="nil"/>
            </w:tcBorders>
            <w:shd w:val="clear" w:color="auto" w:fill="auto"/>
            <w:noWrap/>
            <w:vAlign w:val="bottom"/>
            <w:hideMark/>
          </w:tcPr>
          <w:p w14:paraId="2593BC5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ΓΙΑΚΟΥΜΑΤΟΣ ΓΕΡΑΣΙΜΟΣ</w:t>
            </w:r>
          </w:p>
        </w:tc>
        <w:tc>
          <w:tcPr>
            <w:tcW w:w="1404" w:type="dxa"/>
            <w:tcBorders>
              <w:top w:val="nil"/>
              <w:left w:val="nil"/>
              <w:bottom w:val="nil"/>
              <w:right w:val="nil"/>
            </w:tcBorders>
            <w:shd w:val="clear" w:color="auto" w:fill="auto"/>
            <w:noWrap/>
            <w:vAlign w:val="bottom"/>
            <w:hideMark/>
          </w:tcPr>
          <w:p w14:paraId="2593BC5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C5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60" w14:textId="77777777">
        <w:trPr>
          <w:trHeight w:val="300"/>
        </w:trPr>
        <w:tc>
          <w:tcPr>
            <w:tcW w:w="4374" w:type="dxa"/>
            <w:tcBorders>
              <w:top w:val="nil"/>
              <w:left w:val="nil"/>
              <w:bottom w:val="nil"/>
              <w:right w:val="nil"/>
            </w:tcBorders>
            <w:shd w:val="clear" w:color="auto" w:fill="auto"/>
            <w:noWrap/>
            <w:vAlign w:val="bottom"/>
            <w:hideMark/>
          </w:tcPr>
          <w:p w14:paraId="2593BC5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ΓΙΟΓΙΑΚΑΣ ΒΑΣΙΛΕΙΟΣ</w:t>
            </w:r>
          </w:p>
        </w:tc>
        <w:tc>
          <w:tcPr>
            <w:tcW w:w="1404" w:type="dxa"/>
            <w:tcBorders>
              <w:top w:val="nil"/>
              <w:left w:val="nil"/>
              <w:bottom w:val="nil"/>
              <w:right w:val="nil"/>
            </w:tcBorders>
            <w:shd w:val="clear" w:color="auto" w:fill="auto"/>
            <w:noWrap/>
            <w:vAlign w:val="bottom"/>
            <w:hideMark/>
          </w:tcPr>
          <w:p w14:paraId="2593BC5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C5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64" w14:textId="77777777">
        <w:trPr>
          <w:trHeight w:val="300"/>
        </w:trPr>
        <w:tc>
          <w:tcPr>
            <w:tcW w:w="4374" w:type="dxa"/>
            <w:tcBorders>
              <w:top w:val="nil"/>
              <w:left w:val="nil"/>
              <w:bottom w:val="nil"/>
              <w:right w:val="nil"/>
            </w:tcBorders>
            <w:shd w:val="clear" w:color="auto" w:fill="auto"/>
            <w:noWrap/>
            <w:vAlign w:val="bottom"/>
            <w:hideMark/>
          </w:tcPr>
          <w:p w14:paraId="2593BC6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ΓΚΑΡΑ ΑΝΑΣΤΑΣΙΑ</w:t>
            </w:r>
          </w:p>
        </w:tc>
        <w:tc>
          <w:tcPr>
            <w:tcW w:w="1404" w:type="dxa"/>
            <w:tcBorders>
              <w:top w:val="nil"/>
              <w:left w:val="nil"/>
              <w:bottom w:val="nil"/>
              <w:right w:val="nil"/>
            </w:tcBorders>
            <w:shd w:val="clear" w:color="auto" w:fill="auto"/>
            <w:noWrap/>
            <w:vAlign w:val="bottom"/>
            <w:hideMark/>
          </w:tcPr>
          <w:p w14:paraId="2593BC6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6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68" w14:textId="77777777">
        <w:trPr>
          <w:trHeight w:val="300"/>
        </w:trPr>
        <w:tc>
          <w:tcPr>
            <w:tcW w:w="4374" w:type="dxa"/>
            <w:tcBorders>
              <w:top w:val="nil"/>
              <w:left w:val="nil"/>
              <w:bottom w:val="nil"/>
              <w:right w:val="nil"/>
            </w:tcBorders>
            <w:shd w:val="clear" w:color="auto" w:fill="auto"/>
            <w:noWrap/>
            <w:vAlign w:val="bottom"/>
            <w:hideMark/>
          </w:tcPr>
          <w:p w14:paraId="2593BC6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ΓΚΙΟΛΑΣ ΙΩΑΝΝΗΣ</w:t>
            </w:r>
          </w:p>
        </w:tc>
        <w:tc>
          <w:tcPr>
            <w:tcW w:w="1404" w:type="dxa"/>
            <w:tcBorders>
              <w:top w:val="nil"/>
              <w:left w:val="nil"/>
              <w:bottom w:val="nil"/>
              <w:right w:val="nil"/>
            </w:tcBorders>
            <w:shd w:val="clear" w:color="auto" w:fill="auto"/>
            <w:noWrap/>
            <w:vAlign w:val="bottom"/>
            <w:hideMark/>
          </w:tcPr>
          <w:p w14:paraId="2593BC6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6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6C" w14:textId="77777777">
        <w:trPr>
          <w:trHeight w:val="300"/>
        </w:trPr>
        <w:tc>
          <w:tcPr>
            <w:tcW w:w="4374" w:type="dxa"/>
            <w:tcBorders>
              <w:top w:val="nil"/>
              <w:left w:val="nil"/>
              <w:bottom w:val="nil"/>
              <w:right w:val="nil"/>
            </w:tcBorders>
            <w:shd w:val="clear" w:color="auto" w:fill="auto"/>
            <w:noWrap/>
            <w:vAlign w:val="bottom"/>
            <w:hideMark/>
          </w:tcPr>
          <w:p w14:paraId="2593BC6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ΔΑΒΑΚΗΣ ΑΘΑΝΑΣΙΟΣ</w:t>
            </w:r>
          </w:p>
        </w:tc>
        <w:tc>
          <w:tcPr>
            <w:tcW w:w="1404" w:type="dxa"/>
            <w:tcBorders>
              <w:top w:val="nil"/>
              <w:left w:val="nil"/>
              <w:bottom w:val="nil"/>
              <w:right w:val="nil"/>
            </w:tcBorders>
            <w:shd w:val="clear" w:color="auto" w:fill="auto"/>
            <w:noWrap/>
            <w:vAlign w:val="bottom"/>
            <w:hideMark/>
          </w:tcPr>
          <w:p w14:paraId="2593BC6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C6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w:t>
            </w:r>
          </w:p>
        </w:tc>
      </w:tr>
      <w:tr w:rsidR="009F6E2D" w14:paraId="2593BC70" w14:textId="77777777">
        <w:trPr>
          <w:trHeight w:val="300"/>
        </w:trPr>
        <w:tc>
          <w:tcPr>
            <w:tcW w:w="4374" w:type="dxa"/>
            <w:tcBorders>
              <w:top w:val="nil"/>
              <w:left w:val="nil"/>
              <w:bottom w:val="nil"/>
              <w:right w:val="nil"/>
            </w:tcBorders>
            <w:shd w:val="clear" w:color="auto" w:fill="auto"/>
            <w:noWrap/>
            <w:vAlign w:val="bottom"/>
            <w:hideMark/>
          </w:tcPr>
          <w:p w14:paraId="2593BC6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ΔΑΝΕΛΛΗΣ ΣΠΥΡΙΔΩΝ</w:t>
            </w:r>
          </w:p>
        </w:tc>
        <w:tc>
          <w:tcPr>
            <w:tcW w:w="1404" w:type="dxa"/>
            <w:tcBorders>
              <w:top w:val="nil"/>
              <w:left w:val="nil"/>
              <w:bottom w:val="nil"/>
              <w:right w:val="nil"/>
            </w:tcBorders>
            <w:shd w:val="clear" w:color="auto" w:fill="auto"/>
            <w:noWrap/>
            <w:vAlign w:val="bottom"/>
            <w:hideMark/>
          </w:tcPr>
          <w:p w14:paraId="2593BC6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ΠΟΤΑΜΙ</w:t>
            </w:r>
          </w:p>
        </w:tc>
        <w:tc>
          <w:tcPr>
            <w:tcW w:w="662" w:type="dxa"/>
            <w:tcBorders>
              <w:top w:val="nil"/>
              <w:left w:val="nil"/>
              <w:bottom w:val="nil"/>
              <w:right w:val="nil"/>
            </w:tcBorders>
            <w:shd w:val="clear" w:color="auto" w:fill="auto"/>
            <w:noWrap/>
            <w:vAlign w:val="bottom"/>
            <w:hideMark/>
          </w:tcPr>
          <w:p w14:paraId="2593BC6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74" w14:textId="77777777">
        <w:trPr>
          <w:trHeight w:val="300"/>
        </w:trPr>
        <w:tc>
          <w:tcPr>
            <w:tcW w:w="4374" w:type="dxa"/>
            <w:tcBorders>
              <w:top w:val="nil"/>
              <w:left w:val="nil"/>
              <w:bottom w:val="nil"/>
              <w:right w:val="nil"/>
            </w:tcBorders>
            <w:shd w:val="clear" w:color="auto" w:fill="auto"/>
            <w:noWrap/>
            <w:vAlign w:val="bottom"/>
            <w:hideMark/>
          </w:tcPr>
          <w:p w14:paraId="2593BC7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ΔΕΔΕΣ ΙΩΑΝΝΗΣ</w:t>
            </w:r>
          </w:p>
        </w:tc>
        <w:tc>
          <w:tcPr>
            <w:tcW w:w="1404" w:type="dxa"/>
            <w:tcBorders>
              <w:top w:val="nil"/>
              <w:left w:val="nil"/>
              <w:bottom w:val="nil"/>
              <w:right w:val="nil"/>
            </w:tcBorders>
            <w:shd w:val="clear" w:color="auto" w:fill="auto"/>
            <w:noWrap/>
            <w:vAlign w:val="bottom"/>
            <w:hideMark/>
          </w:tcPr>
          <w:p w14:paraId="2593BC7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7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78" w14:textId="77777777">
        <w:trPr>
          <w:trHeight w:val="300"/>
        </w:trPr>
        <w:tc>
          <w:tcPr>
            <w:tcW w:w="4374" w:type="dxa"/>
            <w:tcBorders>
              <w:top w:val="nil"/>
              <w:left w:val="nil"/>
              <w:bottom w:val="nil"/>
              <w:right w:val="nil"/>
            </w:tcBorders>
            <w:shd w:val="clear" w:color="auto" w:fill="auto"/>
            <w:noWrap/>
            <w:vAlign w:val="bottom"/>
            <w:hideMark/>
          </w:tcPr>
          <w:p w14:paraId="2593BC7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ΔΕΝΔΙΑΣ ΝΙΚΟΛΑΟΣ-ΓΕΩΡΓΙΟΣ</w:t>
            </w:r>
          </w:p>
        </w:tc>
        <w:tc>
          <w:tcPr>
            <w:tcW w:w="1404" w:type="dxa"/>
            <w:tcBorders>
              <w:top w:val="nil"/>
              <w:left w:val="nil"/>
              <w:bottom w:val="nil"/>
              <w:right w:val="nil"/>
            </w:tcBorders>
            <w:shd w:val="clear" w:color="auto" w:fill="auto"/>
            <w:noWrap/>
            <w:vAlign w:val="bottom"/>
            <w:hideMark/>
          </w:tcPr>
          <w:p w14:paraId="2593BC7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C7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7C" w14:textId="77777777">
        <w:trPr>
          <w:trHeight w:val="300"/>
        </w:trPr>
        <w:tc>
          <w:tcPr>
            <w:tcW w:w="4374" w:type="dxa"/>
            <w:tcBorders>
              <w:top w:val="nil"/>
              <w:left w:val="nil"/>
              <w:bottom w:val="nil"/>
              <w:right w:val="nil"/>
            </w:tcBorders>
            <w:shd w:val="clear" w:color="auto" w:fill="auto"/>
            <w:noWrap/>
            <w:vAlign w:val="bottom"/>
            <w:hideMark/>
          </w:tcPr>
          <w:p w14:paraId="2593BC7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ΔΗΜΑΡΑΣ </w:t>
            </w:r>
            <w:r w:rsidRPr="00147A55">
              <w:rPr>
                <w:rFonts w:ascii="Calibri" w:eastAsia="Times New Roman" w:hAnsi="Calibri" w:cs="Times New Roman"/>
                <w:color w:val="000000"/>
                <w:sz w:val="22"/>
                <w:szCs w:val="22"/>
              </w:rPr>
              <w:t>ΓΕΩΡΓΙΟΣ</w:t>
            </w:r>
          </w:p>
        </w:tc>
        <w:tc>
          <w:tcPr>
            <w:tcW w:w="1404" w:type="dxa"/>
            <w:tcBorders>
              <w:top w:val="nil"/>
              <w:left w:val="nil"/>
              <w:bottom w:val="nil"/>
              <w:right w:val="nil"/>
            </w:tcBorders>
            <w:shd w:val="clear" w:color="auto" w:fill="auto"/>
            <w:noWrap/>
            <w:vAlign w:val="bottom"/>
            <w:hideMark/>
          </w:tcPr>
          <w:p w14:paraId="2593BC7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7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80" w14:textId="77777777">
        <w:trPr>
          <w:trHeight w:val="300"/>
        </w:trPr>
        <w:tc>
          <w:tcPr>
            <w:tcW w:w="4374" w:type="dxa"/>
            <w:tcBorders>
              <w:top w:val="nil"/>
              <w:left w:val="nil"/>
              <w:bottom w:val="nil"/>
              <w:right w:val="nil"/>
            </w:tcBorders>
            <w:shd w:val="clear" w:color="auto" w:fill="auto"/>
            <w:noWrap/>
            <w:vAlign w:val="bottom"/>
            <w:hideMark/>
          </w:tcPr>
          <w:p w14:paraId="2593BC7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ΔΗΜΗΤΡΙΑΔΗΣ ΔΗΜΗΤΡΙΟΣ</w:t>
            </w:r>
          </w:p>
        </w:tc>
        <w:tc>
          <w:tcPr>
            <w:tcW w:w="1404" w:type="dxa"/>
            <w:tcBorders>
              <w:top w:val="nil"/>
              <w:left w:val="nil"/>
              <w:bottom w:val="nil"/>
              <w:right w:val="nil"/>
            </w:tcBorders>
            <w:shd w:val="clear" w:color="auto" w:fill="auto"/>
            <w:noWrap/>
            <w:vAlign w:val="bottom"/>
            <w:hideMark/>
          </w:tcPr>
          <w:p w14:paraId="2593BC7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7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84" w14:textId="77777777">
        <w:trPr>
          <w:trHeight w:val="300"/>
        </w:trPr>
        <w:tc>
          <w:tcPr>
            <w:tcW w:w="4374" w:type="dxa"/>
            <w:tcBorders>
              <w:top w:val="nil"/>
              <w:left w:val="nil"/>
              <w:bottom w:val="nil"/>
              <w:right w:val="nil"/>
            </w:tcBorders>
            <w:shd w:val="clear" w:color="auto" w:fill="auto"/>
            <w:noWrap/>
            <w:vAlign w:val="bottom"/>
            <w:hideMark/>
          </w:tcPr>
          <w:p w14:paraId="2593BC8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ΔΗΜΟΣΧΑΚΗΣ ΑΝΑΣΤΑΣΙΟΣ(ΤΑΣΟΣ)</w:t>
            </w:r>
          </w:p>
        </w:tc>
        <w:tc>
          <w:tcPr>
            <w:tcW w:w="1404" w:type="dxa"/>
            <w:tcBorders>
              <w:top w:val="nil"/>
              <w:left w:val="nil"/>
              <w:bottom w:val="nil"/>
              <w:right w:val="nil"/>
            </w:tcBorders>
            <w:shd w:val="clear" w:color="auto" w:fill="auto"/>
            <w:noWrap/>
            <w:vAlign w:val="bottom"/>
            <w:hideMark/>
          </w:tcPr>
          <w:p w14:paraId="2593BC8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C8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88" w14:textId="77777777">
        <w:trPr>
          <w:trHeight w:val="300"/>
        </w:trPr>
        <w:tc>
          <w:tcPr>
            <w:tcW w:w="4374" w:type="dxa"/>
            <w:tcBorders>
              <w:top w:val="nil"/>
              <w:left w:val="nil"/>
              <w:bottom w:val="nil"/>
              <w:right w:val="nil"/>
            </w:tcBorders>
            <w:shd w:val="clear" w:color="auto" w:fill="auto"/>
            <w:noWrap/>
            <w:vAlign w:val="bottom"/>
            <w:hideMark/>
          </w:tcPr>
          <w:p w14:paraId="2593BC8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lastRenderedPageBreak/>
              <w:t>ΔΟΥΖΙΝΑΣ ΚΩΝΣΤΑΝΤΙΝΟΣ</w:t>
            </w:r>
          </w:p>
        </w:tc>
        <w:tc>
          <w:tcPr>
            <w:tcW w:w="1404" w:type="dxa"/>
            <w:tcBorders>
              <w:top w:val="nil"/>
              <w:left w:val="nil"/>
              <w:bottom w:val="nil"/>
              <w:right w:val="nil"/>
            </w:tcBorders>
            <w:shd w:val="clear" w:color="auto" w:fill="auto"/>
            <w:noWrap/>
            <w:vAlign w:val="bottom"/>
            <w:hideMark/>
          </w:tcPr>
          <w:p w14:paraId="2593BC8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8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8C" w14:textId="77777777">
        <w:trPr>
          <w:trHeight w:val="300"/>
        </w:trPr>
        <w:tc>
          <w:tcPr>
            <w:tcW w:w="4374" w:type="dxa"/>
            <w:tcBorders>
              <w:top w:val="nil"/>
              <w:left w:val="nil"/>
              <w:bottom w:val="nil"/>
              <w:right w:val="nil"/>
            </w:tcBorders>
            <w:shd w:val="clear" w:color="auto" w:fill="auto"/>
            <w:noWrap/>
            <w:vAlign w:val="bottom"/>
            <w:hideMark/>
          </w:tcPr>
          <w:p w14:paraId="2593BC8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ΔΡΙΤΣΑΣ ΘΕΟΔΩΡΟΣ</w:t>
            </w:r>
          </w:p>
        </w:tc>
        <w:tc>
          <w:tcPr>
            <w:tcW w:w="1404" w:type="dxa"/>
            <w:tcBorders>
              <w:top w:val="nil"/>
              <w:left w:val="nil"/>
              <w:bottom w:val="nil"/>
              <w:right w:val="nil"/>
            </w:tcBorders>
            <w:shd w:val="clear" w:color="auto" w:fill="auto"/>
            <w:noWrap/>
            <w:vAlign w:val="bottom"/>
            <w:hideMark/>
          </w:tcPr>
          <w:p w14:paraId="2593BC8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8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90" w14:textId="77777777">
        <w:trPr>
          <w:trHeight w:val="300"/>
        </w:trPr>
        <w:tc>
          <w:tcPr>
            <w:tcW w:w="4374" w:type="dxa"/>
            <w:tcBorders>
              <w:top w:val="nil"/>
              <w:left w:val="nil"/>
              <w:bottom w:val="nil"/>
              <w:right w:val="nil"/>
            </w:tcBorders>
            <w:shd w:val="clear" w:color="auto" w:fill="auto"/>
            <w:noWrap/>
            <w:vAlign w:val="bottom"/>
            <w:hideMark/>
          </w:tcPr>
          <w:p w14:paraId="2593BC8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ΔΡΙΤΣΕΛΗ ΠΑΝΑΓΙΩΤΑ</w:t>
            </w:r>
          </w:p>
        </w:tc>
        <w:tc>
          <w:tcPr>
            <w:tcW w:w="1404" w:type="dxa"/>
            <w:tcBorders>
              <w:top w:val="nil"/>
              <w:left w:val="nil"/>
              <w:bottom w:val="nil"/>
              <w:right w:val="nil"/>
            </w:tcBorders>
            <w:shd w:val="clear" w:color="auto" w:fill="auto"/>
            <w:noWrap/>
            <w:vAlign w:val="bottom"/>
            <w:hideMark/>
          </w:tcPr>
          <w:p w14:paraId="2593BC8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8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94" w14:textId="77777777">
        <w:trPr>
          <w:trHeight w:val="300"/>
        </w:trPr>
        <w:tc>
          <w:tcPr>
            <w:tcW w:w="4374" w:type="dxa"/>
            <w:tcBorders>
              <w:top w:val="nil"/>
              <w:left w:val="nil"/>
              <w:bottom w:val="nil"/>
              <w:right w:val="nil"/>
            </w:tcBorders>
            <w:shd w:val="clear" w:color="auto" w:fill="auto"/>
            <w:noWrap/>
            <w:vAlign w:val="bottom"/>
            <w:hideMark/>
          </w:tcPr>
          <w:p w14:paraId="2593BC9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ΕΜΜΑΝΟΥΗΛΙΔΗΣ ΔΗΜΗΤΡΙΟΣ</w:t>
            </w:r>
          </w:p>
        </w:tc>
        <w:tc>
          <w:tcPr>
            <w:tcW w:w="1404" w:type="dxa"/>
            <w:tcBorders>
              <w:top w:val="nil"/>
              <w:left w:val="nil"/>
              <w:bottom w:val="nil"/>
              <w:right w:val="nil"/>
            </w:tcBorders>
            <w:shd w:val="clear" w:color="auto" w:fill="auto"/>
            <w:noWrap/>
            <w:vAlign w:val="bottom"/>
            <w:hideMark/>
          </w:tcPr>
          <w:p w14:paraId="2593BC9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9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98" w14:textId="77777777">
        <w:trPr>
          <w:trHeight w:val="300"/>
        </w:trPr>
        <w:tc>
          <w:tcPr>
            <w:tcW w:w="4374" w:type="dxa"/>
            <w:tcBorders>
              <w:top w:val="nil"/>
              <w:left w:val="nil"/>
              <w:bottom w:val="nil"/>
              <w:right w:val="nil"/>
            </w:tcBorders>
            <w:shd w:val="clear" w:color="auto" w:fill="auto"/>
            <w:noWrap/>
            <w:vAlign w:val="bottom"/>
            <w:hideMark/>
          </w:tcPr>
          <w:p w14:paraId="2593BC9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ΖΕΪΜΠΕΚ ΧΟΥΣΕΪΝ</w:t>
            </w:r>
          </w:p>
        </w:tc>
        <w:tc>
          <w:tcPr>
            <w:tcW w:w="1404" w:type="dxa"/>
            <w:tcBorders>
              <w:top w:val="nil"/>
              <w:left w:val="nil"/>
              <w:bottom w:val="nil"/>
              <w:right w:val="nil"/>
            </w:tcBorders>
            <w:shd w:val="clear" w:color="auto" w:fill="auto"/>
            <w:noWrap/>
            <w:vAlign w:val="bottom"/>
            <w:hideMark/>
          </w:tcPr>
          <w:p w14:paraId="2593BC9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9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9C" w14:textId="77777777">
        <w:trPr>
          <w:trHeight w:val="300"/>
        </w:trPr>
        <w:tc>
          <w:tcPr>
            <w:tcW w:w="4374" w:type="dxa"/>
            <w:tcBorders>
              <w:top w:val="nil"/>
              <w:left w:val="nil"/>
              <w:bottom w:val="nil"/>
              <w:right w:val="nil"/>
            </w:tcBorders>
            <w:shd w:val="clear" w:color="auto" w:fill="auto"/>
            <w:noWrap/>
            <w:vAlign w:val="bottom"/>
            <w:hideMark/>
          </w:tcPr>
          <w:p w14:paraId="2593BC9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ΗΓΟΥΜΕΝΙΔΗΣ ΝΙΚΟΛΑΟΣ</w:t>
            </w:r>
          </w:p>
        </w:tc>
        <w:tc>
          <w:tcPr>
            <w:tcW w:w="1404" w:type="dxa"/>
            <w:tcBorders>
              <w:top w:val="nil"/>
              <w:left w:val="nil"/>
              <w:bottom w:val="nil"/>
              <w:right w:val="nil"/>
            </w:tcBorders>
            <w:shd w:val="clear" w:color="auto" w:fill="auto"/>
            <w:noWrap/>
            <w:vAlign w:val="bottom"/>
            <w:hideMark/>
          </w:tcPr>
          <w:p w14:paraId="2593BC9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9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A0" w14:textId="77777777">
        <w:trPr>
          <w:trHeight w:val="300"/>
        </w:trPr>
        <w:tc>
          <w:tcPr>
            <w:tcW w:w="4374" w:type="dxa"/>
            <w:tcBorders>
              <w:top w:val="nil"/>
              <w:left w:val="nil"/>
              <w:bottom w:val="nil"/>
              <w:right w:val="nil"/>
            </w:tcBorders>
            <w:shd w:val="clear" w:color="auto" w:fill="auto"/>
            <w:noWrap/>
            <w:vAlign w:val="bottom"/>
            <w:hideMark/>
          </w:tcPr>
          <w:p w14:paraId="2593BC9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ΘΕΛΕΡΙΤΗ ΜΑΡΙΑ</w:t>
            </w:r>
          </w:p>
        </w:tc>
        <w:tc>
          <w:tcPr>
            <w:tcW w:w="1404" w:type="dxa"/>
            <w:tcBorders>
              <w:top w:val="nil"/>
              <w:left w:val="nil"/>
              <w:bottom w:val="nil"/>
              <w:right w:val="nil"/>
            </w:tcBorders>
            <w:shd w:val="clear" w:color="auto" w:fill="auto"/>
            <w:noWrap/>
            <w:vAlign w:val="bottom"/>
            <w:hideMark/>
          </w:tcPr>
          <w:p w14:paraId="2593BC9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9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A4" w14:textId="77777777">
        <w:trPr>
          <w:trHeight w:val="300"/>
        </w:trPr>
        <w:tc>
          <w:tcPr>
            <w:tcW w:w="4374" w:type="dxa"/>
            <w:tcBorders>
              <w:top w:val="nil"/>
              <w:left w:val="nil"/>
              <w:bottom w:val="nil"/>
              <w:right w:val="nil"/>
            </w:tcBorders>
            <w:shd w:val="clear" w:color="auto" w:fill="auto"/>
            <w:noWrap/>
            <w:vAlign w:val="bottom"/>
            <w:hideMark/>
          </w:tcPr>
          <w:p w14:paraId="2593BCA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ΘΕΟΠΕΦΤΑΤΟΥ ΑΦΡΟΔΙΤΗ</w:t>
            </w:r>
          </w:p>
        </w:tc>
        <w:tc>
          <w:tcPr>
            <w:tcW w:w="1404" w:type="dxa"/>
            <w:tcBorders>
              <w:top w:val="nil"/>
              <w:left w:val="nil"/>
              <w:bottom w:val="nil"/>
              <w:right w:val="nil"/>
            </w:tcBorders>
            <w:shd w:val="clear" w:color="auto" w:fill="auto"/>
            <w:noWrap/>
            <w:vAlign w:val="bottom"/>
            <w:hideMark/>
          </w:tcPr>
          <w:p w14:paraId="2593BCA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A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A8" w14:textId="77777777">
        <w:trPr>
          <w:trHeight w:val="300"/>
        </w:trPr>
        <w:tc>
          <w:tcPr>
            <w:tcW w:w="4374" w:type="dxa"/>
            <w:tcBorders>
              <w:top w:val="nil"/>
              <w:left w:val="nil"/>
              <w:bottom w:val="nil"/>
              <w:right w:val="nil"/>
            </w:tcBorders>
            <w:shd w:val="clear" w:color="auto" w:fill="auto"/>
            <w:noWrap/>
            <w:vAlign w:val="bottom"/>
            <w:hideMark/>
          </w:tcPr>
          <w:p w14:paraId="2593BCA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ΘΕΟΦΥΛΑΚΤΟΣ ΙΩΑΝΝΗΣ</w:t>
            </w:r>
          </w:p>
        </w:tc>
        <w:tc>
          <w:tcPr>
            <w:tcW w:w="1404" w:type="dxa"/>
            <w:tcBorders>
              <w:top w:val="nil"/>
              <w:left w:val="nil"/>
              <w:bottom w:val="nil"/>
              <w:right w:val="nil"/>
            </w:tcBorders>
            <w:shd w:val="clear" w:color="auto" w:fill="auto"/>
            <w:noWrap/>
            <w:vAlign w:val="bottom"/>
            <w:hideMark/>
          </w:tcPr>
          <w:p w14:paraId="2593BCA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A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AC" w14:textId="77777777">
        <w:trPr>
          <w:trHeight w:val="300"/>
        </w:trPr>
        <w:tc>
          <w:tcPr>
            <w:tcW w:w="4374" w:type="dxa"/>
            <w:tcBorders>
              <w:top w:val="nil"/>
              <w:left w:val="nil"/>
              <w:bottom w:val="nil"/>
              <w:right w:val="nil"/>
            </w:tcBorders>
            <w:shd w:val="clear" w:color="auto" w:fill="auto"/>
            <w:noWrap/>
            <w:vAlign w:val="bottom"/>
            <w:hideMark/>
          </w:tcPr>
          <w:p w14:paraId="2593BCA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ΘΕΟΧΑΡΟΠΟΥΛΟΣ ΑΘΑΝΑΣΙΟΣ</w:t>
            </w:r>
          </w:p>
        </w:tc>
        <w:tc>
          <w:tcPr>
            <w:tcW w:w="1404" w:type="dxa"/>
            <w:tcBorders>
              <w:top w:val="nil"/>
              <w:left w:val="nil"/>
              <w:bottom w:val="nil"/>
              <w:right w:val="nil"/>
            </w:tcBorders>
            <w:shd w:val="clear" w:color="auto" w:fill="auto"/>
            <w:noWrap/>
            <w:vAlign w:val="bottom"/>
            <w:hideMark/>
          </w:tcPr>
          <w:p w14:paraId="2593BCA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CA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B0" w14:textId="77777777">
        <w:trPr>
          <w:trHeight w:val="300"/>
        </w:trPr>
        <w:tc>
          <w:tcPr>
            <w:tcW w:w="4374" w:type="dxa"/>
            <w:tcBorders>
              <w:top w:val="nil"/>
              <w:left w:val="nil"/>
              <w:bottom w:val="nil"/>
              <w:right w:val="nil"/>
            </w:tcBorders>
            <w:shd w:val="clear" w:color="auto" w:fill="auto"/>
            <w:noWrap/>
            <w:vAlign w:val="bottom"/>
            <w:hideMark/>
          </w:tcPr>
          <w:p w14:paraId="2593BCA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ΘΕΩΝΑΣ ΙΩΑΝΝΗΣ</w:t>
            </w:r>
          </w:p>
        </w:tc>
        <w:tc>
          <w:tcPr>
            <w:tcW w:w="1404" w:type="dxa"/>
            <w:tcBorders>
              <w:top w:val="nil"/>
              <w:left w:val="nil"/>
              <w:bottom w:val="nil"/>
              <w:right w:val="nil"/>
            </w:tcBorders>
            <w:shd w:val="clear" w:color="auto" w:fill="auto"/>
            <w:noWrap/>
            <w:vAlign w:val="bottom"/>
            <w:hideMark/>
          </w:tcPr>
          <w:p w14:paraId="2593BCA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A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B4" w14:textId="77777777">
        <w:trPr>
          <w:trHeight w:val="300"/>
        </w:trPr>
        <w:tc>
          <w:tcPr>
            <w:tcW w:w="4374" w:type="dxa"/>
            <w:tcBorders>
              <w:top w:val="nil"/>
              <w:left w:val="nil"/>
              <w:bottom w:val="nil"/>
              <w:right w:val="nil"/>
            </w:tcBorders>
            <w:shd w:val="clear" w:color="auto" w:fill="auto"/>
            <w:noWrap/>
            <w:vAlign w:val="bottom"/>
            <w:hideMark/>
          </w:tcPr>
          <w:p w14:paraId="2593BCB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ΘΗΒΑΙΟΣ ΝΙΚΟΛΑΟΣ</w:t>
            </w:r>
          </w:p>
        </w:tc>
        <w:tc>
          <w:tcPr>
            <w:tcW w:w="1404" w:type="dxa"/>
            <w:tcBorders>
              <w:top w:val="nil"/>
              <w:left w:val="nil"/>
              <w:bottom w:val="nil"/>
              <w:right w:val="nil"/>
            </w:tcBorders>
            <w:shd w:val="clear" w:color="auto" w:fill="auto"/>
            <w:noWrap/>
            <w:vAlign w:val="bottom"/>
            <w:hideMark/>
          </w:tcPr>
          <w:p w14:paraId="2593BCB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B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B8" w14:textId="77777777">
        <w:trPr>
          <w:trHeight w:val="300"/>
        </w:trPr>
        <w:tc>
          <w:tcPr>
            <w:tcW w:w="4374" w:type="dxa"/>
            <w:tcBorders>
              <w:top w:val="nil"/>
              <w:left w:val="nil"/>
              <w:bottom w:val="nil"/>
              <w:right w:val="nil"/>
            </w:tcBorders>
            <w:shd w:val="clear" w:color="auto" w:fill="auto"/>
            <w:noWrap/>
            <w:vAlign w:val="bottom"/>
            <w:hideMark/>
          </w:tcPr>
          <w:p w14:paraId="2593BCB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ΘΡΑΨΑΝΙΩΤΗΣ ΕΜΜΑΝΟΥΗΛ</w:t>
            </w:r>
          </w:p>
        </w:tc>
        <w:tc>
          <w:tcPr>
            <w:tcW w:w="1404" w:type="dxa"/>
            <w:tcBorders>
              <w:top w:val="nil"/>
              <w:left w:val="nil"/>
              <w:bottom w:val="nil"/>
              <w:right w:val="nil"/>
            </w:tcBorders>
            <w:shd w:val="clear" w:color="auto" w:fill="auto"/>
            <w:noWrap/>
            <w:vAlign w:val="bottom"/>
            <w:hideMark/>
          </w:tcPr>
          <w:p w14:paraId="2593BCB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B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BC" w14:textId="77777777">
        <w:trPr>
          <w:trHeight w:val="300"/>
        </w:trPr>
        <w:tc>
          <w:tcPr>
            <w:tcW w:w="4374" w:type="dxa"/>
            <w:tcBorders>
              <w:top w:val="nil"/>
              <w:left w:val="nil"/>
              <w:bottom w:val="nil"/>
              <w:right w:val="nil"/>
            </w:tcBorders>
            <w:shd w:val="clear" w:color="auto" w:fill="auto"/>
            <w:noWrap/>
            <w:vAlign w:val="bottom"/>
            <w:hideMark/>
          </w:tcPr>
          <w:p w14:paraId="2593BCB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ΙΓΓΛΕΖΗ ΑΙΚΑΤΕΡΙΝΗ</w:t>
            </w:r>
          </w:p>
        </w:tc>
        <w:tc>
          <w:tcPr>
            <w:tcW w:w="1404" w:type="dxa"/>
            <w:tcBorders>
              <w:top w:val="nil"/>
              <w:left w:val="nil"/>
              <w:bottom w:val="nil"/>
              <w:right w:val="nil"/>
            </w:tcBorders>
            <w:shd w:val="clear" w:color="auto" w:fill="auto"/>
            <w:noWrap/>
            <w:vAlign w:val="bottom"/>
            <w:hideMark/>
          </w:tcPr>
          <w:p w14:paraId="2593BCB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B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C0" w14:textId="77777777">
        <w:trPr>
          <w:trHeight w:val="300"/>
        </w:trPr>
        <w:tc>
          <w:tcPr>
            <w:tcW w:w="4374" w:type="dxa"/>
            <w:tcBorders>
              <w:top w:val="nil"/>
              <w:left w:val="nil"/>
              <w:bottom w:val="nil"/>
              <w:right w:val="nil"/>
            </w:tcBorders>
            <w:shd w:val="clear" w:color="auto" w:fill="auto"/>
            <w:noWrap/>
            <w:vAlign w:val="bottom"/>
            <w:hideMark/>
          </w:tcPr>
          <w:p w14:paraId="2593BCB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ΚΑΒΑΔΕΛΛΑΣ ΔΗΜΗΤΡΙΟΣ</w:t>
            </w:r>
          </w:p>
        </w:tc>
        <w:tc>
          <w:tcPr>
            <w:tcW w:w="1404" w:type="dxa"/>
            <w:tcBorders>
              <w:top w:val="nil"/>
              <w:left w:val="nil"/>
              <w:bottom w:val="nil"/>
              <w:right w:val="nil"/>
            </w:tcBorders>
            <w:shd w:val="clear" w:color="auto" w:fill="auto"/>
            <w:noWrap/>
            <w:vAlign w:val="bottom"/>
            <w:hideMark/>
          </w:tcPr>
          <w:p w14:paraId="2593BCB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ΕΝ. ΚΕΝΤΡΩΩΝ</w:t>
            </w:r>
          </w:p>
        </w:tc>
        <w:tc>
          <w:tcPr>
            <w:tcW w:w="662" w:type="dxa"/>
            <w:tcBorders>
              <w:top w:val="nil"/>
              <w:left w:val="nil"/>
              <w:bottom w:val="nil"/>
              <w:right w:val="nil"/>
            </w:tcBorders>
            <w:shd w:val="clear" w:color="auto" w:fill="auto"/>
            <w:noWrap/>
            <w:vAlign w:val="bottom"/>
            <w:hideMark/>
          </w:tcPr>
          <w:p w14:paraId="2593BCB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C4" w14:textId="77777777">
        <w:trPr>
          <w:trHeight w:val="300"/>
        </w:trPr>
        <w:tc>
          <w:tcPr>
            <w:tcW w:w="4374" w:type="dxa"/>
            <w:tcBorders>
              <w:top w:val="nil"/>
              <w:left w:val="nil"/>
              <w:bottom w:val="nil"/>
              <w:right w:val="nil"/>
            </w:tcBorders>
            <w:shd w:val="clear" w:color="auto" w:fill="auto"/>
            <w:noWrap/>
            <w:vAlign w:val="bottom"/>
            <w:hideMark/>
          </w:tcPr>
          <w:p w14:paraId="2593BCC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ΚΑΒΒΑΔΙΑ ΙΩΑΝΝΕΤΑ(ΑΝΝΕΤΑ)</w:t>
            </w:r>
          </w:p>
        </w:tc>
        <w:tc>
          <w:tcPr>
            <w:tcW w:w="1404" w:type="dxa"/>
            <w:tcBorders>
              <w:top w:val="nil"/>
              <w:left w:val="nil"/>
              <w:bottom w:val="nil"/>
              <w:right w:val="nil"/>
            </w:tcBorders>
            <w:shd w:val="clear" w:color="auto" w:fill="auto"/>
            <w:noWrap/>
            <w:vAlign w:val="bottom"/>
            <w:hideMark/>
          </w:tcPr>
          <w:p w14:paraId="2593BCC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C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C8" w14:textId="77777777">
        <w:trPr>
          <w:trHeight w:val="300"/>
        </w:trPr>
        <w:tc>
          <w:tcPr>
            <w:tcW w:w="4374" w:type="dxa"/>
            <w:tcBorders>
              <w:top w:val="nil"/>
              <w:left w:val="nil"/>
              <w:bottom w:val="nil"/>
              <w:right w:val="nil"/>
            </w:tcBorders>
            <w:shd w:val="clear" w:color="auto" w:fill="auto"/>
            <w:noWrap/>
            <w:vAlign w:val="bottom"/>
            <w:hideMark/>
          </w:tcPr>
          <w:p w14:paraId="2593BCC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ΚΑΪΣΑΣ ΓΕΩΡΓΙΟΣ</w:t>
            </w:r>
          </w:p>
        </w:tc>
        <w:tc>
          <w:tcPr>
            <w:tcW w:w="1404" w:type="dxa"/>
            <w:tcBorders>
              <w:top w:val="nil"/>
              <w:left w:val="nil"/>
              <w:bottom w:val="nil"/>
              <w:right w:val="nil"/>
            </w:tcBorders>
            <w:shd w:val="clear" w:color="auto" w:fill="auto"/>
            <w:noWrap/>
            <w:vAlign w:val="bottom"/>
            <w:hideMark/>
          </w:tcPr>
          <w:p w14:paraId="2593BCC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C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CC" w14:textId="77777777">
        <w:trPr>
          <w:trHeight w:val="300"/>
        </w:trPr>
        <w:tc>
          <w:tcPr>
            <w:tcW w:w="4374" w:type="dxa"/>
            <w:tcBorders>
              <w:top w:val="nil"/>
              <w:left w:val="nil"/>
              <w:bottom w:val="nil"/>
              <w:right w:val="nil"/>
            </w:tcBorders>
            <w:shd w:val="clear" w:color="auto" w:fill="auto"/>
            <w:noWrap/>
            <w:vAlign w:val="bottom"/>
            <w:hideMark/>
          </w:tcPr>
          <w:p w14:paraId="2593BCC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ΚΑΜΑΤΕΡΟΣ ΗΛΙΑΣ</w:t>
            </w:r>
          </w:p>
        </w:tc>
        <w:tc>
          <w:tcPr>
            <w:tcW w:w="1404" w:type="dxa"/>
            <w:tcBorders>
              <w:top w:val="nil"/>
              <w:left w:val="nil"/>
              <w:bottom w:val="nil"/>
              <w:right w:val="nil"/>
            </w:tcBorders>
            <w:shd w:val="clear" w:color="auto" w:fill="auto"/>
            <w:noWrap/>
            <w:vAlign w:val="bottom"/>
            <w:hideMark/>
          </w:tcPr>
          <w:p w14:paraId="2593BCC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C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D0" w14:textId="77777777">
        <w:trPr>
          <w:trHeight w:val="300"/>
        </w:trPr>
        <w:tc>
          <w:tcPr>
            <w:tcW w:w="4374" w:type="dxa"/>
            <w:tcBorders>
              <w:top w:val="nil"/>
              <w:left w:val="nil"/>
              <w:bottom w:val="nil"/>
              <w:right w:val="nil"/>
            </w:tcBorders>
            <w:shd w:val="clear" w:color="auto" w:fill="auto"/>
            <w:noWrap/>
            <w:vAlign w:val="bottom"/>
            <w:hideMark/>
          </w:tcPr>
          <w:p w14:paraId="2593BCC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ΚΑΜΜΕΝΟΣ ΔΗΜΗΤΡΙΟΣ</w:t>
            </w:r>
          </w:p>
        </w:tc>
        <w:tc>
          <w:tcPr>
            <w:tcW w:w="1404" w:type="dxa"/>
            <w:tcBorders>
              <w:top w:val="nil"/>
              <w:left w:val="nil"/>
              <w:bottom w:val="nil"/>
              <w:right w:val="nil"/>
            </w:tcBorders>
            <w:shd w:val="clear" w:color="auto" w:fill="auto"/>
            <w:noWrap/>
            <w:vAlign w:val="bottom"/>
            <w:hideMark/>
          </w:tcPr>
          <w:p w14:paraId="2593BCC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ΑΝΕΞ.</w:t>
            </w:r>
          </w:p>
        </w:tc>
        <w:tc>
          <w:tcPr>
            <w:tcW w:w="662" w:type="dxa"/>
            <w:tcBorders>
              <w:top w:val="nil"/>
              <w:left w:val="nil"/>
              <w:bottom w:val="nil"/>
              <w:right w:val="nil"/>
            </w:tcBorders>
            <w:shd w:val="clear" w:color="auto" w:fill="auto"/>
            <w:noWrap/>
            <w:vAlign w:val="bottom"/>
            <w:hideMark/>
          </w:tcPr>
          <w:p w14:paraId="2593BCC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D4" w14:textId="77777777">
        <w:trPr>
          <w:trHeight w:val="300"/>
        </w:trPr>
        <w:tc>
          <w:tcPr>
            <w:tcW w:w="4374" w:type="dxa"/>
            <w:tcBorders>
              <w:top w:val="nil"/>
              <w:left w:val="nil"/>
              <w:bottom w:val="nil"/>
              <w:right w:val="nil"/>
            </w:tcBorders>
            <w:shd w:val="clear" w:color="auto" w:fill="auto"/>
            <w:noWrap/>
            <w:vAlign w:val="bottom"/>
            <w:hideMark/>
          </w:tcPr>
          <w:p w14:paraId="2593BCD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ΚΑΡΑΓΙΑΝΝΗΣ ΙΩΑΝΝΗΣ</w:t>
            </w:r>
          </w:p>
        </w:tc>
        <w:tc>
          <w:tcPr>
            <w:tcW w:w="1404" w:type="dxa"/>
            <w:tcBorders>
              <w:top w:val="nil"/>
              <w:left w:val="nil"/>
              <w:bottom w:val="nil"/>
              <w:right w:val="nil"/>
            </w:tcBorders>
            <w:shd w:val="clear" w:color="auto" w:fill="auto"/>
            <w:noWrap/>
            <w:vAlign w:val="bottom"/>
            <w:hideMark/>
          </w:tcPr>
          <w:p w14:paraId="2593BCD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D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CD8" w14:textId="77777777">
        <w:trPr>
          <w:trHeight w:val="300"/>
        </w:trPr>
        <w:tc>
          <w:tcPr>
            <w:tcW w:w="4374" w:type="dxa"/>
            <w:tcBorders>
              <w:top w:val="nil"/>
              <w:left w:val="nil"/>
              <w:bottom w:val="nil"/>
              <w:right w:val="nil"/>
            </w:tcBorders>
            <w:shd w:val="clear" w:color="auto" w:fill="auto"/>
            <w:noWrap/>
            <w:vAlign w:val="bottom"/>
            <w:hideMark/>
          </w:tcPr>
          <w:p w14:paraId="2593BCD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ΚΑΡΑΓΙΑΝΝΙΔΗΣ ΧΡΗΣΤΟΣ</w:t>
            </w:r>
          </w:p>
        </w:tc>
        <w:tc>
          <w:tcPr>
            <w:tcW w:w="1404" w:type="dxa"/>
            <w:tcBorders>
              <w:top w:val="nil"/>
              <w:left w:val="nil"/>
              <w:bottom w:val="nil"/>
              <w:right w:val="nil"/>
            </w:tcBorders>
            <w:shd w:val="clear" w:color="auto" w:fill="auto"/>
            <w:noWrap/>
            <w:vAlign w:val="bottom"/>
            <w:hideMark/>
          </w:tcPr>
          <w:p w14:paraId="2593BCD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D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DC" w14:textId="77777777">
        <w:trPr>
          <w:trHeight w:val="300"/>
        </w:trPr>
        <w:tc>
          <w:tcPr>
            <w:tcW w:w="4374" w:type="dxa"/>
            <w:tcBorders>
              <w:top w:val="nil"/>
              <w:left w:val="nil"/>
              <w:bottom w:val="nil"/>
              <w:right w:val="nil"/>
            </w:tcBorders>
            <w:shd w:val="clear" w:color="auto" w:fill="auto"/>
            <w:noWrap/>
            <w:vAlign w:val="bottom"/>
            <w:hideMark/>
          </w:tcPr>
          <w:p w14:paraId="2593BCD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ΚΑΡΑ-ΓΙΟΥΣΟΥΦ ΑΪΧΑΝ</w:t>
            </w:r>
          </w:p>
        </w:tc>
        <w:tc>
          <w:tcPr>
            <w:tcW w:w="1404" w:type="dxa"/>
            <w:tcBorders>
              <w:top w:val="nil"/>
              <w:left w:val="nil"/>
              <w:bottom w:val="nil"/>
              <w:right w:val="nil"/>
            </w:tcBorders>
            <w:shd w:val="clear" w:color="auto" w:fill="auto"/>
            <w:noWrap/>
            <w:vAlign w:val="bottom"/>
            <w:hideMark/>
          </w:tcPr>
          <w:p w14:paraId="2593BCD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D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E0" w14:textId="77777777">
        <w:trPr>
          <w:trHeight w:val="300"/>
        </w:trPr>
        <w:tc>
          <w:tcPr>
            <w:tcW w:w="4374" w:type="dxa"/>
            <w:tcBorders>
              <w:top w:val="nil"/>
              <w:left w:val="nil"/>
              <w:bottom w:val="nil"/>
              <w:right w:val="nil"/>
            </w:tcBorders>
            <w:shd w:val="clear" w:color="auto" w:fill="auto"/>
            <w:noWrap/>
            <w:vAlign w:val="bottom"/>
            <w:hideMark/>
          </w:tcPr>
          <w:p w14:paraId="2593BCD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ΚΑΡΑΚΩΣΤΑ ΕΥΑΓΓΕΛΙΑ(ΕΥΗ)</w:t>
            </w:r>
          </w:p>
        </w:tc>
        <w:tc>
          <w:tcPr>
            <w:tcW w:w="1404" w:type="dxa"/>
            <w:tcBorders>
              <w:top w:val="nil"/>
              <w:left w:val="nil"/>
              <w:bottom w:val="nil"/>
              <w:right w:val="nil"/>
            </w:tcBorders>
            <w:shd w:val="clear" w:color="auto" w:fill="auto"/>
            <w:noWrap/>
            <w:vAlign w:val="bottom"/>
            <w:hideMark/>
          </w:tcPr>
          <w:p w14:paraId="2593BCD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D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E4" w14:textId="77777777">
        <w:trPr>
          <w:trHeight w:val="300"/>
        </w:trPr>
        <w:tc>
          <w:tcPr>
            <w:tcW w:w="4374" w:type="dxa"/>
            <w:tcBorders>
              <w:top w:val="nil"/>
              <w:left w:val="nil"/>
              <w:bottom w:val="nil"/>
              <w:right w:val="nil"/>
            </w:tcBorders>
            <w:shd w:val="clear" w:color="auto" w:fill="auto"/>
            <w:noWrap/>
            <w:vAlign w:val="bottom"/>
            <w:hideMark/>
          </w:tcPr>
          <w:p w14:paraId="2593BCE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ΚΑΡΑΜΑΝΛΗ ΑΝΝΑ</w:t>
            </w:r>
          </w:p>
        </w:tc>
        <w:tc>
          <w:tcPr>
            <w:tcW w:w="1404" w:type="dxa"/>
            <w:tcBorders>
              <w:top w:val="nil"/>
              <w:left w:val="nil"/>
              <w:bottom w:val="nil"/>
              <w:right w:val="nil"/>
            </w:tcBorders>
            <w:shd w:val="clear" w:color="auto" w:fill="auto"/>
            <w:noWrap/>
            <w:vAlign w:val="bottom"/>
            <w:hideMark/>
          </w:tcPr>
          <w:p w14:paraId="2593BCE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CE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E8" w14:textId="77777777">
        <w:trPr>
          <w:trHeight w:val="300"/>
        </w:trPr>
        <w:tc>
          <w:tcPr>
            <w:tcW w:w="4374" w:type="dxa"/>
            <w:tcBorders>
              <w:top w:val="nil"/>
              <w:left w:val="nil"/>
              <w:bottom w:val="nil"/>
              <w:right w:val="nil"/>
            </w:tcBorders>
            <w:shd w:val="clear" w:color="auto" w:fill="auto"/>
            <w:noWrap/>
            <w:vAlign w:val="bottom"/>
            <w:hideMark/>
          </w:tcPr>
          <w:p w14:paraId="2593BCE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ΚΑΡΑΝΑΣΤΑΣΗΣ ΑΠΟΣΤΟΛΟΣ</w:t>
            </w:r>
          </w:p>
        </w:tc>
        <w:tc>
          <w:tcPr>
            <w:tcW w:w="1404" w:type="dxa"/>
            <w:tcBorders>
              <w:top w:val="nil"/>
              <w:left w:val="nil"/>
              <w:bottom w:val="nil"/>
              <w:right w:val="nil"/>
            </w:tcBorders>
            <w:shd w:val="clear" w:color="auto" w:fill="auto"/>
            <w:noWrap/>
            <w:vAlign w:val="bottom"/>
            <w:hideMark/>
          </w:tcPr>
          <w:p w14:paraId="2593BCE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E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EC" w14:textId="77777777">
        <w:trPr>
          <w:trHeight w:val="300"/>
        </w:trPr>
        <w:tc>
          <w:tcPr>
            <w:tcW w:w="4374" w:type="dxa"/>
            <w:tcBorders>
              <w:top w:val="nil"/>
              <w:left w:val="nil"/>
              <w:bottom w:val="nil"/>
              <w:right w:val="nil"/>
            </w:tcBorders>
            <w:shd w:val="clear" w:color="auto" w:fill="auto"/>
            <w:noWrap/>
            <w:vAlign w:val="bottom"/>
            <w:hideMark/>
          </w:tcPr>
          <w:p w14:paraId="2593BCE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ΚΑΡΑΣΑΡΛΙΔΟΥ ΕΥΦΡΟΣΥΝΗ(ΦΡΟΣΩ)</w:t>
            </w:r>
          </w:p>
        </w:tc>
        <w:tc>
          <w:tcPr>
            <w:tcW w:w="1404" w:type="dxa"/>
            <w:tcBorders>
              <w:top w:val="nil"/>
              <w:left w:val="nil"/>
              <w:bottom w:val="nil"/>
              <w:right w:val="nil"/>
            </w:tcBorders>
            <w:shd w:val="clear" w:color="auto" w:fill="auto"/>
            <w:noWrap/>
            <w:vAlign w:val="bottom"/>
            <w:hideMark/>
          </w:tcPr>
          <w:p w14:paraId="2593BCE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E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F0" w14:textId="77777777">
        <w:trPr>
          <w:trHeight w:val="300"/>
        </w:trPr>
        <w:tc>
          <w:tcPr>
            <w:tcW w:w="4374" w:type="dxa"/>
            <w:tcBorders>
              <w:top w:val="nil"/>
              <w:left w:val="nil"/>
              <w:bottom w:val="nil"/>
              <w:right w:val="nil"/>
            </w:tcBorders>
            <w:shd w:val="clear" w:color="auto" w:fill="auto"/>
            <w:noWrap/>
            <w:vAlign w:val="bottom"/>
            <w:hideMark/>
          </w:tcPr>
          <w:p w14:paraId="2593BCE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ΚΑΣΑΠΙΔΗΣ ΓΕΩΡΓΙΟΣ</w:t>
            </w:r>
          </w:p>
        </w:tc>
        <w:tc>
          <w:tcPr>
            <w:tcW w:w="1404" w:type="dxa"/>
            <w:tcBorders>
              <w:top w:val="nil"/>
              <w:left w:val="nil"/>
              <w:bottom w:val="nil"/>
              <w:right w:val="nil"/>
            </w:tcBorders>
            <w:shd w:val="clear" w:color="auto" w:fill="auto"/>
            <w:noWrap/>
            <w:vAlign w:val="bottom"/>
            <w:hideMark/>
          </w:tcPr>
          <w:p w14:paraId="2593BCE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CE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F4" w14:textId="77777777">
        <w:trPr>
          <w:trHeight w:val="300"/>
        </w:trPr>
        <w:tc>
          <w:tcPr>
            <w:tcW w:w="4374" w:type="dxa"/>
            <w:tcBorders>
              <w:top w:val="nil"/>
              <w:left w:val="nil"/>
              <w:bottom w:val="nil"/>
              <w:right w:val="nil"/>
            </w:tcBorders>
            <w:shd w:val="clear" w:color="auto" w:fill="auto"/>
            <w:noWrap/>
            <w:vAlign w:val="bottom"/>
            <w:hideMark/>
          </w:tcPr>
          <w:p w14:paraId="2593BCF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ΚΑΣΙΜΑΤΗ ΕΙΡΗΝΗ(ΝΙΝΑ)</w:t>
            </w:r>
          </w:p>
        </w:tc>
        <w:tc>
          <w:tcPr>
            <w:tcW w:w="1404" w:type="dxa"/>
            <w:tcBorders>
              <w:top w:val="nil"/>
              <w:left w:val="nil"/>
              <w:bottom w:val="nil"/>
              <w:right w:val="nil"/>
            </w:tcBorders>
            <w:shd w:val="clear" w:color="auto" w:fill="auto"/>
            <w:noWrap/>
            <w:vAlign w:val="bottom"/>
            <w:hideMark/>
          </w:tcPr>
          <w:p w14:paraId="2593BCF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F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F8" w14:textId="77777777">
        <w:trPr>
          <w:trHeight w:val="300"/>
        </w:trPr>
        <w:tc>
          <w:tcPr>
            <w:tcW w:w="4374" w:type="dxa"/>
            <w:tcBorders>
              <w:top w:val="nil"/>
              <w:left w:val="nil"/>
              <w:bottom w:val="nil"/>
              <w:right w:val="nil"/>
            </w:tcBorders>
            <w:shd w:val="clear" w:color="auto" w:fill="auto"/>
            <w:noWrap/>
            <w:vAlign w:val="bottom"/>
            <w:hideMark/>
          </w:tcPr>
          <w:p w14:paraId="2593BCF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ΚΑΣΤΟΡΗΣ ΑΣΤΕΡΙΟΣ</w:t>
            </w:r>
          </w:p>
        </w:tc>
        <w:tc>
          <w:tcPr>
            <w:tcW w:w="1404" w:type="dxa"/>
            <w:tcBorders>
              <w:top w:val="nil"/>
              <w:left w:val="nil"/>
              <w:bottom w:val="nil"/>
              <w:right w:val="nil"/>
            </w:tcBorders>
            <w:shd w:val="clear" w:color="auto" w:fill="auto"/>
            <w:noWrap/>
            <w:vAlign w:val="bottom"/>
            <w:hideMark/>
          </w:tcPr>
          <w:p w14:paraId="2593BCF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F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CFC" w14:textId="77777777">
        <w:trPr>
          <w:trHeight w:val="300"/>
        </w:trPr>
        <w:tc>
          <w:tcPr>
            <w:tcW w:w="4374" w:type="dxa"/>
            <w:tcBorders>
              <w:top w:val="nil"/>
              <w:left w:val="nil"/>
              <w:bottom w:val="nil"/>
              <w:right w:val="nil"/>
            </w:tcBorders>
            <w:shd w:val="clear" w:color="auto" w:fill="auto"/>
            <w:noWrap/>
            <w:vAlign w:val="bottom"/>
            <w:hideMark/>
          </w:tcPr>
          <w:p w14:paraId="2593BCF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ΚΑΤΣΑΒΡΙΑ-ΣΙΩΡΟΠΟΥΛΟΥ ΧΡΥΣΟΥΛΑ</w:t>
            </w:r>
          </w:p>
        </w:tc>
        <w:tc>
          <w:tcPr>
            <w:tcW w:w="1404" w:type="dxa"/>
            <w:tcBorders>
              <w:top w:val="nil"/>
              <w:left w:val="nil"/>
              <w:bottom w:val="nil"/>
              <w:right w:val="nil"/>
            </w:tcBorders>
            <w:shd w:val="clear" w:color="auto" w:fill="auto"/>
            <w:noWrap/>
            <w:vAlign w:val="bottom"/>
            <w:hideMark/>
          </w:tcPr>
          <w:p w14:paraId="2593BCF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CF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00" w14:textId="77777777">
        <w:trPr>
          <w:trHeight w:val="300"/>
        </w:trPr>
        <w:tc>
          <w:tcPr>
            <w:tcW w:w="4374" w:type="dxa"/>
            <w:tcBorders>
              <w:top w:val="nil"/>
              <w:left w:val="nil"/>
              <w:bottom w:val="nil"/>
              <w:right w:val="nil"/>
            </w:tcBorders>
            <w:shd w:val="clear" w:color="auto" w:fill="auto"/>
            <w:noWrap/>
            <w:vAlign w:val="bottom"/>
            <w:hideMark/>
          </w:tcPr>
          <w:p w14:paraId="2593BCF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ΚΑΤΣΑΝΙΩΤΗΣ ΑΝΔΡΕΑΣ</w:t>
            </w:r>
          </w:p>
        </w:tc>
        <w:tc>
          <w:tcPr>
            <w:tcW w:w="1404" w:type="dxa"/>
            <w:tcBorders>
              <w:top w:val="nil"/>
              <w:left w:val="nil"/>
              <w:bottom w:val="nil"/>
              <w:right w:val="nil"/>
            </w:tcBorders>
            <w:shd w:val="clear" w:color="auto" w:fill="auto"/>
            <w:noWrap/>
            <w:vAlign w:val="bottom"/>
            <w:hideMark/>
          </w:tcPr>
          <w:p w14:paraId="2593BCF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CF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04" w14:textId="77777777">
        <w:trPr>
          <w:trHeight w:val="300"/>
        </w:trPr>
        <w:tc>
          <w:tcPr>
            <w:tcW w:w="4374" w:type="dxa"/>
            <w:tcBorders>
              <w:top w:val="nil"/>
              <w:left w:val="nil"/>
              <w:bottom w:val="nil"/>
              <w:right w:val="nil"/>
            </w:tcBorders>
            <w:shd w:val="clear" w:color="auto" w:fill="auto"/>
            <w:noWrap/>
            <w:vAlign w:val="bottom"/>
            <w:hideMark/>
          </w:tcPr>
          <w:p w14:paraId="2593BD0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ΚΑΤΣΗΣ ΜΑΡΙΟΣ</w:t>
            </w:r>
          </w:p>
        </w:tc>
        <w:tc>
          <w:tcPr>
            <w:tcW w:w="1404" w:type="dxa"/>
            <w:tcBorders>
              <w:top w:val="nil"/>
              <w:left w:val="nil"/>
              <w:bottom w:val="nil"/>
              <w:right w:val="nil"/>
            </w:tcBorders>
            <w:shd w:val="clear" w:color="auto" w:fill="auto"/>
            <w:noWrap/>
            <w:vAlign w:val="bottom"/>
            <w:hideMark/>
          </w:tcPr>
          <w:p w14:paraId="2593BD0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0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08" w14:textId="77777777">
        <w:trPr>
          <w:trHeight w:val="300"/>
        </w:trPr>
        <w:tc>
          <w:tcPr>
            <w:tcW w:w="4374" w:type="dxa"/>
            <w:tcBorders>
              <w:top w:val="nil"/>
              <w:left w:val="nil"/>
              <w:bottom w:val="nil"/>
              <w:right w:val="nil"/>
            </w:tcBorders>
            <w:shd w:val="clear" w:color="auto" w:fill="auto"/>
            <w:noWrap/>
            <w:vAlign w:val="bottom"/>
            <w:hideMark/>
          </w:tcPr>
          <w:p w14:paraId="2593BD0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ΚΑΤΣΙΚΗΣ ΚΩΝΣΤΑΝΤΙΝΟΣ</w:t>
            </w:r>
          </w:p>
        </w:tc>
        <w:tc>
          <w:tcPr>
            <w:tcW w:w="1404" w:type="dxa"/>
            <w:tcBorders>
              <w:top w:val="nil"/>
              <w:left w:val="nil"/>
              <w:bottom w:val="nil"/>
              <w:right w:val="nil"/>
            </w:tcBorders>
            <w:shd w:val="clear" w:color="auto" w:fill="auto"/>
            <w:noWrap/>
            <w:vAlign w:val="bottom"/>
            <w:hideMark/>
          </w:tcPr>
          <w:p w14:paraId="2593BD0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ΑΝ.ΕΛ</w:t>
            </w:r>
          </w:p>
        </w:tc>
        <w:tc>
          <w:tcPr>
            <w:tcW w:w="662" w:type="dxa"/>
            <w:tcBorders>
              <w:top w:val="nil"/>
              <w:left w:val="nil"/>
              <w:bottom w:val="nil"/>
              <w:right w:val="nil"/>
            </w:tcBorders>
            <w:shd w:val="clear" w:color="auto" w:fill="auto"/>
            <w:noWrap/>
            <w:vAlign w:val="bottom"/>
            <w:hideMark/>
          </w:tcPr>
          <w:p w14:paraId="2593BD0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0C" w14:textId="77777777">
        <w:trPr>
          <w:trHeight w:val="300"/>
        </w:trPr>
        <w:tc>
          <w:tcPr>
            <w:tcW w:w="4374" w:type="dxa"/>
            <w:tcBorders>
              <w:top w:val="nil"/>
              <w:left w:val="nil"/>
              <w:bottom w:val="nil"/>
              <w:right w:val="nil"/>
            </w:tcBorders>
            <w:shd w:val="clear" w:color="auto" w:fill="auto"/>
            <w:noWrap/>
            <w:vAlign w:val="bottom"/>
            <w:hideMark/>
          </w:tcPr>
          <w:p w14:paraId="2593BD0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ΚΑΤΣΩΤΗΣ ΧΡΗΣΤΟΣ</w:t>
            </w:r>
          </w:p>
        </w:tc>
        <w:tc>
          <w:tcPr>
            <w:tcW w:w="1404" w:type="dxa"/>
            <w:tcBorders>
              <w:top w:val="nil"/>
              <w:left w:val="nil"/>
              <w:bottom w:val="nil"/>
              <w:right w:val="nil"/>
            </w:tcBorders>
            <w:shd w:val="clear" w:color="auto" w:fill="auto"/>
            <w:noWrap/>
            <w:vAlign w:val="bottom"/>
            <w:hideMark/>
          </w:tcPr>
          <w:p w14:paraId="2593BD0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Κ.Κ.Ε</w:t>
            </w:r>
          </w:p>
        </w:tc>
        <w:tc>
          <w:tcPr>
            <w:tcW w:w="662" w:type="dxa"/>
            <w:tcBorders>
              <w:top w:val="nil"/>
              <w:left w:val="nil"/>
              <w:bottom w:val="nil"/>
              <w:right w:val="nil"/>
            </w:tcBorders>
            <w:shd w:val="clear" w:color="auto" w:fill="auto"/>
            <w:noWrap/>
            <w:vAlign w:val="bottom"/>
            <w:hideMark/>
          </w:tcPr>
          <w:p w14:paraId="2593BD0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10" w14:textId="77777777">
        <w:trPr>
          <w:trHeight w:val="300"/>
        </w:trPr>
        <w:tc>
          <w:tcPr>
            <w:tcW w:w="4374" w:type="dxa"/>
            <w:tcBorders>
              <w:top w:val="nil"/>
              <w:left w:val="nil"/>
              <w:bottom w:val="nil"/>
              <w:right w:val="nil"/>
            </w:tcBorders>
            <w:shd w:val="clear" w:color="auto" w:fill="auto"/>
            <w:noWrap/>
            <w:vAlign w:val="bottom"/>
            <w:hideMark/>
          </w:tcPr>
          <w:p w14:paraId="2593BD0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ΚΑΦΑΝΤΑΡΗ ΧΑΡΟΥΛΑ</w:t>
            </w:r>
          </w:p>
        </w:tc>
        <w:tc>
          <w:tcPr>
            <w:tcW w:w="1404" w:type="dxa"/>
            <w:tcBorders>
              <w:top w:val="nil"/>
              <w:left w:val="nil"/>
              <w:bottom w:val="nil"/>
              <w:right w:val="nil"/>
            </w:tcBorders>
            <w:shd w:val="clear" w:color="auto" w:fill="auto"/>
            <w:noWrap/>
            <w:vAlign w:val="bottom"/>
            <w:hideMark/>
          </w:tcPr>
          <w:p w14:paraId="2593BD0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0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14" w14:textId="77777777">
        <w:trPr>
          <w:trHeight w:val="300"/>
        </w:trPr>
        <w:tc>
          <w:tcPr>
            <w:tcW w:w="4374" w:type="dxa"/>
            <w:tcBorders>
              <w:top w:val="nil"/>
              <w:left w:val="nil"/>
              <w:bottom w:val="nil"/>
              <w:right w:val="nil"/>
            </w:tcBorders>
            <w:shd w:val="clear" w:color="auto" w:fill="auto"/>
            <w:noWrap/>
            <w:vAlign w:val="bottom"/>
            <w:hideMark/>
          </w:tcPr>
          <w:p w14:paraId="2593BD1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ΚΕΓΚΕΡΟΓΛΟΥ ΒΑΣΙΛΕΙΟΣ</w:t>
            </w:r>
          </w:p>
        </w:tc>
        <w:tc>
          <w:tcPr>
            <w:tcW w:w="1404" w:type="dxa"/>
            <w:tcBorders>
              <w:top w:val="nil"/>
              <w:left w:val="nil"/>
              <w:bottom w:val="nil"/>
              <w:right w:val="nil"/>
            </w:tcBorders>
            <w:shd w:val="clear" w:color="auto" w:fill="auto"/>
            <w:noWrap/>
            <w:vAlign w:val="bottom"/>
            <w:hideMark/>
          </w:tcPr>
          <w:p w14:paraId="2593BD1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D1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18" w14:textId="77777777">
        <w:trPr>
          <w:trHeight w:val="300"/>
        </w:trPr>
        <w:tc>
          <w:tcPr>
            <w:tcW w:w="4374" w:type="dxa"/>
            <w:tcBorders>
              <w:top w:val="nil"/>
              <w:left w:val="nil"/>
              <w:bottom w:val="nil"/>
              <w:right w:val="nil"/>
            </w:tcBorders>
            <w:shd w:val="clear" w:color="auto" w:fill="auto"/>
            <w:noWrap/>
            <w:vAlign w:val="bottom"/>
            <w:hideMark/>
          </w:tcPr>
          <w:p w14:paraId="2593BD1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ΚΕΛΛΑΣ ΧΡΗΣΤΟΣ</w:t>
            </w:r>
          </w:p>
        </w:tc>
        <w:tc>
          <w:tcPr>
            <w:tcW w:w="1404" w:type="dxa"/>
            <w:tcBorders>
              <w:top w:val="nil"/>
              <w:left w:val="nil"/>
              <w:bottom w:val="nil"/>
              <w:right w:val="nil"/>
            </w:tcBorders>
            <w:shd w:val="clear" w:color="auto" w:fill="auto"/>
            <w:noWrap/>
            <w:vAlign w:val="bottom"/>
            <w:hideMark/>
          </w:tcPr>
          <w:p w14:paraId="2593BD1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D1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1C" w14:textId="77777777">
        <w:trPr>
          <w:trHeight w:val="300"/>
        </w:trPr>
        <w:tc>
          <w:tcPr>
            <w:tcW w:w="4374" w:type="dxa"/>
            <w:tcBorders>
              <w:top w:val="nil"/>
              <w:left w:val="nil"/>
              <w:bottom w:val="nil"/>
              <w:right w:val="nil"/>
            </w:tcBorders>
            <w:shd w:val="clear" w:color="auto" w:fill="auto"/>
            <w:noWrap/>
            <w:vAlign w:val="bottom"/>
            <w:hideMark/>
          </w:tcPr>
          <w:p w14:paraId="2593BD1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ΚΕΦΑΛΟΓΙΑΝΝΗΣ ΙΩΑΝΝΗΣ</w:t>
            </w:r>
          </w:p>
        </w:tc>
        <w:tc>
          <w:tcPr>
            <w:tcW w:w="1404" w:type="dxa"/>
            <w:tcBorders>
              <w:top w:val="nil"/>
              <w:left w:val="nil"/>
              <w:bottom w:val="nil"/>
              <w:right w:val="nil"/>
            </w:tcBorders>
            <w:shd w:val="clear" w:color="auto" w:fill="auto"/>
            <w:noWrap/>
            <w:vAlign w:val="bottom"/>
            <w:hideMark/>
          </w:tcPr>
          <w:p w14:paraId="2593BD1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D1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20" w14:textId="77777777">
        <w:trPr>
          <w:trHeight w:val="300"/>
        </w:trPr>
        <w:tc>
          <w:tcPr>
            <w:tcW w:w="4374" w:type="dxa"/>
            <w:tcBorders>
              <w:top w:val="nil"/>
              <w:left w:val="nil"/>
              <w:bottom w:val="nil"/>
              <w:right w:val="nil"/>
            </w:tcBorders>
            <w:shd w:val="clear" w:color="auto" w:fill="auto"/>
            <w:noWrap/>
            <w:vAlign w:val="bottom"/>
            <w:hideMark/>
          </w:tcPr>
          <w:p w14:paraId="2593BD1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ΚΟΖΟΜΠΟΛΗ-ΑΜΑΝΑΤΙΔΗ ΠΑΝΑΓΙΩΤΑ</w:t>
            </w:r>
          </w:p>
        </w:tc>
        <w:tc>
          <w:tcPr>
            <w:tcW w:w="1404" w:type="dxa"/>
            <w:tcBorders>
              <w:top w:val="nil"/>
              <w:left w:val="nil"/>
              <w:bottom w:val="nil"/>
              <w:right w:val="nil"/>
            </w:tcBorders>
            <w:shd w:val="clear" w:color="auto" w:fill="auto"/>
            <w:noWrap/>
            <w:vAlign w:val="bottom"/>
            <w:hideMark/>
          </w:tcPr>
          <w:p w14:paraId="2593BD1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1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24" w14:textId="77777777">
        <w:trPr>
          <w:trHeight w:val="300"/>
        </w:trPr>
        <w:tc>
          <w:tcPr>
            <w:tcW w:w="4374" w:type="dxa"/>
            <w:tcBorders>
              <w:top w:val="nil"/>
              <w:left w:val="nil"/>
              <w:bottom w:val="nil"/>
              <w:right w:val="nil"/>
            </w:tcBorders>
            <w:shd w:val="clear" w:color="auto" w:fill="auto"/>
            <w:noWrap/>
            <w:vAlign w:val="bottom"/>
            <w:hideMark/>
          </w:tcPr>
          <w:p w14:paraId="2593BD2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ΚΟΥΚΟΔΗΜΟΣ ΚΩΝΣΤΑΝΤΙΝΟΣ</w:t>
            </w:r>
          </w:p>
        </w:tc>
        <w:tc>
          <w:tcPr>
            <w:tcW w:w="1404" w:type="dxa"/>
            <w:tcBorders>
              <w:top w:val="nil"/>
              <w:left w:val="nil"/>
              <w:bottom w:val="nil"/>
              <w:right w:val="nil"/>
            </w:tcBorders>
            <w:shd w:val="clear" w:color="auto" w:fill="auto"/>
            <w:noWrap/>
            <w:vAlign w:val="bottom"/>
            <w:hideMark/>
          </w:tcPr>
          <w:p w14:paraId="2593BD2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D2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28" w14:textId="77777777">
        <w:trPr>
          <w:trHeight w:val="300"/>
        </w:trPr>
        <w:tc>
          <w:tcPr>
            <w:tcW w:w="4374" w:type="dxa"/>
            <w:tcBorders>
              <w:top w:val="nil"/>
              <w:left w:val="nil"/>
              <w:bottom w:val="nil"/>
              <w:right w:val="nil"/>
            </w:tcBorders>
            <w:shd w:val="clear" w:color="auto" w:fill="auto"/>
            <w:noWrap/>
            <w:vAlign w:val="bottom"/>
            <w:hideMark/>
          </w:tcPr>
          <w:p w14:paraId="2593BD2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ΚΟΥΜΟΥΤΣΑΚΟΣ ΓΕΩΡΓΙΟΣ</w:t>
            </w:r>
          </w:p>
        </w:tc>
        <w:tc>
          <w:tcPr>
            <w:tcW w:w="1404" w:type="dxa"/>
            <w:tcBorders>
              <w:top w:val="nil"/>
              <w:left w:val="nil"/>
              <w:bottom w:val="nil"/>
              <w:right w:val="nil"/>
            </w:tcBorders>
            <w:shd w:val="clear" w:color="auto" w:fill="auto"/>
            <w:noWrap/>
            <w:vAlign w:val="bottom"/>
            <w:hideMark/>
          </w:tcPr>
          <w:p w14:paraId="2593BD2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D2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2C" w14:textId="77777777">
        <w:trPr>
          <w:trHeight w:val="300"/>
        </w:trPr>
        <w:tc>
          <w:tcPr>
            <w:tcW w:w="4374" w:type="dxa"/>
            <w:tcBorders>
              <w:top w:val="nil"/>
              <w:left w:val="nil"/>
              <w:bottom w:val="nil"/>
              <w:right w:val="nil"/>
            </w:tcBorders>
            <w:shd w:val="clear" w:color="auto" w:fill="auto"/>
            <w:noWrap/>
            <w:vAlign w:val="bottom"/>
            <w:hideMark/>
          </w:tcPr>
          <w:p w14:paraId="2593BD2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lastRenderedPageBreak/>
              <w:t>ΚΟΥΡΑΚΗΣ ΑΝΑΣΤΑΣΙΟΣ(ΤΑΣΟΣ)</w:t>
            </w:r>
          </w:p>
        </w:tc>
        <w:tc>
          <w:tcPr>
            <w:tcW w:w="1404" w:type="dxa"/>
            <w:tcBorders>
              <w:top w:val="nil"/>
              <w:left w:val="nil"/>
              <w:bottom w:val="nil"/>
              <w:right w:val="nil"/>
            </w:tcBorders>
            <w:shd w:val="clear" w:color="auto" w:fill="auto"/>
            <w:noWrap/>
            <w:vAlign w:val="bottom"/>
            <w:hideMark/>
          </w:tcPr>
          <w:p w14:paraId="2593BD2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2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30" w14:textId="77777777">
        <w:trPr>
          <w:trHeight w:val="300"/>
        </w:trPr>
        <w:tc>
          <w:tcPr>
            <w:tcW w:w="4374" w:type="dxa"/>
            <w:tcBorders>
              <w:top w:val="nil"/>
              <w:left w:val="nil"/>
              <w:bottom w:val="nil"/>
              <w:right w:val="nil"/>
            </w:tcBorders>
            <w:shd w:val="clear" w:color="auto" w:fill="auto"/>
            <w:noWrap/>
            <w:vAlign w:val="bottom"/>
            <w:hideMark/>
          </w:tcPr>
          <w:p w14:paraId="2593BD2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ΚΟΥΤΣΟΥΚΟΣ ΓΙΑΝΝΗΣ</w:t>
            </w:r>
          </w:p>
        </w:tc>
        <w:tc>
          <w:tcPr>
            <w:tcW w:w="1404" w:type="dxa"/>
            <w:tcBorders>
              <w:top w:val="nil"/>
              <w:left w:val="nil"/>
              <w:bottom w:val="nil"/>
              <w:right w:val="nil"/>
            </w:tcBorders>
            <w:shd w:val="clear" w:color="auto" w:fill="auto"/>
            <w:noWrap/>
            <w:vAlign w:val="bottom"/>
            <w:hideMark/>
          </w:tcPr>
          <w:p w14:paraId="2593BD2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D2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34" w14:textId="77777777">
        <w:trPr>
          <w:trHeight w:val="300"/>
        </w:trPr>
        <w:tc>
          <w:tcPr>
            <w:tcW w:w="4374" w:type="dxa"/>
            <w:tcBorders>
              <w:top w:val="nil"/>
              <w:left w:val="nil"/>
              <w:bottom w:val="nil"/>
              <w:right w:val="nil"/>
            </w:tcBorders>
            <w:shd w:val="clear" w:color="auto" w:fill="auto"/>
            <w:noWrap/>
            <w:vAlign w:val="bottom"/>
            <w:hideMark/>
          </w:tcPr>
          <w:p w14:paraId="2593BD3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ΚΟΥΤΣΟΥΜΠΑΣ ΑΝΔΡΕΑΣ</w:t>
            </w:r>
          </w:p>
        </w:tc>
        <w:tc>
          <w:tcPr>
            <w:tcW w:w="1404" w:type="dxa"/>
            <w:tcBorders>
              <w:top w:val="nil"/>
              <w:left w:val="nil"/>
              <w:bottom w:val="nil"/>
              <w:right w:val="nil"/>
            </w:tcBorders>
            <w:shd w:val="clear" w:color="auto" w:fill="auto"/>
            <w:noWrap/>
            <w:vAlign w:val="bottom"/>
            <w:hideMark/>
          </w:tcPr>
          <w:p w14:paraId="2593BD3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D3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38" w14:textId="77777777">
        <w:trPr>
          <w:trHeight w:val="300"/>
        </w:trPr>
        <w:tc>
          <w:tcPr>
            <w:tcW w:w="4374" w:type="dxa"/>
            <w:tcBorders>
              <w:top w:val="nil"/>
              <w:left w:val="nil"/>
              <w:bottom w:val="nil"/>
              <w:right w:val="nil"/>
            </w:tcBorders>
            <w:shd w:val="clear" w:color="auto" w:fill="auto"/>
            <w:noWrap/>
            <w:vAlign w:val="bottom"/>
            <w:hideMark/>
          </w:tcPr>
          <w:p w14:paraId="2593BD3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ΚΡΕΜΑΣΤΙΝΟΣ </w:t>
            </w:r>
            <w:r w:rsidRPr="00147A55">
              <w:rPr>
                <w:rFonts w:ascii="Calibri" w:eastAsia="Times New Roman" w:hAnsi="Calibri" w:cs="Times New Roman"/>
                <w:color w:val="000000"/>
                <w:sz w:val="22"/>
                <w:szCs w:val="22"/>
              </w:rPr>
              <w:t>ΔΗΜΗΤΡΙΟΣ</w:t>
            </w:r>
          </w:p>
        </w:tc>
        <w:tc>
          <w:tcPr>
            <w:tcW w:w="1404" w:type="dxa"/>
            <w:tcBorders>
              <w:top w:val="nil"/>
              <w:left w:val="nil"/>
              <w:bottom w:val="nil"/>
              <w:right w:val="nil"/>
            </w:tcBorders>
            <w:shd w:val="clear" w:color="auto" w:fill="auto"/>
            <w:noWrap/>
            <w:vAlign w:val="bottom"/>
            <w:hideMark/>
          </w:tcPr>
          <w:p w14:paraId="2593BD3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D3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3C" w14:textId="77777777">
        <w:trPr>
          <w:trHeight w:val="300"/>
        </w:trPr>
        <w:tc>
          <w:tcPr>
            <w:tcW w:w="4374" w:type="dxa"/>
            <w:tcBorders>
              <w:top w:val="nil"/>
              <w:left w:val="nil"/>
              <w:bottom w:val="nil"/>
              <w:right w:val="nil"/>
            </w:tcBorders>
            <w:shd w:val="clear" w:color="auto" w:fill="auto"/>
            <w:noWrap/>
            <w:vAlign w:val="bottom"/>
            <w:hideMark/>
          </w:tcPr>
          <w:p w14:paraId="2593BD3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ΚΥΡΙΤΣΗΣ ΓΕΩΡΓΙΟΣ</w:t>
            </w:r>
          </w:p>
        </w:tc>
        <w:tc>
          <w:tcPr>
            <w:tcW w:w="1404" w:type="dxa"/>
            <w:tcBorders>
              <w:top w:val="nil"/>
              <w:left w:val="nil"/>
              <w:bottom w:val="nil"/>
              <w:right w:val="nil"/>
            </w:tcBorders>
            <w:shd w:val="clear" w:color="auto" w:fill="auto"/>
            <w:noWrap/>
            <w:vAlign w:val="bottom"/>
            <w:hideMark/>
          </w:tcPr>
          <w:p w14:paraId="2593BD3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3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40" w14:textId="77777777">
        <w:trPr>
          <w:trHeight w:val="300"/>
        </w:trPr>
        <w:tc>
          <w:tcPr>
            <w:tcW w:w="4374" w:type="dxa"/>
            <w:tcBorders>
              <w:top w:val="nil"/>
              <w:left w:val="nil"/>
              <w:bottom w:val="nil"/>
              <w:right w:val="nil"/>
            </w:tcBorders>
            <w:shd w:val="clear" w:color="auto" w:fill="auto"/>
            <w:noWrap/>
            <w:vAlign w:val="bottom"/>
            <w:hideMark/>
          </w:tcPr>
          <w:p w14:paraId="2593BD3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ΚΩΝΣΤΑΝΤΙΝΕΑΣ ΠΕΤΡΟΣ</w:t>
            </w:r>
          </w:p>
        </w:tc>
        <w:tc>
          <w:tcPr>
            <w:tcW w:w="1404" w:type="dxa"/>
            <w:tcBorders>
              <w:top w:val="nil"/>
              <w:left w:val="nil"/>
              <w:bottom w:val="nil"/>
              <w:right w:val="nil"/>
            </w:tcBorders>
            <w:shd w:val="clear" w:color="auto" w:fill="auto"/>
            <w:noWrap/>
            <w:vAlign w:val="bottom"/>
            <w:hideMark/>
          </w:tcPr>
          <w:p w14:paraId="2593BD3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3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44" w14:textId="77777777">
        <w:trPr>
          <w:trHeight w:val="300"/>
        </w:trPr>
        <w:tc>
          <w:tcPr>
            <w:tcW w:w="4374" w:type="dxa"/>
            <w:tcBorders>
              <w:top w:val="nil"/>
              <w:left w:val="nil"/>
              <w:bottom w:val="nil"/>
              <w:right w:val="nil"/>
            </w:tcBorders>
            <w:shd w:val="clear" w:color="auto" w:fill="auto"/>
            <w:noWrap/>
            <w:vAlign w:val="bottom"/>
            <w:hideMark/>
          </w:tcPr>
          <w:p w14:paraId="2593BD4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ΚΩΝΣΤΑΝΤΟΠΟΥΛΟΣ ΔΗΜΗΤΡΙΟΣ</w:t>
            </w:r>
          </w:p>
        </w:tc>
        <w:tc>
          <w:tcPr>
            <w:tcW w:w="1404" w:type="dxa"/>
            <w:tcBorders>
              <w:top w:val="nil"/>
              <w:left w:val="nil"/>
              <w:bottom w:val="nil"/>
              <w:right w:val="nil"/>
            </w:tcBorders>
            <w:shd w:val="clear" w:color="auto" w:fill="auto"/>
            <w:noWrap/>
            <w:vAlign w:val="bottom"/>
            <w:hideMark/>
          </w:tcPr>
          <w:p w14:paraId="2593BD4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D4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48" w14:textId="77777777">
        <w:trPr>
          <w:trHeight w:val="300"/>
        </w:trPr>
        <w:tc>
          <w:tcPr>
            <w:tcW w:w="4374" w:type="dxa"/>
            <w:tcBorders>
              <w:top w:val="nil"/>
              <w:left w:val="nil"/>
              <w:bottom w:val="nil"/>
              <w:right w:val="nil"/>
            </w:tcBorders>
            <w:shd w:val="clear" w:color="auto" w:fill="auto"/>
            <w:noWrap/>
            <w:vAlign w:val="bottom"/>
            <w:hideMark/>
          </w:tcPr>
          <w:p w14:paraId="2593BD4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ΚΩΣΤΟΠΑΝΑΓΙΩΤΟΥ ΗΛΙΑΣ</w:t>
            </w:r>
          </w:p>
        </w:tc>
        <w:tc>
          <w:tcPr>
            <w:tcW w:w="1404" w:type="dxa"/>
            <w:tcBorders>
              <w:top w:val="nil"/>
              <w:left w:val="nil"/>
              <w:bottom w:val="nil"/>
              <w:right w:val="nil"/>
            </w:tcBorders>
            <w:shd w:val="clear" w:color="auto" w:fill="auto"/>
            <w:noWrap/>
            <w:vAlign w:val="bottom"/>
            <w:hideMark/>
          </w:tcPr>
          <w:p w14:paraId="2593BD4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4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4C" w14:textId="77777777">
        <w:trPr>
          <w:trHeight w:val="300"/>
        </w:trPr>
        <w:tc>
          <w:tcPr>
            <w:tcW w:w="4374" w:type="dxa"/>
            <w:tcBorders>
              <w:top w:val="nil"/>
              <w:left w:val="nil"/>
              <w:bottom w:val="nil"/>
              <w:right w:val="nil"/>
            </w:tcBorders>
            <w:shd w:val="clear" w:color="auto" w:fill="auto"/>
            <w:noWrap/>
            <w:vAlign w:val="bottom"/>
            <w:hideMark/>
          </w:tcPr>
          <w:p w14:paraId="2593BD4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ΛΑΖΑΡΙΔΗΣ ΓΕΩΡΓΙΟΣ</w:t>
            </w:r>
          </w:p>
        </w:tc>
        <w:tc>
          <w:tcPr>
            <w:tcW w:w="1404" w:type="dxa"/>
            <w:tcBorders>
              <w:top w:val="nil"/>
              <w:left w:val="nil"/>
              <w:bottom w:val="nil"/>
              <w:right w:val="nil"/>
            </w:tcBorders>
            <w:shd w:val="clear" w:color="auto" w:fill="auto"/>
            <w:noWrap/>
            <w:vAlign w:val="bottom"/>
            <w:hideMark/>
          </w:tcPr>
          <w:p w14:paraId="2593BD4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ΑΝΕΞ.</w:t>
            </w:r>
          </w:p>
        </w:tc>
        <w:tc>
          <w:tcPr>
            <w:tcW w:w="662" w:type="dxa"/>
            <w:tcBorders>
              <w:top w:val="nil"/>
              <w:left w:val="nil"/>
              <w:bottom w:val="nil"/>
              <w:right w:val="nil"/>
            </w:tcBorders>
            <w:shd w:val="clear" w:color="auto" w:fill="auto"/>
            <w:noWrap/>
            <w:vAlign w:val="bottom"/>
            <w:hideMark/>
          </w:tcPr>
          <w:p w14:paraId="2593BD4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50" w14:textId="77777777">
        <w:trPr>
          <w:trHeight w:val="300"/>
        </w:trPr>
        <w:tc>
          <w:tcPr>
            <w:tcW w:w="4374" w:type="dxa"/>
            <w:tcBorders>
              <w:top w:val="nil"/>
              <w:left w:val="nil"/>
              <w:bottom w:val="nil"/>
              <w:right w:val="nil"/>
            </w:tcBorders>
            <w:shd w:val="clear" w:color="auto" w:fill="auto"/>
            <w:noWrap/>
            <w:vAlign w:val="bottom"/>
            <w:hideMark/>
          </w:tcPr>
          <w:p w14:paraId="2593BD4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ΛΑΜΠΡΟΥΛΗΣ ΓΕΩΡΓΙΟΣ</w:t>
            </w:r>
          </w:p>
        </w:tc>
        <w:tc>
          <w:tcPr>
            <w:tcW w:w="1404" w:type="dxa"/>
            <w:tcBorders>
              <w:top w:val="nil"/>
              <w:left w:val="nil"/>
              <w:bottom w:val="nil"/>
              <w:right w:val="nil"/>
            </w:tcBorders>
            <w:shd w:val="clear" w:color="auto" w:fill="auto"/>
            <w:noWrap/>
            <w:vAlign w:val="bottom"/>
            <w:hideMark/>
          </w:tcPr>
          <w:p w14:paraId="2593BD4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Κ.Κ.Ε</w:t>
            </w:r>
          </w:p>
        </w:tc>
        <w:tc>
          <w:tcPr>
            <w:tcW w:w="662" w:type="dxa"/>
            <w:tcBorders>
              <w:top w:val="nil"/>
              <w:left w:val="nil"/>
              <w:bottom w:val="nil"/>
              <w:right w:val="nil"/>
            </w:tcBorders>
            <w:shd w:val="clear" w:color="auto" w:fill="auto"/>
            <w:noWrap/>
            <w:vAlign w:val="bottom"/>
            <w:hideMark/>
          </w:tcPr>
          <w:p w14:paraId="2593BD4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54" w14:textId="77777777">
        <w:trPr>
          <w:trHeight w:val="300"/>
        </w:trPr>
        <w:tc>
          <w:tcPr>
            <w:tcW w:w="4374" w:type="dxa"/>
            <w:tcBorders>
              <w:top w:val="nil"/>
              <w:left w:val="nil"/>
              <w:bottom w:val="nil"/>
              <w:right w:val="nil"/>
            </w:tcBorders>
            <w:shd w:val="clear" w:color="auto" w:fill="auto"/>
            <w:noWrap/>
            <w:vAlign w:val="bottom"/>
            <w:hideMark/>
          </w:tcPr>
          <w:p w14:paraId="2593BD5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ΛΑΠΠΑΣ ΣΠΥΡΙΔΩΝΑΣ</w:t>
            </w:r>
          </w:p>
        </w:tc>
        <w:tc>
          <w:tcPr>
            <w:tcW w:w="1404" w:type="dxa"/>
            <w:tcBorders>
              <w:top w:val="nil"/>
              <w:left w:val="nil"/>
              <w:bottom w:val="nil"/>
              <w:right w:val="nil"/>
            </w:tcBorders>
            <w:shd w:val="clear" w:color="auto" w:fill="auto"/>
            <w:noWrap/>
            <w:vAlign w:val="bottom"/>
            <w:hideMark/>
          </w:tcPr>
          <w:p w14:paraId="2593BD5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5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w:t>
            </w:r>
          </w:p>
        </w:tc>
      </w:tr>
      <w:tr w:rsidR="009F6E2D" w14:paraId="2593BD58" w14:textId="77777777">
        <w:trPr>
          <w:trHeight w:val="300"/>
        </w:trPr>
        <w:tc>
          <w:tcPr>
            <w:tcW w:w="4374" w:type="dxa"/>
            <w:tcBorders>
              <w:top w:val="nil"/>
              <w:left w:val="nil"/>
              <w:bottom w:val="nil"/>
              <w:right w:val="nil"/>
            </w:tcBorders>
            <w:shd w:val="clear" w:color="auto" w:fill="auto"/>
            <w:noWrap/>
            <w:vAlign w:val="bottom"/>
            <w:hideMark/>
          </w:tcPr>
          <w:p w14:paraId="2593BD5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ΛΙΒΑΝΙΟΥ ΖΩΗ</w:t>
            </w:r>
          </w:p>
        </w:tc>
        <w:tc>
          <w:tcPr>
            <w:tcW w:w="1404" w:type="dxa"/>
            <w:tcBorders>
              <w:top w:val="nil"/>
              <w:left w:val="nil"/>
              <w:bottom w:val="nil"/>
              <w:right w:val="nil"/>
            </w:tcBorders>
            <w:shd w:val="clear" w:color="auto" w:fill="auto"/>
            <w:noWrap/>
            <w:vAlign w:val="bottom"/>
            <w:hideMark/>
          </w:tcPr>
          <w:p w14:paraId="2593BD5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5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5C" w14:textId="77777777">
        <w:trPr>
          <w:trHeight w:val="300"/>
        </w:trPr>
        <w:tc>
          <w:tcPr>
            <w:tcW w:w="4374" w:type="dxa"/>
            <w:tcBorders>
              <w:top w:val="nil"/>
              <w:left w:val="nil"/>
              <w:bottom w:val="nil"/>
              <w:right w:val="nil"/>
            </w:tcBorders>
            <w:shd w:val="clear" w:color="auto" w:fill="auto"/>
            <w:noWrap/>
            <w:vAlign w:val="bottom"/>
            <w:hideMark/>
          </w:tcPr>
          <w:p w14:paraId="2593BD5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ΛΟΒΕΡΔΟΣ ΑΝΔΡΕΑΣ</w:t>
            </w:r>
          </w:p>
        </w:tc>
        <w:tc>
          <w:tcPr>
            <w:tcW w:w="1404" w:type="dxa"/>
            <w:tcBorders>
              <w:top w:val="nil"/>
              <w:left w:val="nil"/>
              <w:bottom w:val="nil"/>
              <w:right w:val="nil"/>
            </w:tcBorders>
            <w:shd w:val="clear" w:color="auto" w:fill="auto"/>
            <w:noWrap/>
            <w:vAlign w:val="bottom"/>
            <w:hideMark/>
          </w:tcPr>
          <w:p w14:paraId="2593BD5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D5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60" w14:textId="77777777">
        <w:trPr>
          <w:trHeight w:val="300"/>
        </w:trPr>
        <w:tc>
          <w:tcPr>
            <w:tcW w:w="4374" w:type="dxa"/>
            <w:tcBorders>
              <w:top w:val="nil"/>
              <w:left w:val="nil"/>
              <w:bottom w:val="nil"/>
              <w:right w:val="nil"/>
            </w:tcBorders>
            <w:shd w:val="clear" w:color="auto" w:fill="auto"/>
            <w:noWrap/>
            <w:vAlign w:val="bottom"/>
            <w:hideMark/>
          </w:tcPr>
          <w:p w14:paraId="2593BD5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ΜΑΝΙΑΤΗΣ ΙΩΑΝΝΗΣ</w:t>
            </w:r>
          </w:p>
        </w:tc>
        <w:tc>
          <w:tcPr>
            <w:tcW w:w="1404" w:type="dxa"/>
            <w:tcBorders>
              <w:top w:val="nil"/>
              <w:left w:val="nil"/>
              <w:bottom w:val="nil"/>
              <w:right w:val="nil"/>
            </w:tcBorders>
            <w:shd w:val="clear" w:color="auto" w:fill="auto"/>
            <w:noWrap/>
            <w:vAlign w:val="bottom"/>
            <w:hideMark/>
          </w:tcPr>
          <w:p w14:paraId="2593BD5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D5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64" w14:textId="77777777">
        <w:trPr>
          <w:trHeight w:val="300"/>
        </w:trPr>
        <w:tc>
          <w:tcPr>
            <w:tcW w:w="4374" w:type="dxa"/>
            <w:tcBorders>
              <w:top w:val="nil"/>
              <w:left w:val="nil"/>
              <w:bottom w:val="nil"/>
              <w:right w:val="nil"/>
            </w:tcBorders>
            <w:shd w:val="clear" w:color="auto" w:fill="auto"/>
            <w:noWrap/>
            <w:vAlign w:val="bottom"/>
            <w:hideMark/>
          </w:tcPr>
          <w:p w14:paraId="2593BD6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ΜΑΝΤΑΣ ΧΡΗΣΤΟΣ</w:t>
            </w:r>
          </w:p>
        </w:tc>
        <w:tc>
          <w:tcPr>
            <w:tcW w:w="1404" w:type="dxa"/>
            <w:tcBorders>
              <w:top w:val="nil"/>
              <w:left w:val="nil"/>
              <w:bottom w:val="nil"/>
              <w:right w:val="nil"/>
            </w:tcBorders>
            <w:shd w:val="clear" w:color="auto" w:fill="auto"/>
            <w:noWrap/>
            <w:vAlign w:val="bottom"/>
            <w:hideMark/>
          </w:tcPr>
          <w:p w14:paraId="2593BD6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6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68" w14:textId="77777777">
        <w:trPr>
          <w:trHeight w:val="300"/>
        </w:trPr>
        <w:tc>
          <w:tcPr>
            <w:tcW w:w="4374" w:type="dxa"/>
            <w:tcBorders>
              <w:top w:val="nil"/>
              <w:left w:val="nil"/>
              <w:bottom w:val="nil"/>
              <w:right w:val="nil"/>
            </w:tcBorders>
            <w:shd w:val="clear" w:color="auto" w:fill="auto"/>
            <w:noWrap/>
            <w:vAlign w:val="bottom"/>
            <w:hideMark/>
          </w:tcPr>
          <w:p w14:paraId="2593BD6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ΜΑΡΔΑΣ ΔΗΜΗΤΡΙΟΣ</w:t>
            </w:r>
          </w:p>
        </w:tc>
        <w:tc>
          <w:tcPr>
            <w:tcW w:w="1404" w:type="dxa"/>
            <w:tcBorders>
              <w:top w:val="nil"/>
              <w:left w:val="nil"/>
              <w:bottom w:val="nil"/>
              <w:right w:val="nil"/>
            </w:tcBorders>
            <w:shd w:val="clear" w:color="auto" w:fill="auto"/>
            <w:noWrap/>
            <w:vAlign w:val="bottom"/>
            <w:hideMark/>
          </w:tcPr>
          <w:p w14:paraId="2593BD6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6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6C" w14:textId="77777777">
        <w:trPr>
          <w:trHeight w:val="300"/>
        </w:trPr>
        <w:tc>
          <w:tcPr>
            <w:tcW w:w="4374" w:type="dxa"/>
            <w:tcBorders>
              <w:top w:val="nil"/>
              <w:left w:val="nil"/>
              <w:bottom w:val="nil"/>
              <w:right w:val="nil"/>
            </w:tcBorders>
            <w:shd w:val="clear" w:color="auto" w:fill="auto"/>
            <w:noWrap/>
            <w:vAlign w:val="bottom"/>
            <w:hideMark/>
          </w:tcPr>
          <w:p w14:paraId="2593BD6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ΜΑΡΚΟΥ ΑΙΚΑΤΕΡΙΝΗ</w:t>
            </w:r>
          </w:p>
        </w:tc>
        <w:tc>
          <w:tcPr>
            <w:tcW w:w="1404" w:type="dxa"/>
            <w:tcBorders>
              <w:top w:val="nil"/>
              <w:left w:val="nil"/>
              <w:bottom w:val="nil"/>
              <w:right w:val="nil"/>
            </w:tcBorders>
            <w:shd w:val="clear" w:color="auto" w:fill="auto"/>
            <w:noWrap/>
            <w:vAlign w:val="bottom"/>
            <w:hideMark/>
          </w:tcPr>
          <w:p w14:paraId="2593BD6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D6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70" w14:textId="77777777">
        <w:trPr>
          <w:trHeight w:val="300"/>
        </w:trPr>
        <w:tc>
          <w:tcPr>
            <w:tcW w:w="4374" w:type="dxa"/>
            <w:tcBorders>
              <w:top w:val="nil"/>
              <w:left w:val="nil"/>
              <w:bottom w:val="nil"/>
              <w:right w:val="nil"/>
            </w:tcBorders>
            <w:shd w:val="clear" w:color="auto" w:fill="auto"/>
            <w:noWrap/>
            <w:vAlign w:val="bottom"/>
            <w:hideMark/>
          </w:tcPr>
          <w:p w14:paraId="2593BD6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ΜΑΡΤΙΝΟΥ ΓΕΩΡΓΙΑ</w:t>
            </w:r>
          </w:p>
        </w:tc>
        <w:tc>
          <w:tcPr>
            <w:tcW w:w="1404" w:type="dxa"/>
            <w:tcBorders>
              <w:top w:val="nil"/>
              <w:left w:val="nil"/>
              <w:bottom w:val="nil"/>
              <w:right w:val="nil"/>
            </w:tcBorders>
            <w:shd w:val="clear" w:color="auto" w:fill="auto"/>
            <w:noWrap/>
            <w:vAlign w:val="bottom"/>
            <w:hideMark/>
          </w:tcPr>
          <w:p w14:paraId="2593BD6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D6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74" w14:textId="77777777">
        <w:trPr>
          <w:trHeight w:val="300"/>
        </w:trPr>
        <w:tc>
          <w:tcPr>
            <w:tcW w:w="4374" w:type="dxa"/>
            <w:tcBorders>
              <w:top w:val="nil"/>
              <w:left w:val="nil"/>
              <w:bottom w:val="nil"/>
              <w:right w:val="nil"/>
            </w:tcBorders>
            <w:shd w:val="clear" w:color="auto" w:fill="auto"/>
            <w:noWrap/>
            <w:vAlign w:val="bottom"/>
            <w:hideMark/>
          </w:tcPr>
          <w:p w14:paraId="2593BD7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ΜΑΥΡΩΤΑΣ ΓΕΩΡΓΙΟΣ</w:t>
            </w:r>
          </w:p>
        </w:tc>
        <w:tc>
          <w:tcPr>
            <w:tcW w:w="1404" w:type="dxa"/>
            <w:tcBorders>
              <w:top w:val="nil"/>
              <w:left w:val="nil"/>
              <w:bottom w:val="nil"/>
              <w:right w:val="nil"/>
            </w:tcBorders>
            <w:shd w:val="clear" w:color="auto" w:fill="auto"/>
            <w:noWrap/>
            <w:vAlign w:val="bottom"/>
            <w:hideMark/>
          </w:tcPr>
          <w:p w14:paraId="2593BD7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ΠΟΤΑΜΙ</w:t>
            </w:r>
          </w:p>
        </w:tc>
        <w:tc>
          <w:tcPr>
            <w:tcW w:w="662" w:type="dxa"/>
            <w:tcBorders>
              <w:top w:val="nil"/>
              <w:left w:val="nil"/>
              <w:bottom w:val="nil"/>
              <w:right w:val="nil"/>
            </w:tcBorders>
            <w:shd w:val="clear" w:color="auto" w:fill="auto"/>
            <w:noWrap/>
            <w:vAlign w:val="bottom"/>
            <w:hideMark/>
          </w:tcPr>
          <w:p w14:paraId="2593BD7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78" w14:textId="77777777">
        <w:trPr>
          <w:trHeight w:val="300"/>
        </w:trPr>
        <w:tc>
          <w:tcPr>
            <w:tcW w:w="4374" w:type="dxa"/>
            <w:tcBorders>
              <w:top w:val="nil"/>
              <w:left w:val="nil"/>
              <w:bottom w:val="nil"/>
              <w:right w:val="nil"/>
            </w:tcBorders>
            <w:shd w:val="clear" w:color="auto" w:fill="auto"/>
            <w:noWrap/>
            <w:vAlign w:val="bottom"/>
            <w:hideMark/>
          </w:tcPr>
          <w:p w14:paraId="2593BD7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ΜΕΓΑΛΟΟΙΚΟΝΟΜΟΥ ΘΕΟΔΩΡΑ</w:t>
            </w:r>
          </w:p>
        </w:tc>
        <w:tc>
          <w:tcPr>
            <w:tcW w:w="1404" w:type="dxa"/>
            <w:tcBorders>
              <w:top w:val="nil"/>
              <w:left w:val="nil"/>
              <w:bottom w:val="nil"/>
              <w:right w:val="nil"/>
            </w:tcBorders>
            <w:shd w:val="clear" w:color="auto" w:fill="auto"/>
            <w:noWrap/>
            <w:vAlign w:val="bottom"/>
            <w:hideMark/>
          </w:tcPr>
          <w:p w14:paraId="2593BD7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7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7C" w14:textId="77777777">
        <w:trPr>
          <w:trHeight w:val="300"/>
        </w:trPr>
        <w:tc>
          <w:tcPr>
            <w:tcW w:w="4374" w:type="dxa"/>
            <w:tcBorders>
              <w:top w:val="nil"/>
              <w:left w:val="nil"/>
              <w:bottom w:val="nil"/>
              <w:right w:val="nil"/>
            </w:tcBorders>
            <w:shd w:val="clear" w:color="auto" w:fill="auto"/>
            <w:noWrap/>
            <w:vAlign w:val="bottom"/>
            <w:hideMark/>
          </w:tcPr>
          <w:p w14:paraId="2593BD7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ΜΕΪΚΟΠΟΥΛΟΣ ΑΛΕΞΑΝΔΡΟΣ</w:t>
            </w:r>
          </w:p>
        </w:tc>
        <w:tc>
          <w:tcPr>
            <w:tcW w:w="1404" w:type="dxa"/>
            <w:tcBorders>
              <w:top w:val="nil"/>
              <w:left w:val="nil"/>
              <w:bottom w:val="nil"/>
              <w:right w:val="nil"/>
            </w:tcBorders>
            <w:shd w:val="clear" w:color="auto" w:fill="auto"/>
            <w:noWrap/>
            <w:vAlign w:val="bottom"/>
            <w:hideMark/>
          </w:tcPr>
          <w:p w14:paraId="2593BD7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7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80" w14:textId="77777777">
        <w:trPr>
          <w:trHeight w:val="300"/>
        </w:trPr>
        <w:tc>
          <w:tcPr>
            <w:tcW w:w="4374" w:type="dxa"/>
            <w:tcBorders>
              <w:top w:val="nil"/>
              <w:left w:val="nil"/>
              <w:bottom w:val="nil"/>
              <w:right w:val="nil"/>
            </w:tcBorders>
            <w:shd w:val="clear" w:color="auto" w:fill="auto"/>
            <w:noWrap/>
            <w:vAlign w:val="bottom"/>
            <w:hideMark/>
          </w:tcPr>
          <w:p w14:paraId="2593BD7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ΜΗΤΑΡΑΚΗΣ ΠΑΝΑΓΙΩΤΗΣ(ΝΟΤΗΣ)</w:t>
            </w:r>
          </w:p>
        </w:tc>
        <w:tc>
          <w:tcPr>
            <w:tcW w:w="1404" w:type="dxa"/>
            <w:tcBorders>
              <w:top w:val="nil"/>
              <w:left w:val="nil"/>
              <w:bottom w:val="nil"/>
              <w:right w:val="nil"/>
            </w:tcBorders>
            <w:shd w:val="clear" w:color="auto" w:fill="auto"/>
            <w:noWrap/>
            <w:vAlign w:val="bottom"/>
            <w:hideMark/>
          </w:tcPr>
          <w:p w14:paraId="2593BD7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D7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84" w14:textId="77777777">
        <w:trPr>
          <w:trHeight w:val="300"/>
        </w:trPr>
        <w:tc>
          <w:tcPr>
            <w:tcW w:w="4374" w:type="dxa"/>
            <w:tcBorders>
              <w:top w:val="nil"/>
              <w:left w:val="nil"/>
              <w:bottom w:val="nil"/>
              <w:right w:val="nil"/>
            </w:tcBorders>
            <w:shd w:val="clear" w:color="auto" w:fill="auto"/>
            <w:noWrap/>
            <w:vAlign w:val="bottom"/>
            <w:hideMark/>
          </w:tcPr>
          <w:p w14:paraId="2593BD8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ΜΗΤΑΦΙΔΗΣ ΤΡΙΑΝΤΑΦΥΛΛΟΣ</w:t>
            </w:r>
          </w:p>
        </w:tc>
        <w:tc>
          <w:tcPr>
            <w:tcW w:w="1404" w:type="dxa"/>
            <w:tcBorders>
              <w:top w:val="nil"/>
              <w:left w:val="nil"/>
              <w:bottom w:val="nil"/>
              <w:right w:val="nil"/>
            </w:tcBorders>
            <w:shd w:val="clear" w:color="auto" w:fill="auto"/>
            <w:noWrap/>
            <w:vAlign w:val="bottom"/>
            <w:hideMark/>
          </w:tcPr>
          <w:p w14:paraId="2593BD8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8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88" w14:textId="77777777">
        <w:trPr>
          <w:trHeight w:val="300"/>
        </w:trPr>
        <w:tc>
          <w:tcPr>
            <w:tcW w:w="4374" w:type="dxa"/>
            <w:tcBorders>
              <w:top w:val="nil"/>
              <w:left w:val="nil"/>
              <w:bottom w:val="nil"/>
              <w:right w:val="nil"/>
            </w:tcBorders>
            <w:shd w:val="clear" w:color="auto" w:fill="auto"/>
            <w:noWrap/>
            <w:vAlign w:val="bottom"/>
            <w:hideMark/>
          </w:tcPr>
          <w:p w14:paraId="2593BD8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ΜΙΧΑΗΛΙΔΗΣ ΑΝΔΡΕΑΣ</w:t>
            </w:r>
          </w:p>
        </w:tc>
        <w:tc>
          <w:tcPr>
            <w:tcW w:w="1404" w:type="dxa"/>
            <w:tcBorders>
              <w:top w:val="nil"/>
              <w:left w:val="nil"/>
              <w:bottom w:val="nil"/>
              <w:right w:val="nil"/>
            </w:tcBorders>
            <w:shd w:val="clear" w:color="auto" w:fill="auto"/>
            <w:noWrap/>
            <w:vAlign w:val="bottom"/>
            <w:hideMark/>
          </w:tcPr>
          <w:p w14:paraId="2593BD8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8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8C" w14:textId="77777777">
        <w:trPr>
          <w:trHeight w:val="300"/>
        </w:trPr>
        <w:tc>
          <w:tcPr>
            <w:tcW w:w="4374" w:type="dxa"/>
            <w:tcBorders>
              <w:top w:val="nil"/>
              <w:left w:val="nil"/>
              <w:bottom w:val="nil"/>
              <w:right w:val="nil"/>
            </w:tcBorders>
            <w:shd w:val="clear" w:color="auto" w:fill="auto"/>
            <w:noWrap/>
            <w:vAlign w:val="bottom"/>
            <w:hideMark/>
          </w:tcPr>
          <w:p w14:paraId="2593BD8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ΜΙΧΕΛΗΣ ΑΘΑΝΑΣΙΟΣ</w:t>
            </w:r>
          </w:p>
        </w:tc>
        <w:tc>
          <w:tcPr>
            <w:tcW w:w="1404" w:type="dxa"/>
            <w:tcBorders>
              <w:top w:val="nil"/>
              <w:left w:val="nil"/>
              <w:bottom w:val="nil"/>
              <w:right w:val="nil"/>
            </w:tcBorders>
            <w:shd w:val="clear" w:color="auto" w:fill="auto"/>
            <w:noWrap/>
            <w:vAlign w:val="bottom"/>
            <w:hideMark/>
          </w:tcPr>
          <w:p w14:paraId="2593BD8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8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D90" w14:textId="77777777">
        <w:trPr>
          <w:trHeight w:val="300"/>
        </w:trPr>
        <w:tc>
          <w:tcPr>
            <w:tcW w:w="4374" w:type="dxa"/>
            <w:tcBorders>
              <w:top w:val="nil"/>
              <w:left w:val="nil"/>
              <w:bottom w:val="nil"/>
              <w:right w:val="nil"/>
            </w:tcBorders>
            <w:shd w:val="clear" w:color="auto" w:fill="auto"/>
            <w:noWrap/>
            <w:vAlign w:val="bottom"/>
            <w:hideMark/>
          </w:tcPr>
          <w:p w14:paraId="2593BD8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ΜΙΧΕΛΟΓΙΑΝΝΑΚΗΣ ΙΩΑΝΝΗΣ</w:t>
            </w:r>
          </w:p>
        </w:tc>
        <w:tc>
          <w:tcPr>
            <w:tcW w:w="1404" w:type="dxa"/>
            <w:tcBorders>
              <w:top w:val="nil"/>
              <w:left w:val="nil"/>
              <w:bottom w:val="nil"/>
              <w:right w:val="nil"/>
            </w:tcBorders>
            <w:shd w:val="clear" w:color="auto" w:fill="auto"/>
            <w:noWrap/>
            <w:vAlign w:val="bottom"/>
            <w:hideMark/>
          </w:tcPr>
          <w:p w14:paraId="2593BD8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8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94" w14:textId="77777777">
        <w:trPr>
          <w:trHeight w:val="300"/>
        </w:trPr>
        <w:tc>
          <w:tcPr>
            <w:tcW w:w="4374" w:type="dxa"/>
            <w:tcBorders>
              <w:top w:val="nil"/>
              <w:left w:val="nil"/>
              <w:bottom w:val="nil"/>
              <w:right w:val="nil"/>
            </w:tcBorders>
            <w:shd w:val="clear" w:color="auto" w:fill="auto"/>
            <w:noWrap/>
            <w:vAlign w:val="bottom"/>
            <w:hideMark/>
          </w:tcPr>
          <w:p w14:paraId="2593BD9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ΜΟΡΦΙΔΗΣ ΚΩΝΣΤΑΝΤΙΝΟΣ</w:t>
            </w:r>
          </w:p>
        </w:tc>
        <w:tc>
          <w:tcPr>
            <w:tcW w:w="1404" w:type="dxa"/>
            <w:tcBorders>
              <w:top w:val="nil"/>
              <w:left w:val="nil"/>
              <w:bottom w:val="nil"/>
              <w:right w:val="nil"/>
            </w:tcBorders>
            <w:shd w:val="clear" w:color="auto" w:fill="auto"/>
            <w:noWrap/>
            <w:vAlign w:val="bottom"/>
            <w:hideMark/>
          </w:tcPr>
          <w:p w14:paraId="2593BD9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9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98" w14:textId="77777777">
        <w:trPr>
          <w:trHeight w:val="300"/>
        </w:trPr>
        <w:tc>
          <w:tcPr>
            <w:tcW w:w="4374" w:type="dxa"/>
            <w:tcBorders>
              <w:top w:val="nil"/>
              <w:left w:val="nil"/>
              <w:bottom w:val="nil"/>
              <w:right w:val="nil"/>
            </w:tcBorders>
            <w:shd w:val="clear" w:color="auto" w:fill="auto"/>
            <w:noWrap/>
            <w:vAlign w:val="bottom"/>
            <w:hideMark/>
          </w:tcPr>
          <w:p w14:paraId="2593BD9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ΜΟΥΜΟΥΛΙΔΗΣ </w:t>
            </w:r>
            <w:r w:rsidRPr="00147A55">
              <w:rPr>
                <w:rFonts w:ascii="Calibri" w:eastAsia="Times New Roman" w:hAnsi="Calibri" w:cs="Times New Roman"/>
                <w:color w:val="000000"/>
                <w:sz w:val="22"/>
                <w:szCs w:val="22"/>
              </w:rPr>
              <w:t>ΘΕΜΙΣΤΟΚΛΗΣ</w:t>
            </w:r>
          </w:p>
        </w:tc>
        <w:tc>
          <w:tcPr>
            <w:tcW w:w="1404" w:type="dxa"/>
            <w:tcBorders>
              <w:top w:val="nil"/>
              <w:left w:val="nil"/>
              <w:bottom w:val="nil"/>
              <w:right w:val="nil"/>
            </w:tcBorders>
            <w:shd w:val="clear" w:color="auto" w:fill="auto"/>
            <w:noWrap/>
            <w:vAlign w:val="bottom"/>
            <w:hideMark/>
          </w:tcPr>
          <w:p w14:paraId="2593BD9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9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9C" w14:textId="77777777">
        <w:trPr>
          <w:trHeight w:val="300"/>
        </w:trPr>
        <w:tc>
          <w:tcPr>
            <w:tcW w:w="4374" w:type="dxa"/>
            <w:tcBorders>
              <w:top w:val="nil"/>
              <w:left w:val="nil"/>
              <w:bottom w:val="nil"/>
              <w:right w:val="nil"/>
            </w:tcBorders>
            <w:shd w:val="clear" w:color="auto" w:fill="auto"/>
            <w:noWrap/>
            <w:vAlign w:val="bottom"/>
            <w:hideMark/>
          </w:tcPr>
          <w:p w14:paraId="2593BD9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ΜΟΥΣΤΑΦΑ </w:t>
            </w:r>
            <w:proofErr w:type="spellStart"/>
            <w:r w:rsidRPr="00147A55">
              <w:rPr>
                <w:rFonts w:ascii="Calibri" w:eastAsia="Times New Roman" w:hAnsi="Calibri" w:cs="Times New Roman"/>
                <w:color w:val="000000"/>
                <w:sz w:val="22"/>
                <w:szCs w:val="22"/>
              </w:rPr>
              <w:t>ΜΟΥΣΤΑΦΑ</w:t>
            </w:r>
            <w:proofErr w:type="spellEnd"/>
          </w:p>
        </w:tc>
        <w:tc>
          <w:tcPr>
            <w:tcW w:w="1404" w:type="dxa"/>
            <w:tcBorders>
              <w:top w:val="nil"/>
              <w:left w:val="nil"/>
              <w:bottom w:val="nil"/>
              <w:right w:val="nil"/>
            </w:tcBorders>
            <w:shd w:val="clear" w:color="auto" w:fill="auto"/>
            <w:noWrap/>
            <w:vAlign w:val="bottom"/>
            <w:hideMark/>
          </w:tcPr>
          <w:p w14:paraId="2593BD9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9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A0" w14:textId="77777777">
        <w:trPr>
          <w:trHeight w:val="300"/>
        </w:trPr>
        <w:tc>
          <w:tcPr>
            <w:tcW w:w="4374" w:type="dxa"/>
            <w:tcBorders>
              <w:top w:val="nil"/>
              <w:left w:val="nil"/>
              <w:bottom w:val="nil"/>
              <w:right w:val="nil"/>
            </w:tcBorders>
            <w:shd w:val="clear" w:color="auto" w:fill="auto"/>
            <w:noWrap/>
            <w:vAlign w:val="bottom"/>
            <w:hideMark/>
          </w:tcPr>
          <w:p w14:paraId="2593BD9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ΜΠΑΛΑΟΥΡΑΣ ΓΕΡΑΣΙΜΟΣ(ΜΑΚΗΣ)</w:t>
            </w:r>
          </w:p>
        </w:tc>
        <w:tc>
          <w:tcPr>
            <w:tcW w:w="1404" w:type="dxa"/>
            <w:tcBorders>
              <w:top w:val="nil"/>
              <w:left w:val="nil"/>
              <w:bottom w:val="nil"/>
              <w:right w:val="nil"/>
            </w:tcBorders>
            <w:shd w:val="clear" w:color="auto" w:fill="auto"/>
            <w:noWrap/>
            <w:vAlign w:val="bottom"/>
            <w:hideMark/>
          </w:tcPr>
          <w:p w14:paraId="2593BD9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9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A4" w14:textId="77777777">
        <w:trPr>
          <w:trHeight w:val="300"/>
        </w:trPr>
        <w:tc>
          <w:tcPr>
            <w:tcW w:w="4374" w:type="dxa"/>
            <w:tcBorders>
              <w:top w:val="nil"/>
              <w:left w:val="nil"/>
              <w:bottom w:val="nil"/>
              <w:right w:val="nil"/>
            </w:tcBorders>
            <w:shd w:val="clear" w:color="auto" w:fill="auto"/>
            <w:noWrap/>
            <w:vAlign w:val="bottom"/>
            <w:hideMark/>
          </w:tcPr>
          <w:p w14:paraId="2593BDA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ΜΠΑΛΑΦΑΣ ΙΩΑΝΝΗΣ</w:t>
            </w:r>
          </w:p>
        </w:tc>
        <w:tc>
          <w:tcPr>
            <w:tcW w:w="1404" w:type="dxa"/>
            <w:tcBorders>
              <w:top w:val="nil"/>
              <w:left w:val="nil"/>
              <w:bottom w:val="nil"/>
              <w:right w:val="nil"/>
            </w:tcBorders>
            <w:shd w:val="clear" w:color="auto" w:fill="auto"/>
            <w:noWrap/>
            <w:vAlign w:val="bottom"/>
            <w:hideMark/>
          </w:tcPr>
          <w:p w14:paraId="2593BDA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A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A8" w14:textId="77777777">
        <w:trPr>
          <w:trHeight w:val="300"/>
        </w:trPr>
        <w:tc>
          <w:tcPr>
            <w:tcW w:w="4374" w:type="dxa"/>
            <w:tcBorders>
              <w:top w:val="nil"/>
              <w:left w:val="nil"/>
              <w:bottom w:val="nil"/>
              <w:right w:val="nil"/>
            </w:tcBorders>
            <w:shd w:val="clear" w:color="auto" w:fill="auto"/>
            <w:noWrap/>
            <w:vAlign w:val="bottom"/>
            <w:hideMark/>
          </w:tcPr>
          <w:p w14:paraId="2593BDA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ΜΠΑΛΛΗΣ ΣΥΜΕΩΝ(ΜΑΚΗΣ)</w:t>
            </w:r>
          </w:p>
        </w:tc>
        <w:tc>
          <w:tcPr>
            <w:tcW w:w="1404" w:type="dxa"/>
            <w:tcBorders>
              <w:top w:val="nil"/>
              <w:left w:val="nil"/>
              <w:bottom w:val="nil"/>
              <w:right w:val="nil"/>
            </w:tcBorders>
            <w:shd w:val="clear" w:color="auto" w:fill="auto"/>
            <w:noWrap/>
            <w:vAlign w:val="bottom"/>
            <w:hideMark/>
          </w:tcPr>
          <w:p w14:paraId="2593BDA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A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DAC" w14:textId="77777777">
        <w:trPr>
          <w:trHeight w:val="300"/>
        </w:trPr>
        <w:tc>
          <w:tcPr>
            <w:tcW w:w="4374" w:type="dxa"/>
            <w:tcBorders>
              <w:top w:val="nil"/>
              <w:left w:val="nil"/>
              <w:bottom w:val="nil"/>
              <w:right w:val="nil"/>
            </w:tcBorders>
            <w:shd w:val="clear" w:color="auto" w:fill="auto"/>
            <w:noWrap/>
            <w:vAlign w:val="bottom"/>
            <w:hideMark/>
          </w:tcPr>
          <w:p w14:paraId="2593BDA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ΜΠΑΛΤΑΣ ΑΡΙΣΤΕΙΔΗΣ-ΝΙΚΟΛΑΟΣ-ΔΗΜΗΤΡΙΟΣ</w:t>
            </w:r>
          </w:p>
        </w:tc>
        <w:tc>
          <w:tcPr>
            <w:tcW w:w="1404" w:type="dxa"/>
            <w:tcBorders>
              <w:top w:val="nil"/>
              <w:left w:val="nil"/>
              <w:bottom w:val="nil"/>
              <w:right w:val="nil"/>
            </w:tcBorders>
            <w:shd w:val="clear" w:color="auto" w:fill="auto"/>
            <w:noWrap/>
            <w:vAlign w:val="bottom"/>
            <w:hideMark/>
          </w:tcPr>
          <w:p w14:paraId="2593BDA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A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B0" w14:textId="77777777">
        <w:trPr>
          <w:trHeight w:val="300"/>
        </w:trPr>
        <w:tc>
          <w:tcPr>
            <w:tcW w:w="4374" w:type="dxa"/>
            <w:tcBorders>
              <w:top w:val="nil"/>
              <w:left w:val="nil"/>
              <w:bottom w:val="nil"/>
              <w:right w:val="nil"/>
            </w:tcBorders>
            <w:shd w:val="clear" w:color="auto" w:fill="auto"/>
            <w:noWrap/>
            <w:vAlign w:val="bottom"/>
            <w:hideMark/>
          </w:tcPr>
          <w:p w14:paraId="2593BDA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ΜΠΑΛΩΜΕΝΑΚΗΣ ΑΝΤΩΝΗΣ</w:t>
            </w:r>
          </w:p>
        </w:tc>
        <w:tc>
          <w:tcPr>
            <w:tcW w:w="1404" w:type="dxa"/>
            <w:tcBorders>
              <w:top w:val="nil"/>
              <w:left w:val="nil"/>
              <w:bottom w:val="nil"/>
              <w:right w:val="nil"/>
            </w:tcBorders>
            <w:shd w:val="clear" w:color="auto" w:fill="auto"/>
            <w:noWrap/>
            <w:vAlign w:val="bottom"/>
            <w:hideMark/>
          </w:tcPr>
          <w:p w14:paraId="2593BDA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A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B4" w14:textId="77777777">
        <w:trPr>
          <w:trHeight w:val="300"/>
        </w:trPr>
        <w:tc>
          <w:tcPr>
            <w:tcW w:w="4374" w:type="dxa"/>
            <w:tcBorders>
              <w:top w:val="nil"/>
              <w:left w:val="nil"/>
              <w:bottom w:val="nil"/>
              <w:right w:val="nil"/>
            </w:tcBorders>
            <w:shd w:val="clear" w:color="auto" w:fill="auto"/>
            <w:noWrap/>
            <w:vAlign w:val="bottom"/>
            <w:hideMark/>
          </w:tcPr>
          <w:p w14:paraId="2593BDB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ΜΠΑΡΓΙΩΤΑΣ </w:t>
            </w:r>
            <w:r w:rsidRPr="00147A55">
              <w:rPr>
                <w:rFonts w:ascii="Calibri" w:eastAsia="Times New Roman" w:hAnsi="Calibri" w:cs="Times New Roman"/>
                <w:color w:val="000000"/>
                <w:sz w:val="22"/>
                <w:szCs w:val="22"/>
              </w:rPr>
              <w:t>ΚΩΝΣΤΑΝΤΙΝΟΣ</w:t>
            </w:r>
          </w:p>
        </w:tc>
        <w:tc>
          <w:tcPr>
            <w:tcW w:w="1404" w:type="dxa"/>
            <w:tcBorders>
              <w:top w:val="nil"/>
              <w:left w:val="nil"/>
              <w:bottom w:val="nil"/>
              <w:right w:val="nil"/>
            </w:tcBorders>
            <w:shd w:val="clear" w:color="auto" w:fill="auto"/>
            <w:noWrap/>
            <w:vAlign w:val="bottom"/>
            <w:hideMark/>
          </w:tcPr>
          <w:p w14:paraId="2593BDB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DB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B8" w14:textId="77777777">
        <w:trPr>
          <w:trHeight w:val="300"/>
        </w:trPr>
        <w:tc>
          <w:tcPr>
            <w:tcW w:w="4374" w:type="dxa"/>
            <w:tcBorders>
              <w:top w:val="nil"/>
              <w:left w:val="nil"/>
              <w:bottom w:val="nil"/>
              <w:right w:val="nil"/>
            </w:tcBorders>
            <w:shd w:val="clear" w:color="auto" w:fill="auto"/>
            <w:noWrap/>
            <w:vAlign w:val="bottom"/>
            <w:hideMark/>
          </w:tcPr>
          <w:p w14:paraId="2593BDB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ΜΠΑΡΚΑΣ ΚΩΝΣΤΑΝΤΙΝΟΣ</w:t>
            </w:r>
          </w:p>
        </w:tc>
        <w:tc>
          <w:tcPr>
            <w:tcW w:w="1404" w:type="dxa"/>
            <w:tcBorders>
              <w:top w:val="nil"/>
              <w:left w:val="nil"/>
              <w:bottom w:val="nil"/>
              <w:right w:val="nil"/>
            </w:tcBorders>
            <w:shd w:val="clear" w:color="auto" w:fill="auto"/>
            <w:noWrap/>
            <w:vAlign w:val="bottom"/>
            <w:hideMark/>
          </w:tcPr>
          <w:p w14:paraId="2593BDB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B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BC" w14:textId="77777777">
        <w:trPr>
          <w:trHeight w:val="300"/>
        </w:trPr>
        <w:tc>
          <w:tcPr>
            <w:tcW w:w="4374" w:type="dxa"/>
            <w:tcBorders>
              <w:top w:val="nil"/>
              <w:left w:val="nil"/>
              <w:bottom w:val="nil"/>
              <w:right w:val="nil"/>
            </w:tcBorders>
            <w:shd w:val="clear" w:color="auto" w:fill="auto"/>
            <w:noWrap/>
            <w:vAlign w:val="bottom"/>
            <w:hideMark/>
          </w:tcPr>
          <w:p w14:paraId="2593BDB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ΜΠΟΛΑΡΗΣ ΜΑΡΚΟΣ</w:t>
            </w:r>
          </w:p>
        </w:tc>
        <w:tc>
          <w:tcPr>
            <w:tcW w:w="1404" w:type="dxa"/>
            <w:tcBorders>
              <w:top w:val="nil"/>
              <w:left w:val="nil"/>
              <w:bottom w:val="nil"/>
              <w:right w:val="nil"/>
            </w:tcBorders>
            <w:shd w:val="clear" w:color="auto" w:fill="auto"/>
            <w:noWrap/>
            <w:vAlign w:val="bottom"/>
            <w:hideMark/>
          </w:tcPr>
          <w:p w14:paraId="2593BDB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B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ΝΑΙ</w:t>
            </w:r>
          </w:p>
        </w:tc>
      </w:tr>
      <w:tr w:rsidR="009F6E2D" w14:paraId="2593BDC0" w14:textId="77777777">
        <w:trPr>
          <w:trHeight w:val="300"/>
        </w:trPr>
        <w:tc>
          <w:tcPr>
            <w:tcW w:w="4374" w:type="dxa"/>
            <w:tcBorders>
              <w:top w:val="nil"/>
              <w:left w:val="nil"/>
              <w:bottom w:val="nil"/>
              <w:right w:val="nil"/>
            </w:tcBorders>
            <w:shd w:val="clear" w:color="auto" w:fill="auto"/>
            <w:noWrap/>
            <w:vAlign w:val="bottom"/>
            <w:hideMark/>
          </w:tcPr>
          <w:p w14:paraId="2593BDB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ΝΤΖΙΜΑΝΗΣ ΓΕΩΡΓΙΟΣ</w:t>
            </w:r>
          </w:p>
        </w:tc>
        <w:tc>
          <w:tcPr>
            <w:tcW w:w="1404" w:type="dxa"/>
            <w:tcBorders>
              <w:top w:val="nil"/>
              <w:left w:val="nil"/>
              <w:bottom w:val="nil"/>
              <w:right w:val="nil"/>
            </w:tcBorders>
            <w:shd w:val="clear" w:color="auto" w:fill="auto"/>
            <w:noWrap/>
            <w:vAlign w:val="bottom"/>
            <w:hideMark/>
          </w:tcPr>
          <w:p w14:paraId="2593BDB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B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C4" w14:textId="77777777">
        <w:trPr>
          <w:trHeight w:val="300"/>
        </w:trPr>
        <w:tc>
          <w:tcPr>
            <w:tcW w:w="4374" w:type="dxa"/>
            <w:tcBorders>
              <w:top w:val="nil"/>
              <w:left w:val="nil"/>
              <w:bottom w:val="nil"/>
              <w:right w:val="nil"/>
            </w:tcBorders>
            <w:shd w:val="clear" w:color="auto" w:fill="auto"/>
            <w:noWrap/>
            <w:vAlign w:val="bottom"/>
            <w:hideMark/>
          </w:tcPr>
          <w:p w14:paraId="2593BDC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ΞΑΝΘΟΣ ΑΝΔΡΕΑΣ</w:t>
            </w:r>
          </w:p>
        </w:tc>
        <w:tc>
          <w:tcPr>
            <w:tcW w:w="1404" w:type="dxa"/>
            <w:tcBorders>
              <w:top w:val="nil"/>
              <w:left w:val="nil"/>
              <w:bottom w:val="nil"/>
              <w:right w:val="nil"/>
            </w:tcBorders>
            <w:shd w:val="clear" w:color="auto" w:fill="auto"/>
            <w:noWrap/>
            <w:vAlign w:val="bottom"/>
            <w:hideMark/>
          </w:tcPr>
          <w:p w14:paraId="2593BDC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C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C8" w14:textId="77777777">
        <w:trPr>
          <w:trHeight w:val="300"/>
        </w:trPr>
        <w:tc>
          <w:tcPr>
            <w:tcW w:w="4374" w:type="dxa"/>
            <w:tcBorders>
              <w:top w:val="nil"/>
              <w:left w:val="nil"/>
              <w:bottom w:val="nil"/>
              <w:right w:val="nil"/>
            </w:tcBorders>
            <w:shd w:val="clear" w:color="auto" w:fill="auto"/>
            <w:noWrap/>
            <w:vAlign w:val="bottom"/>
            <w:hideMark/>
          </w:tcPr>
          <w:p w14:paraId="2593BDC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ΞΥΔΑΚΗΣ ΝΙΚΟΛΑΟΣ</w:t>
            </w:r>
          </w:p>
        </w:tc>
        <w:tc>
          <w:tcPr>
            <w:tcW w:w="1404" w:type="dxa"/>
            <w:tcBorders>
              <w:top w:val="nil"/>
              <w:left w:val="nil"/>
              <w:bottom w:val="nil"/>
              <w:right w:val="nil"/>
            </w:tcBorders>
            <w:shd w:val="clear" w:color="auto" w:fill="auto"/>
            <w:noWrap/>
            <w:vAlign w:val="bottom"/>
            <w:hideMark/>
          </w:tcPr>
          <w:p w14:paraId="2593BDC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C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CC" w14:textId="77777777">
        <w:trPr>
          <w:trHeight w:val="300"/>
        </w:trPr>
        <w:tc>
          <w:tcPr>
            <w:tcW w:w="4374" w:type="dxa"/>
            <w:tcBorders>
              <w:top w:val="nil"/>
              <w:left w:val="nil"/>
              <w:bottom w:val="nil"/>
              <w:right w:val="nil"/>
            </w:tcBorders>
            <w:shd w:val="clear" w:color="auto" w:fill="auto"/>
            <w:noWrap/>
            <w:vAlign w:val="bottom"/>
            <w:hideMark/>
          </w:tcPr>
          <w:p w14:paraId="2593BDC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ΟΥΡΣΟΥΖΙΔΗΣ ΓΕΩΡΓΙΟΣ</w:t>
            </w:r>
          </w:p>
        </w:tc>
        <w:tc>
          <w:tcPr>
            <w:tcW w:w="1404" w:type="dxa"/>
            <w:tcBorders>
              <w:top w:val="nil"/>
              <w:left w:val="nil"/>
              <w:bottom w:val="nil"/>
              <w:right w:val="nil"/>
            </w:tcBorders>
            <w:shd w:val="clear" w:color="auto" w:fill="auto"/>
            <w:noWrap/>
            <w:vAlign w:val="bottom"/>
            <w:hideMark/>
          </w:tcPr>
          <w:p w14:paraId="2593BDC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C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D0" w14:textId="77777777">
        <w:trPr>
          <w:trHeight w:val="300"/>
        </w:trPr>
        <w:tc>
          <w:tcPr>
            <w:tcW w:w="4374" w:type="dxa"/>
            <w:tcBorders>
              <w:top w:val="nil"/>
              <w:left w:val="nil"/>
              <w:bottom w:val="nil"/>
              <w:right w:val="nil"/>
            </w:tcBorders>
            <w:shd w:val="clear" w:color="auto" w:fill="auto"/>
            <w:noWrap/>
            <w:vAlign w:val="bottom"/>
            <w:hideMark/>
          </w:tcPr>
          <w:p w14:paraId="2593BDC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lastRenderedPageBreak/>
              <w:t>ΠΑΛΛΗΣ ΓΕΩΡΓΙΟΣ</w:t>
            </w:r>
          </w:p>
        </w:tc>
        <w:tc>
          <w:tcPr>
            <w:tcW w:w="1404" w:type="dxa"/>
            <w:tcBorders>
              <w:top w:val="nil"/>
              <w:left w:val="nil"/>
              <w:bottom w:val="nil"/>
              <w:right w:val="nil"/>
            </w:tcBorders>
            <w:shd w:val="clear" w:color="auto" w:fill="auto"/>
            <w:noWrap/>
            <w:vAlign w:val="bottom"/>
            <w:hideMark/>
          </w:tcPr>
          <w:p w14:paraId="2593BDC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C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D4" w14:textId="77777777">
        <w:trPr>
          <w:trHeight w:val="300"/>
        </w:trPr>
        <w:tc>
          <w:tcPr>
            <w:tcW w:w="4374" w:type="dxa"/>
            <w:tcBorders>
              <w:top w:val="nil"/>
              <w:left w:val="nil"/>
              <w:bottom w:val="nil"/>
              <w:right w:val="nil"/>
            </w:tcBorders>
            <w:shd w:val="clear" w:color="auto" w:fill="auto"/>
            <w:noWrap/>
            <w:vAlign w:val="bottom"/>
            <w:hideMark/>
          </w:tcPr>
          <w:p w14:paraId="2593BDD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ΠΑΝΑΓΙΩΤΟΠΟΥΛΟΣ </w:t>
            </w:r>
            <w:r w:rsidRPr="00147A55">
              <w:rPr>
                <w:rFonts w:ascii="Calibri" w:eastAsia="Times New Roman" w:hAnsi="Calibri" w:cs="Times New Roman"/>
                <w:color w:val="000000"/>
                <w:sz w:val="22"/>
                <w:szCs w:val="22"/>
              </w:rPr>
              <w:t>ΝΙΚΟΛΑΟΣ</w:t>
            </w:r>
          </w:p>
        </w:tc>
        <w:tc>
          <w:tcPr>
            <w:tcW w:w="1404" w:type="dxa"/>
            <w:tcBorders>
              <w:top w:val="nil"/>
              <w:left w:val="nil"/>
              <w:bottom w:val="nil"/>
              <w:right w:val="nil"/>
            </w:tcBorders>
            <w:shd w:val="clear" w:color="auto" w:fill="auto"/>
            <w:noWrap/>
            <w:vAlign w:val="bottom"/>
            <w:hideMark/>
          </w:tcPr>
          <w:p w14:paraId="2593BDD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DD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D8" w14:textId="77777777">
        <w:trPr>
          <w:trHeight w:val="300"/>
        </w:trPr>
        <w:tc>
          <w:tcPr>
            <w:tcW w:w="4374" w:type="dxa"/>
            <w:tcBorders>
              <w:top w:val="nil"/>
              <w:left w:val="nil"/>
              <w:bottom w:val="nil"/>
              <w:right w:val="nil"/>
            </w:tcBorders>
            <w:shd w:val="clear" w:color="auto" w:fill="auto"/>
            <w:noWrap/>
            <w:vAlign w:val="bottom"/>
            <w:hideMark/>
          </w:tcPr>
          <w:p w14:paraId="2593BDD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ΠΑΝΑΓΟΥΛΗΣ ΕΥΣΤΑΘΙΟΣ(ΣΤΑΘΗΣ)</w:t>
            </w:r>
          </w:p>
        </w:tc>
        <w:tc>
          <w:tcPr>
            <w:tcW w:w="1404" w:type="dxa"/>
            <w:tcBorders>
              <w:top w:val="nil"/>
              <w:left w:val="nil"/>
              <w:bottom w:val="nil"/>
              <w:right w:val="nil"/>
            </w:tcBorders>
            <w:shd w:val="clear" w:color="auto" w:fill="auto"/>
            <w:noWrap/>
            <w:vAlign w:val="bottom"/>
            <w:hideMark/>
          </w:tcPr>
          <w:p w14:paraId="2593BDD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ΑΝΕΞ.</w:t>
            </w:r>
          </w:p>
        </w:tc>
        <w:tc>
          <w:tcPr>
            <w:tcW w:w="662" w:type="dxa"/>
            <w:tcBorders>
              <w:top w:val="nil"/>
              <w:left w:val="nil"/>
              <w:bottom w:val="nil"/>
              <w:right w:val="nil"/>
            </w:tcBorders>
            <w:shd w:val="clear" w:color="auto" w:fill="auto"/>
            <w:noWrap/>
            <w:vAlign w:val="bottom"/>
            <w:hideMark/>
          </w:tcPr>
          <w:p w14:paraId="2593BDD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DC" w14:textId="77777777">
        <w:trPr>
          <w:trHeight w:val="300"/>
        </w:trPr>
        <w:tc>
          <w:tcPr>
            <w:tcW w:w="4374" w:type="dxa"/>
            <w:tcBorders>
              <w:top w:val="nil"/>
              <w:left w:val="nil"/>
              <w:bottom w:val="nil"/>
              <w:right w:val="nil"/>
            </w:tcBorders>
            <w:shd w:val="clear" w:color="auto" w:fill="auto"/>
            <w:noWrap/>
            <w:vAlign w:val="bottom"/>
            <w:hideMark/>
          </w:tcPr>
          <w:p w14:paraId="2593BDD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ΠΑΝΤΖΑΣ ΓΕΩΡΓΙΟΣ</w:t>
            </w:r>
          </w:p>
        </w:tc>
        <w:tc>
          <w:tcPr>
            <w:tcW w:w="1404" w:type="dxa"/>
            <w:tcBorders>
              <w:top w:val="nil"/>
              <w:left w:val="nil"/>
              <w:bottom w:val="nil"/>
              <w:right w:val="nil"/>
            </w:tcBorders>
            <w:shd w:val="clear" w:color="auto" w:fill="auto"/>
            <w:noWrap/>
            <w:vAlign w:val="bottom"/>
            <w:hideMark/>
          </w:tcPr>
          <w:p w14:paraId="2593BDD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D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E0" w14:textId="77777777">
        <w:trPr>
          <w:trHeight w:val="300"/>
        </w:trPr>
        <w:tc>
          <w:tcPr>
            <w:tcW w:w="4374" w:type="dxa"/>
            <w:tcBorders>
              <w:top w:val="nil"/>
              <w:left w:val="nil"/>
              <w:bottom w:val="nil"/>
              <w:right w:val="nil"/>
            </w:tcBorders>
            <w:shd w:val="clear" w:color="auto" w:fill="auto"/>
            <w:noWrap/>
            <w:vAlign w:val="bottom"/>
            <w:hideMark/>
          </w:tcPr>
          <w:p w14:paraId="2593BDD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ΠΑΠΑΔΟΠΟΥΛΟΣ ΑΘΑΝΑΣΙΟΣ</w:t>
            </w:r>
          </w:p>
        </w:tc>
        <w:tc>
          <w:tcPr>
            <w:tcW w:w="1404" w:type="dxa"/>
            <w:tcBorders>
              <w:top w:val="nil"/>
              <w:left w:val="nil"/>
              <w:bottom w:val="nil"/>
              <w:right w:val="nil"/>
            </w:tcBorders>
            <w:shd w:val="clear" w:color="auto" w:fill="auto"/>
            <w:noWrap/>
            <w:vAlign w:val="bottom"/>
            <w:hideMark/>
          </w:tcPr>
          <w:p w14:paraId="2593BDD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D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E4" w14:textId="77777777">
        <w:trPr>
          <w:trHeight w:val="300"/>
        </w:trPr>
        <w:tc>
          <w:tcPr>
            <w:tcW w:w="4374" w:type="dxa"/>
            <w:tcBorders>
              <w:top w:val="nil"/>
              <w:left w:val="nil"/>
              <w:bottom w:val="nil"/>
              <w:right w:val="nil"/>
            </w:tcBorders>
            <w:shd w:val="clear" w:color="auto" w:fill="auto"/>
            <w:noWrap/>
            <w:vAlign w:val="bottom"/>
            <w:hideMark/>
          </w:tcPr>
          <w:p w14:paraId="2593BDE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ΠΑΠΑΔΟΠΟΥΛΟΣ ΝΙΚΟΛΑΟΣ</w:t>
            </w:r>
          </w:p>
        </w:tc>
        <w:tc>
          <w:tcPr>
            <w:tcW w:w="1404" w:type="dxa"/>
            <w:tcBorders>
              <w:top w:val="nil"/>
              <w:left w:val="nil"/>
              <w:bottom w:val="nil"/>
              <w:right w:val="nil"/>
            </w:tcBorders>
            <w:shd w:val="clear" w:color="auto" w:fill="auto"/>
            <w:noWrap/>
            <w:vAlign w:val="bottom"/>
            <w:hideMark/>
          </w:tcPr>
          <w:p w14:paraId="2593BDE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E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E8" w14:textId="77777777">
        <w:trPr>
          <w:trHeight w:val="300"/>
        </w:trPr>
        <w:tc>
          <w:tcPr>
            <w:tcW w:w="4374" w:type="dxa"/>
            <w:tcBorders>
              <w:top w:val="nil"/>
              <w:left w:val="nil"/>
              <w:bottom w:val="nil"/>
              <w:right w:val="nil"/>
            </w:tcBorders>
            <w:shd w:val="clear" w:color="auto" w:fill="auto"/>
            <w:noWrap/>
            <w:vAlign w:val="bottom"/>
            <w:hideMark/>
          </w:tcPr>
          <w:p w14:paraId="2593BDE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ΠΑΠΑΔΟΠΟΥΛΟΣ ΧΡΙΣΤΟΦΟΡΟΣ</w:t>
            </w:r>
          </w:p>
        </w:tc>
        <w:tc>
          <w:tcPr>
            <w:tcW w:w="1404" w:type="dxa"/>
            <w:tcBorders>
              <w:top w:val="nil"/>
              <w:left w:val="nil"/>
              <w:bottom w:val="nil"/>
              <w:right w:val="nil"/>
            </w:tcBorders>
            <w:shd w:val="clear" w:color="auto" w:fill="auto"/>
            <w:noWrap/>
            <w:vAlign w:val="bottom"/>
            <w:hideMark/>
          </w:tcPr>
          <w:p w14:paraId="2593BDE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E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EC" w14:textId="77777777">
        <w:trPr>
          <w:trHeight w:val="300"/>
        </w:trPr>
        <w:tc>
          <w:tcPr>
            <w:tcW w:w="4374" w:type="dxa"/>
            <w:tcBorders>
              <w:top w:val="nil"/>
              <w:left w:val="nil"/>
              <w:bottom w:val="nil"/>
              <w:right w:val="nil"/>
            </w:tcBorders>
            <w:shd w:val="clear" w:color="auto" w:fill="auto"/>
            <w:noWrap/>
            <w:vAlign w:val="bottom"/>
            <w:hideMark/>
          </w:tcPr>
          <w:p w14:paraId="2593BDE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ΠΑΠΑΗΛΙΟΥ ΓΕΩΡΓΙΟΣ</w:t>
            </w:r>
          </w:p>
        </w:tc>
        <w:tc>
          <w:tcPr>
            <w:tcW w:w="1404" w:type="dxa"/>
            <w:tcBorders>
              <w:top w:val="nil"/>
              <w:left w:val="nil"/>
              <w:bottom w:val="nil"/>
              <w:right w:val="nil"/>
            </w:tcBorders>
            <w:shd w:val="clear" w:color="auto" w:fill="auto"/>
            <w:noWrap/>
            <w:vAlign w:val="bottom"/>
            <w:hideMark/>
          </w:tcPr>
          <w:p w14:paraId="2593BDE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E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F0" w14:textId="77777777">
        <w:trPr>
          <w:trHeight w:val="300"/>
        </w:trPr>
        <w:tc>
          <w:tcPr>
            <w:tcW w:w="4374" w:type="dxa"/>
            <w:tcBorders>
              <w:top w:val="nil"/>
              <w:left w:val="nil"/>
              <w:bottom w:val="nil"/>
              <w:right w:val="nil"/>
            </w:tcBorders>
            <w:shd w:val="clear" w:color="auto" w:fill="auto"/>
            <w:noWrap/>
            <w:vAlign w:val="bottom"/>
            <w:hideMark/>
          </w:tcPr>
          <w:p w14:paraId="2593BDE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ΠΑΠΑΘΕΟΔΩΡΟΥ ΘΕΟΔΩΡΟΣ</w:t>
            </w:r>
          </w:p>
        </w:tc>
        <w:tc>
          <w:tcPr>
            <w:tcW w:w="1404" w:type="dxa"/>
            <w:tcBorders>
              <w:top w:val="nil"/>
              <w:left w:val="nil"/>
              <w:bottom w:val="nil"/>
              <w:right w:val="nil"/>
            </w:tcBorders>
            <w:shd w:val="clear" w:color="auto" w:fill="auto"/>
            <w:noWrap/>
            <w:vAlign w:val="bottom"/>
            <w:hideMark/>
          </w:tcPr>
          <w:p w14:paraId="2593BDE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DE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F4" w14:textId="77777777">
        <w:trPr>
          <w:trHeight w:val="300"/>
        </w:trPr>
        <w:tc>
          <w:tcPr>
            <w:tcW w:w="4374" w:type="dxa"/>
            <w:tcBorders>
              <w:top w:val="nil"/>
              <w:left w:val="nil"/>
              <w:bottom w:val="nil"/>
              <w:right w:val="nil"/>
            </w:tcBorders>
            <w:shd w:val="clear" w:color="auto" w:fill="auto"/>
            <w:noWrap/>
            <w:vAlign w:val="bottom"/>
            <w:hideMark/>
          </w:tcPr>
          <w:p w14:paraId="2593BDF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ΠΑΠΑΝΑΤΣΙΟΥ ΑΙΚΑΤΕΡΙΝΗ</w:t>
            </w:r>
          </w:p>
        </w:tc>
        <w:tc>
          <w:tcPr>
            <w:tcW w:w="1404" w:type="dxa"/>
            <w:tcBorders>
              <w:top w:val="nil"/>
              <w:left w:val="nil"/>
              <w:bottom w:val="nil"/>
              <w:right w:val="nil"/>
            </w:tcBorders>
            <w:shd w:val="clear" w:color="auto" w:fill="auto"/>
            <w:noWrap/>
            <w:vAlign w:val="bottom"/>
            <w:hideMark/>
          </w:tcPr>
          <w:p w14:paraId="2593BDF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F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F8" w14:textId="77777777">
        <w:trPr>
          <w:trHeight w:val="300"/>
        </w:trPr>
        <w:tc>
          <w:tcPr>
            <w:tcW w:w="4374" w:type="dxa"/>
            <w:tcBorders>
              <w:top w:val="nil"/>
              <w:left w:val="nil"/>
              <w:bottom w:val="nil"/>
              <w:right w:val="nil"/>
            </w:tcBorders>
            <w:shd w:val="clear" w:color="auto" w:fill="auto"/>
            <w:noWrap/>
            <w:vAlign w:val="bottom"/>
            <w:hideMark/>
          </w:tcPr>
          <w:p w14:paraId="2593BDF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ΠΑΠΑΧΡΙΣΤΟΠΟΥΛΟΣ ΑΘΑΝΑΣΙΟΣ</w:t>
            </w:r>
          </w:p>
        </w:tc>
        <w:tc>
          <w:tcPr>
            <w:tcW w:w="1404" w:type="dxa"/>
            <w:tcBorders>
              <w:top w:val="nil"/>
              <w:left w:val="nil"/>
              <w:bottom w:val="nil"/>
              <w:right w:val="nil"/>
            </w:tcBorders>
            <w:shd w:val="clear" w:color="auto" w:fill="auto"/>
            <w:noWrap/>
            <w:vAlign w:val="bottom"/>
            <w:hideMark/>
          </w:tcPr>
          <w:p w14:paraId="2593BDF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ΑΝ.ΕΛ</w:t>
            </w:r>
          </w:p>
        </w:tc>
        <w:tc>
          <w:tcPr>
            <w:tcW w:w="662" w:type="dxa"/>
            <w:tcBorders>
              <w:top w:val="nil"/>
              <w:left w:val="nil"/>
              <w:bottom w:val="nil"/>
              <w:right w:val="nil"/>
            </w:tcBorders>
            <w:shd w:val="clear" w:color="auto" w:fill="auto"/>
            <w:noWrap/>
            <w:vAlign w:val="bottom"/>
            <w:hideMark/>
          </w:tcPr>
          <w:p w14:paraId="2593BDF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DFC" w14:textId="77777777">
        <w:trPr>
          <w:trHeight w:val="300"/>
        </w:trPr>
        <w:tc>
          <w:tcPr>
            <w:tcW w:w="4374" w:type="dxa"/>
            <w:tcBorders>
              <w:top w:val="nil"/>
              <w:left w:val="nil"/>
              <w:bottom w:val="nil"/>
              <w:right w:val="nil"/>
            </w:tcBorders>
            <w:shd w:val="clear" w:color="auto" w:fill="auto"/>
            <w:noWrap/>
            <w:vAlign w:val="bottom"/>
            <w:hideMark/>
          </w:tcPr>
          <w:p w14:paraId="2593BDF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ΠΑΡΑΣΚΕΥΟΠΟΥΛΟΣ ΝΙΚΟΛΑΟΣ</w:t>
            </w:r>
          </w:p>
        </w:tc>
        <w:tc>
          <w:tcPr>
            <w:tcW w:w="1404" w:type="dxa"/>
            <w:tcBorders>
              <w:top w:val="nil"/>
              <w:left w:val="nil"/>
              <w:bottom w:val="nil"/>
              <w:right w:val="nil"/>
            </w:tcBorders>
            <w:shd w:val="clear" w:color="auto" w:fill="auto"/>
            <w:noWrap/>
            <w:vAlign w:val="bottom"/>
            <w:hideMark/>
          </w:tcPr>
          <w:p w14:paraId="2593BDF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F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00" w14:textId="77777777">
        <w:trPr>
          <w:trHeight w:val="300"/>
        </w:trPr>
        <w:tc>
          <w:tcPr>
            <w:tcW w:w="4374" w:type="dxa"/>
            <w:tcBorders>
              <w:top w:val="nil"/>
              <w:left w:val="nil"/>
              <w:bottom w:val="nil"/>
              <w:right w:val="nil"/>
            </w:tcBorders>
            <w:shd w:val="clear" w:color="auto" w:fill="auto"/>
            <w:noWrap/>
            <w:vAlign w:val="bottom"/>
            <w:hideMark/>
          </w:tcPr>
          <w:p w14:paraId="2593BDF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ΠΑΡΑΣΤΑΤΙΔΗΣ ΘΕΟΔΩΡΟΣ</w:t>
            </w:r>
          </w:p>
        </w:tc>
        <w:tc>
          <w:tcPr>
            <w:tcW w:w="1404" w:type="dxa"/>
            <w:tcBorders>
              <w:top w:val="nil"/>
              <w:left w:val="nil"/>
              <w:bottom w:val="nil"/>
              <w:right w:val="nil"/>
            </w:tcBorders>
            <w:shd w:val="clear" w:color="auto" w:fill="auto"/>
            <w:noWrap/>
            <w:vAlign w:val="bottom"/>
            <w:hideMark/>
          </w:tcPr>
          <w:p w14:paraId="2593BDF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DF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04" w14:textId="77777777">
        <w:trPr>
          <w:trHeight w:val="300"/>
        </w:trPr>
        <w:tc>
          <w:tcPr>
            <w:tcW w:w="4374" w:type="dxa"/>
            <w:tcBorders>
              <w:top w:val="nil"/>
              <w:left w:val="nil"/>
              <w:bottom w:val="nil"/>
              <w:right w:val="nil"/>
            </w:tcBorders>
            <w:shd w:val="clear" w:color="auto" w:fill="auto"/>
            <w:noWrap/>
            <w:vAlign w:val="bottom"/>
            <w:hideMark/>
          </w:tcPr>
          <w:p w14:paraId="2593BE0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ΠΑΥΛΙΔΗΣ ΚΩΝΣΤΑΝΤΙΝΟΣ</w:t>
            </w:r>
          </w:p>
        </w:tc>
        <w:tc>
          <w:tcPr>
            <w:tcW w:w="1404" w:type="dxa"/>
            <w:tcBorders>
              <w:top w:val="nil"/>
              <w:left w:val="nil"/>
              <w:bottom w:val="nil"/>
              <w:right w:val="nil"/>
            </w:tcBorders>
            <w:shd w:val="clear" w:color="auto" w:fill="auto"/>
            <w:noWrap/>
            <w:vAlign w:val="bottom"/>
            <w:hideMark/>
          </w:tcPr>
          <w:p w14:paraId="2593BE0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0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08" w14:textId="77777777">
        <w:trPr>
          <w:trHeight w:val="300"/>
        </w:trPr>
        <w:tc>
          <w:tcPr>
            <w:tcW w:w="4374" w:type="dxa"/>
            <w:tcBorders>
              <w:top w:val="nil"/>
              <w:left w:val="nil"/>
              <w:bottom w:val="nil"/>
              <w:right w:val="nil"/>
            </w:tcBorders>
            <w:shd w:val="clear" w:color="auto" w:fill="auto"/>
            <w:noWrap/>
            <w:vAlign w:val="bottom"/>
            <w:hideMark/>
          </w:tcPr>
          <w:p w14:paraId="2593BE0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ΠΛΑΚΙΩΤΑΚΗΣ ΙΩΑΝΝΗΣ</w:t>
            </w:r>
          </w:p>
        </w:tc>
        <w:tc>
          <w:tcPr>
            <w:tcW w:w="1404" w:type="dxa"/>
            <w:tcBorders>
              <w:top w:val="nil"/>
              <w:left w:val="nil"/>
              <w:bottom w:val="nil"/>
              <w:right w:val="nil"/>
            </w:tcBorders>
            <w:shd w:val="clear" w:color="auto" w:fill="auto"/>
            <w:noWrap/>
            <w:vAlign w:val="bottom"/>
            <w:hideMark/>
          </w:tcPr>
          <w:p w14:paraId="2593BE0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E0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0C" w14:textId="77777777">
        <w:trPr>
          <w:trHeight w:val="300"/>
        </w:trPr>
        <w:tc>
          <w:tcPr>
            <w:tcW w:w="4374" w:type="dxa"/>
            <w:tcBorders>
              <w:top w:val="nil"/>
              <w:left w:val="nil"/>
              <w:bottom w:val="nil"/>
              <w:right w:val="nil"/>
            </w:tcBorders>
            <w:shd w:val="clear" w:color="auto" w:fill="auto"/>
            <w:noWrap/>
            <w:vAlign w:val="bottom"/>
            <w:hideMark/>
          </w:tcPr>
          <w:p w14:paraId="2593BE0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ΠΟΛΑΚΗΣ ΠΑΥΛΟΣ</w:t>
            </w:r>
          </w:p>
        </w:tc>
        <w:tc>
          <w:tcPr>
            <w:tcW w:w="1404" w:type="dxa"/>
            <w:tcBorders>
              <w:top w:val="nil"/>
              <w:left w:val="nil"/>
              <w:bottom w:val="nil"/>
              <w:right w:val="nil"/>
            </w:tcBorders>
            <w:shd w:val="clear" w:color="auto" w:fill="auto"/>
            <w:noWrap/>
            <w:vAlign w:val="bottom"/>
            <w:hideMark/>
          </w:tcPr>
          <w:p w14:paraId="2593BE0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0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10" w14:textId="77777777">
        <w:trPr>
          <w:trHeight w:val="300"/>
        </w:trPr>
        <w:tc>
          <w:tcPr>
            <w:tcW w:w="4374" w:type="dxa"/>
            <w:tcBorders>
              <w:top w:val="nil"/>
              <w:left w:val="nil"/>
              <w:bottom w:val="nil"/>
              <w:right w:val="nil"/>
            </w:tcBorders>
            <w:shd w:val="clear" w:color="auto" w:fill="auto"/>
            <w:noWrap/>
            <w:vAlign w:val="bottom"/>
            <w:hideMark/>
          </w:tcPr>
          <w:p w14:paraId="2593BE0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ΠΡΑΤΣΟΛΗΣ </w:t>
            </w:r>
            <w:r w:rsidRPr="00147A55">
              <w:rPr>
                <w:rFonts w:ascii="Calibri" w:eastAsia="Times New Roman" w:hAnsi="Calibri" w:cs="Times New Roman"/>
                <w:color w:val="000000"/>
                <w:sz w:val="22"/>
                <w:szCs w:val="22"/>
              </w:rPr>
              <w:t>ΑΝΑΣΤΑΣΙΟΣ(ΤΑΣΟΣ)</w:t>
            </w:r>
          </w:p>
        </w:tc>
        <w:tc>
          <w:tcPr>
            <w:tcW w:w="1404" w:type="dxa"/>
            <w:tcBorders>
              <w:top w:val="nil"/>
              <w:left w:val="nil"/>
              <w:bottom w:val="nil"/>
              <w:right w:val="nil"/>
            </w:tcBorders>
            <w:shd w:val="clear" w:color="auto" w:fill="auto"/>
            <w:noWrap/>
            <w:vAlign w:val="bottom"/>
            <w:hideMark/>
          </w:tcPr>
          <w:p w14:paraId="2593BE0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0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14" w14:textId="77777777">
        <w:trPr>
          <w:trHeight w:val="300"/>
        </w:trPr>
        <w:tc>
          <w:tcPr>
            <w:tcW w:w="4374" w:type="dxa"/>
            <w:tcBorders>
              <w:top w:val="nil"/>
              <w:left w:val="nil"/>
              <w:bottom w:val="nil"/>
              <w:right w:val="nil"/>
            </w:tcBorders>
            <w:shd w:val="clear" w:color="auto" w:fill="auto"/>
            <w:noWrap/>
            <w:vAlign w:val="bottom"/>
            <w:hideMark/>
          </w:tcPr>
          <w:p w14:paraId="2593BE1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ΡΙΖΟΣ ΔΗΜΗΤΡΙΟΣ</w:t>
            </w:r>
          </w:p>
        </w:tc>
        <w:tc>
          <w:tcPr>
            <w:tcW w:w="1404" w:type="dxa"/>
            <w:tcBorders>
              <w:top w:val="nil"/>
              <w:left w:val="nil"/>
              <w:bottom w:val="nil"/>
              <w:right w:val="nil"/>
            </w:tcBorders>
            <w:shd w:val="clear" w:color="auto" w:fill="auto"/>
            <w:noWrap/>
            <w:vAlign w:val="bottom"/>
            <w:hideMark/>
          </w:tcPr>
          <w:p w14:paraId="2593BE1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1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18" w14:textId="77777777">
        <w:trPr>
          <w:trHeight w:val="300"/>
        </w:trPr>
        <w:tc>
          <w:tcPr>
            <w:tcW w:w="4374" w:type="dxa"/>
            <w:tcBorders>
              <w:top w:val="nil"/>
              <w:left w:val="nil"/>
              <w:bottom w:val="nil"/>
              <w:right w:val="nil"/>
            </w:tcBorders>
            <w:shd w:val="clear" w:color="auto" w:fill="auto"/>
            <w:noWrap/>
            <w:vAlign w:val="bottom"/>
            <w:hideMark/>
          </w:tcPr>
          <w:p w14:paraId="2593BE1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ΡΙΖΟΥΛΗΣ ΑΝΔΡΕΑΣ</w:t>
            </w:r>
          </w:p>
        </w:tc>
        <w:tc>
          <w:tcPr>
            <w:tcW w:w="1404" w:type="dxa"/>
            <w:tcBorders>
              <w:top w:val="nil"/>
              <w:left w:val="nil"/>
              <w:bottom w:val="nil"/>
              <w:right w:val="nil"/>
            </w:tcBorders>
            <w:shd w:val="clear" w:color="auto" w:fill="auto"/>
            <w:noWrap/>
            <w:vAlign w:val="bottom"/>
            <w:hideMark/>
          </w:tcPr>
          <w:p w14:paraId="2593BE1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1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1C" w14:textId="77777777">
        <w:trPr>
          <w:trHeight w:val="300"/>
        </w:trPr>
        <w:tc>
          <w:tcPr>
            <w:tcW w:w="4374" w:type="dxa"/>
            <w:tcBorders>
              <w:top w:val="nil"/>
              <w:left w:val="nil"/>
              <w:bottom w:val="nil"/>
              <w:right w:val="nil"/>
            </w:tcBorders>
            <w:shd w:val="clear" w:color="auto" w:fill="auto"/>
            <w:noWrap/>
            <w:vAlign w:val="bottom"/>
            <w:hideMark/>
          </w:tcPr>
          <w:p w14:paraId="2593BE1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ΣΑΝΤΟΡΙΝΙΟΣ ΝΕΚΤΑΡΙΟΣ</w:t>
            </w:r>
          </w:p>
        </w:tc>
        <w:tc>
          <w:tcPr>
            <w:tcW w:w="1404" w:type="dxa"/>
            <w:tcBorders>
              <w:top w:val="nil"/>
              <w:left w:val="nil"/>
              <w:bottom w:val="nil"/>
              <w:right w:val="nil"/>
            </w:tcBorders>
            <w:shd w:val="clear" w:color="auto" w:fill="auto"/>
            <w:noWrap/>
            <w:vAlign w:val="bottom"/>
            <w:hideMark/>
          </w:tcPr>
          <w:p w14:paraId="2593BE1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1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20" w14:textId="77777777">
        <w:trPr>
          <w:trHeight w:val="300"/>
        </w:trPr>
        <w:tc>
          <w:tcPr>
            <w:tcW w:w="4374" w:type="dxa"/>
            <w:tcBorders>
              <w:top w:val="nil"/>
              <w:left w:val="nil"/>
              <w:bottom w:val="nil"/>
              <w:right w:val="nil"/>
            </w:tcBorders>
            <w:shd w:val="clear" w:color="auto" w:fill="auto"/>
            <w:noWrap/>
            <w:vAlign w:val="bottom"/>
            <w:hideMark/>
          </w:tcPr>
          <w:p w14:paraId="2593BE1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ΣΑΡΑΚΙΩΤΗΣ ΙΩΑΝΝΗΣ</w:t>
            </w:r>
          </w:p>
        </w:tc>
        <w:tc>
          <w:tcPr>
            <w:tcW w:w="1404" w:type="dxa"/>
            <w:tcBorders>
              <w:top w:val="nil"/>
              <w:left w:val="nil"/>
              <w:bottom w:val="nil"/>
              <w:right w:val="nil"/>
            </w:tcBorders>
            <w:shd w:val="clear" w:color="auto" w:fill="auto"/>
            <w:noWrap/>
            <w:vAlign w:val="bottom"/>
            <w:hideMark/>
          </w:tcPr>
          <w:p w14:paraId="2593BE1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1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24" w14:textId="77777777">
        <w:trPr>
          <w:trHeight w:val="300"/>
        </w:trPr>
        <w:tc>
          <w:tcPr>
            <w:tcW w:w="4374" w:type="dxa"/>
            <w:tcBorders>
              <w:top w:val="nil"/>
              <w:left w:val="nil"/>
              <w:bottom w:val="nil"/>
              <w:right w:val="nil"/>
            </w:tcBorders>
            <w:shd w:val="clear" w:color="auto" w:fill="auto"/>
            <w:noWrap/>
            <w:vAlign w:val="bottom"/>
            <w:hideMark/>
          </w:tcPr>
          <w:p w14:paraId="2593BE2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ΣΑΡΙΔΗΣ ΙΩΑΝΝΗΣ</w:t>
            </w:r>
          </w:p>
        </w:tc>
        <w:tc>
          <w:tcPr>
            <w:tcW w:w="1404" w:type="dxa"/>
            <w:tcBorders>
              <w:top w:val="nil"/>
              <w:left w:val="nil"/>
              <w:bottom w:val="nil"/>
              <w:right w:val="nil"/>
            </w:tcBorders>
            <w:shd w:val="clear" w:color="auto" w:fill="auto"/>
            <w:noWrap/>
            <w:vAlign w:val="bottom"/>
            <w:hideMark/>
          </w:tcPr>
          <w:p w14:paraId="2593BE2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ΕΝ. ΚΕΝΤΡΩΩΝ</w:t>
            </w:r>
          </w:p>
        </w:tc>
        <w:tc>
          <w:tcPr>
            <w:tcW w:w="662" w:type="dxa"/>
            <w:tcBorders>
              <w:top w:val="nil"/>
              <w:left w:val="nil"/>
              <w:bottom w:val="nil"/>
              <w:right w:val="nil"/>
            </w:tcBorders>
            <w:shd w:val="clear" w:color="auto" w:fill="auto"/>
            <w:noWrap/>
            <w:vAlign w:val="bottom"/>
            <w:hideMark/>
          </w:tcPr>
          <w:p w14:paraId="2593BE2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28" w14:textId="77777777">
        <w:trPr>
          <w:trHeight w:val="300"/>
        </w:trPr>
        <w:tc>
          <w:tcPr>
            <w:tcW w:w="4374" w:type="dxa"/>
            <w:tcBorders>
              <w:top w:val="nil"/>
              <w:left w:val="nil"/>
              <w:bottom w:val="nil"/>
              <w:right w:val="nil"/>
            </w:tcBorders>
            <w:shd w:val="clear" w:color="auto" w:fill="auto"/>
            <w:noWrap/>
            <w:vAlign w:val="bottom"/>
            <w:hideMark/>
          </w:tcPr>
          <w:p w14:paraId="2593BE2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ΣΕΒΑΣΤΑΚΗΣ ΔΗΜΗΤΡΙΟΣ</w:t>
            </w:r>
          </w:p>
        </w:tc>
        <w:tc>
          <w:tcPr>
            <w:tcW w:w="1404" w:type="dxa"/>
            <w:tcBorders>
              <w:top w:val="nil"/>
              <w:left w:val="nil"/>
              <w:bottom w:val="nil"/>
              <w:right w:val="nil"/>
            </w:tcBorders>
            <w:shd w:val="clear" w:color="auto" w:fill="auto"/>
            <w:noWrap/>
            <w:vAlign w:val="bottom"/>
            <w:hideMark/>
          </w:tcPr>
          <w:p w14:paraId="2593BE2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2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2C" w14:textId="77777777">
        <w:trPr>
          <w:trHeight w:val="300"/>
        </w:trPr>
        <w:tc>
          <w:tcPr>
            <w:tcW w:w="4374" w:type="dxa"/>
            <w:tcBorders>
              <w:top w:val="nil"/>
              <w:left w:val="nil"/>
              <w:bottom w:val="nil"/>
              <w:right w:val="nil"/>
            </w:tcBorders>
            <w:shd w:val="clear" w:color="auto" w:fill="auto"/>
            <w:noWrap/>
            <w:vAlign w:val="bottom"/>
            <w:hideMark/>
          </w:tcPr>
          <w:p w14:paraId="2593BE2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ΣΕΛΤΣΑΣ ΚΩΝΣΤΑΝΤΙΝΟΣ</w:t>
            </w:r>
          </w:p>
        </w:tc>
        <w:tc>
          <w:tcPr>
            <w:tcW w:w="1404" w:type="dxa"/>
            <w:tcBorders>
              <w:top w:val="nil"/>
              <w:left w:val="nil"/>
              <w:bottom w:val="nil"/>
              <w:right w:val="nil"/>
            </w:tcBorders>
            <w:shd w:val="clear" w:color="auto" w:fill="auto"/>
            <w:noWrap/>
            <w:vAlign w:val="bottom"/>
            <w:hideMark/>
          </w:tcPr>
          <w:p w14:paraId="2593BE2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2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30" w14:textId="77777777">
        <w:trPr>
          <w:trHeight w:val="300"/>
        </w:trPr>
        <w:tc>
          <w:tcPr>
            <w:tcW w:w="4374" w:type="dxa"/>
            <w:tcBorders>
              <w:top w:val="nil"/>
              <w:left w:val="nil"/>
              <w:bottom w:val="nil"/>
              <w:right w:val="nil"/>
            </w:tcBorders>
            <w:shd w:val="clear" w:color="auto" w:fill="auto"/>
            <w:noWrap/>
            <w:vAlign w:val="bottom"/>
            <w:hideMark/>
          </w:tcPr>
          <w:p w14:paraId="2593BE2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ΣΗΦΑΚΗΣ ΙΩΑΝΝΗΣ</w:t>
            </w:r>
          </w:p>
        </w:tc>
        <w:tc>
          <w:tcPr>
            <w:tcW w:w="1404" w:type="dxa"/>
            <w:tcBorders>
              <w:top w:val="nil"/>
              <w:left w:val="nil"/>
              <w:bottom w:val="nil"/>
              <w:right w:val="nil"/>
            </w:tcBorders>
            <w:shd w:val="clear" w:color="auto" w:fill="auto"/>
            <w:noWrap/>
            <w:vAlign w:val="bottom"/>
            <w:hideMark/>
          </w:tcPr>
          <w:p w14:paraId="2593BE2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2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34" w14:textId="77777777">
        <w:trPr>
          <w:trHeight w:val="300"/>
        </w:trPr>
        <w:tc>
          <w:tcPr>
            <w:tcW w:w="4374" w:type="dxa"/>
            <w:tcBorders>
              <w:top w:val="nil"/>
              <w:left w:val="nil"/>
              <w:bottom w:val="nil"/>
              <w:right w:val="nil"/>
            </w:tcBorders>
            <w:shd w:val="clear" w:color="auto" w:fill="auto"/>
            <w:noWrap/>
            <w:vAlign w:val="bottom"/>
            <w:hideMark/>
          </w:tcPr>
          <w:p w14:paraId="2593BE3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ΣΙΜΟΡΕΛΗΣ ΧΡΗΣΤΟΣ</w:t>
            </w:r>
          </w:p>
        </w:tc>
        <w:tc>
          <w:tcPr>
            <w:tcW w:w="1404" w:type="dxa"/>
            <w:tcBorders>
              <w:top w:val="nil"/>
              <w:left w:val="nil"/>
              <w:bottom w:val="nil"/>
              <w:right w:val="nil"/>
            </w:tcBorders>
            <w:shd w:val="clear" w:color="auto" w:fill="auto"/>
            <w:noWrap/>
            <w:vAlign w:val="bottom"/>
            <w:hideMark/>
          </w:tcPr>
          <w:p w14:paraId="2593BE3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3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38" w14:textId="77777777">
        <w:trPr>
          <w:trHeight w:val="300"/>
        </w:trPr>
        <w:tc>
          <w:tcPr>
            <w:tcW w:w="4374" w:type="dxa"/>
            <w:tcBorders>
              <w:top w:val="nil"/>
              <w:left w:val="nil"/>
              <w:bottom w:val="nil"/>
              <w:right w:val="nil"/>
            </w:tcBorders>
            <w:shd w:val="clear" w:color="auto" w:fill="auto"/>
            <w:noWrap/>
            <w:vAlign w:val="bottom"/>
            <w:hideMark/>
          </w:tcPr>
          <w:p w14:paraId="2593BE3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ΣΚΟΥΡΛΕΤΗΣ ΠΑΝΑΓΙΩΤΗΣ(ΠΑΝΟΣ)</w:t>
            </w:r>
          </w:p>
        </w:tc>
        <w:tc>
          <w:tcPr>
            <w:tcW w:w="1404" w:type="dxa"/>
            <w:tcBorders>
              <w:top w:val="nil"/>
              <w:left w:val="nil"/>
              <w:bottom w:val="nil"/>
              <w:right w:val="nil"/>
            </w:tcBorders>
            <w:shd w:val="clear" w:color="auto" w:fill="auto"/>
            <w:noWrap/>
            <w:vAlign w:val="bottom"/>
            <w:hideMark/>
          </w:tcPr>
          <w:p w14:paraId="2593BE3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3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3C" w14:textId="77777777">
        <w:trPr>
          <w:trHeight w:val="300"/>
        </w:trPr>
        <w:tc>
          <w:tcPr>
            <w:tcW w:w="4374" w:type="dxa"/>
            <w:tcBorders>
              <w:top w:val="nil"/>
              <w:left w:val="nil"/>
              <w:bottom w:val="nil"/>
              <w:right w:val="nil"/>
            </w:tcBorders>
            <w:shd w:val="clear" w:color="auto" w:fill="auto"/>
            <w:noWrap/>
            <w:vAlign w:val="bottom"/>
            <w:hideMark/>
          </w:tcPr>
          <w:p w14:paraId="2593BE3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ΣΚΟΥΡΟΛΙΑΚΟΣ ΠΑΝΑΓΙΩΤΗΣ(ΠΑΝΟΣ)</w:t>
            </w:r>
          </w:p>
        </w:tc>
        <w:tc>
          <w:tcPr>
            <w:tcW w:w="1404" w:type="dxa"/>
            <w:tcBorders>
              <w:top w:val="nil"/>
              <w:left w:val="nil"/>
              <w:bottom w:val="nil"/>
              <w:right w:val="nil"/>
            </w:tcBorders>
            <w:shd w:val="clear" w:color="auto" w:fill="auto"/>
            <w:noWrap/>
            <w:vAlign w:val="bottom"/>
            <w:hideMark/>
          </w:tcPr>
          <w:p w14:paraId="2593BE3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3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40" w14:textId="77777777">
        <w:trPr>
          <w:trHeight w:val="300"/>
        </w:trPr>
        <w:tc>
          <w:tcPr>
            <w:tcW w:w="4374" w:type="dxa"/>
            <w:tcBorders>
              <w:top w:val="nil"/>
              <w:left w:val="nil"/>
              <w:bottom w:val="nil"/>
              <w:right w:val="nil"/>
            </w:tcBorders>
            <w:shd w:val="clear" w:color="auto" w:fill="auto"/>
            <w:noWrap/>
            <w:vAlign w:val="bottom"/>
            <w:hideMark/>
          </w:tcPr>
          <w:p w14:paraId="2593BE3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ΣΚΟΥΦΑ ΕΛΙΣΣΑΒΕΤ</w:t>
            </w:r>
          </w:p>
        </w:tc>
        <w:tc>
          <w:tcPr>
            <w:tcW w:w="1404" w:type="dxa"/>
            <w:tcBorders>
              <w:top w:val="nil"/>
              <w:left w:val="nil"/>
              <w:bottom w:val="nil"/>
              <w:right w:val="nil"/>
            </w:tcBorders>
            <w:shd w:val="clear" w:color="auto" w:fill="auto"/>
            <w:noWrap/>
            <w:vAlign w:val="bottom"/>
            <w:hideMark/>
          </w:tcPr>
          <w:p w14:paraId="2593BE3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3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44" w14:textId="77777777">
        <w:trPr>
          <w:trHeight w:val="300"/>
        </w:trPr>
        <w:tc>
          <w:tcPr>
            <w:tcW w:w="4374" w:type="dxa"/>
            <w:tcBorders>
              <w:top w:val="nil"/>
              <w:left w:val="nil"/>
              <w:bottom w:val="nil"/>
              <w:right w:val="nil"/>
            </w:tcBorders>
            <w:shd w:val="clear" w:color="auto" w:fill="auto"/>
            <w:noWrap/>
            <w:vAlign w:val="bottom"/>
            <w:hideMark/>
          </w:tcPr>
          <w:p w14:paraId="2593BE4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ΣΚΡΕΚΑΣ ΚΩΝΣΤΑΝΤΙΝΟΣ</w:t>
            </w:r>
          </w:p>
        </w:tc>
        <w:tc>
          <w:tcPr>
            <w:tcW w:w="1404" w:type="dxa"/>
            <w:tcBorders>
              <w:top w:val="nil"/>
              <w:left w:val="nil"/>
              <w:bottom w:val="nil"/>
              <w:right w:val="nil"/>
            </w:tcBorders>
            <w:shd w:val="clear" w:color="auto" w:fill="auto"/>
            <w:noWrap/>
            <w:vAlign w:val="bottom"/>
            <w:hideMark/>
          </w:tcPr>
          <w:p w14:paraId="2593BE4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E4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48" w14:textId="77777777">
        <w:trPr>
          <w:trHeight w:val="300"/>
        </w:trPr>
        <w:tc>
          <w:tcPr>
            <w:tcW w:w="4374" w:type="dxa"/>
            <w:tcBorders>
              <w:top w:val="nil"/>
              <w:left w:val="nil"/>
              <w:bottom w:val="nil"/>
              <w:right w:val="nil"/>
            </w:tcBorders>
            <w:shd w:val="clear" w:color="auto" w:fill="auto"/>
            <w:noWrap/>
            <w:vAlign w:val="bottom"/>
            <w:hideMark/>
          </w:tcPr>
          <w:p w14:paraId="2593BE4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ΣΠΑΡΤΙΝΟΣ ΚΩΝΣΤΑΝΤΙΝΟΣ</w:t>
            </w:r>
          </w:p>
        </w:tc>
        <w:tc>
          <w:tcPr>
            <w:tcW w:w="1404" w:type="dxa"/>
            <w:tcBorders>
              <w:top w:val="nil"/>
              <w:left w:val="nil"/>
              <w:bottom w:val="nil"/>
              <w:right w:val="nil"/>
            </w:tcBorders>
            <w:shd w:val="clear" w:color="auto" w:fill="auto"/>
            <w:noWrap/>
            <w:vAlign w:val="bottom"/>
            <w:hideMark/>
          </w:tcPr>
          <w:p w14:paraId="2593BE4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4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4C" w14:textId="77777777">
        <w:trPr>
          <w:trHeight w:val="300"/>
        </w:trPr>
        <w:tc>
          <w:tcPr>
            <w:tcW w:w="4374" w:type="dxa"/>
            <w:tcBorders>
              <w:top w:val="nil"/>
              <w:left w:val="nil"/>
              <w:bottom w:val="nil"/>
              <w:right w:val="nil"/>
            </w:tcBorders>
            <w:shd w:val="clear" w:color="auto" w:fill="auto"/>
            <w:noWrap/>
            <w:vAlign w:val="bottom"/>
            <w:hideMark/>
          </w:tcPr>
          <w:p w14:paraId="2593BE4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ΣΤΑΜΑΤΑΚΗ ΕΛΕΝΗ</w:t>
            </w:r>
          </w:p>
        </w:tc>
        <w:tc>
          <w:tcPr>
            <w:tcW w:w="1404" w:type="dxa"/>
            <w:tcBorders>
              <w:top w:val="nil"/>
              <w:left w:val="nil"/>
              <w:bottom w:val="nil"/>
              <w:right w:val="nil"/>
            </w:tcBorders>
            <w:shd w:val="clear" w:color="auto" w:fill="auto"/>
            <w:noWrap/>
            <w:vAlign w:val="bottom"/>
            <w:hideMark/>
          </w:tcPr>
          <w:p w14:paraId="2593BE4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4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50" w14:textId="77777777">
        <w:trPr>
          <w:trHeight w:val="300"/>
        </w:trPr>
        <w:tc>
          <w:tcPr>
            <w:tcW w:w="4374" w:type="dxa"/>
            <w:tcBorders>
              <w:top w:val="nil"/>
              <w:left w:val="nil"/>
              <w:bottom w:val="nil"/>
              <w:right w:val="nil"/>
            </w:tcBorders>
            <w:shd w:val="clear" w:color="auto" w:fill="auto"/>
            <w:noWrap/>
            <w:vAlign w:val="bottom"/>
            <w:hideMark/>
          </w:tcPr>
          <w:p w14:paraId="2593BE4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ΣΤΑΜΑΤΗΣ ΔΗΜΗΤΡΙΟΣ</w:t>
            </w:r>
          </w:p>
        </w:tc>
        <w:tc>
          <w:tcPr>
            <w:tcW w:w="1404" w:type="dxa"/>
            <w:tcBorders>
              <w:top w:val="nil"/>
              <w:left w:val="nil"/>
              <w:bottom w:val="nil"/>
              <w:right w:val="nil"/>
            </w:tcBorders>
            <w:shd w:val="clear" w:color="auto" w:fill="auto"/>
            <w:noWrap/>
            <w:vAlign w:val="bottom"/>
            <w:hideMark/>
          </w:tcPr>
          <w:p w14:paraId="2593BE4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E4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54" w14:textId="77777777">
        <w:trPr>
          <w:trHeight w:val="300"/>
        </w:trPr>
        <w:tc>
          <w:tcPr>
            <w:tcW w:w="4374" w:type="dxa"/>
            <w:tcBorders>
              <w:top w:val="nil"/>
              <w:left w:val="nil"/>
              <w:bottom w:val="nil"/>
              <w:right w:val="nil"/>
            </w:tcBorders>
            <w:shd w:val="clear" w:color="auto" w:fill="auto"/>
            <w:noWrap/>
            <w:vAlign w:val="bottom"/>
            <w:hideMark/>
          </w:tcPr>
          <w:p w14:paraId="2593BE5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ΣΤΑΜΠΟΥΛΗ ΑΦΡΟΔΙΤΗ</w:t>
            </w:r>
          </w:p>
        </w:tc>
        <w:tc>
          <w:tcPr>
            <w:tcW w:w="1404" w:type="dxa"/>
            <w:tcBorders>
              <w:top w:val="nil"/>
              <w:left w:val="nil"/>
              <w:bottom w:val="nil"/>
              <w:right w:val="nil"/>
            </w:tcBorders>
            <w:shd w:val="clear" w:color="auto" w:fill="auto"/>
            <w:noWrap/>
            <w:vAlign w:val="bottom"/>
            <w:hideMark/>
          </w:tcPr>
          <w:p w14:paraId="2593BE5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5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58" w14:textId="77777777">
        <w:trPr>
          <w:trHeight w:val="300"/>
        </w:trPr>
        <w:tc>
          <w:tcPr>
            <w:tcW w:w="4374" w:type="dxa"/>
            <w:tcBorders>
              <w:top w:val="nil"/>
              <w:left w:val="nil"/>
              <w:bottom w:val="nil"/>
              <w:right w:val="nil"/>
            </w:tcBorders>
            <w:shd w:val="clear" w:color="auto" w:fill="auto"/>
            <w:noWrap/>
            <w:vAlign w:val="bottom"/>
            <w:hideMark/>
          </w:tcPr>
          <w:p w14:paraId="2593BE5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ΣΤΕΦΟΣ ΙΩΑΝΝΗΣ</w:t>
            </w:r>
          </w:p>
        </w:tc>
        <w:tc>
          <w:tcPr>
            <w:tcW w:w="1404" w:type="dxa"/>
            <w:tcBorders>
              <w:top w:val="nil"/>
              <w:left w:val="nil"/>
              <w:bottom w:val="nil"/>
              <w:right w:val="nil"/>
            </w:tcBorders>
            <w:shd w:val="clear" w:color="auto" w:fill="auto"/>
            <w:noWrap/>
            <w:vAlign w:val="bottom"/>
            <w:hideMark/>
          </w:tcPr>
          <w:p w14:paraId="2593BE5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5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5C" w14:textId="77777777">
        <w:trPr>
          <w:trHeight w:val="300"/>
        </w:trPr>
        <w:tc>
          <w:tcPr>
            <w:tcW w:w="4374" w:type="dxa"/>
            <w:tcBorders>
              <w:top w:val="nil"/>
              <w:left w:val="nil"/>
              <w:bottom w:val="nil"/>
              <w:right w:val="nil"/>
            </w:tcBorders>
            <w:shd w:val="clear" w:color="auto" w:fill="auto"/>
            <w:noWrap/>
            <w:vAlign w:val="bottom"/>
            <w:hideMark/>
          </w:tcPr>
          <w:p w14:paraId="2593BE5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ΣΤΟΓΙΑΝΝΙΔΗΣ ΓΡΗΓΟΡΙΟΣ</w:t>
            </w:r>
          </w:p>
        </w:tc>
        <w:tc>
          <w:tcPr>
            <w:tcW w:w="1404" w:type="dxa"/>
            <w:tcBorders>
              <w:top w:val="nil"/>
              <w:left w:val="nil"/>
              <w:bottom w:val="nil"/>
              <w:right w:val="nil"/>
            </w:tcBorders>
            <w:shd w:val="clear" w:color="auto" w:fill="auto"/>
            <w:noWrap/>
            <w:vAlign w:val="bottom"/>
            <w:hideMark/>
          </w:tcPr>
          <w:p w14:paraId="2593BE5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5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60" w14:textId="77777777">
        <w:trPr>
          <w:trHeight w:val="300"/>
        </w:trPr>
        <w:tc>
          <w:tcPr>
            <w:tcW w:w="4374" w:type="dxa"/>
            <w:tcBorders>
              <w:top w:val="nil"/>
              <w:left w:val="nil"/>
              <w:bottom w:val="nil"/>
              <w:right w:val="nil"/>
            </w:tcBorders>
            <w:shd w:val="clear" w:color="auto" w:fill="auto"/>
            <w:noWrap/>
            <w:vAlign w:val="bottom"/>
            <w:hideMark/>
          </w:tcPr>
          <w:p w14:paraId="2593BE5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ΣΥΝΤΥΧΑΚΗΣ ΕΜΜΑΝΟΥΗΛ</w:t>
            </w:r>
          </w:p>
        </w:tc>
        <w:tc>
          <w:tcPr>
            <w:tcW w:w="1404" w:type="dxa"/>
            <w:tcBorders>
              <w:top w:val="nil"/>
              <w:left w:val="nil"/>
              <w:bottom w:val="nil"/>
              <w:right w:val="nil"/>
            </w:tcBorders>
            <w:shd w:val="clear" w:color="auto" w:fill="auto"/>
            <w:noWrap/>
            <w:vAlign w:val="bottom"/>
            <w:hideMark/>
          </w:tcPr>
          <w:p w14:paraId="2593BE5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Κ.Κ.Ε</w:t>
            </w:r>
          </w:p>
        </w:tc>
        <w:tc>
          <w:tcPr>
            <w:tcW w:w="662" w:type="dxa"/>
            <w:tcBorders>
              <w:top w:val="nil"/>
              <w:left w:val="nil"/>
              <w:bottom w:val="nil"/>
              <w:right w:val="nil"/>
            </w:tcBorders>
            <w:shd w:val="clear" w:color="auto" w:fill="auto"/>
            <w:noWrap/>
            <w:vAlign w:val="bottom"/>
            <w:hideMark/>
          </w:tcPr>
          <w:p w14:paraId="2593BE5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64" w14:textId="77777777">
        <w:trPr>
          <w:trHeight w:val="300"/>
        </w:trPr>
        <w:tc>
          <w:tcPr>
            <w:tcW w:w="4374" w:type="dxa"/>
            <w:tcBorders>
              <w:top w:val="nil"/>
              <w:left w:val="nil"/>
              <w:bottom w:val="nil"/>
              <w:right w:val="nil"/>
            </w:tcBorders>
            <w:shd w:val="clear" w:color="auto" w:fill="auto"/>
            <w:noWrap/>
            <w:vAlign w:val="bottom"/>
            <w:hideMark/>
          </w:tcPr>
          <w:p w14:paraId="2593BE6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ΤΑΣΟΥΛΑΣ ΚΩΝΣΤΑΝΤΙΝΟΣ</w:t>
            </w:r>
          </w:p>
        </w:tc>
        <w:tc>
          <w:tcPr>
            <w:tcW w:w="1404" w:type="dxa"/>
            <w:tcBorders>
              <w:top w:val="nil"/>
              <w:left w:val="nil"/>
              <w:bottom w:val="nil"/>
              <w:right w:val="nil"/>
            </w:tcBorders>
            <w:shd w:val="clear" w:color="auto" w:fill="auto"/>
            <w:noWrap/>
            <w:vAlign w:val="bottom"/>
            <w:hideMark/>
          </w:tcPr>
          <w:p w14:paraId="2593BE6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E6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68" w14:textId="77777777">
        <w:trPr>
          <w:trHeight w:val="300"/>
        </w:trPr>
        <w:tc>
          <w:tcPr>
            <w:tcW w:w="4374" w:type="dxa"/>
            <w:tcBorders>
              <w:top w:val="nil"/>
              <w:left w:val="nil"/>
              <w:bottom w:val="nil"/>
              <w:right w:val="nil"/>
            </w:tcBorders>
            <w:shd w:val="clear" w:color="auto" w:fill="auto"/>
            <w:noWrap/>
            <w:vAlign w:val="bottom"/>
            <w:hideMark/>
          </w:tcPr>
          <w:p w14:paraId="2593BE6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ΤΑΣΣΟΣ ΣΤΑΥΡΟΣ</w:t>
            </w:r>
          </w:p>
        </w:tc>
        <w:tc>
          <w:tcPr>
            <w:tcW w:w="1404" w:type="dxa"/>
            <w:tcBorders>
              <w:top w:val="nil"/>
              <w:left w:val="nil"/>
              <w:bottom w:val="nil"/>
              <w:right w:val="nil"/>
            </w:tcBorders>
            <w:shd w:val="clear" w:color="auto" w:fill="auto"/>
            <w:noWrap/>
            <w:vAlign w:val="bottom"/>
            <w:hideMark/>
          </w:tcPr>
          <w:p w14:paraId="2593BE6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Κ.Κ.Ε</w:t>
            </w:r>
          </w:p>
        </w:tc>
        <w:tc>
          <w:tcPr>
            <w:tcW w:w="662" w:type="dxa"/>
            <w:tcBorders>
              <w:top w:val="nil"/>
              <w:left w:val="nil"/>
              <w:bottom w:val="nil"/>
              <w:right w:val="nil"/>
            </w:tcBorders>
            <w:shd w:val="clear" w:color="auto" w:fill="auto"/>
            <w:noWrap/>
            <w:vAlign w:val="bottom"/>
            <w:hideMark/>
          </w:tcPr>
          <w:p w14:paraId="2593BE6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6C" w14:textId="77777777">
        <w:trPr>
          <w:trHeight w:val="300"/>
        </w:trPr>
        <w:tc>
          <w:tcPr>
            <w:tcW w:w="4374" w:type="dxa"/>
            <w:tcBorders>
              <w:top w:val="nil"/>
              <w:left w:val="nil"/>
              <w:bottom w:val="nil"/>
              <w:right w:val="nil"/>
            </w:tcBorders>
            <w:shd w:val="clear" w:color="auto" w:fill="auto"/>
            <w:noWrap/>
            <w:vAlign w:val="bottom"/>
            <w:hideMark/>
          </w:tcPr>
          <w:p w14:paraId="2593BE6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ΤΕΛΙΓΙΟΡΙΔΟΥ ΟΛΥΜΠΙΑ</w:t>
            </w:r>
          </w:p>
        </w:tc>
        <w:tc>
          <w:tcPr>
            <w:tcW w:w="1404" w:type="dxa"/>
            <w:tcBorders>
              <w:top w:val="nil"/>
              <w:left w:val="nil"/>
              <w:bottom w:val="nil"/>
              <w:right w:val="nil"/>
            </w:tcBorders>
            <w:shd w:val="clear" w:color="auto" w:fill="auto"/>
            <w:noWrap/>
            <w:vAlign w:val="bottom"/>
            <w:hideMark/>
          </w:tcPr>
          <w:p w14:paraId="2593BE6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6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70" w14:textId="77777777">
        <w:trPr>
          <w:trHeight w:val="300"/>
        </w:trPr>
        <w:tc>
          <w:tcPr>
            <w:tcW w:w="4374" w:type="dxa"/>
            <w:tcBorders>
              <w:top w:val="nil"/>
              <w:left w:val="nil"/>
              <w:bottom w:val="nil"/>
              <w:right w:val="nil"/>
            </w:tcBorders>
            <w:shd w:val="clear" w:color="auto" w:fill="auto"/>
            <w:noWrap/>
            <w:vAlign w:val="bottom"/>
            <w:hideMark/>
          </w:tcPr>
          <w:p w14:paraId="2593BE6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ΤΖΑΚΡΗ ΘΕΟΔΩΡΑ</w:t>
            </w:r>
          </w:p>
        </w:tc>
        <w:tc>
          <w:tcPr>
            <w:tcW w:w="1404" w:type="dxa"/>
            <w:tcBorders>
              <w:top w:val="nil"/>
              <w:left w:val="nil"/>
              <w:bottom w:val="nil"/>
              <w:right w:val="nil"/>
            </w:tcBorders>
            <w:shd w:val="clear" w:color="auto" w:fill="auto"/>
            <w:noWrap/>
            <w:vAlign w:val="bottom"/>
            <w:hideMark/>
          </w:tcPr>
          <w:p w14:paraId="2593BE6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6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74" w14:textId="77777777">
        <w:trPr>
          <w:trHeight w:val="300"/>
        </w:trPr>
        <w:tc>
          <w:tcPr>
            <w:tcW w:w="4374" w:type="dxa"/>
            <w:tcBorders>
              <w:top w:val="nil"/>
              <w:left w:val="nil"/>
              <w:bottom w:val="nil"/>
              <w:right w:val="nil"/>
            </w:tcBorders>
            <w:shd w:val="clear" w:color="auto" w:fill="auto"/>
            <w:noWrap/>
            <w:vAlign w:val="bottom"/>
            <w:hideMark/>
          </w:tcPr>
          <w:p w14:paraId="2593BE7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lastRenderedPageBreak/>
              <w:t>ΤΖΑΜΑΚΛΗΣ ΧΑΡΙΛΑΟΣ</w:t>
            </w:r>
          </w:p>
        </w:tc>
        <w:tc>
          <w:tcPr>
            <w:tcW w:w="1404" w:type="dxa"/>
            <w:tcBorders>
              <w:top w:val="nil"/>
              <w:left w:val="nil"/>
              <w:bottom w:val="nil"/>
              <w:right w:val="nil"/>
            </w:tcBorders>
            <w:shd w:val="clear" w:color="auto" w:fill="auto"/>
            <w:noWrap/>
            <w:vAlign w:val="bottom"/>
            <w:hideMark/>
          </w:tcPr>
          <w:p w14:paraId="2593BE7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7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78" w14:textId="77777777">
        <w:trPr>
          <w:trHeight w:val="300"/>
        </w:trPr>
        <w:tc>
          <w:tcPr>
            <w:tcW w:w="4374" w:type="dxa"/>
            <w:tcBorders>
              <w:top w:val="nil"/>
              <w:left w:val="nil"/>
              <w:bottom w:val="nil"/>
              <w:right w:val="nil"/>
            </w:tcBorders>
            <w:shd w:val="clear" w:color="auto" w:fill="auto"/>
            <w:noWrap/>
            <w:vAlign w:val="bottom"/>
            <w:hideMark/>
          </w:tcPr>
          <w:p w14:paraId="2593BE7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ΤΖΕΛΕΠΗΣ ΜΙΧΑΗΛ</w:t>
            </w:r>
          </w:p>
        </w:tc>
        <w:tc>
          <w:tcPr>
            <w:tcW w:w="1404" w:type="dxa"/>
            <w:tcBorders>
              <w:top w:val="nil"/>
              <w:left w:val="nil"/>
              <w:bottom w:val="nil"/>
              <w:right w:val="nil"/>
            </w:tcBorders>
            <w:shd w:val="clear" w:color="auto" w:fill="auto"/>
            <w:noWrap/>
            <w:vAlign w:val="bottom"/>
            <w:hideMark/>
          </w:tcPr>
          <w:p w14:paraId="2593BE7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E7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7C" w14:textId="77777777">
        <w:trPr>
          <w:trHeight w:val="300"/>
        </w:trPr>
        <w:tc>
          <w:tcPr>
            <w:tcW w:w="4374" w:type="dxa"/>
            <w:tcBorders>
              <w:top w:val="nil"/>
              <w:left w:val="nil"/>
              <w:bottom w:val="nil"/>
              <w:right w:val="nil"/>
            </w:tcBorders>
            <w:shd w:val="clear" w:color="auto" w:fill="auto"/>
            <w:noWrap/>
            <w:vAlign w:val="bottom"/>
            <w:hideMark/>
          </w:tcPr>
          <w:p w14:paraId="2593BE7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ΤΖΟΥΦΗ ΜΕΡΟΠΗ</w:t>
            </w:r>
          </w:p>
        </w:tc>
        <w:tc>
          <w:tcPr>
            <w:tcW w:w="1404" w:type="dxa"/>
            <w:tcBorders>
              <w:top w:val="nil"/>
              <w:left w:val="nil"/>
              <w:bottom w:val="nil"/>
              <w:right w:val="nil"/>
            </w:tcBorders>
            <w:shd w:val="clear" w:color="auto" w:fill="auto"/>
            <w:noWrap/>
            <w:vAlign w:val="bottom"/>
            <w:hideMark/>
          </w:tcPr>
          <w:p w14:paraId="2593BE7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7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80" w14:textId="77777777">
        <w:trPr>
          <w:trHeight w:val="300"/>
        </w:trPr>
        <w:tc>
          <w:tcPr>
            <w:tcW w:w="4374" w:type="dxa"/>
            <w:tcBorders>
              <w:top w:val="nil"/>
              <w:left w:val="nil"/>
              <w:bottom w:val="nil"/>
              <w:right w:val="nil"/>
            </w:tcBorders>
            <w:shd w:val="clear" w:color="auto" w:fill="auto"/>
            <w:noWrap/>
            <w:vAlign w:val="bottom"/>
            <w:hideMark/>
          </w:tcPr>
          <w:p w14:paraId="2593BE7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ΤΟΣΚΑΣ ΝΙΚΟΛΑΟΣ</w:t>
            </w:r>
          </w:p>
        </w:tc>
        <w:tc>
          <w:tcPr>
            <w:tcW w:w="1404" w:type="dxa"/>
            <w:tcBorders>
              <w:top w:val="nil"/>
              <w:left w:val="nil"/>
              <w:bottom w:val="nil"/>
              <w:right w:val="nil"/>
            </w:tcBorders>
            <w:shd w:val="clear" w:color="auto" w:fill="auto"/>
            <w:noWrap/>
            <w:vAlign w:val="bottom"/>
            <w:hideMark/>
          </w:tcPr>
          <w:p w14:paraId="2593BE7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7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84" w14:textId="77777777">
        <w:trPr>
          <w:trHeight w:val="300"/>
        </w:trPr>
        <w:tc>
          <w:tcPr>
            <w:tcW w:w="4374" w:type="dxa"/>
            <w:tcBorders>
              <w:top w:val="nil"/>
              <w:left w:val="nil"/>
              <w:bottom w:val="nil"/>
              <w:right w:val="nil"/>
            </w:tcBorders>
            <w:shd w:val="clear" w:color="auto" w:fill="auto"/>
            <w:noWrap/>
            <w:vAlign w:val="bottom"/>
            <w:hideMark/>
          </w:tcPr>
          <w:p w14:paraId="2593BE8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ΤΡΑΓΑΚΗΣ ΙΩΑΝΝΗΣ</w:t>
            </w:r>
          </w:p>
        </w:tc>
        <w:tc>
          <w:tcPr>
            <w:tcW w:w="1404" w:type="dxa"/>
            <w:tcBorders>
              <w:top w:val="nil"/>
              <w:left w:val="nil"/>
              <w:bottom w:val="nil"/>
              <w:right w:val="nil"/>
            </w:tcBorders>
            <w:shd w:val="clear" w:color="auto" w:fill="auto"/>
            <w:noWrap/>
            <w:vAlign w:val="bottom"/>
            <w:hideMark/>
          </w:tcPr>
          <w:p w14:paraId="2593BE8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E8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88" w14:textId="77777777">
        <w:trPr>
          <w:trHeight w:val="300"/>
        </w:trPr>
        <w:tc>
          <w:tcPr>
            <w:tcW w:w="4374" w:type="dxa"/>
            <w:tcBorders>
              <w:top w:val="nil"/>
              <w:left w:val="nil"/>
              <w:bottom w:val="nil"/>
              <w:right w:val="nil"/>
            </w:tcBorders>
            <w:shd w:val="clear" w:color="auto" w:fill="auto"/>
            <w:noWrap/>
            <w:vAlign w:val="bottom"/>
            <w:hideMark/>
          </w:tcPr>
          <w:p w14:paraId="2593BE8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ΤΡΙΑΝΤΑΦΥΛΛΙΔΗΣ ΑΛΕΞΑΝΔΡΟΣ</w:t>
            </w:r>
          </w:p>
        </w:tc>
        <w:tc>
          <w:tcPr>
            <w:tcW w:w="1404" w:type="dxa"/>
            <w:tcBorders>
              <w:top w:val="nil"/>
              <w:left w:val="nil"/>
              <w:bottom w:val="nil"/>
              <w:right w:val="nil"/>
            </w:tcBorders>
            <w:shd w:val="clear" w:color="auto" w:fill="auto"/>
            <w:noWrap/>
            <w:vAlign w:val="bottom"/>
            <w:hideMark/>
          </w:tcPr>
          <w:p w14:paraId="2593BE8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8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8C" w14:textId="77777777">
        <w:trPr>
          <w:trHeight w:val="300"/>
        </w:trPr>
        <w:tc>
          <w:tcPr>
            <w:tcW w:w="4374" w:type="dxa"/>
            <w:tcBorders>
              <w:top w:val="nil"/>
              <w:left w:val="nil"/>
              <w:bottom w:val="nil"/>
              <w:right w:val="nil"/>
            </w:tcBorders>
            <w:shd w:val="clear" w:color="auto" w:fill="auto"/>
            <w:noWrap/>
            <w:vAlign w:val="bottom"/>
            <w:hideMark/>
          </w:tcPr>
          <w:p w14:paraId="2593BE8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ΤΡΙΑΝΤΑΦΥΛΛΟΥ ΜΑΡΙΑ</w:t>
            </w:r>
          </w:p>
        </w:tc>
        <w:tc>
          <w:tcPr>
            <w:tcW w:w="1404" w:type="dxa"/>
            <w:tcBorders>
              <w:top w:val="nil"/>
              <w:left w:val="nil"/>
              <w:bottom w:val="nil"/>
              <w:right w:val="nil"/>
            </w:tcBorders>
            <w:shd w:val="clear" w:color="auto" w:fill="auto"/>
            <w:noWrap/>
            <w:vAlign w:val="bottom"/>
            <w:hideMark/>
          </w:tcPr>
          <w:p w14:paraId="2593BE8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8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90" w14:textId="77777777">
        <w:trPr>
          <w:trHeight w:val="300"/>
        </w:trPr>
        <w:tc>
          <w:tcPr>
            <w:tcW w:w="4374" w:type="dxa"/>
            <w:tcBorders>
              <w:top w:val="nil"/>
              <w:left w:val="nil"/>
              <w:bottom w:val="nil"/>
              <w:right w:val="nil"/>
            </w:tcBorders>
            <w:shd w:val="clear" w:color="auto" w:fill="auto"/>
            <w:noWrap/>
            <w:vAlign w:val="bottom"/>
            <w:hideMark/>
          </w:tcPr>
          <w:p w14:paraId="2593BE8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 xml:space="preserve">ΤΣΙΑΡΑΣ </w:t>
            </w:r>
            <w:r w:rsidRPr="00147A55">
              <w:rPr>
                <w:rFonts w:ascii="Calibri" w:eastAsia="Times New Roman" w:hAnsi="Calibri" w:cs="Times New Roman"/>
                <w:color w:val="000000"/>
                <w:sz w:val="22"/>
                <w:szCs w:val="22"/>
              </w:rPr>
              <w:t>ΚΩΝΣΤΑΝΤΙΝΟΣ</w:t>
            </w:r>
          </w:p>
        </w:tc>
        <w:tc>
          <w:tcPr>
            <w:tcW w:w="1404" w:type="dxa"/>
            <w:tcBorders>
              <w:top w:val="nil"/>
              <w:left w:val="nil"/>
              <w:bottom w:val="nil"/>
              <w:right w:val="nil"/>
            </w:tcBorders>
            <w:shd w:val="clear" w:color="auto" w:fill="auto"/>
            <w:noWrap/>
            <w:vAlign w:val="bottom"/>
            <w:hideMark/>
          </w:tcPr>
          <w:p w14:paraId="2593BE8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E8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94" w14:textId="77777777">
        <w:trPr>
          <w:trHeight w:val="300"/>
        </w:trPr>
        <w:tc>
          <w:tcPr>
            <w:tcW w:w="4374" w:type="dxa"/>
            <w:tcBorders>
              <w:top w:val="nil"/>
              <w:left w:val="nil"/>
              <w:bottom w:val="nil"/>
              <w:right w:val="nil"/>
            </w:tcBorders>
            <w:shd w:val="clear" w:color="auto" w:fill="auto"/>
            <w:noWrap/>
            <w:vAlign w:val="bottom"/>
            <w:hideMark/>
          </w:tcPr>
          <w:p w14:paraId="2593BE9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ΤΣΙΡΚΑΣ ΒΑΣΙΛΕΙΟΣ</w:t>
            </w:r>
          </w:p>
        </w:tc>
        <w:tc>
          <w:tcPr>
            <w:tcW w:w="1404" w:type="dxa"/>
            <w:tcBorders>
              <w:top w:val="nil"/>
              <w:left w:val="nil"/>
              <w:bottom w:val="nil"/>
              <w:right w:val="nil"/>
            </w:tcBorders>
            <w:shd w:val="clear" w:color="auto" w:fill="auto"/>
            <w:noWrap/>
            <w:vAlign w:val="bottom"/>
            <w:hideMark/>
          </w:tcPr>
          <w:p w14:paraId="2593BE9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9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98" w14:textId="77777777">
        <w:trPr>
          <w:trHeight w:val="300"/>
        </w:trPr>
        <w:tc>
          <w:tcPr>
            <w:tcW w:w="4374" w:type="dxa"/>
            <w:tcBorders>
              <w:top w:val="nil"/>
              <w:left w:val="nil"/>
              <w:bottom w:val="nil"/>
              <w:right w:val="nil"/>
            </w:tcBorders>
            <w:shd w:val="clear" w:color="auto" w:fill="auto"/>
            <w:noWrap/>
            <w:vAlign w:val="bottom"/>
            <w:hideMark/>
          </w:tcPr>
          <w:p w14:paraId="2593BE9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ΤΣΙΡΩΝΗΣ ΙΩΑΝΝΗΣ</w:t>
            </w:r>
          </w:p>
        </w:tc>
        <w:tc>
          <w:tcPr>
            <w:tcW w:w="1404" w:type="dxa"/>
            <w:tcBorders>
              <w:top w:val="nil"/>
              <w:left w:val="nil"/>
              <w:bottom w:val="nil"/>
              <w:right w:val="nil"/>
            </w:tcBorders>
            <w:shd w:val="clear" w:color="auto" w:fill="auto"/>
            <w:noWrap/>
            <w:vAlign w:val="bottom"/>
            <w:hideMark/>
          </w:tcPr>
          <w:p w14:paraId="2593BE9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9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9C" w14:textId="77777777">
        <w:trPr>
          <w:trHeight w:val="300"/>
        </w:trPr>
        <w:tc>
          <w:tcPr>
            <w:tcW w:w="4374" w:type="dxa"/>
            <w:tcBorders>
              <w:top w:val="nil"/>
              <w:left w:val="nil"/>
              <w:bottom w:val="nil"/>
              <w:right w:val="nil"/>
            </w:tcBorders>
            <w:shd w:val="clear" w:color="auto" w:fill="auto"/>
            <w:noWrap/>
            <w:vAlign w:val="bottom"/>
            <w:hideMark/>
          </w:tcPr>
          <w:p w14:paraId="2593BE9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ΤΣΟΓΚΑΣ ΓΕΩΡΓΙΟΣ</w:t>
            </w:r>
          </w:p>
        </w:tc>
        <w:tc>
          <w:tcPr>
            <w:tcW w:w="1404" w:type="dxa"/>
            <w:tcBorders>
              <w:top w:val="nil"/>
              <w:left w:val="nil"/>
              <w:bottom w:val="nil"/>
              <w:right w:val="nil"/>
            </w:tcBorders>
            <w:shd w:val="clear" w:color="auto" w:fill="auto"/>
            <w:noWrap/>
            <w:vAlign w:val="bottom"/>
            <w:hideMark/>
          </w:tcPr>
          <w:p w14:paraId="2593BE9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9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A0" w14:textId="77777777">
        <w:trPr>
          <w:trHeight w:val="300"/>
        </w:trPr>
        <w:tc>
          <w:tcPr>
            <w:tcW w:w="4374" w:type="dxa"/>
            <w:tcBorders>
              <w:top w:val="nil"/>
              <w:left w:val="nil"/>
              <w:bottom w:val="nil"/>
              <w:right w:val="nil"/>
            </w:tcBorders>
            <w:shd w:val="clear" w:color="auto" w:fill="auto"/>
            <w:noWrap/>
            <w:vAlign w:val="bottom"/>
            <w:hideMark/>
          </w:tcPr>
          <w:p w14:paraId="2593BE9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ΦΩΤΗΛΑΣ ΙΑΣΩΝΑΣ</w:t>
            </w:r>
          </w:p>
        </w:tc>
        <w:tc>
          <w:tcPr>
            <w:tcW w:w="1404" w:type="dxa"/>
            <w:tcBorders>
              <w:top w:val="nil"/>
              <w:left w:val="nil"/>
              <w:bottom w:val="nil"/>
              <w:right w:val="nil"/>
            </w:tcBorders>
            <w:shd w:val="clear" w:color="auto" w:fill="auto"/>
            <w:noWrap/>
            <w:vAlign w:val="bottom"/>
            <w:hideMark/>
          </w:tcPr>
          <w:p w14:paraId="2593BE9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E9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A4" w14:textId="77777777">
        <w:trPr>
          <w:trHeight w:val="300"/>
        </w:trPr>
        <w:tc>
          <w:tcPr>
            <w:tcW w:w="4374" w:type="dxa"/>
            <w:tcBorders>
              <w:top w:val="nil"/>
              <w:left w:val="nil"/>
              <w:bottom w:val="nil"/>
              <w:right w:val="nil"/>
            </w:tcBorders>
            <w:shd w:val="clear" w:color="auto" w:fill="auto"/>
            <w:noWrap/>
            <w:vAlign w:val="bottom"/>
            <w:hideMark/>
          </w:tcPr>
          <w:p w14:paraId="2593BEA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ΧΑΡΑΚΟΠΟΥΛΟΣ ΜΑΞΙΜΟΣ</w:t>
            </w:r>
          </w:p>
        </w:tc>
        <w:tc>
          <w:tcPr>
            <w:tcW w:w="1404" w:type="dxa"/>
            <w:tcBorders>
              <w:top w:val="nil"/>
              <w:left w:val="nil"/>
              <w:bottom w:val="nil"/>
              <w:right w:val="nil"/>
            </w:tcBorders>
            <w:shd w:val="clear" w:color="auto" w:fill="auto"/>
            <w:noWrap/>
            <w:vAlign w:val="bottom"/>
            <w:hideMark/>
          </w:tcPr>
          <w:p w14:paraId="2593BEA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EA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A8" w14:textId="77777777">
        <w:trPr>
          <w:trHeight w:val="300"/>
        </w:trPr>
        <w:tc>
          <w:tcPr>
            <w:tcW w:w="4374" w:type="dxa"/>
            <w:tcBorders>
              <w:top w:val="nil"/>
              <w:left w:val="nil"/>
              <w:bottom w:val="nil"/>
              <w:right w:val="nil"/>
            </w:tcBorders>
            <w:shd w:val="clear" w:color="auto" w:fill="auto"/>
            <w:noWrap/>
            <w:vAlign w:val="bottom"/>
            <w:hideMark/>
          </w:tcPr>
          <w:p w14:paraId="2593BEA5"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ΧΑΤΖΗΔΑΚΗΣ ΚΩΝΣΤΑΝΤΙΝΟΣ(ΚΩΣΤΗΣ)</w:t>
            </w:r>
          </w:p>
        </w:tc>
        <w:tc>
          <w:tcPr>
            <w:tcW w:w="1404" w:type="dxa"/>
            <w:tcBorders>
              <w:top w:val="nil"/>
              <w:left w:val="nil"/>
              <w:bottom w:val="nil"/>
              <w:right w:val="nil"/>
            </w:tcBorders>
            <w:shd w:val="clear" w:color="auto" w:fill="auto"/>
            <w:noWrap/>
            <w:vAlign w:val="bottom"/>
            <w:hideMark/>
          </w:tcPr>
          <w:p w14:paraId="2593BEA6"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Ν.Δ.</w:t>
            </w:r>
          </w:p>
        </w:tc>
        <w:tc>
          <w:tcPr>
            <w:tcW w:w="662" w:type="dxa"/>
            <w:tcBorders>
              <w:top w:val="nil"/>
              <w:left w:val="nil"/>
              <w:bottom w:val="nil"/>
              <w:right w:val="nil"/>
            </w:tcBorders>
            <w:shd w:val="clear" w:color="auto" w:fill="auto"/>
            <w:noWrap/>
            <w:vAlign w:val="bottom"/>
            <w:hideMark/>
          </w:tcPr>
          <w:p w14:paraId="2593BEA7"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AC" w14:textId="77777777">
        <w:trPr>
          <w:trHeight w:val="300"/>
        </w:trPr>
        <w:tc>
          <w:tcPr>
            <w:tcW w:w="4374" w:type="dxa"/>
            <w:tcBorders>
              <w:top w:val="nil"/>
              <w:left w:val="nil"/>
              <w:bottom w:val="nil"/>
              <w:right w:val="nil"/>
            </w:tcBorders>
            <w:shd w:val="clear" w:color="auto" w:fill="auto"/>
            <w:noWrap/>
            <w:vAlign w:val="bottom"/>
            <w:hideMark/>
          </w:tcPr>
          <w:p w14:paraId="2593BEA9"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ΧΡΙΣΤΟΔΟΥΛΟΠΟΥΛΟΥ ΑΝΑΣΤΑΣΙΑ</w:t>
            </w:r>
          </w:p>
        </w:tc>
        <w:tc>
          <w:tcPr>
            <w:tcW w:w="1404" w:type="dxa"/>
            <w:tcBorders>
              <w:top w:val="nil"/>
              <w:left w:val="nil"/>
              <w:bottom w:val="nil"/>
              <w:right w:val="nil"/>
            </w:tcBorders>
            <w:shd w:val="clear" w:color="auto" w:fill="auto"/>
            <w:noWrap/>
            <w:vAlign w:val="bottom"/>
            <w:hideMark/>
          </w:tcPr>
          <w:p w14:paraId="2593BEAA"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AB"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B0" w14:textId="77777777">
        <w:trPr>
          <w:trHeight w:val="300"/>
        </w:trPr>
        <w:tc>
          <w:tcPr>
            <w:tcW w:w="4374" w:type="dxa"/>
            <w:tcBorders>
              <w:top w:val="nil"/>
              <w:left w:val="nil"/>
              <w:bottom w:val="nil"/>
              <w:right w:val="nil"/>
            </w:tcBorders>
            <w:shd w:val="clear" w:color="auto" w:fill="auto"/>
            <w:noWrap/>
            <w:vAlign w:val="bottom"/>
            <w:hideMark/>
          </w:tcPr>
          <w:p w14:paraId="2593BEAD"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ΧΡΙΣΤΟΦΙΛΟΠΟΥΛΟΥ ΠΑΡΑΣΚΕΥΗ(ΕΥΗ)</w:t>
            </w:r>
          </w:p>
        </w:tc>
        <w:tc>
          <w:tcPr>
            <w:tcW w:w="1404" w:type="dxa"/>
            <w:tcBorders>
              <w:top w:val="nil"/>
              <w:left w:val="nil"/>
              <w:bottom w:val="nil"/>
              <w:right w:val="nil"/>
            </w:tcBorders>
            <w:shd w:val="clear" w:color="auto" w:fill="auto"/>
            <w:noWrap/>
            <w:vAlign w:val="bottom"/>
            <w:hideMark/>
          </w:tcPr>
          <w:p w14:paraId="2593BEAE"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ΔΗ.ΣΥ</w:t>
            </w:r>
          </w:p>
        </w:tc>
        <w:tc>
          <w:tcPr>
            <w:tcW w:w="662" w:type="dxa"/>
            <w:tcBorders>
              <w:top w:val="nil"/>
              <w:left w:val="nil"/>
              <w:bottom w:val="nil"/>
              <w:right w:val="nil"/>
            </w:tcBorders>
            <w:shd w:val="clear" w:color="auto" w:fill="auto"/>
            <w:noWrap/>
            <w:vAlign w:val="bottom"/>
            <w:hideMark/>
          </w:tcPr>
          <w:p w14:paraId="2593BEAF"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r w:rsidR="009F6E2D" w14:paraId="2593BEB4" w14:textId="77777777">
        <w:trPr>
          <w:trHeight w:val="300"/>
        </w:trPr>
        <w:tc>
          <w:tcPr>
            <w:tcW w:w="4374" w:type="dxa"/>
            <w:tcBorders>
              <w:top w:val="nil"/>
              <w:left w:val="nil"/>
              <w:bottom w:val="nil"/>
              <w:right w:val="nil"/>
            </w:tcBorders>
            <w:shd w:val="clear" w:color="auto" w:fill="auto"/>
            <w:noWrap/>
            <w:vAlign w:val="bottom"/>
            <w:hideMark/>
          </w:tcPr>
          <w:p w14:paraId="2593BEB1"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ΨΥΧΟΓΙΟΣ ΓΕΩΡΓΙΟΣ</w:t>
            </w:r>
          </w:p>
        </w:tc>
        <w:tc>
          <w:tcPr>
            <w:tcW w:w="1404" w:type="dxa"/>
            <w:tcBorders>
              <w:top w:val="nil"/>
              <w:left w:val="nil"/>
              <w:bottom w:val="nil"/>
              <w:right w:val="nil"/>
            </w:tcBorders>
            <w:shd w:val="clear" w:color="auto" w:fill="auto"/>
            <w:noWrap/>
            <w:vAlign w:val="bottom"/>
            <w:hideMark/>
          </w:tcPr>
          <w:p w14:paraId="2593BEB2"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ΣΥΡΙΖΑ</w:t>
            </w:r>
          </w:p>
        </w:tc>
        <w:tc>
          <w:tcPr>
            <w:tcW w:w="662" w:type="dxa"/>
            <w:tcBorders>
              <w:top w:val="nil"/>
              <w:left w:val="nil"/>
              <w:bottom w:val="nil"/>
              <w:right w:val="nil"/>
            </w:tcBorders>
            <w:shd w:val="clear" w:color="auto" w:fill="auto"/>
            <w:noWrap/>
            <w:vAlign w:val="bottom"/>
            <w:hideMark/>
          </w:tcPr>
          <w:p w14:paraId="2593BEB3" w14:textId="77777777" w:rsidR="004B2920" w:rsidRPr="00147A55" w:rsidRDefault="000A34DD" w:rsidP="004B2920">
            <w:pPr>
              <w:rPr>
                <w:rFonts w:ascii="Calibri" w:eastAsia="Times New Roman" w:hAnsi="Calibri" w:cs="Times New Roman"/>
                <w:color w:val="000000"/>
                <w:sz w:val="22"/>
                <w:szCs w:val="22"/>
              </w:rPr>
            </w:pPr>
            <w:r w:rsidRPr="00147A55">
              <w:rPr>
                <w:rFonts w:ascii="Calibri" w:eastAsia="Times New Roman" w:hAnsi="Calibri" w:cs="Times New Roman"/>
                <w:color w:val="000000"/>
                <w:sz w:val="22"/>
                <w:szCs w:val="22"/>
              </w:rPr>
              <w:t>ΟΧΙ</w:t>
            </w:r>
          </w:p>
        </w:tc>
      </w:tr>
    </w:tbl>
    <w:p w14:paraId="2593BEB5" w14:textId="77777777" w:rsidR="009F6E2D" w:rsidRDefault="000A34DD">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sidRPr="00456A25">
        <w:rPr>
          <w:rFonts w:eastAsia="Times New Roman" w:cs="Times New Roman"/>
          <w:szCs w:val="24"/>
        </w:rPr>
        <w:t>Κ</w:t>
      </w:r>
      <w:r>
        <w:rPr>
          <w:rFonts w:eastAsia="Times New Roman" w:cs="Times New Roman"/>
          <w:szCs w:val="24"/>
        </w:rPr>
        <w:t>υρίες και κ</w:t>
      </w:r>
      <w:r w:rsidRPr="00456A25">
        <w:rPr>
          <w:rFonts w:eastAsia="Times New Roman" w:cs="Times New Roman"/>
          <w:szCs w:val="24"/>
        </w:rPr>
        <w:t>ύριοι συνάδελφοι, δέχεστε στο σημείο αυτό να λύσουμε τη συνεδρίαση;</w:t>
      </w:r>
    </w:p>
    <w:p w14:paraId="2593BEB6" w14:textId="77777777" w:rsidR="009F6E2D" w:rsidRDefault="000A34DD">
      <w:pPr>
        <w:spacing w:line="600" w:lineRule="auto"/>
        <w:ind w:firstLine="720"/>
        <w:jc w:val="both"/>
        <w:rPr>
          <w:rFonts w:eastAsia="Times New Roman" w:cs="Times New Roman"/>
          <w:szCs w:val="24"/>
        </w:rPr>
      </w:pPr>
      <w:r w:rsidRPr="00456A25">
        <w:rPr>
          <w:rFonts w:eastAsia="Times New Roman" w:cs="Times New Roman"/>
          <w:b/>
          <w:bCs/>
          <w:szCs w:val="24"/>
        </w:rPr>
        <w:t>ΟΛΟΙ ΟΙ ΒΟΥΛΕΥΤΕΣ:</w:t>
      </w:r>
      <w:r>
        <w:rPr>
          <w:rFonts w:eastAsia="Times New Roman" w:cs="Times New Roman"/>
          <w:bCs/>
          <w:szCs w:val="24"/>
        </w:rPr>
        <w:t xml:space="preserve"> </w:t>
      </w:r>
      <w:r w:rsidRPr="00456A25">
        <w:rPr>
          <w:rFonts w:eastAsia="Times New Roman" w:cs="Times New Roman"/>
          <w:szCs w:val="24"/>
        </w:rPr>
        <w:t>Μάλιστα, μάλιστα.</w:t>
      </w:r>
    </w:p>
    <w:p w14:paraId="2593BEB7" w14:textId="77777777" w:rsidR="009F6E2D" w:rsidRDefault="000A34DD">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sidRPr="00456A25">
        <w:rPr>
          <w:rFonts w:eastAsia="Times New Roman" w:cs="Times New Roman"/>
          <w:szCs w:val="24"/>
        </w:rPr>
        <w:t xml:space="preserve">Με τη </w:t>
      </w:r>
      <w:r>
        <w:rPr>
          <w:rFonts w:eastAsia="Times New Roman" w:cs="Times New Roman"/>
          <w:szCs w:val="24"/>
        </w:rPr>
        <w:t>συναίνεση του Σώματος και ώρα 13</w:t>
      </w:r>
      <w:r w:rsidRPr="00456A25">
        <w:rPr>
          <w:rFonts w:eastAsia="Times New Roman" w:cs="Times New Roman"/>
          <w:szCs w:val="24"/>
        </w:rPr>
        <w:t>.00</w:t>
      </w:r>
      <w:r>
        <w:rPr>
          <w:rFonts w:eastAsia="Times New Roman" w:cs="Times New Roman"/>
          <w:szCs w:val="24"/>
        </w:rPr>
        <w:t>΄</w:t>
      </w:r>
      <w:r w:rsidRPr="00456A25">
        <w:rPr>
          <w:rFonts w:eastAsia="Times New Roman" w:cs="Times New Roman"/>
          <w:szCs w:val="24"/>
        </w:rPr>
        <w:t xml:space="preserve"> </w:t>
      </w:r>
      <w:proofErr w:type="spellStart"/>
      <w:r w:rsidRPr="00456A25">
        <w:rPr>
          <w:rFonts w:eastAsia="Times New Roman" w:cs="Times New Roman"/>
          <w:szCs w:val="24"/>
        </w:rPr>
        <w:t>λύεται</w:t>
      </w:r>
      <w:proofErr w:type="spellEnd"/>
      <w:r w:rsidRPr="00456A25">
        <w:rPr>
          <w:rFonts w:eastAsia="Times New Roman" w:cs="Times New Roman"/>
          <w:szCs w:val="24"/>
        </w:rPr>
        <w:t xml:space="preserve"> η συνεδρίαση για </w:t>
      </w:r>
      <w:r>
        <w:rPr>
          <w:rFonts w:eastAsia="Times New Roman" w:cs="Times New Roman"/>
          <w:szCs w:val="24"/>
        </w:rPr>
        <w:t>αύριο</w:t>
      </w:r>
      <w:r>
        <w:rPr>
          <w:rFonts w:eastAsia="Times New Roman" w:cs="Times New Roman"/>
          <w:szCs w:val="24"/>
        </w:rPr>
        <w:t>,</w:t>
      </w:r>
      <w:r>
        <w:rPr>
          <w:rFonts w:eastAsia="Times New Roman" w:cs="Times New Roman"/>
          <w:szCs w:val="24"/>
        </w:rPr>
        <w:t xml:space="preserve"> ημέρα Πέμπτη 5 Ιουλίου 2018 και ώρα 9.30΄</w:t>
      </w:r>
      <w:r>
        <w:rPr>
          <w:rFonts w:eastAsia="Times New Roman" w:cs="Times New Roman"/>
          <w:szCs w:val="24"/>
        </w:rPr>
        <w:t>,</w:t>
      </w:r>
      <w:r>
        <w:rPr>
          <w:rFonts w:eastAsia="Times New Roman" w:cs="Times New Roman"/>
          <w:szCs w:val="24"/>
        </w:rPr>
        <w:t xml:space="preserve"> με αντικείμενο εργασιών </w:t>
      </w:r>
      <w:r w:rsidRPr="002B4244">
        <w:rPr>
          <w:rFonts w:eastAsia="Times New Roman" w:cs="Times New Roman"/>
          <w:szCs w:val="24"/>
        </w:rPr>
        <w:t>του Σώματος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sidRPr="00456A25">
        <w:rPr>
          <w:rFonts w:eastAsia="Times New Roman" w:cs="Times New Roman"/>
          <w:szCs w:val="24"/>
        </w:rPr>
        <w:t xml:space="preserve">οινοβουλευτικό </w:t>
      </w:r>
      <w:r>
        <w:rPr>
          <w:rFonts w:eastAsia="Times New Roman" w:cs="Times New Roman"/>
          <w:szCs w:val="24"/>
        </w:rPr>
        <w:t>έ</w:t>
      </w:r>
      <w:r w:rsidRPr="00456A25">
        <w:rPr>
          <w:rFonts w:eastAsia="Times New Roman" w:cs="Times New Roman"/>
          <w:szCs w:val="24"/>
        </w:rPr>
        <w:t>λεγχο</w:t>
      </w:r>
      <w:r>
        <w:rPr>
          <w:rFonts w:eastAsia="Times New Roman" w:cs="Times New Roman"/>
          <w:szCs w:val="24"/>
        </w:rPr>
        <w:t>,</w:t>
      </w:r>
      <w:r>
        <w:rPr>
          <w:rFonts w:eastAsia="Times New Roman" w:cs="Times New Roman"/>
          <w:szCs w:val="24"/>
        </w:rPr>
        <w:t xml:space="preserve"> </w:t>
      </w:r>
      <w:r w:rsidRPr="00456A25">
        <w:rPr>
          <w:rFonts w:eastAsia="Times New Roman" w:cs="Times New Roman"/>
          <w:szCs w:val="24"/>
        </w:rPr>
        <w:t>συζήτηση επικαίρων ερωτήσεων</w:t>
      </w:r>
      <w:r>
        <w:rPr>
          <w:rFonts w:eastAsia="Times New Roman" w:cs="Times New Roman"/>
          <w:szCs w:val="24"/>
        </w:rPr>
        <w:t>.</w:t>
      </w:r>
      <w:r w:rsidRPr="00456A25">
        <w:rPr>
          <w:rFonts w:eastAsia="Times New Roman" w:cs="Times New Roman"/>
          <w:szCs w:val="24"/>
        </w:rPr>
        <w:t xml:space="preserve"> </w:t>
      </w:r>
    </w:p>
    <w:p w14:paraId="2593BEB8" w14:textId="77777777" w:rsidR="009F6E2D" w:rsidRDefault="000A34DD">
      <w:pPr>
        <w:spacing w:line="600" w:lineRule="auto"/>
        <w:rPr>
          <w:rFonts w:eastAsia="Times New Roman" w:cs="Times New Roman"/>
          <w:b/>
          <w:bCs/>
          <w:szCs w:val="24"/>
        </w:rPr>
      </w:pPr>
      <w:r w:rsidRPr="00456A25">
        <w:rPr>
          <w:rFonts w:eastAsia="Times New Roman" w:cs="Times New Roman"/>
          <w:b/>
          <w:bCs/>
          <w:szCs w:val="24"/>
        </w:rPr>
        <w:t xml:space="preserve">Ο ΠΡΟΕΔΡΟΣ                                     </w:t>
      </w:r>
      <w:r w:rsidRPr="00456A25">
        <w:rPr>
          <w:rFonts w:eastAsia="Times New Roman" w:cs="Times New Roman"/>
          <w:b/>
          <w:bCs/>
          <w:szCs w:val="24"/>
        </w:rPr>
        <w:t xml:space="preserve">            </w:t>
      </w:r>
      <w:r>
        <w:rPr>
          <w:rFonts w:eastAsia="Times New Roman" w:cs="Times New Roman"/>
          <w:b/>
          <w:bCs/>
          <w:szCs w:val="24"/>
        </w:rPr>
        <w:t xml:space="preserve">                    </w:t>
      </w:r>
      <w:r w:rsidRPr="00456A25">
        <w:rPr>
          <w:rFonts w:eastAsia="Times New Roman" w:cs="Times New Roman"/>
          <w:b/>
          <w:bCs/>
          <w:szCs w:val="24"/>
        </w:rPr>
        <w:t>ΟΙ ΓΡΑΜΜΑΤΕΙΣ</w:t>
      </w:r>
    </w:p>
    <w:sectPr w:rsidR="009F6E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KXY42/U6iCey+tbRrwQkSzY0O6w=" w:salt="Wj7TVLVsIEyKoZm0H8Aoh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2D"/>
    <w:rsid w:val="000A34DD"/>
    <w:rsid w:val="009B45DA"/>
    <w:rsid w:val="009F6E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AEA7"/>
  <w15:docId w15:val="{2CD57AC6-AB18-4C71-90D0-CCC3CBA2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668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2668F"/>
    <w:rPr>
      <w:rFonts w:ascii="Segoe UI" w:hAnsi="Segoe UI" w:cs="Segoe UI"/>
      <w:sz w:val="18"/>
      <w:szCs w:val="18"/>
    </w:rPr>
  </w:style>
  <w:style w:type="paragraph" w:styleId="a4">
    <w:name w:val="header"/>
    <w:basedOn w:val="a"/>
    <w:link w:val="Char0"/>
    <w:uiPriority w:val="99"/>
    <w:unhideWhenUsed/>
    <w:rsid w:val="00472CBD"/>
    <w:pPr>
      <w:tabs>
        <w:tab w:val="center" w:pos="4153"/>
        <w:tab w:val="right" w:pos="8306"/>
      </w:tabs>
      <w:spacing w:after="0" w:line="240" w:lineRule="auto"/>
    </w:pPr>
  </w:style>
  <w:style w:type="character" w:customStyle="1" w:styleId="Char0">
    <w:name w:val="Κεφαλίδα Char"/>
    <w:basedOn w:val="a0"/>
    <w:link w:val="a4"/>
    <w:uiPriority w:val="99"/>
    <w:rsid w:val="00472CBD"/>
  </w:style>
  <w:style w:type="paragraph" w:styleId="a5">
    <w:name w:val="footer"/>
    <w:basedOn w:val="a"/>
    <w:link w:val="Char1"/>
    <w:uiPriority w:val="99"/>
    <w:unhideWhenUsed/>
    <w:rsid w:val="00472CBD"/>
    <w:pPr>
      <w:tabs>
        <w:tab w:val="center" w:pos="4153"/>
        <w:tab w:val="right" w:pos="8306"/>
      </w:tabs>
      <w:spacing w:after="0" w:line="240" w:lineRule="auto"/>
    </w:pPr>
  </w:style>
  <w:style w:type="character" w:customStyle="1" w:styleId="Char1">
    <w:name w:val="Υποσέλιδο Char"/>
    <w:basedOn w:val="a0"/>
    <w:link w:val="a5"/>
    <w:uiPriority w:val="99"/>
    <w:rsid w:val="00472CBD"/>
  </w:style>
  <w:style w:type="paragraph" w:styleId="a6">
    <w:name w:val="Revision"/>
    <w:hidden/>
    <w:uiPriority w:val="99"/>
    <w:semiHidden/>
    <w:rsid w:val="008F43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664</MetadataID>
    <Session xmlns="641f345b-441b-4b81-9152-adc2e73ba5e1">Γ´</Session>
    <Date xmlns="641f345b-441b-4b81-9152-adc2e73ba5e1">2018-07-03T21:00:00+00:00</Date>
    <Status xmlns="641f345b-441b-4b81-9152-adc2e73ba5e1">
      <Url>http://srv-sp1/praktika/Lists/Incoming_Metadata/EditForm.aspx?ID=664&amp;Source=/praktika/Recordings_Library/Forms/AllItems.aspx</Url>
      <Description>Δημοσιεύτηκε</Description>
    </Status>
    <Meeting xmlns="641f345b-441b-4b81-9152-adc2e73ba5e1">ΡΜΘ´</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4FE42B-C12B-41FB-B491-8AB9E10511CA}">
  <ds:schemaRefs>
    <ds:schemaRef ds:uri="http://schemas.microsoft.com/sharepoint/v3/contenttype/forms"/>
  </ds:schemaRefs>
</ds:datastoreItem>
</file>

<file path=customXml/itemProps2.xml><?xml version="1.0" encoding="utf-8"?>
<ds:datastoreItem xmlns:ds="http://schemas.openxmlformats.org/officeDocument/2006/customXml" ds:itemID="{F961496B-FBC2-4CB3-A033-B7C09FA8A1B6}">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3EED1538-6388-419C-AA1A-1C1E3DF7A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123</Pages>
  <Words>21065</Words>
  <Characters>113752</Characters>
  <Application>Microsoft Office Word</Application>
  <DocSecurity>0</DocSecurity>
  <Lines>947</Lines>
  <Paragraphs>269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134548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2018-07-10T10:03:00Z</dcterms:created>
  <dcterms:modified xsi:type="dcterms:W3CDTF">2018-07-10T10:03:00Z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