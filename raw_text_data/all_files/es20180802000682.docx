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173C8D" w14:textId="77777777" w:rsidR="00515212" w:rsidRPr="00515212" w:rsidRDefault="00515212" w:rsidP="00515212">
      <w:pPr>
        <w:spacing w:after="0" w:line="360" w:lineRule="auto"/>
        <w:rPr>
          <w:ins w:id="0" w:author="Φλούδα Χριστίνα" w:date="2018-09-05T13:46:00Z"/>
          <w:rFonts w:eastAsia="Times New Roman"/>
          <w:szCs w:val="24"/>
          <w:lang w:eastAsia="en-US"/>
        </w:rPr>
      </w:pPr>
      <w:bookmarkStart w:id="1" w:name="_GoBack"/>
      <w:bookmarkEnd w:id="1"/>
      <w:ins w:id="2" w:author="Φλούδα Χριστίνα" w:date="2018-09-05T13:46:00Z">
        <w:r w:rsidRPr="0051521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47AAF8A" w14:textId="77777777" w:rsidR="00515212" w:rsidRPr="00515212" w:rsidRDefault="00515212" w:rsidP="00515212">
      <w:pPr>
        <w:spacing w:after="0" w:line="360" w:lineRule="auto"/>
        <w:rPr>
          <w:ins w:id="3" w:author="Φλούδα Χριστίνα" w:date="2018-09-05T13:46:00Z"/>
          <w:rFonts w:eastAsia="Times New Roman"/>
          <w:szCs w:val="24"/>
          <w:lang w:eastAsia="en-US"/>
        </w:rPr>
      </w:pPr>
    </w:p>
    <w:p w14:paraId="41ACEB18" w14:textId="77777777" w:rsidR="00515212" w:rsidRPr="00515212" w:rsidRDefault="00515212" w:rsidP="00515212">
      <w:pPr>
        <w:spacing w:after="0" w:line="360" w:lineRule="auto"/>
        <w:rPr>
          <w:ins w:id="4" w:author="Φλούδα Χριστίνα" w:date="2018-09-05T13:46:00Z"/>
          <w:rFonts w:eastAsia="Times New Roman"/>
          <w:szCs w:val="24"/>
          <w:lang w:eastAsia="en-US"/>
        </w:rPr>
      </w:pPr>
      <w:ins w:id="5" w:author="Φλούδα Χριστίνα" w:date="2018-09-05T13:46:00Z">
        <w:r w:rsidRPr="00515212">
          <w:rPr>
            <w:rFonts w:eastAsia="Times New Roman"/>
            <w:szCs w:val="24"/>
            <w:lang w:eastAsia="en-US"/>
          </w:rPr>
          <w:t>ΠΙΝΑΚΑΣ ΠΕΡΙΕΧΟΜΕΝΩΝ</w:t>
        </w:r>
      </w:ins>
    </w:p>
    <w:p w14:paraId="21C3C6C5" w14:textId="77777777" w:rsidR="00515212" w:rsidRPr="00515212" w:rsidRDefault="00515212" w:rsidP="00515212">
      <w:pPr>
        <w:spacing w:after="0" w:line="360" w:lineRule="auto"/>
        <w:rPr>
          <w:ins w:id="6" w:author="Φλούδα Χριστίνα" w:date="2018-09-05T13:46:00Z"/>
          <w:rFonts w:eastAsia="Times New Roman"/>
          <w:szCs w:val="24"/>
          <w:lang w:eastAsia="en-US"/>
        </w:rPr>
      </w:pPr>
      <w:ins w:id="7" w:author="Φλούδα Χριστίνα" w:date="2018-09-05T13:46:00Z">
        <w:r w:rsidRPr="00515212">
          <w:rPr>
            <w:rFonts w:eastAsia="Times New Roman"/>
            <w:szCs w:val="24"/>
            <w:lang w:eastAsia="en-US"/>
          </w:rPr>
          <w:t xml:space="preserve">ΙΖ΄ ΠΕΡΙΟΔΟΣ </w:t>
        </w:r>
      </w:ins>
    </w:p>
    <w:p w14:paraId="6EAD3F3E" w14:textId="77777777" w:rsidR="00515212" w:rsidRPr="00515212" w:rsidRDefault="00515212" w:rsidP="00515212">
      <w:pPr>
        <w:spacing w:after="0" w:line="360" w:lineRule="auto"/>
        <w:rPr>
          <w:ins w:id="8" w:author="Φλούδα Χριστίνα" w:date="2018-09-05T13:46:00Z"/>
          <w:rFonts w:eastAsia="Times New Roman"/>
          <w:szCs w:val="24"/>
          <w:lang w:eastAsia="en-US"/>
        </w:rPr>
      </w:pPr>
      <w:ins w:id="9" w:author="Φλούδα Χριστίνα" w:date="2018-09-05T13:46:00Z">
        <w:r w:rsidRPr="00515212">
          <w:rPr>
            <w:rFonts w:eastAsia="Times New Roman"/>
            <w:szCs w:val="24"/>
            <w:lang w:eastAsia="en-US"/>
          </w:rPr>
          <w:t>ΠΡΟΕΔΡΕΥΟΜΕΝΗΣ ΚΟΙΝΟΒΟΥΛΕΥΤΙΚΗΣ ΔΗΜΟΚΡΑΤΙΑΣ</w:t>
        </w:r>
      </w:ins>
    </w:p>
    <w:p w14:paraId="076018E6" w14:textId="77777777" w:rsidR="00515212" w:rsidRPr="00515212" w:rsidRDefault="00515212" w:rsidP="00515212">
      <w:pPr>
        <w:spacing w:after="0" w:line="360" w:lineRule="auto"/>
        <w:rPr>
          <w:ins w:id="10" w:author="Φλούδα Χριστίνα" w:date="2018-09-05T13:46:00Z"/>
          <w:rFonts w:eastAsia="Times New Roman"/>
          <w:szCs w:val="24"/>
          <w:lang w:eastAsia="en-US"/>
        </w:rPr>
      </w:pPr>
      <w:ins w:id="11" w:author="Φλούδα Χριστίνα" w:date="2018-09-05T13:46:00Z">
        <w:r w:rsidRPr="00515212">
          <w:rPr>
            <w:rFonts w:eastAsia="Times New Roman"/>
            <w:szCs w:val="24"/>
            <w:lang w:eastAsia="en-US"/>
          </w:rPr>
          <w:t>ΤΜΗΜΑ ΔΙΑΚΟΠΗΣ ΕΡΓΑΣΙΩΝ ΒΟΥΛΗΣ</w:t>
        </w:r>
      </w:ins>
    </w:p>
    <w:p w14:paraId="0CA7EE46" w14:textId="77777777" w:rsidR="00515212" w:rsidRPr="00515212" w:rsidRDefault="00515212" w:rsidP="00515212">
      <w:pPr>
        <w:spacing w:after="0" w:line="360" w:lineRule="auto"/>
        <w:rPr>
          <w:ins w:id="12" w:author="Φλούδα Χριστίνα" w:date="2018-09-05T13:46:00Z"/>
          <w:rFonts w:eastAsia="Times New Roman"/>
          <w:szCs w:val="24"/>
          <w:lang w:eastAsia="en-US"/>
        </w:rPr>
      </w:pPr>
      <w:ins w:id="13" w:author="Φλούδα Χριστίνα" w:date="2018-09-05T13:46:00Z">
        <w:r w:rsidRPr="00515212">
          <w:rPr>
            <w:rFonts w:eastAsia="Times New Roman"/>
            <w:szCs w:val="24"/>
            <w:lang w:eastAsia="en-US"/>
          </w:rPr>
          <w:t>ΘΕΡΟΥΣ 2018</w:t>
        </w:r>
      </w:ins>
    </w:p>
    <w:p w14:paraId="216CA82E" w14:textId="77777777" w:rsidR="00515212" w:rsidRPr="00515212" w:rsidRDefault="00515212" w:rsidP="00515212">
      <w:pPr>
        <w:spacing w:after="0" w:line="360" w:lineRule="auto"/>
        <w:rPr>
          <w:ins w:id="14" w:author="Φλούδα Χριστίνα" w:date="2018-09-05T13:46:00Z"/>
          <w:rFonts w:eastAsia="Times New Roman"/>
          <w:szCs w:val="24"/>
          <w:lang w:eastAsia="en-US"/>
        </w:rPr>
      </w:pPr>
    </w:p>
    <w:p w14:paraId="607CC1C1" w14:textId="77777777" w:rsidR="00515212" w:rsidRPr="00515212" w:rsidRDefault="00515212" w:rsidP="00515212">
      <w:pPr>
        <w:spacing w:after="0" w:line="360" w:lineRule="auto"/>
        <w:rPr>
          <w:ins w:id="15" w:author="Φλούδα Χριστίνα" w:date="2018-09-05T13:46:00Z"/>
          <w:rFonts w:eastAsia="Times New Roman"/>
          <w:szCs w:val="24"/>
          <w:lang w:eastAsia="en-US"/>
        </w:rPr>
      </w:pPr>
      <w:ins w:id="16" w:author="Φλούδα Χριστίνα" w:date="2018-09-05T13:46:00Z">
        <w:r w:rsidRPr="00515212">
          <w:rPr>
            <w:rFonts w:eastAsia="Times New Roman"/>
            <w:szCs w:val="24"/>
            <w:lang w:eastAsia="en-US"/>
          </w:rPr>
          <w:t>ΣΥΝΕΔΡΙΑΣΗ Η΄</w:t>
        </w:r>
      </w:ins>
    </w:p>
    <w:p w14:paraId="2D21E92C" w14:textId="77777777" w:rsidR="00515212" w:rsidRPr="00515212" w:rsidRDefault="00515212" w:rsidP="00515212">
      <w:pPr>
        <w:spacing w:after="0" w:line="360" w:lineRule="auto"/>
        <w:rPr>
          <w:ins w:id="17" w:author="Φλούδα Χριστίνα" w:date="2018-09-05T13:46:00Z"/>
          <w:rFonts w:eastAsia="Times New Roman"/>
          <w:szCs w:val="24"/>
          <w:lang w:eastAsia="en-US"/>
        </w:rPr>
      </w:pPr>
      <w:ins w:id="18" w:author="Φλούδα Χριστίνα" w:date="2018-09-05T13:46:00Z">
        <w:r w:rsidRPr="00515212">
          <w:rPr>
            <w:rFonts w:eastAsia="Times New Roman"/>
            <w:szCs w:val="24"/>
            <w:lang w:eastAsia="en-US"/>
          </w:rPr>
          <w:t>Πέμπτη  2 Αυγούστου 2018</w:t>
        </w:r>
      </w:ins>
    </w:p>
    <w:p w14:paraId="08FB1195" w14:textId="77777777" w:rsidR="00515212" w:rsidRPr="00515212" w:rsidRDefault="00515212" w:rsidP="00515212">
      <w:pPr>
        <w:spacing w:after="0" w:line="360" w:lineRule="auto"/>
        <w:rPr>
          <w:ins w:id="19" w:author="Φλούδα Χριστίνα" w:date="2018-09-05T13:46:00Z"/>
          <w:rFonts w:eastAsia="Times New Roman"/>
          <w:szCs w:val="24"/>
          <w:lang w:eastAsia="en-US"/>
        </w:rPr>
      </w:pPr>
    </w:p>
    <w:p w14:paraId="22DE3761" w14:textId="77777777" w:rsidR="00515212" w:rsidRPr="00515212" w:rsidRDefault="00515212" w:rsidP="00515212">
      <w:pPr>
        <w:spacing w:after="0" w:line="360" w:lineRule="auto"/>
        <w:rPr>
          <w:ins w:id="20" w:author="Φλούδα Χριστίνα" w:date="2018-09-05T13:46:00Z"/>
          <w:rFonts w:eastAsia="Times New Roman"/>
          <w:szCs w:val="24"/>
          <w:lang w:eastAsia="en-US"/>
        </w:rPr>
      </w:pPr>
      <w:ins w:id="21" w:author="Φλούδα Χριστίνα" w:date="2018-09-05T13:46:00Z">
        <w:r w:rsidRPr="00515212">
          <w:rPr>
            <w:rFonts w:eastAsia="Times New Roman"/>
            <w:szCs w:val="24"/>
            <w:lang w:eastAsia="en-US"/>
          </w:rPr>
          <w:t>ΘΕΜΑΤΑ</w:t>
        </w:r>
      </w:ins>
    </w:p>
    <w:p w14:paraId="41FF4B32" w14:textId="77777777" w:rsidR="00515212" w:rsidRPr="00515212" w:rsidRDefault="00515212" w:rsidP="00515212">
      <w:pPr>
        <w:spacing w:after="0" w:line="360" w:lineRule="auto"/>
        <w:rPr>
          <w:ins w:id="22" w:author="Φλούδα Χριστίνα" w:date="2018-09-05T13:46:00Z"/>
          <w:rFonts w:eastAsia="Times New Roman"/>
          <w:szCs w:val="24"/>
          <w:lang w:eastAsia="en-US"/>
        </w:rPr>
      </w:pPr>
      <w:ins w:id="23" w:author="Φλούδα Χριστίνα" w:date="2018-09-05T13:46:00Z">
        <w:r w:rsidRPr="00515212">
          <w:rPr>
            <w:rFonts w:eastAsia="Times New Roman"/>
            <w:szCs w:val="24"/>
            <w:lang w:eastAsia="en-US"/>
          </w:rPr>
          <w:t xml:space="preserve"> </w:t>
        </w:r>
        <w:r w:rsidRPr="00515212">
          <w:rPr>
            <w:rFonts w:eastAsia="Times New Roman"/>
            <w:szCs w:val="24"/>
            <w:lang w:eastAsia="en-US"/>
          </w:rPr>
          <w:br/>
          <w:t xml:space="preserve">Α. ΕΙΔΙΚΑ ΘΕΜΑΤΑ </w:t>
        </w:r>
        <w:r w:rsidRPr="00515212">
          <w:rPr>
            <w:rFonts w:eastAsia="Times New Roman"/>
            <w:szCs w:val="24"/>
            <w:lang w:eastAsia="en-US"/>
          </w:rPr>
          <w:br/>
          <w:t xml:space="preserve">1. Επικύρωση Πρακτικών, σελ. </w:t>
        </w:r>
        <w:r w:rsidRPr="00515212">
          <w:rPr>
            <w:rFonts w:eastAsia="Times New Roman"/>
            <w:szCs w:val="24"/>
            <w:lang w:eastAsia="en-US"/>
          </w:rPr>
          <w:br/>
          <w:t xml:space="preserve">2. Επί διαδικαστικού θέματος, σελ. </w:t>
        </w:r>
        <w:r w:rsidRPr="00515212">
          <w:rPr>
            <w:rFonts w:eastAsia="Times New Roman"/>
            <w:szCs w:val="24"/>
            <w:lang w:eastAsia="en-US"/>
          </w:rPr>
          <w:br/>
          <w:t xml:space="preserve"> </w:t>
        </w:r>
        <w:r w:rsidRPr="00515212">
          <w:rPr>
            <w:rFonts w:eastAsia="Times New Roman"/>
            <w:szCs w:val="24"/>
            <w:lang w:eastAsia="en-US"/>
          </w:rPr>
          <w:br/>
          <w:t xml:space="preserve">Β. ΚΟΙΝΟΒΟΥΛΕΥΤΙΚΟΣ ΕΛΕΓΧΟΣ </w:t>
        </w:r>
        <w:r w:rsidRPr="00515212">
          <w:rPr>
            <w:rFonts w:eastAsia="Times New Roman"/>
            <w:szCs w:val="24"/>
            <w:lang w:eastAsia="en-US"/>
          </w:rPr>
          <w:br/>
          <w:t xml:space="preserve">1. Ανακοίνωση αναφορών, σελ. </w:t>
        </w:r>
        <w:r w:rsidRPr="00515212">
          <w:rPr>
            <w:rFonts w:eastAsia="Times New Roman"/>
            <w:szCs w:val="24"/>
            <w:lang w:eastAsia="en-US"/>
          </w:rPr>
          <w:br/>
          <w:t>2. Συζήτηση επικαίρων ερωτήσεων:</w:t>
        </w:r>
        <w:r w:rsidRPr="00515212">
          <w:rPr>
            <w:rFonts w:eastAsia="Times New Roman"/>
            <w:szCs w:val="24"/>
            <w:lang w:eastAsia="en-US"/>
          </w:rPr>
          <w:br/>
          <w:t xml:space="preserve">    α) Προς την Υπουργό Εργασίας, Κοινωνικής Ασφάλισης και Κοινωνικής Αλληλεγγύης, με θέμα: «Απεμπλοκή και επιτάχυνση της επεξεργασίας αιτήσεων συνταξιοδότησης στις κατά τόπους υπηρεσίες του ΕΦΚΑ Αγροτών», σελ. </w:t>
        </w:r>
        <w:r w:rsidRPr="00515212">
          <w:rPr>
            <w:rFonts w:eastAsia="Times New Roman"/>
            <w:szCs w:val="24"/>
            <w:lang w:eastAsia="en-US"/>
          </w:rPr>
          <w:br/>
          <w:t xml:space="preserve">    β) Προς τον Υπουργό Υγείας, με θέμα: «Για την συνεχιζόμενη ανασφάλεια - ομηρεία του επικουρικού προσωπικού στο ΠΑΓΝΗ», σελ. </w:t>
        </w:r>
        <w:r w:rsidRPr="00515212">
          <w:rPr>
            <w:rFonts w:eastAsia="Times New Roman"/>
            <w:szCs w:val="24"/>
            <w:lang w:eastAsia="en-US"/>
          </w:rPr>
          <w:br/>
        </w:r>
      </w:ins>
    </w:p>
    <w:p w14:paraId="79F49786" w14:textId="77777777" w:rsidR="00515212" w:rsidRPr="00515212" w:rsidRDefault="00515212" w:rsidP="00515212">
      <w:pPr>
        <w:spacing w:after="0" w:line="360" w:lineRule="auto"/>
        <w:rPr>
          <w:ins w:id="24" w:author="Φλούδα Χριστίνα" w:date="2018-09-05T13:46:00Z"/>
          <w:rFonts w:eastAsia="Times New Roman"/>
          <w:szCs w:val="24"/>
          <w:lang w:eastAsia="en-US"/>
        </w:rPr>
      </w:pPr>
      <w:ins w:id="25" w:author="Φλούδα Χριστίνα" w:date="2018-09-05T13:46:00Z">
        <w:r w:rsidRPr="00515212">
          <w:rPr>
            <w:rFonts w:eastAsia="Times New Roman"/>
            <w:szCs w:val="24"/>
            <w:lang w:eastAsia="en-US"/>
          </w:rPr>
          <w:t>ΠΡΟΕΔΡΕΥΩΝ</w:t>
        </w:r>
      </w:ins>
    </w:p>
    <w:p w14:paraId="3765F221" w14:textId="77777777" w:rsidR="00515212" w:rsidRPr="00515212" w:rsidRDefault="00515212" w:rsidP="00515212">
      <w:pPr>
        <w:spacing w:after="0" w:line="360" w:lineRule="auto"/>
        <w:rPr>
          <w:ins w:id="26" w:author="Φλούδα Χριστίνα" w:date="2018-09-05T13:46:00Z"/>
          <w:rFonts w:eastAsia="Times New Roman"/>
          <w:szCs w:val="24"/>
          <w:lang w:eastAsia="en-US"/>
        </w:rPr>
      </w:pPr>
      <w:ins w:id="27" w:author="Φλούδα Χριστίνα" w:date="2018-09-05T13:46:00Z">
        <w:r w:rsidRPr="00515212">
          <w:rPr>
            <w:rFonts w:eastAsia="Times New Roman"/>
            <w:szCs w:val="24"/>
            <w:lang w:eastAsia="en-US"/>
          </w:rPr>
          <w:t>ΛΑΜΠΡΟΥΛΗΣ Γ. , σελ.</w:t>
        </w:r>
        <w:r w:rsidRPr="00515212">
          <w:rPr>
            <w:rFonts w:eastAsia="Times New Roman"/>
            <w:szCs w:val="24"/>
            <w:lang w:eastAsia="en-US"/>
          </w:rPr>
          <w:br/>
        </w:r>
      </w:ins>
    </w:p>
    <w:p w14:paraId="5D06BEF8" w14:textId="77777777" w:rsidR="00515212" w:rsidRPr="00515212" w:rsidRDefault="00515212" w:rsidP="00515212">
      <w:pPr>
        <w:spacing w:after="0" w:line="360" w:lineRule="auto"/>
        <w:rPr>
          <w:ins w:id="28" w:author="Φλούδα Χριστίνα" w:date="2018-09-05T13:46:00Z"/>
          <w:rFonts w:eastAsia="Times New Roman"/>
          <w:szCs w:val="24"/>
          <w:lang w:eastAsia="en-US"/>
        </w:rPr>
      </w:pPr>
    </w:p>
    <w:p w14:paraId="66D907E8" w14:textId="77777777" w:rsidR="00515212" w:rsidRPr="00515212" w:rsidRDefault="00515212" w:rsidP="00515212">
      <w:pPr>
        <w:spacing w:after="0" w:line="360" w:lineRule="auto"/>
        <w:rPr>
          <w:ins w:id="29" w:author="Φλούδα Χριστίνα" w:date="2018-09-05T13:46:00Z"/>
          <w:rFonts w:eastAsia="Times New Roman"/>
          <w:szCs w:val="24"/>
          <w:lang w:eastAsia="en-US"/>
        </w:rPr>
      </w:pPr>
      <w:ins w:id="30" w:author="Φλούδα Χριστίνα" w:date="2018-09-05T13:46:00Z">
        <w:r w:rsidRPr="00515212">
          <w:rPr>
            <w:rFonts w:eastAsia="Times New Roman"/>
            <w:szCs w:val="24"/>
            <w:lang w:eastAsia="en-US"/>
          </w:rPr>
          <w:t>ΟΜΙΛΗΤΕΣ</w:t>
        </w:r>
      </w:ins>
    </w:p>
    <w:p w14:paraId="6D9B9F28" w14:textId="2F114AFD" w:rsidR="00515212" w:rsidRDefault="00515212" w:rsidP="00515212">
      <w:pPr>
        <w:spacing w:after="0" w:line="600" w:lineRule="auto"/>
        <w:ind w:firstLine="709"/>
        <w:jc w:val="center"/>
        <w:rPr>
          <w:ins w:id="31" w:author="Φλούδα Χριστίνα" w:date="2018-09-05T13:46:00Z"/>
          <w:rFonts w:eastAsia="Times New Roman" w:cs="Times New Roman"/>
          <w:bCs/>
          <w:szCs w:val="24"/>
        </w:rPr>
        <w:pPrChange w:id="32" w:author="Φλούδα Χριστίνα" w:date="2018-09-05T13:45:00Z">
          <w:pPr>
            <w:spacing w:after="0" w:line="600" w:lineRule="auto"/>
            <w:jc w:val="center"/>
          </w:pPr>
        </w:pPrChange>
      </w:pPr>
      <w:ins w:id="33" w:author="Φλούδα Χριστίνα" w:date="2018-09-05T13:46:00Z">
        <w:r w:rsidRPr="00515212">
          <w:rPr>
            <w:rFonts w:eastAsia="Times New Roman"/>
            <w:szCs w:val="24"/>
            <w:lang w:eastAsia="en-US"/>
          </w:rPr>
          <w:br/>
          <w:t>Α. Επί διαδικαστικού θέματος:</w:t>
        </w:r>
        <w:r w:rsidRPr="00515212">
          <w:rPr>
            <w:rFonts w:eastAsia="Times New Roman"/>
            <w:szCs w:val="24"/>
            <w:lang w:eastAsia="en-US"/>
          </w:rPr>
          <w:br/>
          <w:t>ΚΡΕΜΑΣΤΙΝΟΣ Δ. , σελ.</w:t>
        </w:r>
        <w:r w:rsidRPr="00515212">
          <w:rPr>
            <w:rFonts w:eastAsia="Times New Roman"/>
            <w:szCs w:val="24"/>
            <w:lang w:eastAsia="en-US"/>
          </w:rPr>
          <w:br/>
          <w:t>ΛΑΜΠΡΟΥΛΗΣ Γ. , σελ.</w:t>
        </w:r>
        <w:r w:rsidRPr="00515212">
          <w:rPr>
            <w:rFonts w:eastAsia="Times New Roman"/>
            <w:szCs w:val="24"/>
            <w:lang w:eastAsia="en-US"/>
          </w:rPr>
          <w:br/>
        </w:r>
        <w:r w:rsidRPr="00515212">
          <w:rPr>
            <w:rFonts w:eastAsia="Times New Roman"/>
            <w:szCs w:val="24"/>
            <w:lang w:eastAsia="en-US"/>
          </w:rPr>
          <w:br/>
          <w:t>Β. Επί των επικαίρων ερωτήσεων:</w:t>
        </w:r>
        <w:r w:rsidRPr="00515212">
          <w:rPr>
            <w:rFonts w:eastAsia="Times New Roman"/>
            <w:szCs w:val="24"/>
            <w:lang w:eastAsia="en-US"/>
          </w:rPr>
          <w:br/>
          <w:t>ΓΙΟΓΙΑΚΑΣ Β. , σελ.</w:t>
        </w:r>
        <w:r w:rsidRPr="00515212">
          <w:rPr>
            <w:rFonts w:eastAsia="Times New Roman"/>
            <w:szCs w:val="24"/>
            <w:lang w:eastAsia="en-US"/>
          </w:rPr>
          <w:br/>
          <w:t>ΠΕΤΡΟΠΟΥΛΟΣ Α. , σελ.</w:t>
        </w:r>
        <w:r w:rsidRPr="00515212">
          <w:rPr>
            <w:rFonts w:eastAsia="Times New Roman"/>
            <w:szCs w:val="24"/>
            <w:lang w:eastAsia="en-US"/>
          </w:rPr>
          <w:br/>
          <w:t>ΠΟΛΑΚΗΣ Π. , σελ.</w:t>
        </w:r>
        <w:r w:rsidRPr="00515212">
          <w:rPr>
            <w:rFonts w:eastAsia="Times New Roman"/>
            <w:szCs w:val="24"/>
            <w:lang w:eastAsia="en-US"/>
          </w:rPr>
          <w:br/>
          <w:t>ΣΥΝΤΥΧΑΚΗΣ Ε. , σελ.</w:t>
        </w:r>
        <w:r w:rsidRPr="00515212">
          <w:rPr>
            <w:rFonts w:eastAsia="Times New Roman"/>
            <w:szCs w:val="24"/>
            <w:lang w:eastAsia="en-US"/>
          </w:rPr>
          <w:br/>
        </w:r>
      </w:ins>
    </w:p>
    <w:p w14:paraId="7E1DF741" w14:textId="2E5E2AC5" w:rsidR="00A241D9" w:rsidRDefault="00515212" w:rsidP="00A33241">
      <w:pPr>
        <w:spacing w:after="0" w:line="600" w:lineRule="auto"/>
        <w:ind w:firstLine="709"/>
        <w:jc w:val="center"/>
        <w:rPr>
          <w:rFonts w:eastAsia="Times New Roman" w:cs="Times New Roman"/>
          <w:bCs/>
          <w:szCs w:val="24"/>
        </w:rPr>
        <w:pPrChange w:id="34" w:author="Φλούδα Χριστίνα" w:date="2018-09-05T13:45:00Z">
          <w:pPr>
            <w:spacing w:after="0" w:line="600" w:lineRule="auto"/>
            <w:jc w:val="center"/>
          </w:pPr>
        </w:pPrChange>
      </w:pPr>
      <w:r>
        <w:rPr>
          <w:rFonts w:eastAsia="Times New Roman" w:cs="Times New Roman"/>
          <w:bCs/>
          <w:szCs w:val="24"/>
        </w:rPr>
        <w:t>ΠΡΑΚΤΙΚΑ ΒΟΥΛΗΣ</w:t>
      </w:r>
    </w:p>
    <w:p w14:paraId="7E1DF742" w14:textId="77777777" w:rsidR="00A241D9" w:rsidRDefault="00515212" w:rsidP="00A33241">
      <w:pPr>
        <w:spacing w:after="0" w:line="600" w:lineRule="auto"/>
        <w:ind w:firstLine="709"/>
        <w:jc w:val="center"/>
        <w:rPr>
          <w:rFonts w:eastAsia="Times New Roman" w:cs="Times New Roman"/>
          <w:bCs/>
          <w:szCs w:val="24"/>
        </w:rPr>
        <w:pPrChange w:id="35" w:author="Φλούδα Χριστίνα" w:date="2018-09-05T13:45:00Z">
          <w:pPr>
            <w:spacing w:after="0" w:line="600" w:lineRule="auto"/>
            <w:jc w:val="center"/>
          </w:pPr>
        </w:pPrChange>
      </w:pPr>
      <w:r>
        <w:rPr>
          <w:rFonts w:eastAsia="Times New Roman" w:cs="Times New Roman"/>
          <w:bCs/>
          <w:szCs w:val="24"/>
        </w:rPr>
        <w:t>Ι</w:t>
      </w:r>
      <w:r>
        <w:rPr>
          <w:rFonts w:eastAsia="Times New Roman" w:cs="Times New Roman"/>
          <w:bCs/>
          <w:szCs w:val="24"/>
        </w:rPr>
        <w:t>Z΄ ΠΕΡΙΟΔΟΣ</w:t>
      </w:r>
    </w:p>
    <w:p w14:paraId="7E1DF743" w14:textId="77777777" w:rsidR="00A241D9" w:rsidRDefault="00515212" w:rsidP="00A33241">
      <w:pPr>
        <w:spacing w:after="0" w:line="600" w:lineRule="auto"/>
        <w:ind w:firstLine="709"/>
        <w:jc w:val="center"/>
        <w:rPr>
          <w:rFonts w:eastAsia="Times New Roman" w:cs="Times New Roman"/>
          <w:bCs/>
          <w:szCs w:val="24"/>
        </w:rPr>
        <w:pPrChange w:id="36" w:author="Φλούδα Χριστίνα" w:date="2018-09-05T13:45:00Z">
          <w:pPr>
            <w:spacing w:after="0" w:line="600" w:lineRule="auto"/>
            <w:jc w:val="center"/>
          </w:pPr>
        </w:pPrChange>
      </w:pPr>
      <w:r>
        <w:rPr>
          <w:rFonts w:eastAsia="Times New Roman" w:cs="Times New Roman"/>
          <w:bCs/>
          <w:szCs w:val="24"/>
        </w:rPr>
        <w:t>ΠΡΟΕΔΡΕΥΟΜΕΝΗΣ ΚΟΙΝΟΒΟΥΛΕΥΤΙΚΗΣ ΔΗΜΟΚΡΑΤΙΑΣ</w:t>
      </w:r>
    </w:p>
    <w:p w14:paraId="7E1DF744" w14:textId="77777777" w:rsidR="00A241D9" w:rsidRDefault="00515212" w:rsidP="00A33241">
      <w:pPr>
        <w:spacing w:after="0" w:line="600" w:lineRule="auto"/>
        <w:ind w:firstLine="709"/>
        <w:jc w:val="center"/>
        <w:rPr>
          <w:rFonts w:eastAsia="Times New Roman" w:cs="Times New Roman"/>
          <w:bCs/>
          <w:szCs w:val="24"/>
        </w:rPr>
        <w:pPrChange w:id="37" w:author="Φλούδα Χριστίνα" w:date="2018-09-05T13:45:00Z">
          <w:pPr>
            <w:spacing w:after="0" w:line="600" w:lineRule="auto"/>
            <w:jc w:val="center"/>
          </w:pPr>
        </w:pPrChange>
      </w:pPr>
      <w:r>
        <w:rPr>
          <w:rFonts w:eastAsia="Times New Roman" w:cs="Times New Roman"/>
          <w:bCs/>
          <w:szCs w:val="24"/>
        </w:rPr>
        <w:t>ΣΥΝΟΔΟΣ Γ΄</w:t>
      </w:r>
    </w:p>
    <w:p w14:paraId="7E1DF745" w14:textId="77777777" w:rsidR="00A241D9" w:rsidRDefault="00515212" w:rsidP="00A33241">
      <w:pPr>
        <w:spacing w:after="0" w:line="600" w:lineRule="auto"/>
        <w:ind w:firstLine="709"/>
        <w:jc w:val="center"/>
        <w:rPr>
          <w:rFonts w:eastAsia="Times New Roman" w:cs="Times New Roman"/>
          <w:bCs/>
          <w:szCs w:val="24"/>
        </w:rPr>
        <w:pPrChange w:id="38" w:author="Φλούδα Χριστίνα" w:date="2018-09-05T13:45:00Z">
          <w:pPr>
            <w:spacing w:after="0" w:line="600" w:lineRule="auto"/>
            <w:jc w:val="center"/>
          </w:pPr>
        </w:pPrChange>
      </w:pPr>
      <w:r>
        <w:rPr>
          <w:rFonts w:eastAsia="Times New Roman" w:cs="Times New Roman"/>
          <w:bCs/>
          <w:szCs w:val="24"/>
        </w:rPr>
        <w:t>ΤΜΗΜΑ ΔΙΑΚΟΠΗΣ ΕΡΓΑΣΙΩΝ ΤΗΣ ΒΟΥΛΗΣ</w:t>
      </w:r>
    </w:p>
    <w:p w14:paraId="7E1DF746" w14:textId="77777777" w:rsidR="00A241D9" w:rsidRDefault="00515212" w:rsidP="00A33241">
      <w:pPr>
        <w:spacing w:after="0" w:line="600" w:lineRule="auto"/>
        <w:ind w:firstLine="709"/>
        <w:jc w:val="center"/>
        <w:rPr>
          <w:rFonts w:eastAsia="Times New Roman" w:cs="Times New Roman"/>
          <w:bCs/>
          <w:szCs w:val="24"/>
        </w:rPr>
        <w:pPrChange w:id="39" w:author="Φλούδα Χριστίνα" w:date="2018-09-05T13:45:00Z">
          <w:pPr>
            <w:spacing w:after="0" w:line="600" w:lineRule="auto"/>
            <w:jc w:val="center"/>
          </w:pPr>
        </w:pPrChange>
      </w:pPr>
      <w:r>
        <w:rPr>
          <w:rFonts w:eastAsia="Times New Roman" w:cs="Times New Roman"/>
          <w:bCs/>
          <w:szCs w:val="24"/>
        </w:rPr>
        <w:t>ΘΕΡΟΥΣ 2018</w:t>
      </w:r>
    </w:p>
    <w:p w14:paraId="7E1DF747" w14:textId="77777777" w:rsidR="00A241D9" w:rsidRDefault="00515212" w:rsidP="00A33241">
      <w:pPr>
        <w:spacing w:after="0" w:line="600" w:lineRule="auto"/>
        <w:ind w:firstLine="709"/>
        <w:jc w:val="center"/>
        <w:rPr>
          <w:rFonts w:eastAsia="Times New Roman" w:cs="Times New Roman"/>
          <w:bCs/>
          <w:szCs w:val="24"/>
        </w:rPr>
        <w:pPrChange w:id="40" w:author="Φλούδα Χριστίνα" w:date="2018-09-05T13:45:00Z">
          <w:pPr>
            <w:spacing w:after="0" w:line="600" w:lineRule="auto"/>
            <w:jc w:val="center"/>
          </w:pPr>
        </w:pPrChange>
      </w:pPr>
      <w:r>
        <w:rPr>
          <w:rFonts w:eastAsia="Times New Roman" w:cs="Times New Roman"/>
          <w:bCs/>
          <w:szCs w:val="24"/>
        </w:rPr>
        <w:t>ΣΥΝΕΔΡΙΑΣΗ Η΄</w:t>
      </w:r>
    </w:p>
    <w:p w14:paraId="7E1DF748" w14:textId="77777777" w:rsidR="00A241D9" w:rsidRDefault="00515212" w:rsidP="00A33241">
      <w:pPr>
        <w:spacing w:after="0" w:line="600" w:lineRule="auto"/>
        <w:ind w:firstLine="709"/>
        <w:jc w:val="center"/>
        <w:rPr>
          <w:rFonts w:eastAsia="Times New Roman" w:cs="Times New Roman"/>
          <w:bCs/>
          <w:szCs w:val="24"/>
        </w:rPr>
        <w:pPrChange w:id="41" w:author="Φλούδα Χριστίνα" w:date="2018-09-05T13:45:00Z">
          <w:pPr>
            <w:spacing w:after="0" w:line="600" w:lineRule="auto"/>
            <w:jc w:val="center"/>
          </w:pPr>
        </w:pPrChange>
      </w:pPr>
      <w:r>
        <w:rPr>
          <w:rFonts w:eastAsia="Times New Roman" w:cs="Times New Roman"/>
          <w:bCs/>
          <w:szCs w:val="24"/>
        </w:rPr>
        <w:t>Πέμπτη 2 Αυγούστου 2018</w:t>
      </w:r>
    </w:p>
    <w:p w14:paraId="7E1DF749"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Αθήνα, σήμερα στις 2 Αυγούστου 2018, ημέρα Πέμπτη και ώρα 9.35΄</w:t>
      </w:r>
      <w:r>
        <w:rPr>
          <w:rFonts w:eastAsia="Times New Roman" w:cs="Times New Roman"/>
          <w:szCs w:val="24"/>
        </w:rPr>
        <w:t>,</w:t>
      </w:r>
      <w:r>
        <w:rPr>
          <w:rFonts w:eastAsia="Times New Roman" w:cs="Times New Roman"/>
          <w:szCs w:val="24"/>
        </w:rPr>
        <w:t xml:space="preserve"> συνήλθε στην Αίθουσα της Γερουσίας του Βουλευτηρίου το Τμήμα Διακοπής Εργασιών της Βουλής (Α΄ </w:t>
      </w:r>
      <w:r>
        <w:rPr>
          <w:rFonts w:eastAsia="Times New Roman" w:cs="Times New Roman"/>
          <w:szCs w:val="24"/>
        </w:rPr>
        <w:t>σ</w:t>
      </w:r>
      <w:r w:rsidRPr="000D2EFC">
        <w:rPr>
          <w:rFonts w:eastAsia="Times New Roman" w:cs="Times New Roman"/>
          <w:szCs w:val="24"/>
        </w:rPr>
        <w:t>ύνθεση</w:t>
      </w:r>
      <w:r>
        <w:rPr>
          <w:rFonts w:eastAsia="Times New Roman" w:cs="Times New Roman"/>
          <w:szCs w:val="24"/>
        </w:rPr>
        <w:t xml:space="preserve">) για να συνεδριάσει υπό την προεδρία του ΣΤ΄ Αντιπροέδρου αυτής κ. </w:t>
      </w:r>
      <w:r w:rsidRPr="009B02A9">
        <w:rPr>
          <w:rFonts w:eastAsia="Times New Roman" w:cs="Times New Roman"/>
          <w:b/>
          <w:szCs w:val="24"/>
        </w:rPr>
        <w:t>ΓΕΩΡΓΙΟΥ ΛΑΜΠΡΟΥΛΗ</w:t>
      </w:r>
      <w:r>
        <w:rPr>
          <w:rFonts w:eastAsia="Times New Roman" w:cs="Times New Roman"/>
          <w:szCs w:val="24"/>
        </w:rPr>
        <w:t>.</w:t>
      </w:r>
    </w:p>
    <w:p w14:paraId="7E1DF74A" w14:textId="77777777" w:rsidR="00A241D9" w:rsidRDefault="0051521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Κυρίες και κύριοι συνάδελφοι, αρ</w:t>
      </w:r>
      <w:r>
        <w:rPr>
          <w:rFonts w:eastAsia="Times New Roman" w:cs="Times New Roman"/>
          <w:szCs w:val="24"/>
        </w:rPr>
        <w:t>χίζει η συνεδρίαση.</w:t>
      </w:r>
    </w:p>
    <w:p w14:paraId="7E1DF74B"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(ΕΠΙΚΥΡΩΣΗ ΠΡΑΚΤΙΚΩΝ: Σύμφωνα με την από 1-8-2018 εξουσιοδότηση του Τμήματος επικυρώθηκαν με ευθύνη του Προεδρείου τα Πρακτικά της Ζ΄ συνεδριάσεώς του, της Τε</w:t>
      </w:r>
      <w:r>
        <w:rPr>
          <w:rFonts w:eastAsia="Times New Roman" w:cs="Times New Roman"/>
          <w:szCs w:val="24"/>
        </w:rPr>
        <w:lastRenderedPageBreak/>
        <w:t>τάρτης 1</w:t>
      </w:r>
      <w:r w:rsidRPr="00DB6FE5">
        <w:rPr>
          <w:rFonts w:eastAsia="Times New Roman" w:cs="Times New Roman"/>
          <w:szCs w:val="24"/>
          <w:vertAlign w:val="superscript"/>
        </w:rPr>
        <w:t>ης</w:t>
      </w:r>
      <w:r>
        <w:rPr>
          <w:rFonts w:eastAsia="Times New Roman" w:cs="Times New Roman"/>
          <w:szCs w:val="24"/>
        </w:rPr>
        <w:t xml:space="preserve"> Αυγούστου 2018, σε ό,τι αφορά την ψήφιση στο σύνολο του σχεδίου νόμ</w:t>
      </w:r>
      <w:r>
        <w:rPr>
          <w:rFonts w:eastAsia="Times New Roman" w:cs="Times New Roman"/>
          <w:szCs w:val="24"/>
        </w:rPr>
        <w:t>ου</w:t>
      </w:r>
      <w:r>
        <w:rPr>
          <w:rFonts w:eastAsia="Times New Roman" w:cs="Times New Roman"/>
          <w:szCs w:val="24"/>
        </w:rPr>
        <w:t>:</w:t>
      </w:r>
      <w:r>
        <w:rPr>
          <w:rFonts w:eastAsia="Times New Roman" w:cs="Times New Roman"/>
          <w:szCs w:val="24"/>
        </w:rPr>
        <w:t xml:space="preserve"> «Πανεπιστήμιο Ιωαννίνων, Ιόνιο Πανεπιστήμιο και άλλες διατάξεις»)</w:t>
      </w:r>
    </w:p>
    <w:p w14:paraId="7E1DF74C"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Παρακαλείται ο κύριος Γραμματέας να ανακοινώσει τις αναφορές προς το Τμήμα.</w:t>
      </w:r>
    </w:p>
    <w:p w14:paraId="7E1DF74D"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 xml:space="preserve">(Ανακοινώνονται προς το Τμήμα από τον κ. Σταύρο </w:t>
      </w:r>
      <w:proofErr w:type="spellStart"/>
      <w:r>
        <w:rPr>
          <w:rFonts w:eastAsia="Times New Roman" w:cs="Times New Roman"/>
          <w:szCs w:val="24"/>
        </w:rPr>
        <w:t>Αραχωβίτη</w:t>
      </w:r>
      <w:proofErr w:type="spellEnd"/>
      <w:r>
        <w:rPr>
          <w:rFonts w:eastAsia="Times New Roman" w:cs="Times New Roman"/>
          <w:szCs w:val="24"/>
        </w:rPr>
        <w:t>, Βουλευτή Λακωνίας, τα ακόλουθα:</w:t>
      </w:r>
    </w:p>
    <w:p w14:paraId="7E1DF74E"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ΚΑΤΑΘΕΣΗ ΑΝΑΦΟΡΩΝ</w:t>
      </w:r>
    </w:p>
    <w:p w14:paraId="7E1DF74F" w14:textId="77777777" w:rsidR="00A241D9" w:rsidRDefault="00515212">
      <w:pPr>
        <w:spacing w:line="600" w:lineRule="auto"/>
        <w:ind w:firstLine="720"/>
        <w:jc w:val="center"/>
        <w:rPr>
          <w:rFonts w:eastAsia="Times New Roman"/>
          <w:color w:val="FF0000"/>
          <w:szCs w:val="24"/>
        </w:rPr>
      </w:pPr>
      <w:r w:rsidRPr="00B70CB7">
        <w:rPr>
          <w:rFonts w:eastAsia="Times New Roman"/>
          <w:color w:val="FF0000"/>
          <w:szCs w:val="24"/>
        </w:rPr>
        <w:t>(</w:t>
      </w:r>
      <w:r w:rsidRPr="00B70CB7">
        <w:rPr>
          <w:rFonts w:eastAsia="Times New Roman"/>
          <w:color w:val="FF0000"/>
          <w:szCs w:val="24"/>
        </w:rPr>
        <w:t>Να μπει η σελίδα 2α)</w:t>
      </w:r>
    </w:p>
    <w:p w14:paraId="7E1DF750" w14:textId="77777777" w:rsidR="00A241D9" w:rsidRDefault="00515212">
      <w:pPr>
        <w:spacing w:after="0" w:line="600" w:lineRule="auto"/>
        <w:ind w:firstLine="709"/>
        <w:jc w:val="center"/>
        <w:rPr>
          <w:rFonts w:eastAsia="Times New Roman" w:cs="Times New Roman"/>
          <w:color w:val="FF0000"/>
          <w:szCs w:val="24"/>
        </w:rPr>
      </w:pPr>
      <w:r w:rsidRPr="00B70CB7">
        <w:rPr>
          <w:rFonts w:eastAsia="Times New Roman" w:cs="Times New Roman"/>
          <w:color w:val="FF0000"/>
          <w:szCs w:val="24"/>
        </w:rPr>
        <w:t>(</w:t>
      </w:r>
      <w:r w:rsidRPr="009337B2">
        <w:rPr>
          <w:rFonts w:eastAsia="Times New Roman" w:cs="Times New Roman"/>
          <w:color w:val="FF0000"/>
          <w:szCs w:val="24"/>
        </w:rPr>
        <w:t>ΑΛΛΑΓΗ ΣΕΛΙΔΑ</w:t>
      </w:r>
      <w:r w:rsidRPr="009337B2">
        <w:rPr>
          <w:rFonts w:eastAsia="Times New Roman" w:cs="Times New Roman"/>
          <w:color w:val="FF0000"/>
          <w:szCs w:val="24"/>
        </w:rPr>
        <w:t>Σ ΛΟΓΩ ΑΛΛΑΓΗΣ ΘΕΜΑΤΟΣ</w:t>
      </w:r>
      <w:r w:rsidRPr="00B70CB7">
        <w:rPr>
          <w:rFonts w:eastAsia="Times New Roman" w:cs="Times New Roman"/>
          <w:color w:val="FF0000"/>
          <w:szCs w:val="24"/>
        </w:rPr>
        <w:t>)</w:t>
      </w:r>
    </w:p>
    <w:p w14:paraId="7E1DF751" w14:textId="77777777" w:rsidR="00A241D9" w:rsidRDefault="00515212">
      <w:pPr>
        <w:spacing w:after="0" w:line="600" w:lineRule="auto"/>
        <w:ind w:firstLine="720"/>
        <w:jc w:val="both"/>
        <w:rPr>
          <w:rFonts w:eastAsia="Times New Roman" w:cs="Times New Roman"/>
          <w:szCs w:val="24"/>
        </w:rPr>
      </w:pPr>
      <w:r w:rsidRPr="0043442B">
        <w:rPr>
          <w:rFonts w:eastAsia="Times New Roman" w:cs="Times New Roman"/>
          <w:b/>
          <w:szCs w:val="24"/>
        </w:rPr>
        <w:t xml:space="preserve">ΠΡΟΕΔΡΕΥΩΝ (Γεώργιος </w:t>
      </w:r>
      <w:proofErr w:type="spellStart"/>
      <w:r w:rsidRPr="0043442B">
        <w:rPr>
          <w:rFonts w:eastAsia="Times New Roman" w:cs="Times New Roman"/>
          <w:b/>
          <w:szCs w:val="24"/>
        </w:rPr>
        <w:t>Λαμπρούλης</w:t>
      </w:r>
      <w:proofErr w:type="spellEnd"/>
      <w:r w:rsidRPr="0043442B">
        <w:rPr>
          <w:rFonts w:eastAsia="Times New Roman" w:cs="Times New Roman"/>
          <w:b/>
          <w:szCs w:val="24"/>
        </w:rPr>
        <w:t>):</w:t>
      </w:r>
      <w:r>
        <w:rPr>
          <w:rFonts w:eastAsia="Times New Roman" w:cs="Times New Roman"/>
          <w:b/>
          <w:szCs w:val="24"/>
        </w:rPr>
        <w:t xml:space="preserve"> </w:t>
      </w:r>
      <w:r w:rsidRPr="006E2EBC">
        <w:rPr>
          <w:rFonts w:eastAsia="Times New Roman" w:cs="Times New Roman"/>
          <w:szCs w:val="24"/>
        </w:rPr>
        <w:t xml:space="preserve">Κυρίες και κύριοι συνάδελφοι, </w:t>
      </w:r>
      <w:r>
        <w:rPr>
          <w:rFonts w:eastAsia="Times New Roman" w:cs="Times New Roman"/>
          <w:szCs w:val="24"/>
        </w:rPr>
        <w:t xml:space="preserve">εισερχόμαστε στη συζήτηση των </w:t>
      </w:r>
    </w:p>
    <w:p w14:paraId="7E1DF752" w14:textId="77777777" w:rsidR="00A241D9" w:rsidRDefault="00515212">
      <w:pPr>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7E1DF753"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τη σημερινή συνε</w:t>
      </w:r>
      <w:r>
        <w:rPr>
          <w:rFonts w:eastAsia="Times New Roman" w:cs="Times New Roman"/>
          <w:szCs w:val="24"/>
        </w:rPr>
        <w:t>δρίαση</w:t>
      </w:r>
      <w:r>
        <w:rPr>
          <w:rFonts w:eastAsia="Times New Roman" w:cs="Times New Roman"/>
          <w:szCs w:val="24"/>
        </w:rPr>
        <w:t xml:space="preserve"> θα συζητηθούν δ</w:t>
      </w:r>
      <w:r>
        <w:rPr>
          <w:rFonts w:eastAsia="Times New Roman" w:cs="Times New Roman"/>
          <w:szCs w:val="24"/>
        </w:rPr>
        <w:t>ύ</w:t>
      </w:r>
      <w:r>
        <w:rPr>
          <w:rFonts w:eastAsia="Times New Roman" w:cs="Times New Roman"/>
          <w:szCs w:val="24"/>
        </w:rPr>
        <w:t xml:space="preserve">ο </w:t>
      </w:r>
      <w:r>
        <w:rPr>
          <w:rFonts w:eastAsia="Times New Roman" w:cs="Times New Roman"/>
          <w:szCs w:val="24"/>
        </w:rPr>
        <w:t>επίκαιρες</w:t>
      </w:r>
      <w:r>
        <w:rPr>
          <w:rFonts w:eastAsia="Times New Roman" w:cs="Times New Roman"/>
          <w:szCs w:val="24"/>
        </w:rPr>
        <w:t xml:space="preserve"> ερωτήσεις</w:t>
      </w:r>
      <w:r>
        <w:rPr>
          <w:rFonts w:eastAsia="Times New Roman" w:cs="Times New Roman"/>
          <w:szCs w:val="24"/>
        </w:rPr>
        <w:t xml:space="preserve">. </w:t>
      </w:r>
      <w:r>
        <w:rPr>
          <w:rFonts w:eastAsia="Times New Roman" w:cs="Times New Roman"/>
          <w:szCs w:val="24"/>
        </w:rPr>
        <w:t xml:space="preserve">Λόγω κωλύματος </w:t>
      </w:r>
      <w:r>
        <w:rPr>
          <w:rFonts w:eastAsia="Times New Roman" w:cs="Times New Roman"/>
          <w:szCs w:val="24"/>
        </w:rPr>
        <w:t>Υπουργών ή Βουλευτών δ</w:t>
      </w:r>
      <w:r>
        <w:rPr>
          <w:rFonts w:eastAsia="Times New Roman" w:cs="Times New Roman"/>
          <w:szCs w:val="24"/>
        </w:rPr>
        <w:t>εν θα συζητηθούν οκτώ</w:t>
      </w:r>
      <w:r>
        <w:rPr>
          <w:rFonts w:eastAsia="Times New Roman" w:cs="Times New Roman"/>
          <w:szCs w:val="24"/>
        </w:rPr>
        <w:t xml:space="preserve"> επίκαιρες ερωτήσεις και συγκεκριμένα: </w:t>
      </w:r>
    </w:p>
    <w:p w14:paraId="7E1DF754"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Η όγδοη με αριθμό 24/26-7-2018 επίκαιρη ερώτηση του Βουλευτή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ς κ.</w:t>
      </w:r>
      <w:r w:rsidRPr="00BB01AC">
        <w:rPr>
          <w:rFonts w:eastAsia="Times New Roman" w:cs="Times New Roman"/>
          <w:bCs/>
          <w:szCs w:val="24"/>
        </w:rPr>
        <w:t xml:space="preserve"> Νικολάου Μωραΐτη </w:t>
      </w:r>
      <w:r>
        <w:rPr>
          <w:rFonts w:eastAsia="Times New Roman" w:cs="Times New Roman"/>
          <w:szCs w:val="24"/>
        </w:rPr>
        <w:t xml:space="preserve">προς τον Υπουργό </w:t>
      </w:r>
      <w:r w:rsidRPr="00BB01AC">
        <w:rPr>
          <w:rFonts w:eastAsia="Times New Roman" w:cs="Times New Roman"/>
          <w:bCs/>
          <w:szCs w:val="24"/>
        </w:rPr>
        <w:t>Υγείας,</w:t>
      </w:r>
      <w:r>
        <w:rPr>
          <w:rFonts w:eastAsia="Times New Roman" w:cs="Times New Roman"/>
          <w:szCs w:val="24"/>
        </w:rPr>
        <w:t xml:space="preserve"> με θέμα: </w:t>
      </w:r>
      <w:r>
        <w:rPr>
          <w:rFonts w:eastAsia="Times New Roman" w:cs="Times New Roman"/>
          <w:szCs w:val="24"/>
        </w:rPr>
        <w:lastRenderedPageBreak/>
        <w:t>«Προβλήματα στη λειτουργία του Κέντρου Φυσικής Ιατρικής και Αποκατάστασης Αμφιλοχίας (ΚΕΦΙΑΠ)»</w:t>
      </w:r>
      <w:r>
        <w:rPr>
          <w:rFonts w:eastAsia="Times New Roman" w:cs="Times New Roman"/>
          <w:szCs w:val="24"/>
        </w:rPr>
        <w:t>,</w:t>
      </w:r>
      <w:r>
        <w:rPr>
          <w:rFonts w:eastAsia="Times New Roman" w:cs="Times New Roman"/>
          <w:szCs w:val="24"/>
        </w:rPr>
        <w:t xml:space="preserve"> δεν θα συζητηθεί λόγω κωλύματος του κυρίου Βουλευτή.</w:t>
      </w:r>
    </w:p>
    <w:p w14:paraId="7E1DF755"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Η δεύτερη με αριθμό 27/27-7-2018 επίκαιρη ερώτηση του Ε΄ Αντιπροέδρου της Βουλής και Βουλευτή Δωδ</w:t>
      </w:r>
      <w:r>
        <w:rPr>
          <w:rFonts w:eastAsia="Times New Roman" w:cs="Times New Roman"/>
          <w:szCs w:val="24"/>
        </w:rPr>
        <w:t>εκανήσου της Δημοκρατικής Συμπαράταξης ΠΑΣΟΚ</w:t>
      </w:r>
      <w:r>
        <w:rPr>
          <w:rFonts w:eastAsia="Times New Roman" w:cs="Times New Roman"/>
          <w:szCs w:val="24"/>
        </w:rPr>
        <w:t xml:space="preserve"> </w:t>
      </w:r>
      <w:r>
        <w:rPr>
          <w:rFonts w:eastAsia="Times New Roman" w:cs="Times New Roman"/>
          <w:szCs w:val="24"/>
        </w:rPr>
        <w:t xml:space="preserve">- ΔΗΜΑΡ </w:t>
      </w:r>
      <w:r w:rsidRPr="00BB01AC">
        <w:rPr>
          <w:rFonts w:eastAsia="Times New Roman" w:cs="Times New Roman"/>
          <w:bCs/>
          <w:szCs w:val="24"/>
        </w:rPr>
        <w:t xml:space="preserve">κ. Δημητρίου </w:t>
      </w:r>
      <w:proofErr w:type="spellStart"/>
      <w:r w:rsidRPr="00BB01AC">
        <w:rPr>
          <w:rFonts w:eastAsia="Times New Roman" w:cs="Times New Roman"/>
          <w:bCs/>
          <w:szCs w:val="24"/>
        </w:rPr>
        <w:t>Κρεμαστινού</w:t>
      </w:r>
      <w:proofErr w:type="spellEnd"/>
      <w:r>
        <w:rPr>
          <w:rFonts w:eastAsia="Times New Roman" w:cs="Times New Roman"/>
          <w:szCs w:val="24"/>
        </w:rPr>
        <w:t xml:space="preserve"> προς τον Υπουργό </w:t>
      </w:r>
      <w:r w:rsidRPr="00BB01AC">
        <w:rPr>
          <w:rFonts w:eastAsia="Times New Roman" w:cs="Times New Roman"/>
          <w:bCs/>
          <w:szCs w:val="24"/>
        </w:rPr>
        <w:t>Οικονομίας και Ανάπτυξης,</w:t>
      </w:r>
      <w:r>
        <w:rPr>
          <w:rFonts w:eastAsia="Times New Roman" w:cs="Times New Roman"/>
          <w:szCs w:val="24"/>
        </w:rPr>
        <w:t xml:space="preserve"> με θέμα: «Ταλαιπωρία των επιβατών στο </w:t>
      </w:r>
      <w:r>
        <w:rPr>
          <w:rFonts w:eastAsia="Times New Roman" w:cs="Times New Roman"/>
          <w:szCs w:val="24"/>
        </w:rPr>
        <w:t>α</w:t>
      </w:r>
      <w:r>
        <w:rPr>
          <w:rFonts w:eastAsia="Times New Roman" w:cs="Times New Roman"/>
          <w:szCs w:val="24"/>
        </w:rPr>
        <w:t xml:space="preserve">εροδρόμιο </w:t>
      </w:r>
      <w:r>
        <w:rPr>
          <w:rFonts w:eastAsia="Times New Roman"/>
          <w:szCs w:val="24"/>
        </w:rPr>
        <w:t>"</w:t>
      </w:r>
      <w:r>
        <w:rPr>
          <w:rFonts w:eastAsia="Times New Roman" w:cs="Times New Roman"/>
          <w:szCs w:val="24"/>
        </w:rPr>
        <w:t>Διαγόρας</w:t>
      </w:r>
      <w:r>
        <w:rPr>
          <w:rFonts w:eastAsia="Times New Roman"/>
          <w:szCs w:val="24"/>
        </w:rPr>
        <w:t>"</w:t>
      </w:r>
      <w:r>
        <w:rPr>
          <w:rFonts w:eastAsia="Times New Roman" w:cs="Times New Roman"/>
          <w:szCs w:val="24"/>
        </w:rPr>
        <w:t xml:space="preserve"> της Ρόδου»</w:t>
      </w:r>
      <w:r>
        <w:rPr>
          <w:rFonts w:eastAsia="Times New Roman" w:cs="Times New Roman"/>
          <w:szCs w:val="24"/>
        </w:rPr>
        <w:t>,</w:t>
      </w:r>
      <w:r>
        <w:rPr>
          <w:rFonts w:eastAsia="Times New Roman" w:cs="Times New Roman"/>
          <w:szCs w:val="24"/>
        </w:rPr>
        <w:t xml:space="preserve"> δεν θα συζητηθεί λόγω αναρμοδιότητας. </w:t>
      </w:r>
    </w:p>
    <w:p w14:paraId="7E1DF756"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Βλέπω ότι ο Αντιπρόεδρος</w:t>
      </w:r>
      <w:r>
        <w:rPr>
          <w:rFonts w:eastAsia="Times New Roman" w:cs="Times New Roman"/>
          <w:szCs w:val="24"/>
        </w:rPr>
        <w:t xml:space="preserve"> κ. </w:t>
      </w:r>
      <w:proofErr w:type="spellStart"/>
      <w:r>
        <w:rPr>
          <w:rFonts w:eastAsia="Times New Roman" w:cs="Times New Roman"/>
          <w:szCs w:val="24"/>
        </w:rPr>
        <w:t>Κρεμαστινός</w:t>
      </w:r>
      <w:proofErr w:type="spellEnd"/>
      <w:r>
        <w:rPr>
          <w:rFonts w:eastAsia="Times New Roman" w:cs="Times New Roman"/>
          <w:szCs w:val="24"/>
        </w:rPr>
        <w:t xml:space="preserve"> είναι παρών. </w:t>
      </w:r>
    </w:p>
    <w:p w14:paraId="7E1DF757"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Κύριε Πρόεδρε, έχετε τον λόγο για δ</w:t>
      </w:r>
      <w:r>
        <w:rPr>
          <w:rFonts w:eastAsia="Times New Roman" w:cs="Times New Roman"/>
          <w:szCs w:val="24"/>
        </w:rPr>
        <w:t>ύ</w:t>
      </w:r>
      <w:r>
        <w:rPr>
          <w:rFonts w:eastAsia="Times New Roman" w:cs="Times New Roman"/>
          <w:szCs w:val="24"/>
        </w:rPr>
        <w:t>ο λεπτά.</w:t>
      </w:r>
    </w:p>
    <w:p w14:paraId="7E1DF758" w14:textId="77777777" w:rsidR="00A241D9" w:rsidRDefault="00515212">
      <w:pPr>
        <w:spacing w:after="0" w:line="600" w:lineRule="auto"/>
        <w:ind w:firstLine="720"/>
        <w:jc w:val="both"/>
        <w:rPr>
          <w:rFonts w:eastAsia="Times New Roman" w:cs="Times New Roman"/>
          <w:szCs w:val="24"/>
        </w:rPr>
      </w:pPr>
      <w:r>
        <w:rPr>
          <w:rFonts w:eastAsia="Times New Roman" w:cs="Times New Roman"/>
          <w:b/>
          <w:szCs w:val="24"/>
        </w:rPr>
        <w:t>ΔΗΜΗΤΡΙΟΣ ΚΡΕΜΑΣΤΙΝΟΣ (Ε</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Κύριε Πρόεδρε, είμαι εδώ γιατί δεν γνωρίζω σε ποιο Υπουργείο να απευθυνθώ. Απευθύνθηκα στο Υπουργείο Μεταφορών, το οποίο δήλωσε αναρμόδιο και παρέπεμψε στο Υπουργείο Οικονομίας και Ανάπτυξης. Το Υπουργείο Οικονομίας και Ανάπτυξης δήλωσε αναρμοδιότητα και π</w:t>
      </w:r>
      <w:r>
        <w:rPr>
          <w:rFonts w:eastAsia="Times New Roman" w:cs="Times New Roman"/>
          <w:szCs w:val="24"/>
        </w:rPr>
        <w:t xml:space="preserve">αραπέμπει στο Υπουργείο Οικονομικών. </w:t>
      </w:r>
    </w:p>
    <w:p w14:paraId="7E1DF759"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Ποιο είναι το θέμα; Το θέμα είναι ότι ουσιαστικά η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 που είναι υπεύθυνη για τα αεροδρόμια, αντί να προ</w:t>
      </w:r>
      <w:r>
        <w:rPr>
          <w:rFonts w:eastAsia="Times New Roman" w:cs="Times New Roman"/>
          <w:szCs w:val="24"/>
        </w:rPr>
        <w:t>αγά</w:t>
      </w:r>
      <w:r>
        <w:rPr>
          <w:rFonts w:eastAsia="Times New Roman" w:cs="Times New Roman"/>
          <w:szCs w:val="24"/>
        </w:rPr>
        <w:t xml:space="preserve">γει τη λειτουργία των αεροδρομίων, τα έχει οδηγήσει σε μεγάλο αδιέξοδο. Χαρακτηριστικό παράδειγμα είναι </w:t>
      </w:r>
      <w:r>
        <w:rPr>
          <w:rFonts w:eastAsia="Times New Roman" w:cs="Times New Roman"/>
          <w:szCs w:val="24"/>
        </w:rPr>
        <w:t xml:space="preserve">ότι προχθές έκλεισε το </w:t>
      </w:r>
      <w:r>
        <w:rPr>
          <w:rFonts w:eastAsia="Times New Roman" w:cs="Times New Roman"/>
          <w:szCs w:val="24"/>
        </w:rPr>
        <w:t>α</w:t>
      </w:r>
      <w:r>
        <w:rPr>
          <w:rFonts w:eastAsia="Times New Roman" w:cs="Times New Roman"/>
          <w:szCs w:val="24"/>
        </w:rPr>
        <w:t xml:space="preserve">εροδρόμιο της Ρόδου και κατευθύνθηκαν άλλες πτήσεις προς την Κρήτη, άλλες προς την Κω και άλλες στην Τουρκία. </w:t>
      </w:r>
    </w:p>
    <w:p w14:paraId="7E1DF75A"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Η εικόνα που δίνει το αεροδρόμιο είναι εικόνα διαλύσεως. Να φανταστείτε ότι τον τελευταίο μήνα υπήρχαν ο</w:t>
      </w:r>
      <w:r>
        <w:rPr>
          <w:rFonts w:eastAsia="Times New Roman" w:cs="Times New Roman"/>
          <w:szCs w:val="24"/>
        </w:rPr>
        <w:t>κ</w:t>
      </w:r>
      <w:r>
        <w:rPr>
          <w:rFonts w:eastAsia="Times New Roman" w:cs="Times New Roman"/>
          <w:szCs w:val="24"/>
        </w:rPr>
        <w:t>τακόσιες χιλιάδε</w:t>
      </w:r>
      <w:r>
        <w:rPr>
          <w:rFonts w:eastAsia="Times New Roman" w:cs="Times New Roman"/>
          <w:szCs w:val="24"/>
        </w:rPr>
        <w:t>ς επιβάτες</w:t>
      </w:r>
      <w:r>
        <w:rPr>
          <w:rFonts w:eastAsia="Times New Roman" w:cs="Times New Roman"/>
          <w:szCs w:val="24"/>
        </w:rPr>
        <w:t>,</w:t>
      </w:r>
      <w:r>
        <w:rPr>
          <w:rFonts w:eastAsia="Times New Roman" w:cs="Times New Roman"/>
          <w:szCs w:val="24"/>
        </w:rPr>
        <w:t xml:space="preserve"> οι οποίοι έπαιρναν τα πράγματά τους από μια απόσταση τριάντα ή σαράντα μέτρων γιατί δεν δούλευαν οι ιμάντες του αεροδρομίου. </w:t>
      </w:r>
    </w:p>
    <w:p w14:paraId="7E1DF75B"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 xml:space="preserve">Αντιλαμβάνεστε, λοιπόν, ότι το θέμα </w:t>
      </w:r>
      <w:r>
        <w:rPr>
          <w:rFonts w:eastAsia="Times New Roman" w:cs="Times New Roman"/>
          <w:szCs w:val="24"/>
        </w:rPr>
        <w:t xml:space="preserve">είναι </w:t>
      </w:r>
      <w:r>
        <w:rPr>
          <w:rFonts w:eastAsia="Times New Roman" w:cs="Times New Roman"/>
          <w:szCs w:val="24"/>
        </w:rPr>
        <w:t xml:space="preserve">εξόχως επίκαιρο. Επειδή θα κλείσει </w:t>
      </w:r>
      <w:r>
        <w:rPr>
          <w:rFonts w:eastAsia="Times New Roman" w:cs="Times New Roman"/>
          <w:szCs w:val="24"/>
        </w:rPr>
        <w:t xml:space="preserve">αυτό </w:t>
      </w:r>
      <w:r>
        <w:rPr>
          <w:rFonts w:eastAsia="Times New Roman" w:cs="Times New Roman"/>
          <w:szCs w:val="24"/>
        </w:rPr>
        <w:t xml:space="preserve">το </w:t>
      </w:r>
      <w:r>
        <w:rPr>
          <w:rFonts w:eastAsia="Times New Roman" w:cs="Times New Roman"/>
          <w:szCs w:val="24"/>
        </w:rPr>
        <w:t>Θερινό</w:t>
      </w:r>
      <w:r>
        <w:rPr>
          <w:rFonts w:eastAsia="Times New Roman" w:cs="Times New Roman"/>
          <w:szCs w:val="24"/>
        </w:rPr>
        <w:t xml:space="preserve"> Τμήμα και στο επόμενο δεν </w:t>
      </w:r>
      <w:r>
        <w:rPr>
          <w:rFonts w:eastAsia="Times New Roman" w:cs="Times New Roman"/>
          <w:szCs w:val="24"/>
        </w:rPr>
        <w:t xml:space="preserve">προβλέπεται να γίνονται επίκαιρες ερωτήσεις είναι ανάγκη να </w:t>
      </w:r>
      <w:r>
        <w:rPr>
          <w:rFonts w:eastAsia="Times New Roman" w:cs="Times New Roman"/>
          <w:szCs w:val="24"/>
        </w:rPr>
        <w:t>-</w:t>
      </w:r>
      <w:r>
        <w:rPr>
          <w:rFonts w:eastAsia="Times New Roman" w:cs="Times New Roman"/>
          <w:szCs w:val="24"/>
        </w:rPr>
        <w:t>ας μου επιτραπεί η έκφραση</w:t>
      </w:r>
      <w:r>
        <w:rPr>
          <w:rFonts w:eastAsia="Times New Roman" w:cs="Times New Roman"/>
          <w:szCs w:val="24"/>
        </w:rPr>
        <w:t>-</w:t>
      </w:r>
      <w:r>
        <w:rPr>
          <w:rFonts w:eastAsia="Times New Roman" w:cs="Times New Roman"/>
          <w:szCs w:val="24"/>
        </w:rPr>
        <w:t xml:space="preserve"> «καταγγελθεί» για να υποχρεωθεί η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 xml:space="preserve"> να λειτουργήσει ουσιαστικά, διότι δόθηκαν </w:t>
      </w:r>
      <w:r>
        <w:rPr>
          <w:rFonts w:eastAsia="Times New Roman" w:cs="Times New Roman"/>
          <w:szCs w:val="24"/>
        </w:rPr>
        <w:lastRenderedPageBreak/>
        <w:t xml:space="preserve">στη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 xml:space="preserve"> τα αεροδρόμια για να λειτουργήσουν καλύτερα</w:t>
      </w:r>
      <w:r>
        <w:rPr>
          <w:rFonts w:eastAsia="Times New Roman" w:cs="Times New Roman"/>
          <w:szCs w:val="24"/>
        </w:rPr>
        <w:t>,</w:t>
      </w:r>
      <w:r>
        <w:rPr>
          <w:rFonts w:eastAsia="Times New Roman" w:cs="Times New Roman"/>
          <w:szCs w:val="24"/>
        </w:rPr>
        <w:t xml:space="preserve"> ώστε να έχουμε καλύτερη ποιότητα τουρισμού. Η ιστορία αυτή πάει τελείως αρνητικά. </w:t>
      </w:r>
    </w:p>
    <w:p w14:paraId="7E1DF75C"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 xml:space="preserve">Θα ήθελα να καταθέσω και την προσωπική μου άποψη για το </w:t>
      </w:r>
      <w:r>
        <w:rPr>
          <w:rFonts w:eastAsia="Times New Roman" w:cs="Times New Roman"/>
          <w:szCs w:val="24"/>
        </w:rPr>
        <w:t>α</w:t>
      </w:r>
      <w:r>
        <w:rPr>
          <w:rFonts w:eastAsia="Times New Roman" w:cs="Times New Roman"/>
          <w:szCs w:val="24"/>
        </w:rPr>
        <w:t>εροδρόμιο της Ρόδου, που ταξίδευα προχθές. Οι άνθρωποι ήταν μπροστά στα γκισέ, άλλοι κάθονταν κάτω, άλλοι στις καρέ</w:t>
      </w:r>
      <w:r>
        <w:rPr>
          <w:rFonts w:eastAsia="Times New Roman" w:cs="Times New Roman"/>
          <w:szCs w:val="24"/>
        </w:rPr>
        <w:t xml:space="preserve">κλες, δηλαδή υπήρχε μια εικόνα ούτε </w:t>
      </w:r>
      <w:proofErr w:type="spellStart"/>
      <w:r>
        <w:rPr>
          <w:rFonts w:eastAsia="Times New Roman" w:cs="Times New Roman"/>
          <w:szCs w:val="24"/>
        </w:rPr>
        <w:t>τεταρτοκοσμικού</w:t>
      </w:r>
      <w:proofErr w:type="spellEnd"/>
      <w:r>
        <w:rPr>
          <w:rFonts w:eastAsia="Times New Roman" w:cs="Times New Roman"/>
          <w:szCs w:val="24"/>
        </w:rPr>
        <w:t xml:space="preserve"> κράτους</w:t>
      </w:r>
      <w:r>
        <w:rPr>
          <w:rFonts w:eastAsia="Times New Roman" w:cs="Times New Roman"/>
          <w:szCs w:val="24"/>
        </w:rPr>
        <w:t>!</w:t>
      </w:r>
      <w:r>
        <w:rPr>
          <w:rFonts w:eastAsia="Times New Roman" w:cs="Times New Roman"/>
          <w:szCs w:val="24"/>
        </w:rPr>
        <w:t xml:space="preserve"> Το τριτοκοσμικό κράτος σίγουρα φαίνεται καλύτερο</w:t>
      </w:r>
      <w:r>
        <w:rPr>
          <w:rFonts w:eastAsia="Times New Roman" w:cs="Times New Roman"/>
          <w:szCs w:val="24"/>
        </w:rPr>
        <w:t>!</w:t>
      </w:r>
    </w:p>
    <w:p w14:paraId="7E1DF75D"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Διαμαρτύρομαι με αυτό</w:t>
      </w:r>
      <w:r>
        <w:rPr>
          <w:rFonts w:eastAsia="Times New Roman" w:cs="Times New Roman"/>
          <w:szCs w:val="24"/>
        </w:rPr>
        <w:t>ν</w:t>
      </w:r>
      <w:r>
        <w:rPr>
          <w:rFonts w:eastAsia="Times New Roman" w:cs="Times New Roman"/>
          <w:szCs w:val="24"/>
        </w:rPr>
        <w:t xml:space="preserve"> τον τρόπο, γιατί και εσείς από τη δική σας εμπειρία και εγώ ως Αντιπρόεδρος της Βουλής γνωρίζουμε ότι το να παραπέμπει το </w:t>
      </w:r>
      <w:r>
        <w:rPr>
          <w:rFonts w:eastAsia="Times New Roman" w:cs="Times New Roman"/>
          <w:szCs w:val="24"/>
        </w:rPr>
        <w:t xml:space="preserve">ένα Υπουργείο στο άλλο την ερώτηση και να μην απαντάται τελικά, αποτελεί ένα μεγάλο λάθος. </w:t>
      </w:r>
    </w:p>
    <w:p w14:paraId="7E1DF75E" w14:textId="77777777" w:rsidR="00A241D9" w:rsidRDefault="00515212">
      <w:pPr>
        <w:spacing w:after="0" w:line="600" w:lineRule="auto"/>
        <w:ind w:firstLine="720"/>
        <w:jc w:val="both"/>
        <w:rPr>
          <w:rFonts w:eastAsia="Times New Roman" w:cs="Times New Roman"/>
          <w:szCs w:val="24"/>
        </w:rPr>
      </w:pPr>
      <w:r w:rsidRPr="0043442B">
        <w:rPr>
          <w:rFonts w:eastAsia="Times New Roman" w:cs="Times New Roman"/>
          <w:b/>
          <w:szCs w:val="24"/>
        </w:rPr>
        <w:t xml:space="preserve">ΠΡΟΕΔΡΕΥΩΝ (Γεώργιος </w:t>
      </w:r>
      <w:proofErr w:type="spellStart"/>
      <w:r w:rsidRPr="0043442B">
        <w:rPr>
          <w:rFonts w:eastAsia="Times New Roman" w:cs="Times New Roman"/>
          <w:b/>
          <w:szCs w:val="24"/>
        </w:rPr>
        <w:t>Λαμπρούλης</w:t>
      </w:r>
      <w:proofErr w:type="spellEnd"/>
      <w:r w:rsidRPr="0043442B">
        <w:rPr>
          <w:rFonts w:eastAsia="Times New Roman" w:cs="Times New Roman"/>
          <w:b/>
          <w:szCs w:val="24"/>
        </w:rPr>
        <w:t>)</w:t>
      </w:r>
      <w:r>
        <w:rPr>
          <w:rFonts w:eastAsia="Times New Roman" w:cs="Times New Roman"/>
          <w:b/>
          <w:szCs w:val="24"/>
        </w:rPr>
        <w:t>:</w:t>
      </w:r>
      <w:r>
        <w:rPr>
          <w:rFonts w:eastAsia="Times New Roman" w:cs="Times New Roman"/>
          <w:szCs w:val="24"/>
        </w:rPr>
        <w:t xml:space="preserve"> Κατανοητή η ένστασή σας, κύριε </w:t>
      </w:r>
      <w:proofErr w:type="spellStart"/>
      <w:r>
        <w:rPr>
          <w:rFonts w:eastAsia="Times New Roman" w:cs="Times New Roman"/>
          <w:szCs w:val="24"/>
        </w:rPr>
        <w:t>Κρεμαστινέ</w:t>
      </w:r>
      <w:proofErr w:type="spellEnd"/>
      <w:r>
        <w:rPr>
          <w:rFonts w:eastAsia="Times New Roman" w:cs="Times New Roman"/>
          <w:szCs w:val="24"/>
        </w:rPr>
        <w:t>.</w:t>
      </w:r>
    </w:p>
    <w:p w14:paraId="7E1DF75F"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Αντίστοιχες περιπτώσεις μπορεί να μην είναι τόσες πολλές, με βάση την εμπειρία, όπως εί</w:t>
      </w:r>
      <w:r>
        <w:rPr>
          <w:rFonts w:eastAsia="Times New Roman" w:cs="Times New Roman"/>
          <w:szCs w:val="24"/>
        </w:rPr>
        <w:t xml:space="preserve">πατε και εσείς </w:t>
      </w:r>
      <w:r>
        <w:rPr>
          <w:rFonts w:eastAsia="Times New Roman" w:cs="Times New Roman"/>
          <w:szCs w:val="24"/>
        </w:rPr>
        <w:t>-</w:t>
      </w:r>
      <w:r>
        <w:rPr>
          <w:rFonts w:eastAsia="Times New Roman" w:cs="Times New Roman"/>
          <w:szCs w:val="24"/>
        </w:rPr>
        <w:t xml:space="preserve">που έχετε και </w:t>
      </w:r>
      <w:r>
        <w:rPr>
          <w:rFonts w:eastAsia="Times New Roman" w:cs="Times New Roman"/>
          <w:szCs w:val="24"/>
        </w:rPr>
        <w:lastRenderedPageBreak/>
        <w:t xml:space="preserve">εσείς και εγώ- αλλά νομίζω ότι θα πρέπει να το δει και η Κυβέρνηση. Ενδεχομένως όταν τελειώσουν τα </w:t>
      </w:r>
      <w:r>
        <w:rPr>
          <w:rFonts w:eastAsia="Times New Roman" w:cs="Times New Roman"/>
          <w:szCs w:val="24"/>
        </w:rPr>
        <w:t>Θ</w:t>
      </w:r>
      <w:r>
        <w:rPr>
          <w:rFonts w:eastAsia="Times New Roman" w:cs="Times New Roman"/>
          <w:szCs w:val="24"/>
        </w:rPr>
        <w:t xml:space="preserve">ερινά Τμήματα, στη Διάσκεψη των Προέδρων να συζητήσουμε γι’ αυτό το θέμα. </w:t>
      </w:r>
    </w:p>
    <w:p w14:paraId="7E1DF760" w14:textId="77777777" w:rsidR="00A241D9" w:rsidRDefault="00515212">
      <w:pPr>
        <w:spacing w:after="0" w:line="600" w:lineRule="auto"/>
        <w:ind w:firstLine="720"/>
        <w:jc w:val="both"/>
        <w:rPr>
          <w:rFonts w:eastAsia="Times New Roman" w:cs="Times New Roman"/>
          <w:szCs w:val="24"/>
        </w:rPr>
      </w:pPr>
      <w:r>
        <w:rPr>
          <w:rFonts w:eastAsia="Times New Roman" w:cs="Times New Roman"/>
          <w:b/>
          <w:szCs w:val="24"/>
        </w:rPr>
        <w:t>ΔΗΜΗΤΡΙΟΣ ΚΡΕΜΑΣΤΙΝΟΣ (Ε</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b/>
          <w:szCs w:val="24"/>
        </w:rPr>
        <w:t xml:space="preserve"> </w:t>
      </w:r>
      <w:r>
        <w:rPr>
          <w:rFonts w:eastAsia="Times New Roman" w:cs="Times New Roman"/>
          <w:szCs w:val="24"/>
        </w:rPr>
        <w:t>Ναι, κύριε Πρόεδρε, αλλά το λέω επειδή αυτό</w:t>
      </w:r>
      <w:r>
        <w:rPr>
          <w:rFonts w:eastAsia="Times New Roman" w:cs="Times New Roman"/>
          <w:szCs w:val="24"/>
        </w:rPr>
        <w:t>ν</w:t>
      </w:r>
      <w:r>
        <w:rPr>
          <w:rFonts w:eastAsia="Times New Roman" w:cs="Times New Roman"/>
          <w:szCs w:val="24"/>
        </w:rPr>
        <w:t xml:space="preserve"> τον μήνα ο τουρισμός είναι σε αύξηση. </w:t>
      </w:r>
    </w:p>
    <w:p w14:paraId="7E1DF761" w14:textId="77777777" w:rsidR="00A241D9" w:rsidRDefault="00515212">
      <w:pPr>
        <w:spacing w:after="0" w:line="600" w:lineRule="auto"/>
        <w:ind w:firstLine="720"/>
        <w:jc w:val="both"/>
        <w:rPr>
          <w:rFonts w:eastAsia="Times New Roman" w:cs="Times New Roman"/>
          <w:szCs w:val="24"/>
        </w:rPr>
      </w:pPr>
      <w:r w:rsidRPr="0043442B">
        <w:rPr>
          <w:rFonts w:eastAsia="Times New Roman" w:cs="Times New Roman"/>
          <w:b/>
          <w:szCs w:val="24"/>
        </w:rPr>
        <w:t xml:space="preserve">ΠΡΟΕΔΡΕΥΩΝ (Γεώργιος </w:t>
      </w:r>
      <w:proofErr w:type="spellStart"/>
      <w:r w:rsidRPr="0043442B">
        <w:rPr>
          <w:rFonts w:eastAsia="Times New Roman" w:cs="Times New Roman"/>
          <w:b/>
          <w:szCs w:val="24"/>
        </w:rPr>
        <w:t>Λαμπρούλης</w:t>
      </w:r>
      <w:proofErr w:type="spellEnd"/>
      <w:r w:rsidRPr="0043442B">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Κατανοώ τι λέτε, κύριε </w:t>
      </w:r>
      <w:proofErr w:type="spellStart"/>
      <w:r>
        <w:rPr>
          <w:rFonts w:eastAsia="Times New Roman" w:cs="Times New Roman"/>
          <w:szCs w:val="24"/>
        </w:rPr>
        <w:t>Κρεμαστινέ</w:t>
      </w:r>
      <w:proofErr w:type="spellEnd"/>
      <w:r>
        <w:rPr>
          <w:rFonts w:eastAsia="Times New Roman" w:cs="Times New Roman"/>
          <w:szCs w:val="24"/>
        </w:rPr>
        <w:t>. Καταγράφηκε η ένστασή σας. Το Προεδρείο</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δεν μπορεί να πράξει κάτι αυτή τη στιγμή.</w:t>
      </w:r>
    </w:p>
    <w:p w14:paraId="7E1DF762" w14:textId="77777777" w:rsidR="00A241D9" w:rsidRDefault="00515212">
      <w:pPr>
        <w:spacing w:after="0" w:line="600" w:lineRule="auto"/>
        <w:ind w:firstLine="720"/>
        <w:jc w:val="both"/>
        <w:rPr>
          <w:rFonts w:eastAsia="Times New Roman" w:cs="Times New Roman"/>
          <w:szCs w:val="24"/>
        </w:rPr>
      </w:pPr>
      <w:r>
        <w:rPr>
          <w:rFonts w:eastAsia="Times New Roman" w:cs="Times New Roman"/>
          <w:b/>
          <w:szCs w:val="24"/>
        </w:rPr>
        <w:t>ΔΗΜΗΤΡΙΟΣ Κ</w:t>
      </w:r>
      <w:r>
        <w:rPr>
          <w:rFonts w:eastAsia="Times New Roman" w:cs="Times New Roman"/>
          <w:b/>
          <w:szCs w:val="24"/>
        </w:rPr>
        <w:t>ΡΕΜΑΣΤΙΝΟΣ (Ε</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Το ξέρω, αλίμονο.</w:t>
      </w:r>
    </w:p>
    <w:p w14:paraId="7E1DF763"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E1DF764" w14:textId="77777777" w:rsidR="00A241D9" w:rsidRDefault="00515212">
      <w:pPr>
        <w:spacing w:after="0" w:line="600" w:lineRule="auto"/>
        <w:ind w:firstLine="720"/>
        <w:jc w:val="both"/>
        <w:rPr>
          <w:rFonts w:eastAsia="Times New Roman" w:cs="Times New Roman"/>
          <w:szCs w:val="24"/>
        </w:rPr>
      </w:pPr>
      <w:r w:rsidRPr="0043442B">
        <w:rPr>
          <w:rFonts w:eastAsia="Times New Roman" w:cs="Times New Roman"/>
          <w:b/>
          <w:szCs w:val="24"/>
        </w:rPr>
        <w:t xml:space="preserve">ΠΡΟΕΔΡΕΥΩΝ (Γεώργιος </w:t>
      </w:r>
      <w:proofErr w:type="spellStart"/>
      <w:r w:rsidRPr="0043442B">
        <w:rPr>
          <w:rFonts w:eastAsia="Times New Roman" w:cs="Times New Roman"/>
          <w:b/>
          <w:szCs w:val="24"/>
        </w:rPr>
        <w:t>Λαμπρούλης</w:t>
      </w:r>
      <w:proofErr w:type="spellEnd"/>
      <w:r w:rsidRPr="0043442B">
        <w:rPr>
          <w:rFonts w:eastAsia="Times New Roman" w:cs="Times New Roman"/>
          <w:b/>
          <w:szCs w:val="24"/>
        </w:rPr>
        <w:t>):</w:t>
      </w:r>
      <w:r>
        <w:rPr>
          <w:rFonts w:eastAsia="Times New Roman" w:cs="Times New Roman"/>
          <w:b/>
          <w:szCs w:val="24"/>
        </w:rPr>
        <w:t xml:space="preserve"> </w:t>
      </w:r>
      <w:r>
        <w:rPr>
          <w:rFonts w:eastAsia="Times New Roman" w:cs="Times New Roman"/>
          <w:szCs w:val="24"/>
        </w:rPr>
        <w:t>Και εμείς ευχαριστούμε.</w:t>
      </w:r>
    </w:p>
    <w:p w14:paraId="7E1DF765"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υνεχίζουμε με τις </w:t>
      </w:r>
      <w:r>
        <w:rPr>
          <w:rFonts w:eastAsia="Times New Roman" w:cs="Times New Roman"/>
          <w:szCs w:val="24"/>
        </w:rPr>
        <w:t>υπόλοιπες επίκαιρες ερωτήσεις</w:t>
      </w:r>
      <w:r>
        <w:rPr>
          <w:rFonts w:eastAsia="Times New Roman" w:cs="Times New Roman"/>
          <w:szCs w:val="24"/>
        </w:rPr>
        <w:t xml:space="preserve"> που δεν θα συζητηθούν. </w:t>
      </w:r>
    </w:p>
    <w:p w14:paraId="7E1DF766"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Η τρίτη με αριθμό 28/27-7-2018 επίκαιρη ερώτηση του</w:t>
      </w:r>
      <w:r>
        <w:rPr>
          <w:rFonts w:eastAsia="Times New Roman" w:cs="Times New Roman"/>
          <w:szCs w:val="24"/>
        </w:rPr>
        <w:t xml:space="preserve"> Βουλευτή Α΄ Πειραι</w:t>
      </w:r>
      <w:r>
        <w:rPr>
          <w:rFonts w:eastAsia="Times New Roman" w:cs="Times New Roman"/>
          <w:szCs w:val="24"/>
        </w:rPr>
        <w:t>ώς</w:t>
      </w:r>
      <w:r>
        <w:rPr>
          <w:rFonts w:eastAsia="Times New Roman" w:cs="Times New Roman"/>
          <w:szCs w:val="24"/>
        </w:rPr>
        <w:t xml:space="preserve">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F32C3B">
        <w:rPr>
          <w:rFonts w:eastAsia="Times New Roman" w:cs="Times New Roman"/>
          <w:bCs/>
          <w:szCs w:val="24"/>
        </w:rPr>
        <w:t xml:space="preserve">Νικολάου </w:t>
      </w:r>
      <w:proofErr w:type="spellStart"/>
      <w:r w:rsidRPr="00F32C3B">
        <w:rPr>
          <w:rFonts w:eastAsia="Times New Roman" w:cs="Times New Roman"/>
          <w:bCs/>
          <w:szCs w:val="24"/>
        </w:rPr>
        <w:t>Κούζηλου</w:t>
      </w:r>
      <w:proofErr w:type="spellEnd"/>
      <w:r>
        <w:rPr>
          <w:rFonts w:eastAsia="Times New Roman" w:cs="Times New Roman"/>
          <w:szCs w:val="24"/>
        </w:rPr>
        <w:t xml:space="preserve"> προς τον Υπουργό </w:t>
      </w:r>
      <w:r w:rsidRPr="00F32C3B">
        <w:rPr>
          <w:rFonts w:eastAsia="Times New Roman" w:cs="Times New Roman"/>
          <w:bCs/>
          <w:szCs w:val="24"/>
        </w:rPr>
        <w:t>Εθνικής Άμυνας</w:t>
      </w:r>
      <w:r w:rsidRPr="00BB01AC">
        <w:rPr>
          <w:rFonts w:eastAsia="Times New Roman" w:cs="Times New Roman"/>
          <w:szCs w:val="24"/>
        </w:rPr>
        <w:t>,</w:t>
      </w:r>
      <w:r>
        <w:rPr>
          <w:rFonts w:eastAsia="Times New Roman" w:cs="Times New Roman"/>
          <w:szCs w:val="24"/>
        </w:rPr>
        <w:t xml:space="preserve"> με </w:t>
      </w:r>
      <w:r>
        <w:rPr>
          <w:rFonts w:eastAsia="Times New Roman" w:cs="Times New Roman"/>
          <w:szCs w:val="24"/>
        </w:rPr>
        <w:lastRenderedPageBreak/>
        <w:t>θέμα: «Καζάνι έτοιμο να εκραγεί το κρατίδιο των Σκοπίων»</w:t>
      </w:r>
      <w:r>
        <w:rPr>
          <w:rFonts w:eastAsia="Times New Roman" w:cs="Times New Roman"/>
          <w:szCs w:val="24"/>
        </w:rPr>
        <w:t>,</w:t>
      </w:r>
      <w:r>
        <w:rPr>
          <w:rFonts w:eastAsia="Times New Roman" w:cs="Times New Roman"/>
          <w:szCs w:val="24"/>
        </w:rPr>
        <w:t xml:space="preserve"> δεν θα συζητηθεί λόγω κωλύματος του κυρίου Υπουργού.</w:t>
      </w:r>
    </w:p>
    <w:p w14:paraId="7E1DF767" w14:textId="77777777" w:rsidR="00A241D9" w:rsidRDefault="00515212">
      <w:pPr>
        <w:spacing w:after="0" w:line="600" w:lineRule="auto"/>
        <w:ind w:firstLine="720"/>
        <w:jc w:val="both"/>
        <w:rPr>
          <w:rFonts w:eastAsia="Times New Roman" w:cs="Times New Roman"/>
          <w:b/>
          <w:szCs w:val="24"/>
        </w:rPr>
      </w:pPr>
      <w:r>
        <w:rPr>
          <w:rFonts w:eastAsia="Times New Roman" w:cs="Times New Roman"/>
          <w:szCs w:val="24"/>
        </w:rPr>
        <w:t xml:space="preserve">Η πέμπτη με αριθμό 26/26-7-2018 </w:t>
      </w:r>
      <w:r>
        <w:rPr>
          <w:rFonts w:eastAsia="Times New Roman" w:cs="Times New Roman"/>
          <w:szCs w:val="24"/>
        </w:rPr>
        <w:t>επίκαιρη ερώτηση του Βουλευτή Α΄ Θεσσαλονίκης της Ένωσης Κεντρώων κ.</w:t>
      </w:r>
      <w:r w:rsidRPr="00BB2C32">
        <w:rPr>
          <w:rFonts w:eastAsia="Times New Roman" w:cs="Times New Roman"/>
          <w:bCs/>
          <w:szCs w:val="24"/>
        </w:rPr>
        <w:t xml:space="preserve"> Ιωάννη </w:t>
      </w:r>
      <w:proofErr w:type="spellStart"/>
      <w:r w:rsidRPr="00BB2C32">
        <w:rPr>
          <w:rFonts w:eastAsia="Times New Roman" w:cs="Times New Roman"/>
          <w:bCs/>
          <w:szCs w:val="24"/>
        </w:rPr>
        <w:t>Σαρίδη</w:t>
      </w:r>
      <w:proofErr w:type="spellEnd"/>
      <w:r>
        <w:rPr>
          <w:rFonts w:eastAsia="Times New Roman" w:cs="Times New Roman"/>
          <w:szCs w:val="24"/>
        </w:rPr>
        <w:t xml:space="preserve"> προς τον Υπουργό</w:t>
      </w:r>
      <w:r w:rsidRPr="00BB2C32">
        <w:rPr>
          <w:rFonts w:eastAsia="Times New Roman" w:cs="Times New Roman"/>
          <w:bCs/>
          <w:szCs w:val="24"/>
        </w:rPr>
        <w:t xml:space="preserve"> Περιβάλλοντος και Ενέργειας,</w:t>
      </w:r>
      <w:r>
        <w:rPr>
          <w:rFonts w:eastAsia="Times New Roman" w:cs="Times New Roman"/>
          <w:szCs w:val="24"/>
        </w:rPr>
        <w:t xml:space="preserve"> με θέμα: «Περί της νομιμότητας </w:t>
      </w:r>
      <w:proofErr w:type="spellStart"/>
      <w:r>
        <w:rPr>
          <w:rFonts w:eastAsia="Times New Roman" w:cs="Times New Roman"/>
          <w:szCs w:val="24"/>
        </w:rPr>
        <w:t>αδειοδότησης</w:t>
      </w:r>
      <w:proofErr w:type="spellEnd"/>
      <w:r>
        <w:rPr>
          <w:rFonts w:eastAsia="Times New Roman" w:cs="Times New Roman"/>
          <w:szCs w:val="24"/>
        </w:rPr>
        <w:t xml:space="preserve"> του μεταλλείου Σκουριών»</w:t>
      </w:r>
      <w:r>
        <w:rPr>
          <w:rFonts w:eastAsia="Times New Roman" w:cs="Times New Roman"/>
          <w:szCs w:val="24"/>
        </w:rPr>
        <w:t>,</w:t>
      </w:r>
      <w:r>
        <w:rPr>
          <w:rFonts w:eastAsia="Times New Roman" w:cs="Times New Roman"/>
          <w:szCs w:val="24"/>
        </w:rPr>
        <w:t xml:space="preserve"> δεν θα συζητηθεί λόγω κωλύματος του κυρίου Υπουργού.</w:t>
      </w:r>
    </w:p>
    <w:p w14:paraId="7E1DF768"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Η έκ</w:t>
      </w:r>
      <w:r>
        <w:rPr>
          <w:rFonts w:eastAsia="Times New Roman" w:cs="Times New Roman"/>
          <w:szCs w:val="24"/>
        </w:rPr>
        <w:t>τη με αριθμό 23/25-7-2018 επίκαιρη ερώτηση του Βουλευτή Κιλκίς της Νέας Δημοκρατίας κ.</w:t>
      </w:r>
      <w:r w:rsidRPr="00BB2C32">
        <w:rPr>
          <w:rFonts w:eastAsia="Times New Roman" w:cs="Times New Roman"/>
          <w:bCs/>
          <w:szCs w:val="24"/>
        </w:rPr>
        <w:t xml:space="preserve"> Γεωργίου Γεωργαντά </w:t>
      </w:r>
      <w:r>
        <w:rPr>
          <w:rFonts w:eastAsia="Times New Roman" w:cs="Times New Roman"/>
          <w:szCs w:val="24"/>
        </w:rPr>
        <w:t>προς την Υπουργό</w:t>
      </w:r>
      <w:r w:rsidRPr="00BB2C32">
        <w:rPr>
          <w:rFonts w:eastAsia="Times New Roman" w:cs="Times New Roman"/>
          <w:bCs/>
          <w:szCs w:val="24"/>
        </w:rPr>
        <w:t xml:space="preserve"> Διοικητικής Ανασυγκρότησης,</w:t>
      </w:r>
      <w:r>
        <w:rPr>
          <w:rFonts w:eastAsia="Times New Roman" w:cs="Times New Roman"/>
          <w:szCs w:val="24"/>
        </w:rPr>
        <w:t xml:space="preserve"> με θέμα: </w:t>
      </w:r>
      <w:r>
        <w:rPr>
          <w:rFonts w:eastAsia="Times New Roman" w:cs="Times New Roman"/>
          <w:b/>
          <w:bCs/>
          <w:szCs w:val="24"/>
        </w:rPr>
        <w:t>«</w:t>
      </w:r>
      <w:r>
        <w:rPr>
          <w:rFonts w:eastAsia="Times New Roman" w:cs="Times New Roman"/>
          <w:szCs w:val="24"/>
        </w:rPr>
        <w:t>Η Κυβέρνηση καλύπτει τους τέσσερις Υπουργούς που έλαβαν τα στοιχεία των φακέλων των υποψηφίων Γ</w:t>
      </w:r>
      <w:r>
        <w:rPr>
          <w:rFonts w:eastAsia="Times New Roman" w:cs="Times New Roman"/>
          <w:szCs w:val="24"/>
        </w:rPr>
        <w:t>ραμματέων»</w:t>
      </w:r>
      <w:r>
        <w:rPr>
          <w:rFonts w:eastAsia="Times New Roman" w:cs="Times New Roman"/>
          <w:szCs w:val="24"/>
        </w:rPr>
        <w:t>,</w:t>
      </w:r>
      <w:r>
        <w:rPr>
          <w:rFonts w:eastAsia="Times New Roman" w:cs="Times New Roman"/>
          <w:szCs w:val="24"/>
        </w:rPr>
        <w:t xml:space="preserve"> δεν θα συζητηθεί λόγω κωλύματος της κυρίας Υπουργού.</w:t>
      </w:r>
    </w:p>
    <w:p w14:paraId="7E1DF769"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Η ένατη με αριθμό 1/12-7-2018 επίκαιρη ερώτηση του Βουλευτή Α΄ Πειραι</w:t>
      </w:r>
      <w:r>
        <w:rPr>
          <w:rFonts w:eastAsia="Times New Roman" w:cs="Times New Roman"/>
          <w:szCs w:val="24"/>
        </w:rPr>
        <w:t>ώς</w:t>
      </w:r>
      <w:r>
        <w:rPr>
          <w:rFonts w:eastAsia="Times New Roman" w:cs="Times New Roman"/>
          <w:szCs w:val="24"/>
        </w:rPr>
        <w:t xml:space="preserve">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4C0EFF">
        <w:rPr>
          <w:rFonts w:eastAsia="Times New Roman" w:cs="Times New Roman"/>
          <w:bCs/>
          <w:szCs w:val="24"/>
        </w:rPr>
        <w:t xml:space="preserve">Νικολάου </w:t>
      </w:r>
      <w:proofErr w:type="spellStart"/>
      <w:r w:rsidRPr="004C0EFF">
        <w:rPr>
          <w:rFonts w:eastAsia="Times New Roman" w:cs="Times New Roman"/>
          <w:bCs/>
          <w:szCs w:val="24"/>
        </w:rPr>
        <w:t>Κούζηλου</w:t>
      </w:r>
      <w:proofErr w:type="spellEnd"/>
      <w:r>
        <w:rPr>
          <w:rFonts w:eastAsia="Times New Roman" w:cs="Times New Roman"/>
          <w:szCs w:val="24"/>
        </w:rPr>
        <w:t xml:space="preserve"> προς τον Υπουργό </w:t>
      </w:r>
      <w:r w:rsidRPr="004C0EFF">
        <w:rPr>
          <w:rFonts w:eastAsia="Times New Roman" w:cs="Times New Roman"/>
          <w:bCs/>
          <w:szCs w:val="24"/>
        </w:rPr>
        <w:t>Εσωτερικώ</w:t>
      </w:r>
      <w:r w:rsidRPr="004C0EFF">
        <w:rPr>
          <w:rFonts w:eastAsia="Times New Roman" w:cs="Times New Roman"/>
          <w:szCs w:val="24"/>
        </w:rPr>
        <w:t>ν</w:t>
      </w:r>
      <w:r>
        <w:rPr>
          <w:rFonts w:eastAsia="Times New Roman" w:cs="Times New Roman"/>
          <w:szCs w:val="24"/>
        </w:rPr>
        <w:t xml:space="preserve">, με θέμα: «Ανεξέλεγκτη η κατάσταση </w:t>
      </w:r>
      <w:r>
        <w:rPr>
          <w:rFonts w:eastAsia="Times New Roman" w:cs="Times New Roman"/>
          <w:szCs w:val="24"/>
        </w:rPr>
        <w:t>στο κέντρο φιλοξενίας προσφύγων στο</w:t>
      </w:r>
      <w:r>
        <w:rPr>
          <w:rFonts w:eastAsia="Times New Roman" w:cs="Times New Roman"/>
          <w:szCs w:val="24"/>
        </w:rPr>
        <w:t>ν</w:t>
      </w:r>
      <w:r>
        <w:rPr>
          <w:rFonts w:eastAsia="Times New Roman" w:cs="Times New Roman"/>
          <w:szCs w:val="24"/>
        </w:rPr>
        <w:t xml:space="preserve"> Σκαραμαγκά»</w:t>
      </w:r>
      <w:r>
        <w:rPr>
          <w:rFonts w:eastAsia="Times New Roman" w:cs="Times New Roman"/>
          <w:szCs w:val="24"/>
        </w:rPr>
        <w:t>,</w:t>
      </w:r>
      <w:r w:rsidRPr="004C0EFF">
        <w:rPr>
          <w:rFonts w:eastAsia="Times New Roman" w:cs="Times New Roman"/>
          <w:szCs w:val="24"/>
        </w:rPr>
        <w:t xml:space="preserve"> </w:t>
      </w:r>
      <w:r>
        <w:rPr>
          <w:rFonts w:eastAsia="Times New Roman" w:cs="Times New Roman"/>
          <w:szCs w:val="24"/>
        </w:rPr>
        <w:t>δεν θα συζητηθεί λόγω κωλύματος του κυρίου Υπουργού.</w:t>
      </w:r>
    </w:p>
    <w:p w14:paraId="7E1DF76A"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lastRenderedPageBreak/>
        <w:t>Η δέκατη με αριθμό 21/25-7-2018 επίκαιρη ερώτηση της Ανεξάρτητης Βουλευτού Β΄ Αθηνών κ</w:t>
      </w:r>
      <w:r>
        <w:rPr>
          <w:rFonts w:eastAsia="Times New Roman" w:cs="Times New Roman"/>
          <w:szCs w:val="24"/>
        </w:rPr>
        <w:t>.</w:t>
      </w:r>
      <w:r w:rsidRPr="004C0EFF">
        <w:rPr>
          <w:rFonts w:eastAsia="Times New Roman" w:cs="Times New Roman"/>
          <w:bCs/>
          <w:szCs w:val="24"/>
        </w:rPr>
        <w:t xml:space="preserve"> Αικατερίνης Παπακώστα</w:t>
      </w:r>
      <w:r>
        <w:rPr>
          <w:rFonts w:eastAsia="Times New Roman" w:cs="Times New Roman"/>
          <w:bCs/>
          <w:szCs w:val="24"/>
        </w:rPr>
        <w:t xml:space="preserve"> </w:t>
      </w:r>
      <w:r w:rsidRPr="004C0EFF">
        <w:rPr>
          <w:rFonts w:eastAsia="Times New Roman" w:cs="Times New Roman"/>
          <w:bCs/>
          <w:szCs w:val="24"/>
        </w:rPr>
        <w:t>-</w:t>
      </w:r>
      <w:r>
        <w:rPr>
          <w:rFonts w:eastAsia="Times New Roman" w:cs="Times New Roman"/>
          <w:bCs/>
          <w:szCs w:val="24"/>
        </w:rPr>
        <w:t xml:space="preserve"> </w:t>
      </w:r>
      <w:r w:rsidRPr="004C0EFF">
        <w:rPr>
          <w:rFonts w:eastAsia="Times New Roman" w:cs="Times New Roman"/>
          <w:bCs/>
          <w:szCs w:val="24"/>
        </w:rPr>
        <w:t>Σιδηροπούλου</w:t>
      </w:r>
      <w:r>
        <w:rPr>
          <w:rFonts w:eastAsia="Times New Roman" w:cs="Times New Roman"/>
          <w:szCs w:val="24"/>
        </w:rPr>
        <w:t xml:space="preserve"> προς την Υπουργό</w:t>
      </w:r>
      <w:r w:rsidRPr="004C0EFF">
        <w:rPr>
          <w:rFonts w:eastAsia="Times New Roman" w:cs="Times New Roman"/>
          <w:bCs/>
          <w:szCs w:val="24"/>
        </w:rPr>
        <w:t xml:space="preserve"> Πολιτισμού </w:t>
      </w:r>
      <w:r w:rsidRPr="004C0EFF">
        <w:rPr>
          <w:rFonts w:eastAsia="Times New Roman" w:cs="Times New Roman"/>
          <w:bCs/>
          <w:szCs w:val="24"/>
        </w:rPr>
        <w:t xml:space="preserve">και Αθλητισμού, </w:t>
      </w:r>
      <w:r>
        <w:rPr>
          <w:rFonts w:eastAsia="Times New Roman" w:cs="Times New Roman"/>
          <w:szCs w:val="24"/>
        </w:rPr>
        <w:t>με θέμα: «Ίδρυση Ακαδημίας Τεχνών»</w:t>
      </w:r>
      <w:r>
        <w:rPr>
          <w:rFonts w:eastAsia="Times New Roman" w:cs="Times New Roman"/>
          <w:szCs w:val="24"/>
        </w:rPr>
        <w:t>,</w:t>
      </w:r>
      <w:r>
        <w:rPr>
          <w:rFonts w:eastAsia="Times New Roman" w:cs="Times New Roman"/>
          <w:szCs w:val="24"/>
        </w:rPr>
        <w:t xml:space="preserve"> δεν θα συζητηθεί λόγω κωλύματος της κυρίας Υπουργού.</w:t>
      </w:r>
    </w:p>
    <w:p w14:paraId="7E1DF76B"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Η έβδομη με αριθμό 19/24-7-2018 επίκαιρη ερώτηση του Βουλευτή Επικρατείας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κ.</w:t>
      </w:r>
      <w:r w:rsidRPr="004C0EFF">
        <w:rPr>
          <w:rFonts w:eastAsia="Times New Roman" w:cs="Times New Roman"/>
          <w:bCs/>
          <w:szCs w:val="24"/>
        </w:rPr>
        <w:t xml:space="preserve"> Χρήστου Παππά</w:t>
      </w:r>
      <w:r>
        <w:rPr>
          <w:rFonts w:eastAsia="Times New Roman" w:cs="Times New Roman"/>
          <w:szCs w:val="24"/>
        </w:rPr>
        <w:t xml:space="preserve"> προς τον Υπουργό </w:t>
      </w:r>
      <w:r w:rsidRPr="004C0EFF">
        <w:rPr>
          <w:rFonts w:eastAsia="Times New Roman" w:cs="Times New Roman"/>
          <w:bCs/>
          <w:szCs w:val="24"/>
        </w:rPr>
        <w:t>Εξωτερικώ</w:t>
      </w:r>
      <w:r w:rsidRPr="004C0EFF">
        <w:rPr>
          <w:rFonts w:eastAsia="Times New Roman" w:cs="Times New Roman"/>
          <w:bCs/>
          <w:szCs w:val="24"/>
        </w:rPr>
        <w:t>ν,</w:t>
      </w:r>
      <w:r>
        <w:rPr>
          <w:rFonts w:eastAsia="Times New Roman" w:cs="Times New Roman"/>
          <w:szCs w:val="24"/>
        </w:rPr>
        <w:t xml:space="preserve"> με θέμα: «Περί των διώξεων που υφίσταται από τις σκοπιανές αρχές ο Αρχιεπίσκοπος </w:t>
      </w:r>
      <w:proofErr w:type="spellStart"/>
      <w:r>
        <w:rPr>
          <w:rFonts w:eastAsia="Times New Roman" w:cs="Times New Roman"/>
          <w:szCs w:val="24"/>
        </w:rPr>
        <w:t>Αχρίδος</w:t>
      </w:r>
      <w:proofErr w:type="spellEnd"/>
      <w:r>
        <w:rPr>
          <w:rFonts w:eastAsia="Times New Roman" w:cs="Times New Roman"/>
          <w:szCs w:val="24"/>
        </w:rPr>
        <w:t xml:space="preserve"> κ.κ. Ιωάννης»</w:t>
      </w:r>
      <w:r>
        <w:rPr>
          <w:rFonts w:eastAsia="Times New Roman" w:cs="Times New Roman"/>
          <w:szCs w:val="24"/>
        </w:rPr>
        <w:t>,</w:t>
      </w:r>
      <w:r>
        <w:rPr>
          <w:rFonts w:eastAsia="Times New Roman" w:cs="Times New Roman"/>
          <w:szCs w:val="24"/>
        </w:rPr>
        <w:t xml:space="preserve"> δεν θα συζητηθεί λόγω κωλύματος του κυρίου Υπουργού.</w:t>
      </w:r>
    </w:p>
    <w:p w14:paraId="7E1DF76C"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σημείο αυτό αρχίζουμε </w:t>
      </w:r>
      <w:r>
        <w:rPr>
          <w:rFonts w:eastAsia="Times New Roman" w:cs="Times New Roman"/>
          <w:szCs w:val="24"/>
        </w:rPr>
        <w:t>τη συζήτηση με την</w:t>
      </w:r>
      <w:r>
        <w:rPr>
          <w:rFonts w:eastAsia="Times New Roman" w:cs="Times New Roman"/>
          <w:szCs w:val="24"/>
        </w:rPr>
        <w:t xml:space="preserve"> πρώτη με αριθμό 25/26</w:t>
      </w:r>
      <w:r>
        <w:rPr>
          <w:rFonts w:eastAsia="Times New Roman" w:cs="Times New Roman"/>
          <w:szCs w:val="24"/>
        </w:rPr>
        <w:t xml:space="preserve">-7-2018 επίκαιρη ερώτηση του Βουλευτή Θεσπρωτίας της Νέας Δημοκρατίας κ. </w:t>
      </w:r>
      <w:r w:rsidRPr="00FC7CCD">
        <w:rPr>
          <w:rFonts w:eastAsia="Times New Roman" w:cs="Times New Roman"/>
          <w:bCs/>
          <w:szCs w:val="24"/>
        </w:rPr>
        <w:t xml:space="preserve">Βασιλείου </w:t>
      </w:r>
      <w:proofErr w:type="spellStart"/>
      <w:r w:rsidRPr="00FC7CCD">
        <w:rPr>
          <w:rFonts w:eastAsia="Times New Roman" w:cs="Times New Roman"/>
          <w:bCs/>
          <w:szCs w:val="24"/>
        </w:rPr>
        <w:t>Γιόγιακα</w:t>
      </w:r>
      <w:proofErr w:type="spellEnd"/>
      <w:r w:rsidRPr="00FC7CCD">
        <w:rPr>
          <w:rFonts w:eastAsia="Times New Roman" w:cs="Times New Roman"/>
          <w:bCs/>
          <w:szCs w:val="24"/>
        </w:rPr>
        <w:t xml:space="preserve"> </w:t>
      </w:r>
      <w:r>
        <w:rPr>
          <w:rFonts w:eastAsia="Times New Roman" w:cs="Times New Roman"/>
          <w:szCs w:val="24"/>
        </w:rPr>
        <w:t>προς την Υπουργό</w:t>
      </w:r>
      <w:r w:rsidRPr="00FC7CCD">
        <w:rPr>
          <w:rFonts w:eastAsia="Times New Roman" w:cs="Times New Roman"/>
          <w:bCs/>
          <w:szCs w:val="24"/>
        </w:rPr>
        <w:t xml:space="preserve"> Εργασίας, Κοινωνικής Ασφάλισης και Κοινωνικής Αλληλεγγύης, </w:t>
      </w:r>
      <w:r>
        <w:rPr>
          <w:rFonts w:eastAsia="Times New Roman" w:cs="Times New Roman"/>
          <w:szCs w:val="24"/>
        </w:rPr>
        <w:t>με θέμα: «Απεμπλοκή και επιτάχυνση της επεξεργασίας αιτήσεων συνταξιοδότησης στις κατά τ</w:t>
      </w:r>
      <w:r>
        <w:rPr>
          <w:rFonts w:eastAsia="Times New Roman" w:cs="Times New Roman"/>
          <w:szCs w:val="24"/>
        </w:rPr>
        <w:t>όπους υπηρεσίες του ΕΦΚΑ Αγροτών».</w:t>
      </w:r>
    </w:p>
    <w:p w14:paraId="7E1DF76D" w14:textId="77777777" w:rsidR="00A241D9" w:rsidRDefault="00515212">
      <w:pPr>
        <w:spacing w:after="0" w:line="600" w:lineRule="auto"/>
        <w:ind w:firstLine="720"/>
        <w:jc w:val="both"/>
        <w:rPr>
          <w:rFonts w:eastAsia="Times New Roman" w:cs="Times New Roman"/>
          <w:bCs/>
          <w:szCs w:val="24"/>
        </w:rPr>
      </w:pPr>
      <w:r>
        <w:rPr>
          <w:rFonts w:eastAsia="Times New Roman" w:cs="Times New Roman"/>
          <w:szCs w:val="24"/>
        </w:rPr>
        <w:lastRenderedPageBreak/>
        <w:t xml:space="preserve">Στην </w:t>
      </w:r>
      <w:r>
        <w:rPr>
          <w:rFonts w:eastAsia="Times New Roman" w:cs="Times New Roman"/>
          <w:szCs w:val="24"/>
        </w:rPr>
        <w:t>επίκαιρη</w:t>
      </w:r>
      <w:r>
        <w:rPr>
          <w:rFonts w:eastAsia="Times New Roman" w:cs="Times New Roman"/>
          <w:szCs w:val="24"/>
        </w:rPr>
        <w:t xml:space="preserve"> ερώτηση θα απαντήσει ο Υφυπουργός </w:t>
      </w:r>
      <w:r w:rsidRPr="00FC7CCD">
        <w:rPr>
          <w:rFonts w:eastAsia="Times New Roman" w:cs="Times New Roman"/>
          <w:bCs/>
          <w:szCs w:val="24"/>
        </w:rPr>
        <w:t>Εργασίας, Κοινωνικής Ασφάλισης και Κοινωνικής Αλληλεγγύης</w:t>
      </w:r>
      <w:r>
        <w:rPr>
          <w:rFonts w:eastAsia="Times New Roman" w:cs="Times New Roman"/>
          <w:bCs/>
          <w:szCs w:val="24"/>
        </w:rPr>
        <w:t xml:space="preserve"> κ. Αναστάσιος Πετρόπουλος. </w:t>
      </w:r>
    </w:p>
    <w:p w14:paraId="7E1DF76E" w14:textId="77777777" w:rsidR="00A241D9" w:rsidRDefault="00515212">
      <w:pPr>
        <w:spacing w:after="0" w:line="600" w:lineRule="auto"/>
        <w:ind w:firstLine="720"/>
        <w:jc w:val="both"/>
        <w:rPr>
          <w:rFonts w:eastAsia="Times New Roman" w:cs="Times New Roman"/>
          <w:bCs/>
          <w:szCs w:val="24"/>
        </w:rPr>
      </w:pPr>
      <w:r>
        <w:rPr>
          <w:rFonts w:eastAsia="Times New Roman" w:cs="Times New Roman"/>
          <w:bCs/>
          <w:szCs w:val="24"/>
        </w:rPr>
        <w:t xml:space="preserve">Κύριε </w:t>
      </w:r>
      <w:proofErr w:type="spellStart"/>
      <w:r>
        <w:rPr>
          <w:rFonts w:eastAsia="Times New Roman" w:cs="Times New Roman"/>
          <w:bCs/>
          <w:szCs w:val="24"/>
        </w:rPr>
        <w:t>Γιόγιακα</w:t>
      </w:r>
      <w:proofErr w:type="spellEnd"/>
      <w:r>
        <w:rPr>
          <w:rFonts w:eastAsia="Times New Roman" w:cs="Times New Roman"/>
          <w:bCs/>
          <w:szCs w:val="24"/>
        </w:rPr>
        <w:t xml:space="preserve">, έχετε τον λόγο. </w:t>
      </w:r>
    </w:p>
    <w:p w14:paraId="7E1DF76F" w14:textId="77777777" w:rsidR="00A241D9" w:rsidRDefault="00515212">
      <w:pPr>
        <w:tabs>
          <w:tab w:val="left" w:pos="6677"/>
        </w:tabs>
        <w:spacing w:after="0" w:line="600" w:lineRule="auto"/>
        <w:ind w:firstLine="720"/>
        <w:jc w:val="both"/>
        <w:rPr>
          <w:rFonts w:eastAsia="Times New Roman" w:cs="Times New Roman"/>
          <w:szCs w:val="24"/>
        </w:rPr>
      </w:pPr>
      <w:r>
        <w:rPr>
          <w:rFonts w:eastAsia="Times New Roman" w:cs="Times New Roman"/>
          <w:b/>
          <w:szCs w:val="24"/>
        </w:rPr>
        <w:t>ΒΑΣΙΛΕΙΟΣ ΓΙΟΓΙΑΚΑΣ</w:t>
      </w:r>
      <w:r w:rsidRPr="002C329A">
        <w:rPr>
          <w:rFonts w:eastAsia="Times New Roman" w:cs="Times New Roman"/>
          <w:b/>
          <w:szCs w:val="24"/>
        </w:rPr>
        <w:t>:</w:t>
      </w:r>
      <w:r>
        <w:rPr>
          <w:rFonts w:eastAsia="Times New Roman" w:cs="Times New Roman"/>
          <w:szCs w:val="24"/>
        </w:rPr>
        <w:t xml:space="preserve"> Κύριε Πρόεδρε, κύριε Υπουργέ, οι αριθμοί δείχνουν ότι εκατοντάδες χιλιάδες ασφαλισμένοι του πρώην ΟΓΑ αντιμετωπίζονται από τη Διοίκηση του ΕΦΚΑ ως ασφαλισμένοι δεύτερης κατηγορίας. Τριακόσια άτομα εργάζονται σήμερα στις υπηρεσίες του ΕΦΚΑ Αγροτών από τους</w:t>
      </w:r>
      <w:r>
        <w:rPr>
          <w:rFonts w:eastAsia="Times New Roman" w:cs="Times New Roman"/>
          <w:szCs w:val="24"/>
        </w:rPr>
        <w:t xml:space="preserve"> συνολικά οκτώ με </w:t>
      </w:r>
      <w:proofErr w:type="spellStart"/>
      <w:r>
        <w:rPr>
          <w:rFonts w:eastAsia="Times New Roman" w:cs="Times New Roman"/>
          <w:szCs w:val="24"/>
        </w:rPr>
        <w:t>οκτώμισι</w:t>
      </w:r>
      <w:proofErr w:type="spellEnd"/>
      <w:r>
        <w:rPr>
          <w:rFonts w:eastAsia="Times New Roman" w:cs="Times New Roman"/>
          <w:szCs w:val="24"/>
        </w:rPr>
        <w:t xml:space="preserve"> χιλιάδες υπαλλήλους του ΕΦΚΑ. Δηλαδή, μόλις το 3,5% του προσωπικού καλείται να εξυπηρετήσει το 14% των ασφαλισμένων που ανήκουν στον ΕΦΚΑ Αγροτών. Το ποσοστό αυτό στην πραγματικότητα είναι ακόμα μικρότερο, αφού από τους τριακόσιο</w:t>
      </w:r>
      <w:r>
        <w:rPr>
          <w:rFonts w:eastAsia="Times New Roman" w:cs="Times New Roman"/>
          <w:szCs w:val="24"/>
        </w:rPr>
        <w:t>υς υπαλλήλους μόνο οι διακόσιοι ασχολούνται με συντάξεις και ασφάλιση.</w:t>
      </w:r>
    </w:p>
    <w:p w14:paraId="7E1DF770" w14:textId="77777777" w:rsidR="00A241D9" w:rsidRDefault="00515212">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Βέβαια, μπορεί να μου απαντήσετε ότι δεν υπάρχουν σοβαρά προβλήματα καθυστερήσεων στην επεξεργασία αιτήσεων </w:t>
      </w:r>
      <w:r>
        <w:rPr>
          <w:rFonts w:eastAsia="Times New Roman" w:cs="Times New Roman"/>
          <w:szCs w:val="24"/>
        </w:rPr>
        <w:lastRenderedPageBreak/>
        <w:t>συνταξιοδότησης και στην απονομή συντάξεων, αφού πολλά περιφερειακά τμήματα τ</w:t>
      </w:r>
      <w:r>
        <w:rPr>
          <w:rFonts w:eastAsia="Times New Roman" w:cs="Times New Roman"/>
          <w:szCs w:val="24"/>
        </w:rPr>
        <w:t>ου ΕΦΚΑ έχουν πετύχει ή έχουν ξεπεράσει τους στόχους που είχε βάλει το Υπουργείο για το 2017.</w:t>
      </w:r>
    </w:p>
    <w:p w14:paraId="7E1DF771" w14:textId="77777777" w:rsidR="00A241D9" w:rsidRDefault="00515212">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Πράγματι, μπορεί να έχετε εν μέρει δίκιο για την υπέρβαση των στόχων. Όμως, για να γνωρίζουν και οι πολίτες, αυτό οφείλεται σε σημαντικό βαθμό στην ευσυνειδησία, </w:t>
      </w:r>
      <w:r>
        <w:rPr>
          <w:rFonts w:eastAsia="Times New Roman" w:cs="Times New Roman"/>
          <w:szCs w:val="24"/>
        </w:rPr>
        <w:t>το φιλότιμο και τη μεγάλη προσπάθεια των ανθρώπων στα περιφερειακά τμήματα του ΕΦΚΑ, που, για να βγάλουν συντάξεις, κάθονται να δουλέψουν υπερωρίες, εργάζονται Σάββατα και παίρνουν δουλειά ακόμα και στο σπίτι και γι’ αυτό τους αξίζει ένα μεγάλο μπράβο.</w:t>
      </w:r>
    </w:p>
    <w:p w14:paraId="7E1DF772" w14:textId="77777777" w:rsidR="00A241D9" w:rsidRDefault="00515212">
      <w:pPr>
        <w:tabs>
          <w:tab w:val="left" w:pos="6677"/>
        </w:tabs>
        <w:spacing w:after="0" w:line="600" w:lineRule="auto"/>
        <w:ind w:firstLine="720"/>
        <w:jc w:val="both"/>
        <w:rPr>
          <w:rFonts w:eastAsia="Times New Roman" w:cs="Times New Roman"/>
          <w:szCs w:val="24"/>
        </w:rPr>
      </w:pPr>
      <w:r>
        <w:rPr>
          <w:rFonts w:eastAsia="Times New Roman" w:cs="Times New Roman"/>
          <w:szCs w:val="24"/>
        </w:rPr>
        <w:t>Όμω</w:t>
      </w:r>
      <w:r>
        <w:rPr>
          <w:rFonts w:eastAsia="Times New Roman" w:cs="Times New Roman"/>
          <w:szCs w:val="24"/>
        </w:rPr>
        <w:t>ς, τους αξίζει, κύριε Υπουργέ, επιτέλους και μια βοήθεια, γιατί είναι ελάχιστοι σε σχέση με τις δουλειές που κάνουν και με τον αριθμό των ανθρώπων που έχουν να εξυπηρετήσουν. Γνωρίζω ότι οι νέες συντάξεις αναπηρίας, θανάτου και χηρείας, δηλαδή αιτήσεις που</w:t>
      </w:r>
      <w:r>
        <w:rPr>
          <w:rFonts w:eastAsia="Times New Roman" w:cs="Times New Roman"/>
          <w:szCs w:val="24"/>
        </w:rPr>
        <w:t xml:space="preserve"> έχουν κατατεθεί μετά την 1-1-2017 προχωρούν με πολύ αργούς ρυθμούς, γιατί όλες οι δυνάμεις, όλη αυτή η μεγάλη προσπάθεια εξαντλείται στις πράξεις συνέχισης συντάξεων αναπηρίας παλαιότερων χρόνων.</w:t>
      </w:r>
    </w:p>
    <w:p w14:paraId="7E1DF773" w14:textId="77777777" w:rsidR="00A241D9" w:rsidRDefault="00515212">
      <w:pPr>
        <w:tabs>
          <w:tab w:val="left" w:pos="6677"/>
        </w:tabs>
        <w:spacing w:after="0" w:line="600" w:lineRule="auto"/>
        <w:ind w:firstLine="720"/>
        <w:jc w:val="both"/>
        <w:rPr>
          <w:rFonts w:eastAsia="Times New Roman" w:cs="Times New Roman"/>
          <w:szCs w:val="24"/>
        </w:rPr>
      </w:pPr>
      <w:r>
        <w:rPr>
          <w:rFonts w:eastAsia="Times New Roman" w:cs="Times New Roman"/>
          <w:szCs w:val="24"/>
        </w:rPr>
        <w:lastRenderedPageBreak/>
        <w:t>Πείτε μας, λοιπόν, τι θα κάνετε για να προχωρήσουν πιο γρήγ</w:t>
      </w:r>
      <w:r>
        <w:rPr>
          <w:rFonts w:eastAsia="Times New Roman" w:cs="Times New Roman"/>
          <w:szCs w:val="24"/>
        </w:rPr>
        <w:t>ορα όλες οι συντάξεις του πρώην ΟΓΑ, ώστε να σταματήσει αυτή η αναμονή και η ταλαιπωρία για χιλιάδες συμπολίτες μας.</w:t>
      </w:r>
    </w:p>
    <w:p w14:paraId="7E1DF774" w14:textId="77777777" w:rsidR="00A241D9" w:rsidRDefault="00515212">
      <w:pPr>
        <w:tabs>
          <w:tab w:val="left" w:pos="6677"/>
        </w:tabs>
        <w:spacing w:after="0" w:line="600" w:lineRule="auto"/>
        <w:ind w:firstLine="720"/>
        <w:jc w:val="both"/>
        <w:rPr>
          <w:rFonts w:eastAsia="Times New Roman" w:cs="Times New Roman"/>
          <w:szCs w:val="24"/>
        </w:rPr>
      </w:pPr>
      <w:r>
        <w:rPr>
          <w:rFonts w:eastAsia="Times New Roman" w:cs="Times New Roman"/>
          <w:szCs w:val="24"/>
        </w:rPr>
        <w:t>Ευχαριστώ.</w:t>
      </w:r>
    </w:p>
    <w:p w14:paraId="7E1DF775" w14:textId="77777777" w:rsidR="00A241D9" w:rsidRDefault="00515212">
      <w:pPr>
        <w:tabs>
          <w:tab w:val="left" w:pos="6677"/>
        </w:tabs>
        <w:spacing w:after="0" w:line="600" w:lineRule="auto"/>
        <w:ind w:firstLine="720"/>
        <w:jc w:val="both"/>
        <w:rPr>
          <w:rFonts w:eastAsia="Times New Roman" w:cs="Times New Roman"/>
          <w:szCs w:val="24"/>
        </w:rPr>
      </w:pPr>
      <w:r w:rsidRPr="005349D3">
        <w:rPr>
          <w:rFonts w:eastAsia="Times New Roman" w:cs="Times New Roman"/>
          <w:b/>
          <w:szCs w:val="24"/>
        </w:rPr>
        <w:t xml:space="preserve">ΠΡΟΕΔΡΕΥΩΝ (Γεώργιος </w:t>
      </w:r>
      <w:proofErr w:type="spellStart"/>
      <w:r w:rsidRPr="005349D3">
        <w:rPr>
          <w:rFonts w:eastAsia="Times New Roman" w:cs="Times New Roman"/>
          <w:b/>
          <w:szCs w:val="24"/>
        </w:rPr>
        <w:t>Λαμπρούλης</w:t>
      </w:r>
      <w:proofErr w:type="spellEnd"/>
      <w:r w:rsidRPr="005349D3">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Γιόγιακα</w:t>
      </w:r>
      <w:proofErr w:type="spellEnd"/>
      <w:r>
        <w:rPr>
          <w:rFonts w:eastAsia="Times New Roman" w:cs="Times New Roman"/>
          <w:szCs w:val="24"/>
        </w:rPr>
        <w:t>.</w:t>
      </w:r>
    </w:p>
    <w:p w14:paraId="7E1DF776" w14:textId="77777777" w:rsidR="00A241D9" w:rsidRDefault="00515212">
      <w:pPr>
        <w:tabs>
          <w:tab w:val="left" w:pos="6677"/>
        </w:tabs>
        <w:spacing w:after="0" w:line="600" w:lineRule="auto"/>
        <w:ind w:firstLine="720"/>
        <w:jc w:val="both"/>
        <w:rPr>
          <w:rFonts w:eastAsia="Times New Roman" w:cs="Times New Roman"/>
          <w:szCs w:val="24"/>
        </w:rPr>
      </w:pPr>
      <w:r>
        <w:rPr>
          <w:rFonts w:eastAsia="Times New Roman" w:cs="Times New Roman"/>
          <w:szCs w:val="24"/>
        </w:rPr>
        <w:t>Τον λόγο έχει ο κ. Πετρόπουλος.</w:t>
      </w:r>
    </w:p>
    <w:p w14:paraId="7E1DF777" w14:textId="77777777" w:rsidR="00A241D9" w:rsidRDefault="00515212">
      <w:pPr>
        <w:tabs>
          <w:tab w:val="left" w:pos="6677"/>
        </w:tabs>
        <w:spacing w:after="0" w:line="600" w:lineRule="auto"/>
        <w:ind w:firstLine="720"/>
        <w:jc w:val="both"/>
        <w:rPr>
          <w:rFonts w:eastAsia="Times New Roman" w:cs="Times New Roman"/>
          <w:szCs w:val="24"/>
        </w:rPr>
      </w:pPr>
      <w:r w:rsidRPr="00483435">
        <w:rPr>
          <w:rFonts w:eastAsia="Times New Roman" w:cs="Times New Roman"/>
          <w:b/>
          <w:szCs w:val="24"/>
        </w:rPr>
        <w:t>ΑΝΑΣΤΑΣΙΟΣ ΠΕΤΡΟΠΟΥΛΟΣ (Υφυπουργ</w:t>
      </w:r>
      <w:r w:rsidRPr="00483435">
        <w:rPr>
          <w:rFonts w:eastAsia="Times New Roman" w:cs="Times New Roman"/>
          <w:b/>
          <w:szCs w:val="24"/>
        </w:rPr>
        <w:t>ός Εργασίας, Κοινωνικής Ασφάλισης και Κοινωνικής Αλληλεγγύης):</w:t>
      </w:r>
      <w:r w:rsidRPr="00483435">
        <w:rPr>
          <w:rFonts w:eastAsia="Times New Roman" w:cs="Times New Roman"/>
          <w:szCs w:val="24"/>
        </w:rPr>
        <w:t xml:space="preserve"> </w:t>
      </w:r>
      <w:r>
        <w:rPr>
          <w:rFonts w:eastAsia="Times New Roman" w:cs="Times New Roman"/>
          <w:szCs w:val="24"/>
        </w:rPr>
        <w:t>Ευχαριστώ, κύριε Πρόεδρε.</w:t>
      </w:r>
    </w:p>
    <w:p w14:paraId="7E1DF778" w14:textId="77777777" w:rsidR="00A241D9" w:rsidRDefault="00515212">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Γιόγιακα</w:t>
      </w:r>
      <w:proofErr w:type="spellEnd"/>
      <w:r>
        <w:rPr>
          <w:rFonts w:eastAsia="Times New Roman" w:cs="Times New Roman"/>
          <w:szCs w:val="24"/>
        </w:rPr>
        <w:t>, ποτέ εγώ δεν θα αντιπαρατεθώ με Βουλευτή που θέτει ζητήματα επιτάχυνσης και εξυπηρέτησης των πολιτών. Δεν υπάρχει περίπτωση να φέρω ποτέ αντίρρηση. Αντ</w:t>
      </w:r>
      <w:r>
        <w:rPr>
          <w:rFonts w:eastAsia="Times New Roman" w:cs="Times New Roman"/>
          <w:szCs w:val="24"/>
        </w:rPr>
        <w:t>ιθέτως, εκείνο που πάντα από τη θέση αυτή επιβεβαιώνω είναι η θέλησή μας να επιταχύνουμε και να βελτιώσουμε ακόμα καλύτερα τις υπηρεσίες της κοινωνικής ασφάλισης.</w:t>
      </w:r>
    </w:p>
    <w:p w14:paraId="7E1DF779" w14:textId="77777777" w:rsidR="00A241D9" w:rsidRDefault="00515212">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Είναι γεγονός ότι το προσωπικό που ασχολείται συνολικά στον ΕΦΚΑ, όχι μόνο για τους αγρότες, </w:t>
      </w:r>
      <w:r>
        <w:rPr>
          <w:rFonts w:eastAsia="Times New Roman" w:cs="Times New Roman"/>
          <w:szCs w:val="24"/>
        </w:rPr>
        <w:t xml:space="preserve">είναι </w:t>
      </w:r>
      <w:proofErr w:type="spellStart"/>
      <w:r>
        <w:rPr>
          <w:rFonts w:eastAsia="Times New Roman" w:cs="Times New Roman"/>
          <w:szCs w:val="24"/>
        </w:rPr>
        <w:t>υποδεκαπλάσιο</w:t>
      </w:r>
      <w:proofErr w:type="spellEnd"/>
      <w:r>
        <w:rPr>
          <w:rFonts w:eastAsia="Times New Roman" w:cs="Times New Roman"/>
          <w:szCs w:val="24"/>
        </w:rPr>
        <w:t xml:space="preserve"> εκείνου που υπηρετούσε το 2010 και το 2011. Αυτό είναι γνωστό </w:t>
      </w:r>
      <w:r>
        <w:rPr>
          <w:rFonts w:eastAsia="Times New Roman" w:cs="Times New Roman"/>
          <w:szCs w:val="24"/>
        </w:rPr>
        <w:lastRenderedPageBreak/>
        <w:t xml:space="preserve">για τις πολιτικές οι οποίες προηγήθηκαν και αποδεκάτισαν το στελεχικό δυναμικό όλων των φορέων και της κοινωνικής ασφάλισης και των άλλων φορέων που παρέχουν υπηρεσίες στους </w:t>
      </w:r>
      <w:r>
        <w:rPr>
          <w:rFonts w:eastAsia="Times New Roman" w:cs="Times New Roman"/>
          <w:szCs w:val="24"/>
        </w:rPr>
        <w:t>πολίτες, υγεία, έλεγχο εργασίας.</w:t>
      </w:r>
    </w:p>
    <w:p w14:paraId="7E1DF77A" w14:textId="77777777" w:rsidR="00A241D9" w:rsidRDefault="00515212">
      <w:pPr>
        <w:tabs>
          <w:tab w:val="left" w:pos="6677"/>
        </w:tabs>
        <w:spacing w:after="0" w:line="600" w:lineRule="auto"/>
        <w:ind w:firstLine="720"/>
        <w:jc w:val="both"/>
        <w:rPr>
          <w:rFonts w:eastAsia="Times New Roman" w:cs="Times New Roman"/>
          <w:szCs w:val="24"/>
        </w:rPr>
      </w:pPr>
      <w:r>
        <w:rPr>
          <w:rFonts w:eastAsia="Times New Roman" w:cs="Times New Roman"/>
          <w:szCs w:val="24"/>
        </w:rPr>
        <w:t>Παρά ταύτα, αν και είναι αλήθεια πως εργάζονται πολύ λιγότεροι από παλιά, σας ενημερώνω ότι το έτος 2015 εκδόθηκαν έντεκα χιλιάδες πεντακόσιες ογδόντα έξι συντάξεις εργατών, το 2017 δεκατρείς χιλιάδες διακόσιες εβδομήντα τρ</w:t>
      </w:r>
      <w:r>
        <w:rPr>
          <w:rFonts w:eastAsia="Times New Roman" w:cs="Times New Roman"/>
          <w:szCs w:val="24"/>
        </w:rPr>
        <w:t>εις και το 2018 μέχρι τούτη τη στιγμή είναι ήδη έτοιμες προς καταβολή -και έχουν καταβληθεί και πολλές από αυτές- οκτακόσιες συντάξεις αγροτών. Για να έχουμε μια εικόνα πιο καθαρή, στις 31 Δεκεμβρίου του 2014 σε χορήγηση συντάξεων στους αγρότες ήταν τριάντ</w:t>
      </w:r>
      <w:r>
        <w:rPr>
          <w:rFonts w:eastAsia="Times New Roman" w:cs="Times New Roman"/>
          <w:szCs w:val="24"/>
        </w:rPr>
        <w:t>α χιλιάδες εξακόσιες πενήντα επτά ακριβώς εκκρεμότητες.</w:t>
      </w:r>
    </w:p>
    <w:p w14:paraId="7E1DF77B" w14:textId="77777777" w:rsidR="00A241D9" w:rsidRDefault="00515212">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Επομένως ως προς αυτό που λέγεται συχνά -επειδή οι αγρότες που περιμένουν ξέρουν πόσο καιρό περιμένουν, εκείνοι όμως που δεν περιμένουν ακούν ότι καθυστερούν- οι καθυστερήσεις αυτές πάντα </w:t>
      </w:r>
      <w:proofErr w:type="spellStart"/>
      <w:r>
        <w:rPr>
          <w:rFonts w:eastAsia="Times New Roman" w:cs="Times New Roman"/>
          <w:szCs w:val="24"/>
        </w:rPr>
        <w:t>συνέβαιναν</w:t>
      </w:r>
      <w:proofErr w:type="spellEnd"/>
      <w:r>
        <w:rPr>
          <w:rFonts w:eastAsia="Times New Roman" w:cs="Times New Roman"/>
          <w:szCs w:val="24"/>
        </w:rPr>
        <w:t xml:space="preserve"> κ</w:t>
      </w:r>
      <w:r>
        <w:rPr>
          <w:rFonts w:eastAsia="Times New Roman" w:cs="Times New Roman"/>
          <w:szCs w:val="24"/>
        </w:rPr>
        <w:t xml:space="preserve">αι ιδίως </w:t>
      </w:r>
      <w:proofErr w:type="spellStart"/>
      <w:r>
        <w:rPr>
          <w:rFonts w:eastAsia="Times New Roman" w:cs="Times New Roman"/>
          <w:szCs w:val="24"/>
        </w:rPr>
        <w:t>συνέβαιναν</w:t>
      </w:r>
      <w:proofErr w:type="spellEnd"/>
      <w:r>
        <w:rPr>
          <w:rFonts w:eastAsia="Times New Roman" w:cs="Times New Roman"/>
          <w:szCs w:val="24"/>
        </w:rPr>
        <w:t xml:space="preserve"> για τους λόγους που αφορούσαν και διαδοχικές συντάξεις και άλλες, διεθνείς συντάξεις.</w:t>
      </w:r>
    </w:p>
    <w:p w14:paraId="7E1DF77C" w14:textId="77777777" w:rsidR="00A241D9" w:rsidRDefault="00515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Υπήρχαν τέτοιοι λόγοι που προκαλούσαν καθυστερήσεις. Ήταν τριάντα χιλιάδες εξακόσιες πενήντα επτά σε εκκρεμότητα στις 31 Δεκεμβρίου 2014 και δεκαέξι χ</w:t>
      </w:r>
      <w:r>
        <w:rPr>
          <w:rFonts w:eastAsia="Times New Roman" w:cs="Times New Roman"/>
          <w:szCs w:val="24"/>
        </w:rPr>
        <w:t xml:space="preserve">ιλιάδες επτακόσιες εννέα τον Ιούνιο του 2018, δηλαδή οι μισές σχεδόν σε εκκρεμότητα. </w:t>
      </w:r>
    </w:p>
    <w:p w14:paraId="7E1DF77D" w14:textId="77777777" w:rsidR="00A241D9" w:rsidRDefault="00515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Στη συνέχεια, βέβαια, θα πω και για άλλα ζητήματα, αφού ολοκληρώσω την απάντησή μου όσον αφορά αυτά που θίγετε. Όμως, θα υπενθυμίσω ότι συνολικά από τις </w:t>
      </w:r>
      <w:proofErr w:type="spellStart"/>
      <w:r>
        <w:rPr>
          <w:rFonts w:eastAsia="Times New Roman" w:cs="Times New Roman"/>
          <w:szCs w:val="24"/>
        </w:rPr>
        <w:t>εκατόν</w:t>
      </w:r>
      <w:proofErr w:type="spellEnd"/>
      <w:r>
        <w:rPr>
          <w:rFonts w:eastAsia="Times New Roman" w:cs="Times New Roman"/>
          <w:szCs w:val="24"/>
        </w:rPr>
        <w:t xml:space="preserve"> εξήντα οκτ</w:t>
      </w:r>
      <w:r>
        <w:rPr>
          <w:rFonts w:eastAsia="Times New Roman" w:cs="Times New Roman"/>
          <w:szCs w:val="24"/>
        </w:rPr>
        <w:t>ώ χιλιάδες εννιακόσιες είκοσι δύο εκκρεμείς συντάξεις που υπήρχαν στις 31 Δεκεμβρίου 2014 και τον Γενάρη του 2015, έχουμε φτάσει στις πενήντα τρεις χιλιάδες οκτακόσιες, δηλαδή σχεδόν στο 1/3 των εκκρεμοτήτων που υπήρχαν τότε. Έχουμε μείωση, δηλαδή 68,2% λι</w:t>
      </w:r>
      <w:r>
        <w:rPr>
          <w:rFonts w:eastAsia="Times New Roman" w:cs="Times New Roman"/>
          <w:szCs w:val="24"/>
        </w:rPr>
        <w:t xml:space="preserve">γότερο. Έχουμε μία επιτυχία κατά 68,2% στην έκδοση παλιών συντάξεων και όλων αυτών που σωρεύονταν. </w:t>
      </w:r>
    </w:p>
    <w:p w14:paraId="7E1DF77E" w14:textId="77777777" w:rsidR="00A241D9" w:rsidRDefault="00515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Όσον αφορά τα εκκρεμή εφάπαξ, έχουμε 50,7%. Ειδικά τώρα έχουμε εκδώσει τα εφάπαξ στο 86% σε σχέση με πέρυσι. Άρα ο ΕΦΚΑ βοηθάει στην επιτάχυνση της έκδοσης </w:t>
      </w:r>
      <w:r>
        <w:rPr>
          <w:rFonts w:eastAsia="Times New Roman" w:cs="Times New Roman"/>
          <w:szCs w:val="24"/>
        </w:rPr>
        <w:t>των συντάξεων. Θα ικανοποιηθούμε όταν ολοκληρωθούν τα συστήματα, για να βγαίνουν όλες εντός τριμήνου. Όσες συντάξεις χορηγού</w:t>
      </w:r>
      <w:r>
        <w:rPr>
          <w:rFonts w:eastAsia="Times New Roman" w:cs="Times New Roman"/>
          <w:szCs w:val="24"/>
        </w:rPr>
        <w:lastRenderedPageBreak/>
        <w:t xml:space="preserve">νται με αίτηση στο έτος 2017 </w:t>
      </w:r>
      <w:r>
        <w:rPr>
          <w:rFonts w:eastAsia="Times New Roman" w:cs="Times New Roman"/>
          <w:szCs w:val="24"/>
        </w:rPr>
        <w:t>-</w:t>
      </w:r>
      <w:r>
        <w:rPr>
          <w:rFonts w:eastAsia="Times New Roman" w:cs="Times New Roman"/>
          <w:szCs w:val="24"/>
        </w:rPr>
        <w:t xml:space="preserve">που δεν έχουν διαδοχική ασφάλιση ή δεν είναι διεθνείς συντάξεις- εκδίδονται μέσα στο τρίμηνο και μέσα </w:t>
      </w:r>
      <w:r>
        <w:rPr>
          <w:rFonts w:eastAsia="Times New Roman" w:cs="Times New Roman"/>
          <w:szCs w:val="24"/>
        </w:rPr>
        <w:t>σε ένα</w:t>
      </w:r>
      <w:r>
        <w:rPr>
          <w:rFonts w:eastAsia="Times New Roman" w:cs="Times New Roman"/>
          <w:szCs w:val="24"/>
        </w:rPr>
        <w:t>ν</w:t>
      </w:r>
      <w:r>
        <w:rPr>
          <w:rFonts w:eastAsia="Times New Roman" w:cs="Times New Roman"/>
          <w:szCs w:val="24"/>
        </w:rPr>
        <w:t xml:space="preserve"> μήνα σε αρκετές περιπτώσεις. </w:t>
      </w:r>
    </w:p>
    <w:p w14:paraId="7E1DF77F" w14:textId="77777777" w:rsidR="00A241D9" w:rsidRDefault="00515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Αυτό είναι το αποτέλεσμα μιας δουλειάς που κάνουμε, την οποία πρέπει να ολοκληρώσουμε την επόμενη περίοδο που έχουμε, με τα συστήματα τα οποία οργανώνουμε.</w:t>
      </w:r>
    </w:p>
    <w:p w14:paraId="7E1DF780" w14:textId="77777777" w:rsidR="00A241D9" w:rsidRDefault="00515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E1DF781" w14:textId="77777777" w:rsidR="00A241D9" w:rsidRDefault="00515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Ορίστε, κύριε</w:t>
      </w:r>
      <w:r>
        <w:rPr>
          <w:rFonts w:eastAsia="Times New Roman" w:cs="Times New Roman"/>
          <w:szCs w:val="24"/>
        </w:rPr>
        <w:t xml:space="preserve"> </w:t>
      </w:r>
      <w:proofErr w:type="spellStart"/>
      <w:r>
        <w:rPr>
          <w:rFonts w:eastAsia="Times New Roman" w:cs="Times New Roman"/>
          <w:szCs w:val="24"/>
        </w:rPr>
        <w:t>Γιόγ</w:t>
      </w:r>
      <w:r>
        <w:rPr>
          <w:rFonts w:eastAsia="Times New Roman" w:cs="Times New Roman"/>
          <w:szCs w:val="24"/>
        </w:rPr>
        <w:t>ι</w:t>
      </w:r>
      <w:r>
        <w:rPr>
          <w:rFonts w:eastAsia="Times New Roman" w:cs="Times New Roman"/>
          <w:szCs w:val="24"/>
        </w:rPr>
        <w:t>ακα</w:t>
      </w:r>
      <w:proofErr w:type="spellEnd"/>
      <w:r>
        <w:rPr>
          <w:rFonts w:eastAsia="Times New Roman" w:cs="Times New Roman"/>
          <w:szCs w:val="24"/>
        </w:rPr>
        <w:t>, έχετε τον λόγο για τη δευτερολογία σας.</w:t>
      </w:r>
    </w:p>
    <w:p w14:paraId="7E1DF782" w14:textId="77777777" w:rsidR="00A241D9" w:rsidRDefault="00515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Κύριε Υπουργέ, θα ήθελα να πω πρώτα ότι τους τελευταίους μήνες έχουν γίνει πράγματι κάποια βήματα για να λυθούν διάφορα προβλήματα, σχετικά με τη μηχανογράφηση του ΕΦΚΑ και την έκδοση </w:t>
      </w:r>
      <w:r>
        <w:rPr>
          <w:rFonts w:eastAsia="Times New Roman" w:cs="Times New Roman"/>
          <w:szCs w:val="24"/>
        </w:rPr>
        <w:t>κάποιων κατηγοριών συντάξεων. Όμως, δεν είμαστε μόνο εδώ για να κάνουμε κριτική, όπως είπατε και εσείς. Είμαστε για να συζητήσουμε πώς θα μπορούσατε να δώσετε συγκεκριμένες λύσεις, πρακτικές λύσεις, το συντομότερο δυνατό.</w:t>
      </w:r>
    </w:p>
    <w:p w14:paraId="7E1DF783" w14:textId="77777777" w:rsidR="00A241D9" w:rsidRDefault="00515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Πρέπει, λοιπόν, να απελευθερώσετε </w:t>
      </w:r>
      <w:r>
        <w:rPr>
          <w:rFonts w:eastAsia="Times New Roman" w:cs="Times New Roman"/>
          <w:szCs w:val="24"/>
        </w:rPr>
        <w:t xml:space="preserve">χρόνο των υπαλλήλων, ώστε να πάει σε παραγωγικές εργασίες που αφορούν τις </w:t>
      </w:r>
      <w:r>
        <w:rPr>
          <w:rFonts w:eastAsia="Times New Roman" w:cs="Times New Roman"/>
          <w:szCs w:val="24"/>
        </w:rPr>
        <w:lastRenderedPageBreak/>
        <w:t xml:space="preserve">συντάξεις. Ας μην ξεχνάμε ότι οι εργαζόμενοι διαθέτουν αρκετές ώρες καθημερινά στην εξυπηρέτηση του κοινού, με αποτέλεσμα να έχουν μόλις μία-μιάμιση ώρα καθημερινά για να ασχοληθούν </w:t>
      </w:r>
      <w:r>
        <w:rPr>
          <w:rFonts w:eastAsia="Times New Roman" w:cs="Times New Roman"/>
          <w:szCs w:val="24"/>
        </w:rPr>
        <w:t xml:space="preserve">με τη συνταξιοδοτική διαδικασία. </w:t>
      </w:r>
    </w:p>
    <w:p w14:paraId="7E1DF784" w14:textId="77777777" w:rsidR="00A241D9" w:rsidRDefault="00515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Πολύς και πολύτιμος χρόνος, λοιπόν, χάνεται για την έκδοση βεβαιώσεων ασφάλισης και ασφαλιστικής ενημερότητας.</w:t>
      </w:r>
    </w:p>
    <w:p w14:paraId="7E1DF785" w14:textId="77777777" w:rsidR="00A241D9" w:rsidRDefault="00515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Θα μπορούσαν αυτές οι βεβαιώσεις, κύριε Υπουργέ, να δίνονταν μέσα από την πλατφόρμα των ψηφιακών υπηρεσιών του </w:t>
      </w:r>
      <w:r>
        <w:rPr>
          <w:rFonts w:eastAsia="Times New Roman" w:cs="Times New Roman"/>
          <w:szCs w:val="24"/>
        </w:rPr>
        <w:t>ΕΦΚΑ, προκειμένου να γλ</w:t>
      </w:r>
      <w:r>
        <w:rPr>
          <w:rFonts w:eastAsia="Times New Roman" w:cs="Times New Roman"/>
          <w:szCs w:val="24"/>
        </w:rPr>
        <w:t>ι</w:t>
      </w:r>
      <w:r>
        <w:rPr>
          <w:rFonts w:eastAsia="Times New Roman" w:cs="Times New Roman"/>
          <w:szCs w:val="24"/>
        </w:rPr>
        <w:t xml:space="preserve">τώσουν οι πολίτες και χρόνο και κόπο. Όμως, όσος χρόνος και να εξοικονομηθεί, δεν μπορεί να φέρει από μόνος του αποτελέσματα, αν δεν φροντίσετε να διαθέσετε το κατάλληλο προσωπικό. Δεν είναι δυνατόν να βρισκόμαστε στον Αύγουστο του </w:t>
      </w:r>
      <w:r>
        <w:rPr>
          <w:rFonts w:eastAsia="Times New Roman" w:cs="Times New Roman"/>
          <w:szCs w:val="24"/>
        </w:rPr>
        <w:t xml:space="preserve">2018 και ακόμα να μην έχει προχωρήσει ούτε μία αίτηση μετάταξης από αυτές που έχουν γίνει σύμφωνα με το άρθρο 24 του ν.4418/1987 και εκκρεμούν από τον περασμένο Δεκέμβρη. </w:t>
      </w:r>
    </w:p>
    <w:p w14:paraId="7E1DF786" w14:textId="77777777" w:rsidR="00A241D9" w:rsidRDefault="00515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Αυτή είναι η ενημέρωση που είχα από το γραφείο σας, όταν ρώτησα για τρεις αιτήσεις π</w:t>
      </w:r>
      <w:r>
        <w:rPr>
          <w:rFonts w:eastAsia="Times New Roman" w:cs="Times New Roman"/>
          <w:szCs w:val="24"/>
        </w:rPr>
        <w:t xml:space="preserve">ου έχουν γίνει για μετακίνηση </w:t>
      </w:r>
      <w:r>
        <w:rPr>
          <w:rFonts w:eastAsia="Times New Roman" w:cs="Times New Roman"/>
          <w:szCs w:val="24"/>
        </w:rPr>
        <w:lastRenderedPageBreak/>
        <w:t xml:space="preserve">από τον ΟΠΕΚΑ στον ΕΦΚΑ αγροτών στα Γιάννενα. Δεν μπορείτε να κρατάτε υπαλλήλους που θέλουν να μετακινηθούν και μπορούν να προσφέρουν, επειδή δεν θέλετε εσείς </w:t>
      </w:r>
      <w:r>
        <w:rPr>
          <w:rFonts w:eastAsia="Times New Roman" w:cs="Times New Roman"/>
          <w:szCs w:val="24"/>
        </w:rPr>
        <w:t>-</w:t>
      </w:r>
      <w:r>
        <w:rPr>
          <w:rFonts w:eastAsia="Times New Roman" w:cs="Times New Roman"/>
          <w:szCs w:val="24"/>
        </w:rPr>
        <w:t>προφανώς δεν ξέρω ποιος- να στενοχωρήσετε διοικητές και προϊσταμέν</w:t>
      </w:r>
      <w:r>
        <w:rPr>
          <w:rFonts w:eastAsia="Times New Roman" w:cs="Times New Roman"/>
          <w:szCs w:val="24"/>
        </w:rPr>
        <w:t xml:space="preserve">ους στους φορείς προέλευσής τους. </w:t>
      </w:r>
    </w:p>
    <w:p w14:paraId="7E1DF787" w14:textId="77777777" w:rsidR="00A241D9" w:rsidRDefault="00515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Περιμένω, λοιπόν, μία δεσμευτική απάντηση για το πότε μπορείτε να ξεκολλήσετε αυτές τις μετακινήσεις βάσει του ν.4418/1987. </w:t>
      </w:r>
    </w:p>
    <w:p w14:paraId="7E1DF788" w14:textId="77777777" w:rsidR="00A241D9" w:rsidRDefault="00515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Επίσης, πρέπει να μας πείτε πότε θα εκδοθεί προεδρικό διάταγμα για το νέο οργανόγραμμα του ΕΦΚΑ,</w:t>
      </w:r>
      <w:r>
        <w:rPr>
          <w:rFonts w:eastAsia="Times New Roman" w:cs="Times New Roman"/>
          <w:szCs w:val="24"/>
        </w:rPr>
        <w:t xml:space="preserve"> του ΟΠΕΚΑ και του ΠΥΣΥ. Πείτε </w:t>
      </w:r>
      <w:r>
        <w:rPr>
          <w:rFonts w:eastAsia="Times New Roman" w:cs="Times New Roman"/>
          <w:szCs w:val="24"/>
        </w:rPr>
        <w:t>μας,</w:t>
      </w:r>
      <w:r>
        <w:rPr>
          <w:rFonts w:eastAsia="Times New Roman" w:cs="Times New Roman"/>
          <w:szCs w:val="24"/>
        </w:rPr>
        <w:t xml:space="preserve"> αν γνωρίζετε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εά</w:t>
      </w:r>
      <w:r>
        <w:rPr>
          <w:rFonts w:eastAsia="Times New Roman" w:cs="Times New Roman"/>
          <w:szCs w:val="24"/>
        </w:rPr>
        <w:t xml:space="preserve">ν έχει περάσει από το Συμβούλιο Επικρατείας. </w:t>
      </w:r>
    </w:p>
    <w:p w14:paraId="7E1DF789" w14:textId="77777777" w:rsidR="00A241D9" w:rsidRDefault="00515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Αυτά ήθελα να πω, κύριε Υπουργέ. Περιμένουμε την άμεση κινητοποίηση προκειμένου να δοθούν λύσεις γι’ αυτά τα θέματα.</w:t>
      </w:r>
    </w:p>
    <w:p w14:paraId="7E1DF78A" w14:textId="77777777" w:rsidR="00A241D9" w:rsidRDefault="00515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sidRPr="004E42F7">
        <w:rPr>
          <w:rFonts w:eastAsia="Times New Roman" w:cs="Times New Roman"/>
          <w:szCs w:val="24"/>
        </w:rPr>
        <w:t>Γιόγ</w:t>
      </w:r>
      <w:r w:rsidRPr="004E42F7">
        <w:rPr>
          <w:rFonts w:eastAsia="Times New Roman" w:cs="Times New Roman"/>
          <w:szCs w:val="24"/>
        </w:rPr>
        <w:t>ι</w:t>
      </w:r>
      <w:r w:rsidRPr="004E42F7">
        <w:rPr>
          <w:rFonts w:eastAsia="Times New Roman" w:cs="Times New Roman"/>
          <w:szCs w:val="24"/>
        </w:rPr>
        <w:t>ακα</w:t>
      </w:r>
      <w:proofErr w:type="spellEnd"/>
      <w:r w:rsidRPr="004E42F7">
        <w:rPr>
          <w:rFonts w:eastAsia="Times New Roman" w:cs="Times New Roman"/>
          <w:szCs w:val="24"/>
        </w:rPr>
        <w:t>.</w:t>
      </w:r>
    </w:p>
    <w:p w14:paraId="7E1DF78B" w14:textId="77777777" w:rsidR="00A241D9" w:rsidRDefault="00515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Κύριε Υπουργέ, ορίστε, έχετε τον λόγο.</w:t>
      </w:r>
    </w:p>
    <w:p w14:paraId="7E1DF78C" w14:textId="77777777" w:rsidR="00A241D9" w:rsidRDefault="00515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Κύριε </w:t>
      </w:r>
      <w:proofErr w:type="spellStart"/>
      <w:r>
        <w:rPr>
          <w:rFonts w:eastAsia="Times New Roman" w:cs="Times New Roman"/>
          <w:szCs w:val="24"/>
        </w:rPr>
        <w:t>Γιόγ</w:t>
      </w:r>
      <w:r>
        <w:rPr>
          <w:rFonts w:eastAsia="Times New Roman" w:cs="Times New Roman"/>
          <w:szCs w:val="24"/>
        </w:rPr>
        <w:t>ι</w:t>
      </w:r>
      <w:r>
        <w:rPr>
          <w:rFonts w:eastAsia="Times New Roman" w:cs="Times New Roman"/>
          <w:szCs w:val="24"/>
        </w:rPr>
        <w:t>ακα</w:t>
      </w:r>
      <w:proofErr w:type="spellEnd"/>
      <w:r>
        <w:rPr>
          <w:rFonts w:eastAsia="Times New Roman" w:cs="Times New Roman"/>
          <w:szCs w:val="24"/>
        </w:rPr>
        <w:t xml:space="preserve">, έχετε δίκιο όταν λέτε πως όσο καλύτερα οργανώνεται μία υπηρεσία, όπως αυτή </w:t>
      </w:r>
      <w:r>
        <w:rPr>
          <w:rFonts w:eastAsia="Times New Roman" w:cs="Times New Roman"/>
          <w:szCs w:val="24"/>
        </w:rPr>
        <w:t>που παρέχεται για την κοινωνική ασφάλιση, τόσο καλύτερα και αποτελεσματικότερα θα είναι τα παρεχόμενα αγαθά στους ασφαλισμένους.</w:t>
      </w:r>
    </w:p>
    <w:p w14:paraId="7E1DF78D"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Και γεγονός είναι ότι στην κατεύθυνση που και εσείς σκέφτεστε</w:t>
      </w:r>
      <w:r>
        <w:rPr>
          <w:rFonts w:eastAsia="Times New Roman" w:cs="Times New Roman"/>
          <w:szCs w:val="24"/>
        </w:rPr>
        <w:t>,</w:t>
      </w:r>
      <w:r>
        <w:rPr>
          <w:rFonts w:eastAsia="Times New Roman" w:cs="Times New Roman"/>
          <w:szCs w:val="24"/>
        </w:rPr>
        <w:t xml:space="preserve"> εμείς ήδη έχουμε προχωρήσει σε εφαρμογές που δίνουν ενημερότητα </w:t>
      </w:r>
      <w:r>
        <w:rPr>
          <w:rFonts w:eastAsia="Times New Roman" w:cs="Times New Roman"/>
          <w:szCs w:val="24"/>
        </w:rPr>
        <w:t>άμεσα. Η ασφαλιστική ικανότητα ήδη έχει νομοθετική ρύθμιση</w:t>
      </w:r>
      <w:r>
        <w:rPr>
          <w:rFonts w:eastAsia="Times New Roman" w:cs="Times New Roman"/>
          <w:szCs w:val="24"/>
        </w:rPr>
        <w:t>,</w:t>
      </w:r>
      <w:r>
        <w:rPr>
          <w:rFonts w:eastAsia="Times New Roman" w:cs="Times New Roman"/>
          <w:szCs w:val="24"/>
        </w:rPr>
        <w:t xml:space="preserve"> που προηγήθηκε πριν λίγους μήνες, στα τέλη του 2017. Έχουμε πει πως όσοι καταβά</w:t>
      </w:r>
      <w:r>
        <w:rPr>
          <w:rFonts w:eastAsia="Times New Roman" w:cs="Times New Roman"/>
          <w:szCs w:val="24"/>
        </w:rPr>
        <w:t>λ</w:t>
      </w:r>
      <w:r>
        <w:rPr>
          <w:rFonts w:eastAsia="Times New Roman" w:cs="Times New Roman"/>
          <w:szCs w:val="24"/>
        </w:rPr>
        <w:t>λουν την εισφορά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ακόμη και εάν όφειλαν παλιές εισφορές, έχουν ασφαλιστική ικανότητα και κάλυψη για τις</w:t>
      </w:r>
      <w:r>
        <w:rPr>
          <w:rFonts w:eastAsia="Times New Roman" w:cs="Times New Roman"/>
          <w:szCs w:val="24"/>
        </w:rPr>
        <w:t xml:space="preserve"> υπηρεσίες υγείας.</w:t>
      </w:r>
    </w:p>
    <w:p w14:paraId="7E1DF78E"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 xml:space="preserve">Με το Υπουργείο Υγείας, μιας και είναι εδώ και ο κ. Παύλος </w:t>
      </w:r>
      <w:proofErr w:type="spellStart"/>
      <w:r>
        <w:rPr>
          <w:rFonts w:eastAsia="Times New Roman" w:cs="Times New Roman"/>
          <w:szCs w:val="24"/>
        </w:rPr>
        <w:t>Πολάκης</w:t>
      </w:r>
      <w:proofErr w:type="spellEnd"/>
      <w:r w:rsidRPr="0045589E">
        <w:rPr>
          <w:rFonts w:eastAsia="Times New Roman" w:cs="Times New Roman"/>
          <w:szCs w:val="24"/>
        </w:rPr>
        <w:t>,</w:t>
      </w:r>
      <w:r>
        <w:rPr>
          <w:rFonts w:eastAsia="Times New Roman" w:cs="Times New Roman"/>
          <w:szCs w:val="24"/>
        </w:rPr>
        <w:t xml:space="preserve"> έχουμε σχεδόν ολοκληρώσει, ουσιαστικά έχουμε ολοκληρώσει και είναι γραφειοκρατικά τα ελάχιστα ζητήματα που θα λύσουμε, ώστε να μη χρειάζονται βιβλιάρια υγείας για να παρ</w:t>
      </w:r>
      <w:r>
        <w:rPr>
          <w:rFonts w:eastAsia="Times New Roman" w:cs="Times New Roman"/>
          <w:szCs w:val="24"/>
        </w:rPr>
        <w:t xml:space="preserve">έχονται οι υπηρεσίες. Είναι μια δαπάνη και να εκδίδεις βιβλιάριο, ή να σφραγίζεις και να </w:t>
      </w:r>
      <w:proofErr w:type="spellStart"/>
      <w:r>
        <w:rPr>
          <w:rFonts w:eastAsia="Times New Roman" w:cs="Times New Roman"/>
          <w:szCs w:val="24"/>
        </w:rPr>
        <w:t>ξανασφραγίζεις</w:t>
      </w:r>
      <w:proofErr w:type="spellEnd"/>
      <w:r>
        <w:rPr>
          <w:rFonts w:eastAsia="Times New Roman" w:cs="Times New Roman"/>
          <w:szCs w:val="24"/>
        </w:rPr>
        <w:t xml:space="preserve">. Δεν υπάρχει κανένας </w:t>
      </w:r>
      <w:r>
        <w:rPr>
          <w:rFonts w:eastAsia="Times New Roman" w:cs="Times New Roman"/>
          <w:szCs w:val="24"/>
        </w:rPr>
        <w:lastRenderedPageBreak/>
        <w:t xml:space="preserve">λόγος. Αυτά τα κάνουμε με τον Παύλο </w:t>
      </w:r>
      <w:proofErr w:type="spellStart"/>
      <w:r>
        <w:rPr>
          <w:rFonts w:eastAsia="Times New Roman" w:cs="Times New Roman"/>
          <w:szCs w:val="24"/>
        </w:rPr>
        <w:t>Πολάκη</w:t>
      </w:r>
      <w:proofErr w:type="spellEnd"/>
      <w:r>
        <w:rPr>
          <w:rFonts w:eastAsia="Times New Roman" w:cs="Times New Roman"/>
          <w:szCs w:val="24"/>
        </w:rPr>
        <w:t xml:space="preserve"> και ολοκληρώνεται αυτή η διαδικασία. Λύνουμε τέτοια θέματα. </w:t>
      </w:r>
    </w:p>
    <w:p w14:paraId="7E1DF78F"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Οργανώνεται ηλεκτρονικά ο Ε</w:t>
      </w:r>
      <w:r>
        <w:rPr>
          <w:rFonts w:eastAsia="Times New Roman" w:cs="Times New Roman"/>
          <w:szCs w:val="24"/>
        </w:rPr>
        <w:t xml:space="preserve">ΦΚΑ και παρέχει υπηρεσίες. Και αυτό το διαπιστώνει κανείς ακόμη και τώρα με την ευκαιρία αυτής της αναγκαίας βοήθειας που πρέπει να δώσουμε προς τους συμπολίτες </w:t>
      </w:r>
      <w:r>
        <w:rPr>
          <w:rFonts w:eastAsia="Times New Roman" w:cs="Times New Roman"/>
          <w:szCs w:val="24"/>
        </w:rPr>
        <w:t>μας,</w:t>
      </w:r>
      <w:r>
        <w:rPr>
          <w:rFonts w:eastAsia="Times New Roman" w:cs="Times New Roman"/>
          <w:szCs w:val="24"/>
        </w:rPr>
        <w:t xml:space="preserve"> που επλήγησαν από αυτή την καταστροφή της προηγούμενης εβδομάδας. Ο ΕΦΚΑ αντιλαμβάνεται το</w:t>
      </w:r>
      <w:r>
        <w:rPr>
          <w:rFonts w:eastAsia="Times New Roman" w:cs="Times New Roman"/>
          <w:szCs w:val="24"/>
        </w:rPr>
        <w:t xml:space="preserve">ν ρόλο με έναν άλλον τρόπο από ό,τι παλιότερα, γιατί ξεπερνά τις προβλέψεις του νόμου για τη λειτουργία του, υπερβαίνει εμπόδια και αντιρρήσεις των συστημάτων που </w:t>
      </w:r>
      <w:proofErr w:type="spellStart"/>
      <w:r>
        <w:rPr>
          <w:rFonts w:eastAsia="Times New Roman" w:cs="Times New Roman"/>
          <w:szCs w:val="24"/>
        </w:rPr>
        <w:t>διήπαν</w:t>
      </w:r>
      <w:proofErr w:type="spellEnd"/>
      <w:r>
        <w:rPr>
          <w:rFonts w:eastAsia="Times New Roman" w:cs="Times New Roman"/>
          <w:szCs w:val="24"/>
        </w:rPr>
        <w:t xml:space="preserve"> τη λειτουργία του για να μπορεί να παρέχει υπηρεσίες. Έτσι μπορούμε να δίνουμε δύο συν</w:t>
      </w:r>
      <w:r>
        <w:rPr>
          <w:rFonts w:eastAsia="Times New Roman" w:cs="Times New Roman"/>
          <w:szCs w:val="24"/>
        </w:rPr>
        <w:t xml:space="preserve">τάξεις. Δεν προβλέπεται από πουθενά. </w:t>
      </w:r>
    </w:p>
    <w:p w14:paraId="7E1DF790"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Όμως ο ΕΦΚΑ, η κοινωνική ασφάλιση, η δημόσια, πρέπει να είναι ευέλικτη, να βλέπει τον πολίτη και να λύσει όλα τα προβλήματα που κουβαλούσε από παλιά</w:t>
      </w:r>
      <w:r>
        <w:rPr>
          <w:rFonts w:eastAsia="Times New Roman" w:cs="Times New Roman"/>
          <w:szCs w:val="24"/>
        </w:rPr>
        <w:t>,</w:t>
      </w:r>
      <w:r>
        <w:rPr>
          <w:rFonts w:eastAsia="Times New Roman" w:cs="Times New Roman"/>
          <w:szCs w:val="24"/>
        </w:rPr>
        <w:t xml:space="preserve"> σε μια δυσαρμονία και με τις ανάγκες του πολίτη και με την προοπτική</w:t>
      </w:r>
      <w:r>
        <w:rPr>
          <w:rFonts w:eastAsia="Times New Roman" w:cs="Times New Roman"/>
          <w:szCs w:val="24"/>
        </w:rPr>
        <w:t xml:space="preserve"> που πρέπει να έχει η κοινωνική ασφάλιση. Συμφωνώ και πρέπει όλοι να συμφωνήσουν ότι πρέπει να προστατέψουμε και να υπερασπιστούμε τη </w:t>
      </w:r>
      <w:r>
        <w:rPr>
          <w:rFonts w:eastAsia="Times New Roman" w:cs="Times New Roman"/>
          <w:szCs w:val="24"/>
        </w:rPr>
        <w:lastRenderedPageBreak/>
        <w:t xml:space="preserve">δημόσια υγειονομική ασφάλιση προς την κατεύθυνση που πρέπει να έχει, δηλαδή να παρέχει στον κάθε πολίτη </w:t>
      </w:r>
      <w:proofErr w:type="spellStart"/>
      <w:r>
        <w:rPr>
          <w:rFonts w:eastAsia="Times New Roman" w:cs="Times New Roman"/>
          <w:szCs w:val="24"/>
        </w:rPr>
        <w:t>ακριβόχρονα</w:t>
      </w:r>
      <w:proofErr w:type="spellEnd"/>
      <w:r>
        <w:rPr>
          <w:rFonts w:eastAsia="Times New Roman" w:cs="Times New Roman"/>
          <w:szCs w:val="24"/>
        </w:rPr>
        <w:t xml:space="preserve"> τις υπ</w:t>
      </w:r>
      <w:r>
        <w:rPr>
          <w:rFonts w:eastAsia="Times New Roman" w:cs="Times New Roman"/>
          <w:szCs w:val="24"/>
        </w:rPr>
        <w:t>ηρεσίες και να λύνει με επιείκεια προβλήματα.</w:t>
      </w:r>
    </w:p>
    <w:p w14:paraId="7E1DF791"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Είδατε ότι προβλέψαμε ρύθμιση και θα προχωρήσουμε στην απαλλαγή οφειλών που είναι παλιές. Ξέρετε πόσες οφειλές οι οποίες παρέμεναν αδίκως στην πλάτη των ασφαλισμένων, εμπόδιζαν στο να πάρουν σύνταξη; Αυτά θα επ</w:t>
      </w:r>
      <w:r>
        <w:rPr>
          <w:rFonts w:eastAsia="Times New Roman" w:cs="Times New Roman"/>
          <w:szCs w:val="24"/>
        </w:rPr>
        <w:t>ιταχύνουν την έκδοση συντάξεων. Είναι πάρα πολύ μεγάλος -που λέτε «πόσος είναι;»- ο αριθμός εργοδοτών που κακώς χρωστάει, γιατί ο ΟΑΕΕ ζητάει από αυτούς χρήματα και δεν μπορούν λόγω οφειλών να πάρουν σύνταξη.</w:t>
      </w:r>
    </w:p>
    <w:p w14:paraId="7E1DF792"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Όλο αυτό είναι ένα τεράστιο κουβάρι. Είναι πάρα</w:t>
      </w:r>
      <w:r>
        <w:rPr>
          <w:rFonts w:eastAsia="Times New Roman" w:cs="Times New Roman"/>
          <w:szCs w:val="24"/>
        </w:rPr>
        <w:t xml:space="preserve"> πολύ δύσκολο να το λύσεις μέσα στο σύντομο διάστημα που θα θέλαμε να το λύσουμε, γιατί πρέπει να δούμε την πολύπλοκη και ανακατεμένη τράπουλα που υπήρχε μέσα στο σύστημα της κοινωνικής ασφάλισης. Δεν μιλάμε για άλλους φορείς. Η ίδια η κοινωνική ασφάλιση ε</w:t>
      </w:r>
      <w:r>
        <w:rPr>
          <w:rFonts w:eastAsia="Times New Roman" w:cs="Times New Roman"/>
          <w:szCs w:val="24"/>
        </w:rPr>
        <w:t xml:space="preserve">ίχε δυσκολίες για να λειτουργήσει, τις οποίες τώρα επιλύουμε για να λειτουργήσουμε. </w:t>
      </w:r>
    </w:p>
    <w:p w14:paraId="7E1DF793"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lastRenderedPageBreak/>
        <w:t>Βεβαίως θα επιταχύνει πάρα πολύ η λειτουργία των ΠΕΚΑ και των υπηρεσιών που δημιουργούνται τώρα στον ΕΦΚΑ</w:t>
      </w:r>
      <w:r>
        <w:rPr>
          <w:rFonts w:eastAsia="Times New Roman" w:cs="Times New Roman"/>
          <w:szCs w:val="24"/>
        </w:rPr>
        <w:t>,</w:t>
      </w:r>
      <w:r>
        <w:rPr>
          <w:rFonts w:eastAsia="Times New Roman" w:cs="Times New Roman"/>
          <w:szCs w:val="24"/>
        </w:rPr>
        <w:t xml:space="preserve"> όπου όλοι θα δουλεύουν για όλους. Δεν θα υπάρχει ο υπάλληλος που</w:t>
      </w:r>
      <w:r>
        <w:rPr>
          <w:rFonts w:eastAsia="Times New Roman" w:cs="Times New Roman"/>
          <w:szCs w:val="24"/>
        </w:rPr>
        <w:t xml:space="preserve"> θα δουλεύει μόνο για τον αγρότη ή αυτός που θα δουλεύει μόνο για τον δικηγόρο ή για κάποιον άλλον -και ξέρετε όσον αφορά τον δικηγόρο</w:t>
      </w:r>
      <w:r w:rsidRPr="00712975">
        <w:rPr>
          <w:rFonts w:eastAsia="Times New Roman" w:cs="Times New Roman"/>
          <w:szCs w:val="24"/>
        </w:rPr>
        <w:t xml:space="preserve"> </w:t>
      </w:r>
      <w:r>
        <w:rPr>
          <w:rFonts w:eastAsia="Times New Roman" w:cs="Times New Roman"/>
          <w:szCs w:val="24"/>
        </w:rPr>
        <w:t>ή τον μηχανικό-</w:t>
      </w:r>
      <w:r>
        <w:rPr>
          <w:rFonts w:eastAsia="Times New Roman" w:cs="Times New Roman"/>
          <w:szCs w:val="24"/>
        </w:rPr>
        <w:t xml:space="preserve"> θα έπρεπε να έρχεται στην Αθήνα από όλη την Ελλάδα</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 xml:space="preserve"> είναι πάρα πολλές οι κατηγορίες των ασφαλισμένων που αποκτούν πλέον τη δυνατότητα και την πρόσβαση να καταβά</w:t>
      </w:r>
      <w:r>
        <w:rPr>
          <w:rFonts w:eastAsia="Times New Roman" w:cs="Times New Roman"/>
          <w:szCs w:val="24"/>
        </w:rPr>
        <w:t>λ</w:t>
      </w:r>
      <w:r>
        <w:rPr>
          <w:rFonts w:eastAsia="Times New Roman" w:cs="Times New Roman"/>
          <w:szCs w:val="24"/>
        </w:rPr>
        <w:t xml:space="preserve">λουν τις εισφορές τους και να λαμβάνουν τις παροχές τους, όπου και αν βρίσκεται ο ΕΦΚΑ. </w:t>
      </w:r>
    </w:p>
    <w:p w14:paraId="7E1DF794"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Και με την ευκαιρία αυτή, με αφορμή τα θύματα και τους πυ</w:t>
      </w:r>
      <w:r>
        <w:rPr>
          <w:rFonts w:eastAsia="Times New Roman" w:cs="Times New Roman"/>
          <w:szCs w:val="24"/>
        </w:rPr>
        <w:t>ροπαθείς της τελευταίας καταστροφικής πυρκαγιάς, θα εκδοθεί και σήμερα ανακοίνωση</w:t>
      </w:r>
      <w:r>
        <w:rPr>
          <w:rFonts w:eastAsia="Times New Roman" w:cs="Times New Roman"/>
          <w:szCs w:val="24"/>
        </w:rPr>
        <w:t>,</w:t>
      </w:r>
      <w:r>
        <w:rPr>
          <w:rFonts w:eastAsia="Times New Roman" w:cs="Times New Roman"/>
          <w:szCs w:val="24"/>
        </w:rPr>
        <w:t xml:space="preserve"> με την οποία θα μπορούν να καταθέτουν την αίτησή τους παντού η οποία και θα διεκπεραιώνεται, ανεξαρτήτως εάν ήταν ΟΓΑ, ΙΚΑ, ΤΕΒΕ ή οτιδήποτε άλλο.</w:t>
      </w:r>
    </w:p>
    <w:p w14:paraId="7E1DF795"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Αυτά είναι τα θετικά αυτής</w:t>
      </w:r>
      <w:r>
        <w:rPr>
          <w:rFonts w:eastAsia="Times New Roman" w:cs="Times New Roman"/>
          <w:szCs w:val="24"/>
        </w:rPr>
        <w:t xml:space="preserve"> της εξέλιξης που δίνουμε στην κοινωνική ασφάλιση με νέα συστήματα. Και προφανώς οι έπαινοι αξίζουν στο προσωπικό που μάχεται σε δύσκολες συνθήκες. </w:t>
      </w:r>
      <w:r>
        <w:rPr>
          <w:rFonts w:eastAsia="Times New Roman" w:cs="Times New Roman"/>
          <w:szCs w:val="24"/>
        </w:rPr>
        <w:lastRenderedPageBreak/>
        <w:t>Και οι συνθήκες είναι δύσκολες, γιατί αποδεκατίστηκε ο πληθυσμός των υπαλλήλων και των στελεχών που απασχολο</w:t>
      </w:r>
      <w:r>
        <w:rPr>
          <w:rFonts w:eastAsia="Times New Roman" w:cs="Times New Roman"/>
          <w:szCs w:val="24"/>
        </w:rPr>
        <w:t>ύνταν στην κοινωνική ασφάλιση. Προσπαθούμε, λοιπόν, να κάνουμε διαδικασίες ταχύτατης εκμάθησης των συστημάτων. Πράγματι χρειάζεται και εκπαίδευση, γιατί δεν μπορεί εκείνος που ήταν στον ΟΓΑ</w:t>
      </w:r>
      <w:r>
        <w:rPr>
          <w:rFonts w:eastAsia="Times New Roman" w:cs="Times New Roman"/>
          <w:szCs w:val="24"/>
        </w:rPr>
        <w:t>,</w:t>
      </w:r>
      <w:r>
        <w:rPr>
          <w:rFonts w:eastAsia="Times New Roman" w:cs="Times New Roman"/>
          <w:szCs w:val="24"/>
        </w:rPr>
        <w:t xml:space="preserve"> να ξέρει τα συστήματα κοινωνικής ασφάλισης των ελευθέρων επαγγελμ</w:t>
      </w:r>
      <w:r>
        <w:rPr>
          <w:rFonts w:eastAsia="Times New Roman" w:cs="Times New Roman"/>
          <w:szCs w:val="24"/>
        </w:rPr>
        <w:t xml:space="preserve">ατιών ή των επιστημόνων. Αυτά είναι κατανοητά πράγματα. </w:t>
      </w:r>
    </w:p>
    <w:p w14:paraId="7E1DF796"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Προφανώς όλα αυτά προκαλούν και κάποιες καθυστερήσεις. Θα επιταχύνουμε γρήγορα. Και σας βεβαιώνω ότι το στοίχημα που έχουμε δώσει από τον Γενάρη του 2019 σε τρεις μήνες να εκδίδεται η σύνταξη</w:t>
      </w:r>
      <w:r>
        <w:rPr>
          <w:rFonts w:eastAsia="Times New Roman" w:cs="Times New Roman"/>
          <w:szCs w:val="24"/>
        </w:rPr>
        <w:t>,</w:t>
      </w:r>
      <w:r>
        <w:rPr>
          <w:rFonts w:eastAsia="Times New Roman" w:cs="Times New Roman"/>
          <w:szCs w:val="24"/>
        </w:rPr>
        <w:t xml:space="preserve"> θα το </w:t>
      </w:r>
      <w:r>
        <w:rPr>
          <w:rFonts w:eastAsia="Times New Roman" w:cs="Times New Roman"/>
          <w:szCs w:val="24"/>
        </w:rPr>
        <w:t>πετύχουμε. Για να είμαι σαφής</w:t>
      </w:r>
      <w:r w:rsidRPr="002B49E5">
        <w:rPr>
          <w:rFonts w:eastAsia="Times New Roman" w:cs="Times New Roman"/>
          <w:szCs w:val="24"/>
        </w:rPr>
        <w:t xml:space="preserve"> </w:t>
      </w:r>
      <w:r>
        <w:rPr>
          <w:rFonts w:eastAsia="Times New Roman" w:cs="Times New Roman"/>
          <w:szCs w:val="24"/>
        </w:rPr>
        <w:t>σας λέω το εξής: Αν δεν υπάρχουν θέματα διεθνών φορέων κοινωνικής ασφάλισης, δηλαδή εκκρεμείς περιπτώσεις τέτοιες που να πρέπει να έρθουν από Αυστραλία, Αμερική και άλλες χώρες εκτός Ελλάδος και τέτοιες δυσχέρειες ή οφειλές, μ</w:t>
      </w:r>
      <w:r>
        <w:rPr>
          <w:rFonts w:eastAsia="Times New Roman" w:cs="Times New Roman"/>
          <w:szCs w:val="24"/>
        </w:rPr>
        <w:t xml:space="preserve">έσα σε τρεις μήνες θα εκδίδονται οι συντάξεις. Ήδη για τις συντάξεις που ζητήθηκαν το 2017, ολοκληρώθηκαν όλες σχεδόν μέσα σε ένα τρίμηνο. </w:t>
      </w:r>
    </w:p>
    <w:p w14:paraId="7E1DF797"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lastRenderedPageBreak/>
        <w:t>Είμαστε σε έναν καλό δρόμο. Δεν θέλω να εφησυχάσω κανέναν, αλλά είναι μια μάχη που δίνουμε συνεχώς. Και τα αποτελέσμ</w:t>
      </w:r>
      <w:r>
        <w:rPr>
          <w:rFonts w:eastAsia="Times New Roman" w:cs="Times New Roman"/>
          <w:szCs w:val="24"/>
        </w:rPr>
        <w:t xml:space="preserve">ατα φαίνονται φυσικά με τη συμβολή όλων των στελεχών και υπαλλήλων του ΕΦΚΑ. </w:t>
      </w:r>
    </w:p>
    <w:p w14:paraId="7E1DF798"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E1DF799" w14:textId="77777777" w:rsidR="00A241D9" w:rsidRDefault="00515212">
      <w:pPr>
        <w:spacing w:after="0" w:line="600" w:lineRule="auto"/>
        <w:ind w:firstLine="720"/>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Ευχαριστούμε τον κύριο Υπουργό.</w:t>
      </w:r>
    </w:p>
    <w:p w14:paraId="7E1DF79A"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 xml:space="preserve">Συνεχίζουμε </w:t>
      </w:r>
      <w:r w:rsidRPr="00A362EE">
        <w:rPr>
          <w:rFonts w:eastAsia="Times New Roman" w:cs="Times New Roman"/>
          <w:szCs w:val="24"/>
        </w:rPr>
        <w:t>με</w:t>
      </w:r>
      <w:r>
        <w:rPr>
          <w:rFonts w:eastAsia="Times New Roman" w:cs="Times New Roman"/>
          <w:szCs w:val="24"/>
        </w:rPr>
        <w:t xml:space="preserve"> την τέταρτη με </w:t>
      </w:r>
      <w:r w:rsidRPr="00A362EE">
        <w:rPr>
          <w:rFonts w:eastAsia="Times New Roman" w:cs="Times New Roman"/>
          <w:szCs w:val="24"/>
        </w:rPr>
        <w:t xml:space="preserve">αριθμό 29/30-7-2018 </w:t>
      </w:r>
      <w:r>
        <w:rPr>
          <w:rFonts w:eastAsia="Times New Roman" w:cs="Times New Roman"/>
          <w:szCs w:val="24"/>
        </w:rPr>
        <w:t>ε</w:t>
      </w:r>
      <w:r w:rsidRPr="00A362EE">
        <w:rPr>
          <w:rFonts w:eastAsia="Times New Roman" w:cs="Times New Roman"/>
          <w:szCs w:val="24"/>
        </w:rPr>
        <w:t xml:space="preserve">πίκαιρη </w:t>
      </w:r>
      <w:r>
        <w:rPr>
          <w:rFonts w:eastAsia="Times New Roman" w:cs="Times New Roman"/>
          <w:szCs w:val="24"/>
        </w:rPr>
        <w:t>ε</w:t>
      </w:r>
      <w:r w:rsidRPr="00A362EE">
        <w:rPr>
          <w:rFonts w:eastAsia="Times New Roman" w:cs="Times New Roman"/>
          <w:szCs w:val="24"/>
        </w:rPr>
        <w:t>ρώτηση</w:t>
      </w:r>
      <w:r>
        <w:rPr>
          <w:rFonts w:eastAsia="Times New Roman" w:cs="Times New Roman"/>
          <w:szCs w:val="24"/>
        </w:rPr>
        <w:t xml:space="preserve"> </w:t>
      </w:r>
      <w:r w:rsidRPr="00A362EE">
        <w:rPr>
          <w:rFonts w:eastAsia="Times New Roman" w:cs="Times New Roman"/>
          <w:szCs w:val="24"/>
        </w:rPr>
        <w:t>του Βουλευτή Ηρακλείου το</w:t>
      </w:r>
      <w:r>
        <w:rPr>
          <w:rFonts w:eastAsia="Times New Roman" w:cs="Times New Roman"/>
          <w:szCs w:val="24"/>
        </w:rPr>
        <w:t>υ Κο</w:t>
      </w:r>
      <w:r>
        <w:rPr>
          <w:rFonts w:eastAsia="Times New Roman" w:cs="Times New Roman"/>
          <w:szCs w:val="24"/>
        </w:rPr>
        <w:t>μμουνιστικού Κόμματος Ελλάδα</w:t>
      </w:r>
      <w:r w:rsidRPr="00A362EE">
        <w:rPr>
          <w:rFonts w:eastAsia="Times New Roman" w:cs="Times New Roman"/>
          <w:szCs w:val="24"/>
        </w:rPr>
        <w:t>ς κ.</w:t>
      </w:r>
      <w:r>
        <w:rPr>
          <w:rFonts w:eastAsia="Times New Roman" w:cs="Times New Roman"/>
          <w:szCs w:val="24"/>
        </w:rPr>
        <w:t xml:space="preserve"> </w:t>
      </w:r>
      <w:r w:rsidRPr="00A362EE">
        <w:rPr>
          <w:rFonts w:eastAsia="Times New Roman" w:cs="Times New Roman"/>
          <w:bCs/>
          <w:szCs w:val="24"/>
        </w:rPr>
        <w:t>Εμμανουήλ Συντυχάκη</w:t>
      </w:r>
      <w:r>
        <w:rPr>
          <w:rFonts w:eastAsia="Times New Roman" w:cs="Times New Roman"/>
          <w:b/>
          <w:bCs/>
          <w:szCs w:val="24"/>
        </w:rPr>
        <w:t xml:space="preserve"> </w:t>
      </w:r>
      <w:r w:rsidRPr="00A362EE">
        <w:rPr>
          <w:rFonts w:eastAsia="Times New Roman" w:cs="Times New Roman"/>
          <w:szCs w:val="24"/>
        </w:rPr>
        <w:t>προς τον Υπουργό</w:t>
      </w:r>
      <w:r>
        <w:rPr>
          <w:rFonts w:eastAsia="Times New Roman" w:cs="Times New Roman"/>
          <w:szCs w:val="24"/>
        </w:rPr>
        <w:t xml:space="preserve"> </w:t>
      </w:r>
      <w:r w:rsidRPr="00A362EE">
        <w:rPr>
          <w:rFonts w:eastAsia="Times New Roman" w:cs="Times New Roman"/>
          <w:bCs/>
          <w:szCs w:val="24"/>
        </w:rPr>
        <w:t>Υγείας,</w:t>
      </w:r>
      <w:r>
        <w:rPr>
          <w:rFonts w:eastAsia="Times New Roman" w:cs="Times New Roman"/>
          <w:szCs w:val="24"/>
        </w:rPr>
        <w:t xml:space="preserve"> </w:t>
      </w:r>
      <w:r w:rsidRPr="00A362EE">
        <w:rPr>
          <w:rFonts w:eastAsia="Times New Roman" w:cs="Times New Roman"/>
          <w:szCs w:val="24"/>
        </w:rPr>
        <w:t>με θέμα: «Για τη</w:t>
      </w:r>
      <w:r>
        <w:rPr>
          <w:rFonts w:eastAsia="Times New Roman" w:cs="Times New Roman"/>
          <w:szCs w:val="24"/>
        </w:rPr>
        <w:t xml:space="preserve">ν </w:t>
      </w:r>
      <w:r w:rsidRPr="00A362EE">
        <w:rPr>
          <w:rFonts w:eastAsia="Times New Roman" w:cs="Times New Roman"/>
          <w:szCs w:val="24"/>
        </w:rPr>
        <w:t>συνεχιζόμενη ανασφάλεια – ομηρεία του επ</w:t>
      </w:r>
      <w:r>
        <w:rPr>
          <w:rFonts w:eastAsia="Times New Roman" w:cs="Times New Roman"/>
          <w:szCs w:val="24"/>
        </w:rPr>
        <w:t xml:space="preserve">ικουρικού προσωπικού στο ΠΑΓΝΗ». </w:t>
      </w:r>
    </w:p>
    <w:p w14:paraId="7E1DF79B"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Αναπληρωτής Υπουργός Υγείας κ. Παύλος </w:t>
      </w:r>
      <w:proofErr w:type="spellStart"/>
      <w:r>
        <w:rPr>
          <w:rFonts w:eastAsia="Times New Roman" w:cs="Times New Roman"/>
          <w:szCs w:val="24"/>
        </w:rPr>
        <w:t>Πολάκης</w:t>
      </w:r>
      <w:proofErr w:type="spellEnd"/>
      <w:r>
        <w:rPr>
          <w:rFonts w:eastAsia="Times New Roman" w:cs="Times New Roman"/>
          <w:szCs w:val="24"/>
        </w:rPr>
        <w:t xml:space="preserve">. </w:t>
      </w:r>
    </w:p>
    <w:p w14:paraId="7E1DF79C"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 xml:space="preserve">Κύριε Συντυχάκη, έχετε </w:t>
      </w:r>
      <w:r>
        <w:rPr>
          <w:rFonts w:eastAsia="Times New Roman" w:cs="Times New Roman"/>
          <w:szCs w:val="24"/>
        </w:rPr>
        <w:t>τον λόγο.</w:t>
      </w:r>
    </w:p>
    <w:p w14:paraId="7E1DF79D" w14:textId="77777777" w:rsidR="00A241D9" w:rsidRDefault="00515212">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 </w:t>
      </w:r>
    </w:p>
    <w:p w14:paraId="7E1DF79E"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το επικουρικό προσωπικό στα νοσοκομεία της χώρας</w:t>
      </w:r>
      <w:r>
        <w:rPr>
          <w:rFonts w:eastAsia="Times New Roman" w:cs="Times New Roman"/>
          <w:szCs w:val="24"/>
        </w:rPr>
        <w:t xml:space="preserve"> που έκλεισε </w:t>
      </w:r>
      <w:proofErr w:type="spellStart"/>
      <w:r>
        <w:rPr>
          <w:rFonts w:eastAsia="Times New Roman" w:cs="Times New Roman"/>
          <w:szCs w:val="24"/>
        </w:rPr>
        <w:t>εικοσιτετράμηνο</w:t>
      </w:r>
      <w:proofErr w:type="spellEnd"/>
      <w:r>
        <w:rPr>
          <w:rFonts w:eastAsia="Times New Roman" w:cs="Times New Roman"/>
          <w:szCs w:val="24"/>
        </w:rPr>
        <w:t>, βρίσκεται στον κίνδυνο απόλυσής του και με αβέβαιη την πληρωμή. Πανελλαδικά είναι βέβαια πάνω από πεντακόσιοι αυτοί οι εργαζόμενοι. Στην Κρήτη σαράντα πέντε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ίκοσι στο ΠΑΓΝΗ, τρεις στο </w:t>
      </w:r>
      <w:r>
        <w:rPr>
          <w:rFonts w:eastAsia="Times New Roman" w:cs="Times New Roman"/>
          <w:szCs w:val="24"/>
        </w:rPr>
        <w:t>«</w:t>
      </w:r>
      <w:proofErr w:type="spellStart"/>
      <w:r>
        <w:rPr>
          <w:rFonts w:eastAsia="Times New Roman" w:cs="Times New Roman"/>
          <w:szCs w:val="24"/>
        </w:rPr>
        <w:t>Βενιζέλειο</w:t>
      </w:r>
      <w:proofErr w:type="spellEnd"/>
      <w:r>
        <w:rPr>
          <w:rFonts w:eastAsia="Times New Roman" w:cs="Times New Roman"/>
          <w:szCs w:val="24"/>
        </w:rPr>
        <w:t>»</w:t>
      </w:r>
      <w:r>
        <w:rPr>
          <w:rFonts w:eastAsia="Times New Roman" w:cs="Times New Roman"/>
          <w:szCs w:val="24"/>
        </w:rPr>
        <w:t>, τρεις στον Άγιο Νικόλαο, έ</w:t>
      </w:r>
      <w:r>
        <w:rPr>
          <w:rFonts w:eastAsia="Times New Roman" w:cs="Times New Roman"/>
          <w:szCs w:val="24"/>
        </w:rPr>
        <w:t xml:space="preserve">ντεκα στο Ρέθυμνο, οκτώ στα Χανιά. Οι περισσότεροι προσελήφθησαν μέσω ΑΣΕΠ το 2013. Δέκα από αυτούς προσελήφθησαν το 2016. </w:t>
      </w:r>
    </w:p>
    <w:p w14:paraId="7E1DF79F"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Με βάση, λοιπόν, τις αποφάσεις του Ελεγκτικού Συνεδρίου στα τέλη του 2017 οι συμβάσεις τους είναι αυτοδίκαια άκυρες. Αυτό σημαίνει ό</w:t>
      </w:r>
      <w:r>
        <w:rPr>
          <w:rFonts w:eastAsia="Times New Roman" w:cs="Times New Roman"/>
          <w:szCs w:val="24"/>
        </w:rPr>
        <w:t>τι, πρώτον, κινδυνεύουν άμεσα με απόλυση πολύ πριν από τη λήξη της σύμβασής τους -31 Δεκεμβρίου 2018, κάποιοι τον Σεπτέμβριο του 2018- και</w:t>
      </w:r>
      <w:r>
        <w:rPr>
          <w:rFonts w:eastAsia="Times New Roman" w:cs="Times New Roman"/>
          <w:szCs w:val="24"/>
        </w:rPr>
        <w:t>,</w:t>
      </w:r>
      <w:r>
        <w:rPr>
          <w:rFonts w:eastAsia="Times New Roman" w:cs="Times New Roman"/>
          <w:szCs w:val="24"/>
        </w:rPr>
        <w:t xml:space="preserve"> δεύτερον, το προσωπικό αυτό θα σταματήσει να πληρώνεται μετά την κοινοποίηση της απόφασης. Εκτός από το επικουρικό π</w:t>
      </w:r>
      <w:r>
        <w:rPr>
          <w:rFonts w:eastAsia="Times New Roman" w:cs="Times New Roman"/>
          <w:szCs w:val="24"/>
        </w:rPr>
        <w:t xml:space="preserve">ροσωπικό αυτή η απόφαση μπορεί να συμπαρασύρει και άλλες κατηγορίες συμβασιούχων που οι συμβάσεις τους υπερβαίνουν το </w:t>
      </w:r>
      <w:proofErr w:type="spellStart"/>
      <w:r>
        <w:rPr>
          <w:rFonts w:eastAsia="Times New Roman" w:cs="Times New Roman"/>
          <w:szCs w:val="24"/>
        </w:rPr>
        <w:t>εικοσιτετράμηνο</w:t>
      </w:r>
      <w:proofErr w:type="spellEnd"/>
      <w:r>
        <w:rPr>
          <w:rFonts w:eastAsia="Times New Roman" w:cs="Times New Roman"/>
          <w:szCs w:val="24"/>
        </w:rPr>
        <w:t xml:space="preserve"> -προσωπικό σε καθαριότητα, εστίαση, φύλαξη- που έχει υπογράψει ατομικές συμβάσεις ορισμένου χρόνου. </w:t>
      </w:r>
    </w:p>
    <w:p w14:paraId="7E1DF7A0"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lastRenderedPageBreak/>
        <w:t>Η Κυβέρνηση μπορεί να</w:t>
      </w:r>
      <w:r>
        <w:rPr>
          <w:rFonts w:eastAsia="Times New Roman" w:cs="Times New Roman"/>
          <w:szCs w:val="24"/>
        </w:rPr>
        <w:t xml:space="preserve"> καθησυχάζει, όπως κάνει συνήθως. Μια παροιμία λέει, βέβαια, ότι όποιος δεν θέλει να ζυμώσει, έξι χρόνια κοσκινίζει. Αυτό κάνει η Κυβέρνηση, αντί να προχωρήσει στην αυτοδίκαιη μετατροπή των συμβάσεων ορισμένου χρόνου σε αορίστου. Και</w:t>
      </w:r>
      <w:r>
        <w:rPr>
          <w:rFonts w:eastAsia="Times New Roman" w:cs="Times New Roman"/>
          <w:szCs w:val="24"/>
        </w:rPr>
        <w:t>,</w:t>
      </w:r>
      <w:r>
        <w:rPr>
          <w:rFonts w:eastAsia="Times New Roman" w:cs="Times New Roman"/>
          <w:szCs w:val="24"/>
        </w:rPr>
        <w:t xml:space="preserve"> βέβαια, το ΚΚΕ επανει</w:t>
      </w:r>
      <w:r>
        <w:rPr>
          <w:rFonts w:eastAsia="Times New Roman" w:cs="Times New Roman"/>
          <w:szCs w:val="24"/>
        </w:rPr>
        <w:t>λημμένα έχει καταθέσει τροπολογίες για πάρα πολλές κατηγορίες εργαζομένων, προκειμένου να λυθεί οριστικά το ζήτημα των ατομικών συμβάσεων και η Κυβέρνηση τις έχει απορρίψει.</w:t>
      </w:r>
    </w:p>
    <w:p w14:paraId="7E1DF7A1"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 xml:space="preserve">Η τροπολογία του Υπουργείου Υγείας για το επικουρικό προσωπικό στα νοσοκομεία, με </w:t>
      </w:r>
      <w:r>
        <w:rPr>
          <w:rFonts w:eastAsia="Times New Roman" w:cs="Times New Roman"/>
          <w:szCs w:val="24"/>
        </w:rPr>
        <w:t>εξαίρεση τους γιατρούς, απλώς μεταθέτει για λίγο πιο μετά την απόλυσή τους. Η τροπολογία του Ιουνίου προβλέπει συνέχιση της θητείας τους με υπογραφή νέων συμβάσεων με ανώτατο χρονικό όριο έως 31-5-2019 δηλαδή χρόνος απόλυσης των επικουρικών εργαζομένων, εν</w:t>
      </w:r>
      <w:r>
        <w:rPr>
          <w:rFonts w:eastAsia="Times New Roman" w:cs="Times New Roman"/>
          <w:szCs w:val="24"/>
        </w:rPr>
        <w:t>ώ για τους επικουρικούς γιατρούς που υπάρχει αντίστοιχο πρόβλημα, δεν υπάρχει κα</w:t>
      </w:r>
      <w:r>
        <w:rPr>
          <w:rFonts w:eastAsia="Times New Roman" w:cs="Times New Roman"/>
          <w:szCs w:val="24"/>
        </w:rPr>
        <w:t>μ</w:t>
      </w:r>
      <w:r>
        <w:rPr>
          <w:rFonts w:eastAsia="Times New Roman" w:cs="Times New Roman"/>
          <w:szCs w:val="24"/>
        </w:rPr>
        <w:t xml:space="preserve">μία πρόβλεψη. </w:t>
      </w:r>
    </w:p>
    <w:p w14:paraId="7E1DF7A2" w14:textId="77777777" w:rsidR="00A241D9" w:rsidRDefault="00515212">
      <w:pPr>
        <w:spacing w:after="0" w:line="600" w:lineRule="auto"/>
        <w:ind w:firstLine="720"/>
        <w:jc w:val="both"/>
        <w:rPr>
          <w:rFonts w:eastAsia="Times New Roman"/>
          <w:bCs/>
        </w:rPr>
      </w:pPr>
      <w:r>
        <w:rPr>
          <w:rFonts w:eastAsia="Times New Roman"/>
          <w:bCs/>
        </w:rPr>
        <w:t xml:space="preserve">(Στο σημείο αυτό </w:t>
      </w:r>
      <w:r>
        <w:rPr>
          <w:rFonts w:eastAsia="Times New Roman"/>
          <w:bCs/>
        </w:rPr>
        <w:t>κ</w:t>
      </w:r>
      <w:r w:rsidRPr="00F8084C">
        <w:rPr>
          <w:rFonts w:eastAsia="Times New Roman"/>
          <w:bCs/>
        </w:rPr>
        <w:t>τυπάει το κουδούνι λήξεως του χρόνου ομιλίας του κυρίου Βουλευτή)</w:t>
      </w:r>
    </w:p>
    <w:p w14:paraId="7E1DF7A3"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Δώστε μου λίγο χρόνο, κύριε Πρόεδρε. Σας ευχαριστώ.</w:t>
      </w:r>
    </w:p>
    <w:p w14:paraId="7E1DF7A4"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Υπάρχει, βέβαια, το </w:t>
      </w:r>
      <w:r>
        <w:rPr>
          <w:rFonts w:eastAsia="Times New Roman" w:cs="Times New Roman"/>
          <w:szCs w:val="24"/>
        </w:rPr>
        <w:t>ενδεχόμενο η υπογραφή των νέων συμβάσεων να μη γίνει για όλους τους επικουρικούς εργαζόμενους, εάν παρθεί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η εκτίμηση των αναγκών από τις διοικήσεις των φορέων παροχής υπηρεσιών υγείας στους οποίους εργάζονται. Η προκήρυξη θέσεων μέσω ΑΣΕΠ που προβ</w:t>
      </w:r>
      <w:r>
        <w:rPr>
          <w:rFonts w:eastAsia="Times New Roman" w:cs="Times New Roman"/>
          <w:szCs w:val="24"/>
        </w:rPr>
        <w:t>λέπει η τροπολογία το αργότερο μέχρι 30-10-2018 ούτε καλύπτει το σύνολο των αναγκών στα νοσοκομεία της χώρας ούτε διασφαλίζει τους εργαζόμενους που ήδη δουλεύουν εδώ και πέντε χρόνια καλύπτοντας πάγιες και διαρκείς ανάγκες. Δεν υπάρχει, δηλαδή, κα</w:t>
      </w:r>
      <w:r>
        <w:rPr>
          <w:rFonts w:eastAsia="Times New Roman" w:cs="Times New Roman"/>
          <w:szCs w:val="24"/>
        </w:rPr>
        <w:t>μ</w:t>
      </w:r>
      <w:r>
        <w:rPr>
          <w:rFonts w:eastAsia="Times New Roman" w:cs="Times New Roman"/>
          <w:szCs w:val="24"/>
        </w:rPr>
        <w:t>μία δέσμ</w:t>
      </w:r>
      <w:r>
        <w:rPr>
          <w:rFonts w:eastAsia="Times New Roman" w:cs="Times New Roman"/>
          <w:szCs w:val="24"/>
        </w:rPr>
        <w:t xml:space="preserve">ευση για </w:t>
      </w:r>
      <w:proofErr w:type="spellStart"/>
      <w:r>
        <w:rPr>
          <w:rFonts w:eastAsia="Times New Roman" w:cs="Times New Roman"/>
          <w:szCs w:val="24"/>
        </w:rPr>
        <w:t>μοριοδότηση</w:t>
      </w:r>
      <w:proofErr w:type="spellEnd"/>
      <w:r>
        <w:rPr>
          <w:rFonts w:eastAsia="Times New Roman" w:cs="Times New Roman"/>
          <w:szCs w:val="24"/>
        </w:rPr>
        <w:t xml:space="preserve"> που να εξασφαλίζει την εργασία τους.</w:t>
      </w:r>
    </w:p>
    <w:p w14:paraId="7E1DF7A5"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Αντίθετα μάλλον θα περιπλέξει ακόμα περισσότερο τα πράγματα και αυτό γιατί πρώτον, θα βάλετε τους άνεργους, που δικαίως ζητούν κι αυτοί εργασία, απέναντι σ’ αυτούς που θέλουν να κατοχυρώσουν την εργ</w:t>
      </w:r>
      <w:r>
        <w:rPr>
          <w:rFonts w:eastAsia="Times New Roman" w:cs="Times New Roman"/>
          <w:szCs w:val="24"/>
        </w:rPr>
        <w:t>ασία τους δηλαδή το επικουρικό προσωπικό. Είναι κάτι που θα ενισχύσει τον κοινωνικό αυτοματισμό. Δηλαδή, οι μεν ενάντια στους δε για το ποιος έχει το δικαίωμα στην εργασία. Ο θάνατός σου η ζωή μου. Δεύτερον, η προβλε</w:t>
      </w:r>
      <w:r>
        <w:rPr>
          <w:rFonts w:eastAsia="Times New Roman" w:cs="Times New Roman"/>
          <w:szCs w:val="24"/>
        </w:rPr>
        <w:lastRenderedPageBreak/>
        <w:t>πόμενη παράταση της θητείας του ήδη υφισ</w:t>
      </w:r>
      <w:r>
        <w:rPr>
          <w:rFonts w:eastAsia="Times New Roman" w:cs="Times New Roman"/>
          <w:szCs w:val="24"/>
        </w:rPr>
        <w:t>τάμενου επικουρικού προσωπικού με τις νέες συμβάσεις, όπως προβλέπει η τροπολογία, μπορεί τελικά να λήξει νωρίτερα στις 31-5-2019</w:t>
      </w:r>
      <w:r>
        <w:rPr>
          <w:rFonts w:eastAsia="Times New Roman" w:cs="Times New Roman"/>
          <w:szCs w:val="24"/>
        </w:rPr>
        <w:t>,</w:t>
      </w:r>
      <w:r>
        <w:rPr>
          <w:rFonts w:eastAsia="Times New Roman" w:cs="Times New Roman"/>
          <w:szCs w:val="24"/>
        </w:rPr>
        <w:t xml:space="preserve"> αν η κατάρτιση των προσωρινών πινάκων </w:t>
      </w:r>
      <w:proofErr w:type="spellStart"/>
      <w:r>
        <w:rPr>
          <w:rFonts w:eastAsia="Times New Roman" w:cs="Times New Roman"/>
          <w:szCs w:val="24"/>
        </w:rPr>
        <w:t>διοριστέων</w:t>
      </w:r>
      <w:proofErr w:type="spellEnd"/>
      <w:r>
        <w:rPr>
          <w:rFonts w:eastAsia="Times New Roman" w:cs="Times New Roman"/>
          <w:szCs w:val="24"/>
        </w:rPr>
        <w:t xml:space="preserve"> της προκήρυξης ολοκληρωθεί νωρίτερα. Και</w:t>
      </w:r>
      <w:r>
        <w:rPr>
          <w:rFonts w:eastAsia="Times New Roman" w:cs="Times New Roman"/>
          <w:szCs w:val="24"/>
        </w:rPr>
        <w:t>,</w:t>
      </w:r>
      <w:r>
        <w:rPr>
          <w:rFonts w:eastAsia="Times New Roman" w:cs="Times New Roman"/>
          <w:szCs w:val="24"/>
        </w:rPr>
        <w:t xml:space="preserve"> τρίτον, οι προσλήψεις μόνιμου προσ</w:t>
      </w:r>
      <w:r>
        <w:rPr>
          <w:rFonts w:eastAsia="Times New Roman" w:cs="Times New Roman"/>
          <w:szCs w:val="24"/>
        </w:rPr>
        <w:t xml:space="preserve">ωπικού που λέτε ότι θα γίνουν με την προκήρυξη, δεν καλύπτουν τους επικουρικούς –σας το είπα και προηγουμένως-, διότι δεν εγγυάστε ότι με αυτή τη διαδικασία θα τους ικανοποιήσετε και ως πρόσωπα και ως αριθμό. </w:t>
      </w:r>
    </w:p>
    <w:p w14:paraId="7E1DF7A6" w14:textId="77777777" w:rsidR="00A241D9" w:rsidRDefault="00515212">
      <w:pPr>
        <w:spacing w:after="0" w:line="600" w:lineRule="auto"/>
        <w:ind w:firstLine="720"/>
        <w:jc w:val="both"/>
        <w:rPr>
          <w:rFonts w:eastAsia="Times New Roman"/>
          <w:szCs w:val="24"/>
        </w:rPr>
      </w:pPr>
      <w:r>
        <w:rPr>
          <w:rFonts w:eastAsia="Times New Roman"/>
          <w:szCs w:val="24"/>
        </w:rPr>
        <w:t xml:space="preserve">Και φυσικά όλη αυτή η εξέλιξη θα δημιουργήσει </w:t>
      </w:r>
      <w:r>
        <w:rPr>
          <w:rFonts w:eastAsia="Times New Roman"/>
          <w:szCs w:val="24"/>
        </w:rPr>
        <w:t>πολλά προβλήματα, δυσλειτουργίες στα νοσοκομεία της χώρας και θα μείνει αναξιοποίητη αυτή η πολύτιμη εμπειρία αυτών των εργαζομένων.</w:t>
      </w:r>
    </w:p>
    <w:p w14:paraId="7E1DF7A7" w14:textId="77777777" w:rsidR="00A241D9" w:rsidRDefault="00515212">
      <w:pPr>
        <w:spacing w:after="0" w:line="600" w:lineRule="auto"/>
        <w:ind w:firstLine="720"/>
        <w:jc w:val="both"/>
        <w:rPr>
          <w:rFonts w:eastAsia="Times New Roman"/>
          <w:szCs w:val="24"/>
        </w:rPr>
      </w:pPr>
      <w:r>
        <w:rPr>
          <w:rFonts w:eastAsia="Times New Roman"/>
          <w:szCs w:val="24"/>
        </w:rPr>
        <w:t xml:space="preserve">Σας ρωτάμε, λοιπόν, κύριε Υπουργέ, και έχοντας υπ’ </w:t>
      </w:r>
      <w:proofErr w:type="spellStart"/>
      <w:r>
        <w:rPr>
          <w:rFonts w:eastAsia="Times New Roman"/>
          <w:szCs w:val="24"/>
        </w:rPr>
        <w:t>όψ</w:t>
      </w:r>
      <w:r>
        <w:rPr>
          <w:rFonts w:eastAsia="Times New Roman"/>
          <w:szCs w:val="24"/>
        </w:rPr>
        <w:t>ιν</w:t>
      </w:r>
      <w:proofErr w:type="spellEnd"/>
      <w:r>
        <w:rPr>
          <w:rFonts w:eastAsia="Times New Roman"/>
          <w:szCs w:val="24"/>
        </w:rPr>
        <w:t xml:space="preserve"> όλα τα προαναφερόμενα, είναι στις προθέσεις της Κυβέρνησης να δώσει</w:t>
      </w:r>
      <w:r>
        <w:rPr>
          <w:rFonts w:eastAsia="Times New Roman"/>
          <w:szCs w:val="24"/>
        </w:rPr>
        <w:t xml:space="preserve"> οριστική λύση στο θέμα, καταργώντας τις ελαστικές εργασιακές σχέσεις, μονιμοποιώντας όλους όσους ήδη εργάζονται </w:t>
      </w:r>
      <w:r>
        <w:rPr>
          <w:rFonts w:eastAsia="Times New Roman"/>
          <w:szCs w:val="24"/>
        </w:rPr>
        <w:lastRenderedPageBreak/>
        <w:t>και πραγματοποιώντας μαζικές προσλήψεις μόνιμου προσωπικού πλήρους και αποκλειστικής απασχόλησης με πλήρη ασφαλιστικά και εργασιακά δικαιώματα;</w:t>
      </w:r>
    </w:p>
    <w:p w14:paraId="7E1DF7A8" w14:textId="77777777" w:rsidR="00A241D9" w:rsidRDefault="00515212">
      <w:pPr>
        <w:spacing w:after="0" w:line="600" w:lineRule="auto"/>
        <w:ind w:firstLine="720"/>
        <w:jc w:val="both"/>
        <w:rPr>
          <w:rFonts w:eastAsia="Times New Roman"/>
          <w:szCs w:val="24"/>
        </w:rPr>
      </w:pPr>
      <w:r>
        <w:rPr>
          <w:rFonts w:eastAsia="Times New Roman"/>
          <w:szCs w:val="24"/>
        </w:rPr>
        <w:t>Ευχαριστώ, κύριε Πρόεδρε.</w:t>
      </w:r>
    </w:p>
    <w:p w14:paraId="7E1DF7A9" w14:textId="77777777" w:rsidR="00A241D9" w:rsidRDefault="00515212">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Τον λόγο έχει ο κ. </w:t>
      </w:r>
      <w:proofErr w:type="spellStart"/>
      <w:r>
        <w:rPr>
          <w:rFonts w:eastAsia="Times New Roman"/>
          <w:szCs w:val="24"/>
        </w:rPr>
        <w:t>Πολάκης</w:t>
      </w:r>
      <w:proofErr w:type="spellEnd"/>
      <w:r>
        <w:rPr>
          <w:rFonts w:eastAsia="Times New Roman"/>
          <w:szCs w:val="24"/>
        </w:rPr>
        <w:t>.</w:t>
      </w:r>
    </w:p>
    <w:p w14:paraId="7E1DF7AA" w14:textId="77777777" w:rsidR="00A241D9" w:rsidRDefault="00515212">
      <w:pPr>
        <w:spacing w:after="0" w:line="600" w:lineRule="auto"/>
        <w:ind w:firstLine="720"/>
        <w:jc w:val="both"/>
        <w:rPr>
          <w:rFonts w:eastAsia="Times New Roman"/>
          <w:szCs w:val="24"/>
        </w:rPr>
      </w:pPr>
      <w:r>
        <w:rPr>
          <w:rFonts w:eastAsia="Times New Roman"/>
          <w:szCs w:val="24"/>
        </w:rPr>
        <w:t>Ορίστε, κύριε Υπουργέ.</w:t>
      </w:r>
    </w:p>
    <w:p w14:paraId="7E1DF7AB" w14:textId="77777777" w:rsidR="00A241D9" w:rsidRDefault="00515212">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Κύριε Συντυχάκη, ειλικρινά δεν καταλαβαίνω γιατί κάνετε την ερώτηση. Ειλικρινά δεν το καταλαβαίνω.</w:t>
      </w:r>
    </w:p>
    <w:p w14:paraId="7E1DF7AC" w14:textId="77777777" w:rsidR="00A241D9" w:rsidRDefault="00515212">
      <w:pPr>
        <w:spacing w:after="0" w:line="600" w:lineRule="auto"/>
        <w:ind w:firstLine="720"/>
        <w:jc w:val="both"/>
        <w:rPr>
          <w:rFonts w:eastAsia="Times New Roman"/>
          <w:szCs w:val="24"/>
        </w:rPr>
      </w:pPr>
      <w:r>
        <w:rPr>
          <w:rFonts w:eastAsia="Times New Roman"/>
          <w:szCs w:val="24"/>
        </w:rPr>
        <w:t>Έχουμε κάνει μια αναλυτική συζήτηση, όταν κατατέθηκε η τροπολογία στο νομοσχέδιο για το μεταφορικό ισοδύναμο, που λύνει ακριβώς το πρόβλημα του επικουρικού προσωπικού που δημιουργήθηκε</w:t>
      </w:r>
      <w:r>
        <w:rPr>
          <w:rFonts w:eastAsia="Times New Roman"/>
          <w:szCs w:val="24"/>
        </w:rPr>
        <w:t>,</w:t>
      </w:r>
      <w:r>
        <w:rPr>
          <w:rFonts w:eastAsia="Times New Roman"/>
          <w:szCs w:val="24"/>
        </w:rPr>
        <w:t xml:space="preserve"> από τότε που η προηγούμενη κυβέρνηση</w:t>
      </w:r>
      <w:r>
        <w:rPr>
          <w:rFonts w:eastAsia="Times New Roman"/>
          <w:szCs w:val="24"/>
        </w:rPr>
        <w:t>-</w:t>
      </w:r>
      <w:r>
        <w:rPr>
          <w:rFonts w:eastAsia="Times New Roman"/>
          <w:szCs w:val="24"/>
        </w:rPr>
        <w:t xml:space="preserve"> λόγω των ασφυκτικών αναγκών που</w:t>
      </w:r>
      <w:r>
        <w:rPr>
          <w:rFonts w:eastAsia="Times New Roman"/>
          <w:szCs w:val="24"/>
        </w:rPr>
        <w:t xml:space="preserve"> υπήρχαν στα νοσοκομεία στη φάση της διάλυσης</w:t>
      </w:r>
      <w:r>
        <w:rPr>
          <w:rFonts w:eastAsia="Times New Roman"/>
          <w:szCs w:val="24"/>
        </w:rPr>
        <w:t>-</w:t>
      </w:r>
      <w:r>
        <w:rPr>
          <w:rFonts w:eastAsia="Times New Roman"/>
          <w:szCs w:val="24"/>
        </w:rPr>
        <w:t xml:space="preserve"> αναγκάστηκε σε μια σειρά από θέσεις σε νοσοκομεία όλης της χώρας να προσλάβει επικουρικό προσωπικό με συμβάσεις ετήσιας ή διετούς διάρκειας τότε.</w:t>
      </w:r>
    </w:p>
    <w:p w14:paraId="7E1DF7AD" w14:textId="77777777" w:rsidR="00A241D9" w:rsidRDefault="00515212">
      <w:pPr>
        <w:spacing w:after="0" w:line="600" w:lineRule="auto"/>
        <w:ind w:firstLine="720"/>
        <w:jc w:val="both"/>
        <w:rPr>
          <w:rFonts w:eastAsia="Times New Roman"/>
          <w:szCs w:val="24"/>
        </w:rPr>
      </w:pPr>
      <w:r>
        <w:rPr>
          <w:rFonts w:eastAsia="Times New Roman"/>
          <w:szCs w:val="24"/>
        </w:rPr>
        <w:lastRenderedPageBreak/>
        <w:t>Το ίδιο κάναμε και εμείς στα πλαίσια του συνολικού προγράμματος</w:t>
      </w:r>
      <w:r>
        <w:rPr>
          <w:rFonts w:eastAsia="Times New Roman"/>
          <w:szCs w:val="24"/>
        </w:rPr>
        <w:t xml:space="preserve"> ενίσχυσης του δημόσιου τομέα, με </w:t>
      </w:r>
      <w:proofErr w:type="spellStart"/>
      <w:r>
        <w:rPr>
          <w:rFonts w:eastAsia="Times New Roman"/>
          <w:szCs w:val="24"/>
        </w:rPr>
        <w:t>δεκαεννιάμισι</w:t>
      </w:r>
      <w:proofErr w:type="spellEnd"/>
      <w:r>
        <w:rPr>
          <w:rFonts w:eastAsia="Times New Roman"/>
          <w:szCs w:val="24"/>
        </w:rPr>
        <w:t xml:space="preserve"> χιλιάδες θέσεις τις οποίες έχουμε προκηρύξει αυτά τα τρία χρόνια που είμαστε Κυβέρνηση.</w:t>
      </w:r>
    </w:p>
    <w:p w14:paraId="7E1DF7AE" w14:textId="77777777" w:rsidR="00A241D9" w:rsidRDefault="00515212">
      <w:pPr>
        <w:spacing w:after="0" w:line="600" w:lineRule="auto"/>
        <w:ind w:firstLine="720"/>
        <w:jc w:val="both"/>
        <w:rPr>
          <w:rFonts w:eastAsia="Times New Roman"/>
          <w:szCs w:val="24"/>
        </w:rPr>
      </w:pPr>
      <w:r>
        <w:rPr>
          <w:rFonts w:eastAsia="Times New Roman"/>
          <w:szCs w:val="24"/>
        </w:rPr>
        <w:t>Δηλαδή για να τα πούμε συγκεκριμένα -γιατί τα είχαμε πει ξανά τότε, το πρόβλημα έχει λυθεί και έρχεστε εδώ και με ρωτάτε</w:t>
      </w:r>
      <w:r>
        <w:rPr>
          <w:rFonts w:eastAsia="Times New Roman"/>
          <w:szCs w:val="24"/>
        </w:rPr>
        <w:t xml:space="preserve"> αυτονόητα πράγματα, ενώ έχουν απαντηθεί αυτά-, πρώτον, πεντακόσια ήταν τα άτομα που υπηρετούσαν ως επικουρικό προσωπικό, πλην γιατρών, στα νοσοκομεία όλης της χώρας και τα οποία είχαν διοριστεί πριν αναλάβουμε εμείς τον Γενάρη του 2015. Τον Μάιο του 2016 </w:t>
      </w:r>
      <w:r>
        <w:rPr>
          <w:rFonts w:eastAsia="Times New Roman"/>
          <w:szCs w:val="24"/>
        </w:rPr>
        <w:t>έγινε μια συμπληρωματική προκήρυξη περίπου εξακοσίων ατόμων επικουρικού προσωπικού, πέρα από τις θέσεις των μονίμων, πέρα από τις θέσεις του ΟΑΕΔ, πέρα από τις προκηρύξεις των γιατρών, τις μόνιμες, πέρα από τις  προκηρύξεις των ΤΟΜΥ κ.λπ.</w:t>
      </w:r>
      <w:r>
        <w:rPr>
          <w:rFonts w:eastAsia="Times New Roman"/>
          <w:szCs w:val="24"/>
        </w:rPr>
        <w:t>.</w:t>
      </w:r>
      <w:r>
        <w:rPr>
          <w:rFonts w:eastAsia="Times New Roman"/>
          <w:szCs w:val="24"/>
        </w:rPr>
        <w:t xml:space="preserve"> Υπήρχε αυτό τότε</w:t>
      </w:r>
      <w:r>
        <w:rPr>
          <w:rFonts w:eastAsia="Times New Roman"/>
          <w:szCs w:val="24"/>
        </w:rPr>
        <w:t xml:space="preserve"> το 2016 αν θυμάστε, που ήταν η χρονιά που άρχισε να σταθεροποιείται το σύστημα. Άλλα εξακόσια άτομα, λοιπόν, ανέλαβαν υπηρεσία από τον Αύγουστο του 2016 και μετά.</w:t>
      </w:r>
    </w:p>
    <w:p w14:paraId="7E1DF7AF" w14:textId="77777777" w:rsidR="00A241D9" w:rsidRDefault="00515212">
      <w:pPr>
        <w:spacing w:after="0" w:line="600" w:lineRule="auto"/>
        <w:ind w:firstLine="720"/>
        <w:jc w:val="both"/>
        <w:rPr>
          <w:rFonts w:eastAsia="Times New Roman"/>
          <w:szCs w:val="24"/>
        </w:rPr>
      </w:pPr>
      <w:r>
        <w:rPr>
          <w:rFonts w:eastAsia="Times New Roman"/>
          <w:szCs w:val="24"/>
        </w:rPr>
        <w:lastRenderedPageBreak/>
        <w:t>Κάποια στιγμή τον Δεκέμβρη του 2017 σε κάποιους επικουρικούς στους οποίους είχαμε δώσει παρα</w:t>
      </w:r>
      <w:r>
        <w:rPr>
          <w:rFonts w:eastAsia="Times New Roman"/>
          <w:szCs w:val="24"/>
        </w:rPr>
        <w:t xml:space="preserve">τάσεις, γιατί χρειαζόμαστε τις υπηρεσίες τους -και αυτών που παραλάβαμε και αυτών που προσλήφθηκαν το 2016 και το 2017 για τον χρόνο-θα έληγε η θητεία τους και τους δώσαμε παράταση μέχρι 31 Δεκεμβρίου του 2018 σε όλους. Κάποια στιγμή κάποιοι </w:t>
      </w:r>
      <w:r>
        <w:rPr>
          <w:rFonts w:eastAsia="Times New Roman"/>
          <w:szCs w:val="24"/>
        </w:rPr>
        <w:t>ε</w:t>
      </w:r>
      <w:r>
        <w:rPr>
          <w:rFonts w:eastAsia="Times New Roman"/>
          <w:szCs w:val="24"/>
        </w:rPr>
        <w:t xml:space="preserve">πίτροποι του </w:t>
      </w:r>
      <w:r>
        <w:rPr>
          <w:rFonts w:eastAsia="Times New Roman"/>
          <w:szCs w:val="24"/>
        </w:rPr>
        <w:t xml:space="preserve">Ελεγκτικού Συνεδρίου θεώρησαν -και μάλιστα για ορισμένους είναι προκλητικό, είναι </w:t>
      </w:r>
      <w:r>
        <w:rPr>
          <w:rFonts w:eastAsia="Times New Roman"/>
          <w:szCs w:val="24"/>
        </w:rPr>
        <w:t>π</w:t>
      </w:r>
      <w:r>
        <w:rPr>
          <w:rFonts w:eastAsia="Times New Roman"/>
          <w:szCs w:val="24"/>
        </w:rPr>
        <w:t xml:space="preserve">άρεδροι του Ελεγκτικού Συνεδρίου- ότι έχουν περάσει και το </w:t>
      </w:r>
      <w:proofErr w:type="spellStart"/>
      <w:r>
        <w:rPr>
          <w:rFonts w:eastAsia="Times New Roman"/>
          <w:szCs w:val="24"/>
        </w:rPr>
        <w:t>εικοσιτετράμηνο</w:t>
      </w:r>
      <w:proofErr w:type="spellEnd"/>
      <w:r>
        <w:rPr>
          <w:rFonts w:eastAsia="Times New Roman"/>
          <w:szCs w:val="24"/>
        </w:rPr>
        <w:t>. Κάποιοι δούλευαν ήδη τέσσερα χρόνια, δηλαδή κάποιοι οι παλιοί δούλευαν από το 2013 ή από το 2014.</w:t>
      </w:r>
      <w:r>
        <w:rPr>
          <w:rFonts w:eastAsia="Times New Roman"/>
          <w:szCs w:val="24"/>
        </w:rPr>
        <w:t xml:space="preserve"> Στο τέλος του 2017 θυμούνται οι </w:t>
      </w:r>
      <w:r>
        <w:rPr>
          <w:rFonts w:eastAsia="Times New Roman"/>
          <w:szCs w:val="24"/>
        </w:rPr>
        <w:t>ε</w:t>
      </w:r>
      <w:r>
        <w:rPr>
          <w:rFonts w:eastAsia="Times New Roman"/>
          <w:szCs w:val="24"/>
        </w:rPr>
        <w:t xml:space="preserve">πίτροποι ότι έχουν περάσει το </w:t>
      </w:r>
      <w:proofErr w:type="spellStart"/>
      <w:r>
        <w:rPr>
          <w:rFonts w:eastAsia="Times New Roman"/>
          <w:szCs w:val="24"/>
        </w:rPr>
        <w:t>εικοσιτετράμηνο</w:t>
      </w:r>
      <w:proofErr w:type="spellEnd"/>
      <w:r>
        <w:rPr>
          <w:rFonts w:eastAsia="Times New Roman"/>
          <w:szCs w:val="24"/>
        </w:rPr>
        <w:t>, που δεν το είχαν θυμηθεί πιο πριν.</w:t>
      </w:r>
    </w:p>
    <w:p w14:paraId="7E1DF7B0" w14:textId="77777777" w:rsidR="00A241D9" w:rsidRDefault="00515212">
      <w:pPr>
        <w:spacing w:after="0" w:line="600" w:lineRule="auto"/>
        <w:ind w:firstLine="720"/>
        <w:jc w:val="both"/>
        <w:rPr>
          <w:rFonts w:eastAsia="Times New Roman"/>
          <w:szCs w:val="24"/>
        </w:rPr>
      </w:pPr>
      <w:r>
        <w:rPr>
          <w:rFonts w:eastAsia="Times New Roman"/>
          <w:szCs w:val="24"/>
        </w:rPr>
        <w:t>Βγαίνει, λοιπόν, μια απόφαση τότε, για την οποία έγινε μια συνεννόηση με το Ελεγκτικό Συνέδριο. Ξέρουν ότι έχουμε ετοιμάσει πράξη υπουργικού</w:t>
      </w:r>
      <w:r>
        <w:rPr>
          <w:rFonts w:eastAsia="Times New Roman"/>
          <w:szCs w:val="24"/>
        </w:rPr>
        <w:t xml:space="preserve"> συμβουλίου για προκήρυξη χιλίων διακοσίων μονίμων στις θέσεις που υπηρετεί σήμερα το επικουρικό προσωπικό. Κι όμως παρ’ όλα αυτά λίγες μέρες πριν εκπνεύσει </w:t>
      </w:r>
      <w:r>
        <w:rPr>
          <w:rFonts w:eastAsia="Times New Roman"/>
          <w:szCs w:val="24"/>
        </w:rPr>
        <w:lastRenderedPageBreak/>
        <w:t>ο Ιούνιος ζήτησαν αυτή την απόφαση, ενώ μέχρι τότε τους πλήρωναν και λένε «Βεβαίως πληρώστε τους μέ</w:t>
      </w:r>
      <w:r>
        <w:rPr>
          <w:rFonts w:eastAsia="Times New Roman"/>
          <w:szCs w:val="24"/>
        </w:rPr>
        <w:t>χρι τώρα και απολύστε τους 1</w:t>
      </w:r>
      <w:r w:rsidRPr="008B3D18">
        <w:rPr>
          <w:rFonts w:eastAsia="Times New Roman"/>
          <w:szCs w:val="24"/>
          <w:vertAlign w:val="superscript"/>
        </w:rPr>
        <w:t>η</w:t>
      </w:r>
      <w:r>
        <w:rPr>
          <w:rFonts w:eastAsia="Times New Roman"/>
          <w:szCs w:val="24"/>
        </w:rPr>
        <w:t xml:space="preserve"> Ιουλίου». Προσέξτε, «απολύστε τους 1</w:t>
      </w:r>
      <w:r w:rsidRPr="008B3D18">
        <w:rPr>
          <w:rFonts w:eastAsia="Times New Roman"/>
          <w:szCs w:val="24"/>
          <w:vertAlign w:val="superscript"/>
        </w:rPr>
        <w:t>η</w:t>
      </w:r>
      <w:r>
        <w:rPr>
          <w:rFonts w:eastAsia="Times New Roman"/>
          <w:szCs w:val="24"/>
        </w:rPr>
        <w:t xml:space="preserve"> Ιουλίου». Αυτό έλεγε τότε ένα κομμάτι του Ελεγκτικού Συνεδρίου, δηλαδή ότι έχουν περάσει το </w:t>
      </w:r>
      <w:proofErr w:type="spellStart"/>
      <w:r>
        <w:rPr>
          <w:rFonts w:eastAsia="Times New Roman"/>
          <w:szCs w:val="24"/>
        </w:rPr>
        <w:t>εικοσιτετράμηνο</w:t>
      </w:r>
      <w:proofErr w:type="spellEnd"/>
      <w:r>
        <w:rPr>
          <w:rFonts w:eastAsia="Times New Roman"/>
          <w:szCs w:val="24"/>
        </w:rPr>
        <w:t>. Ναι προσέφεραν υπηρεσία, αλλά 1</w:t>
      </w:r>
      <w:r w:rsidRPr="008B3D18">
        <w:rPr>
          <w:rFonts w:eastAsia="Times New Roman"/>
          <w:szCs w:val="24"/>
          <w:vertAlign w:val="superscript"/>
        </w:rPr>
        <w:t>η</w:t>
      </w:r>
      <w:r>
        <w:rPr>
          <w:rFonts w:eastAsia="Times New Roman"/>
          <w:szCs w:val="24"/>
        </w:rPr>
        <w:t xml:space="preserve"> Ιουλίου πρέπει να απολύσετε όλους όσους περνού</w:t>
      </w:r>
      <w:r>
        <w:rPr>
          <w:rFonts w:eastAsia="Times New Roman"/>
          <w:szCs w:val="24"/>
        </w:rPr>
        <w:t xml:space="preserve">ν το </w:t>
      </w:r>
      <w:proofErr w:type="spellStart"/>
      <w:r>
        <w:rPr>
          <w:rFonts w:eastAsia="Times New Roman"/>
          <w:szCs w:val="24"/>
        </w:rPr>
        <w:t>εικοσιτετράμηνο</w:t>
      </w:r>
      <w:proofErr w:type="spellEnd"/>
      <w:r>
        <w:rPr>
          <w:rFonts w:eastAsia="Times New Roman"/>
          <w:szCs w:val="24"/>
        </w:rPr>
        <w:t>. Δηλαδή όλους. Αυτό ήταν.</w:t>
      </w:r>
    </w:p>
    <w:p w14:paraId="7E1DF7B1" w14:textId="77777777" w:rsidR="00A241D9" w:rsidRDefault="00515212">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Αναπληρωτή Υπουργού)</w:t>
      </w:r>
    </w:p>
    <w:p w14:paraId="7E1DF7B2" w14:textId="77777777" w:rsidR="00A241D9" w:rsidRDefault="00515212">
      <w:pPr>
        <w:spacing w:after="0" w:line="600" w:lineRule="auto"/>
        <w:ind w:firstLine="720"/>
        <w:jc w:val="both"/>
        <w:rPr>
          <w:rFonts w:eastAsia="Times New Roman"/>
          <w:szCs w:val="24"/>
        </w:rPr>
      </w:pPr>
      <w:r>
        <w:rPr>
          <w:rFonts w:eastAsia="Times New Roman"/>
          <w:szCs w:val="24"/>
        </w:rPr>
        <w:t xml:space="preserve">Και θυμάστε πολύ καλά ότι τότε έγινε αυτή η τροπολογία, που ενημερώσαμε και το Ελεγκτικό Συνέδριο και τους πάντες </w:t>
      </w:r>
      <w:r>
        <w:rPr>
          <w:rFonts w:eastAsia="Times New Roman"/>
          <w:szCs w:val="24"/>
        </w:rPr>
        <w:t>και εσάς και όλα τα κόμματα της Βουλής, και είπαμε το εξής: Ετοιμάζεται προκήρυξη για χίλια διακόσια άτομα που είναι στις θέσεις που σήμερα υπηρετεί επικουρικό προσωπικό. Αυτή θα βγει Σεπτέμβρη</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Οκτώβρη και θα </w:t>
      </w:r>
      <w:proofErr w:type="spellStart"/>
      <w:r>
        <w:rPr>
          <w:rFonts w:eastAsia="Times New Roman"/>
          <w:szCs w:val="24"/>
        </w:rPr>
        <w:t>μοριοδοτηθεί</w:t>
      </w:r>
      <w:proofErr w:type="spellEnd"/>
      <w:r>
        <w:rPr>
          <w:rFonts w:eastAsia="Times New Roman"/>
          <w:szCs w:val="24"/>
        </w:rPr>
        <w:t xml:space="preserve"> η προϋπηρεσία αυτών των ανθρώπων</w:t>
      </w:r>
      <w:r>
        <w:rPr>
          <w:rFonts w:eastAsia="Times New Roman"/>
          <w:szCs w:val="24"/>
        </w:rPr>
        <w:t xml:space="preserve">, γιατί όντως αυτοί οι άνθρωποι έχουν προσφέρει όλα αυτά τα χρόνια, στήριξαν το σύστημα και πρέπει να </w:t>
      </w:r>
      <w:proofErr w:type="spellStart"/>
      <w:r>
        <w:rPr>
          <w:rFonts w:eastAsia="Times New Roman"/>
          <w:szCs w:val="24"/>
        </w:rPr>
        <w:lastRenderedPageBreak/>
        <w:t>μοριοδοτηθεί</w:t>
      </w:r>
      <w:proofErr w:type="spellEnd"/>
      <w:r>
        <w:rPr>
          <w:rFonts w:eastAsia="Times New Roman"/>
          <w:szCs w:val="24"/>
        </w:rPr>
        <w:t xml:space="preserve"> αυτή η προϋπηρεσία και η εμπειρία που έχουν αποκτήσει. Και λέμε ότι αυτή η διαδικασία πρέπει να έχει ολοκληρωθεί μέχρι 31 Μαΐου του 2019.</w:t>
      </w:r>
    </w:p>
    <w:p w14:paraId="7E1DF7B3"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μέχρι τότε, λοιπόν, δίνουμε παράταση στη θητεία </w:t>
      </w:r>
      <w:r>
        <w:rPr>
          <w:rFonts w:eastAsia="Times New Roman" w:cs="Times New Roman"/>
          <w:szCs w:val="24"/>
        </w:rPr>
        <w:t>τους,</w:t>
      </w:r>
      <w:r>
        <w:rPr>
          <w:rFonts w:eastAsia="Times New Roman" w:cs="Times New Roman"/>
          <w:szCs w:val="24"/>
        </w:rPr>
        <w:t xml:space="preserve"> για να μην υπάρξει διάσπαση της συνέχειας αλλά να συνεχίζουν αυτοί οι άνθρωποι να δουλεύουν μέχρι τότε. Και ελπίζουμε ότι θα έχουν βγει τα αποτελέσματα. Βέβαια με το ΑΣΕΠ δεν μπορείς να είσαι ποτέ σίγο</w:t>
      </w:r>
      <w:r>
        <w:rPr>
          <w:rFonts w:eastAsia="Times New Roman" w:cs="Times New Roman"/>
          <w:szCs w:val="24"/>
        </w:rPr>
        <w:t>υρος. Θα εξασφαλίσουμε όμως το να έχει βγει, ούτως ώστε και με βάση τους προσωρινούς πίνακες η συντριπτική πλειοψηφία αυτών των ανθρώπων -γιατί δεν μπορεί κανείς να πει ότι θα είναι το 100%, διότι μπορεί να υπάρχει κάποιος απ’ έξω</w:t>
      </w:r>
      <w:r w:rsidRPr="00210F9E">
        <w:rPr>
          <w:rFonts w:eastAsia="Times New Roman" w:cs="Times New Roman"/>
          <w:szCs w:val="24"/>
        </w:rPr>
        <w:t xml:space="preserve"> </w:t>
      </w:r>
      <w:r>
        <w:rPr>
          <w:rFonts w:eastAsia="Times New Roman" w:cs="Times New Roman"/>
          <w:szCs w:val="24"/>
        </w:rPr>
        <w:t>με εμπειρία, με προϋπηρεσ</w:t>
      </w:r>
      <w:r>
        <w:rPr>
          <w:rFonts w:eastAsia="Times New Roman" w:cs="Times New Roman"/>
          <w:szCs w:val="24"/>
        </w:rPr>
        <w:t xml:space="preserve">ία κ.λπ. και η οποία θα </w:t>
      </w:r>
      <w:proofErr w:type="spellStart"/>
      <w:r>
        <w:rPr>
          <w:rFonts w:eastAsia="Times New Roman" w:cs="Times New Roman"/>
          <w:szCs w:val="24"/>
        </w:rPr>
        <w:t>μοριοδοτηθεί</w:t>
      </w:r>
      <w:proofErr w:type="spellEnd"/>
      <w:r>
        <w:rPr>
          <w:rFonts w:eastAsia="Times New Roman" w:cs="Times New Roman"/>
          <w:szCs w:val="24"/>
        </w:rPr>
        <w:t>- να είναι από αυτούς που υπηρετούν σήμερα. Κατά τη γνώμη μου, το όλον θα είναι, αλλά αυτό είναι κάτι που θα φανεί με βάση αυτούς που θα βάλουν αιτήσεις.</w:t>
      </w:r>
    </w:p>
    <w:p w14:paraId="7E1DF7B4"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 xml:space="preserve">Άρα, λοιπόν, σχετικά με την Κρήτη και όσον αφορά στο </w:t>
      </w:r>
      <w:r>
        <w:rPr>
          <w:rFonts w:eastAsia="Times New Roman" w:cs="Times New Roman"/>
          <w:szCs w:val="24"/>
        </w:rPr>
        <w:t>«</w:t>
      </w:r>
      <w:r>
        <w:rPr>
          <w:rFonts w:eastAsia="Times New Roman" w:cs="Times New Roman"/>
          <w:szCs w:val="24"/>
        </w:rPr>
        <w:t>ΒΕΝΙΖΕΛΕΙΟ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και στο ΠΑΓΝΗ, όπως είδατε με βάση την τροπολογία, υπογράφτηκε ανανέωση της συμβάσης μέχρι τότε. Δεν </w:t>
      </w:r>
      <w:r>
        <w:rPr>
          <w:rFonts w:eastAsia="Times New Roman" w:cs="Times New Roman"/>
          <w:szCs w:val="24"/>
        </w:rPr>
        <w:lastRenderedPageBreak/>
        <w:t>υπάρχει θέμα πληρωμής. Γιατί το λέτε αυτό το πράγμα; Δεν υπάρχει θέμα πληρωμής. Μη συμβάλλετε κι εσείς στη δημιουργία κλίματος καταστροφής, όταν βλέπετε τι</w:t>
      </w:r>
      <w:r>
        <w:rPr>
          <w:rFonts w:eastAsia="Times New Roman" w:cs="Times New Roman"/>
          <w:szCs w:val="24"/>
        </w:rPr>
        <w:t>ς προσπάθειες τις οποίες κάνουμε για να ισορροπήσει και να αναβαθμιστεί το σύστημα. Αυτή είναι η πραγματικότητα, αυτό έχει γίνει. Αυτή η κουβέντα έχει γίνει στη Βουλή και έχει δημοσιοποιηθεί και το ξέρουν οι εργαζόμενοι. Φαντάζεστε τι θα γινόταν αν αυτήν τ</w:t>
      </w:r>
      <w:r>
        <w:rPr>
          <w:rFonts w:eastAsia="Times New Roman" w:cs="Times New Roman"/>
          <w:szCs w:val="24"/>
        </w:rPr>
        <w:t xml:space="preserve">η στιγμή, καλοκαιρινούς μήνες, είχαμε είτε χίλιους ανθρώπους απλήρωτους είτε απολυμένους; Έχετε δει να γίνεται κάτι; Λέτε να μην καταλαβαίνουν οι άνθρωποι αν αυτά που κάνουμε είναι προς όφελός τους; </w:t>
      </w:r>
    </w:p>
    <w:p w14:paraId="7E1DF7B5"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Έτσι είναι η κατάσταση, κύριε Συντυχάκη και έτσι θα προχ</w:t>
      </w:r>
      <w:r>
        <w:rPr>
          <w:rFonts w:eastAsia="Times New Roman" w:cs="Times New Roman"/>
          <w:szCs w:val="24"/>
        </w:rPr>
        <w:t xml:space="preserve">ωρήσουμε. Ολοκληρώθηκε επιτέλους και η πρόσληψη του προσωπικού της 7Κ προκήρυξης και είμαστε σε νέα διαπραγμάτευση με το Υπουργείο Διοικητικής Ανασυγκρότησης για τον αριθμό των μόνιμων προσλήψεων, </w:t>
      </w:r>
      <w:r>
        <w:rPr>
          <w:rFonts w:eastAsia="Times New Roman" w:cs="Times New Roman"/>
          <w:szCs w:val="24"/>
        </w:rPr>
        <w:t xml:space="preserve">οι οποίες </w:t>
      </w:r>
      <w:r>
        <w:rPr>
          <w:rFonts w:eastAsia="Times New Roman" w:cs="Times New Roman"/>
          <w:szCs w:val="24"/>
        </w:rPr>
        <w:t>θα δοθούν προς το Υπουργείο Υγείας του χρόνου, το</w:t>
      </w:r>
      <w:r>
        <w:rPr>
          <w:rFonts w:eastAsia="Times New Roman" w:cs="Times New Roman"/>
          <w:szCs w:val="24"/>
        </w:rPr>
        <w:t xml:space="preserve"> 2019. </w:t>
      </w:r>
    </w:p>
    <w:p w14:paraId="7E1DF7B6"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 xml:space="preserve">Υπάρχει, λοιπόν, μια διαδικασία. Διότι υπενθυμίζω ότι στις 21 Αυγούστου βγαίνουμε από τα μνημόνια και θα μπορούμε </w:t>
      </w:r>
      <w:r>
        <w:rPr>
          <w:rFonts w:eastAsia="Times New Roman" w:cs="Times New Roman"/>
          <w:szCs w:val="24"/>
        </w:rPr>
        <w:lastRenderedPageBreak/>
        <w:t xml:space="preserve">κάποια πράγματα να τα κάνουμε με διαφορετικό τρόπο και να στηρίξουμε το δημόσιο σύστημα υγείας, το οποίο στηρίξαμε τα </w:t>
      </w:r>
      <w:proofErr w:type="spellStart"/>
      <w:r>
        <w:rPr>
          <w:rFonts w:eastAsia="Times New Roman" w:cs="Times New Roman"/>
          <w:szCs w:val="24"/>
        </w:rPr>
        <w:t>μνημονιακά</w:t>
      </w:r>
      <w:proofErr w:type="spellEnd"/>
      <w:r>
        <w:rPr>
          <w:rFonts w:eastAsia="Times New Roman" w:cs="Times New Roman"/>
          <w:szCs w:val="24"/>
        </w:rPr>
        <w:t xml:space="preserve"> χρόνι</w:t>
      </w:r>
      <w:r>
        <w:rPr>
          <w:rFonts w:eastAsia="Times New Roman" w:cs="Times New Roman"/>
          <w:szCs w:val="24"/>
        </w:rPr>
        <w:t>α, με συνειδητή πολιτική επιλογή. Γι’ αυτό και σήμερα μιλάμε έτσι. Δεν έχει καμμία σχέση η κατάσταση του Ιουλίου του 2018 με αυτό που ήταν τον Οκτώβριο του 2015. Η μέρα με τη νύχτα είναι, ό,τι και να λένε αυτοί που τα λένε στα κανάλια για να τα υποτιμήσουν</w:t>
      </w:r>
      <w:r>
        <w:rPr>
          <w:rFonts w:eastAsia="Times New Roman" w:cs="Times New Roman"/>
          <w:szCs w:val="24"/>
        </w:rPr>
        <w:t xml:space="preserve"> το έργο που έχει γίνει. Ξέρουν την τεράστια κοινωνική αντανάκλαση που έχει το σύστημα υγείας στην κοινωνική συμπεριφορά των ανθρώπων και στο αίσθημα ασφαλείας και στα πάντα. Χωρίς να θέλω να υποτιμήσω κάτι, νομίζω ότι όλα αυτά τα έχουμε ξαναπεί και γι’ αυ</w:t>
      </w:r>
      <w:r>
        <w:rPr>
          <w:rFonts w:eastAsia="Times New Roman" w:cs="Times New Roman"/>
          <w:szCs w:val="24"/>
        </w:rPr>
        <w:t>τό σας ρώτησα από την αρχή γιατί κάνετε την ερώτηση.</w:t>
      </w:r>
    </w:p>
    <w:p w14:paraId="7E1DF7B7"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Όσον αφορά τους επικουρικούς γιατρούς, θα σας πω στη δευτερολογία μου.</w:t>
      </w:r>
    </w:p>
    <w:p w14:paraId="7E1DF7B8" w14:textId="77777777" w:rsidR="00A241D9" w:rsidRDefault="00515212">
      <w:pPr>
        <w:spacing w:after="0" w:line="600" w:lineRule="auto"/>
        <w:ind w:firstLine="720"/>
        <w:jc w:val="both"/>
        <w:rPr>
          <w:rFonts w:eastAsia="Times New Roman" w:cs="Times New Roman"/>
          <w:szCs w:val="24"/>
        </w:rPr>
      </w:pPr>
      <w:r w:rsidRPr="003B15B8">
        <w:rPr>
          <w:rFonts w:eastAsia="Times New Roman" w:cs="Times New Roman"/>
          <w:b/>
          <w:szCs w:val="24"/>
        </w:rPr>
        <w:t xml:space="preserve">ΠΡΟΕΔΡΕΥΩΝ (Γεώργιος </w:t>
      </w:r>
      <w:proofErr w:type="spellStart"/>
      <w:r w:rsidRPr="003B15B8">
        <w:rPr>
          <w:rFonts w:eastAsia="Times New Roman" w:cs="Times New Roman"/>
          <w:b/>
          <w:szCs w:val="24"/>
        </w:rPr>
        <w:t>Λαμπρούλης</w:t>
      </w:r>
      <w:proofErr w:type="spellEnd"/>
      <w:r w:rsidRPr="003B15B8">
        <w:rPr>
          <w:rFonts w:eastAsia="Times New Roman" w:cs="Times New Roman"/>
          <w:b/>
          <w:szCs w:val="24"/>
        </w:rPr>
        <w:t>):</w:t>
      </w:r>
      <w:r>
        <w:rPr>
          <w:rFonts w:eastAsia="Times New Roman" w:cs="Times New Roman"/>
          <w:szCs w:val="24"/>
        </w:rPr>
        <w:t xml:space="preserve"> Ορίστε, κύριε Συντυχάκη, έχετε τον λόγο.</w:t>
      </w:r>
    </w:p>
    <w:p w14:paraId="7E1DF7B9" w14:textId="77777777" w:rsidR="00A241D9" w:rsidRDefault="00515212">
      <w:pPr>
        <w:spacing w:after="0" w:line="600" w:lineRule="auto"/>
        <w:ind w:firstLine="720"/>
        <w:jc w:val="both"/>
        <w:rPr>
          <w:rFonts w:eastAsia="Times New Roman" w:cs="Times New Roman"/>
          <w:szCs w:val="24"/>
        </w:rPr>
      </w:pPr>
      <w:r w:rsidRPr="003B15B8">
        <w:rPr>
          <w:rFonts w:eastAsia="Times New Roman" w:cs="Times New Roman"/>
          <w:b/>
          <w:szCs w:val="24"/>
        </w:rPr>
        <w:t>ΕΜΜΑΝΟΥΗΛ ΣΥΝΤΥΧΑΚΗΣ:</w:t>
      </w:r>
      <w:r>
        <w:rPr>
          <w:rFonts w:eastAsia="Times New Roman" w:cs="Times New Roman"/>
          <w:szCs w:val="24"/>
        </w:rPr>
        <w:t xml:space="preserve"> Κύριε Υπουργέ, δεν ξέρω τι επαφή έχετε με τους εργαζόμενους, με τους επικουρικούς και </w:t>
      </w:r>
      <w:r>
        <w:rPr>
          <w:rFonts w:eastAsia="Times New Roman" w:cs="Times New Roman"/>
          <w:szCs w:val="24"/>
        </w:rPr>
        <w:lastRenderedPageBreak/>
        <w:t>με γιατρούς, αλλά και με τους άλλους εργαζόμενους στις υπόλοιπες κατηγορίες.</w:t>
      </w:r>
    </w:p>
    <w:p w14:paraId="7E1DF7BA" w14:textId="77777777" w:rsidR="00A241D9" w:rsidRDefault="00515212">
      <w:pPr>
        <w:spacing w:after="0" w:line="600" w:lineRule="auto"/>
        <w:ind w:firstLine="720"/>
        <w:jc w:val="both"/>
        <w:rPr>
          <w:rFonts w:eastAsia="Times New Roman" w:cs="Times New Roman"/>
          <w:szCs w:val="24"/>
        </w:rPr>
      </w:pPr>
      <w:r w:rsidRPr="003B15B8">
        <w:rPr>
          <w:rFonts w:eastAsia="Times New Roman" w:cs="Times New Roman"/>
          <w:b/>
          <w:szCs w:val="24"/>
        </w:rPr>
        <w:t>ΠΑΥΛΟΣ ΠΟΛΑΚΗΣ (Αναπληρωτής Υπουργός Υγείας):</w:t>
      </w:r>
      <w:r>
        <w:rPr>
          <w:rFonts w:eastAsia="Times New Roman" w:cs="Times New Roman"/>
          <w:szCs w:val="24"/>
        </w:rPr>
        <w:t xml:space="preserve"> Τεράστια!</w:t>
      </w:r>
    </w:p>
    <w:p w14:paraId="7E1DF7BB" w14:textId="77777777" w:rsidR="00A241D9" w:rsidRDefault="00515212">
      <w:pPr>
        <w:spacing w:after="0" w:line="600" w:lineRule="auto"/>
        <w:ind w:firstLine="720"/>
        <w:jc w:val="both"/>
        <w:rPr>
          <w:rFonts w:eastAsia="Times New Roman" w:cs="Times New Roman"/>
          <w:szCs w:val="24"/>
        </w:rPr>
      </w:pPr>
      <w:r w:rsidRPr="003B15B8">
        <w:rPr>
          <w:rFonts w:eastAsia="Times New Roman" w:cs="Times New Roman"/>
          <w:b/>
          <w:szCs w:val="24"/>
        </w:rPr>
        <w:t>ΕΜΜΑΝΟΥΗΛ ΣΥΝΤΥΧΑΚΗΣ:</w:t>
      </w:r>
      <w:r>
        <w:rPr>
          <w:rFonts w:eastAsia="Times New Roman" w:cs="Times New Roman"/>
          <w:szCs w:val="24"/>
        </w:rPr>
        <w:t xml:space="preserve"> Το γεγονός όμω</w:t>
      </w:r>
      <w:r>
        <w:rPr>
          <w:rFonts w:eastAsia="Times New Roman" w:cs="Times New Roman"/>
          <w:szCs w:val="24"/>
        </w:rPr>
        <w:t>ς ότι το ΚΚΕ φέρνει για συζήτηση στη Βουλή το ζήτημα αυτό, θα πει ότι τους απασχολεί.</w:t>
      </w:r>
    </w:p>
    <w:p w14:paraId="7E1DF7BC"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 xml:space="preserve">Φαινομενικά μπορεί να λέτε ότι δίνετε λύση. Στην πραγματικότητα, όμως, το θέμα είναι εάν δεσμεύεστε -και να ποια είναι η αξία που φέρνουμε αυτό το θέμα για συζήτηση εδώ- </w:t>
      </w:r>
      <w:r>
        <w:rPr>
          <w:rFonts w:eastAsia="Times New Roman" w:cs="Times New Roman"/>
          <w:szCs w:val="24"/>
        </w:rPr>
        <w:t>ότι το σύνολο των πεντακοσίων εργαζομένων επικουρικών σε όλη…</w:t>
      </w:r>
    </w:p>
    <w:p w14:paraId="7E1DF7BD" w14:textId="77777777" w:rsidR="00A241D9" w:rsidRDefault="00515212">
      <w:pPr>
        <w:spacing w:after="0" w:line="600" w:lineRule="auto"/>
        <w:ind w:firstLine="720"/>
        <w:jc w:val="both"/>
        <w:rPr>
          <w:rFonts w:eastAsia="Times New Roman" w:cs="Times New Roman"/>
          <w:szCs w:val="24"/>
        </w:rPr>
      </w:pPr>
      <w:r w:rsidRPr="003B15B8">
        <w:rPr>
          <w:rFonts w:eastAsia="Times New Roman" w:cs="Times New Roman"/>
          <w:b/>
          <w:szCs w:val="24"/>
        </w:rPr>
        <w:t>ΠΑΥΛΟΣ ΠΟΛΑΚΗΣ (Αναπληρωτής Υπουργός Υγείας):</w:t>
      </w:r>
      <w:r>
        <w:rPr>
          <w:rFonts w:eastAsia="Times New Roman" w:cs="Times New Roman"/>
          <w:szCs w:val="24"/>
        </w:rPr>
        <w:t xml:space="preserve"> Δεν είναι πεντακόσιοι. Είναι χίλιοι διακόσιοι όλοι αυτοί.</w:t>
      </w:r>
    </w:p>
    <w:p w14:paraId="7E1DF7BE" w14:textId="77777777" w:rsidR="00A241D9" w:rsidRDefault="00515212">
      <w:pPr>
        <w:spacing w:after="0" w:line="600" w:lineRule="auto"/>
        <w:ind w:firstLine="720"/>
        <w:jc w:val="both"/>
        <w:rPr>
          <w:rFonts w:eastAsia="Times New Roman" w:cs="Times New Roman"/>
          <w:szCs w:val="24"/>
        </w:rPr>
      </w:pPr>
      <w:r w:rsidRPr="003B15B8">
        <w:rPr>
          <w:rFonts w:eastAsia="Times New Roman" w:cs="Times New Roman"/>
          <w:b/>
          <w:szCs w:val="24"/>
        </w:rPr>
        <w:t>ΕΜΜΑΝΟΥΗΛ ΣΥΝΤΥΧΑΚΗΣ:</w:t>
      </w:r>
      <w:r>
        <w:rPr>
          <w:rFonts w:eastAsia="Times New Roman" w:cs="Times New Roman"/>
          <w:szCs w:val="24"/>
        </w:rPr>
        <w:t xml:space="preserve"> Χίλιοι διακόσιοι και χρειάζονται άλλοι τόσοι και άλλοι πολλαπλάσιοι </w:t>
      </w:r>
      <w:r>
        <w:rPr>
          <w:rFonts w:eastAsia="Times New Roman" w:cs="Times New Roman"/>
          <w:szCs w:val="24"/>
        </w:rPr>
        <w:t>για να καλύψουν τις ανάγκες του νοσοκομείου.</w:t>
      </w:r>
    </w:p>
    <w:p w14:paraId="7E1DF7BF" w14:textId="77777777" w:rsidR="00A241D9" w:rsidRDefault="00515212">
      <w:pPr>
        <w:spacing w:after="0" w:line="600" w:lineRule="auto"/>
        <w:ind w:firstLine="720"/>
        <w:jc w:val="both"/>
        <w:rPr>
          <w:rFonts w:eastAsia="Times New Roman" w:cs="Times New Roman"/>
          <w:szCs w:val="24"/>
        </w:rPr>
      </w:pPr>
      <w:r w:rsidRPr="003B15B8">
        <w:rPr>
          <w:rFonts w:eastAsia="Times New Roman" w:cs="Times New Roman"/>
          <w:b/>
          <w:szCs w:val="24"/>
        </w:rPr>
        <w:t>ΠΑΥΛΟΣ ΠΟΛΑΚΗΣ (Αναπληρωτής Υπουργός Υγείας):</w:t>
      </w:r>
      <w:r>
        <w:rPr>
          <w:rFonts w:eastAsia="Times New Roman" w:cs="Times New Roman"/>
          <w:szCs w:val="24"/>
        </w:rPr>
        <w:t xml:space="preserve"> Άλλοι τρεις έως τέσσερις χιλιάδες.</w:t>
      </w:r>
    </w:p>
    <w:p w14:paraId="7E1DF7C0" w14:textId="77777777" w:rsidR="00A241D9" w:rsidRDefault="00515212">
      <w:pPr>
        <w:spacing w:after="0" w:line="600" w:lineRule="auto"/>
        <w:ind w:firstLine="720"/>
        <w:jc w:val="both"/>
        <w:rPr>
          <w:rFonts w:eastAsia="Times New Roman" w:cs="Times New Roman"/>
          <w:szCs w:val="24"/>
        </w:rPr>
      </w:pPr>
      <w:r w:rsidRPr="003B15B8">
        <w:rPr>
          <w:rFonts w:eastAsia="Times New Roman" w:cs="Times New Roman"/>
          <w:b/>
          <w:szCs w:val="24"/>
        </w:rPr>
        <w:lastRenderedPageBreak/>
        <w:t>ΕΜΜΑΝΟΥΗΛ ΣΥΝΤΥΧΑΚΗΣ:</w:t>
      </w:r>
      <w:r>
        <w:rPr>
          <w:rFonts w:eastAsia="Times New Roman" w:cs="Times New Roman"/>
          <w:szCs w:val="24"/>
        </w:rPr>
        <w:t xml:space="preserve"> Το θέμα, λοιπόν, είναι εάν δεσμεύεστε –γιατί μόνο τότε έχουν νόημα αυτά τα οποία λέτε- ότι το σύνολο αυτών των εργαζομένων και ως αριθμός, αλλά και ως φυσικά πρόσωπα θα προσληφθούν με σχέση μόνιμης εργασίας.</w:t>
      </w:r>
    </w:p>
    <w:p w14:paraId="7E1DF7C1" w14:textId="77777777" w:rsidR="00A241D9" w:rsidRDefault="00515212">
      <w:pPr>
        <w:spacing w:after="0" w:line="600" w:lineRule="auto"/>
        <w:ind w:firstLine="720"/>
        <w:jc w:val="both"/>
        <w:rPr>
          <w:rFonts w:eastAsia="Times New Roman" w:cs="Times New Roman"/>
          <w:szCs w:val="24"/>
        </w:rPr>
      </w:pPr>
      <w:r w:rsidRPr="003B15B8">
        <w:rPr>
          <w:rFonts w:eastAsia="Times New Roman" w:cs="Times New Roman"/>
          <w:b/>
          <w:szCs w:val="24"/>
        </w:rPr>
        <w:t>ΠΑΥΛΟΣ ΠΟΛΑΚΗΣ (Αναπληρωτής Υπουργός Υγείας):</w:t>
      </w:r>
      <w:r>
        <w:rPr>
          <w:rFonts w:eastAsia="Times New Roman" w:cs="Times New Roman"/>
          <w:szCs w:val="24"/>
        </w:rPr>
        <w:t xml:space="preserve"> Μ</w:t>
      </w:r>
      <w:r>
        <w:rPr>
          <w:rFonts w:eastAsia="Times New Roman" w:cs="Times New Roman"/>
          <w:szCs w:val="24"/>
        </w:rPr>
        <w:t>όνιμες είναι οι θέσεις που προκηρύσσονται.</w:t>
      </w:r>
    </w:p>
    <w:p w14:paraId="7E1DF7C2" w14:textId="77777777" w:rsidR="00A241D9" w:rsidRDefault="00515212">
      <w:pPr>
        <w:spacing w:after="0" w:line="600" w:lineRule="auto"/>
        <w:ind w:firstLine="720"/>
        <w:jc w:val="both"/>
        <w:rPr>
          <w:rFonts w:eastAsia="Times New Roman" w:cs="Times New Roman"/>
          <w:szCs w:val="24"/>
        </w:rPr>
      </w:pPr>
      <w:r w:rsidRPr="003B15B8">
        <w:rPr>
          <w:rFonts w:eastAsia="Times New Roman" w:cs="Times New Roman"/>
          <w:b/>
          <w:szCs w:val="24"/>
        </w:rPr>
        <w:t>ΕΜΜΑΝΟΥΗΛ ΣΥΝΤΥΧΑΚΗΣ:</w:t>
      </w:r>
      <w:r>
        <w:rPr>
          <w:rFonts w:eastAsia="Times New Roman" w:cs="Times New Roman"/>
          <w:b/>
          <w:szCs w:val="24"/>
        </w:rPr>
        <w:t xml:space="preserve"> </w:t>
      </w:r>
      <w:r>
        <w:rPr>
          <w:rFonts w:eastAsia="Times New Roman" w:cs="Times New Roman"/>
          <w:szCs w:val="24"/>
        </w:rPr>
        <w:t xml:space="preserve">Τότε θα έχει νόημα αυτό το οποίο λέτε και όχι αν το βάζετε με αστερίσκους και με διάφορες προϋποθέσεις. Διότι ξέρετε το κριτήριο της ανεργίας υπερισχύει της </w:t>
      </w:r>
      <w:proofErr w:type="spellStart"/>
      <w:r>
        <w:rPr>
          <w:rFonts w:eastAsia="Times New Roman" w:cs="Times New Roman"/>
          <w:szCs w:val="24"/>
        </w:rPr>
        <w:t>μοριοδότησης</w:t>
      </w:r>
      <w:proofErr w:type="spellEnd"/>
      <w:r>
        <w:rPr>
          <w:rFonts w:eastAsia="Times New Roman" w:cs="Times New Roman"/>
          <w:szCs w:val="24"/>
        </w:rPr>
        <w:t>, είναι ένα ισχυρό κρι</w:t>
      </w:r>
      <w:r>
        <w:rPr>
          <w:rFonts w:eastAsia="Times New Roman" w:cs="Times New Roman"/>
          <w:szCs w:val="24"/>
        </w:rPr>
        <w:t>τήριο.</w:t>
      </w:r>
    </w:p>
    <w:p w14:paraId="7E1DF7C3"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Εμείς δεν λέμε οι άνεργοι να μην διεκδικήσουν το δικαίωμα στη δουλειά. Αντιθέτως αυτό που σας είπα και προηγουμένως είναι ότι οι ανάγκες στα νοσοκομεία της χώρας είναι πολλαπλάσιες, που σημαίνει ότι μπορούν να βρουν θέση και οι άνεργοι, αλλά και αυτ</w:t>
      </w:r>
      <w:r>
        <w:rPr>
          <w:rFonts w:eastAsia="Times New Roman" w:cs="Times New Roman"/>
          <w:szCs w:val="24"/>
        </w:rPr>
        <w:t xml:space="preserve">οί που ήδη εργάζονται. Αυτοί έχουν κλείσει πενταετία. Με το ΑΣΕΠ μπήκαν, δεν μπήκαν από την πίσω πόρτα, δεν μπήκαν στα μουλωχτά. Μέσω ΑΣΕΠ μπήκαν κι αυτοί οι εργαζόμενοι και έχουν δώσει τη ζωή τους στα νοσοκομεία. Άρα, </w:t>
      </w:r>
      <w:r>
        <w:rPr>
          <w:rFonts w:eastAsia="Times New Roman" w:cs="Times New Roman"/>
          <w:szCs w:val="24"/>
        </w:rPr>
        <w:lastRenderedPageBreak/>
        <w:t>λοιπόν, δικαιούνται να μπουν, όπως δι</w:t>
      </w:r>
      <w:r>
        <w:rPr>
          <w:rFonts w:eastAsia="Times New Roman" w:cs="Times New Roman"/>
          <w:szCs w:val="24"/>
        </w:rPr>
        <w:t>καιούνται και οι άνεργοι να δηλώσουν συμμετοχή και να βρουν κι αυτοί μια θέση.</w:t>
      </w:r>
    </w:p>
    <w:p w14:paraId="7E1DF7C4" w14:textId="77777777" w:rsidR="00A241D9" w:rsidRDefault="00515212">
      <w:pPr>
        <w:spacing w:after="0" w:line="600" w:lineRule="auto"/>
        <w:ind w:firstLine="720"/>
        <w:contextualSpacing/>
        <w:jc w:val="both"/>
        <w:rPr>
          <w:rFonts w:eastAsia="Times New Roman"/>
          <w:szCs w:val="24"/>
        </w:rPr>
      </w:pPr>
      <w:r>
        <w:rPr>
          <w:rFonts w:eastAsia="Times New Roman"/>
          <w:szCs w:val="24"/>
        </w:rPr>
        <w:t>Το ερώτημα, όμως, που προκύπτει -και είναι ένα ερώτημα των ίδιων των εργαζομένων- είναι πώς γίνεται μετά από τόσα χρόνια δουλειάς, από τον Οκτώβρη του ’13 που έγιναν οι προσλήψε</w:t>
      </w:r>
      <w:r>
        <w:rPr>
          <w:rFonts w:eastAsia="Times New Roman"/>
          <w:szCs w:val="24"/>
        </w:rPr>
        <w:t xml:space="preserve">ις, να μην προχωρείτε στο αυτονόητο, δηλαδή στη μετατροπή αυτών των συμβάσεων αορίστου χρόνου. Τι είναι αυτό που σας εμποδίζει; </w:t>
      </w:r>
    </w:p>
    <w:p w14:paraId="7E1DF7C5" w14:textId="77777777" w:rsidR="00A241D9" w:rsidRDefault="00515212">
      <w:pPr>
        <w:spacing w:after="0" w:line="600" w:lineRule="auto"/>
        <w:ind w:firstLine="720"/>
        <w:contextualSpacing/>
        <w:jc w:val="both"/>
        <w:rPr>
          <w:rFonts w:eastAsia="Times New Roman"/>
          <w:szCs w:val="24"/>
        </w:rPr>
      </w:pPr>
      <w:r w:rsidRPr="00785C23">
        <w:rPr>
          <w:rFonts w:eastAsia="Times New Roman"/>
          <w:b/>
          <w:szCs w:val="24"/>
        </w:rPr>
        <w:t xml:space="preserve">ΠΑΥΛΟΣ ΠΟΛΑΚΗΣ (Αναπληρωτής Υπουργός Υγείας): </w:t>
      </w:r>
      <w:r>
        <w:rPr>
          <w:rFonts w:eastAsia="Times New Roman"/>
          <w:szCs w:val="24"/>
        </w:rPr>
        <w:t>Το Σύνταγμα</w:t>
      </w:r>
      <w:r w:rsidRPr="00BE278A">
        <w:rPr>
          <w:rFonts w:eastAsia="Times New Roman"/>
          <w:szCs w:val="24"/>
        </w:rPr>
        <w:t xml:space="preserve">, </w:t>
      </w:r>
      <w:r>
        <w:rPr>
          <w:rFonts w:eastAsia="Times New Roman"/>
          <w:szCs w:val="24"/>
        </w:rPr>
        <w:t xml:space="preserve">κύριε Συντυχάκη. </w:t>
      </w:r>
    </w:p>
    <w:p w14:paraId="7E1DF7C6" w14:textId="77777777" w:rsidR="00A241D9" w:rsidRDefault="00515212">
      <w:pPr>
        <w:spacing w:after="0" w:line="600" w:lineRule="auto"/>
        <w:ind w:firstLine="720"/>
        <w:contextualSpacing/>
        <w:jc w:val="both"/>
        <w:rPr>
          <w:rFonts w:eastAsia="Times New Roman"/>
          <w:szCs w:val="24"/>
        </w:rPr>
      </w:pPr>
      <w:r w:rsidRPr="00785C23">
        <w:rPr>
          <w:rFonts w:eastAsia="Times New Roman"/>
          <w:b/>
          <w:szCs w:val="24"/>
        </w:rPr>
        <w:t>ΕΜΜΑΝΟΥΗΛ ΣΥΝΤΥΧΑΚΗΣ:</w:t>
      </w:r>
      <w:r>
        <w:rPr>
          <w:rFonts w:eastAsia="Times New Roman"/>
          <w:szCs w:val="24"/>
        </w:rPr>
        <w:t xml:space="preserve"> Εσείς βγαίνατε και ήσασταν «</w:t>
      </w:r>
      <w:r>
        <w:rPr>
          <w:rFonts w:eastAsia="Times New Roman"/>
          <w:szCs w:val="24"/>
        </w:rPr>
        <w:t xml:space="preserve">στα κεραμίδια» κάποτε και σκίζατε τα ιμάτιά σας και λέγατε ότι μ’ ένα άρθρο και μια </w:t>
      </w:r>
      <w:proofErr w:type="spellStart"/>
      <w:r>
        <w:rPr>
          <w:rFonts w:eastAsia="Times New Roman"/>
          <w:szCs w:val="24"/>
        </w:rPr>
        <w:t>διαταξούλα</w:t>
      </w:r>
      <w:proofErr w:type="spellEnd"/>
      <w:r>
        <w:rPr>
          <w:rFonts w:eastAsia="Times New Roman"/>
          <w:szCs w:val="24"/>
        </w:rPr>
        <w:t xml:space="preserve"> θα λύνατε το πρόβλημα με δύο γραμμές. Γιατί σήμερα δεν το κάνετε; Τι είναι αυτό που σας δεσμεύει; Είναι οι δεσμεύσεις σας απέναντι στην Ευρωπαϊκή Ένωση, στον ΟΟΣ</w:t>
      </w:r>
      <w:r>
        <w:rPr>
          <w:rFonts w:eastAsia="Times New Roman"/>
          <w:szCs w:val="24"/>
        </w:rPr>
        <w:t>Α, στο Διεθνές Νομισματικό Ταμείο, δεσμεύσεις που δεν σταματούν τον Αύγουστο του ’18. Είναι οι δεσμεύσεις που πάνε μέχρι το 2060, οι οποίες δεσμεύσεις μετα</w:t>
      </w:r>
      <w:r>
        <w:rPr>
          <w:rFonts w:eastAsia="Times New Roman"/>
          <w:szCs w:val="24"/>
        </w:rPr>
        <w:lastRenderedPageBreak/>
        <w:t>φράζονται για τον χώρο της υγείας στο ότι αυτές οι μονάδες υγείας θα λειτουργούν ως αυτοτελείς επιχει</w:t>
      </w:r>
      <w:r>
        <w:rPr>
          <w:rFonts w:eastAsia="Times New Roman"/>
          <w:szCs w:val="24"/>
        </w:rPr>
        <w:t xml:space="preserve">ρηματικές μονάδες, στη λειτουργία περιορισμού της εργασιακής-μισθολογικής δαπάνης, </w:t>
      </w:r>
      <w:r>
        <w:rPr>
          <w:rFonts w:eastAsia="Times New Roman"/>
          <w:szCs w:val="24"/>
        </w:rPr>
        <w:t xml:space="preserve">στο πλαίσιο </w:t>
      </w:r>
      <w:r>
        <w:rPr>
          <w:rFonts w:eastAsia="Times New Roman"/>
          <w:szCs w:val="24"/>
        </w:rPr>
        <w:t>μιας γνωστής καραμέλας</w:t>
      </w:r>
      <w:r>
        <w:rPr>
          <w:rFonts w:eastAsia="Times New Roman"/>
          <w:szCs w:val="24"/>
        </w:rPr>
        <w:t xml:space="preserve"> </w:t>
      </w:r>
      <w:r>
        <w:rPr>
          <w:rFonts w:eastAsia="Times New Roman"/>
          <w:szCs w:val="24"/>
        </w:rPr>
        <w:t>περί οικονομικής αυτοτέλειας και αυτοσυντήρησής τους από τα ίδια έσοδα, συμπεριλαμβανομένης και της μισθοδοσίας από την πώληση υπηρεσιών υ</w:t>
      </w:r>
      <w:r>
        <w:rPr>
          <w:rFonts w:eastAsia="Times New Roman"/>
          <w:szCs w:val="24"/>
        </w:rPr>
        <w:t xml:space="preserve">γείας σε ασθενείς και ασφαλιστικά ταμεία. </w:t>
      </w:r>
    </w:p>
    <w:p w14:paraId="7E1DF7C7" w14:textId="77777777" w:rsidR="00A241D9" w:rsidRDefault="00515212">
      <w:pPr>
        <w:spacing w:after="0"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7E1DF7C8" w14:textId="77777777" w:rsidR="00A241D9" w:rsidRDefault="00515212">
      <w:pPr>
        <w:spacing w:after="0" w:line="600" w:lineRule="auto"/>
        <w:ind w:firstLine="720"/>
        <w:contextualSpacing/>
        <w:jc w:val="both"/>
        <w:rPr>
          <w:rFonts w:eastAsia="Times New Roman"/>
          <w:szCs w:val="24"/>
        </w:rPr>
      </w:pPr>
      <w:r>
        <w:rPr>
          <w:rFonts w:eastAsia="Times New Roman"/>
          <w:szCs w:val="24"/>
        </w:rPr>
        <w:t>Γι’ αυτόν τον λόγο επεκτείνονται οι ελαστικές εργασιακές σχέσεις. Γι’ αυτόν τον λόγο δεν μετατρέπετε αυτοδικαίως τις ατομικές συμ</w:t>
      </w:r>
      <w:r>
        <w:rPr>
          <w:rFonts w:eastAsia="Times New Roman"/>
          <w:szCs w:val="24"/>
        </w:rPr>
        <w:t xml:space="preserve">βάσεις σε συμβάσεις αορίστου χρόνου, αντίθετα απ’ αυτό που λέει το ΚΚΕ ότι τα νοσοκομεία της χώρας έχουν ανάγκη από πολλαπλάσιες προσλήψεις για την κάλυψη του συνόλου των αναγκών και όχι με μπαλώματα. Αυτό που κάνετε είναι </w:t>
      </w:r>
      <w:r>
        <w:rPr>
          <w:rFonts w:eastAsia="Times New Roman"/>
          <w:szCs w:val="24"/>
        </w:rPr>
        <w:t>μ</w:t>
      </w:r>
      <w:r>
        <w:rPr>
          <w:rFonts w:eastAsia="Times New Roman"/>
          <w:szCs w:val="24"/>
        </w:rPr>
        <w:t xml:space="preserve">παλώματα. </w:t>
      </w:r>
    </w:p>
    <w:p w14:paraId="7E1DF7C9" w14:textId="77777777" w:rsidR="00A241D9" w:rsidRDefault="00515212">
      <w:pPr>
        <w:spacing w:after="0" w:line="600" w:lineRule="auto"/>
        <w:ind w:firstLine="720"/>
        <w:contextualSpacing/>
        <w:jc w:val="both"/>
        <w:rPr>
          <w:rFonts w:eastAsia="Times New Roman"/>
          <w:szCs w:val="24"/>
        </w:rPr>
      </w:pPr>
      <w:r>
        <w:rPr>
          <w:rFonts w:eastAsia="Times New Roman"/>
          <w:szCs w:val="24"/>
        </w:rPr>
        <w:t>Γιατί ονομάστηκε επικ</w:t>
      </w:r>
      <w:r>
        <w:rPr>
          <w:rFonts w:eastAsia="Times New Roman"/>
          <w:szCs w:val="24"/>
        </w:rPr>
        <w:t xml:space="preserve">ουρικό προσωπικό; Μπορείτε να μου πείτε; Γιατί έχει ονομαστεί έτσι, αφού καλύπτει πάγιες και </w:t>
      </w:r>
      <w:r>
        <w:rPr>
          <w:rFonts w:eastAsia="Times New Roman"/>
          <w:szCs w:val="24"/>
        </w:rPr>
        <w:t xml:space="preserve">διαρκείς </w:t>
      </w:r>
      <w:r>
        <w:rPr>
          <w:rFonts w:eastAsia="Times New Roman"/>
          <w:szCs w:val="24"/>
        </w:rPr>
        <w:t xml:space="preserve">ανάγκες, αφού πάτε σε έξι συνεχόμενες </w:t>
      </w:r>
      <w:proofErr w:type="spellStart"/>
      <w:r>
        <w:rPr>
          <w:rFonts w:eastAsia="Times New Roman"/>
          <w:szCs w:val="24"/>
        </w:rPr>
        <w:t>ανανεούμενες</w:t>
      </w:r>
      <w:proofErr w:type="spellEnd"/>
      <w:r>
        <w:rPr>
          <w:rFonts w:eastAsia="Times New Roman"/>
          <w:szCs w:val="24"/>
        </w:rPr>
        <w:t xml:space="preserve"> </w:t>
      </w:r>
      <w:r>
        <w:rPr>
          <w:rFonts w:eastAsia="Times New Roman"/>
          <w:szCs w:val="24"/>
        </w:rPr>
        <w:lastRenderedPageBreak/>
        <w:t>συμβάσεις; Είναι, λοιπόν, αυτό επικουρικό προσωπικό, όταν καλύπτει πάγιες και διαρκείς ανάγκες; Είναι τ</w:t>
      </w:r>
      <w:r>
        <w:rPr>
          <w:rFonts w:eastAsia="Times New Roman"/>
          <w:szCs w:val="24"/>
        </w:rPr>
        <w:t>ριακόσιες εξήντα πέντε μέρες τον χρόνο. Δεν καλύπτουν κάποια κενά. Δεν είναι εποχικό προσωπικό. Δεν είναι πρόσκαιρες οι ανάγκες των νοσοκομείων. Είναι μόνιμες αυτές οι ανάγκες που έχουν τα νοσοκομεία.</w:t>
      </w:r>
    </w:p>
    <w:p w14:paraId="7E1DF7CA" w14:textId="77777777" w:rsidR="00A241D9" w:rsidRDefault="00515212">
      <w:pPr>
        <w:spacing w:after="0" w:line="600" w:lineRule="auto"/>
        <w:ind w:firstLine="720"/>
        <w:contextualSpacing/>
        <w:jc w:val="both"/>
        <w:rPr>
          <w:rFonts w:eastAsia="Times New Roman"/>
          <w:szCs w:val="24"/>
        </w:rPr>
      </w:pPr>
      <w:r>
        <w:rPr>
          <w:rFonts w:eastAsia="Times New Roman"/>
          <w:szCs w:val="24"/>
        </w:rPr>
        <w:t>Κατά συνέπεια, οφείλετε να προχωρήσετε στη μετατροπή αυ</w:t>
      </w:r>
      <w:r>
        <w:rPr>
          <w:rFonts w:eastAsia="Times New Roman"/>
          <w:szCs w:val="24"/>
        </w:rPr>
        <w:t xml:space="preserve">τοδικαίως σε αορίστου χρόνου αυτές τις συμβάσεις, ή θα δεσμευτείτε εδώ ότι το σύνολο όλων αυτών των εργαζομένων, χωρίς αστερίσκους, θα το προσλάβετε με μόνιμη σχέση εργασίας μέσα απ’ αυτόν τον διαγωνισμό του ΑΣΕΠ με τη </w:t>
      </w:r>
      <w:proofErr w:type="spellStart"/>
      <w:r>
        <w:rPr>
          <w:rFonts w:eastAsia="Times New Roman"/>
          <w:szCs w:val="24"/>
        </w:rPr>
        <w:t>μοριοδότηση</w:t>
      </w:r>
      <w:proofErr w:type="spellEnd"/>
      <w:r>
        <w:rPr>
          <w:rFonts w:eastAsia="Times New Roman"/>
          <w:szCs w:val="24"/>
        </w:rPr>
        <w:t>. Διαφορετικά, δεν έχει κα</w:t>
      </w:r>
      <w:r>
        <w:rPr>
          <w:rFonts w:eastAsia="Times New Roman"/>
          <w:szCs w:val="24"/>
        </w:rPr>
        <w:t>νένα νόημα να κοροϊδέψετε αυτόν τον κόσμο για άλλη μία φορά.</w:t>
      </w:r>
    </w:p>
    <w:p w14:paraId="7E1DF7CB" w14:textId="77777777" w:rsidR="00A241D9" w:rsidRDefault="00515212">
      <w:pPr>
        <w:spacing w:after="0" w:line="600" w:lineRule="auto"/>
        <w:ind w:firstLine="720"/>
        <w:contextualSpacing/>
        <w:jc w:val="both"/>
        <w:rPr>
          <w:rFonts w:eastAsia="Times New Roman"/>
          <w:szCs w:val="24"/>
        </w:rPr>
      </w:pPr>
      <w:r>
        <w:rPr>
          <w:rFonts w:eastAsia="Times New Roman"/>
          <w:szCs w:val="24"/>
        </w:rPr>
        <w:t>Κλείνω με τούτο</w:t>
      </w:r>
      <w:r w:rsidRPr="0083467A">
        <w:rPr>
          <w:rFonts w:eastAsia="Times New Roman"/>
          <w:szCs w:val="24"/>
        </w:rPr>
        <w:t>:</w:t>
      </w:r>
      <w:r>
        <w:rPr>
          <w:rFonts w:eastAsia="Times New Roman"/>
          <w:szCs w:val="24"/>
        </w:rPr>
        <w:t xml:space="preserve"> Το ΚΚΕ μεταφέρει την αγωνία, την αγανάκτηση, αλλά και τα δίκαια αιτήματα των επικουρικών και των εργαζομένων, αλλά και των γιατρών που και αυτοί βρίσκονται σε μια διαρκή ομηρία κ</w:t>
      </w:r>
      <w:r>
        <w:rPr>
          <w:rFonts w:eastAsia="Times New Roman"/>
          <w:szCs w:val="24"/>
        </w:rPr>
        <w:t xml:space="preserve">αι ζητάνε τη μονιμοποίησή τους. </w:t>
      </w:r>
    </w:p>
    <w:p w14:paraId="7E1DF7CC" w14:textId="77777777" w:rsidR="00A241D9" w:rsidRDefault="00515212">
      <w:pPr>
        <w:spacing w:after="0" w:line="600" w:lineRule="auto"/>
        <w:ind w:firstLine="720"/>
        <w:contextualSpacing/>
        <w:jc w:val="both"/>
        <w:rPr>
          <w:rFonts w:eastAsia="Times New Roman"/>
          <w:szCs w:val="24"/>
        </w:rPr>
      </w:pPr>
      <w:r>
        <w:rPr>
          <w:rFonts w:eastAsia="Times New Roman"/>
          <w:szCs w:val="24"/>
        </w:rPr>
        <w:t>Θέλουμε σαφείς απαντήσεις.</w:t>
      </w:r>
    </w:p>
    <w:p w14:paraId="7E1DF7CD" w14:textId="77777777" w:rsidR="00A241D9" w:rsidRDefault="00515212">
      <w:pPr>
        <w:spacing w:after="0" w:line="600" w:lineRule="auto"/>
        <w:ind w:firstLine="720"/>
        <w:contextualSpacing/>
        <w:jc w:val="both"/>
        <w:rPr>
          <w:rFonts w:eastAsia="Times New Roman"/>
          <w:szCs w:val="24"/>
        </w:rPr>
      </w:pPr>
      <w:r>
        <w:rPr>
          <w:rFonts w:eastAsia="Times New Roman"/>
          <w:szCs w:val="24"/>
        </w:rPr>
        <w:t>Ευχαριστώ, κύριε Πρόεδρε.</w:t>
      </w:r>
    </w:p>
    <w:p w14:paraId="7E1DF7CE" w14:textId="77777777" w:rsidR="00A241D9" w:rsidRDefault="00515212">
      <w:pPr>
        <w:spacing w:after="0" w:line="600" w:lineRule="auto"/>
        <w:ind w:firstLine="720"/>
        <w:contextualSpacing/>
        <w:jc w:val="both"/>
        <w:rPr>
          <w:rFonts w:eastAsia="Times New Roman"/>
          <w:szCs w:val="24"/>
        </w:rPr>
      </w:pPr>
      <w:r w:rsidRPr="00870E1D">
        <w:rPr>
          <w:rFonts w:eastAsia="Times New Roman"/>
          <w:b/>
          <w:szCs w:val="24"/>
        </w:rPr>
        <w:lastRenderedPageBreak/>
        <w:t xml:space="preserve">ΠΡΟΕΔΡΕΥΩΝ (Γεώργιος </w:t>
      </w:r>
      <w:proofErr w:type="spellStart"/>
      <w:r w:rsidRPr="00870E1D">
        <w:rPr>
          <w:rFonts w:eastAsia="Times New Roman"/>
          <w:b/>
          <w:szCs w:val="24"/>
        </w:rPr>
        <w:t>Λαμπρούλης</w:t>
      </w:r>
      <w:proofErr w:type="spellEnd"/>
      <w:r w:rsidRPr="00870E1D">
        <w:rPr>
          <w:rFonts w:eastAsia="Times New Roman"/>
          <w:b/>
          <w:szCs w:val="24"/>
        </w:rPr>
        <w:t xml:space="preserve">): </w:t>
      </w:r>
      <w:r>
        <w:rPr>
          <w:rFonts w:eastAsia="Times New Roman"/>
          <w:szCs w:val="24"/>
        </w:rPr>
        <w:t>Ευχαριστούμε, κύριε Συντυχάκη.</w:t>
      </w:r>
    </w:p>
    <w:p w14:paraId="7E1DF7CF" w14:textId="77777777" w:rsidR="00A241D9" w:rsidRDefault="00515212">
      <w:pPr>
        <w:spacing w:after="0" w:line="600" w:lineRule="auto"/>
        <w:ind w:firstLine="720"/>
        <w:contextualSpacing/>
        <w:jc w:val="both"/>
        <w:rPr>
          <w:rFonts w:eastAsia="Times New Roman"/>
          <w:szCs w:val="24"/>
        </w:rPr>
      </w:pPr>
      <w:r>
        <w:rPr>
          <w:rFonts w:eastAsia="Times New Roman"/>
          <w:szCs w:val="24"/>
        </w:rPr>
        <w:t>Ορίστε, κύριε Υπουργέ, έχετε τον λόγο για τη δευτερολογία σας.</w:t>
      </w:r>
    </w:p>
    <w:p w14:paraId="7E1DF7D0" w14:textId="77777777" w:rsidR="00A241D9" w:rsidRDefault="00515212">
      <w:pPr>
        <w:spacing w:after="0" w:line="600" w:lineRule="auto"/>
        <w:ind w:firstLine="720"/>
        <w:contextualSpacing/>
        <w:jc w:val="both"/>
        <w:rPr>
          <w:rFonts w:eastAsia="Times New Roman"/>
          <w:szCs w:val="24"/>
        </w:rPr>
      </w:pPr>
      <w:r w:rsidRPr="00870E1D">
        <w:rPr>
          <w:rFonts w:eastAsia="Times New Roman"/>
          <w:b/>
          <w:szCs w:val="24"/>
        </w:rPr>
        <w:t xml:space="preserve">ΠΑΥΛΟΣ ΠΟΛΑΚΗΣ (Αναπληρωτής Υπουργός Υγείας): </w:t>
      </w:r>
      <w:r>
        <w:rPr>
          <w:rFonts w:eastAsia="Times New Roman"/>
          <w:szCs w:val="24"/>
        </w:rPr>
        <w:t>Κύριε Συντυχάκη, είναι σαφές ότι χρειάζεστε λίγο αλλαγή στην ανάλυση της πραγματικότητας ως κόμμα. Καταλαβαίνω ότι σας έχει δημιουργηθεί ένα πρόβλημα, επειδή εδώ και τρία χρόνια υπάρχει μια σαφής επιλογή στήριξ</w:t>
      </w:r>
      <w:r>
        <w:rPr>
          <w:rFonts w:eastAsia="Times New Roman"/>
          <w:szCs w:val="24"/>
        </w:rPr>
        <w:t>ης του δημόσιου τομέα, κάτι που δεν κολλάει</w:t>
      </w:r>
      <w:r>
        <w:rPr>
          <w:rFonts w:eastAsia="Times New Roman"/>
          <w:szCs w:val="24"/>
        </w:rPr>
        <w:t xml:space="preserve"> </w:t>
      </w:r>
      <w:r>
        <w:rPr>
          <w:rFonts w:eastAsia="Times New Roman"/>
          <w:szCs w:val="24"/>
        </w:rPr>
        <w:t>στην ανάλυσή σας. Δεν κολλάει</w:t>
      </w:r>
      <w:r>
        <w:rPr>
          <w:rFonts w:eastAsia="Times New Roman"/>
          <w:szCs w:val="24"/>
        </w:rPr>
        <w:t xml:space="preserve"> </w:t>
      </w:r>
      <w:r>
        <w:rPr>
          <w:rFonts w:eastAsia="Times New Roman"/>
          <w:szCs w:val="24"/>
        </w:rPr>
        <w:t xml:space="preserve">στην ανάλυση της καταστροφής που έχετε κάνει με βάση το πώς εξελίσσεται ο παγκόσμιος καπιταλισμός και επαναλαμβάνετε κάποια πράγματα, τα οποία σας εκθέτουν. </w:t>
      </w:r>
    </w:p>
    <w:p w14:paraId="7E1DF7D1" w14:textId="77777777" w:rsidR="00A241D9" w:rsidRDefault="00515212">
      <w:pPr>
        <w:spacing w:after="0" w:line="600" w:lineRule="auto"/>
        <w:ind w:firstLine="720"/>
        <w:contextualSpacing/>
        <w:jc w:val="both"/>
        <w:rPr>
          <w:rFonts w:eastAsia="Times New Roman"/>
          <w:szCs w:val="24"/>
        </w:rPr>
      </w:pPr>
      <w:r>
        <w:rPr>
          <w:rFonts w:eastAsia="Times New Roman"/>
          <w:szCs w:val="24"/>
        </w:rPr>
        <w:t>Δεν μπορεί να λέτε ότι δ</w:t>
      </w:r>
      <w:r>
        <w:rPr>
          <w:rFonts w:eastAsia="Times New Roman"/>
          <w:szCs w:val="24"/>
        </w:rPr>
        <w:t xml:space="preserve">εν στηρίζουμε τα νοσοκομεία και ότι εδώ χάνεται η κατάσταση και υλοποιείται σχέδιο του ΟΟΣΑ, όταν από τον Οκτώβριο του ’15 μέχρι σήμερα έχουν αναλάβει υπηρεσία σχεδόν </w:t>
      </w:r>
      <w:r>
        <w:rPr>
          <w:rFonts w:eastAsia="Times New Roman"/>
          <w:szCs w:val="24"/>
        </w:rPr>
        <w:t xml:space="preserve">δεκαεπτά χιλιάδες </w:t>
      </w:r>
      <w:r>
        <w:rPr>
          <w:rFonts w:eastAsia="Times New Roman"/>
          <w:szCs w:val="24"/>
        </w:rPr>
        <w:t xml:space="preserve">παραπάνω άνθρωποι στα νοσοκομεία. Αυτό δεν είναι πολιτική μη στήριξης. </w:t>
      </w:r>
      <w:r>
        <w:rPr>
          <w:rFonts w:eastAsia="Times New Roman"/>
          <w:szCs w:val="24"/>
        </w:rPr>
        <w:t xml:space="preserve">Δεν είναι δυνατό να λέτε ότι δεν στηρίζουμε τα δημόσια νοσοκομεία, όταν </w:t>
      </w:r>
      <w:r>
        <w:rPr>
          <w:rFonts w:eastAsia="Times New Roman"/>
          <w:szCs w:val="24"/>
        </w:rPr>
        <w:lastRenderedPageBreak/>
        <w:t xml:space="preserve">παραλάβαμε δαπάνη εφημεριών στα 297 εκατομμύρια και αυτήν τη στιγμή είναι 355. </w:t>
      </w:r>
    </w:p>
    <w:p w14:paraId="7E1DF7D2" w14:textId="77777777" w:rsidR="00A241D9" w:rsidRDefault="00515212">
      <w:pPr>
        <w:spacing w:after="0" w:line="600" w:lineRule="auto"/>
        <w:ind w:firstLine="720"/>
        <w:contextualSpacing/>
        <w:jc w:val="both"/>
        <w:rPr>
          <w:rFonts w:eastAsia="Times New Roman"/>
          <w:szCs w:val="24"/>
        </w:rPr>
      </w:pPr>
      <w:r>
        <w:rPr>
          <w:rFonts w:eastAsia="Times New Roman"/>
          <w:szCs w:val="24"/>
        </w:rPr>
        <w:t>Και θα σας πω για τις αυξήσεις. Θα χρησιμοποιήσω ένα παράδειγμα μόνο για το ΠΑΓΝΗ, μιας που μιλάμε για τ</w:t>
      </w:r>
      <w:r>
        <w:rPr>
          <w:rFonts w:eastAsia="Times New Roman"/>
          <w:szCs w:val="24"/>
        </w:rPr>
        <w:t xml:space="preserve">α νοσοκομεία της Κρήτης. Το 2015 η κυβέρνηση Σαμαρά μάς παρέδωσε ότι προγραμμάτιζε για το ’15 να δώσει 35.218.000 επιχορήγηση στο Πανεπιστημιακό Νοσοκομείο Ηρακλείου. Με την έκτακτη επιχορήγηση που δόθηκε το τελευταίο τρίμηνο του ’15 καταφέραμε και δώσαμε </w:t>
      </w:r>
      <w:r>
        <w:rPr>
          <w:rFonts w:eastAsia="Times New Roman"/>
          <w:szCs w:val="24"/>
        </w:rPr>
        <w:t>40 εκατομμύρια. Αυτό είναι πραγματικό χρήμα. Το 2016 δώσαμε 39 εκατομμύρια από το Γενικό Λογιστήριο και 10 εκατομμύρια από τον ΕΟΠΥΥ, δηλαδή 49 εκατομμύρια. Το 2017 δώσαμε 43 εκατομμύρια από το Γενικό Λογιστήριο και 18 εκατομμύρια και κάτι, δηλαδή συνολικά</w:t>
      </w:r>
      <w:r>
        <w:rPr>
          <w:rFonts w:eastAsia="Times New Roman"/>
          <w:szCs w:val="24"/>
        </w:rPr>
        <w:t xml:space="preserve"> 62 εκατομμύρια από τον ΕΟΠΥΥ.</w:t>
      </w:r>
    </w:p>
    <w:p w14:paraId="7E1DF7D3"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Δηλαδή, για πείτε μου εσείς τώρα: Στην ανάλυσή σας περί καταστροφής του δημόσιου τομέα της υγείας με βάση τις εξελίξεις στον παγκόσμιο καπιταλισμό και τις οδηγίες του ΟΟΣΑ, το να γίνουν τα 35 εκατομμύρια ευρώ 62 εκατομμύρια ε</w:t>
      </w:r>
      <w:r>
        <w:rPr>
          <w:rFonts w:eastAsia="Times New Roman" w:cs="Times New Roman"/>
          <w:szCs w:val="24"/>
        </w:rPr>
        <w:t xml:space="preserve">υρώ, πώς κολλάει; Θα μπορούσα να μιλάω πολλή ώρα για αυτά. </w:t>
      </w:r>
    </w:p>
    <w:p w14:paraId="7E1DF7D4"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απαντήσω και στο δεύτερο θέμα </w:t>
      </w:r>
      <w:r>
        <w:rPr>
          <w:rFonts w:eastAsia="Times New Roman" w:cs="Times New Roman"/>
          <w:szCs w:val="24"/>
        </w:rPr>
        <w:t>το οποίο θέσατε</w:t>
      </w:r>
      <w:r>
        <w:rPr>
          <w:rFonts w:eastAsia="Times New Roman" w:cs="Times New Roman"/>
          <w:szCs w:val="24"/>
        </w:rPr>
        <w:t xml:space="preserve">. Δεν μπορούμε, κύριε </w:t>
      </w:r>
      <w:r w:rsidRPr="005C6F82">
        <w:rPr>
          <w:rFonts w:eastAsia="Times New Roman" w:cs="Times New Roman"/>
          <w:szCs w:val="24"/>
        </w:rPr>
        <w:t>Συντυχάκη</w:t>
      </w:r>
      <w:r>
        <w:rPr>
          <w:rFonts w:eastAsia="Times New Roman" w:cs="Times New Roman"/>
          <w:szCs w:val="24"/>
        </w:rPr>
        <w:t>, να μετατρέψουμε τις συμβάσεις, γιατί έτσι λέει το Σύνταγμα. Και μάλλον έχετε αποφασίσει και εσείς και εμείς ότι λει</w:t>
      </w:r>
      <w:r>
        <w:rPr>
          <w:rFonts w:eastAsia="Times New Roman" w:cs="Times New Roman"/>
          <w:szCs w:val="24"/>
        </w:rPr>
        <w:t xml:space="preserve">τουργούμε </w:t>
      </w:r>
      <w:r>
        <w:rPr>
          <w:rFonts w:eastAsia="Times New Roman" w:cs="Times New Roman"/>
          <w:szCs w:val="24"/>
        </w:rPr>
        <w:t xml:space="preserve">στο πλαίσιο </w:t>
      </w:r>
      <w:r>
        <w:rPr>
          <w:rFonts w:eastAsia="Times New Roman" w:cs="Times New Roman"/>
          <w:szCs w:val="24"/>
        </w:rPr>
        <w:t xml:space="preserve">της αστικής κοινοβουλευτικής δημοκρατίας και με βάση τις επιταγές του Συντάγματος. Ή δεν το έχετε αποφασίσει; </w:t>
      </w:r>
    </w:p>
    <w:p w14:paraId="7E1DF7D5" w14:textId="77777777" w:rsidR="00A241D9" w:rsidRDefault="00515212">
      <w:pPr>
        <w:spacing w:after="0" w:line="600" w:lineRule="auto"/>
        <w:ind w:firstLine="720"/>
        <w:jc w:val="both"/>
        <w:rPr>
          <w:rFonts w:eastAsia="Times New Roman" w:cs="Times New Roman"/>
          <w:szCs w:val="24"/>
        </w:rPr>
      </w:pPr>
      <w:r w:rsidRPr="00B94E3F">
        <w:rPr>
          <w:rFonts w:eastAsia="Times New Roman" w:cs="Times New Roman"/>
          <w:b/>
          <w:szCs w:val="24"/>
        </w:rPr>
        <w:t xml:space="preserve">ΕΜΜΑΝΟΥΗΛ ΣΥΝΤΥΧΑΚΗΣ: </w:t>
      </w:r>
      <w:r>
        <w:rPr>
          <w:rFonts w:eastAsia="Times New Roman" w:cs="Times New Roman"/>
          <w:szCs w:val="24"/>
        </w:rPr>
        <w:t>Τι Αριστερά είστε; Καμμία ανατροπή δεν μπορείτε να κάνετε;</w:t>
      </w:r>
    </w:p>
    <w:p w14:paraId="7E1DF7D6" w14:textId="77777777" w:rsidR="00A241D9" w:rsidRDefault="00515212">
      <w:pPr>
        <w:spacing w:after="0" w:line="600" w:lineRule="auto"/>
        <w:ind w:firstLine="720"/>
        <w:jc w:val="both"/>
        <w:rPr>
          <w:rFonts w:eastAsia="Times New Roman" w:cs="Times New Roman"/>
          <w:szCs w:val="24"/>
        </w:rPr>
      </w:pPr>
      <w:r w:rsidRPr="0094625D">
        <w:rPr>
          <w:rFonts w:eastAsia="Times New Roman" w:cs="Times New Roman"/>
          <w:b/>
          <w:szCs w:val="24"/>
        </w:rPr>
        <w:t>ΠΑΥΛΟΣ ΠΟΛΑΚΗΣ (Αναπληρωτής Υπουργός Υγεία</w:t>
      </w:r>
      <w:r w:rsidRPr="0094625D">
        <w:rPr>
          <w:rFonts w:eastAsia="Times New Roman" w:cs="Times New Roman"/>
          <w:b/>
          <w:szCs w:val="24"/>
        </w:rPr>
        <w:t xml:space="preserve">ς): </w:t>
      </w:r>
      <w:r>
        <w:rPr>
          <w:rFonts w:eastAsia="Times New Roman" w:cs="Times New Roman"/>
          <w:szCs w:val="24"/>
        </w:rPr>
        <w:t xml:space="preserve">Το ερώτημα πάει και εδώ και εκεί νομίζω. </w:t>
      </w:r>
    </w:p>
    <w:p w14:paraId="7E1DF7D7"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 xml:space="preserve">Ξέρετε ότι όλες οι αποφάσεις οι οποίες έχουν βγει και εμποδίζουν κ.λπ. βασίζονται σε αυτήν την επιταγή του Συντάγματος. Προφανώς και είναι μόνιμες θέσεις οι </w:t>
      </w:r>
      <w:r>
        <w:rPr>
          <w:rFonts w:eastAsia="Times New Roman" w:cs="Times New Roman"/>
          <w:szCs w:val="24"/>
        </w:rPr>
        <w:t>χίλιες διακόσιες</w:t>
      </w:r>
      <w:r>
        <w:rPr>
          <w:rFonts w:eastAsia="Times New Roman" w:cs="Times New Roman"/>
          <w:szCs w:val="24"/>
        </w:rPr>
        <w:t xml:space="preserve">, κύριε Συντυχάκη. Δεύτερον, υπάρχει </w:t>
      </w:r>
      <w:r>
        <w:rPr>
          <w:rFonts w:eastAsia="Times New Roman" w:cs="Times New Roman"/>
          <w:szCs w:val="24"/>
        </w:rPr>
        <w:t xml:space="preserve">κι ένας άλλος λόγος. Ξέρετε ότι πολλές από αυτές τις θέσεις που θα προκηρυχθούν δεν είναι οργανικές, διότι σε πάρα πολλά νοσοκομεία δεν υπάρχουν οργανικές θέσεις, θα συσταθούν. Το ξέρω πολύ καλά. </w:t>
      </w:r>
    </w:p>
    <w:p w14:paraId="7E1DF7D8" w14:textId="77777777" w:rsidR="00A241D9" w:rsidRDefault="00515212">
      <w:pPr>
        <w:spacing w:after="0" w:line="600" w:lineRule="auto"/>
        <w:ind w:firstLine="720"/>
        <w:jc w:val="both"/>
        <w:rPr>
          <w:rFonts w:eastAsia="Times New Roman" w:cs="Times New Roman"/>
          <w:szCs w:val="24"/>
        </w:rPr>
      </w:pPr>
      <w:r w:rsidRPr="00B94E3F">
        <w:rPr>
          <w:rFonts w:eastAsia="Times New Roman" w:cs="Times New Roman"/>
          <w:b/>
          <w:szCs w:val="24"/>
        </w:rPr>
        <w:t xml:space="preserve">ΕΜΜΑΝΟΥΗΛ ΣΥΝΤΥΧΑΚΗΣ: </w:t>
      </w:r>
      <w:r>
        <w:rPr>
          <w:rFonts w:eastAsia="Times New Roman" w:cs="Times New Roman"/>
          <w:szCs w:val="24"/>
        </w:rPr>
        <w:t>Καλύπτουν, όμως, οργανικές θέσεις.</w:t>
      </w:r>
    </w:p>
    <w:p w14:paraId="7E1DF7D9" w14:textId="77777777" w:rsidR="00A241D9" w:rsidRDefault="00515212">
      <w:pPr>
        <w:spacing w:after="0" w:line="600" w:lineRule="auto"/>
        <w:ind w:firstLine="720"/>
        <w:jc w:val="both"/>
        <w:rPr>
          <w:rFonts w:eastAsia="Times New Roman" w:cs="Times New Roman"/>
          <w:szCs w:val="24"/>
        </w:rPr>
      </w:pPr>
      <w:r w:rsidRPr="0094625D">
        <w:rPr>
          <w:rFonts w:eastAsia="Times New Roman" w:cs="Times New Roman"/>
          <w:b/>
          <w:szCs w:val="24"/>
        </w:rPr>
        <w:lastRenderedPageBreak/>
        <w:t>ΠΑΥΛΟΣ ΠΟΛΑΚΗΣ (Αναπληρωτής Υπουργός Υγείας):</w:t>
      </w:r>
      <w:r>
        <w:rPr>
          <w:rFonts w:eastAsia="Times New Roman" w:cs="Times New Roman"/>
          <w:b/>
          <w:szCs w:val="24"/>
        </w:rPr>
        <w:t xml:space="preserve"> </w:t>
      </w:r>
      <w:r>
        <w:rPr>
          <w:rFonts w:eastAsia="Times New Roman" w:cs="Times New Roman"/>
          <w:szCs w:val="24"/>
        </w:rPr>
        <w:t>Όχι, κύριε Συντυχάκη. Δεν το ξέρετε. Καλύπτουν ανάγκη. Αλλά δεν είχε προβλέψει ο Οργανισμός ότι, για παράδειγμα, στο Νοσοκομείο της Σπάρτης θέλω έναν τεχνολόγο ακτινολόγο γιατί δεν βγαίνουν οι βάρδιες. Ο Οργανι</w:t>
      </w:r>
      <w:r>
        <w:rPr>
          <w:rFonts w:eastAsia="Times New Roman" w:cs="Times New Roman"/>
          <w:szCs w:val="24"/>
        </w:rPr>
        <w:t>σμός δεν το προέβλεπε και τον πήραν επικουρικό. Το επικουρικό π</w:t>
      </w:r>
      <w:r w:rsidRPr="00063C1F">
        <w:rPr>
          <w:rFonts w:eastAsia="Times New Roman" w:cs="Times New Roman"/>
          <w:color w:val="000000" w:themeColor="text1"/>
          <w:szCs w:val="24"/>
        </w:rPr>
        <w:t xml:space="preserve">ροσωπικό </w:t>
      </w:r>
      <w:r>
        <w:rPr>
          <w:rFonts w:eastAsia="Times New Roman" w:cs="Times New Roman"/>
          <w:color w:val="000000" w:themeColor="text1"/>
          <w:szCs w:val="24"/>
        </w:rPr>
        <w:t xml:space="preserve">πήγαινε </w:t>
      </w:r>
      <w:r>
        <w:rPr>
          <w:rFonts w:eastAsia="Times New Roman" w:cs="Times New Roman"/>
          <w:szCs w:val="24"/>
        </w:rPr>
        <w:t>και σε θέσεις που δεν υπήρχαν οργανικές. Αυτήν τη στιγμή αυτοί οι άνθρωποι για να μπορέσουν να διεκδικήσουν και να γίνουν μόνιμοι πρέπει να συσταθούν αυτές οι θέσεις. Και συστή</w:t>
      </w:r>
      <w:r>
        <w:rPr>
          <w:rFonts w:eastAsia="Times New Roman" w:cs="Times New Roman"/>
          <w:szCs w:val="24"/>
        </w:rPr>
        <w:t xml:space="preserve">νονται, κύριε Συντυχάκη. Εγώ είμαι πολύ ευθύς. </w:t>
      </w:r>
    </w:p>
    <w:p w14:paraId="7E1DF7DA"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 xml:space="preserve">Εσείς το κάνετε τώρα αυτό γιατί ξέρετε ότι μας ακούν και μου κάνετε την ερώτηση: «Δεσμεύεστε ότι θα πάνε οι ίδιοι»; Ακούστε με, κύριε Συντυχάκη. Θα προβλέψουμε τέτοια </w:t>
      </w:r>
      <w:proofErr w:type="spellStart"/>
      <w:r>
        <w:rPr>
          <w:rFonts w:eastAsia="Times New Roman" w:cs="Times New Roman"/>
          <w:szCs w:val="24"/>
        </w:rPr>
        <w:t>μοριοδότηση</w:t>
      </w:r>
      <w:proofErr w:type="spellEnd"/>
      <w:r>
        <w:rPr>
          <w:rFonts w:eastAsia="Times New Roman" w:cs="Times New Roman"/>
          <w:szCs w:val="24"/>
        </w:rPr>
        <w:t xml:space="preserve"> η οποία πραγματικά θα </w:t>
      </w:r>
      <w:r>
        <w:rPr>
          <w:rFonts w:eastAsia="Times New Roman" w:cs="Times New Roman"/>
          <w:szCs w:val="24"/>
        </w:rPr>
        <w:t>ανταμείβει τους ανθρώπους αυτούς για την υπηρεσία που προσέφεραν. Από εκεί και πέρα, επειδή εγώ δεν είμαι ψεύτης, μπορεί στους εκατό οι δύο τρεις να μην είναι οι ίδιοι, γιατί μπορεί να βρεθεί κάποιος που να έχει τέτοια προϋπηρεσία ή τέτοια μόρια ή τέτοια ο</w:t>
      </w:r>
      <w:r>
        <w:rPr>
          <w:rFonts w:eastAsia="Times New Roman" w:cs="Times New Roman"/>
          <w:szCs w:val="24"/>
        </w:rPr>
        <w:t xml:space="preserve">ικογενειακή κατάσταση που να ξεπεράσει κάποιον. Είναι δύσκολο για τη συντριπτική </w:t>
      </w:r>
      <w:r>
        <w:rPr>
          <w:rFonts w:eastAsia="Times New Roman" w:cs="Times New Roman"/>
          <w:szCs w:val="24"/>
        </w:rPr>
        <w:lastRenderedPageBreak/>
        <w:t>πλειοψηφία αυτό, αλλά μην το λέτε με αυτόν τον τρόπο νομίζοντας ότι έτσι κάνετε κάποια εξυπηρέτηση σε κάποιους.</w:t>
      </w:r>
    </w:p>
    <w:p w14:paraId="7E1DF7DB"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 xml:space="preserve">Η πολιτική μας επιλογή είναι σαφής: Όλοι που υπηρετούν σήμερα, </w:t>
      </w:r>
      <w:r>
        <w:rPr>
          <w:rFonts w:eastAsia="Times New Roman" w:cs="Times New Roman"/>
          <w:szCs w:val="24"/>
        </w:rPr>
        <w:t xml:space="preserve">και όπου δεν υπάρχουν οργανικές θέσεις, συστήνονται και προκηρύσσονται. Προκηρύσσουμε, και η ΠΥΣ που ετοιμάζουμε είναι για </w:t>
      </w:r>
      <w:r>
        <w:rPr>
          <w:rFonts w:eastAsia="Times New Roman" w:cs="Times New Roman"/>
          <w:szCs w:val="24"/>
        </w:rPr>
        <w:t>χίλιες διακόσιες</w:t>
      </w:r>
      <w:r>
        <w:rPr>
          <w:rFonts w:eastAsia="Times New Roman" w:cs="Times New Roman"/>
          <w:szCs w:val="24"/>
        </w:rPr>
        <w:t xml:space="preserve"> θέσεις. Θα υπάρξει αυτή η </w:t>
      </w:r>
      <w:proofErr w:type="spellStart"/>
      <w:r>
        <w:rPr>
          <w:rFonts w:eastAsia="Times New Roman" w:cs="Times New Roman"/>
          <w:szCs w:val="24"/>
        </w:rPr>
        <w:t>μοριοδότηση</w:t>
      </w:r>
      <w:proofErr w:type="spellEnd"/>
      <w:r>
        <w:rPr>
          <w:rFonts w:eastAsia="Times New Roman" w:cs="Times New Roman"/>
          <w:szCs w:val="24"/>
        </w:rPr>
        <w:t>. Και ναι, αυτό είναι, διεκδικεί τη θέση και γίνεται μόνιμος. Η αυτόματη μετατρ</w:t>
      </w:r>
      <w:r>
        <w:rPr>
          <w:rFonts w:eastAsia="Times New Roman" w:cs="Times New Roman"/>
          <w:szCs w:val="24"/>
        </w:rPr>
        <w:t xml:space="preserve">οπή των συμβάσεων προσκρούει στις συνταγματικές επιταγές. Αυτήν την κουβέντα θα την κάνουμε μια άλλη εποχή, όταν ωριμάσουν οι γενικότερες κοινωνικοπολιτικές συνθήκες. </w:t>
      </w:r>
    </w:p>
    <w:p w14:paraId="7E1DF7DC"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E1DF7DD" w14:textId="77777777" w:rsidR="00A241D9" w:rsidRDefault="00515212">
      <w:pPr>
        <w:spacing w:after="0" w:line="600" w:lineRule="auto"/>
        <w:ind w:firstLine="720"/>
        <w:jc w:val="both"/>
        <w:rPr>
          <w:rFonts w:eastAsia="Times New Roman" w:cs="Times New Roman"/>
          <w:szCs w:val="24"/>
        </w:rPr>
      </w:pPr>
      <w:r w:rsidRPr="00FC73C9">
        <w:rPr>
          <w:rFonts w:eastAsia="Times New Roman" w:cs="Times New Roman"/>
          <w:b/>
          <w:szCs w:val="24"/>
        </w:rPr>
        <w:t xml:space="preserve">ΠΡΟΕΔΡΕΥΩΝ (Γεώργιος </w:t>
      </w:r>
      <w:proofErr w:type="spellStart"/>
      <w:r w:rsidRPr="00FC73C9">
        <w:rPr>
          <w:rFonts w:eastAsia="Times New Roman" w:cs="Times New Roman"/>
          <w:b/>
          <w:szCs w:val="24"/>
        </w:rPr>
        <w:t>Λαμπρούλης</w:t>
      </w:r>
      <w:proofErr w:type="spellEnd"/>
      <w:r w:rsidRPr="00FC73C9">
        <w:rPr>
          <w:rFonts w:eastAsia="Times New Roman" w:cs="Times New Roman"/>
          <w:b/>
          <w:szCs w:val="24"/>
        </w:rPr>
        <w:t xml:space="preserve">): </w:t>
      </w:r>
      <w:r>
        <w:rPr>
          <w:rFonts w:eastAsia="Times New Roman" w:cs="Times New Roman"/>
          <w:szCs w:val="24"/>
        </w:rPr>
        <w:t xml:space="preserve">Ολοκληρώθηκε η </w:t>
      </w:r>
      <w:r>
        <w:rPr>
          <w:rFonts w:eastAsia="Times New Roman" w:cs="Times New Roman"/>
          <w:szCs w:val="24"/>
        </w:rPr>
        <w:t xml:space="preserve">συζήτηση της </w:t>
      </w:r>
      <w:r>
        <w:rPr>
          <w:rFonts w:eastAsia="Times New Roman" w:cs="Times New Roman"/>
          <w:szCs w:val="24"/>
        </w:rPr>
        <w:t>ερώτηση</w:t>
      </w:r>
      <w:r>
        <w:rPr>
          <w:rFonts w:eastAsia="Times New Roman" w:cs="Times New Roman"/>
          <w:szCs w:val="24"/>
        </w:rPr>
        <w:t>ς</w:t>
      </w:r>
      <w:r>
        <w:rPr>
          <w:rFonts w:eastAsia="Times New Roman" w:cs="Times New Roman"/>
          <w:szCs w:val="24"/>
        </w:rPr>
        <w:t>.</w:t>
      </w:r>
      <w:r>
        <w:rPr>
          <w:rFonts w:eastAsia="Times New Roman" w:cs="Times New Roman"/>
          <w:szCs w:val="24"/>
        </w:rPr>
        <w:t xml:space="preserve"> </w:t>
      </w:r>
    </w:p>
    <w:p w14:paraId="7E1DF7DE"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 xml:space="preserve">Πριν περάσουμε στο κλείσιμο της συνεδρίασης, ζήτησε ο κ. Πετρόπουλος με παρέμβασή του να κάνει μια διόρθωση σε κάποια από τα λεγόμενά του στην απάντησή του προς την ερώτηση του κ. </w:t>
      </w:r>
      <w:proofErr w:type="spellStart"/>
      <w:r>
        <w:rPr>
          <w:rFonts w:eastAsia="Times New Roman" w:cs="Times New Roman"/>
          <w:szCs w:val="24"/>
        </w:rPr>
        <w:t>Γιόγιακα</w:t>
      </w:r>
      <w:proofErr w:type="spellEnd"/>
      <w:r>
        <w:rPr>
          <w:rFonts w:eastAsia="Times New Roman" w:cs="Times New Roman"/>
          <w:szCs w:val="24"/>
        </w:rPr>
        <w:t xml:space="preserve">, τον οποίον και καλέσαμε να είναι στην Αίθουσα. </w:t>
      </w:r>
    </w:p>
    <w:p w14:paraId="7E1DF7DF"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lastRenderedPageBreak/>
        <w:t>Κύριε Πετρόπουλε</w:t>
      </w:r>
      <w:r>
        <w:rPr>
          <w:rFonts w:eastAsia="Times New Roman" w:cs="Times New Roman"/>
          <w:szCs w:val="24"/>
        </w:rPr>
        <w:t xml:space="preserve">, έχετε τον λόγο. Δύο λεπτά είναι αρκετά; </w:t>
      </w:r>
    </w:p>
    <w:p w14:paraId="7E1DF7E0" w14:textId="77777777" w:rsidR="00A241D9" w:rsidRDefault="00515212">
      <w:pPr>
        <w:spacing w:after="0" w:line="600" w:lineRule="auto"/>
        <w:ind w:firstLine="720"/>
        <w:jc w:val="both"/>
        <w:rPr>
          <w:rFonts w:eastAsia="Times New Roman" w:cs="Times New Roman"/>
          <w:szCs w:val="24"/>
        </w:rPr>
      </w:pPr>
      <w:r w:rsidRPr="00B05E83">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Όχι, αμέσως. Ξέρετε, πολλές φορές όταν μιλάμε με αριθμούς κάνουμε και λάθη -είναι γνωστό αυτό- στην εκφορά του λόγου.</w:t>
      </w:r>
    </w:p>
    <w:p w14:paraId="7E1DF7E1"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 xml:space="preserve">Μου επισήμανε ο κ. </w:t>
      </w:r>
      <w:proofErr w:type="spellStart"/>
      <w:r>
        <w:rPr>
          <w:rFonts w:eastAsia="Times New Roman" w:cs="Times New Roman"/>
          <w:szCs w:val="24"/>
        </w:rPr>
        <w:t>Αραχωβίτης</w:t>
      </w:r>
      <w:proofErr w:type="spellEnd"/>
      <w:r>
        <w:rPr>
          <w:rFonts w:eastAsia="Times New Roman" w:cs="Times New Roman"/>
          <w:szCs w:val="24"/>
        </w:rPr>
        <w:t xml:space="preserve"> πως είπα ότι έχουν εγκριθεί ήδη </w:t>
      </w:r>
      <w:r>
        <w:rPr>
          <w:rFonts w:eastAsia="Times New Roman" w:cs="Times New Roman"/>
          <w:szCs w:val="24"/>
        </w:rPr>
        <w:t xml:space="preserve">οχτακόσιες </w:t>
      </w:r>
      <w:r>
        <w:rPr>
          <w:rFonts w:eastAsia="Times New Roman" w:cs="Times New Roman"/>
          <w:szCs w:val="24"/>
        </w:rPr>
        <w:t xml:space="preserve">αγροτικές συντάξεις για το 2018. Το αληθές είναι ότι πρόκειται για </w:t>
      </w:r>
      <w:r>
        <w:rPr>
          <w:rFonts w:eastAsia="Times New Roman" w:cs="Times New Roman"/>
          <w:szCs w:val="24"/>
        </w:rPr>
        <w:t>ο</w:t>
      </w:r>
      <w:r>
        <w:rPr>
          <w:rFonts w:eastAsia="Times New Roman" w:cs="Times New Roman"/>
          <w:szCs w:val="24"/>
        </w:rPr>
        <w:t>κ</w:t>
      </w:r>
      <w:r>
        <w:rPr>
          <w:rFonts w:eastAsia="Times New Roman" w:cs="Times New Roman"/>
          <w:szCs w:val="24"/>
        </w:rPr>
        <w:t xml:space="preserve">τώ χιλιάδες </w:t>
      </w:r>
      <w:r>
        <w:rPr>
          <w:rFonts w:eastAsia="Times New Roman" w:cs="Times New Roman"/>
          <w:szCs w:val="24"/>
        </w:rPr>
        <w:t xml:space="preserve">και όχι για </w:t>
      </w:r>
      <w:r>
        <w:rPr>
          <w:rFonts w:eastAsia="Times New Roman" w:cs="Times New Roman"/>
          <w:szCs w:val="24"/>
        </w:rPr>
        <w:t>ο</w:t>
      </w:r>
      <w:r>
        <w:rPr>
          <w:rFonts w:eastAsia="Times New Roman" w:cs="Times New Roman"/>
          <w:szCs w:val="24"/>
        </w:rPr>
        <w:t>κ</w:t>
      </w:r>
      <w:r>
        <w:rPr>
          <w:rFonts w:eastAsia="Times New Roman" w:cs="Times New Roman"/>
          <w:szCs w:val="24"/>
        </w:rPr>
        <w:t>τακόσιες</w:t>
      </w:r>
      <w:r>
        <w:rPr>
          <w:rFonts w:eastAsia="Times New Roman" w:cs="Times New Roman"/>
          <w:szCs w:val="24"/>
        </w:rPr>
        <w:t>. Και επειδή ο αγροτικός κόσμος ανησυχεί να ακούει τόσο μικρά νούμερα, πρέπει να</w:t>
      </w:r>
      <w:r>
        <w:rPr>
          <w:rFonts w:eastAsia="Times New Roman" w:cs="Times New Roman"/>
          <w:szCs w:val="24"/>
        </w:rPr>
        <w:t xml:space="preserve"> αποκαταστήσω το ακριβές. Είναι </w:t>
      </w:r>
      <w:r>
        <w:rPr>
          <w:rFonts w:eastAsia="Times New Roman" w:cs="Times New Roman"/>
          <w:szCs w:val="24"/>
        </w:rPr>
        <w:t>ο</w:t>
      </w:r>
      <w:r>
        <w:rPr>
          <w:rFonts w:eastAsia="Times New Roman" w:cs="Times New Roman"/>
          <w:szCs w:val="24"/>
        </w:rPr>
        <w:t>κ</w:t>
      </w:r>
      <w:r>
        <w:rPr>
          <w:rFonts w:eastAsia="Times New Roman" w:cs="Times New Roman"/>
          <w:szCs w:val="24"/>
        </w:rPr>
        <w:t xml:space="preserve">τώ χιλιάδες </w:t>
      </w:r>
      <w:r>
        <w:rPr>
          <w:rFonts w:eastAsia="Times New Roman" w:cs="Times New Roman"/>
          <w:szCs w:val="24"/>
        </w:rPr>
        <w:t xml:space="preserve">και όχι </w:t>
      </w:r>
      <w:r>
        <w:rPr>
          <w:rFonts w:eastAsia="Times New Roman" w:cs="Times New Roman"/>
          <w:szCs w:val="24"/>
        </w:rPr>
        <w:t>ο</w:t>
      </w:r>
      <w:r>
        <w:rPr>
          <w:rFonts w:eastAsia="Times New Roman" w:cs="Times New Roman"/>
          <w:szCs w:val="24"/>
        </w:rPr>
        <w:t>κ</w:t>
      </w:r>
      <w:r>
        <w:rPr>
          <w:rFonts w:eastAsia="Times New Roman" w:cs="Times New Roman"/>
          <w:szCs w:val="24"/>
        </w:rPr>
        <w:t>τακόσιες</w:t>
      </w:r>
      <w:r>
        <w:rPr>
          <w:rFonts w:eastAsia="Times New Roman" w:cs="Times New Roman"/>
          <w:szCs w:val="24"/>
        </w:rPr>
        <w:t xml:space="preserve"> οι συντάξεις, μέσα στο εξάμηνο. Προφανώς στο τέλος της χρονιάς θα έχουμε ρεκόρ σε σχέση με τις προηγούμενες χρονιές. </w:t>
      </w:r>
    </w:p>
    <w:p w14:paraId="7E1DF7E2"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Με την ευκαιρία αυτής της διόρθωσης, θα ήθελα να πω ότι παρέλειψα να αναφ</w:t>
      </w:r>
      <w:r>
        <w:rPr>
          <w:rFonts w:eastAsia="Times New Roman" w:cs="Times New Roman"/>
          <w:szCs w:val="24"/>
        </w:rPr>
        <w:t xml:space="preserve">ερθώ και σε δύο περιπτώσεις. Κυρίως στη Θράκη έχουμε ένα σοβαρό έλλειμμα προσωπικού. Άμεσα παίρνουμε μέτρα ενίσχυσης, ώστε οι αγρότες στη Θράκη, από </w:t>
      </w:r>
      <w:r>
        <w:rPr>
          <w:rFonts w:eastAsia="Times New Roman" w:cs="Times New Roman"/>
          <w:szCs w:val="24"/>
        </w:rPr>
        <w:lastRenderedPageBreak/>
        <w:t>Αλεξανδρούπολη μέχρι Ξάνθη, να έχουν ταχύτερα αποτελέσματα. Εκεί έχουμε τη μεγαλύτερη καθυστέρηση. Υπάρχουν</w:t>
      </w:r>
      <w:r>
        <w:rPr>
          <w:rFonts w:eastAsia="Times New Roman" w:cs="Times New Roman"/>
          <w:szCs w:val="24"/>
        </w:rPr>
        <w:t xml:space="preserve"> και κάποιες καθυστερήσεις στη Λάρισα. Θα τα λύσουμε, όμως, αυτά σύντομα. </w:t>
      </w:r>
    </w:p>
    <w:p w14:paraId="7E1DF7E3"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E1DF7E4" w14:textId="77777777" w:rsidR="00A241D9" w:rsidRDefault="00515212">
      <w:pPr>
        <w:spacing w:after="0" w:line="600" w:lineRule="auto"/>
        <w:ind w:firstLine="720"/>
        <w:jc w:val="both"/>
        <w:rPr>
          <w:rFonts w:eastAsia="Times New Roman" w:cs="Times New Roman"/>
          <w:szCs w:val="24"/>
        </w:rPr>
      </w:pPr>
      <w:r w:rsidRPr="0082736C">
        <w:rPr>
          <w:rFonts w:eastAsia="Times New Roman" w:cs="Times New Roman"/>
          <w:b/>
          <w:szCs w:val="24"/>
        </w:rPr>
        <w:t xml:space="preserve">ΠΡΟΕΔΡΕΥΩΝ (Γεώργιος </w:t>
      </w:r>
      <w:proofErr w:type="spellStart"/>
      <w:r w:rsidRPr="0082736C">
        <w:rPr>
          <w:rFonts w:eastAsia="Times New Roman" w:cs="Times New Roman"/>
          <w:b/>
          <w:szCs w:val="24"/>
        </w:rPr>
        <w:t>Λαμπρούλης</w:t>
      </w:r>
      <w:proofErr w:type="spellEnd"/>
      <w:r w:rsidRPr="0082736C">
        <w:rPr>
          <w:rFonts w:eastAsia="Times New Roman" w:cs="Times New Roman"/>
          <w:b/>
          <w:szCs w:val="24"/>
        </w:rPr>
        <w:t>):</w:t>
      </w:r>
      <w:r>
        <w:rPr>
          <w:rFonts w:eastAsia="Times New Roman" w:cs="Times New Roman"/>
          <w:szCs w:val="24"/>
        </w:rPr>
        <w:t xml:space="preserve"> Ευχαριστούμε τον κύριο Υπουργό.</w:t>
      </w:r>
    </w:p>
    <w:p w14:paraId="7E1DF7E5" w14:textId="77777777" w:rsidR="00A241D9" w:rsidRDefault="00515212">
      <w:pPr>
        <w:spacing w:after="0" w:line="600" w:lineRule="auto"/>
        <w:ind w:firstLine="720"/>
        <w:jc w:val="both"/>
        <w:rPr>
          <w:rFonts w:eastAsia="Times New Roman" w:cs="Times New Roman"/>
          <w:szCs w:val="24"/>
        </w:rPr>
      </w:pPr>
      <w:r>
        <w:rPr>
          <w:rFonts w:eastAsia="Times New Roman" w:cs="Times New Roman"/>
          <w:szCs w:val="24"/>
        </w:rPr>
        <w:t>Ολοκληρώθηκε η συζήτηση των επικαίρων ερωτήσεων.</w:t>
      </w:r>
    </w:p>
    <w:p w14:paraId="7E1DF7E6" w14:textId="77777777" w:rsidR="00A241D9" w:rsidRDefault="00515212">
      <w:pPr>
        <w:spacing w:after="0" w:line="600" w:lineRule="auto"/>
        <w:ind w:firstLine="709"/>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 xml:space="preserve">ύριοι συνάδελφοι, δέχεστε στο σημείο αυτό </w:t>
      </w:r>
      <w:r>
        <w:rPr>
          <w:rFonts w:eastAsia="Times New Roman" w:cs="Times New Roman"/>
          <w:szCs w:val="24"/>
        </w:rPr>
        <w:t>να λύσουμε τη συνεδρίαση;</w:t>
      </w:r>
    </w:p>
    <w:p w14:paraId="7E1DF7E7" w14:textId="77777777" w:rsidR="00A241D9" w:rsidRDefault="00515212">
      <w:pPr>
        <w:spacing w:after="0" w:line="600" w:lineRule="auto"/>
        <w:ind w:firstLine="709"/>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7E1DF7E8" w14:textId="77777777" w:rsidR="00A241D9" w:rsidRDefault="00515212">
      <w:pPr>
        <w:spacing w:after="0" w:line="600" w:lineRule="auto"/>
        <w:ind w:firstLine="709"/>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Με τη συναίνεση του Τμήματος και ώρα 10.24΄ </w:t>
      </w:r>
      <w:proofErr w:type="spellStart"/>
      <w:r>
        <w:rPr>
          <w:rFonts w:eastAsia="Times New Roman" w:cs="Times New Roman"/>
          <w:szCs w:val="24"/>
        </w:rPr>
        <w:t>λύεται</w:t>
      </w:r>
      <w:proofErr w:type="spellEnd"/>
      <w:r>
        <w:rPr>
          <w:rFonts w:eastAsia="Times New Roman" w:cs="Times New Roman"/>
          <w:szCs w:val="24"/>
        </w:rPr>
        <w:t xml:space="preserve"> η συνεδρίαση. </w:t>
      </w:r>
    </w:p>
    <w:p w14:paraId="7E1DF7E9" w14:textId="77777777" w:rsidR="00A241D9" w:rsidRDefault="00A241D9">
      <w:pPr>
        <w:spacing w:after="0" w:line="600" w:lineRule="auto"/>
        <w:ind w:firstLine="709"/>
        <w:jc w:val="both"/>
        <w:rPr>
          <w:rFonts w:eastAsia="Times New Roman" w:cs="Times New Roman"/>
          <w:szCs w:val="24"/>
        </w:rPr>
      </w:pPr>
    </w:p>
    <w:p w14:paraId="7E1DF7EA" w14:textId="77777777" w:rsidR="00A241D9" w:rsidRDefault="00515212">
      <w:pPr>
        <w:spacing w:after="0" w:line="600" w:lineRule="auto"/>
        <w:ind w:firstLine="709"/>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p w14:paraId="7E1DF7EB" w14:textId="77777777" w:rsidR="00A241D9" w:rsidRDefault="00A241D9">
      <w:pPr>
        <w:spacing w:after="0" w:line="600" w:lineRule="auto"/>
        <w:ind w:firstLine="709"/>
        <w:jc w:val="both"/>
        <w:rPr>
          <w:rFonts w:eastAsia="Times New Roman"/>
          <w:szCs w:val="24"/>
          <w:lang w:val="en-US"/>
        </w:rPr>
      </w:pPr>
    </w:p>
    <w:sectPr w:rsidR="00A241D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jfZ/SqcrWqSbKuisiYIYLUgbkKM=" w:salt="QK4VGB0dRpuMpjiRH6acU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D9"/>
    <w:rsid w:val="00515212"/>
    <w:rsid w:val="00A241D9"/>
    <w:rsid w:val="00A3324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F741"/>
  <w15:docId w15:val="{CA5203D0-CF3F-42D4-BB55-E758A8B36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C3EE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C3E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5</Recordings>
    <MetadataID xmlns="641f345b-441b-4b81-9152-adc2e73ba5e1">682</MetadataID>
    <Session xmlns="641f345b-441b-4b81-9152-adc2e73ba5e1">Α´</Session>
    <Date xmlns="641f345b-441b-4b81-9152-adc2e73ba5e1">2018-08-01T21:00:00+00:00</Date>
    <Status xmlns="641f345b-441b-4b81-9152-adc2e73ba5e1">
      <Url>http://srv-sp1/praktika/Lists/Incoming_Metadata/EditForm.aspx?ID=682&amp;Source=/praktika/Recordings_Library/Forms/AllItems.aspx</Url>
      <Description>Δημοσιεύτηκε</Description>
    </Status>
    <Meeting xmlns="641f345b-441b-4b81-9152-adc2e73ba5e1">Η´</Meeting>
  </documentManagement>
</p:properties>
</file>

<file path=customXml/itemProps1.xml><?xml version="1.0" encoding="utf-8"?>
<ds:datastoreItem xmlns:ds="http://schemas.openxmlformats.org/officeDocument/2006/customXml" ds:itemID="{F6848984-D13C-444C-AB2E-A9884948E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9DD99C-57E6-4C1F-8130-65C7C42D7425}">
  <ds:schemaRefs>
    <ds:schemaRef ds:uri="http://schemas.microsoft.com/sharepoint/v3/contenttype/forms"/>
  </ds:schemaRefs>
</ds:datastoreItem>
</file>

<file path=customXml/itemProps3.xml><?xml version="1.0" encoding="utf-8"?>
<ds:datastoreItem xmlns:ds="http://schemas.openxmlformats.org/officeDocument/2006/customXml" ds:itemID="{ABFD00EF-3306-4377-91B3-9294E1CCDD48}">
  <ds:schemaRef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6827</Words>
  <Characters>36867</Characters>
  <Application>Microsoft Office Word</Application>
  <DocSecurity>0</DocSecurity>
  <Lines>307</Lines>
  <Paragraphs>87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2018-09-05T10:47:00Z</dcterms:created>
  <dcterms:modified xsi:type="dcterms:W3CDTF">2018-09-05T10:47:00Z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