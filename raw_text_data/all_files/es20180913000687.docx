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98C602" w14:textId="77777777" w:rsidR="00C00372" w:rsidRPr="00C00372" w:rsidRDefault="00C00372" w:rsidP="00C00372">
      <w:pPr>
        <w:spacing w:after="0" w:line="360" w:lineRule="auto"/>
        <w:rPr>
          <w:ins w:id="0" w:author="Φλούδα Χριστίνα" w:date="2018-09-19T12:42:00Z"/>
          <w:rFonts w:eastAsia="Times New Roman"/>
          <w:szCs w:val="24"/>
          <w:lang w:eastAsia="en-US"/>
        </w:rPr>
      </w:pPr>
      <w:bookmarkStart w:id="1" w:name="_GoBack"/>
      <w:bookmarkEnd w:id="1"/>
      <w:ins w:id="2" w:author="Φλούδα Χριστίνα" w:date="2018-09-19T12:42:00Z">
        <w:r w:rsidRPr="00C0037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7F107D4" w14:textId="77777777" w:rsidR="00C00372" w:rsidRPr="00C00372" w:rsidRDefault="00C00372" w:rsidP="00C00372">
      <w:pPr>
        <w:spacing w:after="0" w:line="360" w:lineRule="auto"/>
        <w:rPr>
          <w:ins w:id="3" w:author="Φλούδα Χριστίνα" w:date="2018-09-19T12:42:00Z"/>
          <w:rFonts w:eastAsia="Times New Roman"/>
          <w:szCs w:val="24"/>
          <w:lang w:eastAsia="en-US"/>
        </w:rPr>
      </w:pPr>
    </w:p>
    <w:p w14:paraId="54C62655" w14:textId="77777777" w:rsidR="00C00372" w:rsidRPr="00C00372" w:rsidRDefault="00C00372" w:rsidP="00C00372">
      <w:pPr>
        <w:spacing w:after="0" w:line="360" w:lineRule="auto"/>
        <w:rPr>
          <w:ins w:id="4" w:author="Φλούδα Χριστίνα" w:date="2018-09-19T12:42:00Z"/>
          <w:rFonts w:eastAsia="Times New Roman"/>
          <w:szCs w:val="24"/>
          <w:lang w:eastAsia="en-US"/>
        </w:rPr>
      </w:pPr>
      <w:ins w:id="5" w:author="Φλούδα Χριστίνα" w:date="2018-09-19T12:42:00Z">
        <w:r w:rsidRPr="00C00372">
          <w:rPr>
            <w:rFonts w:eastAsia="Times New Roman"/>
            <w:szCs w:val="24"/>
            <w:lang w:eastAsia="en-US"/>
          </w:rPr>
          <w:t>ΠΙΝΑΚΑΣ ΠΕΡΙΕΧΟΜΕΝΩΝ</w:t>
        </w:r>
      </w:ins>
    </w:p>
    <w:p w14:paraId="50B96E4F" w14:textId="77777777" w:rsidR="00C00372" w:rsidRPr="00C00372" w:rsidRDefault="00C00372" w:rsidP="00C00372">
      <w:pPr>
        <w:spacing w:after="0" w:line="360" w:lineRule="auto"/>
        <w:rPr>
          <w:ins w:id="6" w:author="Φλούδα Χριστίνα" w:date="2018-09-19T12:42:00Z"/>
          <w:rFonts w:eastAsia="Times New Roman"/>
          <w:szCs w:val="24"/>
          <w:lang w:eastAsia="en-US"/>
        </w:rPr>
      </w:pPr>
      <w:ins w:id="7" w:author="Φλούδα Χριστίνα" w:date="2018-09-19T12:42:00Z">
        <w:r w:rsidRPr="00C00372">
          <w:rPr>
            <w:rFonts w:eastAsia="Times New Roman"/>
            <w:szCs w:val="24"/>
            <w:lang w:eastAsia="en-US"/>
          </w:rPr>
          <w:t xml:space="preserve">ΙΖ΄ ΠΕΡΙΟΔΟΣ </w:t>
        </w:r>
      </w:ins>
    </w:p>
    <w:p w14:paraId="74C9A7F5" w14:textId="77777777" w:rsidR="00C00372" w:rsidRPr="00C00372" w:rsidRDefault="00C00372" w:rsidP="00C00372">
      <w:pPr>
        <w:spacing w:after="0" w:line="360" w:lineRule="auto"/>
        <w:rPr>
          <w:ins w:id="8" w:author="Φλούδα Χριστίνα" w:date="2018-09-19T12:42:00Z"/>
          <w:rFonts w:eastAsia="Times New Roman"/>
          <w:szCs w:val="24"/>
          <w:lang w:eastAsia="en-US"/>
        </w:rPr>
      </w:pPr>
      <w:ins w:id="9" w:author="Φλούδα Χριστίνα" w:date="2018-09-19T12:42:00Z">
        <w:r w:rsidRPr="00C00372">
          <w:rPr>
            <w:rFonts w:eastAsia="Times New Roman"/>
            <w:szCs w:val="24"/>
            <w:lang w:eastAsia="en-US"/>
          </w:rPr>
          <w:t>ΠΡΟΕΔΡΕΥΟΜΕΝΗΣ ΚΟΙΝΟΒΟΥΛΕΥΤΙΚΗΣ ΔΗΜΟΚΡΑΤΙΑΣ</w:t>
        </w:r>
      </w:ins>
    </w:p>
    <w:p w14:paraId="773D6B58" w14:textId="77777777" w:rsidR="00C00372" w:rsidRPr="00C00372" w:rsidRDefault="00C00372" w:rsidP="00C00372">
      <w:pPr>
        <w:spacing w:after="0" w:line="360" w:lineRule="auto"/>
        <w:rPr>
          <w:ins w:id="10" w:author="Φλούδα Χριστίνα" w:date="2018-09-19T12:42:00Z"/>
          <w:rFonts w:eastAsia="Times New Roman"/>
          <w:szCs w:val="24"/>
          <w:lang w:eastAsia="en-US"/>
        </w:rPr>
      </w:pPr>
      <w:ins w:id="11" w:author="Φλούδα Χριστίνα" w:date="2018-09-19T12:42:00Z">
        <w:r w:rsidRPr="00C00372">
          <w:rPr>
            <w:rFonts w:eastAsia="Times New Roman"/>
            <w:szCs w:val="24"/>
            <w:lang w:eastAsia="en-US"/>
          </w:rPr>
          <w:t>ΤΜΗΜΑ ΔΙΑΚΟΠΗΣ ΕΡΓΑΣΙΩΝ ΒΟΥΛΗΣ</w:t>
        </w:r>
      </w:ins>
    </w:p>
    <w:p w14:paraId="0A4C0D3A" w14:textId="77777777" w:rsidR="00C00372" w:rsidRPr="00C00372" w:rsidRDefault="00C00372" w:rsidP="00C00372">
      <w:pPr>
        <w:spacing w:after="0" w:line="360" w:lineRule="auto"/>
        <w:rPr>
          <w:ins w:id="12" w:author="Φλούδα Χριστίνα" w:date="2018-09-19T12:42:00Z"/>
          <w:rFonts w:eastAsia="Times New Roman"/>
          <w:szCs w:val="24"/>
          <w:lang w:eastAsia="en-US"/>
        </w:rPr>
      </w:pPr>
      <w:ins w:id="13" w:author="Φλούδα Χριστίνα" w:date="2018-09-19T12:42:00Z">
        <w:r w:rsidRPr="00C00372">
          <w:rPr>
            <w:rFonts w:eastAsia="Times New Roman"/>
            <w:szCs w:val="24"/>
            <w:lang w:eastAsia="en-US"/>
          </w:rPr>
          <w:t>ΘΕΡΟΥΣ 2018</w:t>
        </w:r>
      </w:ins>
    </w:p>
    <w:p w14:paraId="22A42019" w14:textId="77777777" w:rsidR="00C00372" w:rsidRPr="00C00372" w:rsidRDefault="00C00372" w:rsidP="00C00372">
      <w:pPr>
        <w:spacing w:after="0" w:line="360" w:lineRule="auto"/>
        <w:rPr>
          <w:ins w:id="14" w:author="Φλούδα Χριστίνα" w:date="2018-09-19T12:42:00Z"/>
          <w:rFonts w:eastAsia="Times New Roman"/>
          <w:szCs w:val="24"/>
          <w:lang w:eastAsia="en-US"/>
        </w:rPr>
      </w:pPr>
    </w:p>
    <w:p w14:paraId="0D701123" w14:textId="77777777" w:rsidR="00C00372" w:rsidRPr="00C00372" w:rsidRDefault="00C00372" w:rsidP="00C00372">
      <w:pPr>
        <w:spacing w:after="0" w:line="360" w:lineRule="auto"/>
        <w:rPr>
          <w:ins w:id="15" w:author="Φλούδα Χριστίνα" w:date="2018-09-19T12:42:00Z"/>
          <w:rFonts w:eastAsia="Times New Roman"/>
          <w:szCs w:val="24"/>
          <w:lang w:eastAsia="en-US"/>
        </w:rPr>
      </w:pPr>
      <w:ins w:id="16" w:author="Φλούδα Χριστίνα" w:date="2018-09-19T12:42:00Z">
        <w:r w:rsidRPr="00C00372">
          <w:rPr>
            <w:rFonts w:eastAsia="Times New Roman"/>
            <w:szCs w:val="24"/>
            <w:lang w:eastAsia="en-US"/>
          </w:rPr>
          <w:t>ΣΥΝΕΔΡΙΑΣΗ ΙΓ΄</w:t>
        </w:r>
      </w:ins>
    </w:p>
    <w:p w14:paraId="1F4E2C15" w14:textId="77777777" w:rsidR="00C00372" w:rsidRPr="00C00372" w:rsidRDefault="00C00372" w:rsidP="00C00372">
      <w:pPr>
        <w:spacing w:after="0" w:line="360" w:lineRule="auto"/>
        <w:rPr>
          <w:ins w:id="17" w:author="Φλούδα Χριστίνα" w:date="2018-09-19T12:42:00Z"/>
          <w:rFonts w:eastAsia="Times New Roman"/>
          <w:szCs w:val="24"/>
          <w:lang w:eastAsia="en-US"/>
        </w:rPr>
      </w:pPr>
      <w:ins w:id="18" w:author="Φλούδα Χριστίνα" w:date="2018-09-19T12:42:00Z">
        <w:r w:rsidRPr="00C00372">
          <w:rPr>
            <w:rFonts w:eastAsia="Times New Roman"/>
            <w:szCs w:val="24"/>
            <w:lang w:eastAsia="en-US"/>
          </w:rPr>
          <w:t>Πέμπτη  13 Σεπτεμβρίου 2018</w:t>
        </w:r>
      </w:ins>
    </w:p>
    <w:p w14:paraId="14FDD63B" w14:textId="77777777" w:rsidR="00C00372" w:rsidRPr="00C00372" w:rsidRDefault="00C00372" w:rsidP="00C00372">
      <w:pPr>
        <w:spacing w:after="0" w:line="360" w:lineRule="auto"/>
        <w:rPr>
          <w:ins w:id="19" w:author="Φλούδα Χριστίνα" w:date="2018-09-19T12:42:00Z"/>
          <w:rFonts w:eastAsia="Times New Roman"/>
          <w:szCs w:val="24"/>
          <w:lang w:eastAsia="en-US"/>
        </w:rPr>
      </w:pPr>
    </w:p>
    <w:p w14:paraId="69105C8A" w14:textId="77777777" w:rsidR="00C00372" w:rsidRPr="00C00372" w:rsidRDefault="00C00372" w:rsidP="00C00372">
      <w:pPr>
        <w:spacing w:after="0" w:line="360" w:lineRule="auto"/>
        <w:rPr>
          <w:ins w:id="20" w:author="Φλούδα Χριστίνα" w:date="2018-09-19T12:42:00Z"/>
          <w:rFonts w:eastAsia="Times New Roman"/>
          <w:szCs w:val="24"/>
          <w:lang w:eastAsia="en-US"/>
        </w:rPr>
      </w:pPr>
      <w:ins w:id="21" w:author="Φλούδα Χριστίνα" w:date="2018-09-19T12:42:00Z">
        <w:r w:rsidRPr="00C00372">
          <w:rPr>
            <w:rFonts w:eastAsia="Times New Roman"/>
            <w:szCs w:val="24"/>
            <w:lang w:eastAsia="en-US"/>
          </w:rPr>
          <w:t>ΘΕΜΑΤΑ</w:t>
        </w:r>
      </w:ins>
    </w:p>
    <w:p w14:paraId="33BB026F" w14:textId="77777777" w:rsidR="00C00372" w:rsidRPr="00C00372" w:rsidRDefault="00C00372" w:rsidP="00C00372">
      <w:pPr>
        <w:spacing w:after="0" w:line="360" w:lineRule="auto"/>
        <w:rPr>
          <w:ins w:id="22" w:author="Φλούδα Χριστίνα" w:date="2018-09-19T12:42:00Z"/>
          <w:rFonts w:eastAsia="Times New Roman"/>
          <w:szCs w:val="24"/>
          <w:lang w:eastAsia="en-US"/>
        </w:rPr>
      </w:pPr>
      <w:ins w:id="23" w:author="Φλούδα Χριστίνα" w:date="2018-09-19T12:42:00Z">
        <w:r w:rsidRPr="00C00372">
          <w:rPr>
            <w:rFonts w:eastAsia="Times New Roman"/>
            <w:szCs w:val="24"/>
            <w:lang w:eastAsia="en-US"/>
          </w:rPr>
          <w:t xml:space="preserve"> </w:t>
        </w:r>
        <w:r w:rsidRPr="00C00372">
          <w:rPr>
            <w:rFonts w:eastAsia="Times New Roman"/>
            <w:szCs w:val="24"/>
            <w:lang w:eastAsia="en-US"/>
          </w:rPr>
          <w:br/>
          <w:t xml:space="preserve">Α. ΕΙΔΙΚΑ ΘΕΜΑΤΑ </w:t>
        </w:r>
        <w:r w:rsidRPr="00C00372">
          <w:rPr>
            <w:rFonts w:eastAsia="Times New Roman"/>
            <w:szCs w:val="24"/>
            <w:lang w:eastAsia="en-US"/>
          </w:rPr>
          <w:br/>
          <w:t xml:space="preserve">1. Αναφορά από το Προεδρείο για την Ημέρα Εθνικής Μνήμης της γενοκτονίας των Ελλήνων της Μικράς Ασίας από το τουρκικό κράτος, σελ. </w:t>
        </w:r>
        <w:r w:rsidRPr="00C00372">
          <w:rPr>
            <w:rFonts w:eastAsia="Times New Roman"/>
            <w:szCs w:val="24"/>
            <w:lang w:eastAsia="en-US"/>
          </w:rPr>
          <w:br/>
          <w:t xml:space="preserve">2. Επί διαδικαστικού θέματος, σελ. </w:t>
        </w:r>
        <w:r w:rsidRPr="00C00372">
          <w:rPr>
            <w:rFonts w:eastAsia="Times New Roman"/>
            <w:szCs w:val="24"/>
            <w:lang w:eastAsia="en-US"/>
          </w:rPr>
          <w:br/>
          <w:t xml:space="preserve"> </w:t>
        </w:r>
        <w:r w:rsidRPr="00C00372">
          <w:rPr>
            <w:rFonts w:eastAsia="Times New Roman"/>
            <w:szCs w:val="24"/>
            <w:lang w:eastAsia="en-US"/>
          </w:rPr>
          <w:br/>
          <w:t xml:space="preserve">Β. ΚΟΙΝΟΒΟΥΛΕΥΤΙΚΟΣ ΕΛΕΓΧΟΣ </w:t>
        </w:r>
        <w:r w:rsidRPr="00C00372">
          <w:rPr>
            <w:rFonts w:eastAsia="Times New Roman"/>
            <w:szCs w:val="24"/>
            <w:lang w:eastAsia="en-US"/>
          </w:rPr>
          <w:br/>
          <w:t xml:space="preserve">Συζήτηση επίκαιρης ερώτησης, προς τον Υπουργό Παιδείας,  Έρευνας και Θρησκευμάτων, με θέμα: «Τραγική η κατάσταση με τις φοιτητικές εστίες», σελ. </w:t>
        </w:r>
        <w:r w:rsidRPr="00C00372">
          <w:rPr>
            <w:rFonts w:eastAsia="Times New Roman"/>
            <w:szCs w:val="24"/>
            <w:lang w:eastAsia="en-US"/>
          </w:rPr>
          <w:br/>
        </w:r>
      </w:ins>
    </w:p>
    <w:p w14:paraId="2859302C" w14:textId="77777777" w:rsidR="00C00372" w:rsidRPr="00C00372" w:rsidRDefault="00C00372" w:rsidP="00C00372">
      <w:pPr>
        <w:spacing w:after="0" w:line="360" w:lineRule="auto"/>
        <w:rPr>
          <w:ins w:id="24" w:author="Φλούδα Χριστίνα" w:date="2018-09-19T12:42:00Z"/>
          <w:rFonts w:eastAsia="Times New Roman"/>
          <w:szCs w:val="24"/>
          <w:lang w:eastAsia="en-US"/>
        </w:rPr>
      </w:pPr>
      <w:ins w:id="25" w:author="Φλούδα Χριστίνα" w:date="2018-09-19T12:42:00Z">
        <w:r w:rsidRPr="00C00372">
          <w:rPr>
            <w:rFonts w:eastAsia="Times New Roman"/>
            <w:szCs w:val="24"/>
            <w:lang w:eastAsia="en-US"/>
          </w:rPr>
          <w:t>ΠΡΟΕΔΡΕΥΩΝ</w:t>
        </w:r>
      </w:ins>
    </w:p>
    <w:p w14:paraId="0099C548" w14:textId="77777777" w:rsidR="00C00372" w:rsidRPr="00C00372" w:rsidRDefault="00C00372" w:rsidP="00C00372">
      <w:pPr>
        <w:spacing w:after="0" w:line="360" w:lineRule="auto"/>
        <w:rPr>
          <w:ins w:id="26" w:author="Φλούδα Χριστίνα" w:date="2018-09-19T12:42:00Z"/>
          <w:rFonts w:eastAsia="Times New Roman"/>
          <w:szCs w:val="24"/>
          <w:lang w:eastAsia="en-US"/>
        </w:rPr>
      </w:pPr>
    </w:p>
    <w:p w14:paraId="2631FE99" w14:textId="77777777" w:rsidR="00C00372" w:rsidRPr="00C00372" w:rsidRDefault="00C00372" w:rsidP="00C00372">
      <w:pPr>
        <w:spacing w:after="0" w:line="360" w:lineRule="auto"/>
        <w:rPr>
          <w:ins w:id="27" w:author="Φλούδα Χριστίνα" w:date="2018-09-19T12:42:00Z"/>
          <w:rFonts w:eastAsia="Times New Roman"/>
          <w:szCs w:val="24"/>
          <w:lang w:eastAsia="en-US"/>
        </w:rPr>
      </w:pPr>
      <w:ins w:id="28" w:author="Φλούδα Χριστίνα" w:date="2018-09-19T12:42:00Z">
        <w:r w:rsidRPr="00C00372">
          <w:rPr>
            <w:rFonts w:eastAsia="Times New Roman"/>
            <w:szCs w:val="24"/>
            <w:lang w:eastAsia="en-US"/>
          </w:rPr>
          <w:t>ΛΥΚΟΥΔΗΣ Σ. , σελ.</w:t>
        </w:r>
        <w:r w:rsidRPr="00C00372">
          <w:rPr>
            <w:rFonts w:eastAsia="Times New Roman"/>
            <w:szCs w:val="24"/>
            <w:lang w:eastAsia="en-US"/>
          </w:rPr>
          <w:br/>
        </w:r>
      </w:ins>
    </w:p>
    <w:p w14:paraId="67010A33" w14:textId="77777777" w:rsidR="00C00372" w:rsidRPr="00C00372" w:rsidRDefault="00C00372" w:rsidP="00C00372">
      <w:pPr>
        <w:spacing w:after="0" w:line="360" w:lineRule="auto"/>
        <w:rPr>
          <w:ins w:id="29" w:author="Φλούδα Χριστίνα" w:date="2018-09-19T12:42:00Z"/>
          <w:rFonts w:eastAsia="Times New Roman"/>
          <w:szCs w:val="24"/>
          <w:lang w:eastAsia="en-US"/>
        </w:rPr>
      </w:pPr>
    </w:p>
    <w:p w14:paraId="2DF12AF8" w14:textId="77777777" w:rsidR="00C00372" w:rsidRPr="00C00372" w:rsidRDefault="00C00372" w:rsidP="00C00372">
      <w:pPr>
        <w:spacing w:after="0" w:line="360" w:lineRule="auto"/>
        <w:rPr>
          <w:ins w:id="30" w:author="Φλούδα Χριστίνα" w:date="2018-09-19T12:42:00Z"/>
          <w:rFonts w:eastAsia="Times New Roman"/>
          <w:szCs w:val="24"/>
          <w:lang w:eastAsia="en-US"/>
        </w:rPr>
      </w:pPr>
      <w:ins w:id="31" w:author="Φλούδα Χριστίνα" w:date="2018-09-19T12:42:00Z">
        <w:r w:rsidRPr="00C00372">
          <w:rPr>
            <w:rFonts w:eastAsia="Times New Roman"/>
            <w:szCs w:val="24"/>
            <w:lang w:eastAsia="en-US"/>
          </w:rPr>
          <w:t>ΟΜΙΛΗΤΕΣ</w:t>
        </w:r>
      </w:ins>
    </w:p>
    <w:p w14:paraId="2364072D" w14:textId="180A4590" w:rsidR="00C00372" w:rsidRDefault="00C00372" w:rsidP="00C00372">
      <w:pPr>
        <w:spacing w:line="600" w:lineRule="auto"/>
        <w:ind w:firstLine="720"/>
        <w:jc w:val="center"/>
        <w:rPr>
          <w:ins w:id="32" w:author="Φλούδα Χριστίνα" w:date="2018-09-19T12:42:00Z"/>
          <w:rFonts w:eastAsia="Times New Roman" w:cs="Times New Roman"/>
          <w:szCs w:val="24"/>
        </w:rPr>
      </w:pPr>
      <w:ins w:id="33" w:author="Φλούδα Χριστίνα" w:date="2018-09-19T12:42:00Z">
        <w:r w:rsidRPr="00C00372">
          <w:rPr>
            <w:rFonts w:eastAsia="Times New Roman"/>
            <w:szCs w:val="24"/>
            <w:lang w:eastAsia="en-US"/>
          </w:rPr>
          <w:br/>
          <w:t>Α. Επί διαδικαστικού θέματος:</w:t>
        </w:r>
        <w:r w:rsidRPr="00C00372">
          <w:rPr>
            <w:rFonts w:eastAsia="Times New Roman"/>
            <w:szCs w:val="24"/>
            <w:lang w:eastAsia="en-US"/>
          </w:rPr>
          <w:br/>
          <w:t>ΛΥΚΟΥΔΗΣ Σ. , σελ.</w:t>
        </w:r>
        <w:r w:rsidRPr="00C00372">
          <w:rPr>
            <w:rFonts w:eastAsia="Times New Roman"/>
            <w:szCs w:val="24"/>
            <w:lang w:eastAsia="en-US"/>
          </w:rPr>
          <w:br/>
        </w:r>
        <w:r w:rsidRPr="00C00372">
          <w:rPr>
            <w:rFonts w:eastAsia="Times New Roman"/>
            <w:szCs w:val="24"/>
            <w:lang w:eastAsia="en-US"/>
          </w:rPr>
          <w:br/>
          <w:t>Β. Επί της επίκαιρης ερώτησης:</w:t>
        </w:r>
        <w:r w:rsidRPr="00C00372">
          <w:rPr>
            <w:rFonts w:eastAsia="Times New Roman"/>
            <w:szCs w:val="24"/>
            <w:lang w:eastAsia="en-US"/>
          </w:rPr>
          <w:br/>
          <w:t>ΓΑΒΡΟΓΛΟΥ Κ. , σελ.</w:t>
        </w:r>
        <w:r w:rsidRPr="00C00372">
          <w:rPr>
            <w:rFonts w:eastAsia="Times New Roman"/>
            <w:szCs w:val="24"/>
            <w:lang w:eastAsia="en-US"/>
          </w:rPr>
          <w:br/>
          <w:t>ΤΑΣΣΟΣ Σ. , σελ.</w:t>
        </w:r>
        <w:r w:rsidRPr="00C00372">
          <w:rPr>
            <w:rFonts w:eastAsia="Times New Roman"/>
            <w:szCs w:val="24"/>
            <w:lang w:eastAsia="en-US"/>
          </w:rPr>
          <w:br/>
        </w:r>
      </w:ins>
    </w:p>
    <w:p w14:paraId="43B3F45B" w14:textId="00A70B2A" w:rsidR="00B1739D" w:rsidRDefault="00C00372">
      <w:pPr>
        <w:spacing w:line="600" w:lineRule="auto"/>
        <w:ind w:firstLine="720"/>
        <w:jc w:val="center"/>
        <w:rPr>
          <w:rFonts w:eastAsia="Times New Roman" w:cs="Times New Roman"/>
          <w:szCs w:val="24"/>
        </w:rPr>
      </w:pPr>
      <w:r w:rsidRPr="007045E2">
        <w:rPr>
          <w:rFonts w:eastAsia="Times New Roman" w:cs="Times New Roman"/>
          <w:szCs w:val="24"/>
        </w:rPr>
        <w:t>ΠΡΑΚΤΙΚΑ ΒΟΥΛΗΣ</w:t>
      </w:r>
    </w:p>
    <w:p w14:paraId="43B3F45C" w14:textId="77777777" w:rsidR="00B1739D" w:rsidRDefault="00C00372">
      <w:pPr>
        <w:spacing w:line="600" w:lineRule="auto"/>
        <w:ind w:firstLine="720"/>
        <w:jc w:val="center"/>
        <w:rPr>
          <w:rFonts w:eastAsia="Times New Roman" w:cs="Times New Roman"/>
          <w:szCs w:val="24"/>
        </w:rPr>
      </w:pPr>
      <w:r>
        <w:rPr>
          <w:rFonts w:eastAsia="Times New Roman" w:cs="Times New Roman"/>
          <w:szCs w:val="24"/>
        </w:rPr>
        <w:t>Ι</w:t>
      </w:r>
      <w:r>
        <w:rPr>
          <w:rFonts w:eastAsia="Times New Roman" w:cs="Times New Roman"/>
          <w:szCs w:val="24"/>
        </w:rPr>
        <w:t>Ζ</w:t>
      </w:r>
      <w:r w:rsidRPr="007045E2">
        <w:rPr>
          <w:rFonts w:eastAsia="Times New Roman" w:cs="Times New Roman"/>
          <w:szCs w:val="24"/>
        </w:rPr>
        <w:t xml:space="preserve">΄ ΠΕΡΙΟΔΟΣ </w:t>
      </w:r>
    </w:p>
    <w:p w14:paraId="43B3F45D" w14:textId="77777777" w:rsidR="00B1739D" w:rsidRDefault="00C00372">
      <w:pPr>
        <w:spacing w:line="600" w:lineRule="auto"/>
        <w:ind w:firstLine="720"/>
        <w:jc w:val="center"/>
        <w:rPr>
          <w:rFonts w:eastAsia="Times New Roman" w:cs="Times New Roman"/>
          <w:szCs w:val="24"/>
        </w:rPr>
      </w:pPr>
      <w:r w:rsidRPr="007045E2">
        <w:rPr>
          <w:rFonts w:eastAsia="Times New Roman" w:cs="Times New Roman"/>
          <w:szCs w:val="24"/>
        </w:rPr>
        <w:t>ΠΡΟΕΔΡΕΥΟΜΕΝΗΣ ΚΟΙΝΟΒΟΥΛΕΥΤΙΚΗΣ ΔΗΜΟΚΡΑΤΙΑΣ</w:t>
      </w:r>
    </w:p>
    <w:p w14:paraId="43B3F45E" w14:textId="77777777" w:rsidR="00B1739D" w:rsidRDefault="00C00372">
      <w:pPr>
        <w:spacing w:line="600" w:lineRule="auto"/>
        <w:ind w:firstLine="720"/>
        <w:jc w:val="center"/>
        <w:rPr>
          <w:rFonts w:eastAsia="Times New Roman" w:cs="Times New Roman"/>
          <w:szCs w:val="24"/>
        </w:rPr>
      </w:pPr>
      <w:r>
        <w:rPr>
          <w:rFonts w:eastAsia="Times New Roman" w:cs="Times New Roman"/>
          <w:szCs w:val="24"/>
        </w:rPr>
        <w:t>ΣΥΝΟΔΟΣ Γ΄</w:t>
      </w:r>
    </w:p>
    <w:p w14:paraId="43B3F45F" w14:textId="77777777" w:rsidR="00B1739D" w:rsidRDefault="00C00372">
      <w:pPr>
        <w:spacing w:line="600" w:lineRule="auto"/>
        <w:ind w:firstLine="720"/>
        <w:jc w:val="center"/>
        <w:rPr>
          <w:rFonts w:eastAsia="Times New Roman" w:cs="Times New Roman"/>
          <w:szCs w:val="24"/>
        </w:rPr>
      </w:pPr>
      <w:r>
        <w:rPr>
          <w:rFonts w:eastAsia="Times New Roman" w:cs="Times New Roman"/>
          <w:szCs w:val="24"/>
        </w:rPr>
        <w:t>ΤΜΗΜΑ ΔΙΑΚΟΠΗΣ ΕΡΓΑΣΙΩΝ ΤΗΣ ΒΟΥΛΗΣ</w:t>
      </w:r>
    </w:p>
    <w:p w14:paraId="43B3F460" w14:textId="77777777" w:rsidR="00B1739D" w:rsidRDefault="00C00372">
      <w:pPr>
        <w:spacing w:line="600" w:lineRule="auto"/>
        <w:ind w:firstLine="720"/>
        <w:jc w:val="center"/>
        <w:rPr>
          <w:rFonts w:eastAsia="Times New Roman" w:cs="Times New Roman"/>
          <w:szCs w:val="24"/>
        </w:rPr>
      </w:pPr>
      <w:r>
        <w:rPr>
          <w:rFonts w:eastAsia="Times New Roman" w:cs="Times New Roman"/>
          <w:szCs w:val="24"/>
        </w:rPr>
        <w:t>ΘΕΡΟΥΣ 2018</w:t>
      </w:r>
    </w:p>
    <w:p w14:paraId="43B3F461" w14:textId="77777777" w:rsidR="00B1739D" w:rsidRDefault="00C00372">
      <w:pPr>
        <w:spacing w:line="600" w:lineRule="auto"/>
        <w:ind w:firstLine="720"/>
        <w:jc w:val="center"/>
        <w:rPr>
          <w:rFonts w:eastAsia="Times New Roman" w:cs="Times New Roman"/>
          <w:szCs w:val="24"/>
        </w:rPr>
      </w:pPr>
      <w:r w:rsidRPr="007045E2">
        <w:rPr>
          <w:rFonts w:eastAsia="Times New Roman" w:cs="Times New Roman"/>
          <w:szCs w:val="24"/>
        </w:rPr>
        <w:t xml:space="preserve">ΣΥΝΕΔΡΙΑΣΗ  </w:t>
      </w:r>
      <w:r>
        <w:rPr>
          <w:rFonts w:eastAsia="Times New Roman" w:cs="Times New Roman"/>
          <w:szCs w:val="24"/>
        </w:rPr>
        <w:t>ΙΓ</w:t>
      </w:r>
      <w:r w:rsidRPr="007045E2">
        <w:rPr>
          <w:rFonts w:eastAsia="Times New Roman" w:cs="Times New Roman"/>
          <w:szCs w:val="24"/>
        </w:rPr>
        <w:t>΄</w:t>
      </w:r>
    </w:p>
    <w:p w14:paraId="43B3F462" w14:textId="77777777" w:rsidR="00B1739D" w:rsidRDefault="00C00372">
      <w:pPr>
        <w:spacing w:line="600" w:lineRule="auto"/>
        <w:ind w:firstLine="720"/>
        <w:jc w:val="center"/>
        <w:rPr>
          <w:rFonts w:eastAsia="Times New Roman" w:cs="Times New Roman"/>
          <w:szCs w:val="24"/>
        </w:rPr>
      </w:pPr>
      <w:r>
        <w:rPr>
          <w:rFonts w:eastAsia="Times New Roman" w:cs="Times New Roman"/>
          <w:szCs w:val="24"/>
        </w:rPr>
        <w:t>Πέμπτη 13 Σεπτεμβρίου 2018</w:t>
      </w:r>
    </w:p>
    <w:p w14:paraId="43B3F463" w14:textId="77777777" w:rsidR="00B1739D" w:rsidRDefault="00C00372">
      <w:pPr>
        <w:spacing w:line="600" w:lineRule="auto"/>
        <w:ind w:firstLine="720"/>
        <w:jc w:val="both"/>
        <w:rPr>
          <w:rFonts w:eastAsia="Times New Roman" w:cs="Times New Roman"/>
          <w:szCs w:val="24"/>
        </w:rPr>
      </w:pPr>
      <w:r>
        <w:rPr>
          <w:rFonts w:eastAsia="Times New Roman" w:cs="Times New Roman"/>
          <w:szCs w:val="24"/>
        </w:rPr>
        <w:t>Αθήνα, σήμερα στις 13 Σεπτεμβρίου 2018</w:t>
      </w:r>
      <w:r w:rsidRPr="007045E2">
        <w:rPr>
          <w:rFonts w:eastAsia="Times New Roman" w:cs="Times New Roman"/>
          <w:szCs w:val="24"/>
        </w:rPr>
        <w:t xml:space="preserve">, ημέρα </w:t>
      </w:r>
      <w:r>
        <w:rPr>
          <w:rFonts w:eastAsia="Times New Roman" w:cs="Times New Roman"/>
          <w:szCs w:val="24"/>
        </w:rPr>
        <w:t>Πέμπτη και ώρα 10.20</w:t>
      </w:r>
      <w:r w:rsidRPr="007045E2">
        <w:rPr>
          <w:rFonts w:eastAsia="Times New Roman" w:cs="Times New Roman"/>
          <w:szCs w:val="24"/>
        </w:rPr>
        <w:t>΄</w:t>
      </w:r>
      <w:r>
        <w:rPr>
          <w:rFonts w:eastAsia="Times New Roman" w:cs="Times New Roman"/>
          <w:szCs w:val="24"/>
        </w:rPr>
        <w:t>,</w:t>
      </w:r>
      <w:r w:rsidRPr="007045E2">
        <w:rPr>
          <w:rFonts w:eastAsia="Times New Roman" w:cs="Times New Roman"/>
          <w:szCs w:val="24"/>
        </w:rPr>
        <w:t xml:space="preserve"> συνήλθε στην Αίθουσα </w:t>
      </w:r>
      <w:r>
        <w:rPr>
          <w:rFonts w:eastAsia="Times New Roman" w:cs="Times New Roman"/>
          <w:szCs w:val="24"/>
        </w:rPr>
        <w:t>της Γερουσίας</w:t>
      </w:r>
      <w:r w:rsidRPr="007045E2">
        <w:rPr>
          <w:rFonts w:eastAsia="Times New Roman" w:cs="Times New Roman"/>
          <w:szCs w:val="24"/>
        </w:rPr>
        <w:t xml:space="preserve"> του Βουλευτηρίου </w:t>
      </w:r>
      <w:r>
        <w:rPr>
          <w:rFonts w:eastAsia="Times New Roman" w:cs="Times New Roman"/>
          <w:szCs w:val="24"/>
        </w:rPr>
        <w:t>το Τμήμα Διακοπής Εργασιών της Βουλής (Γ΄ σύνθεση)</w:t>
      </w:r>
      <w:r w:rsidRPr="007045E2">
        <w:rPr>
          <w:rFonts w:eastAsia="Times New Roman" w:cs="Times New Roman"/>
          <w:szCs w:val="24"/>
        </w:rPr>
        <w:t xml:space="preserve"> για να συ</w:t>
      </w:r>
      <w:r>
        <w:rPr>
          <w:rFonts w:eastAsia="Times New Roman" w:cs="Times New Roman"/>
          <w:szCs w:val="24"/>
        </w:rPr>
        <w:t xml:space="preserve">νεδριάσει υπό την προεδρία του Ζ΄ Αντιπροέδρου αυτής κ. </w:t>
      </w:r>
      <w:r w:rsidRPr="00AE632B">
        <w:rPr>
          <w:rFonts w:eastAsia="Times New Roman" w:cs="Times New Roman"/>
          <w:b/>
          <w:szCs w:val="24"/>
        </w:rPr>
        <w:t>ΣΠΥΡΙΔΩΝΟΣ ΛΥΚΟΥΔΗ</w:t>
      </w:r>
      <w:r>
        <w:rPr>
          <w:rFonts w:eastAsia="Times New Roman" w:cs="Times New Roman"/>
          <w:szCs w:val="24"/>
        </w:rPr>
        <w:t>.</w:t>
      </w:r>
    </w:p>
    <w:p w14:paraId="43B3F464" w14:textId="77777777" w:rsidR="00B1739D" w:rsidRDefault="00C00372">
      <w:pPr>
        <w:tabs>
          <w:tab w:val="left" w:pos="2738"/>
          <w:tab w:val="center" w:pos="4753"/>
          <w:tab w:val="left" w:pos="5723"/>
        </w:tabs>
        <w:spacing w:line="600" w:lineRule="auto"/>
        <w:ind w:firstLine="720"/>
        <w:jc w:val="both"/>
        <w:rPr>
          <w:rFonts w:eastAsia="Times New Roman" w:cs="Times New Roman"/>
          <w:szCs w:val="24"/>
        </w:rPr>
      </w:pPr>
      <w:r w:rsidRPr="00122493">
        <w:rPr>
          <w:rFonts w:eastAsia="Times New Roman" w:cs="Times New Roman"/>
          <w:b/>
          <w:szCs w:val="24"/>
        </w:rPr>
        <w:t xml:space="preserve">ΠΡΟΕΔΡΕΥΩΝ (Σπυρίδων Λυκούδης): </w:t>
      </w:r>
      <w:r w:rsidRPr="007045E2">
        <w:rPr>
          <w:rFonts w:eastAsia="Times New Roman" w:cs="Times New Roman"/>
          <w:szCs w:val="24"/>
        </w:rPr>
        <w:t>Κυρίες και κύριοι συνάδελφοι, αρχίζ</w:t>
      </w:r>
      <w:r w:rsidRPr="007045E2">
        <w:rPr>
          <w:rFonts w:eastAsia="Times New Roman" w:cs="Times New Roman"/>
          <w:szCs w:val="24"/>
        </w:rPr>
        <w:t>ει η συνεδρίαση.</w:t>
      </w:r>
    </w:p>
    <w:p w14:paraId="43B3F465" w14:textId="77777777" w:rsidR="00B1739D" w:rsidRDefault="00C0037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γίνει αναφορά από το Προεδρείο για την </w:t>
      </w:r>
      <w:r>
        <w:rPr>
          <w:rFonts w:eastAsia="Times New Roman" w:cs="Times New Roman"/>
          <w:szCs w:val="24"/>
        </w:rPr>
        <w:t xml:space="preserve">Ημέρα </w:t>
      </w:r>
      <w:r>
        <w:rPr>
          <w:rFonts w:eastAsia="Times New Roman" w:cs="Times New Roman"/>
          <w:szCs w:val="24"/>
        </w:rPr>
        <w:t>Εθνικής Μνήμης της γενοκτονίας των Ελλήνων της Μικράς Ασίας από το τουρκικό κράτος.</w:t>
      </w:r>
    </w:p>
    <w:p w14:paraId="43B3F466" w14:textId="77777777" w:rsidR="00B1739D" w:rsidRDefault="00C0037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σήμερα είναι ημέρα εθνικής μνήμης για την καταστροφή του Ελληνισμού της Μικράς</w:t>
      </w:r>
      <w:r>
        <w:rPr>
          <w:rFonts w:eastAsia="Times New Roman" w:cs="Times New Roman"/>
          <w:szCs w:val="24"/>
        </w:rPr>
        <w:t xml:space="preserve"> Ασίας, μέρα που καθιερώθηκε με τον ν.2645/1998 ως ημέρα μνήμης της γενοκτονίας των Ελλήνων της Μικράς Ασίας. </w:t>
      </w:r>
    </w:p>
    <w:p w14:paraId="43B3F467" w14:textId="77777777" w:rsidR="00B1739D" w:rsidRDefault="00C0037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καθιέρωση της ημέρας αυτής δεν αποσκοπεί μόνο στην έκφραση της οδύνης μας για ένα αποτρόπαιο έγκλημα. Λειτουργεί ως αφορμή για περίσκεψη και πε</w:t>
      </w:r>
      <w:r>
        <w:rPr>
          <w:rFonts w:eastAsia="Times New Roman" w:cs="Times New Roman"/>
          <w:szCs w:val="24"/>
        </w:rPr>
        <w:t xml:space="preserve">ρισυλλογή για κάθε είδους βαρβαρότητα που έχει ασκηθεί σε βάρος εκατομμυρίων ανθρώπων σε όλο τον κόσμο. Η εποχή μας σημαδεύτηκε και σημαδεύεται από τέτοια εγκλήματα, που οφείλουμε να θυμόμαστε και να καταδικάζουμε για να μην αφήνουμε κανένα περιθώριο στην </w:t>
      </w:r>
      <w:r>
        <w:rPr>
          <w:rFonts w:eastAsia="Times New Roman" w:cs="Times New Roman"/>
          <w:szCs w:val="24"/>
        </w:rPr>
        <w:t>ανοχή και κανένα περιθώριο στη λήθη.</w:t>
      </w:r>
    </w:p>
    <w:p w14:paraId="43B3F468" w14:textId="77777777" w:rsidR="00B1739D" w:rsidRDefault="00C0037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Αν πιστεύουμε ότι η ιστορία δεν πρέπει να γίνεται όργανο πολιτικών σκοπιμοτήτων, πρέπει να αποφεύγουμε και την ιδεολογική της κρίση. Τούτο ισχύει κατά μείζονα λόγο για μια από τις πιο τραγικές σελίδες της ιστορίας μας, </w:t>
      </w:r>
      <w:r>
        <w:rPr>
          <w:rFonts w:eastAsia="Times New Roman" w:cs="Times New Roman"/>
          <w:szCs w:val="24"/>
        </w:rPr>
        <w:t xml:space="preserve">τη Μικρασιατική Καταστροφή, που άφησε πίσω της εκατοντάδες χιλιάδες νεκρούς, ενάμισι εκατομμύριο πρόσφυγες και κυρίως το ξερίζωμα του πιο ζωντανού κομματιού του Ελληνισμού από την προαιώνια ιστορική εστία του. </w:t>
      </w:r>
    </w:p>
    <w:p w14:paraId="43B3F469" w14:textId="77777777" w:rsidR="00B1739D" w:rsidRDefault="00C00372">
      <w:pPr>
        <w:spacing w:line="600" w:lineRule="auto"/>
        <w:ind w:firstLine="720"/>
        <w:contextualSpacing/>
        <w:jc w:val="both"/>
        <w:rPr>
          <w:rFonts w:eastAsia="Times New Roman"/>
          <w:szCs w:val="24"/>
        </w:rPr>
      </w:pPr>
      <w:r>
        <w:rPr>
          <w:rFonts w:eastAsia="Times New Roman"/>
          <w:szCs w:val="24"/>
        </w:rPr>
        <w:t>Ας μην ξεχνάμε ότι η μικρασιατική εκστρατεία,</w:t>
      </w:r>
      <w:r>
        <w:rPr>
          <w:rFonts w:eastAsia="Times New Roman"/>
          <w:szCs w:val="24"/>
        </w:rPr>
        <w:t xml:space="preserve"> το όραμα της Μεγάλης Ελλάδας και η τελική καταστροφή έγιναν μέσα στον εθνικό διχασμό και έγιναν αντικείμενο έντονης πολιτικής αντιπαράθεσης για δεκαετίες. </w:t>
      </w:r>
    </w:p>
    <w:p w14:paraId="43B3F46A" w14:textId="77777777" w:rsidR="00B1739D" w:rsidRDefault="00C00372">
      <w:pPr>
        <w:spacing w:line="600" w:lineRule="auto"/>
        <w:ind w:firstLine="720"/>
        <w:contextualSpacing/>
        <w:jc w:val="both"/>
        <w:rPr>
          <w:rFonts w:eastAsia="Times New Roman"/>
          <w:szCs w:val="24"/>
        </w:rPr>
      </w:pPr>
      <w:r>
        <w:rPr>
          <w:rFonts w:eastAsia="Times New Roman"/>
          <w:szCs w:val="24"/>
        </w:rPr>
        <w:lastRenderedPageBreak/>
        <w:t>Ευτυχώς, πάνε χρόνια που αφήσαμε πίσω μας εκείνον τον διχασμό και το ξερίζωμα του μικρασιατικού ελλ</w:t>
      </w:r>
      <w:r>
        <w:rPr>
          <w:rFonts w:eastAsia="Times New Roman"/>
          <w:szCs w:val="24"/>
        </w:rPr>
        <w:t xml:space="preserve">ηνισμού είναι πια μόνο ημέρα μνήμης. Η μνήμη, όμως, μένει άσβεστη. Εκτός από ημέρα μνήμης για τους ανθρώπους και τις πατρίδες που χάθηκαν, νομίζω ότι η σημερινή ημέρα πρέπει να είναι και ημέρα </w:t>
      </w:r>
      <w:proofErr w:type="spellStart"/>
      <w:r>
        <w:rPr>
          <w:rFonts w:eastAsia="Times New Roman"/>
          <w:szCs w:val="24"/>
        </w:rPr>
        <w:t>αναστοχασμού</w:t>
      </w:r>
      <w:proofErr w:type="spellEnd"/>
      <w:r>
        <w:rPr>
          <w:rFonts w:eastAsia="Times New Roman"/>
          <w:szCs w:val="24"/>
        </w:rPr>
        <w:t xml:space="preserve">. </w:t>
      </w:r>
    </w:p>
    <w:p w14:paraId="43B3F46B" w14:textId="77777777" w:rsidR="00B1739D" w:rsidRDefault="00C00372">
      <w:pPr>
        <w:spacing w:line="600" w:lineRule="auto"/>
        <w:ind w:firstLine="720"/>
        <w:contextualSpacing/>
        <w:jc w:val="both"/>
        <w:rPr>
          <w:rFonts w:eastAsia="Times New Roman"/>
          <w:szCs w:val="24"/>
        </w:rPr>
      </w:pPr>
      <w:r>
        <w:rPr>
          <w:rFonts w:eastAsia="Times New Roman"/>
          <w:szCs w:val="24"/>
        </w:rPr>
        <w:t>Όπως είπαμε, δεν διδάσκει η ιστορία. Προβληματίζ</w:t>
      </w:r>
      <w:r>
        <w:rPr>
          <w:rFonts w:eastAsia="Times New Roman"/>
          <w:szCs w:val="24"/>
        </w:rPr>
        <w:t xml:space="preserve">ει και παραδειγματίζει. Δεν μπορεί να μη δει </w:t>
      </w:r>
      <w:r>
        <w:rPr>
          <w:rFonts w:eastAsia="Times New Roman"/>
          <w:szCs w:val="24"/>
        </w:rPr>
        <w:t xml:space="preserve">κάποιος </w:t>
      </w:r>
      <w:r>
        <w:rPr>
          <w:rFonts w:eastAsia="Times New Roman"/>
          <w:szCs w:val="24"/>
        </w:rPr>
        <w:t>πως οδηγηθήκαμε από τον μεγαλοϊδεατισμό και την υπερβολή των δυνατοτήτων μας σε μια μη αναστρέψιμη καταστροφή. Ο ελληνικός στρατός που μπήκε ελευθερωτής στη Σμύρνη, κατέληξε να πολεμάει πέρα από τον Σαγγ</w:t>
      </w:r>
      <w:r>
        <w:rPr>
          <w:rFonts w:eastAsia="Times New Roman"/>
          <w:szCs w:val="24"/>
        </w:rPr>
        <w:t>άριο και μάλιστα τον έστειλε εκεί μια κυβέρνηση που εκλέχθηκε υποσχόμενη ότι θα έθετε σύντομο τέλος στην εκστρατεία. Βεβαίως, τα επιφανέστερα στελέχη εκείνης της κυβέρνησης καταδικάστηκαν και εκτελέστηκαν, ανοίγοντας έτσι και συμπληρώνοντας ακόμα περισσότε</w:t>
      </w:r>
      <w:r>
        <w:rPr>
          <w:rFonts w:eastAsia="Times New Roman"/>
          <w:szCs w:val="24"/>
        </w:rPr>
        <w:t>ρο το χάσμα του διχασμού στη χώρα. Δίκαια, όμως, η τιμωρία τους.</w:t>
      </w:r>
    </w:p>
    <w:p w14:paraId="43B3F46C" w14:textId="77777777" w:rsidR="00B1739D" w:rsidRDefault="00C00372">
      <w:pPr>
        <w:spacing w:line="600" w:lineRule="auto"/>
        <w:ind w:firstLine="720"/>
        <w:contextualSpacing/>
        <w:jc w:val="both"/>
        <w:rPr>
          <w:rFonts w:eastAsia="Times New Roman"/>
          <w:szCs w:val="24"/>
        </w:rPr>
      </w:pPr>
      <w:r>
        <w:rPr>
          <w:rFonts w:eastAsia="Times New Roman"/>
          <w:szCs w:val="24"/>
        </w:rPr>
        <w:t xml:space="preserve">Ας δούμε, όμως, και την άλλη πλευρά. Μια χώρα χρεοκοπημένη το 1898, όταν </w:t>
      </w:r>
      <w:proofErr w:type="spellStart"/>
      <w:r>
        <w:rPr>
          <w:rFonts w:eastAsia="Times New Roman"/>
          <w:szCs w:val="24"/>
        </w:rPr>
        <w:t>επιβάλετο</w:t>
      </w:r>
      <w:proofErr w:type="spellEnd"/>
      <w:r>
        <w:rPr>
          <w:rFonts w:eastAsia="Times New Roman"/>
          <w:szCs w:val="24"/>
        </w:rPr>
        <w:t xml:space="preserve"> ο διεθνής οικονομικός έλεγχος, θα διπλασιαστεί δεκαπέντε χρόνια μετά. Αυτό είναι ένα δείγμα </w:t>
      </w:r>
      <w:r>
        <w:rPr>
          <w:rFonts w:eastAsia="Times New Roman"/>
          <w:szCs w:val="24"/>
        </w:rPr>
        <w:t xml:space="preserve">του </w:t>
      </w:r>
      <w:r>
        <w:rPr>
          <w:rFonts w:eastAsia="Times New Roman"/>
          <w:szCs w:val="24"/>
        </w:rPr>
        <w:t>τι μπορεί να</w:t>
      </w:r>
      <w:r>
        <w:rPr>
          <w:rFonts w:eastAsia="Times New Roman"/>
          <w:szCs w:val="24"/>
        </w:rPr>
        <w:t xml:space="preserve"> επιτευχθεί όταν υπάρχει όραμα, ρεαλι</w:t>
      </w:r>
      <w:r>
        <w:rPr>
          <w:rFonts w:eastAsia="Times New Roman"/>
          <w:szCs w:val="24"/>
        </w:rPr>
        <w:lastRenderedPageBreak/>
        <w:t xml:space="preserve">σμός και συνετή εθνική πολιτική. Δείχνει, επίσης, ότι η χώρα μας πέτυχε την επέκτασή της, εδαφική και οικονομική, όταν είχε τις κατάλληλες συμμαχίες, όπως όταν μπήκε στη διεθνή σκακιέρα, διαλέγοντας πλευρά. </w:t>
      </w:r>
    </w:p>
    <w:p w14:paraId="43B3F46D" w14:textId="77777777" w:rsidR="00B1739D" w:rsidRDefault="00C00372">
      <w:pPr>
        <w:spacing w:line="600" w:lineRule="auto"/>
        <w:ind w:firstLine="720"/>
        <w:contextualSpacing/>
        <w:jc w:val="both"/>
        <w:rPr>
          <w:rFonts w:eastAsia="Times New Roman"/>
          <w:szCs w:val="24"/>
        </w:rPr>
      </w:pPr>
      <w:r>
        <w:rPr>
          <w:rFonts w:eastAsia="Times New Roman"/>
          <w:szCs w:val="24"/>
        </w:rPr>
        <w:t xml:space="preserve">Η ασφάλεια </w:t>
      </w:r>
      <w:r>
        <w:rPr>
          <w:rFonts w:eastAsia="Times New Roman"/>
          <w:szCs w:val="24"/>
        </w:rPr>
        <w:t xml:space="preserve">της χώρας δεν είναι κάτι που πρέπει να θεωρούμε εύκολο και δεδομένο. Στη γειτονιά μας ακόμα και σήμερα χρειάζεται επαγρύπνηση, διορατικότητα, συμμαχίες με ψυχραιμία, επαγγελματισμό και μέθοδο. </w:t>
      </w:r>
    </w:p>
    <w:p w14:paraId="43B3F46E" w14:textId="77777777" w:rsidR="00B1739D" w:rsidRDefault="00C00372">
      <w:pPr>
        <w:spacing w:line="600" w:lineRule="auto"/>
        <w:ind w:firstLine="720"/>
        <w:contextualSpacing/>
        <w:jc w:val="both"/>
        <w:rPr>
          <w:rFonts w:eastAsia="Times New Roman"/>
          <w:szCs w:val="24"/>
        </w:rPr>
      </w:pPr>
      <w:r>
        <w:rPr>
          <w:rFonts w:eastAsia="Times New Roman"/>
          <w:szCs w:val="24"/>
        </w:rPr>
        <w:t>Ο πόνος από το ξερίζωμα μπορεί να ξεθωριάζει, γιατί μαζί με τι</w:t>
      </w:r>
      <w:r>
        <w:rPr>
          <w:rFonts w:eastAsia="Times New Roman"/>
          <w:szCs w:val="24"/>
        </w:rPr>
        <w:t xml:space="preserve">ς παλιές γενιές χάνεται και το βίωμα, αλλά εγγράφεται πια ως ιστορία, όπως εγγράφεται και η νέα ζωή όσων μέσα από μύριες δυσκολίες κατάφεραν να διασωθούν και να αρχίσουν μια νέα ζωή στην Ελλάδα και σ’ αυτό πρέπει να σταθούμε περισσότερο. </w:t>
      </w:r>
    </w:p>
    <w:p w14:paraId="43B3F46F" w14:textId="77777777" w:rsidR="00B1739D" w:rsidRDefault="00C00372">
      <w:pPr>
        <w:spacing w:line="600" w:lineRule="auto"/>
        <w:ind w:firstLine="720"/>
        <w:contextualSpacing/>
        <w:jc w:val="both"/>
        <w:rPr>
          <w:rFonts w:eastAsia="Times New Roman"/>
          <w:szCs w:val="24"/>
        </w:rPr>
      </w:pPr>
      <w:r>
        <w:rPr>
          <w:rFonts w:eastAsia="Times New Roman"/>
          <w:szCs w:val="24"/>
        </w:rPr>
        <w:t xml:space="preserve">Η φτωχή και </w:t>
      </w:r>
      <w:r>
        <w:rPr>
          <w:rFonts w:eastAsia="Times New Roman"/>
          <w:szCs w:val="24"/>
        </w:rPr>
        <w:t>κατεστραμμένη Ελλάδα του ’22 πραγματοποίησε έναν άθλο. Αρκετά γρήγορα και όχι πάντα χωρίς κραδασμούς, με πολλή δουλειά και θυσίες, κατάφερε να εντάξει τους πρόσφυγες στη νέα τους κοινωνική και οικονομική πραγματικότητα, αυτήν της νέας εστίας. Δεν νομίζω να</w:t>
      </w:r>
      <w:r>
        <w:rPr>
          <w:rFonts w:eastAsia="Times New Roman"/>
          <w:szCs w:val="24"/>
        </w:rPr>
        <w:t xml:space="preserve"> υπάρχουν πολλά ανάλογα παραδείγματα στη σύγχρονη ιστορία. Ίσως είναι και ο καλύτερος φόρος τιμής για όλους εκείνους που χάθηκαν και δεν άφησαν ποτέ τη Μικρά Ασία, η νέα ζωή που έχτισαν οι συμπατριώτες τους στη νέα τους εστία.</w:t>
      </w:r>
    </w:p>
    <w:p w14:paraId="43B3F470" w14:textId="77777777" w:rsidR="00B1739D" w:rsidRDefault="00C00372">
      <w:pPr>
        <w:tabs>
          <w:tab w:val="left" w:pos="6201"/>
        </w:tabs>
        <w:spacing w:line="600" w:lineRule="auto"/>
        <w:jc w:val="both"/>
        <w:rPr>
          <w:rFonts w:eastAsia="Times New Roman" w:cs="Times New Roman"/>
          <w:szCs w:val="24"/>
        </w:rPr>
      </w:pPr>
      <w:r>
        <w:rPr>
          <w:rFonts w:eastAsia="Times New Roman" w:cs="Times New Roman"/>
          <w:szCs w:val="24"/>
        </w:rPr>
        <w:t xml:space="preserve">Δεν διδάσκει η ιστορία, αλλά μπορεί να εμπνεύσει παραδειγματίζοντας. </w:t>
      </w:r>
    </w:p>
    <w:p w14:paraId="43B3F471" w14:textId="77777777" w:rsidR="00B1739D" w:rsidRDefault="00C00372">
      <w:pPr>
        <w:tabs>
          <w:tab w:val="left" w:pos="6201"/>
        </w:tabs>
        <w:spacing w:line="600" w:lineRule="auto"/>
        <w:ind w:firstLine="720"/>
        <w:jc w:val="both"/>
        <w:rPr>
          <w:rFonts w:eastAsia="Times New Roman" w:cs="Times New Roman"/>
          <w:szCs w:val="24"/>
        </w:rPr>
      </w:pPr>
      <w:r>
        <w:rPr>
          <w:rFonts w:eastAsia="Times New Roman" w:cs="Times New Roman"/>
          <w:szCs w:val="24"/>
        </w:rPr>
        <w:lastRenderedPageBreak/>
        <w:t xml:space="preserve">Ημέρα μνήμης, λοιπόν, η σημερινή, </w:t>
      </w:r>
      <w:r w:rsidRPr="003D4D6E">
        <w:rPr>
          <w:rFonts w:eastAsia="Times New Roman" w:cs="Times New Roman"/>
          <w:szCs w:val="24"/>
        </w:rPr>
        <w:t>κυρίες και κύριοι συνάδελφοι,</w:t>
      </w:r>
      <w:r>
        <w:rPr>
          <w:rFonts w:eastAsia="Times New Roman" w:cs="Times New Roman"/>
          <w:szCs w:val="24"/>
        </w:rPr>
        <w:t xml:space="preserve"> για μια Ελλάδα που ξεριζώθηκε, αλλά ημέρα μνήμης και για μια Ελλάδα που συγχωνεύτηκε, που αφομοίωσε, που μετέτρεψε τελικά </w:t>
      </w:r>
      <w:r>
        <w:rPr>
          <w:rFonts w:eastAsia="Times New Roman" w:cs="Times New Roman"/>
          <w:szCs w:val="24"/>
        </w:rPr>
        <w:t>την απελπισία σε δημιουργία και αναδιαμορφώθηκε με νέα στοιχεία και νέες προοπτικές.</w:t>
      </w:r>
    </w:p>
    <w:p w14:paraId="43B3F472" w14:textId="77777777" w:rsidR="00B1739D" w:rsidRDefault="00C00372">
      <w:pPr>
        <w:tabs>
          <w:tab w:val="left" w:pos="6201"/>
        </w:tabs>
        <w:spacing w:line="600" w:lineRule="auto"/>
        <w:ind w:firstLine="720"/>
        <w:jc w:val="both"/>
        <w:rPr>
          <w:rFonts w:eastAsia="Times New Roman" w:cs="Times New Roman"/>
          <w:szCs w:val="24"/>
        </w:rPr>
      </w:pPr>
      <w:r>
        <w:rPr>
          <w:rFonts w:eastAsia="Times New Roman" w:cs="Times New Roman"/>
          <w:szCs w:val="24"/>
        </w:rPr>
        <w:t>Σας ευχαριστώ.</w:t>
      </w:r>
    </w:p>
    <w:p w14:paraId="43B3F473" w14:textId="77777777" w:rsidR="00B1739D" w:rsidRDefault="00C00372">
      <w:pPr>
        <w:tabs>
          <w:tab w:val="left" w:pos="6201"/>
        </w:tabs>
        <w:spacing w:line="600" w:lineRule="auto"/>
        <w:ind w:firstLine="720"/>
        <w:jc w:val="both"/>
        <w:rPr>
          <w:rFonts w:eastAsia="Times New Roman" w:cs="Times New Roman"/>
          <w:szCs w:val="24"/>
        </w:rPr>
      </w:pPr>
      <w:r w:rsidRPr="003D4D6E">
        <w:rPr>
          <w:rFonts w:eastAsia="Times New Roman" w:cs="Times New Roman"/>
          <w:szCs w:val="24"/>
        </w:rPr>
        <w:t>Κυρίες και κύριοι συνάδελφοι,</w:t>
      </w:r>
      <w:r>
        <w:rPr>
          <w:rFonts w:eastAsia="Times New Roman" w:cs="Times New Roman"/>
          <w:szCs w:val="24"/>
        </w:rPr>
        <w:t xml:space="preserve"> εισερχόμαστε στη συζήτηση των </w:t>
      </w:r>
    </w:p>
    <w:p w14:paraId="43B3F474" w14:textId="77777777" w:rsidR="00B1739D" w:rsidRDefault="00C00372">
      <w:pPr>
        <w:tabs>
          <w:tab w:val="left" w:pos="6201"/>
        </w:tabs>
        <w:spacing w:line="600" w:lineRule="auto"/>
        <w:ind w:firstLine="720"/>
        <w:jc w:val="center"/>
        <w:rPr>
          <w:rFonts w:eastAsia="Times New Roman" w:cs="Times New Roman"/>
          <w:b/>
          <w:szCs w:val="24"/>
        </w:rPr>
      </w:pPr>
      <w:r w:rsidRPr="00312EBF">
        <w:rPr>
          <w:rFonts w:eastAsia="Times New Roman" w:cs="Times New Roman"/>
          <w:b/>
          <w:szCs w:val="24"/>
        </w:rPr>
        <w:t>ΕΠΙΚΑΙΡΩΝ ΕΡΩΤΗΣΕΩΝ</w:t>
      </w:r>
    </w:p>
    <w:p w14:paraId="43B3F475" w14:textId="77777777" w:rsidR="00B1739D" w:rsidRDefault="00C00372">
      <w:pPr>
        <w:tabs>
          <w:tab w:val="left" w:pos="6201"/>
        </w:tabs>
        <w:spacing w:line="600" w:lineRule="auto"/>
        <w:ind w:firstLine="720"/>
        <w:jc w:val="both"/>
        <w:rPr>
          <w:rFonts w:eastAsia="Times New Roman" w:cs="Times New Roman"/>
          <w:szCs w:val="24"/>
        </w:rPr>
      </w:pPr>
      <w:r>
        <w:rPr>
          <w:rFonts w:eastAsia="Times New Roman" w:cs="Times New Roman"/>
          <w:szCs w:val="24"/>
        </w:rPr>
        <w:t>Η πέμπτη με αριθμό 31/4-9-2018 ε</w:t>
      </w:r>
      <w:r w:rsidRPr="00F46CA4">
        <w:rPr>
          <w:rFonts w:eastAsia="Times New Roman" w:cs="Times New Roman"/>
          <w:szCs w:val="24"/>
        </w:rPr>
        <w:t xml:space="preserve">πίκαιρη </w:t>
      </w:r>
      <w:r>
        <w:rPr>
          <w:rFonts w:eastAsia="Times New Roman" w:cs="Times New Roman"/>
          <w:szCs w:val="24"/>
        </w:rPr>
        <w:t>ε</w:t>
      </w:r>
      <w:r w:rsidRPr="00F46CA4">
        <w:rPr>
          <w:rFonts w:eastAsia="Times New Roman" w:cs="Times New Roman"/>
          <w:szCs w:val="24"/>
        </w:rPr>
        <w:t>ρώτηση της Βουλευτού Καρδίτσας του</w:t>
      </w:r>
      <w:r w:rsidRPr="00F46CA4">
        <w:rPr>
          <w:rFonts w:eastAsia="Times New Roman" w:cs="Times New Roman"/>
          <w:szCs w:val="24"/>
        </w:rPr>
        <w:t xml:space="preserve"> Συνασπισμού Ριζοσπαστικής Αριστεράς </w:t>
      </w:r>
      <w:r w:rsidRPr="00F46CA4">
        <w:rPr>
          <w:rFonts w:eastAsia="Times New Roman" w:cs="Times New Roman"/>
          <w:szCs w:val="24"/>
        </w:rPr>
        <w:t>κ</w:t>
      </w:r>
      <w:r>
        <w:rPr>
          <w:rFonts w:eastAsia="Times New Roman" w:cs="Times New Roman"/>
          <w:szCs w:val="24"/>
        </w:rPr>
        <w:t>.</w:t>
      </w:r>
      <w:r w:rsidRPr="00F46CA4">
        <w:rPr>
          <w:rFonts w:eastAsia="Times New Roman" w:cs="Times New Roman"/>
          <w:szCs w:val="24"/>
        </w:rPr>
        <w:t xml:space="preserve"> </w:t>
      </w:r>
      <w:r w:rsidRPr="00F46CA4">
        <w:rPr>
          <w:rFonts w:eastAsia="Times New Roman" w:cs="Times New Roman"/>
          <w:bCs/>
          <w:szCs w:val="24"/>
        </w:rPr>
        <w:t xml:space="preserve">Χρυσούλας </w:t>
      </w:r>
      <w:proofErr w:type="spellStart"/>
      <w:r w:rsidRPr="00F46CA4">
        <w:rPr>
          <w:rFonts w:eastAsia="Times New Roman" w:cs="Times New Roman"/>
          <w:bCs/>
          <w:szCs w:val="24"/>
        </w:rPr>
        <w:t>Κατσαβριά</w:t>
      </w:r>
      <w:proofErr w:type="spellEnd"/>
      <w:r w:rsidRPr="00F46CA4">
        <w:rPr>
          <w:rFonts w:eastAsia="Times New Roman" w:cs="Times New Roman"/>
          <w:bCs/>
          <w:szCs w:val="24"/>
        </w:rPr>
        <w:t xml:space="preserve"> </w:t>
      </w:r>
      <w:r>
        <w:rPr>
          <w:rFonts w:eastAsia="Times New Roman" w:cs="Times New Roman"/>
          <w:bCs/>
          <w:szCs w:val="24"/>
        </w:rPr>
        <w:t>–</w:t>
      </w:r>
      <w:r w:rsidRPr="00F46CA4">
        <w:rPr>
          <w:rFonts w:eastAsia="Times New Roman" w:cs="Times New Roman"/>
          <w:bCs/>
          <w:szCs w:val="24"/>
        </w:rPr>
        <w:t xml:space="preserve"> </w:t>
      </w:r>
      <w:proofErr w:type="spellStart"/>
      <w:r w:rsidRPr="00F46CA4">
        <w:rPr>
          <w:rFonts w:eastAsia="Times New Roman" w:cs="Times New Roman"/>
          <w:bCs/>
          <w:szCs w:val="24"/>
        </w:rPr>
        <w:t>Σιωροπούλου</w:t>
      </w:r>
      <w:proofErr w:type="spellEnd"/>
      <w:r>
        <w:rPr>
          <w:rFonts w:eastAsia="Times New Roman" w:cs="Times New Roman"/>
          <w:szCs w:val="24"/>
        </w:rPr>
        <w:t xml:space="preserve"> </w:t>
      </w:r>
      <w:r w:rsidRPr="00F46CA4">
        <w:rPr>
          <w:rFonts w:eastAsia="Times New Roman" w:cs="Times New Roman"/>
          <w:szCs w:val="24"/>
        </w:rPr>
        <w:t>προς τον Υπουργό</w:t>
      </w:r>
      <w:r>
        <w:rPr>
          <w:rFonts w:eastAsia="Times New Roman" w:cs="Times New Roman"/>
          <w:szCs w:val="24"/>
        </w:rPr>
        <w:t xml:space="preserve"> </w:t>
      </w:r>
      <w:r w:rsidRPr="00F46CA4">
        <w:rPr>
          <w:rFonts w:eastAsia="Times New Roman" w:cs="Times New Roman"/>
          <w:bCs/>
          <w:szCs w:val="24"/>
        </w:rPr>
        <w:t>Παιδε</w:t>
      </w:r>
      <w:r>
        <w:rPr>
          <w:rFonts w:eastAsia="Times New Roman" w:cs="Times New Roman"/>
          <w:bCs/>
          <w:szCs w:val="24"/>
        </w:rPr>
        <w:t xml:space="preserve">ίας, Έρευνας και Θρησκευμάτων, </w:t>
      </w:r>
      <w:r w:rsidRPr="00F46CA4">
        <w:rPr>
          <w:rFonts w:eastAsia="Times New Roman" w:cs="Times New Roman"/>
          <w:szCs w:val="24"/>
        </w:rPr>
        <w:t xml:space="preserve">με </w:t>
      </w:r>
      <w:r w:rsidRPr="008E1EE9">
        <w:rPr>
          <w:rFonts w:eastAsia="Times New Roman" w:cs="Times New Roman"/>
          <w:szCs w:val="24"/>
        </w:rPr>
        <w:t xml:space="preserve">θέμα: «Αξιοποίηση και αναβάθμιση των παιδικών κατασκηνώσεων </w:t>
      </w:r>
      <w:proofErr w:type="spellStart"/>
      <w:r w:rsidRPr="008E1EE9">
        <w:rPr>
          <w:rFonts w:eastAsia="Times New Roman" w:cs="Times New Roman"/>
          <w:szCs w:val="24"/>
        </w:rPr>
        <w:t>Δρακότρυπας</w:t>
      </w:r>
      <w:proofErr w:type="spellEnd"/>
      <w:r w:rsidRPr="008E1EE9">
        <w:rPr>
          <w:rFonts w:eastAsia="Times New Roman" w:cs="Times New Roman"/>
          <w:szCs w:val="24"/>
        </w:rPr>
        <w:t xml:space="preserve"> και Καστανιάς του Νομού Καρδίτσας»</w:t>
      </w:r>
      <w:r>
        <w:rPr>
          <w:rFonts w:eastAsia="Times New Roman" w:cs="Times New Roman"/>
          <w:szCs w:val="24"/>
        </w:rPr>
        <w:t>,</w:t>
      </w:r>
      <w:r w:rsidRPr="008E1EE9">
        <w:rPr>
          <w:rFonts w:eastAsia="Times New Roman" w:cs="Times New Roman"/>
          <w:szCs w:val="24"/>
        </w:rPr>
        <w:t xml:space="preserve"> δεν θα συζητηθεί λ</w:t>
      </w:r>
      <w:r w:rsidRPr="008E1EE9">
        <w:rPr>
          <w:rFonts w:eastAsia="Times New Roman" w:cs="Times New Roman"/>
          <w:szCs w:val="24"/>
        </w:rPr>
        <w:t xml:space="preserve">όγω κωλύματος της </w:t>
      </w:r>
      <w:r w:rsidRPr="00CB2629">
        <w:rPr>
          <w:rFonts w:eastAsia="Times New Roman" w:cs="Times New Roman"/>
          <w:szCs w:val="24"/>
        </w:rPr>
        <w:t>ερωτώσας</w:t>
      </w:r>
      <w:r w:rsidRPr="008E1EE9">
        <w:rPr>
          <w:rFonts w:eastAsia="Times New Roman" w:cs="Times New Roman"/>
          <w:szCs w:val="24"/>
        </w:rPr>
        <w:t xml:space="preserve"> Βουλευτού</w:t>
      </w:r>
      <w:r>
        <w:rPr>
          <w:rFonts w:eastAsia="Times New Roman" w:cs="Times New Roman"/>
          <w:szCs w:val="24"/>
        </w:rPr>
        <w:t xml:space="preserve">. </w:t>
      </w:r>
    </w:p>
    <w:p w14:paraId="43B3F476" w14:textId="77777777" w:rsidR="00B1739D" w:rsidRDefault="00C00372">
      <w:pPr>
        <w:tabs>
          <w:tab w:val="left" w:pos="6201"/>
        </w:tabs>
        <w:spacing w:line="600" w:lineRule="auto"/>
        <w:ind w:firstLine="720"/>
        <w:jc w:val="both"/>
        <w:rPr>
          <w:rFonts w:eastAsia="Times New Roman" w:cs="Times New Roman"/>
          <w:bCs/>
          <w:szCs w:val="24"/>
        </w:rPr>
      </w:pPr>
      <w:r w:rsidRPr="008E1EE9">
        <w:rPr>
          <w:rFonts w:eastAsia="Times New Roman" w:cs="Times New Roman"/>
          <w:bCs/>
          <w:szCs w:val="24"/>
        </w:rPr>
        <w:t xml:space="preserve">Η πρώτη με αριθμό 37/7-9-2018 </w:t>
      </w:r>
      <w:r>
        <w:rPr>
          <w:rFonts w:eastAsia="Times New Roman" w:cs="Times New Roman"/>
          <w:bCs/>
          <w:szCs w:val="24"/>
        </w:rPr>
        <w:t>ε</w:t>
      </w:r>
      <w:r w:rsidRPr="008E1EE9">
        <w:rPr>
          <w:rFonts w:eastAsia="Times New Roman" w:cs="Times New Roman"/>
          <w:bCs/>
          <w:szCs w:val="24"/>
        </w:rPr>
        <w:t xml:space="preserve">πίκαιρη </w:t>
      </w:r>
      <w:r>
        <w:rPr>
          <w:rFonts w:eastAsia="Times New Roman" w:cs="Times New Roman"/>
          <w:bCs/>
          <w:szCs w:val="24"/>
        </w:rPr>
        <w:t>ε</w:t>
      </w:r>
      <w:r w:rsidRPr="008E1EE9">
        <w:rPr>
          <w:rFonts w:eastAsia="Times New Roman" w:cs="Times New Roman"/>
          <w:bCs/>
          <w:szCs w:val="24"/>
        </w:rPr>
        <w:t xml:space="preserve">ρώτηση του Βουλευτή Β΄ Αθηνών της Νέας Δημοκρατίας κ. </w:t>
      </w:r>
      <w:r w:rsidRPr="008E1EE9">
        <w:rPr>
          <w:rFonts w:eastAsia="Times New Roman" w:cs="Times New Roman"/>
          <w:szCs w:val="24"/>
        </w:rPr>
        <w:t xml:space="preserve">Μιλτιάδη Βαρβιτσιώτη </w:t>
      </w:r>
      <w:r w:rsidRPr="008E1EE9">
        <w:rPr>
          <w:rFonts w:eastAsia="Times New Roman" w:cs="Times New Roman"/>
          <w:bCs/>
          <w:szCs w:val="24"/>
        </w:rPr>
        <w:t>προς τον Υπουργό</w:t>
      </w:r>
      <w:r w:rsidRPr="008E1EE9">
        <w:rPr>
          <w:rFonts w:eastAsia="Times New Roman" w:cs="Times New Roman"/>
          <w:szCs w:val="24"/>
        </w:rPr>
        <w:t xml:space="preserve"> Μεταναστευτικής Πολιτικής, </w:t>
      </w:r>
      <w:r w:rsidRPr="008E1EE9">
        <w:rPr>
          <w:rFonts w:eastAsia="Times New Roman" w:cs="Times New Roman"/>
          <w:bCs/>
          <w:szCs w:val="24"/>
        </w:rPr>
        <w:t>με θέμα: «Απελπιστική η κατάσταση στα νησιά του Ανατολικού</w:t>
      </w:r>
      <w:r w:rsidRPr="008E1EE9">
        <w:rPr>
          <w:rFonts w:eastAsia="Times New Roman" w:cs="Times New Roman"/>
          <w:bCs/>
          <w:szCs w:val="24"/>
        </w:rPr>
        <w:t xml:space="preserve"> Αιγαίου»</w:t>
      </w:r>
      <w:r>
        <w:rPr>
          <w:rFonts w:eastAsia="Times New Roman" w:cs="Times New Roman"/>
          <w:bCs/>
          <w:szCs w:val="24"/>
        </w:rPr>
        <w:t>,</w:t>
      </w:r>
      <w:r>
        <w:rPr>
          <w:rFonts w:eastAsia="Times New Roman" w:cs="Times New Roman"/>
          <w:bCs/>
          <w:szCs w:val="24"/>
        </w:rPr>
        <w:t xml:space="preserve"> δεν </w:t>
      </w:r>
      <w:r w:rsidRPr="000C2FB4">
        <w:rPr>
          <w:rFonts w:eastAsia="Times New Roman" w:cs="Times New Roman"/>
          <w:bCs/>
          <w:szCs w:val="24"/>
        </w:rPr>
        <w:t xml:space="preserve">θα συζητηθεί λόγω κωλύματος του </w:t>
      </w:r>
      <w:r>
        <w:rPr>
          <w:rFonts w:eastAsia="Times New Roman" w:cs="Times New Roman"/>
          <w:bCs/>
          <w:szCs w:val="24"/>
        </w:rPr>
        <w:t xml:space="preserve">αρμόδιου </w:t>
      </w:r>
      <w:r w:rsidRPr="000C2FB4">
        <w:rPr>
          <w:rFonts w:eastAsia="Times New Roman" w:cs="Times New Roman"/>
          <w:bCs/>
          <w:szCs w:val="24"/>
        </w:rPr>
        <w:t xml:space="preserve">Υπουργού κ. </w:t>
      </w:r>
      <w:r>
        <w:rPr>
          <w:rFonts w:eastAsia="Times New Roman" w:cs="Times New Roman"/>
          <w:bCs/>
          <w:szCs w:val="24"/>
        </w:rPr>
        <w:t xml:space="preserve">Δημητρίου </w:t>
      </w:r>
      <w:r w:rsidRPr="000C2FB4">
        <w:rPr>
          <w:rFonts w:eastAsia="Times New Roman" w:cs="Times New Roman"/>
          <w:bCs/>
          <w:szCs w:val="24"/>
        </w:rPr>
        <w:t>Βίτσα</w:t>
      </w:r>
      <w:r>
        <w:rPr>
          <w:rFonts w:eastAsia="Times New Roman" w:cs="Times New Roman"/>
          <w:bCs/>
          <w:szCs w:val="24"/>
        </w:rPr>
        <w:t>.</w:t>
      </w:r>
    </w:p>
    <w:p w14:paraId="43B3F477" w14:textId="77777777" w:rsidR="00B1739D" w:rsidRDefault="00C00372">
      <w:pPr>
        <w:tabs>
          <w:tab w:val="left" w:pos="6201"/>
        </w:tabs>
        <w:spacing w:line="600" w:lineRule="auto"/>
        <w:ind w:firstLine="720"/>
        <w:jc w:val="both"/>
        <w:rPr>
          <w:rFonts w:eastAsia="Times New Roman" w:cs="Times New Roman"/>
          <w:bCs/>
          <w:szCs w:val="24"/>
        </w:rPr>
      </w:pPr>
      <w:r w:rsidRPr="000C2FB4">
        <w:rPr>
          <w:rFonts w:eastAsia="Times New Roman" w:cs="Times New Roman"/>
          <w:bCs/>
          <w:szCs w:val="24"/>
        </w:rPr>
        <w:lastRenderedPageBreak/>
        <w:t xml:space="preserve">Η δεύτερη με αριθμό 38/7-9-2018 </w:t>
      </w:r>
      <w:r>
        <w:rPr>
          <w:rFonts w:eastAsia="Times New Roman" w:cs="Times New Roman"/>
          <w:bCs/>
          <w:szCs w:val="24"/>
        </w:rPr>
        <w:t>ε</w:t>
      </w:r>
      <w:r w:rsidRPr="000C2FB4">
        <w:rPr>
          <w:rFonts w:eastAsia="Times New Roman" w:cs="Times New Roman"/>
          <w:bCs/>
          <w:szCs w:val="24"/>
        </w:rPr>
        <w:t xml:space="preserve">πίκαιρη </w:t>
      </w:r>
      <w:r>
        <w:rPr>
          <w:rFonts w:eastAsia="Times New Roman" w:cs="Times New Roman"/>
          <w:bCs/>
          <w:szCs w:val="24"/>
        </w:rPr>
        <w:t>ε</w:t>
      </w:r>
      <w:r w:rsidRPr="000C2FB4">
        <w:rPr>
          <w:rFonts w:eastAsia="Times New Roman" w:cs="Times New Roman"/>
          <w:bCs/>
          <w:szCs w:val="24"/>
        </w:rPr>
        <w:t>ρώτηση του Βουλευτή Ηλείας της Δημοκρατικής Συμπαράταξης ΠΑΣΟΚ</w:t>
      </w:r>
      <w:r>
        <w:rPr>
          <w:rFonts w:eastAsia="Times New Roman" w:cs="Times New Roman"/>
          <w:bCs/>
          <w:szCs w:val="24"/>
        </w:rPr>
        <w:t xml:space="preserve"> </w:t>
      </w:r>
      <w:r w:rsidRPr="000C2FB4">
        <w:rPr>
          <w:rFonts w:eastAsia="Times New Roman" w:cs="Times New Roman"/>
          <w:bCs/>
          <w:szCs w:val="24"/>
        </w:rPr>
        <w:t>-</w:t>
      </w:r>
      <w:r>
        <w:rPr>
          <w:rFonts w:eastAsia="Times New Roman" w:cs="Times New Roman"/>
          <w:bCs/>
          <w:szCs w:val="24"/>
        </w:rPr>
        <w:t xml:space="preserve"> </w:t>
      </w:r>
      <w:r w:rsidRPr="000C2FB4">
        <w:rPr>
          <w:rFonts w:eastAsia="Times New Roman" w:cs="Times New Roman"/>
          <w:bCs/>
          <w:szCs w:val="24"/>
        </w:rPr>
        <w:t>ΔΗΜΑΡ κ.</w:t>
      </w:r>
      <w:r>
        <w:rPr>
          <w:rFonts w:eastAsia="Times New Roman" w:cs="Times New Roman"/>
          <w:szCs w:val="24"/>
        </w:rPr>
        <w:t xml:space="preserve"> </w:t>
      </w:r>
      <w:r w:rsidRPr="000C2FB4">
        <w:rPr>
          <w:rFonts w:eastAsia="Times New Roman" w:cs="Times New Roman"/>
          <w:szCs w:val="24"/>
        </w:rPr>
        <w:t>Ιωάννη Κουτσούκου</w:t>
      </w:r>
      <w:r>
        <w:rPr>
          <w:rFonts w:eastAsia="Times New Roman" w:cs="Times New Roman"/>
          <w:bCs/>
          <w:szCs w:val="24"/>
        </w:rPr>
        <w:t xml:space="preserve"> </w:t>
      </w:r>
      <w:r w:rsidRPr="000C2FB4">
        <w:rPr>
          <w:rFonts w:eastAsia="Times New Roman" w:cs="Times New Roman"/>
          <w:bCs/>
          <w:szCs w:val="24"/>
        </w:rPr>
        <w:t>προς τον Υπουργό</w:t>
      </w:r>
      <w:r>
        <w:rPr>
          <w:rFonts w:eastAsia="Times New Roman" w:cs="Times New Roman"/>
          <w:bCs/>
          <w:szCs w:val="24"/>
        </w:rPr>
        <w:t xml:space="preserve"> </w:t>
      </w:r>
      <w:r w:rsidRPr="000C2FB4">
        <w:rPr>
          <w:rFonts w:eastAsia="Times New Roman" w:cs="Times New Roman"/>
          <w:szCs w:val="24"/>
        </w:rPr>
        <w:t>Υποδομών και Μεταφορ</w:t>
      </w:r>
      <w:r w:rsidRPr="000C2FB4">
        <w:rPr>
          <w:rFonts w:eastAsia="Times New Roman" w:cs="Times New Roman"/>
          <w:szCs w:val="24"/>
        </w:rPr>
        <w:t>ών</w:t>
      </w:r>
      <w:r w:rsidRPr="000C2FB4">
        <w:rPr>
          <w:rFonts w:eastAsia="Times New Roman" w:cs="Times New Roman"/>
          <w:bCs/>
          <w:szCs w:val="24"/>
        </w:rPr>
        <w:t>, με θέμα: «Ορατός πλέον ο κίνδυνος να μείνει η Ηλεία εκτός του εθνικού δικτύου των αυτοκινητοδρόμων, με βάση τις μεθοδεύσεις της Κυβέρνησης στον πολύπαθο δρόμο Πάτρα-Πύργος»</w:t>
      </w:r>
      <w:r>
        <w:rPr>
          <w:rFonts w:eastAsia="Times New Roman" w:cs="Times New Roman"/>
          <w:bCs/>
          <w:szCs w:val="24"/>
        </w:rPr>
        <w:t>,</w:t>
      </w:r>
      <w:r>
        <w:rPr>
          <w:rFonts w:eastAsia="Times New Roman" w:cs="Times New Roman"/>
          <w:bCs/>
          <w:szCs w:val="24"/>
        </w:rPr>
        <w:t xml:space="preserve"> δεν θα συζητηθεί λόγω κωλύματος του αρμόδιου Υπουργού κ. Χρήστου </w:t>
      </w:r>
      <w:proofErr w:type="spellStart"/>
      <w:r>
        <w:rPr>
          <w:rFonts w:eastAsia="Times New Roman" w:cs="Times New Roman"/>
          <w:bCs/>
          <w:szCs w:val="24"/>
        </w:rPr>
        <w:t>Σπίρτζη</w:t>
      </w:r>
      <w:proofErr w:type="spellEnd"/>
      <w:r>
        <w:rPr>
          <w:rFonts w:eastAsia="Times New Roman" w:cs="Times New Roman"/>
          <w:bCs/>
          <w:szCs w:val="24"/>
        </w:rPr>
        <w:t>.</w:t>
      </w:r>
    </w:p>
    <w:p w14:paraId="43B3F478" w14:textId="77777777" w:rsidR="00B1739D" w:rsidRDefault="00C00372">
      <w:pPr>
        <w:tabs>
          <w:tab w:val="left" w:pos="6201"/>
        </w:tabs>
        <w:spacing w:line="600" w:lineRule="auto"/>
        <w:ind w:firstLine="720"/>
        <w:jc w:val="both"/>
        <w:rPr>
          <w:rFonts w:eastAsia="Times New Roman" w:cs="Times New Roman"/>
          <w:bCs/>
          <w:szCs w:val="24"/>
        </w:rPr>
      </w:pPr>
      <w:r w:rsidRPr="00414B9A">
        <w:rPr>
          <w:rFonts w:eastAsia="Times New Roman" w:cs="Times New Roman"/>
          <w:bCs/>
          <w:szCs w:val="24"/>
        </w:rPr>
        <w:t>Η τέ</w:t>
      </w:r>
      <w:r w:rsidRPr="00414B9A">
        <w:rPr>
          <w:rFonts w:eastAsia="Times New Roman" w:cs="Times New Roman"/>
          <w:bCs/>
          <w:szCs w:val="24"/>
        </w:rPr>
        <w:t>ταρτη</w:t>
      </w:r>
      <w:r>
        <w:rPr>
          <w:rFonts w:eastAsia="Times New Roman" w:cs="Times New Roman"/>
          <w:bCs/>
          <w:szCs w:val="24"/>
        </w:rPr>
        <w:t xml:space="preserve"> με αριθμό 36/7-9-2018 ε</w:t>
      </w:r>
      <w:r w:rsidRPr="00414B9A">
        <w:rPr>
          <w:rFonts w:eastAsia="Times New Roman" w:cs="Times New Roman"/>
          <w:bCs/>
          <w:szCs w:val="24"/>
        </w:rPr>
        <w:t xml:space="preserve">πίκαιρη </w:t>
      </w:r>
      <w:r>
        <w:rPr>
          <w:rFonts w:eastAsia="Times New Roman" w:cs="Times New Roman"/>
          <w:bCs/>
          <w:szCs w:val="24"/>
        </w:rPr>
        <w:t>ε</w:t>
      </w:r>
      <w:r w:rsidRPr="00414B9A">
        <w:rPr>
          <w:rFonts w:eastAsia="Times New Roman" w:cs="Times New Roman"/>
          <w:bCs/>
          <w:szCs w:val="24"/>
        </w:rPr>
        <w:t>ρώτηση του Βουλευτή Αττικής των Ανεξαρτήτων Ελλήνων κ.</w:t>
      </w:r>
      <w:r w:rsidRPr="00414B9A">
        <w:rPr>
          <w:rFonts w:eastAsia="Times New Roman" w:cs="Times New Roman"/>
          <w:szCs w:val="24"/>
        </w:rPr>
        <w:t xml:space="preserve"> Κωνσταντίνου </w:t>
      </w:r>
      <w:proofErr w:type="spellStart"/>
      <w:r w:rsidRPr="00414B9A">
        <w:rPr>
          <w:rFonts w:eastAsia="Times New Roman" w:cs="Times New Roman"/>
          <w:szCs w:val="24"/>
        </w:rPr>
        <w:t>Κατσίκη</w:t>
      </w:r>
      <w:proofErr w:type="spellEnd"/>
      <w:r w:rsidRPr="00414B9A">
        <w:rPr>
          <w:rFonts w:eastAsia="Times New Roman" w:cs="Times New Roman"/>
          <w:szCs w:val="24"/>
        </w:rPr>
        <w:t xml:space="preserve"> </w:t>
      </w:r>
      <w:r w:rsidRPr="00414B9A">
        <w:rPr>
          <w:rFonts w:eastAsia="Times New Roman" w:cs="Times New Roman"/>
          <w:bCs/>
          <w:szCs w:val="24"/>
        </w:rPr>
        <w:t xml:space="preserve">προς την Υπουργό </w:t>
      </w:r>
      <w:r w:rsidRPr="00414B9A">
        <w:rPr>
          <w:rFonts w:eastAsia="Times New Roman" w:cs="Times New Roman"/>
          <w:szCs w:val="24"/>
        </w:rPr>
        <w:t xml:space="preserve">Πολιτισμού και Αθλητισμού, </w:t>
      </w:r>
      <w:r w:rsidRPr="00414B9A">
        <w:rPr>
          <w:rFonts w:eastAsia="Times New Roman" w:cs="Times New Roman"/>
          <w:bCs/>
          <w:szCs w:val="24"/>
        </w:rPr>
        <w:t>με θέμα: «Αποκατάσταση τοιχογραφιών Ιερού Ναού Αγίου Ιωάννου Θεολόγου Δήμου Αχαρνών»</w:t>
      </w:r>
      <w:r>
        <w:rPr>
          <w:rFonts w:eastAsia="Times New Roman" w:cs="Times New Roman"/>
          <w:bCs/>
          <w:szCs w:val="24"/>
        </w:rPr>
        <w:t>, δεν θα συζητ</w:t>
      </w:r>
      <w:r>
        <w:rPr>
          <w:rFonts w:eastAsia="Times New Roman" w:cs="Times New Roman"/>
          <w:bCs/>
          <w:szCs w:val="24"/>
        </w:rPr>
        <w:t xml:space="preserve">ηθεί λόγω φόρτου εργασίας της αρμόδιας Υπουργού Πολιτισμού και Αθλητισμού </w:t>
      </w:r>
      <w:r>
        <w:rPr>
          <w:rFonts w:eastAsia="Times New Roman" w:cs="Times New Roman"/>
          <w:bCs/>
          <w:szCs w:val="24"/>
        </w:rPr>
        <w:t xml:space="preserve">κ. </w:t>
      </w:r>
      <w:r>
        <w:rPr>
          <w:rFonts w:eastAsia="Times New Roman" w:cs="Times New Roman"/>
          <w:bCs/>
          <w:szCs w:val="24"/>
        </w:rPr>
        <w:t>Μυρσίνης Ζορμπά.</w:t>
      </w:r>
    </w:p>
    <w:p w14:paraId="43B3F479" w14:textId="77777777" w:rsidR="00B1739D" w:rsidRDefault="00C00372">
      <w:pPr>
        <w:tabs>
          <w:tab w:val="left" w:pos="6201"/>
        </w:tabs>
        <w:spacing w:line="600" w:lineRule="auto"/>
        <w:ind w:firstLine="720"/>
        <w:jc w:val="both"/>
        <w:rPr>
          <w:rFonts w:eastAsia="Times New Roman" w:cs="Times New Roman"/>
          <w:szCs w:val="24"/>
        </w:rPr>
      </w:pPr>
      <w:r>
        <w:rPr>
          <w:rFonts w:eastAsia="Times New Roman" w:cs="Times New Roman"/>
          <w:szCs w:val="24"/>
        </w:rPr>
        <w:t>Τέλος, η</w:t>
      </w:r>
      <w:r w:rsidRPr="00315F73">
        <w:rPr>
          <w:rFonts w:eastAsia="Times New Roman" w:cs="Times New Roman"/>
          <w:szCs w:val="24"/>
        </w:rPr>
        <w:t xml:space="preserve"> </w:t>
      </w:r>
      <w:r>
        <w:rPr>
          <w:rFonts w:eastAsia="Times New Roman" w:cs="Times New Roman"/>
          <w:szCs w:val="24"/>
        </w:rPr>
        <w:t xml:space="preserve">έκτη </w:t>
      </w:r>
      <w:r w:rsidRPr="00315F73">
        <w:rPr>
          <w:rFonts w:eastAsia="Times New Roman" w:cs="Times New Roman"/>
          <w:szCs w:val="24"/>
        </w:rPr>
        <w:t xml:space="preserve">με αριθμό 33/5-9-2018 </w:t>
      </w:r>
      <w:r>
        <w:rPr>
          <w:rFonts w:eastAsia="Times New Roman" w:cs="Times New Roman"/>
          <w:szCs w:val="24"/>
        </w:rPr>
        <w:t>ε</w:t>
      </w:r>
      <w:r w:rsidRPr="00315F73">
        <w:rPr>
          <w:rFonts w:eastAsia="Times New Roman" w:cs="Times New Roman"/>
          <w:szCs w:val="24"/>
        </w:rPr>
        <w:t xml:space="preserve">πίκαιρη </w:t>
      </w:r>
      <w:r>
        <w:rPr>
          <w:rFonts w:eastAsia="Times New Roman" w:cs="Times New Roman"/>
          <w:szCs w:val="24"/>
        </w:rPr>
        <w:t>ε</w:t>
      </w:r>
      <w:r w:rsidRPr="00315F73">
        <w:rPr>
          <w:rFonts w:eastAsia="Times New Roman" w:cs="Times New Roman"/>
          <w:szCs w:val="24"/>
        </w:rPr>
        <w:t>ρώτηση του Βουλε</w:t>
      </w:r>
      <w:r>
        <w:rPr>
          <w:rFonts w:eastAsia="Times New Roman" w:cs="Times New Roman"/>
          <w:szCs w:val="24"/>
        </w:rPr>
        <w:t xml:space="preserve">υτή Κιλκίς του Λαϊκού Συνδέσμου </w:t>
      </w:r>
      <w:r w:rsidRPr="00315F73">
        <w:rPr>
          <w:rFonts w:eastAsia="Times New Roman" w:cs="Times New Roman"/>
          <w:szCs w:val="24"/>
        </w:rPr>
        <w:t xml:space="preserve">– Χρυσή Αυγή κ. </w:t>
      </w:r>
      <w:r w:rsidRPr="00315F73">
        <w:rPr>
          <w:rFonts w:eastAsia="Times New Roman" w:cs="Times New Roman"/>
          <w:bCs/>
          <w:szCs w:val="24"/>
        </w:rPr>
        <w:t>Χρήστου Χατζησάββα</w:t>
      </w:r>
      <w:r w:rsidRPr="00315F73">
        <w:rPr>
          <w:rFonts w:eastAsia="Times New Roman" w:cs="Times New Roman"/>
          <w:szCs w:val="24"/>
        </w:rPr>
        <w:t xml:space="preserve"> προς τον Υπουργό </w:t>
      </w:r>
      <w:r w:rsidRPr="00315F73">
        <w:rPr>
          <w:rFonts w:eastAsia="Times New Roman" w:cs="Times New Roman"/>
          <w:bCs/>
          <w:szCs w:val="24"/>
        </w:rPr>
        <w:t>Εξωτερικών,</w:t>
      </w:r>
      <w:r w:rsidRPr="00315F73">
        <w:rPr>
          <w:rFonts w:eastAsia="Times New Roman" w:cs="Times New Roman"/>
          <w:szCs w:val="24"/>
        </w:rPr>
        <w:t xml:space="preserve"> με θέμα: «Υπήρξε εμπλοκή των ΗΠΑ στο σκοπιανό ζήτημα;»</w:t>
      </w:r>
      <w:r>
        <w:rPr>
          <w:rFonts w:eastAsia="Times New Roman" w:cs="Times New Roman"/>
          <w:szCs w:val="24"/>
        </w:rPr>
        <w:t>,</w:t>
      </w:r>
      <w:r>
        <w:rPr>
          <w:rFonts w:eastAsia="Times New Roman" w:cs="Times New Roman"/>
          <w:szCs w:val="24"/>
        </w:rPr>
        <w:t xml:space="preserve"> δεν θα συζητηθεί λ</w:t>
      </w:r>
      <w:r w:rsidRPr="00315F73">
        <w:rPr>
          <w:rFonts w:eastAsia="Times New Roman" w:cs="Times New Roman"/>
          <w:szCs w:val="24"/>
        </w:rPr>
        <w:t xml:space="preserve">όγω κωλύματος του Υφυπουργού Εξωτερικών κ. Μάρκου </w:t>
      </w:r>
      <w:proofErr w:type="spellStart"/>
      <w:r w:rsidRPr="00315F73">
        <w:rPr>
          <w:rFonts w:eastAsia="Times New Roman" w:cs="Times New Roman"/>
          <w:szCs w:val="24"/>
        </w:rPr>
        <w:t>Μπόλαρη</w:t>
      </w:r>
      <w:proofErr w:type="spellEnd"/>
      <w:r w:rsidRPr="00315F73">
        <w:rPr>
          <w:rFonts w:eastAsia="Times New Roman" w:cs="Times New Roman"/>
          <w:szCs w:val="24"/>
        </w:rPr>
        <w:t>.</w:t>
      </w:r>
    </w:p>
    <w:p w14:paraId="43B3F47A" w14:textId="77777777" w:rsidR="00B1739D" w:rsidRDefault="00C00372">
      <w:pPr>
        <w:tabs>
          <w:tab w:val="left" w:pos="6201"/>
        </w:tabs>
        <w:spacing w:line="600" w:lineRule="auto"/>
        <w:ind w:firstLine="720"/>
        <w:jc w:val="both"/>
        <w:rPr>
          <w:rFonts w:eastAsia="Times New Roman" w:cs="Times New Roman"/>
          <w:bCs/>
          <w:szCs w:val="24"/>
        </w:rPr>
      </w:pPr>
      <w:r>
        <w:rPr>
          <w:rFonts w:eastAsia="Times New Roman" w:cs="Times New Roman"/>
          <w:bCs/>
          <w:szCs w:val="24"/>
        </w:rPr>
        <w:lastRenderedPageBreak/>
        <w:t xml:space="preserve">Κυρίες και κύριοι συνάδελφοι, στο σημείο αυτό αρχίζουμε τη συζήτηση με την </w:t>
      </w:r>
      <w:r w:rsidRPr="00A46A7E">
        <w:rPr>
          <w:rFonts w:eastAsia="Times New Roman" w:cs="Times New Roman"/>
          <w:bCs/>
          <w:szCs w:val="24"/>
        </w:rPr>
        <w:t>τρίτη με αριθμό 39/10-9-2018 επίκαιρη ερώτηση τ</w:t>
      </w:r>
      <w:r w:rsidRPr="00A46A7E">
        <w:rPr>
          <w:rFonts w:eastAsia="Times New Roman" w:cs="Times New Roman"/>
          <w:bCs/>
          <w:szCs w:val="24"/>
        </w:rPr>
        <w:t xml:space="preserve">ου Βουλευτή Λέσβου του Κομμουνιστικού Κόμματος </w:t>
      </w:r>
      <w:r w:rsidRPr="00A46A7E">
        <w:rPr>
          <w:rFonts w:eastAsia="Times New Roman" w:cs="Times New Roman"/>
          <w:bCs/>
          <w:szCs w:val="24"/>
        </w:rPr>
        <w:t>Ελλάδ</w:t>
      </w:r>
      <w:r>
        <w:rPr>
          <w:rFonts w:eastAsia="Times New Roman" w:cs="Times New Roman"/>
          <w:bCs/>
          <w:szCs w:val="24"/>
        </w:rPr>
        <w:t>α</w:t>
      </w:r>
      <w:r w:rsidRPr="00A46A7E">
        <w:rPr>
          <w:rFonts w:eastAsia="Times New Roman" w:cs="Times New Roman"/>
          <w:bCs/>
          <w:szCs w:val="24"/>
        </w:rPr>
        <w:t xml:space="preserve">ς </w:t>
      </w:r>
      <w:r w:rsidRPr="00A46A7E">
        <w:rPr>
          <w:rFonts w:eastAsia="Times New Roman" w:cs="Times New Roman"/>
          <w:bCs/>
          <w:szCs w:val="24"/>
        </w:rPr>
        <w:t>κ.</w:t>
      </w:r>
      <w:r w:rsidRPr="00A46A7E">
        <w:rPr>
          <w:rFonts w:eastAsia="Times New Roman" w:cs="Times New Roman"/>
          <w:szCs w:val="24"/>
        </w:rPr>
        <w:t xml:space="preserve"> </w:t>
      </w:r>
      <w:r>
        <w:rPr>
          <w:rFonts w:eastAsia="Times New Roman" w:cs="Times New Roman"/>
          <w:szCs w:val="24"/>
        </w:rPr>
        <w:t xml:space="preserve">Σταύρου Τάσσου </w:t>
      </w:r>
      <w:r w:rsidRPr="00A46A7E">
        <w:rPr>
          <w:rFonts w:eastAsia="Times New Roman" w:cs="Times New Roman"/>
          <w:bCs/>
          <w:szCs w:val="24"/>
        </w:rPr>
        <w:t>προς τον Υπουργό</w:t>
      </w:r>
      <w:r>
        <w:rPr>
          <w:rFonts w:eastAsia="Times New Roman" w:cs="Times New Roman"/>
          <w:bCs/>
          <w:szCs w:val="24"/>
        </w:rPr>
        <w:t xml:space="preserve"> </w:t>
      </w:r>
      <w:r w:rsidRPr="00A46A7E">
        <w:rPr>
          <w:rFonts w:eastAsia="Times New Roman" w:cs="Times New Roman"/>
          <w:szCs w:val="24"/>
        </w:rPr>
        <w:t>Παιδείας, Έρευνας και Θρησκευμάτων,</w:t>
      </w:r>
      <w:r>
        <w:rPr>
          <w:rFonts w:eastAsia="Times New Roman" w:cs="Times New Roman"/>
          <w:bCs/>
          <w:szCs w:val="24"/>
        </w:rPr>
        <w:t xml:space="preserve"> </w:t>
      </w:r>
      <w:r w:rsidRPr="00A46A7E">
        <w:rPr>
          <w:rFonts w:eastAsia="Times New Roman" w:cs="Times New Roman"/>
          <w:bCs/>
          <w:szCs w:val="24"/>
        </w:rPr>
        <w:t>με θέμα: «Τραγική η κατάσταση με τις φοιτητικές εστίες».</w:t>
      </w:r>
      <w:r>
        <w:rPr>
          <w:rFonts w:eastAsia="Times New Roman" w:cs="Times New Roman"/>
          <w:bCs/>
          <w:szCs w:val="24"/>
        </w:rPr>
        <w:t xml:space="preserve"> </w:t>
      </w:r>
    </w:p>
    <w:p w14:paraId="43B3F47B" w14:textId="77777777" w:rsidR="00B1739D" w:rsidRDefault="00C00372">
      <w:pPr>
        <w:tabs>
          <w:tab w:val="left" w:pos="6201"/>
        </w:tabs>
        <w:spacing w:line="600" w:lineRule="auto"/>
        <w:ind w:firstLine="720"/>
        <w:jc w:val="both"/>
        <w:rPr>
          <w:rFonts w:eastAsia="Times New Roman" w:cs="Times New Roman"/>
          <w:bCs/>
          <w:szCs w:val="24"/>
        </w:rPr>
      </w:pPr>
      <w:r>
        <w:rPr>
          <w:rFonts w:eastAsia="Times New Roman" w:cs="Times New Roman"/>
          <w:bCs/>
          <w:szCs w:val="24"/>
        </w:rPr>
        <w:t>Θα απαντήσει ο Υπουργός Παιδείας, Έρευνας και Θρησκευμάτων κ. Κωνσταντίν</w:t>
      </w:r>
      <w:r>
        <w:rPr>
          <w:rFonts w:eastAsia="Times New Roman" w:cs="Times New Roman"/>
          <w:bCs/>
          <w:szCs w:val="24"/>
        </w:rPr>
        <w:t xml:space="preserve">ος </w:t>
      </w:r>
      <w:proofErr w:type="spellStart"/>
      <w:r>
        <w:rPr>
          <w:rFonts w:eastAsia="Times New Roman" w:cs="Times New Roman"/>
          <w:bCs/>
          <w:szCs w:val="24"/>
        </w:rPr>
        <w:t>Γαβρόβλου</w:t>
      </w:r>
      <w:proofErr w:type="spellEnd"/>
      <w:r>
        <w:rPr>
          <w:rFonts w:eastAsia="Times New Roman" w:cs="Times New Roman"/>
          <w:bCs/>
          <w:szCs w:val="24"/>
        </w:rPr>
        <w:t>.</w:t>
      </w:r>
    </w:p>
    <w:p w14:paraId="43B3F47C" w14:textId="77777777" w:rsidR="00B1739D" w:rsidRDefault="00C00372">
      <w:pPr>
        <w:tabs>
          <w:tab w:val="left" w:pos="6201"/>
        </w:tabs>
        <w:spacing w:line="600" w:lineRule="auto"/>
        <w:ind w:firstLine="720"/>
        <w:jc w:val="both"/>
        <w:rPr>
          <w:rFonts w:eastAsia="Times New Roman" w:cs="Times New Roman"/>
          <w:bCs/>
          <w:szCs w:val="24"/>
        </w:rPr>
      </w:pPr>
      <w:r>
        <w:rPr>
          <w:rFonts w:eastAsia="Times New Roman" w:cs="Times New Roman"/>
          <w:bCs/>
          <w:szCs w:val="24"/>
        </w:rPr>
        <w:t xml:space="preserve">Ορίστε, κύριε συνάδελφε, έχετε τον λόγο. </w:t>
      </w:r>
    </w:p>
    <w:p w14:paraId="43B3F47D" w14:textId="77777777" w:rsidR="00B1739D" w:rsidRDefault="00C00372">
      <w:pPr>
        <w:tabs>
          <w:tab w:val="left" w:pos="6201"/>
        </w:tabs>
        <w:spacing w:line="600" w:lineRule="auto"/>
        <w:ind w:firstLine="720"/>
        <w:jc w:val="both"/>
        <w:rPr>
          <w:rFonts w:eastAsia="Times New Roman" w:cs="Times New Roman"/>
          <w:bCs/>
          <w:szCs w:val="24"/>
        </w:rPr>
      </w:pPr>
      <w:r w:rsidRPr="00D26594">
        <w:rPr>
          <w:rFonts w:eastAsia="Times New Roman" w:cs="Times New Roman"/>
          <w:b/>
          <w:bCs/>
          <w:szCs w:val="24"/>
        </w:rPr>
        <w:t xml:space="preserve">ΣΤΑΥΡΟΣ ΤΑΣΣΟΣ: </w:t>
      </w:r>
      <w:r>
        <w:rPr>
          <w:rFonts w:eastAsia="Times New Roman" w:cs="Times New Roman"/>
          <w:bCs/>
          <w:szCs w:val="24"/>
        </w:rPr>
        <w:t xml:space="preserve">Ευχαριστώ, κύριε Πρόεδρε. </w:t>
      </w:r>
    </w:p>
    <w:p w14:paraId="43B3F47E" w14:textId="77777777" w:rsidR="00B1739D" w:rsidRDefault="00C00372">
      <w:pPr>
        <w:tabs>
          <w:tab w:val="left" w:pos="6201"/>
        </w:tabs>
        <w:spacing w:line="600" w:lineRule="auto"/>
        <w:ind w:firstLine="720"/>
        <w:jc w:val="both"/>
        <w:rPr>
          <w:rFonts w:eastAsia="Times New Roman" w:cs="Times New Roman"/>
          <w:szCs w:val="24"/>
        </w:rPr>
      </w:pPr>
      <w:r>
        <w:rPr>
          <w:rFonts w:eastAsia="Times New Roman" w:cs="Times New Roman"/>
          <w:szCs w:val="24"/>
        </w:rPr>
        <w:t xml:space="preserve">Κύριε Υπουργέ, το </w:t>
      </w:r>
      <w:r w:rsidRPr="00346586">
        <w:rPr>
          <w:rFonts w:eastAsia="Times New Roman" w:cs="Times New Roman"/>
          <w:szCs w:val="24"/>
        </w:rPr>
        <w:t>πρόβλημα με τις φοιτητικές εστίες της χώρας, με την τραγική κατάσταση στην οποία έχουν περιέλθει και τη σοβαρή έλλειψη δωματίων, την κλιμακ</w:t>
      </w:r>
      <w:r w:rsidRPr="00346586">
        <w:rPr>
          <w:rFonts w:eastAsia="Times New Roman" w:cs="Times New Roman"/>
          <w:szCs w:val="24"/>
        </w:rPr>
        <w:t>ούμενη έξωση σπουδαστών, συνεχώς διογκώνεται. Στην περίοδο των εκατοντάδων «</w:t>
      </w:r>
      <w:proofErr w:type="spellStart"/>
      <w:r w:rsidRPr="00346586">
        <w:rPr>
          <w:rFonts w:eastAsia="Times New Roman" w:cs="Times New Roman"/>
          <w:szCs w:val="24"/>
        </w:rPr>
        <w:t>μεταμνημονιακ</w:t>
      </w:r>
      <w:r>
        <w:rPr>
          <w:rFonts w:eastAsia="Times New Roman" w:cs="Times New Roman"/>
          <w:szCs w:val="24"/>
        </w:rPr>
        <w:t>ώ</w:t>
      </w:r>
      <w:r w:rsidRPr="00346586">
        <w:rPr>
          <w:rFonts w:eastAsia="Times New Roman" w:cs="Times New Roman"/>
          <w:szCs w:val="24"/>
        </w:rPr>
        <w:t>ν</w:t>
      </w:r>
      <w:proofErr w:type="spellEnd"/>
      <w:r w:rsidRPr="00346586">
        <w:rPr>
          <w:rFonts w:eastAsia="Times New Roman" w:cs="Times New Roman"/>
          <w:szCs w:val="24"/>
        </w:rPr>
        <w:t xml:space="preserve">» νόμων, που τα προβλήματα της λαϊκής οικογένειας γιγαντώνονται, η </w:t>
      </w:r>
      <w:r>
        <w:rPr>
          <w:rFonts w:eastAsia="Times New Roman" w:cs="Times New Roman"/>
          <w:szCs w:val="24"/>
        </w:rPr>
        <w:t>Κ</w:t>
      </w:r>
      <w:r w:rsidRPr="00346586">
        <w:rPr>
          <w:rFonts w:eastAsia="Times New Roman" w:cs="Times New Roman"/>
          <w:szCs w:val="24"/>
        </w:rPr>
        <w:t xml:space="preserve">υβέρνηση συντηρεί και επιτείνει το πρόβλημα με εστίες και λέσχες, πετιούνται κυριολεκτικά </w:t>
      </w:r>
      <w:r w:rsidRPr="00346586">
        <w:rPr>
          <w:rFonts w:eastAsia="Times New Roman" w:cs="Times New Roman"/>
          <w:szCs w:val="24"/>
        </w:rPr>
        <w:t>σπουδαστές στο</w:t>
      </w:r>
      <w:r>
        <w:rPr>
          <w:rFonts w:eastAsia="Times New Roman" w:cs="Times New Roman"/>
          <w:szCs w:val="24"/>
        </w:rPr>
        <w:t>ν</w:t>
      </w:r>
      <w:r w:rsidRPr="00346586">
        <w:rPr>
          <w:rFonts w:eastAsia="Times New Roman" w:cs="Times New Roman"/>
          <w:szCs w:val="24"/>
        </w:rPr>
        <w:t xml:space="preserve"> δρόμο, ξεπουλώντας τις υποδομές σε ιδιώτες. Είναι δε χαρακτηριστικό ότι ενώ οι αιτήσεις για διαμονή στις εστίες κάθε χρόνο αυξάνονται, η δυναμικότητα των εστιών και των ενοικιαζόμενων δωματίων είναι κάτω από το 9% του πλήθους των φοιτητών, </w:t>
      </w:r>
      <w:r w:rsidRPr="00346586">
        <w:rPr>
          <w:rFonts w:eastAsia="Times New Roman" w:cs="Times New Roman"/>
          <w:szCs w:val="24"/>
        </w:rPr>
        <w:t xml:space="preserve">με αποτέλεσμα ακόμα πολλοί </w:t>
      </w:r>
      <w:r w:rsidRPr="00346586">
        <w:rPr>
          <w:rFonts w:eastAsia="Times New Roman" w:cs="Times New Roman"/>
          <w:szCs w:val="24"/>
        </w:rPr>
        <w:lastRenderedPageBreak/>
        <w:t>πρωτοετείς φοιτητές που πέρ</w:t>
      </w:r>
      <w:r>
        <w:rPr>
          <w:rFonts w:eastAsia="Times New Roman" w:cs="Times New Roman"/>
          <w:szCs w:val="24"/>
        </w:rPr>
        <w:t>ασαν σε σχολές μακριά από τα σπίτια</w:t>
      </w:r>
      <w:r w:rsidRPr="00346586">
        <w:rPr>
          <w:rFonts w:eastAsia="Times New Roman" w:cs="Times New Roman"/>
          <w:szCs w:val="24"/>
        </w:rPr>
        <w:t xml:space="preserve"> τους να μην ξεκινούν καν τις σ</w:t>
      </w:r>
      <w:r>
        <w:rPr>
          <w:rFonts w:eastAsia="Times New Roman" w:cs="Times New Roman"/>
          <w:szCs w:val="24"/>
        </w:rPr>
        <w:t>π</w:t>
      </w:r>
      <w:r w:rsidRPr="00346586">
        <w:rPr>
          <w:rFonts w:eastAsia="Times New Roman" w:cs="Times New Roman"/>
          <w:szCs w:val="24"/>
        </w:rPr>
        <w:t>ουδές</w:t>
      </w:r>
      <w:r>
        <w:rPr>
          <w:rFonts w:eastAsia="Times New Roman" w:cs="Times New Roman"/>
          <w:szCs w:val="24"/>
        </w:rPr>
        <w:t xml:space="preserve"> τους</w:t>
      </w:r>
      <w:r w:rsidRPr="00346586">
        <w:rPr>
          <w:rFonts w:eastAsia="Times New Roman" w:cs="Times New Roman"/>
          <w:szCs w:val="24"/>
        </w:rPr>
        <w:t>.</w:t>
      </w:r>
    </w:p>
    <w:p w14:paraId="43B3F47F" w14:textId="77777777" w:rsidR="00B1739D" w:rsidRDefault="00C00372">
      <w:pPr>
        <w:tabs>
          <w:tab w:val="left" w:pos="6201"/>
        </w:tabs>
        <w:spacing w:line="600" w:lineRule="auto"/>
        <w:ind w:firstLine="720"/>
        <w:jc w:val="both"/>
        <w:rPr>
          <w:rFonts w:eastAsia="Times New Roman" w:cs="Times New Roman"/>
          <w:szCs w:val="24"/>
        </w:rPr>
      </w:pPr>
      <w:r w:rsidRPr="00346586">
        <w:rPr>
          <w:rFonts w:eastAsia="Times New Roman" w:cs="Times New Roman"/>
          <w:szCs w:val="24"/>
        </w:rPr>
        <w:t xml:space="preserve">Η </w:t>
      </w:r>
      <w:r>
        <w:rPr>
          <w:rFonts w:eastAsia="Times New Roman" w:cs="Times New Roman"/>
          <w:szCs w:val="24"/>
        </w:rPr>
        <w:t>Κ</w:t>
      </w:r>
      <w:r w:rsidRPr="00346586">
        <w:rPr>
          <w:rFonts w:eastAsia="Times New Roman" w:cs="Times New Roman"/>
          <w:szCs w:val="24"/>
        </w:rPr>
        <w:t>υβέρνηση ΣΥΡΙΖΑ</w:t>
      </w:r>
      <w:r>
        <w:rPr>
          <w:rFonts w:eastAsia="Times New Roman" w:cs="Times New Roman"/>
          <w:szCs w:val="24"/>
        </w:rPr>
        <w:t xml:space="preserve"> </w:t>
      </w:r>
      <w:r w:rsidRPr="00346586">
        <w:rPr>
          <w:rFonts w:eastAsia="Times New Roman" w:cs="Times New Roman"/>
          <w:szCs w:val="24"/>
        </w:rPr>
        <w:t>-</w:t>
      </w:r>
      <w:r>
        <w:rPr>
          <w:rFonts w:eastAsia="Times New Roman" w:cs="Times New Roman"/>
          <w:szCs w:val="24"/>
        </w:rPr>
        <w:t xml:space="preserve"> </w:t>
      </w:r>
      <w:r w:rsidRPr="00346586">
        <w:rPr>
          <w:rFonts w:eastAsia="Times New Roman" w:cs="Times New Roman"/>
          <w:szCs w:val="24"/>
        </w:rPr>
        <w:t xml:space="preserve">ΑΝΕΛ συνεχίζει το έργο των προηγούμενων </w:t>
      </w:r>
      <w:r>
        <w:rPr>
          <w:rFonts w:eastAsia="Times New Roman" w:cs="Times New Roman"/>
          <w:szCs w:val="24"/>
        </w:rPr>
        <w:t xml:space="preserve">κυβερνήσεων </w:t>
      </w:r>
      <w:r w:rsidRPr="00346586">
        <w:rPr>
          <w:rFonts w:eastAsia="Times New Roman" w:cs="Times New Roman"/>
          <w:szCs w:val="24"/>
        </w:rPr>
        <w:t xml:space="preserve">στις εστίες: την </w:t>
      </w:r>
      <w:proofErr w:type="spellStart"/>
      <w:r w:rsidRPr="00346586">
        <w:rPr>
          <w:rFonts w:eastAsia="Times New Roman" w:cs="Times New Roman"/>
          <w:szCs w:val="24"/>
        </w:rPr>
        <w:t>υποχρηματοδότηση</w:t>
      </w:r>
      <w:proofErr w:type="spellEnd"/>
      <w:r w:rsidRPr="00346586">
        <w:rPr>
          <w:rFonts w:eastAsia="Times New Roman" w:cs="Times New Roman"/>
          <w:szCs w:val="24"/>
        </w:rPr>
        <w:t>, τα προκλητικά σ</w:t>
      </w:r>
      <w:r w:rsidRPr="00346586">
        <w:rPr>
          <w:rFonts w:eastAsia="Times New Roman" w:cs="Times New Roman"/>
          <w:szCs w:val="24"/>
        </w:rPr>
        <w:t xml:space="preserve">υμβόλαια εκατομμυρίων με τους εργολάβους, τις μηδενικές προσλήψεις μόνιμου προσωπικού, την υποβάθμιση, τα ενοίκια σε μια σειρά εστίες, την μη ανέγερση νέων εστιών, την εμπορευματοποίηση της φοιτητικής μέριμνας. Η κατάσταση στις υπάρχουσες εστίες σε όλη τη </w:t>
      </w:r>
      <w:r w:rsidRPr="00346586">
        <w:rPr>
          <w:rFonts w:eastAsia="Times New Roman" w:cs="Times New Roman"/>
          <w:szCs w:val="24"/>
        </w:rPr>
        <w:t>χώρα είναι δραματική</w:t>
      </w:r>
      <w:r>
        <w:rPr>
          <w:rFonts w:eastAsia="Times New Roman" w:cs="Times New Roman"/>
          <w:szCs w:val="24"/>
        </w:rPr>
        <w:t>:</w:t>
      </w:r>
      <w:r w:rsidRPr="00346586">
        <w:rPr>
          <w:rFonts w:eastAsia="Times New Roman" w:cs="Times New Roman"/>
          <w:szCs w:val="24"/>
        </w:rPr>
        <w:t xml:space="preserve"> </w:t>
      </w:r>
      <w:r>
        <w:rPr>
          <w:rFonts w:eastAsia="Times New Roman" w:cs="Times New Roman"/>
          <w:szCs w:val="24"/>
        </w:rPr>
        <w:t>π</w:t>
      </w:r>
      <w:r w:rsidRPr="00346586">
        <w:rPr>
          <w:rFonts w:eastAsia="Times New Roman" w:cs="Times New Roman"/>
          <w:szCs w:val="24"/>
        </w:rPr>
        <w:t xml:space="preserve">λυντήρια χαλασμένα, ασυντήρητοι κλιματισμοί και καλοριφέρ, ανυπαρξία ζεστού νερού, ηλεκτρομηχανολογικές εγκαταστάσεις που λειτουργούν στοιχειωδώς. Είναι, για παράδειγμα, χαρακτηριστικό ότι στη φοιτητική εστία της Πάτρας αναλογεί ένα </w:t>
      </w:r>
      <w:r w:rsidRPr="00346586">
        <w:rPr>
          <w:rFonts w:eastAsia="Times New Roman" w:cs="Times New Roman"/>
          <w:szCs w:val="24"/>
        </w:rPr>
        <w:t xml:space="preserve">πλυντήριο για </w:t>
      </w:r>
      <w:r>
        <w:rPr>
          <w:rFonts w:eastAsia="Times New Roman" w:cs="Times New Roman"/>
          <w:szCs w:val="24"/>
        </w:rPr>
        <w:t>επτακόσιους</w:t>
      </w:r>
      <w:r w:rsidRPr="00346586">
        <w:rPr>
          <w:rFonts w:eastAsia="Times New Roman" w:cs="Times New Roman"/>
          <w:szCs w:val="24"/>
        </w:rPr>
        <w:t xml:space="preserve"> φοιτητές! Η καθαριότητα και η φύλαξη είναι παραδομένα σε εργολάβους και υπάρχει σοβαρός κίνδυνος για την υγεία και την ασφάλεια των φοιτητών. Σε αρκετές φοιτητικές εστίες οι οικότροφοι διώχνονται κυριολεκτικά τους καλοκαιρινούς μή</w:t>
      </w:r>
      <w:r w:rsidRPr="00346586">
        <w:rPr>
          <w:rFonts w:eastAsia="Times New Roman" w:cs="Times New Roman"/>
          <w:szCs w:val="24"/>
        </w:rPr>
        <w:t>νες για να αξιοποιηθούν τουριστικά οι εγκαταστάσεις.</w:t>
      </w:r>
    </w:p>
    <w:p w14:paraId="43B3F480" w14:textId="77777777" w:rsidR="00B1739D" w:rsidRDefault="00C00372">
      <w:pPr>
        <w:tabs>
          <w:tab w:val="left" w:pos="6201"/>
        </w:tabs>
        <w:spacing w:line="600" w:lineRule="auto"/>
        <w:ind w:firstLine="720"/>
        <w:jc w:val="both"/>
        <w:rPr>
          <w:rFonts w:eastAsia="Times New Roman" w:cs="Times New Roman"/>
          <w:szCs w:val="24"/>
        </w:rPr>
      </w:pPr>
      <w:r w:rsidRPr="00346586">
        <w:rPr>
          <w:rFonts w:eastAsia="Times New Roman" w:cs="Times New Roman"/>
          <w:szCs w:val="24"/>
        </w:rPr>
        <w:t>Αυτή η πολιτική οδηγεί εκατοντάδες φοιτητές να πετιούνται έξω από τις</w:t>
      </w:r>
      <w:r>
        <w:rPr>
          <w:rFonts w:eastAsia="Times New Roman" w:cs="Times New Roman"/>
          <w:szCs w:val="24"/>
        </w:rPr>
        <w:t xml:space="preserve"> εστίες, να διακόπτουν τις σπ</w:t>
      </w:r>
      <w:r w:rsidRPr="00346586">
        <w:rPr>
          <w:rFonts w:eastAsia="Times New Roman" w:cs="Times New Roman"/>
          <w:szCs w:val="24"/>
        </w:rPr>
        <w:t xml:space="preserve">ουδές τους, να αναγκάζονται να εργαστούν </w:t>
      </w:r>
      <w:r>
        <w:rPr>
          <w:rFonts w:eastAsia="Times New Roman" w:cs="Times New Roman"/>
          <w:szCs w:val="24"/>
        </w:rPr>
        <w:t>για να τα βγάλουν πέρα, να ζουν</w:t>
      </w:r>
      <w:r w:rsidRPr="00346586">
        <w:rPr>
          <w:rFonts w:eastAsia="Times New Roman" w:cs="Times New Roman"/>
          <w:szCs w:val="24"/>
        </w:rPr>
        <w:t xml:space="preserve"> σε τριτοκοσμικές συνθήκες σε αρκ</w:t>
      </w:r>
      <w:r w:rsidRPr="00346586">
        <w:rPr>
          <w:rFonts w:eastAsia="Times New Roman" w:cs="Times New Roman"/>
          <w:szCs w:val="24"/>
        </w:rPr>
        <w:t>ετές εστίες.</w:t>
      </w:r>
    </w:p>
    <w:p w14:paraId="43B3F481" w14:textId="77777777" w:rsidR="00B1739D" w:rsidRDefault="00C00372">
      <w:pPr>
        <w:tabs>
          <w:tab w:val="left" w:pos="6201"/>
        </w:tabs>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43B3F482" w14:textId="77777777" w:rsidR="00B1739D" w:rsidRDefault="00C00372">
      <w:pPr>
        <w:tabs>
          <w:tab w:val="left" w:pos="6201"/>
        </w:tabs>
        <w:spacing w:line="600" w:lineRule="auto"/>
        <w:ind w:firstLine="720"/>
        <w:jc w:val="both"/>
        <w:rPr>
          <w:rFonts w:eastAsia="Times New Roman"/>
          <w:szCs w:val="24"/>
        </w:rPr>
      </w:pPr>
      <w:r>
        <w:rPr>
          <w:rFonts w:eastAsia="Times New Roman"/>
          <w:szCs w:val="24"/>
        </w:rPr>
        <w:t>Σας ρωτάμε, λοιπόν, κύριε Υπουργέ, τι μέτρα προτίθεστε να πάρετε ώστε: Πρώτον, κανένας φοιτητής να μην πεταχτεί έξω από τις φοιτητικές εστίες. Να προβλεφθούν ο</w:t>
      </w:r>
      <w:r>
        <w:rPr>
          <w:rFonts w:eastAsia="Times New Roman"/>
          <w:szCs w:val="24"/>
        </w:rPr>
        <w:t xml:space="preserve">ι ανάγκες στέγασης των πρωτοετών φοιτητών που εισήχθησαν το νέο ακαδημαϊκό έτος. Να δημιουργηθούν νέες εστίες. Να συντηρηθούν  και να ανακαινιστούν οι υπάρχουσες και να αναβαθμιστούν οι παρεχόμενες υπηρεσίες τους δωρεάν για όλους τους φοιτητές σπουδαστές. </w:t>
      </w:r>
      <w:r>
        <w:rPr>
          <w:rFonts w:eastAsia="Times New Roman"/>
          <w:szCs w:val="24"/>
        </w:rPr>
        <w:t>Να αξιοποιηθούν άμεσα ξενοδοχειακά συγκροτήματα και άλλοι κατάλληλοι χώροι για τη διασφάλιση της δωρεάν στέγασης και σίτισης του συνόλου των φοιτητών σπουδαστών. Και δεύτερον, μέχρι τη διασφάλιση δωρεάν χώρων φοίτησης–στέγασης να επιδοτηθούν τα ενοίκια των</w:t>
      </w:r>
      <w:r>
        <w:rPr>
          <w:rFonts w:eastAsia="Times New Roman"/>
          <w:szCs w:val="24"/>
        </w:rPr>
        <w:t xml:space="preserve"> φοιτητών και σπουδαστών που έχουν περάσει σε τμήματα μακριά από τον τόπο διαμονής τους.</w:t>
      </w:r>
    </w:p>
    <w:p w14:paraId="43B3F483" w14:textId="77777777" w:rsidR="00B1739D" w:rsidRDefault="00C0037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217B0B">
        <w:rPr>
          <w:rFonts w:eastAsia="Times New Roman"/>
          <w:b/>
          <w:szCs w:val="24"/>
        </w:rPr>
        <w:t>ΠΡΟΕΔΡΕΥΩΝ (Σπυρίδων Λυκούδης):</w:t>
      </w:r>
      <w:r>
        <w:rPr>
          <w:rFonts w:eastAsia="Times New Roman"/>
          <w:szCs w:val="24"/>
        </w:rPr>
        <w:t xml:space="preserve"> Ευχαριστώ, κύριε συνάδελφε.</w:t>
      </w:r>
    </w:p>
    <w:p w14:paraId="43B3F484" w14:textId="77777777" w:rsidR="00B1739D" w:rsidRDefault="00C0037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Ορίστε, κύριε Υπουργέ, έχετε τον λόγο.</w:t>
      </w:r>
    </w:p>
    <w:p w14:paraId="43B3F485" w14:textId="77777777" w:rsidR="00B1739D" w:rsidRDefault="00C0037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217B0B">
        <w:rPr>
          <w:rFonts w:eastAsia="Times New Roman"/>
          <w:b/>
          <w:szCs w:val="24"/>
        </w:rPr>
        <w:t xml:space="preserve">ΚΩΝΣΤΑΝΤΙΝΟΣ ΓΑΒΡΟΓΛΟΥ (Υπουργός Παιδείας, Έρευνας και </w:t>
      </w:r>
      <w:r w:rsidRPr="00217B0B">
        <w:rPr>
          <w:rFonts w:eastAsia="Times New Roman"/>
          <w:b/>
          <w:szCs w:val="24"/>
        </w:rPr>
        <w:t>Θρησκευμάτων):</w:t>
      </w:r>
      <w:r>
        <w:rPr>
          <w:rFonts w:eastAsia="Times New Roman"/>
          <w:szCs w:val="24"/>
        </w:rPr>
        <w:t xml:space="preserve"> Ευχαριστώ, κύριε Πρόεδρε. </w:t>
      </w:r>
    </w:p>
    <w:p w14:paraId="43B3F486" w14:textId="77777777" w:rsidR="00B1739D" w:rsidRDefault="00C0037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Θεωρώ ότι το κείμενο που διαβάσατε σχετικά με τη Μικρασιατική Καταστροφή είναι ένα από τα πιο καλά κείμενα που έχω ακούσει στο Κοινοβούλιο και νομίζω ότι </w:t>
      </w:r>
      <w:r>
        <w:rPr>
          <w:rFonts w:eastAsia="Times New Roman"/>
          <w:szCs w:val="24"/>
        </w:rPr>
        <w:lastRenderedPageBreak/>
        <w:t>πρέπει να συγχαρούμε το Προεδρείο. Για λόγους ιστορικής υποσ</w:t>
      </w:r>
      <w:r>
        <w:rPr>
          <w:rFonts w:eastAsia="Times New Roman"/>
          <w:szCs w:val="24"/>
        </w:rPr>
        <w:t xml:space="preserve">ημείωσης να πούμε ότι, πέρα από την ανείπωτη τραγωδία της προσφυγιάς, σταμάτησε στη μέση ένα από τα σημαντικότερα εγχειρήματα του </w:t>
      </w:r>
      <w:r>
        <w:rPr>
          <w:rFonts w:eastAsia="Times New Roman"/>
          <w:szCs w:val="24"/>
        </w:rPr>
        <w:t xml:space="preserve">Ελευθέριου </w:t>
      </w:r>
      <w:r>
        <w:rPr>
          <w:rFonts w:eastAsia="Times New Roman"/>
          <w:szCs w:val="24"/>
        </w:rPr>
        <w:t xml:space="preserve">Βενιζέλου για την </w:t>
      </w:r>
      <w:r>
        <w:rPr>
          <w:rFonts w:eastAsia="Times New Roman"/>
          <w:szCs w:val="24"/>
        </w:rPr>
        <w:t xml:space="preserve">ανώτατη εκπαίδευση </w:t>
      </w:r>
      <w:r>
        <w:rPr>
          <w:rFonts w:eastAsia="Times New Roman"/>
          <w:szCs w:val="24"/>
        </w:rPr>
        <w:t xml:space="preserve">στη χώρα μας. Πρόκειται για το Πανεπιστήμιο της Σμύρνης, το οποίο ήταν έτοιμο </w:t>
      </w:r>
      <w:r>
        <w:rPr>
          <w:rFonts w:eastAsia="Times New Roman"/>
          <w:szCs w:val="24"/>
        </w:rPr>
        <w:t xml:space="preserve">να λειτουργήσει την επόμενη χρονιά υπό την ηγεσία του Κωνσταντίνου </w:t>
      </w:r>
      <w:proofErr w:type="spellStart"/>
      <w:r>
        <w:rPr>
          <w:rFonts w:eastAsia="Times New Roman"/>
          <w:szCs w:val="24"/>
        </w:rPr>
        <w:t>Καραθεοδωρή</w:t>
      </w:r>
      <w:proofErr w:type="spellEnd"/>
      <w:r>
        <w:rPr>
          <w:rFonts w:eastAsia="Times New Roman"/>
          <w:szCs w:val="24"/>
        </w:rPr>
        <w:t xml:space="preserve">. Αυτό το εγχείρημα έμεινε στη μέση και, όπως ξέρετε, έκλεισαν τα εξαιρετικά σχολεία, το Φιλολογικό Γυμνάσιο, το Κεντρικό Παρθεναγωγείο και βεβαίως η Ευαγγελική Σχολή. Είναι και </w:t>
      </w:r>
      <w:r>
        <w:rPr>
          <w:rFonts w:eastAsia="Times New Roman"/>
          <w:szCs w:val="24"/>
        </w:rPr>
        <w:t xml:space="preserve">αυτά μέρος της ιστορίας της εκπαίδευσής μας. </w:t>
      </w:r>
    </w:p>
    <w:p w14:paraId="43B3F487" w14:textId="77777777" w:rsidR="00B1739D" w:rsidRDefault="00C0037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Κύριε Τάσσο, θίγετε ένα από τα σοβαρότερα προβλήματα που αντιμετωπίζουμε στα πανεπιστήμια και αυτό είναι το πρόβλημα της φοιτητικής μέριμνας. Το πρόβλημα της φοιτητικής μέριμνας, όπως προφανώς γνωρίζετε, είναι </w:t>
      </w:r>
      <w:r>
        <w:rPr>
          <w:rFonts w:eastAsia="Times New Roman"/>
          <w:szCs w:val="24"/>
        </w:rPr>
        <w:t>ένα πρόβλημα που δεν μπορεί να λυθεί με το πάτημα ενός κουμπιού. Παραλάβαμε μια κατάσταση πέραν, ας πούμε, του χάους, με αδιαφανή οικονομικά, με πράγματα που κατέρρεαν, με κτήρια που δεν είχαν καν οικοδομικές άδειες και χρησιμοποιούνταν και ενώ έχουμε τα χ</w:t>
      </w:r>
      <w:r>
        <w:rPr>
          <w:rFonts w:eastAsia="Times New Roman"/>
          <w:szCs w:val="24"/>
        </w:rPr>
        <w:t xml:space="preserve">ρήματα, δεν μπορούμε να παρέμβουμε, επειδή ακριβώς δεν υπάρχουν οικοδομικές άδειες. Όλα αυτά είναι μέρος της κατάστασης που παραλάβαμε. </w:t>
      </w:r>
    </w:p>
    <w:p w14:paraId="43B3F488" w14:textId="77777777" w:rsidR="00B1739D" w:rsidRDefault="00C0037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Εκείνο που προσπαθούμε να κάνουμε είναι να κινηθούμε σε δύο κατευθύνσεις. Η μία κατεύθυνση είναι ο μακροπρόθεσμος σχεδι</w:t>
      </w:r>
      <w:r>
        <w:rPr>
          <w:rFonts w:eastAsia="Times New Roman"/>
          <w:szCs w:val="24"/>
        </w:rPr>
        <w:t xml:space="preserve">ασμός. Για πρώτη φορά έχει </w:t>
      </w:r>
      <w:r>
        <w:rPr>
          <w:rFonts w:eastAsia="Times New Roman"/>
          <w:szCs w:val="24"/>
        </w:rPr>
        <w:lastRenderedPageBreak/>
        <w:t>γίνει μια επιτροπή και με τη συμβολή των πανεπιστημίων, δηλαδή έχουμε το ΙΝΕΔΙΒΙΜ, το Υπουργείο, μαζί με τους εκπροσώπους της Συνόδου Πρυτάνεων για έναν μακροπρόθεσμο σχεδιασμό. Η άλλη κατεύθυνση είναι να κάνουμε διάφορες παρεμβά</w:t>
      </w:r>
      <w:r>
        <w:rPr>
          <w:rFonts w:eastAsia="Times New Roman"/>
          <w:szCs w:val="24"/>
        </w:rPr>
        <w:t>σεις άμεσου χαρακτήρα. Είπατε, ας πούμε, για το ζεστό νερό. Πέρυσι είχαμε ένα τεράστιο πρόβλημα με το Πολυτεχνείο. Το λύσαμε. Όμως, αυτές είναι παρεμβάσεις σε εγκαταστάσεις ιδιαίτερα προβληματικές που προφανώς μπορείς να τις αντιμετωπίσεις βραχυπρόθεσμα, α</w:t>
      </w:r>
      <w:r>
        <w:rPr>
          <w:rFonts w:eastAsia="Times New Roman"/>
          <w:szCs w:val="24"/>
        </w:rPr>
        <w:t xml:space="preserve">λλά αυτό θέλει έναν μακροπρόθεσμο σχεδιασμό και προφανώς θέλει και μια δημοσιονομική κατάσταση να μπορέσεις να αντιμετωπίσεις αυτά τα ζητήματα. </w:t>
      </w:r>
    </w:p>
    <w:p w14:paraId="43B3F489" w14:textId="77777777" w:rsidR="00B1739D" w:rsidRDefault="00C0037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Είμαστε σε σχετικά καλό δρόμο. Δεν θέλω να κουκουλώσω τα προβλήματα. Η συγκεκριμένη ομάδα εργασίας είναι πια έτ</w:t>
      </w:r>
      <w:r>
        <w:rPr>
          <w:rFonts w:eastAsia="Times New Roman"/>
          <w:szCs w:val="24"/>
        </w:rPr>
        <w:t>οιμη να καταθέσει ένα σχέδιο. Έχει σημασία να είναι ένα σχέδιο που θα γίνει αποδεκτό από τα πανεπιστήμια, διότι η διαχείριση όπως ξέρετε είναι σε πολλά επίπεδα των εστιών για να δούμε, πρώτον, τι νομοθετικές αλλαγές πρέπει να έχουμε και, δεύτερον, τι να πρ</w:t>
      </w:r>
      <w:r>
        <w:rPr>
          <w:rFonts w:eastAsia="Times New Roman"/>
          <w:szCs w:val="24"/>
        </w:rPr>
        <w:t xml:space="preserve">ογραμματίσουμε. </w:t>
      </w:r>
    </w:p>
    <w:p w14:paraId="43B3F48A" w14:textId="77777777" w:rsidR="00B1739D" w:rsidRDefault="00C0037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Για το θέμα, όμως, της βοήθειας, φέτος έχουν εγγραφεί στον </w:t>
      </w:r>
      <w:r>
        <w:rPr>
          <w:rFonts w:eastAsia="Times New Roman"/>
          <w:szCs w:val="24"/>
        </w:rPr>
        <w:t xml:space="preserve">προϋπολογισμό </w:t>
      </w:r>
      <w:r>
        <w:rPr>
          <w:rFonts w:eastAsia="Times New Roman"/>
          <w:szCs w:val="24"/>
        </w:rPr>
        <w:t>47 εκατομμύρια ευρώ για το στεγαστικό επίδομα των φοιτητών. Είναι ένα πράγμα που λειτουργεί και λειτουργεί σχετικά καλά. Είναι ένα πολύ μεγάλο ποσό με δεδομένα τα οικ</w:t>
      </w:r>
      <w:r>
        <w:rPr>
          <w:rFonts w:eastAsia="Times New Roman"/>
          <w:szCs w:val="24"/>
        </w:rPr>
        <w:t>ονομικά μας, και το θέμα της φοιτητικής μέριμνας απορροφά πολύ με</w:t>
      </w:r>
      <w:r>
        <w:rPr>
          <w:rFonts w:eastAsia="Times New Roman"/>
          <w:szCs w:val="24"/>
        </w:rPr>
        <w:lastRenderedPageBreak/>
        <w:t>γάλα κονδύλια. Είναι γύρω στα 200 εκατομμύρια, διότι περιλαμβάνονται και τα δωρεάν συγγράμματα που δίνουμε, οι μετακινήσεις, τα πάσο κ.λπ.</w:t>
      </w:r>
      <w:r>
        <w:rPr>
          <w:rFonts w:eastAsia="Times New Roman"/>
          <w:szCs w:val="24"/>
        </w:rPr>
        <w:t>.</w:t>
      </w:r>
      <w:r>
        <w:rPr>
          <w:rFonts w:eastAsia="Times New Roman"/>
          <w:szCs w:val="24"/>
        </w:rPr>
        <w:t xml:space="preserve"> Θέλω να σας πω ότι υπάρχει, από πλευράς πολιτείας, </w:t>
      </w:r>
      <w:r>
        <w:rPr>
          <w:rFonts w:eastAsia="Times New Roman"/>
          <w:szCs w:val="24"/>
        </w:rPr>
        <w:t>δέσμευση με μεγάλα ποσά. Σίγουρα δεν είναι επαρκή και σίγουρα αυτό που θέσατε θέλει άλλου είδους προγραμματισμό.</w:t>
      </w:r>
      <w:r w:rsidDel="00944D79">
        <w:rPr>
          <w:rFonts w:eastAsia="Times New Roman"/>
          <w:szCs w:val="24"/>
        </w:rPr>
        <w:t xml:space="preserve"> </w:t>
      </w:r>
    </w:p>
    <w:p w14:paraId="43B3F48B" w14:textId="77777777" w:rsidR="00B1739D" w:rsidRDefault="00C00372">
      <w:pPr>
        <w:spacing w:line="600" w:lineRule="auto"/>
        <w:ind w:firstLine="720"/>
        <w:jc w:val="both"/>
        <w:rPr>
          <w:rFonts w:eastAsia="Times New Roman" w:cs="Times New Roman"/>
          <w:szCs w:val="24"/>
        </w:rPr>
      </w:pPr>
      <w:r>
        <w:rPr>
          <w:rFonts w:eastAsia="Times New Roman" w:cs="Times New Roman"/>
          <w:szCs w:val="24"/>
        </w:rPr>
        <w:t xml:space="preserve">Ένα πράγμα που θα σας παρακαλούσα να διευκρινίζατε είναι το εξής: Είπατε στην </w:t>
      </w:r>
      <w:proofErr w:type="spellStart"/>
      <w:r>
        <w:rPr>
          <w:rFonts w:eastAsia="Times New Roman" w:cs="Times New Roman"/>
          <w:szCs w:val="24"/>
        </w:rPr>
        <w:t>πρωτομιλία</w:t>
      </w:r>
      <w:proofErr w:type="spellEnd"/>
      <w:r>
        <w:rPr>
          <w:rFonts w:eastAsia="Times New Roman" w:cs="Times New Roman"/>
          <w:szCs w:val="24"/>
        </w:rPr>
        <w:t xml:space="preserve"> σας ότι υπάρχουν εστίες που πάνε σε ιδιώτες και </w:t>
      </w:r>
      <w:r>
        <w:rPr>
          <w:rFonts w:eastAsia="Times New Roman" w:cs="Times New Roman"/>
          <w:szCs w:val="24"/>
        </w:rPr>
        <w:t>εμπορευματοποιούμε τη φοιτητική μέριμνα. Θα ήθελα μια διευκρίνιση από πλευρά σας και γι’ αυτά τα δύο σχόλια που κάνατε.</w:t>
      </w:r>
    </w:p>
    <w:p w14:paraId="43B3F48C" w14:textId="77777777" w:rsidR="00B1739D" w:rsidRDefault="00C00372">
      <w:pPr>
        <w:spacing w:line="600" w:lineRule="auto"/>
        <w:ind w:firstLine="720"/>
        <w:jc w:val="both"/>
        <w:rPr>
          <w:rFonts w:eastAsia="Times New Roman" w:cs="Times New Roman"/>
          <w:szCs w:val="24"/>
        </w:rPr>
      </w:pPr>
      <w:r>
        <w:rPr>
          <w:rFonts w:eastAsia="Times New Roman" w:cs="Times New Roman"/>
          <w:szCs w:val="24"/>
        </w:rPr>
        <w:t>Σας ευχαριστώ.</w:t>
      </w:r>
    </w:p>
    <w:p w14:paraId="43B3F48D" w14:textId="77777777" w:rsidR="00B1739D" w:rsidRDefault="00C00372">
      <w:pPr>
        <w:spacing w:line="600" w:lineRule="auto"/>
        <w:ind w:firstLine="720"/>
        <w:jc w:val="both"/>
        <w:rPr>
          <w:rFonts w:eastAsia="Times New Roman" w:cs="Times New Roman"/>
          <w:szCs w:val="24"/>
        </w:rPr>
      </w:pPr>
      <w:r w:rsidRPr="004C1E57">
        <w:rPr>
          <w:rFonts w:eastAsia="Times New Roman" w:cs="Times New Roman"/>
          <w:b/>
          <w:szCs w:val="24"/>
        </w:rPr>
        <w:t>ΠΡΟΕΔΡΕΥΩΝ (Σπυρίδων Λυκούδης):</w:t>
      </w:r>
      <w:r>
        <w:rPr>
          <w:rFonts w:eastAsia="Times New Roman" w:cs="Times New Roman"/>
          <w:szCs w:val="24"/>
        </w:rPr>
        <w:t xml:space="preserve"> Ευχαριστούμε.</w:t>
      </w:r>
    </w:p>
    <w:p w14:paraId="43B3F48E" w14:textId="77777777" w:rsidR="00B1739D" w:rsidRDefault="00C00372">
      <w:pPr>
        <w:spacing w:line="600" w:lineRule="auto"/>
        <w:ind w:firstLine="720"/>
        <w:jc w:val="both"/>
        <w:rPr>
          <w:rFonts w:eastAsia="Times New Roman" w:cs="Times New Roman"/>
          <w:szCs w:val="24"/>
        </w:rPr>
      </w:pPr>
      <w:r>
        <w:rPr>
          <w:rFonts w:eastAsia="Times New Roman" w:cs="Times New Roman"/>
          <w:szCs w:val="24"/>
        </w:rPr>
        <w:t>Τον λόγο έχει ο κ. Τάσσος.</w:t>
      </w:r>
    </w:p>
    <w:p w14:paraId="43B3F48F" w14:textId="77777777" w:rsidR="00B1739D" w:rsidRDefault="00C00372">
      <w:pPr>
        <w:spacing w:line="600" w:lineRule="auto"/>
        <w:ind w:firstLine="720"/>
        <w:jc w:val="both"/>
        <w:rPr>
          <w:rFonts w:eastAsia="Times New Roman" w:cs="Times New Roman"/>
          <w:szCs w:val="24"/>
        </w:rPr>
      </w:pPr>
      <w:r w:rsidRPr="004C1E57">
        <w:rPr>
          <w:rFonts w:eastAsia="Times New Roman" w:cs="Times New Roman"/>
          <w:b/>
          <w:szCs w:val="24"/>
        </w:rPr>
        <w:t>ΣΤΑΥΡΟΣ ΤΑΣΣΟΣ:</w:t>
      </w:r>
      <w:r>
        <w:rPr>
          <w:rFonts w:eastAsia="Times New Roman" w:cs="Times New Roman"/>
          <w:szCs w:val="24"/>
        </w:rPr>
        <w:t xml:space="preserve"> Ξέρετε ποιο είναι το πρόβλημα, κ</w:t>
      </w:r>
      <w:r>
        <w:rPr>
          <w:rFonts w:eastAsia="Times New Roman" w:cs="Times New Roman"/>
          <w:szCs w:val="24"/>
        </w:rPr>
        <w:t>ύριε Υπουργέ; Το πρόβλημα είναι ότι η δική σας Κυβέρνηση συνεχίζει να εφαρμόζει μια πολιτική που στον πυρήνα της είναι αντιλαϊκή. Και είναι αντιλαϊκή η πολιτική αυτή γιατί υπηρετεί τα συμφέροντα της κερδοφορίας των επιχειρηματικών ομίλων και του ιμπεριαλισ</w:t>
      </w:r>
      <w:r>
        <w:rPr>
          <w:rFonts w:eastAsia="Times New Roman" w:cs="Times New Roman"/>
          <w:szCs w:val="24"/>
        </w:rPr>
        <w:t>μού.</w:t>
      </w:r>
    </w:p>
    <w:p w14:paraId="43B3F490" w14:textId="77777777" w:rsidR="00B1739D" w:rsidRDefault="00C00372">
      <w:pPr>
        <w:spacing w:line="600" w:lineRule="auto"/>
        <w:ind w:firstLine="720"/>
        <w:jc w:val="both"/>
        <w:rPr>
          <w:rFonts w:eastAsia="Times New Roman" w:cs="Times New Roman"/>
          <w:szCs w:val="24"/>
        </w:rPr>
      </w:pPr>
      <w:r>
        <w:rPr>
          <w:rFonts w:eastAsia="Times New Roman" w:cs="Times New Roman"/>
          <w:szCs w:val="24"/>
        </w:rPr>
        <w:t xml:space="preserve">Δεν έχετε ουσιαστικές διαφορές, όσον αφορά </w:t>
      </w:r>
      <w:r>
        <w:rPr>
          <w:rFonts w:eastAsia="Times New Roman" w:cs="Times New Roman"/>
          <w:szCs w:val="24"/>
        </w:rPr>
        <w:t>σ</w:t>
      </w:r>
      <w:r>
        <w:rPr>
          <w:rFonts w:eastAsia="Times New Roman" w:cs="Times New Roman"/>
          <w:szCs w:val="24"/>
        </w:rPr>
        <w:t xml:space="preserve">τη στρατηγική στόχευση μεταξύ των προηγούμενων κυβερνήσεων. Δεν υπάρχουν διαφορές μεταξύ των προηγούμενων κυβερνήσεων και της δικής σας. Αυτή η πολιτική δεν γίνεται με βάση τις </w:t>
      </w:r>
      <w:r>
        <w:rPr>
          <w:rFonts w:eastAsia="Times New Roman" w:cs="Times New Roman"/>
          <w:szCs w:val="24"/>
        </w:rPr>
        <w:lastRenderedPageBreak/>
        <w:t>ανάγκες της κοινωνίας. Εμείς θ</w:t>
      </w:r>
      <w:r>
        <w:rPr>
          <w:rFonts w:eastAsia="Times New Roman" w:cs="Times New Roman"/>
          <w:szCs w:val="24"/>
        </w:rPr>
        <w:t xml:space="preserve">έλουμε, και θα συνεχίσουμε να το κάνουμε, να κάνουμε πολιτική με βάση τις ανάγκες του λαού, τις λαϊκές ανάγκες και της νεολαίας και ειδικότερα της </w:t>
      </w:r>
      <w:proofErr w:type="spellStart"/>
      <w:r>
        <w:rPr>
          <w:rFonts w:eastAsia="Times New Roman" w:cs="Times New Roman"/>
          <w:szCs w:val="24"/>
        </w:rPr>
        <w:t>σπουδάζουσας</w:t>
      </w:r>
      <w:proofErr w:type="spellEnd"/>
      <w:r>
        <w:rPr>
          <w:rFonts w:eastAsia="Times New Roman" w:cs="Times New Roman"/>
          <w:szCs w:val="24"/>
        </w:rPr>
        <w:t xml:space="preserve"> νεολαίας, στην περίπτωση που συζητάμε</w:t>
      </w:r>
      <w:r w:rsidRPr="00944D79">
        <w:rPr>
          <w:rFonts w:eastAsia="Times New Roman" w:cs="Times New Roman"/>
          <w:szCs w:val="24"/>
        </w:rPr>
        <w:t xml:space="preserve"> </w:t>
      </w:r>
      <w:r>
        <w:rPr>
          <w:rFonts w:eastAsia="Times New Roman" w:cs="Times New Roman"/>
          <w:szCs w:val="24"/>
        </w:rPr>
        <w:t>σήμερα</w:t>
      </w:r>
      <w:r>
        <w:rPr>
          <w:rFonts w:eastAsia="Times New Roman" w:cs="Times New Roman"/>
          <w:szCs w:val="24"/>
        </w:rPr>
        <w:t xml:space="preserve">. </w:t>
      </w:r>
    </w:p>
    <w:p w14:paraId="43B3F491" w14:textId="77777777" w:rsidR="00B1739D" w:rsidRDefault="00C00372">
      <w:pPr>
        <w:spacing w:line="600" w:lineRule="auto"/>
        <w:ind w:firstLine="720"/>
        <w:jc w:val="both"/>
        <w:rPr>
          <w:rFonts w:eastAsia="Times New Roman" w:cs="Times New Roman"/>
          <w:szCs w:val="24"/>
        </w:rPr>
      </w:pPr>
      <w:r>
        <w:rPr>
          <w:rFonts w:eastAsia="Times New Roman" w:cs="Times New Roman"/>
          <w:szCs w:val="24"/>
        </w:rPr>
        <w:t xml:space="preserve">Εδώ έχω έναν κατάλογο όλων των φοιτητικών εστιών </w:t>
      </w:r>
      <w:r>
        <w:rPr>
          <w:rFonts w:eastAsia="Times New Roman" w:cs="Times New Roman"/>
          <w:szCs w:val="24"/>
        </w:rPr>
        <w:t>-και θα σας το παραδώσω- με όλα τα προβλήματα που υπάρχουν.</w:t>
      </w:r>
    </w:p>
    <w:p w14:paraId="43B3F492" w14:textId="77777777" w:rsidR="00B1739D" w:rsidRDefault="00C00372">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Σταύρος Τάσσος καταθέτει για τα Πρακτικά τον </w:t>
      </w:r>
      <w:r w:rsidRPr="00A66CBD">
        <w:rPr>
          <w:rFonts w:eastAsia="Times New Roman" w:cs="Times New Roman"/>
          <w:szCs w:val="24"/>
        </w:rPr>
        <w:t>προαναφερθέντα</w:t>
      </w:r>
      <w:r>
        <w:rPr>
          <w:rFonts w:eastAsia="Times New Roman" w:cs="Times New Roman"/>
          <w:szCs w:val="24"/>
        </w:rPr>
        <w:t xml:space="preserve"> κατάλογο, ο οποίος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w:t>
      </w:r>
      <w:r>
        <w:rPr>
          <w:rFonts w:eastAsia="Times New Roman" w:cs="Times New Roman"/>
          <w:szCs w:val="24"/>
        </w:rPr>
        <w:t>ών της Βουλής)</w:t>
      </w:r>
    </w:p>
    <w:p w14:paraId="43B3F493" w14:textId="77777777" w:rsidR="00B1739D" w:rsidRDefault="00C00372">
      <w:pPr>
        <w:spacing w:line="600" w:lineRule="auto"/>
        <w:ind w:firstLine="720"/>
        <w:jc w:val="both"/>
        <w:rPr>
          <w:rFonts w:eastAsia="Times New Roman" w:cs="Times New Roman"/>
          <w:szCs w:val="24"/>
        </w:rPr>
      </w:pPr>
      <w:r>
        <w:rPr>
          <w:rFonts w:eastAsia="Times New Roman" w:cs="Times New Roman"/>
          <w:szCs w:val="24"/>
        </w:rPr>
        <w:t xml:space="preserve">Ο βαθμός ικανοποίησης των αιτήσεων είναι, στην καλύτερη περίπτωση, τέσσερα προς ένα και φτάνει το έξι προς ένα. Ανέφερα στην </w:t>
      </w:r>
      <w:proofErr w:type="spellStart"/>
      <w:r>
        <w:rPr>
          <w:rFonts w:eastAsia="Times New Roman" w:cs="Times New Roman"/>
          <w:szCs w:val="24"/>
        </w:rPr>
        <w:t>πρωτολογία</w:t>
      </w:r>
      <w:proofErr w:type="spellEnd"/>
      <w:r>
        <w:rPr>
          <w:rFonts w:eastAsia="Times New Roman" w:cs="Times New Roman"/>
          <w:szCs w:val="24"/>
        </w:rPr>
        <w:t xml:space="preserve"> μου ότι μόνον το 9% καλύπτονται από το σύνολο των φοιτητών σε εστίες. Προφανώς κάποιοι μπορούν να μην μέν</w:t>
      </w:r>
      <w:r>
        <w:rPr>
          <w:rFonts w:eastAsia="Times New Roman" w:cs="Times New Roman"/>
          <w:szCs w:val="24"/>
        </w:rPr>
        <w:t>ουν στις εστίες γιατί είναι στον τόπο διαμονής τους ή μπορεί να έχουν την οικονομική δυνατότητα, αλλά το 60% τουλάχιστον των φοιτητών έχει ανάγκη από εστία. Μόνον ο ένας στους έξι ικανοποιεί αυτήν την ανάγκη. Αυτό, λοιπόν, το πρόβλημα συνδυάζεται με αυτό π</w:t>
      </w:r>
      <w:r>
        <w:rPr>
          <w:rFonts w:eastAsia="Times New Roman" w:cs="Times New Roman"/>
          <w:szCs w:val="24"/>
        </w:rPr>
        <w:t xml:space="preserve">ου είπαμε προηγούμενα, ότι πλέον και η διαχείριση της φοιτητικής μέριμνας περνάει σε ιδιώτες, διότι το </w:t>
      </w:r>
      <w:r>
        <w:rPr>
          <w:rFonts w:eastAsia="Times New Roman" w:cs="Times New Roman"/>
          <w:szCs w:val="24"/>
        </w:rPr>
        <w:t>ί</w:t>
      </w:r>
      <w:r>
        <w:rPr>
          <w:rFonts w:eastAsia="Times New Roman" w:cs="Times New Roman"/>
          <w:szCs w:val="24"/>
        </w:rPr>
        <w:t>δρυμα που έχει δημιουργηθεί -ξεχνάω το όνομά του...</w:t>
      </w:r>
    </w:p>
    <w:p w14:paraId="43B3F494" w14:textId="77777777" w:rsidR="00B1739D" w:rsidRDefault="00C00372">
      <w:pPr>
        <w:spacing w:line="600" w:lineRule="auto"/>
        <w:ind w:firstLine="720"/>
        <w:jc w:val="both"/>
        <w:rPr>
          <w:rFonts w:eastAsia="Times New Roman" w:cs="Times New Roman"/>
          <w:szCs w:val="24"/>
        </w:rPr>
      </w:pPr>
      <w:r w:rsidRPr="004C1E57">
        <w:rPr>
          <w:rFonts w:eastAsia="Times New Roman" w:cs="Times New Roman"/>
          <w:b/>
          <w:szCs w:val="24"/>
        </w:rPr>
        <w:lastRenderedPageBreak/>
        <w:t>ΚΩΝΣΤΑΝΤΙΝΟΣ ΓΑΒΡΟΓΛΟΥ (Υπουργός Παιδείας, Έρευνας και Θρησκευμάτων):</w:t>
      </w:r>
      <w:r>
        <w:rPr>
          <w:rFonts w:eastAsia="Times New Roman" w:cs="Times New Roman"/>
          <w:szCs w:val="24"/>
        </w:rPr>
        <w:t xml:space="preserve"> ΙΝΕΔΙΒΙΜ. Είναι </w:t>
      </w:r>
      <w:r>
        <w:rPr>
          <w:rFonts w:eastAsia="Times New Roman" w:cs="Times New Roman"/>
          <w:szCs w:val="24"/>
        </w:rPr>
        <w:t>ί</w:t>
      </w:r>
      <w:r>
        <w:rPr>
          <w:rFonts w:eastAsia="Times New Roman" w:cs="Times New Roman"/>
          <w:szCs w:val="24"/>
        </w:rPr>
        <w:t>δρυμα του Υπο</w:t>
      </w:r>
      <w:r>
        <w:rPr>
          <w:rFonts w:eastAsia="Times New Roman" w:cs="Times New Roman"/>
          <w:szCs w:val="24"/>
        </w:rPr>
        <w:t>υργείου.</w:t>
      </w:r>
    </w:p>
    <w:p w14:paraId="43B3F495" w14:textId="77777777" w:rsidR="00B1739D" w:rsidRDefault="00C00372">
      <w:pPr>
        <w:spacing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Ναι. Αυτό κάνει. Λειτουργεί, όμως, με ιδιωτικοοικονομικά κριτήρια. Δεν είναι ταμπέλα ότι είναι δημόσιο ίδρυμα. Λειτουργεί με λογική κόστους-οφέλους. Δεν μπορεί να μπαίνουν οι λαϊκές ανάγκες, οι ανάγκες υγείας και παιδείας, στη λογι</w:t>
      </w:r>
      <w:r>
        <w:rPr>
          <w:rFonts w:eastAsia="Times New Roman" w:cs="Times New Roman"/>
          <w:szCs w:val="24"/>
        </w:rPr>
        <w:t>κή του κόστους και του οφέλους. Οι λαϊκές ανάγκες πρέπει να ικανοποιούνται και ειδικά αυτές της υγείας και της παιδείας. Δεν μπορούν να λειτουργούν με ιδιωτικοοικονομικά κριτήρια.</w:t>
      </w:r>
    </w:p>
    <w:p w14:paraId="43B3F496" w14:textId="77777777" w:rsidR="00B1739D" w:rsidRDefault="00C00372">
      <w:pPr>
        <w:spacing w:line="600" w:lineRule="auto"/>
        <w:ind w:firstLine="720"/>
        <w:jc w:val="both"/>
        <w:rPr>
          <w:rFonts w:eastAsia="Times New Roman" w:cs="Times New Roman"/>
          <w:szCs w:val="24"/>
        </w:rPr>
      </w:pPr>
      <w:r>
        <w:rPr>
          <w:rFonts w:eastAsia="Times New Roman" w:cs="Times New Roman"/>
          <w:szCs w:val="24"/>
        </w:rPr>
        <w:t>Γι’ αυτό, λοιπόν, περιμένουμε από εσάς συγκεκριμένα μέτρα:</w:t>
      </w:r>
    </w:p>
    <w:p w14:paraId="43B3F497" w14:textId="77777777" w:rsidR="00B1739D" w:rsidRDefault="00C00372">
      <w:pPr>
        <w:spacing w:line="600" w:lineRule="auto"/>
        <w:ind w:firstLine="720"/>
        <w:jc w:val="both"/>
        <w:rPr>
          <w:rFonts w:eastAsia="Times New Roman" w:cs="Times New Roman"/>
          <w:szCs w:val="24"/>
        </w:rPr>
      </w:pPr>
      <w:r>
        <w:rPr>
          <w:rFonts w:eastAsia="Times New Roman" w:cs="Times New Roman"/>
          <w:szCs w:val="24"/>
        </w:rPr>
        <w:t>Πρώτον, μακροπρόθ</w:t>
      </w:r>
      <w:r>
        <w:rPr>
          <w:rFonts w:eastAsia="Times New Roman" w:cs="Times New Roman"/>
          <w:szCs w:val="24"/>
        </w:rPr>
        <w:t>εσμα όλες οι εστίες να παρέχουν αξιοπρεπείς συνθήκες στέγασης σε όλους τους φοιτητές που έχουν ανάγκη, και δεύτερον, μέχρι να γίνει αυτό, να επιδοτηθούν με τέτοιον τρόπο, ώστε να μπορούν πραγματικά να καλύψουν αυτή την ανάγκη. Γιατί υπάρχουν πάρα πολλοί πρ</w:t>
      </w:r>
      <w:r>
        <w:rPr>
          <w:rFonts w:eastAsia="Times New Roman" w:cs="Times New Roman"/>
          <w:szCs w:val="24"/>
        </w:rPr>
        <w:t>ωτοετείς φοιτητές που δεν πάνε καν, δεν γράφονται, δεν ξεκινάνε τις σπουδές τους επειδή δεν μπορούν να καλύψουν το κόστος. Είναι πάρα πολλοί αυτοί οι φοιτητές. Δεν είναι ένας και δύο. Σήμερα –το ξέρετε, γιατί φαντάζομαι ζείτε σε αυτήν την κοινωνία- οι συνθ</w:t>
      </w:r>
      <w:r>
        <w:rPr>
          <w:rFonts w:eastAsia="Times New Roman" w:cs="Times New Roman"/>
          <w:szCs w:val="24"/>
        </w:rPr>
        <w:t xml:space="preserve">ήκες είναι τραγικές για τον λαό μας γενικά και για τη νεολαία ειδικά. </w:t>
      </w:r>
    </w:p>
    <w:p w14:paraId="43B3F498" w14:textId="77777777" w:rsidR="00B1739D" w:rsidRDefault="00C00372">
      <w:pPr>
        <w:spacing w:line="600" w:lineRule="auto"/>
        <w:ind w:firstLine="720"/>
        <w:jc w:val="both"/>
        <w:rPr>
          <w:rFonts w:eastAsia="Times New Roman" w:cs="Times New Roman"/>
          <w:szCs w:val="24"/>
        </w:rPr>
      </w:pPr>
      <w:r>
        <w:rPr>
          <w:rFonts w:eastAsia="Times New Roman" w:cs="Times New Roman"/>
          <w:szCs w:val="24"/>
        </w:rPr>
        <w:lastRenderedPageBreak/>
        <w:t>Επομένως, δεν μπορούμε να δίνουμε 4 δισεκατομμύρια για τις ανάγκες του ΝΑΤΟ και να υποβαθμίζεται η κάλυψη όλων των αναγκών της νεολαίας, μιας και συζητάμε αυτό το θέμα. Όμως, αυτό είναι</w:t>
      </w:r>
      <w:r>
        <w:rPr>
          <w:rFonts w:eastAsia="Times New Roman" w:cs="Times New Roman"/>
          <w:szCs w:val="24"/>
        </w:rPr>
        <w:t xml:space="preserve"> μια στρατηγική επιλογή, δυστυχώς, γιατί αυτή είναι η στρατηγική επιλογή όλων των αστικών κυβερνήσεων, να υπηρετήσουν τις ανάγκες τις κερδοφορίας του κεφαλαίου και τις ανάγκες του ιμπεριαλισμού. Εμείς, όπως ξέρετε, είμαστε κάθετα αντίθετοι με αυτήν τη λογι</w:t>
      </w:r>
      <w:r>
        <w:rPr>
          <w:rFonts w:eastAsia="Times New Roman" w:cs="Times New Roman"/>
          <w:szCs w:val="24"/>
        </w:rPr>
        <w:t>κή.</w:t>
      </w:r>
    </w:p>
    <w:p w14:paraId="43B3F499" w14:textId="77777777" w:rsidR="00B1739D" w:rsidRDefault="00C00372">
      <w:pPr>
        <w:spacing w:line="600" w:lineRule="auto"/>
        <w:ind w:firstLine="720"/>
        <w:jc w:val="both"/>
        <w:rPr>
          <w:rFonts w:eastAsia="Times New Roman" w:cs="Times New Roman"/>
          <w:szCs w:val="24"/>
        </w:rPr>
      </w:pPr>
      <w:r>
        <w:rPr>
          <w:rFonts w:eastAsia="Times New Roman" w:cs="Times New Roman"/>
          <w:szCs w:val="24"/>
        </w:rPr>
        <w:t>Ευχαριστώ.</w:t>
      </w:r>
    </w:p>
    <w:p w14:paraId="43B3F49A" w14:textId="77777777" w:rsidR="00B1739D" w:rsidRDefault="00C00372">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43B3F49B" w14:textId="77777777" w:rsidR="00B1739D" w:rsidRDefault="00C00372">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43B3F49C" w14:textId="77777777" w:rsidR="00B1739D" w:rsidRDefault="00C00372">
      <w:pPr>
        <w:spacing w:line="600" w:lineRule="auto"/>
        <w:ind w:firstLine="720"/>
        <w:jc w:val="both"/>
        <w:rPr>
          <w:rFonts w:eastAsia="Times New Roman" w:cs="Times New Roman"/>
          <w:szCs w:val="24"/>
        </w:rPr>
      </w:pPr>
      <w:r w:rsidRPr="004C1E57">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Δεν θα προσπαθήσω να κατανοήσω πώς ακριβώς γίνεται η σύνδεση ανάμεσα </w:t>
      </w:r>
      <w:r>
        <w:rPr>
          <w:rFonts w:eastAsia="Times New Roman" w:cs="Times New Roman"/>
          <w:szCs w:val="24"/>
        </w:rPr>
        <w:t>στις εστίες και τον ιμπεριαλισμό και θα πάω παρακάτω.</w:t>
      </w:r>
    </w:p>
    <w:p w14:paraId="43B3F49D" w14:textId="77777777" w:rsidR="00B1739D" w:rsidRDefault="00C00372">
      <w:pPr>
        <w:spacing w:line="600" w:lineRule="auto"/>
        <w:ind w:firstLine="720"/>
        <w:jc w:val="both"/>
        <w:rPr>
          <w:rFonts w:eastAsia="Times New Roman" w:cs="Times New Roman"/>
          <w:szCs w:val="24"/>
        </w:rPr>
      </w:pPr>
      <w:r>
        <w:rPr>
          <w:rFonts w:eastAsia="Times New Roman" w:cs="Times New Roman"/>
          <w:szCs w:val="24"/>
        </w:rPr>
        <w:t>Καταλαβαίνω ότι δεν υπήρξε απάντηση στην παράκληση που έκανα να διευκρινίσετε πώς ακριβώς και πού πάνε σε ιδιώτες και πώς γίνεται η εμπορευματοποίηση της φοιτητικής μέριμνας. Άρα, για να μην υπάρχει απά</w:t>
      </w:r>
      <w:r>
        <w:rPr>
          <w:rFonts w:eastAsia="Times New Roman" w:cs="Times New Roman"/>
          <w:szCs w:val="24"/>
        </w:rPr>
        <w:t>ντηση, δεν ισχύει.</w:t>
      </w:r>
    </w:p>
    <w:p w14:paraId="43B3F49E" w14:textId="77777777" w:rsidR="00B1739D" w:rsidRDefault="00C00372">
      <w:pPr>
        <w:spacing w:line="600" w:lineRule="auto"/>
        <w:ind w:firstLine="720"/>
        <w:jc w:val="both"/>
        <w:rPr>
          <w:rFonts w:eastAsia="Times New Roman" w:cs="Times New Roman"/>
          <w:szCs w:val="24"/>
        </w:rPr>
      </w:pPr>
      <w:r>
        <w:rPr>
          <w:rFonts w:eastAsia="Times New Roman" w:cs="Times New Roman"/>
          <w:szCs w:val="24"/>
        </w:rPr>
        <w:t>Υπάρχει μια άλλη διαπίστωσή σας, ότι το ΙΝΕΔΙΒΙΜ, ο οργανισμός ο οποίος έχει αντικαταστήσει το Ίδρυμα Νεολαίας κ.λπ</w:t>
      </w:r>
      <w:r>
        <w:rPr>
          <w:rFonts w:eastAsia="Times New Roman" w:cs="Times New Roman"/>
          <w:szCs w:val="24"/>
        </w:rPr>
        <w:t>.</w:t>
      </w:r>
      <w:r>
        <w:rPr>
          <w:rFonts w:eastAsia="Times New Roman" w:cs="Times New Roman"/>
          <w:szCs w:val="24"/>
        </w:rPr>
        <w:t xml:space="preserve"> κι έχει την ευθύνη πολλών διαδικασιών της φοιτητικής μέριμνας, λειτουργεί με κριτήριο κόστους - οφέλους. Δηλαδή </w:t>
      </w:r>
      <w:r>
        <w:rPr>
          <w:rFonts w:eastAsia="Times New Roman" w:cs="Times New Roman"/>
          <w:szCs w:val="24"/>
        </w:rPr>
        <w:lastRenderedPageBreak/>
        <w:t>θέλετε να πείτε εμείς να μην κάνουμε δημόσιες προκηρύξεις για το πώς θα είναι τα εστιατόρια και πώς θα μπορέσουν να έρχονται τα διάφορα τρόφιμα</w:t>
      </w:r>
      <w:r>
        <w:rPr>
          <w:rFonts w:eastAsia="Times New Roman" w:cs="Times New Roman"/>
          <w:szCs w:val="24"/>
        </w:rPr>
        <w:t>, τα διάφορα αναψυκτικά κ.λπ</w:t>
      </w:r>
      <w:r>
        <w:rPr>
          <w:rFonts w:eastAsia="Times New Roman" w:cs="Times New Roman"/>
          <w:szCs w:val="24"/>
        </w:rPr>
        <w:t>.</w:t>
      </w:r>
      <w:r>
        <w:rPr>
          <w:rFonts w:eastAsia="Times New Roman" w:cs="Times New Roman"/>
          <w:szCs w:val="24"/>
        </w:rPr>
        <w:t xml:space="preserve"> στις φοιτητικές εστίες και στα φοιτητικά εστιατόρια; Δηλαδή</w:t>
      </w:r>
      <w:r>
        <w:rPr>
          <w:rFonts w:eastAsia="Times New Roman" w:cs="Times New Roman"/>
          <w:szCs w:val="24"/>
        </w:rPr>
        <w:t>,</w:t>
      </w:r>
      <w:r>
        <w:rPr>
          <w:rFonts w:eastAsia="Times New Roman" w:cs="Times New Roman"/>
          <w:szCs w:val="24"/>
        </w:rPr>
        <w:t xml:space="preserve"> πρέπει να είναι από μία αυθαιρεσία του κράτους, κατά τη γνώμη σας; Είναι απολύτως διαφανείς αυτές οι διαδικασίες, είναι διαδικασίες που έχουν οδηγήσει στο να σταματή</w:t>
      </w:r>
      <w:r>
        <w:rPr>
          <w:rFonts w:eastAsia="Times New Roman" w:cs="Times New Roman"/>
          <w:szCs w:val="24"/>
        </w:rPr>
        <w:t xml:space="preserve">σουν παλιές διαπλοκές σε αυτά τα ζητήματα. Μάλιστα έχουμε οδηγήσει πρύτανη στο </w:t>
      </w:r>
      <w:r>
        <w:rPr>
          <w:rFonts w:eastAsia="Times New Roman" w:cs="Times New Roman"/>
          <w:szCs w:val="24"/>
        </w:rPr>
        <w:t xml:space="preserve">πειθαρχικό </w:t>
      </w:r>
      <w:r>
        <w:rPr>
          <w:rFonts w:eastAsia="Times New Roman" w:cs="Times New Roman"/>
          <w:szCs w:val="24"/>
        </w:rPr>
        <w:t>γιατί από παντού, από όλες τις εκθέσεις φαινόταν εμπλοκή στον τρόπο προμηθειών και πάει λέγοντας. Αν κάτι κάναμε είναι ότι όλος ο τρόπος προμηθειών είναι απολύτως δια</w:t>
      </w:r>
      <w:r>
        <w:rPr>
          <w:rFonts w:eastAsia="Times New Roman" w:cs="Times New Roman"/>
          <w:szCs w:val="24"/>
        </w:rPr>
        <w:t xml:space="preserve">φανής. Άρα, το ΙΝΕΔΙΒΙΜ θα πρέπει να το συγχαρούμε για τον τρόπο με τον οποίο διαχειρίζεται εκατομμύρια του ελληνικού λαού. Και τα διαχειρίζεται με έναν εξαιρετικά αποτελεσματικό τρόπο. </w:t>
      </w:r>
    </w:p>
    <w:p w14:paraId="43B3F49F" w14:textId="77777777" w:rsidR="00B1739D" w:rsidRDefault="00C00372">
      <w:pPr>
        <w:spacing w:line="600" w:lineRule="auto"/>
        <w:ind w:firstLine="720"/>
        <w:jc w:val="both"/>
        <w:rPr>
          <w:rFonts w:eastAsia="Times New Roman" w:cs="Times New Roman"/>
          <w:szCs w:val="24"/>
        </w:rPr>
      </w:pPr>
      <w:r>
        <w:rPr>
          <w:rFonts w:eastAsia="Times New Roman" w:cs="Times New Roman"/>
          <w:szCs w:val="24"/>
        </w:rPr>
        <w:t>Λέτε ότι έχουμε μια αντιλαϊκή πολιτική. Μην εμπλακούμε σε αυτούς τους</w:t>
      </w:r>
      <w:r>
        <w:rPr>
          <w:rFonts w:eastAsia="Times New Roman" w:cs="Times New Roman"/>
          <w:szCs w:val="24"/>
        </w:rPr>
        <w:t xml:space="preserve"> χαρακτηρισμούς. Εγώ λέω: ουδέποτε 47 εκατομμύρια δεν πήγαν για επιδότηση ενοικίου. Δεν είναι για το κακό της κοινωνίας, για το καλό είναι. Χρειάζεται παραπάνω; Εγώ σας λέω: χρειάζεται παραπάνω. Δεν υπάρχουν τα λεφτά. Πάντως, αν δείτε πέρσι, </w:t>
      </w:r>
      <w:proofErr w:type="spellStart"/>
      <w:r>
        <w:rPr>
          <w:rFonts w:eastAsia="Times New Roman" w:cs="Times New Roman"/>
          <w:szCs w:val="24"/>
        </w:rPr>
        <w:t>πρόπερσι</w:t>
      </w:r>
      <w:proofErr w:type="spellEnd"/>
      <w:r>
        <w:rPr>
          <w:rFonts w:eastAsia="Times New Roman" w:cs="Times New Roman"/>
          <w:szCs w:val="24"/>
        </w:rPr>
        <w:t xml:space="preserve"> κ.λπ</w:t>
      </w:r>
      <w:r>
        <w:rPr>
          <w:rFonts w:eastAsia="Times New Roman" w:cs="Times New Roman"/>
          <w:szCs w:val="24"/>
        </w:rPr>
        <w:t>.</w:t>
      </w:r>
      <w:r>
        <w:rPr>
          <w:rFonts w:eastAsia="Times New Roman" w:cs="Times New Roman"/>
          <w:szCs w:val="24"/>
        </w:rPr>
        <w:t xml:space="preserve">, υπάρχει μια αύξηση. </w:t>
      </w:r>
    </w:p>
    <w:p w14:paraId="43B3F4A0" w14:textId="77777777" w:rsidR="00B1739D" w:rsidRDefault="00C00372">
      <w:pPr>
        <w:spacing w:line="600" w:lineRule="auto"/>
        <w:ind w:firstLine="720"/>
        <w:jc w:val="both"/>
        <w:rPr>
          <w:rFonts w:eastAsia="Times New Roman" w:cs="Times New Roman"/>
          <w:szCs w:val="24"/>
        </w:rPr>
      </w:pPr>
      <w:r>
        <w:rPr>
          <w:rFonts w:eastAsia="Times New Roman" w:cs="Times New Roman"/>
          <w:szCs w:val="24"/>
        </w:rPr>
        <w:t xml:space="preserve">Δεύτερον, για πρώτη φορά φέτος, για πρώτη φορά μετά από </w:t>
      </w:r>
      <w:r>
        <w:rPr>
          <w:rFonts w:eastAsia="Times New Roman" w:cs="Times New Roman"/>
          <w:szCs w:val="24"/>
        </w:rPr>
        <w:t xml:space="preserve">οκτώ </w:t>
      </w:r>
      <w:r>
        <w:rPr>
          <w:rFonts w:eastAsia="Times New Roman" w:cs="Times New Roman"/>
          <w:szCs w:val="24"/>
        </w:rPr>
        <w:t xml:space="preserve">χρόνια, αυξήθηκε ο προϋπολογισμός των πανεπιστημίων, αυτά που δίνει το κράτος, κατά </w:t>
      </w:r>
      <w:r>
        <w:rPr>
          <w:rFonts w:eastAsia="Times New Roman" w:cs="Times New Roman"/>
          <w:szCs w:val="24"/>
        </w:rPr>
        <w:lastRenderedPageBreak/>
        <w:t>45%. Το αναγνωρίζουν όλοι, αντιπολιτευόμενοι, συμπολιτευόμενοι κ.λπ</w:t>
      </w:r>
      <w:r>
        <w:rPr>
          <w:rFonts w:eastAsia="Times New Roman" w:cs="Times New Roman"/>
          <w:szCs w:val="24"/>
        </w:rPr>
        <w:t>.</w:t>
      </w:r>
      <w:r>
        <w:rPr>
          <w:rFonts w:eastAsia="Times New Roman" w:cs="Times New Roman"/>
          <w:szCs w:val="24"/>
        </w:rPr>
        <w:t>. Είναι ενδείξεις κα</w:t>
      </w:r>
      <w:r>
        <w:rPr>
          <w:rFonts w:eastAsia="Times New Roman" w:cs="Times New Roman"/>
          <w:szCs w:val="24"/>
        </w:rPr>
        <w:t xml:space="preserve">ι του ότι βγαίνουμε από το πολύ δύσκολο οικονομικό πλαίσιο των προηγουμένων ετών και του ότι η πρώτη μας προτεραιότητα είναι να </w:t>
      </w:r>
      <w:proofErr w:type="spellStart"/>
      <w:r>
        <w:rPr>
          <w:rFonts w:eastAsia="Times New Roman" w:cs="Times New Roman"/>
          <w:szCs w:val="24"/>
        </w:rPr>
        <w:t>κανονικοποιήσουμε</w:t>
      </w:r>
      <w:proofErr w:type="spellEnd"/>
      <w:r>
        <w:rPr>
          <w:rFonts w:eastAsia="Times New Roman" w:cs="Times New Roman"/>
          <w:szCs w:val="24"/>
        </w:rPr>
        <w:t xml:space="preserve"> τη ζωή στα πανεπιστήμια και στις εστίες. Το πρώτο είναι πιο εύκολο από το δεύτερο και με πολύ ειλικρινή τρόπο </w:t>
      </w:r>
      <w:r>
        <w:rPr>
          <w:rFonts w:eastAsia="Times New Roman" w:cs="Times New Roman"/>
          <w:szCs w:val="24"/>
        </w:rPr>
        <w:t xml:space="preserve">σας είπα ποια είναι τα προβλήματα και για τα θέματα που θίξατε. </w:t>
      </w:r>
    </w:p>
    <w:p w14:paraId="43B3F4A1" w14:textId="77777777" w:rsidR="00B1739D" w:rsidRDefault="00C00372">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3B3F4A2" w14:textId="77777777" w:rsidR="00B1739D" w:rsidRDefault="00C00372">
      <w:pPr>
        <w:spacing w:line="600" w:lineRule="auto"/>
        <w:ind w:firstLine="720"/>
        <w:jc w:val="both"/>
        <w:rPr>
          <w:rFonts w:eastAsia="Times New Roman" w:cs="Times New Roman"/>
          <w:szCs w:val="24"/>
        </w:rPr>
      </w:pPr>
      <w:r w:rsidRPr="00A70580">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Υπουργέ. </w:t>
      </w:r>
    </w:p>
    <w:p w14:paraId="43B3F4A3" w14:textId="77777777" w:rsidR="00B1739D" w:rsidRDefault="00C00372">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λοκληρώθηκε η συζήτηση των επικαίρων ερωτήσεων. </w:t>
      </w:r>
    </w:p>
    <w:p w14:paraId="43B3F4A4" w14:textId="77777777" w:rsidR="00B1739D" w:rsidRDefault="00C00372">
      <w:pPr>
        <w:spacing w:line="600" w:lineRule="auto"/>
        <w:ind w:firstLine="720"/>
        <w:jc w:val="both"/>
        <w:rPr>
          <w:rFonts w:eastAsia="Times New Roman" w:cs="Times New Roman"/>
          <w:szCs w:val="24"/>
        </w:rPr>
      </w:pPr>
      <w:r w:rsidRPr="00A1004C">
        <w:rPr>
          <w:rFonts w:eastAsia="Times New Roman" w:cs="Times New Roman"/>
          <w:szCs w:val="24"/>
        </w:rPr>
        <w:t>Κυρίες και κύριοι συνάδελφοι</w:t>
      </w:r>
      <w:r>
        <w:rPr>
          <w:rFonts w:eastAsia="Times New Roman" w:cs="Times New Roman"/>
          <w:szCs w:val="24"/>
        </w:rPr>
        <w:t>, δ</w:t>
      </w:r>
      <w:r w:rsidRPr="00C76C56">
        <w:rPr>
          <w:rFonts w:eastAsia="Times New Roman" w:cs="Times New Roman"/>
          <w:szCs w:val="24"/>
        </w:rPr>
        <w:t>έχεστε στο σημείο αυτό να λύσουμε τ</w:t>
      </w:r>
      <w:r w:rsidRPr="00C76C56">
        <w:rPr>
          <w:rFonts w:eastAsia="Times New Roman" w:cs="Times New Roman"/>
          <w:szCs w:val="24"/>
        </w:rPr>
        <w:t>η συνεδρίαση;</w:t>
      </w:r>
    </w:p>
    <w:p w14:paraId="43B3F4A5" w14:textId="77777777" w:rsidR="00B1739D" w:rsidRDefault="00C00372">
      <w:pPr>
        <w:spacing w:line="600" w:lineRule="auto"/>
        <w:ind w:firstLine="720"/>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14:paraId="43B3F4A6" w14:textId="77777777" w:rsidR="00B1739D" w:rsidRDefault="00C00372">
      <w:pPr>
        <w:spacing w:line="600" w:lineRule="auto"/>
        <w:ind w:firstLine="720"/>
        <w:jc w:val="both"/>
        <w:rPr>
          <w:rFonts w:eastAsia="Times New Roman" w:cs="Times New Roman"/>
          <w:szCs w:val="24"/>
        </w:rPr>
      </w:pPr>
      <w:r w:rsidRPr="00A70580">
        <w:rPr>
          <w:rFonts w:eastAsia="Times New Roman" w:cs="Times New Roman"/>
          <w:b/>
          <w:szCs w:val="24"/>
        </w:rPr>
        <w:t xml:space="preserve">ΠΡΟΕΔΡΕΥΩΝ (Σπυρίδων Λυκούδης): </w:t>
      </w:r>
      <w:r w:rsidRPr="00C76C56">
        <w:rPr>
          <w:rFonts w:eastAsia="Times New Roman" w:cs="Times New Roman"/>
          <w:szCs w:val="24"/>
        </w:rPr>
        <w:t xml:space="preserve">Με τη συναίνεση του </w:t>
      </w:r>
      <w:r>
        <w:rPr>
          <w:rFonts w:eastAsia="Times New Roman" w:cs="Times New Roman"/>
          <w:szCs w:val="24"/>
        </w:rPr>
        <w:t>Τμήματο</w:t>
      </w:r>
      <w:r w:rsidRPr="00C76C56">
        <w:rPr>
          <w:rFonts w:eastAsia="Times New Roman" w:cs="Times New Roman"/>
          <w:szCs w:val="24"/>
        </w:rPr>
        <w:t>ς και ώρα 1</w:t>
      </w:r>
      <w:r>
        <w:rPr>
          <w:rFonts w:eastAsia="Times New Roman" w:cs="Times New Roman"/>
          <w:szCs w:val="24"/>
        </w:rPr>
        <w:t>0.</w:t>
      </w:r>
      <w:r w:rsidRPr="00C76C56">
        <w:rPr>
          <w:rFonts w:eastAsia="Times New Roman" w:cs="Times New Roman"/>
          <w:szCs w:val="24"/>
        </w:rPr>
        <w:t>4</w:t>
      </w:r>
      <w:r>
        <w:rPr>
          <w:rFonts w:eastAsia="Times New Roman" w:cs="Times New Roman"/>
          <w:szCs w:val="24"/>
        </w:rPr>
        <w:t>3΄</w:t>
      </w:r>
      <w:r w:rsidRPr="00C76C56">
        <w:rPr>
          <w:rFonts w:eastAsia="Times New Roman" w:cs="Times New Roman"/>
          <w:szCs w:val="24"/>
        </w:rPr>
        <w:t xml:space="preserve"> </w:t>
      </w:r>
      <w:proofErr w:type="spellStart"/>
      <w:r w:rsidRPr="00C76C56">
        <w:rPr>
          <w:rFonts w:eastAsia="Times New Roman" w:cs="Times New Roman"/>
          <w:szCs w:val="24"/>
        </w:rPr>
        <w:t>λύεται</w:t>
      </w:r>
      <w:proofErr w:type="spellEnd"/>
      <w:r w:rsidRPr="00C76C56">
        <w:rPr>
          <w:rFonts w:eastAsia="Times New Roman" w:cs="Times New Roman"/>
          <w:szCs w:val="24"/>
        </w:rPr>
        <w:t xml:space="preserve"> η συνεδρίαση για </w:t>
      </w:r>
      <w:r w:rsidRPr="00854CC3">
        <w:rPr>
          <w:rFonts w:eastAsia="Times New Roman" w:cs="Times New Roman"/>
          <w:szCs w:val="24"/>
        </w:rPr>
        <w:t xml:space="preserve">την προσεχή </w:t>
      </w:r>
      <w:r>
        <w:rPr>
          <w:rFonts w:eastAsia="Times New Roman" w:cs="Times New Roman"/>
          <w:szCs w:val="24"/>
        </w:rPr>
        <w:t>Τρίτη 18</w:t>
      </w:r>
      <w:r w:rsidRPr="00C76C56">
        <w:rPr>
          <w:rFonts w:eastAsia="Times New Roman" w:cs="Times New Roman"/>
          <w:szCs w:val="24"/>
        </w:rPr>
        <w:t xml:space="preserve"> </w:t>
      </w:r>
      <w:r>
        <w:rPr>
          <w:rFonts w:eastAsia="Times New Roman" w:cs="Times New Roman"/>
          <w:szCs w:val="24"/>
        </w:rPr>
        <w:t>Σεπτεμβρίου 2018 και ώρα 18</w:t>
      </w:r>
      <w:r w:rsidRPr="00C76C56">
        <w:rPr>
          <w:rFonts w:eastAsia="Times New Roman" w:cs="Times New Roman"/>
          <w:szCs w:val="24"/>
        </w:rPr>
        <w:t>.00΄, με α</w:t>
      </w:r>
      <w:r>
        <w:rPr>
          <w:rFonts w:eastAsia="Times New Roman" w:cs="Times New Roman"/>
          <w:szCs w:val="24"/>
        </w:rPr>
        <w:t xml:space="preserve">ντικείμενο εργασιών του </w:t>
      </w:r>
      <w:r>
        <w:rPr>
          <w:rFonts w:eastAsia="Times New Roman" w:cs="Times New Roman"/>
          <w:szCs w:val="24"/>
        </w:rPr>
        <w:t>Τμήματος:</w:t>
      </w:r>
      <w:r w:rsidRPr="00C76C56">
        <w:rPr>
          <w:rFonts w:eastAsia="Times New Roman" w:cs="Times New Roman"/>
          <w:szCs w:val="24"/>
        </w:rPr>
        <w:t xml:space="preserve"> </w:t>
      </w:r>
      <w:r w:rsidRPr="00C76C56">
        <w:rPr>
          <w:rFonts w:eastAsia="Times New Roman" w:cs="Times New Roman"/>
          <w:szCs w:val="24"/>
        </w:rPr>
        <w:t>κοινοβουλευτι</w:t>
      </w:r>
      <w:r w:rsidRPr="00C76C56">
        <w:rPr>
          <w:rFonts w:eastAsia="Times New Roman" w:cs="Times New Roman"/>
          <w:szCs w:val="24"/>
        </w:rPr>
        <w:t>κό έλεγχο</w:t>
      </w:r>
      <w:r>
        <w:rPr>
          <w:rFonts w:eastAsia="Times New Roman" w:cs="Times New Roman"/>
          <w:szCs w:val="24"/>
        </w:rPr>
        <w:t>,</w:t>
      </w:r>
      <w:r>
        <w:rPr>
          <w:rFonts w:eastAsia="Times New Roman" w:cs="Times New Roman"/>
          <w:szCs w:val="24"/>
        </w:rPr>
        <w:t xml:space="preserve"> συζήτηση επικαίρων ερωτήσεων.</w:t>
      </w:r>
    </w:p>
    <w:p w14:paraId="43B3F4A7" w14:textId="77777777" w:rsidR="00B1739D" w:rsidRDefault="00C00372">
      <w:pPr>
        <w:spacing w:line="600" w:lineRule="auto"/>
        <w:ind w:left="720"/>
        <w:jc w:val="both"/>
        <w:rPr>
          <w:rFonts w:eastAsia="Times New Roman" w:cs="Times New Roman"/>
          <w:szCs w:val="24"/>
        </w:rPr>
      </w:pPr>
      <w:r w:rsidRPr="00C76C56">
        <w:rPr>
          <w:rFonts w:eastAsia="Times New Roman" w:cs="Times New Roman"/>
          <w:b/>
          <w:bCs/>
          <w:szCs w:val="24"/>
        </w:rPr>
        <w:t>Ο ΠΡΟΕΔΡΟΣ                                                        ΟΙ ΓΡΑΜΜΑΤΕΙΣ</w:t>
      </w:r>
      <w:r w:rsidRPr="00C76C56">
        <w:rPr>
          <w:rFonts w:eastAsia="Times New Roman" w:cs="Times New Roman"/>
          <w:szCs w:val="24"/>
        </w:rPr>
        <w:t xml:space="preserve"> </w:t>
      </w:r>
      <w:r>
        <w:rPr>
          <w:rFonts w:eastAsia="Times New Roman" w:cs="Times New Roman"/>
          <w:szCs w:val="24"/>
        </w:rPr>
        <w:t xml:space="preserve"> </w:t>
      </w:r>
    </w:p>
    <w:sectPr w:rsidR="00B1739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QdPVaqrsvfwviyI2LjRHgnl2P7Q=" w:salt="nqT1ydf19P1pS6hTEPGyw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39D"/>
    <w:rsid w:val="00644454"/>
    <w:rsid w:val="00B1739D"/>
    <w:rsid w:val="00C0037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3F45B"/>
  <w15:docId w15:val="{6C8EF214-3F56-48BF-926A-5228AE9DA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5</Recordings>
    <MetadataID xmlns="641f345b-441b-4b81-9152-adc2e73ba5e1">687</MetadataID>
    <Session xmlns="641f345b-441b-4b81-9152-adc2e73ba5e1">Γ´</Session>
    <Date xmlns="641f345b-441b-4b81-9152-adc2e73ba5e1">2018-09-12T21:00:00+00:00</Date>
    <Status xmlns="641f345b-441b-4b81-9152-adc2e73ba5e1">
      <Url>http://srv-sp1/praktika/Lists/Incoming_Metadata/EditForm.aspx?ID=687&amp;Source=/praktika/Recordings_Library/Forms/AllItems.aspx</Url>
      <Description>Δημοσιεύτηκε</Description>
    </Status>
    <Meeting xmlns="641f345b-441b-4b81-9152-adc2e73ba5e1">ΙΓ´</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350DBE-8FB2-4014-9845-B7F910E771BC}">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5BEC3E56-7D5E-4196-BCC9-A2A7870763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6DBA20-6E96-410F-BA3F-DF8F9ED44C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3238</Words>
  <Characters>17490</Characters>
  <Application>Microsoft Office Word</Application>
  <DocSecurity>0</DocSecurity>
  <Lines>145</Lines>
  <Paragraphs>41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2018-09-19T09:42:00Z</dcterms:created>
  <dcterms:modified xsi:type="dcterms:W3CDTF">2018-09-19T09:42:00Z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