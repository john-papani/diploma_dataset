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8968C" w14:textId="77777777" w:rsidR="002B7524" w:rsidRPr="002B7524" w:rsidRDefault="002B7524" w:rsidP="002B7524">
      <w:pPr>
        <w:spacing w:after="200" w:line="360" w:lineRule="auto"/>
        <w:rPr>
          <w:ins w:id="0" w:author="Φλούδα Χριστίνα" w:date="2017-09-27T11:36:00Z"/>
          <w:rFonts w:eastAsia="Times New Roman"/>
          <w:szCs w:val="24"/>
          <w:lang w:eastAsia="en-US"/>
        </w:rPr>
      </w:pPr>
      <w:ins w:id="1" w:author="Φλούδα Χριστίνα" w:date="2017-09-27T11:36:00Z">
        <w:r w:rsidRPr="002B752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144331" w14:textId="77777777" w:rsidR="002B7524" w:rsidRPr="002B7524" w:rsidRDefault="002B7524" w:rsidP="002B7524">
      <w:pPr>
        <w:spacing w:after="200" w:line="360" w:lineRule="auto"/>
        <w:rPr>
          <w:ins w:id="2" w:author="Φλούδα Χριστίνα" w:date="2017-09-27T11:36:00Z"/>
          <w:rFonts w:eastAsia="Times New Roman"/>
          <w:szCs w:val="24"/>
          <w:lang w:eastAsia="en-US"/>
        </w:rPr>
      </w:pPr>
    </w:p>
    <w:p w14:paraId="7E626977" w14:textId="77777777" w:rsidR="002B7524" w:rsidRPr="002B7524" w:rsidRDefault="002B7524" w:rsidP="002B7524">
      <w:pPr>
        <w:spacing w:after="200" w:line="360" w:lineRule="auto"/>
        <w:rPr>
          <w:ins w:id="3" w:author="Φλούδα Χριστίνα" w:date="2017-09-27T11:36:00Z"/>
          <w:rFonts w:eastAsia="Times New Roman"/>
          <w:szCs w:val="24"/>
          <w:lang w:eastAsia="en-US"/>
        </w:rPr>
      </w:pPr>
      <w:ins w:id="4" w:author="Φλούδα Χριστίνα" w:date="2017-09-27T11:36:00Z">
        <w:r w:rsidRPr="002B7524">
          <w:rPr>
            <w:rFonts w:eastAsia="Times New Roman"/>
            <w:szCs w:val="24"/>
            <w:lang w:eastAsia="en-US"/>
          </w:rPr>
          <w:t>ΠΙΝΑΚΑΣ ΠΕΡΙΕΧΟΜΕΝΩΝ</w:t>
        </w:r>
      </w:ins>
    </w:p>
    <w:p w14:paraId="2075030D" w14:textId="6156F4D5" w:rsidR="002B7524" w:rsidRPr="002B7524" w:rsidRDefault="002B7524" w:rsidP="002B7524">
      <w:pPr>
        <w:spacing w:after="200" w:line="360" w:lineRule="auto"/>
        <w:rPr>
          <w:ins w:id="5" w:author="Φλούδα Χριστίνα" w:date="2017-09-27T11:36:00Z"/>
          <w:rFonts w:eastAsia="Times New Roman"/>
          <w:szCs w:val="24"/>
          <w:lang w:eastAsia="en-US"/>
        </w:rPr>
      </w:pPr>
      <w:ins w:id="6" w:author="Φλούδα Χριστίνα" w:date="2017-09-27T11:36:00Z">
        <w:r w:rsidRPr="002B7524">
          <w:rPr>
            <w:rFonts w:eastAsia="Times New Roman"/>
            <w:szCs w:val="24"/>
            <w:lang w:eastAsia="en-US"/>
          </w:rPr>
          <w:t>ΙΖ</w:t>
        </w:r>
        <w:r>
          <w:rPr>
            <w:rFonts w:eastAsia="Times New Roman"/>
            <w:szCs w:val="24"/>
            <w:lang w:eastAsia="en-US"/>
          </w:rPr>
          <w:t>΄</w:t>
        </w:r>
        <w:bookmarkStart w:id="7" w:name="_GoBack"/>
        <w:bookmarkEnd w:id="7"/>
        <w:r w:rsidRPr="002B7524">
          <w:rPr>
            <w:rFonts w:eastAsia="Times New Roman"/>
            <w:szCs w:val="24"/>
            <w:lang w:eastAsia="en-US"/>
          </w:rPr>
          <w:t xml:space="preserve"> ΠΕΡΙΟΔΟΣ </w:t>
        </w:r>
      </w:ins>
    </w:p>
    <w:p w14:paraId="4402D746" w14:textId="77777777" w:rsidR="002B7524" w:rsidRPr="002B7524" w:rsidRDefault="002B7524" w:rsidP="002B7524">
      <w:pPr>
        <w:spacing w:after="200" w:line="360" w:lineRule="auto"/>
        <w:rPr>
          <w:ins w:id="8" w:author="Φλούδα Χριστίνα" w:date="2017-09-27T11:36:00Z"/>
          <w:rFonts w:eastAsia="Times New Roman"/>
          <w:szCs w:val="24"/>
          <w:lang w:eastAsia="en-US"/>
        </w:rPr>
      </w:pPr>
      <w:ins w:id="9" w:author="Φλούδα Χριστίνα" w:date="2017-09-27T11:36:00Z">
        <w:r w:rsidRPr="002B7524">
          <w:rPr>
            <w:rFonts w:eastAsia="Times New Roman"/>
            <w:szCs w:val="24"/>
            <w:lang w:eastAsia="en-US"/>
          </w:rPr>
          <w:t>ΠΡΟΕΔΡΕΥΟΜΕΝΗΣ ΚΟΙΝΟΒΟΥΛΕΥΤΙΚΗΣ ΔΗΜΟΚΡΑΤΙΑΣ</w:t>
        </w:r>
      </w:ins>
    </w:p>
    <w:p w14:paraId="3C097232" w14:textId="77777777" w:rsidR="002B7524" w:rsidRPr="002B7524" w:rsidRDefault="002B7524" w:rsidP="002B7524">
      <w:pPr>
        <w:spacing w:after="200" w:line="360" w:lineRule="auto"/>
        <w:rPr>
          <w:ins w:id="10" w:author="Φλούδα Χριστίνα" w:date="2017-09-27T11:36:00Z"/>
          <w:rFonts w:eastAsia="Times New Roman"/>
          <w:szCs w:val="24"/>
          <w:lang w:eastAsia="en-US"/>
        </w:rPr>
      </w:pPr>
      <w:ins w:id="11" w:author="Φλούδα Χριστίνα" w:date="2017-09-27T11:36:00Z">
        <w:r w:rsidRPr="002B7524">
          <w:rPr>
            <w:rFonts w:eastAsia="Times New Roman"/>
            <w:szCs w:val="24"/>
            <w:lang w:eastAsia="en-US"/>
          </w:rPr>
          <w:t>ΣΥΝΟΔΟΣ Β΄</w:t>
        </w:r>
      </w:ins>
    </w:p>
    <w:p w14:paraId="516EB2DE" w14:textId="77777777" w:rsidR="002B7524" w:rsidRPr="002B7524" w:rsidRDefault="002B7524" w:rsidP="002B7524">
      <w:pPr>
        <w:spacing w:after="200" w:line="360" w:lineRule="auto"/>
        <w:rPr>
          <w:ins w:id="12" w:author="Φλούδα Χριστίνα" w:date="2017-09-27T11:36:00Z"/>
          <w:rFonts w:eastAsia="Times New Roman"/>
          <w:szCs w:val="24"/>
          <w:lang w:eastAsia="en-US"/>
        </w:rPr>
      </w:pPr>
    </w:p>
    <w:p w14:paraId="1ED0CC29" w14:textId="77777777" w:rsidR="002B7524" w:rsidRPr="002B7524" w:rsidRDefault="002B7524" w:rsidP="002B7524">
      <w:pPr>
        <w:spacing w:after="200" w:line="360" w:lineRule="auto"/>
        <w:rPr>
          <w:ins w:id="13" w:author="Φλούδα Χριστίνα" w:date="2017-09-27T11:36:00Z"/>
          <w:rFonts w:eastAsia="Times New Roman"/>
          <w:szCs w:val="24"/>
          <w:lang w:eastAsia="en-US"/>
        </w:rPr>
      </w:pPr>
      <w:ins w:id="14" w:author="Φλούδα Χριστίνα" w:date="2017-09-27T11:36:00Z">
        <w:r w:rsidRPr="002B7524">
          <w:rPr>
            <w:rFonts w:eastAsia="Times New Roman"/>
            <w:szCs w:val="24"/>
            <w:lang w:eastAsia="en-US"/>
          </w:rPr>
          <w:t>ΣΥΝΕΔΡΙΑΣΗ ΡΠ΄</w:t>
        </w:r>
      </w:ins>
    </w:p>
    <w:p w14:paraId="4B350EBF" w14:textId="77777777" w:rsidR="002B7524" w:rsidRPr="002B7524" w:rsidRDefault="002B7524" w:rsidP="002B7524">
      <w:pPr>
        <w:spacing w:after="200" w:line="360" w:lineRule="auto"/>
        <w:rPr>
          <w:ins w:id="15" w:author="Φλούδα Χριστίνα" w:date="2017-09-27T11:36:00Z"/>
          <w:rFonts w:eastAsia="Times New Roman"/>
          <w:szCs w:val="24"/>
          <w:lang w:eastAsia="en-US"/>
        </w:rPr>
      </w:pPr>
      <w:ins w:id="16" w:author="Φλούδα Χριστίνα" w:date="2017-09-27T11:36:00Z">
        <w:r w:rsidRPr="002B7524">
          <w:rPr>
            <w:rFonts w:eastAsia="Times New Roman"/>
            <w:szCs w:val="24"/>
            <w:lang w:eastAsia="en-US"/>
          </w:rPr>
          <w:t>Τετάρτη  20 Σεπτεμβρίου 2017</w:t>
        </w:r>
      </w:ins>
    </w:p>
    <w:p w14:paraId="4D8384A9" w14:textId="77777777" w:rsidR="002B7524" w:rsidRPr="002B7524" w:rsidRDefault="002B7524" w:rsidP="002B7524">
      <w:pPr>
        <w:spacing w:after="200" w:line="360" w:lineRule="auto"/>
        <w:rPr>
          <w:ins w:id="17" w:author="Φλούδα Χριστίνα" w:date="2017-09-27T11:36:00Z"/>
          <w:rFonts w:eastAsia="Times New Roman"/>
          <w:szCs w:val="24"/>
          <w:lang w:eastAsia="en-US"/>
        </w:rPr>
      </w:pPr>
    </w:p>
    <w:p w14:paraId="498527FA" w14:textId="77777777" w:rsidR="002B7524" w:rsidRPr="002B7524" w:rsidRDefault="002B7524" w:rsidP="002B7524">
      <w:pPr>
        <w:spacing w:after="200" w:line="360" w:lineRule="auto"/>
        <w:rPr>
          <w:ins w:id="18" w:author="Φλούδα Χριστίνα" w:date="2017-09-27T11:36:00Z"/>
          <w:rFonts w:eastAsia="Times New Roman"/>
          <w:szCs w:val="24"/>
          <w:lang w:eastAsia="en-US"/>
        </w:rPr>
      </w:pPr>
      <w:ins w:id="19" w:author="Φλούδα Χριστίνα" w:date="2017-09-27T11:36:00Z">
        <w:r w:rsidRPr="002B7524">
          <w:rPr>
            <w:rFonts w:eastAsia="Times New Roman"/>
            <w:szCs w:val="24"/>
            <w:lang w:eastAsia="en-US"/>
          </w:rPr>
          <w:t>ΘΕΜΑΤΑ</w:t>
        </w:r>
      </w:ins>
    </w:p>
    <w:p w14:paraId="145B80D5" w14:textId="77777777" w:rsidR="002B7524" w:rsidRPr="002B7524" w:rsidRDefault="002B7524" w:rsidP="002B7524">
      <w:pPr>
        <w:spacing w:after="200" w:line="360" w:lineRule="auto"/>
        <w:rPr>
          <w:ins w:id="20" w:author="Φλούδα Χριστίνα" w:date="2017-09-27T11:36:00Z"/>
          <w:rFonts w:eastAsia="Times New Roman"/>
          <w:szCs w:val="24"/>
          <w:lang w:eastAsia="en-US"/>
        </w:rPr>
      </w:pPr>
      <w:ins w:id="21" w:author="Φλούδα Χριστίνα" w:date="2017-09-27T11:36:00Z">
        <w:r w:rsidRPr="002B7524">
          <w:rPr>
            <w:rFonts w:eastAsia="Times New Roman"/>
            <w:szCs w:val="24"/>
            <w:lang w:eastAsia="en-US"/>
          </w:rPr>
          <w:t xml:space="preserve"> </w:t>
        </w:r>
        <w:r w:rsidRPr="002B7524">
          <w:rPr>
            <w:rFonts w:eastAsia="Times New Roman"/>
            <w:szCs w:val="24"/>
            <w:lang w:eastAsia="en-US"/>
          </w:rPr>
          <w:br/>
          <w:t xml:space="preserve">Α. ΕΙΔΙΚΑ ΘΕΜΑΤΑ </w:t>
        </w:r>
        <w:r w:rsidRPr="002B7524">
          <w:rPr>
            <w:rFonts w:eastAsia="Times New Roman"/>
            <w:szCs w:val="24"/>
            <w:lang w:eastAsia="en-US"/>
          </w:rPr>
          <w:br/>
          <w:t xml:space="preserve">1. Επικύρωση Πρακτικών, σελ. </w:t>
        </w:r>
        <w:r w:rsidRPr="002B7524">
          <w:rPr>
            <w:rFonts w:eastAsia="Times New Roman"/>
            <w:szCs w:val="24"/>
            <w:lang w:eastAsia="en-US"/>
          </w:rPr>
          <w:br/>
          <w:t xml:space="preserve">2. Επί διαδικαστικού θέματος, σελ. </w:t>
        </w:r>
        <w:r w:rsidRPr="002B7524">
          <w:rPr>
            <w:rFonts w:eastAsia="Times New Roman"/>
            <w:szCs w:val="24"/>
            <w:lang w:eastAsia="en-US"/>
          </w:rPr>
          <w:br/>
          <w:t xml:space="preserve">3. Επί προσωπικού θέματος, σελ. </w:t>
        </w:r>
        <w:r w:rsidRPr="002B7524">
          <w:rPr>
            <w:rFonts w:eastAsia="Times New Roman"/>
            <w:szCs w:val="24"/>
            <w:lang w:eastAsia="en-US"/>
          </w:rPr>
          <w:br/>
          <w:t xml:space="preserve"> </w:t>
        </w:r>
        <w:r w:rsidRPr="002B7524">
          <w:rPr>
            <w:rFonts w:eastAsia="Times New Roman"/>
            <w:szCs w:val="24"/>
            <w:lang w:eastAsia="en-US"/>
          </w:rPr>
          <w:br/>
          <w:t xml:space="preserve">Β. ΚΟΙΝΟΒΟΥΛΕΥΤΙΚΟΣ ΕΛΕΓΧΟΣ </w:t>
        </w:r>
        <w:r w:rsidRPr="002B7524">
          <w:rPr>
            <w:rFonts w:eastAsia="Times New Roman"/>
            <w:szCs w:val="24"/>
            <w:lang w:eastAsia="en-US"/>
          </w:rPr>
          <w:br/>
          <w:t xml:space="preserve">Ανακοίνωση του δελτίου επικαίρων ερωτήσεων της Πέμπτης 21 Σεπτεμβρίου 2017, σελ. </w:t>
        </w:r>
        <w:r w:rsidRPr="002B7524">
          <w:rPr>
            <w:rFonts w:eastAsia="Times New Roman"/>
            <w:szCs w:val="24"/>
            <w:lang w:eastAsia="en-US"/>
          </w:rPr>
          <w:br/>
          <w:t xml:space="preserve"> </w:t>
        </w:r>
        <w:r w:rsidRPr="002B7524">
          <w:rPr>
            <w:rFonts w:eastAsia="Times New Roman"/>
            <w:szCs w:val="24"/>
            <w:lang w:eastAsia="en-US"/>
          </w:rPr>
          <w:br/>
          <w:t xml:space="preserve">Γ. ΝΟΜΟΘΕΤΙΚΗ ΕΡΓΑΣΙΑ </w:t>
        </w:r>
        <w:r w:rsidRPr="002B7524">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"Ευρωπαϊκή εντολή έρευνας στις ποινικές υποθέσεις - Εναρμόνιση της νομοθεσίας με την Οδηγία 2014/41/ΕΕ και άλλες διατάξεις", σελ. </w:t>
        </w:r>
        <w:r w:rsidRPr="002B7524">
          <w:rPr>
            <w:rFonts w:eastAsia="Times New Roman"/>
            <w:szCs w:val="24"/>
            <w:lang w:eastAsia="en-US"/>
          </w:rPr>
          <w:br/>
        </w:r>
      </w:ins>
    </w:p>
    <w:p w14:paraId="156A2B25" w14:textId="77777777" w:rsidR="002B7524" w:rsidRPr="002B7524" w:rsidRDefault="002B7524" w:rsidP="002B7524">
      <w:pPr>
        <w:spacing w:after="200" w:line="360" w:lineRule="auto"/>
        <w:rPr>
          <w:ins w:id="22" w:author="Φλούδα Χριστίνα" w:date="2017-09-27T11:36:00Z"/>
          <w:rFonts w:eastAsia="Times New Roman"/>
          <w:szCs w:val="24"/>
          <w:lang w:eastAsia="en-US"/>
        </w:rPr>
      </w:pPr>
      <w:ins w:id="23" w:author="Φλούδα Χριστίνα" w:date="2017-09-27T11:36:00Z">
        <w:r w:rsidRPr="002B7524">
          <w:rPr>
            <w:rFonts w:eastAsia="Times New Roman"/>
            <w:szCs w:val="24"/>
            <w:lang w:eastAsia="en-US"/>
          </w:rPr>
          <w:t>ΠΡΟΕΔΡΕΥΩΝ                                                                                   ΒΑΡΕΜΕΝΟΣ Γ. , σελ.</w:t>
        </w:r>
        <w:r w:rsidRPr="002B7524">
          <w:rPr>
            <w:rFonts w:eastAsia="Times New Roman"/>
            <w:szCs w:val="24"/>
            <w:lang w:eastAsia="en-US"/>
          </w:rPr>
          <w:br/>
        </w:r>
      </w:ins>
    </w:p>
    <w:p w14:paraId="2505F406" w14:textId="77777777" w:rsidR="002B7524" w:rsidRPr="002B7524" w:rsidRDefault="002B7524" w:rsidP="002B7524">
      <w:pPr>
        <w:spacing w:after="200" w:line="360" w:lineRule="auto"/>
        <w:rPr>
          <w:ins w:id="24" w:author="Φλούδα Χριστίνα" w:date="2017-09-27T11:36:00Z"/>
          <w:rFonts w:eastAsia="Times New Roman"/>
          <w:szCs w:val="24"/>
          <w:lang w:eastAsia="en-US"/>
        </w:rPr>
      </w:pPr>
      <w:ins w:id="25" w:author="Φλούδα Χριστίνα" w:date="2017-09-27T11:36:00Z">
        <w:r w:rsidRPr="002B7524">
          <w:rPr>
            <w:rFonts w:eastAsia="Times New Roman"/>
            <w:szCs w:val="24"/>
            <w:lang w:eastAsia="en-US"/>
          </w:rPr>
          <w:t>ΟΜΙΛΗΤΕΣ</w:t>
        </w:r>
      </w:ins>
    </w:p>
    <w:p w14:paraId="059EAAFD" w14:textId="706F4BE4" w:rsidR="002B7524" w:rsidRDefault="002B7524" w:rsidP="002B7524">
      <w:pPr>
        <w:spacing w:after="0" w:line="600" w:lineRule="auto"/>
        <w:ind w:firstLine="720"/>
        <w:jc w:val="center"/>
        <w:rPr>
          <w:ins w:id="26" w:author="Φλούδα Χριστίνα" w:date="2017-09-27T11:36:00Z"/>
          <w:rFonts w:eastAsia="Times New Roman"/>
          <w:szCs w:val="24"/>
        </w:rPr>
      </w:pPr>
      <w:ins w:id="27" w:author="Φλούδα Χριστίνα" w:date="2017-09-27T11:36:00Z">
        <w:r w:rsidRPr="002B7524">
          <w:rPr>
            <w:rFonts w:eastAsia="Times New Roman"/>
            <w:szCs w:val="24"/>
            <w:lang w:eastAsia="en-US"/>
          </w:rPr>
          <w:br/>
          <w:t>Α. Επί διαδικαστικού θέματος:</w:t>
        </w:r>
        <w:r w:rsidRPr="002B7524">
          <w:rPr>
            <w:rFonts w:eastAsia="Times New Roman"/>
            <w:szCs w:val="24"/>
            <w:lang w:eastAsia="en-US"/>
          </w:rPr>
          <w:br/>
          <w:t>ΑΪΒΑΤΙΔΗΣ Ι. , σελ.</w:t>
        </w:r>
        <w:r w:rsidRPr="002B7524">
          <w:rPr>
            <w:rFonts w:eastAsia="Times New Roman"/>
            <w:szCs w:val="24"/>
            <w:lang w:eastAsia="en-US"/>
          </w:rPr>
          <w:br/>
          <w:t>ΒΑΡΕΜΕΝΟΣ Γ. , σελ.</w:t>
        </w:r>
        <w:r w:rsidRPr="002B7524">
          <w:rPr>
            <w:rFonts w:eastAsia="Times New Roman"/>
            <w:szCs w:val="24"/>
            <w:lang w:eastAsia="en-US"/>
          </w:rPr>
          <w:br/>
          <w:t>ΒΟΡΙΔΗΣ Μ. , σελ.</w:t>
        </w:r>
        <w:r w:rsidRPr="002B7524">
          <w:rPr>
            <w:rFonts w:eastAsia="Times New Roman"/>
            <w:szCs w:val="24"/>
            <w:lang w:eastAsia="en-US"/>
          </w:rPr>
          <w:br/>
          <w:t>ΓΚΙΟΥΛΕΚΑΣ Κ. , σελ.</w:t>
        </w:r>
        <w:r w:rsidRPr="002B7524">
          <w:rPr>
            <w:rFonts w:eastAsia="Times New Roman"/>
            <w:szCs w:val="24"/>
            <w:lang w:eastAsia="en-US"/>
          </w:rPr>
          <w:br/>
          <w:t>ΠΑΠΑΘΕΟΔΩΡΟΥ Θ. , σελ.</w:t>
        </w:r>
        <w:r w:rsidRPr="002B7524">
          <w:rPr>
            <w:rFonts w:eastAsia="Times New Roman"/>
            <w:szCs w:val="24"/>
            <w:lang w:eastAsia="en-US"/>
          </w:rPr>
          <w:br/>
          <w:t>ΤΖΑΒΑΡΑΣ Κ. , σελ.</w:t>
        </w:r>
        <w:r w:rsidRPr="002B7524">
          <w:rPr>
            <w:rFonts w:eastAsia="Times New Roman"/>
            <w:szCs w:val="24"/>
            <w:lang w:eastAsia="en-US"/>
          </w:rPr>
          <w:br/>
        </w:r>
        <w:r w:rsidRPr="002B7524">
          <w:rPr>
            <w:rFonts w:eastAsia="Times New Roman"/>
            <w:szCs w:val="24"/>
            <w:lang w:eastAsia="en-US"/>
          </w:rPr>
          <w:br/>
          <w:t>Β. Επί προσωπικού θέματος:</w:t>
        </w:r>
        <w:r w:rsidRPr="002B7524">
          <w:rPr>
            <w:rFonts w:eastAsia="Times New Roman"/>
            <w:szCs w:val="24"/>
            <w:lang w:eastAsia="en-US"/>
          </w:rPr>
          <w:br/>
          <w:t>ΑΧΜΕΤ Ι. , σελ.</w:t>
        </w:r>
        <w:r w:rsidRPr="002B7524">
          <w:rPr>
            <w:rFonts w:eastAsia="Times New Roman"/>
            <w:szCs w:val="24"/>
            <w:lang w:eastAsia="en-US"/>
          </w:rPr>
          <w:br/>
          <w:t>ΛΑΖΑΡΙΔΗΣ Γ. , σελ.</w:t>
        </w:r>
        <w:r w:rsidRPr="002B7524">
          <w:rPr>
            <w:rFonts w:eastAsia="Times New Roman"/>
            <w:szCs w:val="24"/>
            <w:lang w:eastAsia="en-US"/>
          </w:rPr>
          <w:br/>
        </w:r>
        <w:r w:rsidRPr="002B7524">
          <w:rPr>
            <w:rFonts w:eastAsia="Times New Roman"/>
            <w:szCs w:val="24"/>
            <w:lang w:eastAsia="en-US"/>
          </w:rPr>
          <w:br/>
          <w:t>Γ. Επί του σχεδίου νόμου του Υπουργείου Δικαιοσύνης, Διαφάνειας και Ανθρωπίνων Δικαιωμάτων:</w:t>
        </w:r>
        <w:r w:rsidRPr="002B7524">
          <w:rPr>
            <w:rFonts w:eastAsia="Times New Roman"/>
            <w:szCs w:val="24"/>
            <w:lang w:eastAsia="en-US"/>
          </w:rPr>
          <w:br/>
          <w:t>ΑΘΑΝΑΣΙΟΥ Χ. , σελ.</w:t>
        </w:r>
        <w:r w:rsidRPr="002B7524">
          <w:rPr>
            <w:rFonts w:eastAsia="Times New Roman"/>
            <w:szCs w:val="24"/>
            <w:lang w:eastAsia="en-US"/>
          </w:rPr>
          <w:br/>
          <w:t>ΑΪΒΑΤΙΔΗΣ Ι. , σελ.</w:t>
        </w:r>
        <w:r w:rsidRPr="002B7524">
          <w:rPr>
            <w:rFonts w:eastAsia="Times New Roman"/>
            <w:szCs w:val="24"/>
            <w:lang w:eastAsia="en-US"/>
          </w:rPr>
          <w:br/>
          <w:t>ΑΧΜΕΤ Ι. , σελ.</w:t>
        </w:r>
        <w:r w:rsidRPr="002B7524">
          <w:rPr>
            <w:rFonts w:eastAsia="Times New Roman"/>
            <w:szCs w:val="24"/>
            <w:lang w:eastAsia="en-US"/>
          </w:rPr>
          <w:br/>
          <w:t>ΓΚΙΟΥΛΕΚΑΣ Κ. , σελ.</w:t>
        </w:r>
        <w:r w:rsidRPr="002B7524">
          <w:rPr>
            <w:rFonts w:eastAsia="Times New Roman"/>
            <w:szCs w:val="24"/>
            <w:lang w:eastAsia="en-US"/>
          </w:rPr>
          <w:br/>
          <w:t>ΚΟΝΤΟΝΗΣ Χ. , σελ.</w:t>
        </w:r>
        <w:r w:rsidRPr="002B7524">
          <w:rPr>
            <w:rFonts w:eastAsia="Times New Roman"/>
            <w:szCs w:val="24"/>
            <w:lang w:eastAsia="en-US"/>
          </w:rPr>
          <w:br/>
          <w:t>ΛΑΖΑΡΙΔΗΣ Γ. , σελ.</w:t>
        </w:r>
        <w:r w:rsidRPr="002B7524">
          <w:rPr>
            <w:rFonts w:eastAsia="Times New Roman"/>
            <w:szCs w:val="24"/>
            <w:lang w:eastAsia="en-US"/>
          </w:rPr>
          <w:br/>
          <w:t>ΠΑΝΑΓΙΩΤΟΠΟΥΛΟΣ Ν. , σελ.</w:t>
        </w:r>
        <w:r w:rsidRPr="002B7524">
          <w:rPr>
            <w:rFonts w:eastAsia="Times New Roman"/>
            <w:szCs w:val="24"/>
            <w:lang w:eastAsia="en-US"/>
          </w:rPr>
          <w:br/>
          <w:t>ΠΑΠΑΗΛΙΟΥ Γ. , σελ.</w:t>
        </w:r>
        <w:r w:rsidRPr="002B7524">
          <w:rPr>
            <w:rFonts w:eastAsia="Times New Roman"/>
            <w:szCs w:val="24"/>
            <w:lang w:eastAsia="en-US"/>
          </w:rPr>
          <w:br/>
          <w:t>ΠΑΠΑΘΕΟΔΩΡΟΥ Θ. , σελ.</w:t>
        </w:r>
        <w:r w:rsidRPr="002B7524">
          <w:rPr>
            <w:rFonts w:eastAsia="Times New Roman"/>
            <w:szCs w:val="24"/>
            <w:lang w:eastAsia="en-US"/>
          </w:rPr>
          <w:br/>
          <w:t>ΠΑΠΠΑΣ Χ. , σελ.</w:t>
        </w:r>
        <w:r w:rsidRPr="002B7524">
          <w:rPr>
            <w:rFonts w:eastAsia="Times New Roman"/>
            <w:szCs w:val="24"/>
            <w:lang w:eastAsia="en-US"/>
          </w:rPr>
          <w:br/>
          <w:t>ΣΑΡΙΔΗΣ Ι. , σελ.</w:t>
        </w:r>
        <w:r w:rsidRPr="002B7524">
          <w:rPr>
            <w:rFonts w:eastAsia="Times New Roman"/>
            <w:szCs w:val="24"/>
            <w:lang w:eastAsia="en-US"/>
          </w:rPr>
          <w:br/>
          <w:t>ΤΖΑΒΑΡΑΣ Κ. , σελ.</w:t>
        </w:r>
        <w:r w:rsidRPr="002B7524">
          <w:rPr>
            <w:rFonts w:eastAsia="Times New Roman"/>
            <w:szCs w:val="24"/>
            <w:lang w:eastAsia="en-US"/>
          </w:rPr>
          <w:br/>
        </w:r>
        <w:r w:rsidRPr="002B7524">
          <w:rPr>
            <w:rFonts w:eastAsia="Times New Roman"/>
            <w:szCs w:val="24"/>
            <w:lang w:eastAsia="en-US"/>
          </w:rPr>
          <w:br/>
          <w:t>Δ. ΠΑΡΕΜΒΑΣΕΙΣ:</w:t>
        </w:r>
        <w:r w:rsidRPr="002B7524">
          <w:rPr>
            <w:rFonts w:eastAsia="Times New Roman"/>
            <w:szCs w:val="24"/>
            <w:lang w:eastAsia="en-US"/>
          </w:rPr>
          <w:br/>
          <w:t>ΒΟΡΙΔΗΣ Μ. , σελ.</w:t>
        </w:r>
        <w:r w:rsidRPr="002B7524">
          <w:rPr>
            <w:rFonts w:eastAsia="Times New Roman"/>
            <w:szCs w:val="24"/>
            <w:lang w:eastAsia="en-US"/>
          </w:rPr>
          <w:br/>
        </w:r>
      </w:ins>
    </w:p>
    <w:p w14:paraId="590C3CC6" w14:textId="77777777" w:rsidR="008304AE" w:rsidRDefault="002B7524">
      <w:pPr>
        <w:spacing w:after="0" w:line="600" w:lineRule="auto"/>
        <w:ind w:firstLine="720"/>
        <w:jc w:val="center"/>
        <w:rPr>
          <w:rFonts w:eastAsia="Times New Roman"/>
          <w:szCs w:val="24"/>
        </w:rPr>
      </w:pPr>
      <w:r>
        <w:rPr>
          <w:rFonts w:eastAsia="Times New Roman"/>
          <w:szCs w:val="24"/>
        </w:rPr>
        <w:t>ΠΡΑΚΤΙΚΑ ΒΟΥΛΗΣ</w:t>
      </w:r>
    </w:p>
    <w:p w14:paraId="590C3CC7" w14:textId="77777777" w:rsidR="008304AE" w:rsidRDefault="002B7524">
      <w:pPr>
        <w:spacing w:after="0" w:line="600" w:lineRule="auto"/>
        <w:ind w:firstLine="720"/>
        <w:jc w:val="center"/>
        <w:rPr>
          <w:rFonts w:eastAsia="Times New Roman"/>
          <w:szCs w:val="24"/>
        </w:rPr>
      </w:pPr>
      <w:r>
        <w:rPr>
          <w:rFonts w:eastAsia="Times New Roman"/>
          <w:szCs w:val="24"/>
        </w:rPr>
        <w:t>ΙΖ΄ ΠΕΡΙΟΔΟΣ</w:t>
      </w:r>
    </w:p>
    <w:p w14:paraId="590C3CC8" w14:textId="77777777" w:rsidR="008304AE" w:rsidRDefault="002B7524">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90C3CC9" w14:textId="77777777" w:rsidR="008304AE" w:rsidRDefault="002B7524">
      <w:pPr>
        <w:spacing w:after="0" w:line="600" w:lineRule="auto"/>
        <w:ind w:firstLine="720"/>
        <w:jc w:val="center"/>
        <w:rPr>
          <w:rFonts w:eastAsia="Times New Roman"/>
          <w:szCs w:val="24"/>
        </w:rPr>
      </w:pPr>
      <w:r>
        <w:rPr>
          <w:rFonts w:eastAsia="Times New Roman"/>
          <w:szCs w:val="24"/>
        </w:rPr>
        <w:t>ΣΥΝΟΔΟΣ Β΄</w:t>
      </w:r>
    </w:p>
    <w:p w14:paraId="590C3CCA" w14:textId="77777777" w:rsidR="008304AE" w:rsidRDefault="002B7524">
      <w:pPr>
        <w:spacing w:after="0" w:line="600" w:lineRule="auto"/>
        <w:ind w:firstLine="720"/>
        <w:jc w:val="center"/>
        <w:rPr>
          <w:rFonts w:eastAsia="Times New Roman"/>
          <w:szCs w:val="24"/>
        </w:rPr>
      </w:pPr>
      <w:r>
        <w:rPr>
          <w:rFonts w:eastAsia="Times New Roman"/>
          <w:szCs w:val="24"/>
        </w:rPr>
        <w:t>ΣΥΝΕΔΡΙΑΣΗ ΡΠ΄</w:t>
      </w:r>
    </w:p>
    <w:p w14:paraId="590C3CCB" w14:textId="77777777" w:rsidR="008304AE" w:rsidRDefault="002B7524">
      <w:pPr>
        <w:spacing w:after="0" w:line="600" w:lineRule="auto"/>
        <w:ind w:firstLine="720"/>
        <w:jc w:val="center"/>
        <w:rPr>
          <w:rFonts w:eastAsia="Times New Roman"/>
          <w:szCs w:val="24"/>
        </w:rPr>
      </w:pPr>
      <w:r>
        <w:rPr>
          <w:rFonts w:eastAsia="Times New Roman"/>
          <w:szCs w:val="24"/>
        </w:rPr>
        <w:t>Τετάρτη 20 Σεπτεμβρίου 2017</w:t>
      </w:r>
    </w:p>
    <w:p w14:paraId="590C3CCC" w14:textId="77777777" w:rsidR="008304AE" w:rsidRDefault="002B7524">
      <w:pPr>
        <w:spacing w:after="0" w:line="600" w:lineRule="auto"/>
        <w:ind w:firstLine="720"/>
        <w:jc w:val="both"/>
        <w:rPr>
          <w:rFonts w:eastAsia="Times New Roman"/>
          <w:szCs w:val="24"/>
        </w:rPr>
      </w:pPr>
      <w:r>
        <w:rPr>
          <w:rFonts w:eastAsia="Times New Roman"/>
          <w:szCs w:val="24"/>
        </w:rPr>
        <w:t>Αθήνα, σήμερα στις 20 Σεπτεμβρίου 2017, ημέρα Τετάρτη και ώρα 10.06΄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931B7A">
        <w:rPr>
          <w:rFonts w:eastAsia="Times New Roman"/>
          <w:b/>
          <w:szCs w:val="24"/>
        </w:rPr>
        <w:t>ΓΕΩΡΓΙΟΥ ΒΑΡΕΜΕΝΟΥ</w:t>
      </w:r>
      <w:r>
        <w:rPr>
          <w:rFonts w:eastAsia="Times New Roman"/>
          <w:szCs w:val="24"/>
        </w:rPr>
        <w:t xml:space="preserve">. </w:t>
      </w:r>
    </w:p>
    <w:p w14:paraId="590C3CCD" w14:textId="77777777" w:rsidR="008304AE" w:rsidRDefault="002B7524">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590C3CCE" w14:textId="77777777" w:rsidR="008304AE" w:rsidRDefault="002B7524">
      <w:pPr>
        <w:spacing w:after="0" w:line="600" w:lineRule="auto"/>
        <w:ind w:firstLine="720"/>
        <w:jc w:val="both"/>
        <w:rPr>
          <w:rFonts w:eastAsia="Times New Roman"/>
          <w:szCs w:val="24"/>
        </w:rPr>
      </w:pPr>
      <w:r>
        <w:rPr>
          <w:rFonts w:eastAsia="Times New Roman"/>
          <w:szCs w:val="24"/>
        </w:rPr>
        <w:t>Πριν εισ</w:t>
      </w:r>
      <w:r>
        <w:rPr>
          <w:rFonts w:eastAsia="Times New Roman"/>
          <w:szCs w:val="24"/>
        </w:rPr>
        <w:t>έλθουμε στην ημερήσια διάταξη της νομοθετικής εργασίας έ</w:t>
      </w:r>
      <w:r>
        <w:rPr>
          <w:rFonts w:eastAsia="Times New Roman"/>
          <w:szCs w:val="24"/>
        </w:rPr>
        <w:t xml:space="preserve">χω την τιμή να ανακοινώσω στο Σώμα το δελτίο επικαίρων ερωτήσεων της Πέμπτης 21 Σεπτεμβρίου 2017. </w:t>
      </w:r>
    </w:p>
    <w:p w14:paraId="590C3CCF" w14:textId="77777777" w:rsidR="008304AE" w:rsidRDefault="002B7524">
      <w:pPr>
        <w:spacing w:after="0" w:line="600" w:lineRule="auto"/>
        <w:ind w:firstLine="720"/>
        <w:jc w:val="both"/>
        <w:rPr>
          <w:rFonts w:eastAsia="Times New Roman"/>
          <w:bCs/>
          <w:szCs w:val="24"/>
        </w:rPr>
      </w:pPr>
      <w:r>
        <w:rPr>
          <w:rFonts w:eastAsia="Times New Roman"/>
          <w:bCs/>
          <w:szCs w:val="24"/>
        </w:rPr>
        <w:t>Α. ΕΠΙΚΑΙΡΕΣ ΕΡΩΤΗΣΕΙΣ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590C3CD0" w14:textId="77777777" w:rsidR="008304AE" w:rsidRDefault="002B7524">
      <w:pPr>
        <w:spacing w:after="0" w:line="600" w:lineRule="auto"/>
        <w:ind w:firstLine="720"/>
        <w:jc w:val="both"/>
        <w:rPr>
          <w:rFonts w:eastAsia="Times New Roman"/>
          <w:szCs w:val="24"/>
        </w:rPr>
      </w:pPr>
      <w:r>
        <w:rPr>
          <w:rFonts w:eastAsia="Times New Roman"/>
          <w:szCs w:val="24"/>
        </w:rPr>
        <w:lastRenderedPageBreak/>
        <w:t>1. Η με</w:t>
      </w:r>
      <w:r>
        <w:rPr>
          <w:rFonts w:eastAsia="Times New Roman"/>
          <w:szCs w:val="24"/>
        </w:rPr>
        <w:t xml:space="preserve"> αριθμό 1492/18-9-2017 επίκαιρη ερώτηση της Βουλευτού Καρδίτσας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Χρυσούλας</w:t>
      </w:r>
      <w:r>
        <w:rPr>
          <w:rFonts w:eastAsia="Times New Roman"/>
          <w:b/>
          <w:szCs w:val="24"/>
        </w:rPr>
        <w:t xml:space="preserve"> </w:t>
      </w:r>
      <w:proofErr w:type="spellStart"/>
      <w:r>
        <w:rPr>
          <w:rFonts w:eastAsia="Times New Roman"/>
          <w:bCs/>
          <w:szCs w:val="24"/>
        </w:rPr>
        <w:t>Κατσιαβρά</w:t>
      </w:r>
      <w:proofErr w:type="spellEnd"/>
      <w:r>
        <w:rPr>
          <w:rFonts w:eastAsia="Times New Roman"/>
          <w:bCs/>
          <w:szCs w:val="24"/>
        </w:rPr>
        <w:t xml:space="preserve"> -</w:t>
      </w:r>
      <w:r>
        <w:rPr>
          <w:rFonts w:eastAsia="Times New Roman"/>
          <w:b/>
          <w:bCs/>
          <w:szCs w:val="24"/>
        </w:rPr>
        <w:t xml:space="preserve"> </w:t>
      </w:r>
      <w:proofErr w:type="spellStart"/>
      <w:r>
        <w:rPr>
          <w:rFonts w:eastAsia="Times New Roman"/>
          <w:bCs/>
          <w:szCs w:val="24"/>
        </w:rPr>
        <w:t>Σιωροπούλου</w:t>
      </w:r>
      <w:proofErr w:type="spellEnd"/>
      <w:r>
        <w:rPr>
          <w:rFonts w:eastAsia="Times New Roman"/>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 xml:space="preserve">Αγροτικής Ανάπτυξης και Τροφίμων, </w:t>
      </w:r>
      <w:r>
        <w:rPr>
          <w:rFonts w:eastAsia="Times New Roman"/>
          <w:szCs w:val="24"/>
        </w:rPr>
        <w:t>σχετικά με τις επιπτώσεις στη βαμβακοκαλλιέργεια από τη μείωση ο</w:t>
      </w:r>
      <w:r>
        <w:rPr>
          <w:rFonts w:eastAsia="Times New Roman"/>
          <w:szCs w:val="24"/>
        </w:rPr>
        <w:t xml:space="preserve">ρίων υπολειμμάτων της δραστικής ουσίας </w:t>
      </w:r>
      <w:r>
        <w:rPr>
          <w:rFonts w:eastAsia="Times New Roman"/>
          <w:szCs w:val="24"/>
        </w:rPr>
        <w:t>"</w:t>
      </w:r>
      <w:proofErr w:type="spellStart"/>
      <w:r>
        <w:rPr>
          <w:rFonts w:eastAsia="Times New Roman"/>
          <w:szCs w:val="24"/>
        </w:rPr>
        <w:t>mepiquat</w:t>
      </w:r>
      <w:proofErr w:type="spellEnd"/>
      <w:r>
        <w:rPr>
          <w:rFonts w:eastAsia="Times New Roman"/>
          <w:szCs w:val="24"/>
        </w:rPr>
        <w:t xml:space="preserve"> </w:t>
      </w:r>
      <w:proofErr w:type="spellStart"/>
      <w:r>
        <w:rPr>
          <w:rFonts w:eastAsia="Times New Roman"/>
          <w:szCs w:val="24"/>
        </w:rPr>
        <w:t>chloride</w:t>
      </w:r>
      <w:proofErr w:type="spellEnd"/>
      <w:r>
        <w:rPr>
          <w:rFonts w:eastAsia="Times New Roman"/>
          <w:szCs w:val="24"/>
        </w:rPr>
        <w:t>"</w:t>
      </w:r>
      <w:r>
        <w:rPr>
          <w:rFonts w:eastAsia="Times New Roman"/>
          <w:szCs w:val="24"/>
        </w:rPr>
        <w:t>.</w:t>
      </w:r>
    </w:p>
    <w:p w14:paraId="590C3CD1" w14:textId="77777777" w:rsidR="008304AE" w:rsidRDefault="002B7524">
      <w:pPr>
        <w:spacing w:after="0" w:line="600" w:lineRule="auto"/>
        <w:ind w:firstLine="720"/>
        <w:jc w:val="both"/>
        <w:rPr>
          <w:rFonts w:eastAsia="Times New Roman"/>
          <w:szCs w:val="24"/>
        </w:rPr>
      </w:pPr>
      <w:r>
        <w:rPr>
          <w:rFonts w:eastAsia="Times New Roman"/>
          <w:szCs w:val="24"/>
        </w:rPr>
        <w:t xml:space="preserve">2. Η με αριθμό 1494/18-9-2017 επίκαιρη ερώτηση του Βουλευτή Κιλκίς της Νέας Δημοκρατίας κ. </w:t>
      </w:r>
      <w:r>
        <w:rPr>
          <w:rFonts w:eastAsia="Times New Roman"/>
          <w:bCs/>
          <w:szCs w:val="24"/>
        </w:rPr>
        <w:t>Γεωργίου Γεωργαντά</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Διοικητικής Ανασυγκρότησης,</w:t>
      </w:r>
      <w:r>
        <w:rPr>
          <w:rFonts w:eastAsia="Times New Roman"/>
          <w:b/>
          <w:bCs/>
          <w:szCs w:val="24"/>
        </w:rPr>
        <w:t xml:space="preserve"> </w:t>
      </w:r>
      <w:r>
        <w:rPr>
          <w:rFonts w:eastAsia="Times New Roman"/>
          <w:szCs w:val="24"/>
        </w:rPr>
        <w:t xml:space="preserve">σχετικά με τον προγραμματισμό προσλήψεων </w:t>
      </w:r>
      <w:r>
        <w:rPr>
          <w:rFonts w:eastAsia="Times New Roman"/>
          <w:szCs w:val="24"/>
        </w:rPr>
        <w:t xml:space="preserve">κάθε ειδικότητας στους </w:t>
      </w:r>
      <w:r>
        <w:rPr>
          <w:rFonts w:eastAsia="Times New Roman"/>
          <w:szCs w:val="24"/>
        </w:rPr>
        <w:t>δ</w:t>
      </w:r>
      <w:r>
        <w:rPr>
          <w:rFonts w:eastAsia="Times New Roman"/>
          <w:szCs w:val="24"/>
        </w:rPr>
        <w:t xml:space="preserve">ήμους και τις καθυστερήσεις στην ενημέρωση της </w:t>
      </w:r>
      <w:r>
        <w:rPr>
          <w:rFonts w:eastAsia="Times New Roman"/>
          <w:szCs w:val="24"/>
        </w:rPr>
        <w:t>α</w:t>
      </w:r>
      <w:r>
        <w:rPr>
          <w:rFonts w:eastAsia="Times New Roman"/>
          <w:szCs w:val="24"/>
        </w:rPr>
        <w:t>πογραφής. </w:t>
      </w:r>
    </w:p>
    <w:p w14:paraId="590C3CD2" w14:textId="77777777" w:rsidR="008304AE" w:rsidRDefault="002B7524">
      <w:pPr>
        <w:spacing w:after="0" w:line="600" w:lineRule="auto"/>
        <w:ind w:firstLine="720"/>
        <w:jc w:val="both"/>
        <w:rPr>
          <w:rFonts w:eastAsia="Times New Roman"/>
          <w:szCs w:val="24"/>
        </w:rPr>
      </w:pPr>
      <w:r>
        <w:rPr>
          <w:rFonts w:eastAsia="Times New Roman"/>
          <w:szCs w:val="24"/>
        </w:rPr>
        <w:t xml:space="preserve">3. Η με αριθμό 1508/19-9-2017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Αγροτικής </w:t>
      </w:r>
      <w:r>
        <w:rPr>
          <w:rFonts w:eastAsia="Times New Roman"/>
          <w:bCs/>
          <w:szCs w:val="24"/>
        </w:rPr>
        <w:t>Ανάπτυξης και Τροφίμων,</w:t>
      </w:r>
      <w:r>
        <w:rPr>
          <w:rFonts w:eastAsia="Times New Roman"/>
          <w:b/>
          <w:bCs/>
          <w:szCs w:val="24"/>
        </w:rPr>
        <w:t xml:space="preserve"> </w:t>
      </w:r>
      <w:r>
        <w:rPr>
          <w:rFonts w:eastAsia="Times New Roman"/>
          <w:szCs w:val="24"/>
        </w:rPr>
        <w:t xml:space="preserve">με θέμα: «Αύξηση της χρηματοδότησης του μέτρου </w:t>
      </w:r>
      <w:r>
        <w:rPr>
          <w:rFonts w:eastAsia="Times New Roman"/>
          <w:szCs w:val="24"/>
        </w:rPr>
        <w:t>"</w:t>
      </w:r>
      <w:r>
        <w:rPr>
          <w:rFonts w:eastAsia="Times New Roman"/>
          <w:szCs w:val="24"/>
        </w:rPr>
        <w:t>Εγκατάσταση Νέων Γεωργών</w:t>
      </w:r>
      <w:r>
        <w:rPr>
          <w:rFonts w:eastAsia="Times New Roman"/>
          <w:szCs w:val="24"/>
        </w:rPr>
        <w:t>"</w:t>
      </w:r>
      <w:r>
        <w:rPr>
          <w:rFonts w:eastAsia="Times New Roman"/>
          <w:szCs w:val="24"/>
        </w:rPr>
        <w:t xml:space="preserve"> για να μη</w:t>
      </w:r>
      <w:r>
        <w:rPr>
          <w:rFonts w:eastAsia="Times New Roman"/>
          <w:szCs w:val="24"/>
        </w:rPr>
        <w:t xml:space="preserve"> </w:t>
      </w:r>
      <w:r>
        <w:rPr>
          <w:rFonts w:eastAsia="Times New Roman"/>
          <w:szCs w:val="24"/>
        </w:rPr>
        <w:t>μείνει εκτός κανένας νέος που επιθυμεί να ασχοληθεί με την αγροτική παραγωγή, δίκαιη εξέταση των ενστάσεων». </w:t>
      </w:r>
    </w:p>
    <w:p w14:paraId="590C3CD3" w14:textId="77777777" w:rsidR="008304AE" w:rsidRDefault="002B7524">
      <w:pPr>
        <w:spacing w:after="0" w:line="600" w:lineRule="auto"/>
        <w:ind w:firstLine="720"/>
        <w:jc w:val="both"/>
        <w:rPr>
          <w:rFonts w:eastAsia="Times New Roman"/>
          <w:szCs w:val="24"/>
        </w:rPr>
      </w:pPr>
      <w:r>
        <w:rPr>
          <w:rFonts w:eastAsia="Times New Roman"/>
          <w:szCs w:val="24"/>
        </w:rPr>
        <w:t>4. Η με αριθμό 1498/18-9-2017 επίκαιρη</w:t>
      </w:r>
      <w:r>
        <w:rPr>
          <w:rFonts w:eastAsia="Times New Roman"/>
          <w:szCs w:val="24"/>
        </w:rPr>
        <w:t xml:space="preserve">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lastRenderedPageBreak/>
        <w:t xml:space="preserve">Αθανάσιου </w:t>
      </w:r>
      <w:proofErr w:type="spellStart"/>
      <w:r>
        <w:rPr>
          <w:rFonts w:eastAsia="Times New Roman"/>
          <w:bCs/>
          <w:szCs w:val="24"/>
        </w:rPr>
        <w:t>Παφίλη</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με θέμα: «Απαράδεκτη κατάσταση στον Πανελλήνιο Γυμναστικό Σύλλογο». </w:t>
      </w:r>
    </w:p>
    <w:p w14:paraId="590C3CD4" w14:textId="77777777" w:rsidR="008304AE" w:rsidRDefault="002B7524">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w:t>
      </w:r>
      <w:r>
        <w:rPr>
          <w:rFonts w:eastAsia="Times New Roman"/>
          <w:bCs/>
          <w:szCs w:val="24"/>
        </w:rPr>
        <w:t xml:space="preserve">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90C3CD5" w14:textId="77777777" w:rsidR="008304AE" w:rsidRDefault="002B7524">
      <w:pPr>
        <w:spacing w:after="0" w:line="600" w:lineRule="auto"/>
        <w:ind w:firstLine="720"/>
        <w:jc w:val="both"/>
        <w:rPr>
          <w:rFonts w:eastAsia="Times New Roman"/>
          <w:szCs w:val="24"/>
        </w:rPr>
      </w:pPr>
      <w:r>
        <w:rPr>
          <w:rFonts w:eastAsia="Times New Roman"/>
          <w:szCs w:val="24"/>
        </w:rPr>
        <w:t xml:space="preserve">1. Η με αριθμό 1493/18-9-2017 επίκαιρη ερώτηση του Βουλευτή Χίου του Συνασπισμού Ριζοσπαστικής Αριστεράς κ. </w:t>
      </w:r>
      <w:r>
        <w:rPr>
          <w:rFonts w:eastAsia="Times New Roman"/>
          <w:bCs/>
          <w:szCs w:val="24"/>
        </w:rPr>
        <w:t>Ανδρέα Μιχαηλίδη</w:t>
      </w:r>
      <w:r>
        <w:rPr>
          <w:rFonts w:eastAsia="Times New Roman"/>
          <w:szCs w:val="24"/>
        </w:rPr>
        <w:t xml:space="preserve"> προς τον Υπουργό </w:t>
      </w:r>
      <w:r>
        <w:rPr>
          <w:rFonts w:eastAsia="Times New Roman"/>
          <w:bCs/>
          <w:szCs w:val="24"/>
        </w:rPr>
        <w:t>Υποδομών και Μεταφορών,</w:t>
      </w:r>
      <w:r>
        <w:rPr>
          <w:rFonts w:eastAsia="Times New Roman"/>
          <w:b/>
          <w:szCs w:val="24"/>
        </w:rPr>
        <w:t xml:space="preserve"> </w:t>
      </w:r>
      <w:r>
        <w:rPr>
          <w:rFonts w:eastAsia="Times New Roman"/>
          <w:szCs w:val="24"/>
        </w:rPr>
        <w:t>με θέμα: «Ολοκλήρωση εργασιών διαμόρφωσης και περ</w:t>
      </w:r>
      <w:r>
        <w:rPr>
          <w:rFonts w:eastAsia="Times New Roman"/>
          <w:szCs w:val="24"/>
        </w:rPr>
        <w:t xml:space="preserve">ίφραξης </w:t>
      </w:r>
      <w:proofErr w:type="spellStart"/>
      <w:r>
        <w:rPr>
          <w:rFonts w:eastAsia="Times New Roman"/>
          <w:szCs w:val="24"/>
        </w:rPr>
        <w:t>απαλλοτριωθείσας</w:t>
      </w:r>
      <w:proofErr w:type="spellEnd"/>
      <w:r>
        <w:rPr>
          <w:rFonts w:eastAsia="Times New Roman"/>
          <w:szCs w:val="24"/>
        </w:rPr>
        <w:t xml:space="preserve"> περιοχής στο αεροδρόμιο Χίου και κατασκευή επέκτασης της οδού Χρήστου». </w:t>
      </w:r>
    </w:p>
    <w:p w14:paraId="590C3CD6" w14:textId="77777777" w:rsidR="008304AE" w:rsidRDefault="002B7524">
      <w:pPr>
        <w:spacing w:after="0" w:line="600" w:lineRule="auto"/>
        <w:ind w:firstLine="720"/>
        <w:jc w:val="both"/>
        <w:rPr>
          <w:rFonts w:eastAsia="Times New Roman"/>
          <w:szCs w:val="24"/>
        </w:rPr>
      </w:pPr>
      <w:r>
        <w:rPr>
          <w:rFonts w:eastAsia="Times New Roman"/>
          <w:szCs w:val="24"/>
        </w:rPr>
        <w:t xml:space="preserve">2. Η με αριθμό 1495/18-9-2017 επίκαιρη ερώτηση του Βουλευτή Β΄ Αθηνών της Νέας Δημοκρατίας κ. </w:t>
      </w:r>
      <w:r>
        <w:rPr>
          <w:rFonts w:eastAsia="Times New Roman"/>
          <w:bCs/>
          <w:szCs w:val="24"/>
        </w:rPr>
        <w:t>Γεωργίου Κουμουτσάκου</w:t>
      </w:r>
      <w:r>
        <w:rPr>
          <w:rFonts w:eastAsia="Times New Roman"/>
          <w:szCs w:val="24"/>
        </w:rPr>
        <w:t xml:space="preserve"> </w:t>
      </w:r>
      <w:r>
        <w:rPr>
          <w:rFonts w:eastAsia="Times New Roman"/>
          <w:szCs w:val="24"/>
        </w:rPr>
        <w:t xml:space="preserve">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με θέμα: «Στά</w:t>
      </w:r>
      <w:r>
        <w:rPr>
          <w:rFonts w:eastAsia="Times New Roman"/>
          <w:szCs w:val="24"/>
        </w:rPr>
        <w:t>ση ελληνικής κυβέρνησης έναντι της συνεχιζόμενης αδιαλλαξίας της ΠΓΔΜ». </w:t>
      </w:r>
    </w:p>
    <w:p w14:paraId="590C3CD7" w14:textId="77777777" w:rsidR="008304AE" w:rsidRDefault="002B7524">
      <w:pPr>
        <w:spacing w:after="0" w:line="600" w:lineRule="auto"/>
        <w:ind w:firstLine="720"/>
        <w:jc w:val="both"/>
        <w:rPr>
          <w:rFonts w:eastAsia="Times New Roman"/>
          <w:szCs w:val="24"/>
        </w:rPr>
      </w:pPr>
      <w:r>
        <w:rPr>
          <w:rFonts w:eastAsia="Times New Roman"/>
          <w:szCs w:val="24"/>
        </w:rPr>
        <w:t xml:space="preserve">3. Η με αριθμό 1507/19-9-2017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 xml:space="preserve">με </w:t>
      </w:r>
      <w:r>
        <w:rPr>
          <w:rFonts w:eastAsia="Times New Roman"/>
          <w:szCs w:val="24"/>
        </w:rPr>
        <w:t xml:space="preserve">θέμα: «Ένταξη όλου του </w:t>
      </w:r>
      <w:r>
        <w:rPr>
          <w:rFonts w:eastAsia="Times New Roman"/>
          <w:szCs w:val="24"/>
        </w:rPr>
        <w:t xml:space="preserve">βορείου οδικού </w:t>
      </w:r>
      <w:r>
        <w:rPr>
          <w:rFonts w:eastAsia="Times New Roman"/>
          <w:szCs w:val="24"/>
        </w:rPr>
        <w:lastRenderedPageBreak/>
        <w:t xml:space="preserve">άξονα </w:t>
      </w:r>
      <w:r>
        <w:rPr>
          <w:rFonts w:eastAsia="Times New Roman"/>
          <w:szCs w:val="24"/>
        </w:rPr>
        <w:t>Κρήτης (ΒΟΑΚ) στο φυσικό αντικείμενο για τις μελέτες που θα ανατεθούν». </w:t>
      </w:r>
    </w:p>
    <w:p w14:paraId="590C3CD8" w14:textId="77777777" w:rsidR="008304AE" w:rsidRDefault="002B7524">
      <w:pPr>
        <w:spacing w:after="0" w:line="600" w:lineRule="auto"/>
        <w:ind w:firstLine="720"/>
        <w:jc w:val="both"/>
        <w:rPr>
          <w:rFonts w:eastAsia="Times New Roman"/>
          <w:szCs w:val="24"/>
        </w:rPr>
      </w:pPr>
      <w:r>
        <w:rPr>
          <w:rFonts w:eastAsia="Times New Roman"/>
          <w:szCs w:val="24"/>
        </w:rPr>
        <w:t>4. Η με αριθμό 1509/19-9-2017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w:t>
      </w:r>
      <w:r>
        <w:rPr>
          <w:rFonts w:eastAsia="Times New Roman"/>
          <w:bCs/>
          <w:szCs w:val="24"/>
        </w:rPr>
        <w:t>ποδομών και Μεταφορών,</w:t>
      </w:r>
      <w:r>
        <w:rPr>
          <w:rFonts w:eastAsia="Times New Roman"/>
          <w:b/>
          <w:bCs/>
          <w:szCs w:val="24"/>
        </w:rPr>
        <w:t xml:space="preserve"> </w:t>
      </w:r>
      <w:r>
        <w:rPr>
          <w:rFonts w:eastAsia="Times New Roman"/>
          <w:szCs w:val="24"/>
        </w:rPr>
        <w:t>σχετικά με τη λήψη μέτρων για την άμεση αποζημίωση των σεισμοπαθών και την αποκατάσταση των ζημιών στη Λέσβο».</w:t>
      </w:r>
    </w:p>
    <w:p w14:paraId="590C3CD9" w14:textId="77777777" w:rsidR="008304AE" w:rsidRDefault="002B7524">
      <w:pPr>
        <w:spacing w:after="0" w:line="600" w:lineRule="auto"/>
        <w:ind w:firstLine="720"/>
        <w:jc w:val="both"/>
        <w:rPr>
          <w:rFonts w:eastAsia="Times New Roman"/>
          <w:szCs w:val="24"/>
        </w:rPr>
      </w:pPr>
      <w:r>
        <w:rPr>
          <w:rFonts w:eastAsia="Times New Roman"/>
          <w:szCs w:val="24"/>
        </w:rPr>
        <w:t xml:space="preserve">5. Η με αριθμό 1503/19-9-2017 επίκαιρη ερώτηση του Ανεξάρτητου Βουλευτή Αχαΐας κ. </w:t>
      </w:r>
      <w:r>
        <w:rPr>
          <w:rFonts w:eastAsia="Times New Roman"/>
          <w:bCs/>
          <w:szCs w:val="24"/>
        </w:rPr>
        <w:t>Νικόλαου Νικολόπουλου</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w:t>
      </w:r>
      <w:r>
        <w:rPr>
          <w:rFonts w:eastAsia="Times New Roman"/>
          <w:b/>
          <w:bCs/>
          <w:szCs w:val="24"/>
        </w:rPr>
        <w:t xml:space="preserve"> </w:t>
      </w:r>
      <w:r>
        <w:rPr>
          <w:rFonts w:eastAsia="Times New Roman"/>
          <w:szCs w:val="24"/>
        </w:rPr>
        <w:t>σχετικά με το ζήτημα οφειλών της Δημοτικής Επιχείρησης Ύδρευσης Αποχέτευσης Δυτικής Αχαΐας προς τη ΔΕΗ.</w:t>
      </w:r>
    </w:p>
    <w:p w14:paraId="590C3CDA" w14:textId="77777777" w:rsidR="008304AE" w:rsidRDefault="002B7524">
      <w:pPr>
        <w:spacing w:after="0" w:line="600" w:lineRule="auto"/>
        <w:ind w:firstLine="720"/>
        <w:jc w:val="both"/>
        <w:rPr>
          <w:rFonts w:eastAsia="Times New Roman"/>
          <w:szCs w:val="24"/>
        </w:rPr>
      </w:pPr>
      <w:r>
        <w:rPr>
          <w:rFonts w:eastAsia="Times New Roman"/>
          <w:szCs w:val="24"/>
        </w:rPr>
        <w:t xml:space="preserve">6. Η με αριθμό 1455/11-9-2017 επίκαιρη ερώτηση του Ανεξάρτητου Βουλευτή Β΄ Αθηνών κ. </w:t>
      </w:r>
      <w:r>
        <w:rPr>
          <w:rFonts w:eastAsia="Times New Roman"/>
          <w:bCs/>
          <w:szCs w:val="24"/>
        </w:rPr>
        <w:t>Ευστάθιου Παναγούλη</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w:t>
      </w:r>
      <w:r>
        <w:rPr>
          <w:rFonts w:eastAsia="Times New Roman"/>
          <w:b/>
          <w:bCs/>
          <w:szCs w:val="24"/>
        </w:rPr>
        <w:t xml:space="preserve"> </w:t>
      </w:r>
      <w:r>
        <w:rPr>
          <w:rFonts w:eastAsia="Times New Roman"/>
          <w:szCs w:val="24"/>
        </w:rPr>
        <w:t>με θέμ</w:t>
      </w:r>
      <w:r>
        <w:rPr>
          <w:rFonts w:eastAsia="Times New Roman"/>
          <w:szCs w:val="24"/>
        </w:rPr>
        <w:t>α</w:t>
      </w:r>
      <w:r>
        <w:rPr>
          <w:rFonts w:eastAsia="Times New Roman"/>
          <w:szCs w:val="24"/>
        </w:rPr>
        <w:t>:</w:t>
      </w:r>
      <w:r>
        <w:rPr>
          <w:rFonts w:eastAsia="Times New Roman"/>
          <w:szCs w:val="24"/>
        </w:rPr>
        <w:t xml:space="preserve"> «Ελλιπής παράδοση των ατομικών φακέλων πολιτικών φρονημάτων της οικογένειας Παναγούλη και απόκρυψη εγγράφων».</w:t>
      </w:r>
    </w:p>
    <w:p w14:paraId="590C3CDB" w14:textId="77777777" w:rsidR="008304AE" w:rsidRDefault="002B7524">
      <w:pPr>
        <w:spacing w:after="0" w:line="600" w:lineRule="auto"/>
        <w:ind w:firstLine="720"/>
        <w:jc w:val="both"/>
        <w:rPr>
          <w:rFonts w:eastAsia="Times New Roman"/>
          <w:szCs w:val="24"/>
        </w:rPr>
      </w:pPr>
      <w:r>
        <w:rPr>
          <w:rFonts w:eastAsia="Times New Roman"/>
          <w:bCs/>
          <w:szCs w:val="24"/>
        </w:rPr>
        <w:t xml:space="preserve">ΑΝΑΦΟΡΕΣ – ΕΡΩΤΗΣΕΙΣ </w:t>
      </w:r>
      <w:r>
        <w:rPr>
          <w:rFonts w:eastAsia="Times New Roman"/>
          <w:bCs/>
          <w:szCs w:val="24"/>
        </w:rPr>
        <w:t>(Άρθρο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90C3CDC" w14:textId="77777777" w:rsidR="008304AE" w:rsidRDefault="002B7524">
      <w:pPr>
        <w:spacing w:after="0" w:line="600" w:lineRule="auto"/>
        <w:ind w:firstLine="720"/>
        <w:jc w:val="both"/>
        <w:rPr>
          <w:rFonts w:eastAsia="Times New Roman"/>
          <w:szCs w:val="24"/>
        </w:rPr>
      </w:pPr>
      <w:r>
        <w:rPr>
          <w:rFonts w:eastAsia="Times New Roman"/>
          <w:szCs w:val="24"/>
        </w:rPr>
        <w:lastRenderedPageBreak/>
        <w:t>1. Η με αριθμό 7260/14-7-2017 ερώτηση του Βουλευτή Ηλείας της Δημοκρατι</w:t>
      </w:r>
      <w:r>
        <w:rPr>
          <w:rFonts w:eastAsia="Times New Roman"/>
          <w:szCs w:val="24"/>
        </w:rPr>
        <w:t xml:space="preserve">κής Συμπαράταξης ΠΑΣΟΚ – ΔΗΜΑΡ </w:t>
      </w:r>
      <w:r>
        <w:rPr>
          <w:rFonts w:eastAsia="Times New Roman"/>
          <w:bCs/>
          <w:szCs w:val="24"/>
        </w:rPr>
        <w:t>κ. Ιωάννη Κουτσούκου</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 xml:space="preserve">με θέμα: «Αδικημένοι οι νέοι γεωργοί της Ηλείας, λόγω του αποκλεισμού τους από το Μέτρο 6.1 </w:t>
      </w:r>
      <w:r>
        <w:rPr>
          <w:rFonts w:eastAsia="Times New Roman"/>
          <w:szCs w:val="24"/>
        </w:rPr>
        <w:t>"</w:t>
      </w:r>
      <w:r>
        <w:rPr>
          <w:rFonts w:eastAsia="Times New Roman"/>
          <w:szCs w:val="24"/>
        </w:rPr>
        <w:t>Εγκατάσταση νέων αγροτών</w:t>
      </w:r>
      <w:r>
        <w:rPr>
          <w:rFonts w:eastAsia="Times New Roman"/>
          <w:szCs w:val="24"/>
        </w:rPr>
        <w:t xml:space="preserve">" </w:t>
      </w:r>
      <w:r>
        <w:rPr>
          <w:rFonts w:eastAsia="Times New Roman"/>
          <w:szCs w:val="24"/>
        </w:rPr>
        <w:t>του Προγράμματος Αγροτικής Ανάπτυξ</w:t>
      </w:r>
      <w:r>
        <w:rPr>
          <w:rFonts w:eastAsia="Times New Roman"/>
          <w:szCs w:val="24"/>
        </w:rPr>
        <w:t>ης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(ΠΑΑ)». </w:t>
      </w:r>
    </w:p>
    <w:p w14:paraId="590C3CDD" w14:textId="77777777" w:rsidR="008304AE" w:rsidRDefault="002B7524">
      <w:pPr>
        <w:spacing w:after="0" w:line="600" w:lineRule="auto"/>
        <w:ind w:firstLine="720"/>
        <w:jc w:val="both"/>
        <w:rPr>
          <w:rFonts w:eastAsia="Times New Roman"/>
          <w:szCs w:val="24"/>
        </w:rPr>
      </w:pPr>
      <w:r>
        <w:rPr>
          <w:rFonts w:eastAsia="Times New Roman"/>
          <w:szCs w:val="24"/>
        </w:rPr>
        <w:t>2. Η με αριθμό 5958/576/30-5-2017 ερώτηση και αίτηση κατάθεσης εγγράφων</w:t>
      </w:r>
      <w:r>
        <w:rPr>
          <w:rFonts w:eastAsia="Times New Roman"/>
          <w:szCs w:val="24"/>
        </w:rPr>
        <w:t xml:space="preserve"> </w:t>
      </w:r>
      <w:r>
        <w:rPr>
          <w:rFonts w:eastAsia="Times New Roman"/>
          <w:szCs w:val="24"/>
        </w:rPr>
        <w:t>του Ανεξάρτητου Βουλευτή Β΄ Αθηνών κ.</w:t>
      </w:r>
      <w:r>
        <w:rPr>
          <w:rFonts w:eastAsia="Times New Roman"/>
          <w:b/>
          <w:bCs/>
          <w:szCs w:val="24"/>
        </w:rPr>
        <w:t xml:space="preserve"> </w:t>
      </w:r>
      <w:r>
        <w:rPr>
          <w:rFonts w:eastAsia="Times New Roman"/>
          <w:bCs/>
          <w:szCs w:val="24"/>
        </w:rPr>
        <w:t>Γεωργίου - Δημητρίου</w:t>
      </w:r>
      <w:r>
        <w:rPr>
          <w:rFonts w:eastAsia="Times New Roman"/>
          <w:b/>
          <w:bCs/>
          <w:szCs w:val="24"/>
        </w:rPr>
        <w:t xml:space="preserve"> </w:t>
      </w:r>
      <w:r>
        <w:rPr>
          <w:rFonts w:eastAsia="Times New Roman"/>
          <w:bCs/>
          <w:szCs w:val="24"/>
        </w:rPr>
        <w:t>Καρρά</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«Αναζητήθη</w:t>
      </w:r>
      <w:r>
        <w:rPr>
          <w:rFonts w:eastAsia="Times New Roman"/>
          <w:szCs w:val="24"/>
        </w:rPr>
        <w:t xml:space="preserve">καν ή όχι εναλλακτικές λύσεις, ώστε να αποφευχθεί η νέα περικοπή της συνταξιοδοτικής δαπάνης με τον τελευταίο </w:t>
      </w:r>
      <w:r>
        <w:rPr>
          <w:rFonts w:eastAsia="Times New Roman"/>
          <w:szCs w:val="24"/>
        </w:rPr>
        <w:t>ν.</w:t>
      </w:r>
      <w:r>
        <w:rPr>
          <w:rFonts w:eastAsia="Times New Roman"/>
          <w:szCs w:val="24"/>
        </w:rPr>
        <w:t>4472/2017;».</w:t>
      </w:r>
    </w:p>
    <w:p w14:paraId="590C3CDE"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στο σημείο αυτό </w:t>
      </w:r>
      <w:r>
        <w:rPr>
          <w:rFonts w:eastAsia="Times New Roman"/>
          <w:szCs w:val="24"/>
        </w:rPr>
        <w:t>εισερχόμαστε στην ημερήσια διάταξης της</w:t>
      </w:r>
    </w:p>
    <w:p w14:paraId="590C3CDF" w14:textId="77777777" w:rsidR="008304AE" w:rsidRDefault="002B7524">
      <w:pPr>
        <w:tabs>
          <w:tab w:val="left" w:pos="2820"/>
        </w:tabs>
        <w:spacing w:after="0" w:line="600" w:lineRule="auto"/>
        <w:ind w:firstLine="720"/>
        <w:jc w:val="center"/>
        <w:rPr>
          <w:rFonts w:eastAsia="Times New Roman"/>
          <w:b/>
          <w:szCs w:val="24"/>
        </w:rPr>
      </w:pPr>
      <w:r>
        <w:rPr>
          <w:rFonts w:eastAsia="Times New Roman"/>
          <w:b/>
          <w:szCs w:val="24"/>
        </w:rPr>
        <w:t>ΝΟΜΟΘΕΤΙΚΗΣ ΕΡΓΑΣΙΑΣ</w:t>
      </w:r>
    </w:p>
    <w:p w14:paraId="590C3CE0"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szCs w:val="24"/>
        </w:rPr>
        <w:t xml:space="preserve">Συνέχιση της συζήτησης και ψήφιση </w:t>
      </w:r>
      <w:r>
        <w:rPr>
          <w:rFonts w:eastAsia="Times New Roman" w:cs="Times New Roman"/>
          <w:szCs w:val="24"/>
        </w:rPr>
        <w:t>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Δι</w:t>
      </w:r>
      <w:r>
        <w:rPr>
          <w:rFonts w:eastAsia="Times New Roman" w:cs="Times New Roman"/>
          <w:szCs w:val="24"/>
        </w:rPr>
        <w:lastRenderedPageBreak/>
        <w:t>καιοσύνης, Διαφάνειας και Ανθρωπίνων Δικαιωμάτων: «Ευρωπαϊκή εντολή έρευνας στις ποινικές υποθέσεις - Εναρμόνιση της νομοθεσίας με την Οδηγία 201</w:t>
      </w:r>
      <w:r>
        <w:rPr>
          <w:rFonts w:eastAsia="Times New Roman" w:cs="Times New Roman"/>
          <w:szCs w:val="24"/>
        </w:rPr>
        <w:t>4/41/ΕΕ και άλλες διατάξεις».</w:t>
      </w:r>
    </w:p>
    <w:p w14:paraId="590C3CE1"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Τον λόγο έχει ο κ. Αθανασίου.</w:t>
      </w:r>
    </w:p>
    <w:p w14:paraId="590C3CE2"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590C3CE3"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καλημέρα σας. </w:t>
      </w:r>
    </w:p>
    <w:p w14:paraId="590C3CE4"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Θα ασχοληθώ με τις τροπολογίες βασικά, κύριε Πρόεδρε, αλλά πριν κάνω τα απαραίτητα σχόλια, θα ήθελα να </w:t>
      </w:r>
      <w:r>
        <w:rPr>
          <w:rFonts w:eastAsia="Times New Roman" w:cs="Times New Roman"/>
          <w:szCs w:val="24"/>
        </w:rPr>
        <w:t>θέσω μερικά ερωτήματα στον κύριο Υπουργό σε σχέση με τις πρόσφατες προαγωγές στην ηγεσία του Αρείου Πάγου.</w:t>
      </w:r>
    </w:p>
    <w:p w14:paraId="590C3CE5"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Το πρώτο ερώτημα είναι το εξής, κύριε Υπουργέ: Γιατί ενώ η προηγούμενη εκλογή Προέδρου του Αρείου Πάγου έγινε πριν λήξει η θητεία της απερχόμενης ηγε</w:t>
      </w:r>
      <w:r>
        <w:rPr>
          <w:rFonts w:eastAsia="Times New Roman" w:cs="Times New Roman"/>
          <w:szCs w:val="24"/>
        </w:rPr>
        <w:t xml:space="preserve">σίας του Αρείου Πάγου, δηλαδή από τον Ιούνιο, τώρα καθυστερήσατε τρεις μήνες; </w:t>
      </w:r>
    </w:p>
    <w:p w14:paraId="590C3CE6"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Βέβαια, αντιλαμβάνομαι τη λογική που υπήρχε τότε που έγινε μεταμεσονύκτια η εκλογή</w:t>
      </w:r>
      <w:r>
        <w:rPr>
          <w:rFonts w:eastAsia="Times New Roman" w:cs="Times New Roman"/>
          <w:szCs w:val="24"/>
        </w:rPr>
        <w:t>,</w:t>
      </w:r>
      <w:r>
        <w:rPr>
          <w:rFonts w:eastAsia="Times New Roman" w:cs="Times New Roman"/>
          <w:szCs w:val="24"/>
        </w:rPr>
        <w:t xml:space="preserve"> παραμονές δημοψηφίσματος</w:t>
      </w:r>
      <w:r>
        <w:rPr>
          <w:rFonts w:eastAsia="Times New Roman" w:cs="Times New Roman"/>
          <w:szCs w:val="24"/>
        </w:rPr>
        <w:t>,</w:t>
      </w:r>
      <w:r>
        <w:rPr>
          <w:rFonts w:eastAsia="Times New Roman" w:cs="Times New Roman"/>
          <w:szCs w:val="24"/>
        </w:rPr>
        <w:t xml:space="preserve"> γιατί, όπως είναι γνωστό, ο Πρόεδρος του Αρείου Πάγου </w:t>
      </w:r>
      <w:r>
        <w:rPr>
          <w:rFonts w:eastAsia="Times New Roman" w:cs="Times New Roman"/>
          <w:szCs w:val="24"/>
        </w:rPr>
        <w:t xml:space="preserve">θα </w:t>
      </w:r>
      <w:r>
        <w:rPr>
          <w:rFonts w:eastAsia="Times New Roman" w:cs="Times New Roman"/>
          <w:szCs w:val="24"/>
        </w:rPr>
        <w:t>προ</w:t>
      </w:r>
      <w:r>
        <w:rPr>
          <w:rFonts w:eastAsia="Times New Roman" w:cs="Times New Roman"/>
          <w:szCs w:val="24"/>
        </w:rPr>
        <w:lastRenderedPageBreak/>
        <w:t>εδρεύει</w:t>
      </w:r>
      <w:r>
        <w:rPr>
          <w:rFonts w:eastAsia="Times New Roman" w:cs="Times New Roman"/>
          <w:szCs w:val="24"/>
        </w:rPr>
        <w:t xml:space="preserve"> στο Ανώτατο Ειδικό Δικαστήριο που κρίνει τα αποτελέσματα και το κύρος του δημοψηφίσματος. Ανεξάρτητα απ’ αυτό, αυτά έχουν περάσει τώρα. </w:t>
      </w:r>
    </w:p>
    <w:p w14:paraId="590C3CE7"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Το πρόβλημα είναι γιατί έγινε αυτή η καθυστέρηση, γιατί ακούγονται διάφορα που δεν τα ασπαζόμαστε ότι συναρτώντ</w:t>
      </w:r>
      <w:r>
        <w:rPr>
          <w:rFonts w:eastAsia="Times New Roman" w:cs="Times New Roman"/>
          <w:szCs w:val="24"/>
        </w:rPr>
        <w:t>αι</w:t>
      </w:r>
      <w:r>
        <w:rPr>
          <w:rFonts w:eastAsia="Times New Roman" w:cs="Times New Roman"/>
          <w:szCs w:val="24"/>
        </w:rPr>
        <w:t xml:space="preserve"> οι π</w:t>
      </w:r>
      <w:r>
        <w:rPr>
          <w:rFonts w:eastAsia="Times New Roman" w:cs="Times New Roman"/>
          <w:szCs w:val="24"/>
        </w:rPr>
        <w:t>ροαγωγές με κάποιες εκκρεμείς υποθέσεις στον Άρειο Πάγο</w:t>
      </w:r>
      <w:r>
        <w:rPr>
          <w:rFonts w:eastAsia="Times New Roman" w:cs="Times New Roman"/>
          <w:szCs w:val="24"/>
        </w:rPr>
        <w:t>,</w:t>
      </w:r>
      <w:r>
        <w:rPr>
          <w:rFonts w:eastAsia="Times New Roman" w:cs="Times New Roman"/>
          <w:szCs w:val="24"/>
        </w:rPr>
        <w:t xml:space="preserve"> που δεν σας αφορούν, απ’ ό,τι ακούμε, αλλά αφορούν άλλους και γι’ αυτό έγινε αυτή η καθυστέρηση.</w:t>
      </w:r>
    </w:p>
    <w:p w14:paraId="590C3CE8"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Πέραν απ’ αυτό, θέλω να τονίσω το εξής εκ προοιμίου και να εξηγηθώ, ότι δηλαδή ο επιλεγείς Πρόεδρος, ο</w:t>
      </w:r>
      <w:r>
        <w:rPr>
          <w:rFonts w:eastAsia="Times New Roman" w:cs="Times New Roman"/>
          <w:szCs w:val="24"/>
        </w:rPr>
        <w:t xml:space="preserve"> κ. </w:t>
      </w:r>
      <w:proofErr w:type="spellStart"/>
      <w:r>
        <w:rPr>
          <w:rFonts w:eastAsia="Times New Roman" w:cs="Times New Roman"/>
          <w:szCs w:val="24"/>
        </w:rPr>
        <w:t>Πέππας</w:t>
      </w:r>
      <w:proofErr w:type="spellEnd"/>
      <w:r>
        <w:rPr>
          <w:rFonts w:eastAsia="Times New Roman" w:cs="Times New Roman"/>
          <w:szCs w:val="24"/>
        </w:rPr>
        <w:t xml:space="preserve">, είναι ένας καθ’ όλα άξιος δικαστής. Έτυχε να τον έχω στο τμήμα μου όταν ήμουν </w:t>
      </w:r>
      <w:r>
        <w:rPr>
          <w:rFonts w:eastAsia="Times New Roman" w:cs="Times New Roman"/>
          <w:szCs w:val="24"/>
        </w:rPr>
        <w:t>π</w:t>
      </w:r>
      <w:r>
        <w:rPr>
          <w:rFonts w:eastAsia="Times New Roman" w:cs="Times New Roman"/>
          <w:szCs w:val="24"/>
        </w:rPr>
        <w:t xml:space="preserve">ρόεδρος και έχω άριστες εντυπώσεις. Πιστεύω ότι θα είναι ένας καλός </w:t>
      </w:r>
      <w:r>
        <w:rPr>
          <w:rFonts w:eastAsia="Times New Roman" w:cs="Times New Roman"/>
          <w:szCs w:val="24"/>
        </w:rPr>
        <w:t>π</w:t>
      </w:r>
      <w:r>
        <w:rPr>
          <w:rFonts w:eastAsia="Times New Roman" w:cs="Times New Roman"/>
          <w:szCs w:val="24"/>
        </w:rPr>
        <w:t xml:space="preserve">ρόεδρος και θα αποκαταστήσει το κύρος του </w:t>
      </w:r>
      <w:proofErr w:type="spellStart"/>
      <w:r>
        <w:rPr>
          <w:rFonts w:eastAsia="Times New Roman" w:cs="Times New Roman"/>
          <w:szCs w:val="24"/>
        </w:rPr>
        <w:t>Ανωτάτου</w:t>
      </w:r>
      <w:proofErr w:type="spellEnd"/>
      <w:r>
        <w:rPr>
          <w:rFonts w:eastAsia="Times New Roman" w:cs="Times New Roman"/>
          <w:szCs w:val="24"/>
        </w:rPr>
        <w:t xml:space="preserve"> Ακυρωτικού Δικαστηρίου μας. Το ίδιο συμβαίνει</w:t>
      </w:r>
      <w:r>
        <w:rPr>
          <w:rFonts w:eastAsia="Times New Roman" w:cs="Times New Roman"/>
          <w:szCs w:val="24"/>
        </w:rPr>
        <w:t xml:space="preserve"> και για τους </w:t>
      </w:r>
      <w:r>
        <w:rPr>
          <w:rFonts w:eastAsia="Times New Roman" w:cs="Times New Roman"/>
          <w:szCs w:val="24"/>
        </w:rPr>
        <w:t>αντι</w:t>
      </w:r>
      <w:r>
        <w:rPr>
          <w:rFonts w:eastAsia="Times New Roman" w:cs="Times New Roman"/>
          <w:szCs w:val="24"/>
        </w:rPr>
        <w:t>π</w:t>
      </w:r>
      <w:r>
        <w:rPr>
          <w:rFonts w:eastAsia="Times New Roman" w:cs="Times New Roman"/>
          <w:szCs w:val="24"/>
        </w:rPr>
        <w:t xml:space="preserve">ροέδρους και οι επιλογές είναι καλές. Δεν μπορούμε </w:t>
      </w:r>
      <w:r>
        <w:rPr>
          <w:rFonts w:eastAsia="Times New Roman" w:cs="Times New Roman"/>
          <w:szCs w:val="24"/>
        </w:rPr>
        <w:t>να πούμε το αντίθετο</w:t>
      </w:r>
      <w:r>
        <w:rPr>
          <w:rFonts w:eastAsia="Times New Roman" w:cs="Times New Roman"/>
          <w:szCs w:val="24"/>
        </w:rPr>
        <w:t>.</w:t>
      </w:r>
    </w:p>
    <w:p w14:paraId="590C3CE9" w14:textId="77777777" w:rsidR="008304AE" w:rsidRDefault="002B7524">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Το πρόβλημα, όμως, είναι γιατί αρχαιότεροι δικαστές, εξίσου ικανοί, δεν προτάθηκαν. Μάλιστα δε είχαμε το φαινόμενο, κυρίες και κύριοι συνάδελφοι, </w:t>
      </w:r>
      <w:r>
        <w:rPr>
          <w:rFonts w:eastAsia="Times New Roman" w:cs="Times New Roman"/>
          <w:szCs w:val="24"/>
        </w:rPr>
        <w:t>α</w:t>
      </w:r>
      <w:r>
        <w:rPr>
          <w:rFonts w:eastAsia="Times New Roman" w:cs="Times New Roman"/>
          <w:szCs w:val="24"/>
        </w:rPr>
        <w:t>ρεοπαγίτης άριστο</w:t>
      </w:r>
      <w:r>
        <w:rPr>
          <w:rFonts w:eastAsia="Times New Roman" w:cs="Times New Roman"/>
          <w:szCs w:val="24"/>
        </w:rPr>
        <w:t xml:space="preserve">ς με όλη την κυριολεξία και σε ήθος και σε επιστημοσύνη, προτείνεται από τον </w:t>
      </w:r>
      <w:r>
        <w:rPr>
          <w:rFonts w:eastAsia="Times New Roman" w:cs="Times New Roman"/>
          <w:szCs w:val="24"/>
        </w:rPr>
        <w:lastRenderedPageBreak/>
        <w:t xml:space="preserve">κύριο Υπουργό για Πρόεδρος του Αρείου Πάγου και τελικώς δεν επελέγη ούτε για </w:t>
      </w:r>
      <w:r>
        <w:rPr>
          <w:rFonts w:eastAsia="Times New Roman" w:cs="Times New Roman"/>
          <w:szCs w:val="24"/>
        </w:rPr>
        <w:t>α</w:t>
      </w:r>
      <w:r>
        <w:rPr>
          <w:rFonts w:eastAsia="Times New Roman" w:cs="Times New Roman"/>
          <w:szCs w:val="24"/>
        </w:rPr>
        <w:t xml:space="preserve">ντιπρόεδρος. Για να είμαι σαφής, αναφέρομαι στον </w:t>
      </w:r>
      <w:r>
        <w:rPr>
          <w:rFonts w:eastAsia="Times New Roman" w:cs="Times New Roman"/>
          <w:szCs w:val="24"/>
        </w:rPr>
        <w:t>α</w:t>
      </w:r>
      <w:r>
        <w:rPr>
          <w:rFonts w:eastAsia="Times New Roman" w:cs="Times New Roman"/>
          <w:szCs w:val="24"/>
        </w:rPr>
        <w:t xml:space="preserve">ρεοπαγίτη Ιωσήφ </w:t>
      </w:r>
      <w:proofErr w:type="spellStart"/>
      <w:r>
        <w:rPr>
          <w:rFonts w:eastAsia="Times New Roman" w:cs="Times New Roman"/>
          <w:szCs w:val="24"/>
        </w:rPr>
        <w:t>Τσαλαγανίδη</w:t>
      </w:r>
      <w:proofErr w:type="spellEnd"/>
      <w:r>
        <w:rPr>
          <w:rFonts w:eastAsia="Times New Roman" w:cs="Times New Roman"/>
          <w:szCs w:val="24"/>
        </w:rPr>
        <w:t>. Τον προτείνετε για Πρό</w:t>
      </w:r>
      <w:r>
        <w:rPr>
          <w:rFonts w:eastAsia="Times New Roman" w:cs="Times New Roman"/>
          <w:szCs w:val="24"/>
        </w:rPr>
        <w:t xml:space="preserve">εδρο του Αρείου Πάγου και τελικά δεν τον κάνετε ούτε </w:t>
      </w:r>
      <w:r>
        <w:rPr>
          <w:rFonts w:eastAsia="Times New Roman" w:cs="Times New Roman"/>
          <w:szCs w:val="24"/>
        </w:rPr>
        <w:t>α</w:t>
      </w:r>
      <w:r>
        <w:rPr>
          <w:rFonts w:eastAsia="Times New Roman" w:cs="Times New Roman"/>
          <w:szCs w:val="24"/>
        </w:rPr>
        <w:t>ντιπρόεδρο. Δεν υπάρχει μια αντίφαση σε αυτό;</w:t>
      </w:r>
    </w:p>
    <w:p w14:paraId="590C3CE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Έπειτα, γίνεται Αντιπρόεδρος του Αρείου Πάγου </w:t>
      </w:r>
      <w:r>
        <w:rPr>
          <w:rFonts w:eastAsia="Times New Roman" w:cs="Times New Roman"/>
          <w:szCs w:val="24"/>
        </w:rPr>
        <w:t>α</w:t>
      </w:r>
      <w:r>
        <w:rPr>
          <w:rFonts w:eastAsia="Times New Roman" w:cs="Times New Roman"/>
          <w:szCs w:val="24"/>
        </w:rPr>
        <w:t>ρεοπαγίτης με πολύ λίγες ψήφους που πήρε στη Διάσκεψη των Προέδρων και με διπλάσιες και τριπλάσιες ψήφους που</w:t>
      </w:r>
      <w:r>
        <w:rPr>
          <w:rFonts w:eastAsia="Times New Roman" w:cs="Times New Roman"/>
          <w:szCs w:val="24"/>
        </w:rPr>
        <w:t xml:space="preserve"> πήραν άλλοι </w:t>
      </w:r>
      <w:r>
        <w:rPr>
          <w:rFonts w:eastAsia="Times New Roman" w:cs="Times New Roman"/>
          <w:szCs w:val="24"/>
        </w:rPr>
        <w:t>α</w:t>
      </w:r>
      <w:r>
        <w:rPr>
          <w:rFonts w:eastAsia="Times New Roman" w:cs="Times New Roman"/>
          <w:szCs w:val="24"/>
        </w:rPr>
        <w:t xml:space="preserve">ρεοπαγίτες, δεν έγιναν </w:t>
      </w:r>
      <w:r>
        <w:rPr>
          <w:rFonts w:eastAsia="Times New Roman" w:cs="Times New Roman"/>
          <w:szCs w:val="24"/>
        </w:rPr>
        <w:t>α</w:t>
      </w:r>
      <w:r>
        <w:rPr>
          <w:rFonts w:eastAsia="Times New Roman" w:cs="Times New Roman"/>
          <w:szCs w:val="24"/>
        </w:rPr>
        <w:t xml:space="preserve">ντιπρόεδροι. Να γιατί λέω και υποστήριζα πάντα ότι το σύστημα αυτό της ενδιάμεσης διαδικασίας με τη Διάσκεψη των Προέδρων δεν είναι σωστό. </w:t>
      </w:r>
    </w:p>
    <w:p w14:paraId="590C3CE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Πρώτον, προσβάλλει την ίδια τη Βουλή, διότι οι εισηγήσεις της περιφρονούνται. </w:t>
      </w:r>
      <w:r>
        <w:rPr>
          <w:rFonts w:eastAsia="Times New Roman" w:cs="Times New Roman"/>
          <w:szCs w:val="24"/>
        </w:rPr>
        <w:t xml:space="preserve">Γίνονται άνθρωποι οι οποίοι δεν είχαν προταθεί και –αντιστρόφως- </w:t>
      </w:r>
      <w:proofErr w:type="spellStart"/>
      <w:r>
        <w:rPr>
          <w:rFonts w:eastAsia="Times New Roman" w:cs="Times New Roman"/>
          <w:szCs w:val="24"/>
        </w:rPr>
        <w:t>προταθέντες</w:t>
      </w:r>
      <w:proofErr w:type="spellEnd"/>
      <w:r>
        <w:rPr>
          <w:rFonts w:eastAsia="Times New Roman" w:cs="Times New Roman"/>
          <w:szCs w:val="24"/>
        </w:rPr>
        <w:t xml:space="preserve"> δεν γίνονται και βεβαίως προσβάλλονται και οι ίδιοι οι δικαστές με τη διαδικασία, </w:t>
      </w:r>
      <w:r>
        <w:rPr>
          <w:rFonts w:eastAsia="Times New Roman" w:cs="Times New Roman"/>
          <w:szCs w:val="24"/>
        </w:rPr>
        <w:t>η</w:t>
      </w:r>
      <w:r>
        <w:rPr>
          <w:rFonts w:eastAsia="Times New Roman" w:cs="Times New Roman"/>
          <w:szCs w:val="24"/>
        </w:rPr>
        <w:t xml:space="preserve"> οποία ακολουθείτ</w:t>
      </w:r>
      <w:r>
        <w:rPr>
          <w:rFonts w:eastAsia="Times New Roman" w:cs="Times New Roman"/>
          <w:szCs w:val="24"/>
        </w:rPr>
        <w:t>αι</w:t>
      </w:r>
      <w:r>
        <w:rPr>
          <w:rFonts w:eastAsia="Times New Roman" w:cs="Times New Roman"/>
          <w:szCs w:val="24"/>
        </w:rPr>
        <w:t xml:space="preserve">. Γι’ αυτό έχουμε πει εμείς ότι με την Αναθεώρηση του Συντάγματος είναι </w:t>
      </w:r>
      <w:r>
        <w:rPr>
          <w:rFonts w:eastAsia="Times New Roman" w:cs="Times New Roman"/>
          <w:szCs w:val="24"/>
        </w:rPr>
        <w:t>καιρός να κοπεί αυτός ο «ομφάλιος λώρος» διοίκησης</w:t>
      </w:r>
      <w:r>
        <w:rPr>
          <w:rFonts w:eastAsia="Times New Roman" w:cs="Times New Roman"/>
          <w:szCs w:val="24"/>
        </w:rPr>
        <w:t xml:space="preserve"> -</w:t>
      </w:r>
      <w:r>
        <w:rPr>
          <w:rFonts w:eastAsia="Times New Roman" w:cs="Times New Roman"/>
          <w:szCs w:val="24"/>
        </w:rPr>
        <w:t xml:space="preserve"> κυβέρνησης και δικαιοσύνης, γιατί έτσι και οι θεσμοί ενδυναμώνονται και το κύρος της δικαιοσύνης ενισχύεται.</w:t>
      </w:r>
    </w:p>
    <w:p w14:paraId="590C3CE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Τώρα, όσον αφορά στις τροπολογίες, η πρώτη τροπολογία είναι η 1257 με ειδικό αριθμό 105, που α</w:t>
      </w:r>
      <w:r>
        <w:rPr>
          <w:rFonts w:eastAsia="Times New Roman" w:cs="Times New Roman"/>
          <w:szCs w:val="24"/>
        </w:rPr>
        <w:t>φορά την αποσυμφόρηση των φυλακών. Θεωρούμε πως αυτή την τροπολογία, όπως αντιλαμβάνεσθε, κύριε Υπουργέ, δεν μπορούμε να την ψηφίσουμε για τους εξής λόγους:</w:t>
      </w:r>
    </w:p>
    <w:p w14:paraId="590C3CE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Πρώτον, η τροπολογία συνεχίζει </w:t>
      </w:r>
      <w:r>
        <w:rPr>
          <w:rFonts w:eastAsia="Times New Roman" w:cs="Times New Roman"/>
          <w:szCs w:val="24"/>
        </w:rPr>
        <w:t>να</w:t>
      </w:r>
      <w:r>
        <w:rPr>
          <w:rFonts w:eastAsia="Times New Roman" w:cs="Times New Roman"/>
          <w:szCs w:val="24"/>
        </w:rPr>
        <w:t xml:space="preserve"> αφορά και καταδικασθέντες άνω των είκοσι ετών. Είχαμε περάσει εμε</w:t>
      </w:r>
      <w:r>
        <w:rPr>
          <w:rFonts w:eastAsia="Times New Roman" w:cs="Times New Roman"/>
          <w:szCs w:val="24"/>
        </w:rPr>
        <w:t>ίς παρόμοια διάταξη για την αποσυμφόρηση των φυλακών με πιο αυστηρούς όρους, μέχρι δέκα χρόνια κάθειρξη και εξαιρούσαμε μια σειρά αδικημάτων, τα οποία είχαν σχέση με τη μεγάλη κοινωνική απαξία τους. Εσείς εξακολουθείτε να διατηρείτε τα είκοσι χρόνια.</w:t>
      </w:r>
    </w:p>
    <w:p w14:paraId="590C3CE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Δεύτε</w:t>
      </w:r>
      <w:r>
        <w:rPr>
          <w:rFonts w:eastAsia="Times New Roman" w:cs="Times New Roman"/>
          <w:szCs w:val="24"/>
        </w:rPr>
        <w:t>ρον, η τροπολογία συνεχίζει να αφορά και καταδικασθέντες, όπως είπαμε, άνω των δέκα ετών, αλλά και σε εγκλήματα τα οποία έχουν μεγάλη κοινωνική απαξία. Κάνετε μια προσπάθεια να αφαιρέσετε μερικά αδικήματα διορθώνοντας τον προηγούμενο νόμο</w:t>
      </w:r>
      <w:r>
        <w:rPr>
          <w:rFonts w:eastAsia="Times New Roman" w:cs="Times New Roman"/>
          <w:szCs w:val="24"/>
        </w:rPr>
        <w:t>,</w:t>
      </w:r>
      <w:r>
        <w:rPr>
          <w:rFonts w:eastAsia="Times New Roman" w:cs="Times New Roman"/>
          <w:szCs w:val="24"/>
        </w:rPr>
        <w:t xml:space="preserve"> που είχε ψηφιστε</w:t>
      </w:r>
      <w:r>
        <w:rPr>
          <w:rFonts w:eastAsia="Times New Roman" w:cs="Times New Roman"/>
          <w:szCs w:val="24"/>
        </w:rPr>
        <w:t>ί επί Κυβέρνησής σας, όμως αυτό στην ουσία το αναιρείτε. Εκτός του ότι δεν εξαιρείτε τα άρθρα 187 και 187</w:t>
      </w:r>
      <w:r>
        <w:rPr>
          <w:rFonts w:eastAsia="Times New Roman" w:cs="Times New Roman"/>
          <w:szCs w:val="24"/>
          <w:vertAlign w:val="superscript"/>
        </w:rPr>
        <w:t>α</w:t>
      </w:r>
      <w:r>
        <w:rPr>
          <w:rFonts w:eastAsia="Times New Roman" w:cs="Times New Roman"/>
          <w:szCs w:val="24"/>
        </w:rPr>
        <w:t xml:space="preserve">΄ για την εγκληματική οργάνωση και τις τρομοκρατικές πράξεις, παρά ταύτα, όμως, αναιρείτε τη διάταξη αυτή </w:t>
      </w:r>
      <w:r>
        <w:rPr>
          <w:rFonts w:eastAsia="Times New Roman" w:cs="Times New Roman"/>
          <w:szCs w:val="24"/>
        </w:rPr>
        <w:lastRenderedPageBreak/>
        <w:t>με την παράγραφο 7. Θα ήθελα να ήξερα εάν οι</w:t>
      </w:r>
      <w:r>
        <w:rPr>
          <w:rFonts w:eastAsia="Times New Roman" w:cs="Times New Roman"/>
          <w:szCs w:val="24"/>
        </w:rPr>
        <w:t xml:space="preserve"> σύμβουλοί σας το είδαν αυτό. Για δείτε το, σας παρακαλώ. </w:t>
      </w:r>
    </w:p>
    <w:p w14:paraId="590C3CE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Είναι σαφές ότι η παράγραφος 7 αναιρεί κατ’ </w:t>
      </w:r>
      <w:proofErr w:type="spellStart"/>
      <w:r>
        <w:rPr>
          <w:rFonts w:eastAsia="Times New Roman" w:cs="Times New Roman"/>
          <w:szCs w:val="24"/>
        </w:rPr>
        <w:t>ουσίαν</w:t>
      </w:r>
      <w:proofErr w:type="spellEnd"/>
      <w:r>
        <w:rPr>
          <w:rFonts w:eastAsia="Times New Roman" w:cs="Times New Roman"/>
          <w:szCs w:val="24"/>
        </w:rPr>
        <w:t xml:space="preserve"> την παράγραφο 4 που βάζετε τις εξαιρέσεις. Η παράγραφος 4 εισάγει μεν εξαιρέσεις από την εφαρμογή των διατάξεων των παραγράφων 1-3, αλλά για τις π</w:t>
      </w:r>
      <w:r>
        <w:rPr>
          <w:rFonts w:eastAsia="Times New Roman" w:cs="Times New Roman"/>
          <w:szCs w:val="24"/>
        </w:rPr>
        <w:t xml:space="preserve">ερισσότερες εξ αυτών η εξαίρεση αναιρείται από την παράγραφο 7. Μάλιστα, η επιβολή περιοριστικών όρων ή και της ηλεκτρονικής επιτήρησης, από δυνητική διατύπωση που ήταν, τώρα καθίσταται προαιρετική. Δείτε το και αν χρειαστεί, να κάνουμε και διευκρινίσεις. </w:t>
      </w:r>
    </w:p>
    <w:p w14:paraId="590C3CF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Ως εκ τούτου, οι περισσότερες εξαιρέσεις της παραγράφου 3 καθίστανται άνευ αντικειμένου και τι παραμένει μόνο; Η αρπαγή ανηλίκων, ο βιασμός, η αποπλάνηση </w:t>
      </w:r>
      <w:proofErr w:type="spellStart"/>
      <w:r>
        <w:rPr>
          <w:rFonts w:eastAsia="Times New Roman" w:cs="Times New Roman"/>
          <w:szCs w:val="24"/>
        </w:rPr>
        <w:t>παίδων</w:t>
      </w:r>
      <w:proofErr w:type="spellEnd"/>
      <w:r>
        <w:rPr>
          <w:rFonts w:eastAsia="Times New Roman" w:cs="Times New Roman"/>
          <w:szCs w:val="24"/>
        </w:rPr>
        <w:t>, η κατάχρηση ανηλίκων σε ασέλγεια, η ασέλγεια με ανήλικο έναντι αμοιβής, η ληστεία και η ληστε</w:t>
      </w:r>
      <w:r>
        <w:rPr>
          <w:rFonts w:eastAsia="Times New Roman" w:cs="Times New Roman"/>
          <w:szCs w:val="24"/>
        </w:rPr>
        <w:t xml:space="preserve">ία μετά θανάτου. </w:t>
      </w:r>
    </w:p>
    <w:p w14:paraId="590C3CF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90C3CF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Πρόεδρε, να με αφήσετε γιατί θα χρειαστώ δύο λεπτά παραπάνω, όπως και οι συνάδελφοί σας, οι άλλοι Πρόεδροι, έκαναν για άλλους συναδέλφους.</w:t>
      </w:r>
    </w:p>
    <w:p w14:paraId="590C3CF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μπορούσαμε ενδεχομένως να συζητήσουμε, όχι να συμφωνήσουμε, μια διάταξη σύμφωνα με την οποία οι καταδικασθέντες και άνω των είκοσι ετών, μέσα στο πλαίσιο αποσυμφόρησης των φυλακών, να απολύονται μετά από έκτιση του </w:t>
      </w:r>
      <w:r>
        <w:rPr>
          <w:rFonts w:eastAsia="Times New Roman" w:cs="Times New Roman"/>
          <w:szCs w:val="24"/>
        </w:rPr>
        <w:t xml:space="preserve">1/2 </w:t>
      </w:r>
      <w:r>
        <w:rPr>
          <w:rFonts w:eastAsia="Times New Roman" w:cs="Times New Roman"/>
          <w:szCs w:val="24"/>
        </w:rPr>
        <w:t>της ποινής και πραγματική έκτιση τ</w:t>
      </w:r>
      <w:r>
        <w:rPr>
          <w:rFonts w:eastAsia="Times New Roman" w:cs="Times New Roman"/>
          <w:szCs w:val="24"/>
        </w:rPr>
        <w:t>ου 1/3 της ποινής, δηλαδή όχι με τον ευεργετικό υπολογισμό, αλλά με υποβολή υποχρεωτικά περιοριστικών όρων.</w:t>
      </w:r>
    </w:p>
    <w:p w14:paraId="590C3CF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γι’ αυτό ακριβώς δεν μπορεί να ψηφιστεί η διάταξη αυτή, γιατί η άποψή μας -την οποία διατυπώσαμε και επί του προκατόχου σας, όταν έφερε τη διά</w:t>
      </w:r>
      <w:r>
        <w:rPr>
          <w:rFonts w:eastAsia="Times New Roman" w:cs="Times New Roman"/>
          <w:szCs w:val="24"/>
        </w:rPr>
        <w:t>ταξη αυτή- είναι ότι όλοι οι εν δυνάμει εγκληματίες έχουν την πεποίθηση ότι κάποια μέρα θα απολυθούν πολύ πιο πρόωρα απ’ ό,τι προβλέπουν οι διαδικασίες του άρθρου 105 του Ποινικού Κώδικα, στον οποίο κάνατε χθες μνεία. Η υπό όρους απόλυση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υπάρχει </w:t>
      </w:r>
      <w:r>
        <w:rPr>
          <w:rFonts w:eastAsia="Times New Roman" w:cs="Times New Roman"/>
          <w:szCs w:val="24"/>
        </w:rPr>
        <w:t xml:space="preserve">από τότε που υπάρχει Ποινικός Κώδικας και ποινική νομοθεσία στη χώρα μας, αλλά οι προϋποθέσεις είναι αυτές οι οποίες χαρακτηρίζουν ένα </w:t>
      </w:r>
      <w:r>
        <w:rPr>
          <w:rFonts w:eastAsia="Times New Roman" w:cs="Times New Roman"/>
          <w:szCs w:val="24"/>
        </w:rPr>
        <w:t>σωστό</w:t>
      </w:r>
      <w:r>
        <w:rPr>
          <w:rFonts w:eastAsia="Times New Roman" w:cs="Times New Roman"/>
          <w:szCs w:val="24"/>
        </w:rPr>
        <w:t xml:space="preserve"> νομοθέτημα και τώρα το νομοθέτημα αυτό έγινε πάρα πολύ επιεικές για τους εγκληματίες.</w:t>
      </w:r>
    </w:p>
    <w:p w14:paraId="590C3CF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όσον αφορά αυτό που είπ</w:t>
      </w:r>
      <w:r>
        <w:rPr>
          <w:rFonts w:eastAsia="Times New Roman" w:cs="Times New Roman"/>
          <w:szCs w:val="24"/>
        </w:rPr>
        <w:t xml:space="preserve">ατε χθες, κύριε Υπουργέ, και μας κάνατε μια επίθεση ότι δήθεν εμείς δεν κάναμε τίποτα για </w:t>
      </w:r>
      <w:r>
        <w:rPr>
          <w:rFonts w:eastAsia="Times New Roman" w:cs="Times New Roman"/>
          <w:szCs w:val="24"/>
        </w:rPr>
        <w:lastRenderedPageBreak/>
        <w:t xml:space="preserve">τις φυλακές και το έργο που πράξατε εσείς είναι πολύ καλύτερο για τις φυλακές και δεν έχουμε και καταδίκες της Ελλάδος επί των ημερών </w:t>
      </w:r>
      <w:r>
        <w:rPr>
          <w:rFonts w:eastAsia="Times New Roman" w:cs="Times New Roman"/>
          <w:szCs w:val="24"/>
        </w:rPr>
        <w:t>σας. Α</w:t>
      </w:r>
      <w:r>
        <w:rPr>
          <w:rFonts w:eastAsia="Times New Roman" w:cs="Times New Roman"/>
          <w:szCs w:val="24"/>
        </w:rPr>
        <w:t xml:space="preserve">κούστε: </w:t>
      </w:r>
      <w:r>
        <w:rPr>
          <w:rFonts w:eastAsia="Times New Roman" w:cs="Times New Roman"/>
          <w:szCs w:val="24"/>
        </w:rPr>
        <w:t>θ</w:t>
      </w:r>
      <w:r>
        <w:rPr>
          <w:rFonts w:eastAsia="Times New Roman" w:cs="Times New Roman"/>
          <w:szCs w:val="24"/>
        </w:rPr>
        <w:t>α μιλήσω για το έ</w:t>
      </w:r>
      <w:r>
        <w:rPr>
          <w:rFonts w:eastAsia="Times New Roman" w:cs="Times New Roman"/>
          <w:szCs w:val="24"/>
        </w:rPr>
        <w:t xml:space="preserve">ργο που έγινε επί των προηγούμενων κυβερνήσεων. Θα αναφερθώ και στη δική μου θητεία, αλλά είμαι υποχρεωμένος </w:t>
      </w:r>
      <w:r>
        <w:rPr>
          <w:rFonts w:eastAsia="Times New Roman" w:cs="Times New Roman"/>
          <w:szCs w:val="24"/>
        </w:rPr>
        <w:t xml:space="preserve">για λόγους αντικειμενικής ενημέρωσης </w:t>
      </w:r>
      <w:r>
        <w:rPr>
          <w:rFonts w:eastAsia="Times New Roman" w:cs="Times New Roman"/>
          <w:szCs w:val="24"/>
        </w:rPr>
        <w:t xml:space="preserve">να πω ότι και ο κ. Μιλτιάδης Παπαϊωάννου, ο προκάτοχός μου Υπουργός Δικαιοσύνης και ο κ. </w:t>
      </w:r>
      <w:proofErr w:type="spellStart"/>
      <w:r>
        <w:rPr>
          <w:rFonts w:eastAsia="Times New Roman" w:cs="Times New Roman"/>
          <w:szCs w:val="24"/>
        </w:rPr>
        <w:t>Ρουπακιώτης</w:t>
      </w:r>
      <w:proofErr w:type="spellEnd"/>
      <w:r>
        <w:rPr>
          <w:rFonts w:eastAsia="Times New Roman" w:cs="Times New Roman"/>
          <w:szCs w:val="24"/>
        </w:rPr>
        <w:t xml:space="preserve"> με τον κ.</w:t>
      </w:r>
      <w:r>
        <w:rPr>
          <w:rFonts w:eastAsia="Times New Roman" w:cs="Times New Roman"/>
          <w:szCs w:val="24"/>
        </w:rPr>
        <w:t xml:space="preserve"> Καραγκούνη, αλλά και ο κ. </w:t>
      </w:r>
      <w:proofErr w:type="spellStart"/>
      <w:r>
        <w:rPr>
          <w:rFonts w:eastAsia="Times New Roman" w:cs="Times New Roman"/>
          <w:szCs w:val="24"/>
        </w:rPr>
        <w:t>Σκανδάμης</w:t>
      </w:r>
      <w:proofErr w:type="spellEnd"/>
      <w:r>
        <w:rPr>
          <w:rFonts w:eastAsia="Times New Roman" w:cs="Times New Roman"/>
          <w:szCs w:val="24"/>
        </w:rPr>
        <w:t xml:space="preserve"> -είχαμε μια πολύ καλή ηγεσία στην </w:t>
      </w:r>
      <w:proofErr w:type="spellStart"/>
      <w:r>
        <w:rPr>
          <w:rFonts w:eastAsia="Times New Roman" w:cs="Times New Roman"/>
          <w:szCs w:val="24"/>
        </w:rPr>
        <w:t>αντιεγκληματική</w:t>
      </w:r>
      <w:proofErr w:type="spellEnd"/>
      <w:r>
        <w:rPr>
          <w:rFonts w:eastAsia="Times New Roman" w:cs="Times New Roman"/>
          <w:szCs w:val="24"/>
        </w:rPr>
        <w:t xml:space="preserve"> πολιτική της πολιτείας- κάναμε τεράστιο έργο.</w:t>
      </w:r>
    </w:p>
    <w:p w14:paraId="590C3CF6"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σας αναφέρω μερικά </w:t>
      </w:r>
      <w:r>
        <w:rPr>
          <w:rFonts w:eastAsia="Times New Roman" w:cs="Times New Roman"/>
          <w:szCs w:val="24"/>
        </w:rPr>
        <w:t>στοιχεία</w:t>
      </w:r>
      <w:r>
        <w:rPr>
          <w:rFonts w:eastAsia="Times New Roman" w:cs="Times New Roman"/>
          <w:szCs w:val="24"/>
        </w:rPr>
        <w:t>,</w:t>
      </w:r>
      <w:r>
        <w:rPr>
          <w:rFonts w:eastAsia="Times New Roman" w:cs="Times New Roman"/>
          <w:szCs w:val="24"/>
        </w:rPr>
        <w:t xml:space="preserve"> τα οποία θα καταθέσω και στα Πρακτικά, γιατί είμαι υποχρεωμένος να αντικρούσω αυτά που είπα</w:t>
      </w:r>
      <w:r>
        <w:rPr>
          <w:rFonts w:eastAsia="Times New Roman" w:cs="Times New Roman"/>
          <w:szCs w:val="24"/>
        </w:rPr>
        <w:t xml:space="preserve">τε. </w:t>
      </w:r>
    </w:p>
    <w:p w14:paraId="590C3CF7"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πρώτη φορά δημιουργούμε θεραπευτική μονάδα στις φυλακές Κορυδαλλού τον Δεκέμβριο του 2014, μονάδα ΟΚΑΝΑ στις φυλακές του Αγίου Στεφάνου τον Σεπτέμβριο του 2014. Κάνουμε εγκαίνια των φυλακών </w:t>
      </w:r>
      <w:proofErr w:type="spellStart"/>
      <w:r>
        <w:rPr>
          <w:rFonts w:eastAsia="Times New Roman" w:cs="Times New Roman"/>
          <w:szCs w:val="24"/>
        </w:rPr>
        <w:t>Αγιάς</w:t>
      </w:r>
      <w:proofErr w:type="spellEnd"/>
      <w:r>
        <w:rPr>
          <w:rFonts w:eastAsia="Times New Roman" w:cs="Times New Roman"/>
          <w:szCs w:val="24"/>
        </w:rPr>
        <w:t xml:space="preserve"> Χανίων και του Νικηφόρου Δράμας τον Δεκέμβριο του 2</w:t>
      </w:r>
      <w:r>
        <w:rPr>
          <w:rFonts w:eastAsia="Times New Roman" w:cs="Times New Roman"/>
          <w:szCs w:val="24"/>
        </w:rPr>
        <w:t xml:space="preserve">012. Τις φυλακές του Νικηφόρου Δράμας τις τελειώσαμε και δεν τις έχετε λειτουργήσει ακόμα. Για </w:t>
      </w:r>
      <w:r>
        <w:rPr>
          <w:rFonts w:eastAsia="Times New Roman" w:cs="Times New Roman"/>
          <w:szCs w:val="24"/>
        </w:rPr>
        <w:lastRenderedPageBreak/>
        <w:t>πρώτη φορά εισαγάγαμε για πρώτη φορά Μητρώο Τραυματισμού Κρατουμένων στις φυλακές τον Μάιο του 2012. Ενισχύσαμε τα σχολεία πρωτοβάθμιας και δευτεροβάθμιας εκπαίδ</w:t>
      </w:r>
      <w:r>
        <w:rPr>
          <w:rFonts w:eastAsia="Times New Roman" w:cs="Times New Roman"/>
          <w:szCs w:val="24"/>
        </w:rPr>
        <w:t xml:space="preserve">ευσης σε όλες τις φυλακές στις οποίες είχαμε ανηλίκους, με αποτέλεσμα οι σπουδαστές </w:t>
      </w:r>
      <w:r>
        <w:rPr>
          <w:rFonts w:eastAsia="Times New Roman" w:cs="Times New Roman"/>
          <w:szCs w:val="24"/>
        </w:rPr>
        <w:t>μας,</w:t>
      </w:r>
      <w:r>
        <w:rPr>
          <w:rFonts w:eastAsia="Times New Roman" w:cs="Times New Roman"/>
          <w:szCs w:val="24"/>
        </w:rPr>
        <w:t xml:space="preserve"> που ήταν στις φυλακές ανηλίκων</w:t>
      </w:r>
      <w:r>
        <w:rPr>
          <w:rFonts w:eastAsia="Times New Roman" w:cs="Times New Roman"/>
          <w:szCs w:val="24"/>
        </w:rPr>
        <w:t>,</w:t>
      </w:r>
      <w:r>
        <w:rPr>
          <w:rFonts w:eastAsia="Times New Roman" w:cs="Times New Roman"/>
          <w:szCs w:val="24"/>
        </w:rPr>
        <w:t xml:space="preserve"> να περάσουν τα δύο αυτά χρόνια, το 2013 και το 2014</w:t>
      </w:r>
      <w:r>
        <w:rPr>
          <w:rFonts w:eastAsia="Times New Roman" w:cs="Times New Roman"/>
          <w:szCs w:val="24"/>
        </w:rPr>
        <w:t>,</w:t>
      </w:r>
      <w:r>
        <w:rPr>
          <w:rFonts w:eastAsia="Times New Roman" w:cs="Times New Roman"/>
          <w:szCs w:val="24"/>
        </w:rPr>
        <w:t xml:space="preserve"> στα </w:t>
      </w:r>
      <w:r>
        <w:rPr>
          <w:rFonts w:eastAsia="Times New Roman" w:cs="Times New Roman"/>
          <w:szCs w:val="24"/>
        </w:rPr>
        <w:t>ανώτατα εκπαιδευτικά ιδρύματα</w:t>
      </w:r>
      <w:r>
        <w:rPr>
          <w:rFonts w:eastAsia="Times New Roman" w:cs="Times New Roman"/>
          <w:szCs w:val="24"/>
        </w:rPr>
        <w:t xml:space="preserve"> και τα ΤΕΙ. Ιδρύσαμε για πρώτη φορά σχολείο ανηλίκων στην Κόρινθο. Ιδρύσαμε –μιλήσατε χθες για τα ΙΕΚ- τα πρώτα ΙΕΚ και ξεκίνησαν…</w:t>
      </w:r>
    </w:p>
    <w:p w14:paraId="590C3CF8"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Αθανασίου, τέλειωσε και η υπέρβαση του χρόνου. </w:t>
      </w:r>
    </w:p>
    <w:p w14:paraId="590C3CF9"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Τελειώνω, κύριε</w:t>
      </w:r>
      <w:r>
        <w:rPr>
          <w:rFonts w:eastAsia="Times New Roman" w:cs="Times New Roman"/>
          <w:szCs w:val="24"/>
        </w:rPr>
        <w:t xml:space="preserve"> Πρόεδρε. </w:t>
      </w:r>
    </w:p>
    <w:p w14:paraId="590C3CFA"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Καλύψατε και την Αναθεώρηση του Συντάγματος, τα καλύψατε όλα. Βάλτε τελεία τώρα!</w:t>
      </w:r>
    </w:p>
    <w:p w14:paraId="590C3CFB"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Θα μιλήσω τώρα για δύο αποφάσεις. </w:t>
      </w:r>
    </w:p>
    <w:p w14:paraId="590C3CFC"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w:t>
      </w:r>
      <w:r>
        <w:rPr>
          <w:rFonts w:eastAsia="Times New Roman" w:cs="Times New Roman"/>
          <w:szCs w:val="24"/>
        </w:rPr>
        <w:t xml:space="preserve">ας του κυρίου Βουλευτή) </w:t>
      </w:r>
    </w:p>
    <w:p w14:paraId="590C3CFD"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δεν έχετε καταδίκες. Σας πληροφορώ, λοιπόν, ότι δεν είμαι από αυτούς που θα κατηγορήσουν την Κυβέρνηση </w:t>
      </w:r>
      <w:r>
        <w:rPr>
          <w:rFonts w:eastAsia="Times New Roman" w:cs="Times New Roman"/>
          <w:szCs w:val="24"/>
        </w:rPr>
        <w:t>επειδή</w:t>
      </w:r>
      <w:r>
        <w:rPr>
          <w:rFonts w:eastAsia="Times New Roman" w:cs="Times New Roman"/>
          <w:szCs w:val="24"/>
        </w:rPr>
        <w:t xml:space="preserve"> υπάρχει συμφόρηση των φυλακών, γιατί και επί των ημερών μας είχαμε καταδίκες και πολλές μάλιστα. Μαζέψαμε κατα</w:t>
      </w:r>
      <w:r>
        <w:rPr>
          <w:rFonts w:eastAsia="Times New Roman" w:cs="Times New Roman"/>
          <w:szCs w:val="24"/>
        </w:rPr>
        <w:t xml:space="preserve">δίκες από το 2010 μέχρι το 2015, που αν δεν πληρώναμε τα πρόστιμα που μας έβαλαν, θα είχαμε χτίσει μια φυλακή. Εγώ δεν κατηγορώ την Κυβέρνηση επειδή δεν έκανε φυλακές από τη μια μέρα στην άλλη. Προς </w:t>
      </w:r>
      <w:r>
        <w:rPr>
          <w:rFonts w:eastAsia="Times New Roman" w:cs="Times New Roman"/>
          <w:szCs w:val="24"/>
        </w:rPr>
        <w:t>θ</w:t>
      </w:r>
      <w:r>
        <w:rPr>
          <w:rFonts w:eastAsia="Times New Roman" w:cs="Times New Roman"/>
          <w:szCs w:val="24"/>
        </w:rPr>
        <w:t>εού! Όμως, μην έρχεστε και λέτε ότι εμείς είχαμε καταδίκ</w:t>
      </w:r>
      <w:r>
        <w:rPr>
          <w:rFonts w:eastAsia="Times New Roman" w:cs="Times New Roman"/>
          <w:szCs w:val="24"/>
        </w:rPr>
        <w:t xml:space="preserve">ες και εσείς δεν έχετε. </w:t>
      </w:r>
    </w:p>
    <w:p w14:paraId="590C3CFE"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πληροφορώ, λοιπόν, ότι έχουμε δώδεκα καταδίκες το 2015 για απάνθρωπη μεταχείριση σε παράβαση του «</w:t>
      </w:r>
      <w:r>
        <w:rPr>
          <w:rFonts w:eastAsia="Times New Roman" w:cs="Times New Roman"/>
          <w:szCs w:val="24"/>
          <w:lang w:val="en-US"/>
        </w:rPr>
        <w:t>Les</w:t>
      </w:r>
      <w:r>
        <w:rPr>
          <w:rFonts w:eastAsia="Times New Roman" w:cs="Times New Roman"/>
          <w:szCs w:val="24"/>
        </w:rPr>
        <w:t xml:space="preserve"> </w:t>
      </w:r>
      <w:proofErr w:type="spellStart"/>
      <w:r>
        <w:rPr>
          <w:rFonts w:eastAsia="Times New Roman" w:cs="Times New Roman"/>
          <w:szCs w:val="24"/>
          <w:lang w:val="en-US"/>
        </w:rPr>
        <w:t>tres</w:t>
      </w:r>
      <w:proofErr w:type="spellEnd"/>
      <w:r>
        <w:rPr>
          <w:rFonts w:eastAsia="Times New Roman" w:cs="Times New Roman"/>
          <w:szCs w:val="24"/>
        </w:rPr>
        <w:t xml:space="preserve"> </w:t>
      </w:r>
      <w:proofErr w:type="spellStart"/>
      <w:r>
        <w:rPr>
          <w:rFonts w:eastAsia="Times New Roman" w:cs="Times New Roman"/>
          <w:szCs w:val="24"/>
          <w:lang w:val="en-US"/>
        </w:rPr>
        <w:t>h</w:t>
      </w:r>
      <w:r>
        <w:rPr>
          <w:rFonts w:eastAsia="Times New Roman" w:cs="Times New Roman"/>
          <w:szCs w:val="24"/>
          <w:lang w:val="en-US"/>
        </w:rPr>
        <w:t>eures</w:t>
      </w:r>
      <w:proofErr w:type="spellEnd"/>
      <w:r>
        <w:rPr>
          <w:rFonts w:eastAsia="Times New Roman" w:cs="Times New Roman"/>
          <w:szCs w:val="24"/>
        </w:rPr>
        <w:t>…». Μερικές από αυτές…</w:t>
      </w:r>
    </w:p>
    <w:p w14:paraId="590C3CFF"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Αθανασίου, σας παρακαλώ πολύ, τελειώνετε.</w:t>
      </w:r>
    </w:p>
    <w:p w14:paraId="590C3D00"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ΧΑΡΑΛΑΜΠΟΣ</w:t>
      </w:r>
      <w:r>
        <w:rPr>
          <w:rFonts w:eastAsia="Times New Roman" w:cs="Times New Roman"/>
          <w:b/>
          <w:szCs w:val="24"/>
        </w:rPr>
        <w:t xml:space="preserve"> ΑΘΑΝΑΣΙΟΥ: </w:t>
      </w:r>
      <w:r>
        <w:rPr>
          <w:rFonts w:eastAsia="Times New Roman" w:cs="Times New Roman"/>
          <w:szCs w:val="24"/>
        </w:rPr>
        <w:t>Κύριε Πρόεδρε, είναι τόσο σοβαρά αυτά</w:t>
      </w:r>
      <w:r>
        <w:rPr>
          <w:rFonts w:eastAsia="Times New Roman" w:cs="Times New Roman"/>
          <w:szCs w:val="24"/>
        </w:rPr>
        <w:t>,</w:t>
      </w:r>
      <w:r>
        <w:rPr>
          <w:rFonts w:eastAsia="Times New Roman" w:cs="Times New Roman"/>
          <w:szCs w:val="24"/>
        </w:rPr>
        <w:t xml:space="preserve"> που νομίζω ότι θα βοηθήσουν τον Υπουργό. </w:t>
      </w:r>
    </w:p>
    <w:p w14:paraId="590C3D01"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μηδένισα τον χρόνο, ούτε ξεκινάτε από την αρχή</w:t>
      </w:r>
      <w:r>
        <w:rPr>
          <w:rFonts w:eastAsia="Times New Roman" w:cs="Times New Roman"/>
          <w:szCs w:val="24"/>
        </w:rPr>
        <w:t>!</w:t>
      </w:r>
      <w:r>
        <w:rPr>
          <w:rFonts w:eastAsia="Times New Roman" w:cs="Times New Roman"/>
          <w:szCs w:val="24"/>
        </w:rPr>
        <w:t xml:space="preserve"> Τελείωσε ο χρόνος</w:t>
      </w:r>
      <w:r>
        <w:rPr>
          <w:rFonts w:eastAsia="Times New Roman" w:cs="Times New Roman"/>
          <w:szCs w:val="24"/>
        </w:rPr>
        <w:t>!</w:t>
      </w:r>
      <w:r>
        <w:rPr>
          <w:rFonts w:eastAsia="Times New Roman" w:cs="Times New Roman"/>
          <w:szCs w:val="24"/>
        </w:rPr>
        <w:t xml:space="preserve"> </w:t>
      </w:r>
    </w:p>
    <w:p w14:paraId="590C3D02"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Μερικές από αυτές είναι αποφάσεις το</w:t>
      </w:r>
      <w:r>
        <w:rPr>
          <w:rFonts w:eastAsia="Times New Roman" w:cs="Times New Roman"/>
          <w:szCs w:val="24"/>
        </w:rPr>
        <w:t>υ 2016, αλλά αφορούσαν και θέματα του 2014</w:t>
      </w:r>
      <w:r>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t xml:space="preserve">και </w:t>
      </w:r>
      <w:r>
        <w:rPr>
          <w:rFonts w:eastAsia="Times New Roman" w:cs="Times New Roman"/>
          <w:szCs w:val="24"/>
        </w:rPr>
        <w:t xml:space="preserve">του 2015. </w:t>
      </w:r>
    </w:p>
    <w:p w14:paraId="590C3D03"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Αθανασίου. </w:t>
      </w:r>
    </w:p>
    <w:p w14:paraId="590C3D04"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Τελείωσα. </w:t>
      </w:r>
    </w:p>
    <w:p w14:paraId="590C3D05"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Μην αγνοείτε το Προεδρείο, σας παρακαλώ πολύ. </w:t>
      </w:r>
    </w:p>
    <w:p w14:paraId="590C3D06"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αυτά πρέπει να τα ακούσει ο κόσμος.</w:t>
      </w:r>
    </w:p>
    <w:p w14:paraId="590C3D07"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Να τα ακούσει ο κόσμος; </w:t>
      </w:r>
    </w:p>
    <w:p w14:paraId="590C3D08"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Πρόσφατα, επί των ημερών σας, το 2017, η υπόθεση Δημητρίου Λαμπάκη καταδικάστηκε για παράβαση της συμβάσεως. Η υπ</w:t>
      </w:r>
      <w:r>
        <w:rPr>
          <w:rFonts w:eastAsia="Times New Roman" w:cs="Times New Roman"/>
          <w:szCs w:val="24"/>
        </w:rPr>
        <w:t xml:space="preserve">όθεση </w:t>
      </w:r>
      <w:proofErr w:type="spellStart"/>
      <w:r>
        <w:rPr>
          <w:rFonts w:eastAsia="Times New Roman" w:cs="Times New Roman"/>
          <w:szCs w:val="24"/>
        </w:rPr>
        <w:t>Μπόρου</w:t>
      </w:r>
      <w:proofErr w:type="spellEnd"/>
      <w:r>
        <w:rPr>
          <w:rFonts w:eastAsia="Times New Roman" w:cs="Times New Roman"/>
          <w:szCs w:val="24"/>
        </w:rPr>
        <w:t xml:space="preserve"> </w:t>
      </w:r>
      <w:proofErr w:type="spellStart"/>
      <w:r>
        <w:rPr>
          <w:rFonts w:eastAsia="Times New Roman" w:cs="Times New Roman"/>
          <w:szCs w:val="24"/>
        </w:rPr>
        <w:t>Μπέρου</w:t>
      </w:r>
      <w:proofErr w:type="spellEnd"/>
      <w:r>
        <w:rPr>
          <w:rFonts w:eastAsia="Times New Roman" w:cs="Times New Roman"/>
          <w:szCs w:val="24"/>
        </w:rPr>
        <w:t xml:space="preserve"> καταδικάστηκε το 2017. </w:t>
      </w:r>
    </w:p>
    <w:p w14:paraId="590C3D09"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με αναγκάσετε να κλείσω το μικρόφωνο. </w:t>
      </w:r>
    </w:p>
    <w:p w14:paraId="590C3D0A"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Υπάρχουν και άλλες, σωρεία αποφάσεων.</w:t>
      </w:r>
    </w:p>
    <w:p w14:paraId="590C3D0B"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τις καταθέτω, όπως και τη συνοπτική παρουσίαση όλης της </w:t>
      </w:r>
      <w:proofErr w:type="spellStart"/>
      <w:r>
        <w:rPr>
          <w:rFonts w:eastAsia="Times New Roman" w:cs="Times New Roman"/>
          <w:szCs w:val="24"/>
        </w:rPr>
        <w:t>αντιεγκληματικής</w:t>
      </w:r>
      <w:proofErr w:type="spellEnd"/>
      <w:r>
        <w:rPr>
          <w:rFonts w:eastAsia="Times New Roman" w:cs="Times New Roman"/>
          <w:szCs w:val="24"/>
        </w:rPr>
        <w:t xml:space="preserve"> </w:t>
      </w:r>
      <w:r>
        <w:rPr>
          <w:rFonts w:eastAsia="Times New Roman" w:cs="Times New Roman"/>
          <w:szCs w:val="24"/>
        </w:rPr>
        <w:t>πολιτικής που έκανε η κυβέρνησή μας για την αποσυμφόρηση των φυλακών και τη βελτίωση των συνθηκών. Είναι έργο το οποίο δεν συγκρίνεται με το δικό σας. Σήμερα δεν έχει γίνει ούτε το 1/3 αυτών που έγιναν τη διετία που ήμουν Υπουργός.</w:t>
      </w:r>
    </w:p>
    <w:p w14:paraId="590C3D0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 xml:space="preserve">υτής κ. Χαράλαμπος Αθανασίου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590C3D0D"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Κάτι τελευταίο θα πω για την τροπολογία για το Ελεγκτικό Συνέδ</w:t>
      </w:r>
      <w:r>
        <w:rPr>
          <w:rFonts w:eastAsia="Times New Roman" w:cs="Times New Roman"/>
          <w:szCs w:val="24"/>
        </w:rPr>
        <w:t>ριο.</w:t>
      </w:r>
    </w:p>
    <w:p w14:paraId="590C3D0E"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το ζήτησαν, κύριε Υπουργέ, από το Ελεγκτικό Συνέδριο για να φέρετε αυτή την τροπολογία; </w:t>
      </w:r>
    </w:p>
    <w:p w14:paraId="590C3D0F"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Φυσικά. </w:t>
      </w:r>
    </w:p>
    <w:p w14:paraId="590C3D10"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Έχετε τέτοιο γραπτό; </w:t>
      </w:r>
    </w:p>
    <w:p w14:paraId="590C3D11"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w:t>
      </w:r>
      <w:r>
        <w:rPr>
          <w:rFonts w:eastAsia="Times New Roman" w:cs="Times New Roman"/>
          <w:b/>
          <w:szCs w:val="24"/>
        </w:rPr>
        <w:t xml:space="preserve">ς Δικαιοσύνης, Διαφάνειας και Ανθρωπίνων Δικαιωμάτων): </w:t>
      </w:r>
      <w:r>
        <w:rPr>
          <w:rFonts w:eastAsia="Times New Roman" w:cs="Times New Roman"/>
          <w:szCs w:val="24"/>
        </w:rPr>
        <w:t>Σε συνεννόηση…</w:t>
      </w:r>
    </w:p>
    <w:p w14:paraId="590C3D12"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Θα έχουμε και διάλογο τώρα; </w:t>
      </w:r>
    </w:p>
    <w:p w14:paraId="590C3D13"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Καταργείτε, όμως, κύριε Υπουργέ, την πρότυπη δίκη. </w:t>
      </w:r>
    </w:p>
    <w:p w14:paraId="590C3D14"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w:t>
      </w:r>
      <w:r>
        <w:rPr>
          <w:rFonts w:eastAsia="Times New Roman" w:cs="Times New Roman"/>
          <w:b/>
          <w:szCs w:val="24"/>
        </w:rPr>
        <w:t xml:space="preserve"> και Ανθρωπίνων Δικαιωμάτων): </w:t>
      </w:r>
      <w:r>
        <w:rPr>
          <w:rFonts w:eastAsia="Times New Roman" w:cs="Times New Roman"/>
          <w:szCs w:val="24"/>
        </w:rPr>
        <w:t xml:space="preserve">Κάνετε λάθος. </w:t>
      </w:r>
    </w:p>
    <w:p w14:paraId="590C3D15"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Η πρότυπη δίκη </w:t>
      </w:r>
      <w:r>
        <w:rPr>
          <w:rFonts w:eastAsia="Times New Roman" w:cs="Times New Roman"/>
          <w:szCs w:val="24"/>
        </w:rPr>
        <w:t>αποτελεί κατάκτηση</w:t>
      </w:r>
      <w:r>
        <w:rPr>
          <w:rFonts w:eastAsia="Times New Roman" w:cs="Times New Roman"/>
          <w:szCs w:val="24"/>
        </w:rPr>
        <w:t xml:space="preserve"> του νομικού πολιτισμού και θα πρέπει να το δείτε πάρα πολύ καλά… </w:t>
      </w:r>
    </w:p>
    <w:p w14:paraId="590C3D16"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Αθανασίου, αυτόν τον σεβασμό δείχνετε στην Έδρα; Ε</w:t>
      </w:r>
      <w:r>
        <w:rPr>
          <w:rFonts w:eastAsia="Times New Roman" w:cs="Times New Roman"/>
          <w:szCs w:val="24"/>
        </w:rPr>
        <w:t xml:space="preserve">λπίζω να μη γινόταν από παλιά αυτό. </w:t>
      </w:r>
    </w:p>
    <w:p w14:paraId="590C3D17"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0C3D18"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Κύριε Πρόεδρε, έχετε δίκιο. Σας ζητώ συγγνώμη. </w:t>
      </w:r>
    </w:p>
    <w:p w14:paraId="590C3D19"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Παρακαλώ να δείτε τα θέματα του κλιμακίου, κύριε Υπουργέ. </w:t>
      </w:r>
    </w:p>
    <w:p w14:paraId="590C3D1A"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0C3D1B" w14:textId="77777777" w:rsidR="008304AE" w:rsidRDefault="002B752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590C3D1C"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Τον λόγο έχει ο </w:t>
      </w:r>
      <w:proofErr w:type="spellStart"/>
      <w:r>
        <w:rPr>
          <w:rFonts w:eastAsia="Times New Roman" w:cs="Times New Roman"/>
          <w:szCs w:val="24"/>
        </w:rPr>
        <w:t>Ιλχάν</w:t>
      </w:r>
      <w:proofErr w:type="spellEnd"/>
      <w:r>
        <w:rPr>
          <w:rFonts w:eastAsia="Times New Roman" w:cs="Times New Roman"/>
          <w:szCs w:val="24"/>
        </w:rPr>
        <w:t xml:space="preserve"> Αχμέτ. </w:t>
      </w:r>
    </w:p>
    <w:p w14:paraId="590C3D1D"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κύριε Πρόεδρε. </w:t>
      </w:r>
    </w:p>
    <w:p w14:paraId="590C3D1E"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 αρχάς, κύριε Υπουργέ, θέλω να μιλήσω για την τροπολογία που αποσύρθηκε. Καλό θα ήταν, βέβαια, χθες να είχαμε τοποθετηθεί, αλλά σήμερα εκ των υ</w:t>
      </w:r>
      <w:r>
        <w:rPr>
          <w:rFonts w:eastAsia="Times New Roman" w:cs="Times New Roman"/>
          <w:szCs w:val="24"/>
        </w:rPr>
        <w:t xml:space="preserve">στέρων νομίζω ότι έχω να σας πω κάποια πράγματα. </w:t>
      </w:r>
    </w:p>
    <w:p w14:paraId="590C3D1F"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 αρχάς, εμείς εξαρχής ταχθήκαμε υπέρ της ουσίας της τροπολογίας στη λογική της υπεράσπισης των ανθρωπίνων και μειονοτικών δικαιωμάτων και της αυτονόητης ανάγκης για την ευθυγράμμιση της χώρας μας με τις</w:t>
      </w:r>
      <w:r>
        <w:rPr>
          <w:rFonts w:eastAsia="Times New Roman" w:cs="Times New Roman"/>
          <w:szCs w:val="24"/>
        </w:rPr>
        <w:t xml:space="preserve"> αποφάσεις του Ευρωπαϊκού Δικαστηρίου των Ανθρωπίνων Δικαιωμάτων. </w:t>
      </w:r>
    </w:p>
    <w:p w14:paraId="590C3D20"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Είμαι υπερήφανος, κυρίες και κύριοι συνάδελφοι, για το γεγονός ότι στον πολιτικό μου βίο έχω δώσει πραγματικές μάχες για τα ανθρώπινα και μειονοτικά δικαιώματα, χωρίς όμως να επηρεάζομαι απ</w:t>
      </w:r>
      <w:r>
        <w:rPr>
          <w:rFonts w:eastAsia="Times New Roman" w:cs="Times New Roman"/>
          <w:szCs w:val="24"/>
        </w:rPr>
        <w:t>ό τις απειλές ακραίων και μισαλλόδοξων προσώπων</w:t>
      </w:r>
      <w:r>
        <w:rPr>
          <w:rFonts w:eastAsia="Times New Roman" w:cs="Times New Roman"/>
          <w:szCs w:val="24"/>
        </w:rPr>
        <w:t>,</w:t>
      </w:r>
      <w:r>
        <w:rPr>
          <w:rFonts w:eastAsia="Times New Roman" w:cs="Times New Roman"/>
          <w:szCs w:val="24"/>
        </w:rPr>
        <w:t xml:space="preserve"> που κάθε φορά βρίσκονται απέναντί μας. </w:t>
      </w:r>
    </w:p>
    <w:p w14:paraId="590C3D2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Θέλω να θυμίσω ότι σε αυτήν την Αίθουσα</w:t>
      </w:r>
      <w:r>
        <w:rPr>
          <w:rFonts w:eastAsia="Times New Roman" w:cs="Times New Roman"/>
          <w:szCs w:val="24"/>
        </w:rPr>
        <w:t>,</w:t>
      </w:r>
      <w:r>
        <w:rPr>
          <w:rFonts w:eastAsia="Times New Roman" w:cs="Times New Roman"/>
          <w:szCs w:val="24"/>
        </w:rPr>
        <w:t xml:space="preserve"> με πρωτοβουλίες κυρίως της Δημοκρατικής Συμπαράταξης</w:t>
      </w:r>
      <w:r>
        <w:rPr>
          <w:rFonts w:eastAsia="Times New Roman" w:cs="Times New Roman"/>
          <w:szCs w:val="24"/>
        </w:rPr>
        <w:t>,</w:t>
      </w:r>
      <w:r>
        <w:rPr>
          <w:rFonts w:eastAsia="Times New Roman" w:cs="Times New Roman"/>
          <w:szCs w:val="24"/>
        </w:rPr>
        <w:t xml:space="preserve"> έγιναν μια σειρά </w:t>
      </w:r>
      <w:r>
        <w:rPr>
          <w:rFonts w:eastAsia="Times New Roman" w:cs="Times New Roman"/>
          <w:szCs w:val="24"/>
        </w:rPr>
        <w:lastRenderedPageBreak/>
        <w:t>από καθοριστικά βήματα στο επίπεδο των μειονοτικών και ανθρωπίνων δικαιωμάτων στη Θράκη, αλλά και μετέπειτα και από την κυβέρνηση Καραμανλή, όπως για παράδειγμα η πτώση της μπάρας του Αιγαίου το 1995, η θέσπιση της ποσόστωσης του 0,5% για</w:t>
      </w:r>
      <w:r>
        <w:rPr>
          <w:rFonts w:eastAsia="Times New Roman" w:cs="Times New Roman"/>
          <w:szCs w:val="24"/>
        </w:rPr>
        <w:t xml:space="preserve"> την είσοδο στα πανεπιστήμια των παιδιών της μειονότητας και η κατάργηση του άρθρου 19 του Κώδικα Ελληνικής Ιθαγένειας, αλλά και μέτρα</w:t>
      </w:r>
      <w:r>
        <w:rPr>
          <w:rFonts w:eastAsia="Times New Roman" w:cs="Times New Roman"/>
          <w:szCs w:val="24"/>
        </w:rPr>
        <w:t>,</w:t>
      </w:r>
      <w:r>
        <w:rPr>
          <w:rFonts w:eastAsia="Times New Roman" w:cs="Times New Roman"/>
          <w:szCs w:val="24"/>
        </w:rPr>
        <w:t xml:space="preserve"> που έτυχαν τη δεκαετία του 2000 ευρείας αποδοχής</w:t>
      </w:r>
      <w:r>
        <w:rPr>
          <w:rFonts w:eastAsia="Times New Roman" w:cs="Times New Roman"/>
          <w:szCs w:val="24"/>
        </w:rPr>
        <w:t>,</w:t>
      </w:r>
      <w:r>
        <w:rPr>
          <w:rFonts w:eastAsia="Times New Roman" w:cs="Times New Roman"/>
          <w:szCs w:val="24"/>
        </w:rPr>
        <w:t xml:space="preserve"> από όλες τις πτέρυγες της Βουλής. </w:t>
      </w:r>
    </w:p>
    <w:p w14:paraId="590C3D2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Χαίρομαι που απ’ αυτό εδώ το Βήμα χ</w:t>
      </w:r>
      <w:r>
        <w:rPr>
          <w:rFonts w:eastAsia="Times New Roman" w:cs="Times New Roman"/>
          <w:szCs w:val="24"/>
        </w:rPr>
        <w:t>θες ο Υπουργός Δικαιοσύνης, εσείς δηλαδή, παραδεχθήκατε την θετική τοποθέτηση της Δημοκρατικής Συμπαράταξης επί της ουσίας στο ζήτημα της συγκεκριμένης τροπολογίας.</w:t>
      </w:r>
    </w:p>
    <w:p w14:paraId="590C3D2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Όμως, κύριε Υπουργέ, χθες κάνατε δύο μεγάλα πολιτικά ατοπήματα, δυο μεγάλες, κατά την κρίση</w:t>
      </w:r>
      <w:r>
        <w:rPr>
          <w:rFonts w:eastAsia="Times New Roman" w:cs="Times New Roman"/>
          <w:szCs w:val="24"/>
        </w:rPr>
        <w:t xml:space="preserve"> μου, ατυχείς δηλώσεις. Η μια ήταν ότι αναλάβατε το ρίσκο να φέρετε μια τροπολογία, πιστεύοντας ότι υπήρχε ο κίνδυνος να καταψηφιστεί και σήμερα θα είχαμε ρεζιλευτεί στην Ευρωπαϊκή Ένωση και η Ελληνική Βουλή θα είχε καταψηφίσει μια τροπολογία, η οποία αναφ</w:t>
      </w:r>
      <w:r>
        <w:rPr>
          <w:rFonts w:eastAsia="Times New Roman" w:cs="Times New Roman"/>
          <w:szCs w:val="24"/>
        </w:rPr>
        <w:t>ερόταν στα θεμελιώδη δικαιώματα και μάλιστα</w:t>
      </w:r>
      <w:r>
        <w:rPr>
          <w:rFonts w:eastAsia="Times New Roman" w:cs="Times New Roman"/>
          <w:szCs w:val="24"/>
        </w:rPr>
        <w:t>,</w:t>
      </w:r>
      <w:r>
        <w:rPr>
          <w:rFonts w:eastAsia="Times New Roman" w:cs="Times New Roman"/>
          <w:szCs w:val="24"/>
        </w:rPr>
        <w:t xml:space="preserve"> αφορούσε την προσαρμογή μας στο Ευρωπαϊκό Δικαστήριο Ανθρωπίνων Δικαιωμάτων. </w:t>
      </w:r>
    </w:p>
    <w:p w14:paraId="590C3D2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Αυτό θα ήταν μεγάλο ρεζιλίκι. Αναλάβατε το ρίσκο να καταψηφιστεί, την στιγμή που δεν είχατε διασφαλισμένη τη δεδηλωμένη από τους ΑΝΕΛ</w:t>
      </w:r>
      <w:r>
        <w:rPr>
          <w:rFonts w:eastAsia="Times New Roman" w:cs="Times New Roman"/>
          <w:szCs w:val="24"/>
        </w:rPr>
        <w:t>. Γνωρίζουμε τις θέσεις των ΑΝΕΛ, τους σεβόμαστε, αλλά είναι αυτοί που είναι. Επίσης, οι Βουλευτές της Χρυσής Αυγής είναι εθνικιστές. Άρα, κάνατε ένα πολύ μεγάλο λάθος και πήρατε ένα πολύ μεγάλο ρίσκο, γιατί στο τέλος το κόστος θα ήταν για την πατρίδα μας.</w:t>
      </w:r>
      <w:r>
        <w:rPr>
          <w:rFonts w:eastAsia="Times New Roman" w:cs="Times New Roman"/>
          <w:szCs w:val="24"/>
        </w:rPr>
        <w:t xml:space="preserve"> </w:t>
      </w:r>
    </w:p>
    <w:p w14:paraId="590C3D2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Ένα δεύτερο, σπουδαιότερο και χειρότερο λάθος που κάνατε είναι αυτό που είπατε, κύριε Υπουργέ, κατά την ομιλία σας, κατά την απόσυρση της τροπολογίας: «Η προωθούμενη διάταξη εγκαθιδρύει δικαίωμα σε αυτόν που έχει πετύχει θετική απόφαση από το Δικαστήριο </w:t>
      </w:r>
      <w:r>
        <w:rPr>
          <w:rFonts w:eastAsia="Times New Roman" w:cs="Times New Roman"/>
          <w:szCs w:val="24"/>
        </w:rPr>
        <w:t xml:space="preserve">Ανθρωπίνων Δικαιωμάτων να επανεξεταστεί η υπόθεσή του από τα ποινικά δικαστήρια, τα οποία κυρίαρχα θα αποφασίσουν και δεν υποχρεούνται να εναρμονίσουν την απόφασή τους με αυτή του Ευρωπαϊκού Δικαστηρίου». </w:t>
      </w:r>
    </w:p>
    <w:p w14:paraId="590C3D2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Θέλετε να πείτε, δηλαδή, κύριε Υπουργέ, ότι φέρνετ</w:t>
      </w:r>
      <w:r>
        <w:rPr>
          <w:rFonts w:eastAsia="Times New Roman" w:cs="Times New Roman"/>
          <w:szCs w:val="24"/>
        </w:rPr>
        <w:t xml:space="preserve">ε στη Βουλή τελικά μια τροπολογία προσχηματική, που θα ρίχνει στάχτη στα μάτια των ευρωπαϊκών θεσμών, εναρμονίζοντας δήθεν τις αποφάσεις της ελληνικής έννομης τάξης με τις αποφάσεις του </w:t>
      </w:r>
      <w:r>
        <w:rPr>
          <w:rFonts w:eastAsia="Times New Roman" w:cs="Times New Roman"/>
          <w:szCs w:val="24"/>
        </w:rPr>
        <w:lastRenderedPageBreak/>
        <w:t>Ευρωπαϊκού Δικαστηρίου, ενώ στην ουσία</w:t>
      </w:r>
      <w:r>
        <w:rPr>
          <w:rFonts w:eastAsia="Times New Roman" w:cs="Times New Roman"/>
          <w:szCs w:val="24"/>
        </w:rPr>
        <w:t>,</w:t>
      </w:r>
      <w:r>
        <w:rPr>
          <w:rFonts w:eastAsia="Times New Roman" w:cs="Times New Roman"/>
          <w:szCs w:val="24"/>
        </w:rPr>
        <w:t xml:space="preserve"> δίνεται μόνο η δυνατότητα της </w:t>
      </w:r>
      <w:r>
        <w:rPr>
          <w:rFonts w:eastAsia="Times New Roman" w:cs="Times New Roman"/>
          <w:szCs w:val="24"/>
        </w:rPr>
        <w:t xml:space="preserve">εκ νέου προσφυγής στην ελληνική δικαιοσύνη, χωρίς να υπάρχει καμμία εγγύηση ότι και αυτή τη φορά οι αποφάσεις της θα εναρμονιστούν με τις αποφάσεις του Ευρωπαϊκού Δικαστηρίου Ανθρωπίνων Δικαιωμάτων; Τι ήταν αυτό που είπατε; </w:t>
      </w:r>
    </w:p>
    <w:p w14:paraId="590C3D2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w:t>
      </w:r>
      <w:r>
        <w:rPr>
          <w:rFonts w:eastAsia="Times New Roman" w:cs="Times New Roman"/>
          <w:b/>
          <w:szCs w:val="24"/>
        </w:rPr>
        <w:t xml:space="preserve">ιοσύνης, Διαφάνειας και Ανθρωπίνων Δικαιωμάτων): </w:t>
      </w:r>
      <w:r>
        <w:rPr>
          <w:rFonts w:eastAsia="Times New Roman" w:cs="Times New Roman"/>
          <w:szCs w:val="24"/>
        </w:rPr>
        <w:t xml:space="preserve">Εγώ </w:t>
      </w:r>
      <w:r>
        <w:rPr>
          <w:rFonts w:eastAsia="Times New Roman" w:cs="Times New Roman"/>
          <w:szCs w:val="24"/>
        </w:rPr>
        <w:t xml:space="preserve">ανέφερα </w:t>
      </w:r>
      <w:r>
        <w:rPr>
          <w:rFonts w:eastAsia="Times New Roman" w:cs="Times New Roman"/>
          <w:szCs w:val="24"/>
        </w:rPr>
        <w:t xml:space="preserve">τι λέει η τροπολογία. </w:t>
      </w:r>
    </w:p>
    <w:p w14:paraId="590C3D2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Το είπατε ξεκάθαρα. Διαβάζω τη δήλωσή σας. Σήμερα είναι και στα </w:t>
      </w:r>
      <w:r>
        <w:rPr>
          <w:rFonts w:eastAsia="Times New Roman" w:cs="Times New Roman"/>
          <w:szCs w:val="24"/>
          <w:lang w:val="en-US"/>
        </w:rPr>
        <w:t>site</w:t>
      </w:r>
      <w:r>
        <w:rPr>
          <w:rFonts w:eastAsia="Times New Roman" w:cs="Times New Roman"/>
          <w:szCs w:val="24"/>
        </w:rPr>
        <w:t>. Είπατε χθες στο Σώμα</w:t>
      </w:r>
      <w:r w:rsidRPr="00931B7A">
        <w:rPr>
          <w:rFonts w:eastAsia="Times New Roman" w:cs="Times New Roman"/>
          <w:szCs w:val="24"/>
        </w:rPr>
        <w:t>:</w:t>
      </w:r>
      <w:r>
        <w:rPr>
          <w:rFonts w:eastAsia="Times New Roman" w:cs="Times New Roman"/>
          <w:szCs w:val="24"/>
        </w:rPr>
        <w:t xml:space="preserve"> «Μα, γιατί ανησυχείτε;». Ούτως ή άλλως αυτό δεν πρόκειται να εφαρμο</w:t>
      </w:r>
      <w:r>
        <w:rPr>
          <w:rFonts w:eastAsia="Times New Roman" w:cs="Times New Roman"/>
          <w:szCs w:val="24"/>
        </w:rPr>
        <w:t>στεί. Κλείσατε, δηλαδή, το μάτι και στους ΑΝΕΛ, στους εταίρους σας και είπατε «την επόμενη φορά που θα το φέρω, σε δέκα μέρες...»</w:t>
      </w:r>
    </w:p>
    <w:p w14:paraId="590C3D2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Είπα εγώ…</w:t>
      </w:r>
    </w:p>
    <w:p w14:paraId="590C3D2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Μη φωνάζετε. Στην ουσία</w:t>
      </w:r>
      <w:r>
        <w:rPr>
          <w:rFonts w:eastAsia="Times New Roman" w:cs="Times New Roman"/>
          <w:szCs w:val="24"/>
        </w:rPr>
        <w:t>,</w:t>
      </w:r>
      <w:r>
        <w:rPr>
          <w:rFonts w:eastAsia="Times New Roman" w:cs="Times New Roman"/>
          <w:szCs w:val="24"/>
        </w:rPr>
        <w:t xml:space="preserve"> αυτό δεν πρόκειται ο εθνικός δικαστής να το εφαρμόσει.</w:t>
      </w:r>
    </w:p>
    <w:p w14:paraId="590C3D2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Εγώ πάνω σε αυτό, κύριε Υπουργέ -γιατί θα ξαναφέρετε τροπολογία ή νομοθετική ρύθμιση, αφού δεσμευθήκατε- θέλω να σας πω δυο-τρία πράγματα.</w:t>
      </w:r>
    </w:p>
    <w:p w14:paraId="590C3D2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αρχήν, ο σκοπός της ΕΣΔΑ ποιος είναι; Είναι η διασφάλισ</w:t>
      </w:r>
      <w:r>
        <w:rPr>
          <w:rFonts w:eastAsia="Times New Roman" w:cs="Times New Roman"/>
          <w:szCs w:val="24"/>
        </w:rPr>
        <w:t>η της συλλογικής εγγύησης των θεμελιωδών δικαιωμάτων και ελευθεριών του ατόμου. Ο στόχος αυτός δεν θα μπορούσε</w:t>
      </w:r>
      <w:r>
        <w:rPr>
          <w:rFonts w:eastAsia="Times New Roman" w:cs="Times New Roman"/>
          <w:szCs w:val="24"/>
        </w:rPr>
        <w:t>,</w:t>
      </w:r>
      <w:r>
        <w:rPr>
          <w:rFonts w:eastAsia="Times New Roman" w:cs="Times New Roman"/>
          <w:szCs w:val="24"/>
        </w:rPr>
        <w:t xml:space="preserve"> ασφαλώς</w:t>
      </w:r>
      <w:r>
        <w:rPr>
          <w:rFonts w:eastAsia="Times New Roman" w:cs="Times New Roman"/>
          <w:szCs w:val="24"/>
        </w:rPr>
        <w:t>,</w:t>
      </w:r>
      <w:r>
        <w:rPr>
          <w:rFonts w:eastAsia="Times New Roman" w:cs="Times New Roman"/>
          <w:szCs w:val="24"/>
        </w:rPr>
        <w:t xml:space="preserve"> να επιτευχθεί</w:t>
      </w:r>
      <w:r>
        <w:rPr>
          <w:rFonts w:eastAsia="Times New Roman" w:cs="Times New Roman"/>
          <w:szCs w:val="24"/>
        </w:rPr>
        <w:t>,</w:t>
      </w:r>
      <w:r>
        <w:rPr>
          <w:rFonts w:eastAsia="Times New Roman" w:cs="Times New Roman"/>
          <w:szCs w:val="24"/>
        </w:rPr>
        <w:t xml:space="preserve"> αν τα σαράντα επτά κράτη-μέλη ήταν τελείως ελεύθερα</w:t>
      </w:r>
      <w:r>
        <w:rPr>
          <w:rFonts w:eastAsia="Times New Roman" w:cs="Times New Roman"/>
          <w:szCs w:val="24"/>
        </w:rPr>
        <w:t>,</w:t>
      </w:r>
      <w:r>
        <w:rPr>
          <w:rFonts w:eastAsia="Times New Roman" w:cs="Times New Roman"/>
          <w:szCs w:val="24"/>
        </w:rPr>
        <w:t xml:space="preserve"> ως προς την ερμηνεία της ΕΣΔΑ. Αντίθετα, η δέσμευση των εθνικών αρχ</w:t>
      </w:r>
      <w:r>
        <w:rPr>
          <w:rFonts w:eastAsia="Times New Roman" w:cs="Times New Roman"/>
          <w:szCs w:val="24"/>
        </w:rPr>
        <w:t xml:space="preserve">ών από τις ερμηνευτικές λύσεις του δικαστηρίου συμβάλλει ουσιαστικά στην ευόδωση ενός υψηλού επιπέδου προστασίας των δικαιωμάτων του ανθρώπου. </w:t>
      </w:r>
    </w:p>
    <w:p w14:paraId="590C3D2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Υπάρχει δέσμευση ουσιαστικού </w:t>
      </w:r>
      <w:proofErr w:type="spellStart"/>
      <w:r>
        <w:rPr>
          <w:rFonts w:eastAsia="Times New Roman" w:cs="Times New Roman"/>
          <w:szCs w:val="24"/>
        </w:rPr>
        <w:t>δεδικασμένου</w:t>
      </w:r>
      <w:proofErr w:type="spellEnd"/>
      <w:r>
        <w:rPr>
          <w:rFonts w:eastAsia="Times New Roman" w:cs="Times New Roman"/>
          <w:szCs w:val="24"/>
        </w:rPr>
        <w:t xml:space="preserve"> από τις αποφάσεις του ΕΣΔΑ; Αν κάποιο κράτος παραδίνει ορισμένη διάταξ</w:t>
      </w:r>
      <w:r>
        <w:rPr>
          <w:rFonts w:eastAsia="Times New Roman" w:cs="Times New Roman"/>
          <w:szCs w:val="24"/>
        </w:rPr>
        <w:t xml:space="preserve">η της σύμβασης, δεν μπορεί να προσβάλλει αυτή την οριστική απόφαση με κανένα ένδικο μέσο. Πρέπει να σεβαστεί το ουσιαστικό </w:t>
      </w:r>
      <w:proofErr w:type="spellStart"/>
      <w:r>
        <w:rPr>
          <w:rFonts w:eastAsia="Times New Roman" w:cs="Times New Roman"/>
          <w:szCs w:val="24"/>
        </w:rPr>
        <w:t>δεδικασμένο</w:t>
      </w:r>
      <w:proofErr w:type="spellEnd"/>
      <w:r>
        <w:rPr>
          <w:rFonts w:eastAsia="Times New Roman" w:cs="Times New Roman"/>
          <w:szCs w:val="24"/>
        </w:rPr>
        <w:t>,</w:t>
      </w:r>
      <w:r>
        <w:rPr>
          <w:rFonts w:eastAsia="Times New Roman" w:cs="Times New Roman"/>
          <w:szCs w:val="24"/>
        </w:rPr>
        <w:t xml:space="preserve"> που αυτή παράγει. Αυτό από πού απορρέει; Από το άρθρο 46 παράγραφος 1 της σύμβασης ΕΣΔΑ. </w:t>
      </w:r>
    </w:p>
    <w:p w14:paraId="590C3D2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Ξέρετε ότι η παράγραφος αυτή ενεργοποιείται σε περίπτωση που το δικαστήριο διαπιστώσει μια παραβίαση ενός ορισμένου δικαιώματος. Το εγκαλούμενο, το καταδικασθέν κράτος δεν μπορεί να υποστηρίζει πλέον πως η συνεισφορά του είναι σύμφωνη προς τη σύμβαση. </w:t>
      </w:r>
    </w:p>
    <w:p w14:paraId="590C3D2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όμως, αν δεν υπήρχε αυτή η τροπολογία, κύριε Υπουργέ; Πείτε ότι δεν την είχατε φέρει και ότι η απόφαση αυτή εκκρεμούσε εδώ και δεκαπέντε με είκοσι χρόνια. Είμαστε μια δημοκρατική χώρα. Η Ελλάδα έχει νομικό εθνικό οπλοστάσιο υπεραρκετό, το οποίο προστατεύε</w:t>
      </w:r>
      <w:r>
        <w:rPr>
          <w:rFonts w:eastAsia="Times New Roman" w:cs="Times New Roman"/>
          <w:szCs w:val="24"/>
        </w:rPr>
        <w:t>ι όλα τα δικαιώματα και είναι ένα κράτος</w:t>
      </w:r>
      <w:r>
        <w:rPr>
          <w:rFonts w:eastAsia="Times New Roman" w:cs="Times New Roman"/>
          <w:szCs w:val="24"/>
        </w:rPr>
        <w:t>,</w:t>
      </w:r>
      <w:r>
        <w:rPr>
          <w:rFonts w:eastAsia="Times New Roman" w:cs="Times New Roman"/>
          <w:szCs w:val="24"/>
        </w:rPr>
        <w:t xml:space="preserve"> που σέβεται τις μειονότητες και τους πρόσφυγες. </w:t>
      </w:r>
    </w:p>
    <w:p w14:paraId="590C3D3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Εδώ, ανεξάρτητα από τα επιχειρήματα</w:t>
      </w:r>
      <w:r>
        <w:rPr>
          <w:rFonts w:eastAsia="Times New Roman" w:cs="Times New Roman"/>
          <w:szCs w:val="24"/>
        </w:rPr>
        <w:t>,</w:t>
      </w:r>
      <w:r>
        <w:rPr>
          <w:rFonts w:eastAsia="Times New Roman" w:cs="Times New Roman"/>
          <w:szCs w:val="24"/>
        </w:rPr>
        <w:t xml:space="preserve"> που κατέχουν ξεχωριστή θέση, από το δίκαιο των διεθνών συμβάσεων, ήδη η συστηματική ερμηνεία των άρθρων 41 και 46 παράγραφος 1 τ</w:t>
      </w:r>
      <w:r>
        <w:rPr>
          <w:rFonts w:eastAsia="Times New Roman" w:cs="Times New Roman"/>
          <w:szCs w:val="24"/>
        </w:rPr>
        <w:t>ης ΕΣΔΑ επιβάλλει την άμεση δέσμευση όλων των αρμοδίων κρατικών αρχών από τις αποφάσεις του δικαστηρίου, ενώ το άρθρο 41</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θέτει την υποχρέωση προς εξάλειψη των συνεπειών της παραβίασης υπό την επιφύλαξή του</w:t>
      </w:r>
      <w:r>
        <w:rPr>
          <w:rFonts w:eastAsia="Times New Roman" w:cs="Times New Roman"/>
          <w:szCs w:val="24"/>
        </w:rPr>
        <w:t>,</w:t>
      </w:r>
      <w:r>
        <w:rPr>
          <w:rFonts w:eastAsia="Times New Roman" w:cs="Times New Roman"/>
          <w:szCs w:val="24"/>
        </w:rPr>
        <w:t xml:space="preserve"> κατά το εσωτερικό δίκαιο ως δυνατού και </w:t>
      </w:r>
      <w:r>
        <w:rPr>
          <w:rFonts w:eastAsia="Times New Roman" w:cs="Times New Roman"/>
          <w:szCs w:val="24"/>
        </w:rPr>
        <w:t xml:space="preserve">αναγνωρίζεται έτσι ότι ενδέχεται να υπάρξουν εμπόδια σε ένα </w:t>
      </w:r>
      <w:proofErr w:type="spellStart"/>
      <w:r>
        <w:rPr>
          <w:rFonts w:eastAsia="Times New Roman" w:cs="Times New Roman"/>
          <w:szCs w:val="24"/>
          <w:lang w:val="en-US"/>
        </w:rPr>
        <w:t>restitutio</w:t>
      </w:r>
      <w:proofErr w:type="spellEnd"/>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proofErr w:type="spellStart"/>
      <w:r>
        <w:rPr>
          <w:rFonts w:eastAsia="Times New Roman" w:cs="Times New Roman"/>
          <w:szCs w:val="24"/>
          <w:lang w:val="en-US"/>
        </w:rPr>
        <w:t>integrum</w:t>
      </w:r>
      <w:proofErr w:type="spellEnd"/>
      <w:r>
        <w:rPr>
          <w:rFonts w:eastAsia="Times New Roman" w:cs="Times New Roman"/>
          <w:szCs w:val="24"/>
        </w:rPr>
        <w:t xml:space="preserve">. Αυτό το ξέρουν οι νομικοί. </w:t>
      </w:r>
    </w:p>
    <w:p w14:paraId="590C3D3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Αυτό, όμως, δεν σημαίνει ότι τα εσωτερικά όργανα δεν υποχρεούνται να ακολουθήσουν τις αποφάσεις του δικαστηρίου. Γιατί το άρθρο 41 δεν ορίζει κά</w:t>
      </w:r>
      <w:r>
        <w:rPr>
          <w:rFonts w:eastAsia="Times New Roman" w:cs="Times New Roman"/>
          <w:szCs w:val="24"/>
        </w:rPr>
        <w:t xml:space="preserve">τι για την άμεση απόφαση των αποφάσεων, αντίθετα αποτελεί μόνο μία εξαιρετική διάταξη που </w:t>
      </w:r>
      <w:r>
        <w:rPr>
          <w:rFonts w:eastAsia="Times New Roman" w:cs="Times New Roman"/>
          <w:szCs w:val="24"/>
        </w:rPr>
        <w:lastRenderedPageBreak/>
        <w:t>περιορίζει την υποχρέωση προς αποκατάσταση. Εξάλλου, το άρθρο 41 της Σύμβασης θα προκαλούσε λογική και συστηματική σύγχυση, αν η υποχρέωση επανόρθωσης και συμμόρφωσης</w:t>
      </w:r>
      <w:r>
        <w:rPr>
          <w:rFonts w:eastAsia="Times New Roman" w:cs="Times New Roman"/>
          <w:szCs w:val="24"/>
        </w:rPr>
        <w:t xml:space="preserve"> δεν απευθυνόταν στα αρμόδια εσωτερικά όργανα των κρατών-μελών.</w:t>
      </w:r>
    </w:p>
    <w:p w14:paraId="590C3D3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Με άλλα λόγια, κύριε Υπουργέ, θα ήταν άτοπο να απευθύνεται η επιταγή του άρθρου 46, παράγραφος 1 του ΕΣΔΑ αποκλειστικά στα όργανα της νομοθετικής λειτουργίας, καθώς η αποκατάσταση του παθόντος</w:t>
      </w:r>
      <w:r>
        <w:rPr>
          <w:rFonts w:eastAsia="Times New Roman" w:cs="Times New Roman"/>
          <w:szCs w:val="24"/>
        </w:rPr>
        <w:t xml:space="preserve"> με δέσμευση νόμου είναι γνωστή σε όλες τις έννομες τάξεις.</w:t>
      </w:r>
    </w:p>
    <w:p w14:paraId="590C3D3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Τέλος, όταν θα φέρετε τον επόμενο νόμο, σας παρακαλώ, κύριε Υπουργέ, να τα λάβετε όλα αυτά υπόψη σας. Τέτοιες ατυχείς δηλώσεις στην Ευρωπαϊκή Ένωση μέσα στο Εθνικό Κοινοβούλιο, του τύπου «αυτό δεν</w:t>
      </w:r>
      <w:r>
        <w:rPr>
          <w:rFonts w:eastAsia="Times New Roman" w:cs="Times New Roman"/>
          <w:szCs w:val="24"/>
        </w:rPr>
        <w:t xml:space="preserve"> θα έχει δεσμευτικότητα, μην ανησυχείτε, μη στεναχωριέστε, αυτή η υπόθεση θα σέρνεται άλλα δέκα-δεκαπέντε χρόνια»… </w:t>
      </w:r>
    </w:p>
    <w:p w14:paraId="590C3D3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Είπα εγώ τέτοια πράγματα; </w:t>
      </w:r>
    </w:p>
    <w:p w14:paraId="590C3D3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Τι είπατε; </w:t>
      </w:r>
    </w:p>
    <w:p w14:paraId="590C3D3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w:t>
      </w:r>
      <w:r>
        <w:rPr>
          <w:rFonts w:eastAsia="Times New Roman" w:cs="Times New Roman"/>
          <w:b/>
          <w:szCs w:val="24"/>
        </w:rPr>
        <w:t xml:space="preserve">ΚΟΝΤΟΝΗΣ (Υπουργός Δικαιοσύνης, Διαφάνειας και Ανθρωπίνων Δικαιωμάτων): </w:t>
      </w:r>
      <w:r>
        <w:rPr>
          <w:rFonts w:eastAsia="Times New Roman" w:cs="Times New Roman"/>
          <w:szCs w:val="24"/>
        </w:rPr>
        <w:t>Είπα εγώ ότι θα σέρνεται για δέκα χρόνια;</w:t>
      </w:r>
    </w:p>
    <w:p w14:paraId="590C3D3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Εμμέσως πλην σαφώς, αυτό εννοήσατε, κύριε Υπουργέ.</w:t>
      </w:r>
    </w:p>
    <w:p w14:paraId="590C3D3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Εγώ λέω τι λέει η τροπολογία.</w:t>
      </w:r>
    </w:p>
    <w:p w14:paraId="590C3D3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Δεν είπατε αυτό; Σας διαβάζω ακριβώς τι είπατε: «Η προωθούμενη διάταξη θα αποφασίσει…</w:t>
      </w:r>
    </w:p>
    <w:p w14:paraId="590C3D3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διαβάζετε; Η διάταξη λέει…</w:t>
      </w:r>
    </w:p>
    <w:p w14:paraId="590C3D3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…κ</w:t>
      </w:r>
      <w:r>
        <w:rPr>
          <w:rFonts w:eastAsia="Times New Roman" w:cs="Times New Roman"/>
          <w:szCs w:val="24"/>
        </w:rPr>
        <w:t xml:space="preserve">αι δεν υποχρεούνται να εναρμονίσουν την απόφασή τους». Τι σημαίνει αυτό; </w:t>
      </w:r>
    </w:p>
    <w:p w14:paraId="590C3D3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 λέει η διάταξη.</w:t>
      </w:r>
    </w:p>
    <w:p w14:paraId="590C3D3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Εγώ καταθέτω στα Πρακτικά μία μελέτη του Ομίλου «Αριστόβουλος </w:t>
      </w:r>
      <w:proofErr w:type="spellStart"/>
      <w:r>
        <w:rPr>
          <w:rFonts w:eastAsia="Times New Roman" w:cs="Times New Roman"/>
          <w:szCs w:val="24"/>
        </w:rPr>
        <w:t>Μάνεσης</w:t>
      </w:r>
      <w:proofErr w:type="spellEnd"/>
      <w:r>
        <w:rPr>
          <w:rFonts w:eastAsia="Times New Roman" w:cs="Times New Roman"/>
          <w:szCs w:val="24"/>
        </w:rPr>
        <w:t>»</w:t>
      </w:r>
      <w:r>
        <w:rPr>
          <w:rFonts w:eastAsia="Times New Roman" w:cs="Times New Roman"/>
          <w:szCs w:val="24"/>
        </w:rPr>
        <w:t xml:space="preserve"> για να τη διαβάσουν οι σύμβουλοί σας, με τίτλο «Η δέσμευση του εθνικού δικαστή από </w:t>
      </w:r>
      <w:r>
        <w:rPr>
          <w:rFonts w:eastAsia="Times New Roman" w:cs="Times New Roman"/>
          <w:szCs w:val="24"/>
        </w:rPr>
        <w:lastRenderedPageBreak/>
        <w:t xml:space="preserve">το </w:t>
      </w:r>
      <w:proofErr w:type="spellStart"/>
      <w:r>
        <w:rPr>
          <w:rFonts w:eastAsia="Times New Roman" w:cs="Times New Roman"/>
          <w:szCs w:val="24"/>
        </w:rPr>
        <w:t>νομολογιακό</w:t>
      </w:r>
      <w:proofErr w:type="spellEnd"/>
      <w:r>
        <w:rPr>
          <w:rFonts w:eastAsia="Times New Roman" w:cs="Times New Roman"/>
          <w:szCs w:val="24"/>
        </w:rPr>
        <w:t xml:space="preserve"> προηγούμενο και </w:t>
      </w:r>
      <w:proofErr w:type="spellStart"/>
      <w:r>
        <w:rPr>
          <w:rFonts w:eastAsia="Times New Roman" w:cs="Times New Roman"/>
          <w:szCs w:val="24"/>
        </w:rPr>
        <w:t>δεδικασμένο</w:t>
      </w:r>
      <w:proofErr w:type="spellEnd"/>
      <w:r>
        <w:rPr>
          <w:rFonts w:eastAsia="Times New Roman" w:cs="Times New Roman"/>
          <w:szCs w:val="24"/>
        </w:rPr>
        <w:t xml:space="preserve"> αποφάσεων του ΕΔΔΑ». Να τη διαβάσετε και να δείτε εάν είναι υποχρεωτικές ή όχι οι αποφάσεις των ΕΣΔΑ.</w:t>
      </w:r>
    </w:p>
    <w:p w14:paraId="590C3D3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0C3D3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ο Βουλευτής κ. </w:t>
      </w:r>
      <w:proofErr w:type="spellStart"/>
      <w:r>
        <w:rPr>
          <w:rFonts w:eastAsia="Times New Roman" w:cs="Times New Roman"/>
          <w:szCs w:val="24"/>
        </w:rPr>
        <w:t>Ιλχάν</w:t>
      </w:r>
      <w:proofErr w:type="spellEnd"/>
      <w:r>
        <w:rPr>
          <w:rFonts w:eastAsia="Times New Roman" w:cs="Times New Roman"/>
          <w:szCs w:val="24"/>
        </w:rPr>
        <w:t xml:space="preserve"> Αχμέτ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590C3D4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Νικόλαος Π</w:t>
      </w:r>
      <w:r>
        <w:rPr>
          <w:rFonts w:eastAsia="Times New Roman" w:cs="Times New Roman"/>
          <w:szCs w:val="24"/>
        </w:rPr>
        <w:t xml:space="preserve">αναγιωτόπουλος. </w:t>
      </w:r>
    </w:p>
    <w:p w14:paraId="590C3D4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Κύριε Υπουργέ, κυρίες και κύριοι συνάδελφοι, προς επίρρωση όσων είπε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κ. Αθανασίου, θα ευχηθώ και εγώ καλή επιτυχία στο έργο του </w:t>
      </w:r>
      <w:proofErr w:type="spellStart"/>
      <w:r>
        <w:rPr>
          <w:rFonts w:eastAsia="Times New Roman" w:cs="Times New Roman"/>
          <w:szCs w:val="24"/>
        </w:rPr>
        <w:t>νεοεπιλεγέντος</w:t>
      </w:r>
      <w:proofErr w:type="spellEnd"/>
      <w:r>
        <w:rPr>
          <w:rFonts w:eastAsia="Times New Roman" w:cs="Times New Roman"/>
          <w:szCs w:val="24"/>
        </w:rPr>
        <w:t xml:space="preserve"> Προέδρου του Αρείου Πάγου και θα θυμίσω ότι η </w:t>
      </w:r>
      <w:r>
        <w:rPr>
          <w:rFonts w:eastAsia="Times New Roman" w:cs="Times New Roman"/>
          <w:szCs w:val="24"/>
        </w:rPr>
        <w:t>κριτική μας δεν επικεντρώθηκε στο πρόσωπο, αλλά στη διαδικασία, με την τρίμηνη καθυστέρηση, όταν από το τέλος Ιουνίου ήταν κενή η θέση του Προέδρου του Αρείου Πάγου και, βέβαια, με την εκτενή παράλειψη πολλών δικαστών εγνωσμένου κύρους και καθολικής αναγνώ</w:t>
      </w:r>
      <w:r>
        <w:rPr>
          <w:rFonts w:eastAsia="Times New Roman" w:cs="Times New Roman"/>
          <w:szCs w:val="24"/>
        </w:rPr>
        <w:t xml:space="preserve">ρισης από το Σώμα. </w:t>
      </w:r>
      <w:r>
        <w:rPr>
          <w:rFonts w:eastAsia="Times New Roman" w:cs="Times New Roman"/>
          <w:szCs w:val="24"/>
        </w:rPr>
        <w:lastRenderedPageBreak/>
        <w:t>Μετά την προτροπή για βουτιές στον Αργοσαρωνικό, μας προέκυψαν και μεγάλες βαθιές βουτιές στην επετηρίδα. Εκεί, λοιπόν, εστιαζόταν η κριτική μας.</w:t>
      </w:r>
    </w:p>
    <w:p w14:paraId="590C3D4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Ως προς τα του νομοσχεδίου, η χθεσινή συζήτηση επικεντρώθηκε στις επίμαχες τροπολογίες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κατέθεσε ο Υπουργός και όχι στην ενσωμάτωση της Ευρωπαϊκής Οδηγίας στο εθνικό μας δίκαιο, με την οποία όλοι περίπου συμφωνούμε. Συνεπώς, και εγώ θα εστιάσω την τοποθέτησή μου σε αυτές τις τροπολογίες, δεδομένου μάλιστα</w:t>
      </w:r>
      <w:r>
        <w:rPr>
          <w:rFonts w:eastAsia="Times New Roman" w:cs="Times New Roman"/>
          <w:szCs w:val="24"/>
        </w:rPr>
        <w:t>,</w:t>
      </w:r>
      <w:r>
        <w:rPr>
          <w:rFonts w:eastAsia="Times New Roman" w:cs="Times New Roman"/>
          <w:szCs w:val="24"/>
        </w:rPr>
        <w:t xml:space="preserve"> ότι η τροπολογία για την αποσυμφόρη</w:t>
      </w:r>
      <w:r>
        <w:rPr>
          <w:rFonts w:eastAsia="Times New Roman" w:cs="Times New Roman"/>
          <w:szCs w:val="24"/>
        </w:rPr>
        <w:t xml:space="preserve">ση των σωφρονιστικών καταστημάτων είχε προαναγγελθεί από τον Υπουργό με αρκετά πανηγυρικό τόνο, θα έλεγα, με την εκπεφρασμένη μάλιστα πρόθεσή του να κατατεθεί κατά τη συζήτηση στην </w:t>
      </w:r>
      <w:r>
        <w:rPr>
          <w:rFonts w:eastAsia="Times New Roman" w:cs="Times New Roman"/>
          <w:szCs w:val="24"/>
        </w:rPr>
        <w:t>επιτροπή</w:t>
      </w:r>
      <w:r>
        <w:rPr>
          <w:rFonts w:eastAsia="Times New Roman" w:cs="Times New Roman"/>
          <w:szCs w:val="24"/>
        </w:rPr>
        <w:t>, ενώ τελικά κατατέθηκε λίγες ώρες πριν από τη συζήτηση στην Ολομέλ</w:t>
      </w:r>
      <w:r>
        <w:rPr>
          <w:rFonts w:eastAsia="Times New Roman" w:cs="Times New Roman"/>
          <w:szCs w:val="24"/>
        </w:rPr>
        <w:t>εια</w:t>
      </w:r>
      <w:r>
        <w:rPr>
          <w:rFonts w:eastAsia="Times New Roman" w:cs="Times New Roman"/>
          <w:szCs w:val="24"/>
        </w:rPr>
        <w:t>. Ε</w:t>
      </w:r>
      <w:r>
        <w:rPr>
          <w:rFonts w:eastAsia="Times New Roman" w:cs="Times New Roman"/>
          <w:szCs w:val="24"/>
        </w:rPr>
        <w:t>νώ η άλλη, η τροποποίηση δηλαδή του άρθρου 758 του Κώδικα Πολιτικής Δικονομίας ήρθε, θα έλεγα, με αρκετά πλάγιο τρόπο και αποσύρθηκε ορθώς, όταν διαπιστώθηκε ότι αφ’ ενός ανακύπτουν σοβαρά ζητήματα, όπως και να το κάνουμε με εθνική διάσταση, και εξ αυτού τ</w:t>
      </w:r>
      <w:r>
        <w:rPr>
          <w:rFonts w:eastAsia="Times New Roman" w:cs="Times New Roman"/>
          <w:szCs w:val="24"/>
        </w:rPr>
        <w:t xml:space="preserve">ου λόγου, αφ’ ετέρου, ο κυβερνητικός εταίρος δεν ψηφίζει. </w:t>
      </w:r>
    </w:p>
    <w:p w14:paraId="590C3D4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οπωσδήποτε –όπως και να το κάνουμε, δεν είναι ανάγκη να κρυβόμαστε πίσω από το δάκτυλό μας- για κοινοβουλευτική ήττα της Κυβέρνησης. Εδώ θα ήθελα να πω ότι η αρνητική θέση της Νέας Δημοκρ</w:t>
      </w:r>
      <w:r>
        <w:rPr>
          <w:rFonts w:eastAsia="Times New Roman" w:cs="Times New Roman"/>
          <w:szCs w:val="24"/>
        </w:rPr>
        <w:t>ατίας επί της τροπολογίας είναι θέση ουσιαστικής απόρριψής της. Δεν είναι συγκυριακός, τακτικός κοινοβουλευτικός ελιγμός ανάλογα με τη στάση των ΑΝΕΛ. Θα το εξηγήσω παρακάτω.</w:t>
      </w:r>
    </w:p>
    <w:p w14:paraId="590C3D4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Παράλληλα, είμαι περίεργος να δω τι θα γίνει, όταν επανέλθει αυτή η τροπολογία στ</w:t>
      </w:r>
      <w:r>
        <w:rPr>
          <w:rFonts w:eastAsia="Times New Roman" w:cs="Times New Roman"/>
          <w:szCs w:val="24"/>
        </w:rPr>
        <w:t xml:space="preserve">η Βουλή, πιθανότατα σε ένα άλλο νομοσχέδιο του Υπουργείου Δικαιοσύνης, όπου τολμώ να πω ότι εκτιμώ πως θα υπάρξει θέμα συνοχής της κυβερνητικής </w:t>
      </w:r>
      <w:proofErr w:type="spellStart"/>
      <w:r>
        <w:rPr>
          <w:rFonts w:eastAsia="Times New Roman" w:cs="Times New Roman"/>
          <w:szCs w:val="24"/>
        </w:rPr>
        <w:t>πλειοψηφία</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όχι μόνο ως προς την </w:t>
      </w:r>
      <w:proofErr w:type="spellStart"/>
      <w:r>
        <w:rPr>
          <w:rFonts w:eastAsia="Times New Roman" w:cs="Times New Roman"/>
          <w:szCs w:val="24"/>
        </w:rPr>
        <w:t>επανακατατεθείσα</w:t>
      </w:r>
      <w:proofErr w:type="spellEnd"/>
      <w:r>
        <w:rPr>
          <w:rFonts w:eastAsia="Times New Roman" w:cs="Times New Roman"/>
          <w:szCs w:val="24"/>
        </w:rPr>
        <w:t xml:space="preserve"> τότε τροπολογία, αλλά και ως προς την ουσία του νομοσχεδίου α</w:t>
      </w:r>
      <w:r>
        <w:rPr>
          <w:rFonts w:eastAsia="Times New Roman" w:cs="Times New Roman"/>
          <w:szCs w:val="24"/>
        </w:rPr>
        <w:t xml:space="preserve">υτού. Ίδωμεν, όμως. </w:t>
      </w:r>
    </w:p>
    <w:p w14:paraId="590C3D4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Έρχομαι στην τροπολογία για την αποσυμφόρηση των φυλακών, την παράταση του νόμου Παρασκευόπουλου. Εδώ, προφανώς, υπάρχει μεγάλη διαφορά μεταξύ μας ως προς την προσέγγιση του συνολικού ζητήματος. </w:t>
      </w:r>
    </w:p>
    <w:p w14:paraId="590C3D46" w14:textId="77777777" w:rsidR="008304AE" w:rsidRDefault="002B7524">
      <w:pPr>
        <w:spacing w:after="0" w:line="600" w:lineRule="auto"/>
        <w:ind w:firstLine="720"/>
        <w:jc w:val="both"/>
        <w:rPr>
          <w:rFonts w:eastAsia="Times New Roman"/>
          <w:szCs w:val="24"/>
        </w:rPr>
      </w:pPr>
      <w:r>
        <w:rPr>
          <w:rFonts w:eastAsia="Times New Roman"/>
          <w:szCs w:val="24"/>
        </w:rPr>
        <w:lastRenderedPageBreak/>
        <w:t>Για εσάς, κύριοι της Κυβέρνησης, φαίνετ</w:t>
      </w:r>
      <w:r>
        <w:rPr>
          <w:rFonts w:eastAsia="Times New Roman"/>
          <w:szCs w:val="24"/>
        </w:rPr>
        <w:t>αι ότι μεγαλύτερη σημασία έχει το ζήτημα της αποσυμφόρησης των σωφρονιστικών καταστημάτων αυτό καθ</w:t>
      </w:r>
      <w:r>
        <w:rPr>
          <w:rFonts w:eastAsia="Times New Roman"/>
          <w:szCs w:val="24"/>
        </w:rPr>
        <w:t xml:space="preserve">’ </w:t>
      </w:r>
      <w:r>
        <w:rPr>
          <w:rFonts w:eastAsia="Times New Roman"/>
          <w:szCs w:val="24"/>
        </w:rPr>
        <w:t xml:space="preserve">αυτό από το ζήτημα της </w:t>
      </w:r>
      <w:proofErr w:type="spellStart"/>
      <w:r>
        <w:rPr>
          <w:rFonts w:eastAsia="Times New Roman"/>
          <w:szCs w:val="24"/>
        </w:rPr>
        <w:t>τιμώρησης</w:t>
      </w:r>
      <w:proofErr w:type="spellEnd"/>
      <w:r>
        <w:rPr>
          <w:rFonts w:eastAsia="Times New Roman"/>
          <w:szCs w:val="24"/>
        </w:rPr>
        <w:t xml:space="preserve"> του δράστη για το έγκλημα που έχει διαπράξει.</w:t>
      </w:r>
    </w:p>
    <w:p w14:paraId="590C3D47" w14:textId="77777777" w:rsidR="008304AE" w:rsidRDefault="002B7524">
      <w:pPr>
        <w:spacing w:after="0" w:line="600" w:lineRule="auto"/>
        <w:ind w:firstLine="720"/>
        <w:jc w:val="both"/>
        <w:rPr>
          <w:rFonts w:eastAsia="Times New Roman"/>
          <w:szCs w:val="24"/>
        </w:rPr>
      </w:pPr>
      <w:r>
        <w:rPr>
          <w:rFonts w:eastAsia="Times New Roman"/>
          <w:szCs w:val="24"/>
        </w:rPr>
        <w:t>Όταν προσεγγίζετε το ζήτημα του εγκλεισμού στη φυλακή περίπου με τύψεις συνει</w:t>
      </w:r>
      <w:r>
        <w:rPr>
          <w:rFonts w:eastAsia="Times New Roman"/>
          <w:szCs w:val="24"/>
        </w:rPr>
        <w:t xml:space="preserve">δήσεως για τους δυστυχείς που μπαίνουν μέσα, στην ουσία απαξιώνετε την έννοια της ποινής ως τιμωρίας, ως έκβασης, κατά τον </w:t>
      </w:r>
      <w:proofErr w:type="spellStart"/>
      <w:r>
        <w:rPr>
          <w:rFonts w:eastAsia="Times New Roman"/>
          <w:szCs w:val="24"/>
        </w:rPr>
        <w:t>Χωραφά</w:t>
      </w:r>
      <w:proofErr w:type="spellEnd"/>
      <w:r>
        <w:rPr>
          <w:rFonts w:eastAsia="Times New Roman"/>
          <w:szCs w:val="24"/>
        </w:rPr>
        <w:t>, απόδοσης μομφής προς τον δράστη ή απαξίας της κοινωνίας απέναντι στην εγκληματική του συμπεριφορά.</w:t>
      </w:r>
    </w:p>
    <w:p w14:paraId="590C3D48" w14:textId="77777777" w:rsidR="008304AE" w:rsidRDefault="002B7524">
      <w:pPr>
        <w:spacing w:after="0" w:line="600" w:lineRule="auto"/>
        <w:ind w:firstLine="720"/>
        <w:jc w:val="both"/>
        <w:rPr>
          <w:rFonts w:eastAsia="Times New Roman"/>
          <w:szCs w:val="24"/>
        </w:rPr>
      </w:pPr>
      <w:r>
        <w:rPr>
          <w:rFonts w:eastAsia="Times New Roman"/>
          <w:szCs w:val="24"/>
        </w:rPr>
        <w:t>Και ξεφεύγετε σε ανθρωπιστ</w:t>
      </w:r>
      <w:r>
        <w:rPr>
          <w:rFonts w:eastAsia="Times New Roman"/>
          <w:szCs w:val="24"/>
        </w:rPr>
        <w:t>ικού τύπου αναζητήσεις για τη δήθεν ανακούφιση ατόμων</w:t>
      </w:r>
      <w:r>
        <w:rPr>
          <w:rFonts w:eastAsia="Times New Roman"/>
          <w:szCs w:val="24"/>
        </w:rPr>
        <w:t>,</w:t>
      </w:r>
      <w:r>
        <w:rPr>
          <w:rFonts w:eastAsia="Times New Roman"/>
          <w:szCs w:val="24"/>
        </w:rPr>
        <w:t xml:space="preserve"> που έχουν προσβάλει βάναυσα κοινωνικά αγαθά και την κοινωνική τάξη διά της εγκληματικής τους αυτής δράσης, με αποτέλεσμα φυσικά να καταδικαστούν σε αποστέρηση προσωπικής τους ελευθερίας, αυτή τη μεγάλη</w:t>
      </w:r>
      <w:r>
        <w:rPr>
          <w:rFonts w:eastAsia="Times New Roman"/>
          <w:szCs w:val="24"/>
        </w:rPr>
        <w:t xml:space="preserve"> </w:t>
      </w:r>
      <w:proofErr w:type="spellStart"/>
      <w:r>
        <w:rPr>
          <w:rFonts w:eastAsia="Times New Roman"/>
          <w:szCs w:val="24"/>
        </w:rPr>
        <w:t>τιμώρηση</w:t>
      </w:r>
      <w:proofErr w:type="spellEnd"/>
      <w:r>
        <w:rPr>
          <w:rFonts w:eastAsia="Times New Roman"/>
          <w:szCs w:val="24"/>
        </w:rPr>
        <w:t>. Και αυτή είναι η βασική έννοια της ποινής.</w:t>
      </w:r>
    </w:p>
    <w:p w14:paraId="590C3D49" w14:textId="77777777" w:rsidR="008304AE" w:rsidRDefault="002B7524">
      <w:pPr>
        <w:spacing w:after="0" w:line="600" w:lineRule="auto"/>
        <w:ind w:firstLine="720"/>
        <w:jc w:val="both"/>
        <w:rPr>
          <w:rFonts w:eastAsia="Times New Roman"/>
          <w:szCs w:val="24"/>
        </w:rPr>
      </w:pPr>
      <w:r>
        <w:rPr>
          <w:rFonts w:eastAsia="Times New Roman"/>
          <w:szCs w:val="24"/>
        </w:rPr>
        <w:t xml:space="preserve">Κατά τον καθηγητή και συνάδελφο </w:t>
      </w:r>
      <w:r>
        <w:rPr>
          <w:rFonts w:eastAsia="Times New Roman"/>
          <w:szCs w:val="24"/>
        </w:rPr>
        <w:t xml:space="preserve">κ. </w:t>
      </w:r>
      <w:r>
        <w:rPr>
          <w:rFonts w:eastAsia="Times New Roman"/>
          <w:szCs w:val="24"/>
        </w:rPr>
        <w:t xml:space="preserve">Παρασκευόπουλο –δεν είναι εδώ, αλλά οφείλω να μνημονεύσω ένα χωρίο από το βιβλίο που έγραψε μαζί με τον καθηγητή </w:t>
      </w:r>
      <w:r>
        <w:rPr>
          <w:rFonts w:eastAsia="Times New Roman"/>
          <w:szCs w:val="24"/>
        </w:rPr>
        <w:t xml:space="preserve">κ. </w:t>
      </w:r>
      <w:r>
        <w:rPr>
          <w:rFonts w:eastAsia="Times New Roman"/>
          <w:szCs w:val="24"/>
        </w:rPr>
        <w:t xml:space="preserve">Λάμπρο Μαργαρίτη </w:t>
      </w:r>
      <w:r>
        <w:rPr>
          <w:rFonts w:eastAsia="Times New Roman"/>
          <w:szCs w:val="24"/>
        </w:rPr>
        <w:lastRenderedPageBreak/>
        <w:t>«</w:t>
      </w:r>
      <w:proofErr w:type="spellStart"/>
      <w:r>
        <w:rPr>
          <w:rFonts w:eastAsia="Times New Roman"/>
          <w:szCs w:val="24"/>
        </w:rPr>
        <w:t>Ποινολογία</w:t>
      </w:r>
      <w:proofErr w:type="spellEnd"/>
      <w:r>
        <w:rPr>
          <w:rFonts w:eastAsia="Times New Roman"/>
          <w:szCs w:val="24"/>
        </w:rPr>
        <w:t>»- η ποινή είναι η ρυθμ</w:t>
      </w:r>
      <w:r>
        <w:rPr>
          <w:rFonts w:eastAsia="Times New Roman"/>
          <w:szCs w:val="24"/>
        </w:rPr>
        <w:t>ισμένη αντίδραση της οργανωμένης κοινωνίας. Ο δε ρυθμισμένος χαρακτήρας της ποινής ανακύπτει σε τρία επίπεδα: το πρώτο είναι ότι η αφηρημένη απειλή της είναι έργο του του νομοθέτη, η επιβολή της είναι έργο του ποινικού δικαστή και η εκτέλεσή της έργο της δ</w:t>
      </w:r>
      <w:r>
        <w:rPr>
          <w:rFonts w:eastAsia="Times New Roman"/>
          <w:szCs w:val="24"/>
        </w:rPr>
        <w:t xml:space="preserve">ιοίκησης. Ιδού και η στρέβλωση. </w:t>
      </w:r>
    </w:p>
    <w:p w14:paraId="590C3D4A" w14:textId="77777777" w:rsidR="008304AE" w:rsidRDefault="002B7524">
      <w:pPr>
        <w:spacing w:after="0"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με αυτό τον νόμο</w:t>
      </w:r>
      <w:r>
        <w:rPr>
          <w:rFonts w:eastAsia="Times New Roman"/>
          <w:szCs w:val="24"/>
        </w:rPr>
        <w:t>,</w:t>
      </w:r>
      <w:r>
        <w:rPr>
          <w:rFonts w:eastAsia="Times New Roman"/>
          <w:szCs w:val="24"/>
        </w:rPr>
        <w:t xml:space="preserve"> μετατρέπετε την επιβολή της ποινής</w:t>
      </w:r>
      <w:r>
        <w:rPr>
          <w:rFonts w:eastAsia="Times New Roman"/>
          <w:szCs w:val="24"/>
        </w:rPr>
        <w:t>,</w:t>
      </w:r>
      <w:r>
        <w:rPr>
          <w:rFonts w:eastAsia="Times New Roman"/>
          <w:szCs w:val="24"/>
        </w:rPr>
        <w:t xml:space="preserve"> από έργο του ποινικού δικαστή</w:t>
      </w:r>
      <w:r>
        <w:rPr>
          <w:rFonts w:eastAsia="Times New Roman"/>
          <w:szCs w:val="24"/>
        </w:rPr>
        <w:t>,</w:t>
      </w:r>
      <w:r>
        <w:rPr>
          <w:rFonts w:eastAsia="Times New Roman"/>
          <w:szCs w:val="24"/>
        </w:rPr>
        <w:t xml:space="preserve"> σε έργο του νομοθέτη. Φέρνετε έναν νόμο και λέτε στον καταδικασθέντα και έγκλειστο: Μπορεί να έχεις αυτή τη στιγμή δεκαπέντε χρόνια κ</w:t>
      </w:r>
      <w:r>
        <w:rPr>
          <w:rFonts w:eastAsia="Times New Roman"/>
          <w:szCs w:val="24"/>
        </w:rPr>
        <w:t xml:space="preserve">άθειρξη, αυτή είναι η ποινή που σου επέβαλε ο ποινικός δικαστής, αλλά θα βγεις σε πέντε, προκειμένου να </w:t>
      </w:r>
      <w:proofErr w:type="spellStart"/>
      <w:r>
        <w:rPr>
          <w:rFonts w:eastAsia="Times New Roman"/>
          <w:szCs w:val="24"/>
        </w:rPr>
        <w:t>αποσυμφορηθούν</w:t>
      </w:r>
      <w:proofErr w:type="spellEnd"/>
      <w:r>
        <w:rPr>
          <w:rFonts w:eastAsia="Times New Roman"/>
          <w:szCs w:val="24"/>
        </w:rPr>
        <w:t xml:space="preserve"> τα σωφρονιστικά καταστήματα. Πάει, δηλαδή, ο ρυθμισμένος χαρακτήρας της ποινής. Υπεράνω </w:t>
      </w:r>
      <w:r>
        <w:rPr>
          <w:rFonts w:eastAsia="Times New Roman"/>
          <w:szCs w:val="24"/>
        </w:rPr>
        <w:t>όλων,</w:t>
      </w:r>
      <w:r>
        <w:rPr>
          <w:rFonts w:eastAsia="Times New Roman"/>
          <w:szCs w:val="24"/>
        </w:rPr>
        <w:t xml:space="preserve"> το ζήτημα του συνωστισμού.</w:t>
      </w:r>
    </w:p>
    <w:p w14:paraId="590C3D4B" w14:textId="77777777" w:rsidR="008304AE" w:rsidRDefault="002B7524">
      <w:pPr>
        <w:spacing w:after="0" w:line="600" w:lineRule="auto"/>
        <w:ind w:firstLine="720"/>
        <w:jc w:val="both"/>
        <w:rPr>
          <w:rFonts w:eastAsia="Times New Roman"/>
          <w:szCs w:val="24"/>
        </w:rPr>
      </w:pPr>
      <w:r>
        <w:rPr>
          <w:rFonts w:eastAsia="Times New Roman"/>
          <w:szCs w:val="24"/>
        </w:rPr>
        <w:t>Είναι μια ιδεολη</w:t>
      </w:r>
      <w:r>
        <w:rPr>
          <w:rFonts w:eastAsia="Times New Roman"/>
          <w:szCs w:val="24"/>
        </w:rPr>
        <w:t>πτική προσέγγιση και στάση</w:t>
      </w:r>
      <w:r>
        <w:rPr>
          <w:rFonts w:eastAsia="Times New Roman"/>
          <w:szCs w:val="24"/>
        </w:rPr>
        <w:t>,</w:t>
      </w:r>
      <w:r>
        <w:rPr>
          <w:rFonts w:eastAsia="Times New Roman"/>
          <w:szCs w:val="24"/>
        </w:rPr>
        <w:t xml:space="preserve"> που εκφράζεται και με άλλους τρόπους, όταν, ας πούμε, έρχεστε και λέτε, </w:t>
      </w:r>
      <w:r>
        <w:rPr>
          <w:rFonts w:eastAsia="Times New Roman"/>
          <w:bCs/>
        </w:rPr>
        <w:t>κύριε Υπουργέ,</w:t>
      </w:r>
      <w:r>
        <w:rPr>
          <w:rFonts w:eastAsia="Times New Roman"/>
          <w:szCs w:val="24"/>
        </w:rPr>
        <w:t xml:space="preserve"> ότι μπορεί σε κάποια σωφρονιστικά καταστήματα να μην λειτουργεί το σύστημα ηλεκτρονικών κλειδαριών, αλλά εδώ πρόκειται να κάνετε ΙΕΚ στις φυλ</w:t>
      </w:r>
      <w:r>
        <w:rPr>
          <w:rFonts w:eastAsia="Times New Roman"/>
          <w:szCs w:val="24"/>
        </w:rPr>
        <w:t>ακές. Και μετά αρχίζουν τα ειδικά ζητήματα.</w:t>
      </w:r>
    </w:p>
    <w:p w14:paraId="590C3D4C" w14:textId="77777777" w:rsidR="008304AE" w:rsidRDefault="002B7524">
      <w:pPr>
        <w:spacing w:after="0" w:line="600" w:lineRule="auto"/>
        <w:ind w:firstLine="720"/>
        <w:jc w:val="both"/>
        <w:rPr>
          <w:rFonts w:eastAsia="Times New Roman"/>
          <w:szCs w:val="24"/>
        </w:rPr>
      </w:pPr>
      <w:r>
        <w:rPr>
          <w:rFonts w:eastAsia="Times New Roman"/>
          <w:szCs w:val="24"/>
        </w:rPr>
        <w:lastRenderedPageBreak/>
        <w:t xml:space="preserve">Στην παράγραφο 4 της τροπολογίας προβλέπονται εξαιρέσεις από τις ευνοϊκές διατάξεις της υφ’ </w:t>
      </w:r>
      <w:proofErr w:type="spellStart"/>
      <w:r>
        <w:rPr>
          <w:rFonts w:eastAsia="Times New Roman"/>
          <w:szCs w:val="24"/>
        </w:rPr>
        <w:t>όρον</w:t>
      </w:r>
      <w:proofErr w:type="spellEnd"/>
      <w:r>
        <w:rPr>
          <w:rFonts w:eastAsia="Times New Roman"/>
          <w:szCs w:val="24"/>
        </w:rPr>
        <w:t xml:space="preserve"> απόλυσης, δηλαδή </w:t>
      </w:r>
      <w:proofErr w:type="spellStart"/>
      <w:r>
        <w:rPr>
          <w:rFonts w:eastAsia="Times New Roman"/>
          <w:szCs w:val="24"/>
        </w:rPr>
        <w:t>αυστηροποίηση</w:t>
      </w:r>
      <w:proofErr w:type="spellEnd"/>
      <w:r>
        <w:rPr>
          <w:rFonts w:eastAsia="Times New Roman"/>
          <w:szCs w:val="24"/>
        </w:rPr>
        <w:t xml:space="preserve"> των διατάξεων, για δράστες κρατούμενους για δεκαέξι εγκλήματα του Ποινικού Κώδικα. Π</w:t>
      </w:r>
      <w:r>
        <w:rPr>
          <w:rFonts w:eastAsia="Times New Roman"/>
          <w:szCs w:val="24"/>
        </w:rPr>
        <w:t xml:space="preserve">αραλείπετε, βέβαια, την </w:t>
      </w:r>
      <w:proofErr w:type="spellStart"/>
      <w:r>
        <w:rPr>
          <w:rFonts w:eastAsia="Times New Roman"/>
          <w:szCs w:val="24"/>
        </w:rPr>
        <w:t>αυστηροποίηση</w:t>
      </w:r>
      <w:proofErr w:type="spellEnd"/>
      <w:r>
        <w:rPr>
          <w:rFonts w:eastAsia="Times New Roman"/>
          <w:szCs w:val="24"/>
        </w:rPr>
        <w:t xml:space="preserve"> για δράστες του αδικήματος της τρομοκρατίας, συμμετοχή σε εγκληματική οργάνωση, μεγαλέμπορους ναρκωτικών κ.λπ.</w:t>
      </w:r>
      <w:r>
        <w:rPr>
          <w:rFonts w:eastAsia="Times New Roman"/>
          <w:szCs w:val="24"/>
        </w:rPr>
        <w:t>.</w:t>
      </w:r>
    </w:p>
    <w:p w14:paraId="590C3D4D" w14:textId="77777777" w:rsidR="008304AE" w:rsidRDefault="002B7524">
      <w:pPr>
        <w:spacing w:after="0" w:line="600" w:lineRule="auto"/>
        <w:ind w:firstLine="720"/>
        <w:jc w:val="both"/>
        <w:rPr>
          <w:rFonts w:eastAsia="Times New Roman"/>
          <w:szCs w:val="24"/>
        </w:rPr>
      </w:pPr>
      <w:r>
        <w:rPr>
          <w:rFonts w:eastAsia="Times New Roman"/>
          <w:szCs w:val="24"/>
        </w:rPr>
        <w:t xml:space="preserve">Έρχεστε, όμως, </w:t>
      </w:r>
      <w:r>
        <w:rPr>
          <w:rFonts w:eastAsia="Times New Roman"/>
          <w:szCs w:val="24"/>
        </w:rPr>
        <w:t>εσείς,</w:t>
      </w:r>
      <w:r>
        <w:rPr>
          <w:rFonts w:eastAsia="Times New Roman"/>
          <w:szCs w:val="24"/>
        </w:rPr>
        <w:t xml:space="preserve"> μετά στην παράγραφο 7 και στην ουσία αναιρείτ</w:t>
      </w:r>
      <w:r>
        <w:rPr>
          <w:rFonts w:eastAsia="Times New Roman"/>
          <w:szCs w:val="24"/>
        </w:rPr>
        <w:t>ε</w:t>
      </w:r>
      <w:r>
        <w:rPr>
          <w:rFonts w:eastAsia="Times New Roman"/>
          <w:szCs w:val="24"/>
        </w:rPr>
        <w:t xml:space="preserve"> την </w:t>
      </w:r>
      <w:proofErr w:type="spellStart"/>
      <w:r>
        <w:rPr>
          <w:rFonts w:eastAsia="Times New Roman"/>
          <w:szCs w:val="24"/>
        </w:rPr>
        <w:t>αυστηροποίηση</w:t>
      </w:r>
      <w:proofErr w:type="spellEnd"/>
      <w:r>
        <w:rPr>
          <w:rFonts w:eastAsia="Times New Roman"/>
          <w:szCs w:val="24"/>
        </w:rPr>
        <w:t xml:space="preserve"> ως προς την υφ’ </w:t>
      </w:r>
      <w:proofErr w:type="spellStart"/>
      <w:r>
        <w:rPr>
          <w:rFonts w:eastAsia="Times New Roman"/>
          <w:szCs w:val="24"/>
        </w:rPr>
        <w:t>όρο</w:t>
      </w:r>
      <w:r>
        <w:rPr>
          <w:rFonts w:eastAsia="Times New Roman"/>
          <w:szCs w:val="24"/>
        </w:rPr>
        <w:t>ν</w:t>
      </w:r>
      <w:proofErr w:type="spellEnd"/>
      <w:r>
        <w:rPr>
          <w:rFonts w:eastAsia="Times New Roman"/>
          <w:szCs w:val="24"/>
        </w:rPr>
        <w:t xml:space="preserve"> απόλυση για τα δέκα από τα δεκαέξι εγκλήματα επί των οποίων έχετε νομοθετήσει προηγουμένως στο άρθρο 4, θεσπίζοντας απλά την επιβολή περιοριστικών όρων στους </w:t>
      </w:r>
      <w:proofErr w:type="spellStart"/>
      <w:r>
        <w:rPr>
          <w:rFonts w:eastAsia="Times New Roman"/>
          <w:szCs w:val="24"/>
        </w:rPr>
        <w:t>απολυθέντες</w:t>
      </w:r>
      <w:proofErr w:type="spellEnd"/>
      <w:r>
        <w:rPr>
          <w:rFonts w:eastAsia="Times New Roman"/>
          <w:szCs w:val="24"/>
        </w:rPr>
        <w:t xml:space="preserve">. Δηλαδή, εισάγετε εξαιρέσεις στην εξαίρεση. </w:t>
      </w:r>
    </w:p>
    <w:p w14:paraId="590C3D4E" w14:textId="77777777" w:rsidR="008304AE" w:rsidRDefault="002B7524">
      <w:pPr>
        <w:spacing w:after="0" w:line="600" w:lineRule="auto"/>
        <w:ind w:firstLine="720"/>
        <w:jc w:val="both"/>
        <w:rPr>
          <w:rFonts w:eastAsia="Times New Roman"/>
          <w:szCs w:val="24"/>
        </w:rPr>
      </w:pPr>
      <w:r>
        <w:rPr>
          <w:rFonts w:eastAsia="Times New Roman"/>
          <w:szCs w:val="24"/>
        </w:rPr>
        <w:t xml:space="preserve">Μπορεί αυτή να είναι άλλη μια νίκη των </w:t>
      </w:r>
      <w:proofErr w:type="spellStart"/>
      <w:r>
        <w:rPr>
          <w:rFonts w:eastAsia="Times New Roman"/>
          <w:szCs w:val="24"/>
        </w:rPr>
        <w:t>δικαιωματιστών</w:t>
      </w:r>
      <w:proofErr w:type="spellEnd"/>
      <w:r>
        <w:rPr>
          <w:rFonts w:eastAsia="Times New Roman"/>
          <w:szCs w:val="24"/>
        </w:rPr>
        <w:t xml:space="preserve"> της κυβερνητικής Πλειοψηφίας, του ΣΥΡΙΖΑ ειδικότερα, αλλά σίγουρα είναι μια ήττα για μια συνολική προσέγγιση στην </w:t>
      </w:r>
      <w:proofErr w:type="spellStart"/>
      <w:r>
        <w:rPr>
          <w:rFonts w:eastAsia="Times New Roman"/>
          <w:szCs w:val="24"/>
        </w:rPr>
        <w:t>αντιεγκληματική</w:t>
      </w:r>
      <w:proofErr w:type="spellEnd"/>
      <w:r>
        <w:rPr>
          <w:rFonts w:eastAsia="Times New Roman"/>
          <w:szCs w:val="24"/>
        </w:rPr>
        <w:t xml:space="preserve"> μας πολιτική.</w:t>
      </w:r>
    </w:p>
    <w:p w14:paraId="590C3D4F" w14:textId="77777777" w:rsidR="008304AE" w:rsidRDefault="002B7524">
      <w:pPr>
        <w:spacing w:after="0" w:line="600" w:lineRule="auto"/>
        <w:ind w:firstLine="720"/>
        <w:jc w:val="both"/>
        <w:rPr>
          <w:rFonts w:eastAsia="Times New Roman"/>
          <w:szCs w:val="24"/>
        </w:rPr>
      </w:pPr>
      <w:r>
        <w:rPr>
          <w:rFonts w:eastAsia="Times New Roman"/>
          <w:szCs w:val="24"/>
        </w:rPr>
        <w:lastRenderedPageBreak/>
        <w:t xml:space="preserve">Κι έρχομαι στην αποσυρθείσα από τον Υπουργό τροπολογία </w:t>
      </w:r>
      <w:r>
        <w:rPr>
          <w:rFonts w:eastAsia="Times New Roman"/>
          <w:szCs w:val="24"/>
        </w:rPr>
        <w:t xml:space="preserve">με αριθμό </w:t>
      </w:r>
      <w:r>
        <w:rPr>
          <w:rFonts w:eastAsia="Times New Roman"/>
          <w:szCs w:val="24"/>
        </w:rPr>
        <w:t xml:space="preserve">1247/99, σχετικά με την τροποποίηση του άρθρου 758 του Κώδικα Πολιτικής Δικονομίας, δεδομένου ότι αυτή πρόκειται να </w:t>
      </w:r>
      <w:proofErr w:type="spellStart"/>
      <w:r>
        <w:rPr>
          <w:rFonts w:eastAsia="Times New Roman"/>
          <w:szCs w:val="24"/>
        </w:rPr>
        <w:t>επανακατατεθεί</w:t>
      </w:r>
      <w:proofErr w:type="spellEnd"/>
      <w:r>
        <w:rPr>
          <w:rFonts w:eastAsia="Times New Roman"/>
          <w:szCs w:val="24"/>
        </w:rPr>
        <w:t xml:space="preserve">, όπως μας είπε χθες. </w:t>
      </w:r>
    </w:p>
    <w:p w14:paraId="590C3D50" w14:textId="77777777" w:rsidR="008304AE" w:rsidRDefault="002B7524">
      <w:pPr>
        <w:spacing w:after="0" w:line="600" w:lineRule="auto"/>
        <w:ind w:firstLine="720"/>
        <w:jc w:val="both"/>
        <w:rPr>
          <w:rFonts w:eastAsia="Times New Roman"/>
          <w:szCs w:val="24"/>
        </w:rPr>
      </w:pPr>
      <w:r>
        <w:rPr>
          <w:rFonts w:eastAsia="Times New Roman"/>
          <w:szCs w:val="24"/>
        </w:rPr>
        <w:t>Έχω διατυπώσει πάρα πολλές φορές τις αντιρρήσεις μας σχετικά με την αποσπασματική τροποποίηση άρθρων το</w:t>
      </w:r>
      <w:r>
        <w:rPr>
          <w:rFonts w:eastAsia="Times New Roman"/>
          <w:szCs w:val="24"/>
        </w:rPr>
        <w:t xml:space="preserve">υ Κώδικα Πολιτικής Δικονομίας, παρά το γεγονός ότι η συνολική τροποποίησή του είναι </w:t>
      </w:r>
      <w:proofErr w:type="spellStart"/>
      <w:r>
        <w:rPr>
          <w:rFonts w:eastAsia="Times New Roman"/>
          <w:szCs w:val="24"/>
        </w:rPr>
        <w:t>προαπαιτούμενο</w:t>
      </w:r>
      <w:proofErr w:type="spellEnd"/>
      <w:r>
        <w:rPr>
          <w:rFonts w:eastAsia="Times New Roman"/>
          <w:szCs w:val="24"/>
        </w:rPr>
        <w:t xml:space="preserve"> και παρά το γεγονός ότι ως προς τούτο</w:t>
      </w:r>
      <w:r>
        <w:rPr>
          <w:rFonts w:eastAsia="Times New Roman"/>
          <w:szCs w:val="24"/>
        </w:rPr>
        <w:t>,</w:t>
      </w:r>
      <w:r>
        <w:rPr>
          <w:rFonts w:eastAsia="Times New Roman"/>
          <w:szCs w:val="24"/>
        </w:rPr>
        <w:t xml:space="preserve"> έχει συσταθεί η ειδική κατά τον νόμο νομοπαρασκευαστική επιτροπή του Υπουργείου.</w:t>
      </w:r>
    </w:p>
    <w:p w14:paraId="590C3D51" w14:textId="77777777" w:rsidR="008304AE" w:rsidRDefault="002B7524">
      <w:pPr>
        <w:spacing w:after="0" w:line="600" w:lineRule="auto"/>
        <w:ind w:firstLine="720"/>
        <w:jc w:val="both"/>
        <w:rPr>
          <w:rFonts w:eastAsia="Times New Roman"/>
          <w:szCs w:val="24"/>
        </w:rPr>
      </w:pPr>
      <w:r>
        <w:rPr>
          <w:rFonts w:eastAsia="Times New Roman"/>
          <w:szCs w:val="24"/>
        </w:rPr>
        <w:t>Εδώ, ξέρετε, όποτε προκύπτει τροποποί</w:t>
      </w:r>
      <w:r>
        <w:rPr>
          <w:rFonts w:eastAsia="Times New Roman"/>
          <w:szCs w:val="24"/>
        </w:rPr>
        <w:t xml:space="preserve">ηση ενός, δύο, τριών άρθρων εδώ κι εκεί του Κώδικα, εμείς θα συνάγουμε το συμπέρασμα ότι από πίσω κρύβεται κάποια πολιτική διευθέτηση κάποιου ζητήματος. Είχαμε τις τροποποιήσεις στο νομοσχέδιο </w:t>
      </w:r>
      <w:proofErr w:type="spellStart"/>
      <w:r>
        <w:rPr>
          <w:rFonts w:eastAsia="Times New Roman"/>
          <w:szCs w:val="24"/>
        </w:rPr>
        <w:t>Αχτσιόγλου</w:t>
      </w:r>
      <w:proofErr w:type="spellEnd"/>
      <w:r>
        <w:rPr>
          <w:rFonts w:eastAsia="Times New Roman"/>
          <w:szCs w:val="24"/>
        </w:rPr>
        <w:t>, όπου εισήχθη η αίτηση διαταγής πληρωμής για οφειλόμ</w:t>
      </w:r>
      <w:r>
        <w:rPr>
          <w:rFonts w:eastAsia="Times New Roman"/>
          <w:szCs w:val="24"/>
        </w:rPr>
        <w:t>ενους μισθούς, προκειμένου να καταδειχθεί το φιλεργατικό</w:t>
      </w:r>
      <w:r>
        <w:rPr>
          <w:rFonts w:eastAsia="Times New Roman"/>
          <w:szCs w:val="24"/>
        </w:rPr>
        <w:t xml:space="preserve"> -</w:t>
      </w:r>
      <w:r>
        <w:rPr>
          <w:rFonts w:eastAsia="Times New Roman"/>
          <w:szCs w:val="24"/>
        </w:rPr>
        <w:t>υποτίθεται</w:t>
      </w:r>
      <w:r>
        <w:rPr>
          <w:rFonts w:eastAsia="Times New Roman"/>
          <w:szCs w:val="24"/>
        </w:rPr>
        <w:t xml:space="preserve">- </w:t>
      </w:r>
      <w:r>
        <w:rPr>
          <w:rFonts w:eastAsia="Times New Roman"/>
          <w:szCs w:val="24"/>
        </w:rPr>
        <w:t xml:space="preserve">προφίλ της Κυβέρνησης, και τώρα έχουμε και αυτή. Όμως, εδώ το θέμα είναι πιο περίπλοκο και η παρέμβασή σας πολύ πιο επιπόλαιη. </w:t>
      </w:r>
    </w:p>
    <w:p w14:paraId="590C3D52" w14:textId="77777777" w:rsidR="008304AE" w:rsidRDefault="002B7524">
      <w:pPr>
        <w:spacing w:after="0" w:line="600" w:lineRule="auto"/>
        <w:ind w:firstLine="720"/>
        <w:jc w:val="both"/>
        <w:rPr>
          <w:rFonts w:eastAsia="Times New Roman"/>
          <w:szCs w:val="24"/>
        </w:rPr>
      </w:pPr>
      <w:r>
        <w:rPr>
          <w:rFonts w:eastAsia="Times New Roman"/>
          <w:szCs w:val="24"/>
        </w:rPr>
        <w:lastRenderedPageBreak/>
        <w:t>Θα τροποποιήσετε το άρθρο 758 του Κώδικα Πολιτικής Δικονομ</w:t>
      </w:r>
      <w:r>
        <w:rPr>
          <w:rFonts w:eastAsia="Times New Roman"/>
          <w:szCs w:val="24"/>
        </w:rPr>
        <w:t>ίας, με δικονομικού δικαίου ρυθμίσεις, με τις οποίες δίνεται η δυνατότητα άσκησης αίτησης ανάκλησης και μεταρρύθμισης οριστικής απόφασης εκούσιας δικαιοδοσίας και μετά την έκδοση οριστικής απόφασης του Ευρωπαϊκού Δικαστηρίου Δικαιωμάτων του Ανθρώπου και μά</w:t>
      </w:r>
      <w:r>
        <w:rPr>
          <w:rFonts w:eastAsia="Times New Roman"/>
          <w:szCs w:val="24"/>
        </w:rPr>
        <w:t>λιστα –εδώ είναι το θέμα- με άκρως φωτογραφική μεταβατική διάταξη, η οποία αποκαλύπτει, προσδίδοντας την αναδρομική ισχύ σε διάταξη νόμου</w:t>
      </w:r>
      <w:r>
        <w:rPr>
          <w:rFonts w:eastAsia="Times New Roman"/>
          <w:szCs w:val="24"/>
        </w:rPr>
        <w:t>,</w:t>
      </w:r>
      <w:r>
        <w:rPr>
          <w:rFonts w:eastAsia="Times New Roman"/>
          <w:szCs w:val="24"/>
        </w:rPr>
        <w:t xml:space="preserve"> χωρίς επαρκή αιτιολόγηση, όπως θα πρέπει να γίνεται, τις πραγματικές προθέσεις σας.</w:t>
      </w:r>
    </w:p>
    <w:p w14:paraId="590C3D53" w14:textId="77777777" w:rsidR="008304AE" w:rsidRDefault="002B7524">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w:t>
      </w:r>
      <w:r>
        <w:rPr>
          <w:rFonts w:eastAsia="Times New Roman"/>
          <w:szCs w:val="24"/>
        </w:rPr>
        <w:t>ύνι λήξεως του χρόνου ομιλίας του κυρίου Βουλευτή)</w:t>
      </w:r>
    </w:p>
    <w:p w14:paraId="590C3D54" w14:textId="77777777" w:rsidR="008304AE" w:rsidRDefault="002B7524">
      <w:pPr>
        <w:spacing w:after="0" w:line="600" w:lineRule="auto"/>
        <w:ind w:firstLine="720"/>
        <w:jc w:val="both"/>
        <w:rPr>
          <w:rFonts w:eastAsia="Times New Roman"/>
          <w:szCs w:val="24"/>
        </w:rPr>
      </w:pPr>
      <w:r>
        <w:rPr>
          <w:rFonts w:eastAsia="Times New Roman"/>
          <w:szCs w:val="24"/>
        </w:rPr>
        <w:t xml:space="preserve">Λίγη ανοχή, </w:t>
      </w:r>
      <w:r>
        <w:rPr>
          <w:rFonts w:eastAsia="Times New Roman"/>
          <w:bCs/>
        </w:rPr>
        <w:t>κύριε Πρόεδρε,</w:t>
      </w:r>
      <w:r>
        <w:rPr>
          <w:rFonts w:eastAsia="Times New Roman"/>
          <w:szCs w:val="24"/>
        </w:rPr>
        <w:t xml:space="preserve"> θα τελειώσω.</w:t>
      </w:r>
    </w:p>
    <w:p w14:paraId="590C3D55" w14:textId="77777777" w:rsidR="008304AE" w:rsidRDefault="002B7524">
      <w:pPr>
        <w:spacing w:after="0" w:line="600" w:lineRule="auto"/>
        <w:ind w:firstLine="720"/>
        <w:jc w:val="both"/>
        <w:rPr>
          <w:rFonts w:eastAsia="Times New Roman"/>
          <w:szCs w:val="24"/>
        </w:rPr>
      </w:pPr>
      <w:r>
        <w:rPr>
          <w:rFonts w:eastAsia="Times New Roman"/>
          <w:szCs w:val="24"/>
        </w:rPr>
        <w:t xml:space="preserve">Κι ερωτώ ξανά ευθαρσώς. Είναι αυτή η τροποποίηση του άρθρου 758 του Κώδικα Πολιτικής Δικονομίας ευθέως συνδεδεμένη με το ζήτημα της αναγνώρισης των σωματείων με την </w:t>
      </w:r>
      <w:r>
        <w:rPr>
          <w:rFonts w:eastAsia="Times New Roman"/>
          <w:szCs w:val="24"/>
        </w:rPr>
        <w:t>επωνυμία «Τουρκική Ένωση Ξάνθης» κ.λπ.; Είπατε ότι δεν είναι.</w:t>
      </w:r>
    </w:p>
    <w:p w14:paraId="590C3D5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Όμως, όταν λέτε ότι εδώ υπάρχει μία παροχή δυνατότητας αναγνώρισης αυτού του Σωματείου, ένα παράθυρο ευκαιρίας δηλαδή που θα ανοίξει ξανά το θέμα, αυτό ακριβώς εννοείτε. Πείτε </w:t>
      </w:r>
      <w:r>
        <w:rPr>
          <w:rFonts w:eastAsia="Times New Roman" w:cs="Times New Roman"/>
          <w:szCs w:val="24"/>
        </w:rPr>
        <w:lastRenderedPageBreak/>
        <w:t>το μας, λοιπόν, ευ</w:t>
      </w:r>
      <w:r>
        <w:rPr>
          <w:rFonts w:eastAsia="Times New Roman" w:cs="Times New Roman"/>
          <w:szCs w:val="24"/>
        </w:rPr>
        <w:t xml:space="preserve">θαρσώς, ώστε να ξέρουμε κι εμείς. Υπάρχει πρόθεση διευθέτησης αυτού του ζητήματος κατά παράβαση της Συνθήκης της </w:t>
      </w:r>
      <w:proofErr w:type="spellStart"/>
      <w:r>
        <w:rPr>
          <w:rFonts w:eastAsia="Times New Roman" w:cs="Times New Roman"/>
          <w:szCs w:val="24"/>
        </w:rPr>
        <w:t>Λωζάννης</w:t>
      </w:r>
      <w:proofErr w:type="spellEnd"/>
      <w:r>
        <w:rPr>
          <w:rFonts w:eastAsia="Times New Roman" w:cs="Times New Roman"/>
          <w:szCs w:val="24"/>
        </w:rPr>
        <w:t xml:space="preserve">, η οποία αποτελεί σημαντικό κείμενο διεθνούς δικαίου και, επομένως, </w:t>
      </w:r>
      <w:proofErr w:type="spellStart"/>
      <w:r>
        <w:rPr>
          <w:rFonts w:eastAsia="Times New Roman" w:cs="Times New Roman"/>
          <w:szCs w:val="24"/>
        </w:rPr>
        <w:t>υπερνομοθετικής</w:t>
      </w:r>
      <w:proofErr w:type="spellEnd"/>
      <w:r>
        <w:rPr>
          <w:rFonts w:eastAsia="Times New Roman" w:cs="Times New Roman"/>
          <w:szCs w:val="24"/>
        </w:rPr>
        <w:t xml:space="preserve"> ισχύος και κάνει λόγο για την ύπαρξη θρησκευτικής </w:t>
      </w:r>
      <w:r>
        <w:rPr>
          <w:rFonts w:eastAsia="Times New Roman" w:cs="Times New Roman"/>
          <w:szCs w:val="24"/>
        </w:rPr>
        <w:t>και όχι εθνικής μειονότητας στην Ελλάδα; Δεν ξέρετε, δηλαδή, τι ακριβώς γίνεται στη Θράκη;</w:t>
      </w:r>
    </w:p>
    <w:p w14:paraId="590C3D5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ποιος ασκεί την εθνική πολιτική ως προς τις διμερείς σχέσεις Ελλάδας-Τουρκίας, η Επιτροπή Δικαιωμάτων του ΣΥΡΙΖΑ διά της εκπεφρασμένης από το 201</w:t>
      </w:r>
      <w:r>
        <w:rPr>
          <w:rFonts w:eastAsia="Times New Roman" w:cs="Times New Roman"/>
          <w:szCs w:val="24"/>
        </w:rPr>
        <w:t>3 πάγιας θέσης τους να αναγνωριστεί το Σωματείο με την επωνυμία «Τουρκικός Σύλλογος» εδώ, αύριο ενδεχομένως «Τουρκική Ένωση» παρακεί, «Τουρκικός Όμιλος» στον άλλο νομό σε όλη τη Θράκη ή μήπως είναι παρακινδυνευμένο εθνικιστικό παραλήρημα η εκτίμηση ότι αυτ</w:t>
      </w:r>
      <w:r>
        <w:rPr>
          <w:rFonts w:eastAsia="Times New Roman" w:cs="Times New Roman"/>
          <w:szCs w:val="24"/>
        </w:rPr>
        <w:t>ά μπορεί αύριο να προκύψουν, αν ανοίξει εδώ αυτό το παράθυρο ευκαιρίας;</w:t>
      </w:r>
    </w:p>
    <w:p w14:paraId="590C3D5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Τέλος, σας δίνω και μία διέξοδο, προκειμένου να διευθετηθεί αυτό το θέμα όπως πρέπει, για να γλυτώσετε και από τη δυσχερή θέση στην οποία έχετε περιέλθει και μαζί με σας και η Κυβέρνησ</w:t>
      </w:r>
      <w:r>
        <w:rPr>
          <w:rFonts w:eastAsia="Times New Roman" w:cs="Times New Roman"/>
          <w:szCs w:val="24"/>
        </w:rPr>
        <w:t>η.</w:t>
      </w:r>
    </w:p>
    <w:p w14:paraId="590C3D5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11 της υπό ψήφιση και ενσωμάτωση </w:t>
      </w:r>
      <w:r>
        <w:rPr>
          <w:rFonts w:eastAsia="Times New Roman" w:cs="Times New Roman"/>
          <w:szCs w:val="24"/>
        </w:rPr>
        <w:t xml:space="preserve">οδηγίας </w:t>
      </w:r>
      <w:r>
        <w:rPr>
          <w:rFonts w:eastAsia="Times New Roman" w:cs="Times New Roman"/>
          <w:szCs w:val="24"/>
        </w:rPr>
        <w:t xml:space="preserve">για την Ευρωπαϊκή Εντολή Έρευνας προβλέπονται λόγοι μη αναγνώρισης ή εκτέλεσής της. Ένας απ’ </w:t>
      </w:r>
      <w:r>
        <w:rPr>
          <w:rFonts w:eastAsia="Times New Roman" w:cs="Times New Roman"/>
          <w:szCs w:val="24"/>
        </w:rPr>
        <w:t>αυτούς,</w:t>
      </w:r>
      <w:r>
        <w:rPr>
          <w:rFonts w:eastAsia="Times New Roman" w:cs="Times New Roman"/>
          <w:szCs w:val="24"/>
        </w:rPr>
        <w:t xml:space="preserve"> προβλέπει μη αναγνώριση ή εκτέλεση, εάν στη συγκεκριμένη περίπτωση η εκτέλεση της Ευρωπαϊκής Εντολής Έρευνας θα έβλαπτε ουσιώδη συμφέροντα εθνικής ασφάλειας.</w:t>
      </w:r>
    </w:p>
    <w:p w14:paraId="590C3D5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σας παρακαλώ, κύριε συνάδελφε.</w:t>
      </w:r>
    </w:p>
    <w:p w14:paraId="590C3D5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w:t>
      </w:r>
      <w:r>
        <w:rPr>
          <w:rFonts w:eastAsia="Times New Roman" w:cs="Times New Roman"/>
          <w:b/>
          <w:szCs w:val="24"/>
        </w:rPr>
        <w:t xml:space="preserve">ΥΛΟΣ: </w:t>
      </w:r>
      <w:r>
        <w:rPr>
          <w:rFonts w:eastAsia="Times New Roman" w:cs="Times New Roman"/>
          <w:szCs w:val="24"/>
        </w:rPr>
        <w:t>Τελειώνω με αυτό, κύριε Πρόεδρε, που νομίζω ότι είναι σημαντικό.</w:t>
      </w:r>
    </w:p>
    <w:p w14:paraId="590C3D5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Προτείνω, λοιπόν, σε αναλογική εφαρμογή των </w:t>
      </w:r>
      <w:proofErr w:type="spellStart"/>
      <w:r>
        <w:rPr>
          <w:rFonts w:eastAsia="Times New Roman" w:cs="Times New Roman"/>
          <w:szCs w:val="24"/>
        </w:rPr>
        <w:t>οριζομένων</w:t>
      </w:r>
      <w:proofErr w:type="spellEnd"/>
      <w:r>
        <w:rPr>
          <w:rFonts w:eastAsia="Times New Roman" w:cs="Times New Roman"/>
          <w:szCs w:val="24"/>
        </w:rPr>
        <w:t xml:space="preserve"> στην ποινικού- δικονομικού δικαίου αυτή διάταξη της Ευρωπαϊκής Εντολής Έρευνας να μπορέσετε εσείς να προσθέσετε τα αντίστοιχα είτε</w:t>
      </w:r>
      <w:r>
        <w:rPr>
          <w:rFonts w:eastAsia="Times New Roman" w:cs="Times New Roman"/>
          <w:szCs w:val="24"/>
        </w:rPr>
        <w:t xml:space="preserve"> στην τροποποιούμενη κύρια διάταξη του άρθρου 758 του Κώδικα Πολιτικής Δικονομίας είτε στη μεταβατική. Μπορείτε να πείτε, δηλαδή, ότι σε κάθε περίπτωση, η αίτηση ανάκλησης ή μεταρρύθμισης δεν επιτρέπεται, όταν βλάπτονται ουσιώδη συμφέροντα εθνικής ασφάλεια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άπτονται διεθνών συνθηκών </w:t>
      </w:r>
      <w:proofErr w:type="spellStart"/>
      <w:r>
        <w:rPr>
          <w:rFonts w:eastAsia="Times New Roman" w:cs="Times New Roman"/>
          <w:szCs w:val="24"/>
        </w:rPr>
        <w:t>υπερνομοθετικής</w:t>
      </w:r>
      <w:proofErr w:type="spellEnd"/>
      <w:r>
        <w:rPr>
          <w:rFonts w:eastAsia="Times New Roman" w:cs="Times New Roman"/>
          <w:szCs w:val="24"/>
        </w:rPr>
        <w:t xml:space="preserve"> ισχύος.</w:t>
      </w:r>
    </w:p>
    <w:p w14:paraId="590C3D5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έτσι ανακύπτει μία διέξοδος, εκτός αν δεν θεωρείτε ότι μ’ αυτήν την τροπολογία προσβάλλονται θέματα εθνικής ασφάλειας.</w:t>
      </w:r>
    </w:p>
    <w:p w14:paraId="590C3D5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0C3D5F" w14:textId="77777777" w:rsidR="008304AE" w:rsidRDefault="002B752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0C3D6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Λαζαρίδης, Κοινοβουλευτικός Εκπρόσωπος των Ανεξαρτήτων Ελλήνων, έχει τον λόγο.</w:t>
      </w:r>
    </w:p>
    <w:p w14:paraId="590C3D6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590C3D6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Εγώ θα ξεκινήσω από την τοποθέτηση του </w:t>
      </w:r>
      <w:proofErr w:type="spellStart"/>
      <w:r>
        <w:rPr>
          <w:rFonts w:eastAsia="Times New Roman" w:cs="Times New Roman"/>
          <w:szCs w:val="24"/>
        </w:rPr>
        <w:t>προλαλήσαντος</w:t>
      </w:r>
      <w:proofErr w:type="spellEnd"/>
      <w:r>
        <w:rPr>
          <w:rFonts w:eastAsia="Times New Roman" w:cs="Times New Roman"/>
          <w:szCs w:val="24"/>
        </w:rPr>
        <w:t xml:space="preserve"> συναδέλφου από τη Δημοκρατική Συμπαρ</w:t>
      </w:r>
      <w:r>
        <w:rPr>
          <w:rFonts w:eastAsia="Times New Roman" w:cs="Times New Roman"/>
          <w:szCs w:val="24"/>
        </w:rPr>
        <w:t xml:space="preserve">άταξη, από το ΠΑΣΟΚ, ο οποίος έκανε σχόλια και κριτική στον Υπουργό για την τροπολογία την οποία απέσυρε. </w:t>
      </w:r>
    </w:p>
    <w:p w14:paraId="590C3D6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Εάν κάποιον έπρεπε να εγκαλέσετε, κύριε συνάδελφε από το ΠΑΣΟΚ –σε σας απευθύνομαι- είναι το κόμμα σας, το οποίο είπε ότι συμφωνεί με τη συγκεκριμένη</w:t>
      </w:r>
      <w:r>
        <w:rPr>
          <w:rFonts w:eastAsia="Times New Roman" w:cs="Times New Roman"/>
          <w:szCs w:val="24"/>
        </w:rPr>
        <w:t xml:space="preserve"> τροπολογία, αλλά δεν την ψηφίζει. Τι σημαίνει αυτό, δηλαδή; Σημαίνει ότι εσείς διαφωνείτε με το κόμμα σας. Γιατί δεν κάνατε μία τοποθέτηση, μία κριτική για </w:t>
      </w:r>
      <w:r>
        <w:rPr>
          <w:rFonts w:eastAsia="Times New Roman" w:cs="Times New Roman"/>
          <w:szCs w:val="24"/>
        </w:rPr>
        <w:lastRenderedPageBreak/>
        <w:t>τη συμπεριφορά του κόμματός σας εδώ; Το κόμμα σας έχει εκτεθεί. Βεβαίως, έχετε το δικαίωμα να απαντ</w:t>
      </w:r>
      <w:r>
        <w:rPr>
          <w:rFonts w:eastAsia="Times New Roman" w:cs="Times New Roman"/>
          <w:szCs w:val="24"/>
        </w:rPr>
        <w:t xml:space="preserve">ήσετε και θα απαντήσετε. </w:t>
      </w:r>
    </w:p>
    <w:p w14:paraId="590C3D6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Αυτό που έγινε επιβεβαιώνει συμπεριφορά και των δύο κομμάτων, καθώς ήσασταν συνεταίροι στο παρελθόν. Επιβεβαιώνει αυτό που είπε εχθές ο κύριος Υπουργός, όταν μίλησε για πολιτική σχιζοφρένεια. Τι είναι το να λέω ότι συμφωνώ με κάτι</w:t>
      </w:r>
      <w:r>
        <w:rPr>
          <w:rFonts w:eastAsia="Times New Roman" w:cs="Times New Roman"/>
          <w:szCs w:val="24"/>
        </w:rPr>
        <w:t>, αλλά δεν το ψηφίζω; Πρόκειται για διχασμένη προσωπικότητα; Εμείς είπαμε ότι διαφωνούμε. Ζητήσαμε από τον κύριο Υπουργό να το σκεφτεί, να το αποσύρει. Δηλαδή, «διαφωνώ με κάτι και δεν το ψηφίζω». Εσείς λέτε «συμφωνώ με κάτι, αλλά δεν το ψηφίζω». Πού είναι</w:t>
      </w:r>
      <w:r>
        <w:rPr>
          <w:rFonts w:eastAsia="Times New Roman" w:cs="Times New Roman"/>
          <w:szCs w:val="24"/>
        </w:rPr>
        <w:t xml:space="preserve"> η ανακολουθία ανάμεσα σ’ αυτά τα δύο; Είναι πολύ εύκολο κανείς να βγάλει συμπεράσματα, πέραν από το ότι δεν είναι δυνατόν ο πολίτης ακούγοντας και βλέποντας τέτοια συμπεριφορά από τα δύο κόμματα, να νοιώσει ποτέ ασφαλής. Δηλαδή, συμφωνείτε με κάτι, θεωρεί</w:t>
      </w:r>
      <w:r>
        <w:rPr>
          <w:rFonts w:eastAsia="Times New Roman" w:cs="Times New Roman"/>
          <w:szCs w:val="24"/>
        </w:rPr>
        <w:t>τε κάτι ότι είναι σωστό, αλλά δεν το ψηφίζετε. Εμείς θεωρούμε για κάτι ότι είναι λάθος και δεν το ψηφίζουμε. Θεωρούμε κάτι ότι είναι σωστό, το στηρίζουμε και το ψηφίζουμε βεβαίως. Πού είναι η ανακολουθία; Τα συμπεράσματα βγαίνουν από μόνα τους.</w:t>
      </w:r>
    </w:p>
    <w:p w14:paraId="590C3D6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-το </w:t>
      </w:r>
      <w:r>
        <w:rPr>
          <w:rFonts w:eastAsia="Times New Roman" w:cs="Times New Roman"/>
          <w:szCs w:val="24"/>
        </w:rPr>
        <w:t xml:space="preserve">έχουμε πει πολλές φορές- με τον ΣΥΡΙΖΑ έχουμε ιδεολογικές διαφορές, αλλά έχουμε ένα ιερό καθήκον. Και εκεί είναι που πιαστήκαμε χέρι-χέρι, για να μπορέσουμε να τραβήξουμε μπροστά και να ξαναστήσουμε στα πόδια της τη χώρα. Προσπαθούμε να διορθώσουμε και να </w:t>
      </w:r>
      <w:r>
        <w:rPr>
          <w:rFonts w:eastAsia="Times New Roman" w:cs="Times New Roman"/>
          <w:szCs w:val="24"/>
        </w:rPr>
        <w:t>κλείσουμε τις πληγές αυτές που προκάλεσε η συγκυβέρνηση η δική σας.</w:t>
      </w:r>
    </w:p>
    <w:p w14:paraId="590C3D6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Είπαν εχθές και η Νέα Δημοκρατία και το ΠΑΣΟΚ ότι έπρεπε </w:t>
      </w:r>
      <w:r>
        <w:rPr>
          <w:rFonts w:eastAsia="Times New Roman" w:cs="Times New Roman"/>
          <w:szCs w:val="24"/>
        </w:rPr>
        <w:t>-</w:t>
      </w:r>
      <w:r>
        <w:rPr>
          <w:rFonts w:eastAsia="Times New Roman" w:cs="Times New Roman"/>
          <w:szCs w:val="24"/>
        </w:rPr>
        <w:t xml:space="preserve">λέει- να τα βρούμε από έξω και μετά να έρθουμε εδώ. Δηλαδή, εδώ θέλω να πω ότι το προνόμιο των σκοτεινών αιθουσών και των γκρίζων </w:t>
      </w:r>
      <w:r>
        <w:rPr>
          <w:rFonts w:eastAsia="Times New Roman" w:cs="Times New Roman"/>
          <w:szCs w:val="24"/>
        </w:rPr>
        <w:t>διαδρόμων ανήκουν σε άλλα κόμματα, όχι σε εμάς. Εμείς ό,τι είναι, ερχόμαστε εδώ και το συζητάμε. Δεν έχουμε να κρύψουμε τίποτα. Ακολουθούμε τις δημοκρατικές διαδικασίες. Άλλοι, παρά τις διαφωνίες τους τις ιδεολογικές, τα βρήκαν στο παρελθόν. Γιατί τα βρήκα</w:t>
      </w:r>
      <w:r>
        <w:rPr>
          <w:rFonts w:eastAsia="Times New Roman" w:cs="Times New Roman"/>
          <w:szCs w:val="24"/>
        </w:rPr>
        <w:t>ν; Τα βρήκαν,</w:t>
      </w:r>
      <w:r>
        <w:rPr>
          <w:rFonts w:eastAsia="Times New Roman"/>
          <w:bCs/>
        </w:rPr>
        <w:t xml:space="preserve"> προκειμένου να</w:t>
      </w:r>
      <w:r>
        <w:rPr>
          <w:rFonts w:eastAsia="Times New Roman" w:cs="Times New Roman"/>
          <w:szCs w:val="24"/>
        </w:rPr>
        <w:t xml:space="preserve"> συγκαλύψουν. </w:t>
      </w:r>
    </w:p>
    <w:p w14:paraId="590C3D6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Εμείς δεν έχουμε να συγκαλύψουμε τίποτα. Εμείς αποκαλύπτουμε σήμερα αυτά τα οποία προσπαθούσαν να συγκαλύψουν. Και είχαν πολλά να συγκαλύψουν. Γι’ αυτό ξέρουν από </w:t>
      </w:r>
      <w:r>
        <w:rPr>
          <w:rFonts w:eastAsia="Times New Roman" w:cs="Times New Roman"/>
          <w:szCs w:val="24"/>
        </w:rPr>
        <w:lastRenderedPageBreak/>
        <w:t>σκοτεινούς θαλάμους, από συσκέψεις μυστικές και «α</w:t>
      </w:r>
      <w:r>
        <w:rPr>
          <w:rFonts w:eastAsia="Times New Roman" w:cs="Times New Roman"/>
          <w:szCs w:val="24"/>
        </w:rPr>
        <w:t xml:space="preserve">φού συμφωνήσουμε μετά βγαίνουμε». Είχαν να κρύψουν αυτά που βγαίνουν σιγά σιγά. </w:t>
      </w:r>
    </w:p>
    <w:p w14:paraId="590C3D6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Βγαίνουν τα σκάνδαλα με το ΚΕΕΛΠΝΟ, με το </w:t>
      </w:r>
      <w:r>
        <w:rPr>
          <w:rFonts w:eastAsia="Times New Roman" w:cs="Times New Roman"/>
          <w:szCs w:val="24"/>
        </w:rPr>
        <w:t>Ερρίκος</w:t>
      </w:r>
      <w:r>
        <w:rPr>
          <w:rFonts w:eastAsia="Times New Roman" w:cs="Times New Roman"/>
          <w:szCs w:val="24"/>
        </w:rPr>
        <w:t xml:space="preserve"> </w:t>
      </w:r>
      <w:r>
        <w:rPr>
          <w:rFonts w:eastAsia="Times New Roman" w:cs="Times New Roman"/>
          <w:szCs w:val="24"/>
        </w:rPr>
        <w:t>Ντυνάν</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τις αρθροσκοπήσεις που τις χρέωναν στο τετραπλάσιο, με την </w:t>
      </w:r>
      <w:r>
        <w:rPr>
          <w:rFonts w:eastAsia="Times New Roman" w:cs="Times New Roman"/>
          <w:szCs w:val="24"/>
        </w:rPr>
        <w:t>«</w:t>
      </w:r>
      <w:r>
        <w:rPr>
          <w:rFonts w:eastAsia="Times New Roman" w:cs="Times New Roman"/>
          <w:szCs w:val="24"/>
        </w:rPr>
        <w:t>ΑΓΡΟΤΙΚΗ</w:t>
      </w:r>
      <w:r>
        <w:rPr>
          <w:rFonts w:eastAsia="Times New Roman" w:cs="Times New Roman"/>
          <w:szCs w:val="24"/>
        </w:rPr>
        <w:t>»</w:t>
      </w:r>
      <w:r>
        <w:rPr>
          <w:rFonts w:eastAsia="Times New Roman" w:cs="Times New Roman"/>
          <w:szCs w:val="24"/>
        </w:rPr>
        <w:t xml:space="preserve">. Είχα μιλήσει προχθές εδώ </w:t>
      </w:r>
      <w:r>
        <w:rPr>
          <w:rFonts w:eastAsia="Times New Roman" w:cs="Times New Roman"/>
          <w:szCs w:val="24"/>
        </w:rPr>
        <w:t xml:space="preserve">για την </w:t>
      </w:r>
      <w:r>
        <w:rPr>
          <w:rFonts w:eastAsia="Times New Roman" w:cs="Times New Roman"/>
          <w:szCs w:val="24"/>
        </w:rPr>
        <w:t>«</w:t>
      </w:r>
      <w:r>
        <w:rPr>
          <w:rFonts w:eastAsia="Times New Roman" w:cs="Times New Roman"/>
          <w:szCs w:val="24"/>
        </w:rPr>
        <w:t>ΑΓΡΟΤΙΚΗ</w:t>
      </w:r>
      <w:r>
        <w:rPr>
          <w:rFonts w:eastAsia="Times New Roman" w:cs="Times New Roman"/>
          <w:szCs w:val="24"/>
        </w:rPr>
        <w:t>»</w:t>
      </w:r>
      <w:r>
        <w:rPr>
          <w:rFonts w:eastAsia="Times New Roman" w:cs="Times New Roman"/>
          <w:szCs w:val="24"/>
        </w:rPr>
        <w:t xml:space="preserve">. Μάλιστα, έχουν δικαστήριο τα δύο κόμματα τον Οκτώβριο. Έχει αγωγή σε βάρος τους η Αγροτική Τράπεζα. Επίσης, βγαίνουν τα σκάνδαλα για το Ταχυδρομικό Ταμιευτήριο, το Χρηματιστήριο, τα δομημένα ομόλογα, τα </w:t>
      </w:r>
      <w:r>
        <w:rPr>
          <w:rFonts w:eastAsia="Times New Roman" w:cs="Times New Roman"/>
          <w:szCs w:val="24"/>
          <w:lang w:val="en-US"/>
        </w:rPr>
        <w:t>swaps</w:t>
      </w:r>
      <w:r>
        <w:rPr>
          <w:rFonts w:eastAsia="Times New Roman" w:cs="Times New Roman"/>
          <w:szCs w:val="24"/>
        </w:rPr>
        <w:t xml:space="preserve">, την νόθευση των στοιχείων </w:t>
      </w:r>
      <w:r>
        <w:rPr>
          <w:rFonts w:eastAsia="Times New Roman" w:cs="Times New Roman"/>
          <w:szCs w:val="24"/>
        </w:rPr>
        <w:t xml:space="preserve">για την είσοδο στην ΟΝΕ, τα εξοπλιστικά, το </w:t>
      </w:r>
      <w:r>
        <w:rPr>
          <w:rFonts w:eastAsia="Times New Roman" w:cs="Times New Roman"/>
          <w:szCs w:val="24"/>
          <w:lang w:val="en-US"/>
        </w:rPr>
        <w:t>PSI</w:t>
      </w:r>
      <w:r>
        <w:rPr>
          <w:rFonts w:eastAsia="Times New Roman" w:cs="Times New Roman"/>
          <w:szCs w:val="24"/>
        </w:rPr>
        <w:t xml:space="preserve">, τα θαλασσοδάνεια. Το ένα κόμμα χρωστάει 240 εκατομμύρια και το άλλο κόμμα χρωστάει 220 εκατομμύρια, συνολικά μισό δισεκατομμύριο. Τα θαλασσοδάνεια των </w:t>
      </w:r>
      <w:proofErr w:type="spellStart"/>
      <w:r>
        <w:rPr>
          <w:rFonts w:eastAsia="Times New Roman" w:cs="Times New Roman"/>
          <w:szCs w:val="24"/>
        </w:rPr>
        <w:t>μιντιαρχών</w:t>
      </w:r>
      <w:proofErr w:type="spellEnd"/>
      <w:r>
        <w:rPr>
          <w:rFonts w:eastAsia="Times New Roman" w:cs="Times New Roman"/>
          <w:szCs w:val="24"/>
        </w:rPr>
        <w:t xml:space="preserve"> που τους στηρίζανε. </w:t>
      </w:r>
    </w:p>
    <w:p w14:paraId="590C3D6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Όλα αυτά έπρεπε να τα συ</w:t>
      </w:r>
      <w:r>
        <w:rPr>
          <w:rFonts w:eastAsia="Times New Roman" w:cs="Times New Roman"/>
          <w:szCs w:val="24"/>
        </w:rPr>
        <w:t>γκαλύψουν. Γι’ αυτό τα βρήκαν. Και γι’ αυτό συμφωνούσαν σε όλα. Γι’ αυτό ερχόμασταν εδώ στις ψηφοφορίες και βλέπαμε «ναι σε όλα». Βγήκε και ένα ανέκδοτο με το «ναι σε όλα».</w:t>
      </w:r>
    </w:p>
    <w:p w14:paraId="590C3D6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Στο Υπουργικό Συμβούλιο έγινε συζήτηση.</w:t>
      </w:r>
    </w:p>
    <w:p w14:paraId="590C3D6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w:t>
      </w:r>
      <w:r>
        <w:rPr>
          <w:rFonts w:eastAsia="Times New Roman" w:cs="Times New Roman"/>
          <w:szCs w:val="24"/>
        </w:rPr>
        <w:t xml:space="preserve">ύριε συνάδελφε, θα σας πω κάτι. Εγώ ξέρετε ότι προέρχομαι από τη Νέα Δημοκρατία. Δεν μπορούσα ποτέ να φανταστώ ότι θα καθόμουν στο ίδιο τραπέζι με το ΠΑΣΟΚ, με το ΠΑΣΟΚ του </w:t>
      </w:r>
      <w:proofErr w:type="spellStart"/>
      <w:r>
        <w:rPr>
          <w:rFonts w:eastAsia="Times New Roman" w:cs="Times New Roman"/>
          <w:szCs w:val="24"/>
        </w:rPr>
        <w:t>Κοσκωτά</w:t>
      </w:r>
      <w:proofErr w:type="spellEnd"/>
      <w:r>
        <w:rPr>
          <w:rFonts w:eastAsia="Times New Roman" w:cs="Times New Roman"/>
          <w:szCs w:val="24"/>
        </w:rPr>
        <w:t>, για να το πάμε πιο παλιά.</w:t>
      </w:r>
    </w:p>
    <w:p w14:paraId="590C3D6C" w14:textId="77777777" w:rsidR="008304AE" w:rsidRDefault="002B7524">
      <w:pPr>
        <w:spacing w:after="0" w:line="600" w:lineRule="auto"/>
        <w:ind w:firstLine="720"/>
        <w:jc w:val="center"/>
        <w:rPr>
          <w:rFonts w:eastAsia="Times New Roman" w:cs="Times New Roman"/>
          <w:szCs w:val="24"/>
        </w:rPr>
      </w:pPr>
      <w:r>
        <w:rPr>
          <w:rFonts w:eastAsia="Times New Roman"/>
          <w:szCs w:val="24"/>
        </w:rPr>
        <w:t>(Θόρυβος από την πτέρυγα της Νέας Δημοκρατίας)</w:t>
      </w:r>
    </w:p>
    <w:p w14:paraId="590C3D6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Μ</w:t>
      </w:r>
      <w:r>
        <w:rPr>
          <w:rFonts w:eastAsia="Times New Roman" w:cs="Times New Roman"/>
          <w:b/>
          <w:szCs w:val="24"/>
        </w:rPr>
        <w:t xml:space="preserve">ΑΥΡΟΥΔΗΣ ΒΟΡΙΔΗΣ: </w:t>
      </w:r>
      <w:r>
        <w:rPr>
          <w:rFonts w:eastAsia="Times New Roman" w:cs="Times New Roman"/>
          <w:szCs w:val="24"/>
        </w:rPr>
        <w:t>Με τον ΣΥΡΙΖΑ δεν έχετε πρόβλημα; Το ΠΑΣΟΚ σας χάλασε;</w:t>
      </w:r>
    </w:p>
    <w:p w14:paraId="590C3D6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Για τον ΣΥΡΙΖΑ λέτε; Ακούστε να δείτε. Όλα αυτά τα στελέχη τα παλιά του ΠΑΣΟΚ, τα οποία εμπλέκονται σε όλα αυτά που είπα, είναι μέσα στο ΠΑΣΟΚ. Δεν έφυγε κανείς το</w:t>
      </w:r>
      <w:r>
        <w:rPr>
          <w:rFonts w:eastAsia="Times New Roman" w:cs="Times New Roman"/>
          <w:szCs w:val="24"/>
        </w:rPr>
        <w:t>υς. Κανείς τους δεν έφυγε.</w:t>
      </w:r>
    </w:p>
    <w:p w14:paraId="590C3D6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Το ΠΑΣΟΚ πού είναι τώρα;</w:t>
      </w:r>
    </w:p>
    <w:p w14:paraId="590C3D7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Το ΠΑΣΟΚ είναι μαζί με εσάς. Τα βρήκατε. Έχει μεταλλαχθεί, όπως και εσείς μεταλλαχθήκατε, σε νεοφιλελεύθερο κόμμα. Είναι δύο τα νεοφιλελεύθερα κόμματα </w:t>
      </w:r>
      <w:r>
        <w:rPr>
          <w:rFonts w:eastAsia="Times New Roman" w:cs="Times New Roman"/>
          <w:szCs w:val="24"/>
        </w:rPr>
        <w:lastRenderedPageBreak/>
        <w:t>στη σημερι</w:t>
      </w:r>
      <w:r>
        <w:rPr>
          <w:rFonts w:eastAsia="Times New Roman" w:cs="Times New Roman"/>
          <w:szCs w:val="24"/>
        </w:rPr>
        <w:t>νή Βουλή, η Νέα Δημοκρατία και το ΠΑΣΟΚ, δυστυχώς.</w:t>
      </w:r>
    </w:p>
    <w:p w14:paraId="590C3D7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Εδώ τώρα θα ήθελα να κάνω ένα σχόλιο για την </w:t>
      </w:r>
      <w:r>
        <w:rPr>
          <w:rFonts w:eastAsia="Times New Roman" w:cs="Times New Roman"/>
          <w:bCs/>
          <w:szCs w:val="24"/>
        </w:rPr>
        <w:t>τροπολογία</w:t>
      </w:r>
      <w:r>
        <w:rPr>
          <w:rFonts w:eastAsia="Times New Roman" w:cs="Times New Roman"/>
          <w:szCs w:val="24"/>
        </w:rPr>
        <w:t xml:space="preserve"> με γενικό αριθμό 1246 και ειδικό αριθμό 98, που αφορά την παράταση. Δεν είναι εδώ ο κύριος Υπουργός. Σαφώς και είμαστε θετικοί, γιατί πρέπει να δοθεί</w:t>
      </w:r>
      <w:r>
        <w:rPr>
          <w:rFonts w:eastAsia="Times New Roman" w:cs="Times New Roman"/>
          <w:szCs w:val="24"/>
        </w:rPr>
        <w:t xml:space="preserve"> αυτή η παράταση. Όμως, ήθελα να πω και το εξής εδώ. Φοβάμαι ότι θα χρειαστεί και άλλη παράταση εδώ, γιατί, δυστυχώς, ενώ το νομοσχέδιο το οποίο είχαμε ψηφίσει πριν από λίγο καιρό εδώ πράγματι δίνει λύσεις, είναι ένα νομοσχέδιο θετικό, οι υπάλληλοι </w:t>
      </w:r>
      <w:r>
        <w:rPr>
          <w:rFonts w:eastAsia="Times New Roman"/>
          <w:szCs w:val="24"/>
        </w:rPr>
        <w:t>οι οποί</w:t>
      </w:r>
      <w:r>
        <w:rPr>
          <w:rFonts w:eastAsia="Times New Roman"/>
          <w:szCs w:val="24"/>
        </w:rPr>
        <w:t>οι</w:t>
      </w:r>
      <w:r>
        <w:rPr>
          <w:rFonts w:eastAsia="Times New Roman" w:cs="Times New Roman"/>
          <w:szCs w:val="24"/>
        </w:rPr>
        <w:t xml:space="preserve"> καλούνται να εφαρμόσουν αυτό το νομοσχέδιο, έχουν κολλήσει στο παρελθόν. </w:t>
      </w:r>
    </w:p>
    <w:p w14:paraId="590C3D7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Είναι αυτό το οποίο είχα πει και όταν είχε έρθει εδώ το νομοσχέδιο, ότι η δασική νομοθεσία πρέπει κάποια στιγμή να αλλάξει. Είναι η δασική νομοθεσία που δεν τολμήσαν τα δύο κόμματ</w:t>
      </w:r>
      <w:r>
        <w:rPr>
          <w:rFonts w:eastAsia="Times New Roman" w:cs="Times New Roman"/>
          <w:szCs w:val="24"/>
        </w:rPr>
        <w:t xml:space="preserve">α τα οποία κυβερνούσαν στο παρελθόν να την αλλάξουν ποτέ. Είναι μια απαρχαιωμένη, δαιδαλώδης και πολύπλοκη η δασική νομοθεσία, η οποία δίνει τη δυνατότητα σε κάποιους υπαλλήλους από τα δασαρχεία να ερμηνεύουν όπως θέλουν τις διάφορες διατάξεις. </w:t>
      </w:r>
    </w:p>
    <w:p w14:paraId="590C3D7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Βλέπεις, ας πούμε, έχουμε ένα σωρό λάθη στους δασικούς χάρτες. Στηρίζονται σε αεροφωτογραφίες του 1945 και χαρακτηρίζουν εκτάσεις ως δασικές ή αγρούς ως δασωμένους, χωρίς να λάβουν υπ’ </w:t>
      </w:r>
      <w:proofErr w:type="spellStart"/>
      <w:r>
        <w:rPr>
          <w:rFonts w:eastAsia="Times New Roman" w:cs="Times New Roman"/>
          <w:szCs w:val="24"/>
        </w:rPr>
        <w:t>όψιν</w:t>
      </w:r>
      <w:proofErr w:type="spellEnd"/>
      <w:r>
        <w:rPr>
          <w:rFonts w:eastAsia="Times New Roman" w:cs="Times New Roman"/>
          <w:szCs w:val="24"/>
        </w:rPr>
        <w:t xml:space="preserve"> τους πράξεις της </w:t>
      </w:r>
      <w:r>
        <w:rPr>
          <w:rFonts w:eastAsia="Times New Roman" w:cs="Times New Roman"/>
          <w:szCs w:val="24"/>
        </w:rPr>
        <w:t>διεύθυνσης εποικισμού</w:t>
      </w:r>
      <w:r>
        <w:rPr>
          <w:rFonts w:eastAsia="Times New Roman" w:cs="Times New Roman"/>
          <w:szCs w:val="24"/>
        </w:rPr>
        <w:t xml:space="preserve"> του ’50, του ’55, του ’60, </w:t>
      </w:r>
      <w:r>
        <w:rPr>
          <w:rFonts w:eastAsia="Times New Roman" w:cs="Times New Roman"/>
          <w:szCs w:val="24"/>
        </w:rPr>
        <w:t>του ’65 κλπ</w:t>
      </w:r>
      <w:r>
        <w:rPr>
          <w:rFonts w:eastAsia="Times New Roman" w:cs="Times New Roman"/>
          <w:szCs w:val="24"/>
        </w:rPr>
        <w:t>.</w:t>
      </w:r>
      <w:r>
        <w:rPr>
          <w:rFonts w:eastAsia="Times New Roman" w:cs="Times New Roman"/>
          <w:szCs w:val="24"/>
        </w:rPr>
        <w:t xml:space="preserve">. </w:t>
      </w:r>
    </w:p>
    <w:p w14:paraId="590C3D74" w14:textId="77777777" w:rsidR="008304AE" w:rsidRDefault="002B7524">
      <w:pPr>
        <w:spacing w:after="0" w:line="600" w:lineRule="auto"/>
        <w:ind w:firstLine="720"/>
        <w:jc w:val="both"/>
        <w:rPr>
          <w:rFonts w:eastAsia="Times New Roman"/>
          <w:bCs/>
        </w:rPr>
      </w:pPr>
      <w:r>
        <w:rPr>
          <w:rFonts w:eastAsia="Times New Roman"/>
          <w:bCs/>
        </w:rPr>
        <w:t>Στηριζόμενοι σε αυτές τις αεροφωτογραφίες, βάζουν σε διαδικασία αντιρρήσεων τους πολίτες. Δηλαδή, ταλαιπωρούν τους πολίτες σε έξοδα, στο να τρέχουν σε γραφεία για να τεκμηριώσουν τις αντιρρήσεις τους. Με έναν πρόχειρο υπολογισμό που έκανα, γ</w:t>
      </w:r>
      <w:r>
        <w:rPr>
          <w:rFonts w:eastAsia="Times New Roman"/>
          <w:bCs/>
        </w:rPr>
        <w:t>ια μία αντίρρηση μπορεί να φτάσουμε τα 1.500 ευρώ, δηλαδή τα παράβολα είναι γύρω στα 800 ευρώ, συν τα έξοδα για τον μηχανικό, σύνολο 1.500 ευρώ. Και οι περισσότεροι απ’ αυτούς τους υπαλλήλους δεν αναγνωρίζουν και αυτό που είπαμε για τα πρόδηλα σφάλματα. Απ</w:t>
      </w:r>
      <w:r>
        <w:rPr>
          <w:rFonts w:eastAsia="Times New Roman"/>
          <w:bCs/>
        </w:rPr>
        <w:t>ό τη στιγμή που δεν αναγνωρίζονται οι αναδασμοί κλπ., είναι σαφές ότι πρόκειται για πρόδηλα σφάλματα κι όμως δεν τα αναγνωρίζουν.</w:t>
      </w:r>
    </w:p>
    <w:p w14:paraId="590C3D75" w14:textId="77777777" w:rsidR="008304AE" w:rsidRDefault="002B7524">
      <w:pPr>
        <w:spacing w:after="0" w:line="600" w:lineRule="auto"/>
        <w:ind w:firstLine="720"/>
        <w:jc w:val="both"/>
        <w:rPr>
          <w:rFonts w:eastAsia="Times New Roman"/>
          <w:bCs/>
        </w:rPr>
      </w:pPr>
      <w:r>
        <w:rPr>
          <w:rFonts w:eastAsia="Times New Roman"/>
          <w:bCs/>
        </w:rPr>
        <w:t xml:space="preserve">Εδώ θα ήθελα -να το προσέξει αυτό ο κύριος Υπουργός- να ξαναδούμε δηλαδή κάποια θέματα. Βλέπεις, για παράδειγμα, ότι χαρακτηρίζουν δασωθέντες αγρούς κάποιες εκτάσεις στις οποίες δεν θα έπρεπε να μπει αυτός ο χαρακτηρισμός. Αυτό που </w:t>
      </w:r>
      <w:r>
        <w:rPr>
          <w:rFonts w:eastAsia="Times New Roman"/>
          <w:bCs/>
        </w:rPr>
        <w:lastRenderedPageBreak/>
        <w:t>είχαμε ξαναπεί εδώ, όταν</w:t>
      </w:r>
      <w:r>
        <w:rPr>
          <w:rFonts w:eastAsia="Times New Roman"/>
          <w:bCs/>
        </w:rPr>
        <w:t xml:space="preserve"> συζητούσαμε για το νομοσχέδιο, είναι ότι αυτός ο όρος «δασωθείς αγρός» δεν υπάρχει ως νομικός όρος σε καμμία χώρα στον κόσμο. Ή αγρός είναι κάτι ή δάσος είναι. Δεν μπορεί να είναι και αγρός και δάσος. Αυτό είναι που περιπλέκει ακόμα περισσότερο τα πράγματ</w:t>
      </w:r>
      <w:r>
        <w:rPr>
          <w:rFonts w:eastAsia="Times New Roman"/>
          <w:bCs/>
        </w:rPr>
        <w:t xml:space="preserve">α. </w:t>
      </w:r>
    </w:p>
    <w:p w14:paraId="590C3D76" w14:textId="77777777" w:rsidR="008304AE" w:rsidRDefault="002B7524">
      <w:pPr>
        <w:spacing w:after="0" w:line="600" w:lineRule="auto"/>
        <w:ind w:firstLine="720"/>
        <w:jc w:val="both"/>
        <w:rPr>
          <w:rFonts w:eastAsia="Times New Roman"/>
          <w:bCs/>
        </w:rPr>
      </w:pPr>
      <w:r>
        <w:rPr>
          <w:rFonts w:eastAsia="Times New Roman"/>
          <w:bCs/>
        </w:rPr>
        <w:t>Έρχονται πολλοί υπάλληλοι και λένε στους αγρότες «Εντάξει, μην ανησυχείς. Μπορεί εδώ να φαίνεται ότι είναι δασωθείς αγρός, αλλά θα πληρώσεις και θα τακτοποιηθεί», δηλαδή θα αγοράσει ξανά το χωράφι του. Είναι άδικο και πρέπει κάποια πράγματα να κάτσουμε</w:t>
      </w:r>
      <w:r>
        <w:rPr>
          <w:rFonts w:eastAsia="Times New Roman"/>
          <w:bCs/>
        </w:rPr>
        <w:t xml:space="preserve"> να τα συζητήσουμε και να τα ξαναδούμε. Γιατί εγώ έχω την εντύπωση ότι από τον τρόπο που λειτουργούν αυτές οι υπηρεσίες -και είναι συγκεκριμένες υπηρεσίες, μιλάω για το Δασαρχείο Πολυγύρου, μιλάω για τη Θεσσαλονίκη και κάτι αντίστοιχο θα συμβαίνει και αλλο</w:t>
      </w:r>
      <w:r>
        <w:rPr>
          <w:rFonts w:eastAsia="Times New Roman"/>
          <w:bCs/>
        </w:rPr>
        <w:t>ύ- θα πρέπει να τα δούμε ξανά, γιατί είμαι σίγουρος ότι θα χρειαστεί εκ νέου παράταση.</w:t>
      </w:r>
    </w:p>
    <w:p w14:paraId="590C3D77" w14:textId="77777777" w:rsidR="008304AE" w:rsidRDefault="002B7524">
      <w:pPr>
        <w:spacing w:after="0" w:line="600" w:lineRule="auto"/>
        <w:ind w:firstLine="720"/>
        <w:jc w:val="both"/>
        <w:rPr>
          <w:rFonts w:eastAsia="Times New Roman"/>
          <w:bCs/>
        </w:rPr>
      </w:pPr>
      <w:r>
        <w:rPr>
          <w:rFonts w:eastAsia="Times New Roman"/>
          <w:bCs/>
        </w:rPr>
        <w:t>Σας ευχαριστώ.</w:t>
      </w:r>
    </w:p>
    <w:p w14:paraId="590C3D78"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Κι εμείς ευχαριστούμε.</w:t>
      </w:r>
    </w:p>
    <w:p w14:paraId="590C3D79" w14:textId="77777777" w:rsidR="008304AE" w:rsidRDefault="002B7524">
      <w:pPr>
        <w:spacing w:after="0" w:line="600" w:lineRule="auto"/>
        <w:ind w:firstLine="720"/>
        <w:jc w:val="both"/>
        <w:rPr>
          <w:rFonts w:eastAsia="Times New Roman"/>
          <w:bCs/>
        </w:rPr>
      </w:pPr>
      <w:r>
        <w:rPr>
          <w:rFonts w:eastAsia="Times New Roman"/>
          <w:b/>
          <w:bCs/>
        </w:rPr>
        <w:lastRenderedPageBreak/>
        <w:t>ΙΛΧΑΝ ΑΧΜΕΤ:</w:t>
      </w:r>
      <w:r>
        <w:rPr>
          <w:rFonts w:eastAsia="Times New Roman"/>
          <w:bCs/>
        </w:rPr>
        <w:t xml:space="preserve"> Κύριε Πρόεδρε, θα ήθελα τον λόγο επί προσωπικού. Θα ήθελα να απαντήσω κάτι σε αυτό πο</w:t>
      </w:r>
      <w:r>
        <w:rPr>
          <w:rFonts w:eastAsia="Times New Roman"/>
          <w:bCs/>
        </w:rPr>
        <w:t>υ με ρώτησε ο συνάδελφος.</w:t>
      </w:r>
    </w:p>
    <w:p w14:paraId="590C3D7A"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Ορίστε.</w:t>
      </w:r>
    </w:p>
    <w:p w14:paraId="590C3D7B" w14:textId="77777777" w:rsidR="008304AE" w:rsidRDefault="002B7524">
      <w:pPr>
        <w:spacing w:after="0" w:line="600" w:lineRule="auto"/>
        <w:ind w:firstLine="720"/>
        <w:jc w:val="both"/>
        <w:rPr>
          <w:rFonts w:eastAsia="Times New Roman"/>
          <w:bCs/>
        </w:rPr>
      </w:pPr>
      <w:r>
        <w:rPr>
          <w:rFonts w:eastAsia="Times New Roman"/>
          <w:b/>
          <w:bCs/>
        </w:rPr>
        <w:t>ΙΛΧΑΝ ΑΧΜΕΤ:</w:t>
      </w:r>
      <w:r>
        <w:rPr>
          <w:rFonts w:eastAsia="Times New Roman"/>
          <w:bCs/>
        </w:rPr>
        <w:t xml:space="preserve"> Ο συνάδελφος με ρώτησε ποια είναι η θέση μου κι αν υπάρχει καμμία διαφορά από το κόμμα μου, τη Δημοκρατική Συμπαράταξη.</w:t>
      </w:r>
    </w:p>
    <w:p w14:paraId="590C3D7C" w14:textId="77777777" w:rsidR="008304AE" w:rsidRDefault="002B7524">
      <w:pPr>
        <w:spacing w:after="0" w:line="600" w:lineRule="auto"/>
        <w:ind w:firstLine="720"/>
        <w:jc w:val="both"/>
        <w:rPr>
          <w:rFonts w:eastAsia="Times New Roman"/>
          <w:bCs/>
        </w:rPr>
      </w:pPr>
      <w:r>
        <w:rPr>
          <w:rFonts w:eastAsia="Times New Roman"/>
          <w:bCs/>
        </w:rPr>
        <w:t>Κύριε συνάδελφε, όχι μόνο στηρίζω και είμαι απόλυτα σύμφ</w:t>
      </w:r>
      <w:r>
        <w:rPr>
          <w:rFonts w:eastAsia="Times New Roman"/>
          <w:bCs/>
        </w:rPr>
        <w:t>ωνος με τη θέση της Δημοκρατικής Συμπαράταξης, η οποία ήταν η σωστότερη θέση, αλλά έχω να σας τονίσω και το εξής: Όταν ψηφίζαμε το τζαμί στην Αθήνα, ποιος ψήφισε και χάρη στη δική μας ψήφο, της Δημοκρατικής Συμπαράταξης, πέρασε ο νόμος; Όταν ψηφίζαμε για τ</w:t>
      </w:r>
      <w:r>
        <w:rPr>
          <w:rFonts w:eastAsia="Times New Roman"/>
          <w:bCs/>
        </w:rPr>
        <w:t>η συμβίωση…</w:t>
      </w:r>
    </w:p>
    <w:p w14:paraId="590C3D7D"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Κύριε Αχμέτ, νομίζω πως καλύψατε το προσωπικό.</w:t>
      </w:r>
    </w:p>
    <w:p w14:paraId="590C3D7E" w14:textId="77777777" w:rsidR="008304AE" w:rsidRDefault="002B7524">
      <w:pPr>
        <w:spacing w:after="0" w:line="600" w:lineRule="auto"/>
        <w:ind w:firstLine="720"/>
        <w:jc w:val="both"/>
        <w:rPr>
          <w:rFonts w:eastAsia="Times New Roman"/>
          <w:bCs/>
        </w:rPr>
      </w:pPr>
      <w:r>
        <w:rPr>
          <w:rFonts w:eastAsia="Times New Roman"/>
          <w:b/>
          <w:bCs/>
        </w:rPr>
        <w:t>ΙΛΧΑΝ ΑΧΜΕΤ:</w:t>
      </w:r>
      <w:r>
        <w:rPr>
          <w:rFonts w:eastAsia="Times New Roman"/>
          <w:bCs/>
        </w:rPr>
        <w:t xml:space="preserve"> Όχι, δεν είναι δυνατόν. Όταν ψηφίζαμε για τη συμβίωση των φύλων, ποιος ψήφισε; Αλλά είπαμε ότι από εδώ και μπρος ο πολιτικός τυχοδιωκτισμός έχει ένα τέ</w:t>
      </w:r>
      <w:r>
        <w:rPr>
          <w:rFonts w:eastAsia="Times New Roman"/>
          <w:bCs/>
        </w:rPr>
        <w:t xml:space="preserve">λος. Δεν μπορεί, δηλαδή, όταν δεν υπάρχει δεδηλωμένη, να έρχεται η Κυβέρνηση και να φέρνει ένα νομοσχέδιο και να ζητάει τη στήριξη </w:t>
      </w:r>
      <w:r>
        <w:rPr>
          <w:rFonts w:eastAsia="Times New Roman"/>
          <w:bCs/>
        </w:rPr>
        <w:lastRenderedPageBreak/>
        <w:t xml:space="preserve">σε αυτά τα θέματα. Όμως, εμείς -το είπατε κι εσείς, κύριε Υπουργέ, το είπε ο Υπουργός σας- η Δημοκρατική Συμπαράταξη επί της </w:t>
      </w:r>
      <w:r>
        <w:rPr>
          <w:rFonts w:eastAsia="Times New Roman"/>
          <w:bCs/>
        </w:rPr>
        <w:t>ουσίας είπε «ναι». Η Νέα Δημοκρατία δεν είπε…</w:t>
      </w:r>
    </w:p>
    <w:p w14:paraId="590C3D7F" w14:textId="77777777" w:rsidR="008304AE" w:rsidRDefault="002B7524">
      <w:pPr>
        <w:spacing w:after="0"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Αυτό σας είπα;</w:t>
      </w:r>
    </w:p>
    <w:p w14:paraId="590C3D80" w14:textId="77777777" w:rsidR="008304AE" w:rsidRDefault="002B7524">
      <w:pPr>
        <w:spacing w:after="0" w:line="600" w:lineRule="auto"/>
        <w:ind w:firstLine="720"/>
        <w:jc w:val="both"/>
        <w:rPr>
          <w:rFonts w:eastAsia="Times New Roman"/>
          <w:bCs/>
        </w:rPr>
      </w:pPr>
      <w:r>
        <w:rPr>
          <w:rFonts w:eastAsia="Times New Roman"/>
          <w:b/>
          <w:bCs/>
        </w:rPr>
        <w:t>ΙΛΧΑΝ ΑΧΜΕΤ:</w:t>
      </w:r>
      <w:r>
        <w:rPr>
          <w:rFonts w:eastAsia="Times New Roman"/>
          <w:bCs/>
        </w:rPr>
        <w:t xml:space="preserve"> Η απόφαση της Δημοκρατικής Συμπαράταξης να πει «</w:t>
      </w:r>
      <w:r>
        <w:rPr>
          <w:rFonts w:eastAsia="Times New Roman"/>
          <w:bCs/>
        </w:rPr>
        <w:t>όχι</w:t>
      </w:r>
      <w:r>
        <w:rPr>
          <w:rFonts w:eastAsia="Times New Roman"/>
          <w:bCs/>
        </w:rPr>
        <w:t>», αλλά σε περίπτωση που ψηφίσετε κι εσείς θα πούμε</w:t>
      </w:r>
      <w:r>
        <w:rPr>
          <w:rFonts w:eastAsia="Times New Roman"/>
          <w:bCs/>
        </w:rPr>
        <w:t xml:space="preserve"> «</w:t>
      </w:r>
      <w:r>
        <w:rPr>
          <w:rFonts w:eastAsia="Times New Roman"/>
          <w:bCs/>
        </w:rPr>
        <w:t>ναι</w:t>
      </w:r>
      <w:r>
        <w:rPr>
          <w:rFonts w:eastAsia="Times New Roman"/>
          <w:bCs/>
        </w:rPr>
        <w:t>», είναι νομίζω ξεκάθαρη. Είναι υγιής και είναι ειλικρινής.</w:t>
      </w:r>
    </w:p>
    <w:p w14:paraId="590C3D81"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Είναι σαφές αυτό που είπατε. Ευχαριστούμε.</w:t>
      </w:r>
    </w:p>
    <w:p w14:paraId="590C3D82" w14:textId="77777777" w:rsidR="008304AE" w:rsidRDefault="002B7524">
      <w:pPr>
        <w:spacing w:after="0" w:line="600" w:lineRule="auto"/>
        <w:ind w:firstLine="720"/>
        <w:jc w:val="both"/>
        <w:rPr>
          <w:rFonts w:eastAsia="Times New Roman"/>
          <w:bCs/>
        </w:rPr>
      </w:pPr>
      <w:r>
        <w:rPr>
          <w:rFonts w:eastAsia="Times New Roman"/>
          <w:b/>
          <w:bCs/>
        </w:rPr>
        <w:t>ΙΛΧΑΝ ΑΧΜΕΤ:</w:t>
      </w:r>
      <w:r>
        <w:rPr>
          <w:rFonts w:eastAsia="Times New Roman"/>
          <w:bCs/>
        </w:rPr>
        <w:t xml:space="preserve"> Από εκεί και μετά, μην προσπαθείτε εδώ πέρα μέσα…</w:t>
      </w:r>
    </w:p>
    <w:p w14:paraId="590C3D83"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 xml:space="preserve">Δεν κάνετε δεύτερη </w:t>
      </w:r>
      <w:r>
        <w:rPr>
          <w:rFonts w:eastAsia="Times New Roman"/>
          <w:szCs w:val="24"/>
        </w:rPr>
        <w:t>αγόρευση. Τοποθετηθήκατε επί του προσωπικού. Είστε σαφής.</w:t>
      </w:r>
    </w:p>
    <w:p w14:paraId="590C3D84" w14:textId="77777777" w:rsidR="008304AE" w:rsidRDefault="002B7524">
      <w:pPr>
        <w:spacing w:after="0" w:line="600" w:lineRule="auto"/>
        <w:ind w:firstLine="720"/>
        <w:jc w:val="both"/>
        <w:rPr>
          <w:rFonts w:eastAsia="Times New Roman"/>
          <w:szCs w:val="24"/>
        </w:rPr>
      </w:pPr>
      <w:r>
        <w:rPr>
          <w:rFonts w:eastAsia="Times New Roman"/>
          <w:szCs w:val="24"/>
        </w:rPr>
        <w:t>Θα κλείσουμε τη συζήτηση με την ομιλία του κυρίου Υπουργού.</w:t>
      </w:r>
    </w:p>
    <w:p w14:paraId="590C3D85" w14:textId="77777777" w:rsidR="008304AE" w:rsidRDefault="002B7524">
      <w:pPr>
        <w:spacing w:after="0" w:line="600" w:lineRule="auto"/>
        <w:ind w:firstLine="720"/>
        <w:jc w:val="both"/>
        <w:rPr>
          <w:rFonts w:eastAsia="Times New Roman"/>
          <w:bCs/>
        </w:rPr>
      </w:pPr>
      <w:r>
        <w:rPr>
          <w:rFonts w:eastAsia="Times New Roman"/>
          <w:b/>
          <w:bCs/>
        </w:rPr>
        <w:t>ΜΑΥΡΟΥΔΗΣ ΒΟΡΙΔΗΣ:</w:t>
      </w:r>
      <w:r>
        <w:rPr>
          <w:rFonts w:eastAsia="Times New Roman"/>
          <w:bCs/>
        </w:rPr>
        <w:t xml:space="preserve"> Πώς θα κλείσουμε, κύριε Πρόεδρε; Είναι οι δευτερολογίες των ομιλητών.</w:t>
      </w:r>
    </w:p>
    <w:p w14:paraId="590C3D86" w14:textId="77777777" w:rsidR="008304AE" w:rsidRDefault="002B7524">
      <w:pPr>
        <w:spacing w:after="0" w:line="600" w:lineRule="auto"/>
        <w:ind w:firstLine="720"/>
        <w:jc w:val="both"/>
        <w:rPr>
          <w:rFonts w:eastAsia="Times New Roman"/>
          <w:szCs w:val="24"/>
        </w:rPr>
      </w:pPr>
      <w:r>
        <w:rPr>
          <w:rFonts w:eastAsia="Times New Roman"/>
          <w:b/>
          <w:bCs/>
        </w:rPr>
        <w:lastRenderedPageBreak/>
        <w:t>ΠΡΟΕΔΡΕΥΩΝ (Γεώργιος Βαρεμένος):</w:t>
      </w:r>
      <w:r>
        <w:rPr>
          <w:rFonts w:eastAsia="Times New Roman"/>
          <w:b/>
          <w:szCs w:val="24"/>
        </w:rPr>
        <w:t xml:space="preserve"> </w:t>
      </w:r>
      <w:r>
        <w:rPr>
          <w:rFonts w:eastAsia="Times New Roman"/>
          <w:szCs w:val="24"/>
        </w:rPr>
        <w:t>Δεν ζήτησε κανεί</w:t>
      </w:r>
      <w:r>
        <w:rPr>
          <w:rFonts w:eastAsia="Times New Roman"/>
          <w:szCs w:val="24"/>
        </w:rPr>
        <w:t>ς. Θέλετε δευτερολογία, κύριε Βορίδη;</w:t>
      </w:r>
    </w:p>
    <w:p w14:paraId="590C3D87" w14:textId="77777777" w:rsidR="008304AE" w:rsidRDefault="002B7524">
      <w:pPr>
        <w:spacing w:after="0" w:line="600" w:lineRule="auto"/>
        <w:ind w:firstLine="720"/>
        <w:jc w:val="both"/>
        <w:rPr>
          <w:rFonts w:eastAsia="Times New Roman"/>
          <w:bCs/>
        </w:rPr>
      </w:pPr>
      <w:r>
        <w:rPr>
          <w:rFonts w:eastAsia="Times New Roman"/>
          <w:b/>
          <w:bCs/>
        </w:rPr>
        <w:t>ΜΑΥΡΟΥΔΗΣ ΒΟΡΙΔΗΣ:</w:t>
      </w:r>
      <w:r>
        <w:rPr>
          <w:rFonts w:eastAsia="Times New Roman"/>
          <w:bCs/>
        </w:rPr>
        <w:t xml:space="preserve"> Βεβαίως. Όλοι θέλουμε. Έχουν τις δευτερολογίες ο κ. Τζαβάρας, οι Κοινοβουλευτικοί, οι εισηγητές.</w:t>
      </w:r>
    </w:p>
    <w:p w14:paraId="590C3D88" w14:textId="77777777" w:rsidR="008304AE" w:rsidRDefault="002B7524">
      <w:pPr>
        <w:spacing w:after="0" w:line="600" w:lineRule="auto"/>
        <w:ind w:firstLine="720"/>
        <w:jc w:val="both"/>
        <w:rPr>
          <w:rFonts w:eastAsia="Times New Roman"/>
          <w:bCs/>
        </w:rPr>
      </w:pPr>
      <w:r>
        <w:rPr>
          <w:rFonts w:eastAsia="Times New Roman"/>
          <w:b/>
          <w:bCs/>
        </w:rPr>
        <w:t>ΚΩΝΣΤΑΝΤΙΝΟΣ ΓΚΙΟΥΛΕΚΑΣ:</w:t>
      </w:r>
      <w:r>
        <w:rPr>
          <w:rFonts w:eastAsia="Times New Roman"/>
          <w:bCs/>
        </w:rPr>
        <w:t xml:space="preserve"> Δεν έχουμε τοποθετηθεί, κύριε Πρόεδρε, για τις τροπολογίες.</w:t>
      </w:r>
    </w:p>
    <w:p w14:paraId="590C3D89"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w:t>
      </w:r>
      <w:r>
        <w:rPr>
          <w:rFonts w:eastAsia="Times New Roman"/>
          <w:b/>
          <w:bCs/>
        </w:rPr>
        <w:t>ιος Βαρεμένος):</w:t>
      </w:r>
      <w:r>
        <w:rPr>
          <w:rFonts w:eastAsia="Times New Roman"/>
          <w:b/>
          <w:szCs w:val="24"/>
        </w:rPr>
        <w:t xml:space="preserve"> </w:t>
      </w:r>
      <w:r>
        <w:rPr>
          <w:rFonts w:eastAsia="Times New Roman"/>
          <w:szCs w:val="24"/>
        </w:rPr>
        <w:t>Ωραία. Παρ’ ότι έχω δει τον χρόνο…</w:t>
      </w:r>
    </w:p>
    <w:p w14:paraId="590C3D8A" w14:textId="77777777" w:rsidR="008304AE" w:rsidRDefault="002B7524">
      <w:pPr>
        <w:spacing w:after="0" w:line="600" w:lineRule="auto"/>
        <w:ind w:firstLine="720"/>
        <w:jc w:val="both"/>
        <w:rPr>
          <w:rFonts w:eastAsia="Times New Roman"/>
          <w:bCs/>
        </w:rPr>
      </w:pPr>
      <w:r>
        <w:rPr>
          <w:rFonts w:eastAsia="Times New Roman"/>
          <w:b/>
          <w:bCs/>
        </w:rPr>
        <w:t>ΚΩΝΣΤΑΝΤΙΝΟΣ ΓΚΙΟΥΛΕΚΑΣ:</w:t>
      </w:r>
      <w:r>
        <w:rPr>
          <w:rFonts w:eastAsia="Times New Roman"/>
          <w:bCs/>
        </w:rPr>
        <w:t xml:space="preserve"> Είπατε ότι θα τοποθετηθούμε για τις τροπολογίες.</w:t>
      </w:r>
    </w:p>
    <w:p w14:paraId="590C3D8B"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b/>
          <w:szCs w:val="24"/>
        </w:rPr>
        <w:t xml:space="preserve"> </w:t>
      </w:r>
      <w:r>
        <w:rPr>
          <w:rFonts w:eastAsia="Times New Roman"/>
          <w:szCs w:val="24"/>
        </w:rPr>
        <w:t>Ξέρετε, είδα τον χρόνο των ομιλιών σας και είδα ότι έχετε υπερκαλύψει τον χρόνο. Όμως, δεν πειράζε</w:t>
      </w:r>
      <w:r>
        <w:rPr>
          <w:rFonts w:eastAsia="Times New Roman"/>
          <w:szCs w:val="24"/>
        </w:rPr>
        <w:t>ι, υπάρχει ευχέρεια χρόνου.</w:t>
      </w:r>
    </w:p>
    <w:p w14:paraId="590C3D8C" w14:textId="77777777" w:rsidR="008304AE" w:rsidRDefault="002B7524">
      <w:pPr>
        <w:spacing w:after="0" w:line="600" w:lineRule="auto"/>
        <w:ind w:firstLine="720"/>
        <w:jc w:val="both"/>
        <w:rPr>
          <w:rFonts w:eastAsia="Times New Roman"/>
          <w:b/>
          <w:bCs/>
        </w:rPr>
      </w:pPr>
      <w:r>
        <w:rPr>
          <w:rFonts w:eastAsia="Times New Roman"/>
          <w:szCs w:val="24"/>
        </w:rPr>
        <w:t>Ελάτε, κύριε Γκιουλέκα.</w:t>
      </w:r>
    </w:p>
    <w:p w14:paraId="590C3D8D" w14:textId="77777777" w:rsidR="008304AE" w:rsidRDefault="002B7524">
      <w:pPr>
        <w:spacing w:after="0" w:line="600" w:lineRule="auto"/>
        <w:ind w:firstLine="720"/>
        <w:jc w:val="both"/>
        <w:rPr>
          <w:rFonts w:eastAsia="Times New Roman"/>
          <w:bCs/>
        </w:rPr>
      </w:pPr>
      <w:r>
        <w:rPr>
          <w:rFonts w:eastAsia="Times New Roman"/>
          <w:b/>
          <w:bCs/>
        </w:rPr>
        <w:t>ΜΑΥΡΟΥΔΗΣ ΒΟΡΙΔΗΣ:</w:t>
      </w:r>
      <w:r>
        <w:rPr>
          <w:rFonts w:eastAsia="Times New Roman"/>
          <w:bCs/>
        </w:rPr>
        <w:t xml:space="preserve"> Κατά παγία άποψη, δεν συμψηφίζονται οι χρόνοι.</w:t>
      </w:r>
    </w:p>
    <w:p w14:paraId="590C3D8E" w14:textId="77777777" w:rsidR="008304AE" w:rsidRDefault="002B7524">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szCs w:val="24"/>
        </w:rPr>
        <w:t xml:space="preserve"> Δεν συμψηφίζονται; Ωραία. Ο κ. Τζαβάρας θέλει να μιλήσει πρώτα;</w:t>
      </w:r>
    </w:p>
    <w:p w14:paraId="590C3D8F" w14:textId="77777777" w:rsidR="008304AE" w:rsidRDefault="002B7524">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Μάλιστα, κύριε Πρόεδρε.</w:t>
      </w:r>
    </w:p>
    <w:p w14:paraId="590C3D90" w14:textId="77777777" w:rsidR="008304AE" w:rsidRDefault="002B7524">
      <w:pPr>
        <w:spacing w:after="0" w:line="600" w:lineRule="auto"/>
        <w:ind w:firstLine="720"/>
        <w:jc w:val="both"/>
        <w:rPr>
          <w:rFonts w:eastAsia="Times New Roman"/>
          <w:b/>
          <w:bCs/>
        </w:rPr>
      </w:pPr>
      <w:r>
        <w:rPr>
          <w:rFonts w:eastAsia="Times New Roman"/>
          <w:b/>
          <w:bCs/>
        </w:rPr>
        <w:lastRenderedPageBreak/>
        <w:t>ΠΡΟΕΔΡΕΥΩΝ (Γεώργιος Βαρεμένος):</w:t>
      </w:r>
      <w:r>
        <w:rPr>
          <w:rFonts w:eastAsia="Times New Roman"/>
          <w:b/>
          <w:szCs w:val="24"/>
        </w:rPr>
        <w:t xml:space="preserve"> </w:t>
      </w:r>
      <w:r>
        <w:rPr>
          <w:rFonts w:eastAsia="Times New Roman"/>
          <w:szCs w:val="24"/>
        </w:rPr>
        <w:t>Ελάτε, κύριε Τζαβάρα, έχετε τον λόγο.</w:t>
      </w:r>
    </w:p>
    <w:p w14:paraId="590C3D91"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Ευχαριστώ, κύριε Πρόεδρε.</w:t>
      </w:r>
    </w:p>
    <w:p w14:paraId="590C3D92" w14:textId="77777777" w:rsidR="008304AE" w:rsidRDefault="002B7524">
      <w:pPr>
        <w:spacing w:after="0" w:line="600" w:lineRule="auto"/>
        <w:ind w:firstLine="720"/>
        <w:jc w:val="both"/>
        <w:rPr>
          <w:rFonts w:eastAsia="Times New Roman"/>
          <w:szCs w:val="24"/>
        </w:rPr>
      </w:pPr>
      <w:r>
        <w:rPr>
          <w:rFonts w:eastAsia="Times New Roman"/>
          <w:szCs w:val="24"/>
        </w:rPr>
        <w:t>Κύριε Υπουργέ, χθες μας απευθύνατε πολύ βαριές κουβέντες, οι οποίες χωρίς καμμία περιστροφή, μπορώ να σας πω, ό</w:t>
      </w:r>
      <w:r>
        <w:rPr>
          <w:rFonts w:eastAsia="Times New Roman"/>
          <w:szCs w:val="24"/>
        </w:rPr>
        <w:t xml:space="preserve">τι αποτελούν ύβρεις που δεν συνηθίζονται από του Βήματος αυτό της Βουλής. Ουσιαστικά μας είπατε ότι είμαστε καραγκιόζηδες και ότι είμαστε και γελοίοι άνθρωποι, γιατί λέμε γελοιότητες. </w:t>
      </w:r>
    </w:p>
    <w:p w14:paraId="590C3D93" w14:textId="77777777" w:rsidR="008304AE" w:rsidRDefault="002B7524">
      <w:pPr>
        <w:spacing w:after="0" w:line="600" w:lineRule="auto"/>
        <w:ind w:firstLine="720"/>
        <w:jc w:val="both"/>
        <w:rPr>
          <w:rFonts w:eastAsia="Times New Roman"/>
          <w:szCs w:val="24"/>
        </w:rPr>
      </w:pPr>
      <w:r>
        <w:rPr>
          <w:rFonts w:eastAsia="Times New Roman"/>
          <w:szCs w:val="24"/>
        </w:rPr>
        <w:t>Εγώ, λοιπόν, θα σας πω το εξής: ο καθένας αυτό που καταθέτει μέσα από τ</w:t>
      </w:r>
      <w:r>
        <w:rPr>
          <w:rFonts w:eastAsia="Times New Roman"/>
          <w:szCs w:val="24"/>
        </w:rPr>
        <w:t>α λόγια του είναι το επίπεδό του και η μόρφωσή του και ο σεβασμός που έχει στον αντίπαλό του. Όμως, προσωπικά -τουλάχιστον σε ό,τι αφορά τη δική μου τοποθέτηση εχθές-, δεν σας επιτρέπω να χαρακτηρίζετε με αυτές τις λέξεις τον πολύ έντονο και σοβαρό πιστεύω</w:t>
      </w:r>
      <w:r>
        <w:rPr>
          <w:rFonts w:eastAsia="Times New Roman"/>
          <w:szCs w:val="24"/>
        </w:rPr>
        <w:t xml:space="preserve"> προβληματισμό που σας κατέθεσα. Διότι, προηγουμένως ακούστηκαν κάποιες νομικές προσεγγίσεις στα ζητήματα που έχουν σχέση με το δικαστικό έλεγχο του Δικαστηρίου των Ανθρωπίνων Δικαιωμάτων του Στρα</w:t>
      </w:r>
      <w:r>
        <w:rPr>
          <w:rFonts w:eastAsia="Times New Roman"/>
          <w:szCs w:val="24"/>
        </w:rPr>
        <w:lastRenderedPageBreak/>
        <w:t>σβούργου, για την υποχρέωση συμμόρφωσης των μελών-κρατών του</w:t>
      </w:r>
      <w:r>
        <w:rPr>
          <w:rFonts w:eastAsia="Times New Roman"/>
          <w:szCs w:val="24"/>
        </w:rPr>
        <w:t xml:space="preserve"> Συμβουλίου της Ευρώπης στις αποφάσεις του δικαστηρίου αυτού. </w:t>
      </w:r>
    </w:p>
    <w:p w14:paraId="590C3D94" w14:textId="77777777" w:rsidR="008304AE" w:rsidRDefault="002B7524">
      <w:pPr>
        <w:spacing w:after="0" w:line="600" w:lineRule="auto"/>
        <w:ind w:firstLine="720"/>
        <w:jc w:val="both"/>
        <w:rPr>
          <w:rFonts w:eastAsia="Times New Roman"/>
          <w:szCs w:val="24"/>
        </w:rPr>
      </w:pPr>
      <w:r>
        <w:rPr>
          <w:rFonts w:eastAsia="Times New Roman"/>
          <w:szCs w:val="24"/>
        </w:rPr>
        <w:t>Σας είπα εχθές -και θα τη φέρω να την καταθέσω στα Πρακτικά-, ότι τον Ιούλιο εκδόθηκε συγκεκριμένη απόφαση και σας τη λέω και πάλι. Είναι η απόφαση «</w:t>
      </w:r>
      <w:r>
        <w:rPr>
          <w:rFonts w:eastAsia="Times New Roman"/>
          <w:szCs w:val="24"/>
          <w:lang w:val="en-US"/>
        </w:rPr>
        <w:t>Moreira</w:t>
      </w:r>
      <w:r>
        <w:rPr>
          <w:rFonts w:eastAsia="Times New Roman"/>
          <w:szCs w:val="24"/>
        </w:rPr>
        <w:t xml:space="preserve"> </w:t>
      </w:r>
      <w:r>
        <w:rPr>
          <w:rFonts w:eastAsia="Times New Roman"/>
          <w:szCs w:val="24"/>
          <w:lang w:val="en-US"/>
        </w:rPr>
        <w:t>Ferreira</w:t>
      </w:r>
      <w:r>
        <w:rPr>
          <w:rFonts w:eastAsia="Times New Roman"/>
          <w:szCs w:val="24"/>
        </w:rPr>
        <w:t>» εναντίον της Πορτογαλίας ν</w:t>
      </w:r>
      <w:r>
        <w:rPr>
          <w:rFonts w:eastAsia="Times New Roman"/>
          <w:szCs w:val="24"/>
        </w:rPr>
        <w:t>ούμερο 2, γιατί είναι δεύτερη απόφαση που εκδόθηκε μετά από νέα προσφυγή που έκανε αυτή η πολίτης της Πορτογαλίας εναντίον του κράτους της στο Ευρωπαϊκό Δικαστήριο των Ανθρωπίνων Δικαιωμάτων, γιατί θεώρησε ότι αποτελεί παραβίαση του άρθρου 6 παράγραφος 1 τ</w:t>
      </w:r>
      <w:r>
        <w:rPr>
          <w:rFonts w:eastAsia="Times New Roman"/>
          <w:szCs w:val="24"/>
        </w:rPr>
        <w:t xml:space="preserve">ης ΕΣΔΑ το ότι δεν συμμορφώθηκε με </w:t>
      </w:r>
      <w:proofErr w:type="spellStart"/>
      <w:r>
        <w:rPr>
          <w:rFonts w:eastAsia="Times New Roman"/>
          <w:szCs w:val="24"/>
        </w:rPr>
        <w:t>restitutio</w:t>
      </w:r>
      <w:proofErr w:type="spellEnd"/>
      <w:r>
        <w:rPr>
          <w:rFonts w:eastAsia="Times New Roman"/>
          <w:szCs w:val="24"/>
        </w:rPr>
        <w:t xml:space="preserve"> in </w:t>
      </w:r>
      <w:proofErr w:type="spellStart"/>
      <w:r>
        <w:rPr>
          <w:rFonts w:eastAsia="Times New Roman"/>
          <w:szCs w:val="24"/>
        </w:rPr>
        <w:t>integrum</w:t>
      </w:r>
      <w:proofErr w:type="spellEnd"/>
      <w:r>
        <w:rPr>
          <w:rFonts w:eastAsia="Times New Roman"/>
          <w:szCs w:val="24"/>
        </w:rPr>
        <w:t xml:space="preserve">, όπως ακούστηκε προηγουμένως, η Πορτογαλία σε απόφαση του Δικαστηρίου των Ανθρωπίνων Δικαιωμάτων που είχε κρίνει ότι στην υπόθεσή της πράγματι είχε παραβιαστεί το άρθρο 6 παράγραφος 1. </w:t>
      </w:r>
    </w:p>
    <w:p w14:paraId="590C3D95" w14:textId="77777777" w:rsidR="008304AE" w:rsidRDefault="002B7524">
      <w:pPr>
        <w:spacing w:after="0" w:line="600" w:lineRule="auto"/>
        <w:ind w:firstLine="720"/>
        <w:jc w:val="both"/>
        <w:rPr>
          <w:rFonts w:eastAsia="Times New Roman"/>
          <w:szCs w:val="24"/>
        </w:rPr>
      </w:pPr>
      <w:r>
        <w:rPr>
          <w:rFonts w:eastAsia="Times New Roman"/>
          <w:szCs w:val="24"/>
        </w:rPr>
        <w:t>Και εκεί λέε</w:t>
      </w:r>
      <w:r>
        <w:rPr>
          <w:rFonts w:eastAsia="Times New Roman"/>
          <w:szCs w:val="24"/>
        </w:rPr>
        <w:t xml:space="preserve">ι το </w:t>
      </w:r>
      <w:r>
        <w:rPr>
          <w:rFonts w:eastAsia="Times New Roman"/>
          <w:szCs w:val="24"/>
        </w:rPr>
        <w:t>δικαστήριο</w:t>
      </w:r>
      <w:r>
        <w:rPr>
          <w:rFonts w:eastAsia="Times New Roman"/>
          <w:szCs w:val="24"/>
        </w:rPr>
        <w:t xml:space="preserve"> ότι δεν υπάρχει καμμία υποχρέωση των κρατών-μελών να έχουν αυτούσια συμμόρφωση, παρά μόνο έχουν -επειδή είναι κράτη ελεύθερα και ανεξάρτητα-, την υ</w:t>
      </w:r>
      <w:r>
        <w:rPr>
          <w:rFonts w:eastAsia="Times New Roman"/>
          <w:szCs w:val="24"/>
        </w:rPr>
        <w:lastRenderedPageBreak/>
        <w:t>ποχρέωση της γενικής συμμόρφωσης στα πλαίσια της ελεύθερης εκτίμησης των συγκεκριμένων συνθηκ</w:t>
      </w:r>
      <w:r>
        <w:rPr>
          <w:rFonts w:eastAsia="Times New Roman"/>
          <w:szCs w:val="24"/>
        </w:rPr>
        <w:t>ών, προσαρμοζόμενη στη φύση της κάθε υποθέσεως.</w:t>
      </w:r>
    </w:p>
    <w:p w14:paraId="590C3D96" w14:textId="77777777" w:rsidR="008304AE" w:rsidRDefault="002B7524">
      <w:pPr>
        <w:spacing w:after="0" w:line="600" w:lineRule="auto"/>
        <w:ind w:firstLine="720"/>
        <w:jc w:val="both"/>
        <w:rPr>
          <w:rFonts w:eastAsia="Times New Roman"/>
          <w:szCs w:val="24"/>
        </w:rPr>
      </w:pPr>
      <w:r>
        <w:rPr>
          <w:rFonts w:eastAsia="Times New Roman"/>
          <w:szCs w:val="24"/>
        </w:rPr>
        <w:t>Εδώ, λοιπόν, σε όλες αυτές τις υποθέσεις εγώ σας πρότεινα να φέρετε αυτήν την υπόθεση να τη συζητήσουμε στην Ειδική Μόνιμη Επιτροπή που έχει συσταθεί στο Κοινοβούλιο για να παρακολουθεί τις αποφάσεις του Ευρω</w:t>
      </w:r>
      <w:r>
        <w:rPr>
          <w:rFonts w:eastAsia="Times New Roman"/>
          <w:szCs w:val="24"/>
        </w:rPr>
        <w:t>παϊκού Δικαστηρίου των Ανθρωπίνων Δικαιωμάτων και να κάνει προτάσεις και στη Βουλή και στην Κυβέρνηση για το πώς είναι δυνατόν να επιλύονται τέτοιου είδους ζητήματα. Και σας ερωτώ: Αυτά που ακούτε είναι γελοιότητες ή καραγκιοζιλίκια; Γιατί αν πραγματικά μο</w:t>
      </w:r>
      <w:r>
        <w:rPr>
          <w:rFonts w:eastAsia="Times New Roman"/>
          <w:szCs w:val="24"/>
        </w:rPr>
        <w:t>υ πείτε ότι αυτή η συγκεκριμένη επιχειρηματολογία έχει σχέση με αυτούς του χαρακτηρισμούς, τότε εκτίθεστε και όχι μόνο εκτίθεστε, απλά επειδή σας σέβομαι δεν θα ήθελα να σας πω ότι χρωματίζεστε από αυτές τις λέξεις που χρησιμοποιείτε εναντίον μου.</w:t>
      </w:r>
    </w:p>
    <w:p w14:paraId="590C3D97" w14:textId="77777777" w:rsidR="008304AE" w:rsidRDefault="002B7524">
      <w:pPr>
        <w:spacing w:after="0" w:line="600" w:lineRule="auto"/>
        <w:ind w:firstLine="720"/>
        <w:jc w:val="both"/>
        <w:rPr>
          <w:rFonts w:eastAsia="Times New Roman"/>
          <w:szCs w:val="24"/>
        </w:rPr>
      </w:pPr>
      <w:r>
        <w:rPr>
          <w:rFonts w:eastAsia="Times New Roman"/>
          <w:szCs w:val="24"/>
        </w:rPr>
        <w:t>Υπάρχει,</w:t>
      </w:r>
      <w:r>
        <w:rPr>
          <w:rFonts w:eastAsia="Times New Roman"/>
          <w:szCs w:val="24"/>
        </w:rPr>
        <w:t xml:space="preserve"> όμως, και ένα άλλο ζήτημα, το οποίο θεωρώ ότι η Κυβέρνηση το επέλυσε. Άκουσα προηγουμένως τον κ. Λαζαρίδη που ήλθε εδώ για να μας πει ότι ήταν Νέα Δημοκρατία και η Νέα Δημοκρατία έγινε νεοφιλελεύθερη, ενώ τώρα αισθάνεται άνετα όταν συνεργάζεται με το ΣΥΡΙ</w:t>
      </w:r>
      <w:r>
        <w:rPr>
          <w:rFonts w:eastAsia="Times New Roman"/>
          <w:szCs w:val="24"/>
        </w:rPr>
        <w:t xml:space="preserve">ΖΑ γιατί του δημιουργεί την </w:t>
      </w:r>
      <w:r>
        <w:rPr>
          <w:rFonts w:eastAsia="Times New Roman"/>
          <w:szCs w:val="24"/>
        </w:rPr>
        <w:lastRenderedPageBreak/>
        <w:t xml:space="preserve">αίσθηση ότι μέσα από αυτήν τη συνεργασία υλοποιεί την πατριωτική κεντροδεξιά φυσιογνωμία που έχει αυτό το κόμμα, με το να έρχεται εδώ και να μας λέει αυτά που ακούσαμε προηγουμένως. </w:t>
      </w:r>
    </w:p>
    <w:p w14:paraId="590C3D98" w14:textId="77777777" w:rsidR="008304AE" w:rsidRDefault="002B7524">
      <w:pPr>
        <w:spacing w:after="0" w:line="600" w:lineRule="auto"/>
        <w:ind w:firstLine="720"/>
        <w:jc w:val="both"/>
        <w:rPr>
          <w:rFonts w:eastAsia="Times New Roman"/>
          <w:szCs w:val="24"/>
        </w:rPr>
      </w:pPr>
      <w:r>
        <w:rPr>
          <w:rFonts w:eastAsia="Times New Roman"/>
          <w:szCs w:val="24"/>
        </w:rPr>
        <w:t>Εγώ θα σας πω το εξής: το είπαμε και το ξαναλ</w:t>
      </w:r>
      <w:r>
        <w:rPr>
          <w:rFonts w:eastAsia="Times New Roman"/>
          <w:szCs w:val="24"/>
        </w:rPr>
        <w:t>έμε. Για να έχει νόημα η οποιαδήποτε κυβερνητική συνεργασία μεταξύ δύο κομμάτων, στο επίπεδο της νομοθετικής πρωτοβουλίας, θα πρέπει τουλάχιστον κάθε φορά που εισάγεται και προτείνεται στη Βουλή ένα νομοσχέδιο να είναι εξασφαλισμένη η πλήρωση αυτής της προ</w:t>
      </w:r>
      <w:r>
        <w:rPr>
          <w:rFonts w:eastAsia="Times New Roman"/>
          <w:szCs w:val="24"/>
        </w:rPr>
        <w:t>ϋπόθεσης. Διότι διαφορετικά πλέον δεν είναι νομοσχέδιο, είναι πρόταση νόμου και πρέπει να κρίνεται τουλάχιστον με τον Κανονισμό της Βουλής με διαφορετικά κριτήρια.</w:t>
      </w:r>
    </w:p>
    <w:p w14:paraId="590C3D99" w14:textId="77777777" w:rsidR="008304AE" w:rsidRDefault="002B7524">
      <w:pPr>
        <w:spacing w:after="0" w:line="600" w:lineRule="auto"/>
        <w:ind w:firstLine="720"/>
        <w:jc w:val="both"/>
        <w:rPr>
          <w:rFonts w:eastAsia="Times New Roman"/>
          <w:szCs w:val="24"/>
        </w:rPr>
      </w:pPr>
      <w:r>
        <w:rPr>
          <w:rFonts w:eastAsia="Times New Roman"/>
          <w:szCs w:val="24"/>
        </w:rPr>
        <w:t xml:space="preserve">Εδώ λοιπόν, θα πρέπει να είμαστε και σοβαροί και υπεύθυνοι. Οι απόψεις μας, που έχουν σχέση </w:t>
      </w:r>
      <w:r>
        <w:rPr>
          <w:rFonts w:eastAsia="Times New Roman"/>
          <w:szCs w:val="24"/>
        </w:rPr>
        <w:t>και οπωσδήποτε χρωματίζουν τη στάση που έχουμε και το σεβασμό στις αποφάσεις του Ευρωπαϊκού Δικαστηρίου των Ανθρωπίνων Δικαιωμάτων είναι δεδομένες.</w:t>
      </w:r>
    </w:p>
    <w:p w14:paraId="590C3D9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Εγώ προσωπικά είμαι μέλος της επιτροπής νομικών υποθέσεων του Συμβουλίου της Ευρώπης και παρακολουθώ συνεχώς</w:t>
      </w:r>
      <w:r>
        <w:rPr>
          <w:rFonts w:eastAsia="Times New Roman" w:cs="Times New Roman"/>
          <w:szCs w:val="24"/>
        </w:rPr>
        <w:t xml:space="preserve"> τη νομολογία. Αλλά δεν μπορώ, κύριε Υπουργέ, να θεωρήσω ότι αναφορικά με ένα τεράστιο ζήτημα που απασχολεί τους </w:t>
      </w:r>
      <w:r>
        <w:rPr>
          <w:rFonts w:eastAsia="Times New Roman" w:cs="Times New Roman"/>
          <w:szCs w:val="24"/>
        </w:rPr>
        <w:lastRenderedPageBreak/>
        <w:t xml:space="preserve">πάντες σε αυτόν τον τόπο θα πρέπει χωρίς οποιαδήποτε επεξεργασία, χωρίς οποιαδήποτε συζήτηση να το φέρνουμε με μια τροπολογία την </w:t>
      </w:r>
      <w:proofErr w:type="spellStart"/>
      <w:r>
        <w:rPr>
          <w:rFonts w:eastAsia="Times New Roman" w:cs="Times New Roman"/>
          <w:szCs w:val="24"/>
        </w:rPr>
        <w:t>υστάτη</w:t>
      </w:r>
      <w:proofErr w:type="spellEnd"/>
      <w:r>
        <w:rPr>
          <w:rFonts w:eastAsia="Times New Roman" w:cs="Times New Roman"/>
          <w:szCs w:val="24"/>
        </w:rPr>
        <w:t xml:space="preserve"> στιγμή</w:t>
      </w:r>
      <w:r>
        <w:rPr>
          <w:rFonts w:eastAsia="Times New Roman" w:cs="Times New Roman"/>
          <w:szCs w:val="24"/>
        </w:rPr>
        <w:t xml:space="preserve"> παραβιάζοντας και παρακάμπτοντας την ορθή κοινοβουλευτική διαδικασία. Καραγκιοζιλίκι είναι κι αυτό; Γελοιότητα είναι κι αυτό; Επιτέλους υπάρχει κι ένα όριο!</w:t>
      </w:r>
    </w:p>
    <w:p w14:paraId="590C3D9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0C3D9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για το</w:t>
      </w:r>
      <w:r>
        <w:rPr>
          <w:rFonts w:eastAsia="Times New Roman" w:cs="Times New Roman"/>
          <w:szCs w:val="24"/>
        </w:rPr>
        <w:t>ν</w:t>
      </w:r>
      <w:r>
        <w:rPr>
          <w:rFonts w:eastAsia="Times New Roman" w:cs="Times New Roman"/>
          <w:szCs w:val="24"/>
        </w:rPr>
        <w:t xml:space="preserve"> σεβασμό στον χρόνο, κύ</w:t>
      </w:r>
      <w:r>
        <w:rPr>
          <w:rFonts w:eastAsia="Times New Roman" w:cs="Times New Roman"/>
          <w:szCs w:val="24"/>
        </w:rPr>
        <w:t xml:space="preserve">ριε Τζαβάρα. </w:t>
      </w:r>
    </w:p>
    <w:p w14:paraId="590C3D9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590C3D9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Επί προσωπικού θα ήθελα τον λόγο, κύριε Πρόεδρε.</w:t>
      </w:r>
    </w:p>
    <w:p w14:paraId="590C3D9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απαγγελία οποιουδήποτε ονόματος δεν θεμελιώνει κάθε φορά και προσωπικό ζήτημα. </w:t>
      </w:r>
    </w:p>
    <w:p w14:paraId="590C3DA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Οφείλω μι</w:t>
      </w:r>
      <w:r>
        <w:rPr>
          <w:rFonts w:eastAsia="Times New Roman" w:cs="Times New Roman"/>
          <w:szCs w:val="24"/>
        </w:rPr>
        <w:t xml:space="preserve">α απάντηση. Αναφέρθηκε προηγουμένως για το αν αισθανόμαστε άνετα εμείς ως κεντροδεξιοί συνεργαζόμενοι με τον ΣΥΡΙΖΑ ή όχι. </w:t>
      </w:r>
    </w:p>
    <w:p w14:paraId="590C3DA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Σαφώς αισθανόμαστε άνετα εμείς ως κεντροδεξιοί συνεργαζόμενοι γιατί κανείς ούτε από εμάς ούτε από τον ΣΥΡΙΖΑ μπορεί να κατηγορηθεί ό</w:t>
      </w:r>
      <w:r>
        <w:rPr>
          <w:rFonts w:eastAsia="Times New Roman" w:cs="Times New Roman"/>
          <w:szCs w:val="24"/>
        </w:rPr>
        <w:t xml:space="preserve">τι έβαλε ποτέ το δάχτυλο στο βάζο με το μέλι, </w:t>
      </w:r>
      <w:r>
        <w:rPr>
          <w:rFonts w:eastAsia="Times New Roman" w:cs="Times New Roman"/>
          <w:szCs w:val="24"/>
        </w:rPr>
        <w:lastRenderedPageBreak/>
        <w:t>σε αντίθεση με την προηγούμενη συγκυβέρνηση. Βλέπουμε τώρα από τις εξεταστικές επιτροπές να προκύπτουν συνεχώς νέα ευρήματα. Επομένως, νομίζω ότι δόθηκε η απάντηση. Εδώ θα πρέπει να πει ο κ. Τζαβάρας και οι υπό</w:t>
      </w:r>
      <w:r>
        <w:rPr>
          <w:rFonts w:eastAsia="Times New Roman" w:cs="Times New Roman"/>
          <w:szCs w:val="24"/>
        </w:rPr>
        <w:t xml:space="preserve">λοιποι αν νιώθουν άνετα ως μεταλλαγμένοι νεοφιλελεύθεροι συνεργαζόμενοι με το ΠΑΣΟΚ, το κόμμα το οποίο ανέκαθεν ήταν συνώνυμο της διαφθοράς και της διαπλοκής. Αυτοί πρέπει να απαντήσουν. </w:t>
      </w:r>
    </w:p>
    <w:p w14:paraId="590C3DA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90C3DA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Ευχαριστώ. </w:t>
      </w:r>
    </w:p>
    <w:p w14:paraId="590C3DA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 xml:space="preserve"> ζητήσατε τον λόγο; Ελάτε, αν θέλετε να μιλήσετε.</w:t>
      </w:r>
    </w:p>
    <w:p w14:paraId="590C3DA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590C3DA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οφείλω να τοποθετηθώ κατά τη δευτερολογία μου πρώτα στις υπόλοιπες υπουργικές τροπολογίες</w:t>
      </w:r>
      <w:r>
        <w:rPr>
          <w:rFonts w:eastAsia="Times New Roman" w:cs="Times New Roman"/>
          <w:szCs w:val="24"/>
        </w:rPr>
        <w:t xml:space="preserve"> που βρήκαν τελευταία στιγμή τον δρόμο και εισχώρησαν μέσα στο συγκεκριμένο νομοσχέδιο. μετά θα επιμείνω και σε έναν μικρό σχολιασμό για την τροπολογία η οποία </w:t>
      </w:r>
      <w:proofErr w:type="spellStart"/>
      <w:r>
        <w:rPr>
          <w:rFonts w:eastAsia="Times New Roman" w:cs="Times New Roman"/>
          <w:szCs w:val="24"/>
        </w:rPr>
        <w:t>απεσύρθη</w:t>
      </w:r>
      <w:proofErr w:type="spellEnd"/>
      <w:r>
        <w:rPr>
          <w:rFonts w:eastAsia="Times New Roman" w:cs="Times New Roman"/>
          <w:szCs w:val="24"/>
        </w:rPr>
        <w:t xml:space="preserve"> από τον Υπουργό.</w:t>
      </w:r>
    </w:p>
    <w:p w14:paraId="590C3DA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λοιπόν, από τις δυο τροπολογίες του Υπουργείου Υγείας. Εί</w:t>
      </w:r>
      <w:r>
        <w:rPr>
          <w:rFonts w:eastAsia="Times New Roman" w:cs="Times New Roman"/>
          <w:szCs w:val="24"/>
        </w:rPr>
        <w:t xml:space="preserve">ναι η τροπολογία 1253 που αφορά στην κάλυψη των αναγκών μισθοδοσίας αλλά και των λειτουργικών δαπανών του ΕΚΑΠΥ και την τροπολογία 1255 σχετικά με τον ενιαίο μηχανισμό έκπτωσης, το περίφημα </w:t>
      </w:r>
      <w:r>
        <w:rPr>
          <w:rFonts w:eastAsia="Times New Roman" w:cs="Times New Roman"/>
          <w:szCs w:val="24"/>
          <w:lang w:val="en-US"/>
        </w:rPr>
        <w:t>rebate</w:t>
      </w:r>
      <w:r>
        <w:rPr>
          <w:rFonts w:eastAsia="Times New Roman" w:cs="Times New Roman"/>
          <w:szCs w:val="24"/>
        </w:rPr>
        <w:t xml:space="preserve">. </w:t>
      </w:r>
    </w:p>
    <w:p w14:paraId="590C3DA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Κατανοούμε προφανώς την ανάγκη της Κυβέρνησης να πληρωθού</w:t>
      </w:r>
      <w:r>
        <w:rPr>
          <w:rFonts w:eastAsia="Times New Roman" w:cs="Times New Roman"/>
          <w:szCs w:val="24"/>
        </w:rPr>
        <w:t xml:space="preserve">ν οι άνθρωποι στην ώρα τους και καταλαβαίνουμε πως ο μηχανισμός του </w:t>
      </w:r>
      <w:r>
        <w:rPr>
          <w:rFonts w:eastAsia="Times New Roman" w:cs="Times New Roman"/>
          <w:szCs w:val="24"/>
          <w:lang w:val="en-US"/>
        </w:rPr>
        <w:t>rebate</w:t>
      </w:r>
      <w:r>
        <w:rPr>
          <w:rFonts w:eastAsia="Times New Roman" w:cs="Times New Roman"/>
          <w:szCs w:val="24"/>
        </w:rPr>
        <w:t xml:space="preserve"> χρειάζεται διορθώσεις. Δεν μπορούμε όμως να συνεχίσουμε να στηρίζουμε νομοθετικά μπαλώματα, έκτακτες διορθώσεις και παρατάσεις επί παρατάσεων. Κάποια στιγμή θα πρέπει να αλλάξει ο τ</w:t>
      </w:r>
      <w:r>
        <w:rPr>
          <w:rFonts w:eastAsia="Times New Roman" w:cs="Times New Roman"/>
          <w:szCs w:val="24"/>
        </w:rPr>
        <w:t>ρόπο</w:t>
      </w:r>
      <w:r>
        <w:rPr>
          <w:rFonts w:eastAsia="Times New Roman" w:cs="Times New Roman"/>
          <w:szCs w:val="24"/>
        </w:rPr>
        <w:t>ς</w:t>
      </w:r>
      <w:r>
        <w:rPr>
          <w:rFonts w:eastAsia="Times New Roman" w:cs="Times New Roman"/>
          <w:szCs w:val="24"/>
        </w:rPr>
        <w:t xml:space="preserve"> νομοθέτησης στη χώρα αυτή. Έχουν περάσει ήδη δυο χρόνια με τη συγκεκριμένη Κυβέρνηση. Ως εκ τούτου θα ψηφίσουμε «παρών» και στις δυο τροπολογίες του Υπουργείου Υγείας. </w:t>
      </w:r>
    </w:p>
    <w:p w14:paraId="590C3DA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1254 του Υπουργείου Δικαιοσύνης υπό τον τίτλο «Τροποποί</w:t>
      </w:r>
      <w:r>
        <w:rPr>
          <w:rFonts w:eastAsia="Times New Roman" w:cs="Times New Roman"/>
          <w:szCs w:val="24"/>
        </w:rPr>
        <w:t xml:space="preserve">ηση του άρθρου 32 του </w:t>
      </w:r>
      <w:r>
        <w:rPr>
          <w:rFonts w:eastAsia="Times New Roman" w:cs="Times New Roman"/>
          <w:szCs w:val="24"/>
        </w:rPr>
        <w:t>Κώδικα Νόμων</w:t>
      </w:r>
      <w:r>
        <w:rPr>
          <w:rFonts w:eastAsia="Times New Roman" w:cs="Times New Roman"/>
          <w:szCs w:val="24"/>
        </w:rPr>
        <w:t xml:space="preserve"> για το Ελεγκτικό Συνέδριο» θεωρούμε πως δεν έχει τεκμηριωθεί επαρκώς ούτε εξετάστηκε στην ώρα της και με τις προβλεπόμενες από τον Κανονισμό διαδικασίες. Δεν μπορούμε να στηρίξουμε σε τόσο σοβαρά ζητήματα, τα ζητήματα που</w:t>
      </w:r>
      <w:r>
        <w:rPr>
          <w:rFonts w:eastAsia="Times New Roman" w:cs="Times New Roman"/>
          <w:szCs w:val="24"/>
        </w:rPr>
        <w:t xml:space="preserve"> αφορούν </w:t>
      </w:r>
      <w:r>
        <w:rPr>
          <w:rFonts w:eastAsia="Times New Roman" w:cs="Times New Roman"/>
          <w:szCs w:val="24"/>
        </w:rPr>
        <w:lastRenderedPageBreak/>
        <w:t>τα θεσμικά όργανα της δικαιοσύνης όταν αυτές επιχειρούνται με έναν πρόχειρο κατά την άποψή μας τρόπο όπως είναι με τροπολογίες που δεν έχουν συζητηθεί επαρκώς. Θα καταψηφίσουμε τη συγκεκριμένη τροπολογία.</w:t>
      </w:r>
    </w:p>
    <w:p w14:paraId="590C3DA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1257 σχετικά με</w:t>
      </w:r>
      <w:r>
        <w:rPr>
          <w:rFonts w:eastAsia="Times New Roman" w:cs="Times New Roman"/>
          <w:szCs w:val="24"/>
        </w:rPr>
        <w:t xml:space="preserve"> τη λήψη έκτακτων μέτρων για την αποσυμφόρηση των καταστημάτων κράτησης, την παράταση δηλαδή του νόμου Παρασκευόπουλου, πιστεύαμε και περιμέναμε πως θα είχαμε βρει κάποια σοβαρότερη λύση από το ανοίγουμε απλά κάποιες πόρτες για το σημαντικό πρόβλημα, πραγμ</w:t>
      </w:r>
      <w:r>
        <w:rPr>
          <w:rFonts w:eastAsia="Times New Roman" w:cs="Times New Roman"/>
          <w:szCs w:val="24"/>
        </w:rPr>
        <w:t>ατικά πολύ σημαντικό πρόβλημα- αποσυμφόρησης των ελληνικών φυλακών έναν χρόνο μετά από τον νόμο του κ. Παρασκευόπουλου. Έπειτα σχεδόν από τρία χρόνια με τη συγκεκριμένη Κυβέρνηση δεν έχει βρεθεί κάποια βιώσιμη λύση και έτσι η ελληνική κοινωνία θα συνεχίσει</w:t>
      </w:r>
      <w:r>
        <w:rPr>
          <w:rFonts w:eastAsia="Times New Roman" w:cs="Times New Roman"/>
          <w:szCs w:val="24"/>
        </w:rPr>
        <w:t xml:space="preserve"> να αγωνιά για το τι είδους εγκληματίες θα βγουν και φέτος στους δρόμους με τη βούλα του κράτους, με την έγκριση του Κοινοβουλίου. Δεν θα σας στηρίξουμε, κύριοι της Κυβέρνησης. Η ευθύνη για τη συγκεκριμένη τροπολογία θα είναι αποκλειστικά δική σας. Εμείς θ</w:t>
      </w:r>
      <w:r>
        <w:rPr>
          <w:rFonts w:eastAsia="Times New Roman" w:cs="Times New Roman"/>
          <w:szCs w:val="24"/>
        </w:rPr>
        <w:t>α την καταψηφίσουμε.</w:t>
      </w:r>
    </w:p>
    <w:p w14:paraId="590C3DA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ήθελα να κάνω ένα σχόλιο για τη βουλευτική τροπολογία των συναδέλφων του ΣΥΡΙΖΑ την οποία έχετε κάνει αποδεκτή, κύριε Υπουργέ. Τη στήριξε και ο Υπουργός, κ. </w:t>
      </w:r>
      <w:proofErr w:type="spellStart"/>
      <w:r>
        <w:rPr>
          <w:rFonts w:eastAsia="Times New Roman" w:cs="Times New Roman"/>
          <w:szCs w:val="24"/>
        </w:rPr>
        <w:t>Πολάκης</w:t>
      </w:r>
      <w:proofErr w:type="spellEnd"/>
      <w:r>
        <w:rPr>
          <w:rFonts w:eastAsia="Times New Roman" w:cs="Times New Roman"/>
          <w:szCs w:val="24"/>
        </w:rPr>
        <w:t>, με την τοποθέτησή του. Με εξέπληξε που ο Υπουργός Δικαιοσύνης την έκανε αποδεκτή</w:t>
      </w:r>
      <w:r>
        <w:rPr>
          <w:rFonts w:eastAsia="Times New Roman" w:cs="Times New Roman"/>
          <w:szCs w:val="24"/>
        </w:rPr>
        <w:t xml:space="preserve">. </w:t>
      </w:r>
    </w:p>
    <w:p w14:paraId="590C3DAC" w14:textId="77777777" w:rsidR="008304AE" w:rsidRDefault="002B7524">
      <w:pPr>
        <w:spacing w:after="0" w:line="600" w:lineRule="auto"/>
        <w:ind w:firstLine="720"/>
        <w:jc w:val="both"/>
        <w:rPr>
          <w:rFonts w:eastAsia="Times New Roman"/>
          <w:szCs w:val="24"/>
        </w:rPr>
      </w:pPr>
      <w:r>
        <w:rPr>
          <w:rFonts w:eastAsia="Times New Roman"/>
          <w:szCs w:val="24"/>
        </w:rPr>
        <w:t>Εάν την πιστεύουμε τόσο πολύ αυτήν την τροπολογία, γιατί δεν την έφερε ο Υπουργός και έπρεπε να έρθει μέσω των Βουλευτών; Υπάρχει κίνδυνος με τη συγκεκριμένη τροπολογία να διαλύετε τα προεδρεία; Ρωτάμε, υπάρχει τέτοιος κίνδυνος; Ορίζετε με αυτόν τον τρό</w:t>
      </w:r>
      <w:r>
        <w:rPr>
          <w:rFonts w:eastAsia="Times New Roman"/>
          <w:szCs w:val="24"/>
        </w:rPr>
        <w:t>πο προσωρινές διοικήσεις; Υπάρχουν άνθρωποι που μπορεί να παραιτηθούν, ενδεχομένως, από τα προεδρεία και να αντικατασταθούν από άλλους; Αν ναι, τότε μας επιτρέπετε, κύριε Υπουργέ να υποθέσουμε βάσιμα πως επιχειρείτε να βάλετε δικούς σας ανθρώπους με διαδικ</w:t>
      </w:r>
      <w:r>
        <w:rPr>
          <w:rFonts w:eastAsia="Times New Roman"/>
          <w:szCs w:val="24"/>
        </w:rPr>
        <w:t xml:space="preserve">ασίες εξπρές σε κρίσιμα πόστα. </w:t>
      </w:r>
    </w:p>
    <w:p w14:paraId="590C3DAD" w14:textId="77777777" w:rsidR="008304AE" w:rsidRDefault="002B7524">
      <w:pPr>
        <w:spacing w:after="0" w:line="600" w:lineRule="auto"/>
        <w:ind w:firstLine="720"/>
        <w:jc w:val="both"/>
        <w:rPr>
          <w:rFonts w:eastAsia="Times New Roman"/>
          <w:szCs w:val="24"/>
        </w:rPr>
      </w:pPr>
      <w:r>
        <w:rPr>
          <w:rFonts w:eastAsia="Times New Roman"/>
          <w:szCs w:val="24"/>
        </w:rPr>
        <w:t xml:space="preserve">Δεν μπορούμε φυσικά να συμφωνήσουμε ούτε και σε αυτήν και θα την καταψηφίσουμε. </w:t>
      </w:r>
    </w:p>
    <w:p w14:paraId="590C3DAE" w14:textId="77777777" w:rsidR="008304AE" w:rsidRDefault="002B7524">
      <w:pPr>
        <w:spacing w:after="0" w:line="600" w:lineRule="auto"/>
        <w:ind w:firstLine="720"/>
        <w:jc w:val="both"/>
        <w:rPr>
          <w:rFonts w:eastAsia="Times New Roman"/>
          <w:szCs w:val="24"/>
        </w:rPr>
      </w:pPr>
      <w:r>
        <w:rPr>
          <w:rFonts w:eastAsia="Times New Roman"/>
          <w:szCs w:val="24"/>
        </w:rPr>
        <w:t xml:space="preserve">Τώρα, θα μου επιτρέψετε στον χρόνο που μου έχει απομείνει, να κάνω έναν μικρό σχολιασμό για την τροπολογία την οποία αποσύρατε. </w:t>
      </w:r>
    </w:p>
    <w:p w14:paraId="590C3DAF" w14:textId="77777777" w:rsidR="008304AE" w:rsidRDefault="002B7524">
      <w:pPr>
        <w:spacing w:after="0" w:line="600" w:lineRule="auto"/>
        <w:ind w:firstLine="720"/>
        <w:jc w:val="both"/>
        <w:rPr>
          <w:rFonts w:eastAsia="Times New Roman"/>
          <w:szCs w:val="24"/>
        </w:rPr>
      </w:pPr>
      <w:r>
        <w:rPr>
          <w:rFonts w:eastAsia="Times New Roman"/>
          <w:szCs w:val="24"/>
        </w:rPr>
        <w:lastRenderedPageBreak/>
        <w:t>Περίμενα να ακ</w:t>
      </w:r>
      <w:r>
        <w:rPr>
          <w:rFonts w:eastAsia="Times New Roman"/>
          <w:szCs w:val="24"/>
        </w:rPr>
        <w:t>ούσω με μεγάλο ενδιαφέρον και με πολλή προσοχή, κύριε Υπουργέ, την τοποθέτησή σας για το ζήτημα της, κατά την άποψή μας, εθνικά επιζήμιας τροπολογίας 1247. Περίμενα να ακούσω εκείνες τις λέξεις που θα μπορούσε να πει κάποιος όταν έχει κάνει κάποιο λάθος κα</w:t>
      </w:r>
      <w:r>
        <w:rPr>
          <w:rFonts w:eastAsia="Times New Roman"/>
          <w:szCs w:val="24"/>
        </w:rPr>
        <w:t xml:space="preserve">ι έχει το θάρρος να το αναγνωρίσει. </w:t>
      </w:r>
    </w:p>
    <w:p w14:paraId="590C3DB0" w14:textId="77777777" w:rsidR="008304AE" w:rsidRDefault="002B7524">
      <w:pPr>
        <w:spacing w:after="0" w:line="600" w:lineRule="auto"/>
        <w:ind w:firstLine="720"/>
        <w:jc w:val="both"/>
        <w:rPr>
          <w:rFonts w:eastAsia="Times New Roman"/>
          <w:szCs w:val="24"/>
        </w:rPr>
      </w:pPr>
      <w:r>
        <w:rPr>
          <w:rFonts w:eastAsia="Times New Roman"/>
          <w:szCs w:val="24"/>
        </w:rPr>
        <w:t>Έκπληξη, προφανώς, μας προκάλεσε η δικαιολογία αυτή που επικαλεστήκατε για να αποσύρετε την τροπολογία 1247 πως, δηλαδή, επειδή αναβλήθηκε κάπου στην Ευρώπη κάποια συνεδρίαση, η Ελλάδα κέρδισε χρόνο κι έτσι έχει άλλη μι</w:t>
      </w:r>
      <w:r>
        <w:rPr>
          <w:rFonts w:eastAsia="Times New Roman"/>
          <w:szCs w:val="24"/>
        </w:rPr>
        <w:t xml:space="preserve">α βδομάδα ή δέκα μέρες για να καταλάβουν καλύτερα το περιεχόμενο της τροπολογίας όσοι αντιδρούν και είναι κατά αυτής. Ταυτόχρονα, μας ενημερώσατε πως θα ξαναφέρετε προς ψήφιση στο επόμενο νομοσχέδιο του Υπουργείου Δικαιοσύνης τη συγκεκριμένη τροπολογία. </w:t>
      </w:r>
    </w:p>
    <w:p w14:paraId="590C3DB1" w14:textId="77777777" w:rsidR="008304AE" w:rsidRDefault="002B7524">
      <w:pPr>
        <w:spacing w:after="0" w:line="600" w:lineRule="auto"/>
        <w:ind w:firstLine="720"/>
        <w:jc w:val="both"/>
        <w:rPr>
          <w:rFonts w:eastAsia="Times New Roman"/>
          <w:szCs w:val="24"/>
        </w:rPr>
      </w:pPr>
      <w:r>
        <w:rPr>
          <w:rFonts w:eastAsia="Times New Roman"/>
          <w:szCs w:val="24"/>
        </w:rPr>
        <w:t>Ό</w:t>
      </w:r>
      <w:r>
        <w:rPr>
          <w:rFonts w:eastAsia="Times New Roman"/>
          <w:szCs w:val="24"/>
        </w:rPr>
        <w:t>σο ακατανόητη μου είναι η στάση σας αυτή, άλλο τόσο ακατανόητη είναι και η συνειδητή επιλογή σας να μην κάνετε κα</w:t>
      </w:r>
      <w:r>
        <w:rPr>
          <w:rFonts w:eastAsia="Times New Roman"/>
          <w:szCs w:val="24"/>
        </w:rPr>
        <w:t>μ</w:t>
      </w:r>
      <w:r>
        <w:rPr>
          <w:rFonts w:eastAsia="Times New Roman"/>
          <w:szCs w:val="24"/>
        </w:rPr>
        <w:t>μιά αναφορά χθες από το Βήμα της Βουλής στην Ένωση Κεντρώων και στα όσα ζητήσαμε από την πλευρά μας να απαντήσετε, κατά τη χθεσινή εισήγησή μο</w:t>
      </w:r>
      <w:r>
        <w:rPr>
          <w:rFonts w:eastAsia="Times New Roman"/>
          <w:szCs w:val="24"/>
        </w:rPr>
        <w:t xml:space="preserve">υ από αυτό εδώ το Βήμα. </w:t>
      </w:r>
    </w:p>
    <w:p w14:paraId="590C3DB2" w14:textId="77777777" w:rsidR="008304AE" w:rsidRDefault="002B7524">
      <w:pPr>
        <w:spacing w:after="0" w:line="600" w:lineRule="auto"/>
        <w:ind w:firstLine="720"/>
        <w:jc w:val="both"/>
        <w:rPr>
          <w:rFonts w:eastAsia="Times New Roman"/>
          <w:szCs w:val="24"/>
        </w:rPr>
      </w:pPr>
      <w:r>
        <w:rPr>
          <w:rFonts w:eastAsia="Times New Roman"/>
          <w:szCs w:val="24"/>
        </w:rPr>
        <w:lastRenderedPageBreak/>
        <w:t>Αναφερθήκατε σε φασίστες και ναζιστικά παραληρήματα, για να απαντήσετε στη Χρυσή Αυγή, καυτηριάσατε τη θέση της Νέας Δημοκρατίας ως σχιζοφρενική, γιατί ενώ στο παρελθόν έχει ψηφίσει παρόμοιες διατάξεις αποφάσισε να αντιπολιτευτεί χ</w:t>
      </w:r>
      <w:r>
        <w:rPr>
          <w:rFonts w:eastAsia="Times New Roman"/>
          <w:szCs w:val="24"/>
        </w:rPr>
        <w:t xml:space="preserve">ωρίς ουσία, καταψηφίζοντας τη συγκεκριμένη τροπολογία –και μπορεί να έχετε δίκιο και σε αυτό- κατηγορήσατε το ΠΑΣΟΚ που ενώ συμφωνεί με το περιεχόμενο της τροπολογίας εν τούτοις δεν το ψηφίζει, μόνο και μόνο για να δημιουργήσει προβλήματα στον κυβερνητικό </w:t>
      </w:r>
      <w:r>
        <w:rPr>
          <w:rFonts w:eastAsia="Times New Roman"/>
          <w:szCs w:val="24"/>
        </w:rPr>
        <w:t>συνασπισμό -και μάλλον έχετε δίκιο σε αυτό- δώσατε συγχαρητήρια στο Ποτάμι</w:t>
      </w:r>
      <w:r>
        <w:rPr>
          <w:rFonts w:eastAsia="Times New Roman"/>
          <w:szCs w:val="24"/>
        </w:rPr>
        <w:t>,</w:t>
      </w:r>
      <w:r>
        <w:rPr>
          <w:rFonts w:eastAsia="Times New Roman"/>
          <w:szCs w:val="24"/>
        </w:rPr>
        <w:t xml:space="preserve"> που δεν ξεκαθάρισε τη στάση του δηλώνοντας πως θα περίμενε να δει πώς θα εξελισσόταν η συζήτηση για να αποφασίσει για τη στάση του, αλλά για όσα είπαμε εμείς, για την Ένωση Κεντρώω</w:t>
      </w:r>
      <w:r>
        <w:rPr>
          <w:rFonts w:eastAsia="Times New Roman"/>
          <w:szCs w:val="24"/>
        </w:rPr>
        <w:t xml:space="preserve">ν, δεν είπατε κουβέντα. </w:t>
      </w:r>
    </w:p>
    <w:p w14:paraId="590C3DB3" w14:textId="77777777" w:rsidR="008304AE" w:rsidRDefault="002B7524">
      <w:pPr>
        <w:spacing w:after="0" w:line="600" w:lineRule="auto"/>
        <w:ind w:firstLine="720"/>
        <w:jc w:val="both"/>
        <w:rPr>
          <w:rFonts w:eastAsia="Times New Roman"/>
          <w:szCs w:val="24"/>
        </w:rPr>
      </w:pPr>
      <w:r>
        <w:rPr>
          <w:rFonts w:eastAsia="Times New Roman"/>
          <w:szCs w:val="24"/>
        </w:rPr>
        <w:t xml:space="preserve">Είμαστε αόρατοι, κύριε Υπουργέ; Δεν είμαστε αόρατοι. Δεν μας βλέπετε; Δεν μας ακούτε; Δεν μας ακούει κανείς; Μιλάμε, μιλάμε και δεν γίνεται καμμία αναφορά στη θέση της Ένωσης Κεντρώων ποτέ μέσα σε αυτήν τη Βουλή. </w:t>
      </w:r>
    </w:p>
    <w:p w14:paraId="590C3DB4" w14:textId="77777777" w:rsidR="008304AE" w:rsidRDefault="002B7524">
      <w:pPr>
        <w:spacing w:after="0" w:line="600" w:lineRule="auto"/>
        <w:ind w:firstLine="720"/>
        <w:jc w:val="both"/>
        <w:rPr>
          <w:rFonts w:eastAsia="Times New Roman"/>
          <w:szCs w:val="24"/>
        </w:rPr>
      </w:pPr>
      <w:r>
        <w:rPr>
          <w:rFonts w:eastAsia="Times New Roman"/>
          <w:szCs w:val="24"/>
        </w:rPr>
        <w:t>Μπορεί, λοιπόν, ε</w:t>
      </w:r>
      <w:r>
        <w:rPr>
          <w:rFonts w:eastAsia="Times New Roman"/>
          <w:szCs w:val="24"/>
        </w:rPr>
        <w:t xml:space="preserve">σείς να επιλέξατε να προσποιηθείτε πως δεν ακούτε, αλλά εγώ σας διαβεβαιώνω πως οι Έλληνες ακούνε και μάλιστα πάρα πολύ καλά. Γι’ αυτό θα επαναλάβω δύο </w:t>
      </w:r>
      <w:r>
        <w:rPr>
          <w:rFonts w:eastAsia="Times New Roman"/>
          <w:szCs w:val="24"/>
        </w:rPr>
        <w:lastRenderedPageBreak/>
        <w:t xml:space="preserve">πράγματα όπως τα είπα και χθες για να τα ακούσουν και οι συμπολίτες μας: </w:t>
      </w:r>
    </w:p>
    <w:p w14:paraId="590C3DB5" w14:textId="77777777" w:rsidR="008304AE" w:rsidRDefault="002B7524">
      <w:pPr>
        <w:spacing w:after="0" w:line="600" w:lineRule="auto"/>
        <w:ind w:firstLine="720"/>
        <w:jc w:val="both"/>
        <w:rPr>
          <w:rFonts w:eastAsia="Times New Roman"/>
          <w:szCs w:val="24"/>
        </w:rPr>
      </w:pPr>
      <w:r>
        <w:rPr>
          <w:rFonts w:eastAsia="Times New Roman"/>
          <w:szCs w:val="24"/>
        </w:rPr>
        <w:t>Την επόμενη ακριβώς μέρα που κ</w:t>
      </w:r>
      <w:r>
        <w:rPr>
          <w:rFonts w:eastAsia="Times New Roman"/>
          <w:szCs w:val="24"/>
        </w:rPr>
        <w:t>αταθέσατε την εν λόγω τροπολογία στις επιτροπές ενημέρωσα εγώ προσωπικά αρμοδίως την Κυβέρνηση, με υπεύθυνο τρόπο κι εμπιστευτικό, για τους πιθανούς τρόπους</w:t>
      </w:r>
      <w:r>
        <w:rPr>
          <w:rFonts w:eastAsia="Times New Roman"/>
          <w:szCs w:val="24"/>
        </w:rPr>
        <w:t>,</w:t>
      </w:r>
      <w:r>
        <w:rPr>
          <w:rFonts w:eastAsia="Times New Roman"/>
          <w:szCs w:val="24"/>
        </w:rPr>
        <w:t xml:space="preserve"> που θα μπορούσε να αξιοποιηθεί η εν λόγω τροπολογία από το τουρκικό προξενείο, του οποίου τη δράση</w:t>
      </w:r>
      <w:r>
        <w:rPr>
          <w:rFonts w:eastAsia="Times New Roman"/>
          <w:szCs w:val="24"/>
        </w:rPr>
        <w:t xml:space="preserve"> εύχομαι να γνωρίζετε. Έξι ολόκληρες μέρες πριν κάποιος από την πλειοψηφία διαρρεύσει το περιεχόμενο της τροπολογίας σε δημοσιογράφους είχα ξεκινήσει να ενημερώνω όλους τους αρμόδιους πως έπρεπε να αναλάβουν τις ευθύνες τους και να εισηγηθούν την απόσυρση </w:t>
      </w:r>
      <w:r>
        <w:rPr>
          <w:rFonts w:eastAsia="Times New Roman"/>
          <w:szCs w:val="24"/>
        </w:rPr>
        <w:t xml:space="preserve">της τροπολογίας. </w:t>
      </w:r>
    </w:p>
    <w:p w14:paraId="590C3DB6" w14:textId="77777777" w:rsidR="008304AE" w:rsidRDefault="002B7524">
      <w:pPr>
        <w:spacing w:after="0" w:line="600" w:lineRule="auto"/>
        <w:ind w:firstLine="720"/>
        <w:jc w:val="both"/>
        <w:rPr>
          <w:rFonts w:eastAsia="Times New Roman"/>
          <w:szCs w:val="24"/>
        </w:rPr>
      </w:pPr>
      <w:r>
        <w:rPr>
          <w:rFonts w:eastAsia="Times New Roman"/>
          <w:szCs w:val="24"/>
        </w:rPr>
        <w:t>Τελικά, όλοι σε αυτήν την Αίθουσα ξέρουν πόσο επικίνδυνη είναι αυτή η τροπολογία, κανείς, όμως, δεν στάθηκε στο ύψος των περιστάσεων. Ο λόγος που η τροπολογία έπρεπε να αποσυρθεί δεν εξηγήθηκε από κανέναν. Πολλοί μάλιστα είτε δήλωσαν ευθέ</w:t>
      </w:r>
      <w:r>
        <w:rPr>
          <w:rFonts w:eastAsia="Times New Roman"/>
          <w:szCs w:val="24"/>
        </w:rPr>
        <w:t>ως πως τη στηρίζουν, όπως το ΠΑΣΟΚ, είτε πως τη βλέπουν θετικά αλλά ζητούν εξηγήσεις, όπως το Ποτάμι. Δεν κα</w:t>
      </w:r>
      <w:r>
        <w:rPr>
          <w:rFonts w:eastAsia="Times New Roman"/>
          <w:szCs w:val="24"/>
        </w:rPr>
        <w:lastRenderedPageBreak/>
        <w:t>τάλαβα αν η Νέα Δημοκρατία την καταψηφίζει για να δημιουργήσει πρόβλημα στην Κυβέρνηση ή αν κι αυτή αναγνωρίζει το λάθος αυτό.</w:t>
      </w:r>
    </w:p>
    <w:p w14:paraId="590C3DB7" w14:textId="77777777" w:rsidR="008304AE" w:rsidRDefault="002B7524">
      <w:pPr>
        <w:spacing w:after="0" w:line="600" w:lineRule="auto"/>
        <w:ind w:firstLine="720"/>
        <w:jc w:val="both"/>
        <w:rPr>
          <w:rFonts w:eastAsia="Times New Roman"/>
          <w:szCs w:val="24"/>
        </w:rPr>
      </w:pPr>
      <w:r>
        <w:rPr>
          <w:rFonts w:eastAsia="Times New Roman"/>
          <w:szCs w:val="24"/>
        </w:rPr>
        <w:t>Και κλείνω την τοποθέ</w:t>
      </w:r>
      <w:r>
        <w:rPr>
          <w:rFonts w:eastAsia="Times New Roman"/>
          <w:szCs w:val="24"/>
        </w:rPr>
        <w:t xml:space="preserve">τησή μου, απαντώντας σε αυτά που είπε ο κ. Αχμέτ από το ΠΑΣΟΚ. Στην Ελλάδα δεν υπάρχουν εθνικές μειονότητες. Στη Θράκη δεν υπάρχει τουρκική μειονότητα. Τα παιχνίδια με τη Θράκη είναι πάρα πολύ επικίνδυνα. </w:t>
      </w:r>
    </w:p>
    <w:p w14:paraId="590C3DB8" w14:textId="77777777" w:rsidR="008304AE" w:rsidRDefault="002B7524">
      <w:pPr>
        <w:spacing w:after="0" w:line="600" w:lineRule="auto"/>
        <w:ind w:firstLine="720"/>
        <w:jc w:val="both"/>
        <w:rPr>
          <w:rFonts w:eastAsia="Times New Roman"/>
          <w:szCs w:val="24"/>
        </w:rPr>
      </w:pPr>
      <w:r>
        <w:rPr>
          <w:rFonts w:eastAsia="Times New Roman"/>
          <w:szCs w:val="24"/>
        </w:rPr>
        <w:t>Ευχαριστώ πολύ.</w:t>
      </w:r>
    </w:p>
    <w:p w14:paraId="590C3DB9" w14:textId="77777777" w:rsidR="008304AE" w:rsidRDefault="002B752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w:t>
      </w:r>
      <w:r>
        <w:rPr>
          <w:rFonts w:eastAsia="Times New Roman"/>
          <w:szCs w:val="24"/>
        </w:rPr>
        <w:t xml:space="preserve">μείς ευχαριστούμε. </w:t>
      </w:r>
    </w:p>
    <w:p w14:paraId="590C3DBA"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μου επιτρέπετε να καταθέσω την απόφαση που επικαλέστηκα;</w:t>
      </w:r>
    </w:p>
    <w:p w14:paraId="590C3DBB" w14:textId="77777777" w:rsidR="008304AE" w:rsidRDefault="002B752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Καταθέστε την στα Πρακτικά.</w:t>
      </w:r>
    </w:p>
    <w:p w14:paraId="590C3DBC"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Στο σημείο αυτό θέλω να καταθέσω για τα Πρακτικά την απόφαση «</w:t>
      </w:r>
      <w:r>
        <w:rPr>
          <w:rFonts w:eastAsia="Times New Roman"/>
          <w:szCs w:val="24"/>
          <w:lang w:val="en-US"/>
        </w:rPr>
        <w:t>Moreira</w:t>
      </w:r>
      <w:r>
        <w:rPr>
          <w:rFonts w:eastAsia="Times New Roman"/>
          <w:szCs w:val="24"/>
        </w:rPr>
        <w:t xml:space="preserve"> </w:t>
      </w:r>
      <w:r>
        <w:rPr>
          <w:rFonts w:eastAsia="Times New Roman"/>
          <w:szCs w:val="24"/>
          <w:lang w:val="en-US"/>
        </w:rPr>
        <w:t>Ferreira</w:t>
      </w:r>
      <w:r>
        <w:rPr>
          <w:rFonts w:eastAsia="Times New Roman"/>
          <w:szCs w:val="24"/>
        </w:rPr>
        <w:t xml:space="preserve"> 2» την οποία επικαλέστηκα για να τη δει και ο Υπουργός και οι συνάδελφοι που επιθυμούν.</w:t>
      </w:r>
    </w:p>
    <w:p w14:paraId="590C3DB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Τζαβάρας καταθέτει για τα </w:t>
      </w:r>
      <w:r>
        <w:rPr>
          <w:rFonts w:eastAsia="Times New Roman" w:cs="Times New Roman"/>
          <w:szCs w:val="24"/>
        </w:rPr>
        <w:t>Πρακτικά την προα</w:t>
      </w:r>
      <w:r>
        <w:rPr>
          <w:rFonts w:eastAsia="Times New Roman" w:cs="Times New Roman"/>
          <w:szCs w:val="24"/>
        </w:rPr>
        <w:t xml:space="preserve">ναφερθείσα απόφαση,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0C3DBE" w14:textId="77777777" w:rsidR="008304AE" w:rsidRDefault="002B752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Παππάς έχει τον λόγο.</w:t>
      </w:r>
    </w:p>
    <w:p w14:paraId="590C3DBF" w14:textId="77777777" w:rsidR="008304AE" w:rsidRDefault="002B7524">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θέλω να δηλώσω ότι ο ελληνικός λαός ε</w:t>
      </w:r>
      <w:r>
        <w:rPr>
          <w:rFonts w:eastAsia="Times New Roman"/>
          <w:szCs w:val="24"/>
        </w:rPr>
        <w:t>ίδε χθες ότι η Χρυσή Αυγή, το κίνημα των Ελλήνων εθνικιστών, κατήγαγε μία περιφανή νίκη εδώ στο Κοινοβούλιο με τις παρεμβάσεις της για την αντεθνική, ύπουλη τροπολογία που νομιμοποιούσε τους «</w:t>
      </w:r>
      <w:proofErr w:type="spellStart"/>
      <w:r>
        <w:rPr>
          <w:rFonts w:eastAsia="Times New Roman"/>
          <w:szCs w:val="24"/>
        </w:rPr>
        <w:t>τουρκοσυλλόγους</w:t>
      </w:r>
      <w:proofErr w:type="spellEnd"/>
      <w:r>
        <w:rPr>
          <w:rFonts w:eastAsia="Times New Roman"/>
          <w:szCs w:val="24"/>
        </w:rPr>
        <w:t xml:space="preserve">». </w:t>
      </w:r>
    </w:p>
    <w:p w14:paraId="590C3DC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Θέλω, λοιπόν, να πω στον ελληνικό λαό ότι υπά</w:t>
      </w:r>
      <w:r>
        <w:rPr>
          <w:rFonts w:eastAsia="Times New Roman" w:cs="Times New Roman"/>
          <w:szCs w:val="24"/>
        </w:rPr>
        <w:t>ρχει ελπίδα. Η παρουσία των Ελλήνων εθνικιστών μέσα και έξω από τη Βουλή, μπορεί να παράγει έργο προς τη θετική κατεύθυνση.</w:t>
      </w:r>
    </w:p>
    <w:p w14:paraId="590C3DC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Η θετική κατεύθυνση, κύριε Υπουργέ, δεν είναι να αποσύρετε την τροπολογία με πάρα πολλές ύβρεις για το κίνημά μας τις οποίες σας χαρ</w:t>
      </w:r>
      <w:r>
        <w:rPr>
          <w:rFonts w:eastAsia="Times New Roman" w:cs="Times New Roman"/>
          <w:szCs w:val="24"/>
        </w:rPr>
        <w:t>ακτηρίζουν και τις αντιπαρέρχομαι. Η ουσία είναι να αποσυρθείτε εσείς πολύ σύντομα από την πολιτική ζωή του τόπου καθώς και οι συνέταιροί σας, οι</w:t>
      </w:r>
      <w:r>
        <w:rPr>
          <w:rFonts w:eastAsia="Times New Roman" w:cs="Times New Roman"/>
          <w:szCs w:val="24"/>
        </w:rPr>
        <w:t xml:space="preserve"> «γραικύλοι»</w:t>
      </w:r>
      <w:r>
        <w:rPr>
          <w:rFonts w:eastAsia="Times New Roman" w:cs="Times New Roman"/>
          <w:szCs w:val="24"/>
        </w:rPr>
        <w:t xml:space="preserve"> της Νέας Δημοκρατίας, οι οποίοι μίλησαν για την εν λόγω τροπολογία.</w:t>
      </w:r>
    </w:p>
    <w:p w14:paraId="590C3DC2" w14:textId="77777777" w:rsidR="008304AE" w:rsidRDefault="002B7524">
      <w:pPr>
        <w:spacing w:after="0" w:line="600" w:lineRule="auto"/>
        <w:ind w:firstLine="720"/>
        <w:jc w:val="both"/>
        <w:rPr>
          <w:rFonts w:eastAsia="Times New Roman" w:cs="Times New Roman"/>
          <w:b/>
          <w:szCs w:val="24"/>
        </w:rPr>
      </w:pPr>
      <w:r>
        <w:rPr>
          <w:rFonts w:eastAsia="Times New Roman" w:cs="Times New Roman"/>
          <w:b/>
          <w:szCs w:val="24"/>
        </w:rPr>
        <w:lastRenderedPageBreak/>
        <w:t>ΘΕΟΔΩΡΟΣ ΠΑΠΑΘΕΟΔΩΡΟΥ:</w:t>
      </w:r>
      <w:r>
        <w:rPr>
          <w:rFonts w:eastAsia="Times New Roman" w:cs="Times New Roman"/>
          <w:szCs w:val="24"/>
        </w:rPr>
        <w:t xml:space="preserve"> Κύριε Π</w:t>
      </w:r>
      <w:r>
        <w:rPr>
          <w:rFonts w:eastAsia="Times New Roman" w:cs="Times New Roman"/>
          <w:szCs w:val="24"/>
        </w:rPr>
        <w:t>ρόεδρε!</w:t>
      </w:r>
    </w:p>
    <w:p w14:paraId="590C3DC3" w14:textId="77777777" w:rsidR="008304AE" w:rsidRDefault="002B7524">
      <w:pPr>
        <w:spacing w:after="0" w:line="600" w:lineRule="auto"/>
        <w:ind w:firstLine="720"/>
        <w:jc w:val="both"/>
        <w:rPr>
          <w:rFonts w:eastAsia="Times New Roman" w:cs="Times New Roman"/>
          <w:b/>
          <w:szCs w:val="24"/>
        </w:rPr>
      </w:pPr>
      <w:r>
        <w:rPr>
          <w:rFonts w:eastAsia="Times New Roman" w:cs="Times New Roman"/>
          <w:b/>
          <w:szCs w:val="24"/>
        </w:rPr>
        <w:t>ΚΩΝΣΤΑΝΤΙΝΟΣ ΤΖΑΒΑΡΑΣ:</w:t>
      </w:r>
      <w:r>
        <w:rPr>
          <w:rFonts w:eastAsia="Times New Roman" w:cs="Times New Roman"/>
          <w:szCs w:val="24"/>
        </w:rPr>
        <w:t xml:space="preserve"> Σας παρακαλώ πάρα πολύ!</w:t>
      </w:r>
    </w:p>
    <w:p w14:paraId="590C3DC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Εντός εισαγωγικών, κύριε.</w:t>
      </w:r>
    </w:p>
    <w:p w14:paraId="590C3DC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Παρακαλώ! Αυτή η λέξη ταιριάζει στον κύριο και όχι στους Βουλευτές της Νέας Δημοκρατίας. Δεν ταιριάζει σε κανέναν Βουλευτή του ελληνικού</w:t>
      </w:r>
      <w:r>
        <w:rPr>
          <w:rFonts w:eastAsia="Times New Roman" w:cs="Times New Roman"/>
          <w:szCs w:val="24"/>
        </w:rPr>
        <w:t xml:space="preserve"> Κοινοβουλίου, εκτός από αυτούς οι οποίοι κάθονται απομονωμένοι στη γωνία.</w:t>
      </w:r>
    </w:p>
    <w:p w14:paraId="590C3DC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Εντός εισαγωγικών. Το είπα. Ας ηρεμήσει ο κύριος. Πέστε του να κατεβάσει... Ας ηρεμήσει ο κύριος. Μην με διακόπτει. Σας παρακαλώ, κύριε Πρόεδρε.</w:t>
      </w:r>
    </w:p>
    <w:p w14:paraId="590C3DC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Παρακαλώ, αποσύρετε τον χαρακτηρισμό. Δεν γράφεται στα Πρακτικά.</w:t>
      </w:r>
    </w:p>
    <w:p w14:paraId="590C3DC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Ωραία. Θέλω, λοιπόν, να πω ότι αυτοί οι κύριοι κατήγγειλαν την τροπολογία, όχι για εθνικούς λόγους, όπως έκανε η Χρυσή Αυγή, αλλά καθαρά για αντιπολιτευτικούς λόγ</w:t>
      </w:r>
      <w:r>
        <w:rPr>
          <w:rFonts w:eastAsia="Times New Roman" w:cs="Times New Roman"/>
          <w:szCs w:val="24"/>
        </w:rPr>
        <w:t xml:space="preserve">ους με μια γενικότητα. Και ο κ. Βορίδης και οι υπόλοιποι είπαν: «Όταν εσείς φέρνετε νομοσχέδια που δεν είστε σίγουροι για την κυβερνητική πλειοψηφία, εμείς θα τα καταψηφίζουμε». </w:t>
      </w:r>
      <w:r>
        <w:rPr>
          <w:rFonts w:eastAsia="Times New Roman" w:cs="Times New Roman"/>
          <w:szCs w:val="24"/>
        </w:rPr>
        <w:lastRenderedPageBreak/>
        <w:t>Είναι μια γενικότητα. Δεν μπήκαν στην ουσία της τροπολογίας, όπως την κατήγγει</w:t>
      </w:r>
      <w:r>
        <w:rPr>
          <w:rFonts w:eastAsia="Times New Roman" w:cs="Times New Roman"/>
          <w:szCs w:val="24"/>
        </w:rPr>
        <w:t xml:space="preserve">λε, εδώ και μέρες, η Χρυσή Αυγή, το </w:t>
      </w:r>
      <w:r>
        <w:rPr>
          <w:rFonts w:eastAsia="Times New Roman" w:cs="Times New Roman"/>
          <w:szCs w:val="24"/>
        </w:rPr>
        <w:t>κ</w:t>
      </w:r>
      <w:r>
        <w:rPr>
          <w:rFonts w:eastAsia="Times New Roman" w:cs="Times New Roman"/>
          <w:szCs w:val="24"/>
        </w:rPr>
        <w:t xml:space="preserve">ίνημα των Ελλήνων </w:t>
      </w:r>
      <w:r>
        <w:rPr>
          <w:rFonts w:eastAsia="Times New Roman" w:cs="Times New Roman"/>
          <w:szCs w:val="24"/>
        </w:rPr>
        <w:t>ε</w:t>
      </w:r>
      <w:r>
        <w:rPr>
          <w:rFonts w:eastAsia="Times New Roman" w:cs="Times New Roman"/>
          <w:szCs w:val="24"/>
        </w:rPr>
        <w:t>θνικιστών.</w:t>
      </w:r>
    </w:p>
    <w:p w14:paraId="590C3DC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Θα είμαστε εδώ όσο και να φωνάζουν οι αντιπολιτευόμενοι δήθεν πατριώτες της αστικής Δεξιάς. Θα είμαστε εδώ όσο και να θέλουν οι μπολσεβίκοι του ΣΥΡΙΖΑ να πλήξουν την πατρίδα, τη θρησκεία κα</w:t>
      </w:r>
      <w:r>
        <w:rPr>
          <w:rFonts w:eastAsia="Times New Roman" w:cs="Times New Roman"/>
          <w:szCs w:val="24"/>
        </w:rPr>
        <w:t>ι την οικογένεια. Θα είμαστε εδώ με ορθό το λάβαρο της εθνικής αντίστασης.</w:t>
      </w:r>
    </w:p>
    <w:p w14:paraId="590C3DC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Γκιουλέκας έχει τον λόγο.</w:t>
      </w:r>
    </w:p>
    <w:p w14:paraId="590C3DC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 μιλήσει ο συνάδελφος του ΣΥΡΙΖΑ πρώτα γιατί είμαστε εισηγητές.</w:t>
      </w:r>
    </w:p>
    <w:p w14:paraId="590C3DC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Εντάξει. Τον λόγο έχει ο συνάδελφος κ. Παπαηλιού.</w:t>
      </w:r>
    </w:p>
    <w:p w14:paraId="590C3DC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κατ</w:t>
      </w:r>
      <w:r>
        <w:rPr>
          <w:rFonts w:eastAsia="Times New Roman" w:cs="Times New Roman"/>
          <w:szCs w:val="24"/>
        </w:rPr>
        <w:t xml:space="preserve">’ </w:t>
      </w:r>
      <w:r>
        <w:rPr>
          <w:rFonts w:eastAsia="Times New Roman" w:cs="Times New Roman"/>
          <w:szCs w:val="24"/>
        </w:rPr>
        <w:t>αρχάς θέλω να απευθυνθώ στους κυρίους συναδέλφους της αντιπολίτευσης της Νέας Δημοκρατίας και του ΠΑΣΟΚ.</w:t>
      </w:r>
    </w:p>
    <w:p w14:paraId="590C3DC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Από τις τοποθετήσεις σας</w:t>
      </w:r>
      <w:r>
        <w:rPr>
          <w:rFonts w:eastAsia="Times New Roman" w:cs="Times New Roman"/>
          <w:szCs w:val="24"/>
        </w:rPr>
        <w:t xml:space="preserve"> φαίνεται ότι δεν κατανοείτε τη λειτουργία των κυβερνήσεων συνεργασίας. Τα κόμματα που συγκροτούν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έχουν διαφορετικές ιδεολογικές αφετηρίες ακόμα και διαφορετική τοποθέτηση, διαφορετικές προσεγγίσεις σε κάποια θέματα.</w:t>
      </w:r>
    </w:p>
    <w:p w14:paraId="590C3DC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Όμως, μετά </w:t>
      </w:r>
      <w:r>
        <w:rPr>
          <w:rFonts w:eastAsia="Times New Roman" w:cs="Times New Roman"/>
          <w:szCs w:val="24"/>
        </w:rPr>
        <w:t xml:space="preserve">τη </w:t>
      </w:r>
      <w:proofErr w:type="spellStart"/>
      <w:r>
        <w:rPr>
          <w:rFonts w:eastAsia="Times New Roman" w:cs="Times New Roman"/>
          <w:szCs w:val="24"/>
        </w:rPr>
        <w:t>μνημονιακή</w:t>
      </w:r>
      <w:proofErr w:type="spellEnd"/>
      <w:r>
        <w:rPr>
          <w:rFonts w:eastAsia="Times New Roman" w:cs="Times New Roman"/>
          <w:szCs w:val="24"/>
        </w:rPr>
        <w:t xml:space="preserve"> λαίλαπα των κυβερνήσεων 20</w:t>
      </w:r>
      <w:r>
        <w:rPr>
          <w:rFonts w:eastAsia="Times New Roman" w:cs="Times New Roman"/>
          <w:szCs w:val="24"/>
        </w:rPr>
        <w:t>1</w:t>
      </w:r>
      <w:r>
        <w:rPr>
          <w:rFonts w:eastAsia="Times New Roman" w:cs="Times New Roman"/>
          <w:szCs w:val="24"/>
        </w:rPr>
        <w:t>0-2014 έχουν συμφωνήσει σε δύο βασικές θέσεις που υπηρετούν με συνέπεια. Αφ</w:t>
      </w:r>
      <w:r>
        <w:rPr>
          <w:rFonts w:eastAsia="Times New Roman" w:cs="Times New Roman"/>
          <w:szCs w:val="24"/>
        </w:rPr>
        <w:t xml:space="preserve">’ </w:t>
      </w:r>
      <w:r>
        <w:rPr>
          <w:rFonts w:eastAsia="Times New Roman" w:cs="Times New Roman"/>
          <w:szCs w:val="24"/>
        </w:rPr>
        <w:t>ενός να οδηγήσουν τη χώρα εκτός μνημονίων και να προωθήσουν την κοινωνικά δίκαιη παραγωγική ανασυγκρότησ</w:t>
      </w:r>
      <w:r>
        <w:rPr>
          <w:rFonts w:eastAsia="Times New Roman" w:cs="Times New Roman"/>
          <w:szCs w:val="24"/>
        </w:rPr>
        <w:t>ή της</w:t>
      </w:r>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ετέρου να πατάξουν τ</w:t>
      </w:r>
      <w:r>
        <w:rPr>
          <w:rFonts w:eastAsia="Times New Roman" w:cs="Times New Roman"/>
          <w:szCs w:val="24"/>
        </w:rPr>
        <w:t>ο τέρας της διαπλοκής και της διαφθοράς</w:t>
      </w:r>
      <w:r>
        <w:rPr>
          <w:rFonts w:eastAsia="Times New Roman" w:cs="Times New Roman"/>
          <w:szCs w:val="24"/>
        </w:rPr>
        <w:t>,</w:t>
      </w:r>
      <w:r>
        <w:rPr>
          <w:rFonts w:eastAsia="Times New Roman" w:cs="Times New Roman"/>
          <w:szCs w:val="24"/>
        </w:rPr>
        <w:t xml:space="preserve"> που ταλάνισε τη χώρα επί μεγάλο χρονικό διάστημα. Βάσει αυτών κυβερνούν. </w:t>
      </w:r>
    </w:p>
    <w:p w14:paraId="590C3DD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Δεύτερη παρατήρηση: Φαίνεται ότι η Νέα Δημοκρατία και το ΠΑΣΟΚ ετεροκαθορίζονται από τη στάση των ΑΝΕΛ σε συγκεκριμένες κυβερνητικές πρωτοβου</w:t>
      </w:r>
      <w:r>
        <w:rPr>
          <w:rFonts w:eastAsia="Times New Roman" w:cs="Times New Roman"/>
          <w:szCs w:val="24"/>
        </w:rPr>
        <w:t>λίες. Μάλιστα, η θέση τους, θα έλεγα, ότι θυμίζει αντίδραση μικρών παιδιών σε παιδικό παιχνίδι. Συμφωνούν –το ΠΑΣΟΚ- ή δεν διευκρινίζουν αν συμφωνούν</w:t>
      </w:r>
      <w:r>
        <w:rPr>
          <w:rFonts w:eastAsia="Times New Roman" w:cs="Times New Roman"/>
          <w:szCs w:val="24"/>
        </w:rPr>
        <w:t xml:space="preserve"> - </w:t>
      </w:r>
      <w:r>
        <w:rPr>
          <w:rFonts w:eastAsia="Times New Roman" w:cs="Times New Roman"/>
          <w:szCs w:val="24"/>
        </w:rPr>
        <w:t xml:space="preserve">δεν παίρνουν θέση –η Νέα Δημοκρατία- σε κάποια θέματα, αλλά δεν ψηφίζουν </w:t>
      </w:r>
      <w:r>
        <w:rPr>
          <w:rFonts w:eastAsia="Times New Roman" w:cs="Times New Roman"/>
          <w:szCs w:val="24"/>
        </w:rPr>
        <w:t>«</w:t>
      </w:r>
      <w:r>
        <w:rPr>
          <w:rFonts w:eastAsia="Times New Roman" w:cs="Times New Roman"/>
          <w:szCs w:val="24"/>
        </w:rPr>
        <w:t>μπας και γίνει κα</w:t>
      </w:r>
      <w:r>
        <w:rPr>
          <w:rFonts w:eastAsia="Times New Roman" w:cs="Times New Roman"/>
          <w:szCs w:val="24"/>
        </w:rPr>
        <w:t>μ</w:t>
      </w:r>
      <w:r>
        <w:rPr>
          <w:rFonts w:eastAsia="Times New Roman" w:cs="Times New Roman"/>
          <w:szCs w:val="24"/>
        </w:rPr>
        <w:t>μιά στραβή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πέσει η </w:t>
      </w:r>
      <w:r>
        <w:rPr>
          <w:rFonts w:eastAsia="Times New Roman" w:cs="Times New Roman"/>
          <w:szCs w:val="24"/>
        </w:rPr>
        <w:lastRenderedPageBreak/>
        <w:t>Κυβέρνηση, πάντως για να δημιουργήσουν πρόβλημα στην Κυβέρνηση.</w:t>
      </w:r>
    </w:p>
    <w:p w14:paraId="590C3DD1" w14:textId="77777777" w:rsidR="008304AE" w:rsidRDefault="002B7524">
      <w:pPr>
        <w:spacing w:after="0" w:line="600" w:lineRule="auto"/>
        <w:ind w:firstLine="720"/>
        <w:jc w:val="both"/>
        <w:rPr>
          <w:rFonts w:eastAsia="Times New Roman"/>
          <w:szCs w:val="24"/>
        </w:rPr>
      </w:pPr>
      <w:r>
        <w:rPr>
          <w:rFonts w:eastAsia="Times New Roman"/>
          <w:szCs w:val="24"/>
        </w:rPr>
        <w:t>Ματαιοπονείτε, κύριοι! Η Κυβέρνηση θα εξαντλήσει τη θητεία της και εσείς  -απευθύνομαι στους συναδέλφους της Νέας Δημοκρατίας- θα ζητάτε εκλογές και μετά τις επόμενες εκλογές που θ</w:t>
      </w:r>
      <w:r>
        <w:rPr>
          <w:rFonts w:eastAsia="Times New Roman"/>
          <w:szCs w:val="24"/>
        </w:rPr>
        <w:t xml:space="preserve">α χάσετε. Πρόκειται για μια ακόμα θέση ασυνέπειας και κίνηση αμηχανίας ή πολιτικής σχιζοφρένειας, όπως </w:t>
      </w:r>
      <w:proofErr w:type="spellStart"/>
      <w:r>
        <w:rPr>
          <w:rFonts w:eastAsia="Times New Roman"/>
          <w:szCs w:val="24"/>
        </w:rPr>
        <w:t>ελέχθη</w:t>
      </w:r>
      <w:proofErr w:type="spellEnd"/>
      <w:r>
        <w:rPr>
          <w:rFonts w:eastAsia="Times New Roman"/>
          <w:szCs w:val="24"/>
        </w:rPr>
        <w:t>, αφού θέλοντας να εμφανιστείτε αντιπολιτευόμενοι σώνει και καλά δεν ψηφίζετε ρυθμίσεις με τις οποίες συμφωνείτε ή για τις οποίες δεν έχετε θέση.</w:t>
      </w:r>
    </w:p>
    <w:p w14:paraId="590C3DD2" w14:textId="77777777" w:rsidR="008304AE" w:rsidRDefault="002B7524">
      <w:pPr>
        <w:spacing w:after="0" w:line="600" w:lineRule="auto"/>
        <w:ind w:firstLine="720"/>
        <w:jc w:val="both"/>
        <w:rPr>
          <w:rFonts w:eastAsia="Times New Roman"/>
          <w:szCs w:val="24"/>
        </w:rPr>
      </w:pPr>
      <w:r>
        <w:rPr>
          <w:rFonts w:eastAsia="Times New Roman"/>
          <w:szCs w:val="24"/>
        </w:rPr>
        <w:t>Τ</w:t>
      </w:r>
      <w:r>
        <w:rPr>
          <w:rFonts w:eastAsia="Times New Roman"/>
          <w:szCs w:val="24"/>
        </w:rPr>
        <w:t>ρίτον, θα αναφερθώ στη δημόσια διοίκηση και στη</w:t>
      </w:r>
      <w:r>
        <w:rPr>
          <w:rFonts w:eastAsia="Times New Roman"/>
          <w:szCs w:val="24"/>
        </w:rPr>
        <w:t xml:space="preserve"> σχετική</w:t>
      </w:r>
      <w:r>
        <w:rPr>
          <w:rFonts w:eastAsia="Times New Roman"/>
          <w:szCs w:val="24"/>
        </w:rPr>
        <w:t xml:space="preserve"> τροπολογία που ενσωματώθηκε ως άρθρο στο υπό κρίση νομοσχέδιο. Η κατάσταση στη δημόσια διοίκηση, η γραφειοκρατία, το πελατειακό κράτος είναι απόρροια πολιτικών δεκαετιών. Συνεπώς, οι αιτιάσεις για την</w:t>
      </w:r>
      <w:r>
        <w:rPr>
          <w:rFonts w:eastAsia="Times New Roman"/>
          <w:szCs w:val="24"/>
        </w:rPr>
        <w:t xml:space="preserve"> αξιολόγηση είναι αιτιάσεις που στρέφονται εις βάρος αυτών που τις διατυπώνουν. </w:t>
      </w:r>
    </w:p>
    <w:p w14:paraId="590C3DD3" w14:textId="77777777" w:rsidR="008304AE" w:rsidRDefault="002B7524">
      <w:pPr>
        <w:spacing w:after="0" w:line="600" w:lineRule="auto"/>
        <w:ind w:firstLine="720"/>
        <w:jc w:val="both"/>
        <w:rPr>
          <w:rFonts w:eastAsia="Times New Roman"/>
          <w:szCs w:val="24"/>
        </w:rPr>
      </w:pPr>
      <w:r>
        <w:rPr>
          <w:rFonts w:eastAsia="Times New Roman"/>
          <w:szCs w:val="24"/>
        </w:rPr>
        <w:t xml:space="preserve">Η επιχειρηματολογία της Νέας Δημοκρατίας και του ΠΑΣΟΚ, ότι δήθεν εξαρχής και εξ ορισμού δεν υιοθετούμε την αξιολόγηση, είναι αναληθής. Δεν υιοθετούμε την παράλογη λογική της </w:t>
      </w:r>
      <w:r>
        <w:rPr>
          <w:rFonts w:eastAsia="Times New Roman"/>
          <w:szCs w:val="24"/>
        </w:rPr>
        <w:t xml:space="preserve">αξιολόγησης </w:t>
      </w:r>
      <w:r>
        <w:rPr>
          <w:rFonts w:eastAsia="Times New Roman"/>
          <w:szCs w:val="24"/>
        </w:rPr>
        <w:t>τα νεοφιλελεύθερης πολιτικής</w:t>
      </w:r>
      <w:r>
        <w:rPr>
          <w:rFonts w:eastAsia="Times New Roman"/>
          <w:szCs w:val="24"/>
        </w:rPr>
        <w:t xml:space="preserve"> Μητσοτάκη κατά </w:t>
      </w:r>
      <w:r>
        <w:rPr>
          <w:rFonts w:eastAsia="Times New Roman"/>
          <w:szCs w:val="24"/>
        </w:rPr>
        <w:lastRenderedPageBreak/>
        <w:t xml:space="preserve">την οποία </w:t>
      </w:r>
      <w:r>
        <w:rPr>
          <w:rFonts w:eastAsia="Times New Roman"/>
          <w:szCs w:val="24"/>
        </w:rPr>
        <w:t>«</w:t>
      </w:r>
      <w:r>
        <w:rPr>
          <w:rFonts w:eastAsia="Times New Roman"/>
          <w:szCs w:val="24"/>
        </w:rPr>
        <w:t>σώνει και καλά</w:t>
      </w:r>
      <w:r>
        <w:rPr>
          <w:rFonts w:eastAsia="Times New Roman"/>
          <w:szCs w:val="24"/>
        </w:rPr>
        <w:t>»</w:t>
      </w:r>
      <w:r>
        <w:rPr>
          <w:rFonts w:eastAsia="Times New Roman"/>
          <w:szCs w:val="24"/>
        </w:rPr>
        <w:t xml:space="preserve"> ένα ποσοστό αξιολογούμενων υπαλλήλων έχει αρνητική επίδοση και μάλιστα πρέπει να απολυθεί. </w:t>
      </w:r>
    </w:p>
    <w:p w14:paraId="590C3DD4" w14:textId="77777777" w:rsidR="008304AE" w:rsidRDefault="002B7524">
      <w:pPr>
        <w:spacing w:after="0" w:line="600" w:lineRule="auto"/>
        <w:ind w:firstLine="720"/>
        <w:jc w:val="both"/>
        <w:rPr>
          <w:rFonts w:eastAsia="Times New Roman"/>
          <w:szCs w:val="24"/>
        </w:rPr>
      </w:pPr>
      <w:r>
        <w:rPr>
          <w:rFonts w:eastAsia="Times New Roman"/>
          <w:szCs w:val="24"/>
        </w:rPr>
        <w:t>Εμείς είμαστε υπ</w:t>
      </w:r>
      <w:r>
        <w:rPr>
          <w:rFonts w:eastAsia="Times New Roman"/>
          <w:szCs w:val="24"/>
        </w:rPr>
        <w:t>έ</w:t>
      </w:r>
      <w:r>
        <w:rPr>
          <w:rFonts w:eastAsia="Times New Roman"/>
          <w:szCs w:val="24"/>
        </w:rPr>
        <w:t>ρ της αξιολόγησης που είναι και προϋπόθεση της κοινωνικής λογοδο</w:t>
      </w:r>
      <w:r>
        <w:rPr>
          <w:rFonts w:eastAsia="Times New Roman"/>
          <w:szCs w:val="24"/>
        </w:rPr>
        <w:t xml:space="preserve">σίας της δημόσιας διοίκησης προς τον πολίτη με κριτήρια αντικειμενικά, αξιοκρατικά, συμμετοχικά και </w:t>
      </w:r>
      <w:proofErr w:type="spellStart"/>
      <w:r>
        <w:rPr>
          <w:rFonts w:eastAsia="Times New Roman"/>
          <w:szCs w:val="24"/>
        </w:rPr>
        <w:t>αποσκοπούντα</w:t>
      </w:r>
      <w:proofErr w:type="spellEnd"/>
      <w:r>
        <w:rPr>
          <w:rFonts w:eastAsia="Times New Roman"/>
          <w:szCs w:val="24"/>
        </w:rPr>
        <w:t xml:space="preserve"> στην αναβάθμιση των δημοσίων υπηρεσιών πάντα με σκοπό την εξυπηρέτηση του πολίτη και όχι την τιμωρία του δημόσιου λειτουργού.</w:t>
      </w:r>
    </w:p>
    <w:p w14:paraId="590C3DD5" w14:textId="77777777" w:rsidR="008304AE" w:rsidRDefault="002B7524">
      <w:pPr>
        <w:spacing w:after="0" w:line="600" w:lineRule="auto"/>
        <w:ind w:firstLine="720"/>
        <w:jc w:val="both"/>
        <w:rPr>
          <w:rFonts w:eastAsia="Times New Roman"/>
          <w:szCs w:val="24"/>
        </w:rPr>
      </w:pPr>
      <w:r>
        <w:rPr>
          <w:rFonts w:eastAsia="Times New Roman"/>
          <w:szCs w:val="24"/>
        </w:rPr>
        <w:t>Ω</w:t>
      </w:r>
      <w:r>
        <w:rPr>
          <w:rFonts w:eastAsia="Times New Roman"/>
          <w:szCs w:val="24"/>
        </w:rPr>
        <w:t>ς προς την τροπο</w:t>
      </w:r>
      <w:r>
        <w:rPr>
          <w:rFonts w:eastAsia="Times New Roman"/>
          <w:szCs w:val="24"/>
        </w:rPr>
        <w:t>λογία για την αποσυμφόρηση των φυλακών</w:t>
      </w:r>
      <w:r>
        <w:rPr>
          <w:rFonts w:eastAsia="Times New Roman"/>
          <w:szCs w:val="24"/>
        </w:rPr>
        <w:t>:</w:t>
      </w:r>
      <w:r>
        <w:rPr>
          <w:rFonts w:eastAsia="Times New Roman"/>
          <w:szCs w:val="24"/>
        </w:rPr>
        <w:t xml:space="preserve"> Αποκλειστικός σκοπός της είναι η αποσυμφόρηση των φυλακών, όχι η εγκαθίδρυση, η θέσπιση δικαιωμάτων για τους κρατούμενους. Εξ</w:t>
      </w:r>
      <w:r>
        <w:rPr>
          <w:rFonts w:eastAsia="Times New Roman"/>
          <w:szCs w:val="24"/>
        </w:rPr>
        <w:t xml:space="preserve"> </w:t>
      </w:r>
      <w:r>
        <w:rPr>
          <w:rFonts w:eastAsia="Times New Roman"/>
          <w:szCs w:val="24"/>
        </w:rPr>
        <w:t>άλλου την ίδια πρακτική είχαν ακολουθήσει και οι δικές σας κυβερνήσεις στο παρελθόν, κύριο</w:t>
      </w:r>
      <w:r>
        <w:rPr>
          <w:rFonts w:eastAsia="Times New Roman"/>
          <w:szCs w:val="24"/>
        </w:rPr>
        <w:t>ι της Αξιωματικής Αντιπολίτευσης, έστω και αν αυτό επί των ημερών σας δεν έγινε με αποτελεσματικό τρόπο και αυτό διότι διαπνέεστε από μια άλλη λογική.</w:t>
      </w:r>
    </w:p>
    <w:p w14:paraId="590C3DD6" w14:textId="77777777" w:rsidR="008304AE" w:rsidRDefault="002B7524">
      <w:pPr>
        <w:spacing w:after="0" w:line="600" w:lineRule="auto"/>
        <w:ind w:firstLine="720"/>
        <w:jc w:val="both"/>
        <w:rPr>
          <w:rFonts w:eastAsia="Times New Roman"/>
          <w:szCs w:val="24"/>
        </w:rPr>
      </w:pPr>
      <w:r>
        <w:rPr>
          <w:rFonts w:eastAsia="Times New Roman"/>
          <w:szCs w:val="24"/>
        </w:rPr>
        <w:t>Οι υψηλές ποινές που επιβάλλουν ο ελληνικός Ποινικός Κώδικας και οι ποινικοί νόμοι έχουν καταστήσει τις ε</w:t>
      </w:r>
      <w:r>
        <w:rPr>
          <w:rFonts w:eastAsia="Times New Roman"/>
          <w:szCs w:val="24"/>
        </w:rPr>
        <w:t>λληνικές φυ</w:t>
      </w:r>
      <w:r>
        <w:rPr>
          <w:rFonts w:eastAsia="Times New Roman"/>
          <w:szCs w:val="24"/>
        </w:rPr>
        <w:lastRenderedPageBreak/>
        <w:t xml:space="preserve">λακές φυτώρια εγκλήματος. Τα τελευταία χρόνια και λόγω της αποσυμφόρησης οι συνθήκες έχουν βελτιωθεί, αναγνωρίζεται από όλους. </w:t>
      </w:r>
    </w:p>
    <w:p w14:paraId="590C3DD7" w14:textId="77777777" w:rsidR="008304AE" w:rsidRDefault="002B7524">
      <w:pPr>
        <w:spacing w:after="0" w:line="600" w:lineRule="auto"/>
        <w:ind w:firstLine="720"/>
        <w:jc w:val="both"/>
        <w:rPr>
          <w:rFonts w:eastAsia="Times New Roman"/>
          <w:szCs w:val="24"/>
        </w:rPr>
      </w:pPr>
      <w:r>
        <w:rPr>
          <w:rFonts w:eastAsia="Times New Roman"/>
          <w:szCs w:val="24"/>
        </w:rPr>
        <w:t>Με την υπό κρίση τροπολογία, με την παράταση της ισχύος του νόμου Παρασκευόπουλου και την επέκταση κάποιων εξαιρέσεων</w:t>
      </w:r>
      <w:r>
        <w:rPr>
          <w:rFonts w:eastAsia="Times New Roman"/>
          <w:szCs w:val="24"/>
        </w:rPr>
        <w:t xml:space="preserve"> από τις ευνοϊκές ρυθμίσεις που αφορούν ειδεχθή εγκλήματα είναι βέβαιον ότι αυτή η βελτίωση θα συνεχιστεί.</w:t>
      </w:r>
    </w:p>
    <w:p w14:paraId="590C3DD8" w14:textId="77777777" w:rsidR="008304AE" w:rsidRDefault="002B7524">
      <w:pPr>
        <w:spacing w:after="0" w:line="600" w:lineRule="auto"/>
        <w:ind w:firstLine="720"/>
        <w:jc w:val="both"/>
        <w:rPr>
          <w:rFonts w:eastAsia="Times New Roman"/>
          <w:szCs w:val="24"/>
        </w:rPr>
      </w:pPr>
      <w:r>
        <w:rPr>
          <w:rFonts w:eastAsia="Times New Roman"/>
          <w:szCs w:val="24"/>
        </w:rPr>
        <w:t xml:space="preserve">Παράλληλα, η Κυβέρνηση δεν περιορίζεται στην αποσυμφόρηση, συνεχίζει την </w:t>
      </w:r>
      <w:proofErr w:type="spellStart"/>
      <w:r>
        <w:rPr>
          <w:rFonts w:eastAsia="Times New Roman"/>
          <w:szCs w:val="24"/>
        </w:rPr>
        <w:t>αντεγκληματική</w:t>
      </w:r>
      <w:proofErr w:type="spellEnd"/>
      <w:r>
        <w:rPr>
          <w:rFonts w:eastAsia="Times New Roman"/>
          <w:szCs w:val="24"/>
        </w:rPr>
        <w:t xml:space="preserve"> πολιτική της που συνίσταται στην βελτίωση των συνθηκών στις φ</w:t>
      </w:r>
      <w:r>
        <w:rPr>
          <w:rFonts w:eastAsia="Times New Roman"/>
          <w:szCs w:val="24"/>
        </w:rPr>
        <w:t xml:space="preserve">υλακές, στη δημιουργία ανθρώπινων συνθηκών σε αυτές, αλλά και στις πολιτικές κοινωνικής επανένταξης των απολυόμενων. Έτσι καταπολεμάται το έγκλημα και έτσι κατοχυρώνεται η ασφάλεια στην κοινωνία. Όλα τα άλλα </w:t>
      </w:r>
      <w:r>
        <w:rPr>
          <w:rFonts w:eastAsia="Times New Roman"/>
          <w:szCs w:val="24"/>
        </w:rPr>
        <w:t>της δικής σας νεοφιλελεύθερης κοσμοθεωρίας</w:t>
      </w:r>
      <w:r>
        <w:rPr>
          <w:rFonts w:eastAsia="Times New Roman"/>
          <w:szCs w:val="24"/>
        </w:rPr>
        <w:t>,</w:t>
      </w:r>
      <w:r>
        <w:rPr>
          <w:rFonts w:eastAsia="Times New Roman"/>
          <w:szCs w:val="24"/>
        </w:rPr>
        <w:t xml:space="preserve"> που </w:t>
      </w:r>
      <w:r>
        <w:rPr>
          <w:rFonts w:eastAsia="Times New Roman"/>
          <w:szCs w:val="24"/>
        </w:rPr>
        <w:t>παραπέμπουν σε εκδικητικές λογικές, πέραν του ότι δεν συνάδουν με τον ευρωπαϊκό νομικό πολιτισμό για τον οποίον κόπτονται, δημιουργούν εν δυνάμει συνθήκες ζούγκλας στην ελληνική κοινωνία και αυτό δεν πρέπει να επιτραπεί.</w:t>
      </w:r>
    </w:p>
    <w:p w14:paraId="590C3DD9" w14:textId="77777777" w:rsidR="008304AE" w:rsidRDefault="002B7524">
      <w:pPr>
        <w:spacing w:after="0" w:line="600" w:lineRule="auto"/>
        <w:ind w:firstLine="720"/>
        <w:jc w:val="both"/>
        <w:rPr>
          <w:rFonts w:eastAsia="Times New Roman"/>
          <w:szCs w:val="24"/>
        </w:rPr>
      </w:pPr>
      <w:r>
        <w:rPr>
          <w:rFonts w:eastAsia="Times New Roman"/>
          <w:szCs w:val="24"/>
        </w:rPr>
        <w:t xml:space="preserve">Θ ήθελα να κάνω και μια τελευταία </w:t>
      </w:r>
      <w:r>
        <w:rPr>
          <w:rFonts w:eastAsia="Times New Roman"/>
          <w:szCs w:val="24"/>
        </w:rPr>
        <w:t xml:space="preserve">παρατήρηση για το θέμα της τροποποίησης του άρθρου 758 του Κώδικα Πολιτικής </w:t>
      </w:r>
      <w:r>
        <w:rPr>
          <w:rFonts w:eastAsia="Times New Roman"/>
          <w:szCs w:val="24"/>
        </w:rPr>
        <w:lastRenderedPageBreak/>
        <w:t>Δικονομίας. Το επαναλαμβάνω παρά το γεγονός ότι η συγκεκριμένη πρόβλεψη</w:t>
      </w:r>
      <w:r>
        <w:rPr>
          <w:rFonts w:eastAsia="Times New Roman"/>
          <w:szCs w:val="24"/>
        </w:rPr>
        <w:t xml:space="preserve"> -</w:t>
      </w:r>
      <w:r>
        <w:rPr>
          <w:rFonts w:eastAsia="Times New Roman"/>
          <w:szCs w:val="24"/>
        </w:rPr>
        <w:t xml:space="preserve"> ρύθμιση αποσύρθηκε. Τόνισα και στην εισήγηση στην </w:t>
      </w:r>
      <w:proofErr w:type="spellStart"/>
      <w:r>
        <w:rPr>
          <w:rFonts w:eastAsia="Times New Roman"/>
          <w:szCs w:val="24"/>
        </w:rPr>
        <w:t>πρωτολογία</w:t>
      </w:r>
      <w:proofErr w:type="spellEnd"/>
      <w:r>
        <w:rPr>
          <w:rFonts w:eastAsia="Times New Roman"/>
          <w:szCs w:val="24"/>
        </w:rPr>
        <w:t xml:space="preserve"> μου ότι με αυτήν</w:t>
      </w:r>
      <w:r>
        <w:rPr>
          <w:rFonts w:eastAsia="Times New Roman"/>
          <w:szCs w:val="24"/>
        </w:rPr>
        <w:t>,</w:t>
      </w:r>
      <w:r>
        <w:rPr>
          <w:rFonts w:eastAsia="Times New Roman"/>
          <w:szCs w:val="24"/>
        </w:rPr>
        <w:t xml:space="preserve"> η υπόθεση παραπέμπεται στην</w:t>
      </w:r>
      <w:r>
        <w:rPr>
          <w:rFonts w:eastAsia="Times New Roman"/>
          <w:szCs w:val="24"/>
        </w:rPr>
        <w:t xml:space="preserve"> ελληνική δικαιοσύνη</w:t>
      </w:r>
      <w:r>
        <w:rPr>
          <w:rFonts w:eastAsia="Times New Roman"/>
          <w:szCs w:val="24"/>
        </w:rPr>
        <w:t>,</w:t>
      </w:r>
      <w:r>
        <w:rPr>
          <w:rFonts w:eastAsia="Times New Roman"/>
          <w:szCs w:val="24"/>
        </w:rPr>
        <w:t xml:space="preserve"> που θα κρίνει κυριαρχικά δεσμευόμενη από την ισχύουσα έννομη τάξη</w:t>
      </w:r>
      <w:r>
        <w:rPr>
          <w:rFonts w:eastAsia="Times New Roman"/>
          <w:szCs w:val="24"/>
        </w:rPr>
        <w:t xml:space="preserve"> στην οποία περιλαμβάνεται και η Συνθήκη της </w:t>
      </w:r>
      <w:proofErr w:type="spellStart"/>
      <w:r>
        <w:rPr>
          <w:rFonts w:eastAsia="Times New Roman"/>
          <w:szCs w:val="24"/>
        </w:rPr>
        <w:t>Λωζάνης</w:t>
      </w:r>
      <w:proofErr w:type="spellEnd"/>
      <w:r>
        <w:rPr>
          <w:rFonts w:eastAsia="Times New Roman"/>
          <w:szCs w:val="24"/>
        </w:rPr>
        <w:t xml:space="preserve">, που αναγνωρίζει στη Θράκη μόνο μουσουλμανική και όχι </w:t>
      </w:r>
      <w:proofErr w:type="spellStart"/>
      <w:r>
        <w:rPr>
          <w:rFonts w:eastAsia="Times New Roman"/>
          <w:szCs w:val="24"/>
        </w:rPr>
        <w:t>εθνοτική</w:t>
      </w:r>
      <w:proofErr w:type="spellEnd"/>
      <w:r>
        <w:rPr>
          <w:rFonts w:eastAsia="Times New Roman"/>
          <w:szCs w:val="24"/>
        </w:rPr>
        <w:t xml:space="preserve"> τουρκική μειονότητα</w:t>
      </w:r>
      <w:r>
        <w:rPr>
          <w:rFonts w:eastAsia="Times New Roman"/>
          <w:szCs w:val="24"/>
        </w:rPr>
        <w:t>.</w:t>
      </w:r>
    </w:p>
    <w:p w14:paraId="590C3DDA" w14:textId="77777777" w:rsidR="008304AE" w:rsidRDefault="002B7524">
      <w:pPr>
        <w:spacing w:after="0" w:line="600" w:lineRule="auto"/>
        <w:ind w:firstLine="720"/>
        <w:jc w:val="both"/>
        <w:rPr>
          <w:rFonts w:eastAsia="Times New Roman"/>
          <w:szCs w:val="24"/>
        </w:rPr>
      </w:pPr>
      <w:r>
        <w:rPr>
          <w:rFonts w:eastAsia="Times New Roman"/>
          <w:szCs w:val="24"/>
        </w:rPr>
        <w:t>Τα υπόλοιπα θα τα πούμε</w:t>
      </w:r>
      <w:r>
        <w:rPr>
          <w:rFonts w:eastAsia="Times New Roman"/>
          <w:szCs w:val="24"/>
        </w:rPr>
        <w:t>,</w:t>
      </w:r>
      <w:r>
        <w:rPr>
          <w:rFonts w:eastAsia="Times New Roman"/>
          <w:szCs w:val="24"/>
        </w:rPr>
        <w:t xml:space="preserve"> όταν επ</w:t>
      </w:r>
      <w:r>
        <w:rPr>
          <w:rFonts w:eastAsia="Times New Roman"/>
          <w:szCs w:val="24"/>
        </w:rPr>
        <w:t xml:space="preserve">ανέλθει αυτή η </w:t>
      </w:r>
      <w:r>
        <w:rPr>
          <w:rFonts w:eastAsia="Times New Roman"/>
          <w:szCs w:val="24"/>
        </w:rPr>
        <w:t>διάταξη</w:t>
      </w:r>
      <w:r>
        <w:rPr>
          <w:rFonts w:eastAsia="Times New Roman"/>
          <w:szCs w:val="24"/>
        </w:rPr>
        <w:t xml:space="preserve"> στο επόμενο νομοσχέδιο.</w:t>
      </w:r>
    </w:p>
    <w:p w14:paraId="590C3DDB" w14:textId="77777777" w:rsidR="008304AE" w:rsidRDefault="002B7524">
      <w:pPr>
        <w:spacing w:after="0" w:line="600" w:lineRule="auto"/>
        <w:ind w:firstLine="720"/>
        <w:jc w:val="both"/>
        <w:rPr>
          <w:rFonts w:eastAsia="Times New Roman"/>
          <w:szCs w:val="24"/>
        </w:rPr>
      </w:pPr>
      <w:r>
        <w:rPr>
          <w:rFonts w:eastAsia="Times New Roman"/>
          <w:szCs w:val="24"/>
        </w:rPr>
        <w:t>Σας ευχαριστώ.</w:t>
      </w:r>
    </w:p>
    <w:p w14:paraId="590C3DDC" w14:textId="77777777" w:rsidR="008304AE" w:rsidRDefault="002B752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0C3DD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590C3DD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Γκιουλέκας και μετά θα μιλήσει ο κύριος Υπουργός.</w:t>
      </w:r>
    </w:p>
    <w:p w14:paraId="590C3DD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w:t>
      </w:r>
      <w:r>
        <w:rPr>
          <w:rFonts w:eastAsia="Times New Roman" w:cs="Times New Roman"/>
          <w:b/>
          <w:szCs w:val="24"/>
        </w:rPr>
        <w:t xml:space="preserve">ΑΤΙΔΗΣ: </w:t>
      </w:r>
      <w:r>
        <w:rPr>
          <w:rFonts w:eastAsia="Times New Roman" w:cs="Times New Roman"/>
          <w:szCs w:val="24"/>
        </w:rPr>
        <w:t xml:space="preserve">Κύριε Πρόεδρε, θέλουμε κι εμείς να δευτερολογήσουμε. </w:t>
      </w:r>
    </w:p>
    <w:p w14:paraId="590C3DE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έχετε ζητήσει δευτερολογία. </w:t>
      </w:r>
    </w:p>
    <w:p w14:paraId="590C3DE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Το ζητάμε τώρα. Νόμιζα ότι θα τηρηθεί η διαδικασία. </w:t>
      </w:r>
    </w:p>
    <w:p w14:paraId="590C3DE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κύριε συνάδελφε. </w:t>
      </w:r>
    </w:p>
    <w:p w14:paraId="590C3DE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Γκιουλέκα, έχετε τον λόγο. </w:t>
      </w:r>
    </w:p>
    <w:p w14:paraId="590C3DE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Κυρίες και κύριοι συνάδελφοι, δεν αισθάνομαι εκπρόσωπος της λαίλαπας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μιλώντας από το Βήμα της Βουλής, γιατί έτσι μας χαρακτήρισέ ο μόλ</w:t>
      </w:r>
      <w:r>
        <w:rPr>
          <w:rFonts w:eastAsia="Times New Roman" w:cs="Times New Roman"/>
          <w:szCs w:val="24"/>
        </w:rPr>
        <w:t xml:space="preserve">ις κατερχόμενος,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του ΣΥΡΙΖΑ. Να του θυμίσω, όμως, ότι κοντά στα τρία χρόνια</w:t>
      </w:r>
      <w:r>
        <w:rPr>
          <w:rFonts w:eastAsia="Times New Roman" w:cs="Times New Roman"/>
          <w:szCs w:val="24"/>
        </w:rPr>
        <w:t>,</w:t>
      </w:r>
      <w:r>
        <w:rPr>
          <w:rFonts w:eastAsia="Times New Roman" w:cs="Times New Roman"/>
          <w:szCs w:val="24"/>
        </w:rPr>
        <w:t xml:space="preserve"> που κυβερνούν ψήφισαν δύο μνημόνια αυτοί που θα καταργούσαν τα μνημόνια, αυτοί που θα καταργούσαν τον ΕΝΦΙΑ, αυτοί που με το </w:t>
      </w:r>
      <w:r>
        <w:rPr>
          <w:rFonts w:eastAsia="Times New Roman" w:cs="Times New Roman"/>
          <w:szCs w:val="24"/>
        </w:rPr>
        <w:t>π</w:t>
      </w:r>
      <w:r>
        <w:rPr>
          <w:rFonts w:eastAsia="Times New Roman" w:cs="Times New Roman"/>
          <w:szCs w:val="24"/>
        </w:rPr>
        <w:t>ρόγραμμα Θεσσαλονίκης θα έδιν</w:t>
      </w:r>
      <w:r>
        <w:rPr>
          <w:rFonts w:eastAsia="Times New Roman" w:cs="Times New Roman"/>
          <w:szCs w:val="24"/>
        </w:rPr>
        <w:t xml:space="preserve">αν δώδεκα δισεκατομμύρια παροχές στον ελληνικό λαό. Τελικά, φόρτωσαν στις πλάτες του ελληνικού λαού δυσβάσταχτα βάρη ύψους 15 δισεκατομμυρίων ευρώ. </w:t>
      </w:r>
    </w:p>
    <w:p w14:paraId="590C3DE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Τα λέω αυτά, γιατί ξέρετε, όποιος έχει κοντή μνήμη σε αυτήν την Αίθουσα, οφείλουμε να του θυμίζουμε κάποια </w:t>
      </w:r>
      <w:r>
        <w:rPr>
          <w:rFonts w:eastAsia="Times New Roman" w:cs="Times New Roman"/>
          <w:szCs w:val="24"/>
        </w:rPr>
        <w:t xml:space="preserve">πράγματα. Στο σπίτι του κρεμασμένου, κύριοι συνάδελφοι της Συμπολίτευσης, δεν μιλάνε για σχοινί. Και πάψτε να παριστάνετε πια τους </w:t>
      </w:r>
      <w:r>
        <w:rPr>
          <w:rFonts w:eastAsia="Times New Roman" w:cs="Times New Roman"/>
          <w:szCs w:val="24"/>
        </w:rPr>
        <w:lastRenderedPageBreak/>
        <w:t xml:space="preserve">προασπιστές των δικαιωμάτων των φτωχών και των αδυνάτων. Το είδαμε και τις προηγούμενες ημέρες. Οι </w:t>
      </w:r>
      <w:proofErr w:type="spellStart"/>
      <w:r>
        <w:rPr>
          <w:rFonts w:eastAsia="Times New Roman" w:cs="Times New Roman"/>
          <w:szCs w:val="24"/>
        </w:rPr>
        <w:t>Ρουβίκωνες</w:t>
      </w:r>
      <w:proofErr w:type="spellEnd"/>
      <w:r>
        <w:rPr>
          <w:rFonts w:eastAsia="Times New Roman" w:cs="Times New Roman"/>
          <w:szCs w:val="24"/>
        </w:rPr>
        <w:t xml:space="preserve"> μπαίνουν ανενόχ</w:t>
      </w:r>
      <w:r>
        <w:rPr>
          <w:rFonts w:eastAsia="Times New Roman" w:cs="Times New Roman"/>
          <w:szCs w:val="24"/>
        </w:rPr>
        <w:t xml:space="preserve">λητοι στη Βουλή, φεύγουν, δεν συλλαμβάνεται κανένας, τους πηγαίνουμε και με το περιπολικό στο σπίτι κι όταν διαμαρτύρονται οι υπό απόλυση εργαζόμενοι στις Σκουριές Χαλκιδικής, συναντούν τα ΜΑΤ και τα δακρυγόνα. Αυτή είναι η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ευαισθησία του ΣΥΡΙΖΑ. </w:t>
      </w:r>
    </w:p>
    <w:p w14:paraId="590C3DE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Πάψτε, λοιπόν, να κουνάτε αυτή τη σημαία των ανθρώπων που μονοπωλείτε την κοινωνική ευαισθησία και των προασπιστών των συμφερόντων των αδυνάτων. </w:t>
      </w:r>
    </w:p>
    <w:p w14:paraId="590C3DE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Με τη μείωση του αφορολόγητου που ψηφίσατε -και θα έρθει- θα δουν οι αδύναμοι τι μποναμά τους ετοιμάζει η Κυβ</w:t>
      </w:r>
      <w:r>
        <w:rPr>
          <w:rFonts w:eastAsia="Times New Roman" w:cs="Times New Roman"/>
          <w:szCs w:val="24"/>
        </w:rPr>
        <w:t>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Διότι αυτοί που θα πληρώσουν τη νύφη είναι οι χαμηλόμισθοι, οι χαμηλοσυνταξιούχοι, οι άνεργοι με το τεκμαρτό εισόδημα -και αυτοί πληρώνουν- οι αγρότες, οι φτωχοί. Αυτοί, λοιπόν, θα πάρουν το «δωράκι» του ΣΥΡΙΖΑ που τους το ετοίμασ</w:t>
      </w:r>
      <w:r>
        <w:rPr>
          <w:rFonts w:eastAsia="Times New Roman" w:cs="Times New Roman"/>
          <w:szCs w:val="24"/>
        </w:rPr>
        <w:t xml:space="preserve">ε για μετά τη θητεία τους. </w:t>
      </w:r>
    </w:p>
    <w:p w14:paraId="590C3DE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επειδή ακούστηκαν κι άλλα, ότι εσείς είστε οι άνθρωποι που θέλετε να καταπολεμήσετε τη διαφθορά κι εμείς είμαστε οι υπερασπιστές της μάχης κατά της διαφθοράς και </w:t>
      </w:r>
      <w:r>
        <w:rPr>
          <w:rFonts w:eastAsia="Times New Roman" w:cs="Times New Roman"/>
          <w:szCs w:val="24"/>
        </w:rPr>
        <w:lastRenderedPageBreak/>
        <w:t>οι άνθρωποι που περιθάλπουμε τους διεφθαρμένους,</w:t>
      </w:r>
      <w:r>
        <w:rPr>
          <w:rFonts w:eastAsia="Times New Roman" w:cs="Times New Roman"/>
          <w:szCs w:val="24"/>
        </w:rPr>
        <w:t xml:space="preserve"> θα ήθελα κατ’ αρχάς να ξεκαθαρίσω κάτι. Αυτό το οποίο προβλέπεται με τη συγκεκριμένη νομολογία, δηλαδή η παράταση του νόμου Παρασκευόπουλου, μέσα στις εξαιρέσεις δεν μπήκαν τα αδικήματα που έχουν σχέση με τις παραβάσεις «περί την υπηρεσία», δηλαδή η διασπ</w:t>
      </w:r>
      <w:r>
        <w:rPr>
          <w:rFonts w:eastAsia="Times New Roman" w:cs="Times New Roman"/>
          <w:szCs w:val="24"/>
        </w:rPr>
        <w:t>άθιση δημοσίου χρήματος. Δεν εξαιρούνται αυτοί. Όσοι, δηλαδή, κλέβουν δημόσιο χρήμα, μπορούν να έχουν τα ευεργετήματα του νόμου και να βγαίνουν από τις φυλακές. Αυτή είναι η ευαισθησία σας κατά τα άλλα κι έτσι καταπολεμάτε τη διαφθορά αποτελεσματικά!</w:t>
      </w:r>
    </w:p>
    <w:p w14:paraId="590C3DE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Βεβαί</w:t>
      </w:r>
      <w:r>
        <w:rPr>
          <w:rFonts w:eastAsia="Times New Roman" w:cs="Times New Roman"/>
          <w:szCs w:val="24"/>
        </w:rPr>
        <w:t xml:space="preserve">ως, έχετε απόλυτο δίκιο, δεν εξαιρέθηκαν αδικήματα του ν.1608/1950, που είναι αδικήματα «περί καταχραστών του δημοσίου χρήματος». Και για να ξεκαθαρίζουμε -τα λέω για να κλείνουμε με αυτό το «εσείς», «εμείς» κ.λπ.- εμείς θα πούμε ότι επί Νέας Δημοκρατίας, </w:t>
      </w:r>
      <w:r>
        <w:rPr>
          <w:rFonts w:eastAsia="Times New Roman" w:cs="Times New Roman"/>
          <w:szCs w:val="24"/>
        </w:rPr>
        <w:t>με δύο νομοθετήματα που ψηφίσαμε, κάναμε κακουργήματα εκείνα τα αδικήματα που αφορούσαν σε κρατικούς λειτουργούς και δικαστικούς λειτουργούς «περί την υπηρεσία τους», αδικήματα, δηλαδή, τα οποία έκαναν κατά την άσκηση των καθηκόντων τους στην υπηρεσία τους</w:t>
      </w:r>
      <w:r>
        <w:rPr>
          <w:rFonts w:eastAsia="Times New Roman" w:cs="Times New Roman"/>
          <w:szCs w:val="24"/>
        </w:rPr>
        <w:t xml:space="preserve">. </w:t>
      </w:r>
    </w:p>
    <w:p w14:paraId="590C3DE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Επίσης, θεσμοθετήσαμε και τον Εθνικό Συντονιστή κατά της Διαφθοράς της χώρας μας. Και μιλάω για το 2013-2014. Σας θυμίζω ότι η Ελλάδα τότε ανέβηκε κατά είκοσι πέντε θέσεις στον διεθνή πίνακα στις χώρες οι οποίες αντιμετωπίζουν αποτελεσματικά τη διαφθορά</w:t>
      </w:r>
      <w:r>
        <w:rPr>
          <w:rFonts w:eastAsia="Times New Roman" w:cs="Times New Roman"/>
          <w:szCs w:val="24"/>
        </w:rPr>
        <w:t xml:space="preserve">. Το 2016, όταν εσείς αναλάβατε, επειδή εσείς διαπρύσια κηρύσσετε αυτόν τον πόλεμο κατά της διαφθοράς, η Ελλάδα έπεσε δεκαπέντε ή δεκαέξι θέσεις. Αυτό για την ιστορία. </w:t>
      </w:r>
    </w:p>
    <w:p w14:paraId="590C3DE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Επίσης, για την ιστορία, κύριε Υπουργέ, έχω από τα πρακτικά της </w:t>
      </w:r>
      <w:r>
        <w:rPr>
          <w:rFonts w:eastAsia="Times New Roman" w:cs="Times New Roman"/>
          <w:szCs w:val="24"/>
        </w:rPr>
        <w:t>ε</w:t>
      </w:r>
      <w:r>
        <w:rPr>
          <w:rFonts w:eastAsia="Times New Roman" w:cs="Times New Roman"/>
          <w:szCs w:val="24"/>
        </w:rPr>
        <w:t xml:space="preserve">πιτροπής αυτό που είπατε για τις φυλακές, ότι γίνεται μια ουσιαστική δουλειά στις φυλακές με δομές οι οποίες άρχισαν να λειτουργούν και οι οποίες είναι ιδιαίτερα αποτελεσματικές. Εννοούσατε ότι άρχισαν να λειτουργούν επί ΣΥΡΙΖΑ. Και σας απάντησα εγώ στην </w:t>
      </w:r>
      <w:r>
        <w:rPr>
          <w:rFonts w:eastAsia="Times New Roman" w:cs="Times New Roman"/>
          <w:szCs w:val="24"/>
        </w:rPr>
        <w:t>ε</w:t>
      </w:r>
      <w:r>
        <w:rPr>
          <w:rFonts w:eastAsia="Times New Roman" w:cs="Times New Roman"/>
          <w:szCs w:val="24"/>
        </w:rPr>
        <w:t xml:space="preserve">πιτροπή όταν αναφέρατε τα ΙΕΚ, ότι τα ΙΕΚ είχαν γίνει. Και είπατε, «Όχι δεν είχαν γίνει, τώρα τα φτιάχνουμε». Να πω, λοιπόν, ότι τα ΙΕΚ στις φυλακές ιδρύθηκαν για πρώτη φορά επί Νέας Δημοκρατίας και συγκεκριμένα στις φυλακές Κορυδαλλού, </w:t>
      </w:r>
      <w:proofErr w:type="spellStart"/>
      <w:r>
        <w:rPr>
          <w:rFonts w:eastAsia="Times New Roman" w:cs="Times New Roman"/>
          <w:szCs w:val="24"/>
        </w:rPr>
        <w:t>Αυλώνος</w:t>
      </w:r>
      <w:proofErr w:type="spellEnd"/>
      <w:r>
        <w:rPr>
          <w:rFonts w:eastAsia="Times New Roman" w:cs="Times New Roman"/>
          <w:szCs w:val="24"/>
        </w:rPr>
        <w:t xml:space="preserve"> και Διαβατώ</w:t>
      </w:r>
      <w:r>
        <w:rPr>
          <w:rFonts w:eastAsia="Times New Roman" w:cs="Times New Roman"/>
          <w:szCs w:val="24"/>
        </w:rPr>
        <w:t xml:space="preserve">ν Χαλκιδικής κι ότι επίσης τα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 xml:space="preserve">εύτερης </w:t>
      </w:r>
      <w:r>
        <w:rPr>
          <w:rFonts w:eastAsia="Times New Roman" w:cs="Times New Roman"/>
          <w:szCs w:val="24"/>
        </w:rPr>
        <w:t>Ε</w:t>
      </w:r>
      <w:r>
        <w:rPr>
          <w:rFonts w:eastAsia="Times New Roman" w:cs="Times New Roman"/>
          <w:szCs w:val="24"/>
        </w:rPr>
        <w:t>υκαιρίας στις φυλακές αυξήθηκαν…</w:t>
      </w:r>
    </w:p>
    <w:p w14:paraId="590C3DE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2014. Εγώ τα έκανα. </w:t>
      </w:r>
    </w:p>
    <w:p w14:paraId="590C3DE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Το 2014. </w:t>
      </w:r>
    </w:p>
    <w:p w14:paraId="590C3DE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Τα Σχολεία Δεύτερης Ευκαιρίας, λοιπόν, είχαν αυξηθεί και μάλιστα είχαν προστεθεί και σε άλλα ο</w:t>
      </w:r>
      <w:r>
        <w:rPr>
          <w:rFonts w:eastAsia="Times New Roman" w:cs="Times New Roman"/>
          <w:szCs w:val="24"/>
        </w:rPr>
        <w:t>κ</w:t>
      </w:r>
      <w:r>
        <w:rPr>
          <w:rFonts w:eastAsia="Times New Roman" w:cs="Times New Roman"/>
          <w:szCs w:val="24"/>
        </w:rPr>
        <w:t xml:space="preserve">τώ σωφρονιστικά καταστήματα. Το ότι κάνετε κι εσείς, είναι θετικό. Μακάρι να κάνετε. Όμως, κοιτάξτε, μην ερχόμαστε εδώ και βαφτίζουμε το κρέας ψάρι και λέμε, «Εμείς κάνουμε αυτό», «Μόνο εμείς κάνουμε τα πάντα» κ.λπ.. Δεν είναι έτσι. </w:t>
      </w:r>
    </w:p>
    <w:p w14:paraId="590C3DEF" w14:textId="77777777" w:rsidR="008304AE" w:rsidRDefault="002B7524">
      <w:pPr>
        <w:spacing w:after="0" w:line="600" w:lineRule="auto"/>
        <w:ind w:firstLine="720"/>
        <w:jc w:val="both"/>
        <w:rPr>
          <w:rFonts w:eastAsia="Times New Roman"/>
          <w:szCs w:val="24"/>
        </w:rPr>
      </w:pPr>
      <w:r>
        <w:rPr>
          <w:rFonts w:eastAsia="Times New Roman"/>
          <w:szCs w:val="24"/>
        </w:rPr>
        <w:t>Προχωρώ πάρα πολύ γρή</w:t>
      </w:r>
      <w:r>
        <w:rPr>
          <w:rFonts w:eastAsia="Times New Roman"/>
          <w:szCs w:val="24"/>
        </w:rPr>
        <w:t xml:space="preserve">γορα στις τροπολογίες. </w:t>
      </w:r>
    </w:p>
    <w:p w14:paraId="590C3DF0" w14:textId="77777777" w:rsidR="008304AE" w:rsidRDefault="002B7524">
      <w:pPr>
        <w:spacing w:after="0" w:line="600" w:lineRule="auto"/>
        <w:ind w:firstLine="720"/>
        <w:jc w:val="both"/>
        <w:rPr>
          <w:rFonts w:eastAsia="Times New Roman"/>
          <w:szCs w:val="24"/>
        </w:rPr>
      </w:pPr>
      <w:r>
        <w:rPr>
          <w:rFonts w:eastAsia="Times New Roman"/>
          <w:szCs w:val="24"/>
        </w:rPr>
        <w:t>Ακούστηκε από τον κ. Γεωργαντά χθες το βράδυ η τοποθέτηση της Νέας Δημοκρατίας για τα ζητήματα της αξιολόγησης. Πράγματι, εδώ δημιουργείται μ</w:t>
      </w:r>
      <w:r>
        <w:rPr>
          <w:rFonts w:eastAsia="Times New Roman"/>
          <w:szCs w:val="24"/>
        </w:rPr>
        <w:t>ί</w:t>
      </w:r>
      <w:r>
        <w:rPr>
          <w:rFonts w:eastAsia="Times New Roman"/>
          <w:szCs w:val="24"/>
        </w:rPr>
        <w:t>α περίεργη κατάσταση. Αξιολογούνται οι δημόσιοι υπάλληλοι -και γι’ αυτό αντιδρούν, φυσικά-</w:t>
      </w:r>
      <w:r>
        <w:rPr>
          <w:rFonts w:eastAsia="Times New Roman"/>
          <w:szCs w:val="24"/>
        </w:rPr>
        <w:t xml:space="preserve"> από ανθρώπους οι οποίοι δεν έχουν οι ίδιοι αξιολογηθεί. Με αυτόν τρόπο, μάλιστα, εισάγετε τρεις διαφορετικές κατηγορίες. Δηλαδή, υπάρχουν αξιολογήσεις που θα συντάσσονται και από τους αξιολογούμενους και από τους </w:t>
      </w:r>
      <w:proofErr w:type="spellStart"/>
      <w:r>
        <w:rPr>
          <w:rFonts w:eastAsia="Times New Roman"/>
          <w:szCs w:val="24"/>
        </w:rPr>
        <w:t>αξιολογητές</w:t>
      </w:r>
      <w:proofErr w:type="spellEnd"/>
      <w:r>
        <w:rPr>
          <w:rFonts w:eastAsia="Times New Roman"/>
          <w:szCs w:val="24"/>
        </w:rPr>
        <w:t xml:space="preserve">, υπάρχουν αξιολογήσεις που θα </w:t>
      </w:r>
      <w:r>
        <w:rPr>
          <w:rFonts w:eastAsia="Times New Roman"/>
          <w:szCs w:val="24"/>
        </w:rPr>
        <w:t xml:space="preserve">συντάσσονται μόνον από τους αξιολογούμενους και υπάρχουν κάποιες οι οποίες θα συντάσσονται μόνον από τους </w:t>
      </w:r>
      <w:proofErr w:type="spellStart"/>
      <w:r>
        <w:rPr>
          <w:rFonts w:eastAsia="Times New Roman"/>
          <w:szCs w:val="24"/>
        </w:rPr>
        <w:t>αξιολογητές</w:t>
      </w:r>
      <w:proofErr w:type="spellEnd"/>
      <w:r>
        <w:rPr>
          <w:rFonts w:eastAsia="Times New Roman"/>
          <w:szCs w:val="24"/>
        </w:rPr>
        <w:t xml:space="preserve"> χωρίς τη συνέντευξη του αξιολογούμενου. Είναι, δηλαδή, μ</w:t>
      </w:r>
      <w:r>
        <w:rPr>
          <w:rFonts w:eastAsia="Times New Roman"/>
          <w:szCs w:val="24"/>
        </w:rPr>
        <w:t>ί</w:t>
      </w:r>
      <w:r>
        <w:rPr>
          <w:rFonts w:eastAsia="Times New Roman"/>
          <w:szCs w:val="24"/>
        </w:rPr>
        <w:t xml:space="preserve">α κατάσταση ερμαφρόδιτη. </w:t>
      </w:r>
    </w:p>
    <w:p w14:paraId="590C3DF1" w14:textId="77777777" w:rsidR="008304AE" w:rsidRDefault="002B7524">
      <w:pPr>
        <w:spacing w:after="0" w:line="600" w:lineRule="auto"/>
        <w:ind w:firstLine="720"/>
        <w:jc w:val="both"/>
        <w:rPr>
          <w:rFonts w:eastAsia="Times New Roman"/>
          <w:szCs w:val="24"/>
        </w:rPr>
      </w:pPr>
      <w:r>
        <w:rPr>
          <w:rFonts w:eastAsia="Times New Roman"/>
          <w:szCs w:val="24"/>
        </w:rPr>
        <w:lastRenderedPageBreak/>
        <w:t>Εμείς, επί της αρχής, σας λέμε «</w:t>
      </w:r>
      <w:r>
        <w:rPr>
          <w:rFonts w:eastAsia="Times New Roman"/>
          <w:szCs w:val="24"/>
        </w:rPr>
        <w:t>ν</w:t>
      </w:r>
      <w:r>
        <w:rPr>
          <w:rFonts w:eastAsia="Times New Roman"/>
          <w:szCs w:val="24"/>
        </w:rPr>
        <w:t xml:space="preserve">αι». </w:t>
      </w:r>
      <w:r>
        <w:rPr>
          <w:rFonts w:eastAsia="Times New Roman"/>
          <w:szCs w:val="24"/>
        </w:rPr>
        <w:t>Θ</w:t>
      </w:r>
      <w:r>
        <w:rPr>
          <w:rFonts w:eastAsia="Times New Roman"/>
          <w:szCs w:val="24"/>
        </w:rPr>
        <w:t xml:space="preserve">α τη στηρίξουμε </w:t>
      </w:r>
      <w:r>
        <w:rPr>
          <w:rFonts w:eastAsia="Times New Roman"/>
          <w:szCs w:val="24"/>
        </w:rPr>
        <w:t xml:space="preserve">αυτή τη διάταξη γιατί πιστεύουμε στην αξιολόγηση και πιστεύουμε στην επιβράβευση των ικανών. Σε κάθε περίπτωση, όμως, έχει πάρα πολλά προβλήματα αυτό το οποίο έρχεται με την τροπολογία την οποία φέρνετε. </w:t>
      </w:r>
    </w:p>
    <w:p w14:paraId="590C3DF2" w14:textId="77777777" w:rsidR="008304AE" w:rsidRDefault="002B7524">
      <w:pPr>
        <w:spacing w:after="0" w:line="600" w:lineRule="auto"/>
        <w:ind w:firstLine="720"/>
        <w:jc w:val="both"/>
        <w:rPr>
          <w:rFonts w:eastAsia="Times New Roman"/>
          <w:szCs w:val="24"/>
        </w:rPr>
      </w:pPr>
      <w:r>
        <w:rPr>
          <w:rFonts w:eastAsia="Times New Roman"/>
          <w:szCs w:val="24"/>
        </w:rPr>
        <w:t>Για την άλλη τροπολογία, την τροπολογία, δηλαδή, τη</w:t>
      </w:r>
      <w:r>
        <w:rPr>
          <w:rFonts w:eastAsia="Times New Roman"/>
          <w:szCs w:val="24"/>
        </w:rPr>
        <w:t>ν οποία ενσωματώσατε με τα άρθρα 37, 38 και 39 στο υπό συζήτηση νομοσχέδιο -μιλώ για τους δασικούς χάρτες- θα πω, κύριε Υπουργέ, ότι είναι η πέμπτη κατά σειρά -αν δεν κάνω λάθος- παράταση της προθεσμίας υποβολής αντιρρήσεων που δίνονται επί των δασικών χαρ</w:t>
      </w:r>
      <w:r>
        <w:rPr>
          <w:rFonts w:eastAsia="Times New Roman"/>
          <w:szCs w:val="24"/>
        </w:rPr>
        <w:t xml:space="preserve">τών. </w:t>
      </w:r>
      <w:r>
        <w:rPr>
          <w:rFonts w:eastAsia="Times New Roman"/>
          <w:szCs w:val="24"/>
        </w:rPr>
        <w:t>Α</w:t>
      </w:r>
      <w:r>
        <w:rPr>
          <w:rFonts w:eastAsia="Times New Roman"/>
          <w:szCs w:val="24"/>
        </w:rPr>
        <w:t xml:space="preserve">υτό είναι ένα στοιχείο που καταδεικνύει περίτρανα την προχειρότητα της Κυβέρνησης γύρω από το θέμα αυτό και δεν λύνει και ουσιαστικά προβλήματα που έχουν ανακύψει με τους δασικούς χάρτες. </w:t>
      </w:r>
    </w:p>
    <w:p w14:paraId="590C3DF3" w14:textId="77777777" w:rsidR="008304AE" w:rsidRDefault="002B7524">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επειδή δίνετε αυτή την παράταση για να υπ</w:t>
      </w:r>
      <w:r>
        <w:rPr>
          <w:rFonts w:eastAsia="Times New Roman"/>
          <w:szCs w:val="24"/>
        </w:rPr>
        <w:t xml:space="preserve">οβληθούν αντιρρήσεις, δεν μπορούμε να έχουμε αντίρρηση. </w:t>
      </w:r>
    </w:p>
    <w:p w14:paraId="590C3DF4" w14:textId="77777777" w:rsidR="008304AE" w:rsidRDefault="002B7524">
      <w:pPr>
        <w:spacing w:after="0" w:line="600" w:lineRule="auto"/>
        <w:ind w:firstLine="720"/>
        <w:jc w:val="both"/>
        <w:rPr>
          <w:rFonts w:eastAsia="Times New Roman"/>
          <w:szCs w:val="24"/>
        </w:rPr>
      </w:pPr>
      <w:r>
        <w:rPr>
          <w:rFonts w:eastAsia="Times New Roman"/>
          <w:szCs w:val="24"/>
        </w:rPr>
        <w:t>Άρα εμείς ψηφίζουμε «</w:t>
      </w:r>
      <w:r>
        <w:rPr>
          <w:rFonts w:eastAsia="Times New Roman"/>
          <w:szCs w:val="24"/>
        </w:rPr>
        <w:t>π</w:t>
      </w:r>
      <w:r>
        <w:rPr>
          <w:rFonts w:eastAsia="Times New Roman"/>
          <w:szCs w:val="24"/>
        </w:rPr>
        <w:t>αρών» στο άρθρο 37 και «</w:t>
      </w:r>
      <w:r>
        <w:rPr>
          <w:rFonts w:eastAsia="Times New Roman"/>
          <w:szCs w:val="24"/>
        </w:rPr>
        <w:t>π</w:t>
      </w:r>
      <w:r>
        <w:rPr>
          <w:rFonts w:eastAsia="Times New Roman"/>
          <w:szCs w:val="24"/>
        </w:rPr>
        <w:t xml:space="preserve">αρών» στο άρθρο 38. Σε ό,τι αφορά, όμως, τις οικιστικές πυκνώσεις, επειδή εδώ δεν έχει γνωμοδοτήσει ακόμη το Συμβούλιο της </w:t>
      </w:r>
      <w:r>
        <w:rPr>
          <w:rFonts w:eastAsia="Times New Roman"/>
          <w:szCs w:val="24"/>
        </w:rPr>
        <w:lastRenderedPageBreak/>
        <w:t xml:space="preserve">Επικρατείας, δεν μπορούμε να </w:t>
      </w:r>
      <w:r>
        <w:rPr>
          <w:rFonts w:eastAsia="Times New Roman"/>
          <w:szCs w:val="24"/>
        </w:rPr>
        <w:t>προκαταβάλουμε την κρίση του Συμβουλίου της Επικρατείας και γι’ αυτόν τον λόγο ψηφίζουμε «</w:t>
      </w:r>
      <w:r>
        <w:rPr>
          <w:rFonts w:eastAsia="Times New Roman"/>
          <w:szCs w:val="24"/>
        </w:rPr>
        <w:t>ό</w:t>
      </w:r>
      <w:r>
        <w:rPr>
          <w:rFonts w:eastAsia="Times New Roman"/>
          <w:szCs w:val="24"/>
        </w:rPr>
        <w:t xml:space="preserve">χι». </w:t>
      </w:r>
    </w:p>
    <w:p w14:paraId="590C3DF5" w14:textId="77777777" w:rsidR="008304AE" w:rsidRDefault="002B7524">
      <w:pPr>
        <w:spacing w:after="0" w:line="600" w:lineRule="auto"/>
        <w:ind w:firstLine="720"/>
        <w:jc w:val="both"/>
        <w:rPr>
          <w:rFonts w:eastAsia="Times New Roman"/>
          <w:szCs w:val="24"/>
        </w:rPr>
      </w:pPr>
      <w:r>
        <w:rPr>
          <w:rFonts w:eastAsia="Times New Roman"/>
          <w:szCs w:val="24"/>
        </w:rPr>
        <w:t>Για την αποσυρθείσα τροπολογία, δηλαδή για τα άρθρα 40 και 41, για την τροποποίηση του 758 του Κώδικα Πολιτικής Δικονομίας, θα ήθελα να πω πολύ γρήγορα δ</w:t>
      </w:r>
      <w:r>
        <w:rPr>
          <w:rFonts w:eastAsia="Times New Roman"/>
          <w:szCs w:val="24"/>
        </w:rPr>
        <w:t>ύ</w:t>
      </w:r>
      <w:r>
        <w:rPr>
          <w:rFonts w:eastAsia="Times New Roman"/>
          <w:szCs w:val="24"/>
        </w:rPr>
        <w:t>ο λόγ</w:t>
      </w:r>
      <w:r>
        <w:rPr>
          <w:rFonts w:eastAsia="Times New Roman"/>
          <w:szCs w:val="24"/>
        </w:rPr>
        <w:t>ια. Χαιρόμαστε, επιτέλους, που μπαίνει μ</w:t>
      </w:r>
      <w:r>
        <w:rPr>
          <w:rFonts w:eastAsia="Times New Roman"/>
          <w:szCs w:val="24"/>
        </w:rPr>
        <w:t>ί</w:t>
      </w:r>
      <w:r>
        <w:rPr>
          <w:rFonts w:eastAsia="Times New Roman"/>
          <w:szCs w:val="24"/>
        </w:rPr>
        <w:t>α τάξη σε αυτήν την Αίθουσα και χαιρόμαστε, επιτέλους, που βοηθάμε στο να αποκατασταθεί η ισορροπία ανάμεσα στους δύο κυβερνητικούς εταίρους, γιατί μέχρι τώρα ήταν διαταραγμένη. Δεν ξέραμε πότε συμφωνούσε ο ένας, πό</w:t>
      </w:r>
      <w:r>
        <w:rPr>
          <w:rFonts w:eastAsia="Times New Roman"/>
          <w:szCs w:val="24"/>
        </w:rPr>
        <w:t xml:space="preserve">τε συμφωνούσε ο άλλος και ποια είναι η γραμμή. </w:t>
      </w:r>
    </w:p>
    <w:p w14:paraId="590C3DF6" w14:textId="77777777" w:rsidR="008304AE" w:rsidRDefault="002B7524">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90C3DF7" w14:textId="77777777" w:rsidR="008304AE" w:rsidRDefault="002B7524">
      <w:pPr>
        <w:spacing w:after="0" w:line="600" w:lineRule="auto"/>
        <w:ind w:firstLine="720"/>
        <w:jc w:val="both"/>
        <w:rPr>
          <w:rFonts w:eastAsia="Times New Roman"/>
          <w:szCs w:val="24"/>
        </w:rPr>
      </w:pPr>
      <w:r>
        <w:rPr>
          <w:rFonts w:eastAsia="Times New Roman"/>
          <w:szCs w:val="24"/>
        </w:rPr>
        <w:t>Κύριε Πρόεδρε, σας παρακαλώ ένα, δύο λεπτά και ολοκληρώνω.</w:t>
      </w:r>
    </w:p>
    <w:p w14:paraId="590C3DF8" w14:textId="77777777" w:rsidR="008304AE" w:rsidRDefault="002B7524">
      <w:pPr>
        <w:spacing w:after="0" w:line="600" w:lineRule="auto"/>
        <w:ind w:firstLine="720"/>
        <w:jc w:val="both"/>
        <w:rPr>
          <w:rFonts w:eastAsia="Times New Roman"/>
          <w:szCs w:val="24"/>
        </w:rPr>
      </w:pPr>
      <w:r>
        <w:rPr>
          <w:rFonts w:eastAsia="Times New Roman"/>
          <w:szCs w:val="24"/>
        </w:rPr>
        <w:t xml:space="preserve">Με αυτόν τον τρόπο πιστεύουμε ότι θα αναγκάσουμε την κυβερνητική </w:t>
      </w:r>
      <w:r>
        <w:rPr>
          <w:rFonts w:eastAsia="Times New Roman"/>
          <w:szCs w:val="24"/>
        </w:rPr>
        <w:t xml:space="preserve">Πλειοψηφία να εμφανίζεται εδώ με έναν ενιαίο τρόπο ή, αν το πρόβλημά της είναι τόσο σοβαρό και δεν μπορεί να εμφανιστεί με έναν ενιαίο τρόπο, ας ομολογήσει ενώπιον της Εθνικής Αντιπροσωπείας ότι, «Ξέρετε, εμείς δεν μπορούμε να </w:t>
      </w:r>
      <w:r>
        <w:rPr>
          <w:rFonts w:eastAsia="Times New Roman"/>
          <w:szCs w:val="24"/>
        </w:rPr>
        <w:lastRenderedPageBreak/>
        <w:t>κυβερνήσουμε μεταξύ μας». Αυτ</w:t>
      </w:r>
      <w:r>
        <w:rPr>
          <w:rFonts w:eastAsia="Times New Roman"/>
          <w:szCs w:val="24"/>
        </w:rPr>
        <w:t>ό το «</w:t>
      </w:r>
      <w:proofErr w:type="spellStart"/>
      <w:r>
        <w:rPr>
          <w:rFonts w:eastAsia="Times New Roman"/>
          <w:szCs w:val="24"/>
        </w:rPr>
        <w:t>αλ</w:t>
      </w:r>
      <w:r>
        <w:rPr>
          <w:rFonts w:eastAsia="Times New Roman"/>
          <w:szCs w:val="24"/>
        </w:rPr>
        <w:t>ά</w:t>
      </w:r>
      <w:proofErr w:type="spellEnd"/>
      <w:r>
        <w:rPr>
          <w:rFonts w:eastAsia="Times New Roman"/>
          <w:szCs w:val="24"/>
        </w:rPr>
        <w:t xml:space="preserve"> καρτ», όμως, θα σταματήσει.</w:t>
      </w:r>
    </w:p>
    <w:p w14:paraId="590C3DF9" w14:textId="77777777" w:rsidR="008304AE" w:rsidRDefault="002B7524">
      <w:pPr>
        <w:spacing w:after="0" w:line="600" w:lineRule="auto"/>
        <w:ind w:firstLine="720"/>
        <w:jc w:val="both"/>
        <w:rPr>
          <w:rFonts w:eastAsia="Times New Roman"/>
          <w:szCs w:val="24"/>
        </w:rPr>
      </w:pPr>
      <w:r>
        <w:rPr>
          <w:rFonts w:eastAsia="Times New Roman"/>
          <w:szCs w:val="24"/>
        </w:rPr>
        <w:t>Εμείς, λοιπόν, ως Νέα Δημοκρατία, δεν νομιμοποιούμε πια αυτή την τακτική. Όταν πιστεύουμε ότι κάτι κινείται προς τη σωστή κατεύθυνση, εμείς θα πούμε τη γνώμη μας. Όμως, θα διαφωνήσουμε εδώ όσον αφορά στην κοινοβουλευτι</w:t>
      </w:r>
      <w:r>
        <w:rPr>
          <w:rFonts w:eastAsia="Times New Roman"/>
          <w:szCs w:val="24"/>
        </w:rPr>
        <w:t>κή πρακτική και δεν θα στηρίξουμε αυτή την εμφάνιση της Κυβέρνησης, που -επιτρέψτε μου- θυμίζει λίγο αλαλούμ. Κλείνουμε το μάτι σε κάποιους από τον ελληνικό λαό και τους λέμε, «Ναι, βλέπετε, εμείς διαφωνούμε, άρα εμείς είμαστε οι καλοί», έρχεται το άλλο κό</w:t>
      </w:r>
      <w:r>
        <w:rPr>
          <w:rFonts w:eastAsia="Times New Roman"/>
          <w:szCs w:val="24"/>
        </w:rPr>
        <w:t xml:space="preserve">μμα, ο ΣΥΡΙΖΑ, και λέει, «Εντάξει εμείς απευθυνόμαστε σε κάποιο άλλο κοινό». Εμείς συμφωνούμε; Όχι. Τώρα θα ψηφίζετε μαζί κι εφόσον θα ψηφίζετε μαζί, εμείς θα παίρνουμε θέση. </w:t>
      </w:r>
      <w:r>
        <w:rPr>
          <w:rFonts w:eastAsia="Times New Roman"/>
          <w:szCs w:val="24"/>
        </w:rPr>
        <w:t>Α</w:t>
      </w:r>
      <w:r>
        <w:rPr>
          <w:rFonts w:eastAsia="Times New Roman"/>
          <w:szCs w:val="24"/>
        </w:rPr>
        <w:t xml:space="preserve">ν συμφωνούμε, θα το ψηφίζουμε κι εμείς. </w:t>
      </w:r>
    </w:p>
    <w:p w14:paraId="590C3DFA"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ΕΥΩΝ (Γεώργιος Βαρεμένος):</w:t>
      </w:r>
      <w:r>
        <w:rPr>
          <w:rFonts w:eastAsia="Times New Roman"/>
          <w:szCs w:val="24"/>
        </w:rPr>
        <w:t xml:space="preserve"> Ωραία, ολοκληρώσατε, κύριε Γκιουλέκα. </w:t>
      </w:r>
    </w:p>
    <w:p w14:paraId="590C3DFB"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Κύριε Πρόεδρε, επιτρέψτε μου. Εισηγητής είμαι και έχουμε κάποιες τροπολογίες. Η Κυβέρνηση έφερε πάρα πολλές τροπολογίες και είναι σοβαρές.   </w:t>
      </w:r>
    </w:p>
    <w:p w14:paraId="590C3DFC"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Μα, καλύψατε όλο</w:t>
      </w:r>
      <w:r>
        <w:rPr>
          <w:rFonts w:eastAsia="Times New Roman"/>
          <w:szCs w:val="24"/>
        </w:rPr>
        <w:t xml:space="preserve"> το φάσμα της πολιτικής επικαιρότητας. Όχι εσείς προσωπικά. Όλοι. Αγόρευση επί παντός επιστητού. </w:t>
      </w:r>
    </w:p>
    <w:p w14:paraId="590C3DFD"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 xml:space="preserve">Σας παρακαλώ πάρα πολύ. Επιτρέψτε μου να πω ότι ο </w:t>
      </w:r>
      <w:proofErr w:type="spellStart"/>
      <w:r>
        <w:rPr>
          <w:rFonts w:eastAsia="Times New Roman"/>
          <w:szCs w:val="24"/>
        </w:rPr>
        <w:t>προλαλήσας</w:t>
      </w:r>
      <w:proofErr w:type="spellEnd"/>
      <w:r>
        <w:rPr>
          <w:rFonts w:eastAsia="Times New Roman"/>
          <w:szCs w:val="24"/>
        </w:rPr>
        <w:t xml:space="preserve"> άφησε περίπου δύο λεπτά από την αγόρευσή του για τα θέματα του νομοσχεδίου κι όλα τα υπόλοιπα τα </w:t>
      </w:r>
      <w:proofErr w:type="spellStart"/>
      <w:r>
        <w:rPr>
          <w:rFonts w:eastAsia="Times New Roman"/>
          <w:szCs w:val="24"/>
        </w:rPr>
        <w:t>ανήλωσε</w:t>
      </w:r>
      <w:proofErr w:type="spellEnd"/>
      <w:r>
        <w:rPr>
          <w:rFonts w:eastAsia="Times New Roman"/>
          <w:szCs w:val="24"/>
        </w:rPr>
        <w:t xml:space="preserve"> κάνοντας κριτική στην </w:t>
      </w:r>
      <w:r>
        <w:rPr>
          <w:rFonts w:eastAsia="Times New Roman"/>
          <w:szCs w:val="24"/>
        </w:rPr>
        <w:t>Α</w:t>
      </w:r>
      <w:r>
        <w:rPr>
          <w:rFonts w:eastAsia="Times New Roman"/>
          <w:szCs w:val="24"/>
        </w:rPr>
        <w:t>ντιπολίτευση και μάλιστα στην Αξιωματική Αντιπολίτευση. Δεν θα απαν</w:t>
      </w:r>
      <w:r>
        <w:rPr>
          <w:rFonts w:eastAsia="Times New Roman"/>
          <w:szCs w:val="24"/>
        </w:rPr>
        <w:t xml:space="preserve">τήσουμε; Δηλαδή, τι είμαστε εμείς εδώ, φιμωμένοι; Σας παρακαλώ -επιτρέψτε μου- πρέπει να δώσω απαντήσεις. Εκπροσωπώ την παράταξη της Νέας Δημοκρατίας, είμαι </w:t>
      </w:r>
      <w:r>
        <w:rPr>
          <w:rFonts w:eastAsia="Times New Roman"/>
          <w:szCs w:val="24"/>
        </w:rPr>
        <w:t>ε</w:t>
      </w:r>
      <w:r>
        <w:rPr>
          <w:rFonts w:eastAsia="Times New Roman"/>
          <w:szCs w:val="24"/>
        </w:rPr>
        <w:t>ισηγητής και αφήστε με να ολοκληρώσω. Γι’ αυτό σας ζήτησα ένα, δ</w:t>
      </w:r>
      <w:r>
        <w:rPr>
          <w:rFonts w:eastAsia="Times New Roman"/>
          <w:szCs w:val="24"/>
        </w:rPr>
        <w:t>ύ</w:t>
      </w:r>
      <w:r>
        <w:rPr>
          <w:rFonts w:eastAsia="Times New Roman"/>
          <w:szCs w:val="24"/>
        </w:rPr>
        <w:t xml:space="preserve">ο λεπτά.  </w:t>
      </w:r>
    </w:p>
    <w:p w14:paraId="590C3DFE" w14:textId="77777777" w:rsidR="008304AE" w:rsidRDefault="002B7524">
      <w:pPr>
        <w:spacing w:after="0" w:line="600" w:lineRule="auto"/>
        <w:ind w:firstLine="720"/>
        <w:jc w:val="both"/>
        <w:rPr>
          <w:rFonts w:eastAsia="Times New Roman"/>
          <w:b/>
          <w:szCs w:val="24"/>
        </w:rPr>
      </w:pPr>
      <w:r>
        <w:rPr>
          <w:rFonts w:eastAsia="Times New Roman"/>
          <w:b/>
          <w:szCs w:val="24"/>
        </w:rPr>
        <w:t>ΠΡΟΕΔ</w:t>
      </w:r>
      <w:r>
        <w:rPr>
          <w:rFonts w:eastAsia="Times New Roman"/>
          <w:b/>
          <w:szCs w:val="24"/>
        </w:rPr>
        <w:t>Ρ</w:t>
      </w:r>
      <w:r>
        <w:rPr>
          <w:rFonts w:eastAsia="Times New Roman"/>
          <w:b/>
          <w:szCs w:val="24"/>
        </w:rPr>
        <w:t>ΕΥΩΝ (Γεώργιος Β</w:t>
      </w:r>
      <w:r>
        <w:rPr>
          <w:rFonts w:eastAsia="Times New Roman"/>
          <w:b/>
          <w:szCs w:val="24"/>
        </w:rPr>
        <w:t>αρεμένος):</w:t>
      </w:r>
      <w:r>
        <w:rPr>
          <w:rFonts w:eastAsia="Times New Roman"/>
          <w:szCs w:val="24"/>
        </w:rPr>
        <w:t xml:space="preserve"> Κοιτάξτε και τον χρόνο απέναντι πριν μιλήσετε για φίμωτρα.</w:t>
      </w:r>
      <w:r>
        <w:rPr>
          <w:rFonts w:eastAsia="Times New Roman"/>
          <w:b/>
          <w:szCs w:val="24"/>
        </w:rPr>
        <w:t xml:space="preserve"> </w:t>
      </w:r>
    </w:p>
    <w:p w14:paraId="590C3DFF"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Τον κοιτώ  και τον χρόνο, κύριε Πρόεδρε. Βεβαίως. Επειδή, όμως, τα θεάματα είναι πολλά, μοιραία, δώστε μας από δέκα λεπτά για να ολοκληρώσουμε. Είμαστε εισηγητέ</w:t>
      </w:r>
      <w:r>
        <w:rPr>
          <w:rFonts w:eastAsia="Times New Roman"/>
          <w:szCs w:val="24"/>
        </w:rPr>
        <w:t xml:space="preserve">ς, εν πάση </w:t>
      </w:r>
      <w:proofErr w:type="spellStart"/>
      <w:r>
        <w:rPr>
          <w:rFonts w:eastAsia="Times New Roman"/>
          <w:szCs w:val="24"/>
        </w:rPr>
        <w:t>περιπτώσει</w:t>
      </w:r>
      <w:proofErr w:type="spellEnd"/>
      <w:r>
        <w:rPr>
          <w:rFonts w:eastAsia="Times New Roman"/>
          <w:szCs w:val="24"/>
        </w:rPr>
        <w:t>. Δεν είναι η πρώτη φορά που δίνεται μ</w:t>
      </w:r>
      <w:r>
        <w:rPr>
          <w:rFonts w:eastAsia="Times New Roman"/>
          <w:szCs w:val="24"/>
        </w:rPr>
        <w:t>ί</w:t>
      </w:r>
      <w:r>
        <w:rPr>
          <w:rFonts w:eastAsia="Times New Roman"/>
          <w:szCs w:val="24"/>
        </w:rPr>
        <w:t xml:space="preserve">α ανοχή από το Προεδρείο.   </w:t>
      </w:r>
    </w:p>
    <w:p w14:paraId="590C3E00"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ΠΡΟΕΔΕΥΩΝ (Γεώργιος Βαρεμένος): </w:t>
      </w:r>
      <w:r>
        <w:rPr>
          <w:rFonts w:eastAsia="Times New Roman"/>
          <w:szCs w:val="24"/>
        </w:rPr>
        <w:t xml:space="preserve">Κοιτάξτε, εδώ δεν δίνω κατ’ </w:t>
      </w:r>
      <w:proofErr w:type="spellStart"/>
      <w:r>
        <w:rPr>
          <w:rFonts w:eastAsia="Times New Roman"/>
          <w:szCs w:val="24"/>
        </w:rPr>
        <w:t>αποκοπήν</w:t>
      </w:r>
      <w:proofErr w:type="spellEnd"/>
      <w:r>
        <w:rPr>
          <w:rFonts w:eastAsia="Times New Roman"/>
          <w:szCs w:val="24"/>
        </w:rPr>
        <w:t xml:space="preserve"> εγώ. Υπάρχει ο Κανονισμός. Καταλάβατε; </w:t>
      </w:r>
    </w:p>
    <w:p w14:paraId="590C3E01"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Συμφωνώ, κύριε Πρόεδρε, αλλά ο Κα</w:t>
      </w:r>
      <w:r>
        <w:rPr>
          <w:rFonts w:eastAsia="Times New Roman"/>
          <w:szCs w:val="24"/>
        </w:rPr>
        <w:t xml:space="preserve">νονισμός ισχύει για όλους. </w:t>
      </w:r>
    </w:p>
    <w:p w14:paraId="590C3E02"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Ε, βάλτε μ</w:t>
      </w:r>
      <w:r>
        <w:rPr>
          <w:rFonts w:eastAsia="Times New Roman"/>
          <w:szCs w:val="24"/>
        </w:rPr>
        <w:t>ί</w:t>
      </w:r>
      <w:r>
        <w:rPr>
          <w:rFonts w:eastAsia="Times New Roman"/>
          <w:szCs w:val="24"/>
        </w:rPr>
        <w:t xml:space="preserve">α τελεία επιτέλους! </w:t>
      </w:r>
    </w:p>
    <w:p w14:paraId="590C3E03"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Δεν θα «βάλω μ</w:t>
      </w:r>
      <w:r>
        <w:rPr>
          <w:rFonts w:eastAsia="Times New Roman"/>
          <w:szCs w:val="24"/>
        </w:rPr>
        <w:t>ί</w:t>
      </w:r>
      <w:r>
        <w:rPr>
          <w:rFonts w:eastAsia="Times New Roman"/>
          <w:szCs w:val="24"/>
        </w:rPr>
        <w:t xml:space="preserve">α τελεία επιτέλους»! Θα τελειώσω όταν ολοκληρώσω αυτά που θέλω. </w:t>
      </w:r>
    </w:p>
    <w:p w14:paraId="590C3E04"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Όχι, δεν γίνεται έτσι, κύ</w:t>
      </w:r>
      <w:r>
        <w:rPr>
          <w:rFonts w:eastAsia="Times New Roman"/>
          <w:szCs w:val="24"/>
        </w:rPr>
        <w:t xml:space="preserve">ριε Γκιουλέκα. </w:t>
      </w:r>
    </w:p>
    <w:p w14:paraId="590C3E05"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 xml:space="preserve">Ε, κλείστε μου το μικρόφωνο, κύριε Πρόεδρε. Τι άλλο να σας πω; </w:t>
      </w:r>
    </w:p>
    <w:p w14:paraId="590C3E06"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Όχι, δεν θέλω να σας κλείσω το μικρόφωνο.</w:t>
      </w:r>
    </w:p>
    <w:p w14:paraId="590C3E07"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Αν δεν θέλετε, αφήστε με να συνεχίσω. </w:t>
      </w:r>
    </w:p>
    <w:p w14:paraId="590C3E08"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ΕΥΩΝ (</w:t>
      </w:r>
      <w:r>
        <w:rPr>
          <w:rFonts w:eastAsia="Times New Roman"/>
          <w:b/>
          <w:szCs w:val="24"/>
        </w:rPr>
        <w:t>Γεώργιος Βαρεμένος):</w:t>
      </w:r>
      <w:r>
        <w:rPr>
          <w:rFonts w:eastAsia="Times New Roman"/>
          <w:szCs w:val="24"/>
        </w:rPr>
        <w:t xml:space="preserve"> Μη θυματοποιείστε τώρα, όταν παραβιάζετε τον Κανονισμό.  </w:t>
      </w:r>
    </w:p>
    <w:p w14:paraId="590C3E09"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ΚΩΝΣΤΑΝΤΙΝΟΣ ΓΚΙΟΥΛΕΚΑΣ: </w:t>
      </w:r>
      <w:r>
        <w:rPr>
          <w:rFonts w:eastAsia="Times New Roman"/>
          <w:szCs w:val="24"/>
        </w:rPr>
        <w:t>Δεν θέλετε να τοποθετηθεί η Αξιωματική Αντιπολίτευση επί των τροπολογιών;</w:t>
      </w:r>
    </w:p>
    <w:p w14:paraId="590C3E0A"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 xml:space="preserve">Τι λέτε τώρα; </w:t>
      </w:r>
    </w:p>
    <w:p w14:paraId="590C3E0B"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Αν θέ</w:t>
      </w:r>
      <w:r>
        <w:rPr>
          <w:rFonts w:eastAsia="Times New Roman"/>
          <w:szCs w:val="24"/>
        </w:rPr>
        <w:t xml:space="preserve">λετε, αφήστε με να ολοκληρώσω. Δεν σας είπα να μιλώ ως το μεσημέρι. </w:t>
      </w:r>
    </w:p>
    <w:p w14:paraId="590C3E0C"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 xml:space="preserve">ΕΥΩΝ (Γεώργιος Βαρεμένος): </w:t>
      </w:r>
      <w:r>
        <w:rPr>
          <w:rFonts w:eastAsia="Times New Roman"/>
          <w:szCs w:val="24"/>
        </w:rPr>
        <w:t xml:space="preserve">Κάντε κατάλληλη χρήση του χρόνου. </w:t>
      </w:r>
    </w:p>
    <w:p w14:paraId="590C3E0D"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Μιλάμε ήδη δύο λεπτά μαζί. Επιτρέψτε μου -εάν θέλετε- να ολοκληρώσω. Δεν έχω άλλο τρόπο, παρά μόνο να μπορέσω να πω βασικά πράγματα για τις τροπολογίες. Είναι, όμως, σημαντικότατες τροπολογίες.</w:t>
      </w:r>
    </w:p>
    <w:p w14:paraId="590C3E0E"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Να χρησιμοποιούσατε τον χρόν</w:t>
      </w:r>
      <w:r>
        <w:rPr>
          <w:rFonts w:eastAsia="Times New Roman"/>
          <w:bCs/>
          <w:szCs w:val="24"/>
        </w:rPr>
        <w:t xml:space="preserve">ο καταλλήλως. </w:t>
      </w:r>
    </w:p>
    <w:p w14:paraId="590C3E0F"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Εντάξει, κύριε Πρόεδρε.</w:t>
      </w:r>
    </w:p>
    <w:p w14:paraId="590C3E10" w14:textId="77777777" w:rsidR="008304AE" w:rsidRDefault="002B7524">
      <w:pPr>
        <w:spacing w:after="0" w:line="600" w:lineRule="auto"/>
        <w:ind w:firstLine="720"/>
        <w:jc w:val="both"/>
        <w:rPr>
          <w:rFonts w:eastAsia="Times New Roman"/>
          <w:szCs w:val="24"/>
        </w:rPr>
      </w:pPr>
      <w:r>
        <w:rPr>
          <w:rFonts w:eastAsia="Times New Roman"/>
          <w:szCs w:val="24"/>
        </w:rPr>
        <w:t xml:space="preserve">Πολύ γρήγορα προχωρώ στην τροπολογία με γενικό αριθμό 1249 που αφορά το φόρο υπεραξίας. Εδώ ειλικρινά, κύριοι της Κυβέρνησης, δεν καταλαβαίνουμε ποιους καλύπτετε, ποιους θέλετε να απαλλάξετε, </w:t>
      </w:r>
      <w:r>
        <w:rPr>
          <w:rFonts w:eastAsia="Times New Roman"/>
          <w:szCs w:val="24"/>
        </w:rPr>
        <w:t xml:space="preserve">για ποια ποσά. Δεν καταλαβαίνουμε τι γίνεται. Πραγματικά δεν το αντιλαμβανόμαστε. Αυτή η βουλευτική </w:t>
      </w:r>
      <w:r>
        <w:rPr>
          <w:rFonts w:eastAsia="Times New Roman"/>
          <w:szCs w:val="24"/>
        </w:rPr>
        <w:lastRenderedPageBreak/>
        <w:t xml:space="preserve">τροπολογία είχε έρθει τον Ιούνιο σε νομοσχέδιο του Υπουργείου των Οικονομικών. Με αντίδραση από τα κόμματα της </w:t>
      </w:r>
      <w:r>
        <w:rPr>
          <w:rFonts w:eastAsia="Times New Roman"/>
          <w:szCs w:val="24"/>
        </w:rPr>
        <w:t>Α</w:t>
      </w:r>
      <w:r>
        <w:rPr>
          <w:rFonts w:eastAsia="Times New Roman"/>
          <w:szCs w:val="24"/>
        </w:rPr>
        <w:t xml:space="preserve">ντιπολίτευσης την απέσυρε η Κυβέρνηση -η κ. </w:t>
      </w:r>
      <w:proofErr w:type="spellStart"/>
      <w:r>
        <w:rPr>
          <w:rFonts w:eastAsia="Times New Roman"/>
          <w:szCs w:val="24"/>
        </w:rPr>
        <w:t>Παπανάτσιου</w:t>
      </w:r>
      <w:proofErr w:type="spellEnd"/>
      <w:r>
        <w:rPr>
          <w:rFonts w:eastAsia="Times New Roman"/>
          <w:szCs w:val="24"/>
        </w:rPr>
        <w:t xml:space="preserve"> τότε- λέγοντας ότι θα την ξαναφέρουμε με άλλη εισήγηση. Ήρθε από τον κ. </w:t>
      </w:r>
      <w:proofErr w:type="spellStart"/>
      <w:r>
        <w:rPr>
          <w:rFonts w:eastAsia="Times New Roman"/>
          <w:szCs w:val="24"/>
        </w:rPr>
        <w:t>Βαρδάκη</w:t>
      </w:r>
      <w:proofErr w:type="spellEnd"/>
      <w:r>
        <w:rPr>
          <w:rFonts w:eastAsia="Times New Roman"/>
          <w:szCs w:val="24"/>
        </w:rPr>
        <w:t xml:space="preserve"> μετά από λίγες εβδομάδες τον και τώρα </w:t>
      </w:r>
      <w:proofErr w:type="spellStart"/>
      <w:r>
        <w:rPr>
          <w:rFonts w:eastAsia="Times New Roman"/>
          <w:szCs w:val="24"/>
        </w:rPr>
        <w:t>εισηγούμενο</w:t>
      </w:r>
      <w:proofErr w:type="spellEnd"/>
      <w:r>
        <w:rPr>
          <w:rFonts w:eastAsia="Times New Roman"/>
          <w:szCs w:val="24"/>
        </w:rPr>
        <w:t xml:space="preserve"> αυτήν την τροπολογία. Κλείσαμε για εκείνο το διάστημα των θερινών διακοπών. Άνοιξε η Βουλή και ξαναέρχεται αυτή η </w:t>
      </w:r>
      <w:r>
        <w:rPr>
          <w:rFonts w:eastAsia="Times New Roman"/>
          <w:szCs w:val="24"/>
        </w:rPr>
        <w:t xml:space="preserve">τροπολογία. Και δεν έχει επαρκή αιτιολόγηση για το τι πρόκειται. </w:t>
      </w:r>
    </w:p>
    <w:p w14:paraId="590C3E11" w14:textId="77777777" w:rsidR="008304AE" w:rsidRDefault="002B7524">
      <w:pPr>
        <w:spacing w:after="0" w:line="600" w:lineRule="auto"/>
        <w:ind w:firstLine="720"/>
        <w:jc w:val="both"/>
        <w:rPr>
          <w:rFonts w:eastAsia="Times New Roman"/>
          <w:szCs w:val="24"/>
        </w:rPr>
      </w:pPr>
      <w:r>
        <w:rPr>
          <w:rFonts w:eastAsia="Times New Roman"/>
          <w:szCs w:val="24"/>
        </w:rPr>
        <w:t xml:space="preserve">Φυσικά, εμείς την καταψηφίζουμε. Σε κάθε περίπτωση, όμως, θέτουμε τα ερωτήματα. Καλύπτετε κάποιους; </w:t>
      </w:r>
      <w:r>
        <w:rPr>
          <w:rFonts w:eastAsia="Times New Roman"/>
          <w:szCs w:val="24"/>
        </w:rPr>
        <w:t>Γ</w:t>
      </w:r>
      <w:r>
        <w:rPr>
          <w:rFonts w:eastAsia="Times New Roman"/>
          <w:szCs w:val="24"/>
        </w:rPr>
        <w:t xml:space="preserve">ιατί επιδιώκεται η τροποποίηση όχι στον υφιστάμενο Κώδικα Φορολογίας αλλά -πού;- στον </w:t>
      </w:r>
      <w:proofErr w:type="spellStart"/>
      <w:r>
        <w:rPr>
          <w:rFonts w:eastAsia="Times New Roman"/>
          <w:szCs w:val="24"/>
        </w:rPr>
        <w:t>κατ</w:t>
      </w:r>
      <w:r>
        <w:rPr>
          <w:rFonts w:eastAsia="Times New Roman"/>
          <w:szCs w:val="24"/>
        </w:rPr>
        <w:t>αργηθέντα</w:t>
      </w:r>
      <w:proofErr w:type="spellEnd"/>
      <w:r>
        <w:rPr>
          <w:rFonts w:eastAsia="Times New Roman"/>
          <w:szCs w:val="24"/>
        </w:rPr>
        <w:t xml:space="preserve"> ν.2238/1994; Δηλαδή, δεν γίνεται στον ν.4172/2013, αλλά στο νόμο του 1994 που έχει καταργηθεί. </w:t>
      </w:r>
    </w:p>
    <w:p w14:paraId="590C3E12" w14:textId="77777777" w:rsidR="008304AE" w:rsidRDefault="002B7524">
      <w:pPr>
        <w:spacing w:after="0" w:line="600" w:lineRule="auto"/>
        <w:ind w:firstLine="720"/>
        <w:jc w:val="both"/>
        <w:rPr>
          <w:rFonts w:eastAsia="Times New Roman"/>
          <w:szCs w:val="24"/>
        </w:rPr>
      </w:pPr>
      <w:r>
        <w:rPr>
          <w:rFonts w:eastAsia="Times New Roman"/>
          <w:szCs w:val="24"/>
        </w:rPr>
        <w:t xml:space="preserve">Εδώ θα θέλαμε και κάποιες εξηγήσεις από την Κυβέρνηση, πέρα από το γεγονός ότι εμείς πιστεύουμε ότι κάπου κλείνετε το μάτι ενδεχομένως. </w:t>
      </w:r>
    </w:p>
    <w:p w14:paraId="590C3E13" w14:textId="77777777" w:rsidR="008304AE" w:rsidRDefault="002B7524">
      <w:pPr>
        <w:spacing w:after="0" w:line="600" w:lineRule="auto"/>
        <w:ind w:firstLine="720"/>
        <w:jc w:val="both"/>
        <w:rPr>
          <w:rFonts w:eastAsia="Times New Roman"/>
          <w:szCs w:val="24"/>
        </w:rPr>
      </w:pPr>
      <w:r>
        <w:rPr>
          <w:rFonts w:eastAsia="Times New Roman"/>
          <w:szCs w:val="24"/>
        </w:rPr>
        <w:t>Όσο</w:t>
      </w:r>
      <w:r>
        <w:rPr>
          <w:rFonts w:eastAsia="Times New Roman"/>
          <w:szCs w:val="24"/>
        </w:rPr>
        <w:t>ν</w:t>
      </w:r>
      <w:r>
        <w:rPr>
          <w:rFonts w:eastAsia="Times New Roman"/>
          <w:szCs w:val="24"/>
        </w:rPr>
        <w:t xml:space="preserve"> αφορά τη</w:t>
      </w:r>
      <w:r>
        <w:rPr>
          <w:rFonts w:eastAsia="Times New Roman"/>
          <w:szCs w:val="24"/>
        </w:rPr>
        <w:t>ν τροπολογία με γενικό αριθμό 1253 για το θέμα του ΕΚΑΠΥ, για την Εθνική Αρχή Προμηθειών Υγείας, να πούμε ότι αυτή είναι η εξέλιξη της Επιτροπής Προμηθειών Υ</w:t>
      </w:r>
      <w:r>
        <w:rPr>
          <w:rFonts w:eastAsia="Times New Roman"/>
          <w:szCs w:val="24"/>
        </w:rPr>
        <w:lastRenderedPageBreak/>
        <w:t>γείας. Το μόνο που άλλαξε, βέβαια, είναι ότι από σαράντα οι υπάλληλοι έγιναν εκατό. Κατανοούμε το π</w:t>
      </w:r>
      <w:r>
        <w:rPr>
          <w:rFonts w:eastAsia="Times New Roman"/>
          <w:szCs w:val="24"/>
        </w:rPr>
        <w:t>ρόβλημα, είναι πολύ σοβαρό και πρέπει να πληρωθούν οι εργαζόμενοι. Από την άλλη πλευρά, όμως, κυρίες και κύριοι συνάδελφοι της Κυβέρνησης, με τον τρόπο τον οποίο νομοθετείτε, δεν έχει μπει ακόμα διοικητικό συμβούλιο στον ΕΚΑΠΥ.</w:t>
      </w:r>
    </w:p>
    <w:p w14:paraId="590C3E14" w14:textId="77777777" w:rsidR="008304AE" w:rsidRDefault="002B7524">
      <w:pPr>
        <w:spacing w:after="0" w:line="600" w:lineRule="auto"/>
        <w:ind w:firstLine="720"/>
        <w:jc w:val="both"/>
        <w:rPr>
          <w:rFonts w:eastAsia="Times New Roman"/>
          <w:bCs/>
          <w:szCs w:val="24"/>
        </w:rPr>
      </w:pPr>
      <w:r>
        <w:rPr>
          <w:rFonts w:eastAsia="Times New Roman"/>
          <w:b/>
          <w:bCs/>
          <w:szCs w:val="24"/>
        </w:rPr>
        <w:t>ΠΡΟΕΔΡΕΥΩΝ (Γεώργιος Βαρεμέν</w:t>
      </w:r>
      <w:r>
        <w:rPr>
          <w:rFonts w:eastAsia="Times New Roman"/>
          <w:b/>
          <w:bCs/>
          <w:szCs w:val="24"/>
        </w:rPr>
        <w:t xml:space="preserve">ος): </w:t>
      </w:r>
      <w:r>
        <w:rPr>
          <w:rFonts w:eastAsia="Times New Roman"/>
          <w:bCs/>
          <w:szCs w:val="24"/>
        </w:rPr>
        <w:t>Κύριε Γκιουλέκα, τελειώστε.</w:t>
      </w:r>
    </w:p>
    <w:p w14:paraId="590C3E15" w14:textId="77777777" w:rsidR="008304AE" w:rsidRDefault="002B7524">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Τελειώνω σε ένα λεπτό, κύριε Πρόεδρε.</w:t>
      </w:r>
    </w:p>
    <w:p w14:paraId="590C3E16" w14:textId="77777777" w:rsidR="008304AE" w:rsidRDefault="002B7524">
      <w:pPr>
        <w:spacing w:after="0" w:line="600" w:lineRule="auto"/>
        <w:ind w:firstLine="720"/>
        <w:jc w:val="both"/>
        <w:rPr>
          <w:rFonts w:eastAsia="Times New Roman"/>
          <w:szCs w:val="24"/>
        </w:rPr>
      </w:pPr>
      <w:r>
        <w:rPr>
          <w:rFonts w:eastAsia="Times New Roman"/>
          <w:szCs w:val="24"/>
        </w:rPr>
        <w:t>Ε</w:t>
      </w:r>
      <w:r>
        <w:rPr>
          <w:rFonts w:eastAsia="Times New Roman"/>
          <w:szCs w:val="24"/>
        </w:rPr>
        <w:t>άν δεν μπει μέσα στο 2017, στους επόμενους δύο μήνες, το 2018 δεν θα μπορεί να αγοράσει ένα νοσοκομείο ούτε μία γάζα. Πότε θα τα κάνετε αυτά; Για να σας εκβιάσ</w:t>
      </w:r>
      <w:r>
        <w:rPr>
          <w:rFonts w:eastAsia="Times New Roman"/>
          <w:szCs w:val="24"/>
        </w:rPr>
        <w:t>ουμε -πολιτικά το λέω πάντοτε- χρονικά και να κάνετε αυτά που θα έπρεπε να έχετε κάνει ήδη, εμείς καταψηφίζουμε και αυτήν την τροπολογία, θεωρώντας ότι θα πρέπει να νομοθετείτε με περισσότερη σύνεση.</w:t>
      </w:r>
    </w:p>
    <w:p w14:paraId="590C3E17" w14:textId="77777777" w:rsidR="008304AE" w:rsidRDefault="002B7524">
      <w:pPr>
        <w:spacing w:after="0" w:line="600" w:lineRule="auto"/>
        <w:ind w:firstLine="720"/>
        <w:jc w:val="both"/>
        <w:rPr>
          <w:rFonts w:eastAsia="Times New Roman"/>
          <w:szCs w:val="24"/>
        </w:rPr>
      </w:pPr>
      <w:r>
        <w:rPr>
          <w:rFonts w:eastAsia="Times New Roman"/>
          <w:szCs w:val="24"/>
        </w:rPr>
        <w:t>Όσον αφορά την τροπολογία με γενικό αριθμό 1254 για το Ε</w:t>
      </w:r>
      <w:r>
        <w:rPr>
          <w:rFonts w:eastAsia="Times New Roman"/>
          <w:szCs w:val="24"/>
        </w:rPr>
        <w:t xml:space="preserve">λεγκτικό Συνέδριο, θέλουμε να πούμε ότι το γεγονός πως προστίθεται άλλη μία βαθμίδα ουσιαστικά, θα φέρει και καθυστερήσεις στο χρόνο και πρόσθετη γραφειοκρατία. Ουσιαστικά εδώ </w:t>
      </w:r>
      <w:r>
        <w:rPr>
          <w:rFonts w:eastAsia="Times New Roman"/>
          <w:szCs w:val="24"/>
        </w:rPr>
        <w:lastRenderedPageBreak/>
        <w:t>προστίθεται άλλη μία βαθμίδα κρίσης και με την έννοια αυτή εμείς είμαστε αντίθετ</w:t>
      </w:r>
      <w:r>
        <w:rPr>
          <w:rFonts w:eastAsia="Times New Roman"/>
          <w:szCs w:val="24"/>
        </w:rPr>
        <w:t>οι. Την καταψηφίζουμε.</w:t>
      </w:r>
    </w:p>
    <w:p w14:paraId="590C3E18" w14:textId="77777777" w:rsidR="008304AE" w:rsidRDefault="002B7524">
      <w:pPr>
        <w:spacing w:after="0" w:line="600" w:lineRule="auto"/>
        <w:ind w:firstLine="720"/>
        <w:jc w:val="both"/>
        <w:rPr>
          <w:rFonts w:eastAsia="Times New Roman"/>
          <w:szCs w:val="24"/>
        </w:rPr>
      </w:pPr>
      <w:r>
        <w:rPr>
          <w:rFonts w:eastAsia="Times New Roman"/>
          <w:szCs w:val="24"/>
        </w:rPr>
        <w:t xml:space="preserve">Την τροπολογία με γενικό αριθμό 1255, που αφορά στο </w:t>
      </w:r>
      <w:r>
        <w:rPr>
          <w:rFonts w:eastAsia="Times New Roman"/>
          <w:szCs w:val="24"/>
          <w:lang w:val="en-US"/>
        </w:rPr>
        <w:t>rebate</w:t>
      </w:r>
      <w:r>
        <w:rPr>
          <w:rFonts w:eastAsia="Times New Roman"/>
          <w:szCs w:val="24"/>
        </w:rPr>
        <w:t>, δεν έχω χρόνο να την αναπτύξω. Νομίζω, όμως, ότι με αυτόν τον τρόπο, όταν, δηλαδή, πάμε στο ενιαίο σύστημα για όλα τα νοσοκομεία και όχι για το κάθε νοσοκομείο ξεχωριστά, ου</w:t>
      </w:r>
      <w:r>
        <w:rPr>
          <w:rFonts w:eastAsia="Times New Roman"/>
          <w:szCs w:val="24"/>
        </w:rPr>
        <w:t xml:space="preserve">σιαστικά ανεβάζουμε πάρα πολύ, αυξάνουμε περίπου έξι φορές, αυτό το οποίο προσπαθούσαμε να πολεμήσουμε με το </w:t>
      </w:r>
      <w:r>
        <w:rPr>
          <w:rFonts w:eastAsia="Times New Roman"/>
          <w:szCs w:val="24"/>
          <w:lang w:val="en-US"/>
        </w:rPr>
        <w:t>rebate</w:t>
      </w:r>
      <w:r>
        <w:rPr>
          <w:rFonts w:eastAsia="Times New Roman"/>
          <w:szCs w:val="24"/>
        </w:rPr>
        <w:t xml:space="preserve">. Εμείς είμαστε αντίθετοι σε αυτό και την καταψηφίζουμε. </w:t>
      </w:r>
    </w:p>
    <w:p w14:paraId="590C3E19" w14:textId="77777777" w:rsidR="008304AE" w:rsidRDefault="002B7524">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έλος σε ό,τι αφορά Στην παράταση του νόμου Παρασκευόπουλου -επειδή ξεκίνησα και με αυτήν- εδώ ουσιαστικά εισάγετε ένα </w:t>
      </w:r>
      <w:proofErr w:type="spellStart"/>
      <w:r>
        <w:rPr>
          <w:rFonts w:eastAsia="Times New Roman"/>
          <w:szCs w:val="24"/>
        </w:rPr>
        <w:t>οιονεί</w:t>
      </w:r>
      <w:proofErr w:type="spellEnd"/>
      <w:r>
        <w:rPr>
          <w:rFonts w:eastAsia="Times New Roman"/>
          <w:szCs w:val="24"/>
        </w:rPr>
        <w:t xml:space="preserve">, θα έλεγα, πλαίσιο ποινών. Δηλαδή, εμείς ως νομοθέτες καταλήγουμε κάπου, δίνουμε πλέον στην ανεξάρτητη </w:t>
      </w:r>
      <w:r>
        <w:rPr>
          <w:rFonts w:eastAsia="Times New Roman"/>
          <w:szCs w:val="24"/>
        </w:rPr>
        <w:t>δ</w:t>
      </w:r>
      <w:r>
        <w:rPr>
          <w:rFonts w:eastAsia="Times New Roman"/>
          <w:szCs w:val="24"/>
        </w:rPr>
        <w:t xml:space="preserve">ικαιοσύνη ένα νέο πλαίσιο, </w:t>
      </w:r>
      <w:r>
        <w:rPr>
          <w:rFonts w:eastAsia="Times New Roman"/>
          <w:szCs w:val="24"/>
        </w:rPr>
        <w:t xml:space="preserve">ο εφαρμοστής του νόμου, η ανεξάρτητη </w:t>
      </w:r>
      <w:r>
        <w:rPr>
          <w:rFonts w:eastAsia="Times New Roman"/>
          <w:szCs w:val="24"/>
        </w:rPr>
        <w:t>δ</w:t>
      </w:r>
      <w:r>
        <w:rPr>
          <w:rFonts w:eastAsia="Times New Roman"/>
          <w:szCs w:val="24"/>
        </w:rPr>
        <w:t>ικαιοσύνη, ο δικαστής εφαρμόζει αυτόν το νόμο και εμείς ερχόμαστε και λέμε: Ξέρετε, δεν μας ενδιαφέρει τι κάνει ο δικαστής. Καλά έκανε και έκρινε έτσι ο δικαστής. Εμείς ερχόμαστε και λέμε, «Εφαρμόζεται ένα άλλο πλαίσιο</w:t>
      </w:r>
      <w:r>
        <w:rPr>
          <w:rFonts w:eastAsia="Times New Roman"/>
          <w:szCs w:val="24"/>
        </w:rPr>
        <w:t>...». Δεν είναι έτσι. Διαφωνούμε σε αυτό κει λέμε «</w:t>
      </w:r>
      <w:r>
        <w:rPr>
          <w:rFonts w:eastAsia="Times New Roman"/>
          <w:szCs w:val="24"/>
        </w:rPr>
        <w:t>ό</w:t>
      </w:r>
      <w:r>
        <w:rPr>
          <w:rFonts w:eastAsia="Times New Roman"/>
          <w:szCs w:val="24"/>
        </w:rPr>
        <w:t>χι» και σε αυτήν την τροπολογία.</w:t>
      </w:r>
    </w:p>
    <w:p w14:paraId="590C3E1A" w14:textId="77777777" w:rsidR="008304AE" w:rsidRDefault="002B7524">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590C3E1B"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Τον λόγο έχει ο κ. Παπαθεοδώρου, μετά θα μιλήσει ο κ. </w:t>
      </w:r>
      <w:proofErr w:type="spellStart"/>
      <w:r>
        <w:rPr>
          <w:rFonts w:eastAsia="Times New Roman"/>
          <w:bCs/>
          <w:szCs w:val="24"/>
        </w:rPr>
        <w:t>Αιβατίδης</w:t>
      </w:r>
      <w:proofErr w:type="spellEnd"/>
      <w:r>
        <w:rPr>
          <w:rFonts w:eastAsia="Times New Roman"/>
          <w:bCs/>
          <w:szCs w:val="24"/>
        </w:rPr>
        <w:t xml:space="preserve"> και θα κλείσει ο κύρ</w:t>
      </w:r>
      <w:r>
        <w:rPr>
          <w:rFonts w:eastAsia="Times New Roman"/>
          <w:bCs/>
          <w:szCs w:val="24"/>
        </w:rPr>
        <w:t>ιος Υπουργός.</w:t>
      </w:r>
    </w:p>
    <w:p w14:paraId="590C3E1C" w14:textId="77777777" w:rsidR="008304AE" w:rsidRDefault="002B7524">
      <w:pPr>
        <w:spacing w:after="0" w:line="600" w:lineRule="auto"/>
        <w:ind w:firstLine="720"/>
        <w:jc w:val="both"/>
        <w:rPr>
          <w:rFonts w:eastAsia="Times New Roman"/>
          <w:bCs/>
          <w:szCs w:val="24"/>
        </w:rPr>
      </w:pPr>
      <w:r>
        <w:rPr>
          <w:rFonts w:eastAsia="Times New Roman"/>
          <w:bCs/>
          <w:szCs w:val="24"/>
        </w:rPr>
        <w:t>Ορίστε, κύριε συνάδελφε, έχετε τον λόγο.</w:t>
      </w:r>
    </w:p>
    <w:p w14:paraId="590C3E1D"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ΘΕΟΔΩΡΟΣ ΠΑΠΑΘΕΟΔΩΡΟΥ: </w:t>
      </w:r>
      <w:r>
        <w:rPr>
          <w:rFonts w:eastAsia="Times New Roman"/>
          <w:bCs/>
          <w:szCs w:val="24"/>
        </w:rPr>
        <w:t>Ευχαριστώ, κύριε Πρόεδρε.</w:t>
      </w:r>
    </w:p>
    <w:p w14:paraId="590C3E1E" w14:textId="77777777" w:rsidR="008304AE" w:rsidRDefault="002B7524">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αυτή τη συζήτηση που θα κάνουμε τώρα έπρεπε να την είχαμε κάνει στην </w:t>
      </w:r>
      <w:r>
        <w:rPr>
          <w:rFonts w:eastAsia="Times New Roman"/>
          <w:bCs/>
          <w:szCs w:val="24"/>
        </w:rPr>
        <w:t>ε</w:t>
      </w:r>
      <w:r>
        <w:rPr>
          <w:rFonts w:eastAsia="Times New Roman"/>
          <w:bCs/>
          <w:szCs w:val="24"/>
        </w:rPr>
        <w:t>πιτροπή, διότι, χθες και ο κύριος Υπουργός, αλλά και</w:t>
      </w:r>
      <w:r>
        <w:rPr>
          <w:rFonts w:eastAsia="Times New Roman"/>
          <w:bCs/>
          <w:szCs w:val="24"/>
        </w:rPr>
        <w:t xml:space="preserve"> άλλοι Βουλευτές της Πλειοψηφίας, μας εγκάλεσαν ότι πρώτον δεν διαβάζουμε, δεύτερον δεν ασχολούμαστε με την </w:t>
      </w:r>
      <w:proofErr w:type="spellStart"/>
      <w:r>
        <w:rPr>
          <w:rFonts w:eastAsia="Times New Roman"/>
          <w:bCs/>
          <w:szCs w:val="24"/>
        </w:rPr>
        <w:t>αντεγκληματική</w:t>
      </w:r>
      <w:proofErr w:type="spellEnd"/>
      <w:r>
        <w:rPr>
          <w:rFonts w:eastAsia="Times New Roman"/>
          <w:bCs/>
          <w:szCs w:val="24"/>
        </w:rPr>
        <w:t xml:space="preserve"> πολιτική και τρίτον δεν παρακολουθούμε τη διεθνή βιβλιογραφία. Θεωρήσαμε ως δεδομένο, λοιπόν, ότι συζητούσαμε για τον υπερπληθυσμό στ</w:t>
      </w:r>
      <w:r>
        <w:rPr>
          <w:rFonts w:eastAsia="Times New Roman"/>
          <w:bCs/>
          <w:szCs w:val="24"/>
        </w:rPr>
        <w:t>ις φυλακές.</w:t>
      </w:r>
    </w:p>
    <w:p w14:paraId="590C3E1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Είχα ζητήσει από την πρώτη συνεδρίαση από τον κύριο Υπουργό, να φέρει εγκαίρως την τροπολογία για να μπορούμε να συζητήσουμε, για να μπορούμε και εμείς να δώσουμε τη γνώμη μας, αλλά να υπάρχει και ένα ολοκληρωμένο, ένα συγκροτημένο </w:t>
      </w:r>
      <w:r>
        <w:rPr>
          <w:rFonts w:eastAsia="Times New Roman" w:cs="Times New Roman"/>
          <w:szCs w:val="24"/>
        </w:rPr>
        <w:lastRenderedPageBreak/>
        <w:t xml:space="preserve">σχέδιο </w:t>
      </w:r>
      <w:proofErr w:type="spellStart"/>
      <w:r>
        <w:rPr>
          <w:rFonts w:eastAsia="Times New Roman" w:cs="Times New Roman"/>
          <w:szCs w:val="24"/>
        </w:rPr>
        <w:t>αντεγ</w:t>
      </w:r>
      <w:r>
        <w:rPr>
          <w:rFonts w:eastAsia="Times New Roman" w:cs="Times New Roman"/>
          <w:szCs w:val="24"/>
        </w:rPr>
        <w:t>κληματικής</w:t>
      </w:r>
      <w:proofErr w:type="spellEnd"/>
      <w:r>
        <w:rPr>
          <w:rFonts w:eastAsia="Times New Roman" w:cs="Times New Roman"/>
          <w:szCs w:val="24"/>
        </w:rPr>
        <w:t xml:space="preserve"> πολιτικής σε σχέση με την κατανομή των κρατουμένων, με τις ποινές, με τις παρεμβάσεις που μπορούν να γίνουν για την αποσυμφόρηση των φυλακών. Δεν έγινε αυτό και η τροπολογία κατατέθηκε την τελευταία ώρα πραγματικά. </w:t>
      </w:r>
      <w:r>
        <w:rPr>
          <w:rFonts w:eastAsia="Times New Roman" w:cs="Times New Roman"/>
          <w:szCs w:val="24"/>
        </w:rPr>
        <w:t>Δ</w:t>
      </w:r>
      <w:r>
        <w:rPr>
          <w:rFonts w:eastAsia="Times New Roman" w:cs="Times New Roman"/>
          <w:szCs w:val="24"/>
        </w:rPr>
        <w:t>εν έγινε, γιατί υπάρχει λόγος</w:t>
      </w:r>
      <w:r>
        <w:rPr>
          <w:rFonts w:eastAsia="Times New Roman" w:cs="Times New Roman"/>
          <w:szCs w:val="24"/>
        </w:rPr>
        <w:t xml:space="preserve">, κυρίες και κύριοι συνάδελφοι. </w:t>
      </w:r>
    </w:p>
    <w:p w14:paraId="590C3E2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Από το 2006 ασχολούμαι, κύριε Υπουργέ, με τον σωφρονιστικό υπερπληθυσμό. Έχω γράψει για όλους τους νόμους, οι οποίοι ψηφίστηκαν από τη Βουλή για 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παρέμβαση των κυβερνήσεων, έτσι ώστε να υπάρξει αποσυμφόρηση του σω</w:t>
      </w:r>
      <w:r>
        <w:rPr>
          <w:rFonts w:eastAsia="Times New Roman" w:cs="Times New Roman"/>
          <w:szCs w:val="24"/>
        </w:rPr>
        <w:t xml:space="preserve">φρονιστικού πληθυσμού. </w:t>
      </w:r>
      <w:r>
        <w:rPr>
          <w:rFonts w:eastAsia="Times New Roman" w:cs="Times New Roman"/>
          <w:szCs w:val="24"/>
        </w:rPr>
        <w:t>Σ</w:t>
      </w:r>
      <w:r>
        <w:rPr>
          <w:rFonts w:eastAsia="Times New Roman" w:cs="Times New Roman"/>
          <w:szCs w:val="24"/>
        </w:rPr>
        <w:t>υνέκρινα τα στοιχεία με αυτά τα οποία εσείς δίνετε. Νομίζω ότι δεν υπάρχει σήμερα πιο σουρεαλιστική συζήτηση από αυτήν την οποία κάνουμε με παραδοχές οι οποίες, τουλάχιστον, δεν ανταποκρίνονται στην πραγματικότητα, κυρίες και κύριοι</w:t>
      </w:r>
      <w:r>
        <w:rPr>
          <w:rFonts w:eastAsia="Times New Roman" w:cs="Times New Roman"/>
          <w:szCs w:val="24"/>
        </w:rPr>
        <w:t xml:space="preserve"> συνάδελφοι.</w:t>
      </w:r>
    </w:p>
    <w:p w14:paraId="590C3E2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Ρωτάω το Υπουργείο Δικαιοσύνης -και ευτυχώς το Υπουργείο Δικαιοσύνης δίνει πολύ σωστά στοιχεία- «Πόσοι κρατούμενοι χωράνε στις ελληνικές φυλακές;». Όχι γενικώς. Πριν από λίγους μήνες. Και απαντά το Υπουργείο Δικαιοσύνης -δεν απαντά, αλλά είναι</w:t>
      </w:r>
      <w:r>
        <w:rPr>
          <w:rFonts w:eastAsia="Times New Roman" w:cs="Times New Roman"/>
          <w:szCs w:val="24"/>
        </w:rPr>
        <w:t xml:space="preserve"> δελτίο Τύπου του- στις 22</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2017 ότι οι θέσεις </w:t>
      </w:r>
      <w:r>
        <w:rPr>
          <w:rFonts w:eastAsia="Times New Roman" w:cs="Times New Roman"/>
          <w:szCs w:val="24"/>
        </w:rPr>
        <w:lastRenderedPageBreak/>
        <w:t xml:space="preserve">στις ελληνικές φυλακές είναι </w:t>
      </w:r>
      <w:r>
        <w:rPr>
          <w:rFonts w:eastAsia="Times New Roman" w:cs="Times New Roman"/>
          <w:szCs w:val="24"/>
        </w:rPr>
        <w:t>εννιά χιλιάδες οκτακόσιες δεκαπέντε</w:t>
      </w:r>
      <w:r>
        <w:rPr>
          <w:rFonts w:eastAsia="Times New Roman" w:cs="Times New Roman"/>
          <w:szCs w:val="24"/>
        </w:rPr>
        <w:t xml:space="preserve">, κυρίες και κύριοι συνάδελφοι. Αυτά είναι τα στοιχεία του Υπουργείου… </w:t>
      </w:r>
    </w:p>
    <w:p w14:paraId="590C3E2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w:t>
      </w:r>
      <w:r>
        <w:rPr>
          <w:rFonts w:eastAsia="Times New Roman" w:cs="Times New Roman"/>
          <w:b/>
          <w:szCs w:val="24"/>
        </w:rPr>
        <w:t>μάτων):</w:t>
      </w:r>
      <w:r>
        <w:rPr>
          <w:rFonts w:eastAsia="Times New Roman" w:cs="Times New Roman"/>
          <w:szCs w:val="24"/>
        </w:rPr>
        <w:t xml:space="preserve"> Αυτοί είναι οι κρατούμενοι αυτή τη στιγμή.</w:t>
      </w:r>
    </w:p>
    <w:p w14:paraId="590C3E2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Βεβαίως, κύριε Υπουργέ, να απαντήσετε μετά αν θέλετε. </w:t>
      </w:r>
    </w:p>
    <w:p w14:paraId="590C3E2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…με μ</w:t>
      </w:r>
      <w:r>
        <w:rPr>
          <w:rFonts w:eastAsia="Times New Roman" w:cs="Times New Roman"/>
          <w:szCs w:val="24"/>
        </w:rPr>
        <w:t>ί</w:t>
      </w:r>
      <w:r>
        <w:rPr>
          <w:rFonts w:eastAsia="Times New Roman" w:cs="Times New Roman"/>
          <w:szCs w:val="24"/>
        </w:rPr>
        <w:t xml:space="preserve">α κατανομή των θέσεων </w:t>
      </w:r>
      <w:r>
        <w:rPr>
          <w:rFonts w:eastAsia="Times New Roman" w:cs="Times New Roman"/>
          <w:szCs w:val="24"/>
        </w:rPr>
        <w:t>επτά χιλιάδες πεντακόσιες δώδεκα</w:t>
      </w:r>
      <w:r>
        <w:rPr>
          <w:rFonts w:eastAsia="Times New Roman" w:cs="Times New Roman"/>
          <w:szCs w:val="24"/>
        </w:rPr>
        <w:t xml:space="preserve"> για άντρες, </w:t>
      </w:r>
      <w:r>
        <w:rPr>
          <w:rFonts w:eastAsia="Times New Roman" w:cs="Times New Roman"/>
          <w:szCs w:val="24"/>
        </w:rPr>
        <w:t>τριακόσιες δεκαπέντε</w:t>
      </w:r>
      <w:r>
        <w:rPr>
          <w:rFonts w:eastAsia="Times New Roman" w:cs="Times New Roman"/>
          <w:szCs w:val="24"/>
        </w:rPr>
        <w:t xml:space="preserve"> για νέους, </w:t>
      </w:r>
      <w:r>
        <w:rPr>
          <w:rFonts w:eastAsia="Times New Roman" w:cs="Times New Roman"/>
          <w:szCs w:val="24"/>
        </w:rPr>
        <w:t>επτακόσιες εξήντα πέντ</w:t>
      </w:r>
      <w:r>
        <w:rPr>
          <w:rFonts w:eastAsia="Times New Roman" w:cs="Times New Roman"/>
          <w:szCs w:val="24"/>
        </w:rPr>
        <w:t>ε</w:t>
      </w:r>
      <w:r>
        <w:rPr>
          <w:rFonts w:eastAsia="Times New Roman" w:cs="Times New Roman"/>
          <w:szCs w:val="24"/>
        </w:rPr>
        <w:t xml:space="preserve"> για γυναίκες, </w:t>
      </w:r>
      <w:r>
        <w:rPr>
          <w:rFonts w:eastAsia="Times New Roman" w:cs="Times New Roman"/>
          <w:szCs w:val="24"/>
        </w:rPr>
        <w:t>χίλιες είκοσι εννέα</w:t>
      </w:r>
      <w:r>
        <w:rPr>
          <w:rFonts w:eastAsia="Times New Roman" w:cs="Times New Roman"/>
          <w:szCs w:val="24"/>
        </w:rPr>
        <w:t xml:space="preserve"> στις αγροτικές φυλακές. Αυτά είναι τα στοιχεία.</w:t>
      </w:r>
    </w:p>
    <w:p w14:paraId="590C3E2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Αυτοί σας είπαμε είναι οι κρατούμενοι σήμερα.</w:t>
      </w:r>
    </w:p>
    <w:p w14:paraId="590C3E2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 εγώ μιλάω για τις </w:t>
      </w:r>
      <w:r>
        <w:rPr>
          <w:rFonts w:eastAsia="Times New Roman" w:cs="Times New Roman"/>
          <w:szCs w:val="24"/>
        </w:rPr>
        <w:t xml:space="preserve">θέσεις στις ελληνικές φυλακές, αυτό που ονομάζουμε δυναμικότητα των ελληνικών φυλακών. Οι </w:t>
      </w:r>
      <w:r>
        <w:rPr>
          <w:rFonts w:eastAsia="Times New Roman" w:cs="Times New Roman"/>
          <w:szCs w:val="24"/>
        </w:rPr>
        <w:t>εννέα χιλιάδες οκτακόσιες δεκαπέντε</w:t>
      </w:r>
      <w:r>
        <w:rPr>
          <w:rFonts w:eastAsia="Times New Roman" w:cs="Times New Roman"/>
          <w:szCs w:val="24"/>
        </w:rPr>
        <w:t xml:space="preserve">, λοιπόν, είναι οι θέσεις που έχουμε στις ελληνικές φυλακές. </w:t>
      </w:r>
    </w:p>
    <w:p w14:paraId="590C3E2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Γι’ αυτό, κύριε Υπουργέ, έπρεπε να φέρετε και στην Ειδική Επιτροπή Σω</w:t>
      </w:r>
      <w:r>
        <w:rPr>
          <w:rFonts w:eastAsia="Times New Roman" w:cs="Times New Roman"/>
          <w:szCs w:val="24"/>
        </w:rPr>
        <w:t xml:space="preserve">φρονιστικού το θέμα για να συζητηθεί. Γιατί, όπως σας είπα από την αρχή, θα σας έδινε καλές προτάσεις. </w:t>
      </w:r>
    </w:p>
    <w:p w14:paraId="590C3E2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Υπάρχει υπερπληθυσμός στις ελληνικές φυλακές σήμερα; Υπάρχει αυτό το οποίο λέει η αιτιολογική έκθεση «συνωστισμός υπερβολικός στις ελληνικές φυλακές»; Σ</w:t>
      </w:r>
      <w:r>
        <w:rPr>
          <w:rFonts w:eastAsia="Times New Roman" w:cs="Times New Roman"/>
          <w:szCs w:val="24"/>
        </w:rPr>
        <w:t>τις 10 Μαΐου του 2017, λοιπόν, το Υπουργείο Δικαιοσύνης έχει την κατανομή των κρατουμένων σε όλα τα καταστήματα. Στα περισσότερα καταστήματα η κάλυψη είναι κάτω από 60%. Υπάρχουν καταστήματα τα οποία είναι υπερφορτωμένα σήμερα; Βεβαίως. Αυλώνας 126%, Κόριν</w:t>
      </w:r>
      <w:r>
        <w:rPr>
          <w:rFonts w:eastAsia="Times New Roman" w:cs="Times New Roman"/>
          <w:szCs w:val="24"/>
        </w:rPr>
        <w:t xml:space="preserve">θος 123%, Κορυδαλλός 169%, Χαλκίδα 157%. Συνολικός αριθμός κρατουμένων </w:t>
      </w:r>
      <w:r>
        <w:rPr>
          <w:rFonts w:eastAsia="Times New Roman" w:cs="Times New Roman"/>
          <w:szCs w:val="24"/>
        </w:rPr>
        <w:t>εννέα χιλιάδες πεντακόσιες εβδομήντα τρεις</w:t>
      </w:r>
      <w:r>
        <w:rPr>
          <w:rFonts w:eastAsia="Times New Roman" w:cs="Times New Roman"/>
          <w:szCs w:val="24"/>
        </w:rPr>
        <w:t xml:space="preserve"> στις 10 Μαΐου του 2017. Αυτά είναι τα πιο πρόσφατα στοιχεία τα οποία και θα καταθέσω στα Πρακτικά, για να αποδείξω ότι όταν μιλάμε για υπερβολ</w:t>
      </w:r>
      <w:r>
        <w:rPr>
          <w:rFonts w:eastAsia="Times New Roman" w:cs="Times New Roman"/>
          <w:szCs w:val="24"/>
        </w:rPr>
        <w:t xml:space="preserve">ικό συνωστισμό, καταλαβαίνετε ότι είναι σουρεαλιστική η συζήτηση να έχουμε </w:t>
      </w:r>
      <w:r>
        <w:rPr>
          <w:rFonts w:eastAsia="Times New Roman" w:cs="Times New Roman"/>
          <w:szCs w:val="24"/>
        </w:rPr>
        <w:t xml:space="preserve">εννέα χιλιάδες οκτακόσιες </w:t>
      </w:r>
      <w:r>
        <w:rPr>
          <w:rFonts w:eastAsia="Times New Roman" w:cs="Times New Roman"/>
          <w:szCs w:val="24"/>
        </w:rPr>
        <w:t xml:space="preserve"> θέσεις και από την άλλη πλευρά </w:t>
      </w:r>
      <w:r>
        <w:rPr>
          <w:rFonts w:eastAsia="Times New Roman" w:cs="Times New Roman"/>
          <w:szCs w:val="24"/>
        </w:rPr>
        <w:t>εννέα χιλιάδες πεντακόσιες εβδομήντα τρεις</w:t>
      </w:r>
      <w:r>
        <w:rPr>
          <w:rFonts w:eastAsia="Times New Roman" w:cs="Times New Roman"/>
          <w:szCs w:val="24"/>
        </w:rPr>
        <w:t xml:space="preserve"> κρατούμενους. Αυτό δεν λέγεται «συνωστισμός» στην παγκόσμια βιβλιογραφία. Αυτό λ</w:t>
      </w:r>
      <w:r>
        <w:rPr>
          <w:rFonts w:eastAsia="Times New Roman" w:cs="Times New Roman"/>
          <w:szCs w:val="24"/>
        </w:rPr>
        <w:t xml:space="preserve">έγεται «κακή κατανομή» </w:t>
      </w:r>
      <w:r>
        <w:rPr>
          <w:rFonts w:eastAsia="Times New Roman" w:cs="Times New Roman"/>
          <w:szCs w:val="24"/>
        </w:rPr>
        <w:lastRenderedPageBreak/>
        <w:t xml:space="preserve">εάν έχουμε σε συγκεκριμένες φυλακές υπερπληθυσμό και σε κάποιες άλλες έχουμε άδειες θέσεις. </w:t>
      </w:r>
    </w:p>
    <w:p w14:paraId="590C3E2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Θέλετε να κατανοήσω και το ζήτημα ότι στις περισσότερες φυλακές όλες οι θέσεις δεν μπορούν καλυφθούν διότι βρίσκονται σε πολύ κακή κατάσταση</w:t>
      </w:r>
      <w:r>
        <w:rPr>
          <w:rFonts w:eastAsia="Times New Roman" w:cs="Times New Roman"/>
          <w:szCs w:val="24"/>
        </w:rPr>
        <w:t xml:space="preserve"> ορισμένες εξ αυτών; Βεβαίως! Να δούμε, λοιπόν, το ζήτημα, τι μπορεί να κάνει η Κυβέρνηση, τι μπορεί να κάνει το κράτος, έτσι ώστε να δώσει καλύτερες συνθήκες κράτησης στους κρατούμενους.</w:t>
      </w:r>
    </w:p>
    <w:p w14:paraId="590C3E2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Οι αριθμοί όμως, κυρίες και κύριοι συνάδελφοι -και μιας και είναι κα</w:t>
      </w:r>
      <w:r>
        <w:rPr>
          <w:rFonts w:eastAsia="Times New Roman" w:cs="Times New Roman"/>
          <w:szCs w:val="24"/>
        </w:rPr>
        <w:t>ι η Πρόεδρος της Επιτροπής Σωφρονιστικού εδώ και ο Υπουργός- δεν οδηγούν με κα</w:t>
      </w:r>
      <w:r>
        <w:rPr>
          <w:rFonts w:eastAsia="Times New Roman" w:cs="Times New Roman"/>
          <w:szCs w:val="24"/>
        </w:rPr>
        <w:t>μ</w:t>
      </w:r>
      <w:r>
        <w:rPr>
          <w:rFonts w:eastAsia="Times New Roman" w:cs="Times New Roman"/>
          <w:szCs w:val="24"/>
        </w:rPr>
        <w:t>μία μεθοδολογία στην εντύπωση οποιουδήποτε σήμερα συνωστισμού στις φυλακές. Υπάρχουν αβελτηρίες, υπάρχουν αδυναμίες, υπάρχει κακή κατανομή. Υπάρχει κατανομή, βεβαίως, η οποία έχ</w:t>
      </w:r>
      <w:r>
        <w:rPr>
          <w:rFonts w:eastAsia="Times New Roman" w:cs="Times New Roman"/>
          <w:szCs w:val="24"/>
        </w:rPr>
        <w:t xml:space="preserve">ει να κάνει με τον τύπο της ποινής ή με τους προφυλακισθέντες, αλλά θα πρέπει να δείτε ότι ο διάλογος ο οποίος αναπτύχθηκε από χθες, αυτά για τα οποία μας έψεξε ο κ. Παρασκευόπουλος και ο κύριος Υπουργός, ότι δεν παρακολουθούμε την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w:t>
      </w:r>
      <w:r>
        <w:rPr>
          <w:rFonts w:eastAsia="Times New Roman" w:cs="Times New Roman"/>
          <w:szCs w:val="24"/>
        </w:rPr>
        <w:t xml:space="preserve"> καταλαβαίνετε ότι δεν στέκουν καθόλου. </w:t>
      </w:r>
    </w:p>
    <w:p w14:paraId="590C3E2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Αυτός ο διάλογος δεν έγινε στην </w:t>
      </w:r>
      <w:r>
        <w:rPr>
          <w:rFonts w:eastAsia="Times New Roman" w:cs="Times New Roman"/>
          <w:szCs w:val="24"/>
        </w:rPr>
        <w:t>ε</w:t>
      </w:r>
      <w:r>
        <w:rPr>
          <w:rFonts w:eastAsia="Times New Roman" w:cs="Times New Roman"/>
          <w:szCs w:val="24"/>
        </w:rPr>
        <w:t>πιτροπή, κύριε Υπουργέ. Μιλούσαμε μ</w:t>
      </w:r>
      <w:r>
        <w:rPr>
          <w:rFonts w:eastAsia="Times New Roman" w:cs="Times New Roman"/>
          <w:szCs w:val="24"/>
        </w:rPr>
        <w:t>ί</w:t>
      </w:r>
      <w:r>
        <w:rPr>
          <w:rFonts w:eastAsia="Times New Roman" w:cs="Times New Roman"/>
          <w:szCs w:val="24"/>
        </w:rPr>
        <w:t xml:space="preserve">α μέρα ολόκληρη και στην </w:t>
      </w:r>
      <w:r>
        <w:rPr>
          <w:rFonts w:eastAsia="Times New Roman" w:cs="Times New Roman"/>
          <w:szCs w:val="24"/>
        </w:rPr>
        <w:t>ε</w:t>
      </w:r>
      <w:r>
        <w:rPr>
          <w:rFonts w:eastAsia="Times New Roman" w:cs="Times New Roman"/>
          <w:szCs w:val="24"/>
        </w:rPr>
        <w:t>πιτροπή περί σωφρονιστικού υπερπληθυσμού και τα νούμερα αποδεικνύουν το ακριβώς αντίθετο. Δεν σας λέω ότι οι συνθήκες εί</w:t>
      </w:r>
      <w:r>
        <w:rPr>
          <w:rFonts w:eastAsia="Times New Roman" w:cs="Times New Roman"/>
          <w:szCs w:val="24"/>
        </w:rPr>
        <w:t xml:space="preserve">ναι καλές στις ελληνικές φυλακές. Σας λέω, όμως, ότι δεν μπορούμε με αυτά τα μέτρα τα οποία φέρνετε, να θεραπεύσουμε τα προβλήματα που υπάρχουν σήμερα. </w:t>
      </w:r>
    </w:p>
    <w:p w14:paraId="590C3E2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Ποια είναι, όμως, η κατανομή των κρατουμένων; Ας πάρουμε μ</w:t>
      </w:r>
      <w:r>
        <w:rPr>
          <w:rFonts w:eastAsia="Times New Roman" w:cs="Times New Roman"/>
          <w:szCs w:val="24"/>
        </w:rPr>
        <w:t>ί</w:t>
      </w:r>
      <w:r>
        <w:rPr>
          <w:rFonts w:eastAsia="Times New Roman" w:cs="Times New Roman"/>
          <w:szCs w:val="24"/>
        </w:rPr>
        <w:t>α τυπική ημερομηνία, όπως παίρνουμε κάθε χρό</w:t>
      </w:r>
      <w:r>
        <w:rPr>
          <w:rFonts w:eastAsia="Times New Roman" w:cs="Times New Roman"/>
          <w:szCs w:val="24"/>
        </w:rPr>
        <w:t xml:space="preserve">νο, για να συγκρίνουμε με τις προηγούμενες χρονιές, την 1-1-2017. Στις ελληνικές φυλακές τότε είχαμε </w:t>
      </w:r>
      <w:r>
        <w:rPr>
          <w:rFonts w:eastAsia="Times New Roman" w:cs="Times New Roman"/>
          <w:szCs w:val="24"/>
        </w:rPr>
        <w:t>δύο χιλιάδες οκτακόσιους είκοσι εννέα</w:t>
      </w:r>
      <w:r>
        <w:rPr>
          <w:rFonts w:eastAsia="Times New Roman" w:cs="Times New Roman"/>
          <w:szCs w:val="24"/>
        </w:rPr>
        <w:t xml:space="preserve"> υπόδικους στους </w:t>
      </w:r>
      <w:r>
        <w:rPr>
          <w:rFonts w:eastAsia="Times New Roman" w:cs="Times New Roman"/>
          <w:szCs w:val="24"/>
        </w:rPr>
        <w:t>εννέα χιλιάδες</w:t>
      </w:r>
      <w:r>
        <w:rPr>
          <w:rFonts w:eastAsia="Times New Roman" w:cs="Times New Roman"/>
          <w:szCs w:val="24"/>
        </w:rPr>
        <w:t xml:space="preserve"> πεντακόσιους εξήντα</w:t>
      </w:r>
      <w:r>
        <w:rPr>
          <w:rFonts w:eastAsia="Times New Roman" w:cs="Times New Roman"/>
          <w:szCs w:val="24"/>
        </w:rPr>
        <w:t xml:space="preserve">. Άρα ο σωφρονιστικός πληθυσμός, υπό στενή έννοια, είναι </w:t>
      </w:r>
      <w:r>
        <w:rPr>
          <w:rFonts w:eastAsia="Times New Roman" w:cs="Times New Roman"/>
          <w:szCs w:val="24"/>
        </w:rPr>
        <w:t xml:space="preserve">έξι </w:t>
      </w:r>
      <w:r>
        <w:rPr>
          <w:rFonts w:eastAsia="Times New Roman" w:cs="Times New Roman"/>
          <w:szCs w:val="24"/>
        </w:rPr>
        <w:t>χιλιάδες πεντακόσιοι</w:t>
      </w:r>
      <w:r>
        <w:rPr>
          <w:rFonts w:eastAsia="Times New Roman" w:cs="Times New Roman"/>
          <w:szCs w:val="24"/>
        </w:rPr>
        <w:t xml:space="preserve"> σχεδόν. Θέλετε να ξέρετε πόσοι από αυτούς εμπίπτουν στις βασικές κατηγορίες στις οποίες έρχεται να παρέμβει το Υπουργείο Δικαιοσύνης;</w:t>
      </w:r>
    </w:p>
    <w:p w14:paraId="590C3E2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90C3E2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Είναι πολύ σημαν</w:t>
      </w:r>
      <w:r>
        <w:rPr>
          <w:rFonts w:eastAsia="Times New Roman" w:cs="Times New Roman"/>
          <w:szCs w:val="24"/>
        </w:rPr>
        <w:t>τικό, κύριε Πρόεδρε. Ζητάω απλώς την ανοχή σας για ένα, δύο λεπτά.</w:t>
      </w:r>
    </w:p>
    <w:p w14:paraId="590C3E2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Ένα λεπτό έχετε και τελειώστε. Όλα όσα λέγονται εδώ μέσα σημαντικά είναι, απ’ την άποψη αυτών που τα λένε. </w:t>
      </w:r>
    </w:p>
    <w:p w14:paraId="590C3E30"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ΘΕΟΔΩΡΟΣ ΠΑΠΑΘΕΟΔΩΡΟΥ: </w:t>
      </w:r>
      <w:r>
        <w:rPr>
          <w:rFonts w:eastAsia="Times New Roman"/>
          <w:bCs/>
          <w:szCs w:val="24"/>
        </w:rPr>
        <w:t>Ευχαριστώ, κύριε Πρόεδρε.</w:t>
      </w:r>
      <w:r>
        <w:rPr>
          <w:rFonts w:eastAsia="Times New Roman"/>
          <w:bCs/>
          <w:szCs w:val="24"/>
        </w:rPr>
        <w:t xml:space="preserve"> </w:t>
      </w:r>
    </w:p>
    <w:p w14:paraId="590C3E31" w14:textId="77777777" w:rsidR="008304AE" w:rsidRDefault="002B7524">
      <w:pPr>
        <w:spacing w:after="0" w:line="600" w:lineRule="auto"/>
        <w:ind w:firstLine="720"/>
        <w:jc w:val="both"/>
        <w:rPr>
          <w:rFonts w:eastAsia="Times New Roman"/>
          <w:bCs/>
          <w:szCs w:val="24"/>
        </w:rPr>
      </w:pPr>
      <w:r>
        <w:rPr>
          <w:rFonts w:eastAsia="Times New Roman"/>
          <w:bCs/>
          <w:szCs w:val="24"/>
        </w:rPr>
        <w:t>Ξέρετε, λοιπόν, ποια είναι η κλίμακα μεταξύ των κρατουμένων που έχουν ποινή πάνω από πέντε χρόνια μέχρι δεκαπέντε έτη και πάνω; Είναι πέντε χιλιάδες κρατούμενοι, οι οποίοι σήμερα έρχονται και μπαίνουν, αν θέλετε, σε αυτούς οι οποίοι θα επωφεληθούν από τα</w:t>
      </w:r>
      <w:r>
        <w:rPr>
          <w:rFonts w:eastAsia="Times New Roman"/>
          <w:bCs/>
          <w:szCs w:val="24"/>
        </w:rPr>
        <w:t xml:space="preserve"> μέτρα του κυρίου Υπουργού Δικαιοσύνης, του κ. Κοντονή. Για ποιον λόγο; Μήπως έχουμε κάνει μία αξιολόγηση της ποινικής απαξίας των εγκλημάτων; Μήπως έχουμε προσπαθήσει να γίνει μεγαλύτερη -δεν είμαι αντίθετος- αποσυμφόρηση στις ελληνικές φυλακές, αλλά με κ</w:t>
      </w:r>
      <w:r>
        <w:rPr>
          <w:rFonts w:eastAsia="Times New Roman"/>
          <w:bCs/>
          <w:szCs w:val="24"/>
        </w:rPr>
        <w:t xml:space="preserve">ριτήρια όταν από τα κριτήρια τα οποία βάζει ο νόμος δεν αποκλείετε την εγκληματική οργάνωση, το άρθρο 187 του Ποινικού Κώδικα, που σημαίνει για ποινές πάνω από δέκα χρόνια, όταν δεν αποκλείετε το 187Α του Ποινικού Κώδικα που είναι η τρομοκρατική οργάνωση, </w:t>
      </w:r>
      <w:r>
        <w:rPr>
          <w:rFonts w:eastAsia="Times New Roman"/>
          <w:bCs/>
          <w:szCs w:val="24"/>
        </w:rPr>
        <w:t xml:space="preserve">όταν δεν αποκλείετε αυτό που σας είπαν και προηγουμένως, το οποίο, αν θέλετε, είναι πραγματικά -επειδή αναφερθήκατε χθες με σκληρούς </w:t>
      </w:r>
      <w:r>
        <w:rPr>
          <w:rFonts w:eastAsia="Times New Roman"/>
          <w:bCs/>
          <w:szCs w:val="24"/>
        </w:rPr>
        <w:lastRenderedPageBreak/>
        <w:t>χαρακτηρισμούς, κύριε Υπουργέ, μιλήσατε για «καραγκιοζιλίκια», για «γελοιότητες»- γελοίο να μην αποκλείετε αυτούς που έχουν</w:t>
      </w:r>
      <w:r>
        <w:rPr>
          <w:rFonts w:eastAsia="Times New Roman"/>
          <w:bCs/>
          <w:szCs w:val="24"/>
        </w:rPr>
        <w:t xml:space="preserve"> καταδικαστεί για διαφθορά σε βάρος του </w:t>
      </w:r>
      <w:r>
        <w:rPr>
          <w:rFonts w:eastAsia="Times New Roman"/>
          <w:bCs/>
          <w:szCs w:val="24"/>
        </w:rPr>
        <w:t>δ</w:t>
      </w:r>
      <w:r>
        <w:rPr>
          <w:rFonts w:eastAsia="Times New Roman"/>
          <w:bCs/>
          <w:szCs w:val="24"/>
        </w:rPr>
        <w:t xml:space="preserve">ημοσίου; </w:t>
      </w:r>
    </w:p>
    <w:p w14:paraId="590C3E32" w14:textId="77777777" w:rsidR="008304AE" w:rsidRDefault="002B7524">
      <w:pPr>
        <w:spacing w:after="0" w:line="600" w:lineRule="auto"/>
        <w:ind w:firstLine="720"/>
        <w:jc w:val="both"/>
        <w:rPr>
          <w:rFonts w:eastAsia="Times New Roman"/>
          <w:bCs/>
          <w:szCs w:val="24"/>
        </w:rPr>
      </w:pPr>
      <w:r>
        <w:rPr>
          <w:rFonts w:eastAsia="Times New Roman"/>
          <w:bCs/>
          <w:szCs w:val="24"/>
        </w:rPr>
        <w:t>Το ερώτημα λοιπόν, μετά από όλα αυτά, είναι το εξής: Αν δεν έχουμε συνωστισμό, αν δεν έχουμε υπερπληθυσμό, αν μπορούμε να κάνουμε καλύτερη κατανομή, αν μπορούμε να παρέμβουμε στο χωροταξικό των φυλακών, αν</w:t>
      </w:r>
      <w:r>
        <w:rPr>
          <w:rFonts w:eastAsia="Times New Roman"/>
          <w:bCs/>
          <w:szCs w:val="24"/>
        </w:rPr>
        <w:t xml:space="preserve"> μπορούμε να έχουμε μέτρα, κύριε Υπουργέ, όπως παραδείγματος χάριν τα τέλη ποινών στις αγροτικές φυλακές, που είναι μέτρα που ενδείκνυνται για την οργάνωση μιας </w:t>
      </w:r>
      <w:proofErr w:type="spellStart"/>
      <w:r>
        <w:rPr>
          <w:rFonts w:eastAsia="Times New Roman"/>
          <w:bCs/>
          <w:szCs w:val="24"/>
        </w:rPr>
        <w:t>αντεγκληματικής</w:t>
      </w:r>
      <w:proofErr w:type="spellEnd"/>
      <w:r>
        <w:rPr>
          <w:rFonts w:eastAsia="Times New Roman"/>
          <w:bCs/>
          <w:szCs w:val="24"/>
        </w:rPr>
        <w:t xml:space="preserve"> πολιτικής ένταξης, τότε γιατί το φέραμε εδώ;</w:t>
      </w:r>
    </w:p>
    <w:p w14:paraId="590C3E33" w14:textId="77777777" w:rsidR="008304AE" w:rsidRDefault="002B7524">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Ωραία, βάλτε μ</w:t>
      </w:r>
      <w:r>
        <w:rPr>
          <w:rFonts w:eastAsia="Times New Roman"/>
          <w:bCs/>
          <w:szCs w:val="24"/>
        </w:rPr>
        <w:t>ί</w:t>
      </w:r>
      <w:r>
        <w:rPr>
          <w:rFonts w:eastAsia="Times New Roman"/>
          <w:bCs/>
          <w:szCs w:val="24"/>
        </w:rPr>
        <w:t xml:space="preserve">α τελεία, κύριε Παπαθεοδώρου. </w:t>
      </w:r>
    </w:p>
    <w:p w14:paraId="590C3E34"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ΘΕΟΔΩΡΟΣ ΠΑΠΑΘΕΟΔΩΡΟΥ: </w:t>
      </w:r>
      <w:r>
        <w:rPr>
          <w:rFonts w:eastAsia="Times New Roman"/>
          <w:bCs/>
          <w:szCs w:val="24"/>
        </w:rPr>
        <w:t>Τελειώνω, λοιπόν, με το εξής. Κύριε Υπουργέ, μήπως ο στόχος είναι διαφορετικός; Μήπως ο στόχος είναι αυτός που σας είπα από χθες, ότι οριζόντια θέλετε να βγουν κρατούμενοι από τις φυλακέ</w:t>
      </w:r>
      <w:r>
        <w:rPr>
          <w:rFonts w:eastAsia="Times New Roman"/>
          <w:bCs/>
          <w:szCs w:val="24"/>
        </w:rPr>
        <w:t xml:space="preserve">ς, ανεξαρτήτως επικινδυνότητας, ανεξαρτήτως ποινής, γι’ αυτό και υπάρχει η συγκεκριμένη ρύθμιση; Ξεκινάτε με ελάχιστη ποινή τρεισήμισι μήνες </w:t>
      </w:r>
      <w:r>
        <w:rPr>
          <w:rFonts w:eastAsia="Times New Roman"/>
          <w:bCs/>
          <w:szCs w:val="24"/>
        </w:rPr>
        <w:lastRenderedPageBreak/>
        <w:t xml:space="preserve">και πηγαίνετε με ελάχιστη ποινή μέχρι οκτώ χρόνια. Αυτοί όλοι μπαίνουν στον ίδιο κουβά. </w:t>
      </w:r>
    </w:p>
    <w:p w14:paraId="590C3E35" w14:textId="77777777" w:rsidR="008304AE" w:rsidRDefault="002B7524">
      <w:pPr>
        <w:spacing w:after="0" w:line="600" w:lineRule="auto"/>
        <w:ind w:firstLine="720"/>
        <w:jc w:val="both"/>
        <w:rPr>
          <w:rFonts w:eastAsia="Times New Roman"/>
          <w:bCs/>
          <w:szCs w:val="24"/>
        </w:rPr>
      </w:pPr>
      <w:r>
        <w:rPr>
          <w:rFonts w:eastAsia="Times New Roman"/>
          <w:b/>
          <w:bCs/>
          <w:szCs w:val="24"/>
        </w:rPr>
        <w:t>ΠΡΟΕΔΡΕΥΩΝ (Γεώργιος Βαρεμ</w:t>
      </w:r>
      <w:r>
        <w:rPr>
          <w:rFonts w:eastAsia="Times New Roman"/>
          <w:b/>
          <w:bCs/>
          <w:szCs w:val="24"/>
        </w:rPr>
        <w:t>ένος):</w:t>
      </w:r>
      <w:r>
        <w:rPr>
          <w:rFonts w:eastAsia="Times New Roman"/>
          <w:bCs/>
          <w:szCs w:val="24"/>
        </w:rPr>
        <w:t xml:space="preserve"> Σας παρακαλώ, κύριε συνάδελφε, ολοκληρώστε. </w:t>
      </w:r>
    </w:p>
    <w:p w14:paraId="590C3E36" w14:textId="77777777" w:rsidR="008304AE" w:rsidRDefault="002B7524">
      <w:pPr>
        <w:spacing w:after="0" w:line="600" w:lineRule="auto"/>
        <w:ind w:firstLine="720"/>
        <w:jc w:val="both"/>
        <w:rPr>
          <w:rFonts w:eastAsia="Times New Roman"/>
          <w:bCs/>
          <w:szCs w:val="24"/>
        </w:rPr>
      </w:pPr>
      <w:r>
        <w:rPr>
          <w:rFonts w:eastAsia="Times New Roman"/>
          <w:b/>
          <w:bCs/>
          <w:szCs w:val="24"/>
        </w:rPr>
        <w:t xml:space="preserve">ΘΕΟΔΩΡΟΣ ΠΑΠΑΘΕΟΔΩΡΟΥ: </w:t>
      </w:r>
      <w:r>
        <w:rPr>
          <w:rFonts w:eastAsia="Times New Roman"/>
          <w:bCs/>
          <w:szCs w:val="24"/>
        </w:rPr>
        <w:t xml:space="preserve">Ολοκληρώνω τώρα, κύριε Πρόεδρε. </w:t>
      </w:r>
    </w:p>
    <w:p w14:paraId="590C3E37" w14:textId="77777777" w:rsidR="008304AE" w:rsidRDefault="002B7524">
      <w:pPr>
        <w:spacing w:after="0" w:line="600" w:lineRule="auto"/>
        <w:ind w:firstLine="720"/>
        <w:jc w:val="both"/>
        <w:rPr>
          <w:rFonts w:eastAsia="Times New Roman"/>
          <w:bCs/>
          <w:szCs w:val="24"/>
        </w:rPr>
      </w:pPr>
      <w:r>
        <w:rPr>
          <w:rFonts w:eastAsia="Times New Roman"/>
          <w:bCs/>
          <w:szCs w:val="24"/>
        </w:rPr>
        <w:t>Αυτή, λοιπόν, η πολιτική, όχι μόνο δεν ανταποκρίνεται σε κα</w:t>
      </w:r>
      <w:r>
        <w:rPr>
          <w:rFonts w:eastAsia="Times New Roman"/>
          <w:bCs/>
          <w:szCs w:val="24"/>
        </w:rPr>
        <w:t>μ</w:t>
      </w:r>
      <w:r>
        <w:rPr>
          <w:rFonts w:eastAsia="Times New Roman"/>
          <w:bCs/>
          <w:szCs w:val="24"/>
        </w:rPr>
        <w:t xml:space="preserve">μία μεθοδολογία </w:t>
      </w:r>
      <w:proofErr w:type="spellStart"/>
      <w:r>
        <w:rPr>
          <w:rFonts w:eastAsia="Times New Roman"/>
          <w:bCs/>
          <w:szCs w:val="24"/>
        </w:rPr>
        <w:t>αντεγκληματικής</w:t>
      </w:r>
      <w:proofErr w:type="spellEnd"/>
      <w:r>
        <w:rPr>
          <w:rFonts w:eastAsia="Times New Roman"/>
          <w:bCs/>
          <w:szCs w:val="24"/>
        </w:rPr>
        <w:t xml:space="preserve"> πολιτικής, αλλά δείχνει ότι η στόχευση ήταν τελείως διαφ</w:t>
      </w:r>
      <w:r>
        <w:rPr>
          <w:rFonts w:eastAsia="Times New Roman"/>
          <w:bCs/>
          <w:szCs w:val="24"/>
        </w:rPr>
        <w:t>ορετική από αυτή την οποία μας εξηγήσατε, από αυτήν την οποία καταγράφει η αιτιολογική έκθεση. Στόχευσή σας ήταν να αδειάσετε τις φυλακές, διότι αυτό είχατε υποσχεθεί σε συγκεκριμένους κύκλους του δικού σας κόμματος και της δικής σας, αν θέλετε, επιρροής σ</w:t>
      </w:r>
      <w:r>
        <w:rPr>
          <w:rFonts w:eastAsia="Times New Roman"/>
          <w:bCs/>
          <w:szCs w:val="24"/>
        </w:rPr>
        <w:t xml:space="preserve">τις φυλακές. Είναι κακή πολιτική. </w:t>
      </w:r>
    </w:p>
    <w:p w14:paraId="590C3E3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υτή η κακή πολιτική, ξέρετε, αφορά σε ολόκληρη την κοινωνία, αφορά στη δημόσια ασφάλεια, αφορά στην προστασία των ανθρωπίνων δικαιωμάτων και πραγματικά, είναι το τελευταίο, όπως είπατε, αλλά βασικό δείγμα ότι πολιτεύεστε</w:t>
      </w:r>
      <w:r>
        <w:rPr>
          <w:rFonts w:eastAsia="Times New Roman" w:cs="Times New Roman"/>
          <w:szCs w:val="24"/>
        </w:rPr>
        <w:t xml:space="preserve"> και στο ζήτημα του σωφρονιστικού συστήματος, όπως και σε όλα τα </w:t>
      </w:r>
      <w:r>
        <w:rPr>
          <w:rFonts w:eastAsia="Times New Roman" w:cs="Times New Roman"/>
          <w:szCs w:val="24"/>
        </w:rPr>
        <w:lastRenderedPageBreak/>
        <w:t xml:space="preserve">άλλα ζητήματα, όχι απλά παραβιάζοντας βασικές αρχές του </w:t>
      </w:r>
      <w:r>
        <w:rPr>
          <w:rFonts w:eastAsia="Times New Roman" w:cs="Times New Roman"/>
          <w:szCs w:val="24"/>
        </w:rPr>
        <w:t>δ</w:t>
      </w:r>
      <w:r>
        <w:rPr>
          <w:rFonts w:eastAsia="Times New Roman" w:cs="Times New Roman"/>
          <w:szCs w:val="24"/>
        </w:rPr>
        <w:t xml:space="preserve">ικαίου, αφού εδώ η συγκεκριμένη σας πολιτική αντιβαίνει σε βασικές αρχές της δημόσιας ασφάλειας και της ασφάλειας </w:t>
      </w:r>
      <w:r>
        <w:rPr>
          <w:rFonts w:eastAsia="Times New Roman" w:cs="Times New Roman"/>
          <w:szCs w:val="24"/>
        </w:rPr>
        <w:t>δ</w:t>
      </w:r>
      <w:r>
        <w:rPr>
          <w:rFonts w:eastAsia="Times New Roman" w:cs="Times New Roman"/>
          <w:szCs w:val="24"/>
        </w:rPr>
        <w:t xml:space="preserve">ικαίου. </w:t>
      </w:r>
    </w:p>
    <w:p w14:paraId="590C3E3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 xml:space="preserve">πολύ. </w:t>
      </w:r>
    </w:p>
    <w:p w14:paraId="590C3E3A" w14:textId="77777777" w:rsidR="008304AE" w:rsidRDefault="002B7524">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Κύριοι συνάδελφοι, θα ήθελα να κάνω μια παρατήρηση. Δεν θέλω να φτάσουμε στο σημείο να κλείνουμε τα μικρόφωνα. Η παρατήρηση είναι η εξής: Ο σεβασμός στον χρόνο και στο Προεδρείο προϋποθέτει τον αυτοσεβασμό. Όποιος το</w:t>
      </w:r>
      <w:r>
        <w:rPr>
          <w:rFonts w:eastAsia="Times New Roman" w:cs="Times New Roman"/>
          <w:szCs w:val="24"/>
        </w:rPr>
        <w:t xml:space="preserve">ν έχει, τον έχει. </w:t>
      </w:r>
    </w:p>
    <w:p w14:paraId="590C3E3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έχει τον λόγο. </w:t>
      </w:r>
    </w:p>
    <w:p w14:paraId="590C3E3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 </w:t>
      </w:r>
    </w:p>
    <w:p w14:paraId="590C3E3D"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Θα ήθελα, κατ’ αρχάς, να αναφερθώ στον ειδικό αγορητή της Δημοκρατικής Συμπαράταξης, ο οποίος επί έντεκα λεπτά -και αφού καταχράστηκε με την ανοχή σας τον χρόνο</w:t>
      </w:r>
      <w:r>
        <w:rPr>
          <w:rFonts w:eastAsia="Times New Roman" w:cs="Times New Roman"/>
          <w:szCs w:val="24"/>
        </w:rPr>
        <w:t>- παρέλειψε να δώσει ένα πάρα πολύ σημαντικό στοιχείο, που αφορά στον επονομαζόμενο νόμο Παρασκευόπουλου. Το στοιχείο αυτό είναι το ποσοστό των αλλοδαπών, και μάλιστα από τριτοκοσμικές κυρίως χώρες, οι οποίοι έχουν καταδικαστεί κυρίως για υποθέσεις ναρκωτι</w:t>
      </w:r>
      <w:r>
        <w:rPr>
          <w:rFonts w:eastAsia="Times New Roman" w:cs="Times New Roman"/>
          <w:szCs w:val="24"/>
        </w:rPr>
        <w:t xml:space="preserve">κών και οι οποίοι υπερβαίνουν το 55% με 60% των εγκλείστων. </w:t>
      </w:r>
    </w:p>
    <w:p w14:paraId="590C3E3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ένα πάρα πολύ σημαντικό στοιχείο και νομίζω ότι μας βοηθάει όλους να αντιληφθούμε για ποιον λόγο υπάρχει -εάν υπάρχει, βέβαια- αυτή η συμφόρηση στις ελληνικές φυλακές: Οφείλεται στους </w:t>
      </w:r>
      <w:r>
        <w:rPr>
          <w:rFonts w:eastAsia="Times New Roman" w:cs="Times New Roman"/>
          <w:szCs w:val="24"/>
        </w:rPr>
        <w:t xml:space="preserve">αλλοδαπούς, οι περισσότεροι, από τους οποίους έχουν εισέλθει στη χώρα παράνομα και οι οποίοι, βεβαίως, έχουν τελέσει διάφορα αδικήματα και μάλιστα κακουργήματα επί σειρά ετών. </w:t>
      </w:r>
    </w:p>
    <w:p w14:paraId="590C3E3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Στη συνέχεια, να αναφερθώ στην τροπολογία 1247, την οποία απέσυρε ο κύριος Υπουργός και πλέον τα άρθρα 40 και 41 έχουν απαλειφθεί. Ο κύριος  Υπουργός χαρακτήρισε την τροπολογία αυτή ως «αθώα» τροπολογία. Η παρέμβαση της Χρυσής Αυγής κατέδειξε ότι η τροπολο</w:t>
      </w:r>
      <w:r>
        <w:rPr>
          <w:rFonts w:eastAsia="Times New Roman" w:cs="Times New Roman"/>
          <w:szCs w:val="24"/>
        </w:rPr>
        <w:t xml:space="preserve">γία αυτή έχει κάποια ύποπτα, </w:t>
      </w:r>
      <w:proofErr w:type="spellStart"/>
      <w:r>
        <w:rPr>
          <w:rFonts w:eastAsia="Times New Roman" w:cs="Times New Roman"/>
          <w:szCs w:val="24"/>
        </w:rPr>
        <w:t>κρυψιφανή</w:t>
      </w:r>
      <w:proofErr w:type="spellEnd"/>
      <w:r>
        <w:rPr>
          <w:rFonts w:eastAsia="Times New Roman" w:cs="Times New Roman"/>
          <w:szCs w:val="24"/>
        </w:rPr>
        <w:t xml:space="preserve">, αντεθνικά στοιχεία και γι’ αυτόν τον λόγο αναλύσαμε το θέμα, που αφορά στην επονομαζόμενη -καταχρηστικά, βεβαίως- </w:t>
      </w:r>
      <w:r>
        <w:rPr>
          <w:rFonts w:eastAsia="Times New Roman" w:cs="Times New Roman"/>
          <w:szCs w:val="24"/>
        </w:rPr>
        <w:t>«Τ</w:t>
      </w:r>
      <w:r>
        <w:rPr>
          <w:rFonts w:eastAsia="Times New Roman" w:cs="Times New Roman"/>
          <w:szCs w:val="24"/>
        </w:rPr>
        <w:t xml:space="preserve">ουρκική </w:t>
      </w:r>
      <w:r>
        <w:rPr>
          <w:rFonts w:eastAsia="Times New Roman" w:cs="Times New Roman"/>
          <w:szCs w:val="24"/>
        </w:rPr>
        <w:t>Έ</w:t>
      </w:r>
      <w:r>
        <w:rPr>
          <w:rFonts w:eastAsia="Times New Roman" w:cs="Times New Roman"/>
          <w:szCs w:val="24"/>
        </w:rPr>
        <w:t>νωση Θράκης</w:t>
      </w:r>
      <w:r>
        <w:rPr>
          <w:rFonts w:eastAsia="Times New Roman" w:cs="Times New Roman"/>
          <w:szCs w:val="24"/>
        </w:rPr>
        <w:t>»</w:t>
      </w:r>
      <w:r>
        <w:rPr>
          <w:rFonts w:eastAsia="Times New Roman" w:cs="Times New Roman"/>
          <w:szCs w:val="24"/>
        </w:rPr>
        <w:t xml:space="preserve">. </w:t>
      </w:r>
    </w:p>
    <w:p w14:paraId="590C3E4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Νομίζω ότι ο κύριος Υπουργός σαφώς έλαβε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τη θέση της Χρυσής Αυγ</w:t>
      </w:r>
      <w:r>
        <w:rPr>
          <w:rFonts w:eastAsia="Times New Roman" w:cs="Times New Roman"/>
          <w:szCs w:val="24"/>
        </w:rPr>
        <w:t xml:space="preserve">ής, την αντίθεσή της σ’ αυτήν την τροπολογία, αλλά έλαβε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xml:space="preserve"> και την αντίθεση των Ανεξαρτήτων Ελλήνων και δεν θέλησε να διακινδυνέψει μια ψηφοφορία επί του θέματος αυτού. </w:t>
      </w:r>
    </w:p>
    <w:p w14:paraId="590C3E4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αυτή άσχετα με το θέμα της δήθεν </w:t>
      </w:r>
      <w:r>
        <w:rPr>
          <w:rFonts w:eastAsia="Times New Roman" w:cs="Times New Roman"/>
          <w:szCs w:val="24"/>
        </w:rPr>
        <w:t>«</w:t>
      </w:r>
      <w:r>
        <w:rPr>
          <w:rFonts w:eastAsia="Times New Roman" w:cs="Times New Roman"/>
          <w:szCs w:val="24"/>
        </w:rPr>
        <w:t>Τουρκικής Ένωσης Θράκης</w:t>
      </w:r>
      <w:r>
        <w:rPr>
          <w:rFonts w:eastAsia="Times New Roman" w:cs="Times New Roman"/>
          <w:szCs w:val="24"/>
        </w:rPr>
        <w:t>»</w:t>
      </w:r>
      <w:r>
        <w:rPr>
          <w:rFonts w:eastAsia="Times New Roman" w:cs="Times New Roman"/>
          <w:szCs w:val="24"/>
        </w:rPr>
        <w:t>, δεν είν</w:t>
      </w:r>
      <w:r>
        <w:rPr>
          <w:rFonts w:eastAsia="Times New Roman" w:cs="Times New Roman"/>
          <w:szCs w:val="24"/>
        </w:rPr>
        <w:t>αι αθώα, κύριε Υπουργέ, διότι υπερακοντίζει ή προσπαθεί να υπερακοντίσει, καταστρατηγεί σε κάθε περίπτωση το αμετάκλητο των αποφάσεων του Αρείου Πάγου. Άρα, λοιπόν, δεν είναι καθόλου αθώα, απλώς εσείς θέλετε να εμφανίσετε αυτό σαν μια προσπάθεια εναρμόνιση</w:t>
      </w:r>
      <w:r>
        <w:rPr>
          <w:rFonts w:eastAsia="Times New Roman" w:cs="Times New Roman"/>
          <w:szCs w:val="24"/>
        </w:rPr>
        <w:t xml:space="preserve">ς με την ευρωπαϊκή νομοθεσία. </w:t>
      </w:r>
    </w:p>
    <w:p w14:paraId="590C3E4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Όμως, επειδή, κύριε Υπουργέ, ακούστηκε από εσάς ότι κάποια στιγμή θα επαναφέρετε αυτή την τροποποίηση που αφορά στο άρθρο 758 του Κώδικα Πολιτικής Δικονομίας, θα ήθελα να σας καλέσω να μην επαναφέρετε σε κα</w:t>
      </w:r>
      <w:r>
        <w:rPr>
          <w:rFonts w:eastAsia="Times New Roman" w:cs="Times New Roman"/>
          <w:szCs w:val="24"/>
        </w:rPr>
        <w:t>μ</w:t>
      </w:r>
      <w:r>
        <w:rPr>
          <w:rFonts w:eastAsia="Times New Roman" w:cs="Times New Roman"/>
          <w:szCs w:val="24"/>
        </w:rPr>
        <w:t>μία περίπτωση το ά</w:t>
      </w:r>
      <w:r>
        <w:rPr>
          <w:rFonts w:eastAsia="Times New Roman" w:cs="Times New Roman"/>
          <w:szCs w:val="24"/>
        </w:rPr>
        <w:t xml:space="preserve">ρθρο 41, αυτό που απαλείφθηκε, δηλαδή περί αναδρομικότητας. Εάν εσείς θέλετε να εναρμονίσετε την ελληνική νομοθεσία με την ευρωπαϊκή στο σημείο αυτό -που επαναλαμβάνω ότι αυτό είναι εκχώρηση εθνικής κυριαρχίας- να μην υπάρχει αυτή η αναδρομικότητα, δηλαδή </w:t>
      </w:r>
      <w:r>
        <w:rPr>
          <w:rFonts w:eastAsia="Times New Roman" w:cs="Times New Roman"/>
          <w:szCs w:val="24"/>
        </w:rPr>
        <w:t xml:space="preserve">η δυνατότητα ανάκλησης εντός έτους από τη δημοσίευση του συγκεκριμένου νόμου. </w:t>
      </w:r>
    </w:p>
    <w:p w14:paraId="590C3E4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Θα έρθω τώρα στο θέμα της τροπολογίας με αριθμό 1257 σχετικά με την παράταση του νόμου για την αποσυμφόρηση των </w:t>
      </w:r>
      <w:r>
        <w:rPr>
          <w:rFonts w:eastAsia="Times New Roman" w:cs="Times New Roman"/>
          <w:szCs w:val="24"/>
        </w:rPr>
        <w:lastRenderedPageBreak/>
        <w:t>φυλακών, του επονομαζόμενου -επαναλαμβάνω- νόμου Παρασκευόπουλου.</w:t>
      </w:r>
      <w:r>
        <w:rPr>
          <w:rFonts w:eastAsia="Times New Roman" w:cs="Times New Roman"/>
          <w:szCs w:val="24"/>
        </w:rPr>
        <w:t xml:space="preserve"> Θεωρούμε ότι είναι επικίνδυνος για τη δημόσια τάξη και ασφάλεια και θα πρέπει να αποσυρθεί. </w:t>
      </w:r>
    </w:p>
    <w:p w14:paraId="590C3E4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Βεβαίως στην επιτροπή η Χρυσή Αυγή είχε ζητήσει να αναθεωρηθεί. Πράγματι ο κύριος Υπουργός έκανε μια αναθεώρηση, πλην όμως δεν συμπεριέλαβε στην αναθεώρηση αυτή τ</w:t>
      </w:r>
      <w:r>
        <w:rPr>
          <w:rFonts w:eastAsia="Times New Roman" w:cs="Times New Roman"/>
          <w:szCs w:val="24"/>
        </w:rPr>
        <w:t>ο θέμα αυτών που έχουν καταδικαστεί για υποθέσεις ναρκωτικών ή τους καταχραστές του δημοσίου χρήματος. Ειδικά για το θέμα των ναρκωτικών, νομίζω ότι θα έπρεπε οι καταδικασθέντες να συμπεριληφθούν στις εξαιρέσεις εφαρμογής της παράτασης του νόμου Παρασκευόπ</w:t>
      </w:r>
      <w:r>
        <w:rPr>
          <w:rFonts w:eastAsia="Times New Roman" w:cs="Times New Roman"/>
          <w:szCs w:val="24"/>
        </w:rPr>
        <w:t>ουλου.</w:t>
      </w:r>
    </w:p>
    <w:p w14:paraId="590C3E4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xml:space="preserve">, οι τριτοκοσμικοί αλλοδαποί είναι οι </w:t>
      </w:r>
      <w:proofErr w:type="spellStart"/>
      <w:r>
        <w:rPr>
          <w:rFonts w:eastAsia="Times New Roman" w:cs="Times New Roman"/>
          <w:szCs w:val="24"/>
        </w:rPr>
        <w:t>παραβατικοί</w:t>
      </w:r>
      <w:proofErr w:type="spellEnd"/>
      <w:r>
        <w:rPr>
          <w:rFonts w:eastAsia="Times New Roman" w:cs="Times New Roman"/>
          <w:szCs w:val="24"/>
        </w:rPr>
        <w:t xml:space="preserve"> οι οποίοι αυτή τη στιγμή είναι σε ένα ποσοστό πάνω από 55% έως και 60% εντός των ελληνικών φυλακών.</w:t>
      </w:r>
    </w:p>
    <w:p w14:paraId="590C3E4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Σε κάθε περίπτωση, η λογική επιτάσσει το εξής: ότι όταν κάποιος είναι έγκλειστος, αποκλ</w:t>
      </w:r>
      <w:r>
        <w:rPr>
          <w:rFonts w:eastAsia="Times New Roman" w:cs="Times New Roman"/>
          <w:szCs w:val="24"/>
        </w:rPr>
        <w:t xml:space="preserve">είεται από την κοινωνία και δεν μπορεί να επαναλάβει -όσο είναι έγκλειστος βεβαίως- την </w:t>
      </w:r>
      <w:proofErr w:type="spellStart"/>
      <w:r>
        <w:rPr>
          <w:rFonts w:eastAsia="Times New Roman" w:cs="Times New Roman"/>
          <w:szCs w:val="24"/>
        </w:rPr>
        <w:t>παραβατική</w:t>
      </w:r>
      <w:proofErr w:type="spellEnd"/>
      <w:r>
        <w:rPr>
          <w:rFonts w:eastAsia="Times New Roman" w:cs="Times New Roman"/>
          <w:szCs w:val="24"/>
        </w:rPr>
        <w:t xml:space="preserve"> του συμπεριφορά. Αυτό είναι αυτονόητο.</w:t>
      </w:r>
    </w:p>
    <w:p w14:paraId="590C3E4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Ο κ. Παρασκευόπουλος, δυστυχώς, επιχείρησε να λοιδορήσει έναν ανεξάρτητο Βουλευτή, τον κ. Καρρά, ο οποίος αναφέρθηκε σ</w:t>
      </w:r>
      <w:r>
        <w:rPr>
          <w:rFonts w:eastAsia="Times New Roman" w:cs="Times New Roman"/>
          <w:szCs w:val="24"/>
        </w:rPr>
        <w:t>ε κάποιον αστυνομικό ο οποίος του είπε ότι πράγματι αυτοί οι οποίοι αποφυλακίζονται πρόωρα έχουν υποτροπή στην εγκληματική τους συμπεριφορά. Ο κ. Παρασκευόπουλος είπε «ας φέρει κάποιος επιτέλους μια βιβλιογραφία». Εμφανίζεται, επαναλαμβάνω, ως κινητή βιβλι</w:t>
      </w:r>
      <w:r>
        <w:rPr>
          <w:rFonts w:eastAsia="Times New Roman" w:cs="Times New Roman"/>
          <w:szCs w:val="24"/>
        </w:rPr>
        <w:t>οθήκη του ΣΥΡΙΖΑ. Όμως, θα πάρει την απάντηση και η απάντηση είναι μια συγκεκριμένη εργασία η οποία υπάρχει και την οποία θα καταθέσω στα Πρακτικά. Είναι επιστημονική εργασία και αφορά στην εγκληματολογία. Είναι αμερικάνικη και είναι περίπου στη χρονική πε</w:t>
      </w:r>
      <w:r>
        <w:rPr>
          <w:rFonts w:eastAsia="Times New Roman" w:cs="Times New Roman"/>
          <w:szCs w:val="24"/>
        </w:rPr>
        <w:t>ρίοδο που ο κ. Παρασκευόπουλος εισήγαγε τον νόμο, ο οποίος και ψηφίστηκε.</w:t>
      </w:r>
    </w:p>
    <w:p w14:paraId="590C3E4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Είναι αμερικάνικη αυτή η εργασία. Είναι από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και έχει τον τίτλο «Η επίδραση της διάρκειας της ποινής στην υποτροπή της </w:t>
      </w:r>
      <w:proofErr w:type="spellStart"/>
      <w:r>
        <w:rPr>
          <w:rFonts w:eastAsia="Times New Roman" w:cs="Times New Roman"/>
          <w:szCs w:val="24"/>
        </w:rPr>
        <w:t>παραβατικής</w:t>
      </w:r>
      <w:proofErr w:type="spellEnd"/>
      <w:r>
        <w:rPr>
          <w:rFonts w:eastAsia="Times New Roman" w:cs="Times New Roman"/>
          <w:szCs w:val="24"/>
        </w:rPr>
        <w:t xml:space="preserve"> εγκληματικής συμπεριφοράς.» Οι Αμερικανοί</w:t>
      </w:r>
      <w:r>
        <w:rPr>
          <w:rFonts w:eastAsia="Times New Roman" w:cs="Times New Roman"/>
          <w:szCs w:val="24"/>
        </w:rPr>
        <w:t xml:space="preserve"> συγγραφείς είναι ο Μάικλ Ρόουτς και ο Μαξ </w:t>
      </w:r>
      <w:proofErr w:type="spellStart"/>
      <w:r>
        <w:rPr>
          <w:rFonts w:eastAsia="Times New Roman" w:cs="Times New Roman"/>
          <w:szCs w:val="24"/>
        </w:rPr>
        <w:t>Σάνζεμπαχ</w:t>
      </w:r>
      <w:proofErr w:type="spellEnd"/>
      <w:r>
        <w:rPr>
          <w:rFonts w:eastAsia="Times New Roman" w:cs="Times New Roman"/>
          <w:szCs w:val="24"/>
        </w:rPr>
        <w:t>. Το επιχείρημα του κ. Παρασκευόπουλου ήταν να φέρει κάποιος μια επιστημονική εργασία ότι ένας μήνας διαφοροποιεί την υποτροπή στην εγκληματική συμπεριφορά. Ε, λοιπόν, η Χρυσή Αυγή τη φέρνει και θα την κα</w:t>
      </w:r>
      <w:r>
        <w:rPr>
          <w:rFonts w:eastAsia="Times New Roman" w:cs="Times New Roman"/>
          <w:szCs w:val="24"/>
        </w:rPr>
        <w:t>ταθέσει στα Πρακτικά.</w:t>
      </w:r>
    </w:p>
    <w:p w14:paraId="590C3E49"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συμπέρασμα αυτών των επιστημόνων, λοιπόν, είναι το εξής: Διαπιστώσαμε -λένε οι συντάκτες- πως κάθε έξτρα μήνας ποινής φυλάκισης μειώνει τον δείκτη υποτροπής -εγκληματικής υποτροπής εννοείται- περί το 1%. </w:t>
      </w:r>
    </w:p>
    <w:p w14:paraId="590C3E4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Καταθέτω, λοιπόν, κύριε Πρ</w:t>
      </w:r>
      <w:r>
        <w:rPr>
          <w:rFonts w:eastAsia="Times New Roman" w:cs="Times New Roman"/>
          <w:szCs w:val="24"/>
        </w:rPr>
        <w:t>όεδρε, για τα Πρακτικά ένα απόσπασμα αυτής της επιστημονικής εργασίας με μια σύντομη μετάφραση την οποία έχω κάνει. Ο κύριος Υπουργός, αλλά και ο κ. Παρασκευόπουλος θα πρέπει να λάβουν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συγκεκριμένο άρθρο, διότι δεν είναι το μόνο που υποστηρίζει</w:t>
      </w:r>
      <w:r>
        <w:rPr>
          <w:rFonts w:eastAsia="Times New Roman" w:cs="Times New Roman"/>
          <w:szCs w:val="24"/>
        </w:rPr>
        <w:t xml:space="preserve"> αυτά τα πράγματα. Επαναλαμβάνουμε ότι η πρόωρη αποφυλάκιση δεν οδηγεί σε σωφρονισμό. </w:t>
      </w:r>
    </w:p>
    <w:p w14:paraId="590C3E4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0C3E4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Αϊβατίδης</w:t>
      </w:r>
      <w:proofErr w:type="spellEnd"/>
      <w:r>
        <w:rPr>
          <w:rFonts w:eastAsia="Times New Roman" w:cs="Times New Roman"/>
          <w:szCs w:val="24"/>
        </w:rPr>
        <w:t xml:space="preserve"> καταθέτει για τα Πρακτικά το απόσπασμα της προαναφερθείσας επιστημονικής εργασίας, η οποία βρ</w:t>
      </w:r>
      <w:r>
        <w:rPr>
          <w:rFonts w:eastAsia="Times New Roman" w:cs="Times New Roman"/>
          <w:szCs w:val="24"/>
        </w:rPr>
        <w:t>ίσκεται στο αρχείο του Τμήματος Γραμματείας της Διεύθυνσης Στενογραφίας και Πρακτικών της Βουλής)</w:t>
      </w:r>
    </w:p>
    <w:p w14:paraId="590C3E4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w:t>
      </w:r>
    </w:p>
    <w:p w14:paraId="590C3E4E"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590C3E4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590C3E5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Και σήμερα η συζήτηση </w:t>
      </w:r>
      <w:proofErr w:type="spellStart"/>
      <w:r>
        <w:rPr>
          <w:rFonts w:eastAsia="Times New Roman" w:cs="Times New Roman"/>
          <w:szCs w:val="24"/>
        </w:rPr>
        <w:t>περιεστράφη</w:t>
      </w:r>
      <w:proofErr w:type="spellEnd"/>
      <w:r>
        <w:rPr>
          <w:rFonts w:eastAsia="Times New Roman" w:cs="Times New Roman"/>
          <w:szCs w:val="24"/>
        </w:rPr>
        <w:t xml:space="preserve">, κατά το μεγαλύτερο μέρος, όχι στο σχέδιο νόμου, το οποίο έχει την αποδοχή της πλειοψηφίας των κομμάτων της Βουλής, </w:t>
      </w:r>
      <w:r>
        <w:rPr>
          <w:rFonts w:eastAsia="Times New Roman" w:cs="Times New Roman"/>
          <w:szCs w:val="24"/>
        </w:rPr>
        <w:t xml:space="preserve">αλλά σε άλλα ζητήματα, κυρίως στο θέμα της διάταξης για την αποσυμφόρηση και στο ζήτημα της διάταξης που </w:t>
      </w:r>
      <w:proofErr w:type="spellStart"/>
      <w:r>
        <w:rPr>
          <w:rFonts w:eastAsia="Times New Roman" w:cs="Times New Roman"/>
          <w:szCs w:val="24"/>
        </w:rPr>
        <w:t>απεσύρθη</w:t>
      </w:r>
      <w:proofErr w:type="spellEnd"/>
      <w:r>
        <w:rPr>
          <w:rFonts w:eastAsia="Times New Roman" w:cs="Times New Roman"/>
          <w:szCs w:val="24"/>
        </w:rPr>
        <w:t xml:space="preserve"> των άρθρων 41 και 42. </w:t>
      </w:r>
    </w:p>
    <w:p w14:paraId="590C3E5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Θέλω να πω, κυρίες και κύριοι Βουλευτές, ότι η Κυβέρνηση με αίσθημα ευθύνης έφερε σχετικ</w:t>
      </w:r>
      <w:r>
        <w:rPr>
          <w:rFonts w:eastAsia="Times New Roman" w:cs="Times New Roman"/>
          <w:szCs w:val="24"/>
        </w:rPr>
        <w:t>ή</w:t>
      </w:r>
      <w:r>
        <w:rPr>
          <w:rFonts w:eastAsia="Times New Roman" w:cs="Times New Roman"/>
          <w:szCs w:val="24"/>
        </w:rPr>
        <w:t xml:space="preserve"> με τη δυνατότητα </w:t>
      </w:r>
      <w:proofErr w:type="spellStart"/>
      <w:r>
        <w:rPr>
          <w:rFonts w:eastAsia="Times New Roman" w:cs="Times New Roman"/>
          <w:szCs w:val="24"/>
        </w:rPr>
        <w:t>επαναπροσφυγ</w:t>
      </w:r>
      <w:r>
        <w:rPr>
          <w:rFonts w:eastAsia="Times New Roman" w:cs="Times New Roman"/>
          <w:szCs w:val="24"/>
        </w:rPr>
        <w:t>ής</w:t>
      </w:r>
      <w:proofErr w:type="spellEnd"/>
      <w:r>
        <w:rPr>
          <w:rFonts w:eastAsia="Times New Roman" w:cs="Times New Roman"/>
          <w:szCs w:val="24"/>
        </w:rPr>
        <w:t xml:space="preserve"> ενός Έλληνα πολίτη στην ελληνική δικαιοσύνη</w:t>
      </w:r>
      <w:r>
        <w:rPr>
          <w:rFonts w:eastAsia="Times New Roman" w:cs="Times New Roman"/>
          <w:szCs w:val="24"/>
        </w:rPr>
        <w:t xml:space="preserve"> διάταξη </w:t>
      </w:r>
      <w:r>
        <w:rPr>
          <w:rFonts w:eastAsia="Times New Roman" w:cs="Times New Roman"/>
          <w:szCs w:val="24"/>
        </w:rPr>
        <w:t>μετά την αίσια έκβαση για αυτόν της δίκης ενώπιον του Δικαστηρίου Ανθρωπίνων Δικαιωμάτων από την πρώτη συνεδρίαση της επιτροπής.</w:t>
      </w:r>
    </w:p>
    <w:p w14:paraId="590C3E5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Μίλησα εγώ για αυτό το ζήτημα, μίλησε ο εισηγητής του ΣΥΡΙΖΑ, αλλά κανέν</w:t>
      </w:r>
      <w:r>
        <w:rPr>
          <w:rFonts w:eastAsia="Times New Roman" w:cs="Times New Roman"/>
          <w:szCs w:val="24"/>
        </w:rPr>
        <w:t xml:space="preserve">ας άλλος από τους εκπροσώπους των κομμάτων, τους εισηγητές, δεν είπε το παραμικρό, δεν εξέφρασε την παραμικρή αντίρρηση.              </w:t>
      </w:r>
    </w:p>
    <w:p w14:paraId="590C3E53"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δεν νομοθετεί εν </w:t>
      </w:r>
      <w:proofErr w:type="spellStart"/>
      <w:r>
        <w:rPr>
          <w:rFonts w:eastAsia="Times New Roman" w:cs="Times New Roman"/>
          <w:szCs w:val="24"/>
        </w:rPr>
        <w:t>κρυπτώ</w:t>
      </w:r>
      <w:proofErr w:type="spellEnd"/>
      <w:r>
        <w:rPr>
          <w:rFonts w:eastAsia="Times New Roman" w:cs="Times New Roman"/>
          <w:szCs w:val="24"/>
        </w:rPr>
        <w:t xml:space="preserve">, όπως ορισμένοι ισχυριστήκατε. Με απόλυτη διαφάνεια φέραμε αυτή τη </w:t>
      </w:r>
      <w:r>
        <w:rPr>
          <w:rFonts w:eastAsia="Times New Roman" w:cs="Times New Roman"/>
          <w:szCs w:val="24"/>
        </w:rPr>
        <w:lastRenderedPageBreak/>
        <w:t xml:space="preserve">διάταξη, </w:t>
      </w:r>
      <w:r>
        <w:rPr>
          <w:rFonts w:eastAsia="Times New Roman" w:cs="Times New Roman"/>
          <w:szCs w:val="24"/>
        </w:rPr>
        <w:t xml:space="preserve">τη θέσαμε στην κρίση της </w:t>
      </w:r>
      <w:r>
        <w:rPr>
          <w:rFonts w:eastAsia="Times New Roman" w:cs="Times New Roman"/>
          <w:szCs w:val="24"/>
        </w:rPr>
        <w:t>ε</w:t>
      </w:r>
      <w:r>
        <w:rPr>
          <w:rFonts w:eastAsia="Times New Roman" w:cs="Times New Roman"/>
          <w:szCs w:val="24"/>
        </w:rPr>
        <w:t>πιτροπής και ουδείς εξέφρασε την παραμικρή αντίρρηση.</w:t>
      </w:r>
    </w:p>
    <w:p w14:paraId="590C3E54"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λοιπόν, έρχονται κάποιοι και εκτοξεύουν μύδρους κατά της Κυβέρνησης και το μόνο που τους προέτρεψα ήταν να διαβάσουν τη διάταξη. </w:t>
      </w:r>
    </w:p>
    <w:p w14:paraId="590C3E55"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παρά το γεγονός ότι την έχουμε αποσύρει, ότι τα συγκεκριμένα δύο άρθρα έχουν να κάνουν με τον σεβασμό των αποφάσεων του Ευρωπαϊκού Δικαστηρίου Ανθρωπίνων Δικαιωμάτων και τη δυνατότητα που παρέχεται στους Έλληνες πολίτες, σε όλους τους Έλληνες πολίτες, εάν</w:t>
      </w:r>
      <w:r>
        <w:rPr>
          <w:rFonts w:eastAsia="Times New Roman" w:cs="Times New Roman"/>
          <w:szCs w:val="24"/>
        </w:rPr>
        <w:t xml:space="preserve"> έχουν κερδίσει κάποια δίκη </w:t>
      </w:r>
      <w:r>
        <w:rPr>
          <w:rFonts w:eastAsia="Times New Roman" w:cs="Times New Roman"/>
          <w:szCs w:val="24"/>
        </w:rPr>
        <w:t xml:space="preserve">στο </w:t>
      </w:r>
      <w:proofErr w:type="spellStart"/>
      <w:r>
        <w:rPr>
          <w:rFonts w:eastAsia="Times New Roman" w:cs="Times New Roman"/>
          <w:szCs w:val="24"/>
        </w:rPr>
        <w:t>Ευρωπαΐκό</w:t>
      </w:r>
      <w:proofErr w:type="spellEnd"/>
      <w:r>
        <w:rPr>
          <w:rFonts w:eastAsia="Times New Roman" w:cs="Times New Roman"/>
          <w:szCs w:val="24"/>
        </w:rPr>
        <w:t xml:space="preserve"> Δικαστήριο Ανθρωπίνων Δικαιωμάτων </w:t>
      </w:r>
      <w:r>
        <w:rPr>
          <w:rFonts w:eastAsia="Times New Roman" w:cs="Times New Roman"/>
          <w:szCs w:val="24"/>
        </w:rPr>
        <w:t xml:space="preserve">να επανεξετασθεί η υπόθεσή τους </w:t>
      </w:r>
      <w:r>
        <w:rPr>
          <w:rFonts w:eastAsia="Times New Roman" w:cs="Times New Roman"/>
          <w:szCs w:val="24"/>
        </w:rPr>
        <w:t xml:space="preserve">ακόμη κι αν έχει </w:t>
      </w:r>
      <w:r>
        <w:rPr>
          <w:rFonts w:eastAsia="Times New Roman" w:cs="Times New Roman"/>
          <w:szCs w:val="24"/>
        </w:rPr>
        <w:t>κλείσει και στον αναιρετικό βαθμό από τα ελληνικά δικαστήρια, έχουν καταστεί δηλαδή αυτές οι αποφάσεις αμετάκλητες. Και τα ελληνικά</w:t>
      </w:r>
      <w:r>
        <w:rPr>
          <w:rFonts w:eastAsia="Times New Roman" w:cs="Times New Roman"/>
          <w:szCs w:val="24"/>
        </w:rPr>
        <w:t xml:space="preserve"> δικαστήρια -σας το είπα και χθες- θα αποφασίσουν εκ νέου,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την απόφαση του Ευρωπαϊκού Δικαστηρίου Ανθρωπίνων Δικαιωμάτων, για το βάσιμο ή όχι των λόγων. </w:t>
      </w:r>
    </w:p>
    <w:p w14:paraId="590C3E56"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είπα χθες και κάτι άλλο, το οποίο παρακάμπτετε συνεχώς όσοι βάλλετε κατά </w:t>
      </w:r>
      <w:r>
        <w:rPr>
          <w:rFonts w:eastAsia="Times New Roman" w:cs="Times New Roman"/>
          <w:szCs w:val="24"/>
        </w:rPr>
        <w:t xml:space="preserve">της συγκεκριμένης </w:t>
      </w:r>
      <w:r>
        <w:rPr>
          <w:rFonts w:eastAsia="Times New Roman" w:cs="Times New Roman"/>
          <w:szCs w:val="24"/>
        </w:rPr>
        <w:t>τροπολογίας</w:t>
      </w:r>
      <w:r>
        <w:rPr>
          <w:rFonts w:eastAsia="Times New Roman" w:cs="Times New Roman"/>
          <w:szCs w:val="24"/>
        </w:rPr>
        <w:t xml:space="preserve">. Σας </w:t>
      </w:r>
      <w:r>
        <w:rPr>
          <w:rFonts w:eastAsia="Times New Roman" w:cs="Times New Roman"/>
          <w:szCs w:val="24"/>
        </w:rPr>
        <w:lastRenderedPageBreak/>
        <w:t xml:space="preserve">είπα ότι η διάταξη δεν δεσμεύει τα ελληνικά δικαστήρια, αλλά θα επανεξετάσουν όλο το πλέγμα </w:t>
      </w:r>
      <w:r>
        <w:rPr>
          <w:rFonts w:eastAsia="Times New Roman" w:cs="Times New Roman"/>
          <w:szCs w:val="24"/>
        </w:rPr>
        <w:t xml:space="preserve">της απόφασης </w:t>
      </w:r>
      <w:r>
        <w:rPr>
          <w:rFonts w:eastAsia="Times New Roman" w:cs="Times New Roman"/>
          <w:szCs w:val="24"/>
        </w:rPr>
        <w:t xml:space="preserve">του Ευρωπαϊκού Δικαστηρίου, και θα καταλήξουν. </w:t>
      </w:r>
    </w:p>
    <w:p w14:paraId="590C3E57"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δε προδήλως αβάσιμο να λέτε ότι αυτή η διάταξη αφορά και μόνο </w:t>
      </w:r>
      <w:r>
        <w:rPr>
          <w:rFonts w:eastAsia="Times New Roman" w:cs="Times New Roman"/>
          <w:szCs w:val="24"/>
        </w:rPr>
        <w:t xml:space="preserve">τα σωματεία, τα οποία ήθελαν κάποιοι να ονομάζουν τουρκικά στη Θράκη, διότι και σ’ αυτή την περίπτωση πάλι κυρίαρχα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 xml:space="preserve">ικαιοσύνη θα σταθμίσει μια απόφαση ενός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 xml:space="preserve">ικαστηρίου </w:t>
      </w:r>
      <w:r>
        <w:rPr>
          <w:rFonts w:eastAsia="Times New Roman" w:cs="Times New Roman"/>
          <w:szCs w:val="24"/>
        </w:rPr>
        <w:t xml:space="preserve">σε σχέση </w:t>
      </w:r>
      <w:r>
        <w:rPr>
          <w:rFonts w:eastAsia="Times New Roman" w:cs="Times New Roman"/>
          <w:szCs w:val="24"/>
        </w:rPr>
        <w:t xml:space="preserve">με τις διεθνείς </w:t>
      </w:r>
      <w:r>
        <w:rPr>
          <w:rFonts w:eastAsia="Times New Roman" w:cs="Times New Roman"/>
          <w:szCs w:val="24"/>
        </w:rPr>
        <w:t xml:space="preserve">εν ισχύ </w:t>
      </w:r>
      <w:r>
        <w:rPr>
          <w:rFonts w:eastAsia="Times New Roman" w:cs="Times New Roman"/>
          <w:szCs w:val="24"/>
        </w:rPr>
        <w:t>συνθήκες της χώρας, και μπορεί ν</w:t>
      </w:r>
      <w:r>
        <w:rPr>
          <w:rFonts w:eastAsia="Times New Roman" w:cs="Times New Roman"/>
          <w:szCs w:val="24"/>
        </w:rPr>
        <w:t>α καταλήξει στο ίδιο συμπέρασμα από διαφορετικό δρόμο.</w:t>
      </w:r>
    </w:p>
    <w:p w14:paraId="590C3E58"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Μάλιστα, σήμερα ο συνάδελφος από τη Δημοκρατική Συμπαράταξη, που προέρχεται από την περιοχή της Θράκης, είπε: Μα, έτσι, ξέρετε, εάν αποφασίσουν τα δικαστήρια πάλι αρνητικά, θα έχουμε έναν νέο κύκλο. Μα</w:t>
      </w:r>
      <w:r>
        <w:rPr>
          <w:rFonts w:eastAsia="Times New Roman" w:cs="Times New Roman"/>
          <w:szCs w:val="24"/>
        </w:rPr>
        <w:t>, δεν μπορεί η νομοθετική εξουσία να υπαγορεύσει αποφάσεις δικαστηρίων. Γι’ αυτό ακριβώς φέραμε αυτή τη διάταξη. Επομένως</w:t>
      </w:r>
      <w:r>
        <w:rPr>
          <w:rFonts w:eastAsia="Times New Roman" w:cs="Times New Roman"/>
          <w:szCs w:val="24"/>
        </w:rPr>
        <w:t xml:space="preserve"> </w:t>
      </w:r>
      <w:r>
        <w:rPr>
          <w:rFonts w:eastAsia="Times New Roman" w:cs="Times New Roman"/>
          <w:szCs w:val="24"/>
        </w:rPr>
        <w:t xml:space="preserve">όλη αυτή η ομιχλώδης κατάσταση περί εθνικών θεμάτων, που με τη συγκεκριμένη τροπολογία </w:t>
      </w:r>
      <w:r>
        <w:rPr>
          <w:rFonts w:eastAsia="Times New Roman" w:cs="Times New Roman"/>
          <w:szCs w:val="24"/>
        </w:rPr>
        <w:t xml:space="preserve">υποτίθεται ότι </w:t>
      </w:r>
      <w:r>
        <w:rPr>
          <w:rFonts w:eastAsia="Times New Roman" w:cs="Times New Roman"/>
          <w:szCs w:val="24"/>
        </w:rPr>
        <w:t>δρομολογούνται συμπεριφορές αντε</w:t>
      </w:r>
      <w:r>
        <w:rPr>
          <w:rFonts w:eastAsia="Times New Roman" w:cs="Times New Roman"/>
          <w:szCs w:val="24"/>
        </w:rPr>
        <w:t xml:space="preserve">θνικές </w:t>
      </w:r>
      <w:r>
        <w:rPr>
          <w:rFonts w:eastAsia="Times New Roman" w:cs="Times New Roman"/>
          <w:szCs w:val="24"/>
        </w:rPr>
        <w:lastRenderedPageBreak/>
        <w:t>κ.λπ., είναι τουλάχιστον κωμικές. Είναι αστήρικτες και προβάλλονται για μικροκομματικούς λόγους, γιατί δεν έχετε τίποτα άλλο να πείτε έναντι της Κυβέρνησης.</w:t>
      </w:r>
    </w:p>
    <w:p w14:paraId="590C3E59"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λέγω δε, ότι εάν διαβάζατε τη διάταξη, θα βλέπατε ότι όλα αυτά, που εγώ ας τα πάρω ως υπ</w:t>
      </w:r>
      <w:r>
        <w:rPr>
          <w:rFonts w:eastAsia="Times New Roman" w:cs="Times New Roman"/>
          <w:szCs w:val="24"/>
        </w:rPr>
        <w:t>όθεση εργασίας, ως καλοπροαίρετους φόβους, δεν ισχύουν. Δεν ισχύει απολύτως τίποτα απ’ όλα αυτά.</w:t>
      </w:r>
    </w:p>
    <w:p w14:paraId="590C3E5A"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δε να σας τονίσω ότι επειδή είχα συζητήσει με τον κ. </w:t>
      </w:r>
      <w:proofErr w:type="spellStart"/>
      <w:r>
        <w:rPr>
          <w:rFonts w:eastAsia="Times New Roman" w:cs="Times New Roman"/>
          <w:szCs w:val="24"/>
        </w:rPr>
        <w:t>Δανέλλη</w:t>
      </w:r>
      <w:proofErr w:type="spellEnd"/>
      <w:r>
        <w:rPr>
          <w:rFonts w:eastAsia="Times New Roman" w:cs="Times New Roman"/>
          <w:szCs w:val="24"/>
        </w:rPr>
        <w:t>, υπήρχε η θέση του Ποταμιού, η οποία δεν είχε εκφραστεί ακόμα από του Βήματος της Βουλής, ότι</w:t>
      </w:r>
      <w:r>
        <w:rPr>
          <w:rFonts w:eastAsia="Times New Roman" w:cs="Times New Roman"/>
          <w:szCs w:val="24"/>
        </w:rPr>
        <w:t xml:space="preserve"> ήταν θετική για την υπερψήφιση της συγκεκριμένης διάταξης όπως έρχεται. Δεν θέλουμε, όμως, να δημιουργούνται εντυπώσεις. Γι’ αυτό ακριβώς και θεωρώ ότι ένα αναγκαίο χρονικό διάστημα θα καταστήσει σαφές προς όλους ότι αυτή η διάταξη δεν εμπεριέχει τίποτα δ</w:t>
      </w:r>
      <w:r>
        <w:rPr>
          <w:rFonts w:eastAsia="Times New Roman" w:cs="Times New Roman"/>
          <w:szCs w:val="24"/>
        </w:rPr>
        <w:t>όλιο και σε κάθε περίπτωση οι διεθνείς συνθήκες της χώρας είναι απολύτως δεσμευτικές για τα ελληνικά δικαστήρια πάνω απ’ όλα.</w:t>
      </w:r>
    </w:p>
    <w:p w14:paraId="590C3E5B"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Έρχομαι στο θέμα της διάταξης για την αποσυμφόρηση.</w:t>
      </w:r>
    </w:p>
    <w:p w14:paraId="590C3E5C"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ακούστηκαν πολλά. Κατά πρώτον, θέλω να απαντήσω </w:t>
      </w:r>
      <w:r>
        <w:rPr>
          <w:rFonts w:eastAsia="Times New Roman" w:cs="Times New Roman"/>
          <w:szCs w:val="24"/>
        </w:rPr>
        <w:t xml:space="preserve">–θεωρώ ότι καλοπροαίρετα τα είπε </w:t>
      </w:r>
      <w:r>
        <w:rPr>
          <w:rFonts w:eastAsia="Times New Roman" w:cs="Times New Roman"/>
          <w:szCs w:val="24"/>
        </w:rPr>
        <w:lastRenderedPageBreak/>
        <w:t xml:space="preserve">ο κ. Παπαθεοδώρου- σχετικά με κάποιους αριθμούς που ανέφερε. </w:t>
      </w:r>
    </w:p>
    <w:p w14:paraId="590C3E5D" w14:textId="77777777" w:rsidR="008304AE" w:rsidRDefault="002B752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Αυτοί οι αριθμοί που αναφέρατε, κύριε Παπαθεοδώρου, είναι αριθμοί οι οποίοι προσεγγίζουν τα όρια μιας κατάστασης μη </w:t>
      </w:r>
      <w:proofErr w:type="spellStart"/>
      <w:r>
        <w:rPr>
          <w:rFonts w:eastAsia="Times New Roman" w:cs="Times New Roman"/>
          <w:szCs w:val="24"/>
        </w:rPr>
        <w:t>διαχειρίσιμης</w:t>
      </w:r>
      <w:proofErr w:type="spellEnd"/>
      <w:r>
        <w:rPr>
          <w:rFonts w:eastAsia="Times New Roman" w:cs="Times New Roman"/>
          <w:szCs w:val="24"/>
        </w:rPr>
        <w:t xml:space="preserve"> στις φυλακές, όσον αφορά τον αρ</w:t>
      </w:r>
      <w:r>
        <w:rPr>
          <w:rFonts w:eastAsia="Times New Roman" w:cs="Times New Roman"/>
          <w:szCs w:val="24"/>
        </w:rPr>
        <w:t>ιθμό των κρατουμένων. Σας λέω ότι αν δεν</w:t>
      </w:r>
      <w:r>
        <w:rPr>
          <w:rFonts w:eastAsia="Times New Roman" w:cs="Times New Roman"/>
          <w:szCs w:val="24"/>
        </w:rPr>
        <w:t xml:space="preserve"> φέρναμε τη </w:t>
      </w:r>
      <w:r>
        <w:rPr>
          <w:rFonts w:eastAsia="Times New Roman" w:cs="Times New Roman"/>
          <w:szCs w:val="24"/>
        </w:rPr>
        <w:t>συγκεκριμένη διάταξη, για έναν ολόκληρο χρόνο</w:t>
      </w:r>
      <w:r>
        <w:rPr>
          <w:rFonts w:eastAsia="Times New Roman" w:cs="Times New Roman"/>
          <w:szCs w:val="24"/>
        </w:rPr>
        <w:t>,</w:t>
      </w:r>
      <w:r>
        <w:rPr>
          <w:rFonts w:eastAsia="Times New Roman" w:cs="Times New Roman"/>
          <w:szCs w:val="24"/>
        </w:rPr>
        <w:t xml:space="preserve"> ο αριθμός των κρατουμένων, με βάση τις εκτιμήσεις μας, θα ξεπερνούσε τ</w:t>
      </w:r>
      <w:r>
        <w:rPr>
          <w:rFonts w:eastAsia="Times New Roman" w:cs="Times New Roman"/>
          <w:szCs w:val="24"/>
        </w:rPr>
        <w:t>ις</w:t>
      </w:r>
      <w:r>
        <w:rPr>
          <w:rFonts w:eastAsia="Times New Roman" w:cs="Times New Roman"/>
          <w:szCs w:val="24"/>
        </w:rPr>
        <w:t xml:space="preserve"> δέκα χιλιάδες. Τον Ιούλιο ίσχυε ο προηγούμενος νόμος. Επομένως, αυτό θα πρέπει να το</w:t>
      </w:r>
      <w:r>
        <w:rPr>
          <w:rFonts w:eastAsia="Times New Roman" w:cs="Times New Roman"/>
          <w:szCs w:val="24"/>
        </w:rPr>
        <w:t xml:space="preserve"> δείτε στην προοπτική του έτους. </w:t>
      </w:r>
    </w:p>
    <w:p w14:paraId="590C3E5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Συν τριακόσιους πενήντα. </w:t>
      </w:r>
    </w:p>
    <w:p w14:paraId="590C3E5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Όχι, δεν είναι συν τριακόσιους πενήντα. Σας λέω ότι θα προσεγγίσει και θα ξεπεράσει τους δέκα</w:t>
      </w:r>
      <w:r>
        <w:rPr>
          <w:rFonts w:eastAsia="Times New Roman" w:cs="Times New Roman"/>
          <w:szCs w:val="24"/>
        </w:rPr>
        <w:t xml:space="preserve"> χιλιάδες. </w:t>
      </w:r>
    </w:p>
    <w:p w14:paraId="590C3E6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Επομένως, εδώ, έχουμε σχεδόν χίλιους κρατούμενους οι οποίοι θα σωρευθούν στις φυλακές και θα κάνουν τις συνθήκες των φυλακών προβληματικές. Κυρίως, όμως, προβληματικές θα είναι οι δομές που θα θέλαμε να λειτουργήσουμε, όπως είναι τα </w:t>
      </w:r>
      <w:r>
        <w:rPr>
          <w:rFonts w:eastAsia="Times New Roman" w:cs="Times New Roman"/>
          <w:szCs w:val="24"/>
        </w:rPr>
        <w:lastRenderedPageBreak/>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εύ</w:t>
      </w:r>
      <w:r>
        <w:rPr>
          <w:rFonts w:eastAsia="Times New Roman" w:cs="Times New Roman"/>
          <w:szCs w:val="24"/>
        </w:rPr>
        <w:t xml:space="preserve">τερης </w:t>
      </w:r>
      <w:r>
        <w:rPr>
          <w:rFonts w:eastAsia="Times New Roman" w:cs="Times New Roman"/>
          <w:szCs w:val="24"/>
        </w:rPr>
        <w:t>Ε</w:t>
      </w:r>
      <w:r>
        <w:rPr>
          <w:rFonts w:eastAsia="Times New Roman" w:cs="Times New Roman"/>
          <w:szCs w:val="24"/>
        </w:rPr>
        <w:t>υκαιρίας, τα ΙΕΚ, οι χώροι υποδοχής των οικογενειών των κρατουμένων, που και αυτούς εγκαινιάζουμε, οι χώροι άθλησης, που και αυτοί λειτουργούν σε ένα μεγάλο ποσοστό εκτονωτικά και θετικά.</w:t>
      </w:r>
    </w:p>
    <w:p w14:paraId="590C3E6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Επομένως, η κριτική που κάνατε -επαναλαμβάνω- ήταν κριτική πο</w:t>
      </w:r>
      <w:r>
        <w:rPr>
          <w:rFonts w:eastAsia="Times New Roman" w:cs="Times New Roman"/>
          <w:szCs w:val="24"/>
        </w:rPr>
        <w:t>υ φαίνεται ότι είναι καλόπιστη, αλλά βασίζεται σε στοιχεία του έτους που έληξε και που ήταν σε ισχύ ο προηγούμενος νόμος της αποσυμφόρησης. Εάν δεν πάρουμε αυτά τα μέτρα -και το λέω προς όλη την Εθνική Αντιπροσωπεία-, τότε θα έχουμε εκ νέου κατάσταση κολασ</w:t>
      </w:r>
      <w:r>
        <w:rPr>
          <w:rFonts w:eastAsia="Times New Roman" w:cs="Times New Roman"/>
          <w:szCs w:val="24"/>
        </w:rPr>
        <w:t xml:space="preserve">τηρίων στις φυλακές. </w:t>
      </w:r>
    </w:p>
    <w:p w14:paraId="590C3E6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που είπατε, της κατανομής, ξέρετε η κατανομή δεν είναι μόνο μια πράξη διοικητική, δεν αναφέρεται μόνο στις διοικητικές υπηρεσίες του Υπουργείου Δικαιοσύνης. Η κατανομή αυτή έχει να κάνει με την κατανομή που κάνουν οι εισαγγελείς κ.λπ., </w:t>
      </w:r>
      <w:r>
        <w:rPr>
          <w:rFonts w:eastAsia="Times New Roman" w:cs="Times New Roman"/>
          <w:szCs w:val="24"/>
        </w:rPr>
        <w:t xml:space="preserve">όπως επίσης και με τις εκκρεμείς υποθέσεις που έχουν κρατούμενοι σε δικαστήρια των Αθηνών, οι οποίοι έχουν καταδικαστεί για άλλες υποθέσεις και που πρέπει να </w:t>
      </w:r>
      <w:r>
        <w:rPr>
          <w:rFonts w:eastAsia="Times New Roman" w:cs="Times New Roman"/>
          <w:szCs w:val="24"/>
        </w:rPr>
        <w:t xml:space="preserve">βρίσκονται </w:t>
      </w:r>
      <w:r>
        <w:rPr>
          <w:rFonts w:eastAsia="Times New Roman" w:cs="Times New Roman"/>
          <w:szCs w:val="24"/>
        </w:rPr>
        <w:t xml:space="preserve">στον Κορυδαλλό. Γι’ αυτό βλέπουμε αυτήν την </w:t>
      </w:r>
      <w:proofErr w:type="spellStart"/>
      <w:r>
        <w:rPr>
          <w:rFonts w:eastAsia="Times New Roman" w:cs="Times New Roman"/>
          <w:szCs w:val="24"/>
        </w:rPr>
        <w:t>υπερσυσσώρευση</w:t>
      </w:r>
      <w:proofErr w:type="spellEnd"/>
      <w:r>
        <w:rPr>
          <w:rFonts w:eastAsia="Times New Roman" w:cs="Times New Roman"/>
          <w:szCs w:val="24"/>
        </w:rPr>
        <w:t xml:space="preserve"> στον Κορυδαλλό. Επαναλαμβάνω</w:t>
      </w:r>
      <w:r>
        <w:rPr>
          <w:rFonts w:eastAsia="Times New Roman" w:cs="Times New Roman"/>
          <w:szCs w:val="24"/>
        </w:rPr>
        <w:t xml:space="preserve"> ότι σας απαντώ επί της </w:t>
      </w:r>
      <w:r>
        <w:rPr>
          <w:rFonts w:eastAsia="Times New Roman" w:cs="Times New Roman"/>
          <w:szCs w:val="24"/>
        </w:rPr>
        <w:lastRenderedPageBreak/>
        <w:t xml:space="preserve">ουσίας και επί των ισχυρισμών σας, ακριβώς για να μην υπάρχει κανένα θέμα, όσον αφορά τα ζητήματα που θέσατε. </w:t>
      </w:r>
    </w:p>
    <w:p w14:paraId="590C3E63"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Ειπώθηκε από συνάδελφο ότι με αυτόν τον τρόπο, οι κρατούμενοι θα έχουν πάντοτε στο νου τους ότι ανεξάρτητα της ποινής</w:t>
      </w:r>
      <w:r>
        <w:rPr>
          <w:rFonts w:eastAsia="Times New Roman" w:cs="Times New Roman"/>
          <w:szCs w:val="24"/>
        </w:rPr>
        <w:t xml:space="preserve"> που</w:t>
      </w:r>
      <w:r>
        <w:rPr>
          <w:rFonts w:eastAsia="Times New Roman" w:cs="Times New Roman"/>
          <w:szCs w:val="24"/>
        </w:rPr>
        <w:t xml:space="preserve"> </w:t>
      </w:r>
      <w:r>
        <w:rPr>
          <w:rFonts w:eastAsia="Times New Roman" w:cs="Times New Roman"/>
          <w:szCs w:val="24"/>
        </w:rPr>
        <w:t xml:space="preserve">τους επιβάλλεται από τα δικαστήρια, αυτοί θα απολυθούν κάποια στιγμή νωρίτερα. Επαναλαμβάνω αυτό είναι ένα μέτρο που προβλέπεται από τη θέσπιση του Ποινικού Κώδικα στο άρθρο 105, δηλαδή ισχύει δεκαετίες ολόκληρες τώρα. </w:t>
      </w:r>
    </w:p>
    <w:p w14:paraId="590C3E6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Δεύτερον, τα θέματα της αποσυμφόρησ</w:t>
      </w:r>
      <w:r>
        <w:rPr>
          <w:rFonts w:eastAsia="Times New Roman" w:cs="Times New Roman"/>
          <w:szCs w:val="24"/>
        </w:rPr>
        <w:t>ης -είπα και χθες- είναι έκτακτα μέτρα, έκτακτοι νόμοι. Ευελπιστώ -και είμαι σχεδόν βέβαιος- ότι θα είναι η τελευταία φορά που θα νομοθετήσουμε για τη διαδικασία αυτή. Διότι με τη μεταρρύθμιση του Ποινικού Κώδικα θα έχουμε άλλα πλαίσια ποινών, οπότε και άλ</w:t>
      </w:r>
      <w:r>
        <w:rPr>
          <w:rFonts w:eastAsia="Times New Roman" w:cs="Times New Roman"/>
          <w:szCs w:val="24"/>
        </w:rPr>
        <w:t>λη κατάσταση διαχείρισης στις φυλακές.</w:t>
      </w:r>
      <w:r>
        <w:rPr>
          <w:rFonts w:eastAsia="Times New Roman" w:cs="Times New Roman"/>
          <w:szCs w:val="24"/>
        </w:rPr>
        <w:t xml:space="preserve"> Ας </w:t>
      </w:r>
      <w:r>
        <w:rPr>
          <w:rFonts w:eastAsia="Times New Roman" w:cs="Times New Roman"/>
          <w:szCs w:val="24"/>
        </w:rPr>
        <w:t xml:space="preserve">μη λέμε εύκολα λόγια από του Βήματος της Βουλής, όταν η πολιτική βούληση της Κυβέρνησης είναι εκπεφρασμένη με σαφήνεια και δεν αφήνει κανένα περιθώριο. </w:t>
      </w:r>
    </w:p>
    <w:p w14:paraId="590C3E6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w:t>
      </w:r>
      <w:r>
        <w:rPr>
          <w:rFonts w:eastAsia="Times New Roman" w:cs="Times New Roman"/>
          <w:szCs w:val="24"/>
        </w:rPr>
        <w:t>ς του κυρίου Υπουργού)</w:t>
      </w:r>
    </w:p>
    <w:p w14:paraId="590C3E6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αναφερθώ στην τροπολογία για το Ελεγκτικό Συνέδριο. Θέλω να σας τονίσω ότι με την </w:t>
      </w:r>
      <w:r>
        <w:rPr>
          <w:rFonts w:eastAsia="Times New Roman" w:cs="Times New Roman"/>
          <w:szCs w:val="24"/>
        </w:rPr>
        <w:lastRenderedPageBreak/>
        <w:t>τροπολογία αυτή επιτυγχάνεται η επίσπευση των διαδικασιών και η γρήγορη ολοκλήρωση δικών. Προς αυτό, σωστά με ρώτησε ο</w:t>
      </w:r>
      <w:r>
        <w:rPr>
          <w:rFonts w:eastAsia="Times New Roman" w:cs="Times New Roman"/>
          <w:szCs w:val="24"/>
        </w:rPr>
        <w:t xml:space="preserve"> κ. Αθανασίου εάν έχουμε τη σύμφωνη γνώμη του Ελεγκτικού Συνεδρίου και του απάντησα: «Βεβαίως, την έχουμε». Είχαμε θέσει αυτόν τον προβληματισμό μας. Θεωρώ ότι στο άμεσο μέλλον θα παίξει και αυτό έναν θετικό ρόλο στα μέτρα επίσπευσης των διαδικασιών ενώπιο</w:t>
      </w:r>
      <w:r>
        <w:rPr>
          <w:rFonts w:eastAsia="Times New Roman" w:cs="Times New Roman"/>
          <w:szCs w:val="24"/>
        </w:rPr>
        <w:t xml:space="preserve">ν όλων των δικαστηρίων της χώρας. Σας καλώ να την υπερψηφίσετε. </w:t>
      </w:r>
    </w:p>
    <w:p w14:paraId="590C3E67"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Έγινε σήμερα μια αναφορά, κυρίες και κύριοι Βουλευτές, για τις επιλογές της Κυβέρνησης στην ηγεσία του Αρείου Πάγου. Θέλω να πω προς όλους ότι είναι η πρώτη φορά μετά από πάρα πολλά χρόνια πο</w:t>
      </w:r>
      <w:r>
        <w:rPr>
          <w:rFonts w:eastAsia="Times New Roman" w:cs="Times New Roman"/>
          <w:szCs w:val="24"/>
        </w:rPr>
        <w:t xml:space="preserve">υ η ηγεσία του Αρείου Πάγου, την οποία επέλεξε η Κυβέρνηση, έχει τέτοια αποδοχή. Ακόμα και στην Αίθουσα της Βουλής φάνηκε αυτό το πράγμα. </w:t>
      </w:r>
    </w:p>
    <w:p w14:paraId="590C3E68"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Παρά τα όσα ειπώθηκαν -και θα αναφερθώ-, η ηγεσία την οποία επέλεξε η Κυβέρνηση έχει </w:t>
      </w:r>
      <w:r>
        <w:rPr>
          <w:rFonts w:eastAsia="Times New Roman"/>
          <w:szCs w:val="24"/>
        </w:rPr>
        <w:t xml:space="preserve">τεράστια αποδοχή και από τα κόμματα </w:t>
      </w:r>
      <w:r>
        <w:rPr>
          <w:rFonts w:eastAsia="Times New Roman"/>
          <w:szCs w:val="24"/>
        </w:rPr>
        <w:t xml:space="preserve">του </w:t>
      </w:r>
      <w:r>
        <w:rPr>
          <w:rFonts w:eastAsia="Times New Roman"/>
          <w:szCs w:val="24"/>
        </w:rPr>
        <w:t>Κοινοβο</w:t>
      </w:r>
      <w:r>
        <w:rPr>
          <w:rFonts w:eastAsia="Times New Roman"/>
          <w:szCs w:val="24"/>
        </w:rPr>
        <w:t>υ</w:t>
      </w:r>
      <w:r>
        <w:rPr>
          <w:rFonts w:eastAsia="Times New Roman"/>
          <w:szCs w:val="24"/>
        </w:rPr>
        <w:t>λ</w:t>
      </w:r>
      <w:r>
        <w:rPr>
          <w:rFonts w:eastAsia="Times New Roman"/>
          <w:szCs w:val="24"/>
        </w:rPr>
        <w:t>ί</w:t>
      </w:r>
      <w:r>
        <w:rPr>
          <w:rFonts w:eastAsia="Times New Roman"/>
          <w:szCs w:val="24"/>
        </w:rPr>
        <w:t>ο</w:t>
      </w:r>
      <w:r>
        <w:rPr>
          <w:rFonts w:eastAsia="Times New Roman"/>
          <w:szCs w:val="24"/>
        </w:rPr>
        <w:t>υ</w:t>
      </w:r>
      <w:r>
        <w:rPr>
          <w:rFonts w:eastAsia="Times New Roman"/>
          <w:szCs w:val="24"/>
        </w:rPr>
        <w:t xml:space="preserve">. Όλοι δε, μηδενός εξαιρουμένου, είπατε ότι πρόκειται περί αρίστων δικαστικών λειτουργών. Αυτό είναι κάτι το οποίο τονίζω. Είναι θετικό, αλλά είναι πρώτα και κύρια </w:t>
      </w:r>
      <w:r>
        <w:rPr>
          <w:rFonts w:eastAsia="Times New Roman"/>
          <w:szCs w:val="24"/>
        </w:rPr>
        <w:lastRenderedPageBreak/>
        <w:t>θετικό για την Κυβέρνηση, η οποία αποδει</w:t>
      </w:r>
      <w:r>
        <w:rPr>
          <w:rFonts w:eastAsia="Times New Roman"/>
          <w:szCs w:val="24"/>
        </w:rPr>
        <w:t xml:space="preserve">κνύεται ότι έκανε τις καλύτερες επιλογές για την ηγεσία του Αρείου Πάγου. </w:t>
      </w:r>
    </w:p>
    <w:p w14:paraId="590C3E69"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Υπήρξε μια ένσταση, η καθυστέρηση κατά τρεις μήνες. Κατά πρώτον, δεν είναι τρεις μήνες, είναι δύο μήνες. Και ξέρετε πολύ καλά ότι τον Ιούλιο έκλεινε η δεύτερη αξιολόγηση και η Κυβέρ</w:t>
      </w:r>
      <w:r>
        <w:rPr>
          <w:rFonts w:eastAsia="Times New Roman"/>
          <w:szCs w:val="24"/>
        </w:rPr>
        <w:t xml:space="preserve">νηση πάση δυνάμει είχε δώσει όλη την ικμάδα της για να τελειώσει αυτό το κεφάλαιο και να μπούμε επιτέλους σε μια ροή κανονικότητας. </w:t>
      </w:r>
    </w:p>
    <w:p w14:paraId="590C3E6A"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Δεν πρέπει να υπολογίζετε τον Αύγουστο, γιατί τον Αύγουστο ήταν κλειστή η Βουλή. Ως εκ τούτου, δεν μπορούσε να γίνει η </w:t>
      </w:r>
      <w:proofErr w:type="spellStart"/>
      <w:r>
        <w:rPr>
          <w:rFonts w:eastAsia="Times New Roman"/>
          <w:szCs w:val="24"/>
        </w:rPr>
        <w:t>προα</w:t>
      </w:r>
      <w:r>
        <w:rPr>
          <w:rFonts w:eastAsia="Times New Roman"/>
          <w:szCs w:val="24"/>
        </w:rPr>
        <w:t>παιτούμενη</w:t>
      </w:r>
      <w:proofErr w:type="spellEnd"/>
      <w:r>
        <w:rPr>
          <w:rFonts w:eastAsia="Times New Roman"/>
          <w:szCs w:val="24"/>
        </w:rPr>
        <w:t xml:space="preserve"> διαδικασία ενώπιον της Βουλής και μη χρεώνετε λοιπόν και τον Αύγουστο στην Κυβέρνηση. Τον Σεπτέμβριο ξεκίνησαν οι διαδικασίες, οπότε είχαμε μια καθυστέρηση τριάντα ημερών. </w:t>
      </w:r>
    </w:p>
    <w:p w14:paraId="590C3E6B"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Θέλω δε να πω, ιδίως προς τη Νέα Δημοκρατία η οποία εξέφρασε </w:t>
      </w:r>
      <w:r>
        <w:rPr>
          <w:rFonts w:eastAsia="Times New Roman"/>
          <w:szCs w:val="24"/>
        </w:rPr>
        <w:t xml:space="preserve">αυτή την </w:t>
      </w:r>
      <w:r>
        <w:rPr>
          <w:rFonts w:eastAsia="Times New Roman"/>
          <w:szCs w:val="24"/>
        </w:rPr>
        <w:t>κρ</w:t>
      </w:r>
      <w:r>
        <w:rPr>
          <w:rFonts w:eastAsia="Times New Roman"/>
          <w:szCs w:val="24"/>
        </w:rPr>
        <w:t xml:space="preserve">ιτική, ότι κάτι τέτοιο επί των Κυβερνήσεων της Νέας Δημοκρατίας ήταν μόνιμη κατάσταση. Εδώ είχαμε ένα έκτακτο πρόβλημα τον Ιούλιο και αμέσως τον Σεπτέμβριο δρομολογήθηκαν οι διαδικασίες της επιλογής. Και από ό,τι φάνηκε, οι επιλογές ήταν εξαιρετικές. </w:t>
      </w:r>
    </w:p>
    <w:p w14:paraId="590C3E6C"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lastRenderedPageBreak/>
        <w:t>Θέλω</w:t>
      </w:r>
      <w:r>
        <w:rPr>
          <w:rFonts w:eastAsia="Times New Roman"/>
          <w:szCs w:val="24"/>
        </w:rPr>
        <w:t xml:space="preserve"> να αναφερθώ, γιατί υπήρξε μια αναφορά, στη διαδικασία αυτή </w:t>
      </w:r>
      <w:r>
        <w:rPr>
          <w:rFonts w:eastAsia="Times New Roman"/>
          <w:szCs w:val="24"/>
        </w:rPr>
        <w:t>που</w:t>
      </w:r>
      <w:r>
        <w:rPr>
          <w:rFonts w:eastAsia="Times New Roman"/>
          <w:szCs w:val="24"/>
        </w:rPr>
        <w:t xml:space="preserve"> προβλέπε</w:t>
      </w:r>
      <w:r>
        <w:rPr>
          <w:rFonts w:eastAsia="Times New Roman"/>
          <w:szCs w:val="24"/>
        </w:rPr>
        <w:t>ται από το</w:t>
      </w:r>
      <w:r>
        <w:rPr>
          <w:rFonts w:eastAsia="Times New Roman"/>
          <w:szCs w:val="24"/>
        </w:rPr>
        <w:t xml:space="preserve"> Σύνταγμα. Την προβλέπει αυτή τη διαδικασία το Σύνταγμα, κύριοι συνάδελφοι, και σωστά την προβλέπει. Ο τρόπος με τον οποίο γίνεται η επιλογή και με την εμπλοκή της Βουλής </w:t>
      </w:r>
      <w:r>
        <w:rPr>
          <w:rFonts w:eastAsia="Times New Roman"/>
          <w:szCs w:val="24"/>
        </w:rPr>
        <w:t>εξα</w:t>
      </w:r>
      <w:r>
        <w:rPr>
          <w:rFonts w:eastAsia="Times New Roman"/>
          <w:szCs w:val="24"/>
        </w:rPr>
        <w:t>σφαλίζεται η διαφάνεια</w:t>
      </w:r>
      <w:r>
        <w:rPr>
          <w:rFonts w:eastAsia="Times New Roman"/>
          <w:szCs w:val="24"/>
        </w:rPr>
        <w:t xml:space="preserve">. Το Σύνταγμα του 1975 θέτει τις προϋποθέσεις των υπό κρίση ανωτάτων δικαστών για τις θέσεις του </w:t>
      </w:r>
      <w:r>
        <w:rPr>
          <w:rFonts w:eastAsia="Times New Roman"/>
          <w:szCs w:val="24"/>
        </w:rPr>
        <w:t>π</w:t>
      </w:r>
      <w:r>
        <w:rPr>
          <w:rFonts w:eastAsia="Times New Roman"/>
          <w:szCs w:val="24"/>
        </w:rPr>
        <w:t xml:space="preserve">ροέδρου και των </w:t>
      </w:r>
      <w:r>
        <w:rPr>
          <w:rFonts w:eastAsia="Times New Roman"/>
          <w:szCs w:val="24"/>
        </w:rPr>
        <w:t>α</w:t>
      </w:r>
      <w:r>
        <w:rPr>
          <w:rFonts w:eastAsia="Times New Roman"/>
          <w:szCs w:val="24"/>
        </w:rPr>
        <w:t xml:space="preserve">ντιπροέδρων και νομίζω ότι με επιτυχία η Κυβέρνηση διεκπεραίωσε το καθήκον </w:t>
      </w:r>
      <w:r>
        <w:rPr>
          <w:rFonts w:eastAsia="Times New Roman"/>
          <w:szCs w:val="24"/>
        </w:rPr>
        <w:t>αλλά</w:t>
      </w:r>
      <w:r>
        <w:rPr>
          <w:rFonts w:eastAsia="Times New Roman"/>
          <w:szCs w:val="24"/>
        </w:rPr>
        <w:t xml:space="preserve"> και το δικαίωμά της. </w:t>
      </w:r>
    </w:p>
    <w:p w14:paraId="590C3E6D"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Τέλος θέλω να ανα</w:t>
      </w:r>
      <w:r>
        <w:rPr>
          <w:rFonts w:eastAsia="Times New Roman"/>
          <w:szCs w:val="24"/>
        </w:rPr>
        <w:t xml:space="preserve">φερθώ στο εξής: Έγινε πολύς λόγος εχθές, κι εγώ μίλησα με ιδιαίτερη σφοδρότητα για τις συμπεριφορές κομμάτων τα οποία έρχονται στη Βουλή και λένε: «Εμείς συμφωνούμε με τη διάταξη, αλλά δεν θα την ψηφίσουμε». </w:t>
      </w:r>
    </w:p>
    <w:p w14:paraId="590C3E6E"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Εγώ </w:t>
      </w:r>
      <w:r>
        <w:rPr>
          <w:rFonts w:eastAsia="Times New Roman"/>
          <w:szCs w:val="24"/>
        </w:rPr>
        <w:t xml:space="preserve">σε </w:t>
      </w:r>
      <w:r>
        <w:rPr>
          <w:rFonts w:eastAsia="Times New Roman"/>
          <w:szCs w:val="24"/>
        </w:rPr>
        <w:t>αυτήν την πρακτική αναφέρθηκα με σκληρές</w:t>
      </w:r>
      <w:r>
        <w:rPr>
          <w:rFonts w:eastAsia="Times New Roman"/>
          <w:szCs w:val="24"/>
        </w:rPr>
        <w:t xml:space="preserve"> εκφράσεις είναι αλήθεια- τις οποίες μάλιστα δεν συνηθίζω-, αλλά ήταν πρωτόγνωρο γεγονός για τα κοινοβουλευτικά ήθη να έρχονται Βουλευτές και κόμματα και εισηγητές και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και να λένε ότι</w:t>
      </w:r>
      <w:r>
        <w:rPr>
          <w:rFonts w:eastAsia="Times New Roman"/>
          <w:szCs w:val="24"/>
        </w:rPr>
        <w:t>:</w:t>
      </w:r>
      <w:r>
        <w:rPr>
          <w:rFonts w:eastAsia="Times New Roman"/>
          <w:szCs w:val="24"/>
        </w:rPr>
        <w:t xml:space="preserve"> «Εμείς συμφωνούμε με μια διάταξη, αλλά δεν την ψηφίζουμε». Και είπα ότι είναι ανευθυνότητα και πολιτικός διπολισμός αυτή η κατάσταση. </w:t>
      </w:r>
    </w:p>
    <w:p w14:paraId="590C3E6F"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lastRenderedPageBreak/>
        <w:t>Δεν αναφέρθηκα, κύριε Τζαβάρα, γιατί τώρα μπήκατε και δεν με ακούσατε, ούτε στους νομικούς ισχυρισμούς σας ούτε σε όλα τ</w:t>
      </w:r>
      <w:r>
        <w:rPr>
          <w:rFonts w:eastAsia="Times New Roman"/>
          <w:szCs w:val="24"/>
        </w:rPr>
        <w:t>α άλλα τα οποία αναφέρατε, μέρος των οποίων με βρίσκουν σύμφωνο. Δεν αναφέρθηκα σε αυτά. Αναφέρθηκα στην πρακτική του κόμματός σας. Να λέει το κόμμα σας: «Εμείς δεν θα σας πούμε αν συμφωνούμε ή διαφωνούμε, αλλά θα καταψηφίσουμε, διότι εδώ το συμμαχικό κόμμ</w:t>
      </w:r>
      <w:r>
        <w:rPr>
          <w:rFonts w:eastAsia="Times New Roman"/>
          <w:szCs w:val="24"/>
        </w:rPr>
        <w:t xml:space="preserve">α στον ΣΥΡΙΖΑ εκφράζει αντιρρήσεις». </w:t>
      </w:r>
    </w:p>
    <w:p w14:paraId="590C3E70"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 xml:space="preserve">Και αναφέρθηκα και στη συμπεριφορά του ΠΑΣΟΚ, το οποίο είπε ότι συμφωνούμε, αλλά δεν ψηφίζουμε για τον ίδιο λόγο. </w:t>
      </w:r>
      <w:r>
        <w:rPr>
          <w:rFonts w:eastAsia="Times New Roman"/>
          <w:szCs w:val="24"/>
        </w:rPr>
        <w:t>Σ’</w:t>
      </w:r>
      <w:r>
        <w:rPr>
          <w:rFonts w:eastAsia="Times New Roman"/>
          <w:szCs w:val="24"/>
        </w:rPr>
        <w:t xml:space="preserve"> αυτά αναφέρθηκα, κύριε Τζαβάρα. </w:t>
      </w:r>
    </w:p>
    <w:p w14:paraId="590C3E71" w14:textId="77777777" w:rsidR="008304AE" w:rsidRDefault="002B7524">
      <w:pPr>
        <w:tabs>
          <w:tab w:val="left" w:pos="2820"/>
        </w:tabs>
        <w:spacing w:after="0" w:line="600" w:lineRule="auto"/>
        <w:ind w:firstLine="720"/>
        <w:jc w:val="both"/>
        <w:rPr>
          <w:rFonts w:eastAsia="Times New Roman"/>
          <w:szCs w:val="24"/>
        </w:rPr>
      </w:pPr>
      <w:r>
        <w:rPr>
          <w:rFonts w:eastAsia="Times New Roman"/>
          <w:szCs w:val="24"/>
        </w:rPr>
        <w:t>Επομένως σας καλώ να πάρετε πίσω αυτά που είπατε για μένα προσωπικά,</w:t>
      </w:r>
      <w:r>
        <w:rPr>
          <w:rFonts w:eastAsia="Times New Roman"/>
          <w:szCs w:val="24"/>
        </w:rPr>
        <w:t xml:space="preserve"> διότι ποτέ δεν έχω μιλήσει απρεπώς για απόψεις οι οποίες εκφράζονται στη Βουλή και που μπορεί να με βρίσκουν αντίθετο ή ολοκληρωτικά αντίθετο. Ποτέ δεν έχω μιλήσει κατ’ αυτόν τον τρόπο. Επομένως, αυτούς τους χαρακτηρισμούς εγώ τους επιστρέφω.</w:t>
      </w:r>
    </w:p>
    <w:p w14:paraId="590C3E72"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Βαρεμένος): </w:t>
      </w:r>
      <w:r>
        <w:rPr>
          <w:rFonts w:eastAsia="Times New Roman"/>
          <w:szCs w:val="24"/>
        </w:rPr>
        <w:t>Ωραία. Και με αυτό να κλείσετε, κύριε Υπουργέ.</w:t>
      </w:r>
    </w:p>
    <w:p w14:paraId="590C3E73"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Κύριε Πρόεδρε, θέλω να πω…</w:t>
      </w:r>
    </w:p>
    <w:p w14:paraId="590C3E74"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Απλώς δεν τους δέχεστε. Δεν τους επιστρέφετε. Γιατί αν του</w:t>
      </w:r>
      <w:r>
        <w:rPr>
          <w:rFonts w:eastAsia="Times New Roman"/>
          <w:szCs w:val="24"/>
        </w:rPr>
        <w:t>ς επιστρέφετε, σημαίνει ότι διαπράττετε το ίδιο σφάλμα.</w:t>
      </w:r>
    </w:p>
    <w:p w14:paraId="590C3E75"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Τους επιστρέφω και σας καλώ να τους ανακαλέσετε, διότι σας λέω και πάλι ότι εγώ δεν έκανα ούτε κρίσεις ούτε κάτι άλλο γι</w:t>
      </w:r>
      <w:r>
        <w:rPr>
          <w:rFonts w:eastAsia="Times New Roman"/>
          <w:szCs w:val="24"/>
        </w:rPr>
        <w:t xml:space="preserve">α τους πολιτικούς, αλλά και νομικούς ισχυρισμούς τους οποίους εκφράσατε από του Βήματος της Ολομέλειας. </w:t>
      </w:r>
    </w:p>
    <w:p w14:paraId="590C3E76"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Ας προχωρήσουμε. </w:t>
      </w:r>
    </w:p>
    <w:p w14:paraId="590C3E77"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Ας μην το ανακυκλώνουμε. Δεν έχει νόημα.</w:t>
      </w:r>
    </w:p>
    <w:p w14:paraId="590C3E78" w14:textId="77777777" w:rsidR="008304AE" w:rsidRDefault="002B7524">
      <w:pPr>
        <w:tabs>
          <w:tab w:val="left" w:pos="2820"/>
        </w:tabs>
        <w:spacing w:after="0" w:line="600" w:lineRule="auto"/>
        <w:ind w:firstLine="720"/>
        <w:jc w:val="both"/>
        <w:rPr>
          <w:rFonts w:eastAsia="Times New Roman"/>
          <w:szCs w:val="24"/>
        </w:rPr>
      </w:pPr>
      <w:r>
        <w:rPr>
          <w:rFonts w:eastAsia="Times New Roman"/>
          <w:b/>
          <w:szCs w:val="24"/>
        </w:rPr>
        <w:t>ΣΤΑΥΡΟΣ ΚΟΝΤΟΝΗΣ (Υπουργός Δι</w:t>
      </w:r>
      <w:r>
        <w:rPr>
          <w:rFonts w:eastAsia="Times New Roman"/>
          <w:b/>
          <w:szCs w:val="24"/>
        </w:rPr>
        <w:t>καιοσύνης, Διαφάνειας και Ανθρωπίνων Δικαιωμάτων):</w:t>
      </w:r>
      <w:r>
        <w:rPr>
          <w:rFonts w:eastAsia="Times New Roman"/>
          <w:szCs w:val="24"/>
        </w:rPr>
        <w:t xml:space="preserve"> Επομένως, σας παρακαλώ όποτε αναφέρεστε σε κάτι που είπα, να το προσδιορίζετε ακριβώς και όχι να το πηγαίνετε όπου θέλετε.</w:t>
      </w:r>
    </w:p>
    <w:p w14:paraId="590C3E79"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θέλω να πω το εξής και επανέρχομαι στο θέμα των φυλακών</w:t>
      </w:r>
      <w:r>
        <w:rPr>
          <w:rFonts w:eastAsia="Times New Roman" w:cs="Times New Roman"/>
          <w:szCs w:val="24"/>
        </w:rPr>
        <w:t>:</w:t>
      </w:r>
      <w:r>
        <w:rPr>
          <w:rFonts w:eastAsia="Times New Roman" w:cs="Times New Roman"/>
          <w:szCs w:val="24"/>
        </w:rPr>
        <w:t xml:space="preserve"> Η σημερινή</w:t>
      </w:r>
      <w:r>
        <w:rPr>
          <w:rFonts w:eastAsia="Times New Roman" w:cs="Times New Roman"/>
          <w:szCs w:val="24"/>
        </w:rPr>
        <w:t xml:space="preserve"> κατάσταση των φυλακών είναι </w:t>
      </w:r>
      <w:proofErr w:type="spellStart"/>
      <w:r>
        <w:rPr>
          <w:rFonts w:eastAsia="Times New Roman" w:cs="Times New Roman"/>
          <w:szCs w:val="24"/>
        </w:rPr>
        <w:t>διαχειρίσιμη</w:t>
      </w:r>
      <w:proofErr w:type="spellEnd"/>
      <w:r>
        <w:rPr>
          <w:rFonts w:eastAsia="Times New Roman" w:cs="Times New Roman"/>
          <w:szCs w:val="24"/>
        </w:rPr>
        <w:t xml:space="preserve">. Με τον νόμο που ψηφίζουμε -και ξέρετε ότι βρήκε και αντιδράσεις από μια μερίδα κρατουμένων, διότι δεν τους άρεσε, σαν να εγκαθιδρύουμε δικαιώματα με τους έκτακτους νόμους- αυτή η κατάσταση θα είναι απολύτως </w:t>
      </w:r>
      <w:proofErr w:type="spellStart"/>
      <w:r>
        <w:rPr>
          <w:rFonts w:eastAsia="Times New Roman" w:cs="Times New Roman"/>
          <w:szCs w:val="24"/>
        </w:rPr>
        <w:t>διαχει</w:t>
      </w:r>
      <w:r>
        <w:rPr>
          <w:rFonts w:eastAsia="Times New Roman" w:cs="Times New Roman"/>
          <w:szCs w:val="24"/>
        </w:rPr>
        <w:t>ρίσιμη</w:t>
      </w:r>
      <w:proofErr w:type="spellEnd"/>
      <w:r>
        <w:rPr>
          <w:rFonts w:eastAsia="Times New Roman" w:cs="Times New Roman"/>
          <w:szCs w:val="24"/>
        </w:rPr>
        <w:t xml:space="preserve"> για το επόμενο έτος. Θεωρώ ότι ζητούμενο αυτής της πολιτικής είναι ο σωφρονισμός και 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w:t>
      </w:r>
    </w:p>
    <w:p w14:paraId="590C3E7A"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είπα και σας το τονίζω –και μ’ αυτό κλείνω- ότι προϋπόθεση για να υπάρξει σοβαρή σωφρονιστική πολιτική και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σ</w:t>
      </w:r>
      <w:r>
        <w:rPr>
          <w:rFonts w:eastAsia="Times New Roman" w:cs="Times New Roman"/>
          <w:szCs w:val="24"/>
        </w:rPr>
        <w:t>τα καταστήματα κράτησης είναι να υπάρχουν ανθρώπινες συνθήκες διαβίωσης στις φυλακές και να τηρούνται και σ’ αυτόν τον τομέα τα ανθρώπινα δικαιώματα, διότι και οι κρατούμενοι στις φυλακές είναι άνθρωποι, δεν είναι εκεί προς εξόντωση και πρέπει τα δικαιώματ</w:t>
      </w:r>
      <w:r>
        <w:rPr>
          <w:rFonts w:eastAsia="Times New Roman" w:cs="Times New Roman"/>
          <w:szCs w:val="24"/>
        </w:rPr>
        <w:t>ά τους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διεθνώς κατοχυρωμένα</w:t>
      </w:r>
      <w:r>
        <w:rPr>
          <w:rFonts w:eastAsia="Times New Roman" w:cs="Times New Roman"/>
          <w:szCs w:val="24"/>
        </w:rPr>
        <w:t xml:space="preserve"> δικαιώματά τους, </w:t>
      </w:r>
      <w:r>
        <w:rPr>
          <w:rFonts w:eastAsia="Times New Roman" w:cs="Times New Roman"/>
          <w:szCs w:val="24"/>
        </w:rPr>
        <w:t xml:space="preserve">να τα σέβεται το ελληνικό κράτος. </w:t>
      </w:r>
    </w:p>
    <w:p w14:paraId="590C3E7B"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με κάτι το οποίο ανέφερα και χθες και κάποιοι το παρακάμπτετε σκοπίμως. Εάν θέλουμε να συγκρίνουμε τα επιτεύγματα αυτής της Κυβέρνησης στον συγκεκριμένο τομέα με ο</w:t>
      </w:r>
      <w:r>
        <w:rPr>
          <w:rFonts w:eastAsia="Times New Roman" w:cs="Times New Roman"/>
          <w:szCs w:val="24"/>
        </w:rPr>
        <w:t xml:space="preserve">ποιασδήποτε άλλης κυβέρνησης, είμαστε εδώ, στη διάθεσή </w:t>
      </w:r>
      <w:r>
        <w:rPr>
          <w:rFonts w:eastAsia="Times New Roman" w:cs="Times New Roman"/>
          <w:szCs w:val="24"/>
        </w:rPr>
        <w:lastRenderedPageBreak/>
        <w:t xml:space="preserve">σας, διότι τις ημέρες που κυβερνήσατε εσείς, τόσα χρόνια, τόσες δεκαετίες, είχαμε απαράδεκτες συνθήκες κράτησης και καταδίκες της χώρας. </w:t>
      </w:r>
    </w:p>
    <w:p w14:paraId="590C3E7C"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που ανέφερε ο κ. Αθανασίου, ότι δηλαδή υπάρχουν και επί τω</w:t>
      </w:r>
      <w:r>
        <w:rPr>
          <w:rFonts w:eastAsia="Times New Roman" w:cs="Times New Roman"/>
          <w:szCs w:val="24"/>
        </w:rPr>
        <w:t xml:space="preserve">ν ημερών μας καταδίκες, κατά πρώτον, όσον αφορά τις συνθήκες κράτησης, αναφέρονται σε χρόνια που κυβερνήσατε εσείς, στο 2014 και τους πρώτους μήνες του 2015, που δεν είχαμε προλάβει να πάρουμε εκείνα τα μέτρα που έπρεπε. </w:t>
      </w:r>
    </w:p>
    <w:p w14:paraId="590C3E7D"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είναι καταδίκες σε ατομι</w:t>
      </w:r>
      <w:r>
        <w:rPr>
          <w:rFonts w:eastAsia="Times New Roman" w:cs="Times New Roman"/>
          <w:szCs w:val="24"/>
        </w:rPr>
        <w:t xml:space="preserve">κές προσφυγές για άλλα ζητήματα, όχι για τις συνθήκες κράτησης. Πάντοτε θα υπάρχουν για όλα τα κράτη της Ευρωπαϊκής Ένωσης. Αυτό το ξέρουν πολύ καλά όσοι έχουν θητεύσει στην Ευρώπη. </w:t>
      </w:r>
    </w:p>
    <w:p w14:paraId="590C3E7E"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όμως, δεν σημαίνει ότι υπάρχουν καταδίκες σήμερα για τις συνθήκες κ</w:t>
      </w:r>
      <w:r>
        <w:rPr>
          <w:rFonts w:eastAsia="Times New Roman" w:cs="Times New Roman"/>
          <w:szCs w:val="24"/>
        </w:rPr>
        <w:t xml:space="preserve">ράτησης </w:t>
      </w:r>
      <w:r>
        <w:rPr>
          <w:rFonts w:eastAsia="Times New Roman" w:cs="Times New Roman"/>
          <w:szCs w:val="24"/>
        </w:rPr>
        <w:t>στις φυλακές</w:t>
      </w:r>
      <w:r>
        <w:rPr>
          <w:rFonts w:eastAsia="Times New Roman" w:cs="Times New Roman"/>
          <w:szCs w:val="24"/>
        </w:rPr>
        <w:t xml:space="preserve">. Αυτό είναι απολύτως αποπροσανατολιστικό και ψευδές. </w:t>
      </w:r>
    </w:p>
    <w:p w14:paraId="590C3E7F"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έχουμε επαίνους για τις προσπάθειες που έχουν γίνει και σας είπα ότι η Ελλάδα είναι η πρώτη χώρα στη βελτίωση των συνθηκών κράτησης σε όλες τις ευρωπαϊκές χώρες. Αυτό δεν το </w:t>
      </w:r>
      <w:r>
        <w:rPr>
          <w:rFonts w:eastAsia="Times New Roman" w:cs="Times New Roman"/>
          <w:szCs w:val="24"/>
        </w:rPr>
        <w:t xml:space="preserve">είπα εγώ, δεν το λέει η Κυβέρνηση, δεν το λέει ο ΣΥΡΙΖΑ. Το είπε ο Πρόεδρος του Ευρωπαϊκού Δικαστηρίου Ανθρωπίνων </w:t>
      </w:r>
      <w:r>
        <w:rPr>
          <w:rFonts w:eastAsia="Times New Roman" w:cs="Times New Roman"/>
          <w:szCs w:val="24"/>
        </w:rPr>
        <w:lastRenderedPageBreak/>
        <w:t xml:space="preserve">Δικαιωμάτων, ο κ. </w:t>
      </w:r>
      <w:proofErr w:type="spellStart"/>
      <w:r>
        <w:rPr>
          <w:rFonts w:eastAsia="Times New Roman" w:cs="Times New Roman"/>
          <w:szCs w:val="24"/>
        </w:rPr>
        <w:t>Ραϊμόντι</w:t>
      </w:r>
      <w:proofErr w:type="spellEnd"/>
      <w:r>
        <w:rPr>
          <w:rFonts w:eastAsia="Times New Roman" w:cs="Times New Roman"/>
          <w:szCs w:val="24"/>
        </w:rPr>
        <w:t xml:space="preserve">, αλλά και ο Γενικός Γραμματέας του Συμβουλίου της Ευρώπης, ο κ. </w:t>
      </w:r>
      <w:proofErr w:type="spellStart"/>
      <w:r>
        <w:rPr>
          <w:rFonts w:eastAsia="Times New Roman" w:cs="Times New Roman"/>
          <w:szCs w:val="24"/>
        </w:rPr>
        <w:t>Γιάγκλαντ</w:t>
      </w:r>
      <w:proofErr w:type="spellEnd"/>
      <w:r>
        <w:rPr>
          <w:rFonts w:eastAsia="Times New Roman" w:cs="Times New Roman"/>
          <w:szCs w:val="24"/>
        </w:rPr>
        <w:t xml:space="preserve">. Αυτά είναι επιτεύγματα που αναβαθμίζουν </w:t>
      </w:r>
      <w:r>
        <w:rPr>
          <w:rFonts w:eastAsia="Times New Roman" w:cs="Times New Roman"/>
          <w:szCs w:val="24"/>
        </w:rPr>
        <w:t xml:space="preserve">διεθνώς τη χώρα και αυτά είναι τα πολύ σημαντικά, τα οποία η Κυβέρνηση έχει πετύχει σε πολύ σύντομο χρονικό διάστημα. </w:t>
      </w:r>
    </w:p>
    <w:p w14:paraId="590C3E80"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αφορά το σχέδιο νόμου, έγινε μια εποικοδομητική συζήτηση. Εγώ χαίρομαι γιατί η πλειοψηφία των κομμάτων</w:t>
      </w:r>
      <w:r>
        <w:rPr>
          <w:rFonts w:eastAsia="Times New Roman" w:cs="Times New Roman"/>
          <w:szCs w:val="24"/>
        </w:rPr>
        <w:t xml:space="preserve"> τάσσεται υπέρ της υπερψήφισής του. Θέλω να τονίσω για άλλη μια φορά ότι τηρούνται απολύτως οι δικονομικές προϋποθέσεις προστασίας των κατηγορουμένων και βεβαίως τηρείται η δυνατότητα της χώρας να απαντάει με τρόπο κυρίαρχο σε αιτήματα τα οποία θα της υποβ</w:t>
      </w:r>
      <w:r>
        <w:rPr>
          <w:rFonts w:eastAsia="Times New Roman" w:cs="Times New Roman"/>
          <w:szCs w:val="24"/>
        </w:rPr>
        <w:t xml:space="preserve">άλλονται. </w:t>
      </w:r>
    </w:p>
    <w:p w14:paraId="590C3E81"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κύριε Υπουργέ. Να ψηφίσουμε τώρα το νομοσχέδιο; </w:t>
      </w:r>
    </w:p>
    <w:p w14:paraId="590C3E82"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με αυτό τελείωσα και σας ευχαριστώ πολύ. </w:t>
      </w:r>
    </w:p>
    <w:p w14:paraId="590C3E83" w14:textId="77777777" w:rsidR="008304AE" w:rsidRDefault="002B7524">
      <w:pPr>
        <w:spacing w:after="0" w:line="600" w:lineRule="auto"/>
        <w:ind w:firstLine="709"/>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590C3E84"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σας ευχαριστούμε. </w:t>
      </w:r>
    </w:p>
    <w:p w14:paraId="590C3E85"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Δικαιοσύνης, </w:t>
      </w:r>
      <w:r>
        <w:rPr>
          <w:rFonts w:eastAsia="Times New Roman" w:cs="Times New Roman"/>
          <w:szCs w:val="24"/>
        </w:rPr>
        <w:t>Διαφάνειας και Ανθρωπίνων Δικαιωμάτων</w:t>
      </w:r>
      <w:r>
        <w:rPr>
          <w:rFonts w:eastAsia="Times New Roman" w:cs="Times New Roman"/>
          <w:szCs w:val="24"/>
        </w:rPr>
        <w:t>:</w:t>
      </w:r>
      <w:r>
        <w:rPr>
          <w:rFonts w:eastAsia="Times New Roman" w:cs="Times New Roman"/>
          <w:szCs w:val="24"/>
        </w:rPr>
        <w:t xml:space="preserve"> «Ευρωπαϊκή εντολή έρευνας στις ποινικές υποθέσεις - Εναρμόνιση της νομοθεσίας με την Οδηγία 2014/41/ΕΕ και άλλες διατάξεις».</w:t>
      </w:r>
    </w:p>
    <w:p w14:paraId="590C3E86"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90C3E87"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3E88"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 xml:space="preserve">ΑΝΤΙΝΟΣ ΓΚΙΟΥΛΕΚΑΣ: </w:t>
      </w:r>
      <w:r>
        <w:rPr>
          <w:rFonts w:eastAsia="Times New Roman" w:cs="Times New Roman"/>
          <w:szCs w:val="24"/>
        </w:rPr>
        <w:t xml:space="preserve">Ναι. </w:t>
      </w:r>
    </w:p>
    <w:p w14:paraId="590C3E89"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590C3E8A"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90C3E8B"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590C3E8C"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90C3E8D"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590C3E8E"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590C3E8F" w14:textId="77777777" w:rsidR="008304AE" w:rsidRDefault="002B752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Δικ</w:t>
      </w:r>
      <w:r>
        <w:rPr>
          <w:rFonts w:eastAsia="Times New Roman" w:cs="Times New Roman"/>
          <w:szCs w:val="24"/>
        </w:rPr>
        <w:t xml:space="preserve">αιοσύνης, Διαφάνειας και Ανθρωπίνων Δικαιωμάτων «Ευρωπαϊκή εντολή έρευνας στις ποινικές υποθέσεις - Εναρμόνιση της νομοθεσίας με την Οδηγία </w:t>
      </w:r>
      <w:r>
        <w:rPr>
          <w:rFonts w:eastAsia="Times New Roman" w:cs="Times New Roman"/>
          <w:szCs w:val="24"/>
        </w:rPr>
        <w:lastRenderedPageBreak/>
        <w:t xml:space="preserve">2014/41/ΕΕ και άλλες διατάξεις» έγινε δεκτό επί της αρχής κατά πλειοψηφία. </w:t>
      </w:r>
    </w:p>
    <w:p w14:paraId="590C3E90" w14:textId="77777777" w:rsidR="008304AE" w:rsidRDefault="002B7524">
      <w:pPr>
        <w:spacing w:after="0" w:line="600" w:lineRule="auto"/>
        <w:ind w:firstLine="720"/>
        <w:jc w:val="both"/>
        <w:rPr>
          <w:rFonts w:eastAsia="Times New Roman"/>
          <w:szCs w:val="24"/>
        </w:rPr>
      </w:pPr>
      <w:r>
        <w:rPr>
          <w:rFonts w:eastAsia="Times New Roman"/>
          <w:szCs w:val="24"/>
        </w:rPr>
        <w:t>Προχωρούμε</w:t>
      </w:r>
      <w:r>
        <w:rPr>
          <w:rFonts w:eastAsia="Times New Roman"/>
          <w:szCs w:val="24"/>
        </w:rPr>
        <w:t xml:space="preserve"> στην ψήφιση των άρθρων και τω</w:t>
      </w:r>
      <w:r>
        <w:rPr>
          <w:rFonts w:eastAsia="Times New Roman"/>
          <w:szCs w:val="24"/>
        </w:rPr>
        <w:t xml:space="preserve">ν τροπολογιών και η ψήφισή τους θα γίνει χωριστά. </w:t>
      </w:r>
    </w:p>
    <w:p w14:paraId="590C3E91"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590C3E92"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93"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94"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95"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96"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E97" w14:textId="77777777" w:rsidR="008304AE" w:rsidRDefault="002B7524">
      <w:pPr>
        <w:spacing w:after="0" w:line="600" w:lineRule="auto"/>
        <w:ind w:firstLine="720"/>
        <w:jc w:val="both"/>
        <w:rPr>
          <w:rFonts w:eastAsia="Times New Roman"/>
          <w:szCs w:val="24"/>
        </w:rPr>
      </w:pPr>
      <w:r>
        <w:rPr>
          <w:rFonts w:eastAsia="Times New Roman"/>
          <w:b/>
          <w:szCs w:val="24"/>
        </w:rPr>
        <w:t>ΑΘΑΝΑΣΙΟΣ ΠΑΠΑΧΡΙΣΤΟΠΟΥΛΟ</w:t>
      </w:r>
      <w:r>
        <w:rPr>
          <w:rFonts w:eastAsia="Times New Roman"/>
          <w:b/>
          <w:szCs w:val="24"/>
        </w:rPr>
        <w:t xml:space="preserve">Σ: </w:t>
      </w:r>
      <w:r>
        <w:rPr>
          <w:rFonts w:eastAsia="Times New Roman"/>
          <w:szCs w:val="24"/>
        </w:rPr>
        <w:t xml:space="preserve">Ναι. </w:t>
      </w:r>
    </w:p>
    <w:p w14:paraId="590C3E98"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99"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9A"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 έγινε δεκτό ως έχει κατά πλειοψηφία. </w:t>
      </w:r>
    </w:p>
    <w:p w14:paraId="590C3E9B"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590C3E9C"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9D"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9E"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9F"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ΙΩΑΝΝΗΣ ΑΪΒΑΤΙΔΗΣ: </w:t>
      </w:r>
      <w:r>
        <w:rPr>
          <w:rFonts w:eastAsia="Times New Roman"/>
          <w:szCs w:val="24"/>
        </w:rPr>
        <w:t xml:space="preserve">Όχι. </w:t>
      </w:r>
    </w:p>
    <w:p w14:paraId="590C3EA0"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EA1"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A2"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A3"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A4"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2 έγινε δεκτό ως έχει κατά πλειοψηφία. </w:t>
      </w:r>
    </w:p>
    <w:p w14:paraId="590C3EA5" w14:textId="77777777" w:rsidR="008304AE" w:rsidRDefault="002B7524">
      <w:pPr>
        <w:spacing w:after="0"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3 ως έχει;</w:t>
      </w:r>
    </w:p>
    <w:p w14:paraId="590C3EA6"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A7"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A8"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A9"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AA"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EAB"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AC"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AD"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AE" w14:textId="77777777" w:rsidR="008304AE" w:rsidRDefault="002B7524">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(Γεώργιος Βαρεμένος): </w:t>
      </w:r>
      <w:r>
        <w:rPr>
          <w:rFonts w:eastAsia="Times New Roman"/>
          <w:szCs w:val="24"/>
        </w:rPr>
        <w:t xml:space="preserve">Συνεπώς το άρθρο 3 έγινε δεκτό ως έχει κατά πλειοψηφία. </w:t>
      </w:r>
    </w:p>
    <w:p w14:paraId="590C3EAF"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590C3EB0"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ΓΕΩΡΓΙΟΣ ΠΑΠΑΗΛΙΟΥ: </w:t>
      </w:r>
      <w:r>
        <w:rPr>
          <w:rFonts w:eastAsia="Times New Roman"/>
          <w:szCs w:val="24"/>
        </w:rPr>
        <w:t>Ναι.</w:t>
      </w:r>
    </w:p>
    <w:p w14:paraId="590C3EB1"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B2"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B3"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B4" w14:textId="77777777" w:rsidR="008304AE" w:rsidRDefault="002B7524">
      <w:pPr>
        <w:spacing w:after="0" w:line="600" w:lineRule="auto"/>
        <w:ind w:firstLine="720"/>
        <w:jc w:val="both"/>
        <w:rPr>
          <w:rFonts w:eastAsia="Times New Roman"/>
          <w:szCs w:val="24"/>
        </w:rPr>
      </w:pPr>
      <w:r>
        <w:rPr>
          <w:rFonts w:eastAsia="Times New Roman"/>
          <w:b/>
          <w:szCs w:val="24"/>
        </w:rPr>
        <w:t>ΙΩΑΝΝΗΣ ΔΕΛ</w:t>
      </w:r>
      <w:r>
        <w:rPr>
          <w:rFonts w:eastAsia="Times New Roman"/>
          <w:b/>
          <w:szCs w:val="24"/>
        </w:rPr>
        <w:t xml:space="preserve">ΗΣ: </w:t>
      </w:r>
      <w:r>
        <w:rPr>
          <w:rFonts w:eastAsia="Times New Roman"/>
          <w:szCs w:val="24"/>
        </w:rPr>
        <w:t>Όχι.</w:t>
      </w:r>
    </w:p>
    <w:p w14:paraId="590C3EB5"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B6"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B7"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B8"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4 έγινε δεκτό ως έχει κατά πλειοψηφία. </w:t>
      </w:r>
    </w:p>
    <w:p w14:paraId="590C3EB9"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590C3EBA"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BB"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BC"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BD"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BE"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EBF"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C0"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C1"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C2"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w:t>
      </w:r>
      <w:r>
        <w:rPr>
          <w:rFonts w:eastAsia="Times New Roman"/>
          <w:szCs w:val="24"/>
        </w:rPr>
        <w:t xml:space="preserve"> το άρθρο 5 έγινε δεκτό ως έχει κατά πλειοψηφία. </w:t>
      </w:r>
    </w:p>
    <w:p w14:paraId="590C3EC3"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590C3EC4"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C5"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C6"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C7"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C8"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EC9" w14:textId="77777777" w:rsidR="008304AE" w:rsidRDefault="002B7524">
      <w:pPr>
        <w:spacing w:after="0" w:line="600" w:lineRule="auto"/>
        <w:ind w:firstLine="720"/>
        <w:jc w:val="both"/>
        <w:rPr>
          <w:rFonts w:eastAsia="Times New Roman"/>
          <w:szCs w:val="24"/>
        </w:rPr>
      </w:pPr>
      <w:r>
        <w:rPr>
          <w:rFonts w:eastAsia="Times New Roman"/>
          <w:b/>
          <w:szCs w:val="24"/>
        </w:rPr>
        <w:t>ΑΘΑΝΑΣΙΟΣ ΠΑΠΑΧΡΙΣΤΟΠΟΥΛ</w:t>
      </w:r>
      <w:r>
        <w:rPr>
          <w:rFonts w:eastAsia="Times New Roman"/>
          <w:b/>
          <w:szCs w:val="24"/>
        </w:rPr>
        <w:t xml:space="preserve">ΟΣ: </w:t>
      </w:r>
      <w:r>
        <w:rPr>
          <w:rFonts w:eastAsia="Times New Roman"/>
          <w:szCs w:val="24"/>
        </w:rPr>
        <w:t xml:space="preserve">Ναι. </w:t>
      </w:r>
    </w:p>
    <w:p w14:paraId="590C3ECA"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CB"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CC"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6 έγινε δεκτό ως έχει κατά πλειοψηφία. </w:t>
      </w:r>
    </w:p>
    <w:p w14:paraId="590C3ECD"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590C3ECE"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CF"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D0" w14:textId="77777777" w:rsidR="008304AE" w:rsidRDefault="002B7524">
      <w:pPr>
        <w:spacing w:after="0" w:line="600" w:lineRule="auto"/>
        <w:ind w:firstLine="720"/>
        <w:jc w:val="both"/>
        <w:rPr>
          <w:rFonts w:eastAsia="Times New Roman"/>
          <w:szCs w:val="24"/>
        </w:rPr>
      </w:pPr>
      <w:r>
        <w:rPr>
          <w:rFonts w:eastAsia="Times New Roman"/>
          <w:b/>
          <w:szCs w:val="24"/>
        </w:rPr>
        <w:t>ΘΕ</w:t>
      </w:r>
      <w:r>
        <w:rPr>
          <w:rFonts w:eastAsia="Times New Roman"/>
          <w:b/>
          <w:szCs w:val="24"/>
        </w:rPr>
        <w:t xml:space="preserve">ΟΔΩΡΟΣ ΠΑΠΑΘΕΟΔΩΡΟΥ: </w:t>
      </w:r>
      <w:r>
        <w:rPr>
          <w:rFonts w:eastAsia="Times New Roman"/>
          <w:szCs w:val="24"/>
        </w:rPr>
        <w:t>Ναι.</w:t>
      </w:r>
    </w:p>
    <w:p w14:paraId="590C3ED1"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D2"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ED3"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 xml:space="preserve">Ναι. </w:t>
      </w:r>
    </w:p>
    <w:p w14:paraId="590C3ED4"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D5"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D6"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7 έγινε δεκτό ως έχει κατά πλειοψηφία. </w:t>
      </w:r>
    </w:p>
    <w:p w14:paraId="590C3ED7" w14:textId="77777777" w:rsidR="008304AE" w:rsidRDefault="002B7524">
      <w:pPr>
        <w:spacing w:after="0"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8 ως έχει;</w:t>
      </w:r>
    </w:p>
    <w:p w14:paraId="590C3ED8"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D9"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DA"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DB"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DC"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EDD"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DE"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DF"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E0"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8 έγινε δεκτό ως έχει κατά πλειοψηφία. </w:t>
      </w:r>
    </w:p>
    <w:p w14:paraId="590C3EE1"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590C3EE2"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E3"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E4"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ΘΕΟΔΩΡΟΣ ΠΑΠΑΘΕΟΔΩΡΟΥ: </w:t>
      </w:r>
      <w:r>
        <w:rPr>
          <w:rFonts w:eastAsia="Times New Roman"/>
          <w:szCs w:val="24"/>
        </w:rPr>
        <w:t>Ναι.</w:t>
      </w:r>
    </w:p>
    <w:p w14:paraId="590C3EE5"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E6" w14:textId="77777777" w:rsidR="008304AE" w:rsidRDefault="002B7524">
      <w:pPr>
        <w:spacing w:after="0" w:line="600" w:lineRule="auto"/>
        <w:ind w:firstLine="720"/>
        <w:jc w:val="both"/>
        <w:rPr>
          <w:rFonts w:eastAsia="Times New Roman"/>
          <w:szCs w:val="24"/>
        </w:rPr>
      </w:pPr>
      <w:r>
        <w:rPr>
          <w:rFonts w:eastAsia="Times New Roman"/>
          <w:b/>
          <w:szCs w:val="24"/>
        </w:rPr>
        <w:t>ΙΩΑΝΝΗ</w:t>
      </w:r>
      <w:r>
        <w:rPr>
          <w:rFonts w:eastAsia="Times New Roman"/>
          <w:b/>
          <w:szCs w:val="24"/>
        </w:rPr>
        <w:t xml:space="preserve">Σ ΔΕΛΗΣ: </w:t>
      </w:r>
      <w:r>
        <w:rPr>
          <w:rFonts w:eastAsia="Times New Roman"/>
          <w:szCs w:val="24"/>
        </w:rPr>
        <w:t>Παρών.</w:t>
      </w:r>
    </w:p>
    <w:p w14:paraId="590C3EE7"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E8"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E9"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EA"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9 έγινε δεκτό ως έχει κατά πλειοψηφία. </w:t>
      </w:r>
    </w:p>
    <w:p w14:paraId="590C3EEB"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590C3EEC" w14:textId="77777777" w:rsidR="008304AE" w:rsidRDefault="002B7524">
      <w:pPr>
        <w:spacing w:after="0" w:line="600" w:lineRule="auto"/>
        <w:ind w:firstLine="720"/>
        <w:jc w:val="both"/>
        <w:rPr>
          <w:rFonts w:eastAsia="Times New Roman"/>
          <w:szCs w:val="24"/>
        </w:rPr>
      </w:pPr>
      <w:r>
        <w:rPr>
          <w:rFonts w:eastAsia="Times New Roman"/>
          <w:b/>
          <w:szCs w:val="24"/>
        </w:rPr>
        <w:t>ΓΕΩΡΓΙΟΣ ΠΑΠΑΗΛΙ</w:t>
      </w:r>
      <w:r>
        <w:rPr>
          <w:rFonts w:eastAsia="Times New Roman"/>
          <w:b/>
          <w:szCs w:val="24"/>
        </w:rPr>
        <w:t xml:space="preserve">ΟΥ: </w:t>
      </w:r>
      <w:r>
        <w:rPr>
          <w:rFonts w:eastAsia="Times New Roman"/>
          <w:szCs w:val="24"/>
        </w:rPr>
        <w:t>Ναι.</w:t>
      </w:r>
    </w:p>
    <w:p w14:paraId="590C3EED"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EE"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EF"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F0"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EF1"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EF2"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F3"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F4"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10 έγινε δεκτό ως έχει κατά πλειοψηφία. </w:t>
      </w:r>
    </w:p>
    <w:p w14:paraId="590C3EF5" w14:textId="77777777" w:rsidR="008304AE" w:rsidRDefault="002B7524">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11 ως έχει;</w:t>
      </w:r>
    </w:p>
    <w:p w14:paraId="590C3EF6"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EF7"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EF8"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EF9"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EFA"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EFB" w14:textId="77777777" w:rsidR="008304AE" w:rsidRDefault="002B7524">
      <w:pPr>
        <w:spacing w:after="0" w:line="600" w:lineRule="auto"/>
        <w:ind w:firstLine="720"/>
        <w:jc w:val="both"/>
        <w:rPr>
          <w:rFonts w:eastAsia="Times New Roman"/>
          <w:szCs w:val="24"/>
        </w:rPr>
      </w:pPr>
      <w:r>
        <w:rPr>
          <w:rFonts w:eastAsia="Times New Roman"/>
          <w:b/>
          <w:szCs w:val="24"/>
        </w:rPr>
        <w:t>ΑΘΑΝΑΣΙΟΣ ΠΑΠΑΧΡΙΣΤΟΠΟ</w:t>
      </w:r>
      <w:r>
        <w:rPr>
          <w:rFonts w:eastAsia="Times New Roman"/>
          <w:b/>
          <w:szCs w:val="24"/>
        </w:rPr>
        <w:t xml:space="preserve">ΥΛΟΣ: </w:t>
      </w:r>
      <w:r>
        <w:rPr>
          <w:rFonts w:eastAsia="Times New Roman"/>
          <w:szCs w:val="24"/>
        </w:rPr>
        <w:t xml:space="preserve">Ναι. </w:t>
      </w:r>
    </w:p>
    <w:p w14:paraId="590C3EFC"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EFD"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EFE"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11 έγινε δεκτό ως έχει κατά πλειοψηφία. </w:t>
      </w:r>
    </w:p>
    <w:p w14:paraId="590C3EFF"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590C3F00"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01"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02"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03"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04"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F05"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06"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07"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590C3F08"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12 έγινε δεκτό ως έχει κατά πλειοψηφία. </w:t>
      </w:r>
    </w:p>
    <w:p w14:paraId="590C3F09"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590C3F0A"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0B"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0C"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0D"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0E"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F0F"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10"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11"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w:t>
      </w:r>
      <w:r>
        <w:rPr>
          <w:rFonts w:eastAsia="Times New Roman"/>
          <w:b/>
          <w:szCs w:val="24"/>
        </w:rPr>
        <w:t>Σ:</w:t>
      </w:r>
      <w:r>
        <w:rPr>
          <w:rFonts w:eastAsia="Times New Roman"/>
          <w:szCs w:val="24"/>
        </w:rPr>
        <w:t xml:space="preserve"> Ναι.</w:t>
      </w:r>
    </w:p>
    <w:p w14:paraId="590C3F12"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13 έγινε δεκτό ως έχει κατά πλειοψηφία. </w:t>
      </w:r>
    </w:p>
    <w:p w14:paraId="590C3F13"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590C3F14"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15"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16"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17"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Όχ</w:t>
      </w:r>
      <w:r>
        <w:rPr>
          <w:rFonts w:eastAsia="Times New Roman"/>
          <w:szCs w:val="24"/>
        </w:rPr>
        <w:t xml:space="preserve">ι. </w:t>
      </w:r>
    </w:p>
    <w:p w14:paraId="590C3F18"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Όχι.</w:t>
      </w:r>
    </w:p>
    <w:p w14:paraId="590C3F19"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1A"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1B"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1C"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14 έγινε δεκτό ως έχει κατά πλειοψηφία. </w:t>
      </w:r>
    </w:p>
    <w:p w14:paraId="590C3F1D"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590C3F1E"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1F"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20"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21"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22"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F23"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24"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25"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26"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15 έγινε δεκτό ως έχει κατά πλειοψηφία. </w:t>
      </w:r>
    </w:p>
    <w:p w14:paraId="590C3F27"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590C3F28"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29"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ΚΩΝΣΤΑΝΤΙΝΟΣ ΓΚΙΟΥΛΕΚΑΣ: </w:t>
      </w:r>
      <w:r>
        <w:rPr>
          <w:rFonts w:eastAsia="Times New Roman"/>
          <w:szCs w:val="24"/>
        </w:rPr>
        <w:t>Ναι.</w:t>
      </w:r>
    </w:p>
    <w:p w14:paraId="590C3F2A"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2B"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2C"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F2D" w14:textId="77777777" w:rsidR="008304AE" w:rsidRDefault="002B7524">
      <w:pPr>
        <w:spacing w:after="0" w:line="600" w:lineRule="auto"/>
        <w:ind w:firstLine="720"/>
        <w:jc w:val="both"/>
        <w:rPr>
          <w:rFonts w:eastAsia="Times New Roman"/>
          <w:szCs w:val="24"/>
        </w:rPr>
      </w:pPr>
      <w:r>
        <w:rPr>
          <w:rFonts w:eastAsia="Times New Roman"/>
          <w:b/>
          <w:szCs w:val="24"/>
        </w:rPr>
        <w:t>ΑΘΑΝΑΣΙΟΣ ΠΑΠΑΧΡΙΣΤΟΠΟΥΛ</w:t>
      </w:r>
      <w:r>
        <w:rPr>
          <w:rFonts w:eastAsia="Times New Roman"/>
          <w:b/>
          <w:szCs w:val="24"/>
        </w:rPr>
        <w:t xml:space="preserve">ΟΣ: </w:t>
      </w:r>
      <w:r>
        <w:rPr>
          <w:rFonts w:eastAsia="Times New Roman"/>
          <w:szCs w:val="24"/>
        </w:rPr>
        <w:t xml:space="preserve">Ναι. </w:t>
      </w:r>
    </w:p>
    <w:p w14:paraId="590C3F2E"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2F"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30"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16 έγινε δεκτό ως έχει κατά πλειοψηφία. </w:t>
      </w:r>
    </w:p>
    <w:p w14:paraId="590C3F31"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590C3F32"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33"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34"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35"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36"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F37"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38"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39"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3A"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Συνεπώς το άρθρο 17 έγινε δεκτό ως έχει κατά πλειοψηφία. </w:t>
      </w:r>
    </w:p>
    <w:p w14:paraId="590C3F3B" w14:textId="77777777" w:rsidR="008304AE" w:rsidRDefault="002B7524">
      <w:pPr>
        <w:spacing w:after="0" w:line="600" w:lineRule="auto"/>
        <w:ind w:firstLine="720"/>
        <w:jc w:val="both"/>
        <w:rPr>
          <w:rFonts w:eastAsia="Times New Roman"/>
          <w:szCs w:val="24"/>
        </w:rPr>
      </w:pPr>
      <w:r>
        <w:rPr>
          <w:rFonts w:eastAsia="Times New Roman"/>
          <w:szCs w:val="24"/>
        </w:rPr>
        <w:t xml:space="preserve">Ερωτάται </w:t>
      </w:r>
      <w:r>
        <w:rPr>
          <w:rFonts w:eastAsia="Times New Roman"/>
          <w:szCs w:val="24"/>
        </w:rPr>
        <w:t>το Σώμα: Γίνεται δεκτό το άρθρο 18 ως έχει;</w:t>
      </w:r>
    </w:p>
    <w:p w14:paraId="590C3F3C"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3D"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3E"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3F"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40"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90C3F41"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42"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43"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44"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18 έγινε δεκτό ως έχει κατά πλειοψηφία. </w:t>
      </w:r>
    </w:p>
    <w:p w14:paraId="590C3F45"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590C3F46" w14:textId="77777777" w:rsidR="008304AE" w:rsidRDefault="002B7524">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w:t>
      </w:r>
    </w:p>
    <w:p w14:paraId="590C3F47"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48"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49"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4A" w14:textId="77777777" w:rsidR="008304AE" w:rsidRDefault="002B7524">
      <w:pPr>
        <w:spacing w:after="0" w:line="600" w:lineRule="auto"/>
        <w:ind w:firstLine="720"/>
        <w:jc w:val="both"/>
        <w:rPr>
          <w:rFonts w:eastAsia="Times New Roman"/>
          <w:szCs w:val="24"/>
        </w:rPr>
      </w:pPr>
      <w:r>
        <w:rPr>
          <w:rFonts w:eastAsia="Times New Roman"/>
          <w:b/>
          <w:szCs w:val="24"/>
        </w:rPr>
        <w:t>ΙΩΑΝ</w:t>
      </w:r>
      <w:r>
        <w:rPr>
          <w:rFonts w:eastAsia="Times New Roman"/>
          <w:b/>
          <w:szCs w:val="24"/>
        </w:rPr>
        <w:t xml:space="preserve">ΝΗΣ ΔΕΛΗΣ: </w:t>
      </w:r>
      <w:r>
        <w:rPr>
          <w:rFonts w:eastAsia="Times New Roman"/>
          <w:szCs w:val="24"/>
        </w:rPr>
        <w:t>Παρών.</w:t>
      </w:r>
    </w:p>
    <w:p w14:paraId="590C3F4B" w14:textId="77777777" w:rsidR="008304AE" w:rsidRDefault="002B7524">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 xml:space="preserve">Ναι. </w:t>
      </w:r>
    </w:p>
    <w:p w14:paraId="590C3F4C"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4D"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4E"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19 έγινε δεκτό ως έχει κατά πλειοψηφία. </w:t>
      </w:r>
    </w:p>
    <w:p w14:paraId="590C3F4F" w14:textId="77777777" w:rsidR="008304AE" w:rsidRDefault="002B7524">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590C3F50" w14:textId="77777777" w:rsidR="008304AE" w:rsidRDefault="002B7524">
      <w:pPr>
        <w:spacing w:after="0" w:line="600" w:lineRule="auto"/>
        <w:ind w:firstLine="720"/>
        <w:jc w:val="both"/>
        <w:rPr>
          <w:rFonts w:eastAsia="Times New Roman"/>
          <w:szCs w:val="24"/>
        </w:rPr>
      </w:pPr>
      <w:r>
        <w:rPr>
          <w:rFonts w:eastAsia="Times New Roman"/>
          <w:b/>
          <w:szCs w:val="24"/>
        </w:rPr>
        <w:t>ΓΕΩΡΓΙΟΣ ΠΑΠΑ</w:t>
      </w:r>
      <w:r>
        <w:rPr>
          <w:rFonts w:eastAsia="Times New Roman"/>
          <w:b/>
          <w:szCs w:val="24"/>
        </w:rPr>
        <w:t xml:space="preserve">ΗΛΙΟΥ: </w:t>
      </w:r>
      <w:r>
        <w:rPr>
          <w:rFonts w:eastAsia="Times New Roman"/>
          <w:szCs w:val="24"/>
        </w:rPr>
        <w:t>Ναι.</w:t>
      </w:r>
    </w:p>
    <w:p w14:paraId="590C3F51" w14:textId="77777777" w:rsidR="008304AE" w:rsidRDefault="002B7524">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Ναι.</w:t>
      </w:r>
    </w:p>
    <w:p w14:paraId="590C3F52" w14:textId="77777777" w:rsidR="008304AE" w:rsidRDefault="002B7524">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590C3F53"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Όχι. </w:t>
      </w:r>
    </w:p>
    <w:p w14:paraId="590C3F54"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90C3F55" w14:textId="77777777" w:rsidR="008304AE" w:rsidRDefault="002B7524">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590C3F56" w14:textId="77777777" w:rsidR="008304AE" w:rsidRDefault="002B7524">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590C3F57" w14:textId="77777777" w:rsidR="008304AE" w:rsidRDefault="002B7524">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0C3F58" w14:textId="77777777" w:rsidR="008304AE" w:rsidRDefault="002B7524">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20 έγινε</w:t>
      </w:r>
      <w:r>
        <w:rPr>
          <w:rFonts w:eastAsia="Times New Roman"/>
          <w:szCs w:val="24"/>
        </w:rPr>
        <w:t xml:space="preserve"> δεκτό ως έχει κατά πλειοψηφία. </w:t>
      </w:r>
    </w:p>
    <w:p w14:paraId="590C3F5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590C3F5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5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5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Ναι.</w:t>
      </w:r>
    </w:p>
    <w:p w14:paraId="590C3F5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5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5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6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590C3F6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6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21 έγινε δεκτό ως έχει κατά πλειοψηφία.</w:t>
      </w:r>
    </w:p>
    <w:p w14:paraId="590C3F6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590C3F6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6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6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w:t>
      </w:r>
      <w:r>
        <w:rPr>
          <w:rFonts w:eastAsia="Times New Roman" w:cs="Times New Roman"/>
          <w:b/>
          <w:szCs w:val="24"/>
        </w:rPr>
        <w:t>Υ:</w:t>
      </w:r>
      <w:r>
        <w:rPr>
          <w:rFonts w:eastAsia="Times New Roman" w:cs="Times New Roman"/>
          <w:szCs w:val="24"/>
        </w:rPr>
        <w:t xml:space="preserve"> Ναι.</w:t>
      </w:r>
    </w:p>
    <w:p w14:paraId="590C3F6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6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90C3F6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6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6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6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22 έγινε δεκτό ως έχει κατά πλειοψηφία.</w:t>
      </w:r>
    </w:p>
    <w:p w14:paraId="590C3F6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w:t>
      </w:r>
      <w:r>
        <w:rPr>
          <w:rFonts w:eastAsia="Times New Roman" w:cs="Times New Roman"/>
          <w:szCs w:val="24"/>
        </w:rPr>
        <w:t>ο άρθρο 23 ως έχει;</w:t>
      </w:r>
    </w:p>
    <w:p w14:paraId="590C3F6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6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7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7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7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7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7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7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7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23 έγινε δεκτό ως έχει κατά πλειοψηφία.</w:t>
      </w:r>
    </w:p>
    <w:p w14:paraId="590C3F7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590C3F7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7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7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7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7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7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7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7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590C3F8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24 έγινε δεκτό ως έχει κατά πλειοψηφία.</w:t>
      </w:r>
    </w:p>
    <w:p w14:paraId="590C3F8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590C3F8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8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ΓΚΙΟΥΛΕΚΑΣ:</w:t>
      </w:r>
      <w:r>
        <w:rPr>
          <w:rFonts w:eastAsia="Times New Roman" w:cs="Times New Roman"/>
          <w:szCs w:val="24"/>
        </w:rPr>
        <w:t xml:space="preserve"> Ναι.</w:t>
      </w:r>
    </w:p>
    <w:p w14:paraId="590C3F8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8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8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8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8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8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8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25 έγινε δεκτό ως έχει κατά πλειοψ</w:t>
      </w:r>
      <w:r>
        <w:rPr>
          <w:rFonts w:eastAsia="Times New Roman" w:cs="Times New Roman"/>
          <w:szCs w:val="24"/>
        </w:rPr>
        <w:t>ηφία.</w:t>
      </w:r>
    </w:p>
    <w:p w14:paraId="590C3F8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590C3F8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8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8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8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9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Όχι.</w:t>
      </w:r>
    </w:p>
    <w:p w14:paraId="590C3F9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9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9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ΔΑΝΕΛΛΗΣ:</w:t>
      </w:r>
      <w:r>
        <w:rPr>
          <w:rFonts w:eastAsia="Times New Roman" w:cs="Times New Roman"/>
          <w:szCs w:val="24"/>
        </w:rPr>
        <w:t xml:space="preserve"> Ναι.</w:t>
      </w:r>
    </w:p>
    <w:p w14:paraId="590C3F9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26 έγινε δεκτό ως έχει κατά πλειοψηφία.</w:t>
      </w:r>
    </w:p>
    <w:p w14:paraId="590C3F9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590C3F9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9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9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9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w:t>
      </w:r>
      <w:r>
        <w:rPr>
          <w:rFonts w:eastAsia="Times New Roman" w:cs="Times New Roman"/>
          <w:b/>
          <w:szCs w:val="24"/>
        </w:rPr>
        <w:t>ΗΣ:</w:t>
      </w:r>
      <w:r>
        <w:rPr>
          <w:rFonts w:eastAsia="Times New Roman" w:cs="Times New Roman"/>
          <w:szCs w:val="24"/>
        </w:rPr>
        <w:t xml:space="preserve"> Όχι.</w:t>
      </w:r>
    </w:p>
    <w:p w14:paraId="590C3F9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9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9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9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9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27 έγινε δεκτό ως έχει κατά πλειοψηφία.</w:t>
      </w:r>
    </w:p>
    <w:p w14:paraId="590C3F9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590C3FA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A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ΓΚΙΟΥΛΕΚΑΣ:</w:t>
      </w:r>
      <w:r>
        <w:rPr>
          <w:rFonts w:eastAsia="Times New Roman" w:cs="Times New Roman"/>
          <w:szCs w:val="24"/>
        </w:rPr>
        <w:t xml:space="preserve"> Ναι.</w:t>
      </w:r>
    </w:p>
    <w:p w14:paraId="590C3FA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A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A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A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A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A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A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w:t>
      </w:r>
      <w:r>
        <w:rPr>
          <w:rFonts w:eastAsia="Times New Roman" w:cs="Times New Roman"/>
          <w:szCs w:val="24"/>
        </w:rPr>
        <w:t>28 έγινε δεκτό ως έχει κατά πλειοψηφία.</w:t>
      </w:r>
    </w:p>
    <w:p w14:paraId="590C3FA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590C3FA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A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A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A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A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A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B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B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B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29 έγινε δεκτό ως έχει κατά πλειοψηφία.</w:t>
      </w:r>
    </w:p>
    <w:p w14:paraId="590C3FB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590C3FB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B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B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w:t>
      </w:r>
      <w:r>
        <w:rPr>
          <w:rFonts w:eastAsia="Times New Roman" w:cs="Times New Roman"/>
          <w:b/>
          <w:szCs w:val="24"/>
        </w:rPr>
        <w:t>ΑΘΕΟΔΩΡΟΥ:</w:t>
      </w:r>
      <w:r>
        <w:rPr>
          <w:rFonts w:eastAsia="Times New Roman" w:cs="Times New Roman"/>
          <w:szCs w:val="24"/>
        </w:rPr>
        <w:t xml:space="preserve"> Ναι.</w:t>
      </w:r>
    </w:p>
    <w:p w14:paraId="590C3FB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B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B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B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B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B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30 έγινε δεκτό ως έχει κατά πλειοψηφία.</w:t>
      </w:r>
    </w:p>
    <w:p w14:paraId="590C3FB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31 ως έχει;</w:t>
      </w:r>
    </w:p>
    <w:p w14:paraId="590C3FB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B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C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C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C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C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590C3FC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C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C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31 έγινε δεκτό ως έχει κατά πλειοψηφία.</w:t>
      </w:r>
    </w:p>
    <w:p w14:paraId="590C3FC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590C3FC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C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C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C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C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C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ΟΣ ΠΑΠΑΧΡΙΣΤΟΠΟΥΛΟΣ:</w:t>
      </w:r>
      <w:r>
        <w:rPr>
          <w:rFonts w:eastAsia="Times New Roman" w:cs="Times New Roman"/>
          <w:szCs w:val="24"/>
        </w:rPr>
        <w:t xml:space="preserve"> Ναι.</w:t>
      </w:r>
    </w:p>
    <w:p w14:paraId="590C3FC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C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D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32 έγινε δεκτό ως έχει κατά πλειοψηφία.</w:t>
      </w:r>
    </w:p>
    <w:p w14:paraId="590C3FD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590C3FD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D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w:t>
      </w:r>
      <w:r>
        <w:rPr>
          <w:rFonts w:eastAsia="Times New Roman" w:cs="Times New Roman"/>
          <w:b/>
          <w:szCs w:val="24"/>
        </w:rPr>
        <w:t>ΟΥΛΕΚΑΣ:</w:t>
      </w:r>
      <w:r>
        <w:rPr>
          <w:rFonts w:eastAsia="Times New Roman" w:cs="Times New Roman"/>
          <w:szCs w:val="24"/>
        </w:rPr>
        <w:t xml:space="preserve"> Ναι.</w:t>
      </w:r>
    </w:p>
    <w:p w14:paraId="590C3FD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Ναι.</w:t>
      </w:r>
    </w:p>
    <w:p w14:paraId="590C3FD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D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D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D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D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D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33 έγινε δεκτό ως έχει κατά πλειοψηφία.</w:t>
      </w:r>
    </w:p>
    <w:p w14:paraId="590C3FD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590C3FD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D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D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D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E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E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E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E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E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34 έγινε δεκτό ως έχει κατά πλειοψηφία.</w:t>
      </w:r>
    </w:p>
    <w:p w14:paraId="590C3FE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35 ως έχει;</w:t>
      </w:r>
    </w:p>
    <w:p w14:paraId="590C3FE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E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E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3FE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E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E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E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3FE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3FE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35 έγινε δεκτό ως έχει κατά πλειοψηφία.</w:t>
      </w:r>
    </w:p>
    <w:p w14:paraId="590C3FE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590C3FF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w:t>
      </w:r>
      <w:r>
        <w:rPr>
          <w:rFonts w:eastAsia="Times New Roman" w:cs="Times New Roman"/>
          <w:b/>
          <w:szCs w:val="24"/>
        </w:rPr>
        <w:t>ΛΙΟΥ:</w:t>
      </w:r>
      <w:r>
        <w:rPr>
          <w:rFonts w:eastAsia="Times New Roman" w:cs="Times New Roman"/>
          <w:szCs w:val="24"/>
        </w:rPr>
        <w:t xml:space="preserve"> Ναι.</w:t>
      </w:r>
    </w:p>
    <w:p w14:paraId="590C3FF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3FF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590C3FF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F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3FF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3FF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90C3FF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Παρών.</w:t>
      </w:r>
    </w:p>
    <w:p w14:paraId="590C3FF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36 έγινε δεκτό ως έχει κατά πλειοψηφία.</w:t>
      </w:r>
    </w:p>
    <w:p w14:paraId="590C3FF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590C3FF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3FF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Παρών.</w:t>
      </w:r>
    </w:p>
    <w:p w14:paraId="590C3FF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590C3FF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3FF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90C3FF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 </w:t>
      </w:r>
    </w:p>
    <w:p w14:paraId="590C400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400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90C400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37 έγινε δεκτό ως έχει κατά πλειοψηφία.</w:t>
      </w:r>
    </w:p>
    <w:p w14:paraId="590C400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590C400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 </w:t>
      </w:r>
    </w:p>
    <w:p w14:paraId="590C400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w:t>
      </w:r>
      <w:r>
        <w:rPr>
          <w:rFonts w:eastAsia="Times New Roman" w:cs="Times New Roman"/>
          <w:b/>
          <w:szCs w:val="24"/>
        </w:rPr>
        <w:t>ΥΛΕΚΑΣ:</w:t>
      </w:r>
      <w:r>
        <w:rPr>
          <w:rFonts w:eastAsia="Times New Roman" w:cs="Times New Roman"/>
          <w:szCs w:val="24"/>
        </w:rPr>
        <w:t xml:space="preserve"> Παρών.</w:t>
      </w:r>
    </w:p>
    <w:p w14:paraId="590C400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590C400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08"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590C4009"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0A"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590C400B"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400C"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38 έγινε δεκτό ως έχει κατά πλειοψη</w:t>
      </w:r>
      <w:r>
        <w:rPr>
          <w:rFonts w:eastAsia="Times New Roman" w:cs="Times New Roman"/>
          <w:szCs w:val="24"/>
        </w:rPr>
        <w:t>φία.</w:t>
      </w:r>
    </w:p>
    <w:p w14:paraId="590C400D"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όπως τροποποιήθηκε από τον κύριο Υπουργό;</w:t>
      </w:r>
    </w:p>
    <w:p w14:paraId="590C400E"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Ναι.</w:t>
      </w:r>
    </w:p>
    <w:p w14:paraId="590C400F"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10"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590C4011"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12"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4013"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14"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ΣΑΡΙΔΗΣ:</w:t>
      </w:r>
      <w:r>
        <w:rPr>
          <w:rFonts w:eastAsia="Times New Roman" w:cs="Times New Roman"/>
          <w:szCs w:val="24"/>
        </w:rPr>
        <w:t xml:space="preserve"> Ναι. </w:t>
      </w:r>
    </w:p>
    <w:p w14:paraId="590C4015"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590C4016"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39 έγινε δεκτό, όπως τροποποιήθηκε από τον κύριο Υπουργό, κατά πλειοψηφία.</w:t>
      </w:r>
    </w:p>
    <w:p w14:paraId="590C4017" w14:textId="77777777" w:rsidR="008304AE" w:rsidRDefault="002B752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Τα άρθρα 40 και 41 αποσύρθηκαν.</w:t>
      </w:r>
    </w:p>
    <w:p w14:paraId="590C4018"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1253 και ειδικό 101 ως έχει; </w:t>
      </w:r>
    </w:p>
    <w:p w14:paraId="590C401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1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1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590C401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1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w:t>
      </w:r>
    </w:p>
    <w:p w14:paraId="590C401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1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ΣΑΡΙΔΗΣ:</w:t>
      </w:r>
      <w:r>
        <w:rPr>
          <w:rFonts w:eastAsia="Times New Roman" w:cs="Times New Roman"/>
          <w:szCs w:val="24"/>
        </w:rPr>
        <w:t xml:space="preserve"> Παρών.</w:t>
      </w:r>
    </w:p>
    <w:p w14:paraId="590C402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4021"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Συνεπώς η τροπολογία με γενικό αριθμό 1253 και ειδικό 101 έγινε δεκτή ως έχει κατά πλειοψηφία και εντάσσεται στο νομοσχέδιο ως ίδιο άρθρο.</w:t>
      </w:r>
    </w:p>
    <w:p w14:paraId="590C4022"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w:t>
      </w:r>
      <w:r>
        <w:rPr>
          <w:rFonts w:eastAsia="Times New Roman" w:cs="Times New Roman"/>
          <w:szCs w:val="24"/>
        </w:rPr>
        <w:t xml:space="preserve">ογία με γενικό αριθμό 1254 και ειδικό 102 ως έχει; </w:t>
      </w:r>
    </w:p>
    <w:p w14:paraId="590C402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2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2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590C402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w:t>
      </w:r>
    </w:p>
    <w:p w14:paraId="590C402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90C402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2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90C402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w:t>
      </w:r>
      <w:r>
        <w:rPr>
          <w:rFonts w:eastAsia="Times New Roman" w:cs="Times New Roman"/>
          <w:szCs w:val="24"/>
        </w:rPr>
        <w:t>αρών.</w:t>
      </w:r>
    </w:p>
    <w:p w14:paraId="590C402B"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Συνεπώς η τροπολογία με γενικό αριθμό 1254 και ειδικό 102 έγινε δεκτή ως έχει κατά πλειοψηφία και εντάσσεται στο νομοσχέδιο ως ίδιο άρθρο.</w:t>
      </w:r>
    </w:p>
    <w:p w14:paraId="590C402C"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1255 και ειδικό </w:t>
      </w:r>
      <w:r>
        <w:rPr>
          <w:rFonts w:eastAsia="Times New Roman" w:cs="Times New Roman"/>
          <w:szCs w:val="24"/>
        </w:rPr>
        <w:t xml:space="preserve">103 ως έχει; </w:t>
      </w:r>
    </w:p>
    <w:p w14:paraId="590C402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2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2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590C403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3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90C403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3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90C403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90C4035"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Συνεπώς η τροπολογία με γενικό αριθμό 1255 και ειδικό 103 έγινε δεκτή ως έχει κατά πλειοψηφία και εντάσσεται στο νομοσχέδιο ως ίδιο άρθρο.</w:t>
      </w:r>
    </w:p>
    <w:p w14:paraId="590C4036"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1257 και ειδικό 105, όπως τροποποιήθηκε από τον κύριο </w:t>
      </w:r>
      <w:r>
        <w:rPr>
          <w:rFonts w:eastAsia="Times New Roman" w:cs="Times New Roman"/>
          <w:szCs w:val="24"/>
        </w:rPr>
        <w:t xml:space="preserve">Υπουργό; </w:t>
      </w:r>
    </w:p>
    <w:p w14:paraId="590C403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3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3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590C403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3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90C403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3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90C403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90C403F"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Συνεπ</w:t>
      </w:r>
      <w:r>
        <w:rPr>
          <w:rFonts w:eastAsia="Times New Roman" w:cs="Times New Roman"/>
          <w:szCs w:val="24"/>
        </w:rPr>
        <w:t>ώς η τροπολογία με γενικό αριθμό 1257 και ειδικό 105 έγινε δεκτή, όπως τροποποιήθηκε από τον κύριο Υπουργό, κατά πλειοψηφία και εντάσσεται στο νομοσχέδιο ως ίδια άρθρα.</w:t>
      </w:r>
    </w:p>
    <w:p w14:paraId="590C404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1249 και ειδικό 100 ως έχ</w:t>
      </w:r>
      <w:r>
        <w:rPr>
          <w:rFonts w:eastAsia="Times New Roman" w:cs="Times New Roman"/>
          <w:szCs w:val="24"/>
        </w:rPr>
        <w:t xml:space="preserve">ει; </w:t>
      </w:r>
    </w:p>
    <w:p w14:paraId="590C404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4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4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590C404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4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404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4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90C404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90C4049"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 xml:space="preserve">Συνεπώς η </w:t>
      </w:r>
      <w:r>
        <w:rPr>
          <w:rFonts w:eastAsia="Times New Roman" w:cs="Times New Roman"/>
          <w:szCs w:val="24"/>
        </w:rPr>
        <w:t>τροπολογία με γενικό αριθμό 1249 και ειδικό 100 έγινε δεκτή ως έχει κατά πλειοψηφία και εντάσσεται στο νομοσχέδιο ως ίδιο άρθρο.</w:t>
      </w:r>
    </w:p>
    <w:p w14:paraId="590C404A"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1256 και ειδικό 104 ως έχει; </w:t>
      </w:r>
    </w:p>
    <w:p w14:paraId="590C404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4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Όχι.</w:t>
      </w:r>
    </w:p>
    <w:p w14:paraId="590C404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590C404E"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w:t>
      </w:r>
    </w:p>
    <w:p w14:paraId="590C404F"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4050"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51"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90C405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590C4053"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1256 και ειδικό 104 έγινε δεκτή ως έχει κατά πλειοψηφία και εντάσσεται στο νομοσχέδιο ως ίδιο άρθρο.</w:t>
      </w:r>
    </w:p>
    <w:p w14:paraId="590C4054"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90C4055"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90C405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b/>
          <w:szCs w:val="24"/>
        </w:rPr>
        <w:t xml:space="preserve">: </w:t>
      </w:r>
      <w:r>
        <w:rPr>
          <w:rFonts w:eastAsia="Times New Roman" w:cs="Times New Roman"/>
          <w:szCs w:val="24"/>
        </w:rPr>
        <w:t>Ναι.</w:t>
      </w:r>
    </w:p>
    <w:p w14:paraId="590C405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405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405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5A"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590C405B"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5C"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405D"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405E"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Τ</w:t>
      </w:r>
      <w:r>
        <w:rPr>
          <w:rFonts w:eastAsia="Times New Roman" w:cs="Times New Roman"/>
          <w:szCs w:val="24"/>
        </w:rPr>
        <w:t>ο ακροτελεύτιο άρθρο έγινε δεκτό κ</w:t>
      </w:r>
      <w:r>
        <w:rPr>
          <w:rFonts w:eastAsia="Times New Roman" w:cs="Times New Roman"/>
          <w:szCs w:val="24"/>
        </w:rPr>
        <w:t>ατά πλειοψηφία.</w:t>
      </w:r>
    </w:p>
    <w:p w14:paraId="590C405F"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«Ευρωπαϊκή εντολή έρευνας στις ποινικές υποθέσεις - Εναρμόνιση της νομοθεσίας με την Οδηγία 2014/41/ΕΕ και άλλες διατάξεις» έγινε δεκτό επί της αρχής</w:t>
      </w:r>
      <w:r>
        <w:rPr>
          <w:rFonts w:eastAsia="Times New Roman" w:cs="Times New Roman"/>
          <w:szCs w:val="24"/>
        </w:rPr>
        <w:t xml:space="preserve"> κ</w:t>
      </w:r>
      <w:r>
        <w:rPr>
          <w:rFonts w:eastAsia="Times New Roman" w:cs="Times New Roman"/>
          <w:szCs w:val="24"/>
        </w:rPr>
        <w:t xml:space="preserve">αι επί </w:t>
      </w:r>
      <w:r>
        <w:rPr>
          <w:rFonts w:eastAsia="Times New Roman" w:cs="Times New Roman"/>
          <w:szCs w:val="24"/>
        </w:rPr>
        <w:t>των άρθρων.</w:t>
      </w:r>
    </w:p>
    <w:p w14:paraId="590C4060"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590C4061"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590C4062"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Ναι.</w:t>
      </w:r>
    </w:p>
    <w:p w14:paraId="590C4063"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Ναι.</w:t>
      </w:r>
    </w:p>
    <w:p w14:paraId="590C4064"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90C4065"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90C4066"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ΔΕΛΗΣ:</w:t>
      </w:r>
      <w:r>
        <w:rPr>
          <w:rFonts w:eastAsia="Times New Roman" w:cs="Times New Roman"/>
          <w:szCs w:val="24"/>
        </w:rPr>
        <w:t xml:space="preserve"> Όχι.</w:t>
      </w:r>
    </w:p>
    <w:p w14:paraId="590C4067"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90C4068"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90C4069" w14:textId="77777777" w:rsidR="008304AE" w:rsidRDefault="002B7524">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0C406A" w14:textId="77777777" w:rsidR="008304AE" w:rsidRDefault="002B7524">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w:t>
      </w:r>
      <w:r>
        <w:rPr>
          <w:rFonts w:eastAsia="Times New Roman"/>
          <w:b/>
          <w:bCs/>
        </w:rPr>
        <w:t xml:space="preserve"> (Γεώργιος Βαρεμένος):</w:t>
      </w:r>
      <w:r>
        <w:rPr>
          <w:rFonts w:eastAsia="Times New Roman" w:cs="Times New Roman"/>
          <w:b/>
          <w:szCs w:val="24"/>
        </w:rPr>
        <w:t xml:space="preserve"> </w:t>
      </w:r>
      <w:r>
        <w:rPr>
          <w:rFonts w:eastAsia="Times New Roman" w:cs="Times New Roman"/>
          <w:szCs w:val="24"/>
        </w:rPr>
        <w:t>Το νομοσχέδιο έγινε δεκτό και στο σύνολο κατά πλειοψηφία.</w:t>
      </w:r>
    </w:p>
    <w:p w14:paraId="590C406B" w14:textId="77777777" w:rsidR="008304AE" w:rsidRDefault="002B7524">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«Ευρωπαϊκή εντολή έρευνας στις ποινικές υποθέσεις - Εναρμόνιση της νομοθεσίας με την Οδηγία 2014/41/ΕΕ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w:t>
      </w:r>
      <w:r>
        <w:rPr>
          <w:rFonts w:eastAsia="Times New Roman" w:cs="Times New Roman"/>
          <w:szCs w:val="24"/>
        </w:rPr>
        <w:t xml:space="preserve"> της αρχής, των άρθρων και του συνόλου και έχει ως εξής:</w:t>
      </w:r>
    </w:p>
    <w:p w14:paraId="590C406C" w14:textId="77777777" w:rsidR="008304AE" w:rsidRDefault="002B7524">
      <w:pPr>
        <w:spacing w:after="0" w:line="48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129.α.</w:t>
      </w:r>
      <w:r>
        <w:rPr>
          <w:rFonts w:eastAsia="Times New Roman" w:cs="Times New Roman"/>
          <w:szCs w:val="24"/>
        </w:rPr>
        <w:t>)</w:t>
      </w:r>
    </w:p>
    <w:p w14:paraId="590C406D" w14:textId="77777777" w:rsidR="008304AE" w:rsidRDefault="002B7524">
      <w:pPr>
        <w:spacing w:after="0" w:line="600" w:lineRule="auto"/>
        <w:ind w:firstLine="720"/>
        <w:jc w:val="both"/>
        <w:rPr>
          <w:rFonts w:eastAsia="Times New Roman"/>
          <w:szCs w:val="24"/>
        </w:rPr>
      </w:pPr>
      <w:r>
        <w:rPr>
          <w:rFonts w:eastAsia="Times New Roman"/>
          <w:b/>
        </w:rPr>
        <w:t>ΠΡΟΕΔΡΕΥΩΝ</w:t>
      </w:r>
      <w:r>
        <w:rPr>
          <w:rFonts w:eastAsia="Times New Roman"/>
          <w:b/>
          <w:bCs/>
        </w:rPr>
        <w:t xml:space="preserve"> (Γεώργιος Βαρεμένος): </w:t>
      </w:r>
      <w:r>
        <w:rPr>
          <w:rFonts w:eastAsia="Times New Roman"/>
          <w:szCs w:val="24"/>
        </w:rPr>
        <w:t>Κυρίες και κύριοι συνάδελφοι, παρακαλώ το Σώμα να εξουσιοδοτήσει το Προεδρείο για την υπ’ ευθύνη του επικύρωσ</w:t>
      </w:r>
      <w:r>
        <w:rPr>
          <w:rFonts w:eastAsia="Times New Roman"/>
          <w:szCs w:val="24"/>
        </w:rPr>
        <w:t>η των Πρακτικών ως προς την ψήφιση στο σύνολο του παραπάνω νομοσχεδίου.</w:t>
      </w:r>
    </w:p>
    <w:p w14:paraId="590C406E" w14:textId="77777777" w:rsidR="008304AE" w:rsidRDefault="002B7524">
      <w:pPr>
        <w:spacing w:after="0" w:line="600" w:lineRule="auto"/>
        <w:ind w:firstLine="540"/>
        <w:jc w:val="both"/>
        <w:rPr>
          <w:rFonts w:eastAsia="Times New Roman"/>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w:t>
      </w:r>
    </w:p>
    <w:p w14:paraId="590C406F" w14:textId="77777777" w:rsidR="008304AE" w:rsidRDefault="002B7524">
      <w:pPr>
        <w:spacing w:after="0" w:line="600" w:lineRule="auto"/>
        <w:ind w:firstLine="540"/>
        <w:jc w:val="both"/>
        <w:rPr>
          <w:rFonts w:eastAsia="Times New Roman"/>
          <w:bCs/>
          <w:szCs w:val="24"/>
        </w:rPr>
      </w:pPr>
      <w:r>
        <w:rPr>
          <w:rFonts w:eastAsia="Times New Roman"/>
          <w:b/>
        </w:rPr>
        <w:t>ΠΡΟΕΔΡΕΥΩΝ</w:t>
      </w:r>
      <w:r>
        <w:rPr>
          <w:rFonts w:eastAsia="Times New Roman"/>
          <w:b/>
          <w:bCs/>
        </w:rPr>
        <w:t xml:space="preserve"> (Γεώργιος Βαρεμένος):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590C4070" w14:textId="77777777" w:rsidR="008304AE" w:rsidRDefault="002B7524">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δέχεστε στο σημείο αυτό να </w:t>
      </w:r>
      <w:r>
        <w:rPr>
          <w:rFonts w:eastAsia="Times New Roman"/>
          <w:szCs w:val="24"/>
        </w:rPr>
        <w:t>λύσουμε τη συνεδρίαση;</w:t>
      </w:r>
    </w:p>
    <w:p w14:paraId="590C4071" w14:textId="77777777" w:rsidR="008304AE" w:rsidRDefault="002B7524">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90C4072" w14:textId="77777777" w:rsidR="008304AE" w:rsidRDefault="002B7524">
      <w:pPr>
        <w:spacing w:after="0" w:line="600" w:lineRule="auto"/>
        <w:ind w:firstLine="720"/>
        <w:jc w:val="both"/>
        <w:rPr>
          <w:rFonts w:eastAsia="Times New Roman"/>
          <w:szCs w:val="24"/>
        </w:rPr>
      </w:pPr>
      <w:r>
        <w:rPr>
          <w:rFonts w:eastAsia="Times New Roman"/>
          <w:b/>
          <w:bCs/>
          <w:szCs w:val="24"/>
        </w:rPr>
        <w:lastRenderedPageBreak/>
        <w:t>ΠΡΟΕΔΡΕΥΩΝ</w:t>
      </w:r>
      <w:r>
        <w:rPr>
          <w:rFonts w:eastAsia="Times New Roman"/>
          <w:b/>
          <w:bCs/>
        </w:rPr>
        <w:t xml:space="preserve"> (Γεώργιος Βαρεμένος):</w:t>
      </w:r>
      <w:r>
        <w:rPr>
          <w:rFonts w:eastAsia="Times New Roman"/>
          <w:szCs w:val="24"/>
        </w:rPr>
        <w:t xml:space="preserve"> Με τη συναίνεση του Σώματος και ώρα 12.18΄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Πέμπτη 21 Σεπτεμβρίου 2017 και ώρα 9.30΄, με αντικείμενο εργασιών του Σώματος</w:t>
      </w:r>
      <w:r>
        <w:rPr>
          <w:rFonts w:eastAsia="Times New Roman"/>
          <w:szCs w:val="24"/>
        </w:rPr>
        <w:t>:</w:t>
      </w:r>
      <w:r>
        <w:rPr>
          <w:rFonts w:eastAsia="Times New Roman"/>
          <w:szCs w:val="24"/>
        </w:rPr>
        <w:t xml:space="preserve"> κοιν</w:t>
      </w:r>
      <w:r>
        <w:rPr>
          <w:rFonts w:eastAsia="Times New Roman"/>
          <w:szCs w:val="24"/>
        </w:rPr>
        <w:t xml:space="preserve">οβουλευτικό έλεγχο, συζήτηση επικαίρων ερωτήσεων. </w:t>
      </w:r>
    </w:p>
    <w:p w14:paraId="590C4073" w14:textId="77777777" w:rsidR="008304AE" w:rsidRDefault="002B7524">
      <w:pPr>
        <w:spacing w:after="0" w:line="600" w:lineRule="auto"/>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p w14:paraId="590C4074" w14:textId="77777777" w:rsidR="008304AE" w:rsidRDefault="002B7524">
      <w:pPr>
        <w:spacing w:after="0" w:line="600" w:lineRule="auto"/>
        <w:ind w:firstLine="540"/>
        <w:jc w:val="both"/>
        <w:rPr>
          <w:rFonts w:eastAsia="Times New Roman"/>
          <w:szCs w:val="24"/>
        </w:rPr>
      </w:pPr>
      <w:r>
        <w:rPr>
          <w:rFonts w:eastAsia="Times New Roman"/>
          <w:bCs/>
          <w:szCs w:val="24"/>
        </w:rPr>
        <w:t xml:space="preserve"> </w:t>
      </w:r>
    </w:p>
    <w:sectPr w:rsidR="008304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FI7Qid6h5zggoOf9Q0qFt1Gz9s=" w:salt="2zfxc6Ns+0TqOSfZi4Q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AE"/>
    <w:rsid w:val="002B7524"/>
    <w:rsid w:val="007664EC"/>
    <w:rsid w:val="008304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3CC6"/>
  <w15:docId w15:val="{F442AA12-F4D1-4E21-974B-8FDFA538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7A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87A22"/>
    <w:rPr>
      <w:rFonts w:ascii="Segoe UI" w:hAnsi="Segoe UI" w:cs="Segoe UI"/>
      <w:sz w:val="18"/>
      <w:szCs w:val="18"/>
    </w:rPr>
  </w:style>
  <w:style w:type="paragraph" w:styleId="a4">
    <w:name w:val="Revision"/>
    <w:hidden/>
    <w:uiPriority w:val="99"/>
    <w:semiHidden/>
    <w:rsid w:val="00F16AEF"/>
    <w:pPr>
      <w:spacing w:after="0" w:line="240" w:lineRule="auto"/>
    </w:pPr>
  </w:style>
  <w:style w:type="character" w:styleId="a5">
    <w:name w:val="annotation reference"/>
    <w:basedOn w:val="a0"/>
    <w:uiPriority w:val="99"/>
    <w:semiHidden/>
    <w:unhideWhenUsed/>
    <w:rsid w:val="00F16AEF"/>
    <w:rPr>
      <w:sz w:val="16"/>
      <w:szCs w:val="16"/>
    </w:rPr>
  </w:style>
  <w:style w:type="paragraph" w:styleId="a6">
    <w:name w:val="annotation text"/>
    <w:basedOn w:val="a"/>
    <w:link w:val="Char0"/>
    <w:uiPriority w:val="99"/>
    <w:semiHidden/>
    <w:unhideWhenUsed/>
    <w:rsid w:val="00F16AEF"/>
    <w:pPr>
      <w:spacing w:line="240" w:lineRule="auto"/>
    </w:pPr>
    <w:rPr>
      <w:sz w:val="20"/>
    </w:rPr>
  </w:style>
  <w:style w:type="character" w:customStyle="1" w:styleId="Char0">
    <w:name w:val="Κείμενο σχολίου Char"/>
    <w:basedOn w:val="a0"/>
    <w:link w:val="a6"/>
    <w:uiPriority w:val="99"/>
    <w:semiHidden/>
    <w:rsid w:val="00F16AEF"/>
    <w:rPr>
      <w:sz w:val="20"/>
    </w:rPr>
  </w:style>
  <w:style w:type="paragraph" w:styleId="a7">
    <w:name w:val="annotation subject"/>
    <w:basedOn w:val="a6"/>
    <w:next w:val="a6"/>
    <w:link w:val="Char1"/>
    <w:uiPriority w:val="99"/>
    <w:semiHidden/>
    <w:unhideWhenUsed/>
    <w:rsid w:val="00F16AEF"/>
    <w:rPr>
      <w:b/>
      <w:bCs/>
    </w:rPr>
  </w:style>
  <w:style w:type="character" w:customStyle="1" w:styleId="Char1">
    <w:name w:val="Θέμα σχολίου Char"/>
    <w:basedOn w:val="Char0"/>
    <w:link w:val="a7"/>
    <w:uiPriority w:val="99"/>
    <w:semiHidden/>
    <w:rsid w:val="00F16AE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ΡΠ´</Meeting>
    <MetadataID xmlns="641f345b-441b-4b81-9152-adc2e73ba5e1">508</MetadataID>
    <Status xmlns="641f345b-441b-4b81-9152-adc2e73ba5e1">
      <Url>https://intra.parliament.gr/praktika/Lists/Incoming_Metadata/EditForm.aspx?ID=508&amp;Source=/praktika/Recordings_Library/Forms/AllItems.aspx</Url>
      <Description>Δημοσιεύτηκε</Description>
    </Status>
    <Date xmlns="641f345b-441b-4b81-9152-adc2e73ba5e1">2017-09-19T21:00:00+00:00</Date>
    <Session xmlns="641f345b-441b-4b81-9152-adc2e73ba5e1">Β´</Se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79D32-5CF6-4FE7-B36F-0F546FB97798}">
  <ds:schemaRefs>
    <ds:schemaRef ds:uri="http://purl.org/dc/terms/"/>
    <ds:schemaRef ds:uri="http://purl.org/dc/elements/1.1/"/>
    <ds:schemaRef ds:uri="http://purl.org/dc/dcmitype/"/>
    <ds:schemaRef ds:uri="641f345b-441b-4b81-9152-adc2e73ba5e1"/>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A66F7F42-8A07-4BA3-B8F6-74D35EA3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BCA86A-6922-4992-8E8E-AA7C34000C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20786</Words>
  <Characters>112250</Characters>
  <Application>Microsoft Office Word</Application>
  <DocSecurity>0</DocSecurity>
  <Lines>935</Lines>
  <Paragraphs>265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2017-09-27T08:36:00Z</dcterms:created>
  <dcterms:modified xsi:type="dcterms:W3CDTF">2017-09-27T08:36:00Z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