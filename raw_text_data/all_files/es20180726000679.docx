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122F16" w14:textId="77777777" w:rsidR="006F10D4" w:rsidRPr="006F10D4" w:rsidRDefault="006F10D4" w:rsidP="006F10D4">
      <w:pPr>
        <w:spacing w:after="0" w:line="360" w:lineRule="auto"/>
        <w:rPr>
          <w:ins w:id="0" w:author="Φλούδα Χριστίνα" w:date="2018-09-04T13:01:00Z"/>
          <w:rFonts w:eastAsia="Times New Roman"/>
          <w:szCs w:val="24"/>
          <w:lang w:eastAsia="en-US"/>
        </w:rPr>
      </w:pPr>
      <w:bookmarkStart w:id="1" w:name="_GoBack"/>
      <w:bookmarkEnd w:id="1"/>
      <w:ins w:id="2" w:author="Φλούδα Χριστίνα" w:date="2018-09-04T13:01:00Z">
        <w:r w:rsidRPr="006F10D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0A516AA" w14:textId="77777777" w:rsidR="006F10D4" w:rsidRPr="006F10D4" w:rsidRDefault="006F10D4" w:rsidP="006F10D4">
      <w:pPr>
        <w:spacing w:after="0" w:line="360" w:lineRule="auto"/>
        <w:rPr>
          <w:ins w:id="3" w:author="Φλούδα Χριστίνα" w:date="2018-09-04T13:01:00Z"/>
          <w:rFonts w:eastAsia="Times New Roman"/>
          <w:szCs w:val="24"/>
          <w:lang w:eastAsia="en-US"/>
        </w:rPr>
      </w:pPr>
    </w:p>
    <w:p w14:paraId="68635005" w14:textId="77777777" w:rsidR="006F10D4" w:rsidRPr="006F10D4" w:rsidRDefault="006F10D4" w:rsidP="006F10D4">
      <w:pPr>
        <w:spacing w:after="0" w:line="360" w:lineRule="auto"/>
        <w:rPr>
          <w:ins w:id="4" w:author="Φλούδα Χριστίνα" w:date="2018-09-04T13:01:00Z"/>
          <w:rFonts w:eastAsia="Times New Roman"/>
          <w:szCs w:val="24"/>
          <w:lang w:eastAsia="en-US"/>
        </w:rPr>
      </w:pPr>
      <w:ins w:id="5" w:author="Φλούδα Χριστίνα" w:date="2018-09-04T13:01:00Z">
        <w:r w:rsidRPr="006F10D4">
          <w:rPr>
            <w:rFonts w:eastAsia="Times New Roman"/>
            <w:szCs w:val="24"/>
            <w:lang w:eastAsia="en-US"/>
          </w:rPr>
          <w:t>ΠΙΝΑΚΑΣ ΠΕΡΙΕΧΟΜΕΝΩΝ</w:t>
        </w:r>
      </w:ins>
    </w:p>
    <w:p w14:paraId="4501CEF8" w14:textId="77777777" w:rsidR="006F10D4" w:rsidRPr="006F10D4" w:rsidRDefault="006F10D4" w:rsidP="006F10D4">
      <w:pPr>
        <w:spacing w:after="0" w:line="360" w:lineRule="auto"/>
        <w:rPr>
          <w:ins w:id="6" w:author="Φλούδα Χριστίνα" w:date="2018-09-04T13:01:00Z"/>
          <w:rFonts w:eastAsia="Times New Roman"/>
          <w:szCs w:val="24"/>
          <w:lang w:eastAsia="en-US"/>
        </w:rPr>
      </w:pPr>
      <w:ins w:id="7" w:author="Φλούδα Χριστίνα" w:date="2018-09-04T13:01:00Z">
        <w:r w:rsidRPr="006F10D4">
          <w:rPr>
            <w:rFonts w:eastAsia="Times New Roman"/>
            <w:szCs w:val="24"/>
            <w:lang w:eastAsia="en-US"/>
          </w:rPr>
          <w:t xml:space="preserve">ΙΖ΄ ΠΕΡΙΟΔΟΣ </w:t>
        </w:r>
      </w:ins>
    </w:p>
    <w:p w14:paraId="716DE34C" w14:textId="77777777" w:rsidR="006F10D4" w:rsidRPr="006F10D4" w:rsidRDefault="006F10D4" w:rsidP="006F10D4">
      <w:pPr>
        <w:spacing w:after="0" w:line="360" w:lineRule="auto"/>
        <w:rPr>
          <w:ins w:id="8" w:author="Φλούδα Χριστίνα" w:date="2018-09-04T13:01:00Z"/>
          <w:rFonts w:eastAsia="Times New Roman"/>
          <w:szCs w:val="24"/>
          <w:lang w:eastAsia="en-US"/>
        </w:rPr>
      </w:pPr>
      <w:ins w:id="9" w:author="Φλούδα Χριστίνα" w:date="2018-09-04T13:01:00Z">
        <w:r w:rsidRPr="006F10D4">
          <w:rPr>
            <w:rFonts w:eastAsia="Times New Roman"/>
            <w:szCs w:val="24"/>
            <w:lang w:eastAsia="en-US"/>
          </w:rPr>
          <w:t>ΠΡΟΕΔΡΕΥΟΜΕΝΗΣ ΚΟΙΝΟΒΟΥΛΕΥΤΙΚΗΣ ΔΗΜΟΚΡΑΤΙΑΣ</w:t>
        </w:r>
      </w:ins>
    </w:p>
    <w:p w14:paraId="1FB5C755" w14:textId="77777777" w:rsidR="006F10D4" w:rsidRPr="006F10D4" w:rsidRDefault="006F10D4" w:rsidP="006F10D4">
      <w:pPr>
        <w:spacing w:after="0" w:line="360" w:lineRule="auto"/>
        <w:rPr>
          <w:ins w:id="10" w:author="Φλούδα Χριστίνα" w:date="2018-09-04T13:01:00Z"/>
          <w:rFonts w:eastAsia="Times New Roman"/>
          <w:szCs w:val="24"/>
          <w:lang w:eastAsia="en-US"/>
        </w:rPr>
      </w:pPr>
      <w:ins w:id="11" w:author="Φλούδα Χριστίνα" w:date="2018-09-04T13:01:00Z">
        <w:r w:rsidRPr="006F10D4">
          <w:rPr>
            <w:rFonts w:eastAsia="Times New Roman"/>
            <w:szCs w:val="24"/>
            <w:lang w:eastAsia="en-US"/>
          </w:rPr>
          <w:t>ΤΜΗΜΑ ΔΙΑΚΟΠΗΣ ΕΡΓΑΣΙΩΝ ΒΟΥΛΗΣ</w:t>
        </w:r>
      </w:ins>
    </w:p>
    <w:p w14:paraId="1BACD0F0" w14:textId="77777777" w:rsidR="006F10D4" w:rsidRPr="006F10D4" w:rsidRDefault="006F10D4" w:rsidP="006F10D4">
      <w:pPr>
        <w:spacing w:after="0" w:line="360" w:lineRule="auto"/>
        <w:rPr>
          <w:ins w:id="12" w:author="Φλούδα Χριστίνα" w:date="2018-09-04T13:01:00Z"/>
          <w:rFonts w:eastAsia="Times New Roman"/>
          <w:szCs w:val="24"/>
          <w:lang w:eastAsia="en-US"/>
        </w:rPr>
      </w:pPr>
      <w:ins w:id="13" w:author="Φλούδα Χριστίνα" w:date="2018-09-04T13:01:00Z">
        <w:r w:rsidRPr="006F10D4">
          <w:rPr>
            <w:rFonts w:eastAsia="Times New Roman"/>
            <w:szCs w:val="24"/>
            <w:lang w:eastAsia="en-US"/>
          </w:rPr>
          <w:t>ΘΕΡΟΥΣ 2018</w:t>
        </w:r>
      </w:ins>
    </w:p>
    <w:p w14:paraId="4FD83E7C" w14:textId="77777777" w:rsidR="006F10D4" w:rsidRPr="006F10D4" w:rsidRDefault="006F10D4" w:rsidP="006F10D4">
      <w:pPr>
        <w:spacing w:after="0" w:line="360" w:lineRule="auto"/>
        <w:rPr>
          <w:ins w:id="14" w:author="Φλούδα Χριστίνα" w:date="2018-09-04T13:01:00Z"/>
          <w:rFonts w:eastAsia="Times New Roman"/>
          <w:szCs w:val="24"/>
          <w:lang w:eastAsia="en-US"/>
        </w:rPr>
      </w:pPr>
    </w:p>
    <w:p w14:paraId="35E1F6D6" w14:textId="77777777" w:rsidR="006F10D4" w:rsidRPr="006F10D4" w:rsidRDefault="006F10D4" w:rsidP="006F10D4">
      <w:pPr>
        <w:spacing w:after="0" w:line="360" w:lineRule="auto"/>
        <w:rPr>
          <w:ins w:id="15" w:author="Φλούδα Χριστίνα" w:date="2018-09-04T13:01:00Z"/>
          <w:rFonts w:eastAsia="Times New Roman"/>
          <w:szCs w:val="24"/>
          <w:lang w:eastAsia="en-US"/>
        </w:rPr>
      </w:pPr>
      <w:ins w:id="16" w:author="Φλούδα Χριστίνα" w:date="2018-09-04T13:01:00Z">
        <w:r w:rsidRPr="006F10D4">
          <w:rPr>
            <w:rFonts w:eastAsia="Times New Roman"/>
            <w:szCs w:val="24"/>
            <w:lang w:eastAsia="en-US"/>
          </w:rPr>
          <w:t>ΣΥΝΕΔΡΙΑΣΗ Ε΄</w:t>
        </w:r>
      </w:ins>
    </w:p>
    <w:p w14:paraId="38C736C6" w14:textId="77777777" w:rsidR="006F10D4" w:rsidRPr="006F10D4" w:rsidRDefault="006F10D4" w:rsidP="006F10D4">
      <w:pPr>
        <w:spacing w:after="0" w:line="360" w:lineRule="auto"/>
        <w:rPr>
          <w:ins w:id="17" w:author="Φλούδα Χριστίνα" w:date="2018-09-04T13:01:00Z"/>
          <w:rFonts w:eastAsia="Times New Roman"/>
          <w:szCs w:val="24"/>
          <w:lang w:eastAsia="en-US"/>
        </w:rPr>
      </w:pPr>
      <w:ins w:id="18" w:author="Φλούδα Χριστίνα" w:date="2018-09-04T13:01:00Z">
        <w:r w:rsidRPr="006F10D4">
          <w:rPr>
            <w:rFonts w:eastAsia="Times New Roman"/>
            <w:szCs w:val="24"/>
            <w:lang w:eastAsia="en-US"/>
          </w:rPr>
          <w:t>Πέμπτη  26 Ιουλίου 2018</w:t>
        </w:r>
      </w:ins>
    </w:p>
    <w:p w14:paraId="4D8D2B43" w14:textId="77777777" w:rsidR="006F10D4" w:rsidRPr="006F10D4" w:rsidRDefault="006F10D4" w:rsidP="006F10D4">
      <w:pPr>
        <w:spacing w:after="0" w:line="360" w:lineRule="auto"/>
        <w:rPr>
          <w:ins w:id="19" w:author="Φλούδα Χριστίνα" w:date="2018-09-04T13:01:00Z"/>
          <w:rFonts w:eastAsia="Times New Roman"/>
          <w:szCs w:val="24"/>
          <w:lang w:eastAsia="en-US"/>
        </w:rPr>
      </w:pPr>
    </w:p>
    <w:p w14:paraId="3BC1814E" w14:textId="77777777" w:rsidR="006F10D4" w:rsidRPr="006F10D4" w:rsidRDefault="006F10D4" w:rsidP="006F10D4">
      <w:pPr>
        <w:spacing w:after="0" w:line="360" w:lineRule="auto"/>
        <w:rPr>
          <w:ins w:id="20" w:author="Φλούδα Χριστίνα" w:date="2018-09-04T13:01:00Z"/>
          <w:rFonts w:eastAsia="Times New Roman"/>
          <w:szCs w:val="24"/>
          <w:lang w:eastAsia="en-US"/>
        </w:rPr>
      </w:pPr>
      <w:ins w:id="21" w:author="Φλούδα Χριστίνα" w:date="2018-09-04T13:01:00Z">
        <w:r w:rsidRPr="006F10D4">
          <w:rPr>
            <w:rFonts w:eastAsia="Times New Roman"/>
            <w:szCs w:val="24"/>
            <w:lang w:eastAsia="en-US"/>
          </w:rPr>
          <w:t>ΘΕΜΑΤΑ</w:t>
        </w:r>
      </w:ins>
    </w:p>
    <w:p w14:paraId="098A709F" w14:textId="77777777" w:rsidR="006F10D4" w:rsidRPr="006F10D4" w:rsidRDefault="006F10D4" w:rsidP="006F10D4">
      <w:pPr>
        <w:spacing w:after="0" w:line="360" w:lineRule="auto"/>
        <w:rPr>
          <w:ins w:id="22" w:author="Φλούδα Χριστίνα" w:date="2018-09-04T13:01:00Z"/>
          <w:rFonts w:eastAsia="Times New Roman"/>
          <w:szCs w:val="24"/>
          <w:lang w:eastAsia="en-US"/>
        </w:rPr>
      </w:pPr>
      <w:ins w:id="23" w:author="Φλούδα Χριστίνα" w:date="2018-09-04T13:01:00Z">
        <w:r w:rsidRPr="006F10D4">
          <w:rPr>
            <w:rFonts w:eastAsia="Times New Roman"/>
            <w:szCs w:val="24"/>
            <w:lang w:eastAsia="en-US"/>
          </w:rPr>
          <w:t xml:space="preserve"> </w:t>
        </w:r>
        <w:r w:rsidRPr="006F10D4">
          <w:rPr>
            <w:rFonts w:eastAsia="Times New Roman"/>
            <w:szCs w:val="24"/>
            <w:lang w:eastAsia="en-US"/>
          </w:rPr>
          <w:br/>
          <w:t xml:space="preserve">Α. ΕΙΔΙΚΑ ΘΕΜΑΤΑ </w:t>
        </w:r>
        <w:r w:rsidRPr="006F10D4">
          <w:rPr>
            <w:rFonts w:eastAsia="Times New Roman"/>
            <w:szCs w:val="24"/>
            <w:lang w:eastAsia="en-US"/>
          </w:rPr>
          <w:br/>
          <w:t xml:space="preserve">1. Επικύρωση Πρακτικών, σελ. </w:t>
        </w:r>
        <w:r w:rsidRPr="006F10D4">
          <w:rPr>
            <w:rFonts w:eastAsia="Times New Roman"/>
            <w:szCs w:val="24"/>
            <w:lang w:eastAsia="en-US"/>
          </w:rPr>
          <w:br/>
          <w:t xml:space="preserve">2. Αναφορά στη φονική πυρκαγιά και στα μέτρα που θα λάβει το Εθνικό Κοινοβούλιο για την ανακούφιση των πληγέντων, σελ. </w:t>
        </w:r>
        <w:r w:rsidRPr="006F10D4">
          <w:rPr>
            <w:rFonts w:eastAsia="Times New Roman"/>
            <w:szCs w:val="24"/>
            <w:lang w:eastAsia="en-US"/>
          </w:rPr>
          <w:br/>
          <w:t xml:space="preserve">3.  Έγκριση από το Τμήμα της πρότασης της Διάσκεψης των Προέδρων επί των μέτρων και των πρωτοβουλιών που θα ληφθούν εκ μέρους και της Βουλής, στο πλαίσιο της γενικότερης προσπάθειας για αλληλεγγύη στους παθόντες;, σελ. </w:t>
        </w:r>
        <w:r w:rsidRPr="006F10D4">
          <w:rPr>
            <w:rFonts w:eastAsia="Times New Roman"/>
            <w:szCs w:val="24"/>
            <w:lang w:eastAsia="en-US"/>
          </w:rPr>
          <w:br/>
          <w:t xml:space="preserve">4.  Έκφραση συλλυπητηρίων στις οικογένειες των θυμάτων της φονικής πυρκαγιάς, σελ. </w:t>
        </w:r>
        <w:r w:rsidRPr="006F10D4">
          <w:rPr>
            <w:rFonts w:eastAsia="Times New Roman"/>
            <w:szCs w:val="24"/>
            <w:lang w:eastAsia="en-US"/>
          </w:rPr>
          <w:br/>
          <w:t xml:space="preserve">5. Ανακοινώνεται ότι ο Υπουργός Δικαιοσύνης, Διαφάνειας και Ανθρωπίνων Δικαιωμάτων διαβίβασε στη Βουλή την 25η Ιουλίου 2018 ποινική δικογραφία που αφορά τους τέως και νυν Υπουργούς Παιδείας,  Έρευνας και Θρησκευμάτων, τον κ. Νικόλαο Φίλη και τον κ. Κωνσταντίνο </w:t>
        </w:r>
        <w:proofErr w:type="spellStart"/>
        <w:r w:rsidRPr="006F10D4">
          <w:rPr>
            <w:rFonts w:eastAsia="Times New Roman"/>
            <w:szCs w:val="24"/>
            <w:lang w:eastAsia="en-US"/>
          </w:rPr>
          <w:t>Γαβρόγλου</w:t>
        </w:r>
        <w:proofErr w:type="spellEnd"/>
        <w:r w:rsidRPr="006F10D4">
          <w:rPr>
            <w:rFonts w:eastAsia="Times New Roman"/>
            <w:szCs w:val="24"/>
            <w:lang w:eastAsia="en-US"/>
          </w:rPr>
          <w:t xml:space="preserve">, και τους τέως και νυν Υπουργούς Δικαιοσύνης, Διαφάνειας και Ανθρωπίνων Δικαιωμάτων, τον κ. Νικόλαο Παρασκευόπουλο και τον κ. Σταύρο Κοντονή, σελ. </w:t>
        </w:r>
        <w:r w:rsidRPr="006F10D4">
          <w:rPr>
            <w:rFonts w:eastAsia="Times New Roman"/>
            <w:szCs w:val="24"/>
            <w:lang w:eastAsia="en-US"/>
          </w:rPr>
          <w:br/>
          <w:t xml:space="preserve">6. Επί διαδικαστικού θέματος, σελ. </w:t>
        </w:r>
        <w:r w:rsidRPr="006F10D4">
          <w:rPr>
            <w:rFonts w:eastAsia="Times New Roman"/>
            <w:szCs w:val="24"/>
            <w:lang w:eastAsia="en-US"/>
          </w:rPr>
          <w:br/>
          <w:t xml:space="preserve"> </w:t>
        </w:r>
        <w:r w:rsidRPr="006F10D4">
          <w:rPr>
            <w:rFonts w:eastAsia="Times New Roman"/>
            <w:szCs w:val="24"/>
            <w:lang w:eastAsia="en-US"/>
          </w:rPr>
          <w:br/>
          <w:t xml:space="preserve">Β. ΚΟΙΝΟΒΟΥΛΕΥΤΙΚΟΣ ΕΛΕΓΧΟΣ </w:t>
        </w:r>
        <w:r w:rsidRPr="006F10D4">
          <w:rPr>
            <w:rFonts w:eastAsia="Times New Roman"/>
            <w:szCs w:val="24"/>
            <w:lang w:eastAsia="en-US"/>
          </w:rPr>
          <w:br/>
          <w:t xml:space="preserve">1. Ανακοίνωση αναφορών, σελ. </w:t>
        </w:r>
        <w:r w:rsidRPr="006F10D4">
          <w:rPr>
            <w:rFonts w:eastAsia="Times New Roman"/>
            <w:szCs w:val="24"/>
            <w:lang w:eastAsia="en-US"/>
          </w:rPr>
          <w:br/>
          <w:t>2. Συζήτηση επικαίρων ερωτήσεων:</w:t>
        </w:r>
        <w:r w:rsidRPr="006F10D4">
          <w:rPr>
            <w:rFonts w:eastAsia="Times New Roman"/>
            <w:szCs w:val="24"/>
            <w:lang w:eastAsia="en-US"/>
          </w:rPr>
          <w:br/>
          <w:t xml:space="preserve">    α) Προς τον Υπουργό Παιδείας,  Έρευνας και Θρησκευμάτων,  με θέμα: «Συγχωνεύσεις σχολικών μονάδων στον Νομό Αιτωλοακαρνανίας που προκαλούν αντιδράσεις», σελ. </w:t>
        </w:r>
        <w:r w:rsidRPr="006F10D4">
          <w:rPr>
            <w:rFonts w:eastAsia="Times New Roman"/>
            <w:szCs w:val="24"/>
            <w:lang w:eastAsia="en-US"/>
          </w:rPr>
          <w:br/>
          <w:t xml:space="preserve">    β) Προς τον Υπουργό Αγροτικής Ανάπτυξης και Τροφίμων, με θέμα: «Καταστροφικές ζημιές από ασθένεια στις καπνοκαλλιέργειες της Περιφερειακής Ενότητας Ροδόπης», σελ. </w:t>
        </w:r>
        <w:r w:rsidRPr="006F10D4">
          <w:rPr>
            <w:rFonts w:eastAsia="Times New Roman"/>
            <w:szCs w:val="24"/>
            <w:lang w:eastAsia="en-US"/>
          </w:rPr>
          <w:br/>
          <w:t xml:space="preserve">    γ) Προς την Υπουργό Πολιτισμού και Αθλητισμού, με θέμα: «Κίνδυνος </w:t>
        </w:r>
        <w:proofErr w:type="spellStart"/>
        <w:r w:rsidRPr="006F10D4">
          <w:rPr>
            <w:rFonts w:eastAsia="Times New Roman"/>
            <w:szCs w:val="24"/>
            <w:lang w:eastAsia="en-US"/>
          </w:rPr>
          <w:t>απένταξης</w:t>
        </w:r>
        <w:proofErr w:type="spellEnd"/>
        <w:r w:rsidRPr="006F10D4">
          <w:rPr>
            <w:rFonts w:eastAsia="Times New Roman"/>
            <w:szCs w:val="24"/>
            <w:lang w:eastAsia="en-US"/>
          </w:rPr>
          <w:t xml:space="preserve"> από το ΕΣΠΑ/ΣΕΣ 2014-2020 των έργων της Αμφίπολης, λόγω κωλυσιεργίας του Υπουργείου Πολιτισμού», σελ. </w:t>
        </w:r>
        <w:r w:rsidRPr="006F10D4">
          <w:rPr>
            <w:rFonts w:eastAsia="Times New Roman"/>
            <w:szCs w:val="24"/>
            <w:lang w:eastAsia="en-US"/>
          </w:rPr>
          <w:br/>
          <w:t xml:space="preserve"> </w:t>
        </w:r>
        <w:r w:rsidRPr="006F10D4">
          <w:rPr>
            <w:rFonts w:eastAsia="Times New Roman"/>
            <w:szCs w:val="24"/>
            <w:lang w:eastAsia="en-US"/>
          </w:rPr>
          <w:br/>
          <w:t xml:space="preserve">Γ. ΝΟΜΟΘΕΤΙΚΗ ΕΡΓΑΣΙΑ </w:t>
        </w:r>
        <w:r w:rsidRPr="006F10D4">
          <w:rPr>
            <w:rFonts w:eastAsia="Times New Roman"/>
            <w:szCs w:val="24"/>
            <w:lang w:eastAsia="en-US"/>
          </w:rPr>
          <w:br/>
          <w:t xml:space="preserve">1. Συζήτηση και ψήφιση επί της αρχής, των άρθρων και του συνόλου του σχεδίου νόμου του Υπουργείου Υγείας: «Κύρωση συμβάσεων μεταξύ του Ελληνικού Δημοσίου και του Γενικού Νοσοκομείου Χανίων και της Επιτροπής Εκτελεστών Διαθήκης Γ.Γ. </w:t>
        </w:r>
        <w:proofErr w:type="spellStart"/>
        <w:r w:rsidRPr="006F10D4">
          <w:rPr>
            <w:rFonts w:eastAsia="Times New Roman"/>
            <w:szCs w:val="24"/>
            <w:lang w:eastAsia="en-US"/>
          </w:rPr>
          <w:t>Μαλινάκη</w:t>
        </w:r>
        <w:proofErr w:type="spellEnd"/>
        <w:r w:rsidRPr="006F10D4">
          <w:rPr>
            <w:rFonts w:eastAsia="Times New Roman"/>
            <w:szCs w:val="24"/>
            <w:lang w:eastAsia="en-US"/>
          </w:rPr>
          <w:t xml:space="preserve"> και του Γενικού Νοσοκομείου Κεφαλληνίας και των Εκτελεστών της διαθήκης της Μαρίας (</w:t>
        </w:r>
        <w:proofErr w:type="spellStart"/>
        <w:r w:rsidRPr="006F10D4">
          <w:rPr>
            <w:rFonts w:eastAsia="Times New Roman"/>
            <w:szCs w:val="24"/>
            <w:lang w:eastAsia="en-US"/>
          </w:rPr>
          <w:t>Μάρης</w:t>
        </w:r>
        <w:proofErr w:type="spellEnd"/>
        <w:r w:rsidRPr="006F10D4">
          <w:rPr>
            <w:rFonts w:eastAsia="Times New Roman"/>
            <w:szCs w:val="24"/>
            <w:lang w:eastAsia="en-US"/>
          </w:rPr>
          <w:t xml:space="preserve">) Βεργωτή αντίστοιχα», σελ. </w:t>
        </w:r>
        <w:r w:rsidRPr="006F10D4">
          <w:rPr>
            <w:rFonts w:eastAsia="Times New Roman"/>
            <w:szCs w:val="24"/>
            <w:lang w:eastAsia="en-US"/>
          </w:rPr>
          <w:br/>
          <w:t xml:space="preserve">2. Συζήτηση και ψήφιση επί της αρχής, των άρθρων, των τροπολογιών και του συνόλου του σχεδίου νόμου του Υπουργείου Οικονομικών: «Πρόληψη και καταστολή της νομιμοποίησης εσόδων από εγκληματικές δραστηριότητες και της χρηματοδότησης της τρομοκρατίας (ενσωμάτωση της Οδηγίας ΕΕ 2015/849) και άλλες διατάξεις», σελ. </w:t>
        </w:r>
        <w:r w:rsidRPr="006F10D4">
          <w:rPr>
            <w:rFonts w:eastAsia="Times New Roman"/>
            <w:szCs w:val="24"/>
            <w:lang w:eastAsia="en-US"/>
          </w:rPr>
          <w:br/>
          <w:t xml:space="preserve">3. Κατάθεση Εκθέσεως Διαρκούς Επιτροπής: </w:t>
        </w:r>
      </w:ins>
    </w:p>
    <w:p w14:paraId="1F0F2ABA" w14:textId="77777777" w:rsidR="006F10D4" w:rsidRPr="006F10D4" w:rsidRDefault="006F10D4" w:rsidP="006F10D4">
      <w:pPr>
        <w:spacing w:after="0" w:line="360" w:lineRule="auto"/>
        <w:rPr>
          <w:ins w:id="24" w:author="Φλούδα Χριστίνα" w:date="2018-09-04T13:01:00Z"/>
          <w:rFonts w:eastAsia="Times New Roman"/>
          <w:szCs w:val="24"/>
          <w:lang w:eastAsia="en-US"/>
        </w:rPr>
      </w:pPr>
      <w:ins w:id="25" w:author="Φλούδα Χριστίνα" w:date="2018-09-04T13:01:00Z">
        <w:r w:rsidRPr="006F10D4">
          <w:rPr>
            <w:rFonts w:eastAsia="Times New Roman"/>
            <w:szCs w:val="24"/>
            <w:lang w:eastAsia="en-US"/>
          </w:rPr>
          <w:t xml:space="preserve">Η Διαρκής Επιτροπή Οικονομικών Υποθέσεων καταθέτει την έκθεσή της στο σχέδιο νόμου του Υπουργείου Οικονομικών «Πρόληψη και καταστολή της νομιμοποίησης εσόδων από εγκληματικές δραστηριότητες και της χρηματοδότησης της τρομοκρατίας, (ενσωμάτωση της Οδηγίας 2015/849) και άλλες διατάξεις», σελ. </w:t>
        </w:r>
        <w:r w:rsidRPr="006F10D4">
          <w:rPr>
            <w:rFonts w:eastAsia="Times New Roman"/>
            <w:szCs w:val="24"/>
            <w:lang w:eastAsia="en-US"/>
          </w:rPr>
          <w:br/>
          <w:t>4. Κατάθεση σχεδίου νόμου:</w:t>
        </w:r>
      </w:ins>
    </w:p>
    <w:p w14:paraId="23E6E66E" w14:textId="77777777" w:rsidR="006F10D4" w:rsidRPr="006F10D4" w:rsidRDefault="006F10D4" w:rsidP="006F10D4">
      <w:pPr>
        <w:spacing w:after="0" w:line="360" w:lineRule="auto"/>
        <w:rPr>
          <w:ins w:id="26" w:author="Φλούδα Χριστίνα" w:date="2018-09-04T13:01:00Z"/>
          <w:rFonts w:eastAsia="Times New Roman"/>
          <w:szCs w:val="24"/>
          <w:lang w:eastAsia="en-US"/>
        </w:rPr>
      </w:pPr>
      <w:ins w:id="27" w:author="Φλούδα Χριστίνα" w:date="2018-09-04T13:01:00Z">
        <w:r w:rsidRPr="006F10D4">
          <w:rPr>
            <w:rFonts w:eastAsia="Times New Roman"/>
            <w:szCs w:val="24"/>
            <w:lang w:eastAsia="en-US"/>
          </w:rPr>
          <w:t xml:space="preserve">Οι Υπουργοί Παιδείας,  Έρευνας και Θρησκευμάτων, Οικονομικών, Διοικητικής Ανασυγκρότησης, οι Αναπληρωτές Υπουργοί Παιδείας,  Έρευνας και Θρησκευμάτων, Οικονομίας και Ανάπτυξης, Οικονομικών, καθώς και ο Υφυπουργός Παιδείας,  Έρευνας και Θρησκευμάτων κατέθεσαν στις 25-7-2018 σχέδιο νόμου: «Πανεπιστήμιο Ιωαννίνων, Ιόνιο Πανεπιστήμιο και άλλες διατάξεις», σελ. </w:t>
        </w:r>
        <w:r w:rsidRPr="006F10D4">
          <w:rPr>
            <w:rFonts w:eastAsia="Times New Roman"/>
            <w:szCs w:val="24"/>
            <w:lang w:eastAsia="en-US"/>
          </w:rPr>
          <w:br/>
        </w:r>
      </w:ins>
    </w:p>
    <w:p w14:paraId="6C22E106" w14:textId="77777777" w:rsidR="006F10D4" w:rsidRPr="006F10D4" w:rsidRDefault="006F10D4" w:rsidP="006F10D4">
      <w:pPr>
        <w:spacing w:after="0" w:line="360" w:lineRule="auto"/>
        <w:rPr>
          <w:ins w:id="28" w:author="Φλούδα Χριστίνα" w:date="2018-09-04T13:01:00Z"/>
          <w:rFonts w:eastAsia="Times New Roman"/>
          <w:szCs w:val="24"/>
          <w:lang w:eastAsia="en-US"/>
        </w:rPr>
      </w:pPr>
      <w:ins w:id="29" w:author="Φλούδα Χριστίνα" w:date="2018-09-04T13:01:00Z">
        <w:r w:rsidRPr="006F10D4">
          <w:rPr>
            <w:rFonts w:eastAsia="Times New Roman"/>
            <w:szCs w:val="24"/>
            <w:lang w:eastAsia="en-US"/>
          </w:rPr>
          <w:t>ΠΡΟΕΔΡΟΣ</w:t>
        </w:r>
      </w:ins>
    </w:p>
    <w:p w14:paraId="111FA5EF" w14:textId="77777777" w:rsidR="006F10D4" w:rsidRPr="006F10D4" w:rsidRDefault="006F10D4" w:rsidP="006F10D4">
      <w:pPr>
        <w:spacing w:after="0" w:line="360" w:lineRule="auto"/>
        <w:rPr>
          <w:ins w:id="30" w:author="Φλούδα Χριστίνα" w:date="2018-09-04T13:01:00Z"/>
          <w:rFonts w:eastAsia="Times New Roman"/>
          <w:szCs w:val="24"/>
          <w:lang w:eastAsia="en-US"/>
        </w:rPr>
      </w:pPr>
      <w:ins w:id="31" w:author="Φλούδα Χριστίνα" w:date="2018-09-04T13:01:00Z">
        <w:r w:rsidRPr="006F10D4">
          <w:rPr>
            <w:rFonts w:eastAsia="Times New Roman"/>
            <w:szCs w:val="24"/>
            <w:lang w:eastAsia="en-US"/>
          </w:rPr>
          <w:t>ΒΟΥΤΣΗΣ Ν. , σελ.</w:t>
        </w:r>
      </w:ins>
    </w:p>
    <w:p w14:paraId="062D73F5" w14:textId="77777777" w:rsidR="006F10D4" w:rsidRPr="006F10D4" w:rsidRDefault="006F10D4" w:rsidP="006F10D4">
      <w:pPr>
        <w:spacing w:after="0" w:line="360" w:lineRule="auto"/>
        <w:rPr>
          <w:ins w:id="32" w:author="Φλούδα Χριστίνα" w:date="2018-09-04T13:01:00Z"/>
          <w:rFonts w:eastAsia="Times New Roman"/>
          <w:szCs w:val="24"/>
          <w:lang w:eastAsia="en-US"/>
        </w:rPr>
      </w:pPr>
    </w:p>
    <w:p w14:paraId="18C61EFA" w14:textId="77777777" w:rsidR="006F10D4" w:rsidRPr="006F10D4" w:rsidRDefault="006F10D4" w:rsidP="006F10D4">
      <w:pPr>
        <w:spacing w:after="0" w:line="360" w:lineRule="auto"/>
        <w:rPr>
          <w:ins w:id="33" w:author="Φλούδα Χριστίνα" w:date="2018-09-04T13:01:00Z"/>
          <w:rFonts w:eastAsia="Times New Roman"/>
          <w:szCs w:val="24"/>
          <w:lang w:eastAsia="en-US"/>
        </w:rPr>
      </w:pPr>
      <w:ins w:id="34" w:author="Φλούδα Χριστίνα" w:date="2018-09-04T13:01:00Z">
        <w:r w:rsidRPr="006F10D4">
          <w:rPr>
            <w:rFonts w:eastAsia="Times New Roman"/>
            <w:szCs w:val="24"/>
            <w:lang w:eastAsia="en-US"/>
          </w:rPr>
          <w:t>ΠΡΟΕΔΡΕΥΟΝΤΕΣ</w:t>
        </w:r>
      </w:ins>
    </w:p>
    <w:p w14:paraId="039F0D4E" w14:textId="77777777" w:rsidR="006F10D4" w:rsidRPr="006F10D4" w:rsidRDefault="006F10D4" w:rsidP="006F10D4">
      <w:pPr>
        <w:spacing w:after="0" w:line="360" w:lineRule="auto"/>
        <w:rPr>
          <w:ins w:id="35" w:author="Φλούδα Χριστίνα" w:date="2018-09-04T13:01:00Z"/>
          <w:rFonts w:eastAsia="Times New Roman"/>
          <w:szCs w:val="24"/>
          <w:lang w:eastAsia="en-US"/>
        </w:rPr>
      </w:pPr>
      <w:ins w:id="36" w:author="Φλούδα Χριστίνα" w:date="2018-09-04T13:01:00Z">
        <w:r w:rsidRPr="006F10D4">
          <w:rPr>
            <w:rFonts w:eastAsia="Times New Roman"/>
            <w:szCs w:val="24"/>
            <w:lang w:eastAsia="en-US"/>
          </w:rPr>
          <w:t>ΓΕΩΡΓΙΑΔΗΣ Μ. , σελ.</w:t>
        </w:r>
        <w:r w:rsidRPr="006F10D4">
          <w:rPr>
            <w:rFonts w:eastAsia="Times New Roman"/>
            <w:szCs w:val="24"/>
            <w:lang w:eastAsia="en-US"/>
          </w:rPr>
          <w:br/>
          <w:t>ΚΡΕΜΑΣΤΙΝΟΣ Δ. , σελ.</w:t>
        </w:r>
        <w:r w:rsidRPr="006F10D4">
          <w:rPr>
            <w:rFonts w:eastAsia="Times New Roman"/>
            <w:szCs w:val="24"/>
            <w:lang w:eastAsia="en-US"/>
          </w:rPr>
          <w:br/>
          <w:t>ΛΑΜΠΡΟΥΛΗΣ Γ. , σελ.</w:t>
        </w:r>
        <w:r w:rsidRPr="006F10D4">
          <w:rPr>
            <w:rFonts w:eastAsia="Times New Roman"/>
            <w:szCs w:val="24"/>
            <w:lang w:eastAsia="en-US"/>
          </w:rPr>
          <w:br/>
          <w:t>ΛΥΚΟΥΔΗΣ Σ. , σελ.</w:t>
        </w:r>
      </w:ins>
    </w:p>
    <w:p w14:paraId="07CE0A75" w14:textId="77777777" w:rsidR="006F10D4" w:rsidRPr="006F10D4" w:rsidRDefault="006F10D4" w:rsidP="006F10D4">
      <w:pPr>
        <w:spacing w:after="0" w:line="360" w:lineRule="auto"/>
        <w:rPr>
          <w:ins w:id="37" w:author="Φλούδα Χριστίνα" w:date="2018-09-04T13:01:00Z"/>
          <w:rFonts w:eastAsia="Times New Roman"/>
          <w:szCs w:val="24"/>
          <w:lang w:eastAsia="en-US"/>
        </w:rPr>
      </w:pPr>
    </w:p>
    <w:p w14:paraId="0673E8EC" w14:textId="77777777" w:rsidR="006F10D4" w:rsidRPr="006F10D4" w:rsidRDefault="006F10D4" w:rsidP="006F10D4">
      <w:pPr>
        <w:spacing w:after="0" w:line="360" w:lineRule="auto"/>
        <w:rPr>
          <w:ins w:id="38" w:author="Φλούδα Χριστίνα" w:date="2018-09-04T13:01:00Z"/>
          <w:rFonts w:eastAsia="Times New Roman"/>
          <w:szCs w:val="24"/>
          <w:lang w:eastAsia="en-US"/>
        </w:rPr>
      </w:pPr>
      <w:ins w:id="39" w:author="Φλούδα Χριστίνα" w:date="2018-09-04T13:01:00Z">
        <w:r w:rsidRPr="006F10D4">
          <w:rPr>
            <w:rFonts w:eastAsia="Times New Roman"/>
            <w:szCs w:val="24"/>
            <w:lang w:eastAsia="en-US"/>
          </w:rPr>
          <w:t>ΟΜΙΛΗΤΕΣ</w:t>
        </w:r>
      </w:ins>
    </w:p>
    <w:p w14:paraId="710D736E" w14:textId="27BB64FA" w:rsidR="006F10D4" w:rsidRDefault="006F10D4" w:rsidP="006F10D4">
      <w:pPr>
        <w:spacing w:line="600" w:lineRule="auto"/>
        <w:jc w:val="center"/>
        <w:rPr>
          <w:ins w:id="40" w:author="Φλούδα Χριστίνα" w:date="2018-09-04T13:01:00Z"/>
          <w:rFonts w:eastAsia="Times New Roman" w:cs="Times New Roman"/>
          <w:bCs/>
          <w:szCs w:val="24"/>
        </w:rPr>
      </w:pPr>
      <w:ins w:id="41" w:author="Φλούδα Χριστίνα" w:date="2018-09-04T13:01:00Z">
        <w:r w:rsidRPr="006F10D4">
          <w:rPr>
            <w:rFonts w:eastAsia="Times New Roman"/>
            <w:szCs w:val="24"/>
            <w:lang w:eastAsia="en-US"/>
          </w:rPr>
          <w:br/>
          <w:t>Α. Επί της αναφοράς στη φονική πυρκαγιά και στα μέτρα που θα λάβει το Εθνικό Κοινοβούλιο για την ανακούφιση των πληγέντων:</w:t>
        </w:r>
        <w:r w:rsidRPr="006F10D4">
          <w:rPr>
            <w:rFonts w:eastAsia="Times New Roman"/>
            <w:szCs w:val="24"/>
            <w:lang w:eastAsia="en-US"/>
          </w:rPr>
          <w:br/>
          <w:t>ΒΟΥΤΣΗΣ Ν. , σελ.</w:t>
        </w:r>
        <w:r w:rsidRPr="006F10D4">
          <w:rPr>
            <w:rFonts w:eastAsia="Times New Roman"/>
            <w:szCs w:val="24"/>
            <w:lang w:eastAsia="en-US"/>
          </w:rPr>
          <w:br/>
          <w:t>ΔΗΜΑΣ Χ. , σελ.</w:t>
        </w:r>
        <w:r w:rsidRPr="006F10D4">
          <w:rPr>
            <w:rFonts w:eastAsia="Times New Roman"/>
            <w:szCs w:val="24"/>
            <w:lang w:eastAsia="en-US"/>
          </w:rPr>
          <w:br/>
          <w:t>ΚΑΡΑΘΑΝΑΣΟΠΟΥΛΟΣ Ν. , σελ.</w:t>
        </w:r>
        <w:r w:rsidRPr="006F10D4">
          <w:rPr>
            <w:rFonts w:eastAsia="Times New Roman"/>
            <w:szCs w:val="24"/>
            <w:lang w:eastAsia="en-US"/>
          </w:rPr>
          <w:br/>
          <w:t>ΚΑΤΣΙΚΗΣ Κ. , σελ.</w:t>
        </w:r>
        <w:r w:rsidRPr="006F10D4">
          <w:rPr>
            <w:rFonts w:eastAsia="Times New Roman"/>
            <w:szCs w:val="24"/>
            <w:lang w:eastAsia="en-US"/>
          </w:rPr>
          <w:br/>
          <w:t>ΚΡΕΜΑΣΤΙΝΟΣ Δ. , σελ.</w:t>
        </w:r>
        <w:r w:rsidRPr="006F10D4">
          <w:rPr>
            <w:rFonts w:eastAsia="Times New Roman"/>
            <w:szCs w:val="24"/>
            <w:lang w:eastAsia="en-US"/>
          </w:rPr>
          <w:br/>
          <w:t>ΜΑΝΙΑΤΗΣ Ι. , σελ.</w:t>
        </w:r>
        <w:r w:rsidRPr="006F10D4">
          <w:rPr>
            <w:rFonts w:eastAsia="Times New Roman"/>
            <w:szCs w:val="24"/>
            <w:lang w:eastAsia="en-US"/>
          </w:rPr>
          <w:br/>
          <w:t>ΜΑΝΤΑΣ Χ. , σελ.</w:t>
        </w:r>
        <w:r w:rsidRPr="006F10D4">
          <w:rPr>
            <w:rFonts w:eastAsia="Times New Roman"/>
            <w:szCs w:val="24"/>
            <w:lang w:eastAsia="en-US"/>
          </w:rPr>
          <w:br/>
          <w:t>ΜΑΥΡΩΤΑΣ Γ. , σελ.</w:t>
        </w:r>
        <w:r w:rsidRPr="006F10D4">
          <w:rPr>
            <w:rFonts w:eastAsia="Times New Roman"/>
            <w:szCs w:val="24"/>
            <w:lang w:eastAsia="en-US"/>
          </w:rPr>
          <w:br/>
          <w:t>ΠΑΠΠΑΣ Χ. , σελ.</w:t>
        </w:r>
        <w:r w:rsidRPr="006F10D4">
          <w:rPr>
            <w:rFonts w:eastAsia="Times New Roman"/>
            <w:szCs w:val="24"/>
            <w:lang w:eastAsia="en-US"/>
          </w:rPr>
          <w:br/>
          <w:t>ΣΑΡΙΔΗΣ Ι. , σελ.</w:t>
        </w:r>
        <w:r w:rsidRPr="006F10D4">
          <w:rPr>
            <w:rFonts w:eastAsia="Times New Roman"/>
            <w:szCs w:val="24"/>
            <w:lang w:eastAsia="en-US"/>
          </w:rPr>
          <w:br/>
        </w:r>
        <w:r w:rsidRPr="006F10D4">
          <w:rPr>
            <w:rFonts w:eastAsia="Times New Roman"/>
            <w:szCs w:val="24"/>
            <w:lang w:eastAsia="en-US"/>
          </w:rPr>
          <w:br/>
          <w:t>Β. Επί της έκφρασης συλλυπητηρίων στις οικογένειες των θυμάτων της φονικής πυρκαγιάς:</w:t>
        </w:r>
        <w:r w:rsidRPr="006F10D4">
          <w:rPr>
            <w:rFonts w:eastAsia="Times New Roman"/>
            <w:szCs w:val="24"/>
            <w:lang w:eastAsia="en-US"/>
          </w:rPr>
          <w:br/>
          <w:t>ΑΪΒΑΤΙΔΗΣ Ι. , σελ.</w:t>
        </w:r>
        <w:r w:rsidRPr="006F10D4">
          <w:rPr>
            <w:rFonts w:eastAsia="Times New Roman"/>
            <w:szCs w:val="24"/>
            <w:lang w:eastAsia="en-US"/>
          </w:rPr>
          <w:br/>
          <w:t>ΑΠΟΣΤΟΛΟΥ Ε. , σελ.</w:t>
        </w:r>
        <w:r w:rsidRPr="006F10D4">
          <w:rPr>
            <w:rFonts w:eastAsia="Times New Roman"/>
            <w:szCs w:val="24"/>
            <w:lang w:eastAsia="en-US"/>
          </w:rPr>
          <w:br/>
          <w:t>ΑΡΑΜΠΑΤΖΗ Φ. , σελ.</w:t>
        </w:r>
        <w:r w:rsidRPr="006F10D4">
          <w:rPr>
            <w:rFonts w:eastAsia="Times New Roman"/>
            <w:szCs w:val="24"/>
            <w:lang w:eastAsia="en-US"/>
          </w:rPr>
          <w:br/>
          <w:t>ΒΑΡΔΑΛΗΣ Α. , σελ.</w:t>
        </w:r>
        <w:r w:rsidRPr="006F10D4">
          <w:rPr>
            <w:rFonts w:eastAsia="Times New Roman"/>
            <w:szCs w:val="24"/>
            <w:lang w:eastAsia="en-US"/>
          </w:rPr>
          <w:br/>
          <w:t>ΒΟΥΤΣΗΣ Ν. , σελ.</w:t>
        </w:r>
        <w:r w:rsidRPr="006F10D4">
          <w:rPr>
            <w:rFonts w:eastAsia="Times New Roman"/>
            <w:szCs w:val="24"/>
            <w:lang w:eastAsia="en-US"/>
          </w:rPr>
          <w:br/>
          <w:t>ΓΑΒΡΟΓΛΟΥ Κ. , σελ.</w:t>
        </w:r>
        <w:r w:rsidRPr="006F10D4">
          <w:rPr>
            <w:rFonts w:eastAsia="Times New Roman"/>
            <w:szCs w:val="24"/>
            <w:lang w:eastAsia="en-US"/>
          </w:rPr>
          <w:br/>
          <w:t>ΓΡΗΓΟΡΑΚΟΣ Λ. , σελ.</w:t>
        </w:r>
        <w:r w:rsidRPr="006F10D4">
          <w:rPr>
            <w:rFonts w:eastAsia="Times New Roman"/>
            <w:szCs w:val="24"/>
            <w:lang w:eastAsia="en-US"/>
          </w:rPr>
          <w:br/>
          <w:t>ΔΗΜΑΣ Χ. , σελ.</w:t>
        </w:r>
        <w:r w:rsidRPr="006F10D4">
          <w:rPr>
            <w:rFonts w:eastAsia="Times New Roman"/>
            <w:szCs w:val="24"/>
            <w:lang w:eastAsia="en-US"/>
          </w:rPr>
          <w:br/>
          <w:t>ΘΕΟΠΕΦΤΑΤΟΥ Α. , σελ.</w:t>
        </w:r>
        <w:r w:rsidRPr="006F10D4">
          <w:rPr>
            <w:rFonts w:eastAsia="Times New Roman"/>
            <w:szCs w:val="24"/>
            <w:lang w:eastAsia="en-US"/>
          </w:rPr>
          <w:br/>
          <w:t>ΚΑΡΑΘΑΝΑΣΟΠΟΥΛΟΣ Ν. , σελ.</w:t>
        </w:r>
        <w:r w:rsidRPr="006F10D4">
          <w:rPr>
            <w:rFonts w:eastAsia="Times New Roman"/>
            <w:szCs w:val="24"/>
            <w:lang w:eastAsia="en-US"/>
          </w:rPr>
          <w:br/>
          <w:t>ΚΑΣΙΔΙΑΡΗΣ Η. , σελ.</w:t>
        </w:r>
        <w:r w:rsidRPr="006F10D4">
          <w:rPr>
            <w:rFonts w:eastAsia="Times New Roman"/>
            <w:szCs w:val="24"/>
            <w:lang w:eastAsia="en-US"/>
          </w:rPr>
          <w:br/>
          <w:t>ΚΑΤΣΙΚΗΣ Κ. , σελ.</w:t>
        </w:r>
        <w:r w:rsidRPr="006F10D4">
          <w:rPr>
            <w:rFonts w:eastAsia="Times New Roman"/>
            <w:szCs w:val="24"/>
            <w:lang w:eastAsia="en-US"/>
          </w:rPr>
          <w:br/>
          <w:t>ΚΟΝΙΟΡΔΟΥ Λ. , σελ.</w:t>
        </w:r>
        <w:r w:rsidRPr="006F10D4">
          <w:rPr>
            <w:rFonts w:eastAsia="Times New Roman"/>
            <w:szCs w:val="24"/>
            <w:lang w:eastAsia="en-US"/>
          </w:rPr>
          <w:br/>
          <w:t>ΚΡΕΜΑΣΤΙΝΟΣ Δ. , σελ.</w:t>
        </w:r>
        <w:r w:rsidRPr="006F10D4">
          <w:rPr>
            <w:rFonts w:eastAsia="Times New Roman"/>
            <w:szCs w:val="24"/>
            <w:lang w:eastAsia="en-US"/>
          </w:rPr>
          <w:br/>
          <w:t>ΜΑΝΙΑΤΗΣ Ι. , σελ.</w:t>
        </w:r>
        <w:r w:rsidRPr="006F10D4">
          <w:rPr>
            <w:rFonts w:eastAsia="Times New Roman"/>
            <w:szCs w:val="24"/>
            <w:lang w:eastAsia="en-US"/>
          </w:rPr>
          <w:br/>
          <w:t>ΜΑΝΤΑΣ Χ. , σελ.</w:t>
        </w:r>
        <w:r w:rsidRPr="006F10D4">
          <w:rPr>
            <w:rFonts w:eastAsia="Times New Roman"/>
            <w:szCs w:val="24"/>
            <w:lang w:eastAsia="en-US"/>
          </w:rPr>
          <w:br/>
          <w:t>ΜΑΥΡΩΤΑΣ Γ. , σελ.</w:t>
        </w:r>
        <w:r w:rsidRPr="006F10D4">
          <w:rPr>
            <w:rFonts w:eastAsia="Times New Roman"/>
            <w:szCs w:val="24"/>
            <w:lang w:eastAsia="en-US"/>
          </w:rPr>
          <w:br/>
          <w:t>ΜΕΓΑΛΟΜΥΣΤΑΚΑΣ Α. , σελ.</w:t>
        </w:r>
        <w:r w:rsidRPr="006F10D4">
          <w:rPr>
            <w:rFonts w:eastAsia="Times New Roman"/>
            <w:szCs w:val="24"/>
            <w:lang w:eastAsia="en-US"/>
          </w:rPr>
          <w:br/>
          <w:t>ΜΕΓΑΛΟΟΙΚΟΝΟΜΟΥ Θ. , σελ.</w:t>
        </w:r>
        <w:r w:rsidRPr="006F10D4">
          <w:rPr>
            <w:rFonts w:eastAsia="Times New Roman"/>
            <w:szCs w:val="24"/>
            <w:lang w:eastAsia="en-US"/>
          </w:rPr>
          <w:br/>
          <w:t>ΠΑΝΑΓΙΩΤΑΡΟΣ Η. , σελ.</w:t>
        </w:r>
        <w:r w:rsidRPr="006F10D4">
          <w:rPr>
            <w:rFonts w:eastAsia="Times New Roman"/>
            <w:szCs w:val="24"/>
            <w:lang w:eastAsia="en-US"/>
          </w:rPr>
          <w:br/>
          <w:t>ΠΑΠΑΝΑΤΣΙΟΥ Α. , σελ.</w:t>
        </w:r>
        <w:r w:rsidRPr="006F10D4">
          <w:rPr>
            <w:rFonts w:eastAsia="Times New Roman"/>
            <w:szCs w:val="24"/>
            <w:lang w:eastAsia="en-US"/>
          </w:rPr>
          <w:br/>
          <w:t>ΠΑΥΛΙΔΗΣ Κ. , σελ.</w:t>
        </w:r>
        <w:r w:rsidRPr="006F10D4">
          <w:rPr>
            <w:rFonts w:eastAsia="Times New Roman"/>
            <w:szCs w:val="24"/>
            <w:lang w:eastAsia="en-US"/>
          </w:rPr>
          <w:br/>
          <w:t>ΠΟΛΑΚΗΣ Π. , σελ.</w:t>
        </w:r>
        <w:r w:rsidRPr="006F10D4">
          <w:rPr>
            <w:rFonts w:eastAsia="Times New Roman"/>
            <w:szCs w:val="24"/>
            <w:lang w:eastAsia="en-US"/>
          </w:rPr>
          <w:br/>
          <w:t>ΣΑΡΙΔΗΣ Ι. , σελ.</w:t>
        </w:r>
        <w:r w:rsidRPr="006F10D4">
          <w:rPr>
            <w:rFonts w:eastAsia="Times New Roman"/>
            <w:szCs w:val="24"/>
            <w:lang w:eastAsia="en-US"/>
          </w:rPr>
          <w:br/>
          <w:t>ΣΚΟΥΦΑ Ε. , σελ.</w:t>
        </w:r>
        <w:r w:rsidRPr="006F10D4">
          <w:rPr>
            <w:rFonts w:eastAsia="Times New Roman"/>
            <w:szCs w:val="24"/>
            <w:lang w:eastAsia="en-US"/>
          </w:rPr>
          <w:br/>
          <w:t>ΤΡΙΑΝΤΑΦΥΛΛΟΥ Μ. , σελ.</w:t>
        </w:r>
        <w:r w:rsidRPr="006F10D4">
          <w:rPr>
            <w:rFonts w:eastAsia="Times New Roman"/>
            <w:szCs w:val="24"/>
            <w:lang w:eastAsia="en-US"/>
          </w:rPr>
          <w:br/>
          <w:t>ΦΩΤΗΛΑΣ Ι. , σελ.</w:t>
        </w:r>
        <w:r w:rsidRPr="006F10D4">
          <w:rPr>
            <w:rFonts w:eastAsia="Times New Roman"/>
            <w:szCs w:val="24"/>
            <w:lang w:eastAsia="en-US"/>
          </w:rPr>
          <w:br/>
        </w:r>
        <w:r w:rsidRPr="006F10D4">
          <w:rPr>
            <w:rFonts w:eastAsia="Times New Roman"/>
            <w:szCs w:val="24"/>
            <w:lang w:eastAsia="en-US"/>
          </w:rPr>
          <w:br/>
          <w:t>Γ. Επί διαδικαστικού θέματος:</w:t>
        </w:r>
        <w:r w:rsidRPr="006F10D4">
          <w:rPr>
            <w:rFonts w:eastAsia="Times New Roman"/>
            <w:szCs w:val="24"/>
            <w:lang w:eastAsia="en-US"/>
          </w:rPr>
          <w:br/>
          <w:t>ΑΜΥΡΑΣ Γ. , σελ.</w:t>
        </w:r>
        <w:r w:rsidRPr="006F10D4">
          <w:rPr>
            <w:rFonts w:eastAsia="Times New Roman"/>
            <w:szCs w:val="24"/>
            <w:lang w:eastAsia="en-US"/>
          </w:rPr>
          <w:br/>
          <w:t>ΒΑΡΔΑΛΗΣ Α. , σελ.</w:t>
        </w:r>
        <w:r w:rsidRPr="006F10D4">
          <w:rPr>
            <w:rFonts w:eastAsia="Times New Roman"/>
            <w:szCs w:val="24"/>
            <w:lang w:eastAsia="en-US"/>
          </w:rPr>
          <w:br/>
          <w:t>ΒΟΡΙΔΗΣ Μ. , σελ.</w:t>
        </w:r>
        <w:r w:rsidRPr="006F10D4">
          <w:rPr>
            <w:rFonts w:eastAsia="Times New Roman"/>
            <w:szCs w:val="24"/>
            <w:lang w:eastAsia="en-US"/>
          </w:rPr>
          <w:br/>
          <w:t>ΒΟΥΤΣΗΣ Ν. , σελ.</w:t>
        </w:r>
        <w:r w:rsidRPr="006F10D4">
          <w:rPr>
            <w:rFonts w:eastAsia="Times New Roman"/>
            <w:szCs w:val="24"/>
            <w:lang w:eastAsia="en-US"/>
          </w:rPr>
          <w:br/>
          <w:t>ΓΕΩΡΓΙΑΔΗΣ Μ. , σελ.</w:t>
        </w:r>
        <w:r w:rsidRPr="006F10D4">
          <w:rPr>
            <w:rFonts w:eastAsia="Times New Roman"/>
            <w:szCs w:val="24"/>
            <w:lang w:eastAsia="en-US"/>
          </w:rPr>
          <w:br/>
          <w:t>ΓΡΗΓΟΡΑΚΟΣ Λ. , σελ.</w:t>
        </w:r>
        <w:r w:rsidRPr="006F10D4">
          <w:rPr>
            <w:rFonts w:eastAsia="Times New Roman"/>
            <w:szCs w:val="24"/>
            <w:lang w:eastAsia="en-US"/>
          </w:rPr>
          <w:br/>
          <w:t>ΔΗΜΑΣ Χ. , σελ.</w:t>
        </w:r>
        <w:r w:rsidRPr="006F10D4">
          <w:rPr>
            <w:rFonts w:eastAsia="Times New Roman"/>
            <w:szCs w:val="24"/>
            <w:lang w:eastAsia="en-US"/>
          </w:rPr>
          <w:br/>
          <w:t>ΚΑΤΣΙΚΗΣ Κ. , σελ.</w:t>
        </w:r>
        <w:r w:rsidRPr="006F10D4">
          <w:rPr>
            <w:rFonts w:eastAsia="Times New Roman"/>
            <w:szCs w:val="24"/>
            <w:lang w:eastAsia="en-US"/>
          </w:rPr>
          <w:br/>
          <w:t>ΚΡΕΜΑΣΤΙΝΟΣ Δ. , σελ.</w:t>
        </w:r>
        <w:r w:rsidRPr="006F10D4">
          <w:rPr>
            <w:rFonts w:eastAsia="Times New Roman"/>
            <w:szCs w:val="24"/>
            <w:lang w:eastAsia="en-US"/>
          </w:rPr>
          <w:br/>
          <w:t>ΚΩΣΤΟΠΑΝΑΓΙΩΤΟΥ Η. , σελ.</w:t>
        </w:r>
        <w:r w:rsidRPr="006F10D4">
          <w:rPr>
            <w:rFonts w:eastAsia="Times New Roman"/>
            <w:szCs w:val="24"/>
            <w:lang w:eastAsia="en-US"/>
          </w:rPr>
          <w:br/>
          <w:t>ΛΑΜΠΡΟΥΛΗΣ Γ. , σελ.</w:t>
        </w:r>
        <w:r w:rsidRPr="006F10D4">
          <w:rPr>
            <w:rFonts w:eastAsia="Times New Roman"/>
            <w:szCs w:val="24"/>
            <w:lang w:eastAsia="en-US"/>
          </w:rPr>
          <w:br/>
          <w:t>ΛΥΚΟΥΔΗΣ Σ. , σελ.</w:t>
        </w:r>
        <w:r w:rsidRPr="006F10D4">
          <w:rPr>
            <w:rFonts w:eastAsia="Times New Roman"/>
            <w:szCs w:val="24"/>
            <w:lang w:eastAsia="en-US"/>
          </w:rPr>
          <w:br/>
          <w:t>ΜΑΝΙΑΤΗΣ Ι. , σελ.</w:t>
        </w:r>
        <w:r w:rsidRPr="006F10D4">
          <w:rPr>
            <w:rFonts w:eastAsia="Times New Roman"/>
            <w:szCs w:val="24"/>
            <w:lang w:eastAsia="en-US"/>
          </w:rPr>
          <w:br/>
          <w:t>ΜΑΝΤΑΣ Χ. , σελ.</w:t>
        </w:r>
        <w:r w:rsidRPr="006F10D4">
          <w:rPr>
            <w:rFonts w:eastAsia="Times New Roman"/>
            <w:szCs w:val="24"/>
            <w:lang w:eastAsia="en-US"/>
          </w:rPr>
          <w:br/>
          <w:t>ΜΑΥΡΩΤΑΣ Γ. , σελ.</w:t>
        </w:r>
        <w:r w:rsidRPr="006F10D4">
          <w:rPr>
            <w:rFonts w:eastAsia="Times New Roman"/>
            <w:szCs w:val="24"/>
            <w:lang w:eastAsia="en-US"/>
          </w:rPr>
          <w:br/>
          <w:t>ΜΠΑΛΑΟΥΡΑΣ Γ. , σελ.</w:t>
        </w:r>
        <w:r w:rsidRPr="006F10D4">
          <w:rPr>
            <w:rFonts w:eastAsia="Times New Roman"/>
            <w:szCs w:val="24"/>
            <w:lang w:eastAsia="en-US"/>
          </w:rPr>
          <w:br/>
          <w:t>ΠΑΠΑΔΟΠΟΥΛΟΣ Ν. , σελ.</w:t>
        </w:r>
        <w:r w:rsidRPr="006F10D4">
          <w:rPr>
            <w:rFonts w:eastAsia="Times New Roman"/>
            <w:szCs w:val="24"/>
            <w:lang w:eastAsia="en-US"/>
          </w:rPr>
          <w:br/>
          <w:t>ΠΑΠΑΝΑΤΣΙΟΥ Α. , σελ.</w:t>
        </w:r>
        <w:r w:rsidRPr="006F10D4">
          <w:rPr>
            <w:rFonts w:eastAsia="Times New Roman"/>
            <w:szCs w:val="24"/>
            <w:lang w:eastAsia="en-US"/>
          </w:rPr>
          <w:br/>
          <w:t>ΠΟΛΑΚΗΣ Π. , σελ.</w:t>
        </w:r>
        <w:r w:rsidRPr="006F10D4">
          <w:rPr>
            <w:rFonts w:eastAsia="Times New Roman"/>
            <w:szCs w:val="24"/>
            <w:lang w:eastAsia="en-US"/>
          </w:rPr>
          <w:br/>
          <w:t>ΦΩΤΗΛΑΣ Ι. , σελ.</w:t>
        </w:r>
        <w:r w:rsidRPr="006F10D4">
          <w:rPr>
            <w:rFonts w:eastAsia="Times New Roman"/>
            <w:szCs w:val="24"/>
            <w:lang w:eastAsia="en-US"/>
          </w:rPr>
          <w:br/>
        </w:r>
        <w:r w:rsidRPr="006F10D4">
          <w:rPr>
            <w:rFonts w:eastAsia="Times New Roman"/>
            <w:szCs w:val="24"/>
            <w:lang w:eastAsia="en-US"/>
          </w:rPr>
          <w:br/>
          <w:t>Δ. Επί του σχεδίου νόμου του Υπουργείου Υγείας:</w:t>
        </w:r>
        <w:r w:rsidRPr="006F10D4">
          <w:rPr>
            <w:rFonts w:eastAsia="Times New Roman"/>
            <w:szCs w:val="24"/>
            <w:lang w:eastAsia="en-US"/>
          </w:rPr>
          <w:br/>
          <w:t>ΑΪΒΑΤΙΔΗΣ Ι. , σελ.</w:t>
        </w:r>
        <w:r w:rsidRPr="006F10D4">
          <w:rPr>
            <w:rFonts w:eastAsia="Times New Roman"/>
            <w:szCs w:val="24"/>
            <w:lang w:eastAsia="en-US"/>
          </w:rPr>
          <w:br/>
          <w:t>ΓΡΗΓΟΡΑΚΟΣ Λ. , σελ.</w:t>
        </w:r>
        <w:r w:rsidRPr="006F10D4">
          <w:rPr>
            <w:rFonts w:eastAsia="Times New Roman"/>
            <w:szCs w:val="24"/>
            <w:lang w:eastAsia="en-US"/>
          </w:rPr>
          <w:br/>
          <w:t>ΘΕΟΠΕΦΤΑΤΟΥ Α. , σελ.</w:t>
        </w:r>
        <w:r w:rsidRPr="006F10D4">
          <w:rPr>
            <w:rFonts w:eastAsia="Times New Roman"/>
            <w:szCs w:val="24"/>
            <w:lang w:eastAsia="en-US"/>
          </w:rPr>
          <w:br/>
          <w:t>ΚΑΤΣΙΚΗΣ Κ. , σελ.</w:t>
        </w:r>
        <w:r w:rsidRPr="006F10D4">
          <w:rPr>
            <w:rFonts w:eastAsia="Times New Roman"/>
            <w:szCs w:val="24"/>
            <w:lang w:eastAsia="en-US"/>
          </w:rPr>
          <w:br/>
          <w:t>ΚΕΦΑΛΟΓΙΑΝΝΗ  Ό. , σελ.</w:t>
        </w:r>
        <w:r w:rsidRPr="006F10D4">
          <w:rPr>
            <w:rFonts w:eastAsia="Times New Roman"/>
            <w:szCs w:val="24"/>
            <w:lang w:eastAsia="en-US"/>
          </w:rPr>
          <w:br/>
          <w:t>ΚΩΣΤΟΠΑΝΑΓΙΩΤΟΥ Η. , σελ.</w:t>
        </w:r>
        <w:r w:rsidRPr="006F10D4">
          <w:rPr>
            <w:rFonts w:eastAsia="Times New Roman"/>
            <w:szCs w:val="24"/>
            <w:lang w:eastAsia="en-US"/>
          </w:rPr>
          <w:br/>
          <w:t>ΛΑΜΠΡΟΥΛΗΣ Γ. , σελ.</w:t>
        </w:r>
        <w:r w:rsidRPr="006F10D4">
          <w:rPr>
            <w:rFonts w:eastAsia="Times New Roman"/>
            <w:szCs w:val="24"/>
            <w:lang w:eastAsia="en-US"/>
          </w:rPr>
          <w:br/>
          <w:t>ΜΑΝΤΑΣ Χ. , σελ.</w:t>
        </w:r>
        <w:r w:rsidRPr="006F10D4">
          <w:rPr>
            <w:rFonts w:eastAsia="Times New Roman"/>
            <w:szCs w:val="24"/>
            <w:lang w:eastAsia="en-US"/>
          </w:rPr>
          <w:br/>
          <w:t>ΜΑΥΡΩΤΑΣ Γ. , σελ.</w:t>
        </w:r>
        <w:r w:rsidRPr="006F10D4">
          <w:rPr>
            <w:rFonts w:eastAsia="Times New Roman"/>
            <w:szCs w:val="24"/>
            <w:lang w:eastAsia="en-US"/>
          </w:rPr>
          <w:br/>
          <w:t>ΜΠΑΛΑΟΥΡΑΣ Γ. , σελ.</w:t>
        </w:r>
        <w:r w:rsidRPr="006F10D4">
          <w:rPr>
            <w:rFonts w:eastAsia="Times New Roman"/>
            <w:szCs w:val="24"/>
            <w:lang w:eastAsia="en-US"/>
          </w:rPr>
          <w:br/>
          <w:t>ΞΑΝΘΟΣ Α. , σελ.</w:t>
        </w:r>
        <w:r w:rsidRPr="006F10D4">
          <w:rPr>
            <w:rFonts w:eastAsia="Times New Roman"/>
            <w:szCs w:val="24"/>
            <w:lang w:eastAsia="en-US"/>
          </w:rPr>
          <w:br/>
          <w:t>ΠΟΛΑΚΗΣ Π. , σελ.</w:t>
        </w:r>
        <w:r w:rsidRPr="006F10D4">
          <w:rPr>
            <w:rFonts w:eastAsia="Times New Roman"/>
            <w:szCs w:val="24"/>
            <w:lang w:eastAsia="en-US"/>
          </w:rPr>
          <w:br/>
          <w:t>ΡΙΖΟΣ Δ. , σελ.</w:t>
        </w:r>
        <w:r w:rsidRPr="006F10D4">
          <w:rPr>
            <w:rFonts w:eastAsia="Times New Roman"/>
            <w:szCs w:val="24"/>
            <w:lang w:eastAsia="en-US"/>
          </w:rPr>
          <w:br/>
          <w:t>ΣΑΡΙΔΗΣ Ι. , σελ.</w:t>
        </w:r>
        <w:r w:rsidRPr="006F10D4">
          <w:rPr>
            <w:rFonts w:eastAsia="Times New Roman"/>
            <w:szCs w:val="24"/>
            <w:lang w:eastAsia="en-US"/>
          </w:rPr>
          <w:br/>
          <w:t>ΣΚΟΥΦΑ Ε. , σελ.</w:t>
        </w:r>
        <w:r w:rsidRPr="006F10D4">
          <w:rPr>
            <w:rFonts w:eastAsia="Times New Roman"/>
            <w:szCs w:val="24"/>
            <w:lang w:eastAsia="en-US"/>
          </w:rPr>
          <w:br/>
          <w:t>ΦΩΤΗΛΑΣ Ι. , σελ.</w:t>
        </w:r>
        <w:r w:rsidRPr="006F10D4">
          <w:rPr>
            <w:rFonts w:eastAsia="Times New Roman"/>
            <w:szCs w:val="24"/>
            <w:lang w:eastAsia="en-US"/>
          </w:rPr>
          <w:br/>
        </w:r>
        <w:r w:rsidRPr="006F10D4">
          <w:rPr>
            <w:rFonts w:eastAsia="Times New Roman"/>
            <w:szCs w:val="24"/>
            <w:lang w:eastAsia="en-US"/>
          </w:rPr>
          <w:br/>
          <w:t>Ε. Επί του σχεδίου νόμου του Υπουργείου Οικονομικών:</w:t>
        </w:r>
        <w:r w:rsidRPr="006F10D4">
          <w:rPr>
            <w:rFonts w:eastAsia="Times New Roman"/>
            <w:szCs w:val="24"/>
            <w:lang w:eastAsia="en-US"/>
          </w:rPr>
          <w:br/>
          <w:t>ΑΜΥΡΑΣ Γ. , σελ.</w:t>
        </w:r>
        <w:r w:rsidRPr="006F10D4">
          <w:rPr>
            <w:rFonts w:eastAsia="Times New Roman"/>
            <w:szCs w:val="24"/>
            <w:lang w:eastAsia="en-US"/>
          </w:rPr>
          <w:br/>
          <w:t>ΒΑΡΔΑΛΗΣ Α. , σελ.</w:t>
        </w:r>
        <w:r w:rsidRPr="006F10D4">
          <w:rPr>
            <w:rFonts w:eastAsia="Times New Roman"/>
            <w:szCs w:val="24"/>
            <w:lang w:eastAsia="en-US"/>
          </w:rPr>
          <w:br/>
          <w:t>ΒΟΡΙΔΗΣ Μ. , σελ.</w:t>
        </w:r>
        <w:r w:rsidRPr="006F10D4">
          <w:rPr>
            <w:rFonts w:eastAsia="Times New Roman"/>
            <w:szCs w:val="24"/>
            <w:lang w:eastAsia="en-US"/>
          </w:rPr>
          <w:br/>
          <w:t>ΔΗΜΑΣ Χ. , σελ.</w:t>
        </w:r>
        <w:r w:rsidRPr="006F10D4">
          <w:rPr>
            <w:rFonts w:eastAsia="Times New Roman"/>
            <w:szCs w:val="24"/>
            <w:lang w:eastAsia="en-US"/>
          </w:rPr>
          <w:br/>
          <w:t>ΚΑΡΑΘΑΝΑΣΟΠΟΥΛΟΣ Ν. , σελ.</w:t>
        </w:r>
        <w:r w:rsidRPr="006F10D4">
          <w:rPr>
            <w:rFonts w:eastAsia="Times New Roman"/>
            <w:szCs w:val="24"/>
            <w:lang w:eastAsia="en-US"/>
          </w:rPr>
          <w:br/>
          <w:t>ΚΑΣΙΔΙΑΡΗΣ Η. , σελ.</w:t>
        </w:r>
        <w:r w:rsidRPr="006F10D4">
          <w:rPr>
            <w:rFonts w:eastAsia="Times New Roman"/>
            <w:szCs w:val="24"/>
            <w:lang w:eastAsia="en-US"/>
          </w:rPr>
          <w:br/>
          <w:t>ΚΑΤΣΙΚΗΣ Κ. , σελ.</w:t>
        </w:r>
        <w:r w:rsidRPr="006F10D4">
          <w:rPr>
            <w:rFonts w:eastAsia="Times New Roman"/>
            <w:szCs w:val="24"/>
            <w:lang w:eastAsia="en-US"/>
          </w:rPr>
          <w:br/>
          <w:t>ΚΕΦΑΛΟΓΙΑΝΝΗΣ Ι. , σελ.</w:t>
        </w:r>
        <w:r w:rsidRPr="006F10D4">
          <w:rPr>
            <w:rFonts w:eastAsia="Times New Roman"/>
            <w:szCs w:val="24"/>
            <w:lang w:eastAsia="en-US"/>
          </w:rPr>
          <w:br/>
          <w:t>ΚΟΥΒΕΛΗΣ Φ. , σελ.</w:t>
        </w:r>
        <w:r w:rsidRPr="006F10D4">
          <w:rPr>
            <w:rFonts w:eastAsia="Times New Roman"/>
            <w:szCs w:val="24"/>
            <w:lang w:eastAsia="en-US"/>
          </w:rPr>
          <w:br/>
          <w:t>ΚΟΥΖΗΛΟΣ Ν. , σελ.</w:t>
        </w:r>
        <w:r w:rsidRPr="006F10D4">
          <w:rPr>
            <w:rFonts w:eastAsia="Times New Roman"/>
            <w:szCs w:val="24"/>
            <w:lang w:eastAsia="en-US"/>
          </w:rPr>
          <w:br/>
          <w:t>ΜΑΝΙΑΤΗΣ Ι. , σελ.</w:t>
        </w:r>
        <w:r w:rsidRPr="006F10D4">
          <w:rPr>
            <w:rFonts w:eastAsia="Times New Roman"/>
            <w:szCs w:val="24"/>
            <w:lang w:eastAsia="en-US"/>
          </w:rPr>
          <w:br/>
          <w:t>ΜΑΝΤΑΣ Χ. , σελ.</w:t>
        </w:r>
        <w:r w:rsidRPr="006F10D4">
          <w:rPr>
            <w:rFonts w:eastAsia="Times New Roman"/>
            <w:szCs w:val="24"/>
            <w:lang w:eastAsia="en-US"/>
          </w:rPr>
          <w:br/>
          <w:t>ΜΕΓΑΛΟΜΥΣΤΑΚΑΣ Α. , σελ.</w:t>
        </w:r>
        <w:r w:rsidRPr="006F10D4">
          <w:rPr>
            <w:rFonts w:eastAsia="Times New Roman"/>
            <w:szCs w:val="24"/>
            <w:lang w:eastAsia="en-US"/>
          </w:rPr>
          <w:br/>
          <w:t>ΜΕΓΑΛΟΟΙΚΟΝΟΜΟΥ Θ. , σελ.</w:t>
        </w:r>
        <w:r w:rsidRPr="006F10D4">
          <w:rPr>
            <w:rFonts w:eastAsia="Times New Roman"/>
            <w:szCs w:val="24"/>
            <w:lang w:eastAsia="en-US"/>
          </w:rPr>
          <w:br/>
          <w:t>ΠΑΝΑΓΙΩΤΑΡΟΣ Η. , σελ.</w:t>
        </w:r>
        <w:r w:rsidRPr="006F10D4">
          <w:rPr>
            <w:rFonts w:eastAsia="Times New Roman"/>
            <w:szCs w:val="24"/>
            <w:lang w:eastAsia="en-US"/>
          </w:rPr>
          <w:br/>
          <w:t>ΠΑΠΑΝΑΤΣΙΟΥ Α. , σελ.</w:t>
        </w:r>
        <w:r w:rsidRPr="006F10D4">
          <w:rPr>
            <w:rFonts w:eastAsia="Times New Roman"/>
            <w:szCs w:val="24"/>
            <w:lang w:eastAsia="en-US"/>
          </w:rPr>
          <w:br/>
          <w:t>ΠΑΡΑΣΚΕΥΟΠΟΥΛΟΣ Ν. , σελ.</w:t>
        </w:r>
        <w:r w:rsidRPr="006F10D4">
          <w:rPr>
            <w:rFonts w:eastAsia="Times New Roman"/>
            <w:szCs w:val="24"/>
            <w:lang w:eastAsia="en-US"/>
          </w:rPr>
          <w:br/>
          <w:t>ΠΑΥΛΙΔΗΣ Κ. , σελ.</w:t>
        </w:r>
        <w:r w:rsidRPr="006F10D4">
          <w:rPr>
            <w:rFonts w:eastAsia="Times New Roman"/>
            <w:szCs w:val="24"/>
            <w:lang w:eastAsia="en-US"/>
          </w:rPr>
          <w:br/>
          <w:t>ΣΑΡΙΔΗΣ Ι. , σελ.</w:t>
        </w:r>
        <w:r w:rsidRPr="006F10D4">
          <w:rPr>
            <w:rFonts w:eastAsia="Times New Roman"/>
            <w:szCs w:val="24"/>
            <w:lang w:eastAsia="en-US"/>
          </w:rPr>
          <w:br/>
        </w:r>
      </w:ins>
    </w:p>
    <w:p w14:paraId="23B83285" w14:textId="42B6920A" w:rsidR="00762968" w:rsidRDefault="006F10D4">
      <w:pPr>
        <w:spacing w:line="600" w:lineRule="auto"/>
        <w:jc w:val="center"/>
        <w:rPr>
          <w:rFonts w:eastAsia="Times New Roman" w:cs="Times New Roman"/>
          <w:bCs/>
          <w:szCs w:val="24"/>
        </w:rPr>
      </w:pPr>
      <w:r>
        <w:rPr>
          <w:rFonts w:eastAsia="Times New Roman" w:cs="Times New Roman"/>
          <w:bCs/>
          <w:szCs w:val="24"/>
        </w:rPr>
        <w:t>ΠΡΑΚΤΙΚΑ ΒΟΥΛΗΣ</w:t>
      </w:r>
    </w:p>
    <w:p w14:paraId="23B83286" w14:textId="77777777" w:rsidR="00762968" w:rsidRDefault="006F10D4">
      <w:pPr>
        <w:spacing w:line="600" w:lineRule="auto"/>
        <w:jc w:val="center"/>
        <w:rPr>
          <w:rFonts w:eastAsia="Times New Roman" w:cs="Times New Roman"/>
          <w:bCs/>
          <w:szCs w:val="24"/>
        </w:rPr>
      </w:pPr>
      <w:r>
        <w:rPr>
          <w:rFonts w:eastAsia="Times New Roman" w:cs="Times New Roman"/>
          <w:bCs/>
          <w:szCs w:val="24"/>
        </w:rPr>
        <w:t>Ι</w:t>
      </w:r>
      <w:r>
        <w:rPr>
          <w:rFonts w:eastAsia="Times New Roman" w:cs="Times New Roman"/>
          <w:bCs/>
          <w:szCs w:val="24"/>
        </w:rPr>
        <w:t>Z΄ ΠΕΡΙΟΔΟΣ</w:t>
      </w:r>
    </w:p>
    <w:p w14:paraId="23B83287" w14:textId="77777777" w:rsidR="00762968" w:rsidRDefault="006F10D4">
      <w:pPr>
        <w:spacing w:line="600" w:lineRule="auto"/>
        <w:jc w:val="center"/>
        <w:rPr>
          <w:rFonts w:eastAsia="Times New Roman" w:cs="Times New Roman"/>
          <w:bCs/>
          <w:szCs w:val="24"/>
        </w:rPr>
      </w:pPr>
      <w:r>
        <w:rPr>
          <w:rFonts w:eastAsia="Times New Roman" w:cs="Times New Roman"/>
          <w:bCs/>
          <w:szCs w:val="24"/>
        </w:rPr>
        <w:t>ΠΡΟΕΔΡΕΥΟΜΕΝΗΣ ΚΟΙΝΟΒΟΥΛΕΥΤΙΚΗΣ ΔΗΜΟΚΡΑΤΙΑΣ</w:t>
      </w:r>
    </w:p>
    <w:p w14:paraId="23B83288" w14:textId="77777777" w:rsidR="00762968" w:rsidRDefault="006F10D4">
      <w:pPr>
        <w:spacing w:line="600" w:lineRule="auto"/>
        <w:jc w:val="center"/>
        <w:rPr>
          <w:rFonts w:eastAsia="Times New Roman" w:cs="Times New Roman"/>
          <w:bCs/>
          <w:szCs w:val="24"/>
        </w:rPr>
      </w:pPr>
      <w:r>
        <w:rPr>
          <w:rFonts w:eastAsia="Times New Roman" w:cs="Times New Roman"/>
          <w:bCs/>
          <w:szCs w:val="24"/>
        </w:rPr>
        <w:t>ΣΥΝΟΔΟΣ Γ΄</w:t>
      </w:r>
    </w:p>
    <w:p w14:paraId="23B83289" w14:textId="77777777" w:rsidR="00762968" w:rsidRDefault="006F10D4">
      <w:pPr>
        <w:spacing w:line="600" w:lineRule="auto"/>
        <w:jc w:val="center"/>
        <w:rPr>
          <w:rFonts w:eastAsia="Times New Roman" w:cs="Times New Roman"/>
          <w:bCs/>
          <w:szCs w:val="24"/>
        </w:rPr>
      </w:pPr>
      <w:r>
        <w:rPr>
          <w:rFonts w:eastAsia="Times New Roman" w:cs="Times New Roman"/>
          <w:bCs/>
          <w:szCs w:val="24"/>
        </w:rPr>
        <w:t>ΤΜΗΜΑ ΔΙΑΚΟΠΗΣ ΕΡΓΑΣΙΩΝ ΤΗΣ ΒΟΥΛΗΣ</w:t>
      </w:r>
    </w:p>
    <w:p w14:paraId="23B8328A" w14:textId="77777777" w:rsidR="00762968" w:rsidRDefault="006F10D4">
      <w:pPr>
        <w:spacing w:line="600" w:lineRule="auto"/>
        <w:jc w:val="center"/>
        <w:rPr>
          <w:rFonts w:eastAsia="Times New Roman" w:cs="Times New Roman"/>
          <w:bCs/>
          <w:szCs w:val="24"/>
        </w:rPr>
      </w:pPr>
      <w:r>
        <w:rPr>
          <w:rFonts w:eastAsia="Times New Roman" w:cs="Times New Roman"/>
          <w:bCs/>
          <w:szCs w:val="24"/>
        </w:rPr>
        <w:t>ΘΕΡΟΥΣ 2018</w:t>
      </w:r>
    </w:p>
    <w:p w14:paraId="23B8328B" w14:textId="77777777" w:rsidR="00762968" w:rsidRDefault="006F10D4">
      <w:pPr>
        <w:spacing w:line="600" w:lineRule="auto"/>
        <w:jc w:val="center"/>
        <w:rPr>
          <w:rFonts w:eastAsia="Times New Roman" w:cs="Times New Roman"/>
          <w:bCs/>
          <w:szCs w:val="24"/>
        </w:rPr>
      </w:pPr>
      <w:r>
        <w:rPr>
          <w:rFonts w:eastAsia="Times New Roman" w:cs="Times New Roman"/>
          <w:bCs/>
          <w:szCs w:val="24"/>
        </w:rPr>
        <w:t>ΣΥΝΕΔΡΙΑΣΗ Ε΄</w:t>
      </w:r>
    </w:p>
    <w:p w14:paraId="23B8328C" w14:textId="77777777" w:rsidR="00762968" w:rsidRDefault="006F10D4">
      <w:pPr>
        <w:spacing w:line="600" w:lineRule="auto"/>
        <w:jc w:val="center"/>
        <w:rPr>
          <w:rFonts w:eastAsia="Times New Roman" w:cs="Times New Roman"/>
          <w:bCs/>
          <w:szCs w:val="24"/>
        </w:rPr>
      </w:pPr>
      <w:r>
        <w:rPr>
          <w:rFonts w:eastAsia="Times New Roman" w:cs="Times New Roman"/>
          <w:bCs/>
          <w:szCs w:val="24"/>
        </w:rPr>
        <w:t>Πέμπτη 26 Ιουλίου 2018</w:t>
      </w:r>
    </w:p>
    <w:p w14:paraId="23B8328D"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Αθήνα, σήμερα στις 26 Ιουλίου 2018, ημέρα Πέμπτη και ώρα 9.38΄</w:t>
      </w:r>
      <w:r w:rsidRPr="004176D3">
        <w:rPr>
          <w:rFonts w:eastAsia="Times New Roman" w:cs="Times New Roman"/>
          <w:szCs w:val="24"/>
        </w:rPr>
        <w:t>,</w:t>
      </w:r>
      <w:r>
        <w:rPr>
          <w:rFonts w:eastAsia="Times New Roman" w:cs="Times New Roman"/>
          <w:szCs w:val="24"/>
        </w:rPr>
        <w:t xml:space="preserve"> συνήλθε στην Αίθουσα της Γερουσίας του Βουλευτηρίου το Τμήμα Διακοπής Εργασιών της Βουλής (Α΄ </w:t>
      </w:r>
      <w:r>
        <w:rPr>
          <w:rFonts w:eastAsia="Times New Roman" w:cs="Times New Roman"/>
          <w:szCs w:val="24"/>
        </w:rPr>
        <w:t>σ</w:t>
      </w:r>
      <w:r>
        <w:rPr>
          <w:rFonts w:eastAsia="Times New Roman" w:cs="Times New Roman"/>
          <w:szCs w:val="24"/>
        </w:rPr>
        <w:t xml:space="preserve">ύνθεση) για να συνεδριάσει υπό την προεδρία του Ε΄ Αντιπροέδρου αυτής κ. </w:t>
      </w:r>
      <w:r w:rsidRPr="000261F8">
        <w:rPr>
          <w:rFonts w:eastAsia="Times New Roman" w:cs="Times New Roman"/>
          <w:b/>
          <w:szCs w:val="24"/>
        </w:rPr>
        <w:t>ΔΗΜΗΤΡΙΟΥ ΚΡΕΜΑΣΤΙΝΟΥ</w:t>
      </w:r>
      <w:r>
        <w:rPr>
          <w:rFonts w:eastAsia="Times New Roman" w:cs="Times New Roman"/>
          <w:szCs w:val="24"/>
        </w:rPr>
        <w:t>.</w:t>
      </w:r>
    </w:p>
    <w:p w14:paraId="23B8328E" w14:textId="77777777" w:rsidR="00762968" w:rsidRDefault="006F10D4">
      <w:pPr>
        <w:spacing w:after="0" w:line="600" w:lineRule="auto"/>
        <w:ind w:firstLine="720"/>
        <w:jc w:val="both"/>
        <w:rPr>
          <w:rFonts w:eastAsia="Times New Roman" w:cs="Times New Roman"/>
          <w:szCs w:val="24"/>
        </w:rPr>
      </w:pPr>
      <w:r w:rsidRPr="008F2A56">
        <w:rPr>
          <w:rFonts w:eastAsia="Times New Roman" w:cs="Times New Roman"/>
          <w:b/>
          <w:szCs w:val="24"/>
        </w:rPr>
        <w:t xml:space="preserve">ΠΡΟΕΔΡΕΥΩΝ (Δημήτριος </w:t>
      </w:r>
      <w:proofErr w:type="spellStart"/>
      <w:r w:rsidRPr="008F2A56">
        <w:rPr>
          <w:rFonts w:eastAsia="Times New Roman" w:cs="Times New Roman"/>
          <w:b/>
          <w:szCs w:val="24"/>
        </w:rPr>
        <w:t>Κρεμαστινός</w:t>
      </w:r>
      <w:proofErr w:type="spellEnd"/>
      <w:r w:rsidRPr="008F2A56">
        <w:rPr>
          <w:rFonts w:eastAsia="Times New Roman" w:cs="Times New Roman"/>
          <w:b/>
          <w:szCs w:val="24"/>
        </w:rPr>
        <w:t>):</w:t>
      </w:r>
      <w:r w:rsidRPr="00B1613C">
        <w:rPr>
          <w:rFonts w:eastAsia="Times New Roman" w:cs="Times New Roman"/>
          <w:szCs w:val="24"/>
        </w:rPr>
        <w:t xml:space="preserve"> </w:t>
      </w:r>
      <w:r>
        <w:rPr>
          <w:rFonts w:eastAsia="Times New Roman" w:cs="Times New Roman"/>
          <w:szCs w:val="24"/>
        </w:rPr>
        <w:t>Κυρίες και κύριοι συνάδελφοι</w:t>
      </w:r>
      <w:r>
        <w:rPr>
          <w:rFonts w:eastAsia="Times New Roman" w:cs="Times New Roman"/>
          <w:szCs w:val="24"/>
        </w:rPr>
        <w:t>, αρχίζει η συνεδρίαση.</w:t>
      </w:r>
    </w:p>
    <w:p w14:paraId="23B8328F"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Παρακαλείται η κυρία Γραμματέας να ανακοινώσει τις αναφορές προς το Τμήμα.</w:t>
      </w:r>
    </w:p>
    <w:p w14:paraId="23B83290"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lastRenderedPageBreak/>
        <w:t>(Ανακοινώνονται προς το Τμήμα από τη Γραμματέα της Βουλής κ</w:t>
      </w:r>
      <w:r>
        <w:rPr>
          <w:rFonts w:eastAsia="Times New Roman" w:cs="Times New Roman"/>
          <w:szCs w:val="24"/>
        </w:rPr>
        <w:t>.</w:t>
      </w:r>
      <w:r>
        <w:rPr>
          <w:rFonts w:eastAsia="Times New Roman" w:cs="Times New Roman"/>
          <w:szCs w:val="24"/>
        </w:rPr>
        <w:t xml:space="preserve"> Αναστασία </w:t>
      </w:r>
      <w:proofErr w:type="spellStart"/>
      <w:r>
        <w:rPr>
          <w:rFonts w:eastAsia="Times New Roman" w:cs="Times New Roman"/>
          <w:szCs w:val="24"/>
        </w:rPr>
        <w:t>Γκαρά</w:t>
      </w:r>
      <w:proofErr w:type="spellEnd"/>
      <w:r>
        <w:rPr>
          <w:rFonts w:eastAsia="Times New Roman" w:cs="Times New Roman"/>
          <w:szCs w:val="24"/>
        </w:rPr>
        <w:t>, Βουλευτή Έβρου, τα ακόλουθα</w:t>
      </w:r>
      <w:r w:rsidRPr="007233D7">
        <w:rPr>
          <w:rFonts w:eastAsia="Times New Roman" w:cs="Times New Roman"/>
          <w:szCs w:val="24"/>
        </w:rPr>
        <w:t>:</w:t>
      </w:r>
    </w:p>
    <w:p w14:paraId="23B83291" w14:textId="77777777" w:rsidR="00762968" w:rsidRDefault="006F10D4">
      <w:pPr>
        <w:spacing w:after="0" w:line="600" w:lineRule="auto"/>
        <w:ind w:firstLine="720"/>
        <w:rPr>
          <w:rFonts w:eastAsia="Times New Roman" w:cs="Times New Roman"/>
          <w:szCs w:val="24"/>
        </w:rPr>
      </w:pPr>
      <w:r>
        <w:rPr>
          <w:rFonts w:eastAsia="Times New Roman" w:cs="Times New Roman"/>
          <w:szCs w:val="24"/>
        </w:rPr>
        <w:t>ΚΑΤΑΘΕΣΗ ΑΝΑΦΟΡΩΝ</w:t>
      </w:r>
    </w:p>
    <w:p w14:paraId="23B83292" w14:textId="77777777" w:rsidR="00762968" w:rsidRDefault="006F10D4">
      <w:pPr>
        <w:spacing w:after="0" w:line="600" w:lineRule="auto"/>
        <w:jc w:val="center"/>
        <w:rPr>
          <w:rFonts w:eastAsia="Times New Roman" w:cs="Times New Roman"/>
          <w:color w:val="FF0000"/>
          <w:szCs w:val="24"/>
        </w:rPr>
      </w:pPr>
      <w:r w:rsidRPr="004176D3">
        <w:rPr>
          <w:rFonts w:eastAsia="Times New Roman" w:cs="Times New Roman"/>
          <w:color w:val="FF0000"/>
          <w:szCs w:val="24"/>
        </w:rPr>
        <w:t>(Να μπει η σελίδα</w:t>
      </w:r>
      <w:r w:rsidRPr="004176D3">
        <w:rPr>
          <w:rFonts w:eastAsia="Times New Roman" w:cs="Times New Roman"/>
          <w:color w:val="FF0000"/>
          <w:szCs w:val="24"/>
        </w:rPr>
        <w:t xml:space="preserve"> 1α</w:t>
      </w:r>
      <w:r w:rsidRPr="004176D3">
        <w:rPr>
          <w:rFonts w:eastAsia="Times New Roman" w:cs="Times New Roman"/>
          <w:color w:val="FF0000"/>
          <w:szCs w:val="24"/>
        </w:rPr>
        <w:t>)</w:t>
      </w:r>
    </w:p>
    <w:p w14:paraId="23B83293" w14:textId="77777777" w:rsidR="00762968" w:rsidRDefault="006F10D4">
      <w:pPr>
        <w:spacing w:after="0" w:line="600" w:lineRule="auto"/>
        <w:jc w:val="center"/>
        <w:rPr>
          <w:rFonts w:eastAsia="Times New Roman" w:cs="Times New Roman"/>
          <w:color w:val="FF0000"/>
          <w:szCs w:val="24"/>
        </w:rPr>
      </w:pPr>
      <w:r w:rsidRPr="007E3988">
        <w:rPr>
          <w:rFonts w:eastAsia="Times New Roman" w:cs="Times New Roman"/>
          <w:color w:val="FF0000"/>
          <w:szCs w:val="24"/>
          <w:rPrChange w:id="42" w:author="Φλούδα Χριστίνα" w:date="2018-09-04T12:58:00Z">
            <w:rPr>
              <w:rFonts w:eastAsia="Times New Roman" w:cs="Times New Roman"/>
              <w:color w:val="FF0000"/>
              <w:szCs w:val="24"/>
              <w:lang w:val="en-US"/>
            </w:rPr>
          </w:rPrChange>
        </w:rPr>
        <w:t>(</w:t>
      </w:r>
      <w:r w:rsidRPr="006B0CB0">
        <w:rPr>
          <w:rFonts w:eastAsia="Times New Roman" w:cs="Times New Roman"/>
          <w:color w:val="FF0000"/>
          <w:szCs w:val="24"/>
        </w:rPr>
        <w:t xml:space="preserve">ΑΛΛΑΓΗ </w:t>
      </w:r>
      <w:r w:rsidRPr="006B0CB0">
        <w:rPr>
          <w:rFonts w:eastAsia="Times New Roman" w:cs="Times New Roman"/>
          <w:color w:val="FF0000"/>
          <w:szCs w:val="24"/>
        </w:rPr>
        <w:t>ΣΕΛΙΔΑΣ</w:t>
      </w:r>
      <w:r w:rsidRPr="007E3988">
        <w:rPr>
          <w:rFonts w:eastAsia="Times New Roman" w:cs="Times New Roman"/>
          <w:color w:val="FF0000"/>
          <w:szCs w:val="24"/>
          <w:rPrChange w:id="43" w:author="Φλούδα Χριστίνα" w:date="2018-09-04T12:58:00Z">
            <w:rPr>
              <w:rFonts w:eastAsia="Times New Roman" w:cs="Times New Roman"/>
              <w:color w:val="FF0000"/>
              <w:szCs w:val="24"/>
              <w:lang w:val="en-US"/>
            </w:rPr>
          </w:rPrChange>
        </w:rPr>
        <w:t>)</w:t>
      </w:r>
    </w:p>
    <w:p w14:paraId="23B83294" w14:textId="77777777" w:rsidR="00762968" w:rsidRDefault="006F10D4">
      <w:pPr>
        <w:spacing w:line="600" w:lineRule="auto"/>
        <w:ind w:firstLine="720"/>
        <w:jc w:val="both"/>
        <w:rPr>
          <w:rFonts w:eastAsia="Times New Roman"/>
          <w:szCs w:val="24"/>
        </w:rPr>
      </w:pPr>
      <w:r w:rsidRPr="002C1BCE">
        <w:rPr>
          <w:rFonts w:eastAsia="Times New Roman"/>
          <w:b/>
          <w:szCs w:val="24"/>
        </w:rPr>
        <w:t>ΠΡΟΕΔΡΕΥΩΝ (Δημ</w:t>
      </w:r>
      <w:r>
        <w:rPr>
          <w:rFonts w:eastAsia="Times New Roman"/>
          <w:b/>
          <w:szCs w:val="24"/>
        </w:rPr>
        <w:t xml:space="preserve">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Κυρίες και κύριοι συνάδελφοι, εισερχόμαστε στη συζήτηση των </w:t>
      </w:r>
    </w:p>
    <w:p w14:paraId="23B83295" w14:textId="77777777" w:rsidR="00762968" w:rsidRDefault="006F10D4">
      <w:pPr>
        <w:spacing w:line="600" w:lineRule="auto"/>
        <w:ind w:left="2160" w:firstLine="720"/>
        <w:jc w:val="both"/>
        <w:rPr>
          <w:rFonts w:eastAsia="Times New Roman"/>
          <w:b/>
          <w:szCs w:val="24"/>
        </w:rPr>
      </w:pPr>
      <w:r w:rsidRPr="009911F3">
        <w:rPr>
          <w:rFonts w:eastAsia="Times New Roman"/>
          <w:b/>
          <w:szCs w:val="24"/>
        </w:rPr>
        <w:t>ΕΠΙΚΑΙΡΩΝ ΕΡΩΤΗΣΕΩΝ</w:t>
      </w:r>
    </w:p>
    <w:p w14:paraId="23B83296" w14:textId="77777777" w:rsidR="00762968" w:rsidRDefault="006F10D4">
      <w:pPr>
        <w:spacing w:line="600" w:lineRule="auto"/>
        <w:ind w:firstLine="720"/>
        <w:jc w:val="both"/>
        <w:rPr>
          <w:rFonts w:eastAsia="Times New Roman"/>
          <w:szCs w:val="24"/>
        </w:rPr>
      </w:pPr>
      <w:r>
        <w:rPr>
          <w:rFonts w:eastAsia="Times New Roman"/>
          <w:szCs w:val="24"/>
        </w:rPr>
        <w:t xml:space="preserve">Ο Γενικός Γραμματέας της Κυβέρνησης κ. Καλογήρου μάς </w:t>
      </w:r>
      <w:r>
        <w:rPr>
          <w:rFonts w:eastAsia="Times New Roman"/>
          <w:szCs w:val="24"/>
        </w:rPr>
        <w:t xml:space="preserve">έχει ενημερώσει </w:t>
      </w:r>
      <w:r>
        <w:rPr>
          <w:rFonts w:eastAsia="Times New Roman"/>
          <w:szCs w:val="24"/>
        </w:rPr>
        <w:t xml:space="preserve">ότι </w:t>
      </w:r>
      <w:r>
        <w:rPr>
          <w:rFonts w:eastAsia="Times New Roman"/>
          <w:szCs w:val="24"/>
        </w:rPr>
        <w:t xml:space="preserve">σήμερα </w:t>
      </w:r>
      <w:r>
        <w:rPr>
          <w:rFonts w:eastAsia="Times New Roman"/>
          <w:szCs w:val="24"/>
        </w:rPr>
        <w:t>θα συζητηθούν τρεις επίκαιρες ερωτήσεις</w:t>
      </w:r>
      <w:r>
        <w:rPr>
          <w:rFonts w:eastAsia="Times New Roman"/>
          <w:szCs w:val="24"/>
        </w:rPr>
        <w:t>, ενώ για δ</w:t>
      </w:r>
      <w:r>
        <w:rPr>
          <w:rFonts w:eastAsia="Times New Roman"/>
          <w:szCs w:val="24"/>
        </w:rPr>
        <w:t xml:space="preserve">ιαφόρους λόγους </w:t>
      </w:r>
      <w:r>
        <w:rPr>
          <w:rFonts w:eastAsia="Times New Roman"/>
          <w:szCs w:val="24"/>
        </w:rPr>
        <w:t>δεν θα συζητηθούν άλλες τρεις επίκαιρες ερωτήσεις</w:t>
      </w:r>
      <w:r>
        <w:rPr>
          <w:rFonts w:eastAsia="Times New Roman"/>
          <w:szCs w:val="24"/>
        </w:rPr>
        <w:t xml:space="preserve"> και συγκεκριμένα:</w:t>
      </w:r>
      <w:r>
        <w:rPr>
          <w:rFonts w:eastAsia="Times New Roman"/>
          <w:szCs w:val="24"/>
        </w:rPr>
        <w:t xml:space="preserve"> </w:t>
      </w:r>
    </w:p>
    <w:p w14:paraId="23B83297" w14:textId="77777777" w:rsidR="00762968" w:rsidRDefault="006F10D4">
      <w:pPr>
        <w:spacing w:line="600" w:lineRule="auto"/>
        <w:ind w:firstLine="720"/>
        <w:jc w:val="both"/>
        <w:rPr>
          <w:rFonts w:eastAsia="Times New Roman" w:cs="Times New Roman"/>
          <w:szCs w:val="24"/>
        </w:rPr>
      </w:pPr>
      <w:r>
        <w:rPr>
          <w:rFonts w:eastAsia="Times New Roman"/>
          <w:szCs w:val="24"/>
        </w:rPr>
        <w:t xml:space="preserve">Η τέταρτη </w:t>
      </w:r>
      <w:r>
        <w:rPr>
          <w:rFonts w:eastAsia="Times New Roman" w:cs="Times New Roman"/>
          <w:szCs w:val="24"/>
        </w:rPr>
        <w:t>με αριθμό 13/20-7-2018 επίκαιρη ερώτηση πρώτου κύκλου του Βουλευτή Α΄ Πειραι</w:t>
      </w:r>
      <w:r>
        <w:rPr>
          <w:rFonts w:eastAsia="Times New Roman" w:cs="Times New Roman"/>
          <w:szCs w:val="24"/>
        </w:rPr>
        <w:t>ώς</w:t>
      </w:r>
      <w:r>
        <w:rPr>
          <w:rFonts w:eastAsia="Times New Roman" w:cs="Times New Roman"/>
          <w:szCs w:val="24"/>
        </w:rPr>
        <w:t xml:space="preserve"> του Λαϊκού Συνδέσμου - Χρυσή Αυγή κ. </w:t>
      </w:r>
      <w:r w:rsidRPr="002C1BCE">
        <w:rPr>
          <w:rFonts w:eastAsia="Times New Roman" w:cs="Times New Roman"/>
          <w:bCs/>
          <w:szCs w:val="24"/>
        </w:rPr>
        <w:t xml:space="preserve">Νικολάου </w:t>
      </w:r>
      <w:proofErr w:type="spellStart"/>
      <w:r w:rsidRPr="002C1BCE">
        <w:rPr>
          <w:rFonts w:eastAsia="Times New Roman" w:cs="Times New Roman"/>
          <w:bCs/>
          <w:szCs w:val="24"/>
        </w:rPr>
        <w:t>Κούζηλου</w:t>
      </w:r>
      <w:proofErr w:type="spellEnd"/>
      <w:r>
        <w:rPr>
          <w:rFonts w:eastAsia="Times New Roman" w:cs="Times New Roman"/>
          <w:szCs w:val="24"/>
        </w:rPr>
        <w:t xml:space="preserve"> προς τον Υπουργό </w:t>
      </w:r>
      <w:r w:rsidRPr="002C1BCE">
        <w:rPr>
          <w:rFonts w:eastAsia="Times New Roman" w:cs="Times New Roman"/>
          <w:bCs/>
          <w:szCs w:val="24"/>
        </w:rPr>
        <w:t>Εθνικής Άμ</w:t>
      </w:r>
      <w:r w:rsidRPr="002C1BCE">
        <w:rPr>
          <w:rFonts w:eastAsia="Times New Roman" w:cs="Times New Roman"/>
          <w:bCs/>
          <w:szCs w:val="24"/>
        </w:rPr>
        <w:t>υνας</w:t>
      </w:r>
      <w:r>
        <w:rPr>
          <w:rFonts w:eastAsia="Times New Roman" w:cs="Times New Roman"/>
          <w:szCs w:val="24"/>
        </w:rPr>
        <w:t>, με θέμα: «Καζάνι έτοιμο να εκραγεί το κρατίδιο των Σκοπίων», δεν θα συζητηθεί λόγω κωλύματος του Υπουρ</w:t>
      </w:r>
      <w:r>
        <w:rPr>
          <w:rFonts w:eastAsia="Times New Roman" w:cs="Times New Roman"/>
          <w:szCs w:val="24"/>
        </w:rPr>
        <w:lastRenderedPageBreak/>
        <w:t>γού Άμυνας κ. Παναγιώτη Καμμένου. Αιτία: σύσκεψη με την ηγεσία των Ενόπλων Δυνάμεων για τον συντονισμό παροχής βοήθειας στους πυρόπληκτους.</w:t>
      </w:r>
    </w:p>
    <w:p w14:paraId="23B8329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Η έκτη μ</w:t>
      </w:r>
      <w:r>
        <w:rPr>
          <w:rFonts w:eastAsia="Times New Roman" w:cs="Times New Roman"/>
          <w:szCs w:val="24"/>
        </w:rPr>
        <w:t>ε αριθμό 1/12-7-2018 επίκαιρη ερώτηση πρώτου κύκλου του Βουλευτή Α΄ Πειραι</w:t>
      </w:r>
      <w:r>
        <w:rPr>
          <w:rFonts w:eastAsia="Times New Roman" w:cs="Times New Roman"/>
          <w:szCs w:val="24"/>
        </w:rPr>
        <w:t>ώς</w:t>
      </w:r>
      <w:r>
        <w:rPr>
          <w:rFonts w:eastAsia="Times New Roman" w:cs="Times New Roman"/>
          <w:szCs w:val="24"/>
        </w:rPr>
        <w:t xml:space="preserve">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2C1BCE">
        <w:rPr>
          <w:rFonts w:eastAsia="Times New Roman" w:cs="Times New Roman"/>
          <w:bCs/>
          <w:szCs w:val="24"/>
        </w:rPr>
        <w:t xml:space="preserve">Νικολάου </w:t>
      </w:r>
      <w:proofErr w:type="spellStart"/>
      <w:r w:rsidRPr="002C1BCE">
        <w:rPr>
          <w:rFonts w:eastAsia="Times New Roman" w:cs="Times New Roman"/>
          <w:bCs/>
          <w:szCs w:val="24"/>
        </w:rPr>
        <w:t>Κούζηλου</w:t>
      </w:r>
      <w:proofErr w:type="spellEnd"/>
      <w:r>
        <w:rPr>
          <w:rFonts w:eastAsia="Times New Roman" w:cs="Times New Roman"/>
          <w:szCs w:val="24"/>
        </w:rPr>
        <w:t xml:space="preserve"> προς τον Υπουργό </w:t>
      </w:r>
      <w:r w:rsidRPr="002C1BCE">
        <w:rPr>
          <w:rFonts w:eastAsia="Times New Roman" w:cs="Times New Roman"/>
          <w:bCs/>
          <w:szCs w:val="24"/>
        </w:rPr>
        <w:t>Εσωτερικώ</w:t>
      </w:r>
      <w:r w:rsidRPr="002C1BCE">
        <w:rPr>
          <w:rFonts w:eastAsia="Times New Roman" w:cs="Times New Roman"/>
          <w:szCs w:val="24"/>
        </w:rPr>
        <w:t>ν</w:t>
      </w:r>
      <w:r>
        <w:rPr>
          <w:rFonts w:eastAsia="Times New Roman" w:cs="Times New Roman"/>
          <w:szCs w:val="24"/>
        </w:rPr>
        <w:t xml:space="preserve">, με θέμα: «Ανεξέλεγκτη η κατάσταση στο κέντρο φιλοξενίας προσφύγων στον Σκαραμαγκά», δεν θα </w:t>
      </w:r>
      <w:r>
        <w:rPr>
          <w:rFonts w:eastAsia="Times New Roman" w:cs="Times New Roman"/>
          <w:szCs w:val="24"/>
        </w:rPr>
        <w:t xml:space="preserve">συζητηθεί λόγω κωλύματος του Αναπληρωτή Υπουργού Εσωτερικών κ. </w:t>
      </w:r>
      <w:proofErr w:type="spellStart"/>
      <w:r>
        <w:rPr>
          <w:rFonts w:eastAsia="Times New Roman" w:cs="Times New Roman"/>
          <w:szCs w:val="24"/>
        </w:rPr>
        <w:t>Τόσκα</w:t>
      </w:r>
      <w:proofErr w:type="spellEnd"/>
      <w:r>
        <w:rPr>
          <w:rFonts w:eastAsia="Times New Roman" w:cs="Times New Roman"/>
          <w:szCs w:val="24"/>
        </w:rPr>
        <w:t>. Αιτία: δεν συζητείται.</w:t>
      </w:r>
    </w:p>
    <w:p w14:paraId="23B83299" w14:textId="77777777" w:rsidR="00762968" w:rsidRDefault="006F10D4">
      <w:pPr>
        <w:spacing w:line="600" w:lineRule="auto"/>
        <w:ind w:firstLine="720"/>
        <w:jc w:val="both"/>
        <w:rPr>
          <w:rFonts w:eastAsia="Times New Roman"/>
          <w:szCs w:val="24"/>
        </w:rPr>
      </w:pPr>
      <w:r>
        <w:rPr>
          <w:rFonts w:eastAsia="Times New Roman"/>
          <w:szCs w:val="24"/>
        </w:rPr>
        <w:t>Επίσης, η</w:t>
      </w:r>
      <w:r w:rsidRPr="002C1BCE">
        <w:rPr>
          <w:rFonts w:eastAsia="Times New Roman"/>
          <w:szCs w:val="24"/>
        </w:rPr>
        <w:t xml:space="preserve"> </w:t>
      </w:r>
      <w:r>
        <w:rPr>
          <w:rFonts w:eastAsia="Times New Roman"/>
          <w:szCs w:val="24"/>
        </w:rPr>
        <w:t xml:space="preserve">τρίτη </w:t>
      </w:r>
      <w:r w:rsidRPr="002C1BCE">
        <w:rPr>
          <w:rFonts w:eastAsia="Times New Roman"/>
          <w:szCs w:val="24"/>
        </w:rPr>
        <w:t xml:space="preserve">με αριθμό 12/19-7-2018 </w:t>
      </w:r>
      <w:r>
        <w:rPr>
          <w:rFonts w:eastAsia="Times New Roman"/>
          <w:szCs w:val="24"/>
        </w:rPr>
        <w:t>ε</w:t>
      </w:r>
      <w:r w:rsidRPr="002C1BCE">
        <w:rPr>
          <w:rFonts w:eastAsia="Times New Roman"/>
          <w:szCs w:val="24"/>
        </w:rPr>
        <w:t xml:space="preserve">πίκαιρη </w:t>
      </w:r>
      <w:r>
        <w:rPr>
          <w:rFonts w:eastAsia="Times New Roman"/>
          <w:szCs w:val="24"/>
        </w:rPr>
        <w:t>ε</w:t>
      </w:r>
      <w:r w:rsidRPr="002C1BCE">
        <w:rPr>
          <w:rFonts w:eastAsia="Times New Roman"/>
          <w:szCs w:val="24"/>
        </w:rPr>
        <w:t xml:space="preserve">ρώτηση </w:t>
      </w:r>
      <w:r>
        <w:rPr>
          <w:rFonts w:eastAsia="Times New Roman"/>
          <w:szCs w:val="24"/>
        </w:rPr>
        <w:t xml:space="preserve">πρώτου κύκλου του </w:t>
      </w:r>
      <w:r w:rsidRPr="002C1BCE">
        <w:rPr>
          <w:rFonts w:eastAsia="Times New Roman"/>
          <w:szCs w:val="24"/>
        </w:rPr>
        <w:t>Ε΄ Αντιπροέδρου της Βουλής και Βουλευτή Δωδεκανήσου της Δημοκρατικής Συμπαράταξης ΠΑΣΟΚ</w:t>
      </w:r>
      <w:r>
        <w:rPr>
          <w:rFonts w:eastAsia="Times New Roman"/>
          <w:szCs w:val="24"/>
        </w:rPr>
        <w:t xml:space="preserve"> -</w:t>
      </w:r>
      <w:r>
        <w:rPr>
          <w:rFonts w:eastAsia="Times New Roman"/>
          <w:szCs w:val="24"/>
        </w:rPr>
        <w:t xml:space="preserve"> ΔΗΜ</w:t>
      </w:r>
      <w:r w:rsidRPr="002C1BCE">
        <w:rPr>
          <w:rFonts w:eastAsia="Times New Roman"/>
          <w:szCs w:val="24"/>
        </w:rPr>
        <w:t xml:space="preserve">ΑΡ </w:t>
      </w:r>
      <w:r w:rsidRPr="002C1BCE">
        <w:rPr>
          <w:rFonts w:eastAsia="Times New Roman"/>
          <w:bCs/>
          <w:szCs w:val="24"/>
        </w:rPr>
        <w:t xml:space="preserve">κ. Δημητρίου </w:t>
      </w:r>
      <w:proofErr w:type="spellStart"/>
      <w:r w:rsidRPr="002C1BCE">
        <w:rPr>
          <w:rFonts w:eastAsia="Times New Roman"/>
          <w:bCs/>
          <w:szCs w:val="24"/>
        </w:rPr>
        <w:t>Κρεμαστινού</w:t>
      </w:r>
      <w:proofErr w:type="spellEnd"/>
      <w:r w:rsidRPr="002C1BCE">
        <w:rPr>
          <w:rFonts w:eastAsia="Times New Roman"/>
          <w:szCs w:val="24"/>
        </w:rPr>
        <w:t xml:space="preserve"> προς τον Υπουργό </w:t>
      </w:r>
      <w:r w:rsidRPr="002C1BCE">
        <w:rPr>
          <w:rFonts w:eastAsia="Times New Roman"/>
          <w:bCs/>
          <w:szCs w:val="24"/>
        </w:rPr>
        <w:t>Υποδομών και Μεταφορών</w:t>
      </w:r>
      <w:r w:rsidRPr="002C1BCE">
        <w:rPr>
          <w:rFonts w:eastAsia="Times New Roman"/>
          <w:szCs w:val="24"/>
        </w:rPr>
        <w:t xml:space="preserve">, με θέμα: «Ταλαιπωρία των επιβατών στο </w:t>
      </w:r>
      <w:r>
        <w:rPr>
          <w:rFonts w:eastAsia="Times New Roman"/>
          <w:szCs w:val="24"/>
        </w:rPr>
        <w:t>α</w:t>
      </w:r>
      <w:r>
        <w:rPr>
          <w:rFonts w:eastAsia="Times New Roman"/>
          <w:szCs w:val="24"/>
        </w:rPr>
        <w:t xml:space="preserve">εροδρόμιο </w:t>
      </w:r>
      <w:r>
        <w:rPr>
          <w:rFonts w:eastAsia="Times New Roman"/>
          <w:szCs w:val="24"/>
        </w:rPr>
        <w:t>«ΔΙΑΓΟΡΑΣ»</w:t>
      </w:r>
      <w:r>
        <w:rPr>
          <w:rFonts w:eastAsia="Times New Roman"/>
          <w:szCs w:val="24"/>
        </w:rPr>
        <w:t xml:space="preserve"> της Ρόδου», δεν θα συζητηθεί λόγω αναρμοδιότητας. Αρμόδιο είναι το Υπουργείο Οικονομίας και Ανάπτυξης. </w:t>
      </w:r>
    </w:p>
    <w:p w14:paraId="23B8329A" w14:textId="77777777" w:rsidR="00762968" w:rsidRDefault="006F10D4">
      <w:pPr>
        <w:spacing w:line="600" w:lineRule="auto"/>
        <w:ind w:firstLine="720"/>
        <w:jc w:val="both"/>
        <w:rPr>
          <w:rFonts w:eastAsia="Times New Roman"/>
          <w:szCs w:val="24"/>
        </w:rPr>
      </w:pPr>
      <w:r>
        <w:rPr>
          <w:rFonts w:eastAsia="Times New Roman"/>
          <w:szCs w:val="24"/>
        </w:rPr>
        <w:lastRenderedPageBreak/>
        <w:t xml:space="preserve">Έχω την τιμή να </w:t>
      </w:r>
      <w:r>
        <w:rPr>
          <w:rFonts w:eastAsia="Times New Roman"/>
          <w:szCs w:val="24"/>
        </w:rPr>
        <w:t>ανακοινώσω στο Τμήμα ότι η Διαρκής Επιτροπή Οικονομικών Υποθέσεων καταθέτει την έκθεσή της στο σχέδιο νόμου του Υπουργείου Οικονομικών «Πρόληψη και καταστολή της νομιμοποίησης εσόδων από εγκληματικές δραστηριότητες και της χρηματοδότησης της τρομοκρατίας (</w:t>
      </w:r>
      <w:r>
        <w:rPr>
          <w:rFonts w:eastAsia="Times New Roman"/>
          <w:szCs w:val="24"/>
        </w:rPr>
        <w:t>ε</w:t>
      </w:r>
      <w:r>
        <w:rPr>
          <w:rFonts w:eastAsia="Times New Roman"/>
          <w:szCs w:val="24"/>
        </w:rPr>
        <w:t>νσωμάτωση της Οδηγίας 2015/849) και άλλες διατάξεις».</w:t>
      </w:r>
    </w:p>
    <w:p w14:paraId="23B8329B" w14:textId="77777777" w:rsidR="00762968" w:rsidRDefault="006F10D4">
      <w:pPr>
        <w:spacing w:line="600" w:lineRule="auto"/>
        <w:ind w:firstLine="720"/>
        <w:jc w:val="both"/>
        <w:rPr>
          <w:rFonts w:eastAsia="Times New Roman"/>
          <w:szCs w:val="24"/>
        </w:rPr>
      </w:pPr>
      <w:r>
        <w:rPr>
          <w:rFonts w:eastAsia="Times New Roman"/>
          <w:szCs w:val="24"/>
        </w:rPr>
        <w:t>Ξεκινούμε λοιπόν με την7</w:t>
      </w:r>
      <w:r>
        <w:rPr>
          <w:rFonts w:eastAsia="Times New Roman"/>
          <w:szCs w:val="24"/>
        </w:rPr>
        <w:t xml:space="preserve"> πρώτη </w:t>
      </w:r>
      <w:r>
        <w:rPr>
          <w:rFonts w:eastAsia="Times New Roman" w:cs="Times New Roman"/>
          <w:szCs w:val="24"/>
        </w:rPr>
        <w:t>με αριθμό 14/23-7-2018 επίκαιρη ερώτηση πρώτου κύκλου της Βουλευτού Αιτωλοακαρνανίας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sidRPr="001939A9">
        <w:rPr>
          <w:rFonts w:eastAsia="Times New Roman" w:cs="Times New Roman"/>
          <w:bCs/>
          <w:szCs w:val="24"/>
        </w:rPr>
        <w:t>Μαρίας Τριανταφύλλου</w:t>
      </w:r>
      <w:r>
        <w:rPr>
          <w:rFonts w:eastAsia="Times New Roman" w:cs="Times New Roman"/>
          <w:szCs w:val="24"/>
        </w:rPr>
        <w:t xml:space="preserve"> προς τον Υπουργό </w:t>
      </w:r>
      <w:r w:rsidRPr="001939A9">
        <w:rPr>
          <w:rFonts w:eastAsia="Times New Roman" w:cs="Times New Roman"/>
          <w:bCs/>
          <w:szCs w:val="24"/>
        </w:rPr>
        <w:t>Παιδ</w:t>
      </w:r>
      <w:r w:rsidRPr="001939A9">
        <w:rPr>
          <w:rFonts w:eastAsia="Times New Roman" w:cs="Times New Roman"/>
          <w:bCs/>
          <w:szCs w:val="24"/>
        </w:rPr>
        <w:t>είας, Έρευνας και Θρησκευμάτων,</w:t>
      </w:r>
      <w:r>
        <w:rPr>
          <w:rFonts w:eastAsia="Times New Roman" w:cs="Times New Roman"/>
          <w:b/>
          <w:bCs/>
          <w:szCs w:val="24"/>
        </w:rPr>
        <w:t xml:space="preserve"> </w:t>
      </w:r>
      <w:r>
        <w:rPr>
          <w:rFonts w:eastAsia="Times New Roman" w:cs="Times New Roman"/>
          <w:szCs w:val="24"/>
        </w:rPr>
        <w:t>με θέμα: «Συγχωνεύσεις σχολικών μονάδων στον Νομό Αιτωλοακαρνανίας</w:t>
      </w:r>
      <w:r>
        <w:rPr>
          <w:rFonts w:eastAsia="Times New Roman" w:cs="Times New Roman"/>
          <w:szCs w:val="24"/>
        </w:rPr>
        <w:t>,</w:t>
      </w:r>
      <w:r>
        <w:rPr>
          <w:rFonts w:eastAsia="Times New Roman" w:cs="Times New Roman"/>
          <w:szCs w:val="24"/>
        </w:rPr>
        <w:t xml:space="preserve"> που προκαλούν αντιδράσεις».</w:t>
      </w:r>
      <w:r>
        <w:rPr>
          <w:rFonts w:eastAsia="Times New Roman"/>
          <w:szCs w:val="24"/>
        </w:rPr>
        <w:t xml:space="preserve"> </w:t>
      </w:r>
    </w:p>
    <w:p w14:paraId="23B8329C" w14:textId="77777777" w:rsidR="00762968" w:rsidRDefault="006F10D4">
      <w:pPr>
        <w:spacing w:line="600" w:lineRule="auto"/>
        <w:ind w:firstLine="720"/>
        <w:jc w:val="both"/>
        <w:rPr>
          <w:rFonts w:eastAsia="Times New Roman"/>
          <w:szCs w:val="24"/>
        </w:rPr>
      </w:pPr>
      <w:r>
        <w:rPr>
          <w:rFonts w:eastAsia="Times New Roman"/>
          <w:szCs w:val="24"/>
        </w:rPr>
        <w:t xml:space="preserve">Η ερώτηση θα απαντηθεί από τον Υπουργό Παιδείας, Έρευνας και Θρησκευμάτων κ. </w:t>
      </w:r>
      <w:proofErr w:type="spellStart"/>
      <w:r>
        <w:rPr>
          <w:rFonts w:eastAsia="Times New Roman"/>
          <w:szCs w:val="24"/>
        </w:rPr>
        <w:t>Γαβρόγλου</w:t>
      </w:r>
      <w:proofErr w:type="spellEnd"/>
      <w:r>
        <w:rPr>
          <w:rFonts w:eastAsia="Times New Roman"/>
          <w:szCs w:val="24"/>
        </w:rPr>
        <w:t>.</w:t>
      </w:r>
    </w:p>
    <w:p w14:paraId="23B8329D" w14:textId="77777777" w:rsidR="00762968" w:rsidRDefault="006F10D4">
      <w:pPr>
        <w:spacing w:line="600" w:lineRule="auto"/>
        <w:ind w:firstLine="720"/>
        <w:jc w:val="both"/>
        <w:rPr>
          <w:rFonts w:eastAsia="Times New Roman"/>
          <w:szCs w:val="24"/>
        </w:rPr>
      </w:pPr>
      <w:r>
        <w:rPr>
          <w:rFonts w:eastAsia="Times New Roman"/>
          <w:szCs w:val="24"/>
        </w:rPr>
        <w:t>Κυρία Τριανταφύλλου</w:t>
      </w:r>
      <w:r>
        <w:rPr>
          <w:rFonts w:eastAsia="Times New Roman"/>
          <w:szCs w:val="24"/>
        </w:rPr>
        <w:t>,</w:t>
      </w:r>
      <w:r>
        <w:rPr>
          <w:rFonts w:eastAsia="Times New Roman"/>
          <w:szCs w:val="24"/>
        </w:rPr>
        <w:t xml:space="preserve"> έχετε τον λόγο, για δ</w:t>
      </w:r>
      <w:r>
        <w:rPr>
          <w:rFonts w:eastAsia="Times New Roman"/>
          <w:szCs w:val="24"/>
        </w:rPr>
        <w:t>ύ</w:t>
      </w:r>
      <w:r>
        <w:rPr>
          <w:rFonts w:eastAsia="Times New Roman"/>
          <w:szCs w:val="24"/>
        </w:rPr>
        <w:t>ο λεπτά.</w:t>
      </w:r>
    </w:p>
    <w:p w14:paraId="23B8329E" w14:textId="77777777" w:rsidR="00762968" w:rsidRDefault="006F10D4">
      <w:pPr>
        <w:spacing w:line="600" w:lineRule="auto"/>
        <w:ind w:firstLine="720"/>
        <w:jc w:val="both"/>
        <w:rPr>
          <w:rFonts w:eastAsia="Times New Roman"/>
          <w:szCs w:val="24"/>
        </w:rPr>
      </w:pPr>
      <w:r>
        <w:rPr>
          <w:rFonts w:eastAsia="Times New Roman"/>
          <w:b/>
          <w:szCs w:val="24"/>
        </w:rPr>
        <w:t>ΜΑΡΙΑ ΤΡΙΑΝΤΑΦΥΛΛΟΥ:</w:t>
      </w:r>
      <w:r>
        <w:rPr>
          <w:rFonts w:eastAsia="Times New Roman"/>
          <w:szCs w:val="24"/>
        </w:rPr>
        <w:t xml:space="preserve"> Ευχαριστώ, κύριε Πρόεδρε.</w:t>
      </w:r>
    </w:p>
    <w:p w14:paraId="23B8329F" w14:textId="77777777" w:rsidR="00762968" w:rsidRDefault="006F10D4">
      <w:pPr>
        <w:spacing w:line="600" w:lineRule="auto"/>
        <w:ind w:firstLine="720"/>
        <w:jc w:val="both"/>
        <w:rPr>
          <w:rFonts w:eastAsia="Times New Roman"/>
          <w:szCs w:val="24"/>
        </w:rPr>
      </w:pPr>
      <w:r>
        <w:rPr>
          <w:rFonts w:eastAsia="Times New Roman"/>
          <w:szCs w:val="24"/>
        </w:rPr>
        <w:lastRenderedPageBreak/>
        <w:t>Κύριε Πρόεδρε, μιλάω για πρώτη φορά στ</w:t>
      </w:r>
      <w:r>
        <w:rPr>
          <w:rFonts w:eastAsia="Times New Roman"/>
          <w:szCs w:val="24"/>
        </w:rPr>
        <w:t>ο Τμήμα</w:t>
      </w:r>
      <w:r>
        <w:rPr>
          <w:rFonts w:eastAsia="Times New Roman"/>
          <w:szCs w:val="24"/>
        </w:rPr>
        <w:t xml:space="preserve"> μετά την ανείπωτη αυτή καταστροφή που έγινε. Είναι πραγματικά υποχρέωση να εκφράσω τα πιο ειλικρινή μου συλλυπητήρια για τους ανθρώ</w:t>
      </w:r>
      <w:r>
        <w:rPr>
          <w:rFonts w:eastAsia="Times New Roman"/>
          <w:szCs w:val="24"/>
        </w:rPr>
        <w:t xml:space="preserve">πους που έχασαν τους δικούς τους. Νομίζω ότι ό,τι και να πούμε είναι λίγο μπροστά σε μια τέτοια καταστροφή. Ωστόσο έχουμε καθήκον και να ανιχνεύσουμε τα αίτια και να δώσουμε πειστικές απαντήσεις και λύσεις, ώστε να μην ξανασυμβεί κάτι τέτοιο. </w:t>
      </w:r>
    </w:p>
    <w:p w14:paraId="23B832A0" w14:textId="77777777" w:rsidR="00762968" w:rsidRDefault="006F10D4">
      <w:pPr>
        <w:spacing w:line="600" w:lineRule="auto"/>
        <w:ind w:firstLine="720"/>
        <w:jc w:val="both"/>
        <w:rPr>
          <w:rFonts w:eastAsia="Times New Roman"/>
          <w:szCs w:val="24"/>
        </w:rPr>
      </w:pPr>
      <w:r>
        <w:rPr>
          <w:rFonts w:eastAsia="Times New Roman"/>
          <w:szCs w:val="24"/>
        </w:rPr>
        <w:t>Κύριε Υπουργ</w:t>
      </w:r>
      <w:r>
        <w:rPr>
          <w:rFonts w:eastAsia="Times New Roman"/>
          <w:szCs w:val="24"/>
        </w:rPr>
        <w:t>έ, η ερώτησή μου αφορά στις συγχωνεύσεις στον Νομό Αιτωλοακαρνανίας. Πρέπει να σας πω ότι στις περισσότερες περιπτώσεις είναι ορθολογικές. Οι περισσότερες περιπτώσεις αφορούν σε πάρα πολύ μικρά σχολεία</w:t>
      </w:r>
      <w:r>
        <w:rPr>
          <w:rFonts w:eastAsia="Times New Roman"/>
          <w:szCs w:val="24"/>
        </w:rPr>
        <w:t>,</w:t>
      </w:r>
      <w:r>
        <w:rPr>
          <w:rFonts w:eastAsia="Times New Roman"/>
          <w:szCs w:val="24"/>
        </w:rPr>
        <w:t xml:space="preserve"> που δυστυχώς πλέον δεν έχουν μαθητές. Όμως, παρά το γ</w:t>
      </w:r>
      <w:r>
        <w:rPr>
          <w:rFonts w:eastAsia="Times New Roman"/>
          <w:szCs w:val="24"/>
        </w:rPr>
        <w:t>εγονός ότι υπάρχουν κριτήρια πλέον σύμφωνα με τα οποία γίνονται συγχωνεύσεις, υπάρχουν αντιδράσεις για τρεις περιπτώσεις -και κυρίως για τις δυο- στην Ναύπακτο, στο Αγρίνιο και στη Βόνιτσα. Νομίζω ότι είστε ενήμερος τουλάχιστον για τις δυο από τις τρεις αυ</w:t>
      </w:r>
      <w:r>
        <w:rPr>
          <w:rFonts w:eastAsia="Times New Roman"/>
          <w:szCs w:val="24"/>
        </w:rPr>
        <w:t>τές περιπτώσεις.</w:t>
      </w:r>
    </w:p>
    <w:p w14:paraId="23B832A1" w14:textId="77777777" w:rsidR="00762968" w:rsidRDefault="006F10D4">
      <w:pPr>
        <w:spacing w:line="600" w:lineRule="auto"/>
        <w:ind w:firstLine="720"/>
        <w:jc w:val="both"/>
        <w:rPr>
          <w:rFonts w:eastAsia="Times New Roman"/>
          <w:szCs w:val="24"/>
        </w:rPr>
      </w:pPr>
      <w:r>
        <w:rPr>
          <w:rFonts w:eastAsia="Times New Roman"/>
          <w:szCs w:val="24"/>
        </w:rPr>
        <w:lastRenderedPageBreak/>
        <w:t xml:space="preserve">Στην περίπτωση της </w:t>
      </w:r>
      <w:proofErr w:type="spellStart"/>
      <w:r>
        <w:rPr>
          <w:rFonts w:eastAsia="Times New Roman"/>
          <w:szCs w:val="24"/>
        </w:rPr>
        <w:t>Ναυπάκτου</w:t>
      </w:r>
      <w:proofErr w:type="spellEnd"/>
      <w:r>
        <w:rPr>
          <w:rFonts w:eastAsia="Times New Roman"/>
          <w:szCs w:val="24"/>
        </w:rPr>
        <w:t xml:space="preserve"> υπάρχουν δ</w:t>
      </w:r>
      <w:r>
        <w:rPr>
          <w:rFonts w:eastAsia="Times New Roman"/>
          <w:szCs w:val="24"/>
        </w:rPr>
        <w:t>ύ</w:t>
      </w:r>
      <w:r>
        <w:rPr>
          <w:rFonts w:eastAsia="Times New Roman"/>
          <w:szCs w:val="24"/>
        </w:rPr>
        <w:t xml:space="preserve">ο συστεγαζόμενα δημοτικά σχολεία. Αυτό σημαίνει ότι πληρούν ένα κριτήριο συγχώνευσης. Υπάρχει ομόφωνη απόφαση από το δημοτικό συμβούλιο να μην προχωρήσετε τη συγχώνευση. </w:t>
      </w:r>
    </w:p>
    <w:p w14:paraId="23B832A2" w14:textId="77777777" w:rsidR="00762968" w:rsidRDefault="006F10D4">
      <w:pPr>
        <w:spacing w:line="600" w:lineRule="auto"/>
        <w:ind w:firstLine="720"/>
        <w:jc w:val="both"/>
        <w:rPr>
          <w:rFonts w:eastAsia="Times New Roman"/>
          <w:szCs w:val="24"/>
        </w:rPr>
      </w:pPr>
      <w:r>
        <w:rPr>
          <w:rFonts w:eastAsia="Times New Roman"/>
          <w:szCs w:val="24"/>
        </w:rPr>
        <w:t xml:space="preserve">Προχωράω στην περίπτωση του </w:t>
      </w:r>
      <w:r>
        <w:rPr>
          <w:rFonts w:eastAsia="Times New Roman"/>
          <w:szCs w:val="24"/>
        </w:rPr>
        <w:t>Αγρινίου, που την ξέρετε</w:t>
      </w:r>
      <w:r>
        <w:rPr>
          <w:rFonts w:eastAsia="Times New Roman"/>
          <w:szCs w:val="24"/>
        </w:rPr>
        <w:t>,</w:t>
      </w:r>
      <w:r>
        <w:rPr>
          <w:rFonts w:eastAsia="Times New Roman"/>
          <w:szCs w:val="24"/>
        </w:rPr>
        <w:t xml:space="preserve"> γιατί έχουν περιέλθει σε εσάς έγγραφα. Πρόκειται για το 9</w:t>
      </w:r>
      <w:r w:rsidRPr="005C4CE3">
        <w:rPr>
          <w:rFonts w:eastAsia="Times New Roman"/>
          <w:szCs w:val="24"/>
          <w:vertAlign w:val="superscript"/>
        </w:rPr>
        <w:t>ο</w:t>
      </w:r>
      <w:r>
        <w:rPr>
          <w:rFonts w:eastAsia="Times New Roman"/>
          <w:szCs w:val="24"/>
        </w:rPr>
        <w:t xml:space="preserve"> και το 19</w:t>
      </w:r>
      <w:r w:rsidRPr="00432482">
        <w:rPr>
          <w:rFonts w:eastAsia="Times New Roman"/>
          <w:szCs w:val="24"/>
          <w:vertAlign w:val="superscript"/>
        </w:rPr>
        <w:t>ο</w:t>
      </w:r>
      <w:r w:rsidRPr="00E47919">
        <w:rPr>
          <w:rFonts w:eastAsia="Times New Roman"/>
          <w:szCs w:val="24"/>
          <w:vertAlign w:val="superscript"/>
        </w:rPr>
        <w:t>.</w:t>
      </w:r>
      <w:r>
        <w:rPr>
          <w:rFonts w:eastAsia="Times New Roman"/>
          <w:szCs w:val="24"/>
        </w:rPr>
        <w:t xml:space="preserve">. </w:t>
      </w:r>
      <w:r>
        <w:rPr>
          <w:rFonts w:eastAsia="Times New Roman"/>
          <w:szCs w:val="24"/>
        </w:rPr>
        <w:t>Υπήρξε για ένα</w:t>
      </w:r>
      <w:r>
        <w:rPr>
          <w:rFonts w:eastAsia="Times New Roman"/>
          <w:szCs w:val="24"/>
        </w:rPr>
        <w:t>ν</w:t>
      </w:r>
      <w:r>
        <w:rPr>
          <w:rFonts w:eastAsia="Times New Roman"/>
          <w:szCs w:val="24"/>
        </w:rPr>
        <w:t xml:space="preserve"> χρόνο αναστολή της συγχώνευσης. Υπήρξαν επιστολές σε εσάς και από τους </w:t>
      </w:r>
      <w:r>
        <w:rPr>
          <w:rFonts w:eastAsia="Times New Roman"/>
          <w:szCs w:val="24"/>
        </w:rPr>
        <w:t>σ</w:t>
      </w:r>
      <w:r>
        <w:rPr>
          <w:rFonts w:eastAsia="Times New Roman"/>
          <w:szCs w:val="24"/>
        </w:rPr>
        <w:t xml:space="preserve">υλλόγους των </w:t>
      </w:r>
      <w:r>
        <w:rPr>
          <w:rFonts w:eastAsia="Times New Roman"/>
          <w:szCs w:val="24"/>
        </w:rPr>
        <w:t>γ</w:t>
      </w:r>
      <w:r>
        <w:rPr>
          <w:rFonts w:eastAsia="Times New Roman"/>
          <w:szCs w:val="24"/>
        </w:rPr>
        <w:t xml:space="preserve">ονέων και από τον ίδιο τον </w:t>
      </w:r>
      <w:r>
        <w:rPr>
          <w:rFonts w:eastAsia="Times New Roman"/>
          <w:szCs w:val="24"/>
        </w:rPr>
        <w:t>δ</w:t>
      </w:r>
      <w:r>
        <w:rPr>
          <w:rFonts w:eastAsia="Times New Roman"/>
          <w:szCs w:val="24"/>
        </w:rPr>
        <w:t xml:space="preserve">ήμαρχο. Υπάρχουν </w:t>
      </w:r>
      <w:r>
        <w:rPr>
          <w:rFonts w:eastAsia="Times New Roman"/>
          <w:szCs w:val="24"/>
        </w:rPr>
        <w:t>δ</w:t>
      </w:r>
      <w:r>
        <w:rPr>
          <w:rFonts w:eastAsia="Times New Roman"/>
          <w:szCs w:val="24"/>
        </w:rPr>
        <w:t xml:space="preserve">ημοτικά </w:t>
      </w:r>
      <w:r>
        <w:rPr>
          <w:rFonts w:eastAsia="Times New Roman"/>
          <w:szCs w:val="24"/>
        </w:rPr>
        <w:t>σ</w:t>
      </w:r>
      <w:r>
        <w:rPr>
          <w:rFonts w:eastAsia="Times New Roman"/>
          <w:szCs w:val="24"/>
        </w:rPr>
        <w:t>υ</w:t>
      </w:r>
      <w:r>
        <w:rPr>
          <w:rFonts w:eastAsia="Times New Roman"/>
          <w:szCs w:val="24"/>
        </w:rPr>
        <w:t xml:space="preserve">μβούλια και αποφάσεις από το </w:t>
      </w:r>
      <w:r>
        <w:rPr>
          <w:rFonts w:eastAsia="Times New Roman"/>
          <w:szCs w:val="24"/>
        </w:rPr>
        <w:t>δ</w:t>
      </w:r>
      <w:r>
        <w:rPr>
          <w:rFonts w:eastAsia="Times New Roman"/>
          <w:szCs w:val="24"/>
        </w:rPr>
        <w:t xml:space="preserve">ημοτικό </w:t>
      </w:r>
      <w:r>
        <w:rPr>
          <w:rFonts w:eastAsia="Times New Roman"/>
          <w:szCs w:val="24"/>
        </w:rPr>
        <w:t>σ</w:t>
      </w:r>
      <w:r>
        <w:rPr>
          <w:rFonts w:eastAsia="Times New Roman"/>
          <w:szCs w:val="24"/>
        </w:rPr>
        <w:t xml:space="preserve">υμβούλιο, από τους εκπαιδευτικούς φορείς, από τους </w:t>
      </w:r>
      <w:r>
        <w:rPr>
          <w:rFonts w:eastAsia="Times New Roman"/>
          <w:szCs w:val="24"/>
        </w:rPr>
        <w:t>σ</w:t>
      </w:r>
      <w:r>
        <w:rPr>
          <w:rFonts w:eastAsia="Times New Roman"/>
          <w:szCs w:val="24"/>
        </w:rPr>
        <w:t xml:space="preserve">υλλόγους των </w:t>
      </w:r>
      <w:r>
        <w:rPr>
          <w:rFonts w:eastAsia="Times New Roman"/>
          <w:szCs w:val="24"/>
        </w:rPr>
        <w:t>γ</w:t>
      </w:r>
      <w:r>
        <w:rPr>
          <w:rFonts w:eastAsia="Times New Roman"/>
          <w:szCs w:val="24"/>
        </w:rPr>
        <w:t xml:space="preserve">ονέων που αντιδρούν σε αυτό. </w:t>
      </w:r>
    </w:p>
    <w:p w14:paraId="23B832A3" w14:textId="77777777" w:rsidR="00762968" w:rsidRDefault="006F10D4">
      <w:pPr>
        <w:spacing w:line="600" w:lineRule="auto"/>
        <w:ind w:firstLine="720"/>
        <w:jc w:val="both"/>
        <w:rPr>
          <w:rFonts w:eastAsia="Times New Roman"/>
          <w:szCs w:val="24"/>
        </w:rPr>
      </w:pPr>
      <w:r>
        <w:rPr>
          <w:rFonts w:eastAsia="Times New Roman"/>
          <w:szCs w:val="24"/>
        </w:rPr>
        <w:t xml:space="preserve">Πρέπει να σας πω ότι υπήρχε θετική εισήγηση, φυσικά όπως προβλέπεται, από τον </w:t>
      </w:r>
      <w:r>
        <w:rPr>
          <w:rFonts w:eastAsia="Times New Roman"/>
          <w:szCs w:val="24"/>
        </w:rPr>
        <w:t>δ</w:t>
      </w:r>
      <w:r>
        <w:rPr>
          <w:rFonts w:eastAsia="Times New Roman"/>
          <w:szCs w:val="24"/>
        </w:rPr>
        <w:t xml:space="preserve">ιευθυντή της </w:t>
      </w:r>
      <w:r>
        <w:rPr>
          <w:rFonts w:eastAsia="Times New Roman"/>
          <w:szCs w:val="24"/>
        </w:rPr>
        <w:t>π</w:t>
      </w:r>
      <w:r>
        <w:rPr>
          <w:rFonts w:eastAsia="Times New Roman"/>
          <w:szCs w:val="24"/>
        </w:rPr>
        <w:t xml:space="preserve">ρωτοβάθμιας </w:t>
      </w:r>
      <w:r>
        <w:rPr>
          <w:rFonts w:eastAsia="Times New Roman"/>
          <w:szCs w:val="24"/>
        </w:rPr>
        <w:t>ε</w:t>
      </w:r>
      <w:r>
        <w:rPr>
          <w:rFonts w:eastAsia="Times New Roman"/>
          <w:szCs w:val="24"/>
        </w:rPr>
        <w:t>κπαίδευσης.</w:t>
      </w:r>
      <w:r w:rsidRPr="00CE55CE">
        <w:rPr>
          <w:rFonts w:eastAsia="Times New Roman"/>
          <w:szCs w:val="24"/>
        </w:rPr>
        <w:t xml:space="preserve"> </w:t>
      </w:r>
      <w:r>
        <w:rPr>
          <w:rFonts w:eastAsia="Times New Roman"/>
          <w:szCs w:val="24"/>
        </w:rPr>
        <w:t xml:space="preserve">Όταν, όμως, υπήρξαν επαφές με τον </w:t>
      </w:r>
      <w:r>
        <w:rPr>
          <w:rFonts w:eastAsia="Times New Roman"/>
          <w:szCs w:val="24"/>
        </w:rPr>
        <w:t>π</w:t>
      </w:r>
      <w:r>
        <w:rPr>
          <w:rFonts w:eastAsia="Times New Roman"/>
          <w:szCs w:val="24"/>
        </w:rPr>
        <w:t xml:space="preserve">εριφερειακό </w:t>
      </w:r>
      <w:r>
        <w:rPr>
          <w:rFonts w:eastAsia="Times New Roman"/>
          <w:szCs w:val="24"/>
        </w:rPr>
        <w:t>δ</w:t>
      </w:r>
      <w:r>
        <w:rPr>
          <w:rFonts w:eastAsia="Times New Roman"/>
          <w:szCs w:val="24"/>
        </w:rPr>
        <w:t>ιευθυντή υπήρχε αρνητική εισήγηση. Πρέπει να σας πω ότι σε αυτό το σχολείο, στο 9</w:t>
      </w:r>
      <w:r w:rsidRPr="0063043D">
        <w:rPr>
          <w:rFonts w:eastAsia="Times New Roman"/>
          <w:szCs w:val="24"/>
          <w:vertAlign w:val="superscript"/>
        </w:rPr>
        <w:t>ο</w:t>
      </w:r>
      <w:r>
        <w:rPr>
          <w:rFonts w:eastAsia="Times New Roman"/>
          <w:szCs w:val="24"/>
        </w:rPr>
        <w:t xml:space="preserve"> </w:t>
      </w:r>
      <w:r>
        <w:rPr>
          <w:rFonts w:eastAsia="Times New Roman"/>
          <w:szCs w:val="24"/>
        </w:rPr>
        <w:t>Σ</w:t>
      </w:r>
      <w:r>
        <w:rPr>
          <w:rFonts w:eastAsia="Times New Roman"/>
          <w:szCs w:val="24"/>
        </w:rPr>
        <w:t xml:space="preserve">χολείο, για το οποίο η πρόταση είναι να συγχωνευτεί, υπάρχει ειδικό σχολείο. Άρα, νομίζω ότι θα πρέπει να είμαστε ιδιαίτερα </w:t>
      </w:r>
      <w:r>
        <w:rPr>
          <w:rFonts w:eastAsia="Times New Roman"/>
          <w:szCs w:val="24"/>
        </w:rPr>
        <w:t xml:space="preserve">προσεκτικοί σε σχέση με την εφαρμογή </w:t>
      </w:r>
      <w:r>
        <w:rPr>
          <w:rFonts w:eastAsia="Times New Roman"/>
          <w:szCs w:val="24"/>
        </w:rPr>
        <w:lastRenderedPageBreak/>
        <w:t>του προγράμματος της συμπερίληψης. Θα πούμε στη δευτερολογία τι μπορεί να σημαίνει αυτό.</w:t>
      </w:r>
    </w:p>
    <w:p w14:paraId="23B832A4" w14:textId="77777777" w:rsidR="00762968" w:rsidRDefault="006F10D4">
      <w:pPr>
        <w:spacing w:line="600" w:lineRule="auto"/>
        <w:ind w:firstLine="720"/>
        <w:jc w:val="both"/>
        <w:rPr>
          <w:rFonts w:eastAsia="Times New Roman"/>
          <w:szCs w:val="24"/>
        </w:rPr>
      </w:pPr>
      <w:r>
        <w:rPr>
          <w:rFonts w:eastAsia="Times New Roman"/>
          <w:szCs w:val="24"/>
        </w:rPr>
        <w:t>Πολύ γρήγορα θα ήθελα να αναφερθώ στη Βόνιτσα, όπου εκεί μιλάμε για δύο πολύ μεγάλα σχολεία, το 1</w:t>
      </w:r>
      <w:r w:rsidRPr="0063043D">
        <w:rPr>
          <w:rFonts w:eastAsia="Times New Roman"/>
          <w:szCs w:val="24"/>
          <w:vertAlign w:val="superscript"/>
        </w:rPr>
        <w:t>ο</w:t>
      </w:r>
      <w:r>
        <w:rPr>
          <w:rFonts w:eastAsia="Times New Roman"/>
          <w:szCs w:val="24"/>
        </w:rPr>
        <w:t xml:space="preserve"> και το 2</w:t>
      </w:r>
      <w:r w:rsidRPr="00CE55CE">
        <w:rPr>
          <w:rFonts w:eastAsia="Times New Roman"/>
          <w:szCs w:val="24"/>
          <w:vertAlign w:val="superscript"/>
        </w:rPr>
        <w:t>ο</w:t>
      </w:r>
      <w:r>
        <w:rPr>
          <w:rFonts w:eastAsia="Times New Roman"/>
          <w:szCs w:val="24"/>
        </w:rPr>
        <w:t>. Είναι συστεγαζόμενα.</w:t>
      </w:r>
      <w:r>
        <w:rPr>
          <w:rFonts w:eastAsia="Times New Roman"/>
          <w:szCs w:val="24"/>
        </w:rPr>
        <w:t xml:space="preserve"> Μιλάμε, όμως, για πάνω από τριακόσια άτομα. Και εκεί υπάρχουν αποφάσεις των </w:t>
      </w:r>
      <w:r>
        <w:rPr>
          <w:rFonts w:eastAsia="Times New Roman"/>
          <w:szCs w:val="24"/>
        </w:rPr>
        <w:t>δ</w:t>
      </w:r>
      <w:r>
        <w:rPr>
          <w:rFonts w:eastAsia="Times New Roman"/>
          <w:szCs w:val="24"/>
        </w:rPr>
        <w:t xml:space="preserve">ημοτικών </w:t>
      </w:r>
      <w:r>
        <w:rPr>
          <w:rFonts w:eastAsia="Times New Roman"/>
          <w:szCs w:val="24"/>
        </w:rPr>
        <w:t>σ</w:t>
      </w:r>
      <w:r>
        <w:rPr>
          <w:rFonts w:eastAsia="Times New Roman"/>
          <w:szCs w:val="24"/>
        </w:rPr>
        <w:t xml:space="preserve">υμβουλίων, του </w:t>
      </w:r>
      <w:r>
        <w:rPr>
          <w:rFonts w:eastAsia="Times New Roman"/>
          <w:szCs w:val="24"/>
        </w:rPr>
        <w:t>σ</w:t>
      </w:r>
      <w:r>
        <w:rPr>
          <w:rFonts w:eastAsia="Times New Roman"/>
          <w:szCs w:val="24"/>
        </w:rPr>
        <w:t xml:space="preserve">υλλόγου </w:t>
      </w:r>
      <w:r>
        <w:rPr>
          <w:rFonts w:eastAsia="Times New Roman"/>
          <w:szCs w:val="24"/>
        </w:rPr>
        <w:t>δ</w:t>
      </w:r>
      <w:r>
        <w:rPr>
          <w:rFonts w:eastAsia="Times New Roman"/>
          <w:szCs w:val="24"/>
        </w:rPr>
        <w:t xml:space="preserve">ιδασκόντων, του </w:t>
      </w:r>
      <w:r>
        <w:rPr>
          <w:rFonts w:eastAsia="Times New Roman"/>
          <w:szCs w:val="24"/>
        </w:rPr>
        <w:t>σ</w:t>
      </w:r>
      <w:r>
        <w:rPr>
          <w:rFonts w:eastAsia="Times New Roman"/>
          <w:szCs w:val="24"/>
        </w:rPr>
        <w:t xml:space="preserve">υλλόγου των </w:t>
      </w:r>
      <w:r>
        <w:rPr>
          <w:rFonts w:eastAsia="Times New Roman"/>
          <w:szCs w:val="24"/>
        </w:rPr>
        <w:t>γ</w:t>
      </w:r>
      <w:r>
        <w:rPr>
          <w:rFonts w:eastAsia="Times New Roman"/>
          <w:szCs w:val="24"/>
        </w:rPr>
        <w:t xml:space="preserve">ονέων και </w:t>
      </w:r>
      <w:r>
        <w:rPr>
          <w:rFonts w:eastAsia="Times New Roman"/>
          <w:szCs w:val="24"/>
        </w:rPr>
        <w:t>κ</w:t>
      </w:r>
      <w:r>
        <w:rPr>
          <w:rFonts w:eastAsia="Times New Roman"/>
          <w:szCs w:val="24"/>
        </w:rPr>
        <w:t>ηδεμόνων. Εδώ πρέπει να πω ότι υπάρχουν και τεράστια κτ</w:t>
      </w:r>
      <w:r>
        <w:rPr>
          <w:rFonts w:eastAsia="Times New Roman"/>
          <w:szCs w:val="24"/>
        </w:rPr>
        <w:t>η</w:t>
      </w:r>
      <w:r>
        <w:rPr>
          <w:rFonts w:eastAsia="Times New Roman"/>
          <w:szCs w:val="24"/>
        </w:rPr>
        <w:t>ριακά προβλήματα. Έχω πάει στα σχολεία αυτά. Α</w:t>
      </w:r>
      <w:r>
        <w:rPr>
          <w:rFonts w:eastAsia="Times New Roman"/>
          <w:szCs w:val="24"/>
        </w:rPr>
        <w:t xml:space="preserve">κόμα και τώρα υπάρχουν ΤΟΛ στα σχολεία. Έχουν γίνει κάποιες προσπάθειες -θα μου πείτε εσείς ποιες επαφές έχετε και με τη δημοτική αρχή-, ώστε να λυθεί το κτιριακό πρόβλημα. </w:t>
      </w:r>
    </w:p>
    <w:p w14:paraId="23B832A5" w14:textId="77777777" w:rsidR="00762968" w:rsidRDefault="006F10D4">
      <w:pPr>
        <w:spacing w:line="600" w:lineRule="auto"/>
        <w:ind w:firstLine="720"/>
        <w:jc w:val="both"/>
        <w:rPr>
          <w:rFonts w:eastAsia="Times New Roman"/>
          <w:szCs w:val="24"/>
        </w:rPr>
      </w:pPr>
      <w:r>
        <w:rPr>
          <w:rFonts w:eastAsia="Times New Roman"/>
          <w:szCs w:val="24"/>
        </w:rPr>
        <w:t>Ξαναλέω ότι εδώ πέρα θα πρέπει να απαντήσουμε πειστικά, γιατί ο χρόνος περνά. Πρέπ</w:t>
      </w:r>
      <w:r>
        <w:rPr>
          <w:rFonts w:eastAsia="Times New Roman"/>
          <w:szCs w:val="24"/>
        </w:rPr>
        <w:t>ει να δοθούν απαντήσεις πειστικές για το αν θα γίνουν ή όχι αυτές οι συγχωνεύσεις. Νομίζω ότι πρέπει να εξηγήσουν πάρα πολύ καλά όσοι εισηγούνται αυτές τις συγχωνεύσεις με ποια κριτήρια τις εισηγούνται.</w:t>
      </w:r>
    </w:p>
    <w:p w14:paraId="23B832A6" w14:textId="77777777" w:rsidR="00762968" w:rsidRDefault="006F10D4">
      <w:pPr>
        <w:spacing w:line="600" w:lineRule="auto"/>
        <w:ind w:firstLine="720"/>
        <w:jc w:val="both"/>
        <w:rPr>
          <w:rFonts w:eastAsia="Times New Roman"/>
          <w:szCs w:val="24"/>
        </w:rPr>
      </w:pPr>
      <w:r>
        <w:rPr>
          <w:rFonts w:eastAsia="Times New Roman"/>
          <w:szCs w:val="24"/>
        </w:rPr>
        <w:lastRenderedPageBreak/>
        <w:t>Επίσης, το λέω αυτό γιατί ο καθένας πρέπει να αναλαμβ</w:t>
      </w:r>
      <w:r>
        <w:rPr>
          <w:rFonts w:eastAsia="Times New Roman"/>
          <w:szCs w:val="24"/>
        </w:rPr>
        <w:t xml:space="preserve">άνει την ευθύνη του. Κατά την άποψή μου, κακώς έρχονται μέχρι τον Υπουργό. Ο Υπουργός, βεβαίως, επικυρώνει αυτές τις εισηγήσεις ή δεν τις επικυρώνει, πρέπει να έχει μια ενημέρωση και από τους Βουλευτές που φέρνουν τα θέματα στον </w:t>
      </w:r>
      <w:r>
        <w:rPr>
          <w:rFonts w:eastAsia="Times New Roman"/>
          <w:szCs w:val="24"/>
        </w:rPr>
        <w:t>ν</w:t>
      </w:r>
      <w:r>
        <w:rPr>
          <w:rFonts w:eastAsia="Times New Roman"/>
          <w:szCs w:val="24"/>
        </w:rPr>
        <w:t>ομό, αλλά κατά την άποψή μ</w:t>
      </w:r>
      <w:r>
        <w:rPr>
          <w:rFonts w:eastAsia="Times New Roman"/>
          <w:szCs w:val="24"/>
        </w:rPr>
        <w:t xml:space="preserve">ου πρέπει να έχει ενημέρωση από τους καθ’ ύλην αρμόδιους. Όταν, λοιπόν, αναλαμβάνονται κάποιες ευθύνες και υπάρχουν εισηγήσεις αυτές οι ευθύνες θα πρέπει να αναδεικνύονται. </w:t>
      </w:r>
    </w:p>
    <w:p w14:paraId="23B832A7" w14:textId="77777777" w:rsidR="00762968" w:rsidRDefault="006F10D4">
      <w:pPr>
        <w:spacing w:line="600" w:lineRule="auto"/>
        <w:ind w:firstLine="720"/>
        <w:jc w:val="both"/>
        <w:rPr>
          <w:rFonts w:eastAsia="Times New Roman"/>
          <w:szCs w:val="24"/>
        </w:rPr>
      </w:pPr>
      <w:r>
        <w:rPr>
          <w:rFonts w:eastAsia="Times New Roman"/>
          <w:szCs w:val="24"/>
        </w:rPr>
        <w:t xml:space="preserve">Επομένως, νομίζω ότι θα πρέπει να κάνουμε μια κουβέντα γύρω από τις συγκεκριμένες </w:t>
      </w:r>
      <w:r>
        <w:rPr>
          <w:rFonts w:eastAsia="Times New Roman"/>
          <w:szCs w:val="24"/>
        </w:rPr>
        <w:t>συγχωνεύσεις, γιατί ξαναλέω ότι δεν επιλέγουμε εμείς να κάνουμε αθρόες συγχωνεύσεις -πάνω από δύο χιλιάδες έγιναν τα προηγούμενα έτη- αλλά επιλέγουμε με κριτήρια.</w:t>
      </w:r>
    </w:p>
    <w:p w14:paraId="23B832A8" w14:textId="77777777" w:rsidR="00762968" w:rsidRDefault="006F10D4">
      <w:pPr>
        <w:spacing w:line="600" w:lineRule="auto"/>
        <w:ind w:firstLine="720"/>
        <w:jc w:val="both"/>
        <w:rPr>
          <w:rFonts w:eastAsia="Times New Roman"/>
          <w:szCs w:val="24"/>
        </w:rPr>
      </w:pPr>
      <w:r>
        <w:rPr>
          <w:rFonts w:eastAsia="Times New Roman"/>
          <w:szCs w:val="24"/>
        </w:rPr>
        <w:t>Ευχαριστώ πολύ.</w:t>
      </w:r>
    </w:p>
    <w:p w14:paraId="23B832A9" w14:textId="77777777" w:rsidR="00762968" w:rsidRDefault="006F10D4">
      <w:pPr>
        <w:spacing w:line="600" w:lineRule="auto"/>
        <w:ind w:firstLine="720"/>
        <w:jc w:val="both"/>
        <w:rPr>
          <w:rFonts w:eastAsia="Times New Roman"/>
          <w:b/>
          <w:szCs w:val="24"/>
        </w:rPr>
      </w:pPr>
      <w:r w:rsidRPr="008E6025">
        <w:rPr>
          <w:rFonts w:eastAsia="Times New Roman"/>
          <w:b/>
          <w:szCs w:val="24"/>
        </w:rPr>
        <w:t xml:space="preserve">ΠΡΟΕΔΡΕΥΩΝ (Δημήτριος </w:t>
      </w:r>
      <w:proofErr w:type="spellStart"/>
      <w:r w:rsidRPr="008E6025">
        <w:rPr>
          <w:rFonts w:eastAsia="Times New Roman"/>
          <w:b/>
          <w:szCs w:val="24"/>
        </w:rPr>
        <w:t>Κρεμαστινός</w:t>
      </w:r>
      <w:proofErr w:type="spellEnd"/>
      <w:r w:rsidRPr="008E6025">
        <w:rPr>
          <w:rFonts w:eastAsia="Times New Roman"/>
          <w:b/>
          <w:szCs w:val="24"/>
        </w:rPr>
        <w:t>):</w:t>
      </w:r>
      <w:r>
        <w:rPr>
          <w:rFonts w:eastAsia="Times New Roman"/>
          <w:b/>
          <w:szCs w:val="24"/>
        </w:rPr>
        <w:t xml:space="preserve"> </w:t>
      </w:r>
      <w:r w:rsidRPr="00432482">
        <w:rPr>
          <w:rFonts w:eastAsia="Times New Roman"/>
          <w:szCs w:val="24"/>
        </w:rPr>
        <w:t xml:space="preserve">Κύριε </w:t>
      </w:r>
      <w:proofErr w:type="spellStart"/>
      <w:r w:rsidRPr="00432482">
        <w:rPr>
          <w:rFonts w:eastAsia="Times New Roman"/>
          <w:szCs w:val="24"/>
        </w:rPr>
        <w:t>Γαβρόγλου</w:t>
      </w:r>
      <w:proofErr w:type="spellEnd"/>
      <w:r w:rsidRPr="00432482">
        <w:rPr>
          <w:rFonts w:eastAsia="Times New Roman"/>
          <w:szCs w:val="24"/>
        </w:rPr>
        <w:t>, έχετε τον λόγο.</w:t>
      </w:r>
    </w:p>
    <w:p w14:paraId="23B832AA" w14:textId="77777777" w:rsidR="00762968" w:rsidRDefault="006F10D4">
      <w:pPr>
        <w:spacing w:line="600" w:lineRule="auto"/>
        <w:ind w:firstLine="720"/>
        <w:jc w:val="both"/>
        <w:rPr>
          <w:rFonts w:eastAsia="Times New Roman"/>
          <w:szCs w:val="24"/>
        </w:rPr>
      </w:pPr>
      <w:r w:rsidRPr="008E6025">
        <w:rPr>
          <w:rFonts w:eastAsia="Times New Roman"/>
          <w:b/>
          <w:szCs w:val="24"/>
        </w:rPr>
        <w:lastRenderedPageBreak/>
        <w:t>Κ</w:t>
      </w:r>
      <w:r>
        <w:rPr>
          <w:rFonts w:eastAsia="Times New Roman"/>
          <w:b/>
          <w:szCs w:val="24"/>
        </w:rPr>
        <w:t>ΩΝΣΤΑΝΤ</w:t>
      </w:r>
      <w:r>
        <w:rPr>
          <w:rFonts w:eastAsia="Times New Roman"/>
          <w:b/>
          <w:szCs w:val="24"/>
        </w:rPr>
        <w:t>ΙΝΟΣ ΓΑΒΡΟΓΛΟΥ</w:t>
      </w:r>
      <w:r w:rsidRPr="008E6025">
        <w:rPr>
          <w:rFonts w:eastAsia="Times New Roman"/>
          <w:b/>
          <w:szCs w:val="24"/>
        </w:rPr>
        <w:t xml:space="preserve"> (Υπουργός Παιδείας, Έρευνας και Θρησκευμάτων):</w:t>
      </w:r>
      <w:r>
        <w:rPr>
          <w:rFonts w:eastAsia="Times New Roman"/>
          <w:b/>
          <w:szCs w:val="24"/>
        </w:rPr>
        <w:t xml:space="preserve"> </w:t>
      </w:r>
      <w:r>
        <w:rPr>
          <w:rFonts w:eastAsia="Times New Roman"/>
          <w:szCs w:val="24"/>
        </w:rPr>
        <w:t xml:space="preserve">Ευχαριστώ, κύριε Πρόεδρε. </w:t>
      </w:r>
    </w:p>
    <w:p w14:paraId="23B832AB" w14:textId="77777777" w:rsidR="00762968" w:rsidRDefault="006F10D4">
      <w:pPr>
        <w:spacing w:line="600" w:lineRule="auto"/>
        <w:ind w:firstLine="720"/>
        <w:jc w:val="both"/>
        <w:rPr>
          <w:rFonts w:eastAsia="Times New Roman"/>
          <w:szCs w:val="24"/>
        </w:rPr>
      </w:pPr>
      <w:r>
        <w:rPr>
          <w:rFonts w:eastAsia="Times New Roman"/>
          <w:szCs w:val="24"/>
        </w:rPr>
        <w:t>Τις προηγούμενες μέρες εξέφρασα πραγματικά την αμηχανία, τη σιωπή και τον σεβασμό απέναντι στην τραγική κατάσταση</w:t>
      </w:r>
      <w:r>
        <w:rPr>
          <w:rFonts w:eastAsia="Times New Roman"/>
          <w:szCs w:val="24"/>
        </w:rPr>
        <w:t>,</w:t>
      </w:r>
      <w:r>
        <w:rPr>
          <w:rFonts w:eastAsia="Times New Roman"/>
          <w:szCs w:val="24"/>
        </w:rPr>
        <w:t xml:space="preserve"> που ζουν οι συμπολίτες μας. Θέλω να ανακοινώσω ότι α</w:t>
      </w:r>
      <w:r>
        <w:rPr>
          <w:rFonts w:eastAsia="Times New Roman"/>
          <w:szCs w:val="24"/>
        </w:rPr>
        <w:t>πό αύριο στις πληγείσες περιοχές θα είναι ανοικτά τρία σχολεία, το 1</w:t>
      </w:r>
      <w:r w:rsidRPr="0070727D">
        <w:rPr>
          <w:rFonts w:eastAsia="Times New Roman"/>
          <w:szCs w:val="24"/>
          <w:vertAlign w:val="superscript"/>
        </w:rPr>
        <w:t>ο</w:t>
      </w:r>
      <w:r>
        <w:rPr>
          <w:rFonts w:eastAsia="Times New Roman"/>
          <w:szCs w:val="24"/>
        </w:rPr>
        <w:t xml:space="preserve"> Δημοτικό Ραφήνας, το ΕΠΑΛ Ραφήνας και το 1</w:t>
      </w:r>
      <w:r w:rsidRPr="0070727D">
        <w:rPr>
          <w:rFonts w:eastAsia="Times New Roman"/>
          <w:szCs w:val="24"/>
          <w:vertAlign w:val="superscript"/>
        </w:rPr>
        <w:t>ο</w:t>
      </w:r>
      <w:r>
        <w:rPr>
          <w:rFonts w:eastAsia="Times New Roman"/>
          <w:szCs w:val="24"/>
        </w:rPr>
        <w:t xml:space="preserve"> Γυμνάσιο Νέας Μάκρης, όπου θα υπάρχουν εκπαιδευτικοί. Οι γονείς στον βαθμό που επιθυμούν μπορούν να πάνε τα παιδιά εκεί για δημιουργικές απασχ</w:t>
      </w:r>
      <w:r>
        <w:rPr>
          <w:rFonts w:eastAsia="Times New Roman"/>
          <w:szCs w:val="24"/>
        </w:rPr>
        <w:t xml:space="preserve">ολήσεις και κυρίως για συζητήσεις. Εν πάση </w:t>
      </w:r>
      <w:proofErr w:type="spellStart"/>
      <w:r>
        <w:rPr>
          <w:rFonts w:eastAsia="Times New Roman"/>
          <w:szCs w:val="24"/>
        </w:rPr>
        <w:t>περιπτώσει</w:t>
      </w:r>
      <w:proofErr w:type="spellEnd"/>
      <w:r>
        <w:rPr>
          <w:rFonts w:eastAsia="Times New Roman"/>
          <w:szCs w:val="24"/>
        </w:rPr>
        <w:t xml:space="preserve"> είναι τρία δημόσια σχολεία</w:t>
      </w:r>
      <w:r>
        <w:rPr>
          <w:rFonts w:eastAsia="Times New Roman"/>
          <w:szCs w:val="24"/>
        </w:rPr>
        <w:t>,</w:t>
      </w:r>
      <w:r>
        <w:rPr>
          <w:rFonts w:eastAsia="Times New Roman"/>
          <w:szCs w:val="24"/>
        </w:rPr>
        <w:t xml:space="preserve"> που θα τα έχουμε ανοικτά από αύριο. Πρέπει, δε, να χαιρετίσω τη συμβολή της Διδασκαλικής Ομοσπονδίας Ελλάδος που αύριο διά του Προέδρου της θα είναι εκεί και οι συνάδελφοί μας για να μπορέσουν να συζητήσουν με γονείς και παιδιά σε αυτές τις πραγματικά ανε</w:t>
      </w:r>
      <w:r>
        <w:rPr>
          <w:rFonts w:eastAsia="Times New Roman"/>
          <w:szCs w:val="24"/>
        </w:rPr>
        <w:t>ίπωτα δύσκολες και τραγικές συνθήκες που ζουν.</w:t>
      </w:r>
    </w:p>
    <w:p w14:paraId="23B832AC" w14:textId="77777777" w:rsidR="00762968" w:rsidRDefault="006F10D4">
      <w:pPr>
        <w:spacing w:line="600" w:lineRule="auto"/>
        <w:ind w:firstLine="720"/>
        <w:jc w:val="both"/>
        <w:rPr>
          <w:rFonts w:eastAsia="Times New Roman"/>
          <w:szCs w:val="24"/>
        </w:rPr>
      </w:pPr>
      <w:r>
        <w:rPr>
          <w:rFonts w:eastAsia="Times New Roman"/>
          <w:szCs w:val="24"/>
        </w:rPr>
        <w:t xml:space="preserve">Τώρα ως προς τα ερωτήματα που θέσατε, υπάρχει ένα στοιχείο τυπικής διευθέτησης, υπάρχει και ένα στοιχείο ουσιαστικής διευθέτησης. Ας αρχίσουμε από τα τυπικά. Τα τυπικά είναι </w:t>
      </w:r>
      <w:r>
        <w:rPr>
          <w:rFonts w:eastAsia="Times New Roman"/>
          <w:szCs w:val="24"/>
        </w:rPr>
        <w:lastRenderedPageBreak/>
        <w:t>ότι δεν συγχωνεύεται κανένα γυμνάσι</w:t>
      </w:r>
      <w:r>
        <w:rPr>
          <w:rFonts w:eastAsia="Times New Roman"/>
          <w:szCs w:val="24"/>
        </w:rPr>
        <w:t xml:space="preserve">ο, κανένα λύκειο και κανένα ΕΠΑΛ. </w:t>
      </w:r>
    </w:p>
    <w:p w14:paraId="23B832AD" w14:textId="77777777" w:rsidR="00762968" w:rsidRDefault="006F10D4">
      <w:pPr>
        <w:spacing w:line="600" w:lineRule="auto"/>
        <w:ind w:firstLine="720"/>
        <w:jc w:val="both"/>
        <w:rPr>
          <w:rFonts w:eastAsia="Times New Roman"/>
          <w:szCs w:val="24"/>
        </w:rPr>
      </w:pPr>
      <w:r>
        <w:rPr>
          <w:rFonts w:eastAsia="Times New Roman"/>
          <w:szCs w:val="24"/>
        </w:rPr>
        <w:t xml:space="preserve">Ας έρθουμε τώρα στο θέμα των δημοτικών σχολείων. Έχουμε τρία ζεύγη δημοτικών σχολείων. </w:t>
      </w:r>
    </w:p>
    <w:p w14:paraId="23B832AE" w14:textId="77777777" w:rsidR="00762968" w:rsidRDefault="006F10D4">
      <w:pPr>
        <w:spacing w:line="600" w:lineRule="auto"/>
        <w:ind w:firstLine="720"/>
        <w:jc w:val="both"/>
        <w:rPr>
          <w:rFonts w:eastAsia="Times New Roman"/>
          <w:szCs w:val="24"/>
        </w:rPr>
      </w:pPr>
      <w:r>
        <w:rPr>
          <w:rFonts w:eastAsia="Times New Roman"/>
          <w:szCs w:val="24"/>
        </w:rPr>
        <w:t>Το πρώτο ζεύγος είναι το 2</w:t>
      </w:r>
      <w:r w:rsidRPr="00432482">
        <w:rPr>
          <w:rFonts w:eastAsia="Times New Roman"/>
          <w:szCs w:val="24"/>
          <w:vertAlign w:val="superscript"/>
        </w:rPr>
        <w:t>ο</w:t>
      </w:r>
      <w:r>
        <w:rPr>
          <w:rFonts w:eastAsia="Times New Roman"/>
          <w:szCs w:val="24"/>
        </w:rPr>
        <w:t xml:space="preserve"> Δημοτικό Σχολείο </w:t>
      </w:r>
      <w:proofErr w:type="spellStart"/>
      <w:r>
        <w:rPr>
          <w:rFonts w:eastAsia="Times New Roman"/>
          <w:szCs w:val="24"/>
        </w:rPr>
        <w:t>Ναυπάκτου</w:t>
      </w:r>
      <w:proofErr w:type="spellEnd"/>
      <w:r>
        <w:rPr>
          <w:rFonts w:eastAsia="Times New Roman"/>
          <w:szCs w:val="24"/>
        </w:rPr>
        <w:t xml:space="preserve"> και το 7</w:t>
      </w:r>
      <w:r w:rsidRPr="00432482">
        <w:rPr>
          <w:rFonts w:eastAsia="Times New Roman"/>
          <w:szCs w:val="24"/>
          <w:vertAlign w:val="superscript"/>
        </w:rPr>
        <w:t>ο</w:t>
      </w:r>
      <w:r>
        <w:rPr>
          <w:rFonts w:eastAsia="Times New Roman"/>
          <w:szCs w:val="24"/>
        </w:rPr>
        <w:t xml:space="preserve"> Δημοτικό Σχολείο </w:t>
      </w:r>
      <w:proofErr w:type="spellStart"/>
      <w:r>
        <w:rPr>
          <w:rFonts w:eastAsia="Times New Roman"/>
          <w:szCs w:val="24"/>
        </w:rPr>
        <w:t>Ναυπάκτου</w:t>
      </w:r>
      <w:proofErr w:type="spellEnd"/>
      <w:r>
        <w:rPr>
          <w:rFonts w:eastAsia="Times New Roman"/>
          <w:szCs w:val="24"/>
        </w:rPr>
        <w:t xml:space="preserve">. Αυτά συστεγάζονται και έχει μειωθεί και </w:t>
      </w:r>
      <w:r>
        <w:rPr>
          <w:rFonts w:eastAsia="Times New Roman"/>
          <w:szCs w:val="24"/>
        </w:rPr>
        <w:t>ο αριθμός των μαθητών. Νομίζουμε ότι αυτά πρέπει να συγχωνευθούν.</w:t>
      </w:r>
    </w:p>
    <w:p w14:paraId="23B832AF" w14:textId="77777777" w:rsidR="00762968" w:rsidRDefault="006F10D4">
      <w:pPr>
        <w:spacing w:line="600" w:lineRule="auto"/>
        <w:ind w:firstLine="720"/>
        <w:jc w:val="both"/>
        <w:rPr>
          <w:rFonts w:eastAsia="Times New Roman"/>
          <w:szCs w:val="24"/>
        </w:rPr>
      </w:pPr>
      <w:r>
        <w:rPr>
          <w:rFonts w:eastAsia="Times New Roman"/>
          <w:szCs w:val="24"/>
        </w:rPr>
        <w:t>Όπως ορθά είπατε, δεν έχουμε μανία συγχωνεύσεων. Αυτό ήταν έργο άλλων κυβερνήσεων και πολιτική άλλων κυβερνήσεων. Οι συγχωνεύσεις, κι έχει μεγάλη σημασία να το καταλάβουμε αυτό, γίνονται μετ</w:t>
      </w:r>
      <w:r>
        <w:rPr>
          <w:rFonts w:eastAsia="Times New Roman"/>
          <w:szCs w:val="24"/>
        </w:rPr>
        <w:t xml:space="preserve">ά από πρόταση του </w:t>
      </w:r>
      <w:r>
        <w:rPr>
          <w:rFonts w:eastAsia="Times New Roman"/>
          <w:szCs w:val="24"/>
        </w:rPr>
        <w:t>δ</w:t>
      </w:r>
      <w:r>
        <w:rPr>
          <w:rFonts w:eastAsia="Times New Roman"/>
          <w:szCs w:val="24"/>
        </w:rPr>
        <w:t xml:space="preserve">ιευθυντή </w:t>
      </w:r>
      <w:r>
        <w:rPr>
          <w:rFonts w:eastAsia="Times New Roman"/>
          <w:szCs w:val="24"/>
        </w:rPr>
        <w:t>ε</w:t>
      </w:r>
      <w:r>
        <w:rPr>
          <w:rFonts w:eastAsia="Times New Roman"/>
          <w:szCs w:val="24"/>
        </w:rPr>
        <w:t xml:space="preserve">κπαίδευσης, </w:t>
      </w:r>
      <w:r>
        <w:rPr>
          <w:rFonts w:eastAsia="Times New Roman"/>
          <w:szCs w:val="24"/>
        </w:rPr>
        <w:t>π</w:t>
      </w:r>
      <w:r>
        <w:rPr>
          <w:rFonts w:eastAsia="Times New Roman"/>
          <w:szCs w:val="24"/>
        </w:rPr>
        <w:t xml:space="preserve">ρωτοβάθμιας αν είναι για δημοτικά και </w:t>
      </w:r>
      <w:r>
        <w:rPr>
          <w:rFonts w:eastAsia="Times New Roman"/>
          <w:szCs w:val="24"/>
        </w:rPr>
        <w:t>δ</w:t>
      </w:r>
      <w:r>
        <w:rPr>
          <w:rFonts w:eastAsia="Times New Roman"/>
          <w:szCs w:val="24"/>
        </w:rPr>
        <w:t xml:space="preserve">ευτεροβάθμιας αν είναι για γυμνάσια και λύκεια, αυτή τυχαίνει επεξεργασίας του </w:t>
      </w:r>
      <w:r>
        <w:rPr>
          <w:rFonts w:eastAsia="Times New Roman"/>
          <w:szCs w:val="24"/>
        </w:rPr>
        <w:t>π</w:t>
      </w:r>
      <w:r>
        <w:rPr>
          <w:rFonts w:eastAsia="Times New Roman"/>
          <w:szCs w:val="24"/>
        </w:rPr>
        <w:t xml:space="preserve">εριφερειακού </w:t>
      </w:r>
      <w:r>
        <w:rPr>
          <w:rFonts w:eastAsia="Times New Roman"/>
          <w:szCs w:val="24"/>
        </w:rPr>
        <w:t>δ</w:t>
      </w:r>
      <w:r>
        <w:rPr>
          <w:rFonts w:eastAsia="Times New Roman"/>
          <w:szCs w:val="24"/>
        </w:rPr>
        <w:t>ιευθυντή και έρχεται στο Υπουργείο. Άρα, το Υπουργείο έχει εισηγήσεις από τους κα</w:t>
      </w:r>
      <w:r>
        <w:rPr>
          <w:rFonts w:eastAsia="Times New Roman"/>
          <w:szCs w:val="24"/>
        </w:rPr>
        <w:t xml:space="preserve">θ’ ύλην αρμόδιους, οι οποίοι δεν το κάνουν με προσωπικά κριτήρια. Υπάρχουν υπουργικές αποφάσεις, υπάρχουν νόμοι που ακολουθούν. </w:t>
      </w:r>
    </w:p>
    <w:p w14:paraId="23B832B0" w14:textId="77777777" w:rsidR="00762968" w:rsidRDefault="006F10D4">
      <w:pPr>
        <w:spacing w:line="600" w:lineRule="auto"/>
        <w:ind w:firstLine="720"/>
        <w:jc w:val="both"/>
        <w:rPr>
          <w:rFonts w:eastAsia="Times New Roman"/>
          <w:szCs w:val="24"/>
        </w:rPr>
      </w:pPr>
      <w:r>
        <w:rPr>
          <w:rFonts w:eastAsia="Times New Roman"/>
          <w:szCs w:val="24"/>
        </w:rPr>
        <w:lastRenderedPageBreak/>
        <w:t xml:space="preserve">Άρα, ως προς το θέμα της </w:t>
      </w:r>
      <w:proofErr w:type="spellStart"/>
      <w:r>
        <w:rPr>
          <w:rFonts w:eastAsia="Times New Roman"/>
          <w:szCs w:val="24"/>
        </w:rPr>
        <w:t>Ναυπάκτου</w:t>
      </w:r>
      <w:proofErr w:type="spellEnd"/>
      <w:r>
        <w:rPr>
          <w:rFonts w:eastAsia="Times New Roman"/>
          <w:szCs w:val="24"/>
        </w:rPr>
        <w:t xml:space="preserve"> και με δεδομένο ότι είναι μειωμένος ο αριθμός των μαθητών, προχωράμε στη συγχώνευση. </w:t>
      </w:r>
    </w:p>
    <w:p w14:paraId="23B832B1" w14:textId="77777777" w:rsidR="00762968" w:rsidRDefault="006F10D4">
      <w:pPr>
        <w:spacing w:line="600" w:lineRule="auto"/>
        <w:ind w:firstLine="720"/>
        <w:jc w:val="both"/>
        <w:rPr>
          <w:rFonts w:eastAsia="Times New Roman"/>
          <w:szCs w:val="24"/>
        </w:rPr>
      </w:pPr>
      <w:r>
        <w:rPr>
          <w:rFonts w:eastAsia="Times New Roman"/>
          <w:szCs w:val="24"/>
        </w:rPr>
        <w:t>Ως προ</w:t>
      </w:r>
      <w:r>
        <w:rPr>
          <w:rFonts w:eastAsia="Times New Roman"/>
          <w:szCs w:val="24"/>
        </w:rPr>
        <w:t>ς το θέμα της Βόνιτσας, το 1</w:t>
      </w:r>
      <w:r w:rsidRPr="00A93139">
        <w:rPr>
          <w:rFonts w:eastAsia="Times New Roman"/>
          <w:szCs w:val="24"/>
          <w:vertAlign w:val="superscript"/>
        </w:rPr>
        <w:t>ο</w:t>
      </w:r>
      <w:r>
        <w:rPr>
          <w:rFonts w:eastAsia="Times New Roman"/>
          <w:szCs w:val="24"/>
        </w:rPr>
        <w:t xml:space="preserve"> και 2</w:t>
      </w:r>
      <w:r w:rsidRPr="00A93139">
        <w:rPr>
          <w:rFonts w:eastAsia="Times New Roman"/>
          <w:szCs w:val="24"/>
          <w:vertAlign w:val="superscript"/>
        </w:rPr>
        <w:t>ο</w:t>
      </w:r>
      <w:r>
        <w:rPr>
          <w:rFonts w:eastAsia="Times New Roman"/>
          <w:szCs w:val="24"/>
        </w:rPr>
        <w:t xml:space="preserve"> Δημοτικό Σχολείο, κι εκεί προχωράμε με βάση τις εισηγήσεις που μας έχουν έρθει και μετά από συζήτηση με τον </w:t>
      </w:r>
      <w:r>
        <w:rPr>
          <w:rFonts w:eastAsia="Times New Roman"/>
          <w:szCs w:val="24"/>
        </w:rPr>
        <w:t>δ</w:t>
      </w:r>
      <w:r>
        <w:rPr>
          <w:rFonts w:eastAsia="Times New Roman"/>
          <w:szCs w:val="24"/>
        </w:rPr>
        <w:t xml:space="preserve">ήμαρχο, όπου έχουμε την αίσθηση ότι οι δικαιολογίες και τα γεγονότα που </w:t>
      </w:r>
      <w:proofErr w:type="spellStart"/>
      <w:r>
        <w:rPr>
          <w:rFonts w:eastAsia="Times New Roman"/>
          <w:szCs w:val="24"/>
        </w:rPr>
        <w:t>προέβαλε</w:t>
      </w:r>
      <w:proofErr w:type="spellEnd"/>
      <w:r>
        <w:rPr>
          <w:rFonts w:eastAsia="Times New Roman"/>
          <w:szCs w:val="24"/>
        </w:rPr>
        <w:t xml:space="preserve"> δεν είναι ακριβώς όπως μας τα</w:t>
      </w:r>
      <w:r>
        <w:rPr>
          <w:rFonts w:eastAsia="Times New Roman"/>
          <w:szCs w:val="24"/>
        </w:rPr>
        <w:t xml:space="preserve"> είπε.  </w:t>
      </w:r>
    </w:p>
    <w:p w14:paraId="23B832B2" w14:textId="77777777" w:rsidR="00762968" w:rsidRDefault="006F10D4">
      <w:pPr>
        <w:spacing w:line="600" w:lineRule="auto"/>
        <w:ind w:firstLine="720"/>
        <w:jc w:val="both"/>
        <w:rPr>
          <w:rFonts w:eastAsia="Times New Roman"/>
          <w:szCs w:val="24"/>
        </w:rPr>
      </w:pPr>
      <w:r>
        <w:rPr>
          <w:rFonts w:eastAsia="Times New Roman"/>
          <w:szCs w:val="24"/>
        </w:rPr>
        <w:t>Υπάρχει το θέμα του 9</w:t>
      </w:r>
      <w:r w:rsidRPr="00A93139">
        <w:rPr>
          <w:rFonts w:eastAsia="Times New Roman"/>
          <w:szCs w:val="24"/>
          <w:vertAlign w:val="superscript"/>
        </w:rPr>
        <w:t>ου</w:t>
      </w:r>
      <w:r>
        <w:rPr>
          <w:rFonts w:eastAsia="Times New Roman"/>
          <w:szCs w:val="24"/>
        </w:rPr>
        <w:t xml:space="preserve"> και του 19</w:t>
      </w:r>
      <w:r w:rsidRPr="00A93139">
        <w:rPr>
          <w:rFonts w:eastAsia="Times New Roman"/>
          <w:szCs w:val="24"/>
          <w:vertAlign w:val="superscript"/>
        </w:rPr>
        <w:t>ου</w:t>
      </w:r>
      <w:r>
        <w:rPr>
          <w:rFonts w:eastAsia="Times New Roman"/>
          <w:szCs w:val="24"/>
        </w:rPr>
        <w:t xml:space="preserve"> Δημοτικού Σχολείου Αγρινίου. Αυτό πέρυσι είχε πάρει μία αναστολή της συγχώνευσης. Φέτος έχουμε αίτημα πάλι από τον </w:t>
      </w:r>
      <w:r>
        <w:rPr>
          <w:rFonts w:eastAsia="Times New Roman"/>
          <w:szCs w:val="24"/>
        </w:rPr>
        <w:t>π</w:t>
      </w:r>
      <w:r>
        <w:rPr>
          <w:rFonts w:eastAsia="Times New Roman"/>
          <w:szCs w:val="24"/>
        </w:rPr>
        <w:t xml:space="preserve">εριφερειακό </w:t>
      </w:r>
      <w:r>
        <w:rPr>
          <w:rFonts w:eastAsia="Times New Roman"/>
          <w:szCs w:val="24"/>
        </w:rPr>
        <w:t>δ</w:t>
      </w:r>
      <w:r>
        <w:rPr>
          <w:rFonts w:eastAsia="Times New Roman"/>
          <w:szCs w:val="24"/>
        </w:rPr>
        <w:t>ιευθυντή για αναστολή για έναν ακόμη χρόνο. Εμείς δεχόμαστε αυτό το αίτημα και άρ</w:t>
      </w:r>
      <w:r>
        <w:rPr>
          <w:rFonts w:eastAsia="Times New Roman"/>
          <w:szCs w:val="24"/>
        </w:rPr>
        <w:t>α, δεν θα υπάρχει συγχώνευση του 9</w:t>
      </w:r>
      <w:r w:rsidRPr="00A93139">
        <w:rPr>
          <w:rFonts w:eastAsia="Times New Roman"/>
          <w:szCs w:val="24"/>
          <w:vertAlign w:val="superscript"/>
        </w:rPr>
        <w:t>ου</w:t>
      </w:r>
      <w:r>
        <w:rPr>
          <w:rFonts w:eastAsia="Times New Roman"/>
          <w:szCs w:val="24"/>
        </w:rPr>
        <w:t xml:space="preserve"> Δημοτικού Σχολείου Αγρινίου μαζί με το 19</w:t>
      </w:r>
      <w:r w:rsidRPr="00A93139">
        <w:rPr>
          <w:rFonts w:eastAsia="Times New Roman"/>
          <w:szCs w:val="24"/>
          <w:vertAlign w:val="superscript"/>
        </w:rPr>
        <w:t>ο</w:t>
      </w:r>
      <w:r>
        <w:rPr>
          <w:rFonts w:eastAsia="Times New Roman"/>
          <w:szCs w:val="24"/>
        </w:rPr>
        <w:t xml:space="preserve">, αλλά αναστολή για ένα ακόμη έτος.  </w:t>
      </w:r>
    </w:p>
    <w:p w14:paraId="23B832B3" w14:textId="77777777" w:rsidR="00762968" w:rsidRDefault="006F10D4">
      <w:pPr>
        <w:spacing w:line="600" w:lineRule="auto"/>
        <w:ind w:firstLine="720"/>
        <w:jc w:val="both"/>
        <w:rPr>
          <w:rFonts w:eastAsia="Times New Roman"/>
          <w:szCs w:val="24"/>
        </w:rPr>
      </w:pPr>
      <w:r>
        <w:rPr>
          <w:rFonts w:eastAsia="Times New Roman"/>
          <w:szCs w:val="24"/>
        </w:rPr>
        <w:t xml:space="preserve">Για να μην παίρνω πολύ χρόνο, στη δευτερολογία μου θα θέσω κάποια ζητήματα, όπως είπα, ουσίας κι όχι μόνο τύπου. </w:t>
      </w:r>
    </w:p>
    <w:p w14:paraId="23B832B4" w14:textId="77777777" w:rsidR="00762968" w:rsidRDefault="006F10D4">
      <w:pPr>
        <w:spacing w:line="600" w:lineRule="auto"/>
        <w:ind w:firstLine="720"/>
        <w:jc w:val="both"/>
        <w:rPr>
          <w:rFonts w:eastAsia="Times New Roman"/>
          <w:szCs w:val="24"/>
        </w:rPr>
      </w:pPr>
      <w:r>
        <w:rPr>
          <w:rFonts w:eastAsia="Times New Roman"/>
          <w:szCs w:val="24"/>
        </w:rPr>
        <w:t xml:space="preserve">Ευχαριστώ. </w:t>
      </w:r>
    </w:p>
    <w:p w14:paraId="23B832B5" w14:textId="77777777" w:rsidR="00762968" w:rsidRDefault="006F10D4">
      <w:pPr>
        <w:spacing w:line="600" w:lineRule="auto"/>
        <w:ind w:firstLine="720"/>
        <w:jc w:val="both"/>
        <w:rPr>
          <w:rFonts w:eastAsia="Times New Roman"/>
          <w:szCs w:val="24"/>
        </w:rPr>
      </w:pPr>
      <w:r w:rsidRPr="00BF5158">
        <w:rPr>
          <w:rFonts w:eastAsia="Times New Roman"/>
          <w:b/>
          <w:szCs w:val="24"/>
        </w:rPr>
        <w:lastRenderedPageBreak/>
        <w:t>ΠΡΟΕΔΡΕΥΩΝ (</w:t>
      </w:r>
      <w:r>
        <w:rPr>
          <w:rFonts w:eastAsia="Times New Roman"/>
          <w:b/>
          <w:szCs w:val="24"/>
        </w:rPr>
        <w:t>Δ</w:t>
      </w:r>
      <w:r>
        <w:rPr>
          <w:rFonts w:eastAsia="Times New Roman"/>
          <w:b/>
          <w:szCs w:val="24"/>
        </w:rPr>
        <w:t xml:space="preserve">ημήτριος </w:t>
      </w:r>
      <w:proofErr w:type="spellStart"/>
      <w:r>
        <w:rPr>
          <w:rFonts w:eastAsia="Times New Roman"/>
          <w:b/>
          <w:szCs w:val="24"/>
        </w:rPr>
        <w:t>Κρεμαστινός</w:t>
      </w:r>
      <w:proofErr w:type="spellEnd"/>
      <w:r w:rsidRPr="00BF5158">
        <w:rPr>
          <w:rFonts w:eastAsia="Times New Roman"/>
          <w:b/>
          <w:szCs w:val="24"/>
        </w:rPr>
        <w:t>):</w:t>
      </w:r>
      <w:r>
        <w:rPr>
          <w:rFonts w:eastAsia="Times New Roman"/>
          <w:b/>
          <w:szCs w:val="24"/>
        </w:rPr>
        <w:t xml:space="preserve"> </w:t>
      </w:r>
      <w:r>
        <w:rPr>
          <w:rFonts w:eastAsia="Times New Roman"/>
          <w:szCs w:val="24"/>
        </w:rPr>
        <w:t xml:space="preserve">Παρακαλώ, κυρία Τριανταφύλλου, έχετε τον λόγο για τη δευτερολογία σας για τρία λεπτά. </w:t>
      </w:r>
      <w:r>
        <w:rPr>
          <w:rFonts w:eastAsia="Times New Roman"/>
          <w:b/>
          <w:szCs w:val="24"/>
        </w:rPr>
        <w:t xml:space="preserve"> </w:t>
      </w:r>
    </w:p>
    <w:p w14:paraId="23B832B6" w14:textId="77777777" w:rsidR="00762968" w:rsidRDefault="006F10D4">
      <w:pPr>
        <w:spacing w:line="600" w:lineRule="auto"/>
        <w:ind w:firstLine="720"/>
        <w:jc w:val="both"/>
        <w:rPr>
          <w:rFonts w:eastAsia="Times New Roman"/>
          <w:szCs w:val="24"/>
        </w:rPr>
      </w:pPr>
      <w:r>
        <w:rPr>
          <w:rFonts w:eastAsia="Times New Roman"/>
          <w:b/>
          <w:szCs w:val="24"/>
        </w:rPr>
        <w:t>ΜΑΡΙΑ ΤΡΙΑΝΤΑΦΥΛΛΟΥ</w:t>
      </w:r>
      <w:r w:rsidRPr="00BF5158">
        <w:rPr>
          <w:rFonts w:eastAsia="Times New Roman"/>
          <w:b/>
          <w:szCs w:val="24"/>
        </w:rPr>
        <w:t>:</w:t>
      </w:r>
      <w:r>
        <w:rPr>
          <w:rFonts w:eastAsia="Times New Roman"/>
          <w:b/>
          <w:szCs w:val="24"/>
        </w:rPr>
        <w:t xml:space="preserve"> </w:t>
      </w:r>
      <w:r>
        <w:rPr>
          <w:rFonts w:eastAsia="Times New Roman"/>
          <w:szCs w:val="24"/>
        </w:rPr>
        <w:t xml:space="preserve">Ευχαριστώ πολύ, κύριε Πρόεδρε. </w:t>
      </w:r>
    </w:p>
    <w:p w14:paraId="23B832B7" w14:textId="77777777" w:rsidR="00762968" w:rsidRDefault="006F10D4">
      <w:pPr>
        <w:spacing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μου απαντήσατε για το 9</w:t>
      </w:r>
      <w:r w:rsidRPr="00AD03D2">
        <w:rPr>
          <w:rFonts w:eastAsia="Times New Roman"/>
          <w:szCs w:val="24"/>
          <w:vertAlign w:val="superscript"/>
        </w:rPr>
        <w:t>ο</w:t>
      </w:r>
      <w:r>
        <w:rPr>
          <w:rFonts w:eastAsia="Times New Roman"/>
          <w:szCs w:val="24"/>
        </w:rPr>
        <w:t xml:space="preserve"> και 19</w:t>
      </w:r>
      <w:r w:rsidRPr="00AD03D2">
        <w:rPr>
          <w:rFonts w:eastAsia="Times New Roman"/>
          <w:szCs w:val="24"/>
          <w:vertAlign w:val="superscript"/>
        </w:rPr>
        <w:t>ο</w:t>
      </w:r>
      <w:r>
        <w:rPr>
          <w:rFonts w:eastAsia="Times New Roman"/>
          <w:szCs w:val="24"/>
        </w:rPr>
        <w:t xml:space="preserve"> ότι υπάρχει άλλος ένας χρόνος αναστολής, που σημαίνει ότι είναι θετικό και για την τοπική κοινωνία, σημαίνει ότι κι εσείς θα διαβουλευτείτε και θα υπάρχει, ίσως, μία λύση που θα είναι η πιο πρόσφορη. </w:t>
      </w:r>
    </w:p>
    <w:p w14:paraId="23B832B8" w14:textId="77777777" w:rsidR="00762968" w:rsidRDefault="006F10D4">
      <w:pPr>
        <w:spacing w:line="600" w:lineRule="auto"/>
        <w:ind w:firstLine="720"/>
        <w:jc w:val="both"/>
        <w:rPr>
          <w:rFonts w:eastAsia="Times New Roman"/>
          <w:szCs w:val="24"/>
        </w:rPr>
      </w:pPr>
      <w:r>
        <w:rPr>
          <w:rFonts w:eastAsia="Times New Roman"/>
          <w:szCs w:val="24"/>
        </w:rPr>
        <w:t>Άρα, πάω στη Βόνιτσα. Υπάρχουν εισηγήσεις. Είναι συστε</w:t>
      </w:r>
      <w:r>
        <w:rPr>
          <w:rFonts w:eastAsia="Times New Roman"/>
          <w:szCs w:val="24"/>
        </w:rPr>
        <w:t xml:space="preserve">γαζόμενα σχολεία, το είπα κι εγώ εξαρχής, και φαντάζομαι ότι η εισήγηση του </w:t>
      </w:r>
      <w:r>
        <w:rPr>
          <w:rFonts w:eastAsia="Times New Roman"/>
          <w:szCs w:val="24"/>
        </w:rPr>
        <w:t>δ</w:t>
      </w:r>
      <w:r>
        <w:rPr>
          <w:rFonts w:eastAsia="Times New Roman"/>
          <w:szCs w:val="24"/>
        </w:rPr>
        <w:t xml:space="preserve">ιευθυντή της </w:t>
      </w:r>
      <w:r>
        <w:rPr>
          <w:rFonts w:eastAsia="Times New Roman"/>
          <w:szCs w:val="24"/>
        </w:rPr>
        <w:t>π</w:t>
      </w:r>
      <w:r>
        <w:rPr>
          <w:rFonts w:eastAsia="Times New Roman"/>
          <w:szCs w:val="24"/>
        </w:rPr>
        <w:t>ρωτοβάθμιας στηρίζεται σε αυτό. Δηλαδή, είναι ένα από τα κριτήρια. Υπάρχουν, όμως, κι άλλα κριτήρια, δικά μας κριτήρια, τα οποία μιλούν, βεβαίως, και για άλλα ζητήμα</w:t>
      </w:r>
      <w:r>
        <w:rPr>
          <w:rFonts w:eastAsia="Times New Roman"/>
          <w:szCs w:val="24"/>
        </w:rPr>
        <w:t>τα -και ορθώς μιλούν για άλλα ζητήματα-, όπως για παράδειγμα, τον αριθμό που θα προκύψει από τη συγχώνευση την μαθητών  -δεν θέλουμε σχολεία «μαμούθ», το έχουμε πει αυτό-, το υφιστάμενο μαθητικό προσωπικό για τη χρονιά</w:t>
      </w:r>
      <w:r>
        <w:rPr>
          <w:rFonts w:eastAsia="Times New Roman"/>
          <w:szCs w:val="24"/>
        </w:rPr>
        <w:t>,</w:t>
      </w:r>
      <w:r>
        <w:rPr>
          <w:rFonts w:eastAsia="Times New Roman"/>
          <w:szCs w:val="24"/>
        </w:rPr>
        <w:t xml:space="preserve"> που </w:t>
      </w:r>
      <w:r>
        <w:rPr>
          <w:rFonts w:eastAsia="Times New Roman"/>
          <w:szCs w:val="24"/>
        </w:rPr>
        <w:lastRenderedPageBreak/>
        <w:t>συζητάμε και για την επόμενη και</w:t>
      </w:r>
      <w:r>
        <w:rPr>
          <w:rFonts w:eastAsia="Times New Roman"/>
          <w:szCs w:val="24"/>
        </w:rPr>
        <w:t xml:space="preserve"> για τη μεθεπόμενη χρονιά, τη δυνατότητα της σχολικής μονάδας που θα προκύψει από τη συγχώνευση, τον αριθμό των μαθητών που μεταφέρονται, τον οποίο βέβαια δεν τον έχουμε ακόμα. </w:t>
      </w:r>
    </w:p>
    <w:p w14:paraId="23B832B9" w14:textId="77777777" w:rsidR="00762968" w:rsidRDefault="006F10D4">
      <w:pPr>
        <w:spacing w:line="600" w:lineRule="auto"/>
        <w:ind w:firstLine="720"/>
        <w:jc w:val="both"/>
        <w:rPr>
          <w:rFonts w:eastAsia="Times New Roman"/>
          <w:szCs w:val="24"/>
        </w:rPr>
      </w:pPr>
      <w:r>
        <w:rPr>
          <w:rFonts w:eastAsia="Times New Roman"/>
          <w:szCs w:val="24"/>
        </w:rPr>
        <w:t>Εγώ θέλω να επιμείνω πολύ στο κτ</w:t>
      </w:r>
      <w:r>
        <w:rPr>
          <w:rFonts w:eastAsia="Times New Roman"/>
          <w:szCs w:val="24"/>
        </w:rPr>
        <w:t>η</w:t>
      </w:r>
      <w:r>
        <w:rPr>
          <w:rFonts w:eastAsia="Times New Roman"/>
          <w:szCs w:val="24"/>
        </w:rPr>
        <w:t>ριακό πρόβλημα στη Βόνιτσα. Βεβαίως, νομίζω ό</w:t>
      </w:r>
      <w:r>
        <w:rPr>
          <w:rFonts w:eastAsia="Times New Roman"/>
          <w:szCs w:val="24"/>
        </w:rPr>
        <w:t xml:space="preserve">τι σας έχουν σταλεί -κι αν δεν έχουν σταλεί θα σας τα επισυνάψω- στοιχεία που μας δίνουν και οι </w:t>
      </w:r>
      <w:r>
        <w:rPr>
          <w:rFonts w:eastAsia="Times New Roman"/>
          <w:szCs w:val="24"/>
        </w:rPr>
        <w:t>σ</w:t>
      </w:r>
      <w:r>
        <w:rPr>
          <w:rFonts w:eastAsia="Times New Roman"/>
          <w:szCs w:val="24"/>
        </w:rPr>
        <w:t xml:space="preserve">ύλλογοι </w:t>
      </w:r>
      <w:r>
        <w:rPr>
          <w:rFonts w:eastAsia="Times New Roman"/>
          <w:szCs w:val="24"/>
        </w:rPr>
        <w:t>δ</w:t>
      </w:r>
      <w:r>
        <w:rPr>
          <w:rFonts w:eastAsia="Times New Roman"/>
          <w:szCs w:val="24"/>
        </w:rPr>
        <w:t xml:space="preserve">ιδασκόντων και οι </w:t>
      </w:r>
      <w:r>
        <w:rPr>
          <w:rFonts w:eastAsia="Times New Roman"/>
          <w:szCs w:val="24"/>
        </w:rPr>
        <w:t>σ</w:t>
      </w:r>
      <w:r>
        <w:rPr>
          <w:rFonts w:eastAsia="Times New Roman"/>
          <w:szCs w:val="24"/>
        </w:rPr>
        <w:t xml:space="preserve">ύλλογοι </w:t>
      </w:r>
      <w:r>
        <w:rPr>
          <w:rFonts w:eastAsia="Times New Roman"/>
          <w:szCs w:val="24"/>
        </w:rPr>
        <w:t>γ</w:t>
      </w:r>
      <w:r>
        <w:rPr>
          <w:rFonts w:eastAsia="Times New Roman"/>
          <w:szCs w:val="24"/>
        </w:rPr>
        <w:t>ονέων και εκφράζονται φόβοι ότι και το τμήμα ένταξης θα χαθεί. Θα σας το δώσω για να το έχετε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ότι για τα δύο </w:t>
      </w:r>
      <w:r>
        <w:rPr>
          <w:rFonts w:eastAsia="Times New Roman"/>
          <w:szCs w:val="24"/>
        </w:rPr>
        <w:t>σχολεία δεν θα αρκούν οι κτ</w:t>
      </w:r>
      <w:r>
        <w:rPr>
          <w:rFonts w:eastAsia="Times New Roman"/>
          <w:szCs w:val="24"/>
        </w:rPr>
        <w:t>η</w:t>
      </w:r>
      <w:r>
        <w:rPr>
          <w:rFonts w:eastAsia="Times New Roman"/>
          <w:szCs w:val="24"/>
        </w:rPr>
        <w:t>ριακές τους εγκαταστάσεις και δεν θα μπορούν, ουσιαστικά, να έχουν όλα εκείνα τα προγράμματα και τα τμήματα ένταξης. Αυτό νομίζω ότι πρέπει να το λάβουμε σοβαρά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w:t>
      </w:r>
    </w:p>
    <w:p w14:paraId="23B832BA" w14:textId="77777777" w:rsidR="00762968" w:rsidRDefault="006F10D4">
      <w:pPr>
        <w:spacing w:line="600" w:lineRule="auto"/>
        <w:ind w:firstLine="720"/>
        <w:jc w:val="both"/>
        <w:rPr>
          <w:rFonts w:eastAsia="Times New Roman"/>
          <w:szCs w:val="24"/>
        </w:rPr>
      </w:pPr>
      <w:r>
        <w:rPr>
          <w:rFonts w:eastAsia="Times New Roman"/>
          <w:szCs w:val="24"/>
        </w:rPr>
        <w:t>Και νομίζω ότι κάθε φορά που γίνεται, ξαναλέω, μία εισήγ</w:t>
      </w:r>
      <w:r>
        <w:rPr>
          <w:rFonts w:eastAsia="Times New Roman"/>
          <w:szCs w:val="24"/>
        </w:rPr>
        <w:t xml:space="preserve">ηση, είναι πολύ σημαντικό να παίρνει και την ευθύνη της εισήγησης. Το λέω αυτό γιατί όταν γίνονται </w:t>
      </w:r>
      <w:r>
        <w:rPr>
          <w:rFonts w:eastAsia="Times New Roman"/>
          <w:szCs w:val="24"/>
        </w:rPr>
        <w:t>δ</w:t>
      </w:r>
      <w:r>
        <w:rPr>
          <w:rFonts w:eastAsia="Times New Roman"/>
          <w:szCs w:val="24"/>
        </w:rPr>
        <w:t xml:space="preserve">ημοτικά </w:t>
      </w:r>
      <w:r>
        <w:rPr>
          <w:rFonts w:eastAsia="Times New Roman"/>
          <w:szCs w:val="24"/>
        </w:rPr>
        <w:t>σ</w:t>
      </w:r>
      <w:r>
        <w:rPr>
          <w:rFonts w:eastAsia="Times New Roman"/>
          <w:szCs w:val="24"/>
        </w:rPr>
        <w:t xml:space="preserve">υμβούλια, υπάρχουν ενστάσεις -και καλά κάνουν και υπάρχουν ενστάσεις-, αλλά πρέπει να ξέρουμε και ποιος ευθύνεται και ο Υπουργός </w:t>
      </w:r>
      <w:r>
        <w:rPr>
          <w:rFonts w:eastAsia="Times New Roman"/>
          <w:szCs w:val="24"/>
        </w:rPr>
        <w:lastRenderedPageBreak/>
        <w:t>πρέπει να έχει πλή</w:t>
      </w:r>
      <w:r>
        <w:rPr>
          <w:rFonts w:eastAsia="Times New Roman"/>
          <w:szCs w:val="24"/>
        </w:rPr>
        <w:t xml:space="preserve">ρη ενημέρωση για τις αποφάσεις που θα πάρει. </w:t>
      </w:r>
    </w:p>
    <w:p w14:paraId="23B832BB" w14:textId="77777777" w:rsidR="00762968" w:rsidRDefault="006F10D4">
      <w:pPr>
        <w:spacing w:line="600" w:lineRule="auto"/>
        <w:ind w:firstLine="720"/>
        <w:jc w:val="both"/>
        <w:rPr>
          <w:rFonts w:eastAsia="Times New Roman" w:cs="Times New Roman"/>
          <w:szCs w:val="24"/>
        </w:rPr>
      </w:pPr>
      <w:r>
        <w:rPr>
          <w:rFonts w:eastAsia="Times New Roman"/>
          <w:szCs w:val="24"/>
        </w:rPr>
        <w:t xml:space="preserve">Εγώ θα σας καλέσω να ξανασκεφτείτε και την υπόθεση της Βόνιτσας. Και να το σκεφτείτε καλά, γιατί θα έπρεπε κανονικά να ισχύει η ρήση «ο </w:t>
      </w:r>
      <w:proofErr w:type="spellStart"/>
      <w:r>
        <w:rPr>
          <w:rFonts w:eastAsia="Times New Roman"/>
          <w:szCs w:val="24"/>
        </w:rPr>
        <w:t>τρώσας</w:t>
      </w:r>
      <w:proofErr w:type="spellEnd"/>
      <w:r>
        <w:rPr>
          <w:rFonts w:eastAsia="Times New Roman"/>
          <w:szCs w:val="24"/>
        </w:rPr>
        <w:t xml:space="preserve"> και </w:t>
      </w:r>
      <w:proofErr w:type="spellStart"/>
      <w:r>
        <w:rPr>
          <w:rFonts w:eastAsia="Times New Roman"/>
          <w:szCs w:val="24"/>
        </w:rPr>
        <w:t>ιάσεται</w:t>
      </w:r>
      <w:proofErr w:type="spellEnd"/>
      <w:r>
        <w:rPr>
          <w:rFonts w:eastAsia="Times New Roman"/>
          <w:szCs w:val="24"/>
        </w:rPr>
        <w:t xml:space="preserve">». Θα έπρεπε, δηλαδή, και ο </w:t>
      </w:r>
      <w:r>
        <w:rPr>
          <w:rFonts w:eastAsia="Times New Roman"/>
          <w:szCs w:val="24"/>
        </w:rPr>
        <w:t>δ</w:t>
      </w:r>
      <w:r>
        <w:rPr>
          <w:rFonts w:eastAsia="Times New Roman"/>
          <w:szCs w:val="24"/>
        </w:rPr>
        <w:t xml:space="preserve">ιευθυντής </w:t>
      </w:r>
      <w:r>
        <w:rPr>
          <w:rFonts w:eastAsia="Times New Roman"/>
          <w:szCs w:val="24"/>
        </w:rPr>
        <w:t>π</w:t>
      </w:r>
      <w:r>
        <w:rPr>
          <w:rFonts w:eastAsia="Times New Roman"/>
          <w:szCs w:val="24"/>
        </w:rPr>
        <w:t xml:space="preserve">ρωτοβάθμιας και </w:t>
      </w:r>
      <w:r>
        <w:rPr>
          <w:rFonts w:eastAsia="Times New Roman"/>
          <w:szCs w:val="24"/>
        </w:rPr>
        <w:t xml:space="preserve">ο </w:t>
      </w:r>
      <w:r>
        <w:rPr>
          <w:rFonts w:eastAsia="Times New Roman"/>
          <w:szCs w:val="24"/>
        </w:rPr>
        <w:t>π</w:t>
      </w:r>
      <w:r>
        <w:rPr>
          <w:rFonts w:eastAsia="Times New Roman"/>
          <w:szCs w:val="24"/>
        </w:rPr>
        <w:t xml:space="preserve">εριφερειακός </w:t>
      </w:r>
      <w:r>
        <w:rPr>
          <w:rFonts w:eastAsia="Times New Roman"/>
          <w:szCs w:val="24"/>
        </w:rPr>
        <w:t>δ</w:t>
      </w:r>
      <w:r>
        <w:rPr>
          <w:rFonts w:eastAsia="Times New Roman"/>
          <w:szCs w:val="24"/>
        </w:rPr>
        <w:t xml:space="preserve">ιευθυντής να ξανασκεφτούν το ζήτημα γιατί έχουν όλα τα στοιχεία -εγώ δεν θα τους πω να κάνουν το ένα ή το άλλο- και από την άλλη, θα πρέπει να υπάρξει διαβούλευση. </w:t>
      </w:r>
      <w:r>
        <w:rPr>
          <w:rFonts w:eastAsia="Times New Roman" w:cs="Times New Roman"/>
          <w:szCs w:val="24"/>
        </w:rPr>
        <w:t>Αν δεν το γνωρίζετε, σας λέω ότι υπάρχουν, ας πούμε, ενστάσεις για το είδος</w:t>
      </w:r>
      <w:r>
        <w:rPr>
          <w:rFonts w:eastAsia="Times New Roman" w:cs="Times New Roman"/>
          <w:szCs w:val="24"/>
        </w:rPr>
        <w:t xml:space="preserve"> της διαβούλευσης. </w:t>
      </w:r>
    </w:p>
    <w:p w14:paraId="23B832B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Τελειώνοντας, εμένα με ενδιαφέρει η απρόσκοπτη διαδικασία. Εμείς, ως ΣΥΡΙΖΑ, είπαμε ότι θα πρέπει</w:t>
      </w:r>
      <w:r w:rsidRPr="00D20C65">
        <w:rPr>
          <w:rFonts w:eastAsia="Times New Roman" w:cs="Times New Roman"/>
          <w:szCs w:val="24"/>
        </w:rPr>
        <w:t xml:space="preserve"> -</w:t>
      </w:r>
      <w:r>
        <w:rPr>
          <w:rFonts w:eastAsia="Times New Roman" w:cs="Times New Roman"/>
          <w:szCs w:val="24"/>
        </w:rPr>
        <w:t>και αυτό κάναμε</w:t>
      </w:r>
      <w:r w:rsidRPr="00D20C65">
        <w:rPr>
          <w:rFonts w:eastAsia="Times New Roman" w:cs="Times New Roman"/>
          <w:szCs w:val="24"/>
        </w:rPr>
        <w:t>-</w:t>
      </w:r>
      <w:r>
        <w:rPr>
          <w:rFonts w:eastAsia="Times New Roman" w:cs="Times New Roman"/>
          <w:szCs w:val="24"/>
        </w:rPr>
        <w:t xml:space="preserve"> να υπάρξουν άμεσα μέτρα για να μην καταρρεύσει η δημόσια παιδεία, να υπάρχουν τα βιβλία στις θέσεις τους, οι καθηγητές σ</w:t>
      </w:r>
      <w:r>
        <w:rPr>
          <w:rFonts w:eastAsia="Times New Roman" w:cs="Times New Roman"/>
          <w:szCs w:val="24"/>
        </w:rPr>
        <w:t>τις θέσεις τους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Έχει μεγάλη σημασία η ορθολογική διαχείριση του προσωπικού. Γνωρίζουμε όλα αυτά τα πελατειακά πριμ με αποσπάσεις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είναι γνωστά, δεν χρειάζεται να τα </w:t>
      </w:r>
      <w:r>
        <w:rPr>
          <w:rFonts w:eastAsia="Times New Roman" w:cs="Times New Roman"/>
          <w:szCs w:val="24"/>
        </w:rPr>
        <w:lastRenderedPageBreak/>
        <w:t xml:space="preserve">πω. Είμαι κάθετα αντίθετη με τον </w:t>
      </w:r>
      <w:proofErr w:type="spellStart"/>
      <w:r>
        <w:rPr>
          <w:rFonts w:eastAsia="Times New Roman" w:cs="Times New Roman"/>
          <w:szCs w:val="24"/>
        </w:rPr>
        <w:t>συντεχνιασμό</w:t>
      </w:r>
      <w:proofErr w:type="spellEnd"/>
      <w:r>
        <w:rPr>
          <w:rFonts w:eastAsia="Times New Roman" w:cs="Times New Roman"/>
          <w:szCs w:val="24"/>
        </w:rPr>
        <w:t xml:space="preserve"> από όπου και αν προέρχεται. Αυτή</w:t>
      </w:r>
      <w:r>
        <w:rPr>
          <w:rFonts w:eastAsia="Times New Roman" w:cs="Times New Roman"/>
          <w:szCs w:val="24"/>
        </w:rPr>
        <w:t xml:space="preserve"> είναι μια φράση που εγώ δεν τη χρησιμοποιώ.</w:t>
      </w:r>
    </w:p>
    <w:p w14:paraId="23B832B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Αυτό που με ενδιαφέρει, λοιπόν, είναι να βοηθήσουμε ώστε να λειτουργήσει απρόσκοπτα η εκπαιδευτική διαδικασία και να υπάρξει διάλογος με τις κοινωνίες. Θα σας ζητήσω να σκεφτείτε αυτήν την απόφαση, να υπάρξει εκ</w:t>
      </w:r>
      <w:r>
        <w:rPr>
          <w:rFonts w:eastAsia="Times New Roman" w:cs="Times New Roman"/>
          <w:szCs w:val="24"/>
        </w:rPr>
        <w:t xml:space="preserve"> νέου διαβούλευση. Είναι απαραίτητο πραγματικά, γιατί μιλάμε για πάρα πολύ μεγάλα σχολεία με προβλήματα και έντονα κτηριακά προβλήματα.</w:t>
      </w:r>
    </w:p>
    <w:p w14:paraId="23B832B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Σας ευχαριστώ.</w:t>
      </w:r>
    </w:p>
    <w:p w14:paraId="23B832BF" w14:textId="77777777" w:rsidR="00762968" w:rsidRDefault="006F10D4">
      <w:pPr>
        <w:spacing w:line="600" w:lineRule="auto"/>
        <w:ind w:firstLine="720"/>
        <w:jc w:val="both"/>
        <w:rPr>
          <w:rFonts w:eastAsia="Times New Roman" w:cs="Times New Roman"/>
          <w:szCs w:val="24"/>
        </w:rPr>
      </w:pPr>
      <w:r w:rsidRPr="00A858EF">
        <w:rPr>
          <w:rFonts w:eastAsia="Times New Roman" w:cs="Times New Roman"/>
          <w:b/>
          <w:szCs w:val="24"/>
        </w:rPr>
        <w:t xml:space="preserve">ΠΡΟΕΔΡΕΥΩΝ (Δημήτριος </w:t>
      </w:r>
      <w:proofErr w:type="spellStart"/>
      <w:r w:rsidRPr="00A858EF">
        <w:rPr>
          <w:rFonts w:eastAsia="Times New Roman" w:cs="Times New Roman"/>
          <w:b/>
          <w:szCs w:val="24"/>
        </w:rPr>
        <w:t>Κρεμαστινός</w:t>
      </w:r>
      <w:proofErr w:type="spellEnd"/>
      <w:r w:rsidRPr="00A858EF">
        <w:rPr>
          <w:rFonts w:eastAsia="Times New Roman" w:cs="Times New Roman"/>
          <w:b/>
          <w:szCs w:val="24"/>
        </w:rPr>
        <w:t>):</w:t>
      </w:r>
      <w:r>
        <w:rPr>
          <w:rFonts w:eastAsia="Times New Roman" w:cs="Times New Roman"/>
          <w:szCs w:val="24"/>
        </w:rPr>
        <w:t xml:space="preserve"> Κύριε Υπουργέ, έχετε τον λόγο και πάλι.</w:t>
      </w:r>
    </w:p>
    <w:p w14:paraId="23B832C0" w14:textId="77777777" w:rsidR="00762968" w:rsidRDefault="006F10D4">
      <w:pPr>
        <w:spacing w:line="600" w:lineRule="auto"/>
        <w:ind w:firstLine="720"/>
        <w:jc w:val="both"/>
        <w:rPr>
          <w:rFonts w:eastAsia="Times New Roman" w:cs="Times New Roman"/>
          <w:szCs w:val="24"/>
        </w:rPr>
      </w:pPr>
      <w:r w:rsidRPr="00A858EF">
        <w:rPr>
          <w:rFonts w:eastAsia="Times New Roman" w:cs="Times New Roman"/>
          <w:b/>
          <w:szCs w:val="24"/>
        </w:rPr>
        <w:t>ΚΩΝΣΤΑΝΤΙΝΟΣ ΓΑΒΡΟΓΛΟΥ (Υπουρ</w:t>
      </w:r>
      <w:r w:rsidRPr="00A858EF">
        <w:rPr>
          <w:rFonts w:eastAsia="Times New Roman" w:cs="Times New Roman"/>
          <w:b/>
          <w:szCs w:val="24"/>
        </w:rPr>
        <w:t>γός Παιδείας, Έρευνας και Θρησκευμάτων):</w:t>
      </w:r>
      <w:r>
        <w:rPr>
          <w:rFonts w:eastAsia="Times New Roman" w:cs="Times New Roman"/>
          <w:szCs w:val="24"/>
        </w:rPr>
        <w:t xml:space="preserve"> Κυρία Τριανταφύλλου, ελπίζω αυτά που είπατε να μην αφορούν την Κυβέρνηση</w:t>
      </w:r>
      <w:r w:rsidRPr="00D20C65">
        <w:rPr>
          <w:rFonts w:eastAsia="Times New Roman" w:cs="Times New Roman"/>
          <w:szCs w:val="24"/>
        </w:rPr>
        <w:t>,</w:t>
      </w:r>
      <w:r>
        <w:rPr>
          <w:rFonts w:eastAsia="Times New Roman" w:cs="Times New Roman"/>
          <w:szCs w:val="24"/>
        </w:rPr>
        <w:t xml:space="preserve"> διότι για πρώτη φορά </w:t>
      </w:r>
      <w:r w:rsidRPr="00D20C65">
        <w:rPr>
          <w:rFonts w:eastAsia="Times New Roman" w:cs="Times New Roman"/>
          <w:szCs w:val="24"/>
        </w:rPr>
        <w:t>-</w:t>
      </w:r>
      <w:r>
        <w:rPr>
          <w:rFonts w:eastAsia="Times New Roman" w:cs="Times New Roman"/>
          <w:szCs w:val="24"/>
        </w:rPr>
        <w:t>φέτος είναι η τρίτη χρονιά</w:t>
      </w:r>
      <w:r w:rsidRPr="00D20C65">
        <w:rPr>
          <w:rFonts w:eastAsia="Times New Roman" w:cs="Times New Roman"/>
          <w:szCs w:val="24"/>
        </w:rPr>
        <w:t>-</w:t>
      </w:r>
      <w:r>
        <w:rPr>
          <w:rFonts w:eastAsia="Times New Roman" w:cs="Times New Roman"/>
          <w:szCs w:val="24"/>
        </w:rPr>
        <w:t xml:space="preserve"> θα ανοίξουν τα σχολεία στην ώρα τους. Δεν έχει ξαναγίνει αυτό τις τελευταίες δεκαετίες. Ακο</w:t>
      </w:r>
      <w:r>
        <w:rPr>
          <w:rFonts w:eastAsia="Times New Roman" w:cs="Times New Roman"/>
          <w:szCs w:val="24"/>
        </w:rPr>
        <w:t xml:space="preserve">ύγεται το αυτονόητο, αλλά, ξέρετε, σε πολλά πράγματα στον τόπο μας το αυτονόητο είναι σχεδόν επαναστατικό. Και δεν είναι </w:t>
      </w:r>
      <w:r>
        <w:rPr>
          <w:rFonts w:eastAsia="Times New Roman" w:cs="Times New Roman"/>
          <w:szCs w:val="24"/>
        </w:rPr>
        <w:lastRenderedPageBreak/>
        <w:t>μόνο ότι ανοίγουν οι πόρτες στην ώρα τους, αλλά είναι ότι είναι οι δάσκαλοι εκεί, είναι ότι είναι οι καθηγητές εκεί, είναι ότι είναι τα</w:t>
      </w:r>
      <w:r>
        <w:rPr>
          <w:rFonts w:eastAsia="Times New Roman" w:cs="Times New Roman"/>
          <w:szCs w:val="24"/>
        </w:rPr>
        <w:t xml:space="preserve"> βιβλία εκεί και σε ένα πλαίσιο ασφυκτικών δημοσιονομικών περιορισμών.</w:t>
      </w:r>
    </w:p>
    <w:p w14:paraId="23B832C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Δεύτερον, εμείς να τα ξαναδούμε, αλλά θα πρέπει να δεχθούμε ότι οι διαδικασίες που έχουμε επιλέξει είναι διαδικασίες που ενισχύουν τη δημοκρατία. Δηλαδή έχουμε τους διευθυντές εκπαίδευσ</w:t>
      </w:r>
      <w:r>
        <w:rPr>
          <w:rFonts w:eastAsia="Times New Roman" w:cs="Times New Roman"/>
          <w:szCs w:val="24"/>
        </w:rPr>
        <w:t>ης, έχουμε τους περιφερειακούς διευθυντές</w:t>
      </w:r>
      <w:r w:rsidRPr="00D20C65">
        <w:rPr>
          <w:rFonts w:eastAsia="Times New Roman" w:cs="Times New Roman"/>
          <w:szCs w:val="24"/>
        </w:rPr>
        <w:t xml:space="preserve"> </w:t>
      </w:r>
      <w:r>
        <w:rPr>
          <w:rFonts w:eastAsia="Times New Roman" w:cs="Times New Roman"/>
          <w:szCs w:val="24"/>
        </w:rPr>
        <w:t xml:space="preserve">και σε αυτούς πρέπει να βασιστούμε εμείς, ως Υπουργείο, και δεν πρέπει να τους αντικαθιστούμε. Το καταλαβαίνετε αυτό. </w:t>
      </w:r>
    </w:p>
    <w:p w14:paraId="23B832C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Και κυρίως –με </w:t>
      </w:r>
      <w:proofErr w:type="spellStart"/>
      <w:r>
        <w:rPr>
          <w:rFonts w:eastAsia="Times New Roman" w:cs="Times New Roman"/>
          <w:szCs w:val="24"/>
        </w:rPr>
        <w:t>συγχωρείτε</w:t>
      </w:r>
      <w:proofErr w:type="spellEnd"/>
      <w:r>
        <w:rPr>
          <w:rFonts w:eastAsia="Times New Roman" w:cs="Times New Roman"/>
          <w:szCs w:val="24"/>
        </w:rPr>
        <w:t>, κοιτάω εσάς, αλλά απευθύνομαι στις τοπικές κοινωνίες- οι τοπικές κοι</w:t>
      </w:r>
      <w:r>
        <w:rPr>
          <w:rFonts w:eastAsia="Times New Roman" w:cs="Times New Roman"/>
          <w:szCs w:val="24"/>
        </w:rPr>
        <w:t>νωνίες, λοιπόν, δεν πρέπει να προσπαθήσουν να παρακάμψουν αυτούς τους θεσμούς. Γιατί πέρα από τα άτομα που είναι σε κάθε περιφέρεια, σε κάθε διεύθυνση, αυτοί είναι θεσμοί δημοκρατίας. Διότι αλίμονο αν το Υπουργείο παρακάμψει τις εισηγήσεις τους, τις προτάσ</w:t>
      </w:r>
      <w:r>
        <w:rPr>
          <w:rFonts w:eastAsia="Times New Roman" w:cs="Times New Roman"/>
          <w:szCs w:val="24"/>
        </w:rPr>
        <w:t xml:space="preserve">εις τους, τον προβληματισμό τους και κάνει του κεφαλιού του. Δεν είναι σωστό. </w:t>
      </w:r>
    </w:p>
    <w:p w14:paraId="23B832C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Βεβαίως το Υπουργείο έχει την τελική πολιτική ευθύνη, για να μην θεωρούμε ότι δεν την έχει, αλλά καταλαβαίνετε και εσείς ότι έχει μια ιδιαίτερα βαρύνουσα άποψη και ο περιφερειακ</w:t>
      </w:r>
      <w:r>
        <w:rPr>
          <w:rFonts w:eastAsia="Times New Roman" w:cs="Times New Roman"/>
          <w:szCs w:val="24"/>
        </w:rPr>
        <w:t>ός και ο διευθυντής.</w:t>
      </w:r>
    </w:p>
    <w:p w14:paraId="23B832C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θα πρέπει και αυτή να επωμισθεί τις ευθύνες της. Είπατε για τα κτήρια. Εγώ δεν ξέρω τις συγκεκριμένες παρεμβάσεις που έχει κάνει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στην περιοχή σας, παρ</w:t>
      </w:r>
      <w:r>
        <w:rPr>
          <w:rFonts w:eastAsia="Times New Roman" w:cs="Times New Roman"/>
          <w:szCs w:val="24"/>
        </w:rPr>
        <w:t xml:space="preserve">’ </w:t>
      </w:r>
      <w:r>
        <w:rPr>
          <w:rFonts w:eastAsia="Times New Roman" w:cs="Times New Roman"/>
          <w:szCs w:val="24"/>
        </w:rPr>
        <w:t xml:space="preserve">όλο που προσπαθώ να μου σταλεί </w:t>
      </w:r>
      <w:r>
        <w:rPr>
          <w:rFonts w:eastAsia="Times New Roman" w:cs="Times New Roman"/>
          <w:szCs w:val="24"/>
        </w:rPr>
        <w:t xml:space="preserve">ένας προγραμματισμός των παρεμβάσεων στα κτήρια. Είναι σαν να είναι κρατικά μυστικά αυτά. Τα ζητάμε από διάφορους δήμους και οι δήμοι ποτέ δεν μας τα στέλνουν. </w:t>
      </w:r>
    </w:p>
    <w:p w14:paraId="23B832C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Εγώ να καταλάβω ότι χρειάζονται περισσότερα κονδύλια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αλλά ο προγραμματισμός παρεμβάσεων </w:t>
      </w:r>
      <w:r>
        <w:rPr>
          <w:rFonts w:eastAsia="Times New Roman" w:cs="Times New Roman"/>
          <w:szCs w:val="24"/>
        </w:rPr>
        <w:t xml:space="preserve">στα κτήρια, που είναι αποκλειστική ευθύνη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είναι ένα πράγμα στο οποίο θα πρέπει και οι τοπικές κοινωνίες να πιέζουν τους δήμους, για να δούμε και τι χρειαζόμαστε. Γνωρίζετε πολύ καλά ότι το Υπουργείο Εσωτερικών πρόσφατα διαθέτει 5</w:t>
      </w:r>
      <w:r>
        <w:rPr>
          <w:rFonts w:eastAsia="Times New Roman" w:cs="Times New Roman"/>
          <w:szCs w:val="24"/>
        </w:rPr>
        <w:t>0 εκατομμύρια επιπλέον για τέτοιου είδους παρεμβάσεις.</w:t>
      </w:r>
    </w:p>
    <w:p w14:paraId="23B832C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Υπουργού)</w:t>
      </w:r>
    </w:p>
    <w:p w14:paraId="23B832C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Το τρίτο, που δεν έχει άμεση σχέση, αλλά απλώς με την ευκαιρία θα ήθελα να το πω και τελειώνω, είναι το εξής: Υπάρχει</w:t>
      </w:r>
      <w:r>
        <w:rPr>
          <w:rFonts w:eastAsia="Times New Roman" w:cs="Times New Roman"/>
          <w:szCs w:val="24"/>
        </w:rPr>
        <w:t xml:space="preserve"> πάντα μια κακώς νοούμενη φροντίδα των γονιών για τα παιδιά τους. Τι εννοώ; Θεωρούν ότι όσο λιγότερα παιδιά είναι σε μία τάξη τόσο περισσότερα θα μάθουν τα παιδιά, τόσο καλύτερη είναι η εκπαιδευτική διαδικασία. Αυτό γνωρίζετε ότι δεν ισχύει. Διότι τα παιδι</w:t>
      </w:r>
      <w:r>
        <w:rPr>
          <w:rFonts w:eastAsia="Times New Roman" w:cs="Times New Roman"/>
          <w:szCs w:val="24"/>
        </w:rPr>
        <w:t>ά πάνε στο σχολείο όχι μόνο για να μάθουν γράμματα, αλλά και για να κοινωνικοποιηθούν. Άρα, θέλουν ένα βέλτιστο αριθμό συμμαθητών και συμμαθητριών, για να εμπλακούν σε αυτήν τη διαδικασία κοινωνικοποίησης.</w:t>
      </w:r>
    </w:p>
    <w:p w14:paraId="23B832C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Το λέω και επιμένω ότι δεν έχει σχέση με το θέμα π</w:t>
      </w:r>
      <w:r>
        <w:rPr>
          <w:rFonts w:eastAsia="Times New Roman" w:cs="Times New Roman"/>
          <w:szCs w:val="24"/>
        </w:rPr>
        <w:t>ου θίξατε, αλλά πάντα τον Σεπτέμβριο έχουμε γονείς που έρχονται -και μάλιστα μου κάνει εντύπωση- με μεγάλο θράσος, θα έλεγα εγώ, και λένε ότι εμείς κάνουμε κατάληψη στο σχολείο γιατί τα παιδιά μας δεν θέλουμε να τα στείλουμε αλλού και ξέρουμε ότι αυτό είνα</w:t>
      </w:r>
      <w:r>
        <w:rPr>
          <w:rFonts w:eastAsia="Times New Roman" w:cs="Times New Roman"/>
          <w:szCs w:val="24"/>
        </w:rPr>
        <w:t xml:space="preserve">ι πέντε παιδιά σε μια τάξη και έξι παιδιά σε άλλη τάξη, όταν η πολιτεία φροντίζει για μεταφορικά μέσα, ώστε να πάνε </w:t>
      </w:r>
      <w:r>
        <w:rPr>
          <w:rFonts w:eastAsia="Times New Roman" w:cs="Times New Roman"/>
          <w:szCs w:val="24"/>
        </w:rPr>
        <w:lastRenderedPageBreak/>
        <w:t>λίγα χιλιόμετρα παρακάτω που θα είναι πολύ πιο ουσιαστική η εκπαίδευση.</w:t>
      </w:r>
    </w:p>
    <w:p w14:paraId="23B832C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Θα δούμε το θέμα που είπατε με σεβασμό στις εκθέσεις που μας έρχοντα</w:t>
      </w:r>
      <w:r>
        <w:rPr>
          <w:rFonts w:eastAsia="Times New Roman" w:cs="Times New Roman"/>
          <w:szCs w:val="24"/>
        </w:rPr>
        <w:t xml:space="preserve">ι και θα σας παρακαλούσα να υπάρχει και παρέμβαση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για να μπορέσει να είναι και αυτή υπεύθυνη ως προς τα θέματα του κτηρίου.</w:t>
      </w:r>
    </w:p>
    <w:p w14:paraId="23B832C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Ευχαριστώ πολύ.</w:t>
      </w:r>
    </w:p>
    <w:p w14:paraId="23B832CB" w14:textId="77777777" w:rsidR="00762968" w:rsidRDefault="006F10D4">
      <w:pPr>
        <w:spacing w:line="600" w:lineRule="auto"/>
        <w:ind w:firstLine="720"/>
        <w:jc w:val="both"/>
        <w:rPr>
          <w:rFonts w:eastAsia="Times New Roman" w:cs="Times New Roman"/>
          <w:szCs w:val="24"/>
        </w:rPr>
      </w:pPr>
      <w:r w:rsidRPr="004F34C7">
        <w:rPr>
          <w:rFonts w:eastAsia="Times New Roman" w:cs="Times New Roman"/>
          <w:b/>
          <w:szCs w:val="24"/>
        </w:rPr>
        <w:t xml:space="preserve">ΠΡΟΕΔΡΕΥΩΝ (Δημήτριος </w:t>
      </w:r>
      <w:proofErr w:type="spellStart"/>
      <w:r w:rsidRPr="004F34C7">
        <w:rPr>
          <w:rFonts w:eastAsia="Times New Roman" w:cs="Times New Roman"/>
          <w:b/>
          <w:szCs w:val="24"/>
        </w:rPr>
        <w:t>Κρεμαστινός</w:t>
      </w:r>
      <w:proofErr w:type="spellEnd"/>
      <w:r w:rsidRPr="004F34C7">
        <w:rPr>
          <w:rFonts w:eastAsia="Times New Roman" w:cs="Times New Roman"/>
          <w:b/>
          <w:szCs w:val="24"/>
        </w:rPr>
        <w:t>):</w:t>
      </w:r>
      <w:r w:rsidRPr="004F34C7">
        <w:rPr>
          <w:rFonts w:eastAsia="Times New Roman" w:cs="Times New Roman"/>
          <w:szCs w:val="24"/>
        </w:rPr>
        <w:t xml:space="preserve"> </w:t>
      </w:r>
      <w:r>
        <w:rPr>
          <w:rFonts w:eastAsia="Times New Roman" w:cs="Times New Roman"/>
          <w:szCs w:val="24"/>
        </w:rPr>
        <w:t xml:space="preserve">Και εγώ ευχαριστώ. </w:t>
      </w:r>
    </w:p>
    <w:p w14:paraId="23B832C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Προχωρούμε στην επόμενη επίκαιρη ερ</w:t>
      </w:r>
      <w:r>
        <w:rPr>
          <w:rFonts w:eastAsia="Times New Roman" w:cs="Times New Roman"/>
          <w:szCs w:val="24"/>
        </w:rPr>
        <w:t>ώτηση</w:t>
      </w:r>
      <w:r>
        <w:rPr>
          <w:rFonts w:eastAsia="Times New Roman" w:cs="Times New Roman"/>
          <w:szCs w:val="24"/>
        </w:rPr>
        <w:t>,</w:t>
      </w:r>
      <w:r>
        <w:rPr>
          <w:rFonts w:eastAsia="Times New Roman" w:cs="Times New Roman"/>
          <w:szCs w:val="24"/>
        </w:rPr>
        <w:t xml:space="preserve"> που θα απαντηθεί από τον Υπουργό Αγροτικής Ανάπτυξης και Τροφίμων κ. Αποστόλου. Είναι </w:t>
      </w:r>
      <w:r>
        <w:rPr>
          <w:rFonts w:eastAsia="Times New Roman" w:cs="Times New Roman"/>
          <w:color w:val="000000"/>
          <w:szCs w:val="17"/>
        </w:rPr>
        <w:t>η πέμπτη με αριθμό 16/23-7-2018 επίκαιρη ε</w:t>
      </w:r>
      <w:r w:rsidRPr="00471D53">
        <w:rPr>
          <w:rFonts w:eastAsia="Times New Roman" w:cs="Times New Roman"/>
          <w:color w:val="000000"/>
          <w:szCs w:val="17"/>
        </w:rPr>
        <w:t>ρώτηση του Βουλευτή Β΄ Θεσσαλονίκης του Κομμουνιστικού Κόμματος Ελλάδ</w:t>
      </w:r>
      <w:r>
        <w:rPr>
          <w:rFonts w:eastAsia="Times New Roman" w:cs="Times New Roman"/>
          <w:color w:val="000000"/>
          <w:szCs w:val="17"/>
        </w:rPr>
        <w:t>α</w:t>
      </w:r>
      <w:r w:rsidRPr="00471D53">
        <w:rPr>
          <w:rFonts w:eastAsia="Times New Roman" w:cs="Times New Roman"/>
          <w:color w:val="000000"/>
          <w:szCs w:val="17"/>
        </w:rPr>
        <w:t>ς κ.</w:t>
      </w:r>
      <w:r>
        <w:rPr>
          <w:rFonts w:eastAsia="Times New Roman" w:cs="Times New Roman"/>
          <w:bCs/>
          <w:color w:val="000000"/>
          <w:szCs w:val="17"/>
        </w:rPr>
        <w:t xml:space="preserve"> Αθανασίου</w:t>
      </w:r>
      <w:r w:rsidRPr="00471D53">
        <w:rPr>
          <w:rFonts w:eastAsia="Times New Roman" w:cs="Times New Roman"/>
          <w:bCs/>
          <w:color w:val="000000"/>
          <w:szCs w:val="17"/>
        </w:rPr>
        <w:t xml:space="preserve"> </w:t>
      </w:r>
      <w:proofErr w:type="spellStart"/>
      <w:r w:rsidRPr="00471D53">
        <w:rPr>
          <w:rFonts w:eastAsia="Times New Roman" w:cs="Times New Roman"/>
          <w:bCs/>
          <w:color w:val="000000"/>
          <w:szCs w:val="17"/>
        </w:rPr>
        <w:t>Βαρδαλή</w:t>
      </w:r>
      <w:proofErr w:type="spellEnd"/>
      <w:r w:rsidRPr="00471D53">
        <w:rPr>
          <w:rFonts w:eastAsia="Times New Roman" w:cs="Times New Roman"/>
          <w:bCs/>
          <w:color w:val="000000"/>
          <w:szCs w:val="17"/>
        </w:rPr>
        <w:t xml:space="preserve"> </w:t>
      </w:r>
      <w:r w:rsidRPr="00471D53">
        <w:rPr>
          <w:rFonts w:eastAsia="Times New Roman" w:cs="Times New Roman"/>
          <w:color w:val="000000"/>
          <w:szCs w:val="17"/>
        </w:rPr>
        <w:t xml:space="preserve">προς τον Υπουργό </w:t>
      </w:r>
      <w:r w:rsidRPr="00471D53">
        <w:rPr>
          <w:rFonts w:eastAsia="Times New Roman" w:cs="Times New Roman"/>
          <w:bCs/>
          <w:color w:val="000000"/>
          <w:szCs w:val="17"/>
        </w:rPr>
        <w:t xml:space="preserve">Αγροτικής </w:t>
      </w:r>
      <w:r w:rsidRPr="00471D53">
        <w:rPr>
          <w:rFonts w:eastAsia="Times New Roman" w:cs="Times New Roman"/>
          <w:bCs/>
          <w:color w:val="000000"/>
          <w:szCs w:val="17"/>
        </w:rPr>
        <w:t>Ανάπτυξης και Τροφίμων,</w:t>
      </w:r>
      <w:r w:rsidRPr="00471D53">
        <w:rPr>
          <w:rFonts w:eastAsia="Times New Roman" w:cs="Times New Roman"/>
          <w:color w:val="000000"/>
          <w:szCs w:val="17"/>
        </w:rPr>
        <w:t xml:space="preserve"> με θέμα: «Καταστροφικές ζημιές από ασθένεια στις καπνοκαλλιέργειες της Περιφερειακής Ενότητας Ροδόπης».</w:t>
      </w:r>
    </w:p>
    <w:p w14:paraId="23B832C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Βαρδαλή</w:t>
      </w:r>
      <w:proofErr w:type="spellEnd"/>
      <w:r>
        <w:rPr>
          <w:rFonts w:eastAsia="Times New Roman" w:cs="Times New Roman"/>
          <w:szCs w:val="24"/>
        </w:rPr>
        <w:t>, έχετε τον λόγο.</w:t>
      </w:r>
    </w:p>
    <w:p w14:paraId="23B832C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Ευχαριστώ, κύριε Πρόεδρε.</w:t>
      </w:r>
    </w:p>
    <w:p w14:paraId="23B832C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Θα θέλαμε για μια ακόμη φορά ως Κομμουνιστικό Κόμμα</w:t>
      </w:r>
      <w:r>
        <w:rPr>
          <w:rFonts w:eastAsia="Times New Roman" w:cs="Times New Roman"/>
          <w:szCs w:val="24"/>
        </w:rPr>
        <w:t xml:space="preserve"> Ελλάδας να εκφράσουμε τα συλλυπητήρια στις οικογένειες των θυμάτων και να εξάρουμε όλη αυτή την τεράστια προσπάθεια</w:t>
      </w:r>
      <w:r>
        <w:rPr>
          <w:rFonts w:eastAsia="Times New Roman" w:cs="Times New Roman"/>
          <w:szCs w:val="24"/>
        </w:rPr>
        <w:t>,</w:t>
      </w:r>
      <w:r>
        <w:rPr>
          <w:rFonts w:eastAsia="Times New Roman" w:cs="Times New Roman"/>
          <w:szCs w:val="24"/>
        </w:rPr>
        <w:t xml:space="preserve"> που έκαναν οι πυροσβέστες, το Λιμενικό Σώμα και ιδιαίτερα το κίνημα αλληλεγγύης που εκδηλώθηκε αυτές τις μέρες από τον λαό και προπαντός α</w:t>
      </w:r>
      <w:r>
        <w:rPr>
          <w:rFonts w:eastAsia="Times New Roman" w:cs="Times New Roman"/>
          <w:szCs w:val="24"/>
        </w:rPr>
        <w:t>πό τα εργατικά σωματεία της περιοχής, αλλά και όλης της χώρας.</w:t>
      </w:r>
    </w:p>
    <w:p w14:paraId="23B832D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Νομίζουμε ότι είναι ένα καλό παράδειγμα ώστε τα λόγια να μετατραπούν σε πράξη και να βοηθηθούν οι πληγέντες και σε κα</w:t>
      </w:r>
      <w:r>
        <w:rPr>
          <w:rFonts w:eastAsia="Times New Roman" w:cs="Times New Roman"/>
          <w:szCs w:val="24"/>
        </w:rPr>
        <w:t>μ</w:t>
      </w:r>
      <w:r>
        <w:rPr>
          <w:rFonts w:eastAsia="Times New Roman" w:cs="Times New Roman"/>
          <w:szCs w:val="24"/>
        </w:rPr>
        <w:t>μία περίπτωση τα προβλήματα που προέκυψαν μέσα από αυτή την τραγωδία να μην</w:t>
      </w:r>
      <w:r>
        <w:rPr>
          <w:rFonts w:eastAsia="Times New Roman" w:cs="Times New Roman"/>
          <w:szCs w:val="24"/>
        </w:rPr>
        <w:t xml:space="preserve"> αποτελέσουν άλλοθι, έτσι ώστε να συγκαλυφθούν οι τεράστιες ευθύνες των κυβερνήσεων διαχρονικά. </w:t>
      </w:r>
    </w:p>
    <w:p w14:paraId="23B832D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Έρχομαι τώρα στην ερώτηση. Κύριε Υπουργέ, όπως ήδη γνωρίζετε, η επίκαιρη ερώτησή μας έχει να κάνει με ένα σοβαρό πρόβλημα, θα έλεγα πρόβλημα επιβίωσης, που αφο</w:t>
      </w:r>
      <w:r>
        <w:rPr>
          <w:rFonts w:eastAsia="Times New Roman" w:cs="Times New Roman"/>
          <w:szCs w:val="24"/>
        </w:rPr>
        <w:t xml:space="preserve">ρά πάνω από έξι χιλιάδες καπνοκαλλιεργητές στον Νομό Ροδόπης. </w:t>
      </w:r>
    </w:p>
    <w:p w14:paraId="23B832D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Η ασθένεια της νευρωτικής ίωσης</w:t>
      </w:r>
      <w:r>
        <w:rPr>
          <w:rFonts w:eastAsia="Times New Roman" w:cs="Times New Roman"/>
          <w:szCs w:val="24"/>
        </w:rPr>
        <w:t>,</w:t>
      </w:r>
      <w:r>
        <w:rPr>
          <w:rFonts w:eastAsia="Times New Roman" w:cs="Times New Roman"/>
          <w:szCs w:val="24"/>
        </w:rPr>
        <w:t xml:space="preserve"> που έπληξε την καπνοκαλλιέργεια στην περιοχή ουσιαστικά κατέστρεψε την παραγωγή σε ένα μεγάλο ποσοστό 60%-70% και σε ορισμένες περιπτώσεις και 100%. Όλη αυτή η κατάσταση ευνοήθηκε γενικότερα από τις καιρικές συνθήκες, τις υψηλές θερμοκρασίες που είχε η πε</w:t>
      </w:r>
      <w:r>
        <w:rPr>
          <w:rFonts w:eastAsia="Times New Roman" w:cs="Times New Roman"/>
          <w:szCs w:val="24"/>
        </w:rPr>
        <w:t xml:space="preserve">ριοχή τον χειμώνα, αλλά και από την ξηρασία της άνοιξης. </w:t>
      </w:r>
    </w:p>
    <w:p w14:paraId="23B832D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Αυτή η κατάσταση οδήγησε σε απόγνωση τους καπνοκαλλιεργητές, όχι μόνο γιατί ήταν τόσο υψηλά τα ποσοστά της καταστροφής και ουσιαστικά οι καπνοκαλλιεργητές μένουν χωρίς εισόδημα, αλλά γιατί ταυτόχρον</w:t>
      </w:r>
      <w:r>
        <w:rPr>
          <w:rFonts w:eastAsia="Times New Roman" w:cs="Times New Roman"/>
          <w:szCs w:val="24"/>
        </w:rPr>
        <w:t>α θα πρέπει να πληρώσουν όλα αυτά τα χαράτσια του ΕΝΦΙΑ, του ΕΦΚΑ, την εισφορά τους, δηλαδή τα ασφάλιστρα, στον ΕΛΓΑ και μια σειρά από χαράτσια, φορολογία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23B832D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Όμως, αρκετοί από τους καπνοκαλλιεργητές προχώρησαν και σε </w:t>
      </w:r>
      <w:proofErr w:type="spellStart"/>
      <w:r>
        <w:rPr>
          <w:rFonts w:eastAsia="Times New Roman" w:cs="Times New Roman"/>
          <w:szCs w:val="24"/>
        </w:rPr>
        <w:t>επανασπορά</w:t>
      </w:r>
      <w:proofErr w:type="spellEnd"/>
      <w:r>
        <w:rPr>
          <w:rFonts w:eastAsia="Times New Roman" w:cs="Times New Roman"/>
          <w:szCs w:val="24"/>
        </w:rPr>
        <w:t>. Αυτό σημαίνει ότι το κό</w:t>
      </w:r>
      <w:r>
        <w:rPr>
          <w:rFonts w:eastAsia="Times New Roman" w:cs="Times New Roman"/>
          <w:szCs w:val="24"/>
        </w:rPr>
        <w:t xml:space="preserve">στος καλλιέργειας, που έτσι και αλλιώς είναι πάρα πολύ υψηλό, αυξάνεται ακόμα περισσότερο. </w:t>
      </w:r>
    </w:p>
    <w:p w14:paraId="23B832D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Τρίτο ζήτημα είναι ότι μιλάμε για φτωχούς βιοπαλαιστές και σε μια περιοχή που η καπνοκαλλιέργεια αποτελεί μονοκαλλιέργεια, δηλαδή δεν έχουν από πού αλλού να περιμέν</w:t>
      </w:r>
      <w:r>
        <w:rPr>
          <w:rFonts w:eastAsia="Times New Roman" w:cs="Times New Roman"/>
          <w:szCs w:val="24"/>
        </w:rPr>
        <w:t>ουν έσοδα οι καπνοπαραγωγοί.</w:t>
      </w:r>
    </w:p>
    <w:p w14:paraId="23B832D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Σας ρωτάμε συγκεκριμένα και οι καπνοκαλλιεργητές της περιοχής ζητούν απάντηση σε αυτά τα ζητήματα: </w:t>
      </w:r>
    </w:p>
    <w:p w14:paraId="23B832D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Πρώτον, τι θα κάνετε έτσι ώστε άμεσα να γίνουν οι καταγραφές των ζημιών και να αποζημιωθούν –και αυτό άμεσα, δηλαδή φέτος- οι κ</w:t>
      </w:r>
      <w:r>
        <w:rPr>
          <w:rFonts w:eastAsia="Times New Roman" w:cs="Times New Roman"/>
          <w:szCs w:val="24"/>
        </w:rPr>
        <w:t xml:space="preserve">απνοκαλλιεργητές; </w:t>
      </w:r>
    </w:p>
    <w:p w14:paraId="23B832D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Δεύτερον, έχετε σκοπό να πάρετε μια απόφαση, έτσι ώστε να παγώσουν οι ληξιπρόθεσμες οφειλές, όπως είπα προηγούμενα στον ΕΛΓΑ, τον ΕΝΦΙΑ, τον ΕΦΚΑ;</w:t>
      </w:r>
    </w:p>
    <w:p w14:paraId="23B832D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Και τέλος, έχετε σκοπό να αλλάξετε τους κανονισμούς τόσο του ΕΛΓΑ όσο και των ΠΣΕΑ, έτσι ώ</w:t>
      </w:r>
      <w:r>
        <w:rPr>
          <w:rFonts w:eastAsia="Times New Roman" w:cs="Times New Roman"/>
          <w:szCs w:val="24"/>
        </w:rPr>
        <w:t xml:space="preserve">στε και να αποζημιώνεται 100% η ζημιά και να συμπεριλάβουν τέτοιου είδους αιτίες; </w:t>
      </w:r>
    </w:p>
    <w:p w14:paraId="23B832D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Ευχαριστώ.</w:t>
      </w:r>
    </w:p>
    <w:p w14:paraId="23B832DB" w14:textId="77777777" w:rsidR="00762968" w:rsidRDefault="006F10D4">
      <w:pPr>
        <w:spacing w:line="600" w:lineRule="auto"/>
        <w:ind w:firstLine="720"/>
        <w:jc w:val="both"/>
        <w:rPr>
          <w:rFonts w:eastAsia="Times New Roman" w:cs="Times New Roman"/>
          <w:szCs w:val="24"/>
        </w:rPr>
      </w:pPr>
      <w:r w:rsidRPr="004F34C7">
        <w:rPr>
          <w:rFonts w:eastAsia="Times New Roman" w:cs="Times New Roman"/>
          <w:b/>
          <w:szCs w:val="24"/>
        </w:rPr>
        <w:t xml:space="preserve">ΠΡΟΕΔΡΕΥΩΝ (Δημήτριος </w:t>
      </w:r>
      <w:proofErr w:type="spellStart"/>
      <w:r w:rsidRPr="004F34C7">
        <w:rPr>
          <w:rFonts w:eastAsia="Times New Roman" w:cs="Times New Roman"/>
          <w:b/>
          <w:szCs w:val="24"/>
        </w:rPr>
        <w:t>Κρεμαστινός</w:t>
      </w:r>
      <w:proofErr w:type="spellEnd"/>
      <w:r w:rsidRPr="004F34C7">
        <w:rPr>
          <w:rFonts w:eastAsia="Times New Roman" w:cs="Times New Roman"/>
          <w:b/>
          <w:szCs w:val="24"/>
        </w:rPr>
        <w:t>):</w:t>
      </w:r>
      <w:r w:rsidRPr="004F34C7">
        <w:rPr>
          <w:rFonts w:eastAsia="Times New Roman" w:cs="Times New Roman"/>
          <w:szCs w:val="24"/>
        </w:rPr>
        <w:t xml:space="preserve"> </w:t>
      </w:r>
      <w:r>
        <w:rPr>
          <w:rFonts w:eastAsia="Times New Roman" w:cs="Times New Roman"/>
          <w:szCs w:val="24"/>
        </w:rPr>
        <w:t xml:space="preserve">Και εγώ ευχαριστώ. </w:t>
      </w:r>
    </w:p>
    <w:p w14:paraId="23B832D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έχετε τον λόγο. </w:t>
      </w:r>
    </w:p>
    <w:p w14:paraId="23B832D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Κύριε </w:t>
      </w:r>
      <w:r>
        <w:rPr>
          <w:rFonts w:eastAsia="Times New Roman" w:cs="Times New Roman"/>
          <w:szCs w:val="24"/>
        </w:rPr>
        <w:t>συνάδελφε, ξεκινώντας και εγώ την απάντησή μου από την τοποθέτηση που κάνατε αρχικά για την ανείπωτη τραγωδία που βιώνει η χώρα μας</w:t>
      </w:r>
      <w:r w:rsidRPr="00400A91">
        <w:rPr>
          <w:rFonts w:eastAsia="Times New Roman" w:cs="Times New Roman"/>
          <w:szCs w:val="24"/>
        </w:rPr>
        <w:t>,</w:t>
      </w:r>
      <w:r>
        <w:rPr>
          <w:rFonts w:eastAsia="Times New Roman" w:cs="Times New Roman"/>
          <w:szCs w:val="24"/>
        </w:rPr>
        <w:t xml:space="preserve"> θέλω να πω ότι ο νους όλων μας αυτή την ώρα είναι κοντά στους συγγενείς των νεκρών και των αγνοουμένων. Είναι μια ώρα που χ</w:t>
      </w:r>
      <w:r>
        <w:rPr>
          <w:rFonts w:eastAsia="Times New Roman" w:cs="Times New Roman"/>
          <w:szCs w:val="24"/>
        </w:rPr>
        <w:t xml:space="preserve">ρειάζεται να προσφέρουμε ανακούφιση στους πληγέντες, κάτι το οποίο ήδη η Κυβέρνηση με τις ανακοινώσεις της κάθε μέρα κάνει, εξαντλώντας κάθε δυνατότητα που έχουμε. </w:t>
      </w:r>
    </w:p>
    <w:p w14:paraId="23B832D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Και βέβαια</w:t>
      </w:r>
      <w:r w:rsidRPr="00A8670B">
        <w:rPr>
          <w:rFonts w:eastAsia="Times New Roman" w:cs="Times New Roman"/>
          <w:szCs w:val="24"/>
        </w:rPr>
        <w:t>,</w:t>
      </w:r>
      <w:r>
        <w:rPr>
          <w:rFonts w:eastAsia="Times New Roman" w:cs="Times New Roman"/>
          <w:szCs w:val="24"/>
        </w:rPr>
        <w:t xml:space="preserve"> θα αναζητήσουμε τα αίτια της τραγωδίας. Δεν θα μείνει τίποτα αναπάντητο, όπως κ</w:t>
      </w:r>
      <w:r>
        <w:rPr>
          <w:rFonts w:eastAsia="Times New Roman" w:cs="Times New Roman"/>
          <w:szCs w:val="24"/>
        </w:rPr>
        <w:t>αι ο ίδιος ο Πρωθυπουργός δήλωσε με το διάγγελμά του. Απλώς, θα πρέπει να τονίσω για μια ακόμα φορά ότι οι στιγμές είναι τέτοιες που δεν μας επιτρέπουν αντιπαραθέσεις αυτή την ώρα και είναι θετικό ότι στο πολιτικό κλίμα υπάρχει μια αλληλεγγύη, θα έλεγα, μι</w:t>
      </w:r>
      <w:r>
        <w:rPr>
          <w:rFonts w:eastAsia="Times New Roman" w:cs="Times New Roman"/>
          <w:szCs w:val="24"/>
        </w:rPr>
        <w:t>α ενότητα και αυτό που προέχει αυτή την ώρα είναι πώς θα είμαστε όσο γίνεται πιο κοντά στους πληγέντες.</w:t>
      </w:r>
    </w:p>
    <w:p w14:paraId="23B832D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λοιπόν, στην ερώτησή σας. Εγώ θα σας απαντήσω σύμφωνα με στοιχεία που παίρνουμε από τις περιφερειακές υπηρεσίες και στη συγκεκριμένη περίπτωση </w:t>
      </w:r>
      <w:r>
        <w:rPr>
          <w:rFonts w:eastAsia="Times New Roman" w:cs="Times New Roman"/>
          <w:szCs w:val="24"/>
        </w:rPr>
        <w:t>από τον ΕΛΓΑ Αλεξανδρούπολης, ο οποίος ελέγχει και την Περιφερειακή Ενότητα της Ροδόπης. Στις καπνοκαλλιέργειες της Ροδόπης, αν και δεν διαπιστώθηκαν ζημιές καλυπτόμενες από τον ασφαλιστικό φορέα, τον ΕΛΓΑ, εντούτοις παρατηρήθηκαν προσβολές από ιώσεις - ασ</w:t>
      </w:r>
      <w:r>
        <w:rPr>
          <w:rFonts w:eastAsia="Times New Roman" w:cs="Times New Roman"/>
          <w:szCs w:val="24"/>
        </w:rPr>
        <w:t>θένειες. Αυτό για μας δημιουργεί την υποχρέωση να παρακολουθήσουμε την εξέλιξη των ιώσεων στην καλλιέργεια και ως προς το μέγεθος της ζημιάς που μπορεί να προκληθεί, αλλά αυτό μετά την ολοκλήρωση της περιόδου της συγκομιδής, όπου εφ’ όσον διαπιστωθεί ότι ε</w:t>
      </w:r>
      <w:r>
        <w:rPr>
          <w:rFonts w:eastAsia="Times New Roman" w:cs="Times New Roman"/>
          <w:szCs w:val="24"/>
        </w:rPr>
        <w:t>ίχαν από τις ζημιές κάποια απώλεια εισοδήματος, τότε βεβαίως μέσα από διαδικασίες που πληρούνται και από τις κρατικές οικονομικές ενισχύσεις, αλλά και από τις κατευθυντήριες γραμμές της Ευρωπαϊκής Επιτροπής, θα εντάξουμε τις συγκεκριμένες ζημιές στα γνωστά</w:t>
      </w:r>
      <w:r>
        <w:rPr>
          <w:rFonts w:eastAsia="Times New Roman" w:cs="Times New Roman"/>
          <w:szCs w:val="24"/>
        </w:rPr>
        <w:t xml:space="preserve"> στους αγρότες ως προγράμματα ΠΣΕΑ.</w:t>
      </w:r>
    </w:p>
    <w:p w14:paraId="23B832E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όμως, η αντιστάθμιση της απώλειας παραγωγής να αποδεικνύεται και με στοιχεία, τα οποία οπωσδήποτε θα συγκεντρώσουμε εμείς από τις περιφερειακές υπηρεσίες. </w:t>
      </w:r>
    </w:p>
    <w:p w14:paraId="23B832E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Το δεύτερο είναι ότι η ζημιά, για να αποζημιωθεί, πρέπει</w:t>
      </w:r>
      <w:r>
        <w:rPr>
          <w:rFonts w:eastAsia="Times New Roman" w:cs="Times New Roman"/>
          <w:szCs w:val="24"/>
        </w:rPr>
        <w:t xml:space="preserve"> να είναι πάνω από 30%. Θα μου πείτε τώρα να το κάνουμε πιο μικρό. Αυτό λέει ο σχετικός κανονισμός, αυτή η συμφωνία υπάρχει απέναντι στην Ευρωπαϊκή Επιτροπή. Εφόσον, λοιπόν, εγκριθούν αυτά –ήδη βεβαίως το Υπουργείο Αγροτικής Ανάπτυξης κάνει αυτή τη διαδικα</w:t>
      </w:r>
      <w:r>
        <w:rPr>
          <w:rFonts w:eastAsia="Times New Roman" w:cs="Times New Roman"/>
          <w:szCs w:val="24"/>
        </w:rPr>
        <w:t xml:space="preserve">σία, που σημαίνει ότι εγκρίνει- και η Ευρωπαϊκή Επιτροπή, επίσης, θα εγκρίνει, γιατί θα συζητηθεί ο φάκελος, μένει βεβαίως το Υπουργείο Οικονομικών να μπορέσει να μας καλύψει με τα αντίστοιχα ποσά. </w:t>
      </w:r>
    </w:p>
    <w:p w14:paraId="23B832E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Περισσότερα για τα ερωτήματα που έχετε βάλει θα σας πω στ</w:t>
      </w:r>
      <w:r>
        <w:rPr>
          <w:rFonts w:eastAsia="Times New Roman" w:cs="Times New Roman"/>
          <w:szCs w:val="24"/>
        </w:rPr>
        <w:t>η δευτερολογία μου.</w:t>
      </w:r>
    </w:p>
    <w:p w14:paraId="23B832E3" w14:textId="77777777" w:rsidR="00762968" w:rsidRDefault="006F10D4">
      <w:pPr>
        <w:spacing w:line="600" w:lineRule="auto"/>
        <w:ind w:firstLine="720"/>
        <w:jc w:val="both"/>
        <w:rPr>
          <w:rFonts w:eastAsia="Times New Roman" w:cs="Times New Roman"/>
          <w:szCs w:val="24"/>
        </w:rPr>
      </w:pPr>
      <w:r w:rsidRPr="001F0206">
        <w:rPr>
          <w:rFonts w:eastAsia="Times New Roman" w:cs="Times New Roman"/>
          <w:b/>
          <w:szCs w:val="24"/>
        </w:rPr>
        <w:t xml:space="preserve">ΠΡΟΕΔΡΕΥΩΝ (Δημήτριος </w:t>
      </w:r>
      <w:proofErr w:type="spellStart"/>
      <w:r w:rsidRPr="001F0206">
        <w:rPr>
          <w:rFonts w:eastAsia="Times New Roman" w:cs="Times New Roman"/>
          <w:b/>
          <w:szCs w:val="24"/>
        </w:rPr>
        <w:t>Κρεμαστινός</w:t>
      </w:r>
      <w:proofErr w:type="spellEnd"/>
      <w:r w:rsidRPr="001F020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Ο κ. </w:t>
      </w:r>
      <w:proofErr w:type="spellStart"/>
      <w:r>
        <w:rPr>
          <w:rFonts w:eastAsia="Times New Roman" w:cs="Times New Roman"/>
          <w:szCs w:val="24"/>
        </w:rPr>
        <w:t>Βαρδαλής</w:t>
      </w:r>
      <w:proofErr w:type="spellEnd"/>
      <w:r>
        <w:rPr>
          <w:rFonts w:eastAsia="Times New Roman" w:cs="Times New Roman"/>
          <w:szCs w:val="24"/>
        </w:rPr>
        <w:t xml:space="preserve"> έχει και πάλι τον λόγο.</w:t>
      </w:r>
    </w:p>
    <w:p w14:paraId="23B832E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Ευχαριστώ, κύριε Πρόεδρε.</w:t>
      </w:r>
    </w:p>
    <w:p w14:paraId="23B832E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κύριε Υπουργέ, νομίζω ότι τα πράγματα είναι πολύ πιο σοβαρά από αυτά που είπατε στην </w:t>
      </w:r>
      <w:proofErr w:type="spellStart"/>
      <w:r>
        <w:rPr>
          <w:rFonts w:eastAsia="Times New Roman" w:cs="Times New Roman"/>
          <w:szCs w:val="24"/>
        </w:rPr>
        <w:t>πρωτολογία</w:t>
      </w:r>
      <w:proofErr w:type="spellEnd"/>
      <w:r>
        <w:rPr>
          <w:rFonts w:eastAsia="Times New Roman" w:cs="Times New Roman"/>
          <w:szCs w:val="24"/>
        </w:rPr>
        <w:t xml:space="preserve"> σας. Εδώ έχ</w:t>
      </w:r>
      <w:r>
        <w:rPr>
          <w:rFonts w:eastAsia="Times New Roman" w:cs="Times New Roman"/>
          <w:szCs w:val="24"/>
        </w:rPr>
        <w:t xml:space="preserve">ουμε μια καταστροφή και εσείς μου λέτε ότι θα πρέπει να πάρουμε στοιχεία από τον ΕΛΓΑ για ένα ζήτημα που δεν το αποζημιώνει. Πού θα βρεθεί ο ΕΛΓΑ, αφού δεν πάει να κάνει εκτιμήσεις; </w:t>
      </w:r>
    </w:p>
    <w:p w14:paraId="23B832E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Άρα, το πρώτο ζήτημα που πρέπει να λυθεί είναι να διαπιστωθεί τώρα το μέγ</w:t>
      </w:r>
      <w:r>
        <w:rPr>
          <w:rFonts w:eastAsia="Times New Roman" w:cs="Times New Roman"/>
          <w:szCs w:val="24"/>
        </w:rPr>
        <w:t xml:space="preserve">εθος της ζημιάς και, κατά τη γνώμη μας, αυτό που πρέπει να κάνετε είναι να πάνε οι </w:t>
      </w:r>
      <w:r>
        <w:rPr>
          <w:rFonts w:eastAsia="Times New Roman" w:cs="Times New Roman"/>
          <w:szCs w:val="24"/>
        </w:rPr>
        <w:t>υ</w:t>
      </w:r>
      <w:r>
        <w:rPr>
          <w:rFonts w:eastAsia="Times New Roman" w:cs="Times New Roman"/>
          <w:szCs w:val="24"/>
        </w:rPr>
        <w:t>πηρεσίες να διαπιστώσουν τώρα το μέγεθος της ζημιάς και όχι μετά να δούμε πόση παραγωγή βγήκε.</w:t>
      </w:r>
    </w:p>
    <w:p w14:paraId="23B832E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Κατ’ αρχάς, σας είπα ότι αρκετοί καπνοκαλλιεργητές αναγκάστηκαν κάτω από αυτή</w:t>
      </w:r>
      <w:r>
        <w:rPr>
          <w:rFonts w:eastAsia="Times New Roman" w:cs="Times New Roman"/>
          <w:szCs w:val="24"/>
        </w:rPr>
        <w:t xml:space="preserve"> την κατάσταση, επειδή είχαν ολοκληρωτική καταστροφή -100% δηλαδή- να </w:t>
      </w:r>
      <w:proofErr w:type="spellStart"/>
      <w:r>
        <w:rPr>
          <w:rFonts w:eastAsia="Times New Roman" w:cs="Times New Roman"/>
          <w:szCs w:val="24"/>
        </w:rPr>
        <w:t>ξανασπείρουν</w:t>
      </w:r>
      <w:proofErr w:type="spellEnd"/>
      <w:r>
        <w:rPr>
          <w:rFonts w:eastAsia="Times New Roman" w:cs="Times New Roman"/>
          <w:szCs w:val="24"/>
        </w:rPr>
        <w:t>. Αυτοί πώς θα αποζημιωθούν, όταν εσείς πάρετε υπόψη την παραγωγή που έχουν βγάλει;</w:t>
      </w:r>
    </w:p>
    <w:p w14:paraId="23B832E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Δεύτερο ζήτημα. Τώρα έχουν πρόβλημα οικονομικό. Πώς θα πληρώσουν όλα αυτά τα χαράτσια που </w:t>
      </w:r>
      <w:r>
        <w:rPr>
          <w:rFonts w:eastAsia="Times New Roman" w:cs="Times New Roman"/>
          <w:szCs w:val="24"/>
        </w:rPr>
        <w:t xml:space="preserve">τους έχετε φορτώσει </w:t>
      </w:r>
      <w:r>
        <w:rPr>
          <w:rFonts w:eastAsia="Times New Roman" w:cs="Times New Roman"/>
          <w:szCs w:val="24"/>
        </w:rPr>
        <w:lastRenderedPageBreak/>
        <w:t xml:space="preserve">στις πλάτες; Άρα, πρέπει να αποζημιωθούν τώρα. Μας λέτε «ναι», μετά την παραγωγή να δούμε τι πρόβλημα θα υπάρξει και. επειδή δεν αποζημιώνει ο ΕΛΓΑ, θα αποζημιωθούν μέσω της διαδικασίας των ΠΣΕΑ. </w:t>
      </w:r>
    </w:p>
    <w:p w14:paraId="23B832E9" w14:textId="77777777" w:rsidR="00762968" w:rsidRDefault="006F10D4">
      <w:pPr>
        <w:tabs>
          <w:tab w:val="left" w:pos="6677"/>
        </w:tabs>
        <w:spacing w:after="0" w:line="600" w:lineRule="auto"/>
        <w:ind w:firstLine="720"/>
        <w:jc w:val="both"/>
        <w:rPr>
          <w:rFonts w:eastAsia="Times New Roman" w:cs="Times New Roman"/>
          <w:szCs w:val="24"/>
        </w:rPr>
      </w:pPr>
      <w:r>
        <w:rPr>
          <w:rFonts w:eastAsia="Times New Roman" w:cs="Times New Roman"/>
          <w:szCs w:val="24"/>
        </w:rPr>
        <w:t>Εσείς ξέρετε καλύτερα από μένα –γιατί έ</w:t>
      </w:r>
      <w:r>
        <w:rPr>
          <w:rFonts w:eastAsia="Times New Roman" w:cs="Times New Roman"/>
          <w:szCs w:val="24"/>
        </w:rPr>
        <w:t>χω και εγώ αντίστοιχα παραδείγματα- ότι από τα ΠΣΕΑ οι αγρότες και οι κτηνοτρόφοι, πέρα από το ότι παίρνουν αποζημίωση για το 30% ή το πολύ 40% της ζημιάς που έχουν πάθει, αποζημιώνονται μετά από τρία και τέσσερα χρόνια. Μετά από τρία και τέσσερα χρόνια!</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υτό, δηλαδή, προτείνετε στους αγρότες, να κάνουν υπομονή τρία και τέσσερα χρόνια; Και πώς θα </w:t>
      </w:r>
      <w:proofErr w:type="spellStart"/>
      <w:r>
        <w:rPr>
          <w:rFonts w:eastAsia="Times New Roman" w:cs="Times New Roman"/>
          <w:szCs w:val="24"/>
        </w:rPr>
        <w:t>αντεπεξέλθουν</w:t>
      </w:r>
      <w:proofErr w:type="spellEnd"/>
      <w:r>
        <w:rPr>
          <w:rFonts w:eastAsia="Times New Roman" w:cs="Times New Roman"/>
          <w:szCs w:val="24"/>
        </w:rPr>
        <w:t xml:space="preserve"> σε αυτά τα ζητήματα;</w:t>
      </w:r>
    </w:p>
    <w:p w14:paraId="23B832EA"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Για να ολοκληρώσω, θέλω να πω το εξής: Υπάρχει σοβαρή ανάγκη. Φαντάζομαι ότι θα αναφερθείτε σε αυτό στη δευτερολογία σας. Δεν </w:t>
      </w:r>
      <w:r>
        <w:rPr>
          <w:rFonts w:eastAsia="Times New Roman" w:cs="Times New Roman"/>
          <w:szCs w:val="24"/>
        </w:rPr>
        <w:t>μπορεί τέτοιου είδους ασθένειες να μην ασφαλίζονται από τον ΕΛΓΑ.</w:t>
      </w:r>
    </w:p>
    <w:p w14:paraId="23B832EB"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Αναφέρατε τον </w:t>
      </w:r>
      <w:r>
        <w:rPr>
          <w:rFonts w:eastAsia="Times New Roman" w:cs="Times New Roman"/>
          <w:szCs w:val="24"/>
        </w:rPr>
        <w:t>κ</w:t>
      </w:r>
      <w:r>
        <w:rPr>
          <w:rFonts w:eastAsia="Times New Roman" w:cs="Times New Roman"/>
          <w:szCs w:val="24"/>
        </w:rPr>
        <w:t xml:space="preserve">ανονισμό των ΠΣΕΑ και τους περιορισμούς που βάζει. Για παράδειγμα, υπάρχουν δεκαοκτώ περιορισμοί, όχι για να πάρουν αποζημίωση οι αγρότες, αλλά για να </w:t>
      </w:r>
      <w:r>
        <w:rPr>
          <w:rFonts w:eastAsia="Times New Roman" w:cs="Times New Roman"/>
          <w:szCs w:val="24"/>
        </w:rPr>
        <w:lastRenderedPageBreak/>
        <w:t>δικαιούνται να κάνουν αί</w:t>
      </w:r>
      <w:r>
        <w:rPr>
          <w:rFonts w:eastAsia="Times New Roman" w:cs="Times New Roman"/>
          <w:szCs w:val="24"/>
        </w:rPr>
        <w:t>τηση, ώστε να ενταχθούν στα προγράμματα των ΠΣΕΑ. Υπάρχουν και άλλοι δέκα για τη φυτική παραγωγή. Άντε να ξεπεράσεις όλους αυτούς τους περιορισμούς και να ενταχθείς σε αυτά τα προγράμματα και στο τέλος-τέλος να πάρεις το 30%-40% της ζημιάς μετά από τρία-τέ</w:t>
      </w:r>
      <w:r>
        <w:rPr>
          <w:rFonts w:eastAsia="Times New Roman" w:cs="Times New Roman"/>
          <w:szCs w:val="24"/>
        </w:rPr>
        <w:t xml:space="preserve">σσερα χρόνια. </w:t>
      </w:r>
    </w:p>
    <w:p w14:paraId="23B832EC"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Εδώ δεν πρέπει να κατηγορούμε άλλους. Αυτός ο </w:t>
      </w:r>
      <w:r>
        <w:rPr>
          <w:rFonts w:eastAsia="Times New Roman" w:cs="Times New Roman"/>
          <w:szCs w:val="24"/>
        </w:rPr>
        <w:t>κ</w:t>
      </w:r>
      <w:r>
        <w:rPr>
          <w:rFonts w:eastAsia="Times New Roman" w:cs="Times New Roman"/>
          <w:szCs w:val="24"/>
        </w:rPr>
        <w:t xml:space="preserve">ανονισμός έχει τη δική σας υπογραφή. Αυτός ο </w:t>
      </w:r>
      <w:r>
        <w:rPr>
          <w:rFonts w:eastAsia="Times New Roman" w:cs="Times New Roman"/>
          <w:szCs w:val="24"/>
        </w:rPr>
        <w:t>κ</w:t>
      </w:r>
      <w:r>
        <w:rPr>
          <w:rFonts w:eastAsia="Times New Roman" w:cs="Times New Roman"/>
          <w:szCs w:val="24"/>
        </w:rPr>
        <w:t>ανονισμός πέρασε στις 30-12-2016, λίγο πριν αλλάξει η χρονιά. Γνώμη μας είναι ότι πρέπει να δεσμευτείτε ότι τέτοιου είδους αλλαγές στους κανονισμούς</w:t>
      </w:r>
      <w:r>
        <w:rPr>
          <w:rFonts w:eastAsia="Times New Roman" w:cs="Times New Roman"/>
          <w:szCs w:val="24"/>
        </w:rPr>
        <w:t xml:space="preserve"> πρέπει να γίνουν και μάλιστα άμεσα.</w:t>
      </w:r>
    </w:p>
    <w:p w14:paraId="23B832ED"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3B832EE"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sidRPr="00801B27">
        <w:rPr>
          <w:rFonts w:eastAsia="Times New Roman" w:cs="Times New Roman"/>
          <w:b/>
          <w:szCs w:val="24"/>
        </w:rPr>
        <w:t>:</w:t>
      </w:r>
      <w:r>
        <w:rPr>
          <w:rFonts w:eastAsia="Times New Roman" w:cs="Times New Roman"/>
          <w:b/>
          <w:szCs w:val="24"/>
        </w:rPr>
        <w:t xml:space="preserve"> </w:t>
      </w:r>
      <w:r>
        <w:rPr>
          <w:rFonts w:eastAsia="Times New Roman" w:cs="Times New Roman"/>
          <w:szCs w:val="24"/>
        </w:rPr>
        <w:t>Κι εγώ ευχαριστώ.</w:t>
      </w:r>
    </w:p>
    <w:p w14:paraId="23B832EF"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3B832F0"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sidRPr="00801B27">
        <w:rPr>
          <w:rFonts w:eastAsia="Times New Roman" w:cs="Times New Roman"/>
          <w:b/>
          <w:szCs w:val="24"/>
        </w:rPr>
        <w:t>:</w:t>
      </w:r>
      <w:r>
        <w:rPr>
          <w:rFonts w:eastAsia="Times New Roman" w:cs="Times New Roman"/>
          <w:szCs w:val="24"/>
        </w:rPr>
        <w:t xml:space="preserve"> Κύριε συνάδελφε, η απώλεια σοδειάς οπωσδήπο</w:t>
      </w:r>
      <w:r>
        <w:rPr>
          <w:rFonts w:eastAsia="Times New Roman" w:cs="Times New Roman"/>
          <w:szCs w:val="24"/>
        </w:rPr>
        <w:t xml:space="preserve">τε θα τεκμηριωθεί ολοκληρώνοντας την καλλιεργητική περίοδο. Δεν μπορούμε στην προκειμένη περίπτωση </w:t>
      </w:r>
      <w:r>
        <w:rPr>
          <w:rFonts w:eastAsia="Times New Roman" w:cs="Times New Roman"/>
          <w:szCs w:val="24"/>
        </w:rPr>
        <w:lastRenderedPageBreak/>
        <w:t xml:space="preserve">να καλύψουμε από τον ΕΛΓΑ τις συγκεκριμένες ζημιές, διότι στον </w:t>
      </w:r>
      <w:r>
        <w:rPr>
          <w:rFonts w:eastAsia="Times New Roman" w:cs="Times New Roman"/>
          <w:szCs w:val="24"/>
        </w:rPr>
        <w:t>κ</w:t>
      </w:r>
      <w:r>
        <w:rPr>
          <w:rFonts w:eastAsia="Times New Roman" w:cs="Times New Roman"/>
          <w:szCs w:val="24"/>
        </w:rPr>
        <w:t xml:space="preserve">ανονισμό του ΕΛΓΑ η συγκεκριμένη ζημιά δεν έχει ασφαλιστική κάλυψη. </w:t>
      </w:r>
    </w:p>
    <w:p w14:paraId="23B832F1"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Το να κάνουμε οπωσδήποτε διαδικασίες για να εντάξουμε νέους κινδύνους στον </w:t>
      </w:r>
      <w:r>
        <w:rPr>
          <w:rFonts w:eastAsia="Times New Roman" w:cs="Times New Roman"/>
          <w:szCs w:val="24"/>
        </w:rPr>
        <w:t>κ</w:t>
      </w:r>
      <w:r>
        <w:rPr>
          <w:rFonts w:eastAsia="Times New Roman" w:cs="Times New Roman"/>
          <w:szCs w:val="24"/>
        </w:rPr>
        <w:t>ανονισμό του ΕΛΓΑ είναι μία διαδικασία</w:t>
      </w:r>
      <w:r>
        <w:rPr>
          <w:rFonts w:eastAsia="Times New Roman" w:cs="Times New Roman"/>
          <w:szCs w:val="24"/>
        </w:rPr>
        <w:t>,</w:t>
      </w:r>
      <w:r>
        <w:rPr>
          <w:rFonts w:eastAsia="Times New Roman" w:cs="Times New Roman"/>
          <w:szCs w:val="24"/>
        </w:rPr>
        <w:t xml:space="preserve"> που προϋποθέτει μερικές παρεμβάσεις που ξεκινούν από την επιστημονική μελέτη και την αναλογιστική μελέτη. Είναι δηλαδή μια διαδικασία, η οπο</w:t>
      </w:r>
      <w:r>
        <w:rPr>
          <w:rFonts w:eastAsia="Times New Roman" w:cs="Times New Roman"/>
          <w:szCs w:val="24"/>
        </w:rPr>
        <w:t xml:space="preserve">ία βεβαίως να ξέρετε ότι θα καταλήξει και αυτή σε ένα συγκεκριμένο ασφάλιστρο. </w:t>
      </w:r>
    </w:p>
    <w:p w14:paraId="23B832F2"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t>Αυτά τα πράγματα πρέπει να γίνουν κατανοητά για να μπορέσει να ανταποκριθεί ο ΕΛΓΑ, γιατί είναι ένα ταμείο που λειτουργεί 100% αποδοτικά. Ό,τι πληρώνουν οι αγρότες, επιστρέφετα</w:t>
      </w:r>
      <w:r>
        <w:rPr>
          <w:rFonts w:eastAsia="Times New Roman" w:cs="Times New Roman"/>
          <w:szCs w:val="24"/>
        </w:rPr>
        <w:t>ι στους ίδιους μέσα από τις εκτιμήσεις. Στην προκειμένη περίπτωση έγιναν επισημάνσεις. Πήγαν οι γεωτεχνικοί και είδαν ότι υπάρχει μία προσβολή που είναι σε εξέλιξη. Δεν μπορεί να καλυφθεί από τον ασφαλιστικό κίνδυνο του ΕΛΓΑ. Μπορούν να γίνουν οι υπόλοιπες</w:t>
      </w:r>
      <w:r>
        <w:rPr>
          <w:rFonts w:eastAsia="Times New Roman" w:cs="Times New Roman"/>
          <w:szCs w:val="24"/>
        </w:rPr>
        <w:t xml:space="preserve"> διαδικασίες. Αυτό είναι το ένα κομμάτι.</w:t>
      </w:r>
    </w:p>
    <w:p w14:paraId="23B832F3"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Το δεύτερο που πρέπει να δούμε είναι πως, όσον αφορά ιδιαίτερα αυτές τις πληρωμές που θέλουν αναστολή, υπάρχουν διαδικασίες όπου μπορεί ο Υπουργός Οικονομικών σε μια περιοχή, εφόσον βέβαια αυτή κηρυχθεί σε κατάσταση</w:t>
      </w:r>
      <w:r>
        <w:rPr>
          <w:rFonts w:eastAsia="Times New Roman" w:cs="Times New Roman"/>
          <w:szCs w:val="24"/>
        </w:rPr>
        <w:t xml:space="preserve"> έκτακτης ανάγκης, να προβεί σε τέτοιες ρυθμίσεις που να καλύπτουν τους αγρότες. Επίσης, μπορούν και οι ίδιοι μέσα από την </w:t>
      </w:r>
      <w:r>
        <w:rPr>
          <w:rFonts w:eastAsia="Times New Roman" w:cs="Times New Roman"/>
          <w:szCs w:val="24"/>
        </w:rPr>
        <w:t>ο</w:t>
      </w:r>
      <w:r>
        <w:rPr>
          <w:rFonts w:eastAsia="Times New Roman" w:cs="Times New Roman"/>
          <w:szCs w:val="24"/>
        </w:rPr>
        <w:t xml:space="preserve">ικονομική </w:t>
      </w:r>
      <w:r>
        <w:rPr>
          <w:rFonts w:eastAsia="Times New Roman" w:cs="Times New Roman"/>
          <w:szCs w:val="24"/>
        </w:rPr>
        <w:t>ε</w:t>
      </w:r>
      <w:r>
        <w:rPr>
          <w:rFonts w:eastAsia="Times New Roman" w:cs="Times New Roman"/>
          <w:szCs w:val="24"/>
        </w:rPr>
        <w:t>φορία να ρυθμίσουν τις οφειλές τους και μέσα από τα ασφαλιστικά ταμεία. Δεν είναι κάτι που δεν μπορεί να γίνει. Είναι δηλ</w:t>
      </w:r>
      <w:r>
        <w:rPr>
          <w:rFonts w:eastAsia="Times New Roman" w:cs="Times New Roman"/>
          <w:szCs w:val="24"/>
        </w:rPr>
        <w:t xml:space="preserve">αδή μια διαδικασία, την οποία πρέπει οι ίδιοι να υπηρετήσουν. </w:t>
      </w:r>
    </w:p>
    <w:p w14:paraId="23B832F4"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t>Εγώ θέλω να σας πω κλείνοντας ότι ιδιαίτερα ο ασφαλιστικός φορέας, ο ΕΛΓΑ, αυτή την ώρα παρά τις πολλαπλάσιες ζημιές που βλέπετε όλοι ότι βιώνει η χώρας μας, προσπαθεί όσον το δυνατόν σε σύντομ</w:t>
      </w:r>
      <w:r>
        <w:rPr>
          <w:rFonts w:eastAsia="Times New Roman" w:cs="Times New Roman"/>
          <w:szCs w:val="24"/>
        </w:rPr>
        <w:t>ο χρόνο να γίνουν οι πληρωμές τουλάχιστον που έχουν ασφαλιστική κάλυψη. Αυτές πληρώνονται μέσα στους επτά με οκτώ μήνες. Από εκεί και πέρα, οι υπόλοιπες διαδικασίες είναι χρονοβόρες. Έχουν συντομευθεί βέβαια από τα τρία-τέσσερα χρόνια που περιμέναμε παλιότ</w:t>
      </w:r>
      <w:r>
        <w:rPr>
          <w:rFonts w:eastAsia="Times New Roman" w:cs="Times New Roman"/>
          <w:szCs w:val="24"/>
        </w:rPr>
        <w:t>ερα στο μισό και λιγότερο. Αυτή είναι η δυνατότητα που υπάρχει.</w:t>
      </w:r>
    </w:p>
    <w:p w14:paraId="23B832F5"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αν θέλουμε -και οπωσδήποτε είναι αναγκαίο- να δούμε τον ΕΛΓΑ μέσα από καινούργιες αναλογιστικές μελέτες, αυτό είναι κάτι για το οποίο έχουμε ήδη συστήσει μια επιστημονική υπ</w:t>
      </w:r>
      <w:r>
        <w:rPr>
          <w:rFonts w:eastAsia="Times New Roman" w:cs="Times New Roman"/>
          <w:szCs w:val="24"/>
        </w:rPr>
        <w:t xml:space="preserve">ηρεσία, ομάδα εργασίας, για να μελετήσει και να καταθέσει προτάσεις. Πιστεύουμε ότι μέσα στο επόμενο εξάμηνο με οκτάμηνο, θα έχουμε ολοκληρώσει και αυτές τις διαδικασίες εκεί που πραγματικά υπάρχει ανάγκη. </w:t>
      </w:r>
    </w:p>
    <w:p w14:paraId="23B832F6"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sidRPr="00993C52">
        <w:rPr>
          <w:rFonts w:eastAsia="Times New Roman" w:cs="Times New Roman"/>
          <w:b/>
          <w:szCs w:val="24"/>
        </w:rPr>
        <w:t>:</w:t>
      </w:r>
      <w:r>
        <w:rPr>
          <w:rFonts w:eastAsia="Times New Roman" w:cs="Times New Roman"/>
          <w:szCs w:val="24"/>
        </w:rPr>
        <w:t xml:space="preserve"> Ευχαριστούμε </w:t>
      </w:r>
      <w:r>
        <w:rPr>
          <w:rFonts w:eastAsia="Times New Roman" w:cs="Times New Roman"/>
          <w:szCs w:val="24"/>
        </w:rPr>
        <w:t>πολύ.</w:t>
      </w:r>
    </w:p>
    <w:p w14:paraId="23B832F7"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Προχωρούμε στη </w:t>
      </w:r>
      <w:proofErr w:type="spellStart"/>
      <w:r>
        <w:rPr>
          <w:rFonts w:eastAsia="Times New Roman" w:cs="Times New Roman"/>
          <w:szCs w:val="24"/>
        </w:rPr>
        <w:t>δεύτερ</w:t>
      </w:r>
      <w:proofErr w:type="spellEnd"/>
      <w:r>
        <w:rPr>
          <w:rFonts w:eastAsia="Times New Roman" w:cs="Times New Roman"/>
          <w:szCs w:val="24"/>
        </w:rPr>
        <w:t xml:space="preserve"> </w:t>
      </w:r>
      <w:r>
        <w:rPr>
          <w:rFonts w:eastAsia="Times New Roman" w:cs="Times New Roman"/>
          <w:szCs w:val="24"/>
        </w:rPr>
        <w:t>η με αριθμό 15/23-7-2018 επίκαιρη ερώτηση της Βουλευτού Σερρών της Νέας Δημοκρατίας κ</w:t>
      </w:r>
      <w:r>
        <w:rPr>
          <w:rFonts w:eastAsia="Times New Roman" w:cs="Times New Roman"/>
          <w:szCs w:val="24"/>
        </w:rPr>
        <w:t>.</w:t>
      </w:r>
      <w:r>
        <w:rPr>
          <w:rFonts w:eastAsia="Times New Roman" w:cs="Times New Roman"/>
          <w:szCs w:val="24"/>
        </w:rPr>
        <w:t xml:space="preserve"> </w:t>
      </w:r>
      <w:r w:rsidRPr="007E3461">
        <w:rPr>
          <w:rFonts w:eastAsia="Times New Roman" w:cs="Times New Roman"/>
          <w:bCs/>
          <w:szCs w:val="24"/>
        </w:rPr>
        <w:t xml:space="preserve">Φωτεινής Αραμπατζή </w:t>
      </w:r>
      <w:r>
        <w:rPr>
          <w:rFonts w:eastAsia="Times New Roman" w:cs="Times New Roman"/>
          <w:szCs w:val="24"/>
        </w:rPr>
        <w:t>προς την Υπουργό</w:t>
      </w:r>
      <w:r w:rsidRPr="007E3461">
        <w:rPr>
          <w:rFonts w:eastAsia="Times New Roman" w:cs="Times New Roman"/>
          <w:bCs/>
          <w:szCs w:val="24"/>
        </w:rPr>
        <w:t xml:space="preserve"> Πολιτισμού και Αθλητισμού,</w:t>
      </w:r>
      <w:r>
        <w:rPr>
          <w:rFonts w:eastAsia="Times New Roman" w:cs="Times New Roman"/>
          <w:szCs w:val="24"/>
        </w:rPr>
        <w:t xml:space="preserve"> με θέμα: «Κίνδυνος </w:t>
      </w:r>
      <w:proofErr w:type="spellStart"/>
      <w:r>
        <w:rPr>
          <w:rFonts w:eastAsia="Times New Roman" w:cs="Times New Roman"/>
          <w:szCs w:val="24"/>
        </w:rPr>
        <w:t>απένταξης</w:t>
      </w:r>
      <w:proofErr w:type="spellEnd"/>
      <w:r>
        <w:rPr>
          <w:rFonts w:eastAsia="Times New Roman" w:cs="Times New Roman"/>
          <w:szCs w:val="24"/>
        </w:rPr>
        <w:t xml:space="preserve"> από το ΕΣΠΑ/ΣΕΣ 2014-2020 των έργων της Αμφίπολης</w:t>
      </w:r>
      <w:r>
        <w:rPr>
          <w:rFonts w:eastAsia="Times New Roman" w:cs="Times New Roman"/>
          <w:szCs w:val="24"/>
        </w:rPr>
        <w:t>, λόγω κωλυσιεργίας του Υπουργείου Πολιτισμού».</w:t>
      </w:r>
      <w:r w:rsidRPr="007E3461">
        <w:rPr>
          <w:rFonts w:eastAsia="Times New Roman" w:cs="Times New Roman"/>
          <w:szCs w:val="24"/>
        </w:rPr>
        <w:t xml:space="preserve"> </w:t>
      </w:r>
    </w:p>
    <w:p w14:paraId="23B832F8"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Θα απαντήσει η Υπουργός Πολιτισμού και Αθλητισμού κ. </w:t>
      </w:r>
      <w:proofErr w:type="spellStart"/>
      <w:r>
        <w:rPr>
          <w:rFonts w:eastAsia="Times New Roman" w:cs="Times New Roman"/>
          <w:szCs w:val="24"/>
        </w:rPr>
        <w:t>Κονιόρδου</w:t>
      </w:r>
      <w:proofErr w:type="spellEnd"/>
      <w:r>
        <w:rPr>
          <w:rFonts w:eastAsia="Times New Roman" w:cs="Times New Roman"/>
          <w:szCs w:val="24"/>
        </w:rPr>
        <w:t>.</w:t>
      </w:r>
    </w:p>
    <w:p w14:paraId="23B832F9"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Κυρία Αραμπατζή, έχετε τον λόγο. </w:t>
      </w:r>
    </w:p>
    <w:p w14:paraId="23B832FA"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ΦΩΤΕΙΝΗ ΑΡΑΜΠΑΤΖΗ: </w:t>
      </w:r>
      <w:r>
        <w:rPr>
          <w:rFonts w:eastAsia="Times New Roman" w:cs="Times New Roman"/>
          <w:szCs w:val="24"/>
        </w:rPr>
        <w:t xml:space="preserve">Ευχαριστώ, κύριε Πρόεδρε. </w:t>
      </w:r>
    </w:p>
    <w:p w14:paraId="23B832FB"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Επιτρέψτε μου και εμένα να εκφράσω τη βαθιά μας οδύνη για την α</w:t>
      </w:r>
      <w:r>
        <w:rPr>
          <w:rFonts w:eastAsia="Times New Roman" w:cs="Times New Roman"/>
          <w:szCs w:val="24"/>
        </w:rPr>
        <w:t>νείπωτη αυτή τραγωδία που συγκλονίζει τη χώρα, με ταπεινότητα και σεβασμό τα ειλικρινή μας συλλυπητήρια στους συγγενείς των νέκρων. Δεν είναι η ώρα της απόδοσης ευθυνών, που βεβαίως υπάρχουν, αλλά της αλληλεγγύης και της διάπυρης ευχής αυτά να είναι τα τελ</w:t>
      </w:r>
      <w:r>
        <w:rPr>
          <w:rFonts w:eastAsia="Times New Roman" w:cs="Times New Roman"/>
          <w:szCs w:val="24"/>
        </w:rPr>
        <w:t xml:space="preserve">ευταία θύματα που θρηνούμε. </w:t>
      </w:r>
    </w:p>
    <w:p w14:paraId="23B832FC"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Κυρία Υπουργέ, συζητούμε σήμερα, ύστερα από δύο αναβολές και περίπου τρεις μήνες, ένα θέμα που πονάει -και να μου επιτρέψετε να πω- δικαίως τους Σερραίους, τους Μακεδόνες, τους Βορειοελλαδίτες. Συζητάμε άλλη μία φορά για την εγ</w:t>
      </w:r>
      <w:r>
        <w:rPr>
          <w:rFonts w:eastAsia="Times New Roman" w:cs="Times New Roman"/>
          <w:szCs w:val="24"/>
        </w:rPr>
        <w:t xml:space="preserve">κατάλειψη του ακτινοβόλου μνημείου της Αμφίπολης. Είναι ένα θέμα που μοιραία και εκ των πραγμάτων συνδέεται και με την επιζήμια Συμφωνία των Πρεσπών, αυτή τη </w:t>
      </w:r>
      <w:r>
        <w:rPr>
          <w:rFonts w:eastAsia="Times New Roman" w:cs="Times New Roman"/>
          <w:szCs w:val="24"/>
        </w:rPr>
        <w:t>σ</w:t>
      </w:r>
      <w:r>
        <w:rPr>
          <w:rFonts w:eastAsia="Times New Roman" w:cs="Times New Roman"/>
          <w:szCs w:val="24"/>
        </w:rPr>
        <w:t xml:space="preserve">υμφωνία της ανιστόρητης παραχώρησης της μακεδονικής γλώσσας και εθνότητας στα Σκόπια. </w:t>
      </w:r>
    </w:p>
    <w:p w14:paraId="23B832FD"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λυπάμα</w:t>
      </w:r>
      <w:r>
        <w:rPr>
          <w:rFonts w:eastAsia="Times New Roman" w:cs="Times New Roman"/>
          <w:szCs w:val="24"/>
        </w:rPr>
        <w:t>ι που θα το πω, αλλά απηχώντας το λαϊκό αίσθημα, μόνο ίσως κάποιος έτσι μπορεί να εξηγήσει την αδιαφορία που επέδειξε τριάμισι χρόνια η Κυβέρνησή σας για το ακτινοβόλο μακεδονικό οικουμενικό αυτό μνημείο, γιατί προφανώς δεν σας ενδιαφέρει η ιστορία που κρύ</w:t>
      </w:r>
      <w:r>
        <w:rPr>
          <w:rFonts w:eastAsia="Times New Roman" w:cs="Times New Roman"/>
          <w:szCs w:val="24"/>
        </w:rPr>
        <w:t xml:space="preserve">βεται και στα έγκατα του Τύμβου </w:t>
      </w:r>
      <w:proofErr w:type="spellStart"/>
      <w:r>
        <w:rPr>
          <w:rFonts w:eastAsia="Times New Roman" w:cs="Times New Roman"/>
          <w:szCs w:val="24"/>
        </w:rPr>
        <w:t>Καστά</w:t>
      </w:r>
      <w:proofErr w:type="spellEnd"/>
      <w:r>
        <w:rPr>
          <w:rFonts w:eastAsia="Times New Roman" w:cs="Times New Roman"/>
          <w:szCs w:val="24"/>
        </w:rPr>
        <w:t xml:space="preserve">. </w:t>
      </w:r>
    </w:p>
    <w:p w14:paraId="23B832FE"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Διότι, κυρία Υπουργέ, τι να </w:t>
      </w:r>
      <w:proofErr w:type="spellStart"/>
      <w:r>
        <w:rPr>
          <w:rFonts w:eastAsia="Times New Roman" w:cs="Times New Roman"/>
          <w:szCs w:val="24"/>
        </w:rPr>
        <w:t>πρωτοθυμηθεί</w:t>
      </w:r>
      <w:proofErr w:type="spellEnd"/>
      <w:r>
        <w:rPr>
          <w:rFonts w:eastAsia="Times New Roman" w:cs="Times New Roman"/>
          <w:szCs w:val="24"/>
        </w:rPr>
        <w:t xml:space="preserve"> κανείς; Τη νεκρική απραξία των προκατόχων σας, των κυρίων </w:t>
      </w:r>
      <w:proofErr w:type="spellStart"/>
      <w:r>
        <w:rPr>
          <w:rFonts w:eastAsia="Times New Roman" w:cs="Times New Roman"/>
          <w:szCs w:val="24"/>
        </w:rPr>
        <w:t>Ξυδάκη</w:t>
      </w:r>
      <w:proofErr w:type="spellEnd"/>
      <w:r>
        <w:rPr>
          <w:rFonts w:eastAsia="Times New Roman" w:cs="Times New Roman"/>
          <w:szCs w:val="24"/>
        </w:rPr>
        <w:t xml:space="preserve"> και Μπαλτά; Τι να θυμηθεί κανείς; Τις δηλώσεις σας εννέα μήνες πριν, ότι θα ξεκινήσουν οι εργασίες αυτού του π</w:t>
      </w:r>
      <w:r>
        <w:rPr>
          <w:rFonts w:eastAsia="Times New Roman" w:cs="Times New Roman"/>
          <w:szCs w:val="24"/>
        </w:rPr>
        <w:t xml:space="preserve">ολυθρύλητου ΕΣΠΑ; Τις δεσμεύσεις σας έξι μήνες πριν, ότι εγκρίνατε την εκτέλεση των πρώτων εργασιών, αφού βεβαίως είχε προηγηθεί το φιάσκο της αρχικής απόρριψης του φακέλου ένταξης στο </w:t>
      </w:r>
      <w:r>
        <w:rPr>
          <w:rFonts w:eastAsia="Times New Roman" w:cs="Times New Roman"/>
          <w:szCs w:val="24"/>
        </w:rPr>
        <w:t>π</w:t>
      </w:r>
      <w:r>
        <w:rPr>
          <w:rFonts w:eastAsia="Times New Roman" w:cs="Times New Roman"/>
          <w:szCs w:val="24"/>
        </w:rPr>
        <w:t>ρόγραμμα του ΕΣΠΑ λόγω σοβαρότατων ελλείψεων από πλευράς του Υπουργείο</w:t>
      </w:r>
      <w:r>
        <w:rPr>
          <w:rFonts w:eastAsia="Times New Roman" w:cs="Times New Roman"/>
          <w:szCs w:val="24"/>
        </w:rPr>
        <w:t xml:space="preserve">υ σας; </w:t>
      </w:r>
    </w:p>
    <w:p w14:paraId="23B832FF"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ύστερα από όλα αυτά –λόγια, λόγια, λόγια!- καμμία –μα, καμμία!- εργασία δεν έχει γίνει στον </w:t>
      </w:r>
      <w:r>
        <w:rPr>
          <w:rFonts w:eastAsia="Times New Roman" w:cs="Times New Roman"/>
          <w:szCs w:val="24"/>
        </w:rPr>
        <w:t>λ</w:t>
      </w:r>
      <w:r>
        <w:rPr>
          <w:rFonts w:eastAsia="Times New Roman" w:cs="Times New Roman"/>
          <w:szCs w:val="24"/>
        </w:rPr>
        <w:t xml:space="preserve">όφο </w:t>
      </w:r>
      <w:proofErr w:type="spellStart"/>
      <w:r>
        <w:rPr>
          <w:rFonts w:eastAsia="Times New Roman" w:cs="Times New Roman"/>
          <w:szCs w:val="24"/>
        </w:rPr>
        <w:t>Καστά</w:t>
      </w:r>
      <w:proofErr w:type="spellEnd"/>
      <w:r>
        <w:rPr>
          <w:rFonts w:eastAsia="Times New Roman" w:cs="Times New Roman"/>
          <w:szCs w:val="24"/>
        </w:rPr>
        <w:t xml:space="preserve">. </w:t>
      </w:r>
    </w:p>
    <w:p w14:paraId="23B83300"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Και σαν να μην έφταναν όλα αυτά, έρχεται και η επιστολή του </w:t>
      </w:r>
      <w:r>
        <w:rPr>
          <w:rFonts w:eastAsia="Times New Roman" w:cs="Times New Roman"/>
          <w:szCs w:val="24"/>
        </w:rPr>
        <w:t>Π</w:t>
      </w:r>
      <w:r>
        <w:rPr>
          <w:rFonts w:eastAsia="Times New Roman" w:cs="Times New Roman"/>
          <w:szCs w:val="24"/>
        </w:rPr>
        <w:t>εριφερειάρχη στις 27 Απριλίου, η οποία, κυρία Υπουργέ, σας καταγγέλλει ότι, αν</w:t>
      </w:r>
      <w:r>
        <w:rPr>
          <w:rFonts w:eastAsia="Times New Roman" w:cs="Times New Roman"/>
          <w:szCs w:val="24"/>
        </w:rPr>
        <w:t xml:space="preserve"> μέχρι τέλος Ιουλίου δεν κάνετε τις ανάλογες ενέργειες, η Ευρωπαϊκή Ένωση θα </w:t>
      </w:r>
      <w:proofErr w:type="spellStart"/>
      <w:r>
        <w:rPr>
          <w:rFonts w:eastAsia="Times New Roman" w:cs="Times New Roman"/>
          <w:szCs w:val="24"/>
        </w:rPr>
        <w:t>απεντάξει</w:t>
      </w:r>
      <w:proofErr w:type="spellEnd"/>
      <w:r>
        <w:rPr>
          <w:rFonts w:eastAsia="Times New Roman" w:cs="Times New Roman"/>
          <w:szCs w:val="24"/>
        </w:rPr>
        <w:t xml:space="preserve"> το έργο του ΕΣΠΑ, αυτό το 1,5 εκατομμύριο ευρώ, όλο και όλο, που δεήσατε να δώσετε στην Αμφίπολη και βεβαίως –εννοείται!- όχι από πόρους του Υπουργείου σας, αλλά από κοι</w:t>
      </w:r>
      <w:r>
        <w:rPr>
          <w:rFonts w:eastAsia="Times New Roman" w:cs="Times New Roman"/>
          <w:szCs w:val="24"/>
        </w:rPr>
        <w:t xml:space="preserve">νοτικά χρήματα. </w:t>
      </w:r>
    </w:p>
    <w:p w14:paraId="23B83301"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Επειδή είναι τέλος Ιουλίου, λοιπόν, κυρία Υπουργέ, σας ερωτώ τι ακριβώς συμβαίνει με το έργο, με τις εργασίες, ποιος είναι ο λόγος της νέας αυτής ανεκδιήγητης καθυστέρησης. </w:t>
      </w:r>
    </w:p>
    <w:p w14:paraId="23B83302"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 xml:space="preserve">Ορίστε, κυρία Υπουργέ, έχετε τον λόγο. </w:t>
      </w:r>
    </w:p>
    <w:p w14:paraId="23B83303"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sidRPr="00DC565B">
        <w:rPr>
          <w:rFonts w:eastAsia="Times New Roman" w:cs="Times New Roman"/>
          <w:b/>
          <w:szCs w:val="24"/>
        </w:rPr>
        <w:t>ΛΥΔΙΑ ΚΟΝΙΟΡΔΟΥ (Υπουργός Πολιτισμού και Αθλητισμού):</w:t>
      </w:r>
      <w:r>
        <w:rPr>
          <w:rFonts w:eastAsia="Times New Roman" w:cs="Times New Roman"/>
          <w:b/>
          <w:szCs w:val="24"/>
        </w:rPr>
        <w:t xml:space="preserve"> </w:t>
      </w:r>
      <w:r>
        <w:rPr>
          <w:rFonts w:eastAsia="Times New Roman" w:cs="Times New Roman"/>
          <w:szCs w:val="24"/>
        </w:rPr>
        <w:t>Θα ήθελα να πω με τη σειρά μου ότι η χώρα μας βρίσκεται σε ένα πολύ βαθύ πένθος. Είναι η σκέψη όλων μας δίπλα σε αυτούς που αγωνιούν. Η Κυβέρνηση έχει πάρει πολύ σοβαρά μέτρα ανακούφισης. Είναι συγκλονιστική η προσφορά αλληλεγγύης από όλους τους πολίτες κα</w:t>
      </w:r>
      <w:r>
        <w:rPr>
          <w:rFonts w:eastAsia="Times New Roman" w:cs="Times New Roman"/>
          <w:szCs w:val="24"/>
        </w:rPr>
        <w:t xml:space="preserve">ι μαζί με αυτούς και από τους </w:t>
      </w:r>
      <w:r>
        <w:rPr>
          <w:rFonts w:eastAsia="Times New Roman" w:cs="Times New Roman"/>
          <w:szCs w:val="24"/>
        </w:rPr>
        <w:lastRenderedPageBreak/>
        <w:t xml:space="preserve">μετανάστες που ζουν και εργάζονται στην Ελλάδα. Συμμετέχουν και αυτοί σε αυτό το πένθος και προσφέρουν. </w:t>
      </w:r>
    </w:p>
    <w:p w14:paraId="23B83304"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Υπουργείο Πολιτισμού και Αθλητισμού στέκεται αλληλέγγυο, όπως και όλα τα Υπουργεία, με προσφορά εθελοντών και πόρων γι</w:t>
      </w:r>
      <w:r>
        <w:rPr>
          <w:rFonts w:eastAsia="Times New Roman" w:cs="Times New Roman"/>
          <w:szCs w:val="24"/>
        </w:rPr>
        <w:t xml:space="preserve">α την ανακούφιση των πληγέντων. </w:t>
      </w:r>
    </w:p>
    <w:p w14:paraId="23B83305"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Κυρία Αραμπατζή, έχω επανειλημμένα απαντήσει σε πολλαπλά ερωτήματα</w:t>
      </w:r>
      <w:r>
        <w:rPr>
          <w:rFonts w:eastAsia="Times New Roman" w:cs="Times New Roman"/>
          <w:szCs w:val="24"/>
        </w:rPr>
        <w:t>,</w:t>
      </w:r>
      <w:r>
        <w:rPr>
          <w:rFonts w:eastAsia="Times New Roman" w:cs="Times New Roman"/>
          <w:szCs w:val="24"/>
        </w:rPr>
        <w:t xml:space="preserve"> που έχουν τεθεί για το θέμα της Αμφίπολης. Έχετε μετατρέψει –λυπάμαι, αλλά είναι θλιβερό- αυτό το θέμα, ενός μνημείου μεγάλης σημασίας, σε μία εστία στείρα</w:t>
      </w:r>
      <w:r>
        <w:rPr>
          <w:rFonts w:eastAsia="Times New Roman" w:cs="Times New Roman"/>
          <w:szCs w:val="24"/>
        </w:rPr>
        <w:t xml:space="preserve">ς αντιπαράθεσης που φοβάμαι ότι παραπληροφορεί και δίνει λανθασμένο στίγμα στη δίκαιη αγωνία και στη δίκαιη προσμονή των κατοίκων της περιοχής, αλλά και όλης της Ελλάδας. </w:t>
      </w:r>
    </w:p>
    <w:p w14:paraId="23B83306"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 το μνημείο είναι πραγματικά ένα πολύ σημαντικό μνημείο, το οποίο με την έκθεσή </w:t>
      </w:r>
      <w:r>
        <w:rPr>
          <w:rFonts w:eastAsia="Times New Roman" w:cs="Times New Roman"/>
          <w:szCs w:val="24"/>
        </w:rPr>
        <w:t xml:space="preserve">του, η οποία έγινε τα προηγούμενα χρόνια, χρειάστηκε πολύ σοβαρές παρεμβάσεις διατήρησης, προστασίας, πριν φθάσει κανείς στην αποκατάσταση, γιατί εκτέθηκε σε μηχανισμούς φθοράς με κυριότερο πρόβλημα τα </w:t>
      </w:r>
      <w:r>
        <w:rPr>
          <w:rFonts w:eastAsia="Times New Roman" w:cs="Times New Roman"/>
          <w:szCs w:val="24"/>
        </w:rPr>
        <w:lastRenderedPageBreak/>
        <w:t>φορτία που δεχόταν από τα υπερκείμενα εδάφη και τον πε</w:t>
      </w:r>
      <w:r>
        <w:rPr>
          <w:rFonts w:eastAsia="Times New Roman" w:cs="Times New Roman"/>
          <w:szCs w:val="24"/>
        </w:rPr>
        <w:t xml:space="preserve">ριβάλλοντα χώρο, αλλά και την υγρασία και τα προβλήματα του καιρού. </w:t>
      </w:r>
    </w:p>
    <w:p w14:paraId="23B83307"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t>Κατά την προηγούμενη τριετία πραγματοποιήθηκαν έργα για την προστασία, για την εξασφάλιση των πρανών, για τη διευθέτηση της απορροής των υδάτων. Επίσης, έγιναν οι πρώτες σωστικές επεμβάσε</w:t>
      </w:r>
      <w:r>
        <w:rPr>
          <w:rFonts w:eastAsia="Times New Roman" w:cs="Times New Roman"/>
          <w:szCs w:val="24"/>
        </w:rPr>
        <w:t>ις συντήρησης στα λίθινα στοιχεία, στα επιχρίσματα, στα ψηφιδωτά και ελήφθησαν μέτρα σοβαρά αντιστήριξης του περιβόλου, ενώ πραγματοποιούνται τακτικά εργασίες επίβλεψης και παρακολούθησης των συστημάτων καταγραφής μεταβολών της θερμοκρασίας και υγρασίας, κ</w:t>
      </w:r>
      <w:r>
        <w:rPr>
          <w:rFonts w:eastAsia="Times New Roman" w:cs="Times New Roman"/>
          <w:szCs w:val="24"/>
        </w:rPr>
        <w:t>αθώς και της ασφάλειας του μνημείου. Επομένως, δεν μιλάμε για κα</w:t>
      </w:r>
      <w:r>
        <w:rPr>
          <w:rFonts w:eastAsia="Times New Roman" w:cs="Times New Roman"/>
          <w:szCs w:val="24"/>
        </w:rPr>
        <w:t>μ</w:t>
      </w:r>
      <w:r>
        <w:rPr>
          <w:rFonts w:eastAsia="Times New Roman" w:cs="Times New Roman"/>
          <w:szCs w:val="24"/>
        </w:rPr>
        <w:t>μία εγκατάλειψη. Το μνημείο παρακολουθείται συνεχώς και προστατεύεται με απαραίτητα μέτρα συντήρησης και σωστικές επεμβάσεις. Επίσης, έγιναν βελτιώσεις πρόσβασης στο χώρο, περιφράξεις και υπο</w:t>
      </w:r>
      <w:r>
        <w:rPr>
          <w:rFonts w:eastAsia="Times New Roman" w:cs="Times New Roman"/>
          <w:szCs w:val="24"/>
        </w:rPr>
        <w:t xml:space="preserve">δομές ασφάλειας και φύλαξης. </w:t>
      </w:r>
    </w:p>
    <w:p w14:paraId="23B83308"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t>Το Υπουργείο Πολιτισμού έχει ανταποκριθεί σε όλες τις υποχρεώσεις του. Δεν έχει σημειωθεί ποτέ κα</w:t>
      </w:r>
      <w:r>
        <w:rPr>
          <w:rFonts w:eastAsia="Times New Roman" w:cs="Times New Roman"/>
          <w:szCs w:val="24"/>
        </w:rPr>
        <w:t>μ</w:t>
      </w:r>
      <w:r>
        <w:rPr>
          <w:rFonts w:eastAsia="Times New Roman" w:cs="Times New Roman"/>
          <w:szCs w:val="24"/>
        </w:rPr>
        <w:t xml:space="preserve">μία </w:t>
      </w:r>
      <w:proofErr w:type="spellStart"/>
      <w:r>
        <w:rPr>
          <w:rFonts w:eastAsia="Times New Roman" w:cs="Times New Roman"/>
          <w:szCs w:val="24"/>
        </w:rPr>
        <w:t>απένταξη</w:t>
      </w:r>
      <w:proofErr w:type="spellEnd"/>
      <w:r>
        <w:rPr>
          <w:rFonts w:eastAsia="Times New Roman" w:cs="Times New Roman"/>
          <w:szCs w:val="24"/>
        </w:rPr>
        <w:t xml:space="preserve"> από </w:t>
      </w:r>
      <w:r>
        <w:rPr>
          <w:rFonts w:eastAsia="Times New Roman" w:cs="Times New Roman"/>
          <w:szCs w:val="24"/>
        </w:rPr>
        <w:lastRenderedPageBreak/>
        <w:t>οποιοδήποτε ΕΣΠΑ. Τι σας κάνει να πιστεύετε ότι αυτό θα συμβεί με αυτό το εμβληματικό μνημείο; Κατά το προηγούμ</w:t>
      </w:r>
      <w:r>
        <w:rPr>
          <w:rFonts w:eastAsia="Times New Roman" w:cs="Times New Roman"/>
          <w:szCs w:val="24"/>
        </w:rPr>
        <w:t xml:space="preserve">ενο διάστημα εκπονήθηκαν και εγκρίθηκαν από το Κεντρικό Αρχαιολογικό Συμβούλιο όλες οι απαιτούμενες μελέτες για τη στερέωση, συντήρηση, αποκατάσταση και ανάδειξη του μνημείου, ενώ βεβαίως αποφασιστικό βήμα προς αυτή την κατεύθυνση είναι η ένταξη του έργου </w:t>
      </w:r>
      <w:r>
        <w:rPr>
          <w:rFonts w:eastAsia="Times New Roman" w:cs="Times New Roman"/>
          <w:szCs w:val="24"/>
        </w:rPr>
        <w:t>στο επιχειρησιακό πρόγραμμα «</w:t>
      </w:r>
      <w:r>
        <w:rPr>
          <w:rFonts w:eastAsia="Times New Roman" w:cs="Times New Roman"/>
          <w:szCs w:val="24"/>
        </w:rPr>
        <w:t>ΚΕΝΤΡΙΚΗ ΜΑΚΕΔΟΝΙΑ</w:t>
      </w:r>
      <w:r>
        <w:rPr>
          <w:rFonts w:eastAsia="Times New Roman" w:cs="Times New Roman"/>
          <w:szCs w:val="24"/>
        </w:rPr>
        <w:t xml:space="preserve">». </w:t>
      </w:r>
    </w:p>
    <w:p w14:paraId="23B83309"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Κατά την εκκίνηση του πρώτου </w:t>
      </w:r>
      <w:proofErr w:type="spellStart"/>
      <w:r>
        <w:rPr>
          <w:rFonts w:eastAsia="Times New Roman" w:cs="Times New Roman"/>
          <w:szCs w:val="24"/>
        </w:rPr>
        <w:t>υποέργου</w:t>
      </w:r>
      <w:proofErr w:type="spellEnd"/>
      <w:r>
        <w:rPr>
          <w:rFonts w:eastAsia="Times New Roman" w:cs="Times New Roman"/>
          <w:szCs w:val="24"/>
        </w:rPr>
        <w:t xml:space="preserve"> με τίτλο «Τεχνικός σύμβουλος», από </w:t>
      </w:r>
      <w:r w:rsidRPr="002F7918">
        <w:rPr>
          <w:rFonts w:eastAsia="Times New Roman" w:cs="Times New Roman"/>
          <w:szCs w:val="24"/>
        </w:rPr>
        <w:t>το οποίο</w:t>
      </w:r>
      <w:r>
        <w:rPr>
          <w:rFonts w:eastAsia="Times New Roman" w:cs="Times New Roman"/>
          <w:szCs w:val="24"/>
        </w:rPr>
        <w:t xml:space="preserve"> θα </w:t>
      </w:r>
      <w:proofErr w:type="spellStart"/>
      <w:r>
        <w:rPr>
          <w:rFonts w:eastAsia="Times New Roman" w:cs="Times New Roman"/>
          <w:szCs w:val="24"/>
        </w:rPr>
        <w:t>προέκυπτε</w:t>
      </w:r>
      <w:proofErr w:type="spellEnd"/>
      <w:r>
        <w:rPr>
          <w:rFonts w:eastAsia="Times New Roman" w:cs="Times New Roman"/>
          <w:szCs w:val="24"/>
        </w:rPr>
        <w:t xml:space="preserve"> η επιλογή ομάδας επιστημόνων για την υποστήριξη της αρμόδιας Διεύθυνσης Αναστύλωσης Αρχαίων Μνημείων, παρατηρή</w:t>
      </w:r>
      <w:r>
        <w:rPr>
          <w:rFonts w:eastAsia="Times New Roman" w:cs="Times New Roman"/>
          <w:szCs w:val="24"/>
        </w:rPr>
        <w:t xml:space="preserve">θηκε μια καθυστέρηση εκ του γεγονότος ότι η σύνταξη των τευχών της διακήρυξης έπρεπε να λάβει υπ’ </w:t>
      </w:r>
      <w:proofErr w:type="spellStart"/>
      <w:r>
        <w:rPr>
          <w:rFonts w:eastAsia="Times New Roman" w:cs="Times New Roman"/>
          <w:szCs w:val="24"/>
        </w:rPr>
        <w:t>όψιν</w:t>
      </w:r>
      <w:proofErr w:type="spellEnd"/>
      <w:r>
        <w:rPr>
          <w:rFonts w:eastAsia="Times New Roman" w:cs="Times New Roman"/>
          <w:szCs w:val="24"/>
        </w:rPr>
        <w:t xml:space="preserve"> τόσο το νέο νομικό πλαίσιο που διαμορφώθηκε από το 2016 όσο και τις απαιτήσεις της διεξαγωγής του διαγωνισμού με ηλεκτρονικό τρόπο.</w:t>
      </w:r>
    </w:p>
    <w:p w14:paraId="23B8330A"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t>Υπάρχουν δύο τρόποι σ</w:t>
      </w:r>
      <w:r>
        <w:rPr>
          <w:rFonts w:eastAsia="Times New Roman" w:cs="Times New Roman"/>
          <w:szCs w:val="24"/>
        </w:rPr>
        <w:t xml:space="preserve">υνεργασίας με τις περιφέρειες, κυρία Αραμπατζή. Ο πρώτος τρόπος είναι η επιστροφή των τευχών. Ο δεύτερος είναι η συνεργασία με την </w:t>
      </w:r>
      <w:r>
        <w:rPr>
          <w:rFonts w:eastAsia="Times New Roman" w:cs="Times New Roman"/>
          <w:szCs w:val="24"/>
        </w:rPr>
        <w:t>π</w:t>
      </w:r>
      <w:r>
        <w:rPr>
          <w:rFonts w:eastAsia="Times New Roman" w:cs="Times New Roman"/>
          <w:szCs w:val="24"/>
        </w:rPr>
        <w:t xml:space="preserve">εριφέρεια για να </w:t>
      </w:r>
      <w:r>
        <w:rPr>
          <w:rFonts w:eastAsia="Times New Roman" w:cs="Times New Roman"/>
          <w:szCs w:val="24"/>
        </w:rPr>
        <w:lastRenderedPageBreak/>
        <w:t xml:space="preserve">διορθωθούν τυχόν ελλείψεις. Η </w:t>
      </w:r>
      <w:r>
        <w:rPr>
          <w:rFonts w:eastAsia="Times New Roman" w:cs="Times New Roman"/>
          <w:szCs w:val="24"/>
        </w:rPr>
        <w:t>π</w:t>
      </w:r>
      <w:r>
        <w:rPr>
          <w:rFonts w:eastAsia="Times New Roman" w:cs="Times New Roman"/>
          <w:szCs w:val="24"/>
        </w:rPr>
        <w:t>εριφέρεια επέλεξε την πρώτη εκδοχή, την επιστροφή. Παρ</w:t>
      </w:r>
      <w:r>
        <w:rPr>
          <w:rFonts w:eastAsia="Times New Roman" w:cs="Times New Roman"/>
          <w:szCs w:val="24"/>
        </w:rPr>
        <w:t xml:space="preserve">’ </w:t>
      </w:r>
      <w:r>
        <w:rPr>
          <w:rFonts w:eastAsia="Times New Roman" w:cs="Times New Roman"/>
          <w:szCs w:val="24"/>
        </w:rPr>
        <w:t xml:space="preserve">όλα αυτά, δεν έπαψε </w:t>
      </w:r>
      <w:r>
        <w:rPr>
          <w:rFonts w:eastAsia="Times New Roman" w:cs="Times New Roman"/>
          <w:szCs w:val="24"/>
        </w:rPr>
        <w:t xml:space="preserve">η συνεργασία με την </w:t>
      </w:r>
      <w:r>
        <w:rPr>
          <w:rFonts w:eastAsia="Times New Roman" w:cs="Times New Roman"/>
          <w:szCs w:val="24"/>
        </w:rPr>
        <w:t>π</w:t>
      </w:r>
      <w:r>
        <w:rPr>
          <w:rFonts w:eastAsia="Times New Roman" w:cs="Times New Roman"/>
          <w:szCs w:val="24"/>
        </w:rPr>
        <w:t xml:space="preserve">εριφέρεια. Αμέσως οι επιστήμονες και τα στελέχη του Υπουργείου Πολιτισμού ανέβηκαν, βρήκαν τα σημεία τα οποία έπρεπε να διορθωθούν και διορθώθηκαν. </w:t>
      </w:r>
    </w:p>
    <w:p w14:paraId="23B8330B"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t>Στις 30</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2018 υποβλήθηκε στην ειδική υπηρεσία της Περιφέρειας Κεντρικής Μακεδονίας ο </w:t>
      </w:r>
      <w:r>
        <w:rPr>
          <w:rFonts w:eastAsia="Times New Roman" w:cs="Times New Roman"/>
          <w:szCs w:val="24"/>
        </w:rPr>
        <w:t>τελικός φάκελος. Στις 10</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2018 δημοσιεύτηκε η σχετική διακήρυξη για την ανάδειξη του τεχνικού συμβούλου του έργου με </w:t>
      </w:r>
      <w:proofErr w:type="spellStart"/>
      <w:r>
        <w:rPr>
          <w:rFonts w:eastAsia="Times New Roman" w:cs="Times New Roman"/>
          <w:szCs w:val="24"/>
        </w:rPr>
        <w:t>καταληκτήρια</w:t>
      </w:r>
      <w:proofErr w:type="spellEnd"/>
      <w:r>
        <w:rPr>
          <w:rFonts w:eastAsia="Times New Roman" w:cs="Times New Roman"/>
          <w:szCs w:val="24"/>
        </w:rPr>
        <w:t xml:space="preserve"> ημερομηνία στις 9</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2018. Έτσι, σύμφωνα με το χρονοδιάγραμμα του έργου, τον Σεπτέμβριο αναμένεται να ξεκινήσουν οι εργασίες α</w:t>
      </w:r>
      <w:r>
        <w:rPr>
          <w:rFonts w:eastAsia="Times New Roman" w:cs="Times New Roman"/>
          <w:szCs w:val="24"/>
        </w:rPr>
        <w:t xml:space="preserve">νασχηματισμού της στερεωτικής διάταξης του ταφικού μνημείου, βάσει της </w:t>
      </w:r>
      <w:proofErr w:type="spellStart"/>
      <w:r>
        <w:rPr>
          <w:rFonts w:eastAsia="Times New Roman" w:cs="Times New Roman"/>
          <w:szCs w:val="24"/>
        </w:rPr>
        <w:t>εκπονηθείσας</w:t>
      </w:r>
      <w:proofErr w:type="spellEnd"/>
      <w:r>
        <w:rPr>
          <w:rFonts w:eastAsia="Times New Roman" w:cs="Times New Roman"/>
          <w:szCs w:val="24"/>
        </w:rPr>
        <w:t xml:space="preserve"> μελέτης,</w:t>
      </w:r>
    </w:p>
    <w:p w14:paraId="23B8330C" w14:textId="77777777" w:rsidR="00762968" w:rsidRDefault="006F10D4">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Υπουργού</w:t>
      </w:r>
      <w:r w:rsidRPr="005143EC">
        <w:rPr>
          <w:rFonts w:eastAsia="Times New Roman" w:cs="Times New Roman"/>
          <w:szCs w:val="24"/>
        </w:rPr>
        <w:t>)</w:t>
      </w:r>
    </w:p>
    <w:p w14:paraId="23B8330D"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w:t>
      </w:r>
      <w:r w:rsidRPr="00A341B8">
        <w:rPr>
          <w:rFonts w:eastAsia="Times New Roman" w:cs="Times New Roman"/>
          <w:szCs w:val="24"/>
        </w:rPr>
        <w:t>κύριε Πρόεδρε</w:t>
      </w:r>
      <w:r>
        <w:rPr>
          <w:rFonts w:eastAsia="Times New Roman" w:cs="Times New Roman"/>
          <w:szCs w:val="24"/>
        </w:rPr>
        <w:t>. Θα χρειαστώ λίγο χρόνο ακόμη. Σας ευχαριστώ.</w:t>
      </w:r>
    </w:p>
    <w:p w14:paraId="23B8330E"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στις αρχές Αυγούστου αναμένεται να ξεκινήσει η απαραίτητη διενέργεια αρχαιολογικό τομών στις </w:t>
      </w:r>
      <w:proofErr w:type="spellStart"/>
      <w:r>
        <w:rPr>
          <w:rFonts w:eastAsia="Times New Roman" w:cs="Times New Roman"/>
          <w:szCs w:val="24"/>
        </w:rPr>
        <w:t>επιχώσεις</w:t>
      </w:r>
      <w:proofErr w:type="spellEnd"/>
      <w:r>
        <w:rPr>
          <w:rFonts w:eastAsia="Times New Roman" w:cs="Times New Roman"/>
          <w:szCs w:val="24"/>
        </w:rPr>
        <w:t>, ενώ παράλληλα προωθούνται και οι διαδικασίες για την αναγκαστική απαλλοτρίωση όλων των όμορων ιδιοκτησιών γύρω από το μνημείο. Τα σχετικά τοπ</w:t>
      </w:r>
      <w:r>
        <w:rPr>
          <w:rFonts w:eastAsia="Times New Roman" w:cs="Times New Roman"/>
          <w:szCs w:val="24"/>
        </w:rPr>
        <w:t xml:space="preserve">ογραφικά </w:t>
      </w:r>
      <w:r w:rsidRPr="002A6A11">
        <w:rPr>
          <w:rFonts w:eastAsia="Times New Roman" w:cs="Times New Roman"/>
          <w:szCs w:val="24"/>
        </w:rPr>
        <w:t>διαγράμματα</w:t>
      </w:r>
      <w:r>
        <w:rPr>
          <w:rFonts w:eastAsia="Times New Roman" w:cs="Times New Roman"/>
          <w:szCs w:val="24"/>
        </w:rPr>
        <w:t xml:space="preserve"> έχουν ήδη εκπονηθεί από το Ταμείο Αρχαιολογικών Πόρων και στα τέλη Ιουλίου αναμένονται τυχόν ενστάσεις εκ μέρους των δικαιούχων. </w:t>
      </w:r>
    </w:p>
    <w:p w14:paraId="23B8330F"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t>Κατά συνέπεια, δεν υπάρχει κα</w:t>
      </w:r>
      <w:r>
        <w:rPr>
          <w:rFonts w:eastAsia="Times New Roman" w:cs="Times New Roman"/>
          <w:szCs w:val="24"/>
        </w:rPr>
        <w:t>μ</w:t>
      </w:r>
      <w:r>
        <w:rPr>
          <w:rFonts w:eastAsia="Times New Roman" w:cs="Times New Roman"/>
          <w:szCs w:val="24"/>
        </w:rPr>
        <w:t>μία εγκατάλειψη, κυρία Αραμπατζή. Το περιεχόμενο της προειδοποιητικής επιστ</w:t>
      </w:r>
      <w:r>
        <w:rPr>
          <w:rFonts w:eastAsia="Times New Roman" w:cs="Times New Roman"/>
          <w:szCs w:val="24"/>
        </w:rPr>
        <w:t xml:space="preserve">ολής του κ. </w:t>
      </w:r>
      <w:proofErr w:type="spellStart"/>
      <w:r>
        <w:rPr>
          <w:rFonts w:eastAsia="Times New Roman" w:cs="Times New Roman"/>
          <w:szCs w:val="24"/>
        </w:rPr>
        <w:t>Τζιτζικώστα</w:t>
      </w:r>
      <w:proofErr w:type="spellEnd"/>
      <w:r>
        <w:rPr>
          <w:rFonts w:eastAsia="Times New Roman" w:cs="Times New Roman"/>
          <w:szCs w:val="24"/>
        </w:rPr>
        <w:t xml:space="preserve"> από την Περιφέρεια Κεντρικής Μακεδονίας προς τη </w:t>
      </w:r>
      <w:r>
        <w:rPr>
          <w:rFonts w:eastAsia="Times New Roman" w:cs="Times New Roman"/>
          <w:szCs w:val="24"/>
        </w:rPr>
        <w:t>δ</w:t>
      </w:r>
      <w:r>
        <w:rPr>
          <w:rFonts w:eastAsia="Times New Roman" w:cs="Times New Roman"/>
          <w:szCs w:val="24"/>
        </w:rPr>
        <w:t xml:space="preserve">ιεύθυνση </w:t>
      </w:r>
      <w:r>
        <w:rPr>
          <w:rFonts w:eastAsia="Times New Roman" w:cs="Times New Roman"/>
          <w:szCs w:val="24"/>
        </w:rPr>
        <w:t>α</w:t>
      </w:r>
      <w:r>
        <w:rPr>
          <w:rFonts w:eastAsia="Times New Roman" w:cs="Times New Roman"/>
          <w:szCs w:val="24"/>
        </w:rPr>
        <w:t xml:space="preserve">ναστύλωσης, στο οποίο αναφέρεστε, σχετικά με την αδυναμία ένταξης του πρώτου </w:t>
      </w:r>
      <w:proofErr w:type="spellStart"/>
      <w:r>
        <w:rPr>
          <w:rFonts w:eastAsia="Times New Roman" w:cs="Times New Roman"/>
          <w:szCs w:val="24"/>
        </w:rPr>
        <w:t>υποέργου</w:t>
      </w:r>
      <w:proofErr w:type="spellEnd"/>
      <w:r>
        <w:rPr>
          <w:rFonts w:eastAsia="Times New Roman" w:cs="Times New Roman"/>
          <w:szCs w:val="24"/>
        </w:rPr>
        <w:t xml:space="preserve">, δεν ισχύει πια. Συνεπώς, δεν συντρέχει κανένας κίνδυνος </w:t>
      </w:r>
      <w:proofErr w:type="spellStart"/>
      <w:r>
        <w:rPr>
          <w:rFonts w:eastAsia="Times New Roman" w:cs="Times New Roman"/>
          <w:szCs w:val="24"/>
        </w:rPr>
        <w:t>απένταξης</w:t>
      </w:r>
      <w:proofErr w:type="spellEnd"/>
      <w:r>
        <w:rPr>
          <w:rFonts w:eastAsia="Times New Roman" w:cs="Times New Roman"/>
          <w:szCs w:val="24"/>
        </w:rPr>
        <w:t xml:space="preserve"> του έργου, δεδομένου</w:t>
      </w:r>
      <w:r>
        <w:rPr>
          <w:rFonts w:eastAsia="Times New Roman" w:cs="Times New Roman"/>
          <w:szCs w:val="24"/>
        </w:rPr>
        <w:t xml:space="preserve"> ότι, όπως σημείωσα παραπάνω, το αίτημα δημοπράτησης του πρώτου </w:t>
      </w:r>
      <w:proofErr w:type="spellStart"/>
      <w:r>
        <w:rPr>
          <w:rFonts w:eastAsia="Times New Roman" w:cs="Times New Roman"/>
          <w:szCs w:val="24"/>
        </w:rPr>
        <w:t>υποέργου</w:t>
      </w:r>
      <w:proofErr w:type="spellEnd"/>
      <w:r>
        <w:rPr>
          <w:rFonts w:eastAsia="Times New Roman" w:cs="Times New Roman"/>
          <w:szCs w:val="24"/>
        </w:rPr>
        <w:t xml:space="preserve"> υποβλήθηκε στις 30 Μαΐου, ενώ στις 10 Ιουλίου δημοσιεύτηκε η σχετική διακήρυξη. </w:t>
      </w:r>
    </w:p>
    <w:p w14:paraId="23B83310"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Θα ήθελα να τονίσω εδώ κάτι </w:t>
      </w:r>
      <w:r w:rsidRPr="002F7918">
        <w:rPr>
          <w:rFonts w:eastAsia="Times New Roman" w:cs="Times New Roman"/>
          <w:szCs w:val="24"/>
        </w:rPr>
        <w:t>το οποίο</w:t>
      </w:r>
      <w:r>
        <w:rPr>
          <w:rFonts w:eastAsia="Times New Roman" w:cs="Times New Roman"/>
          <w:szCs w:val="24"/>
        </w:rPr>
        <w:t xml:space="preserve"> δεν καταλαβαίνουμε πολλές φορές εμείς οι πολίτες που δεν είμαστε </w:t>
      </w:r>
      <w:r>
        <w:rPr>
          <w:rFonts w:eastAsia="Times New Roman" w:cs="Times New Roman"/>
          <w:szCs w:val="24"/>
        </w:rPr>
        <w:t xml:space="preserve">μέρος της αρχαιολογικής κοινότητας και βεβαίως δεν αντιλαμβανόμαστε ότι </w:t>
      </w:r>
      <w:r>
        <w:rPr>
          <w:rFonts w:eastAsia="Times New Roman" w:cs="Times New Roman"/>
          <w:szCs w:val="24"/>
        </w:rPr>
        <w:lastRenderedPageBreak/>
        <w:t xml:space="preserve">οι αρχαιολόγοι παραλαμβάνουν τους αιώνες και τους αποδίδουν στους αιώνες. Επομένως, χρειάζεται να είναι πάρα πολύ προσεκτικοί, να είναι πολύ συντεταγμένες και σταδιακές οι παρεμβάσεις </w:t>
      </w:r>
      <w:r>
        <w:rPr>
          <w:rFonts w:eastAsia="Times New Roman" w:cs="Times New Roman"/>
          <w:szCs w:val="24"/>
        </w:rPr>
        <w:t xml:space="preserve">τους και οι επεμβάσεις τους στα μνημεία που αποκαλύπτονται γιατί ακριβώς </w:t>
      </w:r>
      <w:r w:rsidRPr="00E57B5A">
        <w:rPr>
          <w:rFonts w:eastAsia="Times New Roman" w:cs="Times New Roman"/>
          <w:szCs w:val="24"/>
        </w:rPr>
        <w:t>πρέπει να</w:t>
      </w:r>
      <w:r>
        <w:rPr>
          <w:rFonts w:eastAsia="Times New Roman" w:cs="Times New Roman"/>
          <w:szCs w:val="24"/>
        </w:rPr>
        <w:t xml:space="preserve"> τα παραδώσουν στις επόμενες γενιές όσο γίνεται πιο προστατευμένα.</w:t>
      </w:r>
    </w:p>
    <w:p w14:paraId="23B83311" w14:textId="77777777" w:rsidR="00762968" w:rsidRDefault="006F10D4">
      <w:pPr>
        <w:tabs>
          <w:tab w:val="left" w:pos="3873"/>
        </w:tabs>
        <w:spacing w:line="600" w:lineRule="auto"/>
        <w:ind w:firstLine="720"/>
        <w:jc w:val="both"/>
        <w:rPr>
          <w:rFonts w:eastAsia="Times New Roman"/>
          <w:szCs w:val="24"/>
        </w:rPr>
      </w:pPr>
      <w:r>
        <w:rPr>
          <w:rFonts w:eastAsia="Times New Roman" w:cs="Times New Roman"/>
          <w:szCs w:val="24"/>
        </w:rPr>
        <w:t>Σας ε</w:t>
      </w:r>
      <w:r>
        <w:rPr>
          <w:rFonts w:eastAsia="Times New Roman"/>
          <w:szCs w:val="24"/>
        </w:rPr>
        <w:t>υχαριστώ.</w:t>
      </w:r>
    </w:p>
    <w:p w14:paraId="23B83312" w14:textId="77777777" w:rsidR="00762968" w:rsidRDefault="006F10D4">
      <w:pPr>
        <w:tabs>
          <w:tab w:val="left" w:pos="3873"/>
        </w:tabs>
        <w:spacing w:line="600" w:lineRule="auto"/>
        <w:ind w:firstLine="720"/>
        <w:jc w:val="both"/>
        <w:rPr>
          <w:rFonts w:eastAsia="Times New Roman"/>
          <w:szCs w:val="24"/>
        </w:rPr>
      </w:pPr>
      <w:r w:rsidRPr="009922F5">
        <w:rPr>
          <w:rFonts w:eastAsia="Times New Roman"/>
          <w:b/>
          <w:bCs/>
        </w:rPr>
        <w:t>ΠΡΟΕΔΡΕΥΩΝ (</w:t>
      </w:r>
      <w:r w:rsidRPr="009922F5">
        <w:rPr>
          <w:rFonts w:eastAsia="Times New Roman"/>
          <w:b/>
          <w:szCs w:val="24"/>
        </w:rPr>
        <w:t xml:space="preserve">Δημήτριος </w:t>
      </w:r>
      <w:proofErr w:type="spellStart"/>
      <w:r w:rsidRPr="009922F5">
        <w:rPr>
          <w:rFonts w:eastAsia="Times New Roman"/>
          <w:b/>
          <w:szCs w:val="24"/>
        </w:rPr>
        <w:t>Κρεμαστινός</w:t>
      </w:r>
      <w:proofErr w:type="spellEnd"/>
      <w:r w:rsidRPr="009922F5">
        <w:rPr>
          <w:rFonts w:eastAsia="Times New Roman"/>
          <w:b/>
          <w:bCs/>
        </w:rPr>
        <w:t>):</w:t>
      </w:r>
      <w:r>
        <w:rPr>
          <w:rFonts w:eastAsia="Times New Roman"/>
          <w:szCs w:val="24"/>
        </w:rPr>
        <w:t xml:space="preserve"> Κυρία Αραμπατζή, έχετε και πάλι τον λόγο.</w:t>
      </w:r>
    </w:p>
    <w:p w14:paraId="23B83313"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b/>
          <w:szCs w:val="24"/>
        </w:rPr>
        <w:t>ΦΩΤΕΙΝΗ ΑΡΑΜΠΑ</w:t>
      </w:r>
      <w:r>
        <w:rPr>
          <w:rFonts w:eastAsia="Times New Roman"/>
          <w:b/>
          <w:szCs w:val="24"/>
        </w:rPr>
        <w:t xml:space="preserve">ΤΖΗ: </w:t>
      </w:r>
      <w:r>
        <w:rPr>
          <w:rFonts w:eastAsia="Times New Roman"/>
          <w:szCs w:val="24"/>
        </w:rPr>
        <w:t xml:space="preserve">Κυρία Υπουργέ, δεν μπορώ να μη σχολιάσω την αρχική σας τοποθέτηση ότι είναι δήθεν θλιβερή η τακτική μας ότι μετατρέπουμε το μνημείο σε σημείο αντιπαράθεσης. </w:t>
      </w:r>
    </w:p>
    <w:p w14:paraId="23B8331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Ήμουν πάρα πολύ καλοπροαίρετη όταν αναλάβατε την ηγεσία του Υπουργείου Πολιτισμού. Θυμάστε τη</w:t>
      </w:r>
      <w:r>
        <w:rPr>
          <w:rFonts w:eastAsia="Times New Roman" w:cs="Times New Roman"/>
          <w:szCs w:val="24"/>
        </w:rPr>
        <w:t xml:space="preserve">ν πρώτη επίκαιρη ερώτησή μου. Σας είχα πει ότι η προσωπικότητά σας μου δίνει την αισιοδοξία ότι θα δώσετε στο μνημείο αυτό την αξία και την προσοχή που του προσήκει. </w:t>
      </w:r>
    </w:p>
    <w:p w14:paraId="23B8331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Επειδή μιλήσατε λοιπόν για θλίψη</w:t>
      </w:r>
      <w:r w:rsidRPr="007B0707">
        <w:rPr>
          <w:rFonts w:eastAsia="Times New Roman" w:cs="Times New Roman"/>
          <w:szCs w:val="24"/>
        </w:rPr>
        <w:t>,</w:t>
      </w:r>
      <w:r>
        <w:rPr>
          <w:rFonts w:eastAsia="Times New Roman" w:cs="Times New Roman"/>
          <w:szCs w:val="24"/>
        </w:rPr>
        <w:t xml:space="preserve"> σε σχέση με κομματική αντιπαράθεση, δεν θέλω να σας θυμ</w:t>
      </w:r>
      <w:r>
        <w:rPr>
          <w:rFonts w:eastAsia="Times New Roman" w:cs="Times New Roman"/>
          <w:szCs w:val="24"/>
        </w:rPr>
        <w:t>ίσω το πρωτοσέλιδο της «</w:t>
      </w:r>
      <w:r>
        <w:rPr>
          <w:rFonts w:eastAsia="Times New Roman" w:cs="Times New Roman"/>
          <w:szCs w:val="24"/>
        </w:rPr>
        <w:t>ΑΥΓΗΣ</w:t>
      </w:r>
      <w:r>
        <w:rPr>
          <w:rFonts w:eastAsia="Times New Roman" w:cs="Times New Roman"/>
          <w:szCs w:val="24"/>
        </w:rPr>
        <w:t xml:space="preserve">» του Αυγούστου του 2015 που αποδεικνύει την κομματική εμπάθεια, το μένος του ΣΥΡΙΖΑ </w:t>
      </w:r>
      <w:r w:rsidRPr="007B0707">
        <w:rPr>
          <w:rFonts w:eastAsia="Times New Roman" w:cs="Times New Roman"/>
          <w:szCs w:val="24"/>
        </w:rPr>
        <w:t xml:space="preserve">για το </w:t>
      </w:r>
      <w:r>
        <w:rPr>
          <w:rFonts w:eastAsia="Times New Roman" w:cs="Times New Roman"/>
          <w:szCs w:val="24"/>
        </w:rPr>
        <w:t xml:space="preserve">συγκεκριμένο μακεδονικό οικουμενικό μνημείο, μιλώντας για «Αμφίπολη, φιάσκο Σαμαρά». </w:t>
      </w:r>
    </w:p>
    <w:p w14:paraId="23B8331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Εγώ, κυρία Υπουργέ, έρχομαι εδώ και τριάμισι </w:t>
      </w:r>
      <w:r>
        <w:rPr>
          <w:rFonts w:eastAsia="Times New Roman" w:cs="Times New Roman"/>
          <w:szCs w:val="24"/>
        </w:rPr>
        <w:t>χρόν</w:t>
      </w:r>
      <w:r>
        <w:rPr>
          <w:rFonts w:eastAsia="Times New Roman" w:cs="Times New Roman"/>
          <w:szCs w:val="24"/>
        </w:rPr>
        <w:t>ια</w:t>
      </w:r>
      <w:r>
        <w:rPr>
          <w:rFonts w:eastAsia="Times New Roman" w:cs="Times New Roman"/>
          <w:szCs w:val="24"/>
        </w:rPr>
        <w:t xml:space="preserve"> καλώ την εκάστοτε ηγεσία του Υπουργείου Πολιτισμού να μας πει ένα έργο που έχει γίνει στην Αμφίπολη. Εμείς, κυρία Υπουργέ, ζούμε εκεί. Αυτές τις διαχειριστικές απαντήσεις και τους </w:t>
      </w:r>
      <w:proofErr w:type="spellStart"/>
      <w:r>
        <w:rPr>
          <w:rFonts w:eastAsia="Times New Roman" w:cs="Times New Roman"/>
          <w:szCs w:val="24"/>
        </w:rPr>
        <w:t>τακτικισμούς</w:t>
      </w:r>
      <w:proofErr w:type="spellEnd"/>
      <w:r>
        <w:rPr>
          <w:rFonts w:eastAsia="Times New Roman" w:cs="Times New Roman"/>
          <w:szCs w:val="24"/>
        </w:rPr>
        <w:t xml:space="preserve"> με τους οποίους προσπαθείτε να μπερδέψετε εδώ, εμείς τους ζο</w:t>
      </w:r>
      <w:r>
        <w:rPr>
          <w:rFonts w:eastAsia="Times New Roman" w:cs="Times New Roman"/>
          <w:szCs w:val="24"/>
        </w:rPr>
        <w:t xml:space="preserve">ύμε από κοντά. Είναι Ιούλιος του 2018, έχετε δεσμευθεί με γραπτές σας απαντήσεις ότι εντός του έτους θα ολοκληρωθούν οι εργασίες του ΕΣΠΑ και δεν έχει πέσει ούτε τσάπα στον λόφο </w:t>
      </w:r>
      <w:proofErr w:type="spellStart"/>
      <w:r>
        <w:rPr>
          <w:rFonts w:eastAsia="Times New Roman" w:cs="Times New Roman"/>
          <w:szCs w:val="24"/>
        </w:rPr>
        <w:t>Καστά</w:t>
      </w:r>
      <w:proofErr w:type="spellEnd"/>
      <w:r>
        <w:rPr>
          <w:rFonts w:eastAsia="Times New Roman" w:cs="Times New Roman"/>
          <w:szCs w:val="24"/>
        </w:rPr>
        <w:t>. Κάνω μία πρόβλεψη: Μέχρι τέλος Αυγούστου –και αυτό για το θεαθήναι απέν</w:t>
      </w:r>
      <w:r>
        <w:rPr>
          <w:rFonts w:eastAsia="Times New Roman" w:cs="Times New Roman"/>
          <w:szCs w:val="24"/>
        </w:rPr>
        <w:t xml:space="preserve">αντι στην Ευρωπαϊκή Ένωση- θα τοποθετήσετε κάτι οικίσκους για να δείξετε ότι υπάρχει έργο. </w:t>
      </w:r>
    </w:p>
    <w:p w14:paraId="23B8331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Μιλάτε και ξαναμιλάτε και τις ίδιες διαχειριστικές απαντήσεις δίνετε δύο χρόνια σχεδόν εσείς -και βεβαίως, οι προκάτοχοί σας ανάλογες- για δήθεν απαλλοτριώσεις. </w:t>
      </w:r>
    </w:p>
    <w:p w14:paraId="23B8331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Κυ</w:t>
      </w:r>
      <w:r>
        <w:rPr>
          <w:rFonts w:eastAsia="Times New Roman" w:cs="Times New Roman"/>
          <w:szCs w:val="24"/>
        </w:rPr>
        <w:t xml:space="preserve">ρία Υπουργέ, ενάμισης χρόνος έχει περάσει από τη γνωμοδότηση του ΚΑΣ και ανέλαβε άλλη υπηρεσία για να κάνει αυτήν την </w:t>
      </w:r>
      <w:proofErr w:type="spellStart"/>
      <w:r>
        <w:rPr>
          <w:rFonts w:eastAsia="Times New Roman" w:cs="Times New Roman"/>
          <w:szCs w:val="24"/>
        </w:rPr>
        <w:t>τοπογράφηση</w:t>
      </w:r>
      <w:proofErr w:type="spellEnd"/>
      <w:r>
        <w:rPr>
          <w:rFonts w:eastAsia="Times New Roman" w:cs="Times New Roman"/>
          <w:szCs w:val="24"/>
        </w:rPr>
        <w:t xml:space="preserve"> την οποία λέτε και διακηρύσσετε, γιατί το ταμείο αρχαιολογικών πόρων είχε τα χαρτιά του στοιβαγμένα επί ενάμισι χρόνο και το κ</w:t>
      </w:r>
      <w:r>
        <w:rPr>
          <w:rFonts w:eastAsia="Times New Roman" w:cs="Times New Roman"/>
          <w:szCs w:val="24"/>
        </w:rPr>
        <w:t xml:space="preserve">οιτούσε και δεν έκανε </w:t>
      </w:r>
      <w:proofErr w:type="spellStart"/>
      <w:r>
        <w:rPr>
          <w:rFonts w:eastAsia="Times New Roman" w:cs="Times New Roman"/>
          <w:szCs w:val="24"/>
        </w:rPr>
        <w:t>τοπογράφιση</w:t>
      </w:r>
      <w:proofErr w:type="spellEnd"/>
      <w:r>
        <w:rPr>
          <w:rFonts w:eastAsia="Times New Roman" w:cs="Times New Roman"/>
          <w:szCs w:val="24"/>
        </w:rPr>
        <w:t>. Τι έγινε το πρόγραμμα της ανάλυσης των οστών; Σας παραδόθηκαν 236.000 ευρώ με συνεργασία του Υπουργείου Πολιτισμού, του Αριστοτέλειου Πανεπιστημίου Θεσσαλονίκης, Δημοκρίτειου Πανεπιστημίου για την ανάλυση των οστών. Και α</w:t>
      </w:r>
      <w:r>
        <w:rPr>
          <w:rFonts w:eastAsia="Times New Roman" w:cs="Times New Roman"/>
          <w:szCs w:val="24"/>
        </w:rPr>
        <w:t xml:space="preserve">υτό είναι ένας ακόμη αδιάψευστος μάρτυρας για την ιστορικότητα και τη </w:t>
      </w:r>
      <w:proofErr w:type="spellStart"/>
      <w:r>
        <w:rPr>
          <w:rFonts w:eastAsia="Times New Roman" w:cs="Times New Roman"/>
          <w:szCs w:val="24"/>
        </w:rPr>
        <w:t>μακεδονικότητα</w:t>
      </w:r>
      <w:proofErr w:type="spellEnd"/>
      <w:r>
        <w:rPr>
          <w:rFonts w:eastAsia="Times New Roman" w:cs="Times New Roman"/>
          <w:szCs w:val="24"/>
        </w:rPr>
        <w:t xml:space="preserve"> αυτού του μνημείου. Πού πήγε; Το πετάξατε και αυτό στα σκουπίδια. </w:t>
      </w:r>
    </w:p>
    <w:p w14:paraId="23B8331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Τι έγινε με τη μεταφορά των εκατό μαρμάρινων μελών από τον </w:t>
      </w:r>
      <w:r>
        <w:rPr>
          <w:rFonts w:eastAsia="Times New Roman" w:cs="Times New Roman"/>
          <w:szCs w:val="24"/>
        </w:rPr>
        <w:t>λ</w:t>
      </w:r>
      <w:r>
        <w:rPr>
          <w:rFonts w:eastAsia="Times New Roman" w:cs="Times New Roman"/>
          <w:szCs w:val="24"/>
        </w:rPr>
        <w:t xml:space="preserve">έοντα της Αμφίπολης στον </w:t>
      </w:r>
      <w:r>
        <w:rPr>
          <w:rFonts w:eastAsia="Times New Roman" w:cs="Times New Roman"/>
          <w:szCs w:val="24"/>
        </w:rPr>
        <w:t>λ</w:t>
      </w:r>
      <w:r>
        <w:rPr>
          <w:rFonts w:eastAsia="Times New Roman" w:cs="Times New Roman"/>
          <w:szCs w:val="24"/>
        </w:rPr>
        <w:t xml:space="preserve">όφο </w:t>
      </w:r>
      <w:proofErr w:type="spellStart"/>
      <w:r>
        <w:rPr>
          <w:rFonts w:eastAsia="Times New Roman" w:cs="Times New Roman"/>
          <w:szCs w:val="24"/>
        </w:rPr>
        <w:t>Καστά</w:t>
      </w:r>
      <w:proofErr w:type="spellEnd"/>
      <w:r>
        <w:rPr>
          <w:rFonts w:eastAsia="Times New Roman" w:cs="Times New Roman"/>
          <w:szCs w:val="24"/>
        </w:rPr>
        <w:t xml:space="preserve">, όπως </w:t>
      </w:r>
      <w:r>
        <w:rPr>
          <w:rFonts w:eastAsia="Times New Roman" w:cs="Times New Roman"/>
          <w:szCs w:val="24"/>
        </w:rPr>
        <w:t xml:space="preserve">εσείς η ίδια τον Νοέμβριο του 2017 είχατε δεσμευθεί; Και μου λέτε ότι εμείς τα λέμε αυτά; Ο Περιφερειάρχης σας λέει ότι μέχρι τέλος </w:t>
      </w:r>
      <w:r>
        <w:rPr>
          <w:rFonts w:eastAsia="Times New Roman" w:cs="Times New Roman"/>
          <w:szCs w:val="24"/>
        </w:rPr>
        <w:lastRenderedPageBreak/>
        <w:t>Ιουλίου δεν έχετε κάνει κα</w:t>
      </w:r>
      <w:r>
        <w:rPr>
          <w:rFonts w:eastAsia="Times New Roman" w:cs="Times New Roman"/>
          <w:szCs w:val="24"/>
        </w:rPr>
        <w:t>μ</w:t>
      </w:r>
      <w:r>
        <w:rPr>
          <w:rFonts w:eastAsia="Times New Roman" w:cs="Times New Roman"/>
          <w:szCs w:val="24"/>
        </w:rPr>
        <w:t xml:space="preserve">μία ενέργεια και σπεύσατε τώρα, άρον-άρον, να κάνετε κάποιους </w:t>
      </w:r>
      <w:proofErr w:type="spellStart"/>
      <w:r>
        <w:rPr>
          <w:rFonts w:eastAsia="Times New Roman" w:cs="Times New Roman"/>
          <w:szCs w:val="24"/>
        </w:rPr>
        <w:t>τακτικισμούς</w:t>
      </w:r>
      <w:proofErr w:type="spellEnd"/>
      <w:r>
        <w:rPr>
          <w:rFonts w:eastAsia="Times New Roman" w:cs="Times New Roman"/>
          <w:szCs w:val="24"/>
        </w:rPr>
        <w:t xml:space="preserve"> και να δώσετε τα τεύχη</w:t>
      </w:r>
      <w:r>
        <w:rPr>
          <w:rFonts w:eastAsia="Times New Roman" w:cs="Times New Roman"/>
          <w:szCs w:val="24"/>
        </w:rPr>
        <w:t xml:space="preserve"> δημοπράτησης για ένα από τα επτά </w:t>
      </w:r>
      <w:proofErr w:type="spellStart"/>
      <w:r>
        <w:rPr>
          <w:rFonts w:eastAsia="Times New Roman" w:cs="Times New Roman"/>
          <w:szCs w:val="24"/>
        </w:rPr>
        <w:t>υποέργα</w:t>
      </w:r>
      <w:proofErr w:type="spellEnd"/>
      <w:r>
        <w:rPr>
          <w:rFonts w:eastAsia="Times New Roman" w:cs="Times New Roman"/>
          <w:szCs w:val="24"/>
        </w:rPr>
        <w:t xml:space="preserve"> για να προλάβετε το νέο Βατερλό, εσείς που επί των ημερών σας έγινε το φιάσκο της αρχικής απόρριψης του φακέλου, κυρία Υπουργέ. Εγώ τα λέω αυτά ή τα έργα και οι ημέρες σας; </w:t>
      </w:r>
    </w:p>
    <w:p w14:paraId="23B8331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Σας παρακαλώ, κυρία Υπουργέ. Στον </w:t>
      </w:r>
      <w:r>
        <w:rPr>
          <w:rFonts w:eastAsia="Times New Roman" w:cs="Times New Roman"/>
          <w:szCs w:val="24"/>
        </w:rPr>
        <w:t>λ</w:t>
      </w:r>
      <w:r>
        <w:rPr>
          <w:rFonts w:eastAsia="Times New Roman" w:cs="Times New Roman"/>
          <w:szCs w:val="24"/>
        </w:rPr>
        <w:t xml:space="preserve">όφο </w:t>
      </w:r>
      <w:proofErr w:type="spellStart"/>
      <w:r>
        <w:rPr>
          <w:rFonts w:eastAsia="Times New Roman" w:cs="Times New Roman"/>
          <w:szCs w:val="24"/>
        </w:rPr>
        <w:t>Κ</w:t>
      </w:r>
      <w:r>
        <w:rPr>
          <w:rFonts w:eastAsia="Times New Roman" w:cs="Times New Roman"/>
          <w:szCs w:val="24"/>
        </w:rPr>
        <w:t>αστά</w:t>
      </w:r>
      <w:proofErr w:type="spellEnd"/>
      <w:r>
        <w:rPr>
          <w:rFonts w:eastAsia="Times New Roman" w:cs="Times New Roman"/>
          <w:szCs w:val="24"/>
        </w:rPr>
        <w:t xml:space="preserve">, αυτή τη στιγμή, υπάρχει νεκρική απραξία. Ένα ακόμη καλοκαίρι, ένας ακόμη χρόνος, του 2018, χρόνος κατ’ εξοχήν ιδανικός για εργασίες, φεύγει άπρακτος και ένας ακόμη βαρύς μακεδονικός χειμώνας, εξαιτίας της αβελτηρίας και της κωλυσιεργίας σας θα πέσει </w:t>
      </w:r>
      <w:r>
        <w:rPr>
          <w:rFonts w:eastAsia="Times New Roman" w:cs="Times New Roman"/>
          <w:szCs w:val="24"/>
        </w:rPr>
        <w:t xml:space="preserve">πάνω στο μακεδονικό, στο οικουμενικό αυτό μνημείο, στο οποίο έχετε μία υποχρέωση, κυρία Υπουργέ: Να φερθείτε όπως του αρμόζει, δηλαδή, εθνικά. </w:t>
      </w:r>
    </w:p>
    <w:p w14:paraId="23B8331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Κυρία Υπουργέ, έχετε τον λόγο. </w:t>
      </w:r>
    </w:p>
    <w:p w14:paraId="23B8331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 xml:space="preserve">Λυπάμαι, αλλά νομίζω δεν παρακολουθήσατε αυτά στα </w:t>
      </w:r>
      <w:r>
        <w:rPr>
          <w:rFonts w:eastAsia="Times New Roman" w:cs="Times New Roman"/>
          <w:szCs w:val="24"/>
        </w:rPr>
        <w:lastRenderedPageBreak/>
        <w:t>οποία σας απάντησα ήδη. Δεν ξέρω αν μου επιτρέπει ο χρόνος να επανέλθω. Ωστόσο, το Υπουργείο Πολιτισμού, βάσει της δίκαιης κατανομής των πόρων, της ανάπ</w:t>
      </w:r>
      <w:r>
        <w:rPr>
          <w:rFonts w:eastAsia="Times New Roman" w:cs="Times New Roman"/>
          <w:szCs w:val="24"/>
        </w:rPr>
        <w:t xml:space="preserve">τυξης με όρους </w:t>
      </w:r>
      <w:proofErr w:type="spellStart"/>
      <w:r>
        <w:rPr>
          <w:rFonts w:eastAsia="Times New Roman" w:cs="Times New Roman"/>
          <w:szCs w:val="24"/>
        </w:rPr>
        <w:t>αειφορίας</w:t>
      </w:r>
      <w:proofErr w:type="spellEnd"/>
      <w:r>
        <w:rPr>
          <w:rFonts w:eastAsia="Times New Roman" w:cs="Times New Roman"/>
          <w:szCs w:val="24"/>
        </w:rPr>
        <w:t xml:space="preserve"> και βιωσιμότητας καταβάλλει κάθε δυνατή προσπάθεια. </w:t>
      </w:r>
    </w:p>
    <w:p w14:paraId="23B8331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Έχουν εξασφαλιστεί πόροι 310.000.000 ευρώ για τον τομέα πολιτισμού σε όλα τα τομεακά και περιφερειακά του ΕΣΠΑ. Το σύνολο των εξειδικευμένων αυτών πόρων έχει ενεργοποιηθεί. Έχουν</w:t>
      </w:r>
      <w:r>
        <w:rPr>
          <w:rFonts w:eastAsia="Times New Roman" w:cs="Times New Roman"/>
          <w:szCs w:val="24"/>
        </w:rPr>
        <w:t xml:space="preserve"> κατατεθεί προτάσεις για </w:t>
      </w:r>
      <w:proofErr w:type="spellStart"/>
      <w:r>
        <w:rPr>
          <w:rFonts w:eastAsia="Times New Roman" w:cs="Times New Roman"/>
          <w:szCs w:val="24"/>
        </w:rPr>
        <w:t>εκατόν</w:t>
      </w:r>
      <w:proofErr w:type="spellEnd"/>
      <w:r>
        <w:rPr>
          <w:rFonts w:eastAsia="Times New Roman" w:cs="Times New Roman"/>
          <w:szCs w:val="24"/>
        </w:rPr>
        <w:t xml:space="preserve"> σαράντα ένα έργα προϋπολογισμού 197.000.000 ευρώ που αντιστοιχούν ήδη σε ποσοστό 66% στο σύνολο του προϋπολογισμού των προσκλήσεων. Αυτό δεν δείχνει κα</w:t>
      </w:r>
      <w:r>
        <w:rPr>
          <w:rFonts w:eastAsia="Times New Roman" w:cs="Times New Roman"/>
          <w:szCs w:val="24"/>
        </w:rPr>
        <w:t>μ</w:t>
      </w:r>
      <w:r>
        <w:rPr>
          <w:rFonts w:eastAsia="Times New Roman" w:cs="Times New Roman"/>
          <w:szCs w:val="24"/>
        </w:rPr>
        <w:t>μία καθυστέρηση και κα</w:t>
      </w:r>
      <w:r>
        <w:rPr>
          <w:rFonts w:eastAsia="Times New Roman" w:cs="Times New Roman"/>
          <w:szCs w:val="24"/>
        </w:rPr>
        <w:t>μ</w:t>
      </w:r>
      <w:r>
        <w:rPr>
          <w:rFonts w:eastAsia="Times New Roman" w:cs="Times New Roman"/>
          <w:szCs w:val="24"/>
        </w:rPr>
        <w:t xml:space="preserve">μία αδιαφορία. </w:t>
      </w:r>
    </w:p>
    <w:p w14:paraId="23B8331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Έχουν ενταχθεί και υλοποιούνται ή</w:t>
      </w:r>
      <w:r>
        <w:rPr>
          <w:rFonts w:eastAsia="Times New Roman" w:cs="Times New Roman"/>
          <w:szCs w:val="24"/>
        </w:rPr>
        <w:t xml:space="preserve">δη ενενήντα επτά έργα προϋπολογισμού 130 εκατομμυρίων ευρώ μέσα σε δύσκολες δημοσιονομικές συνθήκες. Όπως ξέρετε, το Υπουργείο Πολιτισμού δεν έχει τομεακά προγράμματα και συνεργάζεται με τις </w:t>
      </w:r>
      <w:r>
        <w:rPr>
          <w:rFonts w:eastAsia="Times New Roman" w:cs="Times New Roman"/>
          <w:szCs w:val="24"/>
        </w:rPr>
        <w:t>π</w:t>
      </w:r>
      <w:r>
        <w:rPr>
          <w:rFonts w:eastAsia="Times New Roman" w:cs="Times New Roman"/>
          <w:szCs w:val="24"/>
        </w:rPr>
        <w:t>εριφέρειες και με άλλα Υπουργεία, για να εκτελέσει έργα.</w:t>
      </w:r>
    </w:p>
    <w:p w14:paraId="23B8331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Επομένω</w:t>
      </w:r>
      <w:r>
        <w:rPr>
          <w:rFonts w:eastAsia="Times New Roman" w:cs="Times New Roman"/>
          <w:szCs w:val="24"/>
        </w:rPr>
        <w:t xml:space="preserve">ς, όπως βλέπετε, η προστασία και η ανάδειξη του ταφικού μνημείου του Τύμβου </w:t>
      </w:r>
      <w:proofErr w:type="spellStart"/>
      <w:r>
        <w:rPr>
          <w:rFonts w:eastAsia="Times New Roman" w:cs="Times New Roman"/>
          <w:szCs w:val="24"/>
        </w:rPr>
        <w:t>Καστά</w:t>
      </w:r>
      <w:proofErr w:type="spellEnd"/>
      <w:r>
        <w:rPr>
          <w:rFonts w:eastAsia="Times New Roman" w:cs="Times New Roman"/>
          <w:szCs w:val="24"/>
        </w:rPr>
        <w:t xml:space="preserve"> της Αμφίπολης αποτελεί μία προτεραιότητα μαζί με άλλα σπουδαία μνημεία της χώρας μας. Επιμένω και τονίζω ότι είναι ένα πολυδιάστατο έργο, με σύνθετα τεχνικά δεδομένα. Οι αναγ</w:t>
      </w:r>
      <w:r>
        <w:rPr>
          <w:rFonts w:eastAsia="Times New Roman" w:cs="Times New Roman"/>
          <w:szCs w:val="24"/>
        </w:rPr>
        <w:t xml:space="preserve">καίες εργασίες είναι επιβεβλημένο να γίνουν συντεταγμένα. Αυτό που ο κόσμος θεωρεί ως καθυστέρηση δεν σημαίνει ότι παράλληλα δεν γίνονται μελέτες, προετοιμασία, συντήρηση, σωστικές εργασίες. </w:t>
      </w:r>
    </w:p>
    <w:p w14:paraId="23B8332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Επομένως, με σταθερά βήματα και με βάση την επιστημονική δεοντολ</w:t>
      </w:r>
      <w:r>
        <w:rPr>
          <w:rFonts w:eastAsia="Times New Roman" w:cs="Times New Roman"/>
          <w:szCs w:val="24"/>
        </w:rPr>
        <w:t xml:space="preserve">ογία της συνεργασίας και με την </w:t>
      </w:r>
      <w:r>
        <w:rPr>
          <w:rFonts w:eastAsia="Times New Roman" w:cs="Times New Roman"/>
          <w:szCs w:val="24"/>
        </w:rPr>
        <w:t>π</w:t>
      </w:r>
      <w:r>
        <w:rPr>
          <w:rFonts w:eastAsia="Times New Roman" w:cs="Times New Roman"/>
          <w:szCs w:val="24"/>
        </w:rPr>
        <w:t>εριφέρεια, αυτό το έργο αποτελεί ένα σύνθετο έργο υψηλής εξειδίκευσης. Μόνο έτσι αποκαθίστανται, όπως αρμόζει και αποφεύγονται βλάβες</w:t>
      </w:r>
      <w:r>
        <w:rPr>
          <w:rFonts w:eastAsia="Times New Roman" w:cs="Times New Roman"/>
          <w:szCs w:val="24"/>
        </w:rPr>
        <w:t>,</w:t>
      </w:r>
      <w:r>
        <w:rPr>
          <w:rFonts w:eastAsia="Times New Roman" w:cs="Times New Roman"/>
          <w:szCs w:val="24"/>
        </w:rPr>
        <w:t xml:space="preserve"> που θα μπορούσαν να προκληθούν ανεπιστρεπτί σ’ αυτά τα μνημεία. Όλες οι επόμενες εργασίε</w:t>
      </w:r>
      <w:r>
        <w:rPr>
          <w:rFonts w:eastAsia="Times New Roman" w:cs="Times New Roman"/>
          <w:szCs w:val="24"/>
        </w:rPr>
        <w:t>ς που λέτε, θα γίνουν βήμα-βήμα, όπως έχουν γίνει με όλα τα μνημεία της επικράτειας και το αποτέλεσμα που έχουμε είναι πάρα πολύ υψηλού επιπέδου, όπως μας αναγνωρίζεται διεθνώς.</w:t>
      </w:r>
    </w:p>
    <w:p w14:paraId="23B8332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Θα ήθελα να τονίσω εδώ ότι μας απασχολεί η συνολική ανάδειξη των μνημείων της </w:t>
      </w:r>
      <w:r>
        <w:rPr>
          <w:rFonts w:eastAsia="Times New Roman" w:cs="Times New Roman"/>
          <w:szCs w:val="24"/>
        </w:rPr>
        <w:t xml:space="preserve">αρχαίας Αμφίπολης και όχι μόνο του </w:t>
      </w:r>
      <w:r>
        <w:rPr>
          <w:rFonts w:eastAsia="Times New Roman" w:cs="Times New Roman"/>
          <w:szCs w:val="24"/>
        </w:rPr>
        <w:lastRenderedPageBreak/>
        <w:t>λόφου. Επομένως, παράλληλα υπάρχει και η ένταξη του Προγράμματος Διασυνοριακής Συνεργασίας</w:t>
      </w:r>
      <w:r w:rsidRPr="00767231">
        <w:rPr>
          <w:rFonts w:eastAsia="Times New Roman" w:cs="Times New Roman"/>
          <w:szCs w:val="24"/>
        </w:rPr>
        <w:t>,</w:t>
      </w:r>
      <w:r>
        <w:rPr>
          <w:rFonts w:eastAsia="Times New Roman" w:cs="Times New Roman"/>
          <w:szCs w:val="24"/>
        </w:rPr>
        <w:t xml:space="preserve"> του </w:t>
      </w:r>
      <w:r>
        <w:rPr>
          <w:rFonts w:eastAsia="Times New Roman" w:cs="Times New Roman"/>
          <w:szCs w:val="24"/>
        </w:rPr>
        <w:t>«</w:t>
      </w:r>
      <w:r>
        <w:rPr>
          <w:rFonts w:eastAsia="Times New Roman" w:cs="Times New Roman"/>
          <w:szCs w:val="24"/>
          <w:lang w:val="en-US"/>
        </w:rPr>
        <w:t>INTERREG</w:t>
      </w:r>
      <w:r>
        <w:rPr>
          <w:rFonts w:eastAsia="Times New Roman" w:cs="Times New Roman"/>
          <w:szCs w:val="24"/>
        </w:rPr>
        <w:t>»</w:t>
      </w:r>
      <w:r w:rsidRPr="00465D6A">
        <w:rPr>
          <w:rFonts w:eastAsia="Times New Roman" w:cs="Times New Roman"/>
          <w:szCs w:val="24"/>
        </w:rPr>
        <w:t>,</w:t>
      </w:r>
      <w:r>
        <w:rPr>
          <w:rFonts w:eastAsia="Times New Roman" w:cs="Times New Roman"/>
          <w:szCs w:val="24"/>
        </w:rPr>
        <w:t xml:space="preserve"> που προβλέπει τη δημιουργία δικτύου περιήγησης γύρω από την Αμφίπολη, γύρω από τον χώρο, για την περιήγηση των επ</w:t>
      </w:r>
      <w:r>
        <w:rPr>
          <w:rFonts w:eastAsia="Times New Roman" w:cs="Times New Roman"/>
          <w:szCs w:val="24"/>
        </w:rPr>
        <w:t>ισκεπτών. Επίσης, υπάρχει η ανασκαφική έρευνα και στο Αρχαίο Θέατρο Αμφίπολης, το οποίο και αυτό θα αναδείξει την ευρύτερη περιοχή.</w:t>
      </w:r>
    </w:p>
    <w:p w14:paraId="23B8332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Γι’ αυτό, λοιπόν, με βάση όσα σας ανέφερα, δρούμε συστηματικά, χρησιμοποιώντας όλα τα απαραίτητα επιστημονικά εργαλεία, χωρί</w:t>
      </w:r>
      <w:r>
        <w:rPr>
          <w:rFonts w:eastAsia="Times New Roman" w:cs="Times New Roman"/>
          <w:szCs w:val="24"/>
        </w:rPr>
        <w:t>ς βιασύνη –επαναλαμβάνω- με αποκλειστικό γνώμονα τη συνολική ανάδειξη και συντήρηση του ταφικού μνημείου και του περιβάλλοντος χώρου, υιοθετώντας για το σπουδαίο αυτό μνημείο έναν σαφή και αυστηρά ιεραρχημένο προγραμματισμό δράσεων και μία σφαιρική διεπιστ</w:t>
      </w:r>
      <w:r>
        <w:rPr>
          <w:rFonts w:eastAsia="Times New Roman" w:cs="Times New Roman"/>
          <w:szCs w:val="24"/>
        </w:rPr>
        <w:t>ημονική αντιμετώπιση.</w:t>
      </w:r>
    </w:p>
    <w:p w14:paraId="23B8332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Σας ευχαριστώ.</w:t>
      </w:r>
    </w:p>
    <w:p w14:paraId="23B8332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Κι εγώ ευχαριστώ.</w:t>
      </w:r>
    </w:p>
    <w:p w14:paraId="23B8332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ολοκληρώθηκε η συζήτηση των επικαίρων ερωτήσεων.</w:t>
      </w:r>
    </w:p>
    <w:p w14:paraId="23B8332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w:t>
      </w:r>
      <w:r>
        <w:rPr>
          <w:rFonts w:eastAsia="Times New Roman" w:cs="Times New Roman"/>
          <w:szCs w:val="24"/>
        </w:rPr>
        <w:t xml:space="preserve">της </w:t>
      </w:r>
      <w:r>
        <w:rPr>
          <w:rFonts w:eastAsia="Times New Roman" w:cs="Times New Roman"/>
          <w:szCs w:val="24"/>
        </w:rPr>
        <w:t xml:space="preserve">Βουλής κ. </w:t>
      </w:r>
      <w:r w:rsidRPr="00D67AB7">
        <w:rPr>
          <w:rFonts w:eastAsia="Times New Roman" w:cs="Times New Roman"/>
          <w:b/>
          <w:szCs w:val="24"/>
        </w:rPr>
        <w:t>ΝΙΚΟΛΑΟΣ ΒΟΥ</w:t>
      </w:r>
      <w:r w:rsidRPr="00D67AB7">
        <w:rPr>
          <w:rFonts w:eastAsia="Times New Roman" w:cs="Times New Roman"/>
          <w:b/>
          <w:szCs w:val="24"/>
        </w:rPr>
        <w:t>ΤΣΗΣ</w:t>
      </w:r>
      <w:r>
        <w:rPr>
          <w:rFonts w:eastAsia="Times New Roman" w:cs="Times New Roman"/>
          <w:szCs w:val="24"/>
        </w:rPr>
        <w:t>)</w:t>
      </w:r>
    </w:p>
    <w:p w14:paraId="23B83327" w14:textId="77777777" w:rsidR="00762968" w:rsidRDefault="006F10D4">
      <w:pPr>
        <w:spacing w:line="600" w:lineRule="auto"/>
        <w:jc w:val="center"/>
        <w:rPr>
          <w:rFonts w:eastAsia="Times New Roman" w:cs="Times New Roman"/>
          <w:color w:val="FF0000"/>
          <w:szCs w:val="24"/>
        </w:rPr>
      </w:pPr>
      <w:r>
        <w:rPr>
          <w:rFonts w:eastAsia="Times New Roman" w:cs="Times New Roman"/>
          <w:color w:val="FF0000"/>
          <w:szCs w:val="24"/>
        </w:rPr>
        <w:t>(</w:t>
      </w:r>
      <w:r w:rsidRPr="00CC432B">
        <w:rPr>
          <w:rFonts w:eastAsia="Times New Roman" w:cs="Times New Roman"/>
          <w:color w:val="FF0000"/>
          <w:szCs w:val="24"/>
        </w:rPr>
        <w:t>ΑΛΛΑΓΗ ΣΕΛΙΔΑΣ</w:t>
      </w:r>
      <w:r>
        <w:rPr>
          <w:rFonts w:eastAsia="Times New Roman" w:cs="Times New Roman"/>
          <w:color w:val="FF0000"/>
          <w:szCs w:val="24"/>
        </w:rPr>
        <w:t xml:space="preserve"> ΛΟΓΩ ΑΛΛΑΓΗΣ ΘΕΜΑΤΟΣ)</w:t>
      </w:r>
    </w:p>
    <w:p w14:paraId="23B83328" w14:textId="77777777" w:rsidR="00762968" w:rsidRDefault="006F10D4">
      <w:pPr>
        <w:spacing w:line="600" w:lineRule="auto"/>
        <w:ind w:firstLine="720"/>
        <w:jc w:val="both"/>
        <w:rPr>
          <w:rFonts w:eastAsia="Times New Roman" w:cs="Times New Roman"/>
          <w:szCs w:val="24"/>
        </w:rPr>
      </w:pPr>
      <w:r w:rsidRPr="00A33C96">
        <w:rPr>
          <w:rFonts w:eastAsia="Times New Roman" w:cs="Times New Roman"/>
          <w:b/>
          <w:szCs w:val="24"/>
        </w:rPr>
        <w:t>ΠΡ</w:t>
      </w:r>
      <w:r>
        <w:rPr>
          <w:rFonts w:eastAsia="Times New Roman" w:cs="Times New Roman"/>
          <w:b/>
          <w:szCs w:val="24"/>
        </w:rPr>
        <w:t xml:space="preserve">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Κυρίες και κύριοι συνάδελφοι, εισερχόμαστε στην ημερήσια διάταξη της</w:t>
      </w:r>
    </w:p>
    <w:p w14:paraId="23B83329" w14:textId="77777777" w:rsidR="00762968" w:rsidRDefault="006F10D4">
      <w:pPr>
        <w:spacing w:after="0"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23B8332A" w14:textId="77777777" w:rsidR="00762968" w:rsidRDefault="006F10D4">
      <w:pPr>
        <w:spacing w:after="0" w:line="600" w:lineRule="auto"/>
        <w:ind w:firstLine="720"/>
        <w:jc w:val="both"/>
        <w:rPr>
          <w:rFonts w:eastAsia="Times New Roman"/>
          <w:color w:val="000000"/>
          <w:szCs w:val="24"/>
          <w:shd w:val="clear" w:color="auto" w:fill="FFFFFF"/>
        </w:rPr>
      </w:pPr>
      <w:r w:rsidRPr="004E59A7">
        <w:rPr>
          <w:rFonts w:eastAsia="Times New Roman"/>
          <w:color w:val="000000"/>
          <w:szCs w:val="24"/>
          <w:shd w:val="clear" w:color="auto" w:fill="FFFFFF"/>
        </w:rPr>
        <w:t xml:space="preserve">Μόνη συζήτηση και ψήφιση επί της αρχής, των άρθρων και του συνόλου του σχεδίου νόμου του </w:t>
      </w:r>
      <w:r w:rsidRPr="004E59A7">
        <w:rPr>
          <w:rFonts w:eastAsia="Times New Roman"/>
          <w:color w:val="000000"/>
          <w:szCs w:val="24"/>
          <w:shd w:val="clear" w:color="auto" w:fill="FFFFFF"/>
        </w:rPr>
        <w:t>Υπουργείου Υγείας</w:t>
      </w:r>
      <w:r>
        <w:rPr>
          <w:rFonts w:eastAsia="Times New Roman"/>
          <w:color w:val="000000"/>
          <w:szCs w:val="24"/>
          <w:shd w:val="clear" w:color="auto" w:fill="FFFFFF"/>
        </w:rPr>
        <w:t>:</w:t>
      </w:r>
      <w:r w:rsidRPr="004E59A7">
        <w:rPr>
          <w:rFonts w:eastAsia="Times New Roman"/>
          <w:color w:val="000000"/>
          <w:szCs w:val="24"/>
          <w:shd w:val="clear" w:color="auto" w:fill="FFFFFF"/>
        </w:rPr>
        <w:t xml:space="preserve"> «Κύρωση συμβάσεων μεταξύ του Ελληνικού Δημοσίου και του Γενικού Νοσοκομείου Χανίων και της Επιτροπής Εκτελεστών Διαθήκης Γ.Γ. </w:t>
      </w:r>
      <w:proofErr w:type="spellStart"/>
      <w:r w:rsidRPr="004E59A7">
        <w:rPr>
          <w:rFonts w:eastAsia="Times New Roman"/>
          <w:color w:val="000000"/>
          <w:szCs w:val="24"/>
          <w:shd w:val="clear" w:color="auto" w:fill="FFFFFF"/>
        </w:rPr>
        <w:t>Μαλινάκη</w:t>
      </w:r>
      <w:proofErr w:type="spellEnd"/>
      <w:r w:rsidRPr="004E59A7">
        <w:rPr>
          <w:rFonts w:eastAsia="Times New Roman"/>
          <w:color w:val="000000"/>
          <w:szCs w:val="24"/>
          <w:shd w:val="clear" w:color="auto" w:fill="FFFFFF"/>
        </w:rPr>
        <w:t xml:space="preserve"> και του Γενικού Νοσοκομείου Κεφαλληνίας και των Εκτελεστών της διαθήκης της Μαρίας (</w:t>
      </w:r>
      <w:proofErr w:type="spellStart"/>
      <w:r w:rsidRPr="004E59A7">
        <w:rPr>
          <w:rFonts w:eastAsia="Times New Roman"/>
          <w:color w:val="000000"/>
          <w:szCs w:val="24"/>
          <w:shd w:val="clear" w:color="auto" w:fill="FFFFFF"/>
        </w:rPr>
        <w:t>Μάρης</w:t>
      </w:r>
      <w:proofErr w:type="spellEnd"/>
      <w:r w:rsidRPr="004E59A7">
        <w:rPr>
          <w:rFonts w:eastAsia="Times New Roman"/>
          <w:color w:val="000000"/>
          <w:szCs w:val="24"/>
          <w:shd w:val="clear" w:color="auto" w:fill="FFFFFF"/>
        </w:rPr>
        <w:t>) Βεργωτή αντ</w:t>
      </w:r>
      <w:r w:rsidRPr="004E59A7">
        <w:rPr>
          <w:rFonts w:eastAsia="Times New Roman"/>
          <w:color w:val="000000"/>
          <w:szCs w:val="24"/>
          <w:shd w:val="clear" w:color="auto" w:fill="FFFFFF"/>
        </w:rPr>
        <w:t>ίστοιχα»</w:t>
      </w:r>
      <w:r>
        <w:rPr>
          <w:rFonts w:eastAsia="Times New Roman"/>
          <w:color w:val="000000"/>
          <w:szCs w:val="24"/>
          <w:shd w:val="clear" w:color="auto" w:fill="FFFFFF"/>
        </w:rPr>
        <w:t>.</w:t>
      </w:r>
    </w:p>
    <w:p w14:paraId="23B8332B" w14:textId="77777777" w:rsidR="00762968" w:rsidRDefault="006F10D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Κυρίες και κύριοι συνάδελφοι, κατ’ αρχάς</w:t>
      </w:r>
      <w:r>
        <w:rPr>
          <w:rFonts w:eastAsia="Times New Roman"/>
          <w:color w:val="000000"/>
          <w:szCs w:val="24"/>
          <w:shd w:val="clear" w:color="auto" w:fill="FFFFFF"/>
        </w:rPr>
        <w:t>, πριν εισέλθουμε στη συζήτηση του νομοσχεδίου</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όπως αποφασίσαμε εχθές και στη Διάσκεψη των Προέδρων</w:t>
      </w:r>
      <w:r>
        <w:rPr>
          <w:rFonts w:eastAsia="Times New Roman"/>
          <w:color w:val="000000"/>
          <w:szCs w:val="24"/>
          <w:shd w:val="clear" w:color="auto" w:fill="FFFFFF"/>
        </w:rPr>
        <w:t>-</w:t>
      </w:r>
      <w:r>
        <w:rPr>
          <w:rFonts w:eastAsia="Times New Roman"/>
          <w:color w:val="000000"/>
          <w:szCs w:val="24"/>
          <w:shd w:val="clear" w:color="auto" w:fill="FFFFFF"/>
        </w:rPr>
        <w:t xml:space="preserve"> θα ήθελα να πω μερικά λόγια και ύστερα </w:t>
      </w:r>
      <w:r>
        <w:rPr>
          <w:rFonts w:eastAsia="Times New Roman"/>
          <w:color w:val="000000"/>
          <w:szCs w:val="24"/>
          <w:shd w:val="clear" w:color="auto" w:fill="FFFFFF"/>
        </w:rPr>
        <w:t>να πάρουν τον λόγο και οι συνάδελφοι.</w:t>
      </w:r>
    </w:p>
    <w:p w14:paraId="23B8332C" w14:textId="77777777" w:rsidR="00762968" w:rsidRDefault="006F10D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Βουλή, μαζί με όλη τη χώρα, παρακολούθησε και παρακολουθεί την ανείπωτη τραγωδία, η οποία εκτυλίχθηκε με δεκάδες θύματα συμπολίτες μας από την πυρκαγιά, ιδιαίτερα στο Μάτι. Η χώρα εκφράζει μέσα από τους πολίτες και τις οργανώσεις της την αλληλεγγύη της έ</w:t>
      </w:r>
      <w:r>
        <w:rPr>
          <w:rFonts w:eastAsia="Times New Roman"/>
          <w:color w:val="000000"/>
          <w:szCs w:val="24"/>
          <w:shd w:val="clear" w:color="auto" w:fill="FFFFFF"/>
        </w:rPr>
        <w:t xml:space="preserve">μπρακτα. Η Κυβέρνηση ήδη έχει πάρει μία σειρά πρώτων μέτρων με την </w:t>
      </w:r>
      <w:r>
        <w:rPr>
          <w:rFonts w:eastAsia="Times New Roman"/>
          <w:color w:val="000000"/>
          <w:szCs w:val="24"/>
          <w:shd w:val="clear" w:color="auto" w:fill="FFFFFF"/>
        </w:rPr>
        <w:t>π</w:t>
      </w:r>
      <w:r>
        <w:rPr>
          <w:rFonts w:eastAsia="Times New Roman"/>
          <w:color w:val="000000"/>
          <w:szCs w:val="24"/>
          <w:shd w:val="clear" w:color="auto" w:fill="FFFFFF"/>
        </w:rPr>
        <w:t xml:space="preserve">ράξη </w:t>
      </w:r>
      <w:r>
        <w:rPr>
          <w:rFonts w:eastAsia="Times New Roman"/>
          <w:color w:val="000000"/>
          <w:szCs w:val="24"/>
          <w:shd w:val="clear" w:color="auto" w:fill="FFFFFF"/>
        </w:rPr>
        <w:t>ν</w:t>
      </w:r>
      <w:r>
        <w:rPr>
          <w:rFonts w:eastAsia="Times New Roman"/>
          <w:color w:val="000000"/>
          <w:szCs w:val="24"/>
          <w:shd w:val="clear" w:color="auto" w:fill="FFFFFF"/>
        </w:rPr>
        <w:t xml:space="preserve">ομοθετικού </w:t>
      </w:r>
      <w:r>
        <w:rPr>
          <w:rFonts w:eastAsia="Times New Roman"/>
          <w:color w:val="000000"/>
          <w:szCs w:val="24"/>
          <w:shd w:val="clear" w:color="auto" w:fill="FFFFFF"/>
        </w:rPr>
        <w:t>π</w:t>
      </w:r>
      <w:r>
        <w:rPr>
          <w:rFonts w:eastAsia="Times New Roman"/>
          <w:color w:val="000000"/>
          <w:szCs w:val="24"/>
          <w:shd w:val="clear" w:color="auto" w:fill="FFFFFF"/>
        </w:rPr>
        <w:t xml:space="preserve">εριεχομένου προχθές για τη σύσταση ενός κεντρικού </w:t>
      </w:r>
      <w:r>
        <w:rPr>
          <w:rFonts w:eastAsia="Times New Roman"/>
          <w:color w:val="000000"/>
          <w:szCs w:val="24"/>
          <w:shd w:val="clear" w:color="auto" w:fill="FFFFFF"/>
        </w:rPr>
        <w:t>λ</w:t>
      </w:r>
      <w:r>
        <w:rPr>
          <w:rFonts w:eastAsia="Times New Roman"/>
          <w:color w:val="000000"/>
          <w:szCs w:val="24"/>
          <w:shd w:val="clear" w:color="auto" w:fill="FFFFFF"/>
        </w:rPr>
        <w:t>ογαριασμού για την άμεση ανακούφιση των πληγέντων και με το σύνολο των μέτρων που εχθές ανακοινώθηκαν, τα οποία ίσως κα</w:t>
      </w:r>
      <w:r>
        <w:rPr>
          <w:rFonts w:eastAsia="Times New Roman"/>
          <w:color w:val="000000"/>
          <w:szCs w:val="24"/>
          <w:shd w:val="clear" w:color="auto" w:fill="FFFFFF"/>
        </w:rPr>
        <w:t xml:space="preserve">ι σήμερα θα είναι μέρος μίας αντίστοιχης </w:t>
      </w:r>
      <w:r>
        <w:rPr>
          <w:rFonts w:eastAsia="Times New Roman"/>
          <w:color w:val="000000"/>
          <w:szCs w:val="24"/>
          <w:shd w:val="clear" w:color="auto" w:fill="FFFFFF"/>
        </w:rPr>
        <w:t>π</w:t>
      </w:r>
      <w:r>
        <w:rPr>
          <w:rFonts w:eastAsia="Times New Roman"/>
          <w:color w:val="000000"/>
          <w:szCs w:val="24"/>
          <w:shd w:val="clear" w:color="auto" w:fill="FFFFFF"/>
        </w:rPr>
        <w:t xml:space="preserve">ράξης </w:t>
      </w:r>
      <w:r>
        <w:rPr>
          <w:rFonts w:eastAsia="Times New Roman"/>
          <w:color w:val="000000"/>
          <w:szCs w:val="24"/>
          <w:shd w:val="clear" w:color="auto" w:fill="FFFFFF"/>
        </w:rPr>
        <w:t>ν</w:t>
      </w:r>
      <w:r>
        <w:rPr>
          <w:rFonts w:eastAsia="Times New Roman"/>
          <w:color w:val="000000"/>
          <w:szCs w:val="24"/>
          <w:shd w:val="clear" w:color="auto" w:fill="FFFFFF"/>
        </w:rPr>
        <w:t xml:space="preserve">ομοθετικού </w:t>
      </w:r>
      <w:r>
        <w:rPr>
          <w:rFonts w:eastAsia="Times New Roman"/>
          <w:color w:val="000000"/>
          <w:szCs w:val="24"/>
          <w:shd w:val="clear" w:color="auto" w:fill="FFFFFF"/>
        </w:rPr>
        <w:t>π</w:t>
      </w:r>
      <w:r>
        <w:rPr>
          <w:rFonts w:eastAsia="Times New Roman"/>
          <w:color w:val="000000"/>
          <w:szCs w:val="24"/>
          <w:shd w:val="clear" w:color="auto" w:fill="FFFFFF"/>
        </w:rPr>
        <w:t>εριεχομένου, έτσι ώστε άμεσα να αρχίσει η υλοποίησή της.</w:t>
      </w:r>
    </w:p>
    <w:p w14:paraId="23B8332D" w14:textId="77777777" w:rsidR="00762968" w:rsidRDefault="006F10D4">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Βρισκόμαστε στη διαδικασία ενός τριήμερου πένθους για τη χώρα, όπως ήταν εύλογο. Ταυτόχρονα, από την πρώτη στιγμή –και δεν υπήρξαν ουσιαστ</w:t>
      </w:r>
      <w:r>
        <w:rPr>
          <w:rFonts w:eastAsia="Times New Roman"/>
          <w:color w:val="000000"/>
          <w:szCs w:val="24"/>
          <w:shd w:val="clear" w:color="auto" w:fill="FFFFFF"/>
        </w:rPr>
        <w:t xml:space="preserve">ικές αντιρρήσεις σε κάτι τέτοιο- </w:t>
      </w:r>
      <w:r>
        <w:rPr>
          <w:rFonts w:eastAsia="Times New Roman"/>
          <w:color w:val="000000"/>
          <w:szCs w:val="24"/>
          <w:shd w:val="clear" w:color="auto" w:fill="FFFFFF"/>
        </w:rPr>
        <w:lastRenderedPageBreak/>
        <w:t>η Βουλή δήλωσε ότι είναι παρούσα και ότι κατά τις παραδόσεις της μένει ανοιχτή.</w:t>
      </w:r>
    </w:p>
    <w:p w14:paraId="23B8332E" w14:textId="77777777" w:rsidR="00762968" w:rsidRDefault="006F10D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Βουλή μένει ανοιχτή, κάνει τις εργασίες της, σε χαμηλούς βέβαια τόνους και για τα συγκεκριμένα ζητήματα, για τα οποία είχαν οι </w:t>
      </w:r>
      <w:r>
        <w:rPr>
          <w:rFonts w:eastAsia="Times New Roman" w:cs="Times New Roman"/>
          <w:szCs w:val="24"/>
        </w:rPr>
        <w:t>ε</w:t>
      </w:r>
      <w:r>
        <w:rPr>
          <w:rFonts w:eastAsia="Times New Roman" w:cs="Times New Roman"/>
          <w:szCs w:val="24"/>
        </w:rPr>
        <w:t xml:space="preserve">πιτροπές και </w:t>
      </w:r>
      <w:r>
        <w:rPr>
          <w:rFonts w:eastAsia="Times New Roman" w:cs="Times New Roman"/>
          <w:szCs w:val="24"/>
        </w:rPr>
        <w:t>το Τμήμα</w:t>
      </w:r>
      <w:r>
        <w:rPr>
          <w:rFonts w:eastAsia="Times New Roman" w:cs="Times New Roman"/>
          <w:szCs w:val="24"/>
        </w:rPr>
        <w:t xml:space="preserve"> </w:t>
      </w:r>
      <w:proofErr w:type="spellStart"/>
      <w:r>
        <w:rPr>
          <w:rFonts w:eastAsia="Times New Roman" w:cs="Times New Roman"/>
          <w:szCs w:val="24"/>
        </w:rPr>
        <w:t>συγκληθεί</w:t>
      </w:r>
      <w:proofErr w:type="spellEnd"/>
      <w:r>
        <w:rPr>
          <w:rFonts w:eastAsia="Times New Roman" w:cs="Times New Roman"/>
          <w:szCs w:val="24"/>
        </w:rPr>
        <w:t xml:space="preserve"> αυτές τις μέρες, έτσι ώστε να είναι το Βήμα</w:t>
      </w:r>
      <w:r w:rsidRPr="008C1D7D">
        <w:rPr>
          <w:rFonts w:eastAsia="Times New Roman" w:cs="Times New Roman"/>
          <w:szCs w:val="24"/>
        </w:rPr>
        <w:t>,</w:t>
      </w:r>
      <w:r>
        <w:rPr>
          <w:rFonts w:eastAsia="Times New Roman" w:cs="Times New Roman"/>
          <w:szCs w:val="24"/>
        </w:rPr>
        <w:t xml:space="preserve"> όπως γινόταν πάντοτε τις τελευταίες δεκαετίες</w:t>
      </w:r>
      <w:r w:rsidRPr="008C1D7D">
        <w:rPr>
          <w:rFonts w:eastAsia="Times New Roman" w:cs="Times New Roman"/>
          <w:szCs w:val="24"/>
        </w:rPr>
        <w:t>,</w:t>
      </w:r>
      <w:r>
        <w:rPr>
          <w:rFonts w:eastAsia="Times New Roman" w:cs="Times New Roman"/>
          <w:szCs w:val="24"/>
        </w:rPr>
        <w:t xml:space="preserve"> για τη δυνατότητα έκφρασης απόψεων των κομμάτων και βεβαίως είτε μέτρων κυβερνητικών είτε οτιδήποτε άλλο. Θα ήταν αδιανόητο αυτές τις τρεις μέρες</w:t>
      </w:r>
      <w:r>
        <w:rPr>
          <w:rFonts w:eastAsia="Times New Roman" w:cs="Times New Roman"/>
          <w:szCs w:val="24"/>
        </w:rPr>
        <w:t xml:space="preserve"> να ήμαστε κλειστοί, να ήμασταν απόντες.</w:t>
      </w:r>
    </w:p>
    <w:p w14:paraId="23B8332F"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Θέλω να πω και από αυτό το Βήμα ότι συγχαίρω τον Σύλλογο των Υπαλλήλων της Βουλής που αμέσως εξέφρασαν την αλληλεγγύη τους με μία πολύ μαζική αιμοδοσία, στην οποία συμμετείχαν </w:t>
      </w:r>
      <w:proofErr w:type="spellStart"/>
      <w:r>
        <w:rPr>
          <w:rFonts w:eastAsia="Times New Roman" w:cs="Times New Roman"/>
          <w:szCs w:val="24"/>
        </w:rPr>
        <w:t>εκατόν</w:t>
      </w:r>
      <w:proofErr w:type="spellEnd"/>
      <w:r>
        <w:rPr>
          <w:rFonts w:eastAsia="Times New Roman" w:cs="Times New Roman"/>
          <w:szCs w:val="24"/>
        </w:rPr>
        <w:t xml:space="preserve"> πενήντα με διακόσιοι υπάλληλοι και μαζεύτηκε ικανή ποσότητα αίματος μαζί </w:t>
      </w:r>
      <w:r>
        <w:rPr>
          <w:rFonts w:eastAsia="Times New Roman" w:cs="Times New Roman"/>
          <w:szCs w:val="24"/>
        </w:rPr>
        <w:t xml:space="preserve">και με άλλες προσπάθειες που γίνονται σε άλλους φορείς, έτσι ώστε οι τραυματίες να μπορούν να τύχουν αυτής της ελάχιστης συμβολής στην αποθεραπεία τους και να μην έχουμε και από εκεί κάποια δυσάρεστα φαινόμενα. </w:t>
      </w:r>
    </w:p>
    <w:p w14:paraId="23B83330"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Επίσης, θέλω να σας πω ότι στο πλαίσιο της σ</w:t>
      </w:r>
      <w:r>
        <w:rPr>
          <w:rFonts w:eastAsia="Times New Roman" w:cs="Times New Roman"/>
          <w:szCs w:val="24"/>
        </w:rPr>
        <w:t>υζήτησης που κάναμε στη Διάσκεψη των Προέδρων, κάναμε δεκτή την πρόταση πάλι ομοφώνως, να συστήσουμε προς την Μόνιμη Διαρκή Επιτροπή της Βουλής, Δικαιοσύνης, Δημόσιας Τάξης, του Υπουργείου Εσωτερικών, αυτών των θεμάτων δηλαδή, στο Γ</w:t>
      </w:r>
      <w:r>
        <w:rPr>
          <w:rFonts w:eastAsia="Times New Roman" w:cs="Times New Roman"/>
          <w:szCs w:val="24"/>
        </w:rPr>
        <w:t>΄</w:t>
      </w:r>
      <w:r>
        <w:rPr>
          <w:rFonts w:eastAsia="Times New Roman" w:cs="Times New Roman"/>
          <w:szCs w:val="24"/>
        </w:rPr>
        <w:t xml:space="preserve"> Θερινό Τμήμα της Βουλή</w:t>
      </w:r>
      <w:r>
        <w:rPr>
          <w:rFonts w:eastAsia="Times New Roman" w:cs="Times New Roman"/>
          <w:szCs w:val="24"/>
        </w:rPr>
        <w:t xml:space="preserve">ς, τον Σεπτέμβριο να γίνει μία καλά προετοιμασμένη ακρόαση με όλους τους φορείς της πολιτικής προστασίας και να υπάρξουν αποφάσεις, τις οποίες να εισηγηθούν και προς το Προεδρείο της Βουλής, έτσι ώστε να υπάρξει ενδεχομένως και μία ιδιαίτερη </w:t>
      </w:r>
      <w:r>
        <w:rPr>
          <w:rFonts w:eastAsia="Times New Roman" w:cs="Times New Roman"/>
          <w:szCs w:val="24"/>
        </w:rPr>
        <w:t>ε</w:t>
      </w:r>
      <w:r>
        <w:rPr>
          <w:rFonts w:eastAsia="Times New Roman" w:cs="Times New Roman"/>
          <w:szCs w:val="24"/>
        </w:rPr>
        <w:t>πιτροπή ή και</w:t>
      </w:r>
      <w:r>
        <w:rPr>
          <w:rFonts w:eastAsia="Times New Roman" w:cs="Times New Roman"/>
          <w:szCs w:val="24"/>
        </w:rPr>
        <w:t xml:space="preserve"> όποια άλλη διαδικασία, που θα τονώσει αυτή τη διαδικασία και θα την καταστήσει ακόμα πιο αποτελεσματική με βάση και τις δραματικές εμπειρίες της τελευταίας δεκαπενταετίας. </w:t>
      </w:r>
    </w:p>
    <w:p w14:paraId="23B83331"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Πέραν αυτών, όμως, και γι’ αυτό θα πρέπει να υπάρχει μία απόφαση τ</w:t>
      </w:r>
      <w:r>
        <w:rPr>
          <w:rFonts w:eastAsia="Times New Roman" w:cs="Times New Roman"/>
          <w:szCs w:val="24"/>
        </w:rPr>
        <w:t>ου Τμήματος</w:t>
      </w:r>
      <w:r>
        <w:rPr>
          <w:rFonts w:eastAsia="Times New Roman" w:cs="Times New Roman"/>
          <w:szCs w:val="24"/>
        </w:rPr>
        <w:t xml:space="preserve">, θέλω να σας ανακοινώσω ότι μετά τη χθεσινή ομόφωνη απόφαση της Διάσκεψης των Προέδρων, προτείνω σήμερα να λάβουμε την απόφαση για την χορήγηση του ποσού των 10 εκατομμυρίων ευρώ από το αποθεματικό της Βουλής, από τον ειδικό λογαριασμό που συστάθηκε με </w:t>
      </w:r>
      <w:r>
        <w:rPr>
          <w:rFonts w:eastAsia="Times New Roman" w:cs="Times New Roman"/>
          <w:szCs w:val="24"/>
        </w:rPr>
        <w:t>π</w:t>
      </w:r>
      <w:r>
        <w:rPr>
          <w:rFonts w:eastAsia="Times New Roman" w:cs="Times New Roman"/>
          <w:szCs w:val="24"/>
        </w:rPr>
        <w:t>ρ</w:t>
      </w:r>
      <w:r>
        <w:rPr>
          <w:rFonts w:eastAsia="Times New Roman" w:cs="Times New Roman"/>
          <w:szCs w:val="24"/>
        </w:rPr>
        <w:t xml:space="preserve">άξη </w:t>
      </w:r>
      <w:r>
        <w:rPr>
          <w:rFonts w:eastAsia="Times New Roman" w:cs="Times New Roman"/>
          <w:szCs w:val="24"/>
        </w:rPr>
        <w:lastRenderedPageBreak/>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από την Κυβέρνηση μέσω του Υπουργείου Οικονομικών, για την ανακούφιση όσων επλήγησαν από τις πρόσφατες καταστροφικές πυρκαγιές που προκάλεσαν την ανθρώπινη τραγωδία που βιώνουμε. </w:t>
      </w:r>
    </w:p>
    <w:p w14:paraId="23B83332"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Επιπλέον, η Διάσκεψη των Προέδρων αποφάσισε ομό</w:t>
      </w:r>
      <w:r>
        <w:rPr>
          <w:rFonts w:eastAsia="Times New Roman" w:cs="Times New Roman"/>
          <w:szCs w:val="24"/>
        </w:rPr>
        <w:t>φωνα να εξετάσει η Βουλή τη δυνατότητα να συμβάλλει απευθείας στην στήριξη των παιδιών που επλήγη η οικογένειά τους. Αφού ολοκληρωθεί η πλήρης αποτύπωση της κατάστασης, θα συσταθεί ομάδα εργασίας με τη συμμετοχή στελεχών της Βουλής, του Υπουργείου Εσωτερικ</w:t>
      </w:r>
      <w:r>
        <w:rPr>
          <w:rFonts w:eastAsia="Times New Roman" w:cs="Times New Roman"/>
          <w:szCs w:val="24"/>
        </w:rPr>
        <w:t>ών και της περιφερειακής και τοπικής αυτοδιοίκησης που θα προτείνει συγκεκριμένα μέτρα για την υποστήριξη των παιδιών αυτών, προφανώς εκ του παραλλήλου με τα μέτρα που ήδη ανακοινώθηκαν χθες από την Κυβέρνηση και όποια άλλα μέτρα στήριξης των παιδιών υπάρξ</w:t>
      </w:r>
      <w:r>
        <w:rPr>
          <w:rFonts w:eastAsia="Times New Roman" w:cs="Times New Roman"/>
          <w:szCs w:val="24"/>
        </w:rPr>
        <w:t>ουν.</w:t>
      </w:r>
    </w:p>
    <w:p w14:paraId="23B83333"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Θα δώσω τον λόγο για τρία με πέντε λεπτά στους Κοινοβουλευτικούς Εκπροσώπους ή εν πάση </w:t>
      </w:r>
      <w:proofErr w:type="spellStart"/>
      <w:r>
        <w:rPr>
          <w:rFonts w:eastAsia="Times New Roman" w:cs="Times New Roman"/>
          <w:szCs w:val="24"/>
        </w:rPr>
        <w:t>περιπτώσει</w:t>
      </w:r>
      <w:proofErr w:type="spellEnd"/>
      <w:r>
        <w:rPr>
          <w:rFonts w:eastAsia="Times New Roman" w:cs="Times New Roman"/>
          <w:szCs w:val="24"/>
        </w:rPr>
        <w:t xml:space="preserve"> στους εκπροσώπους των κομμάτων για να υπάρξει μία πρώτη τοποθέτηση, ας πούμε, σε αυτήν την πρόταση που γίνεται ομόφωνα και από τη Διάσκεψη των Προέδρων, </w:t>
      </w:r>
      <w:r>
        <w:rPr>
          <w:rFonts w:eastAsia="Times New Roman" w:cs="Times New Roman"/>
          <w:szCs w:val="24"/>
        </w:rPr>
        <w:t xml:space="preserve">έτσι ώστε ύστερα να υπάρξει </w:t>
      </w:r>
      <w:r>
        <w:rPr>
          <w:rFonts w:eastAsia="Times New Roman" w:cs="Times New Roman"/>
          <w:szCs w:val="24"/>
        </w:rPr>
        <w:lastRenderedPageBreak/>
        <w:t>και μία απόφαση τ</w:t>
      </w:r>
      <w:r>
        <w:rPr>
          <w:rFonts w:eastAsia="Times New Roman" w:cs="Times New Roman"/>
          <w:szCs w:val="24"/>
        </w:rPr>
        <w:t>ου Τμήματος</w:t>
      </w:r>
      <w:r>
        <w:rPr>
          <w:rFonts w:eastAsia="Times New Roman" w:cs="Times New Roman"/>
          <w:szCs w:val="24"/>
        </w:rPr>
        <w:t>, που ελπίζω να είναι ομόφωνη γι’ αυτά τα ζητήματα, σήμερα που κλείνει επί της ουσίας και το τριήμερο πένθος, παρ</w:t>
      </w:r>
      <w:r>
        <w:rPr>
          <w:rFonts w:eastAsia="Times New Roman" w:cs="Times New Roman"/>
          <w:szCs w:val="24"/>
        </w:rPr>
        <w:t xml:space="preserve">’ </w:t>
      </w:r>
      <w:r>
        <w:rPr>
          <w:rFonts w:eastAsia="Times New Roman" w:cs="Times New Roman"/>
          <w:szCs w:val="24"/>
        </w:rPr>
        <w:t>ότι είναι φανερό πως αυτή η ιστορία θα σφραγίσει όχι μόνο τους ερχόμενους μήνες, αλλά</w:t>
      </w:r>
      <w:r>
        <w:rPr>
          <w:rFonts w:eastAsia="Times New Roman" w:cs="Times New Roman"/>
          <w:szCs w:val="24"/>
        </w:rPr>
        <w:t xml:space="preserve"> γενικότερα τη συνείδηση του λαού μας και το θυμικό και τις ευαισθησίες. Είναι μία τομή θα έλεγε κανείς, που πολλές φορές παράγει εξαιρετικά βαριά συναισθήματα σε όλους.</w:t>
      </w:r>
    </w:p>
    <w:p w14:paraId="23B83334"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Παρακαλώ πολύ τον κ. Μαντά από το ΣΥΡΙΖΑ να λάβει τον λόγο και θα επακολουθήσει ο κ. Δ</w:t>
      </w:r>
      <w:r>
        <w:rPr>
          <w:rFonts w:eastAsia="Times New Roman" w:cs="Times New Roman"/>
          <w:szCs w:val="24"/>
        </w:rPr>
        <w:t xml:space="preserve">ήμας από τη Νέα Δημοκρατία. </w:t>
      </w:r>
    </w:p>
    <w:p w14:paraId="23B83335"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Μαντά, έχετε τον λόγο.</w:t>
      </w:r>
    </w:p>
    <w:p w14:paraId="23B83336" w14:textId="77777777" w:rsidR="00762968" w:rsidRDefault="006F10D4">
      <w:pPr>
        <w:spacing w:after="0" w:line="600" w:lineRule="auto"/>
        <w:ind w:firstLine="720"/>
        <w:jc w:val="both"/>
        <w:rPr>
          <w:rFonts w:eastAsia="Times New Roman" w:cs="Times New Roman"/>
          <w:szCs w:val="24"/>
        </w:rPr>
      </w:pPr>
      <w:r w:rsidRPr="002A1C66">
        <w:rPr>
          <w:rFonts w:eastAsia="Times New Roman" w:cs="Times New Roman"/>
          <w:b/>
          <w:szCs w:val="24"/>
        </w:rPr>
        <w:t>ΧΡΗΣΤΟΣ ΜΑΝΤΑΣ:</w:t>
      </w:r>
      <w:r>
        <w:rPr>
          <w:rFonts w:eastAsia="Times New Roman" w:cs="Times New Roman"/>
          <w:szCs w:val="24"/>
        </w:rPr>
        <w:t xml:space="preserve"> Κύριε Πρόεδρε, κυρίες και κύριοι συνάδελφοι, ζούμε αυτές τις ημέρες μια ανείπωτη τραγωδία, που έχει πλήξει σφοδρά τη χώρα μας, μια τραγωδία με δεκάδες ανθρώπινα θύματα. </w:t>
      </w:r>
    </w:p>
    <w:p w14:paraId="23B83337"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Εκ μ</w:t>
      </w:r>
      <w:r>
        <w:rPr>
          <w:rFonts w:eastAsia="Times New Roman" w:cs="Times New Roman"/>
          <w:szCs w:val="24"/>
        </w:rPr>
        <w:t xml:space="preserve">έρους της Κοινοβουλευτικής Ομάδας του ΣΥΡΙΖΑ, θα ήθελα να εκφράσω τη λύπη μας και τη συμπαράστασή μας στις </w:t>
      </w:r>
      <w:r>
        <w:rPr>
          <w:rFonts w:eastAsia="Times New Roman" w:cs="Times New Roman"/>
          <w:szCs w:val="24"/>
        </w:rPr>
        <w:lastRenderedPageBreak/>
        <w:t>οικογένειες αυτών που πενθούν θύματα και στις οικογένειες αυτών που έχουν αγνοούμενους και που με αγωνία περιμένουν την τελική κατάληξη, το πώς δηλαδ</w:t>
      </w:r>
      <w:r>
        <w:rPr>
          <w:rFonts w:eastAsia="Times New Roman" w:cs="Times New Roman"/>
          <w:szCs w:val="24"/>
        </w:rPr>
        <w:t>ή θα διαμορφωθεί αυτός ο τρομακτικός κατάλογος στο τέλος.</w:t>
      </w:r>
    </w:p>
    <w:p w14:paraId="23B83338"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Δεν υπάρχει αμφιβολία ότι αυτές οι ημέρες είναι ημέρες πένθους, αλλά και ημέρες αλληλεγγύης, που εκδηλώνεται με τον πιο έντονο τρόπο από όλο το λαό μας. Νομίζω ότι είναι πρωτοφανές αυτό το κύμα, αλλ</w:t>
      </w:r>
      <w:r>
        <w:rPr>
          <w:rFonts w:eastAsia="Times New Roman" w:cs="Times New Roman"/>
          <w:szCs w:val="24"/>
        </w:rPr>
        <w:t>ά και αντίστοιχο των περιστάσεων, που έχουν συμβεί στη χώρα μας, στην περιοχή, στους ανθρώπους της περιοχής. Τούτη η ώρα είναι η ώρα της μέγιστης δυνατής προσπάθειας, έτσι ώστε να γίνει όσο πιο γρήγορα η διαδικασία ταυτοποίησης των θυμάτων και οι διαδικασί</w:t>
      </w:r>
      <w:r>
        <w:rPr>
          <w:rFonts w:eastAsia="Times New Roman" w:cs="Times New Roman"/>
          <w:szCs w:val="24"/>
        </w:rPr>
        <w:t>ες για να ανευρεθούν όσοι αγνοούμενοι υπάρχουν με πολύ μεγάλη προσοχή, με πολύ μεγάλο σεβασμό, με σχέδιο και συστηματική προσπάθεια. Πιστεύουμε ότι σε αυτήν ακριβώς τη συγκυρία δεν περισσεύει κανείς. Πρέπει να ενώσουμε δυνάμεις -αυτό μας δείχνει ο λαός μας</w:t>
      </w:r>
      <w:r>
        <w:rPr>
          <w:rFonts w:eastAsia="Times New Roman" w:cs="Times New Roman"/>
          <w:szCs w:val="24"/>
        </w:rPr>
        <w:t xml:space="preserve">- πρέπει να είμαστε πολύ αποφασιστικοί στα μέτρα τα οποία λαμβάνονται και θα ληφθούν, έτσι ώστε να ανακουφίσουμε τους πληγέντες. </w:t>
      </w:r>
    </w:p>
    <w:p w14:paraId="23B83339"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lastRenderedPageBreak/>
        <w:t>Κύριε Πρόεδρε, κυρίες και κύριοι συνάδελφοι, είναι προφανές ότι αυτή η τραγωδία θέτει σκληρά ερωτήματα, τα οποία πρέπει να απα</w:t>
      </w:r>
      <w:r>
        <w:rPr>
          <w:rFonts w:eastAsia="Times New Roman" w:cs="Times New Roman"/>
          <w:szCs w:val="24"/>
        </w:rPr>
        <w:t>ντηθούν και βεβαίως, θέτει συγκεκριμένες προκλήσεις και καθήκοντα</w:t>
      </w:r>
      <w:r>
        <w:rPr>
          <w:rFonts w:eastAsia="Times New Roman" w:cs="Times New Roman"/>
          <w:szCs w:val="24"/>
        </w:rPr>
        <w:t>,</w:t>
      </w:r>
      <w:r>
        <w:rPr>
          <w:rFonts w:eastAsia="Times New Roman" w:cs="Times New Roman"/>
          <w:szCs w:val="24"/>
        </w:rPr>
        <w:t xml:space="preserve"> θα έλεγα, για το μέλλον, έτσι ώστε να μην ξαναζήσουμε τέτοιες τραγωδίες. Πιστεύω ότι θα υπάρξει ο κατάλληλος χρόνος πολύ σύντομα, έτσι ώστε και απαντήσεις να δοθούν και μέτρα, όπως λαμβάνον</w:t>
      </w:r>
      <w:r>
        <w:rPr>
          <w:rFonts w:eastAsia="Times New Roman" w:cs="Times New Roman"/>
          <w:szCs w:val="24"/>
        </w:rPr>
        <w:t xml:space="preserve">ται, και επιπλέον μέτρα να ληφθούν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η ελληνική πολιτεία να αποφασίσει με βαθιές τομές να ορίσει τις προϋποθέσεις, έτσι ώστε να μην ξαναζήσουμε τέτοιες τραγωδίες. </w:t>
      </w:r>
    </w:p>
    <w:p w14:paraId="23B8333A"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Θέλω να εκφράσω το</w:t>
      </w:r>
      <w:r>
        <w:rPr>
          <w:rFonts w:eastAsia="Times New Roman" w:cs="Times New Roman"/>
          <w:szCs w:val="24"/>
        </w:rPr>
        <w:t>ν</w:t>
      </w:r>
      <w:r>
        <w:rPr>
          <w:rFonts w:eastAsia="Times New Roman" w:cs="Times New Roman"/>
          <w:szCs w:val="24"/>
        </w:rPr>
        <w:t xml:space="preserve"> σεβασμό από την πλευρά της Κοινοβουλευτικής Ομάδας </w:t>
      </w:r>
      <w:r>
        <w:rPr>
          <w:rFonts w:eastAsia="Times New Roman" w:cs="Times New Roman"/>
          <w:szCs w:val="24"/>
        </w:rPr>
        <w:t xml:space="preserve">του ΣΥΡΙΖΑ σε όλες και όλους, στελέχη των υπηρεσιών, των </w:t>
      </w:r>
      <w:r>
        <w:rPr>
          <w:rFonts w:eastAsia="Times New Roman" w:cs="Times New Roman"/>
          <w:szCs w:val="24"/>
        </w:rPr>
        <w:t>πυροσβεστών</w:t>
      </w:r>
      <w:r>
        <w:rPr>
          <w:rFonts w:eastAsia="Times New Roman" w:cs="Times New Roman"/>
          <w:szCs w:val="24"/>
        </w:rPr>
        <w:t xml:space="preserve">, του Πυροσβεστικού Σώματος, της </w:t>
      </w:r>
      <w:r>
        <w:rPr>
          <w:rFonts w:eastAsia="Times New Roman" w:cs="Times New Roman"/>
          <w:szCs w:val="24"/>
        </w:rPr>
        <w:t>αστυνομίας</w:t>
      </w:r>
      <w:r>
        <w:rPr>
          <w:rFonts w:eastAsia="Times New Roman" w:cs="Times New Roman"/>
          <w:szCs w:val="24"/>
        </w:rPr>
        <w:t xml:space="preserve">, του Λιμενικού Σώματος, των Ενόπλων Δυνάμεων, του ΕΚΑΒ, όλων των υπηρεσιών που συντονισμένα εργάζονται στην περιοχή, εργάστηκαν τις πρώτες ώρες </w:t>
      </w:r>
      <w:r>
        <w:rPr>
          <w:rFonts w:eastAsia="Times New Roman" w:cs="Times New Roman"/>
          <w:szCs w:val="24"/>
        </w:rPr>
        <w:t>αυτής της τραγωδίας και συνεχίζουν να εργάζονται, έτσι ώστε γρήγορα να υπάρξει ανακούφιση των πληγέντων. Και</w:t>
      </w:r>
      <w:r>
        <w:rPr>
          <w:rFonts w:eastAsia="Times New Roman" w:cs="Times New Roman"/>
          <w:szCs w:val="24"/>
        </w:rPr>
        <w:t>,</w:t>
      </w:r>
      <w:r>
        <w:rPr>
          <w:rFonts w:eastAsia="Times New Roman" w:cs="Times New Roman"/>
          <w:szCs w:val="24"/>
        </w:rPr>
        <w:t xml:space="preserve"> βεβαίως, να εκφράσω </w:t>
      </w:r>
      <w:r>
        <w:rPr>
          <w:rFonts w:eastAsia="Times New Roman" w:cs="Times New Roman"/>
          <w:szCs w:val="24"/>
        </w:rPr>
        <w:lastRenderedPageBreak/>
        <w:t>το</w:t>
      </w:r>
      <w:r>
        <w:rPr>
          <w:rFonts w:eastAsia="Times New Roman" w:cs="Times New Roman"/>
          <w:szCs w:val="24"/>
        </w:rPr>
        <w:t>ν</w:t>
      </w:r>
      <w:r>
        <w:rPr>
          <w:rFonts w:eastAsia="Times New Roman" w:cs="Times New Roman"/>
          <w:szCs w:val="24"/>
        </w:rPr>
        <w:t xml:space="preserve"> σεβασμό μας και την αλληλεγγύη μας στην ηρωική δουλειά που κάνουν οι εθελοντές και οι εθελόντριες στην περιοχή. </w:t>
      </w:r>
    </w:p>
    <w:p w14:paraId="23B8333B"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Επίσης, θ</w:t>
      </w:r>
      <w:r>
        <w:rPr>
          <w:rFonts w:eastAsia="Times New Roman" w:cs="Times New Roman"/>
          <w:szCs w:val="24"/>
        </w:rPr>
        <w:t>έλω να εκφράσω εκ μέρους της Κοινοβουλευτικής Ομάδας του ΣΥΡΙΖΑ τις θερμές μας ευχαριστίες για την έμπρακτη συμπαράσταση που δείχνουν πάρα πολλές χώρες της Ευρώπης και του κόσμου, θα έλεγα, σε αυτήν την ανείπωτη τραγωδία που ζει η χώρα μας.</w:t>
      </w:r>
    </w:p>
    <w:p w14:paraId="23B8333C" w14:textId="77777777" w:rsidR="00762968" w:rsidRDefault="006F10D4">
      <w:pPr>
        <w:spacing w:line="600" w:lineRule="auto"/>
        <w:ind w:firstLine="720"/>
        <w:jc w:val="both"/>
        <w:rPr>
          <w:rFonts w:eastAsia="Times New Roman"/>
          <w:szCs w:val="24"/>
        </w:rPr>
      </w:pPr>
      <w:r>
        <w:rPr>
          <w:rFonts w:eastAsia="Times New Roman"/>
          <w:szCs w:val="24"/>
        </w:rPr>
        <w:t>Τέλος να πω, κύ</w:t>
      </w:r>
      <w:r>
        <w:rPr>
          <w:rFonts w:eastAsia="Times New Roman"/>
          <w:szCs w:val="24"/>
        </w:rPr>
        <w:t>ριε Πρόεδρε, ότι συμφωνούμε απολύτως με τα μέτρα</w:t>
      </w:r>
      <w:r w:rsidRPr="00464257">
        <w:rPr>
          <w:rFonts w:eastAsia="Times New Roman"/>
          <w:szCs w:val="24"/>
        </w:rPr>
        <w:t xml:space="preserve"> </w:t>
      </w:r>
      <w:r>
        <w:rPr>
          <w:rFonts w:eastAsia="Times New Roman"/>
          <w:szCs w:val="24"/>
        </w:rPr>
        <w:t>που παίρνει η Βουλή, τα οποία συζητήσαμε και χτες στη Διάσκεψη των Προέδρων, έτσι ώστε να συμβάλουμε και από τη δική μας την πλευρά στην ανακούφιση αυτών των ανθρώπων.</w:t>
      </w:r>
    </w:p>
    <w:p w14:paraId="23B8333D" w14:textId="77777777" w:rsidR="00762968" w:rsidRDefault="006F10D4">
      <w:pPr>
        <w:spacing w:line="600" w:lineRule="auto"/>
        <w:ind w:firstLine="720"/>
        <w:jc w:val="both"/>
        <w:rPr>
          <w:rFonts w:eastAsia="Times New Roman"/>
          <w:szCs w:val="24"/>
        </w:rPr>
      </w:pPr>
      <w:r>
        <w:rPr>
          <w:rFonts w:eastAsia="Times New Roman"/>
          <w:szCs w:val="24"/>
        </w:rPr>
        <w:t xml:space="preserve">Νομίζω ότι όλες και όλοι, από όλες τις </w:t>
      </w:r>
      <w:r>
        <w:rPr>
          <w:rFonts w:eastAsia="Times New Roman"/>
          <w:szCs w:val="24"/>
        </w:rPr>
        <w:t>πολιτικές δυνάμεις, πρέπει να πάρουμε όλα εκείνα τα μέτρα και να συνεχίσουμε με επιμονή -το επαναλαμβάνω-, έτσι ώστε όποιες ενέργειες είναι να γίνουν, να γίνουν με τον γρηγορότερο τρόπο και όποιες τομές πρέπει να γίνουν -και θεσμικές τομές για να υπάρξει α</w:t>
      </w:r>
      <w:r>
        <w:rPr>
          <w:rFonts w:eastAsia="Times New Roman"/>
          <w:szCs w:val="24"/>
        </w:rPr>
        <w:t>υτός, θα έλεγα, ο φραγμός στην επανάληψη τέτοιων φαινομένων- να τις κάνουμε όσο πιο γρήγορα μπορούμε και με τη μέγιστη δυνατή ενότητα και αλληλεγγύη.</w:t>
      </w:r>
    </w:p>
    <w:p w14:paraId="23B8333E" w14:textId="77777777" w:rsidR="00762968" w:rsidRDefault="006F10D4">
      <w:pPr>
        <w:spacing w:line="600" w:lineRule="auto"/>
        <w:ind w:firstLine="720"/>
        <w:jc w:val="both"/>
        <w:rPr>
          <w:rFonts w:eastAsia="Times New Roman"/>
          <w:szCs w:val="24"/>
        </w:rPr>
      </w:pPr>
      <w:r>
        <w:rPr>
          <w:rFonts w:eastAsia="Times New Roman"/>
          <w:szCs w:val="24"/>
        </w:rPr>
        <w:lastRenderedPageBreak/>
        <w:t>Σας ευχαριστώ πολύ.</w:t>
      </w:r>
    </w:p>
    <w:p w14:paraId="23B8333F" w14:textId="77777777" w:rsidR="00762968" w:rsidRDefault="006F10D4">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Ευχαριστώ.</w:t>
      </w:r>
    </w:p>
    <w:p w14:paraId="23B83340" w14:textId="77777777" w:rsidR="00762968" w:rsidRDefault="006F10D4">
      <w:pPr>
        <w:spacing w:line="600" w:lineRule="auto"/>
        <w:ind w:firstLine="720"/>
        <w:jc w:val="both"/>
        <w:rPr>
          <w:rFonts w:eastAsia="Times New Roman"/>
          <w:szCs w:val="24"/>
        </w:rPr>
      </w:pPr>
      <w:r>
        <w:rPr>
          <w:rFonts w:eastAsia="Times New Roman"/>
          <w:szCs w:val="24"/>
        </w:rPr>
        <w:t xml:space="preserve">Παρακαλώ πολύ, τον λόγο έχει ο </w:t>
      </w:r>
      <w:r>
        <w:rPr>
          <w:rFonts w:eastAsia="Times New Roman"/>
          <w:szCs w:val="24"/>
        </w:rPr>
        <w:t xml:space="preserve">εκπρόσωπος </w:t>
      </w:r>
      <w:r>
        <w:rPr>
          <w:rFonts w:eastAsia="Times New Roman"/>
          <w:szCs w:val="24"/>
        </w:rPr>
        <w:t xml:space="preserve">της </w:t>
      </w:r>
      <w:r>
        <w:rPr>
          <w:rFonts w:eastAsia="Times New Roman"/>
          <w:szCs w:val="24"/>
        </w:rPr>
        <w:t>Νέας Δημοκρατίας, ο συνάδελφος κ. Δήμας.</w:t>
      </w:r>
    </w:p>
    <w:p w14:paraId="23B83341" w14:textId="77777777" w:rsidR="00762968" w:rsidRDefault="006F10D4">
      <w:pPr>
        <w:spacing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Ευχαριστώ, κύριε Πρόεδρε.</w:t>
      </w:r>
    </w:p>
    <w:p w14:paraId="23B83342" w14:textId="77777777" w:rsidR="00762968" w:rsidRDefault="006F10D4">
      <w:pPr>
        <w:spacing w:line="600" w:lineRule="auto"/>
        <w:ind w:firstLine="720"/>
        <w:jc w:val="both"/>
        <w:rPr>
          <w:rFonts w:eastAsia="Times New Roman"/>
          <w:szCs w:val="24"/>
        </w:rPr>
      </w:pPr>
      <w:r>
        <w:rPr>
          <w:rFonts w:eastAsia="Times New Roman"/>
          <w:szCs w:val="24"/>
        </w:rPr>
        <w:t>Θέλω εκ μέρους της Νέας Δημοκρατίας να εκφράσω τα θερμά μας συλλυπητήρια στις οικογένειες των ανθρώπων που χάθηκαν τόσο άδικα και τόσο πρόωρα από τις φωτιές των τελευταίων ημ</w:t>
      </w:r>
      <w:r>
        <w:rPr>
          <w:rFonts w:eastAsia="Times New Roman"/>
          <w:szCs w:val="24"/>
        </w:rPr>
        <w:t xml:space="preserve">ερών. Οι σκέψεις και οι προσευχές όλων μας είναι μαζί τους. Η </w:t>
      </w:r>
      <w:r>
        <w:rPr>
          <w:rFonts w:eastAsia="Times New Roman"/>
          <w:szCs w:val="24"/>
        </w:rPr>
        <w:t xml:space="preserve">πολιτεία </w:t>
      </w:r>
      <w:r>
        <w:rPr>
          <w:rFonts w:eastAsia="Times New Roman"/>
          <w:szCs w:val="24"/>
        </w:rPr>
        <w:t>οφείλει να σταθεί δίπλα τους.</w:t>
      </w:r>
    </w:p>
    <w:p w14:paraId="23B83343" w14:textId="77777777" w:rsidR="00762968" w:rsidRDefault="006F10D4">
      <w:pPr>
        <w:spacing w:line="600" w:lineRule="auto"/>
        <w:ind w:firstLine="720"/>
        <w:jc w:val="both"/>
        <w:rPr>
          <w:rFonts w:eastAsia="Times New Roman"/>
          <w:szCs w:val="24"/>
        </w:rPr>
      </w:pPr>
      <w:r>
        <w:rPr>
          <w:rFonts w:eastAsia="Times New Roman"/>
          <w:szCs w:val="24"/>
        </w:rPr>
        <w:t>Επίσης, εκφράζουμε τη συμπαράστασή μας στους χιλιάδες ανθρώπους που είδαν ξαφνικά, μέσα σε λίγα λεπτά, να χάνεται ο κόπος μιας ζωής, όπου και σε αυτούς οφε</w:t>
      </w:r>
      <w:r>
        <w:rPr>
          <w:rFonts w:eastAsia="Times New Roman"/>
          <w:szCs w:val="24"/>
        </w:rPr>
        <w:t xml:space="preserve">ίλουμε ως </w:t>
      </w:r>
      <w:r>
        <w:rPr>
          <w:rFonts w:eastAsia="Times New Roman"/>
          <w:szCs w:val="24"/>
        </w:rPr>
        <w:t xml:space="preserve">πολιτεία </w:t>
      </w:r>
      <w:r>
        <w:rPr>
          <w:rFonts w:eastAsia="Times New Roman"/>
          <w:szCs w:val="24"/>
        </w:rPr>
        <w:t>να σταθούμε δίπλα τους.</w:t>
      </w:r>
    </w:p>
    <w:p w14:paraId="23B83344" w14:textId="77777777" w:rsidR="00762968" w:rsidRDefault="006F10D4">
      <w:pPr>
        <w:spacing w:line="600" w:lineRule="auto"/>
        <w:ind w:firstLine="720"/>
        <w:jc w:val="both"/>
        <w:rPr>
          <w:rFonts w:eastAsia="Times New Roman"/>
          <w:szCs w:val="24"/>
        </w:rPr>
      </w:pPr>
      <w:r>
        <w:rPr>
          <w:rFonts w:eastAsia="Times New Roman"/>
          <w:szCs w:val="24"/>
        </w:rPr>
        <w:t xml:space="preserve">Κυρίες και κύριοι συνάδελφοι, αποτύχαμε ως </w:t>
      </w:r>
      <w:r>
        <w:rPr>
          <w:rFonts w:eastAsia="Times New Roman"/>
          <w:szCs w:val="24"/>
        </w:rPr>
        <w:t xml:space="preserve">πολιτεία </w:t>
      </w:r>
      <w:r>
        <w:rPr>
          <w:rFonts w:eastAsia="Times New Roman"/>
          <w:szCs w:val="24"/>
        </w:rPr>
        <w:t>και ως κράτος. Αποτύχαμε και δεν υπάρχει απολύτως καμμία δικαιολογία! Δεν είναι τώρα η στιγμή απόδοσης των ευθυνών, δεν είναι σήμερα. Θα έρθει, όμως, πολύ σύντομ</w:t>
      </w:r>
      <w:r>
        <w:rPr>
          <w:rFonts w:eastAsia="Times New Roman"/>
          <w:szCs w:val="24"/>
        </w:rPr>
        <w:t xml:space="preserve">α και οφείλουμε να </w:t>
      </w:r>
      <w:r>
        <w:rPr>
          <w:rFonts w:eastAsia="Times New Roman"/>
          <w:szCs w:val="24"/>
        </w:rPr>
        <w:lastRenderedPageBreak/>
        <w:t>είμαστε αμείλικτοι στο κομμάτι της απόδοσης, της επίρριψης των ευθυνών για τα γεγονότα τα οποία έγιναν τις τελευταίες ημέρες.</w:t>
      </w:r>
    </w:p>
    <w:p w14:paraId="23B83345" w14:textId="77777777" w:rsidR="00762968" w:rsidRDefault="006F10D4">
      <w:pPr>
        <w:spacing w:line="600" w:lineRule="auto"/>
        <w:ind w:firstLine="720"/>
        <w:jc w:val="both"/>
        <w:rPr>
          <w:rFonts w:eastAsia="Times New Roman"/>
          <w:szCs w:val="24"/>
        </w:rPr>
      </w:pPr>
      <w:r>
        <w:rPr>
          <w:rFonts w:eastAsia="Times New Roman"/>
          <w:szCs w:val="24"/>
        </w:rPr>
        <w:t xml:space="preserve">Αυτήν τη στιγμή, όντως, απαιτείται ενότητα και πρέπει επιτέλους το πάθημα να μας γίνει μάθημα. Εγώ καλώ όλα τα </w:t>
      </w:r>
      <w:r>
        <w:rPr>
          <w:rFonts w:eastAsia="Times New Roman"/>
          <w:szCs w:val="24"/>
        </w:rPr>
        <w:t>πολιτικά κόμματα να δώσουμε τουλάχιστον το παράδειγμα, να ξεφύγουμε από τη στείρα αντιπαράθεση και η πολιτική συζήτηση πλέον να γίνεται με επιχειρήματα, πολιτικές αντιπαραθέσεις και όχι σε προσωπικό επίπεδο.</w:t>
      </w:r>
    </w:p>
    <w:p w14:paraId="23B83346" w14:textId="77777777" w:rsidR="00762968" w:rsidRDefault="006F10D4">
      <w:pPr>
        <w:spacing w:line="600" w:lineRule="auto"/>
        <w:ind w:firstLine="720"/>
        <w:jc w:val="both"/>
        <w:rPr>
          <w:rFonts w:eastAsia="Times New Roman"/>
          <w:szCs w:val="24"/>
        </w:rPr>
      </w:pPr>
      <w:r>
        <w:rPr>
          <w:rFonts w:eastAsia="Times New Roman"/>
          <w:szCs w:val="24"/>
        </w:rPr>
        <w:t xml:space="preserve">Επιτρέψτε μου, όμως, να εκφράσω τα συγχαρητήριά </w:t>
      </w:r>
      <w:r>
        <w:rPr>
          <w:rFonts w:eastAsia="Times New Roman"/>
          <w:szCs w:val="24"/>
        </w:rPr>
        <w:t xml:space="preserve">μου και να πω ότι υποκλίνομαι -πραγματικά υποκλίνομαι!- στους εθελοντές, στους πυροσβέστες, στους αστυνομικούς, στο </w:t>
      </w:r>
      <w:r>
        <w:rPr>
          <w:rFonts w:eastAsia="Times New Roman"/>
          <w:szCs w:val="24"/>
        </w:rPr>
        <w:t>λιμενικό</w:t>
      </w:r>
      <w:r>
        <w:rPr>
          <w:rFonts w:eastAsia="Times New Roman"/>
          <w:szCs w:val="24"/>
        </w:rPr>
        <w:t>, στο ΕΚΑΒ, σε όλους αυτούς τους ανθρώπους οι οποίοι υπό πολύ αντίξοες συνθήκες, με κίνδυνο της ζωής τους, προσπάθησαν και έδωσαν το</w:t>
      </w:r>
      <w:r>
        <w:rPr>
          <w:rFonts w:eastAsia="Times New Roman"/>
          <w:szCs w:val="24"/>
        </w:rPr>
        <w:t xml:space="preserve">ν καλύτερό τους εαυτό, ώστε να προστατευτούν ανθρώπινες ζωές και περιουσίες. </w:t>
      </w:r>
    </w:p>
    <w:p w14:paraId="23B83347" w14:textId="77777777" w:rsidR="00762968" w:rsidRDefault="006F10D4">
      <w:pPr>
        <w:spacing w:line="600" w:lineRule="auto"/>
        <w:ind w:firstLine="720"/>
        <w:jc w:val="both"/>
        <w:rPr>
          <w:rFonts w:eastAsia="Times New Roman"/>
          <w:szCs w:val="24"/>
        </w:rPr>
      </w:pPr>
      <w:r>
        <w:rPr>
          <w:rFonts w:eastAsia="Times New Roman"/>
          <w:szCs w:val="24"/>
        </w:rPr>
        <w:t xml:space="preserve">Ειδικά στο κομμάτι των εθελοντών θεωρώ ότι έχει έρθει η στιγμή όπου η </w:t>
      </w:r>
      <w:r>
        <w:rPr>
          <w:rFonts w:eastAsia="Times New Roman"/>
          <w:szCs w:val="24"/>
        </w:rPr>
        <w:t xml:space="preserve">πολιτεία </w:t>
      </w:r>
      <w:r>
        <w:rPr>
          <w:rFonts w:eastAsia="Times New Roman"/>
          <w:szCs w:val="24"/>
        </w:rPr>
        <w:t xml:space="preserve">οφείλει και να τους το αναγνωρίσει αλλά και να τους επιβραβεύσει. Είναι άνθρωποι οι οποίοι </w:t>
      </w:r>
      <w:r>
        <w:rPr>
          <w:rFonts w:eastAsia="Times New Roman"/>
          <w:szCs w:val="24"/>
        </w:rPr>
        <w:t xml:space="preserve">καθημερινά, </w:t>
      </w:r>
      <w:r>
        <w:rPr>
          <w:rFonts w:eastAsia="Times New Roman"/>
          <w:szCs w:val="24"/>
        </w:rPr>
        <w:lastRenderedPageBreak/>
        <w:t>σε όλο το μήκος και πλάτος της χώρας, με κίνδυνο της ζωής τους, με αυταπάρνηση, έχουν προστατεύσει πολλές ανθρώπινες ζωές και περιουσίες, αλλά δεν τους έχει αναγνωριστεί από το κράτος.</w:t>
      </w:r>
    </w:p>
    <w:p w14:paraId="23B83348" w14:textId="77777777" w:rsidR="00762968" w:rsidRDefault="006F10D4">
      <w:pPr>
        <w:spacing w:line="600" w:lineRule="auto"/>
        <w:ind w:firstLine="720"/>
        <w:jc w:val="both"/>
        <w:rPr>
          <w:rFonts w:eastAsia="Times New Roman"/>
          <w:szCs w:val="24"/>
        </w:rPr>
      </w:pPr>
      <w:r>
        <w:rPr>
          <w:rFonts w:eastAsia="Times New Roman"/>
          <w:szCs w:val="24"/>
        </w:rPr>
        <w:t>Η ανείπωτη αυτή καταστροφή, όμως, επιμένω πως πρέπει να μας</w:t>
      </w:r>
      <w:r>
        <w:rPr>
          <w:rFonts w:eastAsia="Times New Roman"/>
          <w:szCs w:val="24"/>
        </w:rPr>
        <w:t xml:space="preserve"> γίνει μάθημα. Πρέπει να συνειδητοποιήσουμε ότι μόνο ενωμένοι όλοι οι Έλληνες θα μπορέσουμε να καταφέρουμε να αποφύγουμε τέτοιου είδους καταστροφές στο μέλλον. Έχει φτάσει η στιγμή όπου πρέπει να συνειδητοποιήσουμε και να βρούμε μια ισορροπία μεταξύ ατομικ</w:t>
      </w:r>
      <w:r>
        <w:rPr>
          <w:rFonts w:eastAsia="Times New Roman"/>
          <w:szCs w:val="24"/>
        </w:rPr>
        <w:t>ής και συλλογικής ευθύνης. Αυτήν τη στιγμή δεν την έχουμε βρει.</w:t>
      </w:r>
    </w:p>
    <w:p w14:paraId="23B83349" w14:textId="77777777" w:rsidR="00762968" w:rsidRDefault="006F10D4">
      <w:pPr>
        <w:spacing w:line="600" w:lineRule="auto"/>
        <w:ind w:firstLine="720"/>
        <w:jc w:val="both"/>
        <w:rPr>
          <w:rFonts w:eastAsia="Times New Roman"/>
          <w:szCs w:val="24"/>
        </w:rPr>
      </w:pPr>
      <w:r>
        <w:rPr>
          <w:rFonts w:eastAsia="Times New Roman"/>
          <w:szCs w:val="24"/>
        </w:rPr>
        <w:t xml:space="preserve">Κύριε Πρόεδρε, τα μέτρα που ανακοινώθηκαν στη Διάσκεψη των Προέδρων θεωρούμε ότι είναι ένα σωστό πρώτο βήμα. Όπως είπα και πιο πριν, νομίζω ότι η </w:t>
      </w:r>
      <w:r>
        <w:rPr>
          <w:rFonts w:eastAsia="Times New Roman"/>
          <w:szCs w:val="24"/>
        </w:rPr>
        <w:t xml:space="preserve">πολιτεία </w:t>
      </w:r>
      <w:r>
        <w:rPr>
          <w:rFonts w:eastAsia="Times New Roman"/>
          <w:szCs w:val="24"/>
        </w:rPr>
        <w:t>πρέπει να σταθεί, εξαντλώντας τις δυν</w:t>
      </w:r>
      <w:r>
        <w:rPr>
          <w:rFonts w:eastAsia="Times New Roman"/>
          <w:szCs w:val="24"/>
        </w:rPr>
        <w:t>ατότητές της, δίπλα σε αυτούς τους ανθρώπους. Αποδεχόμαστε ως Νέα Δημοκρατία αυτά τα μέτρα, τα καλωσορίζουμε, αλλά επιμένουμε ότι πρέπει να γίνουν και άλλα αποφασιστικά βήματα.</w:t>
      </w:r>
    </w:p>
    <w:p w14:paraId="23B8334A" w14:textId="77777777" w:rsidR="00762968" w:rsidRDefault="006F10D4">
      <w:pPr>
        <w:spacing w:line="600" w:lineRule="auto"/>
        <w:ind w:firstLine="720"/>
        <w:jc w:val="both"/>
        <w:rPr>
          <w:rFonts w:eastAsia="Times New Roman"/>
          <w:szCs w:val="24"/>
        </w:rPr>
      </w:pPr>
      <w:r>
        <w:rPr>
          <w:rFonts w:eastAsia="Times New Roman"/>
          <w:szCs w:val="24"/>
        </w:rPr>
        <w:lastRenderedPageBreak/>
        <w:t>Ευχαριστώ πάρα πολύ.</w:t>
      </w:r>
    </w:p>
    <w:p w14:paraId="23B8334B" w14:textId="77777777" w:rsidR="00762968" w:rsidRDefault="006F10D4">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Ευχαριστώ πολύ, κύριε Δήμα.</w:t>
      </w:r>
    </w:p>
    <w:p w14:paraId="23B8334C" w14:textId="77777777" w:rsidR="00762968" w:rsidRDefault="006F10D4">
      <w:pPr>
        <w:spacing w:line="600" w:lineRule="auto"/>
        <w:ind w:firstLine="720"/>
        <w:jc w:val="both"/>
        <w:rPr>
          <w:rFonts w:eastAsia="Times New Roman"/>
          <w:szCs w:val="24"/>
        </w:rPr>
      </w:pPr>
      <w:r>
        <w:rPr>
          <w:rFonts w:eastAsia="Times New Roman"/>
          <w:szCs w:val="24"/>
        </w:rPr>
        <w:t>Τ</w:t>
      </w:r>
      <w:r>
        <w:rPr>
          <w:rFonts w:eastAsia="Times New Roman"/>
          <w:szCs w:val="24"/>
        </w:rPr>
        <w:t>ον λόγο έχει ο συνάδελφος κ. Γιάννης Μανιάτης από τη Δημοκρατική Συμπαράταξη.</w:t>
      </w:r>
    </w:p>
    <w:p w14:paraId="23B8334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ζούμε μια εθνική τραγωδία</w:t>
      </w:r>
      <w:r w:rsidRPr="00E424BF">
        <w:rPr>
          <w:rFonts w:eastAsia="Times New Roman" w:cs="Times New Roman"/>
          <w:szCs w:val="24"/>
        </w:rPr>
        <w:t xml:space="preserve">. </w:t>
      </w:r>
      <w:r>
        <w:rPr>
          <w:rFonts w:eastAsia="Times New Roman" w:cs="Times New Roman"/>
          <w:szCs w:val="24"/>
        </w:rPr>
        <w:t>Ζούμε μέρες πένθους και το μόνο που ταιριάζει σε τέτοιες στιγμές είναι η σιωπή, η σιωπή όλων μας ως μια πολύ μικρή ένδ</w:t>
      </w:r>
      <w:r>
        <w:rPr>
          <w:rFonts w:eastAsia="Times New Roman" w:cs="Times New Roman"/>
          <w:szCs w:val="24"/>
        </w:rPr>
        <w:t>ειξη συμπαράστασης απέναντι στον πόνο των οικογενειών των ογδόντα ενός νεκρών και των δεκάδων αγνοουμένων και θυμάτων.</w:t>
      </w:r>
    </w:p>
    <w:p w14:paraId="23B8334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Έχει συγκλονισθεί όλη η ελληνική κοινωνία, γιατί ζήσαμε και ζούμε τη μεγαλύτερη εθνική καταστροφή των τελευταίων δεκαετιών. </w:t>
      </w:r>
    </w:p>
    <w:p w14:paraId="23B8334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Αυτό που μπο</w:t>
      </w:r>
      <w:r>
        <w:rPr>
          <w:rFonts w:eastAsia="Times New Roman" w:cs="Times New Roman"/>
          <w:szCs w:val="24"/>
        </w:rPr>
        <w:t xml:space="preserve">ρεί να πει </w:t>
      </w:r>
      <w:r>
        <w:rPr>
          <w:rFonts w:eastAsia="Times New Roman" w:cs="Times New Roman"/>
          <w:szCs w:val="24"/>
        </w:rPr>
        <w:t xml:space="preserve">κάποιος </w:t>
      </w:r>
      <w:r>
        <w:rPr>
          <w:rFonts w:eastAsia="Times New Roman" w:cs="Times New Roman"/>
          <w:szCs w:val="24"/>
        </w:rPr>
        <w:t>είναι ότι η κοινωνία έδειξε ένα πολύ ισχυρό αίσθημα αλληλεγγύης απέναντι στα θύματα, τις οικογένειες και τους αγνοουμένους, οι εθελοντές έδει</w:t>
      </w:r>
      <w:r>
        <w:rPr>
          <w:rFonts w:eastAsia="Times New Roman" w:cs="Times New Roman"/>
          <w:szCs w:val="24"/>
        </w:rPr>
        <w:lastRenderedPageBreak/>
        <w:t xml:space="preserve">ξαν πώς πρέπει ακριβώς να συμπεριφέρεται η κοινωνία των πολιτών και όλα τα στελέχη των </w:t>
      </w:r>
      <w:r>
        <w:rPr>
          <w:rFonts w:eastAsia="Times New Roman" w:cs="Times New Roman"/>
          <w:szCs w:val="24"/>
        </w:rPr>
        <w:t>υπηρεσιών</w:t>
      </w:r>
      <w:r>
        <w:rPr>
          <w:rFonts w:eastAsia="Times New Roman" w:cs="Times New Roman"/>
          <w:szCs w:val="24"/>
        </w:rPr>
        <w:t xml:space="preserve">, από την </w:t>
      </w:r>
      <w:r>
        <w:rPr>
          <w:rFonts w:eastAsia="Times New Roman" w:cs="Times New Roman"/>
          <w:szCs w:val="24"/>
        </w:rPr>
        <w:t xml:space="preserve">πυροσβεστική </w:t>
      </w:r>
      <w:r>
        <w:rPr>
          <w:rFonts w:eastAsia="Times New Roman" w:cs="Times New Roman"/>
          <w:szCs w:val="24"/>
        </w:rPr>
        <w:t xml:space="preserve">και το </w:t>
      </w:r>
      <w:r>
        <w:rPr>
          <w:rFonts w:eastAsia="Times New Roman" w:cs="Times New Roman"/>
          <w:szCs w:val="24"/>
        </w:rPr>
        <w:t xml:space="preserve">λιμενικό </w:t>
      </w:r>
      <w:r>
        <w:rPr>
          <w:rFonts w:eastAsia="Times New Roman" w:cs="Times New Roman"/>
          <w:szCs w:val="24"/>
        </w:rPr>
        <w:t xml:space="preserve">μέχρι το ΕΚΑΒ, στάθηκαν όρθιοι και με αυτοθυσία έκαναν αυτό που έπρεπε να πράξουν. </w:t>
      </w:r>
    </w:p>
    <w:p w14:paraId="23B8335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Ασφαλώς, αγαπητοί συνάδελφοι, υπάρχουν πολλά αμείλικτα «</w:t>
      </w:r>
      <w:r>
        <w:rPr>
          <w:rFonts w:eastAsia="Times New Roman" w:cs="Times New Roman"/>
          <w:szCs w:val="24"/>
        </w:rPr>
        <w:t>πώς</w:t>
      </w:r>
      <w:r>
        <w:rPr>
          <w:rFonts w:eastAsia="Times New Roman" w:cs="Times New Roman"/>
          <w:szCs w:val="24"/>
        </w:rPr>
        <w:t>;» και «</w:t>
      </w:r>
      <w:r>
        <w:rPr>
          <w:rFonts w:eastAsia="Times New Roman" w:cs="Times New Roman"/>
          <w:szCs w:val="24"/>
        </w:rPr>
        <w:t>γιατί</w:t>
      </w:r>
      <w:r>
        <w:rPr>
          <w:rFonts w:eastAsia="Times New Roman" w:cs="Times New Roman"/>
          <w:szCs w:val="24"/>
        </w:rPr>
        <w:t>;» και ασφαλώς τα ερωτήματα αυτά θα τεθούν τις αμέσως επόμενε</w:t>
      </w:r>
      <w:r>
        <w:rPr>
          <w:rFonts w:eastAsia="Times New Roman" w:cs="Times New Roman"/>
          <w:szCs w:val="24"/>
        </w:rPr>
        <w:t xml:space="preserve">ς μέρες. Σήμερα το μόνο που πρέπει να κάνουμε είναι να ενώσουμε τις δυνάμεις μας, έτσι ώστε το πρώτο θετικό βήμα που πήρε το </w:t>
      </w:r>
      <w:r>
        <w:rPr>
          <w:rFonts w:eastAsia="Times New Roman" w:cs="Times New Roman"/>
          <w:szCs w:val="24"/>
        </w:rPr>
        <w:t xml:space="preserve">εθνικό </w:t>
      </w:r>
      <w:r>
        <w:rPr>
          <w:rFonts w:eastAsia="Times New Roman" w:cs="Times New Roman"/>
          <w:szCs w:val="24"/>
        </w:rPr>
        <w:t>Κοινοβούλιο -δηλαδή η ομόφωνη απόφαση της Διάσκεψης των Προέδρων- να είναι ένα καλό παράδειγμα του πώς πρέπει να αντιμετωπίζ</w:t>
      </w:r>
      <w:r>
        <w:rPr>
          <w:rFonts w:eastAsia="Times New Roman" w:cs="Times New Roman"/>
          <w:szCs w:val="24"/>
        </w:rPr>
        <w:t xml:space="preserve">ουμε εθνικές καταστροφές και κυρίως και πάνω απ’ όλα πώς πρέπει να μάθουμε από τα λάθη μας, από τα λάθη του παρελθόντος, έτσι ώστε να αποτρέψουμε, με κάθε δυνατό τρόπο, την επανάληψη τέτοιων καταστροφών. </w:t>
      </w:r>
    </w:p>
    <w:p w14:paraId="23B8335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Εμείς, κύριε Πρόεδρε, εκ μέρους της Κοινοβουλευτική</w:t>
      </w:r>
      <w:r>
        <w:rPr>
          <w:rFonts w:eastAsia="Times New Roman" w:cs="Times New Roman"/>
          <w:szCs w:val="24"/>
        </w:rPr>
        <w:t xml:space="preserve">ς Ομάδας της Δημοκρατικής Συμπαράταξης και της Προέδρου μας, της </w:t>
      </w:r>
      <w:r>
        <w:rPr>
          <w:rFonts w:eastAsia="Times New Roman" w:cs="Times New Roman"/>
          <w:szCs w:val="24"/>
        </w:rPr>
        <w:t xml:space="preserve">κ. </w:t>
      </w:r>
      <w:r>
        <w:rPr>
          <w:rFonts w:eastAsia="Times New Roman" w:cs="Times New Roman"/>
          <w:szCs w:val="24"/>
        </w:rPr>
        <w:t xml:space="preserve">Γεννηματά, θα σταθούμε αρωγοί σε όλες τις πρωτοβουλίες </w:t>
      </w:r>
      <w:r>
        <w:rPr>
          <w:rFonts w:eastAsia="Times New Roman" w:cs="Times New Roman"/>
          <w:szCs w:val="24"/>
        </w:rPr>
        <w:lastRenderedPageBreak/>
        <w:t xml:space="preserve">που θα πάρει το </w:t>
      </w:r>
      <w:r>
        <w:rPr>
          <w:rFonts w:eastAsia="Times New Roman" w:cs="Times New Roman"/>
          <w:szCs w:val="24"/>
        </w:rPr>
        <w:t xml:space="preserve">εθνικό </w:t>
      </w:r>
      <w:r>
        <w:rPr>
          <w:rFonts w:eastAsia="Times New Roman" w:cs="Times New Roman"/>
          <w:szCs w:val="24"/>
        </w:rPr>
        <w:t xml:space="preserve">Κοινοβούλιο προκειμένου να απαλύνουμε τον πόνο των οικογενειών των θυμάτων και έχοντας και την εμπειρία των καταστροφών, να πάρουμε όλα τα απαραίτητα μέτρα, ώστε να αποτρέψουμε την επανάληψη τέτοιων φαινομένων. </w:t>
      </w:r>
    </w:p>
    <w:p w14:paraId="23B8335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Ευχαριστώ.</w:t>
      </w:r>
    </w:p>
    <w:p w14:paraId="23B83353" w14:textId="77777777" w:rsidR="00762968" w:rsidRDefault="006F10D4">
      <w:pPr>
        <w:spacing w:line="600" w:lineRule="auto"/>
        <w:ind w:firstLine="720"/>
        <w:jc w:val="both"/>
        <w:rPr>
          <w:rFonts w:eastAsia="Times New Roman" w:cs="Times New Roman"/>
          <w:szCs w:val="24"/>
        </w:rPr>
      </w:pPr>
      <w:r w:rsidRPr="000C2BF3">
        <w:rPr>
          <w:rFonts w:eastAsia="Times New Roman"/>
          <w:b/>
          <w:bCs/>
        </w:rPr>
        <w:t xml:space="preserve">ΠΡΟΕΔΡΟΣ (Νικόλαος </w:t>
      </w:r>
      <w:proofErr w:type="spellStart"/>
      <w:r w:rsidRPr="000C2BF3">
        <w:rPr>
          <w:rFonts w:eastAsia="Times New Roman"/>
          <w:b/>
          <w:bCs/>
        </w:rPr>
        <w:t>Βούτσης</w:t>
      </w:r>
      <w:proofErr w:type="spellEnd"/>
      <w:r w:rsidRPr="000C2BF3">
        <w:rPr>
          <w:rFonts w:eastAsia="Times New Roman"/>
          <w:b/>
          <w:bCs/>
        </w:rPr>
        <w:t>):</w:t>
      </w:r>
      <w:r>
        <w:rPr>
          <w:rFonts w:eastAsia="Times New Roman" w:cs="Times New Roman"/>
          <w:szCs w:val="24"/>
        </w:rPr>
        <w:t xml:space="preserve"> Ευχα</w:t>
      </w:r>
      <w:r>
        <w:rPr>
          <w:rFonts w:eastAsia="Times New Roman" w:cs="Times New Roman"/>
          <w:szCs w:val="24"/>
        </w:rPr>
        <w:t xml:space="preserve">ριστώ πολύ, κύριε Μανιάτη. </w:t>
      </w:r>
    </w:p>
    <w:p w14:paraId="23B8335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Τον λόγο έχει ο κ. Παππάς από τον Λαϊκό Σύνδεσμο</w:t>
      </w:r>
      <w:r>
        <w:rPr>
          <w:rFonts w:eastAsia="Times New Roman" w:cs="Times New Roman"/>
          <w:szCs w:val="24"/>
        </w:rPr>
        <w:t xml:space="preserve"> - </w:t>
      </w:r>
      <w:r>
        <w:rPr>
          <w:rFonts w:eastAsia="Times New Roman" w:cs="Times New Roman"/>
          <w:szCs w:val="24"/>
        </w:rPr>
        <w:t xml:space="preserve">Χρυσή Αυγή. </w:t>
      </w:r>
    </w:p>
    <w:p w14:paraId="23B8335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Εμείς, κύριε Πρόεδρε, δεν θα σιωπήσουμε. Ο λαός έχει πληγεί εξαιρετικά, δεν </w:t>
      </w:r>
      <w:proofErr w:type="spellStart"/>
      <w:r>
        <w:rPr>
          <w:rFonts w:eastAsia="Times New Roman" w:cs="Times New Roman"/>
          <w:szCs w:val="24"/>
        </w:rPr>
        <w:t>σιωπεί</w:t>
      </w:r>
      <w:proofErr w:type="spellEnd"/>
      <w:r>
        <w:rPr>
          <w:rFonts w:eastAsia="Times New Roman" w:cs="Times New Roman"/>
          <w:szCs w:val="24"/>
        </w:rPr>
        <w:t xml:space="preserve"> και δεν θα το κάνουμε ούτε εμείς. Δεν θα το κάνουμε όταν η ελληνι</w:t>
      </w:r>
      <w:r>
        <w:rPr>
          <w:rFonts w:eastAsia="Times New Roman" w:cs="Times New Roman"/>
          <w:szCs w:val="24"/>
        </w:rPr>
        <w:t xml:space="preserve">κή σημαία κυματίζει έξω απ’ αυτό το εδώ το κτήριο ή στον </w:t>
      </w:r>
      <w:r>
        <w:rPr>
          <w:rFonts w:eastAsia="Times New Roman" w:cs="Times New Roman"/>
          <w:szCs w:val="24"/>
        </w:rPr>
        <w:t xml:space="preserve">ιερό βράχο </w:t>
      </w:r>
      <w:r>
        <w:rPr>
          <w:rFonts w:eastAsia="Times New Roman" w:cs="Times New Roman"/>
          <w:szCs w:val="24"/>
        </w:rPr>
        <w:t>στη μέση του ιστού, τραυματισμένη, δεν θα σιωπήσουμε, γιατί αυτή τη σημαία πρέπει να τη σηκώσουμε και πάλι ψηλά. Και πρέπει να τη σηκώσουμε ψηλά παλεύοντας ένα πραγματικά εγκληματικό μόρφω</w:t>
      </w:r>
      <w:r>
        <w:rPr>
          <w:rFonts w:eastAsia="Times New Roman" w:cs="Times New Roman"/>
          <w:szCs w:val="24"/>
        </w:rPr>
        <w:t xml:space="preserve">μα, ένα αποκρουστικό, αδηφάγο σύστημα, το </w:t>
      </w:r>
      <w:r>
        <w:rPr>
          <w:rFonts w:eastAsia="Times New Roman" w:cs="Times New Roman"/>
          <w:szCs w:val="24"/>
        </w:rPr>
        <w:lastRenderedPageBreak/>
        <w:t>οποίο πνίγει και καίει τους πολίτες του, ένα κράτος-φονιάς του ελληνικού λαού, ένα κράτος που είναι τέρας αδιαφορίας και «ωχαδερφισμού», αυτής της νοοτροπίας -και πολιτικής νοοτροπίας- την οποία εσείς εκθρέψατε και</w:t>
      </w:r>
      <w:r>
        <w:rPr>
          <w:rFonts w:eastAsia="Times New Roman" w:cs="Times New Roman"/>
          <w:szCs w:val="24"/>
        </w:rPr>
        <w:t xml:space="preserve"> συντηρείτε. </w:t>
      </w:r>
    </w:p>
    <w:p w14:paraId="23B8335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Θα σταθώ σε κάτι που διάβασα πριν από λίγο και πραγματικά εκπλήσσομαι. Ο κ. </w:t>
      </w:r>
      <w:proofErr w:type="spellStart"/>
      <w:r>
        <w:rPr>
          <w:rFonts w:eastAsia="Times New Roman" w:cs="Times New Roman"/>
          <w:szCs w:val="24"/>
        </w:rPr>
        <w:t>Τόσκας</w:t>
      </w:r>
      <w:proofErr w:type="spellEnd"/>
      <w:r>
        <w:rPr>
          <w:rFonts w:eastAsia="Times New Roman" w:cs="Times New Roman"/>
          <w:szCs w:val="24"/>
        </w:rPr>
        <w:t xml:space="preserve"> αντί να σιωπήσει μπροστά σ’ αυτήν την καταστροφή, σ’ αυτήν την τραγωδία, είπε: «Δεν υπήρχε χρόνος για εντολή εκκένωσης. Δεν παραιτούμαι. Το Μάτι ήταν ένα τεράσ</w:t>
      </w:r>
      <w:r>
        <w:rPr>
          <w:rFonts w:eastAsia="Times New Roman" w:cs="Times New Roman"/>
          <w:szCs w:val="24"/>
        </w:rPr>
        <w:t>τιο αυθαίρετο». Δηλαδή, σαν να μας λέει, «Κοιτάξτε, πολίτες, όταν υπάρχουν αυθαίρετα, το κράτος αποποιείται των ευθυνών του και δεν σας προστατεύει». Τι να πω γι’ αυτό; Τρεις λέξεις μόνο μπορώ να πω. Ντροπή, ντροπή, ντροπή!</w:t>
      </w:r>
    </w:p>
    <w:p w14:paraId="23B8335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Είπατε -το ακούμε συνεχώς αυτές </w:t>
      </w:r>
      <w:r>
        <w:rPr>
          <w:rFonts w:eastAsia="Times New Roman" w:cs="Times New Roman"/>
          <w:szCs w:val="24"/>
        </w:rPr>
        <w:t xml:space="preserve">τις μέρες από την Κυβέρνηση, το ακούσαμε και από την Αντιπολίτευση μόλις πριν από λίγο- ότι δεν είναι ώρα να αποδοθούν ευθύνες όταν προέχει η ανθρώπινη ζωή. </w:t>
      </w:r>
    </w:p>
    <w:p w14:paraId="23B8335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Τι μας λέτε, βρε ανθρωπιστές; Θέλετε να κερδίσετε χρόνο; Θέλετε να ξεχαστεί και αυτό, όπως ξεχάστη</w:t>
      </w:r>
      <w:r>
        <w:rPr>
          <w:rFonts w:eastAsia="Times New Roman" w:cs="Times New Roman"/>
          <w:szCs w:val="24"/>
        </w:rPr>
        <w:t xml:space="preserve">καν οι νεκροί </w:t>
      </w:r>
      <w:r>
        <w:rPr>
          <w:rFonts w:eastAsia="Times New Roman" w:cs="Times New Roman"/>
          <w:szCs w:val="24"/>
        </w:rPr>
        <w:lastRenderedPageBreak/>
        <w:t>της Ηλείας του 2007 ή όπως οι πνιγμένοι της Μάνδρας του Νοεμβρίου του 2017; Θέλετε να κερδίσετε χρόνο;</w:t>
      </w:r>
    </w:p>
    <w:p w14:paraId="23B8335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«Δεν είναι ώρα να αποδοθούν ευθύνες»: Ίσα-ίσα, τώρα είναι η ώρα να αποδοθούν ευθύνες, που είναι φρέσκα τα περιστατικά. Πότε θα γίνει απολογ</w:t>
      </w:r>
      <w:r>
        <w:rPr>
          <w:rFonts w:eastAsia="Times New Roman" w:cs="Times New Roman"/>
          <w:szCs w:val="24"/>
        </w:rPr>
        <w:t>ισμός; Όταν θα περάσει ο καιρός; Όταν θα ξεχαστεί η συμφορά και θα περιμένουμε την επόμενη;</w:t>
      </w:r>
    </w:p>
    <w:p w14:paraId="23B8335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Νομίζετε -επειδή άκουσα για τη Διάσκεψη των Προέδρων- ότι θα ξεπεράσετε τις ενοχές σας με 10 εκατομμύρια ευρώ; Τόσο αποτιμάτε την ανθρώπινη ζωή; Εκατό συνολικά νεκρ</w:t>
      </w:r>
      <w:r>
        <w:rPr>
          <w:rFonts w:eastAsia="Times New Roman" w:cs="Times New Roman"/>
          <w:szCs w:val="24"/>
        </w:rPr>
        <w:t>οί το τελευταίο οκτάμηνο! Τόσο αποτιμάτε την ανθρώπινη ζωή, με 10 εκατομμύρια ευρώ;</w:t>
      </w:r>
    </w:p>
    <w:p w14:paraId="23B8335B" w14:textId="77777777" w:rsidR="00762968" w:rsidRDefault="006F10D4">
      <w:pPr>
        <w:spacing w:line="600" w:lineRule="auto"/>
        <w:ind w:firstLine="720"/>
        <w:jc w:val="both"/>
        <w:rPr>
          <w:rFonts w:eastAsia="Times New Roman" w:cs="Times New Roman"/>
          <w:szCs w:val="24"/>
        </w:rPr>
      </w:pPr>
      <w:r w:rsidRPr="00C1799B">
        <w:rPr>
          <w:rFonts w:eastAsia="Times New Roman" w:cs="Times New Roman"/>
          <w:b/>
          <w:szCs w:val="24"/>
        </w:rPr>
        <w:t>ΝΙΚΟΛΑΟΣ ΠΑΠΑΔΟΠΟΥΛΟΣ:</w:t>
      </w:r>
      <w:r>
        <w:rPr>
          <w:rFonts w:eastAsia="Times New Roman" w:cs="Times New Roman"/>
          <w:szCs w:val="24"/>
        </w:rPr>
        <w:t xml:space="preserve"> Τι λες τώρα; Ό,τι θες λες τώρα;</w:t>
      </w:r>
    </w:p>
    <w:p w14:paraId="23B8335C" w14:textId="77777777" w:rsidR="00762968" w:rsidRDefault="006F10D4">
      <w:pPr>
        <w:spacing w:line="600" w:lineRule="auto"/>
        <w:ind w:firstLine="720"/>
        <w:jc w:val="both"/>
        <w:rPr>
          <w:rFonts w:eastAsia="Times New Roman" w:cs="Times New Roman"/>
          <w:szCs w:val="24"/>
        </w:rPr>
      </w:pPr>
      <w:r w:rsidRPr="00C1799B">
        <w:rPr>
          <w:rFonts w:eastAsia="Times New Roman" w:cs="Times New Roman"/>
          <w:b/>
          <w:szCs w:val="24"/>
        </w:rPr>
        <w:t>ΧΡΗΣΤΟΣ ΠΑΠΠΑΣ:</w:t>
      </w:r>
      <w:r>
        <w:rPr>
          <w:rFonts w:eastAsia="Times New Roman" w:cs="Times New Roman"/>
          <w:szCs w:val="24"/>
        </w:rPr>
        <w:t xml:space="preserve"> Σας παρακαλώ, κύριε!</w:t>
      </w:r>
    </w:p>
    <w:p w14:paraId="23B8335D" w14:textId="77777777" w:rsidR="00762968" w:rsidRDefault="006F10D4">
      <w:pPr>
        <w:spacing w:line="600" w:lineRule="auto"/>
        <w:ind w:firstLine="720"/>
        <w:jc w:val="both"/>
        <w:rPr>
          <w:rFonts w:eastAsia="Times New Roman" w:cs="Times New Roman"/>
          <w:szCs w:val="24"/>
        </w:rPr>
      </w:pPr>
      <w:r w:rsidRPr="00C1799B">
        <w:rPr>
          <w:rFonts w:eastAsia="Times New Roman" w:cs="Times New Roman"/>
          <w:b/>
          <w:szCs w:val="24"/>
        </w:rPr>
        <w:t>ΝΙΚΟΛΑΟΣ ΠΑΠΑΔΟΠΟΥΛΟΣ:</w:t>
      </w:r>
      <w:r>
        <w:rPr>
          <w:rFonts w:eastAsia="Times New Roman" w:cs="Times New Roman"/>
          <w:szCs w:val="24"/>
        </w:rPr>
        <w:t xml:space="preserve"> Ό,τι θες λες τώρα;</w:t>
      </w:r>
    </w:p>
    <w:p w14:paraId="23B8335E" w14:textId="77777777" w:rsidR="00762968" w:rsidRDefault="006F10D4">
      <w:pPr>
        <w:spacing w:line="600" w:lineRule="auto"/>
        <w:ind w:firstLine="720"/>
        <w:jc w:val="both"/>
        <w:rPr>
          <w:rFonts w:eastAsia="Times New Roman" w:cs="Times New Roman"/>
          <w:szCs w:val="24"/>
        </w:rPr>
      </w:pPr>
      <w:r w:rsidRPr="00E916F3">
        <w:rPr>
          <w:rFonts w:eastAsia="Times New Roman" w:cs="Times New Roman"/>
          <w:b/>
          <w:szCs w:val="24"/>
        </w:rPr>
        <w:t xml:space="preserve">ΠΡΟΕΔΡΟΣ (Νικόλαος </w:t>
      </w:r>
      <w:proofErr w:type="spellStart"/>
      <w:r w:rsidRPr="00E916F3">
        <w:rPr>
          <w:rFonts w:eastAsia="Times New Roman" w:cs="Times New Roman"/>
          <w:b/>
          <w:szCs w:val="24"/>
        </w:rPr>
        <w:t>Βούτσης</w:t>
      </w:r>
      <w:proofErr w:type="spellEnd"/>
      <w:r w:rsidRPr="00E916F3">
        <w:rPr>
          <w:rFonts w:eastAsia="Times New Roman" w:cs="Times New Roman"/>
          <w:b/>
          <w:szCs w:val="24"/>
        </w:rPr>
        <w:t>):</w:t>
      </w:r>
      <w:r w:rsidRPr="00E916F3">
        <w:rPr>
          <w:rFonts w:eastAsia="Times New Roman" w:cs="Times New Roman"/>
          <w:szCs w:val="24"/>
        </w:rPr>
        <w:t xml:space="preserve"> </w:t>
      </w:r>
      <w:r>
        <w:rPr>
          <w:rFonts w:eastAsia="Times New Roman" w:cs="Times New Roman"/>
          <w:szCs w:val="24"/>
        </w:rPr>
        <w:t>Σας παρακ</w:t>
      </w:r>
      <w:r>
        <w:rPr>
          <w:rFonts w:eastAsia="Times New Roman" w:cs="Times New Roman"/>
          <w:szCs w:val="24"/>
        </w:rPr>
        <w:t>αλώ! Σας παρακαλώ, κύριε Παπαδόπουλε!</w:t>
      </w:r>
    </w:p>
    <w:p w14:paraId="23B8335F" w14:textId="77777777" w:rsidR="00762968" w:rsidRDefault="006F10D4">
      <w:pPr>
        <w:spacing w:line="600" w:lineRule="auto"/>
        <w:ind w:firstLine="720"/>
        <w:jc w:val="both"/>
        <w:rPr>
          <w:rFonts w:eastAsia="Times New Roman" w:cs="Times New Roman"/>
          <w:szCs w:val="24"/>
        </w:rPr>
      </w:pPr>
      <w:r w:rsidRPr="00C1799B">
        <w:rPr>
          <w:rFonts w:eastAsia="Times New Roman" w:cs="Times New Roman"/>
          <w:b/>
          <w:szCs w:val="24"/>
        </w:rPr>
        <w:lastRenderedPageBreak/>
        <w:t>ΧΡΗΣΤΟΣ ΠΑΠΠΑΣ:</w:t>
      </w:r>
      <w:r>
        <w:rPr>
          <w:rFonts w:eastAsia="Times New Roman" w:cs="Times New Roman"/>
          <w:szCs w:val="24"/>
        </w:rPr>
        <w:t xml:space="preserve"> Ο ελληνικός λαός διερωτάται: Πρόκειται για απροκάλυπτη αδιαφορία, κυνισμό, ανικανότητα σε βάρος του κοινωνικού συνόλου.; Είναι εγκληματικές παραλείψεις εκ μέρους της Κυβέρνησης ή των Υπουργών; και δεν ε</w:t>
      </w:r>
      <w:r>
        <w:rPr>
          <w:rFonts w:eastAsia="Times New Roman" w:cs="Times New Roman"/>
          <w:szCs w:val="24"/>
        </w:rPr>
        <w:t xml:space="preserve">ννοώ μόνο τη σημερινή Κυβέρνηση, για να είμαστε δίκαιοι. Υπάρχουν πράγματα που αγνοούμε, πράγματα στο Κοινοβούλιο που δεν γνωρίζουμε; </w:t>
      </w:r>
    </w:p>
    <w:p w14:paraId="23B8336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Για όλα αυτά αναρωτιέται ο κόσμος. Και αυτά τα ερωτήματα μεταφέρω σήμερα εδώ. </w:t>
      </w:r>
    </w:p>
    <w:p w14:paraId="23B8336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Έγινε αυτό που έγινε. Έχουμε αυτούς τους ν</w:t>
      </w:r>
      <w:r>
        <w:rPr>
          <w:rFonts w:eastAsia="Times New Roman" w:cs="Times New Roman"/>
          <w:szCs w:val="24"/>
        </w:rPr>
        <w:t xml:space="preserve">εκρούς. Δεν θα ζητήσει </w:t>
      </w:r>
      <w:r>
        <w:rPr>
          <w:rFonts w:eastAsia="Times New Roman" w:cs="Times New Roman"/>
          <w:szCs w:val="24"/>
        </w:rPr>
        <w:t xml:space="preserve">κάποιος </w:t>
      </w:r>
      <w:r>
        <w:rPr>
          <w:rFonts w:eastAsia="Times New Roman" w:cs="Times New Roman"/>
          <w:szCs w:val="24"/>
        </w:rPr>
        <w:t xml:space="preserve">έστω και μια συγγνώμη; Δεν θα έχουμε έστω και μια παραίτηση Υπουργού; Σας θυμίζω ότι στην Ιαπωνία με το </w:t>
      </w:r>
      <w:proofErr w:type="spellStart"/>
      <w:r>
        <w:rPr>
          <w:rFonts w:eastAsia="Times New Roman" w:cs="Times New Roman"/>
          <w:szCs w:val="24"/>
        </w:rPr>
        <w:t>τσουνάμι</w:t>
      </w:r>
      <w:proofErr w:type="spellEnd"/>
      <w:r>
        <w:rPr>
          <w:rFonts w:eastAsia="Times New Roman" w:cs="Times New Roman"/>
          <w:szCs w:val="24"/>
        </w:rPr>
        <w:t xml:space="preserve"> ένας </w:t>
      </w:r>
      <w:proofErr w:type="spellStart"/>
      <w:r>
        <w:rPr>
          <w:rFonts w:eastAsia="Times New Roman" w:cs="Times New Roman"/>
          <w:szCs w:val="24"/>
        </w:rPr>
        <w:t>Ιάπων</w:t>
      </w:r>
      <w:proofErr w:type="spellEnd"/>
      <w:r>
        <w:rPr>
          <w:rFonts w:eastAsia="Times New Roman" w:cs="Times New Roman"/>
          <w:szCs w:val="24"/>
        </w:rPr>
        <w:t xml:space="preserve"> Υπουργός έκανε χαρακίρι. Εδώ φυσικά δεν είμαστε Ιαπωνία, αλλά αναρωτιέμαι: Έστω μια συγγνώμη; Αντ’ αυ</w:t>
      </w:r>
      <w:r>
        <w:rPr>
          <w:rFonts w:eastAsia="Times New Roman" w:cs="Times New Roman"/>
          <w:szCs w:val="24"/>
        </w:rPr>
        <w:t xml:space="preserve">τού, έχουμε το θράσος της Κυβέρνησης! Λέει ο κ. </w:t>
      </w:r>
      <w:proofErr w:type="spellStart"/>
      <w:r>
        <w:rPr>
          <w:rFonts w:eastAsia="Times New Roman" w:cs="Times New Roman"/>
          <w:szCs w:val="24"/>
        </w:rPr>
        <w:t>Κουρουμπλής</w:t>
      </w:r>
      <w:proofErr w:type="spellEnd"/>
      <w:r>
        <w:rPr>
          <w:rFonts w:eastAsia="Times New Roman" w:cs="Times New Roman"/>
          <w:szCs w:val="24"/>
        </w:rPr>
        <w:t>, «Ας μην γινόμαστε υπερβολικοί», αναφερόμενος στην τραγωδία στο Μάτι.</w:t>
      </w:r>
    </w:p>
    <w:p w14:paraId="23B8336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πρέπει να σας πω ότι οι πυροσβέστες έκαναν τα πάντα, </w:t>
      </w:r>
      <w:proofErr w:type="spellStart"/>
      <w:r>
        <w:rPr>
          <w:rFonts w:eastAsia="Times New Roman" w:cs="Times New Roman"/>
          <w:szCs w:val="24"/>
        </w:rPr>
        <w:t>υπερέβαλαν</w:t>
      </w:r>
      <w:proofErr w:type="spellEnd"/>
      <w:r>
        <w:rPr>
          <w:rFonts w:eastAsia="Times New Roman" w:cs="Times New Roman"/>
          <w:szCs w:val="24"/>
        </w:rPr>
        <w:t xml:space="preserve"> εαυτόν! Το ίδιο έκαναν οι αστυνομικοί, οι λιμε</w:t>
      </w:r>
      <w:r>
        <w:rPr>
          <w:rFonts w:eastAsia="Times New Roman" w:cs="Times New Roman"/>
          <w:szCs w:val="24"/>
        </w:rPr>
        <w:t xml:space="preserve">νικοί, το Πολεμικό Ναυτικό, που πήγε στις παραλίες στο Μάτι. Οι </w:t>
      </w:r>
      <w:proofErr w:type="spellStart"/>
      <w:r>
        <w:rPr>
          <w:rFonts w:eastAsia="Times New Roman" w:cs="Times New Roman"/>
          <w:szCs w:val="24"/>
        </w:rPr>
        <w:t>συνέλληνες</w:t>
      </w:r>
      <w:proofErr w:type="spellEnd"/>
      <w:r>
        <w:rPr>
          <w:rFonts w:eastAsia="Times New Roman" w:cs="Times New Roman"/>
          <w:szCs w:val="24"/>
        </w:rPr>
        <w:t>, με αυτό το αλτρουιστικό πνεύμα που διακατέχει τον Έλληνα, αλληλεγγύης δηλαδή στον συνάνθρωπο, έκαναν το καθήκον τους.</w:t>
      </w:r>
    </w:p>
    <w:p w14:paraId="23B8336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Όλα αυτά με κάνουν να αναρωτηθώ: Εσείς κάνατε αυτά που έπρεπε </w:t>
      </w:r>
      <w:r>
        <w:rPr>
          <w:rFonts w:eastAsia="Times New Roman" w:cs="Times New Roman"/>
          <w:szCs w:val="24"/>
        </w:rPr>
        <w:t xml:space="preserve">να κάνετε; Η Κυβέρνηση έκανε αυτά που έπρεπε να κάνει; Και ως άθεοι αριστεροί, τώρα επικαλείστε τον Θεό και λέτε «θεομηνία». </w:t>
      </w:r>
      <w:proofErr w:type="spellStart"/>
      <w:r>
        <w:rPr>
          <w:rFonts w:eastAsia="Times New Roman" w:cs="Times New Roman"/>
          <w:szCs w:val="24"/>
        </w:rPr>
        <w:t>Ουαί</w:t>
      </w:r>
      <w:proofErr w:type="spellEnd"/>
      <w:r>
        <w:rPr>
          <w:rFonts w:eastAsia="Times New Roman" w:cs="Times New Roman"/>
          <w:szCs w:val="24"/>
        </w:rPr>
        <w:t xml:space="preserve"> υμίν, Γραμματείς και Φαρισαίοι! Αίσχος! Θεομηνία! Τα ρίχνουμε στον Θεό.</w:t>
      </w:r>
    </w:p>
    <w:p w14:paraId="23B8336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Δεν φταίει </w:t>
      </w:r>
      <w:r>
        <w:rPr>
          <w:rFonts w:eastAsia="Times New Roman" w:cs="Times New Roman"/>
          <w:szCs w:val="24"/>
        </w:rPr>
        <w:t xml:space="preserve">ο </w:t>
      </w:r>
      <w:r>
        <w:rPr>
          <w:rFonts w:eastAsia="Times New Roman" w:cs="Times New Roman"/>
          <w:szCs w:val="24"/>
        </w:rPr>
        <w:t>Θεός! Εσείς φταίτε και σίγουρα σύντομα θα</w:t>
      </w:r>
      <w:r>
        <w:rPr>
          <w:rFonts w:eastAsia="Times New Roman" w:cs="Times New Roman"/>
          <w:szCs w:val="24"/>
        </w:rPr>
        <w:t xml:space="preserve"> πάρετε την απάντηση που σας πρέπει. Θα φύγετε από το πολιτικό σκηνικό και μαζί με τους Έλληνες, εμείς θα σηκώσουμε την τραυματισμένη σημαία και πάλι ψηλά.</w:t>
      </w:r>
    </w:p>
    <w:p w14:paraId="23B83365" w14:textId="77777777" w:rsidR="00762968" w:rsidRDefault="006F10D4">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23B8336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Θέλω, κλείνοντας</w:t>
      </w:r>
      <w:r>
        <w:rPr>
          <w:rFonts w:eastAsia="Times New Roman" w:cs="Times New Roman"/>
          <w:szCs w:val="24"/>
        </w:rPr>
        <w:t xml:space="preserve">, κύριε Πρόεδρε -και ευχαριστώ πάρα πολύ- να καταθέσω στα Πρακτικά την ανακοίνωση του </w:t>
      </w:r>
      <w:r>
        <w:rPr>
          <w:rFonts w:eastAsia="Times New Roman" w:cs="Times New Roman"/>
          <w:szCs w:val="24"/>
        </w:rPr>
        <w:t xml:space="preserve">γραφείου </w:t>
      </w:r>
      <w:r>
        <w:rPr>
          <w:rFonts w:eastAsia="Times New Roman" w:cs="Times New Roman"/>
          <w:szCs w:val="24"/>
        </w:rPr>
        <w:t xml:space="preserve">Τύπου του Συνασπισμού Ριζοσπαστικής Αριστεράς της 26-8-2007. Είναι μια ανακοίνωση η οποία σας ταιριάζει απόλυτα. Πώς τα φέρνει η μοίρα! Αυτά που γράφατε τότε, σας ταιριάζουν απόλυτα. </w:t>
      </w:r>
    </w:p>
    <w:p w14:paraId="23B8336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w:t>
      </w:r>
    </w:p>
    <w:p w14:paraId="23B83368" w14:textId="77777777" w:rsidR="00762968" w:rsidRDefault="006F10D4">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Χρήστος Παπ</w:t>
      </w:r>
      <w:r>
        <w:rPr>
          <w:rFonts w:eastAsia="Times New Roman" w:cs="Times New Roman"/>
          <w:szCs w:val="24"/>
        </w:rPr>
        <w:t xml:space="preserve">πάς </w:t>
      </w:r>
      <w:r w:rsidRPr="004C2B81">
        <w:rPr>
          <w:rFonts w:eastAsia="Times New Roman" w:cs="Times New Roman"/>
          <w:szCs w:val="24"/>
        </w:rPr>
        <w:t>καταθέτει για τα Πρακτικά τ</w:t>
      </w:r>
      <w:r>
        <w:rPr>
          <w:rFonts w:eastAsia="Times New Roman" w:cs="Times New Roman"/>
          <w:szCs w:val="24"/>
        </w:rPr>
        <w:t>ην</w:t>
      </w:r>
      <w:r w:rsidRPr="004C2B81">
        <w:rPr>
          <w:rFonts w:eastAsia="Times New Roman" w:cs="Times New Roman"/>
          <w:szCs w:val="24"/>
        </w:rPr>
        <w:t xml:space="preserve"> προαναφερθ</w:t>
      </w:r>
      <w:r>
        <w:rPr>
          <w:rFonts w:eastAsia="Times New Roman" w:cs="Times New Roman"/>
          <w:szCs w:val="24"/>
        </w:rPr>
        <w:t>είσα ανακοίνωση</w:t>
      </w:r>
      <w:r w:rsidRPr="004C2B81">
        <w:rPr>
          <w:rFonts w:eastAsia="Times New Roman" w:cs="Times New Roman"/>
          <w:szCs w:val="24"/>
        </w:rPr>
        <w:t xml:space="preserve">, </w:t>
      </w:r>
      <w:r>
        <w:rPr>
          <w:rFonts w:eastAsia="Times New Roman" w:cs="Times New Roman"/>
          <w:szCs w:val="24"/>
        </w:rPr>
        <w:t>η</w:t>
      </w:r>
      <w:r w:rsidRPr="004C2B81">
        <w:rPr>
          <w:rFonts w:eastAsia="Times New Roman" w:cs="Times New Roman"/>
          <w:szCs w:val="24"/>
        </w:rPr>
        <w:t xml:space="preserve"> οποία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14:paraId="23B83369" w14:textId="77777777" w:rsidR="00762968" w:rsidRDefault="006F10D4">
      <w:pPr>
        <w:spacing w:line="600" w:lineRule="auto"/>
        <w:ind w:firstLine="720"/>
        <w:jc w:val="both"/>
        <w:rPr>
          <w:rFonts w:eastAsia="Times New Roman" w:cs="Times New Roman"/>
          <w:szCs w:val="24"/>
        </w:rPr>
      </w:pPr>
      <w:r w:rsidRPr="00E916F3">
        <w:rPr>
          <w:rFonts w:eastAsia="Times New Roman" w:cs="Times New Roman"/>
          <w:b/>
          <w:szCs w:val="24"/>
        </w:rPr>
        <w:t xml:space="preserve">ΠΡΟΕΔΡΟΣ (Νικόλαος </w:t>
      </w:r>
      <w:proofErr w:type="spellStart"/>
      <w:r w:rsidRPr="00E916F3">
        <w:rPr>
          <w:rFonts w:eastAsia="Times New Roman" w:cs="Times New Roman"/>
          <w:b/>
          <w:szCs w:val="24"/>
        </w:rPr>
        <w:t>Βούτσης</w:t>
      </w:r>
      <w:proofErr w:type="spellEnd"/>
      <w:r w:rsidRPr="00E916F3">
        <w:rPr>
          <w:rFonts w:eastAsia="Times New Roman" w:cs="Times New Roman"/>
          <w:b/>
          <w:szCs w:val="24"/>
        </w:rPr>
        <w:t>):</w:t>
      </w:r>
      <w:r w:rsidRPr="00E916F3">
        <w:rPr>
          <w:rFonts w:eastAsia="Times New Roman" w:cs="Times New Roman"/>
          <w:szCs w:val="24"/>
        </w:rPr>
        <w:t xml:space="preserve"> </w:t>
      </w:r>
      <w:r>
        <w:rPr>
          <w:rFonts w:eastAsia="Times New Roman" w:cs="Times New Roman"/>
          <w:szCs w:val="24"/>
        </w:rPr>
        <w:t>Παρακαλώ να ολοκληρώσετε.</w:t>
      </w:r>
    </w:p>
    <w:p w14:paraId="23B8336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Θα σας διαβάσω ε</w:t>
      </w:r>
      <w:r>
        <w:rPr>
          <w:rFonts w:eastAsia="Times New Roman" w:cs="Times New Roman"/>
          <w:szCs w:val="24"/>
        </w:rPr>
        <w:t xml:space="preserve">πίσης -και αυτό πηγαίνει στον </w:t>
      </w:r>
      <w:proofErr w:type="spellStart"/>
      <w:r>
        <w:rPr>
          <w:rFonts w:eastAsia="Times New Roman" w:cs="Times New Roman"/>
          <w:szCs w:val="24"/>
        </w:rPr>
        <w:t>προλαλήσαντα</w:t>
      </w:r>
      <w:proofErr w:type="spellEnd"/>
      <w:r>
        <w:rPr>
          <w:rFonts w:eastAsia="Times New Roman" w:cs="Times New Roman"/>
          <w:szCs w:val="24"/>
        </w:rPr>
        <w:t xml:space="preserve"> της Νέας Δημοκρατίας- το εξής: «Βουλή των Ελλήνων, Διακομματική Κοινοβουλευτική Επιτροπή για τη μελέτη σε βάθος του προβλήματος των πυρκαγιών και την </w:t>
      </w:r>
      <w:r>
        <w:rPr>
          <w:rFonts w:eastAsia="Times New Roman" w:cs="Times New Roman"/>
          <w:szCs w:val="24"/>
        </w:rPr>
        <w:lastRenderedPageBreak/>
        <w:t>υπόδειξη τρόπων οργάνωσης και μέσων για τη μακροπρόθεσμη και απ</w:t>
      </w:r>
      <w:r>
        <w:rPr>
          <w:rFonts w:eastAsia="Times New Roman" w:cs="Times New Roman"/>
          <w:szCs w:val="24"/>
        </w:rPr>
        <w:t>οτελεσματική αντιμετώπισή τους. Μάιος 1993».</w:t>
      </w:r>
    </w:p>
    <w:p w14:paraId="23B8336B" w14:textId="77777777" w:rsidR="00762968" w:rsidRDefault="006F10D4">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 xml:space="preserve">Χρήστος Παππάς </w:t>
      </w:r>
      <w:r w:rsidRPr="004C2B81">
        <w:rPr>
          <w:rFonts w:eastAsia="Times New Roman" w:cs="Times New Roman"/>
          <w:szCs w:val="24"/>
        </w:rPr>
        <w:t>καταθέτει για τα Πρακτικά τ</w:t>
      </w:r>
      <w:r>
        <w:rPr>
          <w:rFonts w:eastAsia="Times New Roman" w:cs="Times New Roman"/>
          <w:szCs w:val="24"/>
        </w:rPr>
        <w:t>ο</w:t>
      </w:r>
      <w:r w:rsidRPr="004C2B81">
        <w:rPr>
          <w:rFonts w:eastAsia="Times New Roman" w:cs="Times New Roman"/>
          <w:szCs w:val="24"/>
        </w:rPr>
        <w:t xml:space="preserve"> προαναφερθ</w:t>
      </w:r>
      <w:r>
        <w:rPr>
          <w:rFonts w:eastAsia="Times New Roman" w:cs="Times New Roman"/>
          <w:szCs w:val="24"/>
        </w:rPr>
        <w:t>έν έγγραφο</w:t>
      </w:r>
      <w:r w:rsidRPr="004C2B81">
        <w:rPr>
          <w:rFonts w:eastAsia="Times New Roman" w:cs="Times New Roman"/>
          <w:szCs w:val="24"/>
        </w:rPr>
        <w:t xml:space="preserve">, </w:t>
      </w:r>
      <w:r>
        <w:rPr>
          <w:rFonts w:eastAsia="Times New Roman" w:cs="Times New Roman"/>
          <w:szCs w:val="24"/>
        </w:rPr>
        <w:t>το οποίο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14:paraId="23B8336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Τι κ</w:t>
      </w:r>
      <w:r>
        <w:rPr>
          <w:rFonts w:eastAsia="Times New Roman" w:cs="Times New Roman"/>
          <w:szCs w:val="24"/>
        </w:rPr>
        <w:t xml:space="preserve">άνατε; Το πόρισμα λέει πολύ σωστά πράγματα. 1993! Τι κάνατε μέχρι το 2018; Τίποτε! Είστε όλοι συνυπεύθυνοι! </w:t>
      </w:r>
    </w:p>
    <w:p w14:paraId="23B8336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Έξω, στο Μάτι μυρίζει καμένο. Εδώ μυρίζει σάπιο!</w:t>
      </w:r>
    </w:p>
    <w:p w14:paraId="23B8336E" w14:textId="77777777" w:rsidR="00762968" w:rsidRDefault="006F10D4">
      <w:pPr>
        <w:spacing w:line="600" w:lineRule="auto"/>
        <w:ind w:firstLine="720"/>
        <w:jc w:val="both"/>
        <w:rPr>
          <w:rFonts w:eastAsia="Times New Roman" w:cs="Times New Roman"/>
          <w:szCs w:val="24"/>
        </w:rPr>
      </w:pPr>
      <w:r w:rsidRPr="00FB5F6B">
        <w:rPr>
          <w:rFonts w:eastAsia="Times New Roman" w:cs="Times New Roman"/>
          <w:b/>
          <w:szCs w:val="24"/>
        </w:rPr>
        <w:t xml:space="preserve">ΠΡΟΕΔΡΟΣ (Νικόλαος </w:t>
      </w:r>
      <w:proofErr w:type="spellStart"/>
      <w:r w:rsidRPr="00FB5F6B">
        <w:rPr>
          <w:rFonts w:eastAsia="Times New Roman" w:cs="Times New Roman"/>
          <w:b/>
          <w:szCs w:val="24"/>
        </w:rPr>
        <w:t>Βούτσης</w:t>
      </w:r>
      <w:proofErr w:type="spellEnd"/>
      <w:r w:rsidRPr="00FB5F6B">
        <w:rPr>
          <w:rFonts w:eastAsia="Times New Roman" w:cs="Times New Roman"/>
          <w:b/>
          <w:szCs w:val="24"/>
        </w:rPr>
        <w:t>):</w:t>
      </w:r>
      <w:r>
        <w:rPr>
          <w:rFonts w:eastAsia="Times New Roman" w:cs="Times New Roman"/>
          <w:szCs w:val="24"/>
        </w:rPr>
        <w:t xml:space="preserve"> Παρακαλώ πολύ τον </w:t>
      </w:r>
      <w:r>
        <w:rPr>
          <w:rFonts w:eastAsia="Times New Roman" w:cs="Times New Roman"/>
          <w:szCs w:val="24"/>
        </w:rPr>
        <w:t xml:space="preserve">εκπρόσωπο </w:t>
      </w:r>
      <w:r>
        <w:rPr>
          <w:rFonts w:eastAsia="Times New Roman" w:cs="Times New Roman"/>
          <w:szCs w:val="24"/>
        </w:rPr>
        <w:t xml:space="preserve">από το ΚΚΕ, τον κ. </w:t>
      </w:r>
      <w:proofErr w:type="spellStart"/>
      <w:r>
        <w:rPr>
          <w:rFonts w:eastAsia="Times New Roman" w:cs="Times New Roman"/>
          <w:szCs w:val="24"/>
        </w:rPr>
        <w:t>Καραθανασόπουλο</w:t>
      </w:r>
      <w:proofErr w:type="spellEnd"/>
      <w:r>
        <w:rPr>
          <w:rFonts w:eastAsia="Times New Roman" w:cs="Times New Roman"/>
          <w:szCs w:val="24"/>
        </w:rPr>
        <w:t>, να λά</w:t>
      </w:r>
      <w:r>
        <w:rPr>
          <w:rFonts w:eastAsia="Times New Roman" w:cs="Times New Roman"/>
          <w:szCs w:val="24"/>
        </w:rPr>
        <w:t>βει τον λόγο.</w:t>
      </w:r>
    </w:p>
    <w:p w14:paraId="23B8336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Πριν από αυτό αισθάνομαι την ανάγκη να σας πω, ότι κάθε πολιτική δύναμη, με τον λόγο που εκπέμπει εδώ πέρα μέσα, ακριβώς επανατοποθετεί και επιβεβαιώνει την ταυτότητα, τη διάθεση και την ιδεολογία της.</w:t>
      </w:r>
    </w:p>
    <w:p w14:paraId="23B8337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Ευχαριστώ πολύ.</w:t>
      </w:r>
    </w:p>
    <w:p w14:paraId="23B83371" w14:textId="77777777" w:rsidR="00762968" w:rsidRDefault="006F10D4">
      <w:pPr>
        <w:spacing w:line="600" w:lineRule="auto"/>
        <w:ind w:firstLine="720"/>
        <w:contextualSpacing/>
        <w:jc w:val="both"/>
        <w:rPr>
          <w:rFonts w:eastAsia="Times New Roman"/>
          <w:szCs w:val="24"/>
        </w:rPr>
      </w:pPr>
      <w:r w:rsidRPr="00D52F2E">
        <w:rPr>
          <w:rFonts w:eastAsia="Times New Roman"/>
          <w:b/>
          <w:szCs w:val="24"/>
        </w:rPr>
        <w:t>ΧΡΗΣΤΟΣ ΠΑΠΠΑΣ:</w:t>
      </w:r>
      <w:r>
        <w:rPr>
          <w:rFonts w:eastAsia="Times New Roman"/>
          <w:szCs w:val="24"/>
        </w:rPr>
        <w:t xml:space="preserve"> …</w:t>
      </w:r>
    </w:p>
    <w:p w14:paraId="23B83372" w14:textId="77777777" w:rsidR="00762968" w:rsidRDefault="006F10D4">
      <w:pPr>
        <w:spacing w:line="600" w:lineRule="auto"/>
        <w:ind w:firstLine="720"/>
        <w:contextualSpacing/>
        <w:jc w:val="center"/>
        <w:rPr>
          <w:rFonts w:eastAsia="Times New Roman"/>
          <w:szCs w:val="24"/>
        </w:rPr>
      </w:pPr>
      <w:r>
        <w:rPr>
          <w:rFonts w:eastAsia="Times New Roman"/>
          <w:szCs w:val="24"/>
        </w:rPr>
        <w:lastRenderedPageBreak/>
        <w:t>(Θόρυβ</w:t>
      </w:r>
      <w:r>
        <w:rPr>
          <w:rFonts w:eastAsia="Times New Roman"/>
          <w:szCs w:val="24"/>
        </w:rPr>
        <w:t>ος από την πτέρυγα του ΣΥΡΙΖΑ)</w:t>
      </w:r>
    </w:p>
    <w:p w14:paraId="23B83373" w14:textId="77777777" w:rsidR="00762968" w:rsidRDefault="006F10D4">
      <w:pPr>
        <w:spacing w:line="600" w:lineRule="auto"/>
        <w:ind w:firstLine="720"/>
        <w:contextualSpacing/>
        <w:jc w:val="both"/>
        <w:rPr>
          <w:rFonts w:eastAsia="Times New Roman"/>
          <w:szCs w:val="24"/>
        </w:rPr>
      </w:pPr>
      <w:r w:rsidRPr="00D52F2E">
        <w:rPr>
          <w:rFonts w:eastAsia="Times New Roman"/>
          <w:b/>
          <w:szCs w:val="24"/>
        </w:rPr>
        <w:t xml:space="preserve">ΠΡΟΕΔΡΟΣ (Νικόλαος </w:t>
      </w:r>
      <w:proofErr w:type="spellStart"/>
      <w:r w:rsidRPr="00D52F2E">
        <w:rPr>
          <w:rFonts w:eastAsia="Times New Roman"/>
          <w:b/>
          <w:szCs w:val="24"/>
        </w:rPr>
        <w:t>Βούτσης</w:t>
      </w:r>
      <w:proofErr w:type="spellEnd"/>
      <w:r w:rsidRPr="00D52F2E">
        <w:rPr>
          <w:rFonts w:eastAsia="Times New Roman"/>
          <w:b/>
          <w:szCs w:val="24"/>
        </w:rPr>
        <w:t>):</w:t>
      </w:r>
      <w:r>
        <w:rPr>
          <w:rFonts w:eastAsia="Times New Roman"/>
          <w:szCs w:val="24"/>
        </w:rPr>
        <w:t xml:space="preserve"> Παρακαλώ πολύ να μη γραφτεί στα Πρακτικά αυτό που είπε ο κ. Παππάς, αυτό που δήλωσε για τη σημερινή ημέρα!</w:t>
      </w:r>
    </w:p>
    <w:p w14:paraId="23B83374" w14:textId="77777777" w:rsidR="00762968" w:rsidRDefault="006F10D4">
      <w:pPr>
        <w:spacing w:line="600" w:lineRule="auto"/>
        <w:ind w:firstLine="720"/>
        <w:contextualSpacing/>
        <w:jc w:val="both"/>
        <w:rPr>
          <w:rFonts w:eastAsia="Times New Roman"/>
          <w:szCs w:val="24"/>
        </w:rPr>
      </w:pPr>
      <w:r>
        <w:rPr>
          <w:rFonts w:eastAsia="Times New Roman"/>
          <w:szCs w:val="24"/>
        </w:rPr>
        <w:t xml:space="preserve">Ορίστε, κύριε </w:t>
      </w:r>
      <w:proofErr w:type="spellStart"/>
      <w:r>
        <w:rPr>
          <w:rFonts w:eastAsia="Times New Roman"/>
          <w:szCs w:val="24"/>
        </w:rPr>
        <w:t>Καραθανασόπουλε</w:t>
      </w:r>
      <w:proofErr w:type="spellEnd"/>
      <w:r>
        <w:rPr>
          <w:rFonts w:eastAsia="Times New Roman"/>
          <w:szCs w:val="24"/>
        </w:rPr>
        <w:t>, έχετε τον λόγο.</w:t>
      </w:r>
    </w:p>
    <w:p w14:paraId="23B83375" w14:textId="77777777" w:rsidR="00762968" w:rsidRDefault="006F10D4">
      <w:pPr>
        <w:spacing w:line="600" w:lineRule="auto"/>
        <w:ind w:firstLine="720"/>
        <w:contextualSpacing/>
        <w:jc w:val="both"/>
        <w:rPr>
          <w:rFonts w:eastAsia="Times New Roman"/>
          <w:szCs w:val="24"/>
        </w:rPr>
      </w:pPr>
      <w:r w:rsidRPr="00D52F2E">
        <w:rPr>
          <w:rFonts w:eastAsia="Times New Roman"/>
          <w:b/>
          <w:szCs w:val="24"/>
        </w:rPr>
        <w:t>ΝΙΚΟΛΑΟΣ ΚΑΡΑΘΑΝΑΣΟΠΟΥΛΟΣ:</w:t>
      </w:r>
      <w:r w:rsidRPr="00F07342">
        <w:rPr>
          <w:rFonts w:eastAsia="Times New Roman"/>
          <w:szCs w:val="24"/>
        </w:rPr>
        <w:t xml:space="preserve"> </w:t>
      </w:r>
      <w:r>
        <w:rPr>
          <w:rFonts w:eastAsia="Times New Roman"/>
          <w:szCs w:val="24"/>
        </w:rPr>
        <w:t xml:space="preserve">Κύριε Πρόεδρε, το Κομμουνιστικό Κόμμα Ελλάδας εκφράζει τα συλλυπητήριά του στις οικογένειες των θυμάτων από τις πυρκαγιές στην περιοχή της </w:t>
      </w:r>
      <w:r>
        <w:rPr>
          <w:rFonts w:eastAsia="Times New Roman"/>
          <w:szCs w:val="24"/>
        </w:rPr>
        <w:t xml:space="preserve">ανατολικής </w:t>
      </w:r>
      <w:r>
        <w:rPr>
          <w:rFonts w:eastAsia="Times New Roman"/>
          <w:szCs w:val="24"/>
        </w:rPr>
        <w:t>Αττικής και βεβαίως, ζητά από την Κυβέρνηση να ληφθούν άμεσα μέτρα ανακούφισης και προστασίας όλων αυτών π</w:t>
      </w:r>
      <w:r>
        <w:rPr>
          <w:rFonts w:eastAsia="Times New Roman"/>
          <w:szCs w:val="24"/>
        </w:rPr>
        <w:t>ου έχουν πληγεί από τις καταστροφικές πυρκαγιές. Ζητάμε, δηλαδή, να υπάρξει υπεύθυνη ενημέρωση των οικογενειών για τους αγνοούμενους, να υπάρξουν άμεσα μέτρα στήριξης των δημόσιων υποδομών υγείας στην περιοχή για να μπορέσουν να συνδράμουν και να περιθάλψο</w:t>
      </w:r>
      <w:r>
        <w:rPr>
          <w:rFonts w:eastAsia="Times New Roman"/>
          <w:szCs w:val="24"/>
        </w:rPr>
        <w:t xml:space="preserve">υν τους έχοντες ανάγκη, να υπάρξουν άμεσα μέτρα ασφαλούς στέγασης, καθαριότητας, υγιεινής, ένδυσης και σίτισης των πυρόπληκτων, να υπάρξει άμεση αποκατάσταση των βασικών υποδομών, δηλαδή των δικτύων ύδρευσης και ηλεκτροδότησης της περιοχής. Και, </w:t>
      </w:r>
      <w:r>
        <w:rPr>
          <w:rFonts w:eastAsia="Times New Roman"/>
          <w:szCs w:val="24"/>
        </w:rPr>
        <w:lastRenderedPageBreak/>
        <w:t xml:space="preserve">βέβαια, η </w:t>
      </w:r>
      <w:r>
        <w:rPr>
          <w:rFonts w:eastAsia="Times New Roman"/>
          <w:szCs w:val="24"/>
        </w:rPr>
        <w:t xml:space="preserve">καταγραφή των ζημιών πρέπει να οδηγήσει στην ολική αποζημίωση των καταστροφών από τις φονικές αυτές πυρκαγιές. </w:t>
      </w:r>
    </w:p>
    <w:p w14:paraId="23B83376" w14:textId="77777777" w:rsidR="00762968" w:rsidRDefault="006F10D4">
      <w:pPr>
        <w:spacing w:line="600" w:lineRule="auto"/>
        <w:ind w:firstLine="720"/>
        <w:contextualSpacing/>
        <w:jc w:val="both"/>
        <w:rPr>
          <w:rFonts w:eastAsia="Times New Roman"/>
          <w:szCs w:val="24"/>
        </w:rPr>
      </w:pPr>
      <w:r>
        <w:rPr>
          <w:rFonts w:eastAsia="Times New Roman"/>
          <w:szCs w:val="24"/>
        </w:rPr>
        <w:t xml:space="preserve">Κύριε Πρόεδρε, εμείς τονίσαμε ότι το εθνικό πένθος δεν μπορεί να αποτελέσει άλλοθι -θα συζητήσουμε και πιο ολοκληρωμένα- για να συγκαλυφθούν οι </w:t>
      </w:r>
      <w:r>
        <w:rPr>
          <w:rFonts w:eastAsia="Times New Roman"/>
          <w:szCs w:val="24"/>
        </w:rPr>
        <w:t>διαχρονικές ευθύνες που υπάρχουν, οι οποίες είχαν ως αποτέλεσμα η Αθήνα να είναι ανοχύρωτη πόλη, οι οποίες είχαν ως αποτέλεσμα να υπάρξει ουσιαστική έλλειψη σχεδιασμού, ουσιαστική έλλειψη μέτρων πρόληψης, αλλά και έγκαιρης αντιμετώπισης τέτοιου είδους φαιν</w:t>
      </w:r>
      <w:r>
        <w:rPr>
          <w:rFonts w:eastAsia="Times New Roman"/>
          <w:szCs w:val="24"/>
        </w:rPr>
        <w:t xml:space="preserve">ομένων. Παρά τις ηρωικές, κάποιες στιγμές, προσπάθειες των </w:t>
      </w:r>
      <w:proofErr w:type="spellStart"/>
      <w:r>
        <w:rPr>
          <w:rFonts w:eastAsia="Times New Roman"/>
          <w:szCs w:val="24"/>
        </w:rPr>
        <w:t>διασωστών</w:t>
      </w:r>
      <w:proofErr w:type="spellEnd"/>
      <w:r>
        <w:rPr>
          <w:rFonts w:eastAsia="Times New Roman"/>
          <w:szCs w:val="24"/>
        </w:rPr>
        <w:t xml:space="preserve">, των πυροσβεστών και των υπόλοιπων Σωμάτων που συνέδραμαν σ’ αυτήν την προσπάθεια, δεν μπόρεσε να αποτραπεί η ύπαρξη θυμάτων, αυτό το προδιαγεγραμμένο αποτέλεσμα, το οποίο επί της ουσίας </w:t>
      </w:r>
      <w:r>
        <w:rPr>
          <w:rFonts w:eastAsia="Times New Roman"/>
          <w:szCs w:val="24"/>
        </w:rPr>
        <w:t xml:space="preserve">υπήρξε. Βεβαίως, τα μέτρα που εξήγγειλε η Κυβέρνηση δεν μπορεί και δεν πρέπει να αποτελέσουν συγχωροχάρτι. </w:t>
      </w:r>
    </w:p>
    <w:p w14:paraId="23B83377" w14:textId="77777777" w:rsidR="00762968" w:rsidRDefault="006F10D4">
      <w:pPr>
        <w:spacing w:line="600" w:lineRule="auto"/>
        <w:ind w:firstLine="720"/>
        <w:contextualSpacing/>
        <w:jc w:val="both"/>
        <w:rPr>
          <w:rFonts w:eastAsia="Times New Roman"/>
          <w:szCs w:val="24"/>
        </w:rPr>
      </w:pPr>
      <w:r>
        <w:rPr>
          <w:rFonts w:eastAsia="Times New Roman"/>
          <w:szCs w:val="24"/>
        </w:rPr>
        <w:t xml:space="preserve">Εμείς και χθες στη Διάσκεψη των Προέδρων αποδεχθήκαμε τα δύο μέτρα, τα οποία εξήγγειλε ο Πρόεδρος της Βουλής, </w:t>
      </w:r>
      <w:r>
        <w:rPr>
          <w:rFonts w:eastAsia="Times New Roman"/>
          <w:szCs w:val="24"/>
        </w:rPr>
        <w:lastRenderedPageBreak/>
        <w:t>παρ</w:t>
      </w:r>
      <w:r>
        <w:rPr>
          <w:rFonts w:eastAsia="Times New Roman"/>
          <w:szCs w:val="24"/>
        </w:rPr>
        <w:t xml:space="preserve">’ </w:t>
      </w:r>
      <w:r>
        <w:rPr>
          <w:rFonts w:eastAsia="Times New Roman"/>
          <w:szCs w:val="24"/>
        </w:rPr>
        <w:t>ότι έχουμε επιφυλάξεις -τις οποίε</w:t>
      </w:r>
      <w:r>
        <w:rPr>
          <w:rFonts w:eastAsia="Times New Roman"/>
          <w:szCs w:val="24"/>
        </w:rPr>
        <w:t xml:space="preserve">ς τονίσαμε και χθες- για τον </w:t>
      </w:r>
      <w:r>
        <w:rPr>
          <w:rFonts w:eastAsia="Times New Roman"/>
          <w:szCs w:val="24"/>
        </w:rPr>
        <w:t>ειδικό λογαριασμό</w:t>
      </w:r>
      <w:r>
        <w:rPr>
          <w:rFonts w:eastAsia="Times New Roman"/>
          <w:szCs w:val="24"/>
        </w:rPr>
        <w:t xml:space="preserve">, γιατί έχουμε εμπειρία και από προηγούμενους ειδικούς λογαριασμούς, όπως το </w:t>
      </w:r>
      <w:r>
        <w:rPr>
          <w:rFonts w:eastAsia="Times New Roman"/>
          <w:szCs w:val="24"/>
        </w:rPr>
        <w:t xml:space="preserve">«ταμείο </w:t>
      </w:r>
      <w:r>
        <w:rPr>
          <w:rFonts w:eastAsia="Times New Roman"/>
          <w:szCs w:val="24"/>
        </w:rPr>
        <w:t>Μολυβιάτη</w:t>
      </w:r>
      <w:r>
        <w:rPr>
          <w:rFonts w:eastAsia="Times New Roman"/>
          <w:szCs w:val="24"/>
        </w:rPr>
        <w:t>»</w:t>
      </w:r>
      <w:r>
        <w:rPr>
          <w:rFonts w:eastAsia="Times New Roman"/>
          <w:szCs w:val="24"/>
        </w:rPr>
        <w:t>: πού πήγαν τα χρήματα, πόσα χρήματα πήγαν, πώς διατέθηκαν και ποιο ήταν το τέλος του. Διότι δεν είναι απλά και μόν</w:t>
      </w:r>
      <w:r>
        <w:rPr>
          <w:rFonts w:eastAsia="Times New Roman"/>
          <w:szCs w:val="24"/>
        </w:rPr>
        <w:t xml:space="preserve">ο τα ζητήματα της διαφάνειας και της χρηστής διαχείρισης του </w:t>
      </w:r>
      <w:r>
        <w:rPr>
          <w:rFonts w:eastAsia="Times New Roman"/>
          <w:szCs w:val="24"/>
        </w:rPr>
        <w:t>λογαριασμού</w:t>
      </w:r>
      <w:r>
        <w:rPr>
          <w:rFonts w:eastAsia="Times New Roman"/>
          <w:szCs w:val="24"/>
        </w:rPr>
        <w:t>, αλλά υπάρχουν και θέματα που σχετίζονται με τις προτεραιότητες χρηματοδότησης και με τους σχεδιασμούς. Και εδώ πέρα δεν πρέπει να αποκρυφθεί η ευθύνη της Κυβέρνησης για την άμεση χρη</w:t>
      </w:r>
      <w:r>
        <w:rPr>
          <w:rFonts w:eastAsia="Times New Roman"/>
          <w:szCs w:val="24"/>
        </w:rPr>
        <w:t xml:space="preserve">ματοδότηση και τον σχεδιασμό. </w:t>
      </w:r>
    </w:p>
    <w:p w14:paraId="23B83378" w14:textId="77777777" w:rsidR="00762968" w:rsidRDefault="006F10D4">
      <w:pPr>
        <w:spacing w:line="600" w:lineRule="auto"/>
        <w:ind w:firstLine="720"/>
        <w:contextualSpacing/>
        <w:jc w:val="both"/>
        <w:rPr>
          <w:rFonts w:eastAsia="Times New Roman"/>
          <w:szCs w:val="24"/>
        </w:rPr>
      </w:pPr>
      <w:r>
        <w:rPr>
          <w:rFonts w:eastAsia="Times New Roman"/>
          <w:szCs w:val="24"/>
        </w:rPr>
        <w:t>Θα κλείσω, λέγοντας ότι το Κομμουνιστικό Κόμμα Ελλάδας καλεί τα μέλη του, τους φίλους, αλλά πρώτα απ’ όλα τους εργαζόμενους, τα εργατικά σωματεία και τους μαζικούς φορείς, όχι μόνο να οργανώσουν την αλληλεγγύη τους στους πληγ</w:t>
      </w:r>
      <w:r>
        <w:rPr>
          <w:rFonts w:eastAsia="Times New Roman"/>
          <w:szCs w:val="24"/>
        </w:rPr>
        <w:t>έντες και να πάρουν μέτρα άμεσης βοήθειας, αλλά πάνω απ’ όλα να οργανώσουν την πάλη τους για να διεκδικήσουν την πλήρη αποκατάσταση από τις καταστροφές.</w:t>
      </w:r>
    </w:p>
    <w:p w14:paraId="23B83379" w14:textId="77777777" w:rsidR="00762968" w:rsidRDefault="006F10D4">
      <w:pPr>
        <w:spacing w:line="600" w:lineRule="auto"/>
        <w:ind w:firstLine="720"/>
        <w:contextualSpacing/>
        <w:jc w:val="both"/>
        <w:rPr>
          <w:rFonts w:eastAsia="Times New Roman"/>
          <w:szCs w:val="24"/>
        </w:rPr>
      </w:pPr>
      <w:r w:rsidRPr="00261DCD">
        <w:rPr>
          <w:rFonts w:eastAsia="Times New Roman"/>
          <w:b/>
          <w:szCs w:val="24"/>
        </w:rPr>
        <w:t xml:space="preserve">ΠΡΟΕΔΡΟΣ (Νικόλαος </w:t>
      </w:r>
      <w:proofErr w:type="spellStart"/>
      <w:r w:rsidRPr="00261DCD">
        <w:rPr>
          <w:rFonts w:eastAsia="Times New Roman"/>
          <w:b/>
          <w:szCs w:val="24"/>
        </w:rPr>
        <w:t>Βούτσης</w:t>
      </w:r>
      <w:proofErr w:type="spellEnd"/>
      <w:r w:rsidRPr="00261DCD">
        <w:rPr>
          <w:rFonts w:eastAsia="Times New Roman"/>
          <w:b/>
          <w:szCs w:val="24"/>
        </w:rPr>
        <w:t>):</w:t>
      </w:r>
      <w:r w:rsidRPr="00925C3B">
        <w:rPr>
          <w:rFonts w:eastAsia="Times New Roman"/>
          <w:szCs w:val="24"/>
        </w:rPr>
        <w:t xml:space="preserve"> </w:t>
      </w:r>
      <w:r>
        <w:rPr>
          <w:rFonts w:eastAsia="Times New Roman"/>
          <w:szCs w:val="24"/>
        </w:rPr>
        <w:t xml:space="preserve">Ευχαριστώ, κύριε </w:t>
      </w:r>
      <w:proofErr w:type="spellStart"/>
      <w:r>
        <w:rPr>
          <w:rFonts w:eastAsia="Times New Roman"/>
          <w:szCs w:val="24"/>
        </w:rPr>
        <w:t>Καραθανασόπουλε</w:t>
      </w:r>
      <w:proofErr w:type="spellEnd"/>
      <w:r>
        <w:rPr>
          <w:rFonts w:eastAsia="Times New Roman"/>
          <w:szCs w:val="24"/>
        </w:rPr>
        <w:t>.</w:t>
      </w:r>
    </w:p>
    <w:p w14:paraId="23B8337A" w14:textId="77777777" w:rsidR="00762968" w:rsidRDefault="006F10D4">
      <w:pPr>
        <w:spacing w:line="600" w:lineRule="auto"/>
        <w:ind w:firstLine="720"/>
        <w:contextualSpacing/>
        <w:jc w:val="both"/>
        <w:rPr>
          <w:rFonts w:eastAsia="Times New Roman"/>
          <w:szCs w:val="24"/>
        </w:rPr>
      </w:pPr>
      <w:r>
        <w:rPr>
          <w:rFonts w:eastAsia="Times New Roman"/>
          <w:szCs w:val="24"/>
        </w:rPr>
        <w:lastRenderedPageBreak/>
        <w:t xml:space="preserve">Θα ήθελα να διευκρινίσω και από το Βήμα </w:t>
      </w:r>
      <w:r>
        <w:rPr>
          <w:rFonts w:eastAsia="Times New Roman"/>
          <w:szCs w:val="24"/>
        </w:rPr>
        <w:t xml:space="preserve">της Βουλής, με βάση και τις χθεσινές ανακοινώσεις και την </w:t>
      </w:r>
      <w:r>
        <w:rPr>
          <w:rFonts w:eastAsia="Times New Roman"/>
          <w:szCs w:val="24"/>
        </w:rPr>
        <w:t xml:space="preserve">πράξη νομοθετικού περιεχομένου </w:t>
      </w:r>
      <w:r>
        <w:rPr>
          <w:rFonts w:eastAsia="Times New Roman"/>
          <w:szCs w:val="24"/>
        </w:rPr>
        <w:t xml:space="preserve">με την οποία ιδρύθηκε αυτός ο </w:t>
      </w:r>
      <w:r>
        <w:rPr>
          <w:rFonts w:eastAsia="Times New Roman"/>
          <w:szCs w:val="24"/>
        </w:rPr>
        <w:t>ειδικός λογαριασμός</w:t>
      </w:r>
      <w:r>
        <w:rPr>
          <w:rFonts w:eastAsia="Times New Roman"/>
          <w:szCs w:val="24"/>
        </w:rPr>
        <w:t>, ότι λαμβάνεται σαφής μέριμνα και για τη διαφάνεια και για τον χρόνο που θα αποδοθούν τα χρήματα. Κυρίως, όμως, μπαίν</w:t>
      </w:r>
      <w:r>
        <w:rPr>
          <w:rFonts w:eastAsia="Times New Roman"/>
          <w:szCs w:val="24"/>
        </w:rPr>
        <w:t>ει υπό τον έλεγχο του Ελεγκτικού Συνεδρίου και σε τακτικούς ελέγχους ορκωτών λογιστών. Δεν είναι, δηλαδή, μια κυβερνητική, αυθαίρετη ή οποιουδήποτε άλλου τύπου προσπάθεια μέσω ενός λογαριασμού να υπάρξει αλληλεγγύη και από εκεί και πέρα κάποιοι να ρωτάνε -</w:t>
      </w:r>
      <w:r>
        <w:rPr>
          <w:rFonts w:eastAsia="Times New Roman"/>
          <w:szCs w:val="24"/>
        </w:rPr>
        <w:t>ή όλοι μας- πού πάνε τα χρήματα κ.λπ</w:t>
      </w:r>
      <w:r>
        <w:rPr>
          <w:rFonts w:eastAsia="Times New Roman"/>
          <w:szCs w:val="24"/>
        </w:rPr>
        <w:t>.</w:t>
      </w:r>
      <w:r>
        <w:rPr>
          <w:rFonts w:eastAsia="Times New Roman"/>
          <w:szCs w:val="24"/>
        </w:rPr>
        <w:t xml:space="preserve">. Ακριβώς επειδή έχει γίνει αυτή η συζήτηση και επειδή υπάρχουν οι εμπειρίες που αναφέρατε, έχει θωρακιστεί αυτός ο </w:t>
      </w:r>
      <w:r>
        <w:rPr>
          <w:rFonts w:eastAsia="Times New Roman"/>
          <w:szCs w:val="24"/>
        </w:rPr>
        <w:t>ειδικός λογαριασμός</w:t>
      </w:r>
      <w:r>
        <w:rPr>
          <w:rFonts w:eastAsia="Times New Roman"/>
          <w:szCs w:val="24"/>
        </w:rPr>
        <w:t>. Είναι ένα θέμα το οποίο, άλλωστε, συζητήσαμε και χθες στη Διάσκεψη των Προέδρων.</w:t>
      </w:r>
    </w:p>
    <w:p w14:paraId="23B8337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Σ</w:t>
      </w:r>
      <w:r w:rsidRPr="00170384">
        <w:rPr>
          <w:rFonts w:eastAsia="Times New Roman" w:cs="Times New Roman"/>
          <w:szCs w:val="24"/>
        </w:rPr>
        <w:t>ημειών</w:t>
      </w:r>
      <w:r>
        <w:rPr>
          <w:rFonts w:eastAsia="Times New Roman" w:cs="Times New Roman"/>
          <w:szCs w:val="24"/>
        </w:rPr>
        <w:t xml:space="preserve">ω, βεβαίως, την </w:t>
      </w:r>
      <w:r w:rsidRPr="00170384">
        <w:rPr>
          <w:rFonts w:eastAsia="Times New Roman" w:cs="Times New Roman"/>
          <w:szCs w:val="24"/>
        </w:rPr>
        <w:t xml:space="preserve">παρατήρησή </w:t>
      </w:r>
      <w:r>
        <w:rPr>
          <w:rFonts w:eastAsia="Times New Roman" w:cs="Times New Roman"/>
          <w:szCs w:val="24"/>
        </w:rPr>
        <w:t>σας.</w:t>
      </w:r>
      <w:r w:rsidRPr="00170384">
        <w:rPr>
          <w:rFonts w:eastAsia="Times New Roman" w:cs="Times New Roman"/>
          <w:szCs w:val="24"/>
        </w:rPr>
        <w:t xml:space="preserve"> </w:t>
      </w:r>
      <w:r>
        <w:rPr>
          <w:rFonts w:eastAsia="Times New Roman" w:cs="Times New Roman"/>
          <w:szCs w:val="24"/>
        </w:rPr>
        <w:t>Ε</w:t>
      </w:r>
      <w:r w:rsidRPr="00170384">
        <w:rPr>
          <w:rFonts w:eastAsia="Times New Roman" w:cs="Times New Roman"/>
          <w:szCs w:val="24"/>
        </w:rPr>
        <w:t xml:space="preserve">ίναι στα </w:t>
      </w:r>
      <w:r>
        <w:rPr>
          <w:rFonts w:eastAsia="Times New Roman" w:cs="Times New Roman"/>
          <w:szCs w:val="24"/>
        </w:rPr>
        <w:t>Π</w:t>
      </w:r>
      <w:r w:rsidRPr="00170384">
        <w:rPr>
          <w:rFonts w:eastAsia="Times New Roman" w:cs="Times New Roman"/>
          <w:szCs w:val="24"/>
        </w:rPr>
        <w:t>ρακτικά</w:t>
      </w:r>
      <w:r>
        <w:rPr>
          <w:rFonts w:eastAsia="Times New Roman" w:cs="Times New Roman"/>
          <w:szCs w:val="24"/>
        </w:rPr>
        <w:t>.</w:t>
      </w:r>
      <w:r w:rsidRPr="00170384">
        <w:rPr>
          <w:rFonts w:eastAsia="Times New Roman" w:cs="Times New Roman"/>
          <w:szCs w:val="24"/>
        </w:rPr>
        <w:t xml:space="preserve"> </w:t>
      </w:r>
      <w:r>
        <w:rPr>
          <w:rFonts w:eastAsia="Times New Roman" w:cs="Times New Roman"/>
          <w:szCs w:val="24"/>
        </w:rPr>
        <w:t>Ε</w:t>
      </w:r>
      <w:r w:rsidRPr="00170384">
        <w:rPr>
          <w:rFonts w:eastAsia="Times New Roman" w:cs="Times New Roman"/>
          <w:szCs w:val="24"/>
        </w:rPr>
        <w:t>υχαριστώ πολύ</w:t>
      </w:r>
      <w:r>
        <w:rPr>
          <w:rFonts w:eastAsia="Times New Roman" w:cs="Times New Roman"/>
          <w:szCs w:val="24"/>
        </w:rPr>
        <w:t>.</w:t>
      </w:r>
    </w:p>
    <w:p w14:paraId="23B8337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Κατσίκης</w:t>
      </w:r>
      <w:proofErr w:type="spellEnd"/>
      <w:r>
        <w:rPr>
          <w:rFonts w:eastAsia="Times New Roman" w:cs="Times New Roman"/>
          <w:szCs w:val="24"/>
        </w:rPr>
        <w:t xml:space="preserve"> από τους Ανεξάρτητους Έλληνες. </w:t>
      </w:r>
    </w:p>
    <w:p w14:paraId="23B8337D" w14:textId="77777777" w:rsidR="00762968" w:rsidRDefault="006F10D4">
      <w:pPr>
        <w:spacing w:line="600" w:lineRule="auto"/>
        <w:ind w:firstLine="720"/>
        <w:jc w:val="both"/>
        <w:rPr>
          <w:rFonts w:eastAsia="Times New Roman" w:cs="Times New Roman"/>
          <w:szCs w:val="24"/>
        </w:rPr>
      </w:pPr>
      <w:r w:rsidRPr="00021DE5">
        <w:rPr>
          <w:rFonts w:eastAsia="Times New Roman" w:cs="Times New Roman"/>
          <w:b/>
          <w:szCs w:val="24"/>
        </w:rPr>
        <w:lastRenderedPageBreak/>
        <w:t>ΚΩΝΣΤΑΝΤΙΝΟΣ ΚΑΤΣΙΚΗΣ:</w:t>
      </w:r>
      <w:r>
        <w:rPr>
          <w:rFonts w:eastAsia="Times New Roman" w:cs="Times New Roman"/>
          <w:szCs w:val="24"/>
        </w:rPr>
        <w:t xml:space="preserve"> Ευχαριστώ, κύριε Πρόεδρε. </w:t>
      </w:r>
    </w:p>
    <w:p w14:paraId="23B8337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Κ</w:t>
      </w:r>
      <w:r w:rsidRPr="00170384">
        <w:rPr>
          <w:rFonts w:eastAsia="Times New Roman" w:cs="Times New Roman"/>
          <w:szCs w:val="24"/>
        </w:rPr>
        <w:t>ύρι</w:t>
      </w:r>
      <w:r>
        <w:rPr>
          <w:rFonts w:eastAsia="Times New Roman" w:cs="Times New Roman"/>
          <w:szCs w:val="24"/>
        </w:rPr>
        <w:t>οι</w:t>
      </w:r>
      <w:r w:rsidRPr="00170384">
        <w:rPr>
          <w:rFonts w:eastAsia="Times New Roman" w:cs="Times New Roman"/>
          <w:szCs w:val="24"/>
        </w:rPr>
        <w:t xml:space="preserve"> Υπουργ</w:t>
      </w:r>
      <w:r>
        <w:rPr>
          <w:rFonts w:eastAsia="Times New Roman" w:cs="Times New Roman"/>
          <w:szCs w:val="24"/>
        </w:rPr>
        <w:t>οί,</w:t>
      </w:r>
      <w:r w:rsidRPr="00170384">
        <w:rPr>
          <w:rFonts w:eastAsia="Times New Roman" w:cs="Times New Roman"/>
          <w:szCs w:val="24"/>
        </w:rPr>
        <w:t xml:space="preserve"> κυρίες</w:t>
      </w:r>
      <w:r>
        <w:rPr>
          <w:rFonts w:eastAsia="Times New Roman" w:cs="Times New Roman"/>
          <w:szCs w:val="24"/>
        </w:rPr>
        <w:t xml:space="preserve"> και</w:t>
      </w:r>
      <w:r w:rsidRPr="00170384">
        <w:rPr>
          <w:rFonts w:eastAsia="Times New Roman" w:cs="Times New Roman"/>
          <w:szCs w:val="24"/>
        </w:rPr>
        <w:t xml:space="preserve"> κύριοι συνάδελφοι</w:t>
      </w:r>
      <w:r>
        <w:rPr>
          <w:rFonts w:eastAsia="Times New Roman" w:cs="Times New Roman"/>
          <w:szCs w:val="24"/>
        </w:rPr>
        <w:t>, ως Βουλευτής</w:t>
      </w:r>
      <w:r w:rsidRPr="00170384">
        <w:rPr>
          <w:rFonts w:eastAsia="Times New Roman" w:cs="Times New Roman"/>
          <w:szCs w:val="24"/>
        </w:rPr>
        <w:t xml:space="preserve"> της </w:t>
      </w:r>
      <w:r>
        <w:rPr>
          <w:rFonts w:eastAsia="Times New Roman" w:cs="Times New Roman"/>
          <w:szCs w:val="24"/>
        </w:rPr>
        <w:t>Π</w:t>
      </w:r>
      <w:r w:rsidRPr="00170384">
        <w:rPr>
          <w:rFonts w:eastAsia="Times New Roman" w:cs="Times New Roman"/>
          <w:szCs w:val="24"/>
        </w:rPr>
        <w:t>εριφέρειας Αττικής</w:t>
      </w:r>
      <w:r>
        <w:rPr>
          <w:rFonts w:eastAsia="Times New Roman" w:cs="Times New Roman"/>
          <w:szCs w:val="24"/>
        </w:rPr>
        <w:t>, κομμάτι της οποίας είναι οι δύο δήμοι</w:t>
      </w:r>
      <w:r w:rsidRPr="00170384">
        <w:rPr>
          <w:rFonts w:eastAsia="Times New Roman" w:cs="Times New Roman"/>
          <w:szCs w:val="24"/>
        </w:rPr>
        <w:t xml:space="preserve"> </w:t>
      </w:r>
      <w:r>
        <w:rPr>
          <w:rFonts w:eastAsia="Times New Roman" w:cs="Times New Roman"/>
          <w:szCs w:val="24"/>
        </w:rPr>
        <w:t>του Μαραθώνα και της Ραφήνας-</w:t>
      </w:r>
      <w:proofErr w:type="spellStart"/>
      <w:r w:rsidRPr="00170384">
        <w:rPr>
          <w:rFonts w:eastAsia="Times New Roman" w:cs="Times New Roman"/>
          <w:szCs w:val="24"/>
        </w:rPr>
        <w:t>Πικερμίου</w:t>
      </w:r>
      <w:proofErr w:type="spellEnd"/>
      <w:r>
        <w:rPr>
          <w:rFonts w:eastAsia="Times New Roman" w:cs="Times New Roman"/>
          <w:szCs w:val="24"/>
        </w:rPr>
        <w:t>, ζω τον θρήνο</w:t>
      </w:r>
      <w:r w:rsidRPr="00170384">
        <w:rPr>
          <w:rFonts w:eastAsia="Times New Roman" w:cs="Times New Roman"/>
          <w:szCs w:val="24"/>
        </w:rPr>
        <w:t xml:space="preserve"> των συμπολιτών</w:t>
      </w:r>
      <w:r>
        <w:rPr>
          <w:rFonts w:eastAsia="Times New Roman" w:cs="Times New Roman"/>
          <w:szCs w:val="24"/>
        </w:rPr>
        <w:t xml:space="preserve"> μου, βιώνω</w:t>
      </w:r>
      <w:r w:rsidRPr="00170384">
        <w:rPr>
          <w:rFonts w:eastAsia="Times New Roman" w:cs="Times New Roman"/>
          <w:szCs w:val="24"/>
        </w:rPr>
        <w:t xml:space="preserve"> πρωτόγνωρες καταστάσεις και συνειδητοποιώ τις ευθύνες όλων </w:t>
      </w:r>
      <w:r>
        <w:rPr>
          <w:rFonts w:eastAsia="Times New Roman" w:cs="Times New Roman"/>
          <w:szCs w:val="24"/>
        </w:rPr>
        <w:t>μας.</w:t>
      </w:r>
      <w:r w:rsidRPr="00170384">
        <w:rPr>
          <w:rFonts w:eastAsia="Times New Roman" w:cs="Times New Roman"/>
          <w:szCs w:val="24"/>
        </w:rPr>
        <w:t xml:space="preserve"> </w:t>
      </w:r>
    </w:p>
    <w:p w14:paraId="23B8337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Ξέρετε, ε</w:t>
      </w:r>
      <w:r w:rsidRPr="00170384">
        <w:rPr>
          <w:rFonts w:eastAsia="Times New Roman" w:cs="Times New Roman"/>
          <w:szCs w:val="24"/>
        </w:rPr>
        <w:t>ίναι μερικές φορές</w:t>
      </w:r>
      <w:r>
        <w:rPr>
          <w:rFonts w:eastAsia="Times New Roman" w:cs="Times New Roman"/>
          <w:szCs w:val="24"/>
        </w:rPr>
        <w:t xml:space="preserve"> που τα λόγια</w:t>
      </w:r>
      <w:r w:rsidRPr="00170384">
        <w:rPr>
          <w:rFonts w:eastAsia="Times New Roman" w:cs="Times New Roman"/>
          <w:szCs w:val="24"/>
        </w:rPr>
        <w:t xml:space="preserve"> αδυνατούν να περ</w:t>
      </w:r>
      <w:r>
        <w:rPr>
          <w:rFonts w:eastAsia="Times New Roman" w:cs="Times New Roman"/>
          <w:szCs w:val="24"/>
        </w:rPr>
        <w:t>ιγράψουν αυτό που συμβαίνει στην</w:t>
      </w:r>
      <w:r w:rsidRPr="00170384">
        <w:rPr>
          <w:rFonts w:eastAsia="Times New Roman" w:cs="Times New Roman"/>
          <w:szCs w:val="24"/>
        </w:rPr>
        <w:t xml:space="preserve"> ψυχή</w:t>
      </w:r>
      <w:r>
        <w:rPr>
          <w:rFonts w:eastAsia="Times New Roman" w:cs="Times New Roman"/>
          <w:szCs w:val="24"/>
        </w:rPr>
        <w:t>.</w:t>
      </w:r>
      <w:r w:rsidRPr="00170384">
        <w:rPr>
          <w:rFonts w:eastAsia="Times New Roman" w:cs="Times New Roman"/>
          <w:szCs w:val="24"/>
        </w:rPr>
        <w:t xml:space="preserve"> </w:t>
      </w:r>
      <w:r>
        <w:rPr>
          <w:rFonts w:eastAsia="Times New Roman" w:cs="Times New Roman"/>
          <w:szCs w:val="24"/>
        </w:rPr>
        <w:t>Κ</w:t>
      </w:r>
      <w:r w:rsidRPr="00170384">
        <w:rPr>
          <w:rFonts w:eastAsia="Times New Roman" w:cs="Times New Roman"/>
          <w:szCs w:val="24"/>
        </w:rPr>
        <w:t>αι οι ψυχές όλων μας είναι τόσο μαυρισμένες όσο κ</w:t>
      </w:r>
      <w:r>
        <w:rPr>
          <w:rFonts w:eastAsia="Times New Roman" w:cs="Times New Roman"/>
          <w:szCs w:val="24"/>
        </w:rPr>
        <w:t xml:space="preserve">αι το μαύρο που άφησε πίσω της </w:t>
      </w:r>
      <w:r w:rsidRPr="00170384">
        <w:rPr>
          <w:rFonts w:eastAsia="Times New Roman" w:cs="Times New Roman"/>
          <w:szCs w:val="24"/>
        </w:rPr>
        <w:t xml:space="preserve">η λαίλαπα της </w:t>
      </w:r>
      <w:r>
        <w:rPr>
          <w:rFonts w:eastAsia="Times New Roman" w:cs="Times New Roman"/>
          <w:szCs w:val="24"/>
        </w:rPr>
        <w:t>φ</w:t>
      </w:r>
      <w:r w:rsidRPr="00170384">
        <w:rPr>
          <w:rFonts w:eastAsia="Times New Roman" w:cs="Times New Roman"/>
          <w:szCs w:val="24"/>
        </w:rPr>
        <w:t>ωτιάς</w:t>
      </w:r>
      <w:r>
        <w:rPr>
          <w:rFonts w:eastAsia="Times New Roman" w:cs="Times New Roman"/>
          <w:szCs w:val="24"/>
        </w:rPr>
        <w:t>.</w:t>
      </w:r>
    </w:p>
    <w:p w14:paraId="23B8338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w:t>
      </w:r>
      <w:r w:rsidRPr="00170384">
        <w:rPr>
          <w:rFonts w:eastAsia="Times New Roman" w:cs="Times New Roman"/>
          <w:szCs w:val="24"/>
        </w:rPr>
        <w:t>ο απόγευμα της Δευτέρας ήταν από αυτά που κανείς δεν πίστευε ότι θα ζούσε στη ζωή του</w:t>
      </w:r>
      <w:r>
        <w:rPr>
          <w:rFonts w:eastAsia="Times New Roman" w:cs="Times New Roman"/>
          <w:szCs w:val="24"/>
        </w:rPr>
        <w:t>.</w:t>
      </w:r>
      <w:r w:rsidRPr="00170384">
        <w:rPr>
          <w:rFonts w:eastAsia="Times New Roman" w:cs="Times New Roman"/>
          <w:szCs w:val="24"/>
        </w:rPr>
        <w:t xml:space="preserve"> </w:t>
      </w:r>
      <w:r>
        <w:rPr>
          <w:rFonts w:eastAsia="Times New Roman" w:cs="Times New Roman"/>
          <w:szCs w:val="24"/>
        </w:rPr>
        <w:t>Γ</w:t>
      </w:r>
      <w:r w:rsidRPr="00170384">
        <w:rPr>
          <w:rFonts w:eastAsia="Times New Roman" w:cs="Times New Roman"/>
          <w:szCs w:val="24"/>
        </w:rPr>
        <w:t>ονείς να</w:t>
      </w:r>
      <w:r w:rsidRPr="00170384">
        <w:rPr>
          <w:rFonts w:eastAsia="Times New Roman" w:cs="Times New Roman"/>
          <w:szCs w:val="24"/>
        </w:rPr>
        <w:t xml:space="preserve"> παλεύουν να σώσουν τα παιδιά </w:t>
      </w:r>
      <w:r>
        <w:rPr>
          <w:rFonts w:eastAsia="Times New Roman" w:cs="Times New Roman"/>
          <w:szCs w:val="24"/>
        </w:rPr>
        <w:t>τους,</w:t>
      </w:r>
      <w:r w:rsidRPr="00170384">
        <w:rPr>
          <w:rFonts w:eastAsia="Times New Roman" w:cs="Times New Roman"/>
          <w:szCs w:val="24"/>
        </w:rPr>
        <w:t xml:space="preserve"> παππούδες να παλεύουν να σώσουν τα εγγόνια τους και άντρες τις γυναίκες </w:t>
      </w:r>
      <w:r>
        <w:rPr>
          <w:rFonts w:eastAsia="Times New Roman" w:cs="Times New Roman"/>
          <w:szCs w:val="24"/>
        </w:rPr>
        <w:t>τους.</w:t>
      </w:r>
      <w:r w:rsidRPr="00170384">
        <w:rPr>
          <w:rFonts w:eastAsia="Times New Roman" w:cs="Times New Roman"/>
          <w:szCs w:val="24"/>
        </w:rPr>
        <w:t xml:space="preserve"> </w:t>
      </w:r>
      <w:r>
        <w:rPr>
          <w:rFonts w:eastAsia="Times New Roman" w:cs="Times New Roman"/>
          <w:szCs w:val="24"/>
        </w:rPr>
        <w:t xml:space="preserve">Είναι σκηνές που </w:t>
      </w:r>
      <w:r w:rsidRPr="00170384">
        <w:rPr>
          <w:rFonts w:eastAsia="Times New Roman" w:cs="Times New Roman"/>
          <w:szCs w:val="24"/>
        </w:rPr>
        <w:t>το μυαλό αρνείται πραγματικά να καταγράψει και παλεύει να διαγράψει</w:t>
      </w:r>
      <w:r>
        <w:rPr>
          <w:rFonts w:eastAsia="Times New Roman" w:cs="Times New Roman"/>
          <w:szCs w:val="24"/>
        </w:rPr>
        <w:t>.</w:t>
      </w:r>
    </w:p>
    <w:p w14:paraId="23B83381" w14:textId="77777777" w:rsidR="00762968" w:rsidRDefault="006F10D4">
      <w:pPr>
        <w:spacing w:line="600" w:lineRule="auto"/>
        <w:ind w:firstLine="720"/>
        <w:jc w:val="both"/>
        <w:rPr>
          <w:rFonts w:eastAsia="Times New Roman" w:cs="Times New Roman"/>
          <w:szCs w:val="24"/>
        </w:rPr>
      </w:pPr>
      <w:r w:rsidRPr="00170384">
        <w:rPr>
          <w:rFonts w:eastAsia="Times New Roman" w:cs="Times New Roman"/>
          <w:szCs w:val="24"/>
        </w:rPr>
        <w:lastRenderedPageBreak/>
        <w:t xml:space="preserve">Δεν ξέρω αν ο όρος </w:t>
      </w:r>
      <w:r>
        <w:rPr>
          <w:rFonts w:eastAsia="Times New Roman" w:cs="Times New Roman"/>
          <w:szCs w:val="24"/>
        </w:rPr>
        <w:t>«</w:t>
      </w:r>
      <w:r w:rsidRPr="00170384">
        <w:rPr>
          <w:rFonts w:eastAsia="Times New Roman" w:cs="Times New Roman"/>
          <w:szCs w:val="24"/>
        </w:rPr>
        <w:t>τραγωδία</w:t>
      </w:r>
      <w:r>
        <w:rPr>
          <w:rFonts w:eastAsia="Times New Roman" w:cs="Times New Roman"/>
          <w:szCs w:val="24"/>
        </w:rPr>
        <w:t>»</w:t>
      </w:r>
      <w:r w:rsidRPr="00170384">
        <w:rPr>
          <w:rFonts w:eastAsia="Times New Roman" w:cs="Times New Roman"/>
          <w:szCs w:val="24"/>
        </w:rPr>
        <w:t xml:space="preserve"> είναι επαρκής για να περιγ</w:t>
      </w:r>
      <w:r w:rsidRPr="00170384">
        <w:rPr>
          <w:rFonts w:eastAsia="Times New Roman" w:cs="Times New Roman"/>
          <w:szCs w:val="24"/>
        </w:rPr>
        <w:t xml:space="preserve">ράψει όλα </w:t>
      </w:r>
      <w:r>
        <w:rPr>
          <w:rFonts w:eastAsia="Times New Roman" w:cs="Times New Roman"/>
          <w:szCs w:val="24"/>
        </w:rPr>
        <w:t xml:space="preserve">όσα εμείς </w:t>
      </w:r>
      <w:r w:rsidRPr="00170384">
        <w:rPr>
          <w:rFonts w:eastAsia="Times New Roman" w:cs="Times New Roman"/>
          <w:szCs w:val="24"/>
        </w:rPr>
        <w:t>είδαμε και οι συμπολίτες μας έζησαν εκείνο το βράδυ</w:t>
      </w:r>
      <w:r>
        <w:rPr>
          <w:rFonts w:eastAsia="Times New Roman" w:cs="Times New Roman"/>
          <w:szCs w:val="24"/>
        </w:rPr>
        <w:t>.</w:t>
      </w:r>
      <w:r w:rsidRPr="00170384">
        <w:rPr>
          <w:rFonts w:eastAsia="Times New Roman" w:cs="Times New Roman"/>
          <w:szCs w:val="24"/>
        </w:rPr>
        <w:t xml:space="preserve"> Δεν ξέρω αν υπάρχει δάκρυ για να σκουπίσουμε</w:t>
      </w:r>
      <w:r>
        <w:rPr>
          <w:rFonts w:eastAsia="Times New Roman" w:cs="Times New Roman"/>
          <w:szCs w:val="24"/>
        </w:rPr>
        <w:t>,</w:t>
      </w:r>
      <w:r w:rsidRPr="00170384">
        <w:rPr>
          <w:rFonts w:eastAsia="Times New Roman" w:cs="Times New Roman"/>
          <w:szCs w:val="24"/>
        </w:rPr>
        <w:t xml:space="preserve"> παρηγοριά για να πούμε</w:t>
      </w:r>
      <w:r>
        <w:rPr>
          <w:rFonts w:eastAsia="Times New Roman" w:cs="Times New Roman"/>
          <w:szCs w:val="24"/>
        </w:rPr>
        <w:t>,</w:t>
      </w:r>
      <w:r w:rsidRPr="00170384">
        <w:rPr>
          <w:rFonts w:eastAsia="Times New Roman" w:cs="Times New Roman"/>
          <w:szCs w:val="24"/>
        </w:rPr>
        <w:t xml:space="preserve"> ευχή για να εκφράσουμε σε </w:t>
      </w:r>
      <w:r>
        <w:rPr>
          <w:rFonts w:eastAsia="Times New Roman" w:cs="Times New Roman"/>
          <w:szCs w:val="24"/>
        </w:rPr>
        <w:t>αυτούς τους</w:t>
      </w:r>
      <w:r w:rsidRPr="00170384">
        <w:rPr>
          <w:rFonts w:eastAsia="Times New Roman" w:cs="Times New Roman"/>
          <w:szCs w:val="24"/>
        </w:rPr>
        <w:t xml:space="preserve"> ανθρώπους</w:t>
      </w:r>
      <w:r>
        <w:rPr>
          <w:rFonts w:eastAsia="Times New Roman" w:cs="Times New Roman"/>
          <w:szCs w:val="24"/>
        </w:rPr>
        <w:t>.</w:t>
      </w:r>
      <w:r w:rsidRPr="00170384">
        <w:rPr>
          <w:rFonts w:eastAsia="Times New Roman" w:cs="Times New Roman"/>
          <w:szCs w:val="24"/>
        </w:rPr>
        <w:t xml:space="preserve"> </w:t>
      </w:r>
    </w:p>
    <w:p w14:paraId="23B8338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Η εξαγγελθείσα</w:t>
      </w:r>
      <w:r w:rsidRPr="00170384">
        <w:rPr>
          <w:rFonts w:eastAsia="Times New Roman" w:cs="Times New Roman"/>
          <w:szCs w:val="24"/>
        </w:rPr>
        <w:t xml:space="preserve"> οικονομική στήριξη είναι αυτονόητη και είναι το </w:t>
      </w:r>
      <w:r w:rsidRPr="00170384">
        <w:rPr>
          <w:rFonts w:eastAsia="Times New Roman" w:cs="Times New Roman"/>
          <w:szCs w:val="24"/>
        </w:rPr>
        <w:t xml:space="preserve">ελάχιστο που μπορούμε να κάνουμε </w:t>
      </w:r>
      <w:r>
        <w:rPr>
          <w:rFonts w:eastAsia="Times New Roman" w:cs="Times New Roman"/>
          <w:szCs w:val="24"/>
        </w:rPr>
        <w:t>άμεσα για τους συνανθρώπους μας</w:t>
      </w:r>
      <w:r w:rsidRPr="00641FDE">
        <w:rPr>
          <w:rFonts w:eastAsia="Times New Roman" w:cs="Times New Roman"/>
          <w:szCs w:val="24"/>
        </w:rPr>
        <w:t xml:space="preserve"> και</w:t>
      </w:r>
      <w:r>
        <w:rPr>
          <w:rFonts w:eastAsia="Times New Roman" w:cs="Times New Roman"/>
          <w:szCs w:val="24"/>
        </w:rPr>
        <w:t xml:space="preserve"> β</w:t>
      </w:r>
      <w:r w:rsidRPr="00170384">
        <w:rPr>
          <w:rFonts w:eastAsia="Times New Roman" w:cs="Times New Roman"/>
          <w:szCs w:val="24"/>
        </w:rPr>
        <w:t>εβαίως</w:t>
      </w:r>
      <w:r>
        <w:rPr>
          <w:rFonts w:eastAsia="Times New Roman" w:cs="Times New Roman"/>
          <w:szCs w:val="24"/>
        </w:rPr>
        <w:t>,</w:t>
      </w:r>
      <w:r w:rsidRPr="00170384">
        <w:rPr>
          <w:rFonts w:eastAsia="Times New Roman" w:cs="Times New Roman"/>
          <w:szCs w:val="24"/>
        </w:rPr>
        <w:t xml:space="preserve"> </w:t>
      </w:r>
      <w:r>
        <w:rPr>
          <w:rFonts w:eastAsia="Times New Roman" w:cs="Times New Roman"/>
          <w:szCs w:val="24"/>
        </w:rPr>
        <w:t xml:space="preserve">είναι </w:t>
      </w:r>
      <w:r w:rsidRPr="00170384">
        <w:rPr>
          <w:rFonts w:eastAsia="Times New Roman" w:cs="Times New Roman"/>
          <w:szCs w:val="24"/>
        </w:rPr>
        <w:t>καλοδεχούμενη</w:t>
      </w:r>
      <w:r>
        <w:rPr>
          <w:rFonts w:eastAsia="Times New Roman" w:cs="Times New Roman"/>
          <w:szCs w:val="24"/>
        </w:rPr>
        <w:t>,</w:t>
      </w:r>
      <w:r w:rsidRPr="00170384">
        <w:rPr>
          <w:rFonts w:eastAsia="Times New Roman" w:cs="Times New Roman"/>
          <w:szCs w:val="24"/>
        </w:rPr>
        <w:t xml:space="preserve"> κύριε </w:t>
      </w:r>
      <w:r>
        <w:rPr>
          <w:rFonts w:eastAsia="Times New Roman" w:cs="Times New Roman"/>
          <w:szCs w:val="24"/>
        </w:rPr>
        <w:t>Π</w:t>
      </w:r>
      <w:r w:rsidRPr="00170384">
        <w:rPr>
          <w:rFonts w:eastAsia="Times New Roman" w:cs="Times New Roman"/>
          <w:szCs w:val="24"/>
        </w:rPr>
        <w:t>ρόεδρε</w:t>
      </w:r>
      <w:r>
        <w:rPr>
          <w:rFonts w:eastAsia="Times New Roman" w:cs="Times New Roman"/>
          <w:szCs w:val="24"/>
        </w:rPr>
        <w:t>,</w:t>
      </w:r>
      <w:r w:rsidRPr="00170384">
        <w:rPr>
          <w:rFonts w:eastAsia="Times New Roman" w:cs="Times New Roman"/>
          <w:szCs w:val="24"/>
        </w:rPr>
        <w:t xml:space="preserve"> </w:t>
      </w:r>
      <w:r>
        <w:rPr>
          <w:rFonts w:eastAsia="Times New Roman" w:cs="Times New Roman"/>
          <w:szCs w:val="24"/>
        </w:rPr>
        <w:t>η</w:t>
      </w:r>
      <w:r w:rsidRPr="00170384">
        <w:rPr>
          <w:rFonts w:eastAsia="Times New Roman" w:cs="Times New Roman"/>
          <w:szCs w:val="24"/>
        </w:rPr>
        <w:t xml:space="preserve"> απόφαση μετά από τη </w:t>
      </w:r>
      <w:r>
        <w:rPr>
          <w:rFonts w:eastAsia="Times New Roman" w:cs="Times New Roman"/>
          <w:szCs w:val="24"/>
        </w:rPr>
        <w:t>Δ</w:t>
      </w:r>
      <w:r w:rsidRPr="00170384">
        <w:rPr>
          <w:rFonts w:eastAsia="Times New Roman" w:cs="Times New Roman"/>
          <w:szCs w:val="24"/>
        </w:rPr>
        <w:t xml:space="preserve">ιάσκεψη των </w:t>
      </w:r>
      <w:r>
        <w:rPr>
          <w:rFonts w:eastAsia="Times New Roman" w:cs="Times New Roman"/>
          <w:szCs w:val="24"/>
        </w:rPr>
        <w:t>Π</w:t>
      </w:r>
      <w:r w:rsidRPr="00170384">
        <w:rPr>
          <w:rFonts w:eastAsia="Times New Roman" w:cs="Times New Roman"/>
          <w:szCs w:val="24"/>
        </w:rPr>
        <w:t>ροέδρων για έτι περαιτέρω οικονομική ενίσχυση</w:t>
      </w:r>
      <w:r>
        <w:rPr>
          <w:rFonts w:eastAsia="Times New Roman" w:cs="Times New Roman"/>
          <w:szCs w:val="24"/>
        </w:rPr>
        <w:t>.</w:t>
      </w:r>
    </w:p>
    <w:p w14:paraId="23B8338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Σ</w:t>
      </w:r>
      <w:r w:rsidRPr="00170384">
        <w:rPr>
          <w:rFonts w:eastAsia="Times New Roman" w:cs="Times New Roman"/>
          <w:szCs w:val="24"/>
        </w:rPr>
        <w:t xml:space="preserve">ήμερα η πολιτεία συμβάλλει παρέχοντας κάθε δυνατή βοήθεια </w:t>
      </w:r>
      <w:r w:rsidRPr="00170384">
        <w:rPr>
          <w:rFonts w:eastAsia="Times New Roman" w:cs="Times New Roman"/>
          <w:szCs w:val="24"/>
        </w:rPr>
        <w:t>στους πυρόπληκτους</w:t>
      </w:r>
      <w:r>
        <w:rPr>
          <w:rFonts w:eastAsia="Times New Roman" w:cs="Times New Roman"/>
          <w:szCs w:val="24"/>
        </w:rPr>
        <w:t>.</w:t>
      </w:r>
      <w:r w:rsidRPr="00170384">
        <w:rPr>
          <w:rFonts w:eastAsia="Times New Roman" w:cs="Times New Roman"/>
          <w:szCs w:val="24"/>
        </w:rPr>
        <w:t xml:space="preserve"> </w:t>
      </w:r>
      <w:r>
        <w:rPr>
          <w:rFonts w:eastAsia="Times New Roman" w:cs="Times New Roman"/>
          <w:szCs w:val="24"/>
        </w:rPr>
        <w:t>Π</w:t>
      </w:r>
      <w:r w:rsidRPr="00170384">
        <w:rPr>
          <w:rFonts w:eastAsia="Times New Roman" w:cs="Times New Roman"/>
          <w:szCs w:val="24"/>
        </w:rPr>
        <w:t>ερπάτησα την περιοχή δύο και τρεις φορές</w:t>
      </w:r>
      <w:r>
        <w:rPr>
          <w:rFonts w:eastAsia="Times New Roman" w:cs="Times New Roman"/>
          <w:szCs w:val="24"/>
        </w:rPr>
        <w:t>.</w:t>
      </w:r>
      <w:r w:rsidRPr="00170384">
        <w:rPr>
          <w:rFonts w:eastAsia="Times New Roman" w:cs="Times New Roman"/>
          <w:szCs w:val="24"/>
        </w:rPr>
        <w:t xml:space="preserve"> </w:t>
      </w:r>
      <w:r>
        <w:rPr>
          <w:rFonts w:eastAsia="Times New Roman" w:cs="Times New Roman"/>
          <w:szCs w:val="24"/>
        </w:rPr>
        <w:t>Έ</w:t>
      </w:r>
      <w:r w:rsidRPr="00170384">
        <w:rPr>
          <w:rFonts w:eastAsia="Times New Roman" w:cs="Times New Roman"/>
          <w:szCs w:val="24"/>
        </w:rPr>
        <w:t>νιωσα τον πόνο των ανθρώπων</w:t>
      </w:r>
      <w:r>
        <w:rPr>
          <w:rFonts w:eastAsia="Times New Roman" w:cs="Times New Roman"/>
          <w:szCs w:val="24"/>
        </w:rPr>
        <w:t>.</w:t>
      </w:r>
      <w:r w:rsidRPr="00170384">
        <w:rPr>
          <w:rFonts w:eastAsia="Times New Roman" w:cs="Times New Roman"/>
          <w:szCs w:val="24"/>
        </w:rPr>
        <w:t xml:space="preserve"> </w:t>
      </w:r>
      <w:r>
        <w:rPr>
          <w:rFonts w:eastAsia="Times New Roman" w:cs="Times New Roman"/>
          <w:szCs w:val="24"/>
        </w:rPr>
        <w:t>Π</w:t>
      </w:r>
      <w:r w:rsidRPr="00170384">
        <w:rPr>
          <w:rFonts w:eastAsia="Times New Roman" w:cs="Times New Roman"/>
          <w:szCs w:val="24"/>
        </w:rPr>
        <w:t>ρος ανακούφισ</w:t>
      </w:r>
      <w:r>
        <w:rPr>
          <w:rFonts w:eastAsia="Times New Roman" w:cs="Times New Roman"/>
          <w:szCs w:val="24"/>
        </w:rPr>
        <w:t>ή</w:t>
      </w:r>
      <w:r w:rsidRPr="00170384">
        <w:rPr>
          <w:rFonts w:eastAsia="Times New Roman" w:cs="Times New Roman"/>
          <w:szCs w:val="24"/>
        </w:rPr>
        <w:t xml:space="preserve"> </w:t>
      </w:r>
      <w:r>
        <w:rPr>
          <w:rFonts w:eastAsia="Times New Roman" w:cs="Times New Roman"/>
          <w:szCs w:val="24"/>
        </w:rPr>
        <w:t>τους,</w:t>
      </w:r>
      <w:r w:rsidRPr="00170384">
        <w:rPr>
          <w:rFonts w:eastAsia="Times New Roman" w:cs="Times New Roman"/>
          <w:szCs w:val="24"/>
        </w:rPr>
        <w:t xml:space="preserve"> καθημερινά</w:t>
      </w:r>
      <w:r>
        <w:rPr>
          <w:rFonts w:eastAsia="Times New Roman" w:cs="Times New Roman"/>
          <w:szCs w:val="24"/>
        </w:rPr>
        <w:t>,</w:t>
      </w:r>
      <w:r w:rsidRPr="00170384">
        <w:rPr>
          <w:rFonts w:eastAsia="Times New Roman" w:cs="Times New Roman"/>
          <w:szCs w:val="24"/>
        </w:rPr>
        <w:t xml:space="preserve"> τα μέτρα που λαμβάνονται πραγματικά πιάνουν τόπο</w:t>
      </w:r>
      <w:r>
        <w:rPr>
          <w:rFonts w:eastAsia="Times New Roman" w:cs="Times New Roman"/>
          <w:szCs w:val="24"/>
        </w:rPr>
        <w:t>.</w:t>
      </w:r>
      <w:r w:rsidRPr="00170384">
        <w:rPr>
          <w:rFonts w:eastAsia="Times New Roman" w:cs="Times New Roman"/>
          <w:szCs w:val="24"/>
        </w:rPr>
        <w:t xml:space="preserve"> </w:t>
      </w:r>
      <w:r>
        <w:rPr>
          <w:rFonts w:eastAsia="Times New Roman" w:cs="Times New Roman"/>
          <w:szCs w:val="24"/>
        </w:rPr>
        <w:t>Ο</w:t>
      </w:r>
      <w:r w:rsidRPr="00170384">
        <w:rPr>
          <w:rFonts w:eastAsia="Times New Roman" w:cs="Times New Roman"/>
          <w:szCs w:val="24"/>
        </w:rPr>
        <w:t xml:space="preserve">ι Ένοπλες Δυνάμεις </w:t>
      </w:r>
      <w:r>
        <w:rPr>
          <w:rFonts w:eastAsia="Times New Roman" w:cs="Times New Roman"/>
          <w:szCs w:val="24"/>
        </w:rPr>
        <w:t>ε</w:t>
      </w:r>
      <w:r w:rsidRPr="00170384">
        <w:rPr>
          <w:rFonts w:eastAsia="Times New Roman" w:cs="Times New Roman"/>
          <w:szCs w:val="24"/>
        </w:rPr>
        <w:t>ίναι εκεί</w:t>
      </w:r>
      <w:r>
        <w:rPr>
          <w:rFonts w:eastAsia="Times New Roman" w:cs="Times New Roman"/>
          <w:szCs w:val="24"/>
        </w:rPr>
        <w:t>,</w:t>
      </w:r>
      <w:r w:rsidRPr="00170384">
        <w:rPr>
          <w:rFonts w:eastAsia="Times New Roman" w:cs="Times New Roman"/>
          <w:szCs w:val="24"/>
        </w:rPr>
        <w:t xml:space="preserve"> παρούσες</w:t>
      </w:r>
      <w:r>
        <w:rPr>
          <w:rFonts w:eastAsia="Times New Roman" w:cs="Times New Roman"/>
          <w:szCs w:val="24"/>
        </w:rPr>
        <w:t>,</w:t>
      </w:r>
      <w:r w:rsidRPr="00170384">
        <w:rPr>
          <w:rFonts w:eastAsia="Times New Roman" w:cs="Times New Roman"/>
          <w:szCs w:val="24"/>
        </w:rPr>
        <w:t xml:space="preserve"> </w:t>
      </w:r>
      <w:r>
        <w:rPr>
          <w:rFonts w:eastAsia="Times New Roman" w:cs="Times New Roman"/>
          <w:szCs w:val="24"/>
        </w:rPr>
        <w:t>η α</w:t>
      </w:r>
      <w:r w:rsidRPr="00170384">
        <w:rPr>
          <w:rFonts w:eastAsia="Times New Roman" w:cs="Times New Roman"/>
          <w:szCs w:val="24"/>
        </w:rPr>
        <w:t>στυνομία</w:t>
      </w:r>
      <w:r>
        <w:rPr>
          <w:rFonts w:eastAsia="Times New Roman" w:cs="Times New Roman"/>
          <w:szCs w:val="24"/>
        </w:rPr>
        <w:t xml:space="preserve">, η </w:t>
      </w:r>
      <w:r>
        <w:rPr>
          <w:rFonts w:eastAsia="Times New Roman" w:cs="Times New Roman"/>
          <w:szCs w:val="24"/>
        </w:rPr>
        <w:t>π</w:t>
      </w:r>
      <w:r w:rsidRPr="00170384">
        <w:rPr>
          <w:rFonts w:eastAsia="Times New Roman" w:cs="Times New Roman"/>
          <w:szCs w:val="24"/>
        </w:rPr>
        <w:t>υροσβεστική</w:t>
      </w:r>
      <w:r>
        <w:rPr>
          <w:rFonts w:eastAsia="Times New Roman" w:cs="Times New Roman"/>
          <w:szCs w:val="24"/>
        </w:rPr>
        <w:t>. Ό</w:t>
      </w:r>
      <w:r w:rsidRPr="00170384">
        <w:rPr>
          <w:rFonts w:eastAsia="Times New Roman" w:cs="Times New Roman"/>
          <w:szCs w:val="24"/>
        </w:rPr>
        <w:t>λος ο κ</w:t>
      </w:r>
      <w:r w:rsidRPr="00170384">
        <w:rPr>
          <w:rFonts w:eastAsia="Times New Roman" w:cs="Times New Roman"/>
          <w:szCs w:val="24"/>
        </w:rPr>
        <w:t>ρατικός μηχανισμός</w:t>
      </w:r>
      <w:r>
        <w:rPr>
          <w:rFonts w:eastAsia="Times New Roman" w:cs="Times New Roman"/>
          <w:szCs w:val="24"/>
        </w:rPr>
        <w:t xml:space="preserve"> </w:t>
      </w:r>
      <w:r w:rsidRPr="00170384">
        <w:rPr>
          <w:rFonts w:eastAsia="Times New Roman" w:cs="Times New Roman"/>
          <w:szCs w:val="24"/>
        </w:rPr>
        <w:t xml:space="preserve">εφεξής </w:t>
      </w:r>
      <w:r>
        <w:rPr>
          <w:rFonts w:eastAsia="Times New Roman" w:cs="Times New Roman"/>
          <w:szCs w:val="24"/>
        </w:rPr>
        <w:t>καταβάλλει</w:t>
      </w:r>
      <w:r w:rsidRPr="00170384">
        <w:rPr>
          <w:rFonts w:eastAsia="Times New Roman" w:cs="Times New Roman"/>
          <w:szCs w:val="24"/>
        </w:rPr>
        <w:t xml:space="preserve"> την προσπάθεια του</w:t>
      </w:r>
      <w:r>
        <w:rPr>
          <w:rFonts w:eastAsia="Times New Roman" w:cs="Times New Roman"/>
          <w:szCs w:val="24"/>
        </w:rPr>
        <w:t>.</w:t>
      </w:r>
    </w:p>
    <w:p w14:paraId="23B8338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Ο</w:t>
      </w:r>
      <w:r w:rsidRPr="00170384">
        <w:rPr>
          <w:rFonts w:eastAsia="Times New Roman" w:cs="Times New Roman"/>
          <w:szCs w:val="24"/>
        </w:rPr>
        <w:t>ι ανεξέλεγκτες συνέπειες των φυσικών</w:t>
      </w:r>
      <w:r>
        <w:rPr>
          <w:rFonts w:eastAsia="Times New Roman" w:cs="Times New Roman"/>
          <w:szCs w:val="24"/>
        </w:rPr>
        <w:t xml:space="preserve"> φαινομένων τείνουν να γίνουν π</w:t>
      </w:r>
      <w:r w:rsidRPr="00170384">
        <w:rPr>
          <w:rFonts w:eastAsia="Times New Roman" w:cs="Times New Roman"/>
          <w:szCs w:val="24"/>
        </w:rPr>
        <w:t xml:space="preserve">ια μη </w:t>
      </w:r>
      <w:proofErr w:type="spellStart"/>
      <w:r w:rsidRPr="00170384">
        <w:rPr>
          <w:rFonts w:eastAsia="Times New Roman" w:cs="Times New Roman"/>
          <w:szCs w:val="24"/>
        </w:rPr>
        <w:t>διαχειρίσιμες</w:t>
      </w:r>
      <w:proofErr w:type="spellEnd"/>
      <w:r>
        <w:rPr>
          <w:rFonts w:eastAsia="Times New Roman" w:cs="Times New Roman"/>
          <w:szCs w:val="24"/>
        </w:rPr>
        <w:t>. Α</w:t>
      </w:r>
      <w:r w:rsidRPr="00170384">
        <w:rPr>
          <w:rFonts w:eastAsia="Times New Roman" w:cs="Times New Roman"/>
          <w:szCs w:val="24"/>
        </w:rPr>
        <w:t>υτή</w:t>
      </w:r>
      <w:r>
        <w:rPr>
          <w:rFonts w:eastAsia="Times New Roman" w:cs="Times New Roman"/>
          <w:szCs w:val="24"/>
        </w:rPr>
        <w:t>ν</w:t>
      </w:r>
      <w:r w:rsidRPr="00170384">
        <w:rPr>
          <w:rFonts w:eastAsia="Times New Roman" w:cs="Times New Roman"/>
          <w:szCs w:val="24"/>
        </w:rPr>
        <w:t xml:space="preserve"> την ώρα της επιβεβλημένης σιωπής ας αναλογιστούμε όλοι</w:t>
      </w:r>
      <w:r>
        <w:rPr>
          <w:rFonts w:eastAsia="Times New Roman" w:cs="Times New Roman"/>
          <w:szCs w:val="24"/>
        </w:rPr>
        <w:t>,</w:t>
      </w:r>
      <w:r w:rsidRPr="00170384">
        <w:rPr>
          <w:rFonts w:eastAsia="Times New Roman" w:cs="Times New Roman"/>
          <w:szCs w:val="24"/>
        </w:rPr>
        <w:t xml:space="preserve"> πολίτες και πολιτικοί</w:t>
      </w:r>
      <w:r>
        <w:rPr>
          <w:rFonts w:eastAsia="Times New Roman" w:cs="Times New Roman"/>
          <w:szCs w:val="24"/>
        </w:rPr>
        <w:t>,</w:t>
      </w:r>
      <w:r w:rsidRPr="00170384">
        <w:rPr>
          <w:rFonts w:eastAsia="Times New Roman" w:cs="Times New Roman"/>
          <w:szCs w:val="24"/>
        </w:rPr>
        <w:t xml:space="preserve"> τι κάναμε που δεν έπρεπε </w:t>
      </w:r>
      <w:r w:rsidRPr="00170384">
        <w:rPr>
          <w:rFonts w:eastAsia="Times New Roman" w:cs="Times New Roman"/>
          <w:szCs w:val="24"/>
        </w:rPr>
        <w:t>και τι δεν κάναμε που έπρεπε</w:t>
      </w:r>
      <w:r>
        <w:rPr>
          <w:rFonts w:eastAsia="Times New Roman" w:cs="Times New Roman"/>
          <w:szCs w:val="24"/>
        </w:rPr>
        <w:t>. Ε</w:t>
      </w:r>
      <w:r w:rsidRPr="00170384">
        <w:rPr>
          <w:rFonts w:eastAsia="Times New Roman" w:cs="Times New Roman"/>
          <w:szCs w:val="24"/>
        </w:rPr>
        <w:t xml:space="preserve">κεί θα βρούμε όλοι τις ευθύνες </w:t>
      </w:r>
      <w:r>
        <w:rPr>
          <w:rFonts w:eastAsia="Times New Roman" w:cs="Times New Roman"/>
          <w:szCs w:val="24"/>
        </w:rPr>
        <w:t>μας. Ό</w:t>
      </w:r>
      <w:r w:rsidRPr="00170384">
        <w:rPr>
          <w:rFonts w:eastAsia="Times New Roman" w:cs="Times New Roman"/>
          <w:szCs w:val="24"/>
        </w:rPr>
        <w:t>χι</w:t>
      </w:r>
      <w:r>
        <w:rPr>
          <w:rFonts w:eastAsia="Times New Roman" w:cs="Times New Roman"/>
          <w:szCs w:val="24"/>
        </w:rPr>
        <w:t>,</w:t>
      </w:r>
      <w:r w:rsidRPr="00170384">
        <w:rPr>
          <w:rFonts w:eastAsia="Times New Roman" w:cs="Times New Roman"/>
          <w:szCs w:val="24"/>
        </w:rPr>
        <w:t xml:space="preserve"> </w:t>
      </w:r>
      <w:r>
        <w:rPr>
          <w:rFonts w:eastAsia="Times New Roman" w:cs="Times New Roman"/>
          <w:szCs w:val="24"/>
        </w:rPr>
        <w:t>όμως,</w:t>
      </w:r>
      <w:r w:rsidRPr="00170384">
        <w:rPr>
          <w:rFonts w:eastAsia="Times New Roman" w:cs="Times New Roman"/>
          <w:szCs w:val="24"/>
        </w:rPr>
        <w:t xml:space="preserve"> τώρα</w:t>
      </w:r>
      <w:r>
        <w:rPr>
          <w:rFonts w:eastAsia="Times New Roman" w:cs="Times New Roman"/>
          <w:szCs w:val="24"/>
        </w:rPr>
        <w:t>.</w:t>
      </w:r>
      <w:r w:rsidRPr="00170384">
        <w:rPr>
          <w:rFonts w:eastAsia="Times New Roman" w:cs="Times New Roman"/>
          <w:szCs w:val="24"/>
        </w:rPr>
        <w:t xml:space="preserve"> </w:t>
      </w:r>
      <w:r>
        <w:rPr>
          <w:rFonts w:eastAsia="Times New Roman" w:cs="Times New Roman"/>
          <w:szCs w:val="24"/>
        </w:rPr>
        <w:t>Δ</w:t>
      </w:r>
      <w:r w:rsidRPr="00170384">
        <w:rPr>
          <w:rFonts w:eastAsia="Times New Roman" w:cs="Times New Roman"/>
          <w:szCs w:val="24"/>
        </w:rPr>
        <w:t>εν είναι η ώρα</w:t>
      </w:r>
      <w:r>
        <w:rPr>
          <w:rFonts w:eastAsia="Times New Roman" w:cs="Times New Roman"/>
          <w:szCs w:val="24"/>
        </w:rPr>
        <w:t xml:space="preserve"> και β</w:t>
      </w:r>
      <w:r w:rsidRPr="00170384">
        <w:rPr>
          <w:rFonts w:eastAsia="Times New Roman" w:cs="Times New Roman"/>
          <w:szCs w:val="24"/>
        </w:rPr>
        <w:t>εβαίως</w:t>
      </w:r>
      <w:r>
        <w:rPr>
          <w:rFonts w:eastAsia="Times New Roman" w:cs="Times New Roman"/>
          <w:szCs w:val="24"/>
        </w:rPr>
        <w:t>,</w:t>
      </w:r>
      <w:r w:rsidRPr="00170384">
        <w:rPr>
          <w:rFonts w:eastAsia="Times New Roman" w:cs="Times New Roman"/>
          <w:szCs w:val="24"/>
        </w:rPr>
        <w:t xml:space="preserve"> θα ήμουν ο τελευταίος που θα εκμεταλλευόμ</w:t>
      </w:r>
      <w:r>
        <w:rPr>
          <w:rFonts w:eastAsia="Times New Roman" w:cs="Times New Roman"/>
          <w:szCs w:val="24"/>
        </w:rPr>
        <w:t>ουν</w:t>
      </w:r>
      <w:r w:rsidRPr="00170384">
        <w:rPr>
          <w:rFonts w:eastAsia="Times New Roman" w:cs="Times New Roman"/>
          <w:szCs w:val="24"/>
        </w:rPr>
        <w:t xml:space="preserve"> πολιτικά</w:t>
      </w:r>
      <w:r>
        <w:rPr>
          <w:rFonts w:eastAsia="Times New Roman" w:cs="Times New Roman"/>
          <w:szCs w:val="24"/>
        </w:rPr>
        <w:t>,</w:t>
      </w:r>
      <w:r w:rsidRPr="00170384">
        <w:rPr>
          <w:rFonts w:eastAsia="Times New Roman" w:cs="Times New Roman"/>
          <w:szCs w:val="24"/>
        </w:rPr>
        <w:t xml:space="preserve"> </w:t>
      </w:r>
      <w:r>
        <w:rPr>
          <w:rFonts w:eastAsia="Times New Roman" w:cs="Times New Roman"/>
          <w:szCs w:val="24"/>
        </w:rPr>
        <w:t xml:space="preserve">αντιπαρατιθέμενος, </w:t>
      </w:r>
      <w:r w:rsidRPr="00170384">
        <w:rPr>
          <w:rFonts w:eastAsia="Times New Roman" w:cs="Times New Roman"/>
          <w:szCs w:val="24"/>
        </w:rPr>
        <w:t>αυτή</w:t>
      </w:r>
      <w:r>
        <w:rPr>
          <w:rFonts w:eastAsia="Times New Roman" w:cs="Times New Roman"/>
          <w:szCs w:val="24"/>
        </w:rPr>
        <w:t>ν</w:t>
      </w:r>
      <w:r w:rsidRPr="00170384">
        <w:rPr>
          <w:rFonts w:eastAsia="Times New Roman" w:cs="Times New Roman"/>
          <w:szCs w:val="24"/>
        </w:rPr>
        <w:t xml:space="preserve"> την εθνική τραγωδία</w:t>
      </w:r>
      <w:r>
        <w:rPr>
          <w:rFonts w:eastAsia="Times New Roman" w:cs="Times New Roman"/>
          <w:szCs w:val="24"/>
        </w:rPr>
        <w:t>.</w:t>
      </w:r>
      <w:r w:rsidRPr="00170384">
        <w:rPr>
          <w:rFonts w:eastAsia="Times New Roman" w:cs="Times New Roman"/>
          <w:szCs w:val="24"/>
        </w:rPr>
        <w:t xml:space="preserve"> </w:t>
      </w:r>
      <w:r>
        <w:rPr>
          <w:rFonts w:eastAsia="Times New Roman" w:cs="Times New Roman"/>
          <w:szCs w:val="24"/>
        </w:rPr>
        <w:t>Βρισκόμαστε σε εθνικό πένθος ακόμα. Τ</w:t>
      </w:r>
      <w:r w:rsidRPr="00170384">
        <w:rPr>
          <w:rFonts w:eastAsia="Times New Roman" w:cs="Times New Roman"/>
          <w:szCs w:val="24"/>
        </w:rPr>
        <w:t xml:space="preserve">ώρα </w:t>
      </w:r>
      <w:r w:rsidRPr="00170384">
        <w:rPr>
          <w:rFonts w:eastAsia="Times New Roman" w:cs="Times New Roman"/>
          <w:szCs w:val="24"/>
        </w:rPr>
        <w:t>έχουμε υποχρέωση να γονατίσουμε για να σηκώσουμε αυτούς που έπεσαν</w:t>
      </w:r>
      <w:r>
        <w:rPr>
          <w:rFonts w:eastAsia="Times New Roman" w:cs="Times New Roman"/>
          <w:szCs w:val="24"/>
        </w:rPr>
        <w:t>.</w:t>
      </w:r>
      <w:r w:rsidRPr="00170384">
        <w:rPr>
          <w:rFonts w:eastAsia="Times New Roman" w:cs="Times New Roman"/>
          <w:szCs w:val="24"/>
        </w:rPr>
        <w:t xml:space="preserve"> </w:t>
      </w:r>
    </w:p>
    <w:p w14:paraId="23B83385" w14:textId="77777777" w:rsidR="00762968" w:rsidRDefault="006F10D4">
      <w:pPr>
        <w:spacing w:line="600" w:lineRule="auto"/>
        <w:ind w:firstLine="720"/>
        <w:jc w:val="both"/>
        <w:rPr>
          <w:rFonts w:eastAsia="Times New Roman" w:cs="Times New Roman"/>
          <w:szCs w:val="24"/>
        </w:rPr>
      </w:pPr>
      <w:r w:rsidRPr="00170384">
        <w:rPr>
          <w:rFonts w:eastAsia="Times New Roman" w:cs="Times New Roman"/>
          <w:szCs w:val="24"/>
        </w:rPr>
        <w:t xml:space="preserve">Η πολιτεία καλείται σε διάστημα λιγότερο του έτους να αντιμετωπίσει </w:t>
      </w:r>
      <w:r>
        <w:rPr>
          <w:rFonts w:eastAsia="Times New Roman" w:cs="Times New Roman"/>
          <w:szCs w:val="24"/>
        </w:rPr>
        <w:t>δύο</w:t>
      </w:r>
      <w:r w:rsidRPr="00170384">
        <w:rPr>
          <w:rFonts w:eastAsia="Times New Roman" w:cs="Times New Roman"/>
          <w:szCs w:val="24"/>
        </w:rPr>
        <w:t xml:space="preserve"> πρωτόγνωρα σε ένταση φαινόμενα</w:t>
      </w:r>
      <w:r>
        <w:rPr>
          <w:rFonts w:eastAsia="Times New Roman" w:cs="Times New Roman"/>
          <w:szCs w:val="24"/>
        </w:rPr>
        <w:t>:</w:t>
      </w:r>
      <w:r w:rsidRPr="00170384">
        <w:rPr>
          <w:rFonts w:eastAsia="Times New Roman" w:cs="Times New Roman"/>
          <w:szCs w:val="24"/>
        </w:rPr>
        <w:t xml:space="preserve"> </w:t>
      </w:r>
      <w:r>
        <w:rPr>
          <w:rFonts w:eastAsia="Times New Roman" w:cs="Times New Roman"/>
          <w:szCs w:val="24"/>
        </w:rPr>
        <w:t>μια</w:t>
      </w:r>
      <w:r w:rsidRPr="00170384">
        <w:rPr>
          <w:rFonts w:eastAsia="Times New Roman" w:cs="Times New Roman"/>
          <w:szCs w:val="24"/>
        </w:rPr>
        <w:t xml:space="preserve"> πρωτόγνωρη πλημμύρα και </w:t>
      </w:r>
      <w:r>
        <w:rPr>
          <w:rFonts w:eastAsia="Times New Roman" w:cs="Times New Roman"/>
          <w:szCs w:val="24"/>
        </w:rPr>
        <w:t>μια</w:t>
      </w:r>
      <w:r w:rsidRPr="00170384">
        <w:rPr>
          <w:rFonts w:eastAsia="Times New Roman" w:cs="Times New Roman"/>
          <w:szCs w:val="24"/>
        </w:rPr>
        <w:t xml:space="preserve"> πρωτόγνωρη πυρκαγιά</w:t>
      </w:r>
      <w:r>
        <w:rPr>
          <w:rFonts w:eastAsia="Times New Roman" w:cs="Times New Roman"/>
          <w:szCs w:val="24"/>
        </w:rPr>
        <w:t>. Και τα δύο ήταν αποτέλεσμα -όσ</w:t>
      </w:r>
      <w:r>
        <w:rPr>
          <w:rFonts w:eastAsia="Times New Roman" w:cs="Times New Roman"/>
          <w:szCs w:val="24"/>
        </w:rPr>
        <w:t>ο και αν</w:t>
      </w:r>
      <w:r w:rsidRPr="00170384">
        <w:rPr>
          <w:rFonts w:eastAsia="Times New Roman" w:cs="Times New Roman"/>
          <w:szCs w:val="24"/>
        </w:rPr>
        <w:t xml:space="preserve"> ακούγεται ξύλινη έκφραση</w:t>
      </w:r>
      <w:r>
        <w:rPr>
          <w:rFonts w:eastAsia="Times New Roman" w:cs="Times New Roman"/>
          <w:szCs w:val="24"/>
        </w:rPr>
        <w:t>-</w:t>
      </w:r>
      <w:r w:rsidRPr="00170384">
        <w:rPr>
          <w:rFonts w:eastAsia="Times New Roman" w:cs="Times New Roman"/>
          <w:szCs w:val="24"/>
        </w:rPr>
        <w:t xml:space="preserve"> ακραίων καιρικών φαινομένων</w:t>
      </w:r>
      <w:r>
        <w:rPr>
          <w:rFonts w:eastAsia="Times New Roman" w:cs="Times New Roman"/>
          <w:szCs w:val="24"/>
        </w:rPr>
        <w:t>. Και τα απίστευτα</w:t>
      </w:r>
      <w:r w:rsidRPr="00170384">
        <w:rPr>
          <w:rFonts w:eastAsia="Times New Roman" w:cs="Times New Roman"/>
          <w:szCs w:val="24"/>
        </w:rPr>
        <w:t xml:space="preserve"> ποσοστά βροχής όταν έπληξαν τη </w:t>
      </w:r>
      <w:r w:rsidRPr="003F3A19">
        <w:rPr>
          <w:rFonts w:eastAsia="Times New Roman" w:cs="Times New Roman"/>
          <w:szCs w:val="24"/>
        </w:rPr>
        <w:t>Μάνδρας-</w:t>
      </w:r>
      <w:proofErr w:type="spellStart"/>
      <w:r w:rsidRPr="003F3A19">
        <w:rPr>
          <w:rFonts w:eastAsia="Times New Roman" w:cs="Times New Roman"/>
          <w:szCs w:val="24"/>
        </w:rPr>
        <w:t>Ειδυλλίας</w:t>
      </w:r>
      <w:proofErr w:type="spellEnd"/>
      <w:r w:rsidRPr="003F3A19">
        <w:rPr>
          <w:rFonts w:eastAsia="Times New Roman" w:cs="Times New Roman"/>
          <w:szCs w:val="24"/>
        </w:rPr>
        <w:t xml:space="preserve"> </w:t>
      </w:r>
      <w:r w:rsidRPr="00170384">
        <w:rPr>
          <w:rFonts w:eastAsia="Times New Roman" w:cs="Times New Roman"/>
          <w:szCs w:val="24"/>
        </w:rPr>
        <w:t xml:space="preserve">στη </w:t>
      </w:r>
      <w:r>
        <w:rPr>
          <w:rFonts w:eastAsia="Times New Roman" w:cs="Times New Roman"/>
          <w:szCs w:val="24"/>
        </w:rPr>
        <w:t>δ</w:t>
      </w:r>
      <w:r w:rsidRPr="00170384">
        <w:rPr>
          <w:rFonts w:eastAsia="Times New Roman" w:cs="Times New Roman"/>
          <w:szCs w:val="24"/>
        </w:rPr>
        <w:t xml:space="preserve">υτική </w:t>
      </w:r>
      <w:r w:rsidRPr="00170384">
        <w:rPr>
          <w:rFonts w:eastAsia="Times New Roman" w:cs="Times New Roman"/>
          <w:szCs w:val="24"/>
        </w:rPr>
        <w:t xml:space="preserve">Αττική το περασμένο φθινόπωρο και οι άνεμοι των </w:t>
      </w:r>
      <w:r>
        <w:rPr>
          <w:rFonts w:eastAsia="Times New Roman" w:cs="Times New Roman"/>
          <w:szCs w:val="24"/>
        </w:rPr>
        <w:t>έντεκα</w:t>
      </w:r>
      <w:r w:rsidRPr="00170384">
        <w:rPr>
          <w:rFonts w:eastAsia="Times New Roman" w:cs="Times New Roman"/>
          <w:szCs w:val="24"/>
        </w:rPr>
        <w:t xml:space="preserve"> μποφόρ που φυσούσαν προχθές</w:t>
      </w:r>
      <w:r>
        <w:rPr>
          <w:rFonts w:eastAsia="Times New Roman" w:cs="Times New Roman"/>
          <w:szCs w:val="24"/>
        </w:rPr>
        <w:t>,</w:t>
      </w:r>
      <w:r w:rsidRPr="00170384">
        <w:rPr>
          <w:rFonts w:eastAsia="Times New Roman" w:cs="Times New Roman"/>
          <w:szCs w:val="24"/>
        </w:rPr>
        <w:t xml:space="preserve"> δεν συγκαταλέγονται στις </w:t>
      </w:r>
      <w:r>
        <w:rPr>
          <w:rFonts w:eastAsia="Times New Roman" w:cs="Times New Roman"/>
          <w:szCs w:val="24"/>
        </w:rPr>
        <w:t>συνήθε</w:t>
      </w:r>
      <w:r>
        <w:rPr>
          <w:rFonts w:eastAsia="Times New Roman" w:cs="Times New Roman"/>
          <w:szCs w:val="24"/>
        </w:rPr>
        <w:t xml:space="preserve">ις </w:t>
      </w:r>
      <w:r w:rsidRPr="00170384">
        <w:rPr>
          <w:rFonts w:eastAsia="Times New Roman" w:cs="Times New Roman"/>
          <w:szCs w:val="24"/>
        </w:rPr>
        <w:t>καιρικές συνθήκες</w:t>
      </w:r>
      <w:r>
        <w:rPr>
          <w:rFonts w:eastAsia="Times New Roman" w:cs="Times New Roman"/>
          <w:szCs w:val="24"/>
        </w:rPr>
        <w:t>.</w:t>
      </w:r>
      <w:r w:rsidRPr="00170384">
        <w:rPr>
          <w:rFonts w:eastAsia="Times New Roman" w:cs="Times New Roman"/>
          <w:szCs w:val="24"/>
        </w:rPr>
        <w:t xml:space="preserve"> </w:t>
      </w:r>
    </w:p>
    <w:p w14:paraId="23B8338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Στην αρχή του καλοκαιριού, σε μια τοποθέτησή μου</w:t>
      </w:r>
      <w:r w:rsidRPr="00170384">
        <w:rPr>
          <w:rFonts w:eastAsia="Times New Roman" w:cs="Times New Roman"/>
          <w:szCs w:val="24"/>
        </w:rPr>
        <w:t xml:space="preserve"> σε συνεδρίαση της </w:t>
      </w:r>
      <w:r>
        <w:rPr>
          <w:rFonts w:eastAsia="Times New Roman" w:cs="Times New Roman"/>
          <w:szCs w:val="24"/>
        </w:rPr>
        <w:t>κ</w:t>
      </w:r>
      <w:r w:rsidRPr="00170384">
        <w:rPr>
          <w:rFonts w:eastAsia="Times New Roman" w:cs="Times New Roman"/>
          <w:szCs w:val="24"/>
        </w:rPr>
        <w:t xml:space="preserve">οινοβουλευτικής </w:t>
      </w:r>
      <w:r>
        <w:rPr>
          <w:rFonts w:eastAsia="Times New Roman" w:cs="Times New Roman"/>
          <w:szCs w:val="24"/>
        </w:rPr>
        <w:t>ε</w:t>
      </w:r>
      <w:r w:rsidRPr="00170384">
        <w:rPr>
          <w:rFonts w:eastAsia="Times New Roman" w:cs="Times New Roman"/>
          <w:szCs w:val="24"/>
        </w:rPr>
        <w:t xml:space="preserve">πιτροπής </w:t>
      </w:r>
      <w:r>
        <w:rPr>
          <w:rFonts w:eastAsia="Times New Roman" w:cs="Times New Roman"/>
          <w:szCs w:val="24"/>
        </w:rPr>
        <w:t>π</w:t>
      </w:r>
      <w:r w:rsidRPr="00170384">
        <w:rPr>
          <w:rFonts w:eastAsia="Times New Roman" w:cs="Times New Roman"/>
          <w:szCs w:val="24"/>
        </w:rPr>
        <w:t>εριβάλλοντος</w:t>
      </w:r>
      <w:r>
        <w:rPr>
          <w:rFonts w:eastAsia="Times New Roman" w:cs="Times New Roman"/>
          <w:szCs w:val="24"/>
        </w:rPr>
        <w:t>,</w:t>
      </w:r>
      <w:r w:rsidRPr="00170384">
        <w:rPr>
          <w:rFonts w:eastAsia="Times New Roman" w:cs="Times New Roman"/>
          <w:szCs w:val="24"/>
        </w:rPr>
        <w:t xml:space="preserve"> είχα εκφράσει τις ανησυχίες μου σχετικά με την ετοιμότητά μας για την αντιμετώπιση παρόμοιων φαινομένων</w:t>
      </w:r>
      <w:r>
        <w:rPr>
          <w:rFonts w:eastAsia="Times New Roman" w:cs="Times New Roman"/>
          <w:szCs w:val="24"/>
        </w:rPr>
        <w:t>.</w:t>
      </w:r>
      <w:r w:rsidRPr="00170384">
        <w:rPr>
          <w:rFonts w:eastAsia="Times New Roman" w:cs="Times New Roman"/>
          <w:szCs w:val="24"/>
        </w:rPr>
        <w:t xml:space="preserve"> </w:t>
      </w:r>
      <w:r>
        <w:rPr>
          <w:rFonts w:eastAsia="Times New Roman" w:cs="Times New Roman"/>
          <w:szCs w:val="24"/>
        </w:rPr>
        <w:t>Ε</w:t>
      </w:r>
      <w:r w:rsidRPr="00170384">
        <w:rPr>
          <w:rFonts w:eastAsia="Times New Roman" w:cs="Times New Roman"/>
          <w:szCs w:val="24"/>
        </w:rPr>
        <w:t>ίχα αναρωτηθεί</w:t>
      </w:r>
      <w:r>
        <w:rPr>
          <w:rFonts w:eastAsia="Times New Roman" w:cs="Times New Roman"/>
          <w:szCs w:val="24"/>
        </w:rPr>
        <w:t>,</w:t>
      </w:r>
      <w:r w:rsidRPr="00170384">
        <w:rPr>
          <w:rFonts w:eastAsia="Times New Roman" w:cs="Times New Roman"/>
          <w:szCs w:val="24"/>
        </w:rPr>
        <w:t xml:space="preserve"> </w:t>
      </w:r>
      <w:r>
        <w:rPr>
          <w:rFonts w:eastAsia="Times New Roman" w:cs="Times New Roman"/>
          <w:szCs w:val="24"/>
        </w:rPr>
        <w:t>επ</w:t>
      </w:r>
      <w:r>
        <w:rPr>
          <w:rFonts w:eastAsia="Times New Roman" w:cs="Times New Roman"/>
          <w:szCs w:val="24"/>
        </w:rPr>
        <w:t>ίσης,</w:t>
      </w:r>
      <w:r w:rsidRPr="00170384">
        <w:rPr>
          <w:rFonts w:eastAsia="Times New Roman" w:cs="Times New Roman"/>
          <w:szCs w:val="24"/>
        </w:rPr>
        <w:t xml:space="preserve"> για την ετοιμότητά μας στο </w:t>
      </w:r>
      <w:r>
        <w:rPr>
          <w:rFonts w:eastAsia="Times New Roman" w:cs="Times New Roman"/>
          <w:szCs w:val="24"/>
        </w:rPr>
        <w:t>π</w:t>
      </w:r>
      <w:r w:rsidRPr="00170384">
        <w:rPr>
          <w:rFonts w:eastAsia="Times New Roman" w:cs="Times New Roman"/>
          <w:szCs w:val="24"/>
        </w:rPr>
        <w:t>εδίο της πρόληψης</w:t>
      </w:r>
      <w:r>
        <w:rPr>
          <w:rFonts w:eastAsia="Times New Roman" w:cs="Times New Roman"/>
          <w:szCs w:val="24"/>
        </w:rPr>
        <w:t>.</w:t>
      </w:r>
      <w:r w:rsidRPr="00170384">
        <w:rPr>
          <w:rFonts w:eastAsia="Times New Roman" w:cs="Times New Roman"/>
          <w:szCs w:val="24"/>
        </w:rPr>
        <w:t xml:space="preserve"> Δεν ξέρω</w:t>
      </w:r>
      <w:r>
        <w:rPr>
          <w:rFonts w:eastAsia="Times New Roman" w:cs="Times New Roman"/>
          <w:szCs w:val="24"/>
        </w:rPr>
        <w:t>,</w:t>
      </w:r>
      <w:r w:rsidRPr="00170384">
        <w:rPr>
          <w:rFonts w:eastAsia="Times New Roman" w:cs="Times New Roman"/>
          <w:szCs w:val="24"/>
        </w:rPr>
        <w:t xml:space="preserve"> βέβαια</w:t>
      </w:r>
      <w:r>
        <w:rPr>
          <w:rFonts w:eastAsia="Times New Roman" w:cs="Times New Roman"/>
          <w:szCs w:val="24"/>
        </w:rPr>
        <w:t>,</w:t>
      </w:r>
      <w:r w:rsidRPr="00170384">
        <w:rPr>
          <w:rFonts w:eastAsia="Times New Roman" w:cs="Times New Roman"/>
          <w:szCs w:val="24"/>
        </w:rPr>
        <w:t xml:space="preserve"> αν η αγριότητα του προχθεσινού φαινομένου θα μπορούσε να αντιμετωπιστεί με την οποιαδήποτε πρόληψη</w:t>
      </w:r>
      <w:r>
        <w:rPr>
          <w:rFonts w:eastAsia="Times New Roman" w:cs="Times New Roman"/>
          <w:szCs w:val="24"/>
        </w:rPr>
        <w:t>. Η τραγική ταχύτητα με την οποία</w:t>
      </w:r>
      <w:r w:rsidRPr="00170384">
        <w:rPr>
          <w:rFonts w:eastAsia="Times New Roman" w:cs="Times New Roman"/>
          <w:szCs w:val="24"/>
        </w:rPr>
        <w:t xml:space="preserve"> εξελίχθηκε</w:t>
      </w:r>
      <w:r>
        <w:rPr>
          <w:rFonts w:eastAsia="Times New Roman" w:cs="Times New Roman"/>
          <w:szCs w:val="24"/>
        </w:rPr>
        <w:t>,</w:t>
      </w:r>
      <w:r w:rsidRPr="00170384">
        <w:rPr>
          <w:rFonts w:eastAsia="Times New Roman" w:cs="Times New Roman"/>
          <w:szCs w:val="24"/>
        </w:rPr>
        <w:t xml:space="preserve"> αιφνιδίασε πραγματικά τους πάντες</w:t>
      </w:r>
      <w:r>
        <w:rPr>
          <w:rFonts w:eastAsia="Times New Roman" w:cs="Times New Roman"/>
          <w:szCs w:val="24"/>
        </w:rPr>
        <w:t xml:space="preserve">. </w:t>
      </w:r>
    </w:p>
    <w:p w14:paraId="23B8338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Αισθά</w:t>
      </w:r>
      <w:r>
        <w:rPr>
          <w:rFonts w:eastAsia="Times New Roman" w:cs="Times New Roman"/>
          <w:szCs w:val="24"/>
        </w:rPr>
        <w:t>νομαι ικανοποίηση, όμως,</w:t>
      </w:r>
      <w:r w:rsidRPr="00170384">
        <w:rPr>
          <w:rFonts w:eastAsia="Times New Roman" w:cs="Times New Roman"/>
          <w:szCs w:val="24"/>
        </w:rPr>
        <w:t xml:space="preserve"> που τόσο</w:t>
      </w:r>
      <w:r>
        <w:rPr>
          <w:rFonts w:eastAsia="Times New Roman" w:cs="Times New Roman"/>
          <w:szCs w:val="24"/>
        </w:rPr>
        <w:t xml:space="preserve"> η Βουλή των Ελλήνων όσο και η Κυβέρνηση, σε </w:t>
      </w:r>
      <w:r w:rsidRPr="00170384">
        <w:rPr>
          <w:rFonts w:eastAsia="Times New Roman" w:cs="Times New Roman"/>
          <w:szCs w:val="24"/>
        </w:rPr>
        <w:t>αυτούς τους καιρούς οικονομικής δυσπραγίας</w:t>
      </w:r>
      <w:r>
        <w:rPr>
          <w:rFonts w:eastAsia="Times New Roman" w:cs="Times New Roman"/>
          <w:szCs w:val="24"/>
        </w:rPr>
        <w:t>,</w:t>
      </w:r>
      <w:r w:rsidRPr="00170384">
        <w:rPr>
          <w:rFonts w:eastAsia="Times New Roman" w:cs="Times New Roman"/>
          <w:szCs w:val="24"/>
        </w:rPr>
        <w:t xml:space="preserve"> απάντησαν με πρωτόγνωρη γενναιότητα</w:t>
      </w:r>
      <w:r>
        <w:rPr>
          <w:rFonts w:eastAsia="Times New Roman" w:cs="Times New Roman"/>
          <w:szCs w:val="24"/>
        </w:rPr>
        <w:t>,</w:t>
      </w:r>
      <w:r w:rsidRPr="00170384">
        <w:rPr>
          <w:rFonts w:eastAsia="Times New Roman" w:cs="Times New Roman"/>
          <w:szCs w:val="24"/>
        </w:rPr>
        <w:t xml:space="preserve"> συνδράμοντας και υποστηρίζοντας οικονομικά με αρκ</w:t>
      </w:r>
      <w:r>
        <w:rPr>
          <w:rFonts w:eastAsia="Times New Roman" w:cs="Times New Roman"/>
          <w:szCs w:val="24"/>
        </w:rPr>
        <w:t>ετά σεβαστά ποσά τους πληγέντες.</w:t>
      </w:r>
    </w:p>
    <w:p w14:paraId="23B83388" w14:textId="77777777" w:rsidR="00762968" w:rsidRDefault="006F10D4">
      <w:pPr>
        <w:spacing w:line="600" w:lineRule="auto"/>
        <w:ind w:firstLine="720"/>
        <w:jc w:val="both"/>
        <w:rPr>
          <w:rFonts w:eastAsia="Times New Roman"/>
          <w:szCs w:val="24"/>
        </w:rPr>
      </w:pPr>
      <w:r>
        <w:rPr>
          <w:rFonts w:eastAsia="Times New Roman"/>
          <w:szCs w:val="24"/>
        </w:rPr>
        <w:t xml:space="preserve">Θεωρώ πλεονασμό να αναφερθώ στην αυτοθυσία των ένστολων και των απλών πολιτών, γιατί όλες τους οι ενέργειες υπαγορεύθηκαν όχι από την υποχρέωση, αλλά από την ανθρωπιά που τους διακρίνει. Κι αυτό είναι ένα συστατικό στοιχείο της </w:t>
      </w:r>
      <w:r>
        <w:rPr>
          <w:rFonts w:eastAsia="Times New Roman"/>
          <w:szCs w:val="24"/>
        </w:rPr>
        <w:lastRenderedPageBreak/>
        <w:t xml:space="preserve">ιδιοσυγκρασίας του λαού μας </w:t>
      </w:r>
      <w:r>
        <w:rPr>
          <w:rFonts w:eastAsia="Times New Roman"/>
          <w:szCs w:val="24"/>
        </w:rPr>
        <w:t xml:space="preserve">που δεν κατάφερε ποτέ </w:t>
      </w:r>
      <w:r>
        <w:rPr>
          <w:rFonts w:eastAsia="Times New Roman"/>
          <w:szCs w:val="24"/>
        </w:rPr>
        <w:t xml:space="preserve">κάποιος </w:t>
      </w:r>
      <w:r>
        <w:rPr>
          <w:rFonts w:eastAsia="Times New Roman"/>
          <w:szCs w:val="24"/>
        </w:rPr>
        <w:t xml:space="preserve">να το εξαφανίσει. </w:t>
      </w:r>
    </w:p>
    <w:p w14:paraId="23B83389" w14:textId="77777777" w:rsidR="00762968" w:rsidRDefault="006F10D4">
      <w:pPr>
        <w:spacing w:line="600" w:lineRule="auto"/>
        <w:ind w:firstLine="720"/>
        <w:jc w:val="both"/>
        <w:rPr>
          <w:rFonts w:eastAsia="Times New Roman"/>
          <w:szCs w:val="24"/>
        </w:rPr>
      </w:pPr>
      <w:r>
        <w:rPr>
          <w:rFonts w:eastAsia="Times New Roman"/>
          <w:szCs w:val="24"/>
        </w:rPr>
        <w:t>Και οι δυο αυτές φυσικές καταστροφές συνέβησαν σε περιοχές που γνωρίζω πολύ καλά. Δεν ξέρω αν ποτέ αυτές οι περιοχές θα ξαναγίνουν όπως ήταν πριν. Έπληξαν ανθρώπους που γνωρίζω προσωπικά και -πιστέψτε με- εί</w:t>
      </w:r>
      <w:r>
        <w:rPr>
          <w:rFonts w:eastAsia="Times New Roman"/>
          <w:szCs w:val="24"/>
        </w:rPr>
        <w:t xml:space="preserve">ναι πραγματικά δύσκολη όλη αυτή η διαχείριση. </w:t>
      </w:r>
    </w:p>
    <w:p w14:paraId="23B8338A" w14:textId="77777777" w:rsidR="00762968" w:rsidRDefault="006F10D4">
      <w:pPr>
        <w:spacing w:line="600" w:lineRule="auto"/>
        <w:ind w:firstLine="720"/>
        <w:jc w:val="both"/>
        <w:rPr>
          <w:rFonts w:eastAsia="Times New Roman"/>
          <w:szCs w:val="24"/>
        </w:rPr>
      </w:pPr>
      <w:r>
        <w:rPr>
          <w:rFonts w:eastAsia="Times New Roman"/>
          <w:szCs w:val="24"/>
        </w:rPr>
        <w:t>Εκ μέρους της Κοινοβουλευτικής Ομάδας των Ανεξαρτήτων Ελλήνων, μαζί με την οποιαδήποτε συμπαράσταση στους πληγέντες και τους πυρόπληκτους, εκφράζουμε τη βαθιά μας λύπη και θλίψη. Τα θερμά μας συλλυπητήρια στου</w:t>
      </w:r>
      <w:r>
        <w:rPr>
          <w:rFonts w:eastAsia="Times New Roman"/>
          <w:szCs w:val="24"/>
        </w:rPr>
        <w:t xml:space="preserve">ς συγγενείς των αδικοχαμένων συμπολιτών μας. </w:t>
      </w:r>
    </w:p>
    <w:p w14:paraId="23B8338B" w14:textId="77777777" w:rsidR="00762968" w:rsidRDefault="006F10D4">
      <w:pPr>
        <w:spacing w:line="600" w:lineRule="auto"/>
        <w:ind w:firstLine="720"/>
        <w:jc w:val="both"/>
        <w:rPr>
          <w:rFonts w:eastAsia="Times New Roman"/>
          <w:szCs w:val="24"/>
        </w:rPr>
      </w:pPr>
      <w:r>
        <w:rPr>
          <w:rFonts w:eastAsia="Times New Roman"/>
          <w:szCs w:val="24"/>
        </w:rPr>
        <w:t xml:space="preserve">Θεωρώ στοίχημα ζωής, απ’ όποια θέση κι αν έτυχε να βρεθούμε και να υπηρετούμε την πολιτεία, να ανατρέψουμε τον χαρακτηρισμό του Θουκυδίδη: «θεατές των λόγων και ακροατές των έργων». </w:t>
      </w:r>
    </w:p>
    <w:p w14:paraId="23B8338C" w14:textId="77777777" w:rsidR="00762968" w:rsidRDefault="006F10D4">
      <w:pPr>
        <w:spacing w:line="600" w:lineRule="auto"/>
        <w:ind w:firstLine="720"/>
        <w:jc w:val="both"/>
        <w:rPr>
          <w:rFonts w:eastAsia="Times New Roman"/>
          <w:szCs w:val="24"/>
        </w:rPr>
      </w:pPr>
      <w:r>
        <w:rPr>
          <w:rFonts w:eastAsia="Times New Roman"/>
          <w:szCs w:val="24"/>
        </w:rPr>
        <w:t>Σας ευχαριστώ.</w:t>
      </w:r>
    </w:p>
    <w:p w14:paraId="23B8338D" w14:textId="77777777" w:rsidR="00762968" w:rsidRDefault="006F10D4">
      <w:pPr>
        <w:spacing w:line="600" w:lineRule="auto"/>
        <w:ind w:firstLine="720"/>
        <w:jc w:val="both"/>
        <w:rPr>
          <w:rFonts w:eastAsia="Times New Roman"/>
          <w:szCs w:val="24"/>
        </w:rPr>
      </w:pPr>
      <w:r>
        <w:rPr>
          <w:rFonts w:eastAsia="Times New Roman"/>
          <w:b/>
          <w:szCs w:val="24"/>
        </w:rPr>
        <w:t>ΠΡΟΕΔΡΟΣ (Νι</w:t>
      </w:r>
      <w:r>
        <w:rPr>
          <w:rFonts w:eastAsia="Times New Roman"/>
          <w:b/>
          <w:szCs w:val="24"/>
        </w:rPr>
        <w:t xml:space="preserve">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Ευχαριστώ.</w:t>
      </w:r>
    </w:p>
    <w:p w14:paraId="23B8338E" w14:textId="77777777" w:rsidR="00762968" w:rsidRDefault="006F10D4">
      <w:pPr>
        <w:spacing w:line="600" w:lineRule="auto"/>
        <w:ind w:firstLine="720"/>
        <w:jc w:val="both"/>
        <w:rPr>
          <w:rFonts w:eastAsia="Times New Roman"/>
          <w:szCs w:val="24"/>
        </w:rPr>
      </w:pPr>
      <w:r>
        <w:rPr>
          <w:rFonts w:eastAsia="Times New Roman"/>
          <w:szCs w:val="24"/>
        </w:rPr>
        <w:lastRenderedPageBreak/>
        <w:t xml:space="preserve">Τον λόγο έχει ο συνάδελφος κ. </w:t>
      </w:r>
      <w:proofErr w:type="spellStart"/>
      <w:r>
        <w:rPr>
          <w:rFonts w:eastAsia="Times New Roman"/>
          <w:szCs w:val="24"/>
        </w:rPr>
        <w:t>Μαυρωτάς</w:t>
      </w:r>
      <w:proofErr w:type="spellEnd"/>
      <w:r>
        <w:rPr>
          <w:rFonts w:eastAsia="Times New Roman"/>
          <w:szCs w:val="24"/>
        </w:rPr>
        <w:t xml:space="preserve"> από την Κοινοβουλευτική Ομάδα του Ποταμιού.</w:t>
      </w:r>
    </w:p>
    <w:p w14:paraId="23B8338F" w14:textId="77777777" w:rsidR="00762968" w:rsidRDefault="006F10D4">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Ευχαριστώ, κύριε Πρόεδρε.</w:t>
      </w:r>
    </w:p>
    <w:p w14:paraId="23B83390" w14:textId="77777777" w:rsidR="00762968" w:rsidRDefault="006F10D4">
      <w:pPr>
        <w:spacing w:line="600" w:lineRule="auto"/>
        <w:ind w:firstLine="720"/>
        <w:jc w:val="both"/>
        <w:rPr>
          <w:rFonts w:eastAsia="Times New Roman"/>
          <w:szCs w:val="24"/>
        </w:rPr>
      </w:pPr>
      <w:r>
        <w:rPr>
          <w:rFonts w:eastAsia="Times New Roman"/>
          <w:szCs w:val="24"/>
        </w:rPr>
        <w:t>Η σημερινή συνεδρίαση της Βουλής είναι η πρώτη μετά από τη «μαύρη Δευτέρα». Η 23</w:t>
      </w:r>
      <w:r w:rsidRPr="00AD42A3">
        <w:rPr>
          <w:rFonts w:eastAsia="Times New Roman"/>
          <w:szCs w:val="24"/>
          <w:vertAlign w:val="superscript"/>
        </w:rPr>
        <w:t>η</w:t>
      </w:r>
      <w:r>
        <w:rPr>
          <w:rFonts w:eastAsia="Times New Roman"/>
          <w:szCs w:val="24"/>
        </w:rPr>
        <w:t xml:space="preserve"> Ιουλίου 2018 είναι</w:t>
      </w:r>
      <w:r>
        <w:rPr>
          <w:rFonts w:eastAsia="Times New Roman"/>
          <w:szCs w:val="24"/>
        </w:rPr>
        <w:t xml:space="preserve"> μια ημερομηνία που θα μας στοιχειώνει. Αυτή η συνεδρίαση δεν μπορεί να μην ξεκινήσει από τα συλλυπητήρια στους οικείους των τραγικών θυμάτων αλλά και με ένα συγγνώμη που νιώθω εγώ τουλάχιστον ότι είναι ανάγκη να πω εκ μέρους της πολιτείας που δεν κατάφερε</w:t>
      </w:r>
      <w:r>
        <w:rPr>
          <w:rFonts w:eastAsia="Times New Roman"/>
          <w:szCs w:val="24"/>
        </w:rPr>
        <w:t xml:space="preserve"> να τους προστατεύσει έστω και μπροστά σε εξαιρετικά αντίξοες συνθήκες. </w:t>
      </w:r>
    </w:p>
    <w:p w14:paraId="23B83391" w14:textId="77777777" w:rsidR="00762968" w:rsidRDefault="006F10D4">
      <w:pPr>
        <w:spacing w:line="600" w:lineRule="auto"/>
        <w:ind w:firstLine="720"/>
        <w:jc w:val="both"/>
        <w:rPr>
          <w:rFonts w:eastAsia="Times New Roman"/>
          <w:szCs w:val="24"/>
        </w:rPr>
      </w:pPr>
      <w:r>
        <w:rPr>
          <w:rFonts w:eastAsia="Times New Roman"/>
          <w:szCs w:val="24"/>
        </w:rPr>
        <w:t xml:space="preserve">Ακόμη, </w:t>
      </w:r>
      <w:r>
        <w:rPr>
          <w:rFonts w:eastAsia="Times New Roman"/>
          <w:szCs w:val="24"/>
        </w:rPr>
        <w:t>είναι μέρα πένθους και συντριβής. Δεν θα κάνουμε κριτική. Δεν έχουμε ακόμα όλα τα δεδομένα άλλωστε. Θα περιμένουμε να καταλαγιάσει η στάχτη κι όταν σταματήσουμε να μετράμε θύμα</w:t>
      </w:r>
      <w:r>
        <w:rPr>
          <w:rFonts w:eastAsia="Times New Roman"/>
          <w:szCs w:val="24"/>
        </w:rPr>
        <w:t xml:space="preserve">τα, να αναλάβει ο καθένας τις ευθύνες του, όχι τόσο για να τιμωρηθεί -μεγαλύτερος τιμωρός από την ίδια τη συνείδησή μας δεν υπάρχει- αλλά για να διαγνώσουμε τι δεν πήγε καλά, τι έφταιξε, ώστε να μην επαναληφθεί παρόμοια τραγωδία </w:t>
      </w:r>
      <w:r>
        <w:rPr>
          <w:rFonts w:eastAsia="Times New Roman"/>
          <w:szCs w:val="24"/>
        </w:rPr>
        <w:lastRenderedPageBreak/>
        <w:t xml:space="preserve">στο μέλλον. Άμεσα, λοιπόν, </w:t>
      </w:r>
      <w:r>
        <w:rPr>
          <w:rFonts w:eastAsia="Times New Roman"/>
          <w:szCs w:val="24"/>
        </w:rPr>
        <w:t xml:space="preserve">πρέπει να προσπαθήσουμε να επουλώσουμε τις πληγές, να τρέξουμε χωρίς γραφειοκρατικές καθυστερήσεις τις διαδικασίες στο Μάτι, στη Ραφήνα, στον Μαραθώνα, </w:t>
      </w:r>
      <w:r>
        <w:rPr>
          <w:rFonts w:eastAsia="Times New Roman"/>
          <w:szCs w:val="24"/>
        </w:rPr>
        <w:t>σ</w:t>
      </w:r>
      <w:r>
        <w:rPr>
          <w:rFonts w:eastAsia="Times New Roman"/>
          <w:szCs w:val="24"/>
        </w:rPr>
        <w:t xml:space="preserve">την </w:t>
      </w:r>
      <w:proofErr w:type="spellStart"/>
      <w:r>
        <w:rPr>
          <w:rFonts w:eastAsia="Times New Roman"/>
          <w:szCs w:val="24"/>
        </w:rPr>
        <w:t>Κινέτα</w:t>
      </w:r>
      <w:proofErr w:type="spellEnd"/>
      <w:r>
        <w:rPr>
          <w:rFonts w:eastAsia="Times New Roman"/>
          <w:szCs w:val="24"/>
        </w:rPr>
        <w:t xml:space="preserve">. </w:t>
      </w:r>
    </w:p>
    <w:p w14:paraId="23B83392" w14:textId="77777777" w:rsidR="00762968" w:rsidRDefault="006F10D4">
      <w:pPr>
        <w:spacing w:line="600" w:lineRule="auto"/>
        <w:ind w:firstLine="720"/>
        <w:jc w:val="both"/>
        <w:rPr>
          <w:rFonts w:eastAsia="Times New Roman"/>
          <w:szCs w:val="24"/>
        </w:rPr>
      </w:pPr>
      <w:r>
        <w:rPr>
          <w:rFonts w:eastAsia="Times New Roman"/>
          <w:szCs w:val="24"/>
        </w:rPr>
        <w:t>Μεσοπρόθεσμα -και όντες σοφότεροι πια- να ξαναδούμε τα ζητήματα της πυροπροστασίας, της οι</w:t>
      </w:r>
      <w:r>
        <w:rPr>
          <w:rFonts w:eastAsia="Times New Roman"/>
          <w:szCs w:val="24"/>
        </w:rPr>
        <w:t xml:space="preserve">κιστικής επέκτασης στα δάση, τις νομιμοποιήσεις αυθαιρέτων, τις οικιστικές πυκνώσεις και να μην φοβηθούμε τον </w:t>
      </w:r>
      <w:r>
        <w:rPr>
          <w:rFonts w:eastAsia="Times New Roman"/>
          <w:szCs w:val="24"/>
        </w:rPr>
        <w:t>«</w:t>
      </w:r>
      <w:r>
        <w:rPr>
          <w:rFonts w:eastAsia="Times New Roman"/>
          <w:szCs w:val="24"/>
        </w:rPr>
        <w:t>μπαμπούλα</w:t>
      </w:r>
      <w:r>
        <w:rPr>
          <w:rFonts w:eastAsia="Times New Roman"/>
          <w:szCs w:val="24"/>
        </w:rPr>
        <w:t>»</w:t>
      </w:r>
      <w:r>
        <w:rPr>
          <w:rFonts w:eastAsia="Times New Roman"/>
          <w:szCs w:val="24"/>
        </w:rPr>
        <w:t xml:space="preserve"> του πολιτικού κόστους. Το πολιτικό κόστος είναι τελικά εντελώς ασήμαντο μπροστά στο δραματικό κόστος των ανθρώπινων ζωών. Το συνειδητο</w:t>
      </w:r>
      <w:r>
        <w:rPr>
          <w:rFonts w:eastAsia="Times New Roman"/>
          <w:szCs w:val="24"/>
        </w:rPr>
        <w:t xml:space="preserve">ποιούμε μετά από κάθε καταστροφή, αλλά μετά από μερικές μέρες το ξεχνάμε. Συνεχίζουμε </w:t>
      </w:r>
      <w:r>
        <w:rPr>
          <w:rFonts w:eastAsia="Times New Roman"/>
          <w:szCs w:val="24"/>
          <w:lang w:val="en-US"/>
        </w:rPr>
        <w:t>business</w:t>
      </w:r>
      <w:r w:rsidRPr="00B13E18">
        <w:rPr>
          <w:rFonts w:eastAsia="Times New Roman"/>
          <w:szCs w:val="24"/>
        </w:rPr>
        <w:t xml:space="preserve"> </w:t>
      </w:r>
      <w:r>
        <w:rPr>
          <w:rFonts w:eastAsia="Times New Roman"/>
          <w:szCs w:val="24"/>
          <w:lang w:val="en-US"/>
        </w:rPr>
        <w:t>as</w:t>
      </w:r>
      <w:r w:rsidRPr="00B13E18">
        <w:rPr>
          <w:rFonts w:eastAsia="Times New Roman"/>
          <w:szCs w:val="24"/>
        </w:rPr>
        <w:t xml:space="preserve"> </w:t>
      </w:r>
      <w:r>
        <w:rPr>
          <w:rFonts w:eastAsia="Times New Roman"/>
          <w:szCs w:val="24"/>
          <w:lang w:val="en-US"/>
        </w:rPr>
        <w:t>usual</w:t>
      </w:r>
      <w:r w:rsidRPr="00B13E18">
        <w:rPr>
          <w:rFonts w:eastAsia="Times New Roman"/>
          <w:szCs w:val="24"/>
        </w:rPr>
        <w:t xml:space="preserve"> </w:t>
      </w:r>
      <w:r>
        <w:rPr>
          <w:rFonts w:eastAsia="Times New Roman"/>
          <w:szCs w:val="24"/>
        </w:rPr>
        <w:t>στην επόμενη τακτοποίηση, στο επόμενο νομοσχέδιο. Λωτοφάγοι στη χώρα της αυθαιρεσίας. Τα τωρινά λάθη δεν μπορούν να κρύψουν τα λάθη του παρελθόντος, ούτ</w:t>
      </w:r>
      <w:r>
        <w:rPr>
          <w:rFonts w:eastAsia="Times New Roman"/>
          <w:szCs w:val="24"/>
        </w:rPr>
        <w:t>ε όμως και να τα επικαλούμαστε για να καλύψουμε τα τωρινά. Ας κρατήσουμε λοιπόν προς το παρόν την αλληλεγγύη και τα μαθήματα που μας έδωσαν οι πολίτες με την προσφορά τους. Να κρατήσουμε την αυταπάρνηση των δυ</w:t>
      </w:r>
      <w:r>
        <w:rPr>
          <w:rFonts w:eastAsia="Times New Roman"/>
          <w:szCs w:val="24"/>
        </w:rPr>
        <w:lastRenderedPageBreak/>
        <w:t>νάμεων ασφαλείας, των εθελοντών, των νοσοκόμων,</w:t>
      </w:r>
      <w:r>
        <w:rPr>
          <w:rFonts w:eastAsia="Times New Roman"/>
          <w:szCs w:val="24"/>
        </w:rPr>
        <w:t xml:space="preserve"> των γιατρών, που σε πολύ δύσκολες συνθήκες έδωσαν τον καλύτερό τους εαυτό. Οι ευθύνες για τους υπόλοιπους θα αποδοθούν στον καιρό τους. </w:t>
      </w:r>
    </w:p>
    <w:p w14:paraId="23B83393" w14:textId="77777777" w:rsidR="00762968" w:rsidRDefault="006F10D4">
      <w:pPr>
        <w:spacing w:line="600" w:lineRule="auto"/>
        <w:ind w:firstLine="720"/>
        <w:jc w:val="both"/>
        <w:rPr>
          <w:rFonts w:eastAsia="Times New Roman"/>
          <w:szCs w:val="24"/>
        </w:rPr>
      </w:pPr>
      <w:r>
        <w:rPr>
          <w:rFonts w:eastAsia="Times New Roman"/>
          <w:szCs w:val="24"/>
        </w:rPr>
        <w:t xml:space="preserve">Συμφωνούμε κι εμείς βέβαια με τις πρόνοιες της Βουλής. Κάποιες απ’ αυτές μάλιστα είμασταν εμείς που τις προτείναμε. </w:t>
      </w:r>
    </w:p>
    <w:p w14:paraId="23B83394" w14:textId="77777777" w:rsidR="00762968" w:rsidRDefault="006F10D4">
      <w:pPr>
        <w:spacing w:line="600" w:lineRule="auto"/>
        <w:ind w:firstLine="720"/>
        <w:jc w:val="both"/>
        <w:rPr>
          <w:rFonts w:eastAsia="Times New Roman"/>
          <w:szCs w:val="24"/>
        </w:rPr>
      </w:pPr>
      <w:r>
        <w:rPr>
          <w:rFonts w:eastAsia="Times New Roman"/>
          <w:szCs w:val="24"/>
        </w:rPr>
        <w:t>Ν</w:t>
      </w:r>
      <w:r>
        <w:rPr>
          <w:rFonts w:eastAsia="Times New Roman"/>
          <w:szCs w:val="24"/>
        </w:rPr>
        <w:t>α κλείσω με κάτι που είπε ο εθνικός μας ποιητής: «</w:t>
      </w:r>
      <w:proofErr w:type="spellStart"/>
      <w:r>
        <w:rPr>
          <w:rFonts w:eastAsia="Times New Roman"/>
          <w:szCs w:val="24"/>
        </w:rPr>
        <w:t>Εθνικόν</w:t>
      </w:r>
      <w:proofErr w:type="spellEnd"/>
      <w:r>
        <w:rPr>
          <w:rFonts w:eastAsia="Times New Roman"/>
          <w:szCs w:val="24"/>
        </w:rPr>
        <w:t xml:space="preserve"> είναι το αληθές». Πρέπει να το ψάξουμε όλοι μαζί κοιτώντας τον εαυτό μας στον καθρέφτη. Να αλλάξουμε συμπεριφορά, αν θέλουμε να πάει μπροστά η χώρα.</w:t>
      </w:r>
    </w:p>
    <w:p w14:paraId="23B83395" w14:textId="77777777" w:rsidR="00762968" w:rsidRDefault="006F10D4">
      <w:pPr>
        <w:spacing w:line="600" w:lineRule="auto"/>
        <w:ind w:firstLine="720"/>
        <w:jc w:val="both"/>
        <w:rPr>
          <w:rFonts w:eastAsia="Times New Roman"/>
          <w:szCs w:val="24"/>
        </w:rPr>
      </w:pPr>
      <w:r>
        <w:rPr>
          <w:rFonts w:eastAsia="Times New Roman"/>
          <w:szCs w:val="24"/>
        </w:rPr>
        <w:t>Ευχαριστώ.</w:t>
      </w:r>
    </w:p>
    <w:p w14:paraId="23B83396" w14:textId="77777777" w:rsidR="00762968" w:rsidRDefault="006F10D4">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Ευχαριστώ</w:t>
      </w:r>
      <w:r>
        <w:rPr>
          <w:rFonts w:eastAsia="Times New Roman"/>
          <w:szCs w:val="24"/>
        </w:rPr>
        <w:t xml:space="preserve">, κύριε </w:t>
      </w:r>
      <w:proofErr w:type="spellStart"/>
      <w:r>
        <w:rPr>
          <w:rFonts w:eastAsia="Times New Roman"/>
          <w:szCs w:val="24"/>
        </w:rPr>
        <w:t>Μαυρωτά</w:t>
      </w:r>
      <w:proofErr w:type="spellEnd"/>
      <w:r>
        <w:rPr>
          <w:rFonts w:eastAsia="Times New Roman"/>
          <w:szCs w:val="24"/>
        </w:rPr>
        <w:t>.</w:t>
      </w:r>
    </w:p>
    <w:p w14:paraId="23B83397" w14:textId="77777777" w:rsidR="00762968" w:rsidRDefault="006F10D4">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Σαρίδης</w:t>
      </w:r>
      <w:proofErr w:type="spellEnd"/>
      <w:r>
        <w:rPr>
          <w:rFonts w:eastAsia="Times New Roman"/>
          <w:szCs w:val="24"/>
        </w:rPr>
        <w:t xml:space="preserve"> από την Ένωση Κεντρώων έχει τον λόγο. </w:t>
      </w:r>
    </w:p>
    <w:p w14:paraId="23B83398" w14:textId="77777777" w:rsidR="00762968" w:rsidRDefault="006F10D4">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Ευχαριστώ πολύ, κύριε Πρόεδρε.</w:t>
      </w:r>
    </w:p>
    <w:p w14:paraId="23B83399" w14:textId="77777777" w:rsidR="00762968" w:rsidRDefault="006F10D4">
      <w:pPr>
        <w:spacing w:line="600" w:lineRule="auto"/>
        <w:ind w:firstLine="720"/>
        <w:jc w:val="both"/>
        <w:rPr>
          <w:rFonts w:eastAsia="Times New Roman"/>
          <w:szCs w:val="24"/>
        </w:rPr>
      </w:pPr>
      <w:r>
        <w:rPr>
          <w:rFonts w:eastAsia="Times New Roman"/>
          <w:szCs w:val="24"/>
        </w:rPr>
        <w:t xml:space="preserve">Ζούμε μέρες εθνικής τραγωδίας. Έχουμε μπροστά μας ένα πένθος το οποίο θα πρέπει να διαχειριστούμε τις επόμενες μέρες όπως ακριβώς αναλογεί. </w:t>
      </w:r>
    </w:p>
    <w:p w14:paraId="23B8339A" w14:textId="77777777" w:rsidR="00762968" w:rsidRDefault="006F10D4">
      <w:pPr>
        <w:spacing w:line="600" w:lineRule="auto"/>
        <w:ind w:firstLine="720"/>
        <w:jc w:val="both"/>
        <w:rPr>
          <w:rFonts w:eastAsia="Times New Roman"/>
          <w:szCs w:val="24"/>
        </w:rPr>
      </w:pPr>
      <w:r>
        <w:rPr>
          <w:rFonts w:eastAsia="Times New Roman"/>
          <w:szCs w:val="24"/>
        </w:rPr>
        <w:lastRenderedPageBreak/>
        <w:t>Η Ένωση Κεντρώων θέλει να εκφράσει τα ειλικρινή της συλλυπητήρια στους συγγενείς των ανθρώπων εκείνων που έχασαν εξ</w:t>
      </w:r>
      <w:r>
        <w:rPr>
          <w:rFonts w:eastAsia="Times New Roman"/>
          <w:szCs w:val="24"/>
        </w:rPr>
        <w:t>αιρετικά άδικα τη ζωή τους.</w:t>
      </w:r>
      <w:r>
        <w:rPr>
          <w:rFonts w:eastAsia="Times New Roman"/>
          <w:b/>
          <w:szCs w:val="24"/>
        </w:rPr>
        <w:t xml:space="preserve"> </w:t>
      </w:r>
    </w:p>
    <w:p w14:paraId="23B8339B" w14:textId="77777777" w:rsidR="00762968" w:rsidRDefault="006F10D4">
      <w:pPr>
        <w:spacing w:line="600" w:lineRule="auto"/>
        <w:ind w:firstLine="720"/>
        <w:jc w:val="both"/>
        <w:rPr>
          <w:rFonts w:eastAsia="Times New Roman"/>
          <w:szCs w:val="24"/>
        </w:rPr>
      </w:pPr>
      <w:r>
        <w:rPr>
          <w:rFonts w:eastAsia="Times New Roman"/>
          <w:szCs w:val="24"/>
        </w:rPr>
        <w:t xml:space="preserve">Θέλει να εκφράσει τις ευχαριστίες της στα στελέχη του </w:t>
      </w:r>
      <w:r>
        <w:rPr>
          <w:rFonts w:eastAsia="Times New Roman"/>
          <w:szCs w:val="24"/>
        </w:rPr>
        <w:t>λιμενικού</w:t>
      </w:r>
      <w:r>
        <w:rPr>
          <w:rFonts w:eastAsia="Times New Roman"/>
          <w:szCs w:val="24"/>
        </w:rPr>
        <w:t xml:space="preserve">, του </w:t>
      </w:r>
      <w:r>
        <w:rPr>
          <w:rFonts w:eastAsia="Times New Roman"/>
          <w:szCs w:val="24"/>
        </w:rPr>
        <w:t>στρατού</w:t>
      </w:r>
      <w:r>
        <w:rPr>
          <w:rFonts w:eastAsia="Times New Roman"/>
          <w:szCs w:val="24"/>
        </w:rPr>
        <w:t xml:space="preserve">, της </w:t>
      </w:r>
      <w:r>
        <w:rPr>
          <w:rFonts w:eastAsia="Times New Roman"/>
          <w:szCs w:val="24"/>
        </w:rPr>
        <w:t>αστυνομίας</w:t>
      </w:r>
      <w:r>
        <w:rPr>
          <w:rFonts w:eastAsia="Times New Roman"/>
          <w:szCs w:val="24"/>
        </w:rPr>
        <w:t xml:space="preserve">, της </w:t>
      </w:r>
      <w:r>
        <w:rPr>
          <w:rFonts w:eastAsia="Times New Roman"/>
          <w:szCs w:val="24"/>
        </w:rPr>
        <w:t>πυροσβεστικής</w:t>
      </w:r>
      <w:r>
        <w:rPr>
          <w:rFonts w:eastAsia="Times New Roman"/>
          <w:szCs w:val="24"/>
        </w:rPr>
        <w:t xml:space="preserve">, για την αυταπάρνηση την οποία έδειξαν αυτήν την εξαιρετικά δύσκολη μέρα κάτω από εξαιρετικά αντίξοες και δύσκολες </w:t>
      </w:r>
      <w:r>
        <w:rPr>
          <w:rFonts w:eastAsia="Times New Roman"/>
          <w:szCs w:val="24"/>
        </w:rPr>
        <w:t>συνθήκες.</w:t>
      </w:r>
    </w:p>
    <w:p w14:paraId="23B8339C" w14:textId="77777777" w:rsidR="00762968" w:rsidRDefault="006F10D4">
      <w:pPr>
        <w:spacing w:line="600" w:lineRule="auto"/>
        <w:ind w:firstLine="720"/>
        <w:jc w:val="both"/>
        <w:rPr>
          <w:rFonts w:eastAsia="Times New Roman"/>
          <w:szCs w:val="24"/>
        </w:rPr>
      </w:pPr>
      <w:r>
        <w:rPr>
          <w:rFonts w:eastAsia="Times New Roman"/>
          <w:szCs w:val="24"/>
        </w:rPr>
        <w:t xml:space="preserve">Υπάρχουν ευθύνες; Υπάρχουν. Είναι ευθύνες τωρινές; Θα έλεγα όχι μόνο. Είναι ευθύνες διαχρονικές. Κύριε Πρόεδρε, αυτές τις ευθύνες τις γνωρίζουν όλοι μέσα </w:t>
      </w:r>
      <w:r>
        <w:rPr>
          <w:rFonts w:eastAsia="Times New Roman"/>
          <w:szCs w:val="24"/>
        </w:rPr>
        <w:t xml:space="preserve">σ’ </w:t>
      </w:r>
      <w:r>
        <w:rPr>
          <w:rFonts w:eastAsia="Times New Roman"/>
          <w:szCs w:val="24"/>
        </w:rPr>
        <w:t xml:space="preserve">αυτήν την Αίθουσα. Κάποια στιγμή, λοιπόν, θα πρέπει να τις συζητήσουμε, όχι όμως τώρα. </w:t>
      </w:r>
      <w:r>
        <w:rPr>
          <w:rFonts w:eastAsia="Times New Roman"/>
          <w:szCs w:val="24"/>
        </w:rPr>
        <w:t>Τώρα θα πρέπει η Κυβέρνηση να προχωρήσει και να δώσει αυτό για το οποίο έχει εκλεγεί να δώσει, να σταθεί δίπλα σε αυτούς τους ανθρώπους και να τους στηρίξει με όλες της τις δυνάμεις</w:t>
      </w:r>
      <w:r>
        <w:rPr>
          <w:rFonts w:eastAsia="Times New Roman"/>
          <w:szCs w:val="24"/>
        </w:rPr>
        <w:t>.</w:t>
      </w:r>
    </w:p>
    <w:p w14:paraId="23B8339D" w14:textId="77777777" w:rsidR="00762968" w:rsidRDefault="006F10D4">
      <w:pPr>
        <w:spacing w:line="600" w:lineRule="auto"/>
        <w:ind w:firstLine="720"/>
        <w:jc w:val="both"/>
        <w:rPr>
          <w:rFonts w:eastAsia="Times New Roman"/>
          <w:szCs w:val="24"/>
        </w:rPr>
      </w:pPr>
      <w:r>
        <w:rPr>
          <w:rFonts w:eastAsia="Times New Roman"/>
          <w:szCs w:val="24"/>
        </w:rPr>
        <w:t>Κάποια μέρα θα έρθουμε και θα έχουμε τη δυνατότητα εδώ πέρα μέσα -και είν</w:t>
      </w:r>
      <w:r>
        <w:rPr>
          <w:rFonts w:eastAsia="Times New Roman"/>
          <w:szCs w:val="24"/>
        </w:rPr>
        <w:t xml:space="preserve">αι και πρόταση της Ένωσης Κεντρώων- </w:t>
      </w:r>
      <w:r>
        <w:rPr>
          <w:rFonts w:eastAsia="Times New Roman"/>
          <w:szCs w:val="24"/>
        </w:rPr>
        <w:lastRenderedPageBreak/>
        <w:t xml:space="preserve">να συζητήσουμε τις οποιεσδήποτε ευθύνες μπορεί να βαρύνουν την Κυβέρνηση, τα στελέχη, την περιφέρεια, τους δήμους. </w:t>
      </w:r>
    </w:p>
    <w:p w14:paraId="23B8339E"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Αυτό που ζήσαμε, κύριε Πρόεδρε, ήταν αποτέλεσμα της εφαρμογής της πολιτικής «κοίτα την πάρτη σου και να </w:t>
      </w:r>
      <w:r>
        <w:rPr>
          <w:rFonts w:eastAsia="Times New Roman"/>
          <w:szCs w:val="24"/>
        </w:rPr>
        <w:t>μην σε ενδιαφέρει αν πνίγονται δίπλα σου». Αυτήν την πολιτική τη βιώνουμε, κύριε Πρόεδρε, τις τελευταίες δεκαετίες σε όλα τα επίπεδα στη χώρα μας.</w:t>
      </w:r>
    </w:p>
    <w:p w14:paraId="23B8339F"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Συγκλονισμένος, κύριε Πρόεδρε, δυο μέρες παρακολουθώ την εικόνα, την περιγραφή της λέξης αυτής σε όλα τα ΜΜΕ.</w:t>
      </w:r>
      <w:r>
        <w:rPr>
          <w:rFonts w:eastAsia="Times New Roman"/>
          <w:szCs w:val="24"/>
        </w:rPr>
        <w:t xml:space="preserve"> Και το λέω συγκλονισμένος, γιατί αναρωτήθηκα τι έχω κάνει λάθος και δεν είμαι τόσο καλός, ώστε όλοι εδώ πέρα μέσα να γίνουμε καλύτεροι, όπως αξίζει σε αυτόν τον ελληνικό λαό. Τώρα μέσα στον σπαραγμό είναι η σωστή ώρα για να πάρουμε τις αποφάσεις μας, αγαπ</w:t>
      </w:r>
      <w:r>
        <w:rPr>
          <w:rFonts w:eastAsia="Times New Roman"/>
          <w:szCs w:val="24"/>
        </w:rPr>
        <w:t xml:space="preserve">ητοί συνάδελφοι. Στον ουδέτερο χρόνο τα κάναμε μαντάρα. Αυτή είναι η αλήθεια. Τώρα, επιμένω, πρέπει να πούμε πρώτα το προσωπικό μας «ως εδώ» και να προχωρήσουμε στο συλλογικό «από ’δω και πέρα τι γίνεται». </w:t>
      </w:r>
    </w:p>
    <w:p w14:paraId="23B833A0"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Δεν μπορώ να αποδεχτώ, κύριε Πρόεδρε, ότι δεν υπά</w:t>
      </w:r>
      <w:r>
        <w:rPr>
          <w:rFonts w:eastAsia="Times New Roman"/>
          <w:szCs w:val="24"/>
        </w:rPr>
        <w:t xml:space="preserve">ρχει πεδίο εφαρμογής για την πλειοψηφία. Δεν μπορώ να συμφιλιωθώ, αγαπητοί συνάδελφοι, με την ιδέα ότι όσο νερό και λίπασμα να ρίξεις </w:t>
      </w:r>
      <w:r>
        <w:rPr>
          <w:rFonts w:eastAsia="Times New Roman"/>
          <w:szCs w:val="24"/>
        </w:rPr>
        <w:t xml:space="preserve">σ’ </w:t>
      </w:r>
      <w:r>
        <w:rPr>
          <w:rFonts w:eastAsia="Times New Roman"/>
          <w:szCs w:val="24"/>
        </w:rPr>
        <w:t xml:space="preserve">αυτήν τη γη, η γη αυτή θα παραμείνει στέρφα. </w:t>
      </w:r>
    </w:p>
    <w:p w14:paraId="23B833A1"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Η Ένωση Κεντρώων στηρίζει την πρόταση και τα μέτρα τα οποία παίρνει η Βου</w:t>
      </w:r>
      <w:r>
        <w:rPr>
          <w:rFonts w:eastAsia="Times New Roman"/>
          <w:szCs w:val="24"/>
        </w:rPr>
        <w:t>λή των Ελλήνων. Είναι μια αρχή. Ας δούμε όλοι μαζί τις ευθύνες τις οποίες μπορεί να έχουμε, ο καθένας από τη δικιά του την πλευρά, ας αναλογιστούμε, ας αναρωτηθούμε και κάποια στιγμή να προχωρήσουμε σε όλα τα βήματα εκείνα, ώστε να μην ξανασυμβεί ένα τέτοι</w:t>
      </w:r>
      <w:r>
        <w:rPr>
          <w:rFonts w:eastAsia="Times New Roman"/>
          <w:szCs w:val="24"/>
        </w:rPr>
        <w:t>ο φαινόμενο, ένα τέτοιο κακό.</w:t>
      </w:r>
    </w:p>
    <w:p w14:paraId="23B833A2"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Να είστε καλά, κύριε Πρόεδρε. </w:t>
      </w:r>
    </w:p>
    <w:p w14:paraId="23B833A3"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Ευχαριστώ.</w:t>
      </w:r>
    </w:p>
    <w:p w14:paraId="23B833A4"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67397E">
        <w:rPr>
          <w:rFonts w:eastAsia="Times New Roman"/>
          <w:b/>
          <w:szCs w:val="24"/>
        </w:rPr>
        <w:t xml:space="preserve">ΠΡΟΕΔΡΟΣ (Νικόλαος </w:t>
      </w:r>
      <w:proofErr w:type="spellStart"/>
      <w:r w:rsidRPr="0067397E">
        <w:rPr>
          <w:rFonts w:eastAsia="Times New Roman"/>
          <w:b/>
          <w:szCs w:val="24"/>
        </w:rPr>
        <w:t>Βούτσης</w:t>
      </w:r>
      <w:proofErr w:type="spellEnd"/>
      <w:r w:rsidRPr="0067397E">
        <w:rPr>
          <w:rFonts w:eastAsia="Times New Roman"/>
          <w:b/>
          <w:szCs w:val="24"/>
        </w:rPr>
        <w:t>):</w:t>
      </w:r>
      <w:r>
        <w:rPr>
          <w:rFonts w:eastAsia="Times New Roman"/>
          <w:szCs w:val="24"/>
        </w:rPr>
        <w:t xml:space="preserve"> Ευχαριστώ, κύριε </w:t>
      </w:r>
      <w:proofErr w:type="spellStart"/>
      <w:r>
        <w:rPr>
          <w:rFonts w:eastAsia="Times New Roman"/>
          <w:szCs w:val="24"/>
        </w:rPr>
        <w:t>Σαρίδη</w:t>
      </w:r>
      <w:proofErr w:type="spellEnd"/>
      <w:r>
        <w:rPr>
          <w:rFonts w:eastAsia="Times New Roman"/>
          <w:szCs w:val="24"/>
        </w:rPr>
        <w:t>.</w:t>
      </w:r>
    </w:p>
    <w:p w14:paraId="23B833A5"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Κυρίες και κύριοι συνάδελφοι, εγκρίνει το Τμήμα την πρόταση της Διάσκεψης των Προέδρων επί των μέτρων και των πρωτοβουλιών που θα </w:t>
      </w:r>
      <w:r>
        <w:rPr>
          <w:rFonts w:eastAsia="Times New Roman"/>
          <w:szCs w:val="24"/>
        </w:rPr>
        <w:t xml:space="preserve">ληφθούν εκ μέρους και της Βουλής, στο </w:t>
      </w:r>
      <w:r>
        <w:rPr>
          <w:rFonts w:eastAsia="Times New Roman"/>
          <w:szCs w:val="24"/>
        </w:rPr>
        <w:lastRenderedPageBreak/>
        <w:t>πλαίσιο της γενικότερης προσπάθειας για αλληλεγγύη στους παθόντες;</w:t>
      </w:r>
    </w:p>
    <w:p w14:paraId="23B833A6"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67397E">
        <w:rPr>
          <w:rFonts w:eastAsia="Times New Roman"/>
          <w:b/>
          <w:szCs w:val="24"/>
        </w:rPr>
        <w:t>ΟΛΟΙ ΟΙ ΒΟΥΛΕΥΤΕΣ:</w:t>
      </w:r>
      <w:r>
        <w:rPr>
          <w:rFonts w:eastAsia="Times New Roman"/>
          <w:szCs w:val="24"/>
        </w:rPr>
        <w:t xml:space="preserve"> Μάλιστα, μάλιστα.</w:t>
      </w:r>
    </w:p>
    <w:p w14:paraId="23B833A7"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67397E">
        <w:rPr>
          <w:rFonts w:eastAsia="Times New Roman"/>
          <w:b/>
          <w:szCs w:val="24"/>
        </w:rPr>
        <w:t xml:space="preserve">ΠΡΟΕΔΡΟΣ (Νικόλαος </w:t>
      </w:r>
      <w:proofErr w:type="spellStart"/>
      <w:r w:rsidRPr="0067397E">
        <w:rPr>
          <w:rFonts w:eastAsia="Times New Roman"/>
          <w:b/>
          <w:szCs w:val="24"/>
        </w:rPr>
        <w:t>Βούτσης</w:t>
      </w:r>
      <w:proofErr w:type="spellEnd"/>
      <w:r w:rsidRPr="0067397E">
        <w:rPr>
          <w:rFonts w:eastAsia="Times New Roman"/>
          <w:b/>
          <w:szCs w:val="24"/>
        </w:rPr>
        <w:t>):</w:t>
      </w:r>
      <w:r>
        <w:rPr>
          <w:rFonts w:eastAsia="Times New Roman"/>
          <w:szCs w:val="24"/>
        </w:rPr>
        <w:t xml:space="preserve"> Το Τμήμα </w:t>
      </w:r>
      <w:proofErr w:type="spellStart"/>
      <w:r>
        <w:rPr>
          <w:rFonts w:eastAsia="Times New Roman"/>
          <w:szCs w:val="24"/>
        </w:rPr>
        <w:t>συνεφώνησε</w:t>
      </w:r>
      <w:proofErr w:type="spellEnd"/>
      <w:r>
        <w:rPr>
          <w:rFonts w:eastAsia="Times New Roman"/>
          <w:szCs w:val="24"/>
        </w:rPr>
        <w:t xml:space="preserve"> ομοφώνως. </w:t>
      </w:r>
    </w:p>
    <w:p w14:paraId="23B833A8"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Κύριε Πρόεδρε, παρακαλώ να συνεχίσουμε επί του νομοσχε</w:t>
      </w:r>
      <w:r>
        <w:rPr>
          <w:rFonts w:eastAsia="Times New Roman"/>
          <w:szCs w:val="24"/>
        </w:rPr>
        <w:t>δίου.</w:t>
      </w:r>
    </w:p>
    <w:p w14:paraId="23B833A9" w14:textId="77777777" w:rsidR="00762968" w:rsidRDefault="006F10D4">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Ε΄ Αντιπρόεδρος της Βουλής </w:t>
      </w:r>
      <w:r w:rsidRPr="000C0274">
        <w:rPr>
          <w:rFonts w:eastAsia="Times New Roman"/>
          <w:szCs w:val="24"/>
        </w:rPr>
        <w:t xml:space="preserve">κ. </w:t>
      </w:r>
      <w:r w:rsidRPr="00DB354B">
        <w:rPr>
          <w:rFonts w:eastAsia="Times New Roman"/>
          <w:b/>
          <w:szCs w:val="24"/>
        </w:rPr>
        <w:t>ΔΗΜΗΤΡΙΟΣ ΚΡΕΜΑΣΤΙΝΟΣ</w:t>
      </w:r>
      <w:r>
        <w:rPr>
          <w:rFonts w:eastAsia="Times New Roman"/>
          <w:szCs w:val="24"/>
        </w:rPr>
        <w:t>)</w:t>
      </w:r>
    </w:p>
    <w:p w14:paraId="23B833AA" w14:textId="77777777" w:rsidR="00762968" w:rsidRDefault="006F10D4">
      <w:pPr>
        <w:spacing w:line="600" w:lineRule="auto"/>
        <w:ind w:firstLine="720"/>
        <w:jc w:val="both"/>
        <w:rPr>
          <w:rFonts w:eastAsia="Times New Roman"/>
          <w:szCs w:val="24"/>
        </w:rPr>
      </w:pPr>
      <w:r w:rsidRPr="0067397E">
        <w:rPr>
          <w:rFonts w:eastAsia="Times New Roman"/>
          <w:b/>
          <w:szCs w:val="24"/>
        </w:rPr>
        <w:t xml:space="preserve">ΠΡΟΕΔΡΕΥΩΝ (Δημήτριος </w:t>
      </w:r>
      <w:proofErr w:type="spellStart"/>
      <w:r w:rsidRPr="0067397E">
        <w:rPr>
          <w:rFonts w:eastAsia="Times New Roman"/>
          <w:b/>
          <w:szCs w:val="24"/>
        </w:rPr>
        <w:t>Κρεμαστινός</w:t>
      </w:r>
      <w:proofErr w:type="spellEnd"/>
      <w:r w:rsidRPr="0067397E">
        <w:rPr>
          <w:rFonts w:eastAsia="Times New Roman"/>
          <w:b/>
          <w:szCs w:val="24"/>
        </w:rPr>
        <w:t>):</w:t>
      </w:r>
      <w:r>
        <w:rPr>
          <w:rFonts w:eastAsia="Times New Roman"/>
          <w:szCs w:val="24"/>
        </w:rPr>
        <w:t xml:space="preserve"> Αγαπητές και αγαπητοί συνάδελφοι, δεν έχω –πραγματικά- κι εγώ προσωπικά λόγια να εκφραστώ. Με όσα ακούστηκαν σ</w:t>
      </w:r>
      <w:r>
        <w:rPr>
          <w:rFonts w:eastAsia="Times New Roman"/>
          <w:szCs w:val="24"/>
        </w:rPr>
        <w:t>ε αυτήν την Αίθουσα θα συμφωνήσω, αλλά νομίζω ότι θα πρέπει στην πράξη να αποδείξουμε όλα τα κόμματα, όλες οι πτέρυγες, ότι πραγματικά αυτή θα είναι η τελευταία συμφορά. Αυτό σημαίνει ότι πρέπει να συμφωνήσουμε όλοι σε μέτρα τα οποία δεν είναι «φιλολαϊκά»,</w:t>
      </w:r>
      <w:r>
        <w:rPr>
          <w:rFonts w:eastAsia="Times New Roman"/>
          <w:szCs w:val="24"/>
        </w:rPr>
        <w:t xml:space="preserve"> τα οποία, όπως είναι γνωστό, τα οργανωμένα συμφέροντα κάθε φορά εμποδίζουν την κάθε Κυβέρνηση να τα εφαρμόσει.</w:t>
      </w:r>
    </w:p>
    <w:p w14:paraId="23B833AB" w14:textId="77777777" w:rsidR="00762968" w:rsidRDefault="006F10D4">
      <w:pPr>
        <w:spacing w:line="600" w:lineRule="auto"/>
        <w:ind w:firstLine="720"/>
        <w:jc w:val="both"/>
        <w:rPr>
          <w:rFonts w:eastAsia="Times New Roman"/>
          <w:szCs w:val="24"/>
        </w:rPr>
      </w:pPr>
      <w:r>
        <w:rPr>
          <w:rFonts w:eastAsia="Times New Roman"/>
          <w:szCs w:val="24"/>
        </w:rPr>
        <w:lastRenderedPageBreak/>
        <w:t>Στη Διάσκεψη των Προέδρων είχα πει ότι είναι χαρακτηριστικό αυτού του καθεστώτος ότι ακόμα και η στρατιωτική δικτατορία, η οποία κατά κάποιο τρό</w:t>
      </w:r>
      <w:r>
        <w:rPr>
          <w:rFonts w:eastAsia="Times New Roman"/>
          <w:szCs w:val="24"/>
        </w:rPr>
        <w:t xml:space="preserve">πο δεν είχε ανάγκη ψήφων, στις περιοχές αυτές στο Μάτι, στο Ζούμπερι κ.λπ. είχε επιτρέψει την αυθαίρετη δόμηση μέχρι λίγα μέτρα ακόμα από την παραλία. </w:t>
      </w:r>
    </w:p>
    <w:p w14:paraId="23B833AC" w14:textId="77777777" w:rsidR="00762968" w:rsidRDefault="006F10D4">
      <w:pPr>
        <w:spacing w:line="600" w:lineRule="auto"/>
        <w:ind w:firstLine="720"/>
        <w:jc w:val="both"/>
        <w:rPr>
          <w:rFonts w:eastAsia="Times New Roman"/>
          <w:szCs w:val="24"/>
        </w:rPr>
      </w:pPr>
      <w:r>
        <w:rPr>
          <w:rFonts w:eastAsia="Times New Roman"/>
          <w:szCs w:val="24"/>
        </w:rPr>
        <w:t xml:space="preserve">Αυτό σημαίνει ότι οι ευθύνες είναι των πάντων με διαφορετικά ποσοστά συμμετοχής στην ευθύνη. Επαφίεται, </w:t>
      </w:r>
      <w:r>
        <w:rPr>
          <w:rFonts w:eastAsia="Times New Roman"/>
          <w:szCs w:val="24"/>
        </w:rPr>
        <w:t>όμως, σε εμάς, στη Βουλή, στην πράξη να απαλλάξει την χώρα από αυτές τις αλλεπάλληλες συμφορές.</w:t>
      </w:r>
    </w:p>
    <w:p w14:paraId="23B833AD" w14:textId="77777777" w:rsidR="00762968" w:rsidRDefault="006F10D4">
      <w:pPr>
        <w:spacing w:line="600" w:lineRule="auto"/>
        <w:ind w:firstLine="720"/>
        <w:jc w:val="both"/>
        <w:rPr>
          <w:rFonts w:eastAsia="Times New Roman"/>
          <w:szCs w:val="24"/>
        </w:rPr>
      </w:pPr>
      <w:r w:rsidRPr="00734032">
        <w:rPr>
          <w:rFonts w:eastAsia="Times New Roman"/>
          <w:b/>
          <w:szCs w:val="24"/>
        </w:rPr>
        <w:t>ΜΑΥΡΟΥΔΗΣ ΒΟΡΙΔΗΣ:</w:t>
      </w:r>
      <w:r w:rsidRPr="00734032">
        <w:rPr>
          <w:rFonts w:eastAsia="Times New Roman"/>
          <w:szCs w:val="24"/>
        </w:rPr>
        <w:t xml:space="preserve"> Να ενημερώσετε </w:t>
      </w:r>
      <w:r>
        <w:rPr>
          <w:rFonts w:eastAsia="Times New Roman"/>
          <w:szCs w:val="24"/>
        </w:rPr>
        <w:t xml:space="preserve">πάντως </w:t>
      </w:r>
      <w:r w:rsidRPr="00734032">
        <w:rPr>
          <w:rFonts w:eastAsia="Times New Roman"/>
          <w:szCs w:val="24"/>
        </w:rPr>
        <w:t>ότι η περιοχή ήταν εντός σχεδίου και δεν υπήρχαν α</w:t>
      </w:r>
      <w:r>
        <w:rPr>
          <w:rFonts w:eastAsia="Times New Roman"/>
          <w:szCs w:val="24"/>
        </w:rPr>
        <w:t>υθαίρετα.</w:t>
      </w:r>
    </w:p>
    <w:p w14:paraId="23B833AE" w14:textId="77777777" w:rsidR="00762968" w:rsidRDefault="006F10D4">
      <w:pPr>
        <w:spacing w:line="600" w:lineRule="auto"/>
        <w:ind w:firstLine="720"/>
        <w:jc w:val="both"/>
        <w:rPr>
          <w:rFonts w:eastAsia="Times New Roman"/>
          <w:szCs w:val="24"/>
        </w:rPr>
      </w:pPr>
      <w:r w:rsidRPr="00734032">
        <w:rPr>
          <w:rFonts w:eastAsia="Times New Roman"/>
          <w:b/>
          <w:szCs w:val="24"/>
        </w:rPr>
        <w:t>ΣΟΦΙΑ ΒΟΥΛΤΕΨΗ:</w:t>
      </w:r>
      <w:r>
        <w:rPr>
          <w:rFonts w:eastAsia="Times New Roman"/>
          <w:b/>
          <w:szCs w:val="24"/>
        </w:rPr>
        <w:t xml:space="preserve"> </w:t>
      </w:r>
      <w:r w:rsidRPr="00734032">
        <w:rPr>
          <w:rFonts w:eastAsia="Times New Roman"/>
          <w:szCs w:val="24"/>
        </w:rPr>
        <w:t>Δεν ήταν αυθαίρετα.</w:t>
      </w:r>
    </w:p>
    <w:p w14:paraId="23B833AF" w14:textId="77777777" w:rsidR="00762968" w:rsidRDefault="006F10D4">
      <w:pPr>
        <w:spacing w:line="600" w:lineRule="auto"/>
        <w:ind w:firstLine="720"/>
        <w:jc w:val="both"/>
        <w:rPr>
          <w:rFonts w:eastAsia="Times New Roman" w:cs="Times New Roman"/>
          <w:szCs w:val="24"/>
        </w:rPr>
      </w:pPr>
      <w:r>
        <w:rPr>
          <w:rFonts w:eastAsia="Times New Roman"/>
          <w:b/>
          <w:szCs w:val="24"/>
        </w:rPr>
        <w:t xml:space="preserve">ΠΡΟΕΔΡΕΥΩΝ (Δημήτριος </w:t>
      </w:r>
      <w:proofErr w:type="spellStart"/>
      <w:r>
        <w:rPr>
          <w:rFonts w:eastAsia="Times New Roman"/>
          <w:b/>
          <w:szCs w:val="24"/>
        </w:rPr>
        <w:t>Κ</w:t>
      </w:r>
      <w:r>
        <w:rPr>
          <w:rFonts w:eastAsia="Times New Roman"/>
          <w:b/>
          <w:szCs w:val="24"/>
        </w:rPr>
        <w:t>ρεμαστινός</w:t>
      </w:r>
      <w:proofErr w:type="spellEnd"/>
      <w:r>
        <w:rPr>
          <w:rFonts w:eastAsia="Times New Roman"/>
          <w:b/>
          <w:szCs w:val="24"/>
        </w:rPr>
        <w:t xml:space="preserve">): </w:t>
      </w:r>
      <w:r>
        <w:rPr>
          <w:rFonts w:eastAsia="Times New Roman"/>
          <w:szCs w:val="24"/>
        </w:rPr>
        <w:t>Κυρίες και κύριοι συνάδελφοι, μετά τις τοποθετήσεις των κυρίων συναδέλφων,</w:t>
      </w:r>
      <w:r w:rsidRPr="004D40A3">
        <w:rPr>
          <w:rFonts w:eastAsia="Times New Roman"/>
          <w:szCs w:val="24"/>
        </w:rPr>
        <w:t xml:space="preserve"> συνεχίζουμε </w:t>
      </w:r>
      <w:r>
        <w:rPr>
          <w:rFonts w:eastAsia="Times New Roman"/>
          <w:szCs w:val="24"/>
        </w:rPr>
        <w:t>επί της</w:t>
      </w:r>
      <w:r w:rsidRPr="004D40A3">
        <w:rPr>
          <w:rFonts w:eastAsia="Times New Roman"/>
          <w:szCs w:val="24"/>
        </w:rPr>
        <w:t xml:space="preserve"> </w:t>
      </w:r>
      <w:r w:rsidRPr="004D40A3">
        <w:rPr>
          <w:rFonts w:eastAsia="Times New Roman"/>
          <w:szCs w:val="24"/>
        </w:rPr>
        <w:t>ημερήσια</w:t>
      </w:r>
      <w:r>
        <w:rPr>
          <w:rFonts w:eastAsia="Times New Roman"/>
          <w:szCs w:val="24"/>
        </w:rPr>
        <w:t>ς</w:t>
      </w:r>
      <w:r w:rsidRPr="004D40A3">
        <w:rPr>
          <w:rFonts w:eastAsia="Times New Roman"/>
          <w:szCs w:val="24"/>
        </w:rPr>
        <w:t xml:space="preserve"> διάταξη</w:t>
      </w:r>
      <w:r>
        <w:rPr>
          <w:rFonts w:eastAsia="Times New Roman"/>
          <w:szCs w:val="24"/>
        </w:rPr>
        <w:t>ς</w:t>
      </w:r>
      <w:r w:rsidRPr="004D40A3">
        <w:rPr>
          <w:rFonts w:eastAsia="Times New Roman"/>
          <w:szCs w:val="24"/>
        </w:rPr>
        <w:t xml:space="preserve"> νομοθετικής εργασίας</w:t>
      </w:r>
      <w:r>
        <w:rPr>
          <w:rFonts w:eastAsia="Times New Roman"/>
          <w:szCs w:val="24"/>
        </w:rPr>
        <w:t xml:space="preserve"> και συγκεκριμένα στο νομοσχέδιο </w:t>
      </w:r>
      <w:r>
        <w:rPr>
          <w:rFonts w:eastAsia="Times New Roman" w:cs="Times New Roman"/>
          <w:szCs w:val="24"/>
        </w:rPr>
        <w:t>του Υπουργείου Υγείας</w:t>
      </w:r>
      <w:r>
        <w:rPr>
          <w:rFonts w:eastAsia="Times New Roman" w:cs="Times New Roman"/>
          <w:szCs w:val="24"/>
        </w:rPr>
        <w:t>.</w:t>
      </w:r>
      <w:r>
        <w:rPr>
          <w:rFonts w:eastAsia="Times New Roman" w:cs="Times New Roman"/>
          <w:szCs w:val="24"/>
        </w:rPr>
        <w:t xml:space="preserve"> </w:t>
      </w:r>
    </w:p>
    <w:p w14:paraId="23B833B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Η Διάσκεψη των Προέδρων αποφάσισε στη συνεδρίασή της </w:t>
      </w:r>
      <w:r>
        <w:rPr>
          <w:rFonts w:eastAsia="Times New Roman" w:cs="Times New Roman"/>
          <w:szCs w:val="24"/>
        </w:rPr>
        <w:t>στις</w:t>
      </w:r>
      <w:r>
        <w:rPr>
          <w:rFonts w:eastAsia="Times New Roman" w:cs="Times New Roman"/>
          <w:szCs w:val="24"/>
        </w:rPr>
        <w:t xml:space="preserve"> 19</w:t>
      </w:r>
      <w:r>
        <w:rPr>
          <w:rFonts w:eastAsia="Times New Roman" w:cs="Times New Roman"/>
          <w:szCs w:val="24"/>
        </w:rPr>
        <w:t xml:space="preserve"> </w:t>
      </w:r>
      <w:r>
        <w:rPr>
          <w:rFonts w:eastAsia="Times New Roman" w:cs="Times New Roman"/>
          <w:szCs w:val="24"/>
        </w:rPr>
        <w:t xml:space="preserve">Ιουλίου 2018 τη συζήτηση του νομοσχεδίου σε μία συνεδρίαση ενιαία επί της αρχής, των άρθρων και των τροπολογιών. </w:t>
      </w:r>
    </w:p>
    <w:p w14:paraId="23B833B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Ωστόσο, επειδή το νομοσχέδιο ψηφίστηκε στη Διαρκή Επιτροπή με πλειοψηφία των </w:t>
      </w:r>
      <w:r>
        <w:rPr>
          <w:rFonts w:eastAsia="Times New Roman" w:cs="Times New Roman"/>
          <w:szCs w:val="24"/>
        </w:rPr>
        <w:t>τεσσάρων πέμπτων (</w:t>
      </w:r>
      <w:r>
        <w:rPr>
          <w:rFonts w:eastAsia="Times New Roman" w:cs="Times New Roman"/>
          <w:szCs w:val="24"/>
        </w:rPr>
        <w:t>4/5</w:t>
      </w:r>
      <w:r>
        <w:rPr>
          <w:rFonts w:eastAsia="Times New Roman" w:cs="Times New Roman"/>
          <w:szCs w:val="24"/>
        </w:rPr>
        <w:t>)</w:t>
      </w:r>
      <w:r>
        <w:rPr>
          <w:rFonts w:eastAsia="Times New Roman" w:cs="Times New Roman"/>
          <w:szCs w:val="24"/>
        </w:rPr>
        <w:t xml:space="preserve"> του αριθμού των μελών της, σύμφωνα με το άρθρο 108 παράγραφο</w:t>
      </w:r>
      <w:r>
        <w:rPr>
          <w:rFonts w:eastAsia="Times New Roman" w:cs="Times New Roman"/>
          <w:szCs w:val="24"/>
        </w:rPr>
        <w:t>ι</w:t>
      </w:r>
      <w:r>
        <w:rPr>
          <w:rFonts w:eastAsia="Times New Roman" w:cs="Times New Roman"/>
          <w:szCs w:val="24"/>
        </w:rPr>
        <w:t xml:space="preserve"> 6 και 1 του Κανονισμού της Βουλής, προτείνεται κατά τη σημερινή συζήτηση να λάβουν τον λόγο για πέντε μόνο λεπτά όσοι έχουν αντίρρηση επί της </w:t>
      </w:r>
      <w:r>
        <w:rPr>
          <w:rFonts w:eastAsia="Times New Roman" w:cs="Times New Roman"/>
          <w:szCs w:val="24"/>
        </w:rPr>
        <w:t>κυρώσεως</w:t>
      </w:r>
      <w:r>
        <w:rPr>
          <w:rFonts w:eastAsia="Times New Roman" w:cs="Times New Roman"/>
          <w:szCs w:val="24"/>
        </w:rPr>
        <w:t>. Αυτό λέει ο Κανονισ</w:t>
      </w:r>
      <w:r>
        <w:rPr>
          <w:rFonts w:eastAsia="Times New Roman" w:cs="Times New Roman"/>
          <w:szCs w:val="24"/>
        </w:rPr>
        <w:t>μός.</w:t>
      </w:r>
    </w:p>
    <w:p w14:paraId="23B833B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Εγώ προτείνω, εφόσον δεν έχει αντίρρηση το Τμήμα, να λάβουν τον λόγο όλοι οι εισηγητές και οι ειδικοί αγορητές και επειδή υπάρχουν και βουλευτικές τροπολογίες και οι Βουλευτές που έχουν καταθέσει να υποστηρίξουν τις τροπολογίες τους. Συμφωνείτε; </w:t>
      </w:r>
    </w:p>
    <w:p w14:paraId="23B833B3" w14:textId="77777777" w:rsidR="00762968" w:rsidRDefault="006F10D4">
      <w:pPr>
        <w:spacing w:line="600" w:lineRule="auto"/>
        <w:ind w:firstLine="720"/>
        <w:jc w:val="both"/>
        <w:rPr>
          <w:rFonts w:eastAsia="Times New Roman" w:cs="Times New Roman"/>
          <w:szCs w:val="24"/>
        </w:rPr>
      </w:pPr>
      <w:r w:rsidRPr="0072749B">
        <w:rPr>
          <w:rFonts w:eastAsia="Times New Roman" w:cs="Times New Roman"/>
          <w:b/>
          <w:szCs w:val="24"/>
        </w:rPr>
        <w:t>ΟΛΟΙ</w:t>
      </w:r>
      <w:r w:rsidRPr="0072749B">
        <w:rPr>
          <w:rFonts w:eastAsia="Times New Roman" w:cs="Times New Roman"/>
          <w:b/>
          <w:szCs w:val="24"/>
        </w:rPr>
        <w:t xml:space="preserve"> ΟΙ ΒΟΥΛΕΥΤΕΣ:</w:t>
      </w:r>
      <w:r w:rsidRPr="0072749B">
        <w:rPr>
          <w:rFonts w:eastAsia="Times New Roman" w:cs="Times New Roman"/>
          <w:szCs w:val="24"/>
        </w:rPr>
        <w:t xml:space="preserve"> </w:t>
      </w:r>
      <w:r>
        <w:rPr>
          <w:rFonts w:eastAsia="Times New Roman" w:cs="Times New Roman"/>
          <w:szCs w:val="24"/>
        </w:rPr>
        <w:t>Μάλιστα, μάλιστα.</w:t>
      </w:r>
    </w:p>
    <w:p w14:paraId="23B833B4" w14:textId="77777777" w:rsidR="00762968" w:rsidRDefault="006F10D4">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Συνεπώς τ</w:t>
      </w:r>
      <w:r>
        <w:rPr>
          <w:rFonts w:eastAsia="Times New Roman"/>
          <w:szCs w:val="24"/>
        </w:rPr>
        <w:t>ο Τμήμα συμφωνεί.</w:t>
      </w:r>
    </w:p>
    <w:p w14:paraId="23B833B5" w14:textId="77777777" w:rsidR="00762968" w:rsidRDefault="006F10D4">
      <w:pPr>
        <w:spacing w:line="600" w:lineRule="auto"/>
        <w:ind w:firstLine="720"/>
        <w:jc w:val="both"/>
        <w:rPr>
          <w:rFonts w:eastAsia="Times New Roman"/>
          <w:szCs w:val="24"/>
        </w:rPr>
      </w:pPr>
      <w:r w:rsidRPr="00C27C42">
        <w:rPr>
          <w:rFonts w:eastAsia="Times New Roman"/>
          <w:szCs w:val="24"/>
        </w:rPr>
        <w:lastRenderedPageBreak/>
        <w:t>Τον λόγο έχει ο εισηγητής του ΣΥΡΙΖΑ</w:t>
      </w:r>
      <w:r>
        <w:rPr>
          <w:rFonts w:eastAsia="Times New Roman"/>
          <w:szCs w:val="24"/>
        </w:rPr>
        <w:t xml:space="preserve"> κ. </w:t>
      </w:r>
      <w:proofErr w:type="spellStart"/>
      <w:r>
        <w:rPr>
          <w:rFonts w:eastAsia="Times New Roman"/>
          <w:szCs w:val="24"/>
        </w:rPr>
        <w:t>Κωστοπαναγιώτου</w:t>
      </w:r>
      <w:proofErr w:type="spellEnd"/>
      <w:r w:rsidRPr="00C27C42">
        <w:rPr>
          <w:rFonts w:eastAsia="Times New Roman"/>
          <w:szCs w:val="24"/>
        </w:rPr>
        <w:t>.</w:t>
      </w:r>
    </w:p>
    <w:p w14:paraId="23B833B6" w14:textId="77777777" w:rsidR="00762968" w:rsidRDefault="006F10D4">
      <w:pPr>
        <w:spacing w:line="600" w:lineRule="auto"/>
        <w:ind w:firstLine="720"/>
        <w:jc w:val="both"/>
        <w:rPr>
          <w:rFonts w:eastAsia="Times New Roman"/>
          <w:szCs w:val="24"/>
        </w:rPr>
      </w:pPr>
      <w:r>
        <w:rPr>
          <w:rFonts w:eastAsia="Times New Roman"/>
          <w:b/>
          <w:szCs w:val="24"/>
        </w:rPr>
        <w:t>ΓΕΩΡΓΙΟΣ ΛΑΜΠΡΟΥΛΗΣ (ΣΤ΄ Αντιπρόεδρος της Βουλής)</w:t>
      </w:r>
      <w:r w:rsidRPr="00C27C42">
        <w:rPr>
          <w:rFonts w:eastAsia="Times New Roman"/>
          <w:b/>
          <w:szCs w:val="24"/>
        </w:rPr>
        <w:t>:</w:t>
      </w:r>
      <w:r>
        <w:rPr>
          <w:rFonts w:eastAsia="Times New Roman"/>
          <w:szCs w:val="24"/>
        </w:rPr>
        <w:t xml:space="preserve"> Κύριε Πρόεδρε, θα ήθελα τον λόγο για μισό λεπτό επί της διαδικασίας.</w:t>
      </w:r>
    </w:p>
    <w:p w14:paraId="23B833B7" w14:textId="77777777" w:rsidR="00762968" w:rsidRDefault="006F10D4">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sidRPr="00C27C42">
        <w:rPr>
          <w:rFonts w:eastAsia="Times New Roman"/>
          <w:szCs w:val="24"/>
        </w:rPr>
        <w:t>Ορίστε, κύριε συνάδελφε, έχετε τον λόγο.</w:t>
      </w:r>
    </w:p>
    <w:p w14:paraId="23B833B8" w14:textId="77777777" w:rsidR="00762968" w:rsidRDefault="006F10D4">
      <w:pPr>
        <w:spacing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w:t>
      </w:r>
      <w:r w:rsidRPr="00C27C42">
        <w:rPr>
          <w:rFonts w:eastAsia="Times New Roman"/>
          <w:szCs w:val="24"/>
        </w:rPr>
        <w:t>Προτείνω πριν πάρει τον λόγο ο πρώτος εισηγητής</w:t>
      </w:r>
      <w:r>
        <w:rPr>
          <w:rFonts w:eastAsia="Times New Roman"/>
          <w:szCs w:val="24"/>
        </w:rPr>
        <w:t>,</w:t>
      </w:r>
      <w:r w:rsidRPr="00C27C42">
        <w:rPr>
          <w:rFonts w:eastAsia="Times New Roman"/>
          <w:szCs w:val="24"/>
        </w:rPr>
        <w:t xml:space="preserve"> εάν οι Υπ</w:t>
      </w:r>
      <w:r w:rsidRPr="00C27C42">
        <w:rPr>
          <w:rFonts w:eastAsia="Times New Roman"/>
          <w:szCs w:val="24"/>
        </w:rPr>
        <w:t xml:space="preserve">ουργοί είναι έτοιμοι σε ό,τι αφορά </w:t>
      </w:r>
      <w:r>
        <w:rPr>
          <w:rFonts w:eastAsia="Times New Roman"/>
          <w:szCs w:val="24"/>
        </w:rPr>
        <w:t>σ</w:t>
      </w:r>
      <w:r w:rsidRPr="00C27C42">
        <w:rPr>
          <w:rFonts w:eastAsia="Times New Roman"/>
          <w:szCs w:val="24"/>
        </w:rPr>
        <w:t xml:space="preserve">τις </w:t>
      </w:r>
      <w:r>
        <w:rPr>
          <w:rFonts w:eastAsia="Times New Roman"/>
          <w:szCs w:val="24"/>
        </w:rPr>
        <w:t>τροπολογίες</w:t>
      </w:r>
      <w:r w:rsidRPr="00C27C42">
        <w:rPr>
          <w:rFonts w:eastAsia="Times New Roman"/>
          <w:szCs w:val="24"/>
        </w:rPr>
        <w:t xml:space="preserve">, να τις υποστηρίξουν και να μας πουν </w:t>
      </w:r>
      <w:r>
        <w:rPr>
          <w:rFonts w:eastAsia="Times New Roman"/>
          <w:szCs w:val="24"/>
        </w:rPr>
        <w:t>-</w:t>
      </w:r>
      <w:r w:rsidRPr="00C27C42">
        <w:rPr>
          <w:rFonts w:eastAsia="Times New Roman"/>
          <w:szCs w:val="24"/>
        </w:rPr>
        <w:t>πέρα</w:t>
      </w:r>
      <w:r>
        <w:rPr>
          <w:rFonts w:eastAsia="Times New Roman"/>
          <w:szCs w:val="24"/>
        </w:rPr>
        <w:t>ν</w:t>
      </w:r>
      <w:r w:rsidRPr="00C27C42">
        <w:rPr>
          <w:rFonts w:eastAsia="Times New Roman"/>
          <w:szCs w:val="24"/>
        </w:rPr>
        <w:t xml:space="preserve"> των υπουργικών βεβαίως, γιατί υπάρχουν αρκετές βουλευτικές</w:t>
      </w:r>
      <w:r>
        <w:rPr>
          <w:rFonts w:eastAsia="Times New Roman"/>
          <w:szCs w:val="24"/>
        </w:rPr>
        <w:t>-</w:t>
      </w:r>
      <w:r w:rsidRPr="00C27C42">
        <w:rPr>
          <w:rFonts w:eastAsia="Times New Roman"/>
          <w:szCs w:val="24"/>
        </w:rPr>
        <w:t xml:space="preserve"> ποιες από τις βουλευτικές κάνουν δεκτές</w:t>
      </w:r>
      <w:r>
        <w:rPr>
          <w:rFonts w:eastAsia="Times New Roman"/>
          <w:szCs w:val="24"/>
        </w:rPr>
        <w:t>, ούτως ώστε</w:t>
      </w:r>
      <w:r w:rsidRPr="00C27C42">
        <w:rPr>
          <w:rFonts w:eastAsia="Times New Roman"/>
          <w:szCs w:val="24"/>
        </w:rPr>
        <w:t xml:space="preserve"> να ξέρουμε και εμείς πώς θα τοποθετηθούμε</w:t>
      </w:r>
      <w:r>
        <w:rPr>
          <w:rFonts w:eastAsia="Times New Roman"/>
          <w:szCs w:val="24"/>
        </w:rPr>
        <w:t>,</w:t>
      </w:r>
      <w:r w:rsidRPr="00C27C42">
        <w:rPr>
          <w:rFonts w:eastAsia="Times New Roman"/>
          <w:szCs w:val="24"/>
        </w:rPr>
        <w:t xml:space="preserve"> εάν θ</w:t>
      </w:r>
      <w:r w:rsidRPr="00C27C42">
        <w:rPr>
          <w:rFonts w:eastAsia="Times New Roman"/>
          <w:szCs w:val="24"/>
        </w:rPr>
        <w:t>α τοποθετηθούμε.</w:t>
      </w:r>
    </w:p>
    <w:p w14:paraId="23B833B9" w14:textId="77777777" w:rsidR="00762968" w:rsidRDefault="006F10D4">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sidRPr="00C27C42">
        <w:rPr>
          <w:rFonts w:eastAsia="Times New Roman"/>
          <w:szCs w:val="24"/>
        </w:rPr>
        <w:t xml:space="preserve">Συζήτησα τώρα το θέμα με τον κ. </w:t>
      </w:r>
      <w:proofErr w:type="spellStart"/>
      <w:r w:rsidRPr="00C27C42">
        <w:rPr>
          <w:rFonts w:eastAsia="Times New Roman"/>
          <w:szCs w:val="24"/>
        </w:rPr>
        <w:t>Πολάκη</w:t>
      </w:r>
      <w:proofErr w:type="spellEnd"/>
      <w:r w:rsidRPr="00C27C42">
        <w:rPr>
          <w:rFonts w:eastAsia="Times New Roman"/>
          <w:szCs w:val="24"/>
        </w:rPr>
        <w:t xml:space="preserve"> και μου είπε να συνεχίσουμε πρώτα με τον κ. </w:t>
      </w:r>
      <w:proofErr w:type="spellStart"/>
      <w:r w:rsidRPr="00C27C42">
        <w:rPr>
          <w:rFonts w:eastAsia="Times New Roman"/>
          <w:szCs w:val="24"/>
        </w:rPr>
        <w:t>Κωστοπαναγιώτου</w:t>
      </w:r>
      <w:proofErr w:type="spellEnd"/>
      <w:r w:rsidRPr="00C27C42">
        <w:rPr>
          <w:rFonts w:eastAsia="Times New Roman"/>
          <w:szCs w:val="24"/>
        </w:rPr>
        <w:t xml:space="preserve"> και μετά.</w:t>
      </w:r>
    </w:p>
    <w:p w14:paraId="23B833BA" w14:textId="77777777" w:rsidR="00762968" w:rsidRDefault="006F10D4">
      <w:pPr>
        <w:spacing w:line="600" w:lineRule="auto"/>
        <w:ind w:firstLine="720"/>
        <w:jc w:val="both"/>
        <w:rPr>
          <w:rFonts w:eastAsia="Times New Roman"/>
          <w:szCs w:val="24"/>
        </w:rPr>
      </w:pPr>
      <w:r>
        <w:rPr>
          <w:rFonts w:eastAsia="Times New Roman"/>
          <w:b/>
          <w:szCs w:val="24"/>
        </w:rPr>
        <w:lastRenderedPageBreak/>
        <w:t>ΓΕΩΡΓΙΟΣ ΛΑΜΠΡΟΥΛΗΣ (ΣΤ΄ Αντιπρόεδρος της Βουλής):</w:t>
      </w:r>
      <w:r>
        <w:rPr>
          <w:rFonts w:eastAsia="Times New Roman"/>
          <w:szCs w:val="24"/>
        </w:rPr>
        <w:t xml:space="preserve"> Είπατε ότι τον λόγο θα τον έχουμε άπαξ για </w:t>
      </w:r>
      <w:r>
        <w:rPr>
          <w:rFonts w:eastAsia="Times New Roman"/>
          <w:szCs w:val="24"/>
        </w:rPr>
        <w:t>να τοποθετηθούμε για τις τροπολογίες στην ουσία. Γι’ αυτό κάνω αυτήν την πρόταση. Εάν νομίζετε ότι θέλετε να γίνει διαφορετικά, δεν έχω αντίρρηση.</w:t>
      </w:r>
    </w:p>
    <w:p w14:paraId="23B833BB" w14:textId="77777777" w:rsidR="00762968" w:rsidRDefault="006F10D4">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sidRPr="00CA1130">
        <w:rPr>
          <w:rFonts w:eastAsia="Times New Roman"/>
          <w:szCs w:val="24"/>
        </w:rPr>
        <w:t xml:space="preserve"> Εφόσον δεν έχει αντίρρηση ο κ. </w:t>
      </w:r>
      <w:proofErr w:type="spellStart"/>
      <w:r w:rsidRPr="00CA1130">
        <w:rPr>
          <w:rFonts w:eastAsia="Times New Roman"/>
          <w:szCs w:val="24"/>
        </w:rPr>
        <w:t>Πολάκης</w:t>
      </w:r>
      <w:proofErr w:type="spellEnd"/>
      <w:r>
        <w:rPr>
          <w:rFonts w:eastAsia="Times New Roman"/>
          <w:szCs w:val="24"/>
        </w:rPr>
        <w:t>, εγώ</w:t>
      </w:r>
      <w:r w:rsidRPr="00CA1130">
        <w:rPr>
          <w:rFonts w:eastAsia="Times New Roman"/>
          <w:szCs w:val="24"/>
        </w:rPr>
        <w:t xml:space="preserve"> δεν έχω πρόβλημα.</w:t>
      </w:r>
    </w:p>
    <w:p w14:paraId="23B833BC" w14:textId="77777777" w:rsidR="00762968" w:rsidRDefault="006F10D4">
      <w:pPr>
        <w:spacing w:line="600" w:lineRule="auto"/>
        <w:ind w:firstLine="720"/>
        <w:jc w:val="both"/>
        <w:rPr>
          <w:rFonts w:eastAsia="Times New Roman"/>
          <w:szCs w:val="24"/>
        </w:rPr>
      </w:pPr>
      <w:r w:rsidRPr="00CA1130">
        <w:rPr>
          <w:rFonts w:eastAsia="Times New Roman"/>
          <w:szCs w:val="24"/>
        </w:rPr>
        <w:t xml:space="preserve">Πόσο χρόνο </w:t>
      </w:r>
      <w:r w:rsidRPr="00CA1130">
        <w:rPr>
          <w:rFonts w:eastAsia="Times New Roman"/>
          <w:szCs w:val="24"/>
        </w:rPr>
        <w:t>θέλετε, κύριε Υπουργέ;</w:t>
      </w:r>
    </w:p>
    <w:p w14:paraId="23B833BD" w14:textId="77777777" w:rsidR="00762968" w:rsidRDefault="006F10D4">
      <w:pPr>
        <w:spacing w:line="600" w:lineRule="auto"/>
        <w:ind w:firstLine="720"/>
        <w:jc w:val="both"/>
        <w:rPr>
          <w:rFonts w:eastAsia="Times New Roman"/>
          <w:b/>
          <w:szCs w:val="24"/>
        </w:rPr>
      </w:pPr>
      <w:r>
        <w:rPr>
          <w:rFonts w:eastAsia="Times New Roman"/>
          <w:b/>
          <w:szCs w:val="24"/>
        </w:rPr>
        <w:t xml:space="preserve">ΠΑΥΛΟΣ ΠΟΛΑΚΗΣ (Αναπληρωτής Υπουργός Υγείας): </w:t>
      </w:r>
      <w:r w:rsidRPr="00CA1130">
        <w:rPr>
          <w:rFonts w:eastAsia="Times New Roman"/>
          <w:szCs w:val="24"/>
        </w:rPr>
        <w:t xml:space="preserve">Θα παρουσιάσω τις δυο από τις πέντε υπουργικές τροπολογίες, τις άλλες τρεις θα τις παρουσιάσει ο Ανδρέας Ξανθός και θα πω και για την αποδοχή ή μη κάποιων </w:t>
      </w:r>
      <w:r>
        <w:rPr>
          <w:rFonts w:eastAsia="Times New Roman"/>
          <w:szCs w:val="24"/>
        </w:rPr>
        <w:t>...</w:t>
      </w:r>
    </w:p>
    <w:p w14:paraId="23B833BE" w14:textId="77777777" w:rsidR="00762968" w:rsidRDefault="006F10D4">
      <w:pPr>
        <w:spacing w:line="600" w:lineRule="auto"/>
        <w:ind w:firstLine="720"/>
        <w:jc w:val="both"/>
        <w:rPr>
          <w:rFonts w:eastAsia="Times New Roman"/>
          <w:b/>
          <w:szCs w:val="24"/>
        </w:rPr>
      </w:pPr>
      <w:r>
        <w:rPr>
          <w:rFonts w:eastAsia="Times New Roman"/>
          <w:b/>
          <w:szCs w:val="24"/>
        </w:rPr>
        <w:t xml:space="preserve">ΠΡΟΕΔΡΕΥΩΝ (Δημήτριος </w:t>
      </w:r>
      <w:proofErr w:type="spellStart"/>
      <w:r>
        <w:rPr>
          <w:rFonts w:eastAsia="Times New Roman"/>
          <w:b/>
          <w:szCs w:val="24"/>
        </w:rPr>
        <w:t>Κρεμασ</w:t>
      </w:r>
      <w:r>
        <w:rPr>
          <w:rFonts w:eastAsia="Times New Roman"/>
          <w:b/>
          <w:szCs w:val="24"/>
        </w:rPr>
        <w:t>τινός</w:t>
      </w:r>
      <w:proofErr w:type="spellEnd"/>
      <w:r>
        <w:rPr>
          <w:rFonts w:eastAsia="Times New Roman"/>
          <w:b/>
          <w:szCs w:val="24"/>
        </w:rPr>
        <w:t xml:space="preserve">): </w:t>
      </w:r>
      <w:r w:rsidRPr="00CA1130">
        <w:rPr>
          <w:rFonts w:eastAsia="Times New Roman"/>
          <w:szCs w:val="24"/>
        </w:rPr>
        <w:t>Σας φτάνουν πέντε λεπτά;</w:t>
      </w:r>
    </w:p>
    <w:p w14:paraId="23B833BF" w14:textId="77777777" w:rsidR="00762968" w:rsidRDefault="006F10D4">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sidRPr="00CA1130">
        <w:rPr>
          <w:rFonts w:eastAsia="Times New Roman"/>
          <w:szCs w:val="24"/>
        </w:rPr>
        <w:t>Νομίζω ναι.</w:t>
      </w:r>
    </w:p>
    <w:p w14:paraId="23B833C0" w14:textId="77777777" w:rsidR="00762968" w:rsidRDefault="006F10D4">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sidRPr="00CA1130">
        <w:rPr>
          <w:rFonts w:eastAsia="Times New Roman"/>
          <w:szCs w:val="24"/>
        </w:rPr>
        <w:t xml:space="preserve"> Ορίστε, κύριε Υπουργέ, έχετε τον λόγο.</w:t>
      </w:r>
    </w:p>
    <w:p w14:paraId="23B833C1" w14:textId="77777777" w:rsidR="00762968" w:rsidRDefault="006F10D4">
      <w:pPr>
        <w:spacing w:line="600" w:lineRule="auto"/>
        <w:ind w:firstLine="720"/>
        <w:jc w:val="both"/>
        <w:rPr>
          <w:rFonts w:eastAsia="Times New Roman"/>
          <w:szCs w:val="24"/>
        </w:rPr>
      </w:pPr>
      <w:r w:rsidRPr="00621922">
        <w:rPr>
          <w:rFonts w:eastAsia="Times New Roman"/>
          <w:b/>
          <w:szCs w:val="24"/>
        </w:rPr>
        <w:lastRenderedPageBreak/>
        <w:t xml:space="preserve">ΠΑΥΛΟΣ ΠΟΛΑΚΗΣ (Αναπληρωτής Υπουργός Υγείας): </w:t>
      </w:r>
      <w:r>
        <w:rPr>
          <w:rFonts w:eastAsia="Times New Roman"/>
          <w:szCs w:val="24"/>
        </w:rPr>
        <w:t xml:space="preserve">Ευχαριστώ, κύριε Πρόεδρε. </w:t>
      </w:r>
    </w:p>
    <w:p w14:paraId="23B833C2" w14:textId="77777777" w:rsidR="00762968" w:rsidRDefault="006F10D4">
      <w:pPr>
        <w:spacing w:line="600" w:lineRule="auto"/>
        <w:ind w:firstLine="720"/>
        <w:jc w:val="both"/>
        <w:rPr>
          <w:rFonts w:eastAsia="Times New Roman"/>
          <w:szCs w:val="24"/>
        </w:rPr>
      </w:pPr>
      <w:r>
        <w:rPr>
          <w:rFonts w:eastAsia="Times New Roman"/>
          <w:szCs w:val="24"/>
        </w:rPr>
        <w:t>Πριν ξεκινήσω την</w:t>
      </w:r>
      <w:r>
        <w:rPr>
          <w:rFonts w:eastAsia="Times New Roman"/>
          <w:szCs w:val="24"/>
        </w:rPr>
        <w:t xml:space="preserve"> ομιλία μου για την παρουσίαση των τροπολογιών, θα ήθελα να εκφράσω κι εγώ την βαθιά μας θλίψη και τα συλλυπητήρια στις οικογένειες όλων των θυμάτων της τραγικής πυρκαγιάς. </w:t>
      </w:r>
    </w:p>
    <w:p w14:paraId="23B833C3" w14:textId="77777777" w:rsidR="00762968" w:rsidRDefault="006F10D4">
      <w:pPr>
        <w:spacing w:line="600" w:lineRule="auto"/>
        <w:ind w:firstLine="720"/>
        <w:jc w:val="both"/>
        <w:rPr>
          <w:rFonts w:eastAsia="Times New Roman"/>
          <w:szCs w:val="24"/>
        </w:rPr>
      </w:pPr>
      <w:r>
        <w:rPr>
          <w:rFonts w:eastAsia="Times New Roman"/>
          <w:szCs w:val="24"/>
        </w:rPr>
        <w:t>Θέλω, ως υπεύθυνο Υπουργείο γι’ αυτό το κομμάτι, να ευχαριστήσω από αυτό το Βήμα ό</w:t>
      </w:r>
      <w:r>
        <w:rPr>
          <w:rFonts w:eastAsia="Times New Roman"/>
          <w:szCs w:val="24"/>
        </w:rPr>
        <w:t xml:space="preserve">λο το προσωπικό του ΕΚΑΒ και των νοσοκομείων, το οποίο το βράδυ εκείνο στάθηκε πραγματικά στις επάλξεις, με έναν πρωτοφανή τρόπο. </w:t>
      </w:r>
    </w:p>
    <w:p w14:paraId="23B833C4" w14:textId="77777777" w:rsidR="00762968" w:rsidRDefault="006F10D4">
      <w:pPr>
        <w:spacing w:line="600" w:lineRule="auto"/>
        <w:ind w:firstLine="720"/>
        <w:jc w:val="both"/>
        <w:rPr>
          <w:rFonts w:eastAsia="Times New Roman"/>
          <w:szCs w:val="24"/>
        </w:rPr>
      </w:pPr>
      <w:r>
        <w:rPr>
          <w:rFonts w:eastAsia="Times New Roman"/>
          <w:szCs w:val="24"/>
        </w:rPr>
        <w:t>Τριάντα οκτώ ασθενοφόρα του ΕΚΑΒ, τέσσερις κινητές μονάδες, δύο ειδικές μονάδες αντιμετώπισης μαζικών καταστροφών βρέθηκαν απ</w:t>
      </w:r>
      <w:r>
        <w:rPr>
          <w:rFonts w:eastAsia="Times New Roman"/>
          <w:szCs w:val="24"/>
        </w:rPr>
        <w:t xml:space="preserve">ό τις πρώτες στιγμές των συμβάντων στην </w:t>
      </w:r>
      <w:r>
        <w:rPr>
          <w:rFonts w:eastAsia="Times New Roman"/>
          <w:szCs w:val="24"/>
        </w:rPr>
        <w:t xml:space="preserve">ανατολική </w:t>
      </w:r>
      <w:r>
        <w:rPr>
          <w:rFonts w:eastAsia="Times New Roman"/>
          <w:szCs w:val="24"/>
        </w:rPr>
        <w:t xml:space="preserve">Αττική. Βοήθησαν στη μεταφορά της συντριπτικής πλειοψηφίας των τραυματιών. Πάνω από </w:t>
      </w:r>
      <w:proofErr w:type="spellStart"/>
      <w:r>
        <w:rPr>
          <w:rFonts w:eastAsia="Times New Roman"/>
          <w:szCs w:val="24"/>
        </w:rPr>
        <w:t>εκατόν</w:t>
      </w:r>
      <w:proofErr w:type="spellEnd"/>
      <w:r>
        <w:rPr>
          <w:rFonts w:eastAsia="Times New Roman"/>
          <w:szCs w:val="24"/>
        </w:rPr>
        <w:t xml:space="preserve"> εξήντα τέσσερα άτομα μεταφέρθηκαν το πρώτο βράδυ και έντεκα μπήκαν σε </w:t>
      </w:r>
      <w:r>
        <w:rPr>
          <w:rFonts w:eastAsia="Times New Roman"/>
          <w:szCs w:val="24"/>
        </w:rPr>
        <w:t>μ</w:t>
      </w:r>
      <w:r>
        <w:rPr>
          <w:rFonts w:eastAsia="Times New Roman"/>
          <w:szCs w:val="24"/>
        </w:rPr>
        <w:t xml:space="preserve">ονάδες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εραπείας όπου εξασφαλίστηκ</w:t>
      </w:r>
      <w:r>
        <w:rPr>
          <w:rFonts w:eastAsia="Times New Roman"/>
          <w:szCs w:val="24"/>
        </w:rPr>
        <w:t xml:space="preserve">ε κρεβάτι το ίδιο </w:t>
      </w:r>
      <w:r>
        <w:rPr>
          <w:rFonts w:eastAsia="Times New Roman"/>
          <w:szCs w:val="24"/>
        </w:rPr>
        <w:lastRenderedPageBreak/>
        <w:t xml:space="preserve">βράδυ, με άνοιγμα καινούργιων κλινών και ειδικά στον «Ευαγγελισμό» και στο «ΚΑΤ». </w:t>
      </w:r>
    </w:p>
    <w:p w14:paraId="23B833C5" w14:textId="77777777" w:rsidR="00762968" w:rsidRDefault="006F10D4">
      <w:pPr>
        <w:spacing w:line="600" w:lineRule="auto"/>
        <w:ind w:firstLine="720"/>
        <w:jc w:val="both"/>
        <w:rPr>
          <w:rFonts w:eastAsia="Times New Roman"/>
          <w:szCs w:val="24"/>
        </w:rPr>
      </w:pPr>
      <w:r>
        <w:rPr>
          <w:rFonts w:eastAsia="Times New Roman"/>
          <w:szCs w:val="24"/>
        </w:rPr>
        <w:t xml:space="preserve">Πραγματικά ευχαριστώ όλο το προσωπικό του Εθνικού Συστήματος Υγείας, που με όλη του αυτή την προσπάθεια βοήθησε στον να γλιτώσουμε από περισσότερα θύματα και να αντιμετωπιστούν άμεσα οι ανάγκες των τραυματιών. </w:t>
      </w:r>
    </w:p>
    <w:p w14:paraId="23B833C6" w14:textId="77777777" w:rsidR="00762968" w:rsidRDefault="006F10D4">
      <w:pPr>
        <w:spacing w:line="600" w:lineRule="auto"/>
        <w:ind w:firstLine="720"/>
        <w:jc w:val="both"/>
        <w:rPr>
          <w:rFonts w:eastAsia="Times New Roman"/>
          <w:szCs w:val="24"/>
        </w:rPr>
      </w:pPr>
      <w:r>
        <w:rPr>
          <w:rFonts w:eastAsia="Times New Roman"/>
          <w:szCs w:val="24"/>
        </w:rPr>
        <w:t>Και βέβαια, όπως σωστά με διορθώνει ο κ. Ξανθ</w:t>
      </w:r>
      <w:r>
        <w:rPr>
          <w:rFonts w:eastAsia="Times New Roman"/>
          <w:szCs w:val="24"/>
        </w:rPr>
        <w:t>ός, υπάρχουν και τα είκοσι τρία παιδιά, τα οποία μεταφέρθηκαν στο «</w:t>
      </w:r>
      <w:proofErr w:type="spellStart"/>
      <w:r>
        <w:rPr>
          <w:rFonts w:eastAsia="Times New Roman"/>
          <w:szCs w:val="24"/>
        </w:rPr>
        <w:t>Παίδων</w:t>
      </w:r>
      <w:proofErr w:type="spellEnd"/>
      <w:r>
        <w:rPr>
          <w:rFonts w:eastAsia="Times New Roman"/>
          <w:szCs w:val="24"/>
        </w:rPr>
        <w:t>», που και αυτά αντιμετωπίστηκαν. Μέχρι σήμερα το πρωί είχαν παραμείνει για νοσηλεία μόνο τέσσερα. Τα υπόλοιπα βγήκαν ασφαλή για τα σπίτια τους</w:t>
      </w:r>
      <w:r>
        <w:rPr>
          <w:rFonts w:eastAsia="Times New Roman"/>
          <w:szCs w:val="24"/>
        </w:rPr>
        <w:t>.</w:t>
      </w:r>
    </w:p>
    <w:p w14:paraId="23B833C7" w14:textId="77777777" w:rsidR="00762968" w:rsidRDefault="006F10D4">
      <w:pPr>
        <w:spacing w:line="600" w:lineRule="auto"/>
        <w:ind w:firstLine="720"/>
        <w:jc w:val="both"/>
        <w:rPr>
          <w:rFonts w:eastAsia="Times New Roman"/>
          <w:szCs w:val="24"/>
        </w:rPr>
      </w:pPr>
      <w:r>
        <w:rPr>
          <w:rFonts w:eastAsia="Times New Roman"/>
          <w:szCs w:val="24"/>
        </w:rPr>
        <w:t>Κατ</w:t>
      </w:r>
      <w:r>
        <w:rPr>
          <w:rFonts w:eastAsia="Times New Roman"/>
          <w:szCs w:val="24"/>
        </w:rPr>
        <w:t>’ αρχάς</w:t>
      </w:r>
      <w:r>
        <w:rPr>
          <w:rFonts w:eastAsia="Times New Roman"/>
          <w:szCs w:val="24"/>
        </w:rPr>
        <w:t>, θα παρουσιάσω την τροπολογ</w:t>
      </w:r>
      <w:r>
        <w:rPr>
          <w:rFonts w:eastAsia="Times New Roman"/>
          <w:szCs w:val="24"/>
        </w:rPr>
        <w:t xml:space="preserve">ία με γενικό αριθμό 1700 και ειδικό 123, που αφορά </w:t>
      </w:r>
      <w:r>
        <w:rPr>
          <w:rFonts w:eastAsia="Times New Roman"/>
          <w:szCs w:val="24"/>
        </w:rPr>
        <w:t xml:space="preserve">σε </w:t>
      </w:r>
      <w:r>
        <w:rPr>
          <w:rFonts w:eastAsia="Times New Roman"/>
          <w:szCs w:val="24"/>
        </w:rPr>
        <w:t>μια σειρά από ρυθμίσεις για την Εθνική Κεντρική Αρχή Προμηθειών, όπου διασαφηνίζεται το περιεχόμενο στην παράγραφο 1, της κοινής υπουργικής απόφασης, που αφορά στο ειδικό τέλος για τους κεντρικούς διαγω</w:t>
      </w:r>
      <w:r>
        <w:rPr>
          <w:rFonts w:eastAsia="Times New Roman"/>
          <w:szCs w:val="24"/>
        </w:rPr>
        <w:t xml:space="preserve">νισμούς που θα αφορά πόρο της ΕΚΑΠΥ. </w:t>
      </w:r>
    </w:p>
    <w:p w14:paraId="23B833C8" w14:textId="77777777" w:rsidR="00762968" w:rsidRDefault="006F10D4">
      <w:pPr>
        <w:spacing w:line="600" w:lineRule="auto"/>
        <w:ind w:firstLine="720"/>
        <w:jc w:val="both"/>
        <w:rPr>
          <w:rFonts w:eastAsia="Times New Roman"/>
          <w:szCs w:val="24"/>
        </w:rPr>
      </w:pPr>
      <w:r>
        <w:rPr>
          <w:rFonts w:eastAsia="Times New Roman"/>
          <w:szCs w:val="24"/>
        </w:rPr>
        <w:lastRenderedPageBreak/>
        <w:t xml:space="preserve">Καθορίζεται το καθεστώς απασχόλησης των μελών του </w:t>
      </w:r>
      <w:r>
        <w:rPr>
          <w:rFonts w:eastAsia="Times New Roman"/>
          <w:szCs w:val="24"/>
        </w:rPr>
        <w:t>διοικητικού συμβουλίου</w:t>
      </w:r>
      <w:r>
        <w:rPr>
          <w:rFonts w:eastAsia="Times New Roman"/>
          <w:szCs w:val="24"/>
        </w:rPr>
        <w:t xml:space="preserve">. Ο </w:t>
      </w:r>
      <w:r>
        <w:rPr>
          <w:rFonts w:eastAsia="Times New Roman"/>
          <w:szCs w:val="24"/>
        </w:rPr>
        <w:t>π</w:t>
      </w:r>
      <w:r>
        <w:rPr>
          <w:rFonts w:eastAsia="Times New Roman"/>
          <w:szCs w:val="24"/>
        </w:rPr>
        <w:t xml:space="preserve">ρόεδρος είναι πλήρους και αποκλειστικής απασχόλησης, ο </w:t>
      </w:r>
      <w:r>
        <w:rPr>
          <w:rFonts w:eastAsia="Times New Roman"/>
          <w:szCs w:val="24"/>
        </w:rPr>
        <w:t>α</w:t>
      </w:r>
      <w:r>
        <w:rPr>
          <w:rFonts w:eastAsia="Times New Roman"/>
          <w:szCs w:val="24"/>
        </w:rPr>
        <w:t>ντιπρόεδρος δύναται να είναι πλήρους ή μερικής και τα μέλη αποζημιώνονται μόνο για τι</w:t>
      </w:r>
      <w:r>
        <w:rPr>
          <w:rFonts w:eastAsia="Times New Roman"/>
          <w:szCs w:val="24"/>
        </w:rPr>
        <w:t xml:space="preserve">ς συνεδριάσεις και όχι σαν έμμισθοι από την </w:t>
      </w:r>
      <w:r>
        <w:rPr>
          <w:rFonts w:eastAsia="Times New Roman"/>
          <w:szCs w:val="24"/>
        </w:rPr>
        <w:t>α</w:t>
      </w:r>
      <w:r>
        <w:rPr>
          <w:rFonts w:eastAsia="Times New Roman"/>
          <w:szCs w:val="24"/>
        </w:rPr>
        <w:t xml:space="preserve">ρχή. Οι άλλες παράγραφοι ρυθμίζουν αυτές τις αλλαγές.  </w:t>
      </w:r>
    </w:p>
    <w:p w14:paraId="23B833C9" w14:textId="77777777" w:rsidR="00762968" w:rsidRDefault="006F10D4">
      <w:pPr>
        <w:spacing w:line="600" w:lineRule="auto"/>
        <w:ind w:firstLine="720"/>
        <w:jc w:val="both"/>
        <w:rPr>
          <w:rFonts w:eastAsia="Times New Roman"/>
          <w:szCs w:val="24"/>
        </w:rPr>
      </w:pPr>
      <w:r>
        <w:rPr>
          <w:rFonts w:eastAsia="Times New Roman"/>
          <w:szCs w:val="24"/>
        </w:rPr>
        <w:t xml:space="preserve">Το σοβαρό είναι από τις παραγράφους 6 και 7, όπου ουσιαστικά προστίθεται στις αρμοδιότητες του Εθνικού Κέντρου Επιχειρήσεων Υγείας και ο έλεγχος των </w:t>
      </w:r>
      <w:r>
        <w:rPr>
          <w:rFonts w:eastAsia="Times New Roman"/>
          <w:szCs w:val="24"/>
        </w:rPr>
        <w:t>μ</w:t>
      </w:r>
      <w:r>
        <w:rPr>
          <w:rFonts w:eastAsia="Times New Roman"/>
          <w:szCs w:val="24"/>
        </w:rPr>
        <w:t>ονάδω</w:t>
      </w:r>
      <w:r>
        <w:rPr>
          <w:rFonts w:eastAsia="Times New Roman"/>
          <w:szCs w:val="24"/>
        </w:rPr>
        <w:t xml:space="preserve">ν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 xml:space="preserve">εραπείας. Μπορεί να συγκροτείται μία τριμελής επιτροπή με απόφαση του Υπουργού Υγείας, προκειμένου να υπάρχει έλεγχος των </w:t>
      </w:r>
      <w:r>
        <w:rPr>
          <w:rFonts w:eastAsia="Times New Roman"/>
          <w:szCs w:val="24"/>
        </w:rPr>
        <w:t>μ</w:t>
      </w:r>
      <w:r>
        <w:rPr>
          <w:rFonts w:eastAsia="Times New Roman"/>
          <w:szCs w:val="24"/>
        </w:rPr>
        <w:t xml:space="preserve">ονάδων. </w:t>
      </w:r>
    </w:p>
    <w:p w14:paraId="23B833CA" w14:textId="77777777" w:rsidR="00762968" w:rsidRDefault="006F10D4">
      <w:pPr>
        <w:spacing w:line="600" w:lineRule="auto"/>
        <w:ind w:firstLine="720"/>
        <w:jc w:val="both"/>
        <w:rPr>
          <w:rFonts w:eastAsia="Times New Roman"/>
          <w:szCs w:val="24"/>
        </w:rPr>
      </w:pPr>
      <w:r>
        <w:rPr>
          <w:rFonts w:eastAsia="Times New Roman"/>
          <w:szCs w:val="24"/>
        </w:rPr>
        <w:t>Έχει δημιουργηθεί μία ηλεκτρονική πλατφόρμα και από τον ΕΟΠΥΥ, η οποία πρέπει να υπάρχει ταυτόχρονα σε ΕΟΠΥΥ, Ε</w:t>
      </w:r>
      <w:r>
        <w:rPr>
          <w:rFonts w:eastAsia="Times New Roman"/>
          <w:szCs w:val="24"/>
        </w:rPr>
        <w:t xml:space="preserve">ΚΑΒ και ΕΚΕΠΥ, όπου να δηλώνεται καθημερινά η διαθεσιμότητα σε κλίνες και δημιουργείται και ο μηχανισμός ελέγχου της δήλωσης της διαθεσιμότητας, κάτι που δεν υπήρχε μέχρι τώρα. Θα ξεκινήσει αυτό να εφαρμόζεται από τις ιδιωτικές ΜΕΘ που </w:t>
      </w:r>
      <w:r>
        <w:rPr>
          <w:rFonts w:eastAsia="Times New Roman"/>
          <w:szCs w:val="24"/>
        </w:rPr>
        <w:lastRenderedPageBreak/>
        <w:t>έχουν σύμβαση με τον</w:t>
      </w:r>
      <w:r>
        <w:rPr>
          <w:rFonts w:eastAsia="Times New Roman"/>
          <w:szCs w:val="24"/>
        </w:rPr>
        <w:t xml:space="preserve"> ΕΟΠΥΥ και θα προχωρήσει και στα κρεβάτια του δημόσιου τομέα. </w:t>
      </w:r>
    </w:p>
    <w:p w14:paraId="23B833CB" w14:textId="77777777" w:rsidR="00762968" w:rsidRDefault="006F10D4">
      <w:pPr>
        <w:spacing w:line="600" w:lineRule="auto"/>
        <w:ind w:firstLine="720"/>
        <w:jc w:val="both"/>
        <w:rPr>
          <w:rFonts w:eastAsia="Times New Roman"/>
          <w:szCs w:val="24"/>
        </w:rPr>
      </w:pPr>
      <w:r>
        <w:rPr>
          <w:rFonts w:eastAsia="Times New Roman"/>
          <w:szCs w:val="24"/>
        </w:rPr>
        <w:t xml:space="preserve">Νομίζω ότι έτσι θα είναι πιο λειτουργικό και πιο ασφαλές, χωρίς να υποτιμώ ούτε στο ελάχιστο τη δουλειά που έχει κάνει το ΕΚΑΒ όλα αυτά τα χρόνια σε σχέση με τις </w:t>
      </w:r>
      <w:r>
        <w:rPr>
          <w:rFonts w:eastAsia="Times New Roman"/>
          <w:szCs w:val="24"/>
        </w:rPr>
        <w:t>μ</w:t>
      </w:r>
      <w:r>
        <w:rPr>
          <w:rFonts w:eastAsia="Times New Roman"/>
          <w:szCs w:val="24"/>
        </w:rPr>
        <w:t>ονάδες. Πλην, όμως, θέλουμε έν</w:t>
      </w:r>
      <w:r>
        <w:rPr>
          <w:rFonts w:eastAsia="Times New Roman"/>
          <w:szCs w:val="24"/>
        </w:rPr>
        <w:t xml:space="preserve">α όργανο που θα ασχολείται ειδικά με αυτό το αντικείμενο, που είναι ένα σημείο που πονάει το </w:t>
      </w:r>
      <w:r>
        <w:rPr>
          <w:rFonts w:eastAsia="Times New Roman"/>
          <w:szCs w:val="24"/>
        </w:rPr>
        <w:t>σ</w:t>
      </w:r>
      <w:r>
        <w:rPr>
          <w:rFonts w:eastAsia="Times New Roman"/>
          <w:szCs w:val="24"/>
        </w:rPr>
        <w:t>ύστημα κατά περιόδους, ειδικά σε περιόδους έξαρσης επιδημιών 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p>
    <w:p w14:paraId="23B833CC" w14:textId="77777777" w:rsidR="00762968" w:rsidRDefault="006F10D4">
      <w:pPr>
        <w:spacing w:line="600" w:lineRule="auto"/>
        <w:ind w:firstLine="720"/>
        <w:jc w:val="both"/>
        <w:rPr>
          <w:rFonts w:eastAsia="Times New Roman"/>
          <w:szCs w:val="24"/>
        </w:rPr>
      </w:pPr>
      <w:r>
        <w:rPr>
          <w:rFonts w:eastAsia="Times New Roman"/>
          <w:szCs w:val="24"/>
        </w:rPr>
        <w:t xml:space="preserve">Με την παράγραφο 7, προκειμένου το ΕΚΕΠΥ να μπορέσει να εκπληρώσει καλύτερα την αποστολή του, </w:t>
      </w:r>
      <w:r>
        <w:rPr>
          <w:rFonts w:eastAsia="Times New Roman"/>
          <w:szCs w:val="24"/>
        </w:rPr>
        <w:t xml:space="preserve">ρυθμίζουμε το θέμα της εφημέρευσης εκεί των υγειονομικών επιστημόνων, των γιατρών, το ποιοι μπορούν να εφημερεύουν, πώς μπορούν να εφημερεύουν. Επειδή αυτό είναι ένα πρόσθετο έργο, δεν θα </w:t>
      </w:r>
      <w:proofErr w:type="spellStart"/>
      <w:r>
        <w:rPr>
          <w:rFonts w:eastAsia="Times New Roman"/>
          <w:szCs w:val="24"/>
        </w:rPr>
        <w:t>προσμετρούνται</w:t>
      </w:r>
      <w:proofErr w:type="spellEnd"/>
      <w:r>
        <w:rPr>
          <w:rFonts w:eastAsia="Times New Roman"/>
          <w:szCs w:val="24"/>
        </w:rPr>
        <w:t xml:space="preserve"> οι εφημερίες στον αριθμό που πραγματοποιούν οι γιατρο</w:t>
      </w:r>
      <w:r>
        <w:rPr>
          <w:rFonts w:eastAsia="Times New Roman"/>
          <w:szCs w:val="24"/>
        </w:rPr>
        <w:t xml:space="preserve">ί του ΕΣΥ και οι στρατιωτικοί στις οργανικές τους θέσεις. Έτσι, θα έχουμε μια επιτυχημένη εικοσιτετράωρη στελέχωση του ΕΚΕΠΥ. </w:t>
      </w:r>
    </w:p>
    <w:p w14:paraId="23B833CD" w14:textId="77777777" w:rsidR="00762968" w:rsidRDefault="006F10D4">
      <w:pPr>
        <w:spacing w:line="600" w:lineRule="auto"/>
        <w:ind w:firstLine="720"/>
        <w:jc w:val="both"/>
        <w:rPr>
          <w:rFonts w:eastAsia="Times New Roman"/>
          <w:szCs w:val="24"/>
        </w:rPr>
      </w:pPr>
      <w:r>
        <w:rPr>
          <w:rFonts w:eastAsia="Times New Roman"/>
          <w:szCs w:val="24"/>
        </w:rPr>
        <w:lastRenderedPageBreak/>
        <w:t xml:space="preserve">Το σύστημα αυτό θα εφαρμοστεί προοδευτικά, μόλις στηθεί ο μηχανισμός. Έτσι κι αλλιώς, και σήμερα το ΕΚΕΠΥ και το ΕΚΑΒ συνεργάζονται. Ένα βασικό προσωπικό του ΕΚΕΠΥ από γιατρούς προέρχεται από εξειδικευμένους σε αυτό το θέμα γιατρούς του ΕΚΑΒ.         </w:t>
      </w:r>
    </w:p>
    <w:p w14:paraId="23B833C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Νομί</w:t>
      </w:r>
      <w:r>
        <w:rPr>
          <w:rFonts w:eastAsia="Times New Roman" w:cs="Times New Roman"/>
          <w:szCs w:val="24"/>
        </w:rPr>
        <w:t>ζω ότι αυτό θα βοηθήσει πολύ καλύτερα στη ρύθμιση της πληρότητας των κρεβατιών εντατικής θεραπείας και την ανταπόκριση σε στιγμές άμεσης ανάγκης από τη στιγμή που δημιουργείται ένας μηχανισμός που ανά πάσα στιγμή ξέρουμε τι υπάρχει διαθέσιμο και πού.</w:t>
      </w:r>
    </w:p>
    <w:p w14:paraId="23B833C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Η άλλ</w:t>
      </w:r>
      <w:r>
        <w:rPr>
          <w:rFonts w:eastAsia="Times New Roman" w:cs="Times New Roman"/>
          <w:szCs w:val="24"/>
        </w:rPr>
        <w:t>η τροπολογία είναι η με γενικό αριθμό 1711 και ειδικό 130, όπου με την παράγραφο 1, και λόγω του ότι πρέπει να προχωρήσουμε μέχρι 31 Αυγούστου στον μηδενισμό των ληξιπρόθεσμων των νοσοκομείων, δίνουμε παράταση νομιμοποίησης δαπανών μέχρι 30</w:t>
      </w:r>
      <w:r>
        <w:rPr>
          <w:rFonts w:eastAsia="Times New Roman" w:cs="Times New Roman"/>
          <w:szCs w:val="24"/>
        </w:rPr>
        <w:t xml:space="preserve"> Ιουνίου</w:t>
      </w:r>
      <w:r>
        <w:rPr>
          <w:rFonts w:eastAsia="Times New Roman" w:cs="Times New Roman"/>
          <w:szCs w:val="24"/>
        </w:rPr>
        <w:t xml:space="preserve"> για όσα</w:t>
      </w:r>
      <w:r>
        <w:rPr>
          <w:rFonts w:eastAsia="Times New Roman" w:cs="Times New Roman"/>
          <w:szCs w:val="24"/>
        </w:rPr>
        <w:t xml:space="preserve"> νοσοκομεία δεν έχουν ολοκληρώσει τους κεντρικούς διαγωνισμούς. </w:t>
      </w:r>
    </w:p>
    <w:p w14:paraId="23B833D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Με την παράγραφο 2 ρυθμίζεται ένα παλιό θέμα που δημιουργήθηκε τότε με τη διαθεσιμότητα για το «Αμαλία Φλέμινγκ», </w:t>
      </w:r>
      <w:r>
        <w:rPr>
          <w:rFonts w:eastAsia="Times New Roman" w:cs="Times New Roman"/>
          <w:szCs w:val="24"/>
        </w:rPr>
        <w:lastRenderedPageBreak/>
        <w:t>όπου τους είχαν παρακρατήσει χρήματα πριν τη διακοπή της ως άνω διαδικασίας κ</w:t>
      </w:r>
      <w:r>
        <w:rPr>
          <w:rFonts w:eastAsia="Times New Roman" w:cs="Times New Roman"/>
          <w:szCs w:val="24"/>
        </w:rPr>
        <w:t xml:space="preserve">αι τα οποία θεωρούμε δίκαιο ότι πρέπει να επιστραφούν. </w:t>
      </w:r>
    </w:p>
    <w:p w14:paraId="23B833D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Επίσης, λόγω της αλλαγής του χαρακτήρα της πρώην ΕΣΑΝ σε Κέντρο Τεκμηρίωσης και Κοστολόγησης Νοσοκομειακών Υπηρεσιών, δημιουργήθηκε ένα γραφειοκρατικού χαρακτήρα πρόβλημα. Λόγω της μείωσης του μετοχικ</w:t>
      </w:r>
      <w:r>
        <w:rPr>
          <w:rFonts w:eastAsia="Times New Roman" w:cs="Times New Roman"/>
          <w:szCs w:val="24"/>
        </w:rPr>
        <w:t>ού κεφαλαίου δεν ήταν δυνατή η έγκριση του προϋπολογισμού της με την άλλη νομική μορφή που είχε, οπότε ουσιαστικά εγκρίνουμε τις δαπάνες που έκανε για πληρωμή των μισθωμάτων των γραφείων της, των λογαριασμών των ΔΕΚΟ, της αμοιβής του λογιστή της και των αμ</w:t>
      </w:r>
      <w:r>
        <w:rPr>
          <w:rFonts w:eastAsia="Times New Roman" w:cs="Times New Roman"/>
          <w:szCs w:val="24"/>
        </w:rPr>
        <w:t xml:space="preserve">οιβών των μελών του εποπτικού της συμβουλίου. Αυτές είναι οι δύο τροπολογίες που υποστηρίζω εγώ. </w:t>
      </w:r>
    </w:p>
    <w:p w14:paraId="23B833D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Να πω, επίσης, ότι θα δεχθούμε τη βουλευτική τροπολογία με γενικό αριθμό 1698 και ειδικό 121, που κατέθεσε ο συνάδελφος</w:t>
      </w:r>
      <w:r>
        <w:rPr>
          <w:rFonts w:eastAsia="Times New Roman" w:cs="Times New Roman"/>
          <w:szCs w:val="24"/>
        </w:rPr>
        <w:t xml:space="preserve"> κ.</w:t>
      </w:r>
      <w:r>
        <w:rPr>
          <w:rFonts w:eastAsia="Times New Roman" w:cs="Times New Roman"/>
          <w:szCs w:val="24"/>
        </w:rPr>
        <w:t xml:space="preserve"> Ρίζος, που ουσιαστικά λύνει το πρόβ</w:t>
      </w:r>
      <w:r>
        <w:rPr>
          <w:rFonts w:eastAsia="Times New Roman" w:cs="Times New Roman"/>
          <w:szCs w:val="24"/>
        </w:rPr>
        <w:t>λημα με ένα ολιγάριθμο κομμάτι του επικουρικού λοιπού προσωπικού που υπηρετεί στα νοσοκομεία της 4</w:t>
      </w:r>
      <w:r w:rsidRPr="00BF2F16">
        <w:rPr>
          <w:rFonts w:eastAsia="Times New Roman" w:cs="Times New Roman"/>
          <w:szCs w:val="24"/>
          <w:vertAlign w:val="superscript"/>
        </w:rPr>
        <w:t>ης</w:t>
      </w:r>
      <w:r>
        <w:rPr>
          <w:rFonts w:eastAsia="Times New Roman" w:cs="Times New Roman"/>
          <w:szCs w:val="24"/>
        </w:rPr>
        <w:t xml:space="preserve"> ΥΠΕ. Είναι περίπου είκοσι άτομα </w:t>
      </w:r>
      <w:r>
        <w:rPr>
          <w:rFonts w:eastAsia="Times New Roman" w:cs="Times New Roman"/>
          <w:szCs w:val="24"/>
        </w:rPr>
        <w:lastRenderedPageBreak/>
        <w:t>που, λόγω της προηγούμενης ρύθμισης, επειδή αυτοί διορίστηκαν μετά την ημερομηνία που είχαμε βάλει τότε ως όριο για το ποιο</w:t>
      </w:r>
      <w:r>
        <w:rPr>
          <w:rFonts w:eastAsia="Times New Roman" w:cs="Times New Roman"/>
          <w:szCs w:val="24"/>
        </w:rPr>
        <w:t>υς πιάνει η ρύθμιση, βρίσκονται εκτός των δύο ευεργετικών ρυθμίσεων που έχουν περάσει τώρα και οι οποίες πρακτικά παρατείνουν τις θητείες τους μέχρι 31</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2019, που πιστεύουμε ότι θα έχει ολοκληρωθεί ο διαγωνισμός των μόνιμων θέσεων.</w:t>
      </w:r>
    </w:p>
    <w:p w14:paraId="23B833D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Επίσης, δεχόμαστε τη βο</w:t>
      </w:r>
      <w:r>
        <w:rPr>
          <w:rFonts w:eastAsia="Times New Roman" w:cs="Times New Roman"/>
          <w:szCs w:val="24"/>
        </w:rPr>
        <w:t>υλευτική τροπολογία με γενικό αριθμό 1697 και ειδικό 120 σε σχέση με τη ρύθμιση κάποιων εκκρεμών ζητημάτων σχετικά με την απόκτηση βεβαίωσης άσκησης επαγγέλματος λογοθεραπευτή. Ρυθμίζει κάποια ζητήματα σε σχέση με την άδεια άσκησης επαγγέλματος των ανθρώπω</w:t>
      </w:r>
      <w:r>
        <w:rPr>
          <w:rFonts w:eastAsia="Times New Roman" w:cs="Times New Roman"/>
          <w:szCs w:val="24"/>
        </w:rPr>
        <w:t>ν αυτών που χρόνια μπορούσαν να το εξασκούν, αλλά τώρα έχουμε μπει σε κάποιες άλλες ρυθμίσεις που δεν πρόλαβαν όλοι να τις ολοκληρώσουν. Με αυτόν τον τρόπο λύνεται αυτό το ζήτημα.</w:t>
      </w:r>
    </w:p>
    <w:p w14:paraId="23B833D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Επίσης, δεχόμαστε την τροπολογία με γενικό αριθμό 1699 και ειδικό 122 του κ.</w:t>
      </w:r>
      <w:r>
        <w:rPr>
          <w:rFonts w:eastAsia="Times New Roman" w:cs="Times New Roman"/>
          <w:szCs w:val="24"/>
        </w:rPr>
        <w:t xml:space="preserve"> </w:t>
      </w:r>
      <w:proofErr w:type="spellStart"/>
      <w:r>
        <w:rPr>
          <w:rFonts w:eastAsia="Times New Roman" w:cs="Times New Roman"/>
          <w:szCs w:val="24"/>
        </w:rPr>
        <w:t>Μπαλαούρα</w:t>
      </w:r>
      <w:proofErr w:type="spellEnd"/>
      <w:r>
        <w:rPr>
          <w:rFonts w:eastAsia="Times New Roman" w:cs="Times New Roman"/>
          <w:szCs w:val="24"/>
        </w:rPr>
        <w:t xml:space="preserve">, που ουσιαστικά λύνει το πρόβλημα που έχει δημιουργηθεί σε λίγες περιοχές της Ελλάδας -γιατί στις άλλες δεν υπάρχει- από κάποιους </w:t>
      </w:r>
      <w:r>
        <w:rPr>
          <w:rFonts w:eastAsia="Times New Roman" w:cs="Times New Roman"/>
          <w:szCs w:val="24"/>
        </w:rPr>
        <w:t xml:space="preserve">επιτρόπους </w:t>
      </w:r>
      <w:r>
        <w:rPr>
          <w:rFonts w:eastAsia="Times New Roman" w:cs="Times New Roman"/>
          <w:szCs w:val="24"/>
        </w:rPr>
        <w:t xml:space="preserve">πάλι, </w:t>
      </w:r>
      <w:r>
        <w:rPr>
          <w:rFonts w:eastAsia="Times New Roman" w:cs="Times New Roman"/>
          <w:szCs w:val="24"/>
        </w:rPr>
        <w:lastRenderedPageBreak/>
        <w:t>που ουσιαστικά λένε ότι δεν μπορούν να αμείβονται οι φαρμακοποιοί των νοσοκομείων οι οποίοι κάνουν</w:t>
      </w:r>
      <w:r>
        <w:rPr>
          <w:rFonts w:eastAsia="Times New Roman" w:cs="Times New Roman"/>
          <w:szCs w:val="24"/>
        </w:rPr>
        <w:t xml:space="preserve"> υπηρεσία και στα φαρμακεία του ΕΟΠΥΥ, προκειμένου τα φαρμακεία αυτά να έχουν και απογευματινή βάρδια λειτουργίας για να μπορεί να εξυπηρετείται ο κόσμος. Σε κάποια σημεία υπάρχει μια διχογνωμία νομική και κάποιοι </w:t>
      </w:r>
      <w:r>
        <w:rPr>
          <w:rFonts w:eastAsia="Times New Roman" w:cs="Times New Roman"/>
          <w:szCs w:val="24"/>
        </w:rPr>
        <w:t xml:space="preserve">επίτροποι </w:t>
      </w:r>
      <w:r>
        <w:rPr>
          <w:rFonts w:eastAsia="Times New Roman" w:cs="Times New Roman"/>
          <w:szCs w:val="24"/>
        </w:rPr>
        <w:t>δεν εκδίδουν τα εντάλματα πληρωμ</w:t>
      </w:r>
      <w:r>
        <w:rPr>
          <w:rFonts w:eastAsia="Times New Roman" w:cs="Times New Roman"/>
          <w:szCs w:val="24"/>
        </w:rPr>
        <w:t>ής εφημεριών που κάνουν αυτοί άνθρωποι εκεί. Με αυτήν την τροπολογία λύνεται το θέμα.</w:t>
      </w:r>
    </w:p>
    <w:p w14:paraId="23B833D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Ευχαριστώ.</w:t>
      </w:r>
    </w:p>
    <w:p w14:paraId="23B833D6" w14:textId="77777777" w:rsidR="00762968" w:rsidRDefault="006F10D4">
      <w:pPr>
        <w:spacing w:line="600" w:lineRule="auto"/>
        <w:ind w:firstLine="720"/>
        <w:jc w:val="both"/>
        <w:rPr>
          <w:rFonts w:eastAsia="Times New Roman" w:cs="Times New Roman"/>
          <w:szCs w:val="24"/>
        </w:rPr>
      </w:pPr>
      <w:r w:rsidRPr="00AB4C8D">
        <w:rPr>
          <w:rFonts w:eastAsia="Times New Roman" w:cs="Times New Roman"/>
          <w:b/>
          <w:szCs w:val="24"/>
        </w:rPr>
        <w:t xml:space="preserve">ΠΡΟΕΔΡΕΥΩΝ (Δημήτριος </w:t>
      </w:r>
      <w:proofErr w:type="spellStart"/>
      <w:r w:rsidRPr="00AB4C8D">
        <w:rPr>
          <w:rFonts w:eastAsia="Times New Roman" w:cs="Times New Roman"/>
          <w:b/>
          <w:szCs w:val="24"/>
        </w:rPr>
        <w:t>Κρεμαστινός</w:t>
      </w:r>
      <w:proofErr w:type="spellEnd"/>
      <w:r w:rsidRPr="00AB4C8D">
        <w:rPr>
          <w:rFonts w:eastAsia="Times New Roman" w:cs="Times New Roman"/>
          <w:b/>
          <w:szCs w:val="24"/>
        </w:rPr>
        <w:t>):</w:t>
      </w:r>
      <w:r>
        <w:rPr>
          <w:rFonts w:eastAsia="Times New Roman" w:cs="Times New Roman"/>
          <w:szCs w:val="24"/>
        </w:rPr>
        <w:t xml:space="preserve"> Ευχαριστώ.</w:t>
      </w:r>
    </w:p>
    <w:p w14:paraId="23B833D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Παρακαλώ τους Βουλευτές που έχουν καταθέσει τροπολογία να δηλώσουν στη γραμματεία ότι θέλουν να την υποστηρίξουν</w:t>
      </w:r>
      <w:r>
        <w:rPr>
          <w:rFonts w:eastAsia="Times New Roman" w:cs="Times New Roman"/>
          <w:szCs w:val="24"/>
        </w:rPr>
        <w:t xml:space="preserve"> όταν έρθει η ώρα της.</w:t>
      </w:r>
    </w:p>
    <w:p w14:paraId="23B833D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23B833D9" w14:textId="77777777" w:rsidR="00762968" w:rsidRDefault="006F10D4">
      <w:pPr>
        <w:spacing w:line="600" w:lineRule="auto"/>
        <w:ind w:firstLine="720"/>
        <w:jc w:val="both"/>
        <w:rPr>
          <w:rFonts w:eastAsia="Times New Roman" w:cs="Times New Roman"/>
          <w:szCs w:val="24"/>
        </w:rPr>
      </w:pPr>
      <w:r w:rsidRPr="00AB4C8D">
        <w:rPr>
          <w:rFonts w:eastAsia="Times New Roman" w:cs="Times New Roman"/>
          <w:b/>
          <w:szCs w:val="24"/>
        </w:rPr>
        <w:t>ΑΝΔΡΕΑΣ ΞΑΝΘΟΣ (Υπουργός Υγείας):</w:t>
      </w:r>
      <w:r>
        <w:rPr>
          <w:rFonts w:eastAsia="Times New Roman" w:cs="Times New Roman"/>
          <w:szCs w:val="24"/>
        </w:rPr>
        <w:t xml:space="preserve"> Ευχαριστώ.</w:t>
      </w:r>
    </w:p>
    <w:p w14:paraId="23B833D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Θα παρουσιάσω και εγώ άλλες τρεις υπουργικές τροπολογίες.</w:t>
      </w:r>
    </w:p>
    <w:p w14:paraId="23B833D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Η μία είναι με γενικό αριθμό 1702 και ειδικό 124, που αφορά </w:t>
      </w:r>
      <w:r>
        <w:rPr>
          <w:rFonts w:eastAsia="Times New Roman" w:cs="Times New Roman"/>
          <w:szCs w:val="24"/>
        </w:rPr>
        <w:t>σ</w:t>
      </w:r>
      <w:r>
        <w:rPr>
          <w:rFonts w:eastAsia="Times New Roman" w:cs="Times New Roman"/>
          <w:szCs w:val="24"/>
        </w:rPr>
        <w:t>την αναμόρφωση της διοίκησης της Εθν</w:t>
      </w:r>
      <w:r>
        <w:rPr>
          <w:rFonts w:eastAsia="Times New Roman" w:cs="Times New Roman"/>
          <w:szCs w:val="24"/>
        </w:rPr>
        <w:t>ικής Αρχής Υποβοηθούμενης Αναπαραγωγής. Κατά την άποψή μας, ήταν πολύ στρεβλός ο τρόπος με τον οποίο συγκροτήθηκε αυτή η αρχή, η οποία προφανώς έχει έναν πολύ σημαντικό ρόλο.</w:t>
      </w:r>
    </w:p>
    <w:p w14:paraId="23B833D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Αντίστοιχες </w:t>
      </w:r>
      <w:r>
        <w:rPr>
          <w:rFonts w:eastAsia="Times New Roman" w:cs="Times New Roman"/>
          <w:szCs w:val="24"/>
        </w:rPr>
        <w:t xml:space="preserve">αρχές </w:t>
      </w:r>
      <w:r>
        <w:rPr>
          <w:rFonts w:eastAsia="Times New Roman" w:cs="Times New Roman"/>
          <w:szCs w:val="24"/>
        </w:rPr>
        <w:t xml:space="preserve">υπάρχουν και σε άλλες ευρωπαϊκές χώρες, όχι, όμως, με το </w:t>
      </w:r>
      <w:r>
        <w:rPr>
          <w:rFonts w:eastAsia="Times New Roman" w:cs="Times New Roman"/>
          <w:szCs w:val="24"/>
          <w:lang w:val="en-US"/>
        </w:rPr>
        <w:t>status</w:t>
      </w:r>
      <w:r>
        <w:rPr>
          <w:rFonts w:eastAsia="Times New Roman" w:cs="Times New Roman"/>
          <w:szCs w:val="24"/>
        </w:rPr>
        <w:t xml:space="preserve"> της </w:t>
      </w:r>
      <w:r>
        <w:rPr>
          <w:rFonts w:eastAsia="Times New Roman" w:cs="Times New Roman"/>
          <w:szCs w:val="24"/>
        </w:rPr>
        <w:t>ανεξάρτητης αρχής</w:t>
      </w:r>
      <w:r>
        <w:rPr>
          <w:rFonts w:eastAsia="Times New Roman" w:cs="Times New Roman"/>
          <w:szCs w:val="24"/>
        </w:rPr>
        <w:t>. Αυτό είναι το πρόβλημα. Αυτό δημιούργησε διάφορες δυσλειτουργίες και έλλειψη εποπτείας,</w:t>
      </w:r>
      <w:r w:rsidRPr="00BA4838">
        <w:rPr>
          <w:rFonts w:eastAsia="Times New Roman" w:cs="Times New Roman"/>
          <w:szCs w:val="24"/>
        </w:rPr>
        <w:t xml:space="preserve"> </w:t>
      </w:r>
      <w:r>
        <w:rPr>
          <w:rFonts w:eastAsia="Times New Roman" w:cs="Times New Roman"/>
          <w:szCs w:val="24"/>
        </w:rPr>
        <w:t xml:space="preserve">κατά την άποψή μας. Για παράδειγμα, υπήρχε η πρόβλεψη ότι ο διορισμός του </w:t>
      </w:r>
      <w:r>
        <w:rPr>
          <w:rFonts w:eastAsia="Times New Roman" w:cs="Times New Roman"/>
          <w:szCs w:val="24"/>
        </w:rPr>
        <w:t>π</w:t>
      </w:r>
      <w:r>
        <w:rPr>
          <w:rFonts w:eastAsia="Times New Roman" w:cs="Times New Roman"/>
          <w:szCs w:val="24"/>
        </w:rPr>
        <w:t xml:space="preserve">ροέδρου και του </w:t>
      </w:r>
      <w:r>
        <w:rPr>
          <w:rFonts w:eastAsia="Times New Roman" w:cs="Times New Roman"/>
          <w:szCs w:val="24"/>
        </w:rPr>
        <w:t>α</w:t>
      </w:r>
      <w:r>
        <w:rPr>
          <w:rFonts w:eastAsia="Times New Roman" w:cs="Times New Roman"/>
          <w:szCs w:val="24"/>
        </w:rPr>
        <w:t xml:space="preserve">ναπληρωτή </w:t>
      </w:r>
      <w:r>
        <w:rPr>
          <w:rFonts w:eastAsia="Times New Roman" w:cs="Times New Roman"/>
          <w:szCs w:val="24"/>
        </w:rPr>
        <w:t>π</w:t>
      </w:r>
      <w:r>
        <w:rPr>
          <w:rFonts w:eastAsia="Times New Roman" w:cs="Times New Roman"/>
          <w:szCs w:val="24"/>
        </w:rPr>
        <w:t xml:space="preserve">ροέδρου της </w:t>
      </w:r>
      <w:r>
        <w:rPr>
          <w:rFonts w:eastAsia="Times New Roman" w:cs="Times New Roman"/>
          <w:szCs w:val="24"/>
        </w:rPr>
        <w:t>α</w:t>
      </w:r>
      <w:r>
        <w:rPr>
          <w:rFonts w:eastAsia="Times New Roman" w:cs="Times New Roman"/>
          <w:szCs w:val="24"/>
        </w:rPr>
        <w:t>ρχής γινόταν με προεδρικό δι</w:t>
      </w:r>
      <w:r>
        <w:rPr>
          <w:rFonts w:eastAsia="Times New Roman" w:cs="Times New Roman"/>
          <w:szCs w:val="24"/>
        </w:rPr>
        <w:t xml:space="preserve">άταγμα μετά από πρόταση του Υπουργικού Συμβουλίου. </w:t>
      </w:r>
    </w:p>
    <w:p w14:paraId="23B833D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Νομίζουμε ότι αυτές ήταν υπερβολές. Υπήρχαν δυσλειτουργίες. Αυτό το οποίο κάνουμε τώρα, είναι ότι κατά κάποιο τρόπο αφαιρούμε το </w:t>
      </w:r>
      <w:r>
        <w:rPr>
          <w:rFonts w:eastAsia="Times New Roman" w:cs="Times New Roman"/>
          <w:szCs w:val="24"/>
          <w:lang w:val="en-US"/>
        </w:rPr>
        <w:t>status</w:t>
      </w:r>
      <w:r>
        <w:rPr>
          <w:rFonts w:eastAsia="Times New Roman" w:cs="Times New Roman"/>
          <w:szCs w:val="24"/>
        </w:rPr>
        <w:t xml:space="preserve"> της </w:t>
      </w:r>
      <w:r>
        <w:rPr>
          <w:rFonts w:eastAsia="Times New Roman" w:cs="Times New Roman"/>
          <w:szCs w:val="24"/>
        </w:rPr>
        <w:t>α</w:t>
      </w:r>
      <w:r>
        <w:rPr>
          <w:rFonts w:eastAsia="Times New Roman" w:cs="Times New Roman"/>
          <w:szCs w:val="24"/>
        </w:rPr>
        <w:t xml:space="preserve">νεξάρτητης </w:t>
      </w:r>
      <w:r>
        <w:rPr>
          <w:rFonts w:eastAsia="Times New Roman" w:cs="Times New Roman"/>
          <w:szCs w:val="24"/>
        </w:rPr>
        <w:t>α</w:t>
      </w:r>
      <w:r>
        <w:rPr>
          <w:rFonts w:eastAsia="Times New Roman" w:cs="Times New Roman"/>
          <w:szCs w:val="24"/>
        </w:rPr>
        <w:t>ρχής. Φυσικά, θα παραμείνει το πεδίο παρέμβασης και</w:t>
      </w:r>
      <w:r>
        <w:rPr>
          <w:rFonts w:eastAsia="Times New Roman" w:cs="Times New Roman"/>
          <w:szCs w:val="24"/>
        </w:rPr>
        <w:t xml:space="preserve"> η ευθύνη σε ένα πολύ ευαίσθητο, νομίζω, ζήτημα που έχει και την πλευρά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υ</w:t>
      </w:r>
      <w:r>
        <w:rPr>
          <w:rFonts w:eastAsia="Times New Roman" w:cs="Times New Roman"/>
          <w:szCs w:val="24"/>
        </w:rPr>
        <w:t xml:space="preserve">γείας και την πλευρά που σχετίζεται με την κοινωνική ευαισθησία. </w:t>
      </w:r>
    </w:p>
    <w:p w14:paraId="23B833D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Επίσης, υπάρχει και ένα πολύ σημαντικό κομμάτι βιοηθικής προσέγγισης. Προβλέπουμε θεσμοθετημένα την εκπρ</w:t>
      </w:r>
      <w:r>
        <w:rPr>
          <w:rFonts w:eastAsia="Times New Roman" w:cs="Times New Roman"/>
          <w:szCs w:val="24"/>
        </w:rPr>
        <w:t>οσώπηση της Εθνικής Επιτροπής Βιοηθικής, κάνουμε μια ανασυγκρότηση του ΔΣ -από εννεαμελές το κάνουμε επταμελές, νομίζω ότι είναι πιο λειτουργικό έτσι- και κυρίως προβλέπουμε τη δυνατότητα διοικητικού ελέγχου και από το Σώμα Επιθεωρητών Υγείας, το ΣΕΥΥΠ, δη</w:t>
      </w:r>
      <w:r>
        <w:rPr>
          <w:rFonts w:eastAsia="Times New Roman" w:cs="Times New Roman"/>
          <w:szCs w:val="24"/>
        </w:rPr>
        <w:t xml:space="preserve">λαδή τον ελεγκτικό μηχανισμό του Υπουργείου, και από το Σώμα Ελεγκτών Επιθεωρητών Δημόσιας Διοίκησης. </w:t>
      </w:r>
    </w:p>
    <w:p w14:paraId="23B833D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Αυτό θεωρώ ότι θα συμβάλλει στο να μπορέσει αυτή η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α</w:t>
      </w:r>
      <w:r>
        <w:rPr>
          <w:rFonts w:eastAsia="Times New Roman" w:cs="Times New Roman"/>
          <w:szCs w:val="24"/>
        </w:rPr>
        <w:t xml:space="preserve">ρχή να επιτελέσει καλύτερα το έργο της. Αυτή είναι η μια τροπολογία. </w:t>
      </w:r>
    </w:p>
    <w:p w14:paraId="23B833E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Θυμίζω ότι ήδη έχει γίνε</w:t>
      </w:r>
      <w:r>
        <w:rPr>
          <w:rFonts w:eastAsia="Times New Roman" w:cs="Times New Roman"/>
          <w:szCs w:val="24"/>
        </w:rPr>
        <w:t xml:space="preserve">ι η επιλογή από την αρμόδια Επιτροπή Θεσμών και Διαφάνειας της Βουλής. Έχει εκφραστεί θετικά στην επιλογή της νέας </w:t>
      </w:r>
      <w:r>
        <w:rPr>
          <w:rFonts w:eastAsia="Times New Roman" w:cs="Times New Roman"/>
          <w:szCs w:val="24"/>
        </w:rPr>
        <w:t>π</w:t>
      </w:r>
      <w:r>
        <w:rPr>
          <w:rFonts w:eastAsia="Times New Roman" w:cs="Times New Roman"/>
          <w:szCs w:val="24"/>
        </w:rPr>
        <w:t xml:space="preserve">ροέδρου και της </w:t>
      </w:r>
      <w:r>
        <w:rPr>
          <w:rFonts w:eastAsia="Times New Roman" w:cs="Times New Roman"/>
          <w:szCs w:val="24"/>
        </w:rPr>
        <w:t>α</w:t>
      </w:r>
      <w:r>
        <w:rPr>
          <w:rFonts w:eastAsia="Times New Roman" w:cs="Times New Roman"/>
          <w:szCs w:val="24"/>
        </w:rPr>
        <w:t xml:space="preserve">ναπληρώτριας </w:t>
      </w:r>
      <w:r>
        <w:rPr>
          <w:rFonts w:eastAsia="Times New Roman" w:cs="Times New Roman"/>
          <w:szCs w:val="24"/>
        </w:rPr>
        <w:t>π</w:t>
      </w:r>
      <w:r>
        <w:rPr>
          <w:rFonts w:eastAsia="Times New Roman" w:cs="Times New Roman"/>
          <w:szCs w:val="24"/>
        </w:rPr>
        <w:t xml:space="preserve">ροέδρου της </w:t>
      </w:r>
      <w:r>
        <w:rPr>
          <w:rFonts w:eastAsia="Times New Roman" w:cs="Times New Roman"/>
          <w:szCs w:val="24"/>
        </w:rPr>
        <w:t>ε</w:t>
      </w:r>
      <w:r>
        <w:rPr>
          <w:rFonts w:eastAsia="Times New Roman" w:cs="Times New Roman"/>
          <w:szCs w:val="24"/>
        </w:rPr>
        <w:t xml:space="preserve">θνικής </w:t>
      </w:r>
      <w:r>
        <w:rPr>
          <w:rFonts w:eastAsia="Times New Roman" w:cs="Times New Roman"/>
          <w:szCs w:val="24"/>
        </w:rPr>
        <w:t>α</w:t>
      </w:r>
      <w:r>
        <w:rPr>
          <w:rFonts w:eastAsia="Times New Roman" w:cs="Times New Roman"/>
          <w:szCs w:val="24"/>
        </w:rPr>
        <w:t xml:space="preserve">ρχής. Είναι η </w:t>
      </w:r>
      <w:r>
        <w:rPr>
          <w:rFonts w:eastAsia="Times New Roman" w:cs="Times New Roman"/>
          <w:szCs w:val="24"/>
        </w:rPr>
        <w:t xml:space="preserve">κ. </w:t>
      </w:r>
      <w:proofErr w:type="spellStart"/>
      <w:r>
        <w:rPr>
          <w:rFonts w:eastAsia="Times New Roman" w:cs="Times New Roman"/>
          <w:szCs w:val="24"/>
        </w:rPr>
        <w:t>Καλανταρίδου</w:t>
      </w:r>
      <w:proofErr w:type="spellEnd"/>
      <w:r>
        <w:rPr>
          <w:rFonts w:eastAsia="Times New Roman" w:cs="Times New Roman"/>
          <w:szCs w:val="24"/>
        </w:rPr>
        <w:t>, καθηγήτρια Γυναικολογίας στο Πανεπιστήμιο της Αθήνας, για</w:t>
      </w:r>
      <w:r>
        <w:rPr>
          <w:rFonts w:eastAsia="Times New Roman" w:cs="Times New Roman"/>
          <w:szCs w:val="24"/>
        </w:rPr>
        <w:t xml:space="preserve"> τη θέση </w:t>
      </w:r>
      <w:r>
        <w:rPr>
          <w:rFonts w:eastAsia="Times New Roman" w:cs="Times New Roman"/>
          <w:szCs w:val="24"/>
        </w:rPr>
        <w:t xml:space="preserve">της πρόεδρου </w:t>
      </w:r>
      <w:r>
        <w:rPr>
          <w:rFonts w:eastAsia="Times New Roman" w:cs="Times New Roman"/>
          <w:szCs w:val="24"/>
        </w:rPr>
        <w:t xml:space="preserve">και η </w:t>
      </w:r>
      <w:r>
        <w:rPr>
          <w:rFonts w:eastAsia="Times New Roman" w:cs="Times New Roman"/>
          <w:szCs w:val="24"/>
        </w:rPr>
        <w:t xml:space="preserve">κ. </w:t>
      </w:r>
      <w:r>
        <w:rPr>
          <w:rFonts w:eastAsia="Times New Roman" w:cs="Times New Roman"/>
          <w:szCs w:val="24"/>
        </w:rPr>
        <w:t xml:space="preserve">Φουντεδάκη, καθηγήτρια Αστικού Δικαίου στη Νομική Σχολή Θεσσαλονίκης, για τη θέση </w:t>
      </w:r>
      <w:r>
        <w:rPr>
          <w:rFonts w:eastAsia="Times New Roman" w:cs="Times New Roman"/>
          <w:szCs w:val="24"/>
        </w:rPr>
        <w:t>της αντιπροέδρου</w:t>
      </w:r>
      <w:r>
        <w:rPr>
          <w:rFonts w:eastAsia="Times New Roman" w:cs="Times New Roman"/>
          <w:szCs w:val="24"/>
        </w:rPr>
        <w:t xml:space="preserve">. </w:t>
      </w:r>
    </w:p>
    <w:p w14:paraId="23B833E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τροπολογία αφορά </w:t>
      </w:r>
      <w:r>
        <w:rPr>
          <w:rFonts w:eastAsia="Times New Roman" w:cs="Times New Roman"/>
          <w:szCs w:val="24"/>
        </w:rPr>
        <w:t>σ</w:t>
      </w:r>
      <w:r>
        <w:rPr>
          <w:rFonts w:eastAsia="Times New Roman" w:cs="Times New Roman"/>
          <w:szCs w:val="24"/>
        </w:rPr>
        <w:t>τη χρηματοδότηση μέσω του ΚΕΕΛΠΝΟ, ο οποίος είναι ο φορέας διαχείρισης αυτού του έργου, δηλαδή τ</w:t>
      </w:r>
      <w:r>
        <w:rPr>
          <w:rFonts w:eastAsia="Times New Roman" w:cs="Times New Roman"/>
          <w:szCs w:val="24"/>
        </w:rPr>
        <w:t>ης χρηματοδότησης ενός ειδικού προγράμματος για τη διαχείριση, την υγειονομική φροντίδα των προσφύγων-μεταναστών, το λεγόμενο πρόγραμμα «</w:t>
      </w:r>
      <w:r>
        <w:rPr>
          <w:rFonts w:eastAsia="Times New Roman" w:cs="Times New Roman"/>
          <w:szCs w:val="24"/>
          <w:lang w:val="en-US"/>
        </w:rPr>
        <w:t>PHILOS</w:t>
      </w:r>
      <w:r>
        <w:rPr>
          <w:rFonts w:eastAsia="Times New Roman" w:cs="Times New Roman"/>
          <w:szCs w:val="24"/>
        </w:rPr>
        <w:t xml:space="preserve">». </w:t>
      </w:r>
    </w:p>
    <w:p w14:paraId="23B833E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Η διάρκεια αυτού του προγράμματος ολοκληρώνεται στις 18 Αυγούστου. Αυτό το οποίο έχουν προετοιμάσει, είναι η μετάπτωση της χρηματοδότησης από ευρωπαϊκά προγράμματα -το </w:t>
      </w:r>
      <w:r w:rsidRPr="00AA1F67">
        <w:rPr>
          <w:rFonts w:eastAsia="Times New Roman" w:cs="Times New Roman"/>
          <w:szCs w:val="24"/>
        </w:rPr>
        <w:t>πρόγραμμα ΑΜΙΦ</w:t>
      </w:r>
      <w:r>
        <w:rPr>
          <w:rFonts w:eastAsia="Times New Roman" w:cs="Times New Roman"/>
          <w:b/>
          <w:szCs w:val="24"/>
        </w:rPr>
        <w:t>-</w:t>
      </w:r>
      <w:r>
        <w:rPr>
          <w:rFonts w:eastAsia="Times New Roman" w:cs="Times New Roman"/>
          <w:szCs w:val="24"/>
        </w:rPr>
        <w:t xml:space="preserve"> σε ένα πρόγραμμα χρηματοδοτούμενο από το εθνικό ΠΔΕ. </w:t>
      </w:r>
    </w:p>
    <w:p w14:paraId="23B833E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Λόγω γραφειοκρατικ</w:t>
      </w:r>
      <w:r>
        <w:rPr>
          <w:rFonts w:eastAsia="Times New Roman" w:cs="Times New Roman"/>
          <w:szCs w:val="24"/>
        </w:rPr>
        <w:t>ών δυσλειτουργιών καθυστέρησε λίγο η προκήρυξη και με αυτόν τον τρόπο ρυθμίζουμε τη δυνατότητα παράτασης του ισχύοντος προγράμματος για άλλους δύο μήνες με χρηματοδοτική ευθύνη του προϋπολογισμού του ΚΕΕΛΠΝΟ, μέχρις ότου γίνει ομαλά η μετάπτωση στο νέο «</w:t>
      </w:r>
      <w:r>
        <w:rPr>
          <w:rFonts w:eastAsia="Times New Roman" w:cs="Times New Roman"/>
          <w:szCs w:val="24"/>
          <w:lang w:val="en-US"/>
        </w:rPr>
        <w:t>PH</w:t>
      </w:r>
      <w:r>
        <w:rPr>
          <w:rFonts w:eastAsia="Times New Roman" w:cs="Times New Roman"/>
          <w:szCs w:val="24"/>
          <w:lang w:val="en-US"/>
        </w:rPr>
        <w:t>ILOS</w:t>
      </w:r>
      <w:r>
        <w:rPr>
          <w:rFonts w:eastAsia="Times New Roman" w:cs="Times New Roman"/>
          <w:szCs w:val="24"/>
        </w:rPr>
        <w:t xml:space="preserve"> ΙΙ», το οποίο θα χρηματοδοτείται από το εθνικό ΠΔΕ. </w:t>
      </w:r>
    </w:p>
    <w:p w14:paraId="23B833E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Δίνουμε, λοιπόν, την εξουσιοδοτική δυνατότητα στο ΔΣ του ΚΕΕΛΠΝΟ να επιλέξει σε ποιες δομές «ανοικτής φιλοξενίας», σε ποια κέντρα υποστήριξης, υποδοχής και ταυτοποίησης μεταναστών και σε ποιες άλλες</w:t>
      </w:r>
      <w:r>
        <w:rPr>
          <w:rFonts w:eastAsia="Times New Roman" w:cs="Times New Roman"/>
          <w:szCs w:val="24"/>
        </w:rPr>
        <w:t xml:space="preserve"> δημόσιες δομές, που σήμερα υποστηρίζονται από το πρόγραμμα «</w:t>
      </w:r>
      <w:r>
        <w:rPr>
          <w:rFonts w:eastAsia="Times New Roman" w:cs="Times New Roman"/>
          <w:szCs w:val="24"/>
          <w:lang w:val="en-US"/>
        </w:rPr>
        <w:t>PHILOS</w:t>
      </w:r>
      <w:r>
        <w:rPr>
          <w:rFonts w:eastAsia="Times New Roman" w:cs="Times New Roman"/>
          <w:szCs w:val="24"/>
        </w:rPr>
        <w:t xml:space="preserve">», θα παραμείνει το προσωπικό τους για άλλους δύο μήνες, μέχρις ότου γίνει η πρόσληψη του νέου προσωπικού, που θα είναι διπλάσιο από το σημερινό. </w:t>
      </w:r>
    </w:p>
    <w:p w14:paraId="23B833E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Η προκήρυξη θα αφορά περίπου χίλια τετρακό</w:t>
      </w:r>
      <w:r>
        <w:rPr>
          <w:rFonts w:eastAsia="Times New Roman" w:cs="Times New Roman"/>
          <w:szCs w:val="24"/>
        </w:rPr>
        <w:t xml:space="preserve">σια άτομα από τα επτακόσια που υπηρετούν σήμερα και θα έχει μια διασπορά σε όλη τη χώρα, και στην ηπειρωτική και στα νησιά. Περίπου οι </w:t>
      </w:r>
      <w:r>
        <w:rPr>
          <w:rFonts w:eastAsia="Times New Roman" w:cs="Times New Roman"/>
          <w:szCs w:val="24"/>
        </w:rPr>
        <w:t xml:space="preserve">οκτακόσιοι </w:t>
      </w:r>
      <w:r>
        <w:rPr>
          <w:rFonts w:eastAsia="Times New Roman" w:cs="Times New Roman"/>
          <w:szCs w:val="24"/>
        </w:rPr>
        <w:t xml:space="preserve">από αυτούς -επαγγελματίες υγείας, γιατροί, νοσηλευτές, ψυχολόγοι, μαίες, </w:t>
      </w:r>
      <w:proofErr w:type="spellStart"/>
      <w:r>
        <w:rPr>
          <w:rFonts w:eastAsia="Times New Roman" w:cs="Times New Roman"/>
          <w:szCs w:val="24"/>
        </w:rPr>
        <w:t>διασώστες</w:t>
      </w:r>
      <w:proofErr w:type="spellEnd"/>
      <w:r>
        <w:rPr>
          <w:rFonts w:eastAsia="Times New Roman" w:cs="Times New Roman"/>
          <w:szCs w:val="24"/>
        </w:rPr>
        <w:t xml:space="preserve"> του ΕΚΑΒ, διερμηνείς και λο</w:t>
      </w:r>
      <w:r>
        <w:rPr>
          <w:rFonts w:eastAsia="Times New Roman" w:cs="Times New Roman"/>
          <w:szCs w:val="24"/>
        </w:rPr>
        <w:t xml:space="preserve">ιπό προσωπικό- θα αφορούν </w:t>
      </w:r>
      <w:r>
        <w:rPr>
          <w:rFonts w:eastAsia="Times New Roman" w:cs="Times New Roman"/>
          <w:szCs w:val="24"/>
        </w:rPr>
        <w:t>σ</w:t>
      </w:r>
      <w:r>
        <w:rPr>
          <w:rFonts w:eastAsia="Times New Roman" w:cs="Times New Roman"/>
          <w:szCs w:val="24"/>
        </w:rPr>
        <w:t>την ενίσχυση όμορων δημόσιων δομών και οι υπόλοιποι εξακόσιοι περίπου θα αφορούν</w:t>
      </w:r>
      <w:r w:rsidRPr="00BE5FE8">
        <w:rPr>
          <w:rFonts w:eastAsia="Times New Roman" w:cs="Times New Roman"/>
          <w:szCs w:val="24"/>
        </w:rPr>
        <w:t xml:space="preserve"> </w:t>
      </w:r>
      <w:r>
        <w:rPr>
          <w:rFonts w:eastAsia="Times New Roman" w:cs="Times New Roman"/>
          <w:szCs w:val="24"/>
        </w:rPr>
        <w:t>σ</w:t>
      </w:r>
      <w:r>
        <w:rPr>
          <w:rFonts w:eastAsia="Times New Roman" w:cs="Times New Roman"/>
          <w:szCs w:val="24"/>
        </w:rPr>
        <w:t>την οργανωμένη υγειονομική και κρατική παρουσία στους χώρους «</w:t>
      </w:r>
      <w:r>
        <w:rPr>
          <w:rFonts w:eastAsia="Times New Roman" w:cs="Times New Roman"/>
          <w:szCs w:val="24"/>
        </w:rPr>
        <w:t xml:space="preserve">ανοικτής </w:t>
      </w:r>
      <w:r>
        <w:rPr>
          <w:rFonts w:eastAsia="Times New Roman" w:cs="Times New Roman"/>
          <w:szCs w:val="24"/>
        </w:rPr>
        <w:t>φιλοξενίας».</w:t>
      </w:r>
    </w:p>
    <w:p w14:paraId="23B833E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Αυτό είναι ένα πολύ σημαντικό πρόγραμμα ύψους 50 εκατομμυρίων ε</w:t>
      </w:r>
      <w:r>
        <w:rPr>
          <w:rFonts w:eastAsia="Times New Roman" w:cs="Times New Roman"/>
          <w:szCs w:val="24"/>
        </w:rPr>
        <w:t xml:space="preserve">υρώ, έχει διάρκεια ενάμιση χρόνο και θα μας δώσει τη δυνατότητα μιας αναβαθμισμένης κρατικής φροντίδας σε αυτό το πεδίο. Και όπου, φυσικά, χρειάζεται, θα υπάρχει και η συνεργασία με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ργανώσεις, με εθελοντές, με ιατρικούς συλλόγους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Αυ</w:t>
      </w:r>
      <w:r>
        <w:rPr>
          <w:rFonts w:eastAsia="Times New Roman" w:cs="Times New Roman"/>
          <w:szCs w:val="24"/>
        </w:rPr>
        <w:t xml:space="preserve">τή είναι, λοιπόν, η δεύτερη τροπολογία. </w:t>
      </w:r>
    </w:p>
    <w:p w14:paraId="23B833E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Η τρίτη τροπολογία είναι η τροπολογία με γενικό αριθμό 1703 και ειδικό 125 και αφορά διευθετήσεις και ρυθμίσεις που έχουν σχέση με τα φαρμακεία. Έχει πέντε σημεία αυτή η τροπολογία. Το ένα είναι ότι ρυθμίζεται –και </w:t>
      </w:r>
      <w:r>
        <w:rPr>
          <w:rFonts w:eastAsia="Times New Roman" w:cs="Times New Roman"/>
          <w:szCs w:val="24"/>
        </w:rPr>
        <w:t xml:space="preserve">αυτό ήταν ένα πάγιο αίτημα του Πανελλήνιου Φαρμακευτικού Συλλόγου- η </w:t>
      </w:r>
      <w:proofErr w:type="spellStart"/>
      <w:r>
        <w:rPr>
          <w:rFonts w:eastAsia="Times New Roman" w:cs="Times New Roman"/>
          <w:szCs w:val="24"/>
        </w:rPr>
        <w:t>υποχρεωτικότητα</w:t>
      </w:r>
      <w:proofErr w:type="spellEnd"/>
      <w:r>
        <w:rPr>
          <w:rFonts w:eastAsia="Times New Roman" w:cs="Times New Roman"/>
          <w:szCs w:val="24"/>
        </w:rPr>
        <w:t xml:space="preserve"> της τήρησης του ωραρίου από τα φαρμακεία τα οποία δηλώνουν διευρυμένο ωράριο. Αυτό μέχρι τώρα δεν είχε ρυθμιστεί. Είχαν μία διαφωνία με τους θεσμούς, τελικώς πείστηκαν ότι</w:t>
      </w:r>
      <w:r>
        <w:rPr>
          <w:rFonts w:eastAsia="Times New Roman" w:cs="Times New Roman"/>
          <w:szCs w:val="24"/>
        </w:rPr>
        <w:t xml:space="preserve"> πρέπει να υπάρχει ένα ρυθμισμένο τοπίο </w:t>
      </w:r>
      <w:r>
        <w:rPr>
          <w:rFonts w:eastAsia="Times New Roman" w:cs="Times New Roman"/>
          <w:szCs w:val="24"/>
        </w:rPr>
        <w:t xml:space="preserve">στο πλαίσιο </w:t>
      </w:r>
      <w:r>
        <w:rPr>
          <w:rFonts w:eastAsia="Times New Roman" w:cs="Times New Roman"/>
          <w:szCs w:val="24"/>
        </w:rPr>
        <w:t>της απελευθέρωσης του ωραρίου</w:t>
      </w:r>
      <w:r w:rsidRPr="00D40BEB">
        <w:rPr>
          <w:rFonts w:eastAsia="Times New Roman" w:cs="Times New Roman"/>
          <w:szCs w:val="24"/>
        </w:rPr>
        <w:t>,</w:t>
      </w:r>
      <w:r>
        <w:rPr>
          <w:rFonts w:eastAsia="Times New Roman" w:cs="Times New Roman"/>
          <w:szCs w:val="24"/>
        </w:rPr>
        <w:t xml:space="preserve"> που κατά την άποψή μας διευκολύνει την πρόσβαση των πολιτών στα φαρμακεία, ειδικά την ώρα της </w:t>
      </w:r>
      <w:r>
        <w:rPr>
          <w:rFonts w:eastAsia="Times New Roman" w:cs="Times New Roman"/>
          <w:szCs w:val="24"/>
        </w:rPr>
        <w:lastRenderedPageBreak/>
        <w:t>εφημερίας και την καλύτερη εξυπηρέτηση των πολιτών. Αυτό νομίζω ότι ήταν μία πο</w:t>
      </w:r>
      <w:r>
        <w:rPr>
          <w:rFonts w:eastAsia="Times New Roman" w:cs="Times New Roman"/>
          <w:szCs w:val="24"/>
        </w:rPr>
        <w:t>λύ σημαντική αλλαγή</w:t>
      </w:r>
      <w:r w:rsidRPr="00D40BEB">
        <w:rPr>
          <w:rFonts w:eastAsia="Times New Roman" w:cs="Times New Roman"/>
          <w:szCs w:val="24"/>
        </w:rPr>
        <w:t>,</w:t>
      </w:r>
      <w:r>
        <w:rPr>
          <w:rFonts w:eastAsia="Times New Roman" w:cs="Times New Roman"/>
          <w:szCs w:val="24"/>
        </w:rPr>
        <w:t xml:space="preserve"> που μας την είχε προτείνει και τη ζητούσε εδώ και καιρό ο Πανελλήνιος Φαρμακευτικός Σύλλογος και τώρα ικανοποιείται. </w:t>
      </w:r>
    </w:p>
    <w:p w14:paraId="23B833E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Το δεύτερο είναι ότι καταργείται η ενδεικτική λιανική τιμή στα μη </w:t>
      </w:r>
      <w:proofErr w:type="spellStart"/>
      <w:r>
        <w:rPr>
          <w:rFonts w:eastAsia="Times New Roman" w:cs="Times New Roman"/>
          <w:szCs w:val="24"/>
        </w:rPr>
        <w:t>συνταγογραφούμενα</w:t>
      </w:r>
      <w:proofErr w:type="spellEnd"/>
      <w:r>
        <w:rPr>
          <w:rFonts w:eastAsia="Times New Roman" w:cs="Times New Roman"/>
          <w:szCs w:val="24"/>
        </w:rPr>
        <w:t xml:space="preserve"> φάρμακα. Το είχαμε προβλέψει αυτό</w:t>
      </w:r>
      <w:r>
        <w:rPr>
          <w:rFonts w:eastAsia="Times New Roman" w:cs="Times New Roman"/>
          <w:szCs w:val="24"/>
        </w:rPr>
        <w:t xml:space="preserve"> με τη λογική ότι θα είναι ένας μηχανισμός αυτοσυγκράτησης, επιτρέψτε μου να πω, των φαρμακευτικών εταιριών στη διαφαινόμενη τάση αύξησης των τιμών στα μη </w:t>
      </w:r>
      <w:proofErr w:type="spellStart"/>
      <w:r>
        <w:rPr>
          <w:rFonts w:eastAsia="Times New Roman" w:cs="Times New Roman"/>
          <w:szCs w:val="24"/>
        </w:rPr>
        <w:t>συνταγογραφούμενα</w:t>
      </w:r>
      <w:proofErr w:type="spellEnd"/>
      <w:r>
        <w:rPr>
          <w:rFonts w:eastAsia="Times New Roman" w:cs="Times New Roman"/>
          <w:szCs w:val="24"/>
        </w:rPr>
        <w:t xml:space="preserve"> φάρμακα. Ξέρετε ότι έχει καταργηθεί με προγενέστερο </w:t>
      </w:r>
      <w:proofErr w:type="spellStart"/>
      <w:r>
        <w:rPr>
          <w:rFonts w:eastAsia="Times New Roman" w:cs="Times New Roman"/>
          <w:szCs w:val="24"/>
        </w:rPr>
        <w:t>μνημονιακό</w:t>
      </w:r>
      <w:proofErr w:type="spellEnd"/>
      <w:r>
        <w:rPr>
          <w:rFonts w:eastAsia="Times New Roman" w:cs="Times New Roman"/>
          <w:szCs w:val="24"/>
        </w:rPr>
        <w:t xml:space="preserve"> νόμο του 2014 η διατ</w:t>
      </w:r>
      <w:r>
        <w:rPr>
          <w:rFonts w:eastAsia="Times New Roman" w:cs="Times New Roman"/>
          <w:szCs w:val="24"/>
        </w:rPr>
        <w:t>ίμηση σε αυτά τα φάρμακα. Είδαμε, λοιπόν, μετά από ενάμιση χρόνο εφαρμογής του μέτρου ότι δεν έχει κάποια επίπτωση, αντίθετα δημιουργεί προβλήματα και στους πολίτες, οι οποίοι δεν μπορούν να καταλάβουν γιατί άλλο γράφει το κουτί και άλλο καλούνται να πληρώ</w:t>
      </w:r>
      <w:r>
        <w:rPr>
          <w:rFonts w:eastAsia="Times New Roman" w:cs="Times New Roman"/>
          <w:szCs w:val="24"/>
        </w:rPr>
        <w:t>σουν. Διότι η ενδεικτική λιανική τιμή δεν δεσμεύει προφανώς τις εταιρίες, οι οποίες είχαν προχωρήσει σε κάποια φάρμακα σε αυξήσεις. Καταργείται, λοιπόν, αυτό.</w:t>
      </w:r>
    </w:p>
    <w:p w14:paraId="23B833E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Η προσπάθεια που θα κάνουμε, είναι μέσω ενός π</w:t>
      </w:r>
      <w:r>
        <w:rPr>
          <w:rFonts w:eastAsia="Times New Roman" w:cs="Times New Roman"/>
          <w:szCs w:val="24"/>
        </w:rPr>
        <w:t>α</w:t>
      </w:r>
      <w:r>
        <w:rPr>
          <w:rFonts w:eastAsia="Times New Roman" w:cs="Times New Roman"/>
          <w:szCs w:val="24"/>
        </w:rPr>
        <w:t xml:space="preserve">ρατηρητηρίου, που έχουμε συγκροτήσει στον ΕΟΦ, να υπάρχει ένα </w:t>
      </w:r>
      <w:r>
        <w:rPr>
          <w:rFonts w:eastAsia="Times New Roman" w:cs="Times New Roman"/>
          <w:szCs w:val="24"/>
          <w:lang w:val="en-US"/>
        </w:rPr>
        <w:t>monitoring</w:t>
      </w:r>
      <w:r w:rsidRPr="007756A3">
        <w:rPr>
          <w:rFonts w:eastAsia="Times New Roman" w:cs="Times New Roman"/>
          <w:szCs w:val="24"/>
        </w:rPr>
        <w:t xml:space="preserve"> </w:t>
      </w:r>
      <w:r>
        <w:rPr>
          <w:rFonts w:eastAsia="Times New Roman" w:cs="Times New Roman"/>
          <w:szCs w:val="24"/>
        </w:rPr>
        <w:t xml:space="preserve">σε αυτή την υπόθεση και να μη συνεχιστεί η σημερινή τάση αύξησης που </w:t>
      </w:r>
      <w:proofErr w:type="spellStart"/>
      <w:r>
        <w:rPr>
          <w:rFonts w:eastAsia="Times New Roman" w:cs="Times New Roman"/>
          <w:szCs w:val="24"/>
        </w:rPr>
        <w:t>μεσοσταθμικά</w:t>
      </w:r>
      <w:proofErr w:type="spellEnd"/>
      <w:r>
        <w:rPr>
          <w:rFonts w:eastAsia="Times New Roman" w:cs="Times New Roman"/>
          <w:szCs w:val="24"/>
        </w:rPr>
        <w:t xml:space="preserve"> ήταν γύρω στο 20% στις τιμές των ΜΗΣΥΦΑ, παρ</w:t>
      </w:r>
      <w:r>
        <w:rPr>
          <w:rFonts w:eastAsia="Times New Roman" w:cs="Times New Roman"/>
          <w:szCs w:val="24"/>
        </w:rPr>
        <w:t xml:space="preserve">’ </w:t>
      </w:r>
      <w:r>
        <w:rPr>
          <w:rFonts w:eastAsia="Times New Roman" w:cs="Times New Roman"/>
          <w:szCs w:val="24"/>
        </w:rPr>
        <w:t>ότι θεωρητικά η ιδέα του ΔΝΤ ήταν ότι η απελευθέρωση τω</w:t>
      </w:r>
      <w:r>
        <w:rPr>
          <w:rFonts w:eastAsia="Times New Roman" w:cs="Times New Roman"/>
          <w:szCs w:val="24"/>
        </w:rPr>
        <w:t>ν τιμών και ο ανταγωνισμός θα ρίξει τις τιμές. Αυτό δεν επιβεβαιώθηκε δυστυχώς και ήταν μία ιδεολογική εμμονή, κατά την άποψή μας, από την πλευρά των δανειστών.</w:t>
      </w:r>
    </w:p>
    <w:p w14:paraId="23B833E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Επίσης, υπήρχε ένα ποσοστό τέσσερα τοις χιλίοις επί της χονδρικής τιμής, το οποίο επιβαρύνεται </w:t>
      </w:r>
      <w:r>
        <w:rPr>
          <w:rFonts w:eastAsia="Times New Roman" w:cs="Times New Roman"/>
          <w:szCs w:val="24"/>
        </w:rPr>
        <w:t>ο φαρμακοποιός. Το εισπράττει η φαρμακευτική εταιρία εις βάρος του φαρμακοποιού και το αποδίδει στον Πανελλήνιο Φαρμακευτικό Σύλλογο. Ήταν, δηλαδή, μία συνδρομή όπου μετά την ενοποίηση του ΕΦΚΑ και την αλλαγή των παλιών ταμείων, δημιουργήθηκαν προβλήματα θ</w:t>
      </w:r>
      <w:r>
        <w:rPr>
          <w:rFonts w:eastAsia="Times New Roman" w:cs="Times New Roman"/>
          <w:szCs w:val="24"/>
        </w:rPr>
        <w:t xml:space="preserve">εσμικής ρύθμισης, τα οποία τώρα αντιμετωπίζονται και αυτό είναι συμφωνημένο προφανώς με τον Πανελλήνιο Φαρμακευτικό Σύλλογο. </w:t>
      </w:r>
    </w:p>
    <w:p w14:paraId="23B833E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είναι πλέον προαιρετική, ενώ μέχρι τώρα ήταν υποχρεωτική, η προμήθεια ναρκωτικών ουσιών, δηλαδή μορφίνης και </w:t>
      </w:r>
      <w:proofErr w:type="spellStart"/>
      <w:r>
        <w:rPr>
          <w:rFonts w:eastAsia="Times New Roman" w:cs="Times New Roman"/>
          <w:szCs w:val="24"/>
        </w:rPr>
        <w:t>πεθιδίνης</w:t>
      </w:r>
      <w:proofErr w:type="spellEnd"/>
      <w:r>
        <w:rPr>
          <w:rFonts w:eastAsia="Times New Roman" w:cs="Times New Roman"/>
          <w:szCs w:val="24"/>
        </w:rPr>
        <w:t xml:space="preserve"> στα</w:t>
      </w:r>
      <w:r>
        <w:rPr>
          <w:rFonts w:eastAsia="Times New Roman" w:cs="Times New Roman"/>
          <w:szCs w:val="24"/>
        </w:rPr>
        <w:t xml:space="preserve"> ιδιωτικά φαρμακεία. Θεωρούμε ότι αυτό ήταν όντως ένας αναχρονισμός. Υπάρχουν σήμερα καινούργιες ουσίες και σκευάσματα που μπορούν να εξυπηρετήσουν ανθρώπους που έχουν ανάγκη αντιμετώπισης χρόνιου πόνου. Ούτως ή άλλως η μορφίνη και η </w:t>
      </w:r>
      <w:proofErr w:type="spellStart"/>
      <w:r>
        <w:rPr>
          <w:rFonts w:eastAsia="Times New Roman" w:cs="Times New Roman"/>
          <w:szCs w:val="24"/>
        </w:rPr>
        <w:t>πεθιδίνη</w:t>
      </w:r>
      <w:proofErr w:type="spellEnd"/>
      <w:r>
        <w:rPr>
          <w:rFonts w:eastAsia="Times New Roman" w:cs="Times New Roman"/>
          <w:szCs w:val="24"/>
        </w:rPr>
        <w:t xml:space="preserve"> πλέον κυρίως </w:t>
      </w:r>
      <w:r>
        <w:rPr>
          <w:rFonts w:eastAsia="Times New Roman" w:cs="Times New Roman"/>
          <w:szCs w:val="24"/>
        </w:rPr>
        <w:t>έχουν νοσοκομειακή χρήση και άρα θεωρούμε ότι ήταν υπερβολική αυτή η απαίτηση να έχουν στοκ τα φαρμακεία γι’ αυτές τις ουσίες που έληγαν. Έπρεπε να αγοράζουν καινούργιες και ήταν μία περιττή, κατά την άποψή μας, επιβάρυνση.</w:t>
      </w:r>
    </w:p>
    <w:p w14:paraId="23B833EC"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Ένα τελευταίο στοιχείο αυτής της</w:t>
      </w:r>
      <w:r>
        <w:rPr>
          <w:rFonts w:eastAsia="Times New Roman" w:cs="Times New Roman"/>
          <w:szCs w:val="24"/>
        </w:rPr>
        <w:t xml:space="preserve"> τροπολογίας είναι ότι βγήκε ένα νέο προεδρικό διάταγμα</w:t>
      </w:r>
      <w:r w:rsidRPr="00747604">
        <w:rPr>
          <w:rFonts w:eastAsia="Times New Roman" w:cs="Times New Roman"/>
          <w:szCs w:val="24"/>
        </w:rPr>
        <w:t>,</w:t>
      </w:r>
      <w:r>
        <w:rPr>
          <w:rFonts w:eastAsia="Times New Roman" w:cs="Times New Roman"/>
          <w:szCs w:val="24"/>
        </w:rPr>
        <w:t xml:space="preserve"> που ρυθμίζει το ιδιοκτησιακό καθεστώς των φαρμακείων. Αυτό το προεδρικό διάταγμα προβλέπει ότι δύο φορές τον χρόνο οι κατά τόπους περιφέρειες προκηρύσσουν τις κενές θέσεις φαρμακείων, για να δοθούν ν</w:t>
      </w:r>
      <w:r>
        <w:rPr>
          <w:rFonts w:eastAsia="Times New Roman" w:cs="Times New Roman"/>
          <w:szCs w:val="24"/>
        </w:rPr>
        <w:t xml:space="preserve">έες άδειες. Προβλέπει, λοιπόν, ότι αυτό γίνεται δύο φορές τον χρόνο, τον Ιανουάριο και τον Ιούνιο κάθε χρονιάς. </w:t>
      </w:r>
    </w:p>
    <w:p w14:paraId="23B833ED"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Επειδή καθυστέρησε η έκδοση του προεδρικού διατάγματος, χάθηκε ο Ιούνιος της φετινής χρονιάς. Υπάρχουν πολλά αιτήματα από φαρμακοποιούς, </w:t>
      </w:r>
      <w:r>
        <w:rPr>
          <w:rFonts w:eastAsia="Times New Roman" w:cs="Times New Roman"/>
          <w:szCs w:val="24"/>
        </w:rPr>
        <w:t>απόφοιτους των φαρμακευτικών σχολών, που θέλουν στις κενές θέσεις που υπάρχουν, με βάση τα πληθυσμιακά κριτήρια, να κάνουν αίτηση και να πάρουν άδεια για ίδρυση φαρμακείου. Είχαν παγώσει αυτές οι άδειες.</w:t>
      </w:r>
    </w:p>
    <w:p w14:paraId="23B833EE"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δίνουμε τη δυνατότητα συμπληρωματικά να γίνει </w:t>
      </w:r>
      <w:r>
        <w:rPr>
          <w:rFonts w:eastAsia="Times New Roman" w:cs="Times New Roman"/>
          <w:szCs w:val="24"/>
        </w:rPr>
        <w:t>μία προκήρυξη τώρα, τον Σεπτέμβρη, και να γίνει κανονικά η επόμενη τον Ιανουάριο του 2019. Άρα, ουσιαστικά, προσπαθούμε να διευκολύνουμε φαρμακοποιούς, νέους επιστήμονες, που έχουν τελειώσει τις σπουδές τους και που η διαδικασία αυτή τους είχε μπλοκάρει το</w:t>
      </w:r>
      <w:r>
        <w:rPr>
          <w:rFonts w:eastAsia="Times New Roman" w:cs="Times New Roman"/>
          <w:szCs w:val="24"/>
        </w:rPr>
        <w:t xml:space="preserve"> ξεκίνημα της επαγγελματικής τους δραστηριότητας. Αυτές είναι οι τροπολογίες. </w:t>
      </w:r>
    </w:p>
    <w:p w14:paraId="23B833EF"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Μόλις ήρθε και η τελευταία </w:t>
      </w:r>
      <w:r w:rsidRPr="00C97BCD">
        <w:rPr>
          <w:rFonts w:eastAsia="Times New Roman" w:cs="Times New Roman"/>
          <w:szCs w:val="24"/>
        </w:rPr>
        <w:t>τροπολογία</w:t>
      </w:r>
      <w:r>
        <w:rPr>
          <w:rFonts w:eastAsia="Times New Roman" w:cs="Times New Roman"/>
          <w:szCs w:val="24"/>
        </w:rPr>
        <w:t xml:space="preserve">, </w:t>
      </w:r>
      <w:r w:rsidRPr="00A37EC3">
        <w:rPr>
          <w:rFonts w:eastAsia="Times New Roman" w:cs="Times New Roman"/>
        </w:rPr>
        <w:t>αλλά</w:t>
      </w:r>
      <w:r>
        <w:rPr>
          <w:rFonts w:eastAsia="Times New Roman" w:cs="Times New Roman"/>
          <w:szCs w:val="24"/>
        </w:rPr>
        <w:t xml:space="preserve"> δεν έχει μοιραστεί ακόμα. Μήπως να την παρουσιάσουμε αφού τη μοιράσουμε; </w:t>
      </w:r>
    </w:p>
    <w:p w14:paraId="23B833F0"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Ναι, όταν θα είναι έτοι</w:t>
      </w:r>
      <w:r>
        <w:rPr>
          <w:rFonts w:eastAsia="Times New Roman" w:cs="Times New Roman"/>
          <w:szCs w:val="24"/>
        </w:rPr>
        <w:t>μη.</w:t>
      </w:r>
    </w:p>
    <w:p w14:paraId="23B833F1"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Εντάξει. Είναι άλλη μία τροπολογία που κατατέθηκε τώρα, γιατί είχαμε μία νομοτεχνική δυσκολία. Θα σας μοιραστεί και θα την παρουσιάσω σε λίγο. </w:t>
      </w:r>
    </w:p>
    <w:p w14:paraId="23B833F2"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Είναι υπουργική ή βουλευτική; </w:t>
      </w:r>
    </w:p>
    <w:p w14:paraId="23B833F3"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ΑΝΔΡΕΑΣ ΞΑΝΘΟΣ (Υπουργός</w:t>
      </w:r>
      <w:r>
        <w:rPr>
          <w:rFonts w:eastAsia="Times New Roman" w:cs="Times New Roman"/>
          <w:b/>
          <w:szCs w:val="24"/>
        </w:rPr>
        <w:t xml:space="preserve"> Υγείας):</w:t>
      </w:r>
      <w:r>
        <w:rPr>
          <w:rFonts w:eastAsia="Times New Roman" w:cs="Times New Roman"/>
          <w:szCs w:val="24"/>
        </w:rPr>
        <w:t xml:space="preserve"> Υπουργική. </w:t>
      </w:r>
    </w:p>
    <w:p w14:paraId="23B833F4"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szCs w:val="24"/>
        </w:rPr>
        <w:t xml:space="preserve"> Κύριε Πρόεδρε, μπορώ να έχω τον λόγο;</w:t>
      </w:r>
    </w:p>
    <w:p w14:paraId="23B833F5"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Παρακαλώ, κύριε </w:t>
      </w:r>
      <w:proofErr w:type="spellStart"/>
      <w:r>
        <w:rPr>
          <w:rFonts w:eastAsia="Times New Roman" w:cs="Times New Roman"/>
          <w:szCs w:val="24"/>
        </w:rPr>
        <w:t>Μπαλαούρα</w:t>
      </w:r>
      <w:proofErr w:type="spellEnd"/>
      <w:r>
        <w:rPr>
          <w:rFonts w:eastAsia="Times New Roman" w:cs="Times New Roman"/>
          <w:szCs w:val="24"/>
        </w:rPr>
        <w:t>.</w:t>
      </w:r>
    </w:p>
    <w:p w14:paraId="23B833F6"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szCs w:val="24"/>
        </w:rPr>
        <w:t xml:space="preserve"> Θα ήθελα να πω, συμφωνώντας και επεκτείνοντας την πρόταση του κ. </w:t>
      </w:r>
      <w:proofErr w:type="spellStart"/>
      <w:r>
        <w:rPr>
          <w:rFonts w:eastAsia="Times New Roman" w:cs="Times New Roman"/>
          <w:szCs w:val="24"/>
        </w:rPr>
        <w:t>Λαμπρούλ</w:t>
      </w:r>
      <w:r>
        <w:rPr>
          <w:rFonts w:eastAsia="Times New Roman" w:cs="Times New Roman"/>
          <w:szCs w:val="24"/>
        </w:rPr>
        <w:t>η</w:t>
      </w:r>
      <w:proofErr w:type="spellEnd"/>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όπως κάνατε με τους Υπουργούς, νομίζω </w:t>
      </w:r>
      <w:r w:rsidRPr="002B5B2E">
        <w:rPr>
          <w:rFonts w:eastAsia="Times New Roman"/>
          <w:bCs/>
          <w:shd w:val="clear" w:color="auto" w:fill="FFFFFF"/>
        </w:rPr>
        <w:t>ότι</w:t>
      </w:r>
      <w:r>
        <w:rPr>
          <w:rFonts w:eastAsia="Times New Roman" w:cs="Times New Roman"/>
          <w:szCs w:val="24"/>
        </w:rPr>
        <w:t xml:space="preserve"> πρέπει να κάνετε </w:t>
      </w:r>
      <w:r w:rsidRPr="00F331DF">
        <w:rPr>
          <w:rFonts w:eastAsia="Times New Roman"/>
          <w:bCs/>
        </w:rPr>
        <w:t>και</w:t>
      </w:r>
      <w:r>
        <w:rPr>
          <w:rFonts w:eastAsia="Times New Roman" w:cs="Times New Roman"/>
          <w:szCs w:val="24"/>
        </w:rPr>
        <w:t xml:space="preserve"> με τους Βουλευτές, που έχουν καταθέσει τροπολογίες. Προτείνω </w:t>
      </w:r>
      <w:r w:rsidRPr="002314B3">
        <w:rPr>
          <w:rFonts w:eastAsia="Times New Roman"/>
          <w:bCs/>
          <w:shd w:val="clear" w:color="auto" w:fill="FFFFFF"/>
        </w:rPr>
        <w:t>να</w:t>
      </w:r>
      <w:r>
        <w:rPr>
          <w:rFonts w:eastAsia="Times New Roman" w:cs="Times New Roman"/>
          <w:szCs w:val="24"/>
        </w:rPr>
        <w:t xml:space="preserve"> πάρουν τον λόγο τώρα για ένα λεπτό, πριν μιλήσουν οι εισηγητές, για να τοποθετηθούν οι εισηγητές, ενδεχομένως, και στις τρ</w:t>
      </w:r>
      <w:r>
        <w:rPr>
          <w:rFonts w:eastAsia="Times New Roman" w:cs="Times New Roman"/>
          <w:szCs w:val="24"/>
        </w:rPr>
        <w:t xml:space="preserve">οπολογίες. </w:t>
      </w:r>
    </w:p>
    <w:p w14:paraId="23B833F7"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Δηλαδή, προτού μπούμε στο νομοσχέδιο…</w:t>
      </w:r>
    </w:p>
    <w:p w14:paraId="23B833F8"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Λέτε για όσες </w:t>
      </w:r>
      <w:r w:rsidRPr="00292731">
        <w:rPr>
          <w:rFonts w:eastAsia="Times New Roman"/>
          <w:szCs w:val="24"/>
        </w:rPr>
        <w:t>τροπολογίες</w:t>
      </w:r>
      <w:r>
        <w:rPr>
          <w:rFonts w:eastAsia="Times New Roman" w:cs="Times New Roman"/>
          <w:szCs w:val="24"/>
        </w:rPr>
        <w:t xml:space="preserve"> έχουν γίνει αποδεκτές; </w:t>
      </w:r>
    </w:p>
    <w:p w14:paraId="23B833F9"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szCs w:val="24"/>
        </w:rPr>
        <w:t xml:space="preserve"> Όχι. Εσείς μπορεί να μην τις κάνετε αποδεκτές. Εμείς θέλουμε να τις κ</w:t>
      </w:r>
      <w:r>
        <w:rPr>
          <w:rFonts w:eastAsia="Times New Roman" w:cs="Times New Roman"/>
          <w:szCs w:val="24"/>
        </w:rPr>
        <w:t xml:space="preserve">άνετε. </w:t>
      </w:r>
    </w:p>
    <w:p w14:paraId="23B833FA"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sidRPr="00565BE2">
        <w:rPr>
          <w:rFonts w:eastAsia="Times New Roman" w:cs="Times New Roman"/>
          <w:szCs w:val="24"/>
        </w:rPr>
        <w:t>Κύριε Πρόεδρε</w:t>
      </w:r>
      <w:r>
        <w:rPr>
          <w:rFonts w:eastAsia="Times New Roman" w:cs="Times New Roman"/>
          <w:szCs w:val="24"/>
        </w:rPr>
        <w:t xml:space="preserve">, προτείνω να μας δώσετε τον λόγο μόνο για ένα λεπτό. </w:t>
      </w:r>
    </w:p>
    <w:p w14:paraId="23B833FB"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Εγώ λέω το εξής, ότι προτείνετε προτού πάρουν τον λόγο οι εισηγητές επί του νομοσχεδίου, να αναπτυχθούν οι τροπολογίες των Βουλευτών. Αυτό εγώ τουλάχιστον, ως Προεδρείο, το δέχομαι, εφόσον δεν έχουν αντίρρηση οι εισηγητές ή οι Υπουργοί. </w:t>
      </w:r>
    </w:p>
    <w:p w14:paraId="23B833FC"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Κύριοι εισηγητές,</w:t>
      </w:r>
      <w:r>
        <w:rPr>
          <w:rFonts w:eastAsia="Times New Roman" w:cs="Times New Roman"/>
          <w:szCs w:val="24"/>
        </w:rPr>
        <w:t xml:space="preserve"> κύριοι Υπουργοί, δέχεστε την πρόταση του κ. </w:t>
      </w:r>
      <w:proofErr w:type="spellStart"/>
      <w:r>
        <w:rPr>
          <w:rFonts w:eastAsia="Times New Roman" w:cs="Times New Roman"/>
          <w:szCs w:val="24"/>
        </w:rPr>
        <w:t>Μπαλαούρα</w:t>
      </w:r>
      <w:proofErr w:type="spellEnd"/>
      <w:r>
        <w:rPr>
          <w:rFonts w:eastAsia="Times New Roman" w:cs="Times New Roman"/>
          <w:szCs w:val="24"/>
        </w:rPr>
        <w:t xml:space="preserve">; Δέχεστε, </w:t>
      </w:r>
      <w:r w:rsidRPr="00307349">
        <w:rPr>
          <w:rFonts w:eastAsia="Times New Roman" w:cs="Times New Roman"/>
          <w:bCs/>
          <w:shd w:val="clear" w:color="auto" w:fill="FFFFFF"/>
        </w:rPr>
        <w:t>δηλαδή</w:t>
      </w:r>
      <w:r>
        <w:rPr>
          <w:rFonts w:eastAsia="Times New Roman" w:cs="Times New Roman"/>
          <w:bCs/>
          <w:shd w:val="clear" w:color="auto" w:fill="FFFFFF"/>
        </w:rPr>
        <w:t>, ν</w:t>
      </w:r>
      <w:r>
        <w:rPr>
          <w:rFonts w:eastAsia="Times New Roman" w:cs="Times New Roman"/>
          <w:szCs w:val="24"/>
        </w:rPr>
        <w:t>α προηγηθούν οι τροπολογίες και να αναπτύξει για ένα λεπτό ο κάθε Βουλευτής την τροπολογία του;</w:t>
      </w:r>
    </w:p>
    <w:p w14:paraId="23B833FD"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23B833FE"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Μπαλαούρ</w:t>
      </w:r>
      <w:r>
        <w:rPr>
          <w:rFonts w:eastAsia="Times New Roman" w:cs="Times New Roman"/>
          <w:szCs w:val="24"/>
        </w:rPr>
        <w:t>α</w:t>
      </w:r>
      <w:proofErr w:type="spellEnd"/>
      <w:r>
        <w:rPr>
          <w:rFonts w:eastAsia="Times New Roman" w:cs="Times New Roman"/>
          <w:szCs w:val="24"/>
        </w:rPr>
        <w:t>, έχετε τον λόγο.</w:t>
      </w:r>
    </w:p>
    <w:p w14:paraId="23B833FF"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szCs w:val="24"/>
        </w:rPr>
        <w:t xml:space="preserve"> Ευχαριστώ, κύριε Πρόεδρε. Ευχαριστώ και τους εισηγητές. Νομίζω ότι είναι καλύτερη αυτή η διαδικασία. </w:t>
      </w:r>
    </w:p>
    <w:p w14:paraId="23B83400"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Μιλάω για την τροπολογία με γενικό αριθμό 1699 και ειδικό 122. Είναι για τα φαρμακεία του ΕΟΠΥΥ, στα οποί</w:t>
      </w:r>
      <w:r>
        <w:rPr>
          <w:rFonts w:eastAsia="Times New Roman" w:cs="Times New Roman"/>
          <w:szCs w:val="24"/>
        </w:rPr>
        <w:t xml:space="preserve">α ήδη απασχολήθηκαν φαρμακοποιοί, με διάθεση από κρατικά νοσοκομεία, προκειμένου να καλύψουν έκτακτες ανάγκες, λόγω έλλειψης φαρμακοποιών σε </w:t>
      </w:r>
      <w:proofErr w:type="spellStart"/>
      <w:r>
        <w:rPr>
          <w:rFonts w:eastAsia="Times New Roman" w:cs="Times New Roman"/>
          <w:szCs w:val="24"/>
        </w:rPr>
        <w:t>λειτουργούντα</w:t>
      </w:r>
      <w:proofErr w:type="spellEnd"/>
      <w:r>
        <w:rPr>
          <w:rFonts w:eastAsia="Times New Roman" w:cs="Times New Roman"/>
          <w:szCs w:val="24"/>
        </w:rPr>
        <w:t xml:space="preserve"> φαρμακεία ΕΟΠΥΥ. Για την αποζημίωση των νέων φαρμακοποιών που συμμετείχαν στην ολοήμερη λειτουργία τω</w:t>
      </w:r>
      <w:r>
        <w:rPr>
          <w:rFonts w:eastAsia="Times New Roman" w:cs="Times New Roman"/>
          <w:szCs w:val="24"/>
        </w:rPr>
        <w:t xml:space="preserve">ν φαρμακείων του ΕΟΠΥΥ, κρίνεται αναγκαία η εν λόγω ρύθμιση. </w:t>
      </w:r>
    </w:p>
    <w:p w14:paraId="23B83401"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Εδώ θέλω να κάνω, κύριε Υπουργέ, και μία νομοτεχνική διόρθωση. Στο τέλος του άρθρου, που λέει: «Η ισχύς της παρούσας» προστίθεται η φράση «και της απόφασης του προηγουμένου εδαφίου, </w:t>
      </w:r>
      <w:proofErr w:type="spellStart"/>
      <w:r>
        <w:rPr>
          <w:rFonts w:eastAsia="Times New Roman" w:cs="Times New Roman"/>
          <w:szCs w:val="24"/>
        </w:rPr>
        <w:t>άρχεται</w:t>
      </w:r>
      <w:proofErr w:type="spellEnd"/>
      <w:r>
        <w:rPr>
          <w:rFonts w:eastAsia="Times New Roman" w:cs="Times New Roman"/>
          <w:szCs w:val="24"/>
        </w:rPr>
        <w:t xml:space="preserve"> αναδ</w:t>
      </w:r>
      <w:r>
        <w:rPr>
          <w:rFonts w:eastAsia="Times New Roman" w:cs="Times New Roman"/>
          <w:szCs w:val="24"/>
        </w:rPr>
        <w:t xml:space="preserve">ρομικά από την έναρξη απασχόλησης των εν λόγω υπαλλήλων». Θα σας τη δώσω. </w:t>
      </w:r>
    </w:p>
    <w:p w14:paraId="23B83402"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Θα πω μία φράση μόνο για τον λόγο </w:t>
      </w:r>
      <w:r w:rsidRPr="008F0891">
        <w:rPr>
          <w:rFonts w:eastAsia="Times New Roman" w:cs="Times New Roman"/>
          <w:bCs/>
          <w:shd w:val="clear" w:color="auto" w:fill="FFFFFF"/>
        </w:rPr>
        <w:t>που</w:t>
      </w:r>
      <w:r>
        <w:rPr>
          <w:rFonts w:eastAsia="Times New Roman" w:cs="Times New Roman"/>
          <w:szCs w:val="24"/>
        </w:rPr>
        <w:t xml:space="preserve"> μπαίνει αυτή η τροπολογία. Όπως ξέρουμε, σε πολλούς νομούς τα νοσοκομεία έχουν φαρμακοποιούς. Επειδή, όμως, στα φαρμακεία του ΕΟΠΥΥ δεν υπήρχαν</w:t>
      </w:r>
      <w:r>
        <w:rPr>
          <w:rFonts w:eastAsia="Times New Roman" w:cs="Times New Roman"/>
          <w:szCs w:val="24"/>
        </w:rPr>
        <w:t xml:space="preserve"> φαρμακοποιοί, πήγαιναν οι άνθρωποι αυτοί και βοηθούσαν, κάνοντας εφημερίες στα φαρμακεία του ΕΟΠΥΥ. Αυτοί, όμως, δεν μπορούσαν να αμείβονται, διότι από το Ελεγκτικό Συνέδριο σε πολλές περιπτώσεις κόβονταν οι αμοιβές τους. Είναι περίπου τέσσερα φαρμακεία σ</w:t>
      </w:r>
      <w:r>
        <w:rPr>
          <w:rFonts w:eastAsia="Times New Roman" w:cs="Times New Roman"/>
          <w:szCs w:val="24"/>
        </w:rPr>
        <w:t xml:space="preserve">ε όλη την Ελλάδα. Δεν υπήρχε, επομένως, ξεκάθαρη νομοθετική πρόβλεψη και γι’ αυτό προχωράμε σε αυτή την τροπολογία. </w:t>
      </w:r>
    </w:p>
    <w:p w14:paraId="23B83403"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3B83404" w14:textId="77777777" w:rsidR="00762968" w:rsidRDefault="006F10D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Παρακαλώ, τον λόγο έχει ο κ. Ρίζος. </w:t>
      </w:r>
    </w:p>
    <w:p w14:paraId="23B8340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ΔΗΜΗΤΡΙΟΣ ΡΙΖΟΣ: </w:t>
      </w:r>
      <w:r>
        <w:rPr>
          <w:rFonts w:eastAsia="Times New Roman" w:cs="Times New Roman"/>
          <w:szCs w:val="24"/>
        </w:rPr>
        <w:t xml:space="preserve">Ευχαριστώ, κύριε Πρόεδρε. </w:t>
      </w:r>
    </w:p>
    <w:p w14:paraId="23B8340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Έχει ήδη </w:t>
      </w:r>
      <w:r>
        <w:rPr>
          <w:rFonts w:eastAsia="Times New Roman" w:cs="Times New Roman"/>
          <w:szCs w:val="24"/>
        </w:rPr>
        <w:t>εξηγηθεί η έννοια της τροπολογίας, η οποία αφορά νοσηλευτικό προσωπικό γενικώς, πλην ιατρών. Πρόκειται για επικουρικό προσωπικό που στηρίζει τα νοσηλευτικά ιδρύ</w:t>
      </w:r>
      <w:r>
        <w:rPr>
          <w:rFonts w:eastAsia="Times New Roman" w:cs="Times New Roman"/>
          <w:szCs w:val="24"/>
        </w:rPr>
        <w:lastRenderedPageBreak/>
        <w:t>ματα της 4</w:t>
      </w:r>
      <w:r>
        <w:rPr>
          <w:rFonts w:eastAsia="Times New Roman" w:cs="Times New Roman"/>
          <w:szCs w:val="24"/>
          <w:vertAlign w:val="superscript"/>
        </w:rPr>
        <w:t>ης</w:t>
      </w:r>
      <w:r>
        <w:rPr>
          <w:rFonts w:eastAsia="Times New Roman" w:cs="Times New Roman"/>
          <w:szCs w:val="24"/>
        </w:rPr>
        <w:t xml:space="preserve"> Υγειονομικής Περιφέρειας. Για αντικειμενικούς λόγους και συνθήκες δεν μπόρεσαν να υ</w:t>
      </w:r>
      <w:r>
        <w:rPr>
          <w:rFonts w:eastAsia="Times New Roman" w:cs="Times New Roman"/>
          <w:szCs w:val="24"/>
        </w:rPr>
        <w:t>πογράψουν έγκαιρα τη σύμβασή τους -υπογράφηκε μετά- και πρέπει να καλυφθούν. Αυτό είναι και σωστό και ηθικό και καλύπτει ανάγκες. Όλοι αυτοί οι άνθρωποι κάλυπταν ανάγκες της 4</w:t>
      </w:r>
      <w:r>
        <w:rPr>
          <w:rFonts w:eastAsia="Times New Roman" w:cs="Times New Roman"/>
          <w:szCs w:val="24"/>
          <w:vertAlign w:val="superscript"/>
        </w:rPr>
        <w:t xml:space="preserve">ης </w:t>
      </w:r>
      <w:r>
        <w:rPr>
          <w:rFonts w:eastAsia="Times New Roman" w:cs="Times New Roman"/>
          <w:szCs w:val="24"/>
        </w:rPr>
        <w:t xml:space="preserve">Υγειονομικής Περιφέρειας. Αυτό είναι το θέμα της τροπολογίας. </w:t>
      </w:r>
    </w:p>
    <w:p w14:paraId="23B8340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ΠΡΟΕΔΡΕΥΩΝ (Δημ</w:t>
      </w:r>
      <w:r>
        <w:rPr>
          <w:rFonts w:eastAsia="Times New Roman" w:cs="Times New Roman"/>
          <w:b/>
          <w:szCs w:val="24"/>
        </w:rPr>
        <w:t xml:space="preserve">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Ευχαριστώ. </w:t>
      </w:r>
    </w:p>
    <w:p w14:paraId="23B8340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Σκούφα</w:t>
      </w:r>
      <w:proofErr w:type="spellEnd"/>
      <w:r>
        <w:rPr>
          <w:rFonts w:eastAsia="Times New Roman" w:cs="Times New Roman"/>
          <w:szCs w:val="24"/>
        </w:rPr>
        <w:t xml:space="preserve">. </w:t>
      </w:r>
    </w:p>
    <w:p w14:paraId="23B83409"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ΕΛΙΣΣΑΒΕΤ ΣΚΟΥΦΑ: </w:t>
      </w:r>
      <w:r>
        <w:rPr>
          <w:rFonts w:eastAsia="Times New Roman" w:cs="Times New Roman"/>
          <w:szCs w:val="24"/>
        </w:rPr>
        <w:t xml:space="preserve">Ευχαριστώ, κύριε Πρόεδρε. </w:t>
      </w:r>
    </w:p>
    <w:p w14:paraId="23B8340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Αισθάνομαι την ανάγκη –και συγγνώμη που κάνω αυτή την παρέκβαση- να εκφράσω κι εγώ με τη σειρά μου τα θερμά μου συλλυπητήρια και τη συμπαράσταση όλης </w:t>
      </w:r>
      <w:r>
        <w:rPr>
          <w:rFonts w:eastAsia="Times New Roman" w:cs="Times New Roman"/>
          <w:szCs w:val="24"/>
        </w:rPr>
        <w:t xml:space="preserve">της Βουλής στα θύματα της τραγωδίας. </w:t>
      </w:r>
    </w:p>
    <w:p w14:paraId="23B8340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Επίσης, επειδή έτυχε τη Δευτέρα να βρίσκομαι αρκετά κοντά στην </w:t>
      </w:r>
      <w:proofErr w:type="spellStart"/>
      <w:r>
        <w:rPr>
          <w:rFonts w:eastAsia="Times New Roman" w:cs="Times New Roman"/>
          <w:szCs w:val="24"/>
        </w:rPr>
        <w:t>Κινέτα</w:t>
      </w:r>
      <w:proofErr w:type="spellEnd"/>
      <w:r>
        <w:rPr>
          <w:rFonts w:eastAsia="Times New Roman" w:cs="Times New Roman"/>
          <w:szCs w:val="24"/>
        </w:rPr>
        <w:t xml:space="preserve">, ταξιδεύοντας στην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ο</w:t>
      </w:r>
      <w:r>
        <w:rPr>
          <w:rFonts w:eastAsia="Times New Roman" w:cs="Times New Roman"/>
          <w:szCs w:val="24"/>
        </w:rPr>
        <w:t>δό πριν περάσει η φωτιά από τη μία μεριά στην άλλη, θέλω να εκφράσω ειλικρινά τον θαυμασμό μου και τις θερμές ευχαριστίες</w:t>
      </w:r>
      <w:r>
        <w:rPr>
          <w:rFonts w:eastAsia="Times New Roman" w:cs="Times New Roman"/>
          <w:szCs w:val="24"/>
        </w:rPr>
        <w:t xml:space="preserve"> σε όλα τα Σώματα </w:t>
      </w:r>
      <w:r>
        <w:rPr>
          <w:rFonts w:eastAsia="Times New Roman" w:cs="Times New Roman"/>
          <w:szCs w:val="24"/>
        </w:rPr>
        <w:lastRenderedPageBreak/>
        <w:t xml:space="preserve">Ασφαλείας, που έγκαιρα και αποτελεσματικά εκκένωσαν την περιοχή, τη στιγμή μάλιστα που είχαν να αντιμετωπίσουν πολλά διαφορετικά μέτωπα πυρκαγιάς που περικύκλωναν την Αττική. </w:t>
      </w:r>
    </w:p>
    <w:p w14:paraId="23B8340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Θέλω να στηρίξω και να ζητήσω την ψήφο όλων των κοινοβουλευτικ</w:t>
      </w:r>
      <w:r>
        <w:rPr>
          <w:rFonts w:eastAsia="Times New Roman" w:cs="Times New Roman"/>
          <w:szCs w:val="24"/>
        </w:rPr>
        <w:t>ών ομάδων για την τροπολογία με γενικό αριθμό 1707 και ειδικό 127. Η συγκεκριμένη τροπολογία κατατίθεται διότι βάσει του ν.4368/2016 δόθηκε η δυνατότητα στα δημοτικά συμβούλια, με απόφαση της απόλυτης πλειοψηφίας των μελών τους, να χορηγούν μείωση ή και απ</w:t>
      </w:r>
      <w:r>
        <w:rPr>
          <w:rFonts w:eastAsia="Times New Roman" w:cs="Times New Roman"/>
          <w:szCs w:val="24"/>
        </w:rPr>
        <w:t xml:space="preserve">αλλαγή από δημοτικά τέλη και φόρους σε ειδικότερες ευπαθείς κοινωνικά ομάδες, όπως αναπήρους, </w:t>
      </w:r>
      <w:proofErr w:type="spellStart"/>
      <w:r>
        <w:rPr>
          <w:rFonts w:eastAsia="Times New Roman" w:cs="Times New Roman"/>
          <w:szCs w:val="24"/>
        </w:rPr>
        <w:t>τριτέκνους</w:t>
      </w:r>
      <w:proofErr w:type="spellEnd"/>
      <w:r>
        <w:rPr>
          <w:rFonts w:eastAsia="Times New Roman" w:cs="Times New Roman"/>
          <w:szCs w:val="24"/>
        </w:rPr>
        <w:t>, μονογονεϊκές οικογένειες, μακροχρόνια ανέργους, συν τους δικαιούχους του ν.4320/2015. Επειδή όμως η ισχύς του ν.4320/2015 έχει περάσει, σε αντικατάστα</w:t>
      </w:r>
      <w:r>
        <w:rPr>
          <w:rFonts w:eastAsia="Times New Roman" w:cs="Times New Roman"/>
          <w:szCs w:val="24"/>
        </w:rPr>
        <w:t xml:space="preserve">ση της τελευταίας κοινωνικής ομάδας, προσθέτουμε μέσα τους δικαιούχους του Κοινωνικού Εισοδήματος Αλληλεγγύης. </w:t>
      </w:r>
    </w:p>
    <w:p w14:paraId="23B8340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23B8340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Παρακαλώ, ολοκληρώστε, γιατί μιλάτε τρία λεπτά. </w:t>
      </w:r>
    </w:p>
    <w:p w14:paraId="23B8340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ΕΛΙΣΣΑΒΕΤ ΣΚΟΥΦΑ: </w:t>
      </w:r>
      <w:r>
        <w:rPr>
          <w:rFonts w:eastAsia="Times New Roman" w:cs="Times New Roman"/>
          <w:szCs w:val="24"/>
        </w:rPr>
        <w:t xml:space="preserve">Χίλια συγγνώμη. </w:t>
      </w:r>
    </w:p>
    <w:p w14:paraId="23B8341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23B8341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Κύριοι συνάδελφοι, επειδή έχουμε συνηθίσει στην αίθουσα αυτή να γίνονται συνεδριάσεις των </w:t>
      </w:r>
      <w:r>
        <w:rPr>
          <w:rFonts w:eastAsia="Times New Roman" w:cs="Times New Roman"/>
          <w:szCs w:val="24"/>
        </w:rPr>
        <w:t>ε</w:t>
      </w:r>
      <w:r>
        <w:rPr>
          <w:rFonts w:eastAsia="Times New Roman" w:cs="Times New Roman"/>
          <w:szCs w:val="24"/>
        </w:rPr>
        <w:t>πιτροπών, είμ</w:t>
      </w:r>
      <w:r>
        <w:rPr>
          <w:rFonts w:eastAsia="Times New Roman" w:cs="Times New Roman"/>
          <w:szCs w:val="24"/>
        </w:rPr>
        <w:t xml:space="preserve">αστε όλοι καθισμένοι. Ο Κανονισμός, όμως, ορίζει ότι στις συνεδριάσεις της Ολομέλειας πρέπει να μιλάμε όρθιοι. Και τώρα είμαστε σε συνεδρίαση Τμήματος και όχι σε </w:t>
      </w:r>
      <w:r>
        <w:rPr>
          <w:rFonts w:eastAsia="Times New Roman" w:cs="Times New Roman"/>
          <w:szCs w:val="24"/>
        </w:rPr>
        <w:t>ε</w:t>
      </w:r>
      <w:r>
        <w:rPr>
          <w:rFonts w:eastAsia="Times New Roman" w:cs="Times New Roman"/>
          <w:szCs w:val="24"/>
        </w:rPr>
        <w:t xml:space="preserve">πιτροπή. Επειδή έγινε παρατήρηση τηλεφωνικώς από έναν συνάδελφο Βουλευτή, είμαι υποχρεωμένος </w:t>
      </w:r>
      <w:r>
        <w:rPr>
          <w:rFonts w:eastAsia="Times New Roman" w:cs="Times New Roman"/>
          <w:szCs w:val="24"/>
        </w:rPr>
        <w:t xml:space="preserve">να το αναφέρω. </w:t>
      </w:r>
    </w:p>
    <w:p w14:paraId="23B8341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Γρηγοράκος. </w:t>
      </w:r>
    </w:p>
    <w:p w14:paraId="23B8341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Κύριε Γρηγοράκο, έχετε δύο τροπολογίες. Θα τοποθετηθείτε για την καθεμία ξεχωριστά. </w:t>
      </w:r>
    </w:p>
    <w:p w14:paraId="23B8341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Μία τροπολογία έχω, κύριε Πρόεδρε. </w:t>
      </w:r>
    </w:p>
    <w:p w14:paraId="23B8341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Καταθέσαμε μία τροπολογία με τους συναδέλφους Βουλευτές της Δημοκρ</w:t>
      </w:r>
      <w:r>
        <w:rPr>
          <w:rFonts w:eastAsia="Times New Roman" w:cs="Times New Roman"/>
          <w:szCs w:val="24"/>
        </w:rPr>
        <w:t xml:space="preserve">ατικής Συμπαράταξης. Πριν όμως αναφερθώ στην τροπολογία, θα ήθελα να κάνω έναν σχολιασμό. </w:t>
      </w:r>
    </w:p>
    <w:p w14:paraId="23B8341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Προς γνώση και συμμόρφωση, στα θερινά Τμήματα της Βουλής ποτέ δεν συζητούνταν τροπολογίες και δεν γίνονταν αποδεκτές. Διότι ήταν θερινά τα Τμήματα. </w:t>
      </w:r>
    </w:p>
    <w:p w14:paraId="23B8341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Δεύτερον, στη Βο</w:t>
      </w:r>
      <w:r>
        <w:rPr>
          <w:rFonts w:eastAsia="Times New Roman" w:cs="Times New Roman"/>
          <w:szCs w:val="24"/>
        </w:rPr>
        <w:t xml:space="preserve">υλή δεν υπάρχουν μόνο οι Βουλευτές της Συμπολίτευσης. Υπάρχουν και Βουλευτές της Αντιπολίτευσης. </w:t>
      </w:r>
    </w:p>
    <w:p w14:paraId="23B83418" w14:textId="77777777" w:rsidR="00762968" w:rsidRDefault="006F10D4">
      <w:pPr>
        <w:spacing w:line="600" w:lineRule="auto"/>
        <w:ind w:firstLine="964"/>
        <w:jc w:val="both"/>
        <w:rPr>
          <w:rFonts w:eastAsia="Times New Roman" w:cs="Times New Roman"/>
          <w:szCs w:val="24"/>
        </w:rPr>
      </w:pPr>
      <w:r>
        <w:rPr>
          <w:rFonts w:eastAsia="Times New Roman" w:cs="Times New Roman"/>
          <w:szCs w:val="24"/>
        </w:rPr>
        <w:t>Αυτό το λέω γιατί όλες οι τροπολογίες των συναδέλφων της Συμπολίτευσης συνήθως γίνονται αποδεκτές και κα</w:t>
      </w:r>
      <w:r>
        <w:rPr>
          <w:rFonts w:eastAsia="Times New Roman" w:cs="Times New Roman"/>
          <w:szCs w:val="24"/>
        </w:rPr>
        <w:t>μ</w:t>
      </w:r>
      <w:r>
        <w:rPr>
          <w:rFonts w:eastAsia="Times New Roman" w:cs="Times New Roman"/>
          <w:szCs w:val="24"/>
        </w:rPr>
        <w:t xml:space="preserve">μία της Αντιπολίτευσης. Είναι μια άποψη αυτό για την </w:t>
      </w:r>
      <w:r>
        <w:rPr>
          <w:rFonts w:eastAsia="Times New Roman" w:cs="Times New Roman"/>
          <w:szCs w:val="24"/>
        </w:rPr>
        <w:t xml:space="preserve">πολιτική. </w:t>
      </w:r>
    </w:p>
    <w:p w14:paraId="23B83419"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Αλλά επειδή η πολιτική δεν είναι κάτι στατικό και αλλάζει, θα πρέπει να κοιτάμε και λίγο το μέλλον, γιατί η πολιτική συνήθως αυτούς οι οποίοι δεν τη σέβονται, τους τιμωρεί πολύ συχνά.</w:t>
      </w:r>
    </w:p>
    <w:p w14:paraId="23B8341A"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Η τροπολογία η δική μου είναι μια πρόταση που είχα κάνει στον κ. </w:t>
      </w:r>
      <w:proofErr w:type="spellStart"/>
      <w:r>
        <w:rPr>
          <w:rFonts w:eastAsia="Times New Roman" w:cs="Times New Roman"/>
          <w:szCs w:val="24"/>
        </w:rPr>
        <w:t>Πολάκη</w:t>
      </w:r>
      <w:proofErr w:type="spellEnd"/>
      <w:r>
        <w:rPr>
          <w:rFonts w:eastAsia="Times New Roman" w:cs="Times New Roman"/>
          <w:szCs w:val="24"/>
        </w:rPr>
        <w:t xml:space="preserve"> για τους ασθενείς του ΕΚΑΒ των επαρχιών, όταν δεν υπάρχει διαθέσιμο κρεβάτι στον δημόσιο τομέα, το ΕΚΑΒ να </w:t>
      </w:r>
      <w:r>
        <w:rPr>
          <w:rFonts w:eastAsia="Times New Roman" w:cs="Times New Roman"/>
          <w:szCs w:val="24"/>
        </w:rPr>
        <w:lastRenderedPageBreak/>
        <w:t>μεταφέρει τους ασθενείς αυτούς, διότι έχουν πληρώσει, πραγματικά από τα ημερο</w:t>
      </w:r>
      <w:r>
        <w:rPr>
          <w:rFonts w:eastAsia="Times New Roman" w:cs="Times New Roman"/>
          <w:szCs w:val="24"/>
        </w:rPr>
        <w:t xml:space="preserve">μίσθιά τους το ασφαλιστικό σύστημα έχει πάρει τα χρήματά τους, να μεταφέρονται σε μονάδες του ιδιωτικού τομέα που έχουν διαθέσιμο κρεβάτι. Δεν καταλαβαίνω γιατί ο κ. </w:t>
      </w:r>
      <w:proofErr w:type="spellStart"/>
      <w:r>
        <w:rPr>
          <w:rFonts w:eastAsia="Times New Roman" w:cs="Times New Roman"/>
          <w:szCs w:val="24"/>
        </w:rPr>
        <w:t>Πολάκης</w:t>
      </w:r>
      <w:proofErr w:type="spellEnd"/>
      <w:r>
        <w:rPr>
          <w:rFonts w:eastAsia="Times New Roman" w:cs="Times New Roman"/>
          <w:szCs w:val="24"/>
        </w:rPr>
        <w:t xml:space="preserve"> δεν το δέχτηκε αυτό. </w:t>
      </w:r>
    </w:p>
    <w:p w14:paraId="23B8341B"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Το άλλο θέμα είναι το σημερινό που έχω φέρει εδώ. Τι λέει το</w:t>
      </w:r>
      <w:r>
        <w:rPr>
          <w:rFonts w:eastAsia="Times New Roman" w:cs="Times New Roman"/>
          <w:szCs w:val="24"/>
        </w:rPr>
        <w:t xml:space="preserve"> σημερινό θέμα εδώ; Υπάρχουν πάρα πολλοί ασθενείς οι οποίοι είναι ανασφάλιστοι και στους οποίους δώσατε μια καλή λύση εσείς. Είχαμε προσπαθήσει κι εμείς να δώσουμε. Είναι ανασφάλιστοι και είναι στους διαδρόμους των νοσοκομείων και συνήθως αυτούς τους αρρώσ</w:t>
      </w:r>
      <w:r>
        <w:rPr>
          <w:rFonts w:eastAsia="Times New Roman" w:cs="Times New Roman"/>
          <w:szCs w:val="24"/>
        </w:rPr>
        <w:t>τους δεν τους παίρνουν οι Μονάδες Εντατικής Θεραπείας των νοσοκομείων που είναι και νοσηλεύονται και γι’ αυτό βέβαια θα τοποθετηθώ στην τροπολογία που έχετε φέρει για το ΕΚΕΠΥ. Όπως καταλαβαίνετε, αυτοί οι άνθρωποι που είναι ανασφάλιστοι είναι στα αζήτητα.</w:t>
      </w:r>
      <w:r>
        <w:rPr>
          <w:rFonts w:eastAsia="Times New Roman" w:cs="Times New Roman"/>
          <w:szCs w:val="24"/>
        </w:rPr>
        <w:t xml:space="preserve"> </w:t>
      </w:r>
    </w:p>
    <w:p w14:paraId="23B8341C"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Η πρόταση η δική μας με την τροπολογία είναι: Εφόσον υπάρχουν ανασφάλιστοι και είναι </w:t>
      </w:r>
      <w:proofErr w:type="spellStart"/>
      <w:r>
        <w:rPr>
          <w:rFonts w:eastAsia="Times New Roman" w:cs="Times New Roman"/>
          <w:szCs w:val="24"/>
        </w:rPr>
        <w:t>διασωληνωμένοι</w:t>
      </w:r>
      <w:proofErr w:type="spellEnd"/>
      <w:r>
        <w:rPr>
          <w:rFonts w:eastAsia="Times New Roman" w:cs="Times New Roman"/>
          <w:szCs w:val="24"/>
        </w:rPr>
        <w:t xml:space="preserve"> στα νοσοκομεία να μπορούν να τους διατίθενται τα κρεβάτια του ΕΚΑΒ που </w:t>
      </w:r>
      <w:r>
        <w:rPr>
          <w:rFonts w:eastAsia="Times New Roman" w:cs="Times New Roman"/>
          <w:szCs w:val="24"/>
        </w:rPr>
        <w:lastRenderedPageBreak/>
        <w:t xml:space="preserve">έχει νοικιάσει η Κυβέρνηση στον ιδιωτικό τομέα. Γιατί δεν το κάνετε; Ποιας λογικής </w:t>
      </w:r>
      <w:r>
        <w:rPr>
          <w:rFonts w:eastAsia="Times New Roman" w:cs="Times New Roman"/>
          <w:szCs w:val="24"/>
        </w:rPr>
        <w:t xml:space="preserve">στερείται αυτή η τροπολογία; Δεν το σχολιάσατε καθόλου. Ποιας λογικής στερείται αυτή η τροπολογία που σας κατέθεσα; </w:t>
      </w:r>
    </w:p>
    <w:p w14:paraId="23B8341D"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Οι Έλληνες πολίτες από τη μια πλευρά έχουν πληρώσει τα ασφάλιστρά τους και δικαιούνται το ΕΚΑΒ. Και γιατί να πάμε συντεχνιακά και δεν πάμε </w:t>
      </w:r>
      <w:r>
        <w:rPr>
          <w:rFonts w:eastAsia="Times New Roman" w:cs="Times New Roman"/>
          <w:szCs w:val="24"/>
        </w:rPr>
        <w:t>τους αρρώστους στον ιδιωτικό τομέα; Αφού δεν έχει κρεβάτι ο δημόσιος τομέας, πού θα τους πάμε;</w:t>
      </w:r>
    </w:p>
    <w:p w14:paraId="23B8341E"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Δεύτερον, αυτό που σας λέω για τους ανασφάλιστους. Γιατί δεν μπορούν να πάνε στα κρεβάτια του ΕΚΑΒ. Αυτά.</w:t>
      </w:r>
    </w:p>
    <w:p w14:paraId="23B8341F"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Για τις δικές σας τροπολογίες θα τοποθετηθώ διαφορετικά</w:t>
      </w:r>
      <w:r>
        <w:rPr>
          <w:rFonts w:eastAsia="Times New Roman" w:cs="Times New Roman"/>
          <w:szCs w:val="24"/>
        </w:rPr>
        <w:t xml:space="preserve">. Τώρα τοποθετήθηκα για τη δικιά μου τροπολογία. Για τις άλλες θα τοποθετηθώ μετά. </w:t>
      </w:r>
    </w:p>
    <w:p w14:paraId="23B83420" w14:textId="77777777" w:rsidR="00762968" w:rsidRDefault="006F10D4">
      <w:pPr>
        <w:tabs>
          <w:tab w:val="left" w:pos="2608"/>
        </w:tabs>
        <w:spacing w:line="600" w:lineRule="auto"/>
        <w:ind w:firstLine="720"/>
        <w:jc w:val="both"/>
        <w:rPr>
          <w:rFonts w:eastAsia="Times New Roman" w:cs="Times New Roman"/>
          <w:szCs w:val="24"/>
        </w:rPr>
      </w:pPr>
      <w:r w:rsidRPr="004836B2">
        <w:rPr>
          <w:rFonts w:eastAsia="Times New Roman" w:cs="Times New Roman"/>
          <w:b/>
          <w:szCs w:val="24"/>
        </w:rPr>
        <w:t xml:space="preserve">ΠΡΟΕΔΡΕΥΩΝ (Δημήτριος </w:t>
      </w:r>
      <w:proofErr w:type="spellStart"/>
      <w:r w:rsidRPr="004836B2">
        <w:rPr>
          <w:rFonts w:eastAsia="Times New Roman" w:cs="Times New Roman"/>
          <w:b/>
          <w:szCs w:val="24"/>
        </w:rPr>
        <w:t>Κρεμαστινός</w:t>
      </w:r>
      <w:proofErr w:type="spellEnd"/>
      <w:r w:rsidRPr="004836B2">
        <w:rPr>
          <w:rFonts w:eastAsia="Times New Roman" w:cs="Times New Roman"/>
          <w:b/>
          <w:szCs w:val="24"/>
        </w:rPr>
        <w:t>):</w:t>
      </w:r>
      <w:r>
        <w:rPr>
          <w:rFonts w:eastAsia="Times New Roman" w:cs="Times New Roman"/>
          <w:szCs w:val="24"/>
        </w:rPr>
        <w:t xml:space="preserve"> Ο κ. Μαντάς έχει τον λόγο.</w:t>
      </w:r>
    </w:p>
    <w:p w14:paraId="23B83421"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Είναι μια τροπολογία, κύριε Πρόεδρε, με τίτλο «Μεταφορά φαρμακείων στα όρια του ίδιου δήμου» </w:t>
      </w:r>
      <w:r>
        <w:rPr>
          <w:rFonts w:eastAsia="Times New Roman" w:cs="Times New Roman"/>
          <w:szCs w:val="24"/>
        </w:rPr>
        <w:lastRenderedPageBreak/>
        <w:t xml:space="preserve">με γενικό αριθμό 1713 και ειδικό 131. Με την προτεινόμενη τροπολογία αντιμετωπίζεται το νομοθετικό κενό που υπάρχει ως προς τη μεταφορά </w:t>
      </w:r>
      <w:proofErr w:type="spellStart"/>
      <w:r>
        <w:rPr>
          <w:rFonts w:eastAsia="Times New Roman" w:cs="Times New Roman"/>
          <w:szCs w:val="24"/>
        </w:rPr>
        <w:t>λειτουργούντων</w:t>
      </w:r>
      <w:proofErr w:type="spellEnd"/>
      <w:r>
        <w:rPr>
          <w:rFonts w:eastAsia="Times New Roman" w:cs="Times New Roman"/>
          <w:szCs w:val="24"/>
        </w:rPr>
        <w:t xml:space="preserve"> φαρμακείων των οποίων η άδεια ίδρυσης ανακαλείται με αμετάκλητη δικαστική απόφαση, λόγω του ότι στην περι</w:t>
      </w:r>
      <w:r>
        <w:rPr>
          <w:rFonts w:eastAsia="Times New Roman" w:cs="Times New Roman"/>
          <w:szCs w:val="24"/>
        </w:rPr>
        <w:t>οχή εγκατάστασής τους δεν επιτρέπονται οι συγκεκριμένες χρήσεις γης.</w:t>
      </w:r>
    </w:p>
    <w:p w14:paraId="23B83422"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Τα φαρμακεία αυτά οδηγούνται σε αναγκαστικό και οριστικό κλείσιμο, εφόσον εξαιτίας των περιορισμών στις χρήσεις γης, δεν μπορούν να μεταφερθούν σε όμορο ακίνητο εντός της ίδιας δημοτικής </w:t>
      </w:r>
      <w:r>
        <w:rPr>
          <w:rFonts w:eastAsia="Times New Roman" w:cs="Times New Roman"/>
          <w:szCs w:val="24"/>
        </w:rPr>
        <w:t xml:space="preserve">ενότητας και παράλληλα εξαιτίας του πληθυσμιακού κριτηρίου δεν μπορούν να μεταφερθούν σε διπλανή δημοτική ενότητα του ιδίου δήμου. </w:t>
      </w:r>
    </w:p>
    <w:p w14:paraId="23B83423"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Κατόπιν αυτών, η προτεινόμενη ρύθμιση, κύριε Πρόεδρε, με την οποία παρέχεται η δυνατότητα στους ιδιοκτήτες των παραπάνω φαρμ</w:t>
      </w:r>
      <w:r>
        <w:rPr>
          <w:rFonts w:eastAsia="Times New Roman" w:cs="Times New Roman"/>
          <w:szCs w:val="24"/>
        </w:rPr>
        <w:t xml:space="preserve">ακείων να μεταφέρουν </w:t>
      </w:r>
      <w:r>
        <w:rPr>
          <w:rFonts w:eastAsia="Times New Roman" w:cs="Times New Roman"/>
          <w:szCs w:val="24"/>
        </w:rPr>
        <w:t>τ</w:t>
      </w:r>
      <w:r>
        <w:rPr>
          <w:rFonts w:eastAsia="Times New Roman" w:cs="Times New Roman"/>
          <w:szCs w:val="24"/>
        </w:rPr>
        <w:t xml:space="preserve">ο ήδη λειτουργούν φαρμακείο τους σε διαφορετική δημοτική ενότητα του ίδιου δήμου, κατ’ εξαίρεση των πληθυσμιακών κριτηρίων κι έτσι να συνεχίσουν τη νόμιμη λειτουργία τους, κρίνεται αναγκαία, </w:t>
      </w:r>
      <w:proofErr w:type="spellStart"/>
      <w:r>
        <w:rPr>
          <w:rFonts w:eastAsia="Times New Roman" w:cs="Times New Roman"/>
          <w:szCs w:val="24"/>
        </w:rPr>
        <w:t>πολλώ</w:t>
      </w:r>
      <w:proofErr w:type="spellEnd"/>
      <w:r>
        <w:rPr>
          <w:rFonts w:eastAsia="Times New Roman" w:cs="Times New Roman"/>
          <w:szCs w:val="24"/>
        </w:rPr>
        <w:t xml:space="preserve"> μάλ</w:t>
      </w:r>
      <w:r>
        <w:rPr>
          <w:rFonts w:eastAsia="Times New Roman" w:cs="Times New Roman"/>
          <w:szCs w:val="24"/>
        </w:rPr>
        <w:lastRenderedPageBreak/>
        <w:t xml:space="preserve">λον που πρόκειται για μια ρύθμιση </w:t>
      </w:r>
      <w:r>
        <w:rPr>
          <w:rFonts w:eastAsia="Times New Roman" w:cs="Times New Roman"/>
          <w:szCs w:val="24"/>
        </w:rPr>
        <w:t>η οποία αφ</w:t>
      </w:r>
      <w:r>
        <w:rPr>
          <w:rFonts w:eastAsia="Times New Roman" w:cs="Times New Roman"/>
          <w:szCs w:val="24"/>
        </w:rPr>
        <w:t xml:space="preserve">’ </w:t>
      </w:r>
      <w:r>
        <w:rPr>
          <w:rFonts w:eastAsia="Times New Roman" w:cs="Times New Roman"/>
          <w:szCs w:val="24"/>
        </w:rPr>
        <w:t xml:space="preserve">ενός δεν αλλοιώνει την ορθολογική και ισόρροπη κατανομή των φαρμακείων σε ολόκληρη τη χώρα, προκειμένου να εξασφαλίζεται ο άμεσος και με ποιοτικά εχέγγυα εφοδιασμός του συνόλου του πληθυσμού με τα αναγκαία φάρμακα, όπως απαιτεί η προστασία της </w:t>
      </w:r>
      <w:r>
        <w:rPr>
          <w:rFonts w:eastAsia="Times New Roman" w:cs="Times New Roman"/>
          <w:szCs w:val="24"/>
        </w:rPr>
        <w:t>δημόσιας υγείας και αφ</w:t>
      </w:r>
      <w:r>
        <w:rPr>
          <w:rFonts w:eastAsia="Times New Roman" w:cs="Times New Roman"/>
          <w:szCs w:val="24"/>
        </w:rPr>
        <w:t xml:space="preserve">’ </w:t>
      </w:r>
      <w:r>
        <w:rPr>
          <w:rFonts w:eastAsia="Times New Roman" w:cs="Times New Roman"/>
          <w:szCs w:val="24"/>
        </w:rPr>
        <w:t xml:space="preserve">ετέρου αντιμετωπίζει με κατανόηση το υπαρκτό και </w:t>
      </w:r>
      <w:proofErr w:type="spellStart"/>
      <w:r>
        <w:rPr>
          <w:rFonts w:eastAsia="Times New Roman" w:cs="Times New Roman"/>
          <w:szCs w:val="24"/>
        </w:rPr>
        <w:t>ανυπαίτιο</w:t>
      </w:r>
      <w:proofErr w:type="spellEnd"/>
      <w:r>
        <w:rPr>
          <w:rFonts w:eastAsia="Times New Roman" w:cs="Times New Roman"/>
          <w:szCs w:val="24"/>
        </w:rPr>
        <w:t xml:space="preserve"> για τους αδειούχους ιδιοκτήτες φαρμακείων πρόβλημα που υπάρχει σε ορισμένες περιοχές με τις απαγορεύσεις και τους περιορισμούς στις χρήσεις γης. </w:t>
      </w:r>
    </w:p>
    <w:p w14:paraId="23B83424"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Ευχαριστώ.</w:t>
      </w:r>
    </w:p>
    <w:p w14:paraId="23B83425" w14:textId="77777777" w:rsidR="00762968" w:rsidRDefault="006F10D4">
      <w:pPr>
        <w:tabs>
          <w:tab w:val="left" w:pos="2608"/>
        </w:tabs>
        <w:spacing w:line="600" w:lineRule="auto"/>
        <w:ind w:firstLine="720"/>
        <w:jc w:val="both"/>
        <w:rPr>
          <w:rFonts w:eastAsia="Times New Roman" w:cs="Times New Roman"/>
          <w:szCs w:val="24"/>
        </w:rPr>
      </w:pPr>
      <w:r w:rsidRPr="00870857">
        <w:rPr>
          <w:rFonts w:eastAsia="Times New Roman" w:cs="Times New Roman"/>
          <w:b/>
          <w:szCs w:val="24"/>
        </w:rPr>
        <w:t>ΠΡΟΕΔΡΕΥΩΝ (Δημή</w:t>
      </w:r>
      <w:r w:rsidRPr="00870857">
        <w:rPr>
          <w:rFonts w:eastAsia="Times New Roman" w:cs="Times New Roman"/>
          <w:b/>
          <w:szCs w:val="24"/>
        </w:rPr>
        <w:t xml:space="preserve">τριος </w:t>
      </w:r>
      <w:proofErr w:type="spellStart"/>
      <w:r w:rsidRPr="00870857">
        <w:rPr>
          <w:rFonts w:eastAsia="Times New Roman" w:cs="Times New Roman"/>
          <w:b/>
          <w:szCs w:val="24"/>
        </w:rPr>
        <w:t>Κρεμαστινός</w:t>
      </w:r>
      <w:proofErr w:type="spellEnd"/>
      <w:r w:rsidRPr="00870857">
        <w:rPr>
          <w:rFonts w:eastAsia="Times New Roman" w:cs="Times New Roman"/>
          <w:b/>
          <w:szCs w:val="24"/>
        </w:rPr>
        <w:t>):</w:t>
      </w:r>
      <w:r>
        <w:rPr>
          <w:rFonts w:eastAsia="Times New Roman" w:cs="Times New Roman"/>
          <w:szCs w:val="24"/>
        </w:rPr>
        <w:t xml:space="preserve"> Κι εγώ ευχαριστώ.</w:t>
      </w:r>
    </w:p>
    <w:p w14:paraId="23B83426" w14:textId="77777777" w:rsidR="00762968" w:rsidRDefault="006F10D4">
      <w:pPr>
        <w:tabs>
          <w:tab w:val="left" w:pos="2608"/>
        </w:tabs>
        <w:spacing w:line="600" w:lineRule="auto"/>
        <w:ind w:firstLine="720"/>
        <w:jc w:val="both"/>
        <w:rPr>
          <w:rFonts w:eastAsia="Times New Roman" w:cs="Times New Roman"/>
          <w:szCs w:val="24"/>
        </w:rPr>
      </w:pPr>
      <w:r w:rsidRPr="00870857">
        <w:rPr>
          <w:rFonts w:eastAsia="Times New Roman" w:cs="Times New Roman"/>
          <w:b/>
          <w:szCs w:val="24"/>
        </w:rPr>
        <w:t>ΠΑΥΛΟΣ ΠΟΛΑΚΗΣ (Αναπληρωτής Υπουργός Υγείας):</w:t>
      </w:r>
      <w:r>
        <w:rPr>
          <w:rFonts w:eastAsia="Times New Roman" w:cs="Times New Roman"/>
          <w:szCs w:val="24"/>
        </w:rPr>
        <w:t xml:space="preserve"> Κύριε Πρόεδρε, θα μπορούσα να απαντήσω για όλα όσα ακούστηκαν, για να το έχετε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και στις τοποθετήσεις μετά;</w:t>
      </w:r>
    </w:p>
    <w:p w14:paraId="23B83427"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Ναι, βεβαίως. </w:t>
      </w:r>
    </w:p>
    <w:p w14:paraId="23B83428"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lastRenderedPageBreak/>
        <w:t>Ο</w:t>
      </w:r>
      <w:r>
        <w:rPr>
          <w:rFonts w:eastAsia="Times New Roman" w:cs="Times New Roman"/>
          <w:szCs w:val="24"/>
        </w:rPr>
        <w:t xml:space="preserve"> Αναπληρωτής Υπουργός κ. </w:t>
      </w:r>
      <w:proofErr w:type="spellStart"/>
      <w:r>
        <w:rPr>
          <w:rFonts w:eastAsia="Times New Roman" w:cs="Times New Roman"/>
          <w:szCs w:val="24"/>
        </w:rPr>
        <w:t>Πολάκης</w:t>
      </w:r>
      <w:proofErr w:type="spellEnd"/>
      <w:r>
        <w:rPr>
          <w:rFonts w:eastAsia="Times New Roman" w:cs="Times New Roman"/>
          <w:szCs w:val="24"/>
        </w:rPr>
        <w:t xml:space="preserve"> έχει τον λόγο.</w:t>
      </w:r>
    </w:p>
    <w:p w14:paraId="23B83429"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Πρώτον, γίνεται αποδεκτή η τροπολογία την οποία υποστήριξε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Σκούφα</w:t>
      </w:r>
      <w:proofErr w:type="spellEnd"/>
      <w:r>
        <w:rPr>
          <w:rFonts w:eastAsia="Times New Roman" w:cs="Times New Roman"/>
          <w:szCs w:val="24"/>
        </w:rPr>
        <w:t>. Γίνεται αποδεκτή η τροπολογία την οποία υποστήριξε ο κ. Μαντάς. Γίνεται αποδεκτή η νομοτεχ</w:t>
      </w:r>
      <w:r>
        <w:rPr>
          <w:rFonts w:eastAsia="Times New Roman" w:cs="Times New Roman"/>
          <w:szCs w:val="24"/>
        </w:rPr>
        <w:t xml:space="preserve">νική στην τροπολογία που κατέθεσε ο κ. </w:t>
      </w:r>
      <w:proofErr w:type="spellStart"/>
      <w:r>
        <w:rPr>
          <w:rFonts w:eastAsia="Times New Roman" w:cs="Times New Roman"/>
          <w:szCs w:val="24"/>
        </w:rPr>
        <w:t>Μπαλαούρας</w:t>
      </w:r>
      <w:proofErr w:type="spellEnd"/>
      <w:r>
        <w:rPr>
          <w:rFonts w:eastAsia="Times New Roman" w:cs="Times New Roman"/>
          <w:szCs w:val="24"/>
        </w:rPr>
        <w:t>.</w:t>
      </w:r>
    </w:p>
    <w:p w14:paraId="23B8342A"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κύριε Γρηγοράκο –σας το κρατούσα για έκπληξη, ήθελα να την υπερασπιστείτε πρώτα- κάνουμε αποδεκτή την τροπολογία σας. Και ο λόγος είναι ο εξής και θα σας πω γιατί δεν την κάναμε δεκτή πριν: Με αυτή τη </w:t>
      </w:r>
      <w:r>
        <w:rPr>
          <w:rFonts w:eastAsia="Times New Roman" w:cs="Times New Roman"/>
          <w:szCs w:val="24"/>
        </w:rPr>
        <w:t>νομοθετική ρύθμιση που περνάμε σήμερα, με τον τρόπο που οργανώνεται το σύστημα ελέγχου μέσω του ΕΚΕΠΥ και των ιδιωτικών κλινών ΜΕΘ που έχουν σύμβαση, τώρα μπορούμε να το κάνουμε δεκτό. Διότι όπως θα προσέξατε –γιατί τα παρακολουθείτε- είδατε ότι και στον ν</w:t>
      </w:r>
      <w:r>
        <w:rPr>
          <w:rFonts w:eastAsia="Times New Roman" w:cs="Times New Roman"/>
          <w:szCs w:val="24"/>
        </w:rPr>
        <w:t xml:space="preserve">έο Ενιαίο Κανονισμό Παροχών Υγείας του ΕΟΠΠΥ διορθώσαμε μια σειρά από πράγματα που είχαν να κάνουν με τις Μονάδες Εντατικής Θεραπείας και με το τι μπορούν να κάνουν και στον δημόσιο και στον ιδιωτικό τομέα. </w:t>
      </w:r>
    </w:p>
    <w:p w14:paraId="23B8342B"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ΛΕΩΝΙΔΑΣ ΓΡΗΓΟΡΑΚΟΣ: </w:t>
      </w:r>
      <w:r>
        <w:rPr>
          <w:rFonts w:eastAsia="Times New Roman" w:cs="Times New Roman"/>
          <w:szCs w:val="24"/>
        </w:rPr>
        <w:t xml:space="preserve">Έχω συμφωνήσει σε αυτό και </w:t>
      </w:r>
      <w:r>
        <w:rPr>
          <w:rFonts w:eastAsia="Times New Roman" w:cs="Times New Roman"/>
          <w:szCs w:val="24"/>
        </w:rPr>
        <w:t xml:space="preserve">το ξέρετε. </w:t>
      </w:r>
    </w:p>
    <w:p w14:paraId="23B8342C"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sidRPr="002F79DF">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Το ξέρω. </w:t>
      </w:r>
    </w:p>
    <w:p w14:paraId="23B8342D"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παράδειγμα, για πολλά χρόνια δεν μπορούσαν στις ιδιωτικές ΜΕΘ που είχαν σύμβαση να υποστηρίξουν τους αρρώστους που είχαν χρόνια νεφρική ανεπάρκεια. Και αυτό τώρα το κατοχυρώνουμε και τ</w:t>
      </w:r>
      <w:r>
        <w:rPr>
          <w:rFonts w:eastAsia="Times New Roman" w:cs="Times New Roman"/>
          <w:szCs w:val="24"/>
        </w:rPr>
        <w:t xml:space="preserve">ο επαναφέρουμε. </w:t>
      </w:r>
    </w:p>
    <w:p w14:paraId="23B8342E"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δεν υπήρχε ένας κεντρικός μηχανισμός ελέγχου σε σχέση με το τι χρέωναν ορισμένοι από τις ιδιωτικές κλινικές σε αυτά τα κρεβάτια, το οποίο είναι λάθος. </w:t>
      </w:r>
    </w:p>
    <w:p w14:paraId="23B8342F"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Έχουμε συμφωνήσει ξανά. Ενημερώστε τους συναδέλφους σας. Σε</w:t>
      </w:r>
      <w:r>
        <w:rPr>
          <w:rFonts w:eastAsia="Times New Roman" w:cs="Times New Roman"/>
          <w:szCs w:val="24"/>
        </w:rPr>
        <w:t xml:space="preserve"> αυτά συμφωνούμε απόλυτα. </w:t>
      </w:r>
    </w:p>
    <w:p w14:paraId="23B83430"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sidRPr="002F79DF">
        <w:rPr>
          <w:rFonts w:eastAsia="Times New Roman" w:cs="Times New Roman"/>
          <w:b/>
          <w:szCs w:val="24"/>
        </w:rPr>
        <w:t>ΠΑΥΛΟΣ ΠΟΛΑΚΗΣ (Αναπληρωτής Υπουργός Υγείας):</w:t>
      </w:r>
      <w:r>
        <w:rPr>
          <w:rFonts w:eastAsia="Times New Roman" w:cs="Times New Roman"/>
          <w:b/>
          <w:szCs w:val="24"/>
        </w:rPr>
        <w:t xml:space="preserve"> </w:t>
      </w:r>
      <w:r>
        <w:rPr>
          <w:rFonts w:eastAsia="Times New Roman" w:cs="Times New Roman"/>
          <w:szCs w:val="24"/>
        </w:rPr>
        <w:t xml:space="preserve">Όμως, τώρα συγκροτούμε τον μηχανισμό ελέγχου για αυτό το πράγμα. </w:t>
      </w:r>
    </w:p>
    <w:p w14:paraId="23B83431"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Με βάση αυτό –προσέξτε!- εμείς ως Κυβέρνηση με τον νόμο του «παράλληλου προγράμματος» κάναμε αυτό που είπατε πριν και</w:t>
      </w:r>
      <w:r>
        <w:rPr>
          <w:rFonts w:eastAsia="Times New Roman" w:cs="Times New Roman"/>
          <w:szCs w:val="24"/>
        </w:rPr>
        <w:t xml:space="preserve"> εσείς, δώσαμε τη λύση για την κάλυψη των ανασφάλιστων και διαγράψαμε και χρέη που είχαν βεβαιωθεί από προηγούμενες κυβερνήσεις και είχαμε πει ότι αυτό γίνεται στις δημόσιες δομές. Εδώ ήταν μία ιδιαίτερη κατηγορία. Όταν ένας είναι </w:t>
      </w:r>
      <w:proofErr w:type="spellStart"/>
      <w:r>
        <w:rPr>
          <w:rFonts w:eastAsia="Times New Roman" w:cs="Times New Roman"/>
          <w:szCs w:val="24"/>
        </w:rPr>
        <w:t>βαρέως</w:t>
      </w:r>
      <w:proofErr w:type="spellEnd"/>
      <w:r>
        <w:rPr>
          <w:rFonts w:eastAsia="Times New Roman" w:cs="Times New Roman"/>
          <w:szCs w:val="24"/>
        </w:rPr>
        <w:t xml:space="preserve"> πάσχων και υπάρχει</w:t>
      </w:r>
      <w:r>
        <w:rPr>
          <w:rFonts w:eastAsia="Times New Roman" w:cs="Times New Roman"/>
          <w:szCs w:val="24"/>
        </w:rPr>
        <w:t xml:space="preserve"> δυνατότητα να του προσφερθεί υγειονομική υπηρεσία, αν δεν υπάρχει στον δημόσιο τομέα, δεν ισχύει αυτό που λέτε, ότι είναι στα αζήτητα. Διότι το τραβάτε λίγο για να υποστηρίξετε τη θέση σας. </w:t>
      </w:r>
    </w:p>
    <w:p w14:paraId="23B83432"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Σε αυτές τις κρίσιμες καταστάσεις δεν νομίζω ότι στα νοσοκομεία οι γιατροί μας συμπεριφέρονται ανάλογα με το αν κάποιος είναι ανασφάλιστος και δεν είναι ασφαλισμένος. Όποιος έχει ανάγκη και βρίσκεται κρεβάτι σε δημόσια μονάδα, πάει μέσα εκεί. Δεν ισχύει το</w:t>
      </w:r>
      <w:r>
        <w:rPr>
          <w:rFonts w:eastAsia="Times New Roman" w:cs="Times New Roman"/>
          <w:szCs w:val="24"/>
        </w:rPr>
        <w:t xml:space="preserve"> ότι μένει στα αζήτητα, επειδή είναι ανασφάλιστος. Δεν ισχύει αυτό το πράγμα. </w:t>
      </w:r>
    </w:p>
    <w:p w14:paraId="23B83433"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από αυτή τη δεξαμενή των ασφαλισμένων και ανασφάλιστων που ζητούν κρεβάτια εντατικής θεραπείας, τώρα με βάση τη ρύθμιση που κατεβάζουμε σε σχέση με </w:t>
      </w:r>
      <w:r>
        <w:rPr>
          <w:rFonts w:eastAsia="Times New Roman" w:cs="Times New Roman"/>
          <w:szCs w:val="24"/>
        </w:rPr>
        <w:lastRenderedPageBreak/>
        <w:t>το πώς οργ</w:t>
      </w:r>
      <w:r>
        <w:rPr>
          <w:rFonts w:eastAsia="Times New Roman" w:cs="Times New Roman"/>
          <w:szCs w:val="24"/>
        </w:rPr>
        <w:t>ανώνεται αυτό το σύστημα του ελέγχου και των ιδιωτικών ΜΕΘ για τα κρεβάτια τα οποία πληρώνει ο ΕΟΠΥΥ, μπορούμε να κάνουμε δεκτή την τροπολογία για αυτή την κατηγορία. Δεν μπορεί, βέβαια, ένας ανασφάλιστος να πάει να κάνει εξετάσεις, να νοσηλευτεί. Άρα, λόγ</w:t>
      </w:r>
      <w:r>
        <w:rPr>
          <w:rFonts w:eastAsia="Times New Roman" w:cs="Times New Roman"/>
          <w:szCs w:val="24"/>
        </w:rPr>
        <w:t xml:space="preserve">ω της ιδιαιτερότητας του προβλήματος γίνεται αυτό. </w:t>
      </w:r>
    </w:p>
    <w:p w14:paraId="23B83434"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3B83435"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Κατόπιν τούτου, τον λόγο έχει ο πρώτος εισηγητής εκ μέρους του ΣΥΡΙΖΑ. Παράκληση: Υπενθυμίζω ότι τον λόγο έχουν όλοι για πέντε λεπτά και οι Υπουργοί -α</w:t>
      </w:r>
      <w:r>
        <w:rPr>
          <w:rFonts w:eastAsia="Times New Roman" w:cs="Times New Roman"/>
          <w:szCs w:val="24"/>
        </w:rPr>
        <w:t xml:space="preserve">υτό λέει ο Κανονισμός- για να προχωρήσουμε κανονικά. </w:t>
      </w:r>
    </w:p>
    <w:p w14:paraId="23B83436"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Κωστοπαναγιώτου</w:t>
      </w:r>
      <w:proofErr w:type="spellEnd"/>
      <w:r>
        <w:rPr>
          <w:rFonts w:eastAsia="Times New Roman" w:cs="Times New Roman"/>
          <w:szCs w:val="24"/>
        </w:rPr>
        <w:t xml:space="preserve">, έχετε τον λόγο για πέντε λεπτά. </w:t>
      </w:r>
    </w:p>
    <w:p w14:paraId="23B83437"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ΗΛΙΑΣ ΚΩΣΤΟΠΑΝΑΓΙΩΤΟΥ: </w:t>
      </w:r>
      <w:r>
        <w:rPr>
          <w:rFonts w:eastAsia="Times New Roman" w:cs="Times New Roman"/>
          <w:szCs w:val="24"/>
        </w:rPr>
        <w:t xml:space="preserve">Ευχαριστώ, κύριε Πρόεδρε. </w:t>
      </w:r>
    </w:p>
    <w:p w14:paraId="23B83438"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πρώτη από τις δύο συμβάσεις αξιοποίησης περιουσίας ιδιωτ</w:t>
      </w:r>
      <w:r>
        <w:rPr>
          <w:rFonts w:eastAsia="Times New Roman" w:cs="Times New Roman"/>
          <w:szCs w:val="24"/>
        </w:rPr>
        <w:t xml:space="preserve">ικών κληροδοτημάτων που </w:t>
      </w:r>
      <w:r>
        <w:rPr>
          <w:rFonts w:eastAsia="Times New Roman" w:cs="Times New Roman"/>
          <w:szCs w:val="24"/>
        </w:rPr>
        <w:lastRenderedPageBreak/>
        <w:t xml:space="preserve">συζητάμε σήμερα, αυτή της κληρονομιάς </w:t>
      </w:r>
      <w:proofErr w:type="spellStart"/>
      <w:r>
        <w:rPr>
          <w:rFonts w:eastAsia="Times New Roman" w:cs="Times New Roman"/>
          <w:szCs w:val="24"/>
        </w:rPr>
        <w:t>Μαλινάκη</w:t>
      </w:r>
      <w:proofErr w:type="spellEnd"/>
      <w:r>
        <w:rPr>
          <w:rFonts w:eastAsia="Times New Roman" w:cs="Times New Roman"/>
          <w:szCs w:val="24"/>
        </w:rPr>
        <w:t xml:space="preserve">, που αξιοποιεί ένα σημαντικό μέρος της για την επέκταση του Γενικού Νομαρχιακού Νοσοκομείου Χανίων, αποτελεί ένα καλό υπόδειγμα του τρόπου με τον οποίο κινούνταν τα πράγματα σε επίπεδο </w:t>
      </w:r>
      <w:r>
        <w:rPr>
          <w:rFonts w:eastAsia="Times New Roman" w:cs="Times New Roman"/>
          <w:szCs w:val="24"/>
        </w:rPr>
        <w:t xml:space="preserve">υπηρεσιών και πολιτικών ηγεσιών των Υπουργείων έως τώρα. </w:t>
      </w:r>
    </w:p>
    <w:p w14:paraId="23B83439"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Αφετηρία ήταν η με αριθμό 31767 και με ημερομηνία 14-8-2008 δημόσια διαθήκη του Γεωργίου </w:t>
      </w:r>
      <w:proofErr w:type="spellStart"/>
      <w:r>
        <w:rPr>
          <w:rFonts w:eastAsia="Times New Roman" w:cs="Times New Roman"/>
          <w:szCs w:val="24"/>
        </w:rPr>
        <w:t>Μαλινάκη</w:t>
      </w:r>
      <w:proofErr w:type="spellEnd"/>
      <w:r>
        <w:rPr>
          <w:rFonts w:eastAsia="Times New Roman" w:cs="Times New Roman"/>
          <w:szCs w:val="24"/>
        </w:rPr>
        <w:t xml:space="preserve">, του Γεωργίου και της Αλεξάνδρας, η οποία δημοσιεύεται από το Μονομελές Πρωτοδικείο Χανίων, σύμφωνα </w:t>
      </w:r>
      <w:r>
        <w:rPr>
          <w:rFonts w:eastAsia="Times New Roman" w:cs="Times New Roman"/>
          <w:szCs w:val="24"/>
        </w:rPr>
        <w:t xml:space="preserve">με το υπ’ αριθμ.427/2008 </w:t>
      </w:r>
      <w:r>
        <w:rPr>
          <w:rFonts w:eastAsia="Times New Roman" w:cs="Times New Roman"/>
          <w:szCs w:val="24"/>
        </w:rPr>
        <w:t>π</w:t>
      </w:r>
      <w:r>
        <w:rPr>
          <w:rFonts w:eastAsia="Times New Roman" w:cs="Times New Roman"/>
          <w:szCs w:val="24"/>
        </w:rPr>
        <w:t xml:space="preserve">ρακτικό της συνεδριάσεως της 11-12-2008. </w:t>
      </w:r>
    </w:p>
    <w:p w14:paraId="23B8343A"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διαθέτης αφήνει, σύμφωνα με τη διαθήκη του, όλη του την περιουσία στο Γενικό Νοσοκομείο Χανίων για την ανέγερση μίας πτέρυγας επτακοσίων τετραγωνικών μέτρων. Αυτή η περιουσία –κινητή και</w:t>
      </w:r>
      <w:r>
        <w:rPr>
          <w:rFonts w:eastAsia="Times New Roman" w:cs="Times New Roman"/>
          <w:szCs w:val="24"/>
        </w:rPr>
        <w:t xml:space="preserve"> ακίνητη- ανέρχεται στο ποσό των 4.200.000 ευρώ κατ’ εκτίμηση. </w:t>
      </w:r>
    </w:p>
    <w:p w14:paraId="23B8343B"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Εκτελεστής της διαθήκης είναι πενταμελής επιτροπή, ο εκάστοτε Μητροπολίτης </w:t>
      </w:r>
      <w:proofErr w:type="spellStart"/>
      <w:r>
        <w:rPr>
          <w:rFonts w:eastAsia="Times New Roman" w:cs="Times New Roman"/>
          <w:szCs w:val="24"/>
        </w:rPr>
        <w:t>Κυδωνίας</w:t>
      </w:r>
      <w:proofErr w:type="spellEnd"/>
      <w:r>
        <w:rPr>
          <w:rFonts w:eastAsia="Times New Roman" w:cs="Times New Roman"/>
          <w:szCs w:val="24"/>
        </w:rPr>
        <w:t xml:space="preserve"> και </w:t>
      </w:r>
      <w:proofErr w:type="spellStart"/>
      <w:r>
        <w:rPr>
          <w:rFonts w:eastAsia="Times New Roman" w:cs="Times New Roman"/>
          <w:szCs w:val="24"/>
        </w:rPr>
        <w:t>Αποκορώνου</w:t>
      </w:r>
      <w:proofErr w:type="spellEnd"/>
      <w:r>
        <w:rPr>
          <w:rFonts w:eastAsia="Times New Roman" w:cs="Times New Roman"/>
          <w:szCs w:val="24"/>
        </w:rPr>
        <w:t xml:space="preserve"> ως πρόεδρος, μέλη ο εκάστοτε διοικητής του Νοσοκομείου Χανίων και τρία ακόμα μέλη γιατροί, ψυ</w:t>
      </w:r>
      <w:r>
        <w:rPr>
          <w:rFonts w:eastAsia="Times New Roman" w:cs="Times New Roman"/>
          <w:szCs w:val="24"/>
        </w:rPr>
        <w:t xml:space="preserve">χίατροι του Νοσοκομείου Χανίων. </w:t>
      </w:r>
    </w:p>
    <w:p w14:paraId="23B8343C"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Γενικό Νοσοκομείο Χανίων με το υπ’ αριθμ.12 </w:t>
      </w:r>
      <w:r>
        <w:rPr>
          <w:rFonts w:eastAsia="Times New Roman" w:cs="Times New Roman"/>
          <w:szCs w:val="24"/>
        </w:rPr>
        <w:t>π</w:t>
      </w:r>
      <w:r>
        <w:rPr>
          <w:rFonts w:eastAsia="Times New Roman" w:cs="Times New Roman"/>
          <w:szCs w:val="24"/>
        </w:rPr>
        <w:t xml:space="preserve">ρακτικό στις 17-2-2009 αποδέχεται την από 11-12 δημόσια διαθήκη ως έχει. </w:t>
      </w:r>
    </w:p>
    <w:p w14:paraId="23B8343D"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Στις 4-5-2009 ορίζονται ως μέλη τρεις γιατροί και η επιτροπή εκτελεστών έχει πλέον συγκροτηθεί ως σώμ</w:t>
      </w:r>
      <w:r>
        <w:rPr>
          <w:rFonts w:eastAsia="Times New Roman" w:cs="Times New Roman"/>
          <w:szCs w:val="24"/>
        </w:rPr>
        <w:t xml:space="preserve">α, η οποία συνέρχεται στις 11-5-2009. </w:t>
      </w:r>
    </w:p>
    <w:p w14:paraId="23B8343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Αρχίζει το έργο της </w:t>
      </w:r>
      <w:r>
        <w:rPr>
          <w:rFonts w:eastAsia="Times New Roman" w:cs="Times New Roman"/>
          <w:szCs w:val="24"/>
        </w:rPr>
        <w:t>ε</w:t>
      </w:r>
      <w:r>
        <w:rPr>
          <w:rFonts w:eastAsia="Times New Roman" w:cs="Times New Roman"/>
          <w:szCs w:val="24"/>
        </w:rPr>
        <w:t xml:space="preserve">πιτροπής με επισκέψεις και καταγραφές περιουσιακών στοιχείων. Η νομιμοποίηση της </w:t>
      </w:r>
      <w:r>
        <w:rPr>
          <w:rFonts w:eastAsia="Times New Roman" w:cs="Times New Roman"/>
          <w:szCs w:val="24"/>
        </w:rPr>
        <w:t>ε</w:t>
      </w:r>
      <w:r>
        <w:rPr>
          <w:rFonts w:eastAsia="Times New Roman" w:cs="Times New Roman"/>
          <w:szCs w:val="24"/>
        </w:rPr>
        <w:t>πιτροπής έγινε από το Πρωτοδικείο Χανίων στις 29</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2009. Γίνεται έλεγχος σε υποθηκοφυλακεία, σε λογαριασμούς και </w:t>
      </w:r>
      <w:r>
        <w:rPr>
          <w:rFonts w:eastAsia="Times New Roman" w:cs="Times New Roman"/>
          <w:szCs w:val="24"/>
        </w:rPr>
        <w:t xml:space="preserve">θυρίδες τραπεζών. Ενημερώνεται το Υπουργείο Οικονομικών, Τμήμα Εθνικών Κληροδοτημάτων. </w:t>
      </w:r>
    </w:p>
    <w:p w14:paraId="23B8343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Συντάχθηκε </w:t>
      </w:r>
      <w:proofErr w:type="spellStart"/>
      <w:r>
        <w:rPr>
          <w:rFonts w:eastAsia="Times New Roman" w:cs="Times New Roman"/>
          <w:szCs w:val="24"/>
        </w:rPr>
        <w:t>κτ</w:t>
      </w:r>
      <w:r>
        <w:rPr>
          <w:rFonts w:eastAsia="Times New Roman" w:cs="Times New Roman"/>
          <w:szCs w:val="24"/>
        </w:rPr>
        <w:t>η</w:t>
      </w:r>
      <w:r>
        <w:rPr>
          <w:rFonts w:eastAsia="Times New Roman" w:cs="Times New Roman"/>
          <w:szCs w:val="24"/>
        </w:rPr>
        <w:t>ριολογικό</w:t>
      </w:r>
      <w:proofErr w:type="spellEnd"/>
      <w:r>
        <w:rPr>
          <w:rFonts w:eastAsia="Times New Roman" w:cs="Times New Roman"/>
          <w:szCs w:val="24"/>
        </w:rPr>
        <w:t xml:space="preserve"> πρόγραμμα από τους γιατρούς της </w:t>
      </w:r>
      <w:r>
        <w:rPr>
          <w:rFonts w:eastAsia="Times New Roman" w:cs="Times New Roman"/>
          <w:szCs w:val="24"/>
        </w:rPr>
        <w:t>ε</w:t>
      </w:r>
      <w:r>
        <w:rPr>
          <w:rFonts w:eastAsia="Times New Roman" w:cs="Times New Roman"/>
          <w:szCs w:val="24"/>
        </w:rPr>
        <w:t xml:space="preserve">πιτροπής σε συνεργασία με την Τεχνική Υπηρεσία του Γενικού Νοσοκομείου Χανίων. Συντάχθηκε με μέριμνα της </w:t>
      </w:r>
      <w:r>
        <w:rPr>
          <w:rFonts w:eastAsia="Times New Roman" w:cs="Times New Roman"/>
          <w:szCs w:val="24"/>
        </w:rPr>
        <w:t>ε</w:t>
      </w:r>
      <w:r>
        <w:rPr>
          <w:rFonts w:eastAsia="Times New Roman" w:cs="Times New Roman"/>
          <w:szCs w:val="24"/>
        </w:rPr>
        <w:t xml:space="preserve">πιτροπής προκαταρκτική μελέτη, αρχιτεκτονική επίλυση της επέκτασης σε συνδυασμό με τη συνένωση και αξιοποίηση των υπαρχόντων χώρων και εγκαταστάσεων. </w:t>
      </w:r>
    </w:p>
    <w:p w14:paraId="23B8344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Με βάση τις εκτιμήσεις της </w:t>
      </w:r>
      <w:r>
        <w:rPr>
          <w:rFonts w:eastAsia="Times New Roman" w:cs="Times New Roman"/>
          <w:szCs w:val="24"/>
        </w:rPr>
        <w:t>τ</w:t>
      </w:r>
      <w:r>
        <w:rPr>
          <w:rFonts w:eastAsia="Times New Roman" w:cs="Times New Roman"/>
          <w:szCs w:val="24"/>
        </w:rPr>
        <w:t xml:space="preserve">εχνικής </w:t>
      </w:r>
      <w:r>
        <w:rPr>
          <w:rFonts w:eastAsia="Times New Roman" w:cs="Times New Roman"/>
          <w:szCs w:val="24"/>
        </w:rPr>
        <w:t>υ</w:t>
      </w:r>
      <w:r>
        <w:rPr>
          <w:rFonts w:eastAsia="Times New Roman" w:cs="Times New Roman"/>
          <w:szCs w:val="24"/>
        </w:rPr>
        <w:t xml:space="preserve">πηρεσίας του </w:t>
      </w:r>
      <w:r>
        <w:rPr>
          <w:rFonts w:eastAsia="Times New Roman" w:cs="Times New Roman"/>
          <w:szCs w:val="24"/>
        </w:rPr>
        <w:t>ν</w:t>
      </w:r>
      <w:r>
        <w:rPr>
          <w:rFonts w:eastAsia="Times New Roman" w:cs="Times New Roman"/>
          <w:szCs w:val="24"/>
        </w:rPr>
        <w:t xml:space="preserve">οσοκομείου, η νέα </w:t>
      </w:r>
      <w:r>
        <w:rPr>
          <w:rFonts w:eastAsia="Times New Roman" w:cs="Times New Roman"/>
          <w:szCs w:val="24"/>
        </w:rPr>
        <w:t>ψ</w:t>
      </w:r>
      <w:r>
        <w:rPr>
          <w:rFonts w:eastAsia="Times New Roman" w:cs="Times New Roman"/>
          <w:szCs w:val="24"/>
        </w:rPr>
        <w:t xml:space="preserve">υχιατρική </w:t>
      </w:r>
      <w:r>
        <w:rPr>
          <w:rFonts w:eastAsia="Times New Roman" w:cs="Times New Roman"/>
          <w:szCs w:val="24"/>
        </w:rPr>
        <w:t>κ</w:t>
      </w:r>
      <w:r>
        <w:rPr>
          <w:rFonts w:eastAsia="Times New Roman" w:cs="Times New Roman"/>
          <w:szCs w:val="24"/>
        </w:rPr>
        <w:t>λινική μαζί με την προσθ</w:t>
      </w:r>
      <w:r>
        <w:rPr>
          <w:rFonts w:eastAsia="Times New Roman" w:cs="Times New Roman"/>
          <w:szCs w:val="24"/>
        </w:rPr>
        <w:t xml:space="preserve">ήκη θα έχει 1.000 τετραγωνικά μέτρα λειτουργικής επιφάνειας και 1.800 τετραγωνικά μέτρα μεικτής. Σημειωτέον ότι επεκτείνεται το </w:t>
      </w:r>
      <w:r>
        <w:rPr>
          <w:rFonts w:eastAsia="Times New Roman" w:cs="Times New Roman"/>
          <w:szCs w:val="24"/>
        </w:rPr>
        <w:t>ψ</w:t>
      </w:r>
      <w:r>
        <w:rPr>
          <w:rFonts w:eastAsia="Times New Roman" w:cs="Times New Roman"/>
          <w:szCs w:val="24"/>
        </w:rPr>
        <w:t xml:space="preserve">υχιατρικό </w:t>
      </w:r>
      <w:r>
        <w:rPr>
          <w:rFonts w:eastAsia="Times New Roman" w:cs="Times New Roman"/>
          <w:szCs w:val="24"/>
        </w:rPr>
        <w:t>τ</w:t>
      </w:r>
      <w:r>
        <w:rPr>
          <w:rFonts w:eastAsia="Times New Roman" w:cs="Times New Roman"/>
          <w:szCs w:val="24"/>
        </w:rPr>
        <w:t xml:space="preserve">μήμα, που σήμερα </w:t>
      </w:r>
      <w:proofErr w:type="spellStart"/>
      <w:r>
        <w:rPr>
          <w:rFonts w:eastAsia="Times New Roman" w:cs="Times New Roman"/>
          <w:szCs w:val="24"/>
        </w:rPr>
        <w:t>ασφυκτιά</w:t>
      </w:r>
      <w:proofErr w:type="spellEnd"/>
      <w:r>
        <w:rPr>
          <w:rFonts w:eastAsia="Times New Roman" w:cs="Times New Roman"/>
          <w:szCs w:val="24"/>
        </w:rPr>
        <w:t xml:space="preserve"> και στεγάζεται σε κτ</w:t>
      </w:r>
      <w:r>
        <w:rPr>
          <w:rFonts w:eastAsia="Times New Roman" w:cs="Times New Roman"/>
          <w:szCs w:val="24"/>
        </w:rPr>
        <w:t>ή</w:t>
      </w:r>
      <w:r>
        <w:rPr>
          <w:rFonts w:eastAsia="Times New Roman" w:cs="Times New Roman"/>
          <w:szCs w:val="24"/>
        </w:rPr>
        <w:t>ριο προοριζόμενο εξ αρχής για μονάδα λοιμωδών νόσων.</w:t>
      </w:r>
    </w:p>
    <w:p w14:paraId="23B8344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Παρατηρούμε, λοι</w:t>
      </w:r>
      <w:r>
        <w:rPr>
          <w:rFonts w:eastAsia="Times New Roman" w:cs="Times New Roman"/>
          <w:szCs w:val="24"/>
        </w:rPr>
        <w:t>πόν, ότι απαιτήθηκαν πάρα πολλά χρόνια για να βρεθεί τρόπος αξιοποίησης ενός όχι ευκαταφρόνητου χρηματικού ποσού για το δημόσιο καλό στον κρίσιμο τομέα της υγείας. Η βραδύτητα είναι δεδομένη. Απομένει να το αξιολογήσουμε ως γεγονός και ιδίως να βγάλουμε όσ</w:t>
      </w:r>
      <w:r>
        <w:rPr>
          <w:rFonts w:eastAsia="Times New Roman" w:cs="Times New Roman"/>
          <w:szCs w:val="24"/>
        </w:rPr>
        <w:t xml:space="preserve">α πολιτικά συμπεράσματα πρέπει. </w:t>
      </w:r>
    </w:p>
    <w:p w14:paraId="23B8344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Δεν νομίζω ότι υπάρχει κανείς εδώ μέσα που να θεωρεί φυσιολογικό να υπάρχουν τα χρήματα, να πιέζει η </w:t>
      </w:r>
      <w:r>
        <w:rPr>
          <w:rFonts w:eastAsia="Times New Roman" w:cs="Times New Roman"/>
          <w:szCs w:val="24"/>
        </w:rPr>
        <w:t>ε</w:t>
      </w:r>
      <w:r>
        <w:rPr>
          <w:rFonts w:eastAsia="Times New Roman" w:cs="Times New Roman"/>
          <w:szCs w:val="24"/>
        </w:rPr>
        <w:t xml:space="preserve">κτελεστική </w:t>
      </w:r>
      <w:r>
        <w:rPr>
          <w:rFonts w:eastAsia="Times New Roman" w:cs="Times New Roman"/>
          <w:szCs w:val="24"/>
        </w:rPr>
        <w:t>ε</w:t>
      </w:r>
      <w:r>
        <w:rPr>
          <w:rFonts w:eastAsia="Times New Roman" w:cs="Times New Roman"/>
          <w:szCs w:val="24"/>
        </w:rPr>
        <w:t>πιτροπή τις διαθήκες και να παραμένουν στα συρτάρια σχέδια και αποφάσεις. Θα μπορούσε να δικαιολογήσει κανείς</w:t>
      </w:r>
      <w:r>
        <w:rPr>
          <w:rFonts w:eastAsia="Times New Roman" w:cs="Times New Roman"/>
          <w:szCs w:val="24"/>
        </w:rPr>
        <w:t xml:space="preserve"> την καθυστέρηση αν υπήρχαν τεχνικά ή νομικά προβλήματα που, όμως, δεν υπήρξαν. </w:t>
      </w:r>
    </w:p>
    <w:p w14:paraId="23B8344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Εκείνο που δεν πρέπει να κάνουμε είναι να συμβιβαστούμε με τη γενικότερη κατάσταση του αραμπά, με την οποία πολλές φορές λειτουργεί η διοίκηση, αλλά ούτε και με τις παράλογες </w:t>
      </w:r>
      <w:r>
        <w:rPr>
          <w:rFonts w:eastAsia="Times New Roman" w:cs="Times New Roman"/>
          <w:szCs w:val="24"/>
        </w:rPr>
        <w:t xml:space="preserve">και πολλές φορές υπερβολικές απαιτήσεις της γραφειοκρατίας. </w:t>
      </w:r>
    </w:p>
    <w:p w14:paraId="23B8344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Με την ευκαιρία αυτή θέλω να τονίσω ότι πρέπει να απλουστευτούν και να επιταχυνθούν οι διαδικασίες στην Εθνική Επιτροπή Κληροδοτημάτων και να γίνεται περισσότερο ουσιαστικός και καθόλου φορμαλιστ</w:t>
      </w:r>
      <w:r>
        <w:rPr>
          <w:rFonts w:eastAsia="Times New Roman" w:cs="Times New Roman"/>
          <w:szCs w:val="24"/>
        </w:rPr>
        <w:t xml:space="preserve">ικός έλεγχος της δραστηριότητας των πάσης φύσεως εκκαθαριστών. </w:t>
      </w:r>
    </w:p>
    <w:p w14:paraId="23B8344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Εκείνο που σε κάθε περίπτωση υπογραμμίζουμε είναι πόσο αναγκαία είναι η ύπαρξη πολιτικής βούλησης σε συνδυασμό με τη μεθοδικότητα και την εργατικότητα των επικεφαλής, ιδιότητες που χαρακτηρίζο</w:t>
      </w:r>
      <w:r>
        <w:rPr>
          <w:rFonts w:eastAsia="Times New Roman" w:cs="Times New Roman"/>
          <w:szCs w:val="24"/>
        </w:rPr>
        <w:t xml:space="preserve">υν τη σημερινή πολιτική ηγεσία του Υπουργείου Υγείας. </w:t>
      </w:r>
    </w:p>
    <w:p w14:paraId="23B8344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Πρόκειται –και το ζούμε όλοι εμείς που διακονήσαμε και διακονούμε στο χώρο της δημόσιας υγείας- για ένα διαφορετικό μοντέλο, με σύνεση, με μεθοδικότητα και προπάντων με απίστευτη δουλειά που υπακούει σ</w:t>
      </w:r>
      <w:r>
        <w:rPr>
          <w:rFonts w:eastAsia="Times New Roman" w:cs="Times New Roman"/>
          <w:szCs w:val="24"/>
        </w:rPr>
        <w:t>ε ένα και μόνο σκοπό, την ανάταξη και τη στερέωση ενός πραγματικά φιλικού προς τον πολίτη συστήματος δημόσιας υγείας.</w:t>
      </w:r>
    </w:p>
    <w:p w14:paraId="23B8344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23B8344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Το μοντέλο αυτό αναγκαστικά θέτει σε πρώτη προτεραιότη</w:t>
      </w:r>
      <w:r>
        <w:rPr>
          <w:rFonts w:eastAsia="Times New Roman" w:cs="Times New Roman"/>
          <w:szCs w:val="24"/>
        </w:rPr>
        <w:t xml:space="preserve">τα τον τομέα παροχής υπηρεσιών υγείας εκ μέρους του κράτους και όχι των ιδιωτών, όπως γινόταν σε παλαιότερους χρόνους. Η προτεραιότητα αυτή συνδυάζεται με τον αναγεννητικό οίστρο που, όπως έχει κατανοήσει ολόκληρη η χώρα, διαπερνά </w:t>
      </w:r>
      <w:r>
        <w:rPr>
          <w:rFonts w:eastAsia="Times New Roman" w:cs="Times New Roman"/>
          <w:szCs w:val="24"/>
        </w:rPr>
        <w:lastRenderedPageBreak/>
        <w:t>τη σημερινή πολιτική ηγεσ</w:t>
      </w:r>
      <w:r>
        <w:rPr>
          <w:rFonts w:eastAsia="Times New Roman" w:cs="Times New Roman"/>
          <w:szCs w:val="24"/>
        </w:rPr>
        <w:t>ία του Υπουργείου Υγείας. Συνδυάζεται ακόμη με την προσωπική ακεραιότητα των Υπουργών και των συνεργατών τους, γεγονός που εμπνέει εμπιστοσύνη και θα οδηγεί ολοένα και περισσότερους συμπολίτες μας σε υλικές προσφορές για τη βελτίωση των όρων περίθαλψης για</w:t>
      </w:r>
      <w:r>
        <w:rPr>
          <w:rFonts w:eastAsia="Times New Roman" w:cs="Times New Roman"/>
          <w:szCs w:val="24"/>
        </w:rPr>
        <w:t xml:space="preserve"> τον ελληνικό λαό.</w:t>
      </w:r>
    </w:p>
    <w:p w14:paraId="23B8344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Τέλος, πάντοτε για την πρώτη κύρωση, να μου επιτρέψετε να κάνω δυο ακόμα ενημερωτικές παρατηρήσεις. Η πρώτη είναι ότι μέσα στη διαθήκη </w:t>
      </w:r>
      <w:proofErr w:type="spellStart"/>
      <w:r>
        <w:rPr>
          <w:rFonts w:eastAsia="Times New Roman" w:cs="Times New Roman"/>
          <w:szCs w:val="24"/>
        </w:rPr>
        <w:t>Μαλινάκη</w:t>
      </w:r>
      <w:proofErr w:type="spellEnd"/>
      <w:r>
        <w:rPr>
          <w:rFonts w:eastAsia="Times New Roman" w:cs="Times New Roman"/>
          <w:szCs w:val="24"/>
        </w:rPr>
        <w:t xml:space="preserve"> υπάρχει ο όρος για κάλυψη μέρους των λειτουργικών εξόδων της νέας πτέρυγας, αλλά και της παρο</w:t>
      </w:r>
      <w:r>
        <w:rPr>
          <w:rFonts w:eastAsia="Times New Roman" w:cs="Times New Roman"/>
          <w:szCs w:val="24"/>
        </w:rPr>
        <w:t xml:space="preserve">χής δυνατότητας για δημιουργία νέων δομών ψυχιατρικής περίθαλψης στα Χανιά. </w:t>
      </w:r>
    </w:p>
    <w:p w14:paraId="23B8344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Η δεύτερη παρατήρησή μου, με την οποία ολοκληρώνεται το πρώτο τμήμα της εισήγησής μου, είναι το ότι θεωρώ επιβεβλημένο να ευχαριστήσω δημόσια από το Βήμα της Βουλής την </w:t>
      </w:r>
      <w:r>
        <w:rPr>
          <w:rFonts w:eastAsia="Times New Roman" w:cs="Times New Roman"/>
          <w:szCs w:val="24"/>
        </w:rPr>
        <w:t>ε</w:t>
      </w:r>
      <w:r>
        <w:rPr>
          <w:rFonts w:eastAsia="Times New Roman" w:cs="Times New Roman"/>
          <w:szCs w:val="24"/>
        </w:rPr>
        <w:t>κτελεστικ</w:t>
      </w:r>
      <w:r>
        <w:rPr>
          <w:rFonts w:eastAsia="Times New Roman" w:cs="Times New Roman"/>
          <w:szCs w:val="24"/>
        </w:rPr>
        <w:t xml:space="preserve">ή </w:t>
      </w:r>
      <w:r>
        <w:rPr>
          <w:rFonts w:eastAsia="Times New Roman" w:cs="Times New Roman"/>
          <w:szCs w:val="24"/>
        </w:rPr>
        <w:t>ε</w:t>
      </w:r>
      <w:r>
        <w:rPr>
          <w:rFonts w:eastAsia="Times New Roman" w:cs="Times New Roman"/>
          <w:szCs w:val="24"/>
        </w:rPr>
        <w:t>πιτροπή, ιδίως τον Πρόεδρό της, σεβασμιότατο Μητροπολίτη Χανίων, που συνέβαλαν στην ολοκλήρωση της προσπάθειας.</w:t>
      </w:r>
    </w:p>
    <w:p w14:paraId="23B8344B" w14:textId="77777777" w:rsidR="00762968" w:rsidRDefault="006F10D4">
      <w:pPr>
        <w:spacing w:line="600" w:lineRule="auto"/>
        <w:ind w:firstLine="720"/>
        <w:jc w:val="both"/>
        <w:rPr>
          <w:rFonts w:eastAsia="Times New Roman" w:cs="Times New Roman"/>
          <w:szCs w:val="24"/>
        </w:rPr>
      </w:pPr>
      <w:r w:rsidRPr="001F0206">
        <w:rPr>
          <w:rFonts w:eastAsia="Times New Roman" w:cs="Times New Roman"/>
          <w:b/>
          <w:szCs w:val="24"/>
        </w:rPr>
        <w:lastRenderedPageBreak/>
        <w:t xml:space="preserve">ΠΡΟΕΔΡΕΥΩΝ (Δημήτριος </w:t>
      </w:r>
      <w:proofErr w:type="spellStart"/>
      <w:r w:rsidRPr="001F0206">
        <w:rPr>
          <w:rFonts w:eastAsia="Times New Roman" w:cs="Times New Roman"/>
          <w:b/>
          <w:szCs w:val="24"/>
        </w:rPr>
        <w:t>Κρεμαστινός</w:t>
      </w:r>
      <w:proofErr w:type="spellEnd"/>
      <w:r w:rsidRPr="001F020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Κωστοπαναγιώτου</w:t>
      </w:r>
      <w:proofErr w:type="spellEnd"/>
      <w:r>
        <w:rPr>
          <w:rFonts w:eastAsia="Times New Roman" w:cs="Times New Roman"/>
          <w:szCs w:val="24"/>
        </w:rPr>
        <w:t>, σας παρακαλώ ολοκληρώστε.</w:t>
      </w:r>
    </w:p>
    <w:p w14:paraId="23B8344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ΗΛΙΑΣ ΚΩΣΤΟΠΑΝΑΓΙΩΤΟΥ: </w:t>
      </w:r>
      <w:r>
        <w:rPr>
          <w:rFonts w:eastAsia="Times New Roman" w:cs="Times New Roman"/>
          <w:szCs w:val="24"/>
        </w:rPr>
        <w:t>Δεν θα αργήσω, κύριε Πρόεδρε.</w:t>
      </w:r>
    </w:p>
    <w:p w14:paraId="23B8344D" w14:textId="77777777" w:rsidR="00762968" w:rsidRDefault="006F10D4">
      <w:pPr>
        <w:spacing w:line="600" w:lineRule="auto"/>
        <w:ind w:firstLine="720"/>
        <w:jc w:val="both"/>
        <w:rPr>
          <w:rFonts w:eastAsia="Times New Roman" w:cs="Times New Roman"/>
          <w:szCs w:val="24"/>
        </w:rPr>
      </w:pPr>
      <w:r w:rsidRPr="001F0206">
        <w:rPr>
          <w:rFonts w:eastAsia="Times New Roman" w:cs="Times New Roman"/>
          <w:b/>
          <w:szCs w:val="24"/>
        </w:rPr>
        <w:t xml:space="preserve">ΠΡΟΕΔΡΕΥΩΝ (Δημήτριος </w:t>
      </w:r>
      <w:proofErr w:type="spellStart"/>
      <w:r w:rsidRPr="001F0206">
        <w:rPr>
          <w:rFonts w:eastAsia="Times New Roman" w:cs="Times New Roman"/>
          <w:b/>
          <w:szCs w:val="24"/>
        </w:rPr>
        <w:t>Κρεμαστινός</w:t>
      </w:r>
      <w:proofErr w:type="spellEnd"/>
      <w:r w:rsidRPr="001F0206">
        <w:rPr>
          <w:rFonts w:eastAsia="Times New Roman" w:cs="Times New Roman"/>
          <w:b/>
          <w:szCs w:val="24"/>
        </w:rPr>
        <w:t>):</w:t>
      </w:r>
      <w:r>
        <w:rPr>
          <w:rFonts w:eastAsia="Times New Roman" w:cs="Times New Roman"/>
          <w:b/>
          <w:szCs w:val="24"/>
        </w:rPr>
        <w:t xml:space="preserve"> </w:t>
      </w:r>
      <w:r>
        <w:rPr>
          <w:rFonts w:eastAsia="Times New Roman" w:cs="Times New Roman"/>
          <w:szCs w:val="24"/>
        </w:rPr>
        <w:t>Ο χρόνος σας είναι πέντε λεπτά και έχουμε φτάσει τα επτά.</w:t>
      </w:r>
    </w:p>
    <w:p w14:paraId="23B8344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ΗΛΙΑΣ ΚΩΣΤΟΠΑΝΑΓΙΩΤΟΥ: </w:t>
      </w:r>
      <w:r>
        <w:rPr>
          <w:rFonts w:eastAsia="Times New Roman" w:cs="Times New Roman"/>
          <w:szCs w:val="24"/>
        </w:rPr>
        <w:t>Μα, εισήγηση είναι, κύριε Πρόεδρε.</w:t>
      </w:r>
    </w:p>
    <w:p w14:paraId="23B8344F" w14:textId="77777777" w:rsidR="00762968" w:rsidRDefault="006F10D4">
      <w:pPr>
        <w:spacing w:line="600" w:lineRule="auto"/>
        <w:ind w:firstLine="720"/>
        <w:jc w:val="both"/>
        <w:rPr>
          <w:rFonts w:eastAsia="Times New Roman" w:cs="Times New Roman"/>
          <w:szCs w:val="24"/>
        </w:rPr>
      </w:pPr>
      <w:r w:rsidRPr="00E16679">
        <w:rPr>
          <w:rFonts w:eastAsia="Times New Roman" w:cs="Times New Roman"/>
          <w:b/>
          <w:szCs w:val="24"/>
        </w:rPr>
        <w:t>ΙΑΣ</w:t>
      </w:r>
      <w:r>
        <w:rPr>
          <w:rFonts w:eastAsia="Times New Roman" w:cs="Times New Roman"/>
          <w:b/>
          <w:szCs w:val="24"/>
        </w:rPr>
        <w:t>Ο</w:t>
      </w:r>
      <w:r w:rsidRPr="00E16679">
        <w:rPr>
          <w:rFonts w:eastAsia="Times New Roman" w:cs="Times New Roman"/>
          <w:b/>
          <w:szCs w:val="24"/>
        </w:rPr>
        <w:t>Ν</w:t>
      </w:r>
      <w:r>
        <w:rPr>
          <w:rFonts w:eastAsia="Times New Roman" w:cs="Times New Roman"/>
          <w:b/>
          <w:szCs w:val="24"/>
        </w:rPr>
        <w:t>ΑΣ</w:t>
      </w:r>
      <w:r w:rsidRPr="00E16679">
        <w:rPr>
          <w:rFonts w:eastAsia="Times New Roman" w:cs="Times New Roman"/>
          <w:b/>
          <w:szCs w:val="24"/>
        </w:rPr>
        <w:t xml:space="preserve"> ΦΩΤΗΛΑΣ:</w:t>
      </w:r>
      <w:r>
        <w:rPr>
          <w:rFonts w:eastAsia="Times New Roman" w:cs="Times New Roman"/>
          <w:szCs w:val="24"/>
        </w:rPr>
        <w:t xml:space="preserve"> Εισηγητές είμαστε, κύριε Πρόεδρε. </w:t>
      </w:r>
    </w:p>
    <w:p w14:paraId="23B83450" w14:textId="77777777" w:rsidR="00762968" w:rsidRDefault="006F10D4">
      <w:pPr>
        <w:spacing w:line="600" w:lineRule="auto"/>
        <w:ind w:firstLine="720"/>
        <w:jc w:val="both"/>
        <w:rPr>
          <w:rFonts w:eastAsia="Times New Roman" w:cs="Times New Roman"/>
          <w:szCs w:val="24"/>
        </w:rPr>
      </w:pPr>
      <w:r w:rsidRPr="001F0206">
        <w:rPr>
          <w:rFonts w:eastAsia="Times New Roman" w:cs="Times New Roman"/>
          <w:b/>
          <w:szCs w:val="24"/>
        </w:rPr>
        <w:t xml:space="preserve">ΠΡΟΕΔΡΕΥΩΝ (Δημήτριος </w:t>
      </w:r>
      <w:proofErr w:type="spellStart"/>
      <w:r w:rsidRPr="001F0206">
        <w:rPr>
          <w:rFonts w:eastAsia="Times New Roman" w:cs="Times New Roman"/>
          <w:b/>
          <w:szCs w:val="24"/>
        </w:rPr>
        <w:t>Κρεμαστινός</w:t>
      </w:r>
      <w:proofErr w:type="spellEnd"/>
      <w:r w:rsidRPr="001F020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Η εισήγηση είναι πέντε λεπτά. </w:t>
      </w:r>
    </w:p>
    <w:p w14:paraId="23B8345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ΗΛΙΑΣ ΚΩΣΤΟΠΑΝΑΓΙΩΤΟΥ: </w:t>
      </w:r>
      <w:r>
        <w:rPr>
          <w:rFonts w:eastAsia="Times New Roman" w:cs="Times New Roman"/>
          <w:szCs w:val="24"/>
        </w:rPr>
        <w:t xml:space="preserve">Τελειώνω, κύριε Πρόεδρε. </w:t>
      </w:r>
    </w:p>
    <w:p w14:paraId="23B83452" w14:textId="77777777" w:rsidR="00762968" w:rsidRDefault="006F10D4">
      <w:pPr>
        <w:spacing w:line="600" w:lineRule="auto"/>
        <w:ind w:firstLine="720"/>
        <w:jc w:val="both"/>
        <w:rPr>
          <w:rFonts w:eastAsia="Times New Roman" w:cs="Times New Roman"/>
          <w:szCs w:val="24"/>
        </w:rPr>
      </w:pPr>
      <w:r w:rsidRPr="00E16679">
        <w:rPr>
          <w:rFonts w:eastAsia="Times New Roman" w:cs="Times New Roman"/>
          <w:b/>
          <w:szCs w:val="24"/>
        </w:rPr>
        <w:t>ΙΑΣ</w:t>
      </w:r>
      <w:r>
        <w:rPr>
          <w:rFonts w:eastAsia="Times New Roman" w:cs="Times New Roman"/>
          <w:b/>
          <w:szCs w:val="24"/>
        </w:rPr>
        <w:t>Ο</w:t>
      </w:r>
      <w:r w:rsidRPr="00E16679">
        <w:rPr>
          <w:rFonts w:eastAsia="Times New Roman" w:cs="Times New Roman"/>
          <w:b/>
          <w:szCs w:val="24"/>
        </w:rPr>
        <w:t>Ν</w:t>
      </w:r>
      <w:r>
        <w:rPr>
          <w:rFonts w:eastAsia="Times New Roman" w:cs="Times New Roman"/>
          <w:b/>
          <w:szCs w:val="24"/>
        </w:rPr>
        <w:t>ΑΣ</w:t>
      </w:r>
      <w:r w:rsidRPr="00E16679">
        <w:rPr>
          <w:rFonts w:eastAsia="Times New Roman" w:cs="Times New Roman"/>
          <w:b/>
          <w:szCs w:val="24"/>
        </w:rPr>
        <w:t xml:space="preserve"> ΦΩΤΗΛΑΣ:</w:t>
      </w:r>
      <w:r>
        <w:rPr>
          <w:rFonts w:eastAsia="Times New Roman" w:cs="Times New Roman"/>
          <w:szCs w:val="24"/>
        </w:rPr>
        <w:t xml:space="preserve"> Άλλοι μιλούν πέντε λεπτά για μια τροπολογία και ο εισηγητής…</w:t>
      </w:r>
    </w:p>
    <w:p w14:paraId="23B83453" w14:textId="77777777" w:rsidR="00762968" w:rsidRDefault="006F10D4">
      <w:pPr>
        <w:spacing w:line="600" w:lineRule="auto"/>
        <w:ind w:firstLine="720"/>
        <w:jc w:val="both"/>
        <w:rPr>
          <w:rFonts w:eastAsia="Times New Roman" w:cs="Times New Roman"/>
          <w:szCs w:val="24"/>
        </w:rPr>
      </w:pPr>
      <w:r w:rsidRPr="001F0206">
        <w:rPr>
          <w:rFonts w:eastAsia="Times New Roman" w:cs="Times New Roman"/>
          <w:b/>
          <w:szCs w:val="24"/>
        </w:rPr>
        <w:t xml:space="preserve">ΠΡΟΕΔΡΕΥΩΝ (Δημήτριος </w:t>
      </w:r>
      <w:proofErr w:type="spellStart"/>
      <w:r w:rsidRPr="001F0206">
        <w:rPr>
          <w:rFonts w:eastAsia="Times New Roman" w:cs="Times New Roman"/>
          <w:b/>
          <w:szCs w:val="24"/>
        </w:rPr>
        <w:t>Κρεμαστινός</w:t>
      </w:r>
      <w:proofErr w:type="spellEnd"/>
      <w:r w:rsidRPr="001F0206">
        <w:rPr>
          <w:rFonts w:eastAsia="Times New Roman" w:cs="Times New Roman"/>
          <w:b/>
          <w:szCs w:val="24"/>
        </w:rPr>
        <w:t>):</w:t>
      </w:r>
      <w:r>
        <w:rPr>
          <w:rFonts w:eastAsia="Times New Roman" w:cs="Times New Roman"/>
          <w:b/>
          <w:szCs w:val="24"/>
        </w:rPr>
        <w:t xml:space="preserve"> </w:t>
      </w:r>
      <w:r>
        <w:rPr>
          <w:rFonts w:eastAsia="Times New Roman" w:cs="Times New Roman"/>
          <w:szCs w:val="24"/>
        </w:rPr>
        <w:t>Οι τροπολογίες ήταν ένα λεπτό και πήραν παράταση.</w:t>
      </w:r>
    </w:p>
    <w:p w14:paraId="23B8345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lastRenderedPageBreak/>
        <w:t>ΗΛΙΑΣ ΚΩΣΤΟΠ</w:t>
      </w:r>
      <w:r>
        <w:rPr>
          <w:rFonts w:eastAsia="Times New Roman" w:cs="Times New Roman"/>
          <w:b/>
          <w:szCs w:val="24"/>
        </w:rPr>
        <w:t xml:space="preserve">ΑΝΑΓΙΩΤΟΥ: </w:t>
      </w:r>
      <w:r>
        <w:rPr>
          <w:rFonts w:eastAsia="Times New Roman" w:cs="Times New Roman"/>
          <w:szCs w:val="24"/>
        </w:rPr>
        <w:t>Τέλος, να πω ότι το αυτονόητο. Μετά την κατασκευή της η νέα πτέρυγα θα στελεχωθεί καταλλήλως, με βάση όσα προβλέπουν οι νόμοι. Η υπόσχεση, όπως και η δέσμευση που άλλωστε υπάρχει και στη σύμβαση που κυρώνουμε, είναι να έχει ολοκληρωθεί μέσα σε ε</w:t>
      </w:r>
      <w:r>
        <w:rPr>
          <w:rFonts w:eastAsia="Times New Roman" w:cs="Times New Roman"/>
          <w:szCs w:val="24"/>
        </w:rPr>
        <w:t>ίκοσι έξι μήνες από την έναρξη των εργασιών το αργότερο.</w:t>
      </w:r>
    </w:p>
    <w:p w14:paraId="23B8345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Για τη δεύτερη σύμβαση, που αφορά την κ</w:t>
      </w:r>
      <w:r w:rsidRPr="00CE2F78">
        <w:rPr>
          <w:rFonts w:eastAsia="Times New Roman" w:cs="Times New Roman"/>
          <w:szCs w:val="24"/>
        </w:rPr>
        <w:t>ύρωση μεταξύ</w:t>
      </w:r>
      <w:r>
        <w:rPr>
          <w:rFonts w:eastAsia="Times New Roman" w:cs="Times New Roman"/>
          <w:szCs w:val="24"/>
        </w:rPr>
        <w:t xml:space="preserve"> του</w:t>
      </w:r>
      <w:r w:rsidRPr="00CE2F78">
        <w:rPr>
          <w:rFonts w:eastAsia="Times New Roman" w:cs="Times New Roman"/>
          <w:szCs w:val="24"/>
        </w:rPr>
        <w:t xml:space="preserve"> Νοσοκομείου Κεφαλληνίας</w:t>
      </w:r>
      <w:r>
        <w:rPr>
          <w:rFonts w:eastAsia="Times New Roman" w:cs="Times New Roman"/>
          <w:szCs w:val="24"/>
        </w:rPr>
        <w:t>,</w:t>
      </w:r>
      <w:r w:rsidRPr="00CE2F78">
        <w:rPr>
          <w:rFonts w:eastAsia="Times New Roman" w:cs="Times New Roman"/>
          <w:szCs w:val="24"/>
        </w:rPr>
        <w:t xml:space="preserve"> </w:t>
      </w:r>
      <w:r w:rsidRPr="00022140">
        <w:rPr>
          <w:rFonts w:eastAsia="Times New Roman" w:cs="Times New Roman"/>
          <w:szCs w:val="24"/>
        </w:rPr>
        <w:t xml:space="preserve">του </w:t>
      </w:r>
      <w:r>
        <w:rPr>
          <w:rFonts w:eastAsia="Times New Roman" w:cs="Times New Roman"/>
          <w:szCs w:val="24"/>
        </w:rPr>
        <w:t>ε</w:t>
      </w:r>
      <w:r w:rsidRPr="00022140">
        <w:rPr>
          <w:rFonts w:eastAsia="Times New Roman" w:cs="Times New Roman"/>
          <w:szCs w:val="24"/>
        </w:rPr>
        <w:t xml:space="preserve">λληνικού </w:t>
      </w:r>
      <w:r>
        <w:rPr>
          <w:rFonts w:eastAsia="Times New Roman" w:cs="Times New Roman"/>
          <w:szCs w:val="24"/>
        </w:rPr>
        <w:t>δ</w:t>
      </w:r>
      <w:r w:rsidRPr="00022140">
        <w:rPr>
          <w:rFonts w:eastAsia="Times New Roman" w:cs="Times New Roman"/>
          <w:szCs w:val="24"/>
        </w:rPr>
        <w:t xml:space="preserve">ημοσίου </w:t>
      </w:r>
      <w:r w:rsidRPr="00CE2F78">
        <w:rPr>
          <w:rFonts w:eastAsia="Times New Roman" w:cs="Times New Roman"/>
          <w:szCs w:val="24"/>
        </w:rPr>
        <w:t xml:space="preserve">και των </w:t>
      </w:r>
      <w:r>
        <w:rPr>
          <w:rFonts w:eastAsia="Times New Roman" w:cs="Times New Roman"/>
          <w:szCs w:val="24"/>
        </w:rPr>
        <w:t>ε</w:t>
      </w:r>
      <w:r w:rsidRPr="00CE2F78">
        <w:rPr>
          <w:rFonts w:eastAsia="Times New Roman" w:cs="Times New Roman"/>
          <w:szCs w:val="24"/>
        </w:rPr>
        <w:t>κτελεστών της διαθήκης της Μαρίας (</w:t>
      </w:r>
      <w:proofErr w:type="spellStart"/>
      <w:r w:rsidRPr="00CE2F78">
        <w:rPr>
          <w:rFonts w:eastAsia="Times New Roman" w:cs="Times New Roman"/>
          <w:szCs w:val="24"/>
        </w:rPr>
        <w:t>Μάρης</w:t>
      </w:r>
      <w:proofErr w:type="spellEnd"/>
      <w:r w:rsidRPr="00CE2F78">
        <w:rPr>
          <w:rFonts w:eastAsia="Times New Roman" w:cs="Times New Roman"/>
          <w:szCs w:val="24"/>
        </w:rPr>
        <w:t>) Βεργωτή</w:t>
      </w:r>
      <w:r>
        <w:rPr>
          <w:rFonts w:eastAsia="Times New Roman" w:cs="Times New Roman"/>
          <w:szCs w:val="24"/>
        </w:rPr>
        <w:t>, για την εκτέλεση εργασιών για την υ</w:t>
      </w:r>
      <w:r>
        <w:rPr>
          <w:rFonts w:eastAsia="Times New Roman" w:cs="Times New Roman"/>
          <w:szCs w:val="24"/>
        </w:rPr>
        <w:t xml:space="preserve">ποστήριξη και αποδοτικότερη λειτουργία της </w:t>
      </w:r>
      <w:proofErr w:type="spellStart"/>
      <w:r>
        <w:rPr>
          <w:rFonts w:eastAsia="Times New Roman" w:cs="Times New Roman"/>
          <w:szCs w:val="24"/>
        </w:rPr>
        <w:t>νεοαναγερθείσης</w:t>
      </w:r>
      <w:proofErr w:type="spellEnd"/>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έας </w:t>
      </w:r>
      <w:r>
        <w:rPr>
          <w:rFonts w:eastAsia="Times New Roman" w:cs="Times New Roman"/>
          <w:szCs w:val="24"/>
        </w:rPr>
        <w:t>π</w:t>
      </w:r>
      <w:r>
        <w:rPr>
          <w:rFonts w:eastAsia="Times New Roman" w:cs="Times New Roman"/>
          <w:szCs w:val="24"/>
        </w:rPr>
        <w:t>τέρυγας «</w:t>
      </w:r>
      <w:r w:rsidRPr="00CE2F78">
        <w:rPr>
          <w:rFonts w:eastAsia="Times New Roman" w:cs="Times New Roman"/>
          <w:szCs w:val="24"/>
        </w:rPr>
        <w:t xml:space="preserve">Μαρίας </w:t>
      </w:r>
      <w:r>
        <w:rPr>
          <w:rFonts w:eastAsia="Times New Roman" w:cs="Times New Roman"/>
          <w:szCs w:val="24"/>
        </w:rPr>
        <w:t>και Γεωργίας</w:t>
      </w:r>
      <w:r w:rsidRPr="00CE2F78">
        <w:rPr>
          <w:rFonts w:eastAsia="Times New Roman" w:cs="Times New Roman"/>
          <w:szCs w:val="24"/>
        </w:rPr>
        <w:t xml:space="preserve"> Βεργωτή</w:t>
      </w:r>
      <w:r>
        <w:rPr>
          <w:rFonts w:eastAsia="Times New Roman" w:cs="Times New Roman"/>
          <w:szCs w:val="24"/>
        </w:rPr>
        <w:t xml:space="preserve">» στο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ν</w:t>
      </w:r>
      <w:r>
        <w:rPr>
          <w:rFonts w:eastAsia="Times New Roman" w:cs="Times New Roman"/>
          <w:szCs w:val="24"/>
        </w:rPr>
        <w:t>οσοκομείο από το κληροδότημα της Μαρίας Βεργωτή, έχω να πω το εξής: Δέχθηκαν το κληροδότημα στις 25-10-2005 από 10 εκατομμύρια δολάρια των ΗΠ</w:t>
      </w:r>
      <w:r>
        <w:rPr>
          <w:rFonts w:eastAsia="Times New Roman" w:cs="Times New Roman"/>
          <w:szCs w:val="24"/>
        </w:rPr>
        <w:t xml:space="preserve">Α, που κατέλειπε στη διαθήκη της η Μαρία Βεργωτή. Χρησιμοποιήθηκαν και έγινε </w:t>
      </w:r>
      <w:r>
        <w:rPr>
          <w:rFonts w:eastAsia="Times New Roman" w:cs="Times New Roman"/>
          <w:szCs w:val="24"/>
        </w:rPr>
        <w:t>ν</w:t>
      </w:r>
      <w:r>
        <w:rPr>
          <w:rFonts w:eastAsia="Times New Roman" w:cs="Times New Roman"/>
          <w:szCs w:val="24"/>
        </w:rPr>
        <w:t xml:space="preserve">έα </w:t>
      </w:r>
      <w:r>
        <w:rPr>
          <w:rFonts w:eastAsia="Times New Roman" w:cs="Times New Roman"/>
          <w:szCs w:val="24"/>
        </w:rPr>
        <w:t>π</w:t>
      </w:r>
      <w:r>
        <w:rPr>
          <w:rFonts w:eastAsia="Times New Roman" w:cs="Times New Roman"/>
          <w:szCs w:val="24"/>
        </w:rPr>
        <w:t xml:space="preserve">τέρυγα </w:t>
      </w:r>
      <w:proofErr w:type="spellStart"/>
      <w:r>
        <w:rPr>
          <w:rFonts w:eastAsia="Times New Roman" w:cs="Times New Roman"/>
          <w:szCs w:val="24"/>
        </w:rPr>
        <w:t>μ</w:t>
      </w:r>
      <w:r>
        <w:rPr>
          <w:rFonts w:eastAsia="Times New Roman" w:cs="Times New Roman"/>
          <w:szCs w:val="24"/>
        </w:rPr>
        <w:t>ονάδος</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π</w:t>
      </w:r>
      <w:r>
        <w:rPr>
          <w:rFonts w:eastAsia="Times New Roman" w:cs="Times New Roman"/>
          <w:szCs w:val="24"/>
        </w:rPr>
        <w:t xml:space="preserve">αρακολούθησης στο </w:t>
      </w:r>
      <w:r>
        <w:rPr>
          <w:rFonts w:eastAsia="Times New Roman" w:cs="Times New Roman"/>
          <w:szCs w:val="24"/>
        </w:rPr>
        <w:t>Ν</w:t>
      </w:r>
      <w:r>
        <w:rPr>
          <w:rFonts w:eastAsia="Times New Roman" w:cs="Times New Roman"/>
          <w:szCs w:val="24"/>
        </w:rPr>
        <w:t>οσοκομείο Κεφαλονιάς.</w:t>
      </w:r>
    </w:p>
    <w:p w14:paraId="23B83456" w14:textId="77777777" w:rsidR="00762968" w:rsidRDefault="006F10D4">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23B8345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Το ποσόν που περίσσεψε -και είναι 1.200.000 ευρώ μαζί με τον ΦΠΑ- θα δοθεί για να γίνουν ορισμένες εργασίες που θα αναβαθμίσουν τη λειτουργία του </w:t>
      </w:r>
      <w:r>
        <w:rPr>
          <w:rFonts w:eastAsia="Times New Roman" w:cs="Times New Roman"/>
          <w:szCs w:val="24"/>
        </w:rPr>
        <w:t>ν</w:t>
      </w:r>
      <w:r>
        <w:rPr>
          <w:rFonts w:eastAsia="Times New Roman" w:cs="Times New Roman"/>
          <w:szCs w:val="24"/>
        </w:rPr>
        <w:t xml:space="preserve">οσοκομείου. Οι εργασίες αυτές είναι: Ανακαίνιση της κεντρικής αποστείρωσης του </w:t>
      </w:r>
      <w:r>
        <w:rPr>
          <w:rFonts w:eastAsia="Times New Roman" w:cs="Times New Roman"/>
          <w:szCs w:val="24"/>
        </w:rPr>
        <w:t>ν</w:t>
      </w:r>
      <w:r>
        <w:rPr>
          <w:rFonts w:eastAsia="Times New Roman" w:cs="Times New Roman"/>
          <w:szCs w:val="24"/>
        </w:rPr>
        <w:t xml:space="preserve">οσοκομείου και αντικατάσταση </w:t>
      </w:r>
      <w:r>
        <w:rPr>
          <w:rFonts w:eastAsia="Times New Roman" w:cs="Times New Roman"/>
          <w:szCs w:val="24"/>
        </w:rPr>
        <w:t xml:space="preserve">των </w:t>
      </w:r>
      <w:proofErr w:type="spellStart"/>
      <w:r>
        <w:rPr>
          <w:rFonts w:eastAsia="Times New Roman" w:cs="Times New Roman"/>
          <w:szCs w:val="24"/>
        </w:rPr>
        <w:t>αποστειρωτών</w:t>
      </w:r>
      <w:proofErr w:type="spellEnd"/>
      <w:r>
        <w:rPr>
          <w:rFonts w:eastAsia="Times New Roman" w:cs="Times New Roman"/>
          <w:szCs w:val="24"/>
        </w:rPr>
        <w:t xml:space="preserve">, 270.000 ευρώ, αντικατάσταση δύο ανελκυστήρων ασθενοφόρων, 85.000 ευρώ, μεταφορά της αιμοδοσίας από το υφιστάμενο κτήριο στη </w:t>
      </w:r>
      <w:r>
        <w:rPr>
          <w:rFonts w:eastAsia="Times New Roman" w:cs="Times New Roman"/>
          <w:szCs w:val="24"/>
        </w:rPr>
        <w:t>ν</w:t>
      </w:r>
      <w:r>
        <w:rPr>
          <w:rFonts w:eastAsia="Times New Roman" w:cs="Times New Roman"/>
          <w:szCs w:val="24"/>
        </w:rPr>
        <w:t xml:space="preserve">έα </w:t>
      </w:r>
      <w:r>
        <w:rPr>
          <w:rFonts w:eastAsia="Times New Roman" w:cs="Times New Roman"/>
          <w:szCs w:val="24"/>
        </w:rPr>
        <w:t>π</w:t>
      </w:r>
      <w:r>
        <w:rPr>
          <w:rFonts w:eastAsia="Times New Roman" w:cs="Times New Roman"/>
          <w:szCs w:val="24"/>
        </w:rPr>
        <w:t xml:space="preserve">τέρυγα του </w:t>
      </w:r>
      <w:r>
        <w:rPr>
          <w:rFonts w:eastAsia="Times New Roman" w:cs="Times New Roman"/>
          <w:szCs w:val="24"/>
        </w:rPr>
        <w:t>ν</w:t>
      </w:r>
      <w:r>
        <w:rPr>
          <w:rFonts w:eastAsia="Times New Roman" w:cs="Times New Roman"/>
          <w:szCs w:val="24"/>
        </w:rPr>
        <w:t>οσοκομείου, επέκταση των χώρων Α</w:t>
      </w:r>
      <w:r>
        <w:rPr>
          <w:rFonts w:eastAsia="Times New Roman" w:cs="Times New Roman"/>
          <w:szCs w:val="24"/>
        </w:rPr>
        <w:t>΄</w:t>
      </w:r>
      <w:r>
        <w:rPr>
          <w:rFonts w:eastAsia="Times New Roman" w:cs="Times New Roman"/>
          <w:szCs w:val="24"/>
        </w:rPr>
        <w:t xml:space="preserve"> Βοηθειών και δημιουργία νέων ΤΕΠ, αντικατάσταση κεντρικών ηλεκτ</w:t>
      </w:r>
      <w:r>
        <w:rPr>
          <w:rFonts w:eastAsia="Times New Roman" w:cs="Times New Roman"/>
          <w:szCs w:val="24"/>
        </w:rPr>
        <w:t xml:space="preserve">ρολογικών πινάκων χαμηλής τάσης, γενικών πεδίων χαμηλής τάσης του υφιστάμενου </w:t>
      </w:r>
      <w:r>
        <w:rPr>
          <w:rFonts w:eastAsia="Times New Roman" w:cs="Times New Roman"/>
          <w:szCs w:val="24"/>
        </w:rPr>
        <w:t>ν</w:t>
      </w:r>
      <w:r>
        <w:rPr>
          <w:rFonts w:eastAsia="Times New Roman" w:cs="Times New Roman"/>
          <w:szCs w:val="24"/>
        </w:rPr>
        <w:t>οσοκομείο, 215.000 ευρώ. Σύνολο 1.240.000 ευρώ.</w:t>
      </w:r>
    </w:p>
    <w:p w14:paraId="23B8345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Με βάση τα παραπάνω, σας καλώ να υπερψηφίσετε το κατατεθέν νομοσχέδιο του Υπουργείου Υγείας.</w:t>
      </w:r>
    </w:p>
    <w:p w14:paraId="23B8345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Ευχαριστώ.</w:t>
      </w:r>
    </w:p>
    <w:p w14:paraId="23B8345A" w14:textId="77777777" w:rsidR="00762968" w:rsidRDefault="006F10D4">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w:t>
      </w:r>
      <w:r w:rsidRPr="005648E3">
        <w:rPr>
          <w:rFonts w:eastAsia="Times New Roman" w:cs="Times New Roman"/>
          <w:b/>
          <w:szCs w:val="24"/>
        </w:rPr>
        <w:t>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Κατ’ αρχάς, τον λόγο έχει ο εισηγητής της Νέας Δημοκρατίας, ο κ. Φωτήλας.</w:t>
      </w:r>
    </w:p>
    <w:p w14:paraId="23B8345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Όμως, ήθελα να σας πω, κύριε Φωτήλα, ότι για τις τροπολογίες δώσαμε ένα λεπτό.</w:t>
      </w:r>
    </w:p>
    <w:p w14:paraId="23B8345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sidRPr="009A4141">
        <w:rPr>
          <w:rFonts w:eastAsia="Times New Roman" w:cs="Times New Roman"/>
          <w:b/>
          <w:szCs w:val="24"/>
        </w:rPr>
        <w:t>:</w:t>
      </w:r>
      <w:r w:rsidRPr="009A4141">
        <w:rPr>
          <w:rFonts w:eastAsia="Times New Roman" w:cs="Times New Roman"/>
          <w:szCs w:val="24"/>
        </w:rPr>
        <w:t xml:space="preserve"> </w:t>
      </w:r>
      <w:r>
        <w:rPr>
          <w:rFonts w:eastAsia="Times New Roman" w:cs="Times New Roman"/>
          <w:szCs w:val="24"/>
        </w:rPr>
        <w:t>Ναι, αλλά πήραν παραπάνω.</w:t>
      </w:r>
    </w:p>
    <w:p w14:paraId="23B8345D" w14:textId="77777777" w:rsidR="00762968" w:rsidRDefault="006F10D4">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 xml:space="preserve">Μόνο η κ. </w:t>
      </w:r>
      <w:proofErr w:type="spellStart"/>
      <w:r>
        <w:rPr>
          <w:rFonts w:eastAsia="Times New Roman" w:cs="Times New Roman"/>
          <w:szCs w:val="24"/>
        </w:rPr>
        <w:t>Σκο</w:t>
      </w:r>
      <w:r>
        <w:rPr>
          <w:rFonts w:eastAsia="Times New Roman" w:cs="Times New Roman"/>
          <w:szCs w:val="24"/>
        </w:rPr>
        <w:t>ύφα</w:t>
      </w:r>
      <w:proofErr w:type="spellEnd"/>
      <w:r>
        <w:rPr>
          <w:rFonts w:eastAsia="Times New Roman" w:cs="Times New Roman"/>
          <w:szCs w:val="24"/>
        </w:rPr>
        <w:t xml:space="preserve"> πήρε παραπάνω και της το είπα. Έκανε, όμως, μια γενικότερη εισήγηση πέραν των τροπολογιών. Όλοι οι άλλοι ήταν στο ένα λεπτό.</w:t>
      </w:r>
    </w:p>
    <w:p w14:paraId="23B8345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sidRPr="009A4141">
        <w:rPr>
          <w:rFonts w:eastAsia="Times New Roman" w:cs="Times New Roman"/>
          <w:b/>
          <w:szCs w:val="24"/>
        </w:rPr>
        <w:t>:</w:t>
      </w:r>
      <w:r w:rsidRPr="009A4141">
        <w:rPr>
          <w:rFonts w:eastAsia="Times New Roman" w:cs="Times New Roman"/>
          <w:szCs w:val="24"/>
        </w:rPr>
        <w:t xml:space="preserve"> </w:t>
      </w:r>
      <w:r>
        <w:rPr>
          <w:rFonts w:eastAsia="Times New Roman" w:cs="Times New Roman"/>
          <w:szCs w:val="24"/>
        </w:rPr>
        <w:t>Εντάξει, κύριε Πρόεδρε.</w:t>
      </w:r>
    </w:p>
    <w:p w14:paraId="23B8345F" w14:textId="77777777" w:rsidR="00762968" w:rsidRDefault="006F10D4">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Γιατί το λέω; Κατά το δυνατόν να σεβαστούμε τον Κα</w:t>
      </w:r>
      <w:r>
        <w:rPr>
          <w:rFonts w:eastAsia="Times New Roman" w:cs="Times New Roman"/>
          <w:szCs w:val="24"/>
        </w:rPr>
        <w:t>νονισμό. Αν δώσουμε ένα λεπτό παραπάνω ή παρακάτω, δεν αλλάζει τίποτα.</w:t>
      </w:r>
    </w:p>
    <w:p w14:paraId="23B8346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Παρακαλώ, έχετε τον λόγο.</w:t>
      </w:r>
    </w:p>
    <w:p w14:paraId="23B8346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sidRPr="009A4141">
        <w:rPr>
          <w:rFonts w:eastAsia="Times New Roman" w:cs="Times New Roman"/>
          <w:b/>
          <w:szCs w:val="24"/>
        </w:rPr>
        <w:t>:</w:t>
      </w:r>
      <w:r w:rsidRPr="009A4141">
        <w:rPr>
          <w:rFonts w:eastAsia="Times New Roman" w:cs="Times New Roman"/>
          <w:szCs w:val="24"/>
        </w:rPr>
        <w:t xml:space="preserve"> </w:t>
      </w:r>
      <w:r>
        <w:rPr>
          <w:rFonts w:eastAsia="Times New Roman" w:cs="Times New Roman"/>
          <w:szCs w:val="24"/>
        </w:rPr>
        <w:t>Ευχαριστώ, κύριε Πρόεδρε.</w:t>
      </w:r>
    </w:p>
    <w:p w14:paraId="23B8346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Κατ’ αρχάς, αφού εκφράσω και εγώ τα πιο θερμά μου συλλυπητήρια στους πληγέντες από τις φωτιές, θα σταθώ ένα λεπτό </w:t>
      </w:r>
      <w:r>
        <w:rPr>
          <w:rFonts w:eastAsia="Times New Roman" w:cs="Times New Roman"/>
          <w:szCs w:val="24"/>
        </w:rPr>
        <w:t>μόνο στην πραγματικά συγκλονιστική προσφορά των συ</w:t>
      </w:r>
      <w:r>
        <w:rPr>
          <w:rFonts w:eastAsia="Times New Roman" w:cs="Times New Roman"/>
          <w:szCs w:val="24"/>
        </w:rPr>
        <w:lastRenderedPageBreak/>
        <w:t>νανθρώπων μας, από ιδρύματα, από συλλόγους, μεμονωμένους ανθρώπους που κάνουν ουρές για να δώσουν ακόμα και αίμα για τους πάσχοντες πολίτες μας, εκτός των τροφίμων, των ρούχων και των φαρμάκων που συλλέγουν</w:t>
      </w:r>
      <w:r>
        <w:rPr>
          <w:rFonts w:eastAsia="Times New Roman" w:cs="Times New Roman"/>
          <w:szCs w:val="24"/>
        </w:rPr>
        <w:t>.</w:t>
      </w:r>
    </w:p>
    <w:p w14:paraId="23B8346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Επίσης είναι συγκλονιστική -και ευχαριστούμε- η βοήθεια που καταφθάνει από το εξωτερικό για τις πληγείσες περιοχές.</w:t>
      </w:r>
    </w:p>
    <w:p w14:paraId="23B8346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Τέλος ένα τεράστιο ευχαριστώ θέλω να πω και εγώ με τη σειρά μου στο προσωπικό των νοσοκομείων -πολλοί από τους οποίους ήρθαν οικειοθελώς χ</w:t>
      </w:r>
      <w:r>
        <w:rPr>
          <w:rFonts w:eastAsia="Times New Roman" w:cs="Times New Roman"/>
          <w:szCs w:val="24"/>
        </w:rPr>
        <w:t>ωρίς να τους ζητηθεί, διέκοψαν της άδειές τους και ήρθαν να δώσουν και αυτοί τη βοήθειά τους- στο ΕΚΑΒ, στους πυροσβέστες, στην Αστυνομία, στο Λιμενικό, αλλά και στις Ένοπλες Δυνάμεις, που καταβάλλουν υπεράνθρωπες προσπάθειες για να βοηθήσουν αυτές τις κρί</w:t>
      </w:r>
      <w:r>
        <w:rPr>
          <w:rFonts w:eastAsia="Times New Roman" w:cs="Times New Roman"/>
          <w:szCs w:val="24"/>
        </w:rPr>
        <w:t>σιμες στιγμές.</w:t>
      </w:r>
    </w:p>
    <w:p w14:paraId="23B8346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Δεν θα μιλήσουμε για ευθύνες. Δεν είναι η ώρα αυτή. Η ώρα αυτή είναι για ενότητα και αλληλεγγύη. Θα έρθει η ώρα που θα μιλήσουμε για ευθύνες, που υπάρχουν και είναι πολλές.</w:t>
      </w:r>
    </w:p>
    <w:p w14:paraId="23B8346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Ως προς το νομοσχέδιο, τοποθετηθήκαμε γενικά υπέρ της κύρωσης και γι</w:t>
      </w:r>
      <w:r>
        <w:rPr>
          <w:rFonts w:eastAsia="Times New Roman" w:cs="Times New Roman"/>
          <w:szCs w:val="24"/>
        </w:rPr>
        <w:t xml:space="preserve">α το ένα κληροδότημα και για το άλλο στην </w:t>
      </w:r>
      <w:r>
        <w:rPr>
          <w:rFonts w:eastAsia="Times New Roman" w:cs="Times New Roman"/>
          <w:szCs w:val="24"/>
        </w:rPr>
        <w:t>ε</w:t>
      </w:r>
      <w:r>
        <w:rPr>
          <w:rFonts w:eastAsia="Times New Roman" w:cs="Times New Roman"/>
          <w:szCs w:val="24"/>
        </w:rPr>
        <w:t>πιτροπή. Απλώς ζητήσαμε κάποιες διευκρινήσεις ειδικά για το κληροδότημα των Χανίων, οι οποίες ουσιαστικά δεν μας δόθηκαν. Ζητήσαμε ουσιαστικά να μας δοθούν τα σχετικά έγγραφα του κληροδοτήματος και της διαθήκης, δ</w:t>
      </w:r>
      <w:r>
        <w:rPr>
          <w:rFonts w:eastAsia="Times New Roman" w:cs="Times New Roman"/>
          <w:szCs w:val="24"/>
        </w:rPr>
        <w:t xml:space="preserve">ιότι υπάρχουν ερωτήματα για τη συγκρότηση της σχετικής επιτροπής που θα επιβλέψει την υλοποίηση της δωρεάς του αείμνηστου </w:t>
      </w:r>
      <w:proofErr w:type="spellStart"/>
      <w:r>
        <w:rPr>
          <w:rFonts w:eastAsia="Times New Roman" w:cs="Times New Roman"/>
          <w:szCs w:val="24"/>
        </w:rPr>
        <w:t>Μαλινάκη</w:t>
      </w:r>
      <w:proofErr w:type="spellEnd"/>
      <w:r>
        <w:rPr>
          <w:rFonts w:eastAsia="Times New Roman" w:cs="Times New Roman"/>
          <w:szCs w:val="24"/>
        </w:rPr>
        <w:t xml:space="preserve">, αλλά δεν πήραμε καμμία απάντηση από τον κ. </w:t>
      </w:r>
      <w:proofErr w:type="spellStart"/>
      <w:r>
        <w:rPr>
          <w:rFonts w:eastAsia="Times New Roman" w:cs="Times New Roman"/>
          <w:szCs w:val="24"/>
        </w:rPr>
        <w:t>Πολάκη</w:t>
      </w:r>
      <w:proofErr w:type="spellEnd"/>
      <w:r>
        <w:rPr>
          <w:rFonts w:eastAsia="Times New Roman" w:cs="Times New Roman"/>
          <w:szCs w:val="24"/>
        </w:rPr>
        <w:t>.</w:t>
      </w:r>
    </w:p>
    <w:p w14:paraId="23B8346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Ο κ. Ξανθός μίλησε ειδικά για την Κεφαλονιά και υποσχέθηκε για το </w:t>
      </w:r>
      <w:r>
        <w:rPr>
          <w:rFonts w:eastAsia="Times New Roman" w:cs="Times New Roman"/>
          <w:szCs w:val="24"/>
        </w:rPr>
        <w:t>ν</w:t>
      </w:r>
      <w:r>
        <w:rPr>
          <w:rFonts w:eastAsia="Times New Roman" w:cs="Times New Roman"/>
          <w:szCs w:val="24"/>
        </w:rPr>
        <w:t>οσοκομ</w:t>
      </w:r>
      <w:r>
        <w:rPr>
          <w:rFonts w:eastAsia="Times New Roman" w:cs="Times New Roman"/>
          <w:szCs w:val="24"/>
        </w:rPr>
        <w:t xml:space="preserve">είο ότι θα </w:t>
      </w:r>
      <w:proofErr w:type="spellStart"/>
      <w:r>
        <w:rPr>
          <w:rFonts w:eastAsia="Times New Roman" w:cs="Times New Roman"/>
          <w:szCs w:val="24"/>
        </w:rPr>
        <w:t>επαναπροκηρυχθούν</w:t>
      </w:r>
      <w:proofErr w:type="spellEnd"/>
      <w:r>
        <w:rPr>
          <w:rFonts w:eastAsia="Times New Roman" w:cs="Times New Roman"/>
          <w:szCs w:val="24"/>
        </w:rPr>
        <w:t xml:space="preserve"> οι θέσεις.</w:t>
      </w:r>
    </w:p>
    <w:p w14:paraId="23B8346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Πραγματικά, το ελπίζουμε και περιμένουμε, κύριε Υπουργέ, γιατί δεν νοείται να υπάρχουν έτοιμα μηχανήματα στη ΜΕΘ, αλλά λόγω έλλειψης προσωπικού να μην έχει λειτουργήσει ακόμα η </w:t>
      </w:r>
      <w:r>
        <w:rPr>
          <w:rFonts w:eastAsia="Times New Roman" w:cs="Times New Roman"/>
          <w:szCs w:val="24"/>
        </w:rPr>
        <w:t>μ</w:t>
      </w:r>
      <w:r>
        <w:rPr>
          <w:rFonts w:eastAsia="Times New Roman" w:cs="Times New Roman"/>
          <w:szCs w:val="24"/>
        </w:rPr>
        <w:t xml:space="preserve">ονάδα, που είναι τόσο κρίσιμη για την </w:t>
      </w:r>
      <w:r>
        <w:rPr>
          <w:rFonts w:eastAsia="Times New Roman" w:cs="Times New Roman"/>
          <w:szCs w:val="24"/>
        </w:rPr>
        <w:t>υγεία των πολιτών, ώστε να μη χρειάζεται να υπάρχουν διακομιδές σε άλλα νοσοκομεία.</w:t>
      </w:r>
    </w:p>
    <w:p w14:paraId="23B8346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Έρχομαι τώρα στον σχολιασμό των υπουργικών τροπολογιών. Με την τροπολογία 1700/123, που αφορά στο καθεστώς απασχόλησης των μελών Διοικητικού Συμβουλίου της Εθνικής Κεντρική</w:t>
      </w:r>
      <w:r>
        <w:rPr>
          <w:rFonts w:eastAsia="Times New Roman" w:cs="Times New Roman"/>
          <w:szCs w:val="24"/>
        </w:rPr>
        <w:t>ς Αρχής Προμηθειών Υγείας, είμαστε αρνητικοί.</w:t>
      </w:r>
    </w:p>
    <w:p w14:paraId="23B8346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Σας το έχουμε πει, κατ’ αρχάς, επανειλημμένως ότι έχετε φτιάξει ένα πλαίσιο για τις προμήθειες υγείας εντελώς γραφειοκρατικό και λανθασμένο. Απόδειξη τούτου είναι ότι συνέχεια φέρνετε ρυθμίσεις στην αγωνιώδη πρ</w:t>
      </w:r>
      <w:r>
        <w:rPr>
          <w:rFonts w:eastAsia="Times New Roman" w:cs="Times New Roman"/>
          <w:szCs w:val="24"/>
        </w:rPr>
        <w:t>οσπάθειά σας να διορθώσετε τις προφανείς ατέλειές του και να το κάνετε πιο λειτουργικό.</w:t>
      </w:r>
    </w:p>
    <w:p w14:paraId="23B8346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Εδώ, όμως, τι κάνετε; Ενώ είχατε όλο το χρονικό περιθώριο για την επιλογή των μελών του ΔΣ του ΕΚΑΠΥ από το Μητρώο Επιτελικών Στελεχών, μέσω του ΕΣΕΔ, δεν το πράξατε κα</w:t>
      </w:r>
      <w:r>
        <w:rPr>
          <w:rFonts w:eastAsia="Times New Roman" w:cs="Times New Roman"/>
          <w:szCs w:val="24"/>
        </w:rPr>
        <w:t>ι σκοπίμως τώρα παρατείνετε την προσωρινή θητεία των κομματικά διορισμένων σας στο ΔΣ, ώστε να παραμείνουν στη θέση σας.</w:t>
      </w:r>
    </w:p>
    <w:p w14:paraId="23B8346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Με άλλη διάταξη δε της τροπολογίας μεταφέρετε τον έλεγχο και τη διαχείριση των ΜΕΘ από το ΕΚΑΒ στο ΕΚΕΠΥ και συγκεκριμένα σε τριμελή επ</w:t>
      </w:r>
      <w:r>
        <w:rPr>
          <w:rFonts w:eastAsia="Times New Roman" w:cs="Times New Roman"/>
          <w:szCs w:val="24"/>
        </w:rPr>
        <w:t xml:space="preserve">ιτροπή του Υπουργού. Και το κάνετε </w:t>
      </w:r>
      <w:r>
        <w:rPr>
          <w:rFonts w:eastAsia="Times New Roman" w:cs="Times New Roman"/>
          <w:szCs w:val="24"/>
        </w:rPr>
        <w:lastRenderedPageBreak/>
        <w:t xml:space="preserve">χωρίς να αιτιολογείτε με ποιο σκεπτικό εκχωρείται η διαχείριση από το ΕΚΑΒ που έχει και την τεχνογνωσία και την πείρα στον μη υγειονομικό ΕΚΕΠΥ. </w:t>
      </w:r>
    </w:p>
    <w:p w14:paraId="23B8346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Δεν μπορούμε, λοιπόν, να συμφωνήσουμε με τέτοιου είδους ρυθμίσεις που προκύ</w:t>
      </w:r>
      <w:r>
        <w:rPr>
          <w:rFonts w:eastAsia="Times New Roman" w:cs="Times New Roman"/>
          <w:szCs w:val="24"/>
        </w:rPr>
        <w:t>πτουν ως ανάγκη τώρα. Θα καταψηφίσουμε την τροπολογία, παρά το γεγονός ότι η παράγραφος 7 είναι θετική, αφού προφανώς οι γιατροί πρέπει να πληρώνονται. Θα ήταν θεμιτό εκ μέρους σας να «σπάσετε» την τροπολογία ώστε να μπορούμε να υποστηρίξουμε και να ψηφίσο</w:t>
      </w:r>
      <w:r>
        <w:rPr>
          <w:rFonts w:eastAsia="Times New Roman" w:cs="Times New Roman"/>
          <w:szCs w:val="24"/>
        </w:rPr>
        <w:t xml:space="preserve">υμε το δίκαιο αίτημα της παραγράφου 7. </w:t>
      </w:r>
    </w:p>
    <w:p w14:paraId="23B8346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Με τη με αριθμό 1702/124 τροπολογία ουσιαστικά καταργείτε την ανεξάρτητη μορφή της Αρχής Υποβοηθούμενης Αναπαραγωγής, εκείνον δηλαδή τον κρατικό φορέα που θέτει και ελέγχει τα επιστημονικά, νομικά και ηθικά πλαίσια λ</w:t>
      </w:r>
      <w:r>
        <w:rPr>
          <w:rFonts w:eastAsia="Times New Roman" w:cs="Times New Roman"/>
          <w:szCs w:val="24"/>
        </w:rPr>
        <w:t xml:space="preserve">ειτουργίας όσων παρέχουν υπηρεσίες υποβοηθούμενης αναπαραγωγής και διασφαλίζει στις γυναίκες και στα υποψήφια ζευγάρια ότι οι υπηρεσίες που λαμβάνουν είναι ασφαλείς και αξιόπιστες. Θέτετε την </w:t>
      </w:r>
      <w:r>
        <w:rPr>
          <w:rFonts w:eastAsia="Times New Roman" w:cs="Times New Roman"/>
          <w:szCs w:val="24"/>
        </w:rPr>
        <w:t>α</w:t>
      </w:r>
      <w:r>
        <w:rPr>
          <w:rFonts w:eastAsia="Times New Roman" w:cs="Times New Roman"/>
          <w:szCs w:val="24"/>
        </w:rPr>
        <w:t>ρχή υπό την εποπτεία του Υπουργείου Υγείας για την άσκηση των α</w:t>
      </w:r>
      <w:r>
        <w:rPr>
          <w:rFonts w:eastAsia="Times New Roman" w:cs="Times New Roman"/>
          <w:szCs w:val="24"/>
        </w:rPr>
        <w:t xml:space="preserve">ρμοδιοτήτων της, αλλάζοντας και τον τρόπο διορισμού του </w:t>
      </w:r>
      <w:r>
        <w:rPr>
          <w:rFonts w:eastAsia="Times New Roman" w:cs="Times New Roman"/>
          <w:szCs w:val="24"/>
        </w:rPr>
        <w:lastRenderedPageBreak/>
        <w:t>π</w:t>
      </w:r>
      <w:r>
        <w:rPr>
          <w:rFonts w:eastAsia="Times New Roman" w:cs="Times New Roman"/>
          <w:szCs w:val="24"/>
        </w:rPr>
        <w:t xml:space="preserve">ροέδρου και του </w:t>
      </w:r>
      <w:r>
        <w:rPr>
          <w:rFonts w:eastAsia="Times New Roman" w:cs="Times New Roman"/>
          <w:szCs w:val="24"/>
        </w:rPr>
        <w:t>α</w:t>
      </w:r>
      <w:r>
        <w:rPr>
          <w:rFonts w:eastAsia="Times New Roman" w:cs="Times New Roman"/>
          <w:szCs w:val="24"/>
        </w:rPr>
        <w:t xml:space="preserve">ντιπροέδρου, προβλέποντας δε ότι το ΔΣ δεν χρειάζεται να αποτελείται από καθηγητές, αλλά απλώς από εξειδικευμένο επιστημονικό προσωπικό. </w:t>
      </w:r>
    </w:p>
    <w:p w14:paraId="23B8346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Εδώ νομίζω ότι χρήζει, αν μη τι άλλο, μιας ν</w:t>
      </w:r>
      <w:r>
        <w:rPr>
          <w:rFonts w:eastAsia="Times New Roman" w:cs="Times New Roman"/>
          <w:szCs w:val="24"/>
        </w:rPr>
        <w:t>ομοτεχνικής βελτίωσης. Τι ακριβώς σημαίνει «εξειδικευμένο επιστημονικό προσωπικό»; Το ρωτώ διότι και ο ζωγράφος είναι εξειδικευμένος επιστήμονας, αλλά δεν έχει καμ</w:t>
      </w:r>
      <w:r>
        <w:rPr>
          <w:rFonts w:eastAsia="Times New Roman" w:cs="Times New Roman"/>
          <w:szCs w:val="24"/>
        </w:rPr>
        <w:t>μ</w:t>
      </w:r>
      <w:r>
        <w:rPr>
          <w:rFonts w:eastAsia="Times New Roman" w:cs="Times New Roman"/>
          <w:szCs w:val="24"/>
        </w:rPr>
        <w:t xml:space="preserve">ία σχέση με την υποβοηθούμενη αναπαραγωγή. </w:t>
      </w:r>
    </w:p>
    <w:p w14:paraId="23B83470" w14:textId="77777777" w:rsidR="00762968" w:rsidRDefault="006F10D4">
      <w:pPr>
        <w:spacing w:line="600" w:lineRule="auto"/>
        <w:ind w:firstLine="720"/>
        <w:jc w:val="both"/>
        <w:rPr>
          <w:rFonts w:eastAsia="Times New Roman" w:cs="Times New Roman"/>
          <w:szCs w:val="24"/>
        </w:rPr>
      </w:pPr>
      <w:r w:rsidRPr="00865D91">
        <w:rPr>
          <w:rFonts w:eastAsia="Times New Roman" w:cs="Times New Roman"/>
          <w:b/>
          <w:szCs w:val="24"/>
        </w:rPr>
        <w:t>ΑΝΔΡΕΑΣ ΞΑΝΘΟΣ (Υπουργός Υγείας):</w:t>
      </w:r>
      <w:r>
        <w:rPr>
          <w:rFonts w:eastAsia="Times New Roman" w:cs="Times New Roman"/>
          <w:szCs w:val="24"/>
        </w:rPr>
        <w:t xml:space="preserve"> Σαφέστατα.</w:t>
      </w:r>
    </w:p>
    <w:p w14:paraId="23B8347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Αυτό λέω, δηλαδή μήπως θα πρέπει λίγο να το διευκρινίσουμε, διότι όλοι οι επιστήμονες είναι εξειδικευμένοι. Γι’ αυτό μίλησα για τη χρησιμότητα μιας νομοτεχνικής βελτίωσης.</w:t>
      </w:r>
    </w:p>
    <w:p w14:paraId="23B8347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αυτό που δεν αντιλαμβάνομαι είναι ότι καταργείτε την πρόβλεψη για συμμετοχή ενός ψυχολόγου και ενός προσώπου που έχει υποβληθεί σε μεθόδους ιατρικής υποβοηθούμενης αναπαραγωγής. Δεν καταλαβαίνουμε για ποιον λόγο υπάρχει </w:t>
      </w:r>
      <w:r>
        <w:rPr>
          <w:rFonts w:eastAsia="Times New Roman" w:cs="Times New Roman"/>
          <w:szCs w:val="24"/>
        </w:rPr>
        <w:lastRenderedPageBreak/>
        <w:t>αυτή η κατάργηση. Καταλαβαίνουμε ότ</w:t>
      </w:r>
      <w:r>
        <w:rPr>
          <w:rFonts w:eastAsia="Times New Roman" w:cs="Times New Roman"/>
          <w:szCs w:val="24"/>
        </w:rPr>
        <w:t xml:space="preserve">ι είναι προφανές ότι η Κυβέρνηση ΣΥΡΙΖΑ έχει μια αλλεργία γενικότερα με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 xml:space="preserve">ρχές, αλλά αναρωτιέμαι τι καλύτερο θα συνεισέφερε ο κομματικός εναγκαλισμός με την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w:t>
      </w:r>
    </w:p>
    <w:p w14:paraId="23B8347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Αναφορικά με τη με αριθμό 1703/125 τροπολογία που ρυθμίζει θέματα </w:t>
      </w:r>
      <w:r>
        <w:rPr>
          <w:rFonts w:eastAsia="Times New Roman" w:cs="Times New Roman"/>
          <w:szCs w:val="24"/>
        </w:rPr>
        <w:t>σχετικά με το ωράριο των φαρμακείων, υποστηρίζουμε ότι κι αυτή θα πρέπει να «σπάσει», αλλιώς θα ψηφίσουμε «</w:t>
      </w:r>
      <w:r>
        <w:rPr>
          <w:rFonts w:eastAsia="Times New Roman" w:cs="Times New Roman"/>
          <w:szCs w:val="24"/>
        </w:rPr>
        <w:t>παρών</w:t>
      </w:r>
      <w:r>
        <w:rPr>
          <w:rFonts w:eastAsia="Times New Roman" w:cs="Times New Roman"/>
          <w:szCs w:val="24"/>
        </w:rPr>
        <w:t>». Αυτό το λέμε, γιατί έχει θετικές πλευρές ρυθμίζοντας θέματα σχετικά με το διευρυμένο ωράριο των φαρμακείων που –σημειωτέον- με παλαιότερη τρο</w:t>
      </w:r>
      <w:r>
        <w:rPr>
          <w:rFonts w:eastAsia="Times New Roman" w:cs="Times New Roman"/>
          <w:szCs w:val="24"/>
        </w:rPr>
        <w:t xml:space="preserve">πολογία η Κυβέρνηση είχε ρυθμίσει, ατελώς προφανώς αφού ξανάρχεται. </w:t>
      </w:r>
    </w:p>
    <w:p w14:paraId="23B8347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Αντιλαμβανόμαστε, επιπλέον, ότι μπορεί να δημιουργούνται και προβλήματα δημόσιας τάξης με την ύπαρξη φαρμάκων με ναρκωτικές ουσίες στα φαρμακεία. Το λένε και οι ίδιοι οι φαρμακευτικοί σύλ</w:t>
      </w:r>
      <w:r>
        <w:rPr>
          <w:rFonts w:eastAsia="Times New Roman" w:cs="Times New Roman"/>
          <w:szCs w:val="24"/>
        </w:rPr>
        <w:t xml:space="preserve">λογοι. Όμως, πρέπει με κάποιον τρόπο να διασφαλίζεται ότι ιδιαίτερα κάποιος χρόνια πάσχων δεν θα αναγκάζεται να περιμένει αυτές τις ατέλειωτες ουρές των φαρμακείων του ΕΟΠΠΥ, προκειμένου να προμηθευτεί τις ουσίες που χρειάζεται για την ασθένειά του. </w:t>
      </w:r>
    </w:p>
    <w:p w14:paraId="23B8347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Τέλος</w:t>
      </w:r>
      <w:r>
        <w:rPr>
          <w:rFonts w:eastAsia="Times New Roman" w:cs="Times New Roman"/>
          <w:szCs w:val="24"/>
        </w:rPr>
        <w:t xml:space="preserve"> για τη με αριθμό 1706/126 τροπολογία με την οποία παραδίδονται συμβάσεις του ΚΕΕΛΠΝΟ, αλλά και γενικότερα σε φορείς του </w:t>
      </w:r>
      <w:r>
        <w:rPr>
          <w:rFonts w:eastAsia="Times New Roman" w:cs="Times New Roman"/>
          <w:szCs w:val="24"/>
        </w:rPr>
        <w:t>δ</w:t>
      </w:r>
      <w:r>
        <w:rPr>
          <w:rFonts w:eastAsia="Times New Roman" w:cs="Times New Roman"/>
          <w:szCs w:val="24"/>
        </w:rPr>
        <w:t>ημοσίου για ατομικές συμβάσεις εργασίας, προφανώς την καταψηφίζουμε και θεωρούμε ότι είστε έκθετοι γι’ αυτή, διότι ναι μεν υπάρχει ανά</w:t>
      </w:r>
      <w:r>
        <w:rPr>
          <w:rFonts w:eastAsia="Times New Roman" w:cs="Times New Roman"/>
          <w:szCs w:val="24"/>
        </w:rPr>
        <w:t xml:space="preserve">γκη για </w:t>
      </w:r>
      <w:proofErr w:type="spellStart"/>
      <w:r>
        <w:rPr>
          <w:rFonts w:eastAsia="Times New Roman" w:cs="Times New Roman"/>
          <w:szCs w:val="24"/>
        </w:rPr>
        <w:t>διασώστες</w:t>
      </w:r>
      <w:proofErr w:type="spellEnd"/>
      <w:r>
        <w:rPr>
          <w:rFonts w:eastAsia="Times New Roman" w:cs="Times New Roman"/>
          <w:szCs w:val="24"/>
        </w:rPr>
        <w:t xml:space="preserve"> περαιτέρω –και όχι μόνο στα νησιά που υπάρχουν </w:t>
      </w:r>
      <w:r>
        <w:rPr>
          <w:rFonts w:eastAsia="Times New Roman" w:cs="Times New Roman"/>
          <w:szCs w:val="24"/>
          <w:lang w:val="en-US"/>
        </w:rPr>
        <w:t>hot</w:t>
      </w:r>
      <w:r w:rsidRPr="007E5570">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ς</w:t>
      </w:r>
      <w:r>
        <w:rPr>
          <w:rFonts w:eastAsia="Times New Roman" w:cs="Times New Roman"/>
          <w:szCs w:val="24"/>
        </w:rPr>
        <w:t xml:space="preserve">, σε όλα τα νησιά υπάρχει ανάγκη για </w:t>
      </w:r>
      <w:proofErr w:type="spellStart"/>
      <w:r>
        <w:rPr>
          <w:rFonts w:eastAsia="Times New Roman" w:cs="Times New Roman"/>
          <w:szCs w:val="24"/>
        </w:rPr>
        <w:t>διασώστες</w:t>
      </w:r>
      <w:proofErr w:type="spellEnd"/>
      <w:r>
        <w:rPr>
          <w:rFonts w:eastAsia="Times New Roman" w:cs="Times New Roman"/>
          <w:szCs w:val="24"/>
        </w:rPr>
        <w:t>- αλλά εσείς το κάνετε με εντελώς λανθασμένο τρόπο, γιατί τόσο οι ατομικές συμβάσεις, όσο και οι παρατάσεις αυτών, γίνονται χωρίς να απα</w:t>
      </w:r>
      <w:r>
        <w:rPr>
          <w:rFonts w:eastAsia="Times New Roman" w:cs="Times New Roman"/>
          <w:szCs w:val="24"/>
        </w:rPr>
        <w:t>ιτείται έκδοση οποιασδήποτε περαιτέρω διοικητικής πράξης ούτε καν της τετραμελούς επιτροπής στο προσφυγικό που αποτελείται από τον Αντιπρόεδρο της Κυβέρνησης ως Πρόεδρο, τον Υπουργό Εσωτερικών Αποκέντρωσης και Ηλεκτρονικής Διακυβέρνησης, τον Υπουργό Οικονο</w:t>
      </w:r>
      <w:r>
        <w:rPr>
          <w:rFonts w:eastAsia="Times New Roman" w:cs="Times New Roman"/>
          <w:szCs w:val="24"/>
        </w:rPr>
        <w:t xml:space="preserve">μικών και τον Γενικό Γραμματέα της Κυβέρνησης. </w:t>
      </w:r>
    </w:p>
    <w:p w14:paraId="23B8347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Αυτές οι ρυθμίσεις εξάλλου δημιουργούν μια νέα γενιά συμβασιούχων και με προσδοκία μονιμοποίησής τους στο μέλλον από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Βέβαια, τώρα αυτό είναι λίγο άτοπο, γιατί μιλάμε για «μέλλον» </w:t>
      </w:r>
      <w:r>
        <w:rPr>
          <w:rFonts w:eastAsia="Times New Roman" w:cs="Times New Roman"/>
          <w:szCs w:val="24"/>
        </w:rPr>
        <w:t>και για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Αυτά τα δυο δεν πάνε μαζί. </w:t>
      </w:r>
    </w:p>
    <w:p w14:paraId="23B8347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κύριε Πρόεδρε. </w:t>
      </w:r>
    </w:p>
    <w:p w14:paraId="23B83478" w14:textId="77777777" w:rsidR="00762968" w:rsidRDefault="006F10D4">
      <w:pPr>
        <w:spacing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Κι εγώ ευχαριστώ. </w:t>
      </w:r>
    </w:p>
    <w:p w14:paraId="23B8347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Ο κ. Γρηγοράκος έχει τον λόγο.</w:t>
      </w:r>
    </w:p>
    <w:p w14:paraId="23B8347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Κύριε Πρόεδρε, έχω τοποθετηθεί θετικά για το νομοσχέδιο και</w:t>
      </w:r>
      <w:r>
        <w:rPr>
          <w:rFonts w:eastAsia="Times New Roman" w:cs="Times New Roman"/>
          <w:szCs w:val="24"/>
        </w:rPr>
        <w:t xml:space="preserve"> θα σχολιάσω μόνο τις τροπολογίες. </w:t>
      </w:r>
    </w:p>
    <w:p w14:paraId="23B8347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Πρώτα απ’ όλα, όμως, θέλω να εκφράσω κι εγώ τα συλλυπητήριά μου στους συγγενείς των θυμάτων αυτού του πραγματικά ασύλληπτου γεγονότος, της τραγωδίας που έπληξε την Ελλάδα και να πω ότι μόνο με συνθήκες συναίνεσης μπορούμ</w:t>
      </w:r>
      <w:r>
        <w:rPr>
          <w:rFonts w:eastAsia="Times New Roman" w:cs="Times New Roman"/>
          <w:szCs w:val="24"/>
        </w:rPr>
        <w:t xml:space="preserve">ε να προχωρήσουμε μπροστά. Θα πρέπει να διορθώσουμε ό,τι τουλάχιστον τα προηγούμενα χρόνια δεν είχαμε διορθώσει. Ας προσπαθήσουμε να το κάνουμε καλύτερο για τις επόμενες γενιές. </w:t>
      </w:r>
    </w:p>
    <w:p w14:paraId="23B8347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Θα αναφερθώ στις τροπολογίες μια προς μια. Θα ήθελα να αναφερθώ πρώτα στην τρ</w:t>
      </w:r>
      <w:r>
        <w:rPr>
          <w:rFonts w:eastAsia="Times New Roman" w:cs="Times New Roman"/>
          <w:szCs w:val="24"/>
        </w:rPr>
        <w:t>οπολογία του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Πολάκη</w:t>
      </w:r>
      <w:proofErr w:type="spellEnd"/>
      <w:r>
        <w:rPr>
          <w:rFonts w:eastAsia="Times New Roman" w:cs="Times New Roman"/>
          <w:szCs w:val="24"/>
        </w:rPr>
        <w:t xml:space="preserve">, αλλά αυτή </w:t>
      </w:r>
      <w:r>
        <w:rPr>
          <w:rFonts w:eastAsia="Times New Roman" w:cs="Times New Roman"/>
          <w:szCs w:val="24"/>
        </w:rPr>
        <w:lastRenderedPageBreak/>
        <w:t xml:space="preserve">τη στιγμή δεν βρίσκεται στην Αίθουσα και θα προχωρήσω με την επόμενη. </w:t>
      </w:r>
    </w:p>
    <w:p w14:paraId="23B8347D"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Με την </w:t>
      </w:r>
      <w:r w:rsidRPr="005631E0">
        <w:rPr>
          <w:rFonts w:eastAsia="Times New Roman" w:cs="Times New Roman"/>
          <w:bCs/>
          <w:szCs w:val="24"/>
        </w:rPr>
        <w:t>τροπολογία</w:t>
      </w:r>
      <w:r>
        <w:rPr>
          <w:rFonts w:eastAsia="Times New Roman" w:cs="Times New Roman"/>
          <w:szCs w:val="24"/>
        </w:rPr>
        <w:t xml:space="preserve"> του Υπουργού για την αναπαραγωγή είμαι πολύ θετικός. </w:t>
      </w:r>
      <w:r w:rsidRPr="001878DA">
        <w:rPr>
          <w:rFonts w:eastAsia="Times New Roman" w:cs="Times New Roman"/>
          <w:szCs w:val="24"/>
        </w:rPr>
        <w:t>Νομίζω ότι</w:t>
      </w:r>
      <w:r>
        <w:rPr>
          <w:rFonts w:eastAsia="Times New Roman" w:cs="Times New Roman"/>
          <w:szCs w:val="24"/>
        </w:rPr>
        <w:t xml:space="preserve"> έπρεπε να γίνει μια διόρθωση σε αυτή την </w:t>
      </w:r>
      <w:r w:rsidRPr="005631E0">
        <w:rPr>
          <w:rFonts w:eastAsia="Times New Roman" w:cs="Times New Roman"/>
          <w:bCs/>
          <w:szCs w:val="24"/>
        </w:rPr>
        <w:t>τροπολογία</w:t>
      </w:r>
      <w:r>
        <w:rPr>
          <w:rFonts w:eastAsia="Times New Roman" w:cs="Times New Roman"/>
          <w:bCs/>
          <w:szCs w:val="24"/>
        </w:rPr>
        <w:t>.</w:t>
      </w:r>
      <w:r>
        <w:rPr>
          <w:rFonts w:eastAsia="Times New Roman" w:cs="Times New Roman"/>
          <w:szCs w:val="24"/>
        </w:rPr>
        <w:t xml:space="preserve"> Καλά κάνατε και </w:t>
      </w:r>
      <w:r>
        <w:rPr>
          <w:rFonts w:eastAsia="Times New Roman" w:cs="Times New Roman"/>
          <w:szCs w:val="24"/>
        </w:rPr>
        <w:t xml:space="preserve">το προχωρήσατε έτσι. Είναι και πιο ευέλικτη αυτή η </w:t>
      </w:r>
      <w:r w:rsidRPr="005631E0">
        <w:rPr>
          <w:rFonts w:eastAsia="Times New Roman" w:cs="Times New Roman"/>
          <w:bCs/>
          <w:szCs w:val="24"/>
        </w:rPr>
        <w:t>τροπολογία</w:t>
      </w:r>
      <w:r>
        <w:rPr>
          <w:rFonts w:eastAsia="Times New Roman" w:cs="Times New Roman"/>
          <w:szCs w:val="24"/>
        </w:rPr>
        <w:t xml:space="preserve">. </w:t>
      </w:r>
    </w:p>
    <w:p w14:paraId="23B8347E" w14:textId="77777777" w:rsidR="00762968" w:rsidRDefault="006F10D4">
      <w:pPr>
        <w:tabs>
          <w:tab w:val="left" w:pos="3873"/>
        </w:tabs>
        <w:spacing w:line="600" w:lineRule="auto"/>
        <w:ind w:firstLine="720"/>
        <w:jc w:val="both"/>
        <w:rPr>
          <w:rFonts w:eastAsia="Times New Roman" w:cs="Times New Roman"/>
          <w:bCs/>
          <w:szCs w:val="24"/>
        </w:rPr>
      </w:pPr>
      <w:r>
        <w:rPr>
          <w:rFonts w:eastAsia="Times New Roman" w:cs="Times New Roman"/>
          <w:bCs/>
          <w:szCs w:val="24"/>
        </w:rPr>
        <w:t>Συμφωνώ με όλες</w:t>
      </w:r>
      <w:r>
        <w:rPr>
          <w:rFonts w:eastAsia="Times New Roman" w:cs="Times New Roman"/>
          <w:szCs w:val="24"/>
        </w:rPr>
        <w:t xml:space="preserve"> τις </w:t>
      </w:r>
      <w:r w:rsidRPr="005631E0">
        <w:rPr>
          <w:rFonts w:eastAsia="Times New Roman" w:cs="Times New Roman"/>
          <w:bCs/>
          <w:szCs w:val="24"/>
        </w:rPr>
        <w:t>τροπολογί</w:t>
      </w:r>
      <w:r>
        <w:rPr>
          <w:rFonts w:eastAsia="Times New Roman" w:cs="Times New Roman"/>
          <w:bCs/>
          <w:szCs w:val="24"/>
        </w:rPr>
        <w:t xml:space="preserve">ες των συναδέλφων Βουλευτών. Είναι αιτήματα που έπρεπε να έχουν λυθεί από καιρό. Αυτός είναι ο ρόλος του Βουλευτή. Πιστεύω ότι θετικά σήμερα λειτούργησε το Κοινοβούλιο και οι Υπουργοί έκαναν δεκτές τις </w:t>
      </w:r>
      <w:r w:rsidRPr="00AE49DD">
        <w:rPr>
          <w:rFonts w:eastAsia="Times New Roman" w:cs="Times New Roman"/>
          <w:bCs/>
          <w:szCs w:val="24"/>
        </w:rPr>
        <w:t>τροπολογί</w:t>
      </w:r>
      <w:r>
        <w:rPr>
          <w:rFonts w:eastAsia="Times New Roman" w:cs="Times New Roman"/>
          <w:bCs/>
          <w:szCs w:val="24"/>
        </w:rPr>
        <w:t>ες που κατέθεσαν οι συνάδελφοι. Άλλο αν τα πρ</w:t>
      </w:r>
      <w:r>
        <w:rPr>
          <w:rFonts w:eastAsia="Times New Roman" w:cs="Times New Roman"/>
          <w:bCs/>
          <w:szCs w:val="24"/>
        </w:rPr>
        <w:t xml:space="preserve">οηγούμενα χρόνια τα καλοκαίρια -δεν ξέρω ποιος νόμος το είχε επιβάλει- δεν δεχόντουσαν </w:t>
      </w:r>
      <w:r w:rsidRPr="00AE49DD">
        <w:rPr>
          <w:rFonts w:eastAsia="Times New Roman" w:cs="Times New Roman"/>
          <w:bCs/>
          <w:szCs w:val="24"/>
        </w:rPr>
        <w:t>τροπολογί</w:t>
      </w:r>
      <w:r>
        <w:rPr>
          <w:rFonts w:eastAsia="Times New Roman" w:cs="Times New Roman"/>
          <w:bCs/>
          <w:szCs w:val="24"/>
        </w:rPr>
        <w:t xml:space="preserve">ες, ειδικά βουλευτικές. Και το ξέρετε καλύτερα εσείς ότι έμπαινε ο Πρόεδρος επάνω και έλεγε ότι δεν γίνεται καμμία </w:t>
      </w:r>
      <w:r w:rsidRPr="00AE49DD">
        <w:rPr>
          <w:rFonts w:eastAsia="Times New Roman" w:cs="Times New Roman"/>
          <w:bCs/>
          <w:szCs w:val="24"/>
        </w:rPr>
        <w:t>τροπολογία</w:t>
      </w:r>
      <w:r>
        <w:rPr>
          <w:rFonts w:eastAsia="Times New Roman" w:cs="Times New Roman"/>
          <w:bCs/>
          <w:szCs w:val="24"/>
        </w:rPr>
        <w:t xml:space="preserve"> σήμερα ούτε από Υπουργό ούτε από κ</w:t>
      </w:r>
      <w:r>
        <w:rPr>
          <w:rFonts w:eastAsia="Times New Roman" w:cs="Times New Roman"/>
          <w:bCs/>
          <w:szCs w:val="24"/>
        </w:rPr>
        <w:t xml:space="preserve">ανέναν. Εδώ τώρα το θέμα των τροπολογιών είναι καθημερινότητα. </w:t>
      </w:r>
    </w:p>
    <w:p w14:paraId="23B8347F" w14:textId="77777777" w:rsidR="00762968" w:rsidRDefault="006F10D4">
      <w:pPr>
        <w:tabs>
          <w:tab w:val="left" w:pos="3873"/>
        </w:tabs>
        <w:spacing w:line="600" w:lineRule="auto"/>
        <w:ind w:firstLine="720"/>
        <w:jc w:val="both"/>
        <w:rPr>
          <w:rFonts w:eastAsia="Times New Roman" w:cs="Times New Roman"/>
          <w:bCs/>
          <w:szCs w:val="24"/>
        </w:rPr>
      </w:pPr>
      <w:r>
        <w:rPr>
          <w:rFonts w:eastAsia="Times New Roman" w:cs="Times New Roman"/>
          <w:bCs/>
          <w:szCs w:val="24"/>
        </w:rPr>
        <w:lastRenderedPageBreak/>
        <w:t xml:space="preserve">Πάμε, λοιπόν, να μιλήσουμε για το ΕΚΕΠΥ, αγαπητέ Υπουργέ. Όταν ήμασταν εμείς </w:t>
      </w:r>
      <w:r w:rsidRPr="00AE49DD">
        <w:rPr>
          <w:rFonts w:eastAsia="Times New Roman" w:cs="Times New Roman"/>
          <w:bCs/>
          <w:szCs w:val="24"/>
        </w:rPr>
        <w:t>Κυβέρνηση</w:t>
      </w:r>
      <w:r>
        <w:rPr>
          <w:rFonts w:eastAsia="Times New Roman" w:cs="Times New Roman"/>
          <w:bCs/>
          <w:szCs w:val="24"/>
        </w:rPr>
        <w:t>, εγώ προσωπικά διαφωνούσα με την ύπαρξη αυτού του οργάνου γιατί το θεωρούσα ότι είναι ένα όργανο διαφθορά</w:t>
      </w:r>
      <w:r>
        <w:rPr>
          <w:rFonts w:eastAsia="Times New Roman" w:cs="Times New Roman"/>
          <w:bCs/>
          <w:szCs w:val="24"/>
        </w:rPr>
        <w:t xml:space="preserve">ς και το είχα στείλει στον </w:t>
      </w:r>
      <w:r>
        <w:rPr>
          <w:rFonts w:eastAsia="Times New Roman" w:cs="Times New Roman"/>
          <w:bCs/>
          <w:szCs w:val="24"/>
        </w:rPr>
        <w:t>ε</w:t>
      </w:r>
      <w:r>
        <w:rPr>
          <w:rFonts w:eastAsia="Times New Roman" w:cs="Times New Roman"/>
          <w:bCs/>
          <w:szCs w:val="24"/>
        </w:rPr>
        <w:t xml:space="preserve">ισαγγελέα. Ήρθατε εσείς, κάνατε τη σύμπραξη με αυτό το μόρφωμα των ΑΝΕΛ. Επειδή ο Τύπος δήλωσε ότι είναι ΑΝΕΛ, παρέμεινε εκεί. Εγώ σαν Υπουργός το έχω στείλει στον </w:t>
      </w:r>
      <w:r>
        <w:rPr>
          <w:rFonts w:eastAsia="Times New Roman" w:cs="Times New Roman"/>
          <w:bCs/>
          <w:szCs w:val="24"/>
        </w:rPr>
        <w:t>ε</w:t>
      </w:r>
      <w:r>
        <w:rPr>
          <w:rFonts w:eastAsia="Times New Roman" w:cs="Times New Roman"/>
          <w:bCs/>
          <w:szCs w:val="24"/>
        </w:rPr>
        <w:t xml:space="preserve">ισαγγελέα. Τέσσερα χρόνια δεν έχει γίνει τίποτα. </w:t>
      </w:r>
    </w:p>
    <w:p w14:paraId="23B83480" w14:textId="77777777" w:rsidR="00762968" w:rsidRDefault="006F10D4">
      <w:pPr>
        <w:tabs>
          <w:tab w:val="left" w:pos="3873"/>
        </w:tabs>
        <w:spacing w:line="600" w:lineRule="auto"/>
        <w:ind w:firstLine="720"/>
        <w:jc w:val="both"/>
        <w:rPr>
          <w:rFonts w:eastAsia="Times New Roman" w:cs="Times New Roman"/>
          <w:bCs/>
          <w:szCs w:val="24"/>
        </w:rPr>
      </w:pPr>
      <w:r>
        <w:rPr>
          <w:rFonts w:eastAsia="Times New Roman" w:cs="Times New Roman"/>
          <w:bCs/>
          <w:szCs w:val="24"/>
        </w:rPr>
        <w:t>Τώρα τι κάνου</w:t>
      </w:r>
      <w:r>
        <w:rPr>
          <w:rFonts w:eastAsia="Times New Roman" w:cs="Times New Roman"/>
          <w:bCs/>
          <w:szCs w:val="24"/>
        </w:rPr>
        <w:t xml:space="preserve">με; Αντί να βάλουν σε έναν οργανισμό να μπορέσει να διαχειριστεί όλα τα κρεβάτια και να είναι ένας ελεγκτικός μηχανισμός το Εθνικό Κέντρο Άμεσης Βοήθειας που είναι το αντικείμενό του αυτό, φτιάχνουν και έναν άλλον οργανισμό δίπλα, </w:t>
      </w:r>
      <w:r w:rsidRPr="00AE49DD">
        <w:rPr>
          <w:rFonts w:eastAsia="Times New Roman" w:cs="Times New Roman"/>
          <w:bCs/>
          <w:szCs w:val="24"/>
        </w:rPr>
        <w:t>ο οποίος</w:t>
      </w:r>
      <w:r>
        <w:rPr>
          <w:rFonts w:eastAsia="Times New Roman" w:cs="Times New Roman"/>
          <w:bCs/>
          <w:szCs w:val="24"/>
        </w:rPr>
        <w:t xml:space="preserve"> παρασιτικά λειτο</w:t>
      </w:r>
      <w:r>
        <w:rPr>
          <w:rFonts w:eastAsia="Times New Roman" w:cs="Times New Roman"/>
          <w:bCs/>
          <w:szCs w:val="24"/>
        </w:rPr>
        <w:t xml:space="preserve">υργεί. Μόνο το κόστος αυτού του </w:t>
      </w:r>
      <w:r>
        <w:rPr>
          <w:rFonts w:eastAsia="Times New Roman" w:cs="Times New Roman"/>
          <w:bCs/>
          <w:szCs w:val="24"/>
        </w:rPr>
        <w:t>κ</w:t>
      </w:r>
      <w:r>
        <w:rPr>
          <w:rFonts w:eastAsia="Times New Roman" w:cs="Times New Roman"/>
          <w:bCs/>
          <w:szCs w:val="24"/>
        </w:rPr>
        <w:t xml:space="preserve">έντρου να δείτε, ειδικά με την </w:t>
      </w:r>
      <w:r w:rsidRPr="008B14EE">
        <w:rPr>
          <w:rFonts w:eastAsia="Times New Roman" w:cs="Times New Roman"/>
          <w:bCs/>
          <w:szCs w:val="24"/>
        </w:rPr>
        <w:t>τροπολογία</w:t>
      </w:r>
      <w:r>
        <w:rPr>
          <w:rFonts w:eastAsia="Times New Roman" w:cs="Times New Roman"/>
          <w:bCs/>
          <w:szCs w:val="24"/>
        </w:rPr>
        <w:t xml:space="preserve"> που φέρνει σήμερα ο Υπουργός και βάζει μέσα ότι δεν θα έχουν απεριόριστες εφημερίες οι στρατιωτικοί γιατροί, οι γιατροί των νοσοκομείων. Δεν ξέρω πόσοι είναι αυτοί. Εγώ κάποτε είχα </w:t>
      </w:r>
      <w:r>
        <w:rPr>
          <w:rFonts w:eastAsia="Times New Roman" w:cs="Times New Roman"/>
          <w:bCs/>
          <w:szCs w:val="24"/>
        </w:rPr>
        <w:t xml:space="preserve">δει ότι εφημέρευαν </w:t>
      </w:r>
      <w:proofErr w:type="spellStart"/>
      <w:r>
        <w:rPr>
          <w:rFonts w:eastAsia="Times New Roman" w:cs="Times New Roman"/>
          <w:bCs/>
          <w:szCs w:val="24"/>
        </w:rPr>
        <w:t>εκατόν</w:t>
      </w:r>
      <w:proofErr w:type="spellEnd"/>
      <w:r>
        <w:rPr>
          <w:rFonts w:eastAsia="Times New Roman" w:cs="Times New Roman"/>
          <w:bCs/>
          <w:szCs w:val="24"/>
        </w:rPr>
        <w:t xml:space="preserve"> ογδόντα. Είπα ρε, παιδιά, </w:t>
      </w:r>
      <w:proofErr w:type="spellStart"/>
      <w:r>
        <w:rPr>
          <w:rFonts w:eastAsia="Times New Roman" w:cs="Times New Roman"/>
          <w:bCs/>
          <w:szCs w:val="24"/>
        </w:rPr>
        <w:t>εκατόν</w:t>
      </w:r>
      <w:proofErr w:type="spellEnd"/>
      <w:r>
        <w:rPr>
          <w:rFonts w:eastAsia="Times New Roman" w:cs="Times New Roman"/>
          <w:bCs/>
          <w:szCs w:val="24"/>
        </w:rPr>
        <w:t xml:space="preserve"> ογδόντα! Και είπα πάμε </w:t>
      </w:r>
      <w:r>
        <w:rPr>
          <w:rFonts w:eastAsia="Times New Roman" w:cs="Times New Roman"/>
          <w:bCs/>
          <w:szCs w:val="24"/>
        </w:rPr>
        <w:lastRenderedPageBreak/>
        <w:t xml:space="preserve">στον εισαγγελέα. Το έχω στείλει στον </w:t>
      </w:r>
      <w:r>
        <w:rPr>
          <w:rFonts w:eastAsia="Times New Roman" w:cs="Times New Roman"/>
          <w:bCs/>
          <w:szCs w:val="24"/>
        </w:rPr>
        <w:t>ε</w:t>
      </w:r>
      <w:r>
        <w:rPr>
          <w:rFonts w:eastAsia="Times New Roman" w:cs="Times New Roman"/>
          <w:bCs/>
          <w:szCs w:val="24"/>
        </w:rPr>
        <w:t>ισαγγελέα. Φ</w:t>
      </w:r>
      <w:r w:rsidRPr="009B583A">
        <w:rPr>
          <w:rFonts w:eastAsia="Times New Roman" w:cs="Times New Roman"/>
          <w:bCs/>
          <w:szCs w:val="24"/>
        </w:rPr>
        <w:t xml:space="preserve">ωνή </w:t>
      </w:r>
      <w:proofErr w:type="spellStart"/>
      <w:r w:rsidRPr="009B583A">
        <w:rPr>
          <w:rFonts w:eastAsia="Times New Roman" w:cs="Times New Roman"/>
          <w:bCs/>
          <w:szCs w:val="24"/>
        </w:rPr>
        <w:t>βοώντος</w:t>
      </w:r>
      <w:proofErr w:type="spellEnd"/>
      <w:r w:rsidRPr="009B583A">
        <w:rPr>
          <w:rFonts w:eastAsia="Times New Roman" w:cs="Times New Roman"/>
          <w:bCs/>
          <w:szCs w:val="24"/>
        </w:rPr>
        <w:t xml:space="preserve"> εν τη </w:t>
      </w:r>
      <w:proofErr w:type="spellStart"/>
      <w:r w:rsidRPr="009B583A">
        <w:rPr>
          <w:rFonts w:eastAsia="Times New Roman" w:cs="Times New Roman"/>
          <w:bCs/>
          <w:szCs w:val="24"/>
        </w:rPr>
        <w:t>ερήμω</w:t>
      </w:r>
      <w:proofErr w:type="spellEnd"/>
      <w:r>
        <w:rPr>
          <w:rFonts w:eastAsia="Times New Roman" w:cs="Times New Roman"/>
          <w:bCs/>
          <w:szCs w:val="24"/>
        </w:rPr>
        <w:t>!</w:t>
      </w:r>
    </w:p>
    <w:p w14:paraId="23B83481" w14:textId="77777777" w:rsidR="00762968" w:rsidRDefault="006F10D4">
      <w:pPr>
        <w:tabs>
          <w:tab w:val="left" w:pos="3873"/>
        </w:tabs>
        <w:spacing w:line="600" w:lineRule="auto"/>
        <w:ind w:firstLine="720"/>
        <w:jc w:val="both"/>
        <w:rPr>
          <w:rFonts w:eastAsia="Times New Roman" w:cs="Times New Roman"/>
          <w:bCs/>
          <w:szCs w:val="24"/>
        </w:rPr>
      </w:pPr>
      <w:r>
        <w:rPr>
          <w:rFonts w:eastAsia="Times New Roman" w:cs="Times New Roman"/>
          <w:bCs/>
          <w:szCs w:val="24"/>
        </w:rPr>
        <w:t>Τέλος πάντων, ερχόμαστε σήμερα να επιδοκιμάσουμε τη λειτουργία αυτού του οργάνου του ΕΚΕΠΥ και το κ</w:t>
      </w:r>
      <w:r>
        <w:rPr>
          <w:rFonts w:eastAsia="Times New Roman" w:cs="Times New Roman"/>
          <w:bCs/>
          <w:szCs w:val="24"/>
        </w:rPr>
        <w:t xml:space="preserve">άνουμε πιο ισχυρό από το ΕΚΑΒ και το κάνουμε πιο ελεγκτικό για να </w:t>
      </w:r>
      <w:r w:rsidRPr="008B14EE">
        <w:rPr>
          <w:rFonts w:eastAsia="Times New Roman" w:cs="Times New Roman"/>
          <w:bCs/>
          <w:szCs w:val="24"/>
        </w:rPr>
        <w:t>μπορεί να</w:t>
      </w:r>
      <w:r>
        <w:rPr>
          <w:rFonts w:eastAsia="Times New Roman" w:cs="Times New Roman"/>
          <w:bCs/>
          <w:szCs w:val="24"/>
        </w:rPr>
        <w:t xml:space="preserve"> παίζει τα παιχνίδια του κάποιος που θέλει να τα παίζει πολύ πιο φανερά από ό,τι πρώτα και νομιμοποιημένα, ενώ κάποτε δεν ήταν νομιμοποιημένα. </w:t>
      </w:r>
    </w:p>
    <w:p w14:paraId="23B83482" w14:textId="77777777" w:rsidR="00762968" w:rsidRDefault="006F10D4">
      <w:pPr>
        <w:tabs>
          <w:tab w:val="left" w:pos="3873"/>
        </w:tabs>
        <w:spacing w:line="600" w:lineRule="auto"/>
        <w:ind w:firstLine="720"/>
        <w:jc w:val="both"/>
        <w:rPr>
          <w:rFonts w:eastAsia="Times New Roman" w:cs="Times New Roman"/>
          <w:bCs/>
          <w:szCs w:val="24"/>
        </w:rPr>
      </w:pPr>
      <w:r>
        <w:rPr>
          <w:rFonts w:eastAsia="Times New Roman" w:cs="Times New Roman"/>
          <w:bCs/>
          <w:szCs w:val="24"/>
        </w:rPr>
        <w:t xml:space="preserve">Άρα, εγώ διαφωνώ με αυτή την </w:t>
      </w:r>
      <w:r w:rsidRPr="008B14EE">
        <w:rPr>
          <w:rFonts w:eastAsia="Times New Roman" w:cs="Times New Roman"/>
          <w:bCs/>
          <w:szCs w:val="24"/>
        </w:rPr>
        <w:t>τροπολογία</w:t>
      </w:r>
      <w:r>
        <w:rPr>
          <w:rFonts w:eastAsia="Times New Roman" w:cs="Times New Roman"/>
          <w:bCs/>
          <w:szCs w:val="24"/>
        </w:rPr>
        <w:t xml:space="preserve">. Θέλω να γίνουν οι έλεγχοι στις Μονάδες Εντατικής Θεραπείας. </w:t>
      </w:r>
      <w:r w:rsidRPr="008B14EE">
        <w:rPr>
          <w:rFonts w:eastAsia="Times New Roman" w:cs="Times New Roman"/>
          <w:bCs/>
          <w:szCs w:val="24"/>
        </w:rPr>
        <w:t>Πρέπει να</w:t>
      </w:r>
      <w:r>
        <w:rPr>
          <w:rFonts w:eastAsia="Times New Roman" w:cs="Times New Roman"/>
          <w:bCs/>
          <w:szCs w:val="24"/>
        </w:rPr>
        <w:t xml:space="preserve"> υπάρξει ελεγκτικός μηχανισμός. </w:t>
      </w:r>
      <w:r w:rsidRPr="005E0B2E">
        <w:rPr>
          <w:rFonts w:eastAsia="Times New Roman" w:cs="Times New Roman"/>
          <w:bCs/>
          <w:szCs w:val="24"/>
        </w:rPr>
        <w:t>Όμως</w:t>
      </w:r>
      <w:r>
        <w:rPr>
          <w:rFonts w:eastAsia="Times New Roman" w:cs="Times New Roman"/>
          <w:bCs/>
          <w:szCs w:val="24"/>
        </w:rPr>
        <w:t xml:space="preserve">, </w:t>
      </w:r>
      <w:r w:rsidRPr="008B14EE">
        <w:rPr>
          <w:rFonts w:eastAsia="Times New Roman" w:cs="Times New Roman"/>
          <w:bCs/>
          <w:szCs w:val="24"/>
        </w:rPr>
        <w:t>πρέπει να</w:t>
      </w:r>
      <w:r>
        <w:rPr>
          <w:rFonts w:eastAsia="Times New Roman" w:cs="Times New Roman"/>
          <w:bCs/>
          <w:szCs w:val="24"/>
        </w:rPr>
        <w:t xml:space="preserve"> υπάρχει ο ελεγκτικός μηχανισμός μέσα από το Εθνικό Κέντρο Άμεσης Βοήθειας, </w:t>
      </w:r>
      <w:r w:rsidRPr="008B14EE">
        <w:rPr>
          <w:rFonts w:eastAsia="Times New Roman" w:cs="Times New Roman"/>
          <w:bCs/>
          <w:szCs w:val="24"/>
        </w:rPr>
        <w:t>το οποίο</w:t>
      </w:r>
      <w:r>
        <w:rPr>
          <w:rFonts w:eastAsia="Times New Roman" w:cs="Times New Roman"/>
          <w:bCs/>
          <w:szCs w:val="24"/>
        </w:rPr>
        <w:t xml:space="preserve"> διαχειρίζεται με χρηστότητα και διαφάνεια τ</w:t>
      </w:r>
      <w:r>
        <w:rPr>
          <w:rFonts w:eastAsia="Times New Roman" w:cs="Times New Roman"/>
          <w:bCs/>
          <w:szCs w:val="24"/>
        </w:rPr>
        <w:t xml:space="preserve">α κρεβάτια. Φοβάμαι δηλαδή ότι αν περάσει αυτή η </w:t>
      </w:r>
      <w:r w:rsidRPr="008B14EE">
        <w:rPr>
          <w:rFonts w:eastAsia="Times New Roman" w:cs="Times New Roman"/>
          <w:bCs/>
          <w:szCs w:val="24"/>
        </w:rPr>
        <w:t>τροπολογία</w:t>
      </w:r>
      <w:r>
        <w:rPr>
          <w:rFonts w:eastAsia="Times New Roman" w:cs="Times New Roman"/>
          <w:bCs/>
          <w:szCs w:val="24"/>
        </w:rPr>
        <w:t xml:space="preserve"> αυτός ο οργανισμός που λέγεται ΕΚΕΠΥ δεν θα διαχειρίζεται με διαφάνεια τα κρεβάτια. </w:t>
      </w:r>
    </w:p>
    <w:p w14:paraId="23B83483" w14:textId="77777777" w:rsidR="00762968" w:rsidRDefault="006F10D4">
      <w:pPr>
        <w:tabs>
          <w:tab w:val="left" w:pos="3873"/>
        </w:tabs>
        <w:spacing w:line="600" w:lineRule="auto"/>
        <w:ind w:firstLine="720"/>
        <w:jc w:val="both"/>
        <w:rPr>
          <w:rFonts w:eastAsia="Times New Roman" w:cs="Times New Roman"/>
          <w:bCs/>
          <w:szCs w:val="24"/>
        </w:rPr>
      </w:pPr>
      <w:r>
        <w:rPr>
          <w:rFonts w:eastAsia="Times New Roman" w:cs="Times New Roman"/>
          <w:bCs/>
          <w:szCs w:val="24"/>
        </w:rPr>
        <w:lastRenderedPageBreak/>
        <w:t xml:space="preserve">Πάμε στις άλλες </w:t>
      </w:r>
      <w:r w:rsidRPr="008B14EE">
        <w:rPr>
          <w:rFonts w:eastAsia="Times New Roman" w:cs="Times New Roman"/>
          <w:bCs/>
          <w:szCs w:val="24"/>
        </w:rPr>
        <w:t>τροπολογί</w:t>
      </w:r>
      <w:r>
        <w:rPr>
          <w:rFonts w:eastAsia="Times New Roman" w:cs="Times New Roman"/>
          <w:bCs/>
          <w:szCs w:val="24"/>
        </w:rPr>
        <w:t>ες τις οποίες πραγματικά τις βλέπω θετικά, ειδικά με τις ρυθμίσεις που κάνουν για τους</w:t>
      </w:r>
      <w:r>
        <w:rPr>
          <w:rFonts w:eastAsia="Times New Roman" w:cs="Times New Roman"/>
          <w:bCs/>
          <w:szCs w:val="24"/>
        </w:rPr>
        <w:t xml:space="preserve"> εργαζόμενους στην τέταρτη ΔΙΠΕ, αλλά και σχετικά με τα χρήματα τα οποία έπρεπε πραγματικά να αποδοθούν στους νοσηλευτές, στους γιατρούς του «Αμαλία Φλέμινγκ». Είναι θετικές οι </w:t>
      </w:r>
      <w:r w:rsidRPr="008B14EE">
        <w:rPr>
          <w:rFonts w:eastAsia="Times New Roman" w:cs="Times New Roman"/>
          <w:bCs/>
          <w:szCs w:val="24"/>
        </w:rPr>
        <w:t>τροπολογί</w:t>
      </w:r>
      <w:r>
        <w:rPr>
          <w:rFonts w:eastAsia="Times New Roman" w:cs="Times New Roman"/>
          <w:bCs/>
          <w:szCs w:val="24"/>
        </w:rPr>
        <w:t xml:space="preserve">ες και αυτές τις </w:t>
      </w:r>
      <w:r w:rsidRPr="008B14EE">
        <w:rPr>
          <w:rFonts w:eastAsia="Times New Roman" w:cs="Times New Roman"/>
          <w:bCs/>
          <w:szCs w:val="24"/>
        </w:rPr>
        <w:t>τροπολογί</w:t>
      </w:r>
      <w:r>
        <w:rPr>
          <w:rFonts w:eastAsia="Times New Roman" w:cs="Times New Roman"/>
          <w:bCs/>
          <w:szCs w:val="24"/>
        </w:rPr>
        <w:t>ες τις στηρίζουμε.</w:t>
      </w:r>
    </w:p>
    <w:p w14:paraId="23B83484" w14:textId="77777777" w:rsidR="00762968" w:rsidRDefault="006F10D4">
      <w:pPr>
        <w:tabs>
          <w:tab w:val="left" w:pos="3873"/>
        </w:tabs>
        <w:spacing w:line="600" w:lineRule="auto"/>
        <w:ind w:firstLine="720"/>
        <w:jc w:val="both"/>
        <w:rPr>
          <w:rFonts w:eastAsia="Times New Roman" w:cs="Times New Roman"/>
          <w:bCs/>
          <w:szCs w:val="24"/>
        </w:rPr>
      </w:pPr>
      <w:r w:rsidRPr="008B14EE">
        <w:rPr>
          <w:rFonts w:eastAsia="Times New Roman" w:cs="Times New Roman"/>
          <w:bCs/>
          <w:szCs w:val="24"/>
        </w:rPr>
        <w:t>Κύριε Υπουργέ,</w:t>
      </w:r>
      <w:r>
        <w:rPr>
          <w:rFonts w:eastAsia="Times New Roman" w:cs="Times New Roman"/>
          <w:bCs/>
          <w:szCs w:val="24"/>
        </w:rPr>
        <w:t xml:space="preserve"> καταθέσατε</w:t>
      </w:r>
      <w:r>
        <w:rPr>
          <w:rFonts w:eastAsia="Times New Roman" w:cs="Times New Roman"/>
          <w:bCs/>
          <w:szCs w:val="24"/>
        </w:rPr>
        <w:t xml:space="preserve"> πριν από δέκα λεπτά μια </w:t>
      </w:r>
      <w:r w:rsidRPr="008B14EE">
        <w:rPr>
          <w:rFonts w:eastAsia="Times New Roman" w:cs="Times New Roman"/>
          <w:bCs/>
          <w:szCs w:val="24"/>
        </w:rPr>
        <w:t>τροπολογία</w:t>
      </w:r>
      <w:r>
        <w:rPr>
          <w:rFonts w:eastAsia="Times New Roman" w:cs="Times New Roman"/>
          <w:bCs/>
          <w:szCs w:val="24"/>
        </w:rPr>
        <w:t xml:space="preserve">, η οποία </w:t>
      </w:r>
      <w:r w:rsidRPr="008B14EE">
        <w:rPr>
          <w:rFonts w:eastAsia="Times New Roman" w:cs="Times New Roman"/>
          <w:bCs/>
          <w:szCs w:val="24"/>
        </w:rPr>
        <w:t>νομίζω ότι</w:t>
      </w:r>
      <w:r>
        <w:rPr>
          <w:rFonts w:eastAsia="Times New Roman" w:cs="Times New Roman"/>
          <w:bCs/>
          <w:szCs w:val="24"/>
        </w:rPr>
        <w:t xml:space="preserve"> φέρνει μια μεγάλη αναστάτωση στο ΕΣΥ. Θα μπορούσαμε να τη συζητήσουμε και να μας την είχατε δώσει ή να τα φέρετε στο </w:t>
      </w:r>
      <w:r w:rsidRPr="008B14EE">
        <w:rPr>
          <w:rFonts w:eastAsia="Times New Roman" w:cs="Times New Roman"/>
          <w:bCs/>
          <w:szCs w:val="24"/>
        </w:rPr>
        <w:t>νομοσχέδιο</w:t>
      </w:r>
      <w:r>
        <w:rPr>
          <w:rFonts w:eastAsia="Times New Roman" w:cs="Times New Roman"/>
          <w:bCs/>
          <w:szCs w:val="24"/>
        </w:rPr>
        <w:t xml:space="preserve"> και να τα συζητήσουμε αυτά γιατί τώρα είναι ασφυκτικά. Πριν δέκα λεπτά την καταθέσατε. Εγώ την είδα την </w:t>
      </w:r>
      <w:r w:rsidRPr="008B14EE">
        <w:rPr>
          <w:rFonts w:eastAsia="Times New Roman" w:cs="Times New Roman"/>
          <w:bCs/>
          <w:szCs w:val="24"/>
        </w:rPr>
        <w:t>τροπολογία</w:t>
      </w:r>
      <w:r>
        <w:rPr>
          <w:rFonts w:eastAsia="Times New Roman" w:cs="Times New Roman"/>
          <w:bCs/>
          <w:szCs w:val="24"/>
        </w:rPr>
        <w:t xml:space="preserve">. Εκ των προτέρων σας λέω ότι διαφωνώ σε όλα, επειδή δεν </w:t>
      </w:r>
      <w:r w:rsidRPr="008B14EE">
        <w:rPr>
          <w:rFonts w:eastAsia="Times New Roman" w:cs="Times New Roman"/>
          <w:bCs/>
          <w:szCs w:val="24"/>
        </w:rPr>
        <w:t xml:space="preserve">μπορεί </w:t>
      </w:r>
      <w:r>
        <w:rPr>
          <w:rFonts w:eastAsia="Times New Roman" w:cs="Times New Roman"/>
          <w:bCs/>
          <w:szCs w:val="24"/>
        </w:rPr>
        <w:t>κανείς να στοιχειοθετήσει μια πραγματική λογική σε αυτά που φέρνετε σε αυτή τ</w:t>
      </w:r>
      <w:r>
        <w:rPr>
          <w:rFonts w:eastAsia="Times New Roman" w:cs="Times New Roman"/>
          <w:bCs/>
          <w:szCs w:val="24"/>
        </w:rPr>
        <w:t xml:space="preserve">ην </w:t>
      </w:r>
      <w:r w:rsidRPr="008B14EE">
        <w:rPr>
          <w:rFonts w:eastAsia="Times New Roman" w:cs="Times New Roman"/>
          <w:bCs/>
          <w:szCs w:val="24"/>
        </w:rPr>
        <w:t>τροπολογία</w:t>
      </w:r>
      <w:r>
        <w:rPr>
          <w:rFonts w:eastAsia="Times New Roman" w:cs="Times New Roman"/>
          <w:bCs/>
          <w:szCs w:val="24"/>
        </w:rPr>
        <w:t xml:space="preserve">. Γι’ αυτό τη φέρνετε και δέκα λεπτά πριν κλείσει η </w:t>
      </w:r>
      <w:r w:rsidRPr="008B14EE">
        <w:rPr>
          <w:rFonts w:eastAsia="Times New Roman" w:cs="Times New Roman"/>
          <w:bCs/>
          <w:szCs w:val="24"/>
        </w:rPr>
        <w:t>Βουλή</w:t>
      </w:r>
      <w:r>
        <w:rPr>
          <w:rFonts w:eastAsia="Times New Roman" w:cs="Times New Roman"/>
          <w:bCs/>
          <w:szCs w:val="24"/>
        </w:rPr>
        <w:t>.</w:t>
      </w:r>
    </w:p>
    <w:p w14:paraId="23B83485" w14:textId="77777777" w:rsidR="00762968" w:rsidRDefault="006F10D4">
      <w:pPr>
        <w:tabs>
          <w:tab w:val="left" w:pos="3873"/>
        </w:tabs>
        <w:spacing w:line="600" w:lineRule="auto"/>
        <w:ind w:firstLine="720"/>
        <w:jc w:val="both"/>
        <w:rPr>
          <w:rFonts w:eastAsia="Times New Roman"/>
          <w:bCs/>
          <w:szCs w:val="24"/>
        </w:rPr>
      </w:pPr>
      <w:r w:rsidRPr="008B14EE">
        <w:rPr>
          <w:rFonts w:eastAsia="Times New Roman"/>
          <w:bCs/>
          <w:szCs w:val="24"/>
        </w:rPr>
        <w:t>Ευχαριστώ</w:t>
      </w:r>
      <w:r>
        <w:rPr>
          <w:rFonts w:eastAsia="Times New Roman"/>
          <w:bCs/>
          <w:szCs w:val="24"/>
        </w:rPr>
        <w:t>.</w:t>
      </w:r>
    </w:p>
    <w:p w14:paraId="23B83486" w14:textId="77777777" w:rsidR="00762968" w:rsidRDefault="006F10D4">
      <w:pPr>
        <w:tabs>
          <w:tab w:val="left" w:pos="3873"/>
        </w:tabs>
        <w:spacing w:line="600" w:lineRule="auto"/>
        <w:ind w:firstLine="720"/>
        <w:jc w:val="both"/>
        <w:rPr>
          <w:rFonts w:eastAsia="Times New Roman" w:cs="Times New Roman"/>
          <w:bCs/>
          <w:szCs w:val="24"/>
        </w:rPr>
      </w:pPr>
      <w:r w:rsidRPr="008B14EE">
        <w:rPr>
          <w:rFonts w:eastAsia="Times New Roman"/>
          <w:b/>
          <w:bCs/>
        </w:rPr>
        <w:lastRenderedPageBreak/>
        <w:t>ΠΡΟΕΔΡΕΥΩΝ (</w:t>
      </w:r>
      <w:r w:rsidRPr="008B14EE">
        <w:rPr>
          <w:rFonts w:eastAsia="Times New Roman"/>
          <w:b/>
          <w:bCs/>
          <w:szCs w:val="24"/>
        </w:rPr>
        <w:t xml:space="preserve">Δημήτριος </w:t>
      </w:r>
      <w:proofErr w:type="spellStart"/>
      <w:r w:rsidRPr="008B14EE">
        <w:rPr>
          <w:rFonts w:eastAsia="Times New Roman"/>
          <w:b/>
          <w:bCs/>
          <w:szCs w:val="24"/>
        </w:rPr>
        <w:t>Κρεμαστινός</w:t>
      </w:r>
      <w:proofErr w:type="spellEnd"/>
      <w:r w:rsidRPr="008B14EE">
        <w:rPr>
          <w:rFonts w:eastAsia="Times New Roman"/>
          <w:b/>
          <w:bCs/>
        </w:rPr>
        <w:t>):</w:t>
      </w:r>
      <w:r>
        <w:rPr>
          <w:rFonts w:eastAsia="Times New Roman"/>
          <w:bCs/>
          <w:szCs w:val="24"/>
        </w:rPr>
        <w:t xml:space="preserve"> Ο κ. </w:t>
      </w:r>
      <w:proofErr w:type="spellStart"/>
      <w:r w:rsidRPr="006223B5">
        <w:rPr>
          <w:rFonts w:eastAsia="Times New Roman"/>
          <w:bCs/>
          <w:szCs w:val="24"/>
        </w:rPr>
        <w:t>Αϊβατίδης</w:t>
      </w:r>
      <w:proofErr w:type="spellEnd"/>
      <w:r>
        <w:rPr>
          <w:rFonts w:eastAsia="Times New Roman"/>
          <w:bCs/>
          <w:szCs w:val="24"/>
        </w:rPr>
        <w:t xml:space="preserve">, ο </w:t>
      </w:r>
      <w:r>
        <w:rPr>
          <w:rFonts w:eastAsia="Times New Roman" w:cs="Times New Roman"/>
          <w:bCs/>
          <w:szCs w:val="24"/>
        </w:rPr>
        <w:t>ειδικός αγορητής της Χρυσής Αυγής, έχει τον λόγο.</w:t>
      </w:r>
    </w:p>
    <w:p w14:paraId="23B83487" w14:textId="77777777" w:rsidR="00762968" w:rsidRDefault="006F10D4">
      <w:pPr>
        <w:tabs>
          <w:tab w:val="left" w:pos="3873"/>
        </w:tabs>
        <w:spacing w:line="600" w:lineRule="auto"/>
        <w:ind w:firstLine="720"/>
        <w:jc w:val="both"/>
        <w:rPr>
          <w:rFonts w:eastAsia="Times New Roman"/>
          <w:bCs/>
          <w:szCs w:val="24"/>
        </w:rPr>
      </w:pPr>
      <w:r>
        <w:rPr>
          <w:rFonts w:eastAsia="Times New Roman" w:cs="Times New Roman"/>
          <w:b/>
          <w:bCs/>
          <w:szCs w:val="24"/>
        </w:rPr>
        <w:t xml:space="preserve">ΙΩΑΝΝΗΣ </w:t>
      </w:r>
      <w:r w:rsidRPr="006223B5">
        <w:rPr>
          <w:rFonts w:eastAsia="Times New Roman"/>
          <w:b/>
          <w:bCs/>
          <w:szCs w:val="24"/>
        </w:rPr>
        <w:t>ΑΪΒΑΤΙΔΗΣ</w:t>
      </w:r>
      <w:r>
        <w:rPr>
          <w:rFonts w:eastAsia="Times New Roman"/>
          <w:b/>
          <w:bCs/>
          <w:szCs w:val="24"/>
        </w:rPr>
        <w:t xml:space="preserve">: </w:t>
      </w:r>
      <w:r w:rsidRPr="006223B5">
        <w:rPr>
          <w:rFonts w:eastAsia="Times New Roman"/>
          <w:bCs/>
          <w:color w:val="000000"/>
          <w:szCs w:val="24"/>
        </w:rPr>
        <w:t>Ευχαριστώ, κύριε Πρόεδρε.</w:t>
      </w:r>
      <w:r>
        <w:rPr>
          <w:rFonts w:eastAsia="Times New Roman"/>
          <w:bCs/>
          <w:szCs w:val="24"/>
        </w:rPr>
        <w:t xml:space="preserve"> </w:t>
      </w:r>
    </w:p>
    <w:p w14:paraId="23B83488" w14:textId="77777777" w:rsidR="00762968" w:rsidRDefault="006F10D4">
      <w:pPr>
        <w:tabs>
          <w:tab w:val="left" w:pos="3873"/>
        </w:tabs>
        <w:spacing w:line="600" w:lineRule="auto"/>
        <w:ind w:firstLine="720"/>
        <w:jc w:val="both"/>
        <w:rPr>
          <w:rFonts w:eastAsia="Times New Roman"/>
          <w:bCs/>
          <w:szCs w:val="24"/>
        </w:rPr>
      </w:pPr>
      <w:r>
        <w:rPr>
          <w:rFonts w:eastAsia="Times New Roman"/>
          <w:bCs/>
          <w:szCs w:val="24"/>
        </w:rPr>
        <w:t>Θα ήθελα κατ</w:t>
      </w:r>
      <w:r>
        <w:rPr>
          <w:rFonts w:eastAsia="Times New Roman"/>
          <w:bCs/>
          <w:szCs w:val="24"/>
        </w:rPr>
        <w:t xml:space="preserve">’ </w:t>
      </w:r>
      <w:r>
        <w:rPr>
          <w:rFonts w:eastAsia="Times New Roman"/>
          <w:bCs/>
          <w:szCs w:val="24"/>
        </w:rPr>
        <w:t>αρχ</w:t>
      </w:r>
      <w:r>
        <w:rPr>
          <w:rFonts w:eastAsia="Times New Roman"/>
          <w:bCs/>
          <w:szCs w:val="24"/>
        </w:rPr>
        <w:t>άς</w:t>
      </w:r>
      <w:r>
        <w:rPr>
          <w:rFonts w:eastAsia="Times New Roman"/>
          <w:bCs/>
          <w:szCs w:val="24"/>
        </w:rPr>
        <w:t xml:space="preserve"> να </w:t>
      </w:r>
      <w:r>
        <w:rPr>
          <w:rFonts w:eastAsia="Times New Roman"/>
          <w:bCs/>
          <w:szCs w:val="24"/>
        </w:rPr>
        <w:t>εκφράσω κι εγώ τη βαθύτατη οδύνη και θλίψη για την απώλεια των ήδη ογδόντα δύο συμπολιτών μας από την πύρινη λαίλαπα που έπληξε την Αττική και οδήγησε σε αυτή την ανείπωτη καταστροφή.</w:t>
      </w:r>
    </w:p>
    <w:p w14:paraId="23B83489" w14:textId="77777777" w:rsidR="00762968" w:rsidRDefault="006F10D4">
      <w:pPr>
        <w:tabs>
          <w:tab w:val="left" w:pos="3873"/>
        </w:tabs>
        <w:spacing w:line="600" w:lineRule="auto"/>
        <w:ind w:firstLine="720"/>
        <w:jc w:val="both"/>
        <w:rPr>
          <w:rFonts w:eastAsia="Times New Roman"/>
          <w:bCs/>
          <w:szCs w:val="24"/>
        </w:rPr>
      </w:pPr>
      <w:r>
        <w:rPr>
          <w:rFonts w:eastAsia="Times New Roman"/>
          <w:bCs/>
          <w:szCs w:val="24"/>
        </w:rPr>
        <w:t xml:space="preserve">Θα ήθελα να πω, </w:t>
      </w:r>
      <w:r w:rsidRPr="006223B5">
        <w:rPr>
          <w:rFonts w:eastAsia="Times New Roman"/>
          <w:bCs/>
          <w:szCs w:val="24"/>
        </w:rPr>
        <w:t>κύριε Πρόεδρε,</w:t>
      </w:r>
      <w:r>
        <w:rPr>
          <w:rFonts w:eastAsia="Times New Roman"/>
          <w:bCs/>
          <w:szCs w:val="24"/>
        </w:rPr>
        <w:t xml:space="preserve"> ότι για εμάς, για τη Χρυσή Αυγή, ναι, είν</w:t>
      </w:r>
      <w:r>
        <w:rPr>
          <w:rFonts w:eastAsia="Times New Roman"/>
          <w:bCs/>
          <w:szCs w:val="24"/>
        </w:rPr>
        <w:t xml:space="preserve">αι η ώρα των ευθυνών. Θα </w:t>
      </w:r>
      <w:r w:rsidRPr="006223B5">
        <w:rPr>
          <w:rFonts w:eastAsia="Times New Roman"/>
          <w:bCs/>
          <w:szCs w:val="24"/>
        </w:rPr>
        <w:t>πρέπει να</w:t>
      </w:r>
      <w:r>
        <w:rPr>
          <w:rFonts w:eastAsia="Times New Roman"/>
          <w:bCs/>
          <w:szCs w:val="24"/>
        </w:rPr>
        <w:t xml:space="preserve"> αναζητηθούν ευθύνες. </w:t>
      </w:r>
      <w:r w:rsidRPr="006223B5">
        <w:rPr>
          <w:rFonts w:eastAsia="Times New Roman"/>
          <w:bCs/>
          <w:szCs w:val="24"/>
        </w:rPr>
        <w:t>Κύριε Πρόεδρε,</w:t>
      </w:r>
      <w:r>
        <w:rPr>
          <w:rFonts w:eastAsia="Times New Roman"/>
          <w:bCs/>
          <w:szCs w:val="24"/>
        </w:rPr>
        <w:t xml:space="preserve"> η </w:t>
      </w:r>
      <w:r w:rsidRPr="006223B5">
        <w:rPr>
          <w:rFonts w:eastAsia="Times New Roman"/>
          <w:bCs/>
          <w:szCs w:val="24"/>
        </w:rPr>
        <w:t>Κυβέρνηση</w:t>
      </w:r>
      <w:r>
        <w:rPr>
          <w:rFonts w:eastAsia="Times New Roman"/>
          <w:bCs/>
          <w:szCs w:val="24"/>
        </w:rPr>
        <w:t xml:space="preserve"> ακολουθεί μια μεθοδολογία προσπάθειας αποτίναξης των ευθυνών της. Ξεκίνησε από τη ρήση του Πρωθυπουργού περί ασύμμετρου φαινομένου και φτάσαμε στην αναφορά του εκπροσώπου των ΑΝΕΛ περί μη </w:t>
      </w:r>
      <w:proofErr w:type="spellStart"/>
      <w:r>
        <w:rPr>
          <w:rFonts w:eastAsia="Times New Roman"/>
          <w:bCs/>
          <w:szCs w:val="24"/>
        </w:rPr>
        <w:t>διαχειρίσιμων</w:t>
      </w:r>
      <w:proofErr w:type="spellEnd"/>
      <w:r>
        <w:rPr>
          <w:rFonts w:eastAsia="Times New Roman"/>
          <w:bCs/>
          <w:szCs w:val="24"/>
        </w:rPr>
        <w:t xml:space="preserve"> φυσικών φαινομένων. </w:t>
      </w:r>
    </w:p>
    <w:p w14:paraId="23B8348A"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Η Σουηδία, επίσης, πλήττεται από</w:t>
      </w:r>
      <w:r>
        <w:rPr>
          <w:rFonts w:eastAsia="Times New Roman" w:cs="Times New Roman"/>
          <w:szCs w:val="24"/>
        </w:rPr>
        <w:t xml:space="preserve"> πύρινα μέτωπα, πενήντα τον αριθμό, χωρίς κανένα απολύτως ανθρώπινο θύμα. </w:t>
      </w:r>
    </w:p>
    <w:p w14:paraId="23B8348B"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Όσον αφορά στο υπό συζήτηση σχέδιο νόμου για την κ</w:t>
      </w:r>
      <w:r w:rsidRPr="00F80E97">
        <w:rPr>
          <w:rFonts w:eastAsia="Times New Roman" w:cs="Times New Roman"/>
          <w:szCs w:val="24"/>
        </w:rPr>
        <w:t xml:space="preserve">ύρωση </w:t>
      </w:r>
      <w:r>
        <w:rPr>
          <w:rFonts w:eastAsia="Times New Roman" w:cs="Times New Roman"/>
          <w:szCs w:val="24"/>
        </w:rPr>
        <w:t xml:space="preserve">των </w:t>
      </w:r>
      <w:r w:rsidRPr="00F80E97">
        <w:rPr>
          <w:rFonts w:eastAsia="Times New Roman" w:cs="Times New Roman"/>
          <w:szCs w:val="24"/>
        </w:rPr>
        <w:t xml:space="preserve">συμβάσεων μεταξύ του </w:t>
      </w:r>
      <w:r>
        <w:rPr>
          <w:rFonts w:eastAsia="Times New Roman" w:cs="Times New Roman"/>
          <w:szCs w:val="24"/>
        </w:rPr>
        <w:t>ε</w:t>
      </w:r>
      <w:r w:rsidRPr="00F80E97">
        <w:rPr>
          <w:rFonts w:eastAsia="Times New Roman" w:cs="Times New Roman"/>
          <w:szCs w:val="24"/>
        </w:rPr>
        <w:t xml:space="preserve">λληνικού </w:t>
      </w:r>
      <w:r>
        <w:rPr>
          <w:rFonts w:eastAsia="Times New Roman" w:cs="Times New Roman"/>
          <w:szCs w:val="24"/>
        </w:rPr>
        <w:t>δ</w:t>
      </w:r>
      <w:r w:rsidRPr="00F80E97">
        <w:rPr>
          <w:rFonts w:eastAsia="Times New Roman" w:cs="Times New Roman"/>
          <w:szCs w:val="24"/>
        </w:rPr>
        <w:t xml:space="preserve">ημοσίου και του </w:t>
      </w:r>
      <w:r w:rsidRPr="00F80E97">
        <w:rPr>
          <w:rFonts w:eastAsia="Times New Roman" w:cs="Times New Roman"/>
          <w:szCs w:val="24"/>
        </w:rPr>
        <w:lastRenderedPageBreak/>
        <w:t xml:space="preserve">Γενικού Νοσοκομείου Χανίων και της </w:t>
      </w:r>
      <w:r>
        <w:rPr>
          <w:rFonts w:eastAsia="Times New Roman" w:cs="Times New Roman"/>
          <w:szCs w:val="24"/>
        </w:rPr>
        <w:t>ε</w:t>
      </w:r>
      <w:r w:rsidRPr="00F80E97">
        <w:rPr>
          <w:rFonts w:eastAsia="Times New Roman" w:cs="Times New Roman"/>
          <w:szCs w:val="24"/>
        </w:rPr>
        <w:t xml:space="preserve">πιτροπής </w:t>
      </w:r>
      <w:r>
        <w:rPr>
          <w:rFonts w:eastAsia="Times New Roman" w:cs="Times New Roman"/>
          <w:szCs w:val="24"/>
        </w:rPr>
        <w:t>ε</w:t>
      </w:r>
      <w:r w:rsidRPr="00F80E97">
        <w:rPr>
          <w:rFonts w:eastAsia="Times New Roman" w:cs="Times New Roman"/>
          <w:szCs w:val="24"/>
        </w:rPr>
        <w:t xml:space="preserve">κτελεστών </w:t>
      </w:r>
      <w:r>
        <w:rPr>
          <w:rFonts w:eastAsia="Times New Roman" w:cs="Times New Roman"/>
          <w:szCs w:val="24"/>
        </w:rPr>
        <w:t xml:space="preserve">της </w:t>
      </w:r>
      <w:r>
        <w:rPr>
          <w:rFonts w:eastAsia="Times New Roman" w:cs="Times New Roman"/>
          <w:szCs w:val="24"/>
        </w:rPr>
        <w:t>δ</w:t>
      </w:r>
      <w:r w:rsidRPr="00F80E97">
        <w:rPr>
          <w:rFonts w:eastAsia="Times New Roman" w:cs="Times New Roman"/>
          <w:szCs w:val="24"/>
        </w:rPr>
        <w:t xml:space="preserve">ιαθήκης </w:t>
      </w:r>
      <w:r>
        <w:rPr>
          <w:rFonts w:eastAsia="Times New Roman" w:cs="Times New Roman"/>
          <w:szCs w:val="24"/>
        </w:rPr>
        <w:t xml:space="preserve">του </w:t>
      </w:r>
      <w:r w:rsidRPr="00F80E97">
        <w:rPr>
          <w:rFonts w:eastAsia="Times New Roman" w:cs="Times New Roman"/>
          <w:szCs w:val="24"/>
        </w:rPr>
        <w:t>Γ</w:t>
      </w:r>
      <w:r>
        <w:rPr>
          <w:rFonts w:eastAsia="Times New Roman" w:cs="Times New Roman"/>
          <w:szCs w:val="24"/>
        </w:rPr>
        <w:t xml:space="preserve">εωργίου </w:t>
      </w:r>
      <w:r w:rsidRPr="00F80E97">
        <w:rPr>
          <w:rFonts w:eastAsia="Times New Roman" w:cs="Times New Roman"/>
          <w:szCs w:val="24"/>
        </w:rPr>
        <w:t xml:space="preserve">Γ. </w:t>
      </w:r>
      <w:proofErr w:type="spellStart"/>
      <w:r w:rsidRPr="00F80E97">
        <w:rPr>
          <w:rFonts w:eastAsia="Times New Roman" w:cs="Times New Roman"/>
          <w:szCs w:val="24"/>
        </w:rPr>
        <w:t>Μαλινάκη</w:t>
      </w:r>
      <w:proofErr w:type="spellEnd"/>
      <w:r w:rsidRPr="00F80E97">
        <w:rPr>
          <w:rFonts w:eastAsia="Times New Roman" w:cs="Times New Roman"/>
          <w:szCs w:val="24"/>
        </w:rPr>
        <w:t xml:space="preserve"> και του Γενικού Νοσοκομείου Κεφαλληνίας και των </w:t>
      </w:r>
      <w:r>
        <w:rPr>
          <w:rFonts w:eastAsia="Times New Roman" w:cs="Times New Roman"/>
          <w:szCs w:val="24"/>
        </w:rPr>
        <w:t>ε</w:t>
      </w:r>
      <w:r w:rsidRPr="00F80E97">
        <w:rPr>
          <w:rFonts w:eastAsia="Times New Roman" w:cs="Times New Roman"/>
          <w:szCs w:val="24"/>
        </w:rPr>
        <w:t>κτελεστών της διαθήκης της Μα</w:t>
      </w:r>
      <w:r>
        <w:rPr>
          <w:rFonts w:eastAsia="Times New Roman" w:cs="Times New Roman"/>
          <w:szCs w:val="24"/>
        </w:rPr>
        <w:t>ρίας (</w:t>
      </w:r>
      <w:proofErr w:type="spellStart"/>
      <w:r>
        <w:rPr>
          <w:rFonts w:eastAsia="Times New Roman" w:cs="Times New Roman"/>
          <w:szCs w:val="24"/>
        </w:rPr>
        <w:t>Μάρης</w:t>
      </w:r>
      <w:proofErr w:type="spellEnd"/>
      <w:r>
        <w:rPr>
          <w:rFonts w:eastAsia="Times New Roman" w:cs="Times New Roman"/>
          <w:szCs w:val="24"/>
        </w:rPr>
        <w:t>) Βεργωτή, θα ψηφίσουμε «</w:t>
      </w:r>
      <w:r>
        <w:rPr>
          <w:rFonts w:eastAsia="Times New Roman" w:cs="Times New Roman"/>
          <w:szCs w:val="24"/>
        </w:rPr>
        <w:t>παρών</w:t>
      </w:r>
      <w:r>
        <w:rPr>
          <w:rFonts w:eastAsia="Times New Roman" w:cs="Times New Roman"/>
          <w:szCs w:val="24"/>
        </w:rPr>
        <w:t xml:space="preserve">». </w:t>
      </w:r>
    </w:p>
    <w:p w14:paraId="23B8348C"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Επίσης, «</w:t>
      </w:r>
      <w:r>
        <w:rPr>
          <w:rFonts w:eastAsia="Times New Roman" w:cs="Times New Roman"/>
          <w:szCs w:val="24"/>
        </w:rPr>
        <w:t>παρών</w:t>
      </w:r>
      <w:r>
        <w:rPr>
          <w:rFonts w:eastAsia="Times New Roman" w:cs="Times New Roman"/>
          <w:szCs w:val="24"/>
        </w:rPr>
        <w:t>» θα ψηφίσουμε για δύο τροπολογίες οι οποίες είναι βουλευτικές:</w:t>
      </w:r>
    </w:p>
    <w:p w14:paraId="23B8348D"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Η πρώτη είναι η τροπολογία που μετ</w:t>
      </w:r>
      <w:r>
        <w:rPr>
          <w:rFonts w:eastAsia="Times New Roman" w:cs="Times New Roman"/>
          <w:szCs w:val="24"/>
        </w:rPr>
        <w:t>αξύ άλλων καταθέσατε και εσείς, κύριε Πρόεδρε.</w:t>
      </w:r>
    </w:p>
    <w:p w14:paraId="23B8348E"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Η δεύτερη που θα ψηφίσουμε «</w:t>
      </w:r>
      <w:r>
        <w:rPr>
          <w:rFonts w:eastAsia="Times New Roman" w:cs="Times New Roman"/>
          <w:szCs w:val="24"/>
        </w:rPr>
        <w:t>παρ</w:t>
      </w:r>
      <w:r>
        <w:rPr>
          <w:rFonts w:eastAsia="Times New Roman" w:cs="Times New Roman"/>
          <w:szCs w:val="24"/>
        </w:rPr>
        <w:t>ώ</w:t>
      </w:r>
      <w:r>
        <w:rPr>
          <w:rFonts w:eastAsia="Times New Roman" w:cs="Times New Roman"/>
          <w:szCs w:val="24"/>
        </w:rPr>
        <w:t>ν</w:t>
      </w:r>
      <w:r>
        <w:rPr>
          <w:rFonts w:eastAsia="Times New Roman" w:cs="Times New Roman"/>
          <w:szCs w:val="24"/>
        </w:rPr>
        <w:t xml:space="preserve">» είναι η τροπολογία που αφορά στη μείωση δημοτικών φόρων ή τελών για τους δικαιούχους του Κοινωνικού Εισοδήματος Αλληλεγγύης. </w:t>
      </w:r>
    </w:p>
    <w:p w14:paraId="23B8348F"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Κλείνοντας θα ήθελα να πω ότι δεν υπήρξε ούτε μί</w:t>
      </w:r>
      <w:r>
        <w:rPr>
          <w:rFonts w:eastAsia="Times New Roman" w:cs="Times New Roman"/>
          <w:szCs w:val="24"/>
        </w:rPr>
        <w:t>α παραίτηση, κύριε Πρόεδρε, για το ζήτημα της μεγάλης αυτής μαζικής καταστροφής των πυρκαγιών στην Αττική. Αυτό σημαίνει ότι δεν υπάρχει ίχνος ευθιξίας σε κανένα από τα αρμόδια υπουργικά στελέχη. Θεωρούμε ότι υπάρχει στην πράξη μία αναλγησία, 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ότι έχου</w:t>
      </w:r>
      <w:r>
        <w:rPr>
          <w:rFonts w:eastAsia="Times New Roman" w:cs="Times New Roman"/>
          <w:szCs w:val="24"/>
        </w:rPr>
        <w:t xml:space="preserve">ν ληφθεί κάποια ευνοϊκά μέτρα, διότι σαφώς οι συμπολίτες μας τα χρειάζονται κι η πολιτεία πρέπει να μεριμνήσει. Όμως, η απώλεια ογδόντα δύο τουλάχιστον ανθρώπων θα έπρεπε να </w:t>
      </w:r>
      <w:r>
        <w:rPr>
          <w:rFonts w:eastAsia="Times New Roman" w:cs="Times New Roman"/>
          <w:szCs w:val="24"/>
        </w:rPr>
        <w:lastRenderedPageBreak/>
        <w:t xml:space="preserve">οδηγήσει σε τουλάχιστον μία υποβολή παραίτησης, του κ. </w:t>
      </w:r>
      <w:proofErr w:type="spellStart"/>
      <w:r>
        <w:rPr>
          <w:rFonts w:eastAsia="Times New Roman" w:cs="Times New Roman"/>
          <w:szCs w:val="24"/>
        </w:rPr>
        <w:t>Τόσκα</w:t>
      </w:r>
      <w:proofErr w:type="spellEnd"/>
      <w:r>
        <w:rPr>
          <w:rFonts w:eastAsia="Times New Roman" w:cs="Times New Roman"/>
          <w:szCs w:val="24"/>
        </w:rPr>
        <w:t xml:space="preserve"> τουλάχιστον, από τη σ</w:t>
      </w:r>
      <w:r>
        <w:rPr>
          <w:rFonts w:eastAsia="Times New Roman" w:cs="Times New Roman"/>
          <w:szCs w:val="24"/>
        </w:rPr>
        <w:t xml:space="preserve">τιγμή που υπήρχε η πρόβλεψη επικινδυνότητας από τη Γενική Γραμματεία Πολιτικής Προστασίας για πολύ υψηλό κίνδυνο πυρκαγιάς. Άρα, το επιχείρημα περί «αιφνιδιασμού» δεν ευσταθεί και άρα θα πρέπει ο κ. </w:t>
      </w:r>
      <w:proofErr w:type="spellStart"/>
      <w:r>
        <w:rPr>
          <w:rFonts w:eastAsia="Times New Roman" w:cs="Times New Roman"/>
          <w:szCs w:val="24"/>
        </w:rPr>
        <w:t>Τόσκας</w:t>
      </w:r>
      <w:proofErr w:type="spellEnd"/>
      <w:r>
        <w:rPr>
          <w:rFonts w:eastAsia="Times New Roman" w:cs="Times New Roman"/>
          <w:szCs w:val="24"/>
        </w:rPr>
        <w:t xml:space="preserve"> τουλάχιστον να υποβάλει την παραίτησή του, άσχετα </w:t>
      </w:r>
      <w:r>
        <w:rPr>
          <w:rFonts w:eastAsia="Times New Roman" w:cs="Times New Roman"/>
          <w:szCs w:val="24"/>
        </w:rPr>
        <w:t>με το εάν θα γίνει δεκτή από τον κύριο Πρωθυπουργό.</w:t>
      </w:r>
    </w:p>
    <w:p w14:paraId="23B83490"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Τέλος, κύριε Πρόεδρε, θα αναφερθώ σε ένα ζήτημα το οποίο είναι μείζον ζήτημα της δημόσιας υγείας. Αφορά την Κέρκυρα, αφορά την εναπόθεση σύμμεικτων απορριμμάτων στον ΧΥΤΑ Λευκίμμης. Είναι ένα μείζον ζήτημ</w:t>
      </w:r>
      <w:r>
        <w:rPr>
          <w:rFonts w:eastAsia="Times New Roman" w:cs="Times New Roman"/>
          <w:szCs w:val="24"/>
        </w:rPr>
        <w:t xml:space="preserve">α για τη δημόσια υγεία. Οι κύριοι Υπουργοί είναι συνυπεύθυνοι. Μολύνεται ο υδροφόρος ορίζοντας. Κάτω από τον ΧΥΤΑ υπάρχει ρηχή υδροφορία, υπάρχουν σχετικές μελέτες και θα πρέπει, κύριε Ξανθέ, να μεριμνήσετε διότι εσείς είστε Υπουργός Υγείας και ο κ. </w:t>
      </w:r>
      <w:proofErr w:type="spellStart"/>
      <w:r>
        <w:rPr>
          <w:rFonts w:eastAsia="Times New Roman" w:cs="Times New Roman"/>
          <w:szCs w:val="24"/>
        </w:rPr>
        <w:t>Πολάκη</w:t>
      </w:r>
      <w:r>
        <w:rPr>
          <w:rFonts w:eastAsia="Times New Roman" w:cs="Times New Roman"/>
          <w:szCs w:val="24"/>
        </w:rPr>
        <w:t>ς</w:t>
      </w:r>
      <w:proofErr w:type="spellEnd"/>
      <w:r>
        <w:rPr>
          <w:rFonts w:eastAsia="Times New Roman" w:cs="Times New Roman"/>
          <w:szCs w:val="24"/>
        </w:rPr>
        <w:t xml:space="preserve"> Αναπληρωτής. Κινδυνεύει η δημόσια υγεία στην Κέρκυρα. Βεβαίως τα ΜΑΤ, τα οποία εσείς έχετε ουσιαστικά ενεργοποιήσει κατόπιν κλήσεως του δημάρχου, φυλάσσουν αυτή την απόρριψη των σκουπιδιών στον ΧΥΤΑ. </w:t>
      </w:r>
    </w:p>
    <w:p w14:paraId="23B83491"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lastRenderedPageBreak/>
        <w:t>Κινδυνεύει η δημόσια υγεία. Είστε συνυπεύθυνοι, κύριο</w:t>
      </w:r>
      <w:r>
        <w:rPr>
          <w:rFonts w:eastAsia="Times New Roman" w:cs="Times New Roman"/>
          <w:szCs w:val="24"/>
        </w:rPr>
        <w:t>ι Υπουργοί και πρέπει να μεριμνήσετε τουλάχιστον για να ληφθούν κάποια μέτρα για να σταματήσει αυτό το έγκλημα.</w:t>
      </w:r>
    </w:p>
    <w:p w14:paraId="23B83492"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23B83493" w14:textId="77777777" w:rsidR="00762968" w:rsidRDefault="006F10D4">
      <w:pPr>
        <w:spacing w:line="600" w:lineRule="auto"/>
        <w:ind w:firstLine="720"/>
        <w:contextualSpacing/>
        <w:jc w:val="both"/>
        <w:rPr>
          <w:rFonts w:eastAsia="Times New Roman" w:cs="Times New Roman"/>
          <w:szCs w:val="24"/>
        </w:rPr>
      </w:pPr>
      <w:r w:rsidRPr="00146623">
        <w:rPr>
          <w:rFonts w:eastAsia="Times New Roman" w:cs="Times New Roman"/>
          <w:b/>
          <w:szCs w:val="24"/>
        </w:rPr>
        <w:t xml:space="preserve">ΠΡΟΕΔΡΕΥΩΝ (Δημήτριος </w:t>
      </w:r>
      <w:proofErr w:type="spellStart"/>
      <w:r w:rsidRPr="00146623">
        <w:rPr>
          <w:rFonts w:eastAsia="Times New Roman" w:cs="Times New Roman"/>
          <w:b/>
          <w:szCs w:val="24"/>
        </w:rPr>
        <w:t>Κρεμαστινός</w:t>
      </w:r>
      <w:proofErr w:type="spellEnd"/>
      <w:r w:rsidRPr="00146623">
        <w:rPr>
          <w:rFonts w:eastAsia="Times New Roman" w:cs="Times New Roman"/>
          <w:b/>
          <w:szCs w:val="24"/>
        </w:rPr>
        <w:t>):</w:t>
      </w:r>
      <w:r>
        <w:rPr>
          <w:rFonts w:eastAsia="Times New Roman" w:cs="Times New Roman"/>
          <w:szCs w:val="24"/>
        </w:rPr>
        <w:t xml:space="preserve"> Επειδή</w:t>
      </w:r>
      <w:r>
        <w:rPr>
          <w:rFonts w:eastAsia="Times New Roman" w:cs="Times New Roman"/>
          <w:szCs w:val="24"/>
        </w:rPr>
        <w:t>,</w:t>
      </w:r>
      <w:r>
        <w:rPr>
          <w:rFonts w:eastAsia="Times New Roman" w:cs="Times New Roman"/>
          <w:szCs w:val="24"/>
        </w:rPr>
        <w:t xml:space="preserve"> κύριε </w:t>
      </w:r>
      <w:proofErr w:type="spellStart"/>
      <w:r>
        <w:rPr>
          <w:rFonts w:eastAsia="Times New Roman" w:cs="Times New Roman"/>
          <w:szCs w:val="24"/>
        </w:rPr>
        <w:t>Αϊβατίδη</w:t>
      </w:r>
      <w:proofErr w:type="spellEnd"/>
      <w:r>
        <w:rPr>
          <w:rFonts w:eastAsia="Times New Roman" w:cs="Times New Roman"/>
          <w:szCs w:val="24"/>
        </w:rPr>
        <w:t>, αναφερθήκατε σε εμένα λέγοντας ότι συνυπέγραψα την τρο</w:t>
      </w:r>
      <w:r>
        <w:rPr>
          <w:rFonts w:eastAsia="Times New Roman" w:cs="Times New Roman"/>
          <w:szCs w:val="24"/>
        </w:rPr>
        <w:t xml:space="preserve">πολογία -και φυσικά την υπέγραψα- πρέπει να σας υπενθυμίσω, συνάδελφε, ότι εγώ ήμουν ο Υπουργός εκείνος ο οποίος </w:t>
      </w:r>
      <w:proofErr w:type="spellStart"/>
      <w:r>
        <w:rPr>
          <w:rFonts w:eastAsia="Times New Roman" w:cs="Times New Roman"/>
          <w:szCs w:val="24"/>
        </w:rPr>
        <w:t>επανέφερε</w:t>
      </w:r>
      <w:proofErr w:type="spellEnd"/>
      <w:r>
        <w:rPr>
          <w:rFonts w:eastAsia="Times New Roman" w:cs="Times New Roman"/>
          <w:szCs w:val="24"/>
        </w:rPr>
        <w:t xml:space="preserve"> την πλήρη και αποκλειστική απασχόληση των γιατρών του ΕΣΥ η οποία είχε καταργηθεί προηγουμένως και οι γιατροί οι οποίοι δεν την δέχθη</w:t>
      </w:r>
      <w:r>
        <w:rPr>
          <w:rFonts w:eastAsia="Times New Roman" w:cs="Times New Roman"/>
          <w:szCs w:val="24"/>
        </w:rPr>
        <w:t>καν αποχώρησαν από το ΕΣΥ.</w:t>
      </w:r>
    </w:p>
    <w:p w14:paraId="23B83494"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Επίσης, όσο ήμουν Υπουργός, δυόμισι χρόνια, δεν υπέγραψα κα</w:t>
      </w:r>
      <w:r>
        <w:rPr>
          <w:rFonts w:eastAsia="Times New Roman" w:cs="Times New Roman"/>
          <w:szCs w:val="24"/>
        </w:rPr>
        <w:t>μ</w:t>
      </w:r>
      <w:r>
        <w:rPr>
          <w:rFonts w:eastAsia="Times New Roman" w:cs="Times New Roman"/>
          <w:szCs w:val="24"/>
        </w:rPr>
        <w:t xml:space="preserve">μία άδεια ιδιωτικής κλινικής ούτε των διαγνωστικών </w:t>
      </w:r>
      <w:r>
        <w:rPr>
          <w:rFonts w:eastAsia="Times New Roman" w:cs="Times New Roman"/>
          <w:szCs w:val="24"/>
        </w:rPr>
        <w:t>κ</w:t>
      </w:r>
      <w:r>
        <w:rPr>
          <w:rFonts w:eastAsia="Times New Roman" w:cs="Times New Roman"/>
          <w:szCs w:val="24"/>
        </w:rPr>
        <w:t>έντρων. Όμως, δυστυχώς, οι καιροί άλλαξαν. Και το λέω το «</w:t>
      </w:r>
      <w:r>
        <w:rPr>
          <w:rFonts w:eastAsia="Times New Roman" w:cs="Times New Roman"/>
          <w:szCs w:val="24"/>
        </w:rPr>
        <w:t>ΔΥΣΤΥΧΩΣ</w:t>
      </w:r>
      <w:r>
        <w:rPr>
          <w:rFonts w:eastAsia="Times New Roman" w:cs="Times New Roman"/>
          <w:szCs w:val="24"/>
        </w:rPr>
        <w:t xml:space="preserve">» με κεφαλαία γράμματα, γιατί εγώ ο ίδιος είμαι, </w:t>
      </w:r>
      <w:r>
        <w:rPr>
          <w:rFonts w:eastAsia="Times New Roman" w:cs="Times New Roman"/>
          <w:szCs w:val="24"/>
        </w:rPr>
        <w:t>δεν έχω αλλάξει, αλλά δυστυχώς άλλαξαν οι καιροί, οι συνθήκες.</w:t>
      </w:r>
    </w:p>
    <w:p w14:paraId="23B83495"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προς το Τμήμα ότι οι Υπουργοί Παιδείας, Έρευνας και Θρησκευμάτων, Οικονομικών, Διοικητικής Ανασυγκρότησης, οι </w:t>
      </w:r>
      <w:r>
        <w:rPr>
          <w:rFonts w:eastAsia="Times New Roman" w:cs="Times New Roman"/>
          <w:szCs w:val="24"/>
        </w:rPr>
        <w:lastRenderedPageBreak/>
        <w:t>Αναπληρωτές Υπουργοί Παιδε</w:t>
      </w:r>
      <w:r>
        <w:rPr>
          <w:rFonts w:eastAsia="Times New Roman" w:cs="Times New Roman"/>
          <w:szCs w:val="24"/>
        </w:rPr>
        <w:t xml:space="preserve">ίας, Έρευνας και Θρησκευμάτων, Οικονομίας και Ανάπτυξης, </w:t>
      </w:r>
      <w:r w:rsidRPr="00291B11">
        <w:rPr>
          <w:rFonts w:eastAsia="Times New Roman" w:cs="Times New Roman"/>
          <w:szCs w:val="24"/>
        </w:rPr>
        <w:t>Οικονομικών,</w:t>
      </w:r>
      <w:r>
        <w:rPr>
          <w:rFonts w:eastAsia="Times New Roman" w:cs="Times New Roman"/>
          <w:szCs w:val="24"/>
        </w:rPr>
        <w:t xml:space="preserve"> καθώς και ο Υφυπουργός Παιδείας, Έρευνας και Θρησκευμάτων κατέθεσαν στις 25</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2018 σχέδιο νόμου: «Πανεπιστήμιο Ιωαννίνων, Ιόνιο Πανεπιστήμιο και άλλες διατάξεις».</w:t>
      </w:r>
    </w:p>
    <w:p w14:paraId="23B83496"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Παραπέμπεται στην αρμόδ</w:t>
      </w:r>
      <w:r>
        <w:rPr>
          <w:rFonts w:eastAsia="Times New Roman" w:cs="Times New Roman"/>
          <w:szCs w:val="24"/>
        </w:rPr>
        <w:t>ια Διαρκή Επιτροπή.</w:t>
      </w:r>
    </w:p>
    <w:p w14:paraId="23B83497" w14:textId="77777777" w:rsidR="00762968" w:rsidRDefault="006F10D4">
      <w:pPr>
        <w:spacing w:line="600" w:lineRule="auto"/>
        <w:ind w:firstLine="720"/>
        <w:jc w:val="both"/>
        <w:rPr>
          <w:rFonts w:eastAsia="Times New Roman"/>
          <w:szCs w:val="24"/>
        </w:rPr>
      </w:pPr>
      <w:r>
        <w:rPr>
          <w:rFonts w:eastAsia="Times New Roman"/>
          <w:szCs w:val="24"/>
        </w:rPr>
        <w:t xml:space="preserve">Παρακαλώ, ο Αντιπρόεδρος της Βουλής κ. </w:t>
      </w:r>
      <w:proofErr w:type="spellStart"/>
      <w:r>
        <w:rPr>
          <w:rFonts w:eastAsia="Times New Roman"/>
          <w:szCs w:val="24"/>
        </w:rPr>
        <w:t>Λαμπρούλης</w:t>
      </w:r>
      <w:proofErr w:type="spellEnd"/>
      <w:r>
        <w:rPr>
          <w:rFonts w:eastAsia="Times New Roman"/>
          <w:szCs w:val="24"/>
        </w:rPr>
        <w:t xml:space="preserve"> να πάρει τον λόγο</w:t>
      </w:r>
      <w:r w:rsidRPr="00DE3163">
        <w:rPr>
          <w:rFonts w:eastAsia="Times New Roman"/>
          <w:szCs w:val="24"/>
        </w:rPr>
        <w:t xml:space="preserve"> </w:t>
      </w:r>
      <w:r>
        <w:rPr>
          <w:rFonts w:eastAsia="Times New Roman"/>
          <w:szCs w:val="24"/>
        </w:rPr>
        <w:t>ως ειδικός αγορητής</w:t>
      </w:r>
      <w:r w:rsidRPr="00AC6E79">
        <w:rPr>
          <w:rFonts w:eastAsia="Times New Roman"/>
          <w:szCs w:val="24"/>
        </w:rPr>
        <w:t xml:space="preserve"> </w:t>
      </w:r>
      <w:r>
        <w:rPr>
          <w:rFonts w:eastAsia="Times New Roman"/>
          <w:szCs w:val="24"/>
        </w:rPr>
        <w:t>του Κομμουνιστικού Κόμματος Ελλάδας.</w:t>
      </w:r>
    </w:p>
    <w:p w14:paraId="23B83498" w14:textId="77777777" w:rsidR="00762968" w:rsidRDefault="006F10D4">
      <w:pPr>
        <w:spacing w:line="600" w:lineRule="auto"/>
        <w:ind w:firstLine="720"/>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Ευχαριστώ, κύριε Πρόεδρε.</w:t>
      </w:r>
    </w:p>
    <w:p w14:paraId="23B83499" w14:textId="77777777" w:rsidR="00762968" w:rsidRDefault="006F10D4">
      <w:pPr>
        <w:spacing w:line="600" w:lineRule="auto"/>
        <w:ind w:firstLine="720"/>
        <w:jc w:val="both"/>
        <w:rPr>
          <w:rFonts w:eastAsia="Times New Roman"/>
          <w:szCs w:val="24"/>
        </w:rPr>
      </w:pPr>
      <w:r>
        <w:rPr>
          <w:rFonts w:eastAsia="Times New Roman"/>
          <w:szCs w:val="24"/>
        </w:rPr>
        <w:t xml:space="preserve">Όπως αναφέρθηκε και στην αρχή της </w:t>
      </w:r>
      <w:r>
        <w:rPr>
          <w:rFonts w:eastAsia="Times New Roman"/>
          <w:szCs w:val="24"/>
        </w:rPr>
        <w:t>συνεδρίασης, υπερψηφίσαμε το συγκεκριμένο νομοσχέδιο, τις συγκεκριμένες δωρεές στο Γενικό Νοσοκομείο Χανίων και στο Γενικό Νοσοκομείο Κεφαλληνίας. Θέλουμε να πούμε δύο λόγια πάνω σε αυτό.</w:t>
      </w:r>
    </w:p>
    <w:p w14:paraId="23B8349A" w14:textId="77777777" w:rsidR="00762968" w:rsidRDefault="006F10D4">
      <w:pPr>
        <w:spacing w:line="600" w:lineRule="auto"/>
        <w:ind w:firstLine="720"/>
        <w:jc w:val="both"/>
        <w:rPr>
          <w:rFonts w:eastAsia="Times New Roman"/>
          <w:szCs w:val="24"/>
        </w:rPr>
      </w:pPr>
      <w:r>
        <w:rPr>
          <w:rFonts w:eastAsia="Times New Roman"/>
          <w:szCs w:val="24"/>
        </w:rPr>
        <w:t xml:space="preserve">Στην </w:t>
      </w:r>
      <w:r>
        <w:rPr>
          <w:rFonts w:eastAsia="Times New Roman"/>
          <w:szCs w:val="24"/>
        </w:rPr>
        <w:t>ε</w:t>
      </w:r>
      <w:r>
        <w:rPr>
          <w:rFonts w:eastAsia="Times New Roman"/>
          <w:szCs w:val="24"/>
        </w:rPr>
        <w:t xml:space="preserve">πιτροπή άνοιξε ελαφρώς -επιτρέψτε μου τον όρο- το θέμα για </w:t>
      </w:r>
      <w:r>
        <w:rPr>
          <w:rFonts w:eastAsia="Times New Roman"/>
          <w:szCs w:val="24"/>
        </w:rPr>
        <w:t xml:space="preserve">τους συγκεκριμένους δωρητές. Και στο παρελθόν </w:t>
      </w:r>
      <w:r>
        <w:rPr>
          <w:rFonts w:eastAsia="Times New Roman"/>
          <w:szCs w:val="24"/>
        </w:rPr>
        <w:lastRenderedPageBreak/>
        <w:t>υπήρξαν πάρα πολλοί Έλληνες, οι περισσότεροι άγνωστοι δωρητές, που στήριξαν μέσω δωρεών τις ανάγκες της λαϊκής οικογένειας, της νεολαίας μας είτε σε ζητήματα υγείας, είτε σε ζητήματα που αφορούσαν τη μόρφωσή το</w:t>
      </w:r>
      <w:r>
        <w:rPr>
          <w:rFonts w:eastAsia="Times New Roman"/>
          <w:szCs w:val="24"/>
        </w:rPr>
        <w:t>υς, είτε σε ζητήματα αποκατάστασης δομών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υποδομών, είτε για τον πολιτισμό, δωρίζοντας τις περιουσίες τους, χωρίς να ζητάνε ανταλλάγματα, όπως βεβαίως και οι συγκεκριμένοι δωρητές που αναφέρονται στο σημερινό νομοσχέδιο. Σε καμμία, όμως, περίπτωση με αυτό</w:t>
      </w:r>
      <w:r>
        <w:rPr>
          <w:rFonts w:eastAsia="Times New Roman"/>
          <w:szCs w:val="24"/>
        </w:rPr>
        <w:t xml:space="preserve"> τον τρόπο δεν λύνονται τα προβλήματα, για παράδειγμα, του Δημόσιου Συστήματος Υγείας και πολύ περισσότερο δεν παραγράφονται οι αντίστοιχες ευθύνες και υποχρεώσεις του κράτους και των εκάστοτε κυβερνήσεων. Επίσης, δεν μπορούν μέσω δωρεών να ξεπλένονται τα </w:t>
      </w:r>
      <w:r>
        <w:rPr>
          <w:rFonts w:eastAsia="Times New Roman"/>
          <w:szCs w:val="24"/>
        </w:rPr>
        <w:t>εργοδοτικά εγκλήματα επιχειρηματιών αλλά και οι όποιες αγαθοεργίες κάποιων χορηγών, που συνήθως δεν το κάνουν για την ψυχή της μάνας τους, αλλά γιατί προσδοκούν κάτι άμεσα, είτε αυτό αφορά τον χώρο της υγείας ή κάποιες φοροαπαλλαγές κατ’ επέκταση και βέβαι</w:t>
      </w:r>
      <w:r>
        <w:rPr>
          <w:rFonts w:eastAsia="Times New Roman"/>
          <w:szCs w:val="24"/>
        </w:rPr>
        <w:t>α την ανάλογη προβολή και διαφήμιση, μέσω της λεγόμενης εταιρικής κοινωνικής ευθύνης.</w:t>
      </w:r>
    </w:p>
    <w:p w14:paraId="23B8349B" w14:textId="77777777" w:rsidR="00762968" w:rsidRDefault="006F10D4">
      <w:pPr>
        <w:spacing w:line="600" w:lineRule="auto"/>
        <w:ind w:firstLine="720"/>
        <w:jc w:val="both"/>
        <w:rPr>
          <w:rFonts w:eastAsia="Times New Roman"/>
          <w:szCs w:val="24"/>
        </w:rPr>
      </w:pPr>
      <w:r>
        <w:rPr>
          <w:rFonts w:eastAsia="Times New Roman"/>
          <w:szCs w:val="24"/>
        </w:rPr>
        <w:lastRenderedPageBreak/>
        <w:t xml:space="preserve">Κλείνω με τούτο, σε ό,τι αφορά το σχέδιο νόμου. Είχαμε καταθέσει την επιφύλαξή μας -απλώς θέλαμε να καταγραφεί και στην </w:t>
      </w:r>
      <w:r>
        <w:rPr>
          <w:rFonts w:eastAsia="Times New Roman"/>
          <w:szCs w:val="24"/>
        </w:rPr>
        <w:t>ε</w:t>
      </w:r>
      <w:r>
        <w:rPr>
          <w:rFonts w:eastAsia="Times New Roman"/>
          <w:szCs w:val="24"/>
        </w:rPr>
        <w:t>πιτροπή αλλά και με αφορμή βεβαίως τη συζήτηση στ</w:t>
      </w:r>
      <w:r>
        <w:rPr>
          <w:rFonts w:eastAsia="Times New Roman"/>
          <w:szCs w:val="24"/>
        </w:rPr>
        <w:t xml:space="preserve">ην Ολομέλεια- σε ό,τι αφορά το Γενικό Νοσοκομείο Κεφαλληνίας, τη δωρεά που έχει να κάνει με αξιοποίηση μέρους του υπολειπόμενου ποσού της δωρεάς για την κάλυψη αναγκών του </w:t>
      </w:r>
      <w:r>
        <w:rPr>
          <w:rFonts w:eastAsia="Times New Roman"/>
          <w:szCs w:val="24"/>
        </w:rPr>
        <w:t>ν</w:t>
      </w:r>
      <w:r>
        <w:rPr>
          <w:rFonts w:eastAsia="Times New Roman"/>
          <w:szCs w:val="24"/>
        </w:rPr>
        <w:t>οσοκομείου, για την οποία δεν είχαμε καμμία αντίρρηση. Παράλληλα όμως, μέσω αυτής τ</w:t>
      </w:r>
      <w:r>
        <w:rPr>
          <w:rFonts w:eastAsia="Times New Roman"/>
          <w:szCs w:val="24"/>
        </w:rPr>
        <w:t xml:space="preserve">ης ψήφισης του συγκεκριμένου άρθρου, νομιμοποιείται ένα έργο προγενέστερο, το οποίο εμείς χωρίς να έχουμε στοιχεία -το είπαμε και στην </w:t>
      </w:r>
      <w:r>
        <w:rPr>
          <w:rFonts w:eastAsia="Times New Roman"/>
          <w:szCs w:val="24"/>
        </w:rPr>
        <w:t>ε</w:t>
      </w:r>
      <w:r>
        <w:rPr>
          <w:rFonts w:eastAsia="Times New Roman"/>
          <w:szCs w:val="24"/>
        </w:rPr>
        <w:t xml:space="preserve">πιτροπή- ούτε να θέλουμε να προσάψουμε κάποια κατηγορία -βεβαίως έχει να κάνει με οικονομικά στοιχεία, υπάρχουν από τις </w:t>
      </w:r>
      <w:r>
        <w:rPr>
          <w:rFonts w:eastAsia="Times New Roman"/>
          <w:szCs w:val="24"/>
        </w:rPr>
        <w:t>ε</w:t>
      </w:r>
      <w:r>
        <w:rPr>
          <w:rFonts w:eastAsia="Times New Roman"/>
          <w:szCs w:val="24"/>
        </w:rPr>
        <w:t>πιτροπές εκθέσεις-, επιτρέψτε μας να καταθέσουμε την επιφύλαξή μας σε αυτό το θέμα. Βεβαίως υπερψηφίζουμε και τα δύο άρθρα, αν θέλετε, του νομοσχεδίου.</w:t>
      </w:r>
    </w:p>
    <w:p w14:paraId="23B8349C" w14:textId="77777777" w:rsidR="00762968" w:rsidRDefault="006F10D4">
      <w:pPr>
        <w:spacing w:line="600" w:lineRule="auto"/>
        <w:ind w:firstLine="720"/>
        <w:jc w:val="both"/>
        <w:rPr>
          <w:rFonts w:eastAsia="Times New Roman"/>
          <w:szCs w:val="24"/>
        </w:rPr>
      </w:pPr>
      <w:r>
        <w:rPr>
          <w:rFonts w:eastAsia="Times New Roman"/>
          <w:szCs w:val="24"/>
        </w:rPr>
        <w:t>Περνάω εν τάχει στις τροπολογίες. Επιτρέψτε μου έναν σύντομο, για δευτερόλεπτα, σχεδιασμό. Πρώτον, είνα</w:t>
      </w:r>
      <w:r>
        <w:rPr>
          <w:rFonts w:eastAsia="Times New Roman"/>
          <w:szCs w:val="24"/>
        </w:rPr>
        <w:t>ι απαράδεκτο, διότι εδώ μιλάμε για βιομηχανία τροπολογιών. Δεύτερον υ</w:t>
      </w:r>
      <w:r>
        <w:rPr>
          <w:rFonts w:eastAsia="Times New Roman"/>
          <w:szCs w:val="24"/>
        </w:rPr>
        <w:lastRenderedPageBreak/>
        <w:t>πάρχουν άρθρα ή παράγραφοι στις τροπολογίες, όπου, αν θέλετε, συμφωνούμε, ενώ αλλού διαφωνούμε. Για παράδειγμα -και μπαίνω στις τροπολογίες-, στην τροπολογία με γενικό αριθμό 1711 και ειδ</w:t>
      </w:r>
      <w:r>
        <w:rPr>
          <w:rFonts w:eastAsia="Times New Roman"/>
          <w:szCs w:val="24"/>
        </w:rPr>
        <w:t xml:space="preserve">ικό 130, για εμάς κυριαρχεί η υπερψήφιση της παραγράφου 2 και βεβαίως κυριαρχεί και στην υπερψήφιση της τροπολογίας, διότι πρόκειται για επιστροφή των χρημάτων στους εργαζόμενους του </w:t>
      </w:r>
      <w:r>
        <w:rPr>
          <w:rFonts w:eastAsia="Times New Roman"/>
          <w:szCs w:val="24"/>
        </w:rPr>
        <w:t>ν</w:t>
      </w:r>
      <w:r>
        <w:rPr>
          <w:rFonts w:eastAsia="Times New Roman"/>
          <w:szCs w:val="24"/>
        </w:rPr>
        <w:t xml:space="preserve">οσοκομείου «Αμαλία Φλέμινγκ» που είχαν τεθεί σε διαθεσιμότητα. Την ίδια </w:t>
      </w:r>
      <w:r>
        <w:rPr>
          <w:rFonts w:eastAsia="Times New Roman"/>
          <w:szCs w:val="24"/>
        </w:rPr>
        <w:t>ώρα, όμως εμείς τουλάχιστον διαφωνούμε με την παράγραφο 3 της ίδιας τροπολογίας. Την καταψηφίζουμε και το λέμε. Όμως, δεν μπορούμε να το κάνουμε αυτό, διότι θα κατηγορηθούμε μετά ότι δεν θέλουμε να στηρίξουμε την παράγραφο 2, που είναι η επιστροφή, στην ου</w:t>
      </w:r>
      <w:r>
        <w:rPr>
          <w:rFonts w:eastAsia="Times New Roman"/>
          <w:szCs w:val="24"/>
        </w:rPr>
        <w:t>σία, των χρημάτων των εργαζομένων. Για αυτό θα ψηφίσουμε «</w:t>
      </w:r>
      <w:r>
        <w:rPr>
          <w:rFonts w:eastAsia="Times New Roman"/>
          <w:szCs w:val="24"/>
        </w:rPr>
        <w:t>υπ</w:t>
      </w:r>
      <w:r>
        <w:rPr>
          <w:rFonts w:eastAsia="Times New Roman"/>
          <w:szCs w:val="24"/>
        </w:rPr>
        <w:t>έ</w:t>
      </w:r>
      <w:r>
        <w:rPr>
          <w:rFonts w:eastAsia="Times New Roman"/>
          <w:szCs w:val="24"/>
        </w:rPr>
        <w:t>ρ</w:t>
      </w:r>
      <w:r>
        <w:rPr>
          <w:rFonts w:eastAsia="Times New Roman"/>
          <w:szCs w:val="24"/>
        </w:rPr>
        <w:t>» στην τροπολογία αυτή. Το λέμε για να καταγραφεί αυτό και ότι την παράγραφο 3 θα την καταψηφίζαμε εάν δεν ήταν στην ίδια τροπολογία, αλλά ερχόταν ξεχωριστά.</w:t>
      </w:r>
    </w:p>
    <w:p w14:paraId="23B8349D" w14:textId="77777777" w:rsidR="00762968" w:rsidRDefault="006F10D4">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προειδοποιη</w:t>
      </w:r>
      <w:r>
        <w:rPr>
          <w:rFonts w:eastAsia="Times New Roman"/>
          <w:szCs w:val="24"/>
        </w:rPr>
        <w:t>τικά το κουδούνι λήξεως του χρόνου ομιλίας του κυρίου Αντιπροέδρου)</w:t>
      </w:r>
    </w:p>
    <w:p w14:paraId="23B8349E" w14:textId="77777777" w:rsidR="00762968" w:rsidRDefault="006F10D4">
      <w:pPr>
        <w:spacing w:line="600" w:lineRule="auto"/>
        <w:ind w:firstLine="720"/>
        <w:jc w:val="both"/>
        <w:rPr>
          <w:rFonts w:eastAsia="Times New Roman"/>
          <w:szCs w:val="24"/>
        </w:rPr>
      </w:pPr>
      <w:r>
        <w:rPr>
          <w:rFonts w:eastAsia="Times New Roman"/>
          <w:szCs w:val="24"/>
        </w:rPr>
        <w:lastRenderedPageBreak/>
        <w:t xml:space="preserve">Σε ό,τι αφορά την </w:t>
      </w:r>
      <w:r>
        <w:rPr>
          <w:rFonts w:eastAsia="Times New Roman"/>
          <w:szCs w:val="24"/>
        </w:rPr>
        <w:t xml:space="preserve">Δ΄ </w:t>
      </w:r>
      <w:r>
        <w:rPr>
          <w:rFonts w:eastAsia="Times New Roman"/>
          <w:szCs w:val="24"/>
        </w:rPr>
        <w:t>Υγειονομική Περιφέρεια, είχε έρθει τροπολογία πριν λίγο καιρό -θα χρειαστώ λίγο ακόμη χρόνο, κύριε Πρόεδρε- παράτασης της θητείας του επικουρικού προσωπικού, νοσηλευτι</w:t>
      </w:r>
      <w:r>
        <w:rPr>
          <w:rFonts w:eastAsia="Times New Roman"/>
          <w:szCs w:val="24"/>
        </w:rPr>
        <w:t>κού κ.λπ. πλην ιατρών, αφήνοντας απ’ έξω αυτή την ομάδα εργαζομένων. Έρχεται η τροπολογία. Θα την ψηφίσουμε, όπως ψηφίσαμε την προηγούμενη τροπολογία.</w:t>
      </w:r>
    </w:p>
    <w:p w14:paraId="23B8349F"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Σε εκείνη τη συζήτηση της τροπολογίας, όμως, το Κομμουνιστικό Κόμμα είχε καταθέσει πρόταση στον Υπουργό ν</w:t>
      </w:r>
      <w:r>
        <w:rPr>
          <w:rFonts w:eastAsia="Times New Roman" w:cs="Times New Roman"/>
          <w:szCs w:val="24"/>
        </w:rPr>
        <w:t>α συμπεριλάβει και αυτούς τους εργαζόμενους, συγκεκριμένα της 4</w:t>
      </w:r>
      <w:r w:rsidRPr="00C96849">
        <w:rPr>
          <w:rFonts w:eastAsia="Times New Roman" w:cs="Times New Roman"/>
          <w:szCs w:val="24"/>
          <w:vertAlign w:val="superscript"/>
        </w:rPr>
        <w:t>ης</w:t>
      </w:r>
      <w:r>
        <w:rPr>
          <w:rFonts w:eastAsia="Times New Roman" w:cs="Times New Roman"/>
          <w:szCs w:val="24"/>
        </w:rPr>
        <w:t xml:space="preserve"> Υγειονομικής Περιφέρειας, τα δεκαπέντε-είκοσι άτομα, κάνοντας μια νομοτεχνική βελτίωση σε ό,τι αφορά την ημερομηνία. Αντί δηλαδή να λήγει 1</w:t>
      </w:r>
      <w:r w:rsidRPr="001F1A35">
        <w:rPr>
          <w:rFonts w:eastAsia="Times New Roman" w:cs="Times New Roman"/>
          <w:szCs w:val="24"/>
          <w:vertAlign w:val="superscript"/>
        </w:rPr>
        <w:t>η</w:t>
      </w:r>
      <w:r>
        <w:rPr>
          <w:rFonts w:eastAsia="Times New Roman" w:cs="Times New Roman"/>
          <w:szCs w:val="24"/>
        </w:rPr>
        <w:t xml:space="preserve"> Αυγούστου, να πήγαινε έως τις 10-11 Αυγούστου για να συμπεριλάβει και αυτούς τους εργαζόμενους. Και βέβαια, οι εργαζόμενοι κάτω από τις κινητοποιήσεις και τις πιέσεις που άσκησαν οδήγησαν σε αυτήν τη λύση, δηλαδή ας το πούμε λύση.</w:t>
      </w:r>
    </w:p>
    <w:p w14:paraId="23B834A0"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Βασικό κριτήριο βέβαια γ</w:t>
      </w:r>
      <w:r>
        <w:rPr>
          <w:rFonts w:eastAsia="Times New Roman" w:cs="Times New Roman"/>
          <w:szCs w:val="24"/>
        </w:rPr>
        <w:t>ια εμάς και για την υπερψήφιση αυτής της τροπολογίας είναι η ανάγκη των εργαζομένων να συ</w:t>
      </w:r>
      <w:r>
        <w:rPr>
          <w:rFonts w:eastAsia="Times New Roman" w:cs="Times New Roman"/>
          <w:szCs w:val="24"/>
        </w:rPr>
        <w:lastRenderedPageBreak/>
        <w:t>νεχίσουν να έχουν δουλειά και βεβαίως, για ένα επιπλέον χρονικό διάστημα λίγων μηνών στην ουσία, αλλά κυρίως οι ανάγκες των ασθενών, που χωρίς αυτούς τους εργαζόμενους</w:t>
      </w:r>
      <w:r>
        <w:rPr>
          <w:rFonts w:eastAsia="Times New Roman" w:cs="Times New Roman"/>
          <w:szCs w:val="24"/>
        </w:rPr>
        <w:t xml:space="preserve"> θα υπάρχει ακόμα μεγαλύτερη επιδείνωση στις ήδη απαράδεκτες συνθήκες που αντιμετωπίζουν στις δημόσιες μονάδες υγείας όλων των επιπέδων.</w:t>
      </w:r>
    </w:p>
    <w:p w14:paraId="23B834A1"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Σε ό,τι αφορά την τροπολογία 1699/122 που αφορά τις εφημερίες των φαρμακοποιών του ΕΟΠΥΥ, δεν είμαστε αντίθετοι να πληρ</w:t>
      </w:r>
      <w:r>
        <w:rPr>
          <w:rFonts w:eastAsia="Times New Roman" w:cs="Times New Roman"/>
          <w:szCs w:val="24"/>
        </w:rPr>
        <w:t xml:space="preserve">ωθούν οι εργαζόμενοι, για εργασία βεβαίως που πραγματοποίησαν. Όμως θέλουμε να καταθέσουμε τα εξής: </w:t>
      </w:r>
      <w:r>
        <w:rPr>
          <w:rFonts w:eastAsia="Times New Roman" w:cs="Times New Roman"/>
          <w:szCs w:val="24"/>
        </w:rPr>
        <w:t>Π</w:t>
      </w:r>
      <w:r>
        <w:rPr>
          <w:rFonts w:eastAsia="Times New Roman" w:cs="Times New Roman"/>
          <w:szCs w:val="24"/>
        </w:rPr>
        <w:t>ρώτον, υπάρχει αναγκαιότητα προσλήψεων φαρμακοποιών στα φαρμακεία του ΕΟΠΥΥ; Υπάρχει, πρέπει να γίνει. Άρα πότε θα γίνει;</w:t>
      </w:r>
    </w:p>
    <w:p w14:paraId="23B834A2" w14:textId="77777777" w:rsidR="00762968" w:rsidRDefault="006F10D4">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w:t>
      </w:r>
      <w:r w:rsidRPr="00F81B27">
        <w:rPr>
          <w:rFonts w:eastAsia="Times New Roman" w:cs="Times New Roman"/>
          <w:szCs w:val="24"/>
        </w:rPr>
        <w:t xml:space="preserve">ύνι λήξεως του χρόνου ομιλίας του κυρίου </w:t>
      </w:r>
      <w:r>
        <w:rPr>
          <w:rFonts w:eastAsia="Times New Roman" w:cs="Times New Roman"/>
          <w:szCs w:val="24"/>
        </w:rPr>
        <w:t>Αντιπροέδρου</w:t>
      </w:r>
      <w:r w:rsidRPr="00F81B27">
        <w:rPr>
          <w:rFonts w:eastAsia="Times New Roman" w:cs="Times New Roman"/>
          <w:szCs w:val="24"/>
        </w:rPr>
        <w:t>)</w:t>
      </w:r>
    </w:p>
    <w:p w14:paraId="23B834A3"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Δεύτερον, δεν περισσεύουν φαρμακοποιοί των δημόσιων νοσοκομείων για να διατίθενται στον ΕΟΠΥΥ. Είναι ξεκάθαρο και φαίνεται αυτό. Επίσης δεν συμφωνούμε βεβαίως με την επί</w:t>
      </w:r>
      <w:r>
        <w:rPr>
          <w:rFonts w:eastAsia="Times New Roman" w:cs="Times New Roman"/>
          <w:szCs w:val="24"/>
        </w:rPr>
        <w:lastRenderedPageBreak/>
        <w:t>κληση των αναγκών και να εφαρμόζ</w:t>
      </w:r>
      <w:r>
        <w:rPr>
          <w:rFonts w:eastAsia="Times New Roman" w:cs="Times New Roman"/>
          <w:szCs w:val="24"/>
        </w:rPr>
        <w:t xml:space="preserve">ονται </w:t>
      </w:r>
      <w:proofErr w:type="spellStart"/>
      <w:r>
        <w:rPr>
          <w:rFonts w:eastAsia="Times New Roman" w:cs="Times New Roman"/>
          <w:szCs w:val="24"/>
        </w:rPr>
        <w:t>διπλοβάρδιες</w:t>
      </w:r>
      <w:proofErr w:type="spellEnd"/>
      <w:r>
        <w:rPr>
          <w:rFonts w:eastAsia="Times New Roman" w:cs="Times New Roman"/>
          <w:szCs w:val="24"/>
        </w:rPr>
        <w:t xml:space="preserve"> σε βάρος των εργαζομένων φαρμακοποιών, γιατί εκτός των άλλων ανοίγει και ο δρόμος για την επέκταση του μέτρου αυτού και σε άλλους κλάδους. Όπως επίσης δεν συμφωνούμε με τη λογική της αυτοχρηματοδότησης τόσο των φαρμακείων των δημόσιων νο</w:t>
      </w:r>
      <w:r>
        <w:rPr>
          <w:rFonts w:eastAsia="Times New Roman" w:cs="Times New Roman"/>
          <w:szCs w:val="24"/>
        </w:rPr>
        <w:t>σοκομείων όσο και του ΕΟΠΥΥ, προκειμένου να προσλαμβάνουν προσωπικό για τη λεγόμενη ολοήμερη λειτουργία.</w:t>
      </w:r>
    </w:p>
    <w:p w14:paraId="23B834A4"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Σε ό,τι αφορά την τροπολογία 1700/123 για την ΕΚΑΠΥ θα θέλαμε να πούμε δυο λόγια για τις παραγράφους 6 και 7. Το ουσιαστικό πρόβλημα με τις ΜΕΘ -ακούστ</w:t>
      </w:r>
      <w:r>
        <w:rPr>
          <w:rFonts w:eastAsia="Times New Roman" w:cs="Times New Roman"/>
          <w:szCs w:val="24"/>
        </w:rPr>
        <w:t xml:space="preserve">ηκε και σε αντίστοιχο ζήτημα με την τροπολογία του κ. Γρηγοράκου της Δημοκρατικής Συμπαράταξης- είναι ότι λόγω της κρατικής </w:t>
      </w:r>
      <w:proofErr w:type="spellStart"/>
      <w:r>
        <w:rPr>
          <w:rFonts w:eastAsia="Times New Roman" w:cs="Times New Roman"/>
          <w:szCs w:val="24"/>
        </w:rPr>
        <w:t>υποχρηματοδότησης</w:t>
      </w:r>
      <w:proofErr w:type="spellEnd"/>
      <w:r>
        <w:rPr>
          <w:rFonts w:eastAsia="Times New Roman" w:cs="Times New Roman"/>
          <w:szCs w:val="24"/>
        </w:rPr>
        <w:t xml:space="preserve"> παραμένουν κλειστά περίπου </w:t>
      </w:r>
      <w:proofErr w:type="spellStart"/>
      <w:r>
        <w:rPr>
          <w:rFonts w:eastAsia="Times New Roman" w:cs="Times New Roman"/>
          <w:szCs w:val="24"/>
        </w:rPr>
        <w:t>εκατόν</w:t>
      </w:r>
      <w:proofErr w:type="spellEnd"/>
      <w:r>
        <w:rPr>
          <w:rFonts w:eastAsia="Times New Roman" w:cs="Times New Roman"/>
          <w:szCs w:val="24"/>
        </w:rPr>
        <w:t xml:space="preserve"> πενήντα κρεβάτια. Δεν είναι τωρινό αυτό, συμβαίνει χρόνια και από τις προηγούμεν</w:t>
      </w:r>
      <w:r>
        <w:rPr>
          <w:rFonts w:eastAsia="Times New Roman" w:cs="Times New Roman"/>
          <w:szCs w:val="24"/>
        </w:rPr>
        <w:t xml:space="preserve">ες κυβερνήσεις. Γιατί δεν ανοίγουν τα </w:t>
      </w:r>
      <w:proofErr w:type="spellStart"/>
      <w:r>
        <w:rPr>
          <w:rFonts w:eastAsia="Times New Roman" w:cs="Times New Roman"/>
          <w:szCs w:val="24"/>
        </w:rPr>
        <w:t>εκατόν</w:t>
      </w:r>
      <w:proofErr w:type="spellEnd"/>
      <w:r>
        <w:rPr>
          <w:rFonts w:eastAsia="Times New Roman" w:cs="Times New Roman"/>
          <w:szCs w:val="24"/>
        </w:rPr>
        <w:t xml:space="preserve"> πενήντα κρεβάτια; Περιμένουν κρεβάτια, αναπνευστήρες, υποδομές. Τι χρειάζεται; Προσωπικό, γιατροί, νοσηλευτές. Άρα, τι πρέπει να γίνει; Τα ίδια κάνει και η σημερινή Κυβέρνηση, διατηρεί αυτό το καθεστώς, όπως και</w:t>
      </w:r>
      <w:r>
        <w:rPr>
          <w:rFonts w:eastAsia="Times New Roman" w:cs="Times New Roman"/>
          <w:szCs w:val="24"/>
        </w:rPr>
        <w:t xml:space="preserve"> οι προηγούμενες.</w:t>
      </w:r>
    </w:p>
    <w:p w14:paraId="23B834A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επανειλημμένα το κουδούνι λήξεως του χρόνου ομιλίας του κυρίου Αντιπροέδρου)</w:t>
      </w:r>
    </w:p>
    <w:p w14:paraId="23B834A6"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Σχετικά με τους γιατρούς που θα εφημερεύουν στα πλαίσια λειτουργίας του ΕΚΕΠΥ: Ωραία, να πληρώνονται επιπλέον εφημερίες. Σωστά προβλέπετ</w:t>
      </w:r>
      <w:r>
        <w:rPr>
          <w:rFonts w:eastAsia="Times New Roman" w:cs="Times New Roman"/>
          <w:szCs w:val="24"/>
        </w:rPr>
        <w:t xml:space="preserve">αι η αποζημίωσή τους. Όμως, είναι η μια πλευρά αυτή. Το γεγονός ωστόσο της </w:t>
      </w:r>
      <w:proofErr w:type="spellStart"/>
      <w:r>
        <w:rPr>
          <w:rFonts w:eastAsia="Times New Roman" w:cs="Times New Roman"/>
          <w:szCs w:val="24"/>
        </w:rPr>
        <w:t>υποστελέχωσης</w:t>
      </w:r>
      <w:proofErr w:type="spellEnd"/>
      <w:r>
        <w:rPr>
          <w:rFonts w:eastAsia="Times New Roman" w:cs="Times New Roman"/>
          <w:szCs w:val="24"/>
        </w:rPr>
        <w:t xml:space="preserve"> των δημόσιων μονάδων υγείας που υποχρεώνουν τους γιατρούς σε πολλές εφημερίες και με τις επιπλέον που θα πραγματοποιούν στο ΕΚΕΠΥ, αποτελεί επίσης κατά τη γνώμη μας ου</w:t>
      </w:r>
      <w:r>
        <w:rPr>
          <w:rFonts w:eastAsia="Times New Roman" w:cs="Times New Roman"/>
          <w:szCs w:val="24"/>
        </w:rPr>
        <w:t xml:space="preserve">σιαστικό πρόβλημα. Και εδώ η φάση της </w:t>
      </w:r>
      <w:proofErr w:type="spellStart"/>
      <w:r>
        <w:rPr>
          <w:rFonts w:eastAsia="Times New Roman" w:cs="Times New Roman"/>
          <w:szCs w:val="24"/>
        </w:rPr>
        <w:t>υποχρηματοδότησης</w:t>
      </w:r>
      <w:proofErr w:type="spellEnd"/>
      <w:r>
        <w:rPr>
          <w:rFonts w:eastAsia="Times New Roman" w:cs="Times New Roman"/>
          <w:szCs w:val="24"/>
        </w:rPr>
        <w:t xml:space="preserve"> και της </w:t>
      </w:r>
      <w:proofErr w:type="spellStart"/>
      <w:r>
        <w:rPr>
          <w:rFonts w:eastAsia="Times New Roman" w:cs="Times New Roman"/>
          <w:szCs w:val="24"/>
        </w:rPr>
        <w:t>υποστελέχωσης</w:t>
      </w:r>
      <w:proofErr w:type="spellEnd"/>
      <w:r>
        <w:rPr>
          <w:rFonts w:eastAsia="Times New Roman" w:cs="Times New Roman"/>
          <w:szCs w:val="24"/>
        </w:rPr>
        <w:t xml:space="preserve"> επιδρά τόσο στις οργανικές μονάδες υγείας όσο και στη λειτουργία του ΕΚΕΠΥ. Κακά τα ψέματα, κύριε Πρόεδρε, πρόκειται για ένα μέτρο διαχείρισης της φτώχειας, όσον αφορά τη στελέχω</w:t>
      </w:r>
      <w:r>
        <w:rPr>
          <w:rFonts w:eastAsia="Times New Roman" w:cs="Times New Roman"/>
          <w:szCs w:val="24"/>
        </w:rPr>
        <w:t>ση των δημόσιων μονάδων υγείας.</w:t>
      </w:r>
    </w:p>
    <w:p w14:paraId="23B834A7"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στην τροπολογία 1702/124, για την Εθνική Αρχή Ιατρικώς Υποβοηθούμενης Αναπαραγωγής, θεσμικές αλλαγές γίνονται στη συγκεκριμένη </w:t>
      </w:r>
      <w:r>
        <w:rPr>
          <w:rFonts w:eastAsia="Times New Roman" w:cs="Times New Roman"/>
          <w:szCs w:val="24"/>
        </w:rPr>
        <w:t>α</w:t>
      </w:r>
      <w:r>
        <w:rPr>
          <w:rFonts w:eastAsia="Times New Roman" w:cs="Times New Roman"/>
          <w:szCs w:val="24"/>
        </w:rPr>
        <w:t xml:space="preserve">ρχή. Είναι γνωστό όμως ότι και εδώ, στον τομέα αυτόν, η </w:t>
      </w:r>
      <w:proofErr w:type="spellStart"/>
      <w:r>
        <w:rPr>
          <w:rFonts w:eastAsia="Times New Roman" w:cs="Times New Roman"/>
          <w:szCs w:val="24"/>
        </w:rPr>
        <w:t>υποστελέχωση</w:t>
      </w:r>
      <w:proofErr w:type="spellEnd"/>
      <w:r>
        <w:rPr>
          <w:rFonts w:eastAsia="Times New Roman" w:cs="Times New Roman"/>
          <w:szCs w:val="24"/>
        </w:rPr>
        <w:t xml:space="preserve"> και η έλλειψη εξ</w:t>
      </w:r>
      <w:r>
        <w:rPr>
          <w:rFonts w:eastAsia="Times New Roman" w:cs="Times New Roman"/>
          <w:szCs w:val="24"/>
        </w:rPr>
        <w:t>ο</w:t>
      </w:r>
      <w:r>
        <w:rPr>
          <w:rFonts w:eastAsia="Times New Roman" w:cs="Times New Roman"/>
          <w:szCs w:val="24"/>
        </w:rPr>
        <w:lastRenderedPageBreak/>
        <w:t>πλισμού στον δημόσιο τομέα, σε συνδυασμό και με την ανεπαρκή ανάπτυξη τέτοιων μονάδων, ουσιαστικά εμποδίζει νέα ζευγάρια να αξιοποιήσουν τη μέθοδο της ιατρικώς υποβοηθούμενης αναπαραγωγής, αφού αποτελεί μονόδρομο να απευθυνθούν στον ιδιωτικό τομέα. Έτσι λ</w:t>
      </w:r>
      <w:r>
        <w:rPr>
          <w:rFonts w:eastAsia="Times New Roman" w:cs="Times New Roman"/>
          <w:szCs w:val="24"/>
        </w:rPr>
        <w:t xml:space="preserve">οιπόν, τα προτεινόμενα από την τροπολογία δεν αλλάζουν την κατάσταση και πολύ δε περισσότερο οι όποιες θεσμικές αλλαγές που προτείνονται ή προωθούνται μέσω της τροπολογίας για την Εθνική Αρχή Ιατρικώς Υποβοηθούμενης Αναπαραγωγής. </w:t>
      </w:r>
    </w:p>
    <w:p w14:paraId="23B834A8" w14:textId="77777777" w:rsidR="00762968" w:rsidRDefault="006F10D4">
      <w:pPr>
        <w:spacing w:after="0" w:line="600" w:lineRule="auto"/>
        <w:ind w:firstLine="720"/>
        <w:jc w:val="both"/>
        <w:rPr>
          <w:rFonts w:eastAsia="Times New Roman"/>
          <w:szCs w:val="24"/>
        </w:rPr>
      </w:pPr>
      <w:r>
        <w:rPr>
          <w:rFonts w:eastAsia="Times New Roman" w:cs="Times New Roman"/>
          <w:szCs w:val="24"/>
        </w:rPr>
        <w:t>Σε ό,τι αφορά την τροπολο</w:t>
      </w:r>
      <w:r>
        <w:rPr>
          <w:rFonts w:eastAsia="Times New Roman" w:cs="Times New Roman"/>
          <w:szCs w:val="24"/>
        </w:rPr>
        <w:t>γία 1703/125 ξεχωρίζουμε τις παραγράφους 1, 2 και 5 οι οποίες καθορίζουν και την αρνητική μας τοποθέτηση και την αρνητική μας ψήφο στη συγκεκριμένη τροπολογία. Σε ό,τι αφορά λοιπόν τις παραγράφους 1 και 2, ουσιαστικά εισάγονται ρυθμίσεις για τους όρους εφα</w:t>
      </w:r>
      <w:r>
        <w:rPr>
          <w:rFonts w:eastAsia="Times New Roman" w:cs="Times New Roman"/>
          <w:szCs w:val="24"/>
        </w:rPr>
        <w:t>ρμογής του λεγόμενου διευρυμένου ωραρίου των φαρμακείων. Πρόκειται δηλαδή για την εφαρμογή κανόνων στο πλαίσιο της απελευθέρωσης του ωραρίου, που αποτελεί μια από τις πλευρές της στήριξης της ανταγωνιστικότητας, που στην ουσία ευνοεί τους μεγα</w:t>
      </w:r>
      <w:r>
        <w:rPr>
          <w:rFonts w:eastAsia="Times New Roman" w:cs="Times New Roman"/>
          <w:szCs w:val="24"/>
        </w:rPr>
        <w:lastRenderedPageBreak/>
        <w:t>λοεπιχειρηματ</w:t>
      </w:r>
      <w:r>
        <w:rPr>
          <w:rFonts w:eastAsia="Times New Roman" w:cs="Times New Roman"/>
          <w:szCs w:val="24"/>
        </w:rPr>
        <w:t xml:space="preserve">ίες φαρμακοποιούς, σε βάρος των μικρών αυτοαπασχολούμενων φαρμακοποιών και με την παράγραφο 5, που καταργείται η υποχρέωση που υπήρχε μέχρι σήμερα να αναγράφεται στα μη </w:t>
      </w:r>
      <w:proofErr w:type="spellStart"/>
      <w:r>
        <w:rPr>
          <w:rFonts w:eastAsia="Times New Roman" w:cs="Times New Roman"/>
          <w:szCs w:val="24"/>
        </w:rPr>
        <w:t>συνταγογραφούμενα</w:t>
      </w:r>
      <w:proofErr w:type="spellEnd"/>
      <w:r>
        <w:rPr>
          <w:rFonts w:eastAsia="Times New Roman" w:cs="Times New Roman"/>
          <w:szCs w:val="24"/>
        </w:rPr>
        <w:t xml:space="preserve"> φάρμακα η ενδεικτική λιανική τιμή.</w:t>
      </w:r>
      <w:r>
        <w:rPr>
          <w:rFonts w:eastAsia="Times New Roman"/>
          <w:szCs w:val="24"/>
        </w:rPr>
        <w:t xml:space="preserve"> </w:t>
      </w:r>
      <w:r>
        <w:rPr>
          <w:rFonts w:eastAsia="Times New Roman"/>
          <w:szCs w:val="24"/>
        </w:rPr>
        <w:t>Πρόκειται για φάρμακα που πληρώνου</w:t>
      </w:r>
      <w:r>
        <w:rPr>
          <w:rFonts w:eastAsia="Times New Roman"/>
          <w:szCs w:val="24"/>
        </w:rPr>
        <w:t xml:space="preserve">ν εξ ολοκλήρου οι ασθενείς. Ο αριθμός τους συνεχώς αυξάνεται, διότι φάρμακα που ανήκουν στη θετική λίστα κατατάσσονται στα μη </w:t>
      </w:r>
      <w:proofErr w:type="spellStart"/>
      <w:r>
        <w:rPr>
          <w:rFonts w:eastAsia="Times New Roman"/>
          <w:szCs w:val="24"/>
        </w:rPr>
        <w:t>συνταγογραφούμενα</w:t>
      </w:r>
      <w:proofErr w:type="spellEnd"/>
      <w:r>
        <w:rPr>
          <w:rFonts w:eastAsia="Times New Roman"/>
          <w:szCs w:val="24"/>
        </w:rPr>
        <w:t>, προκειμένου ο ΕΟΠΥΥ να μην συμμετέχει στην αποζημίωσή τους. Επιπλέον με προηγούμενους νόμους η τιμή τους έχει π</w:t>
      </w:r>
      <w:r>
        <w:rPr>
          <w:rFonts w:eastAsia="Times New Roman"/>
          <w:szCs w:val="24"/>
        </w:rPr>
        <w:t>λήρως απελευθερωθεί, αρχικά η ανώτατη, μεταγενέστερα η κατώτατη. Γι’ αυτό, λοιπόν, στη βάση της τοποθέτησής μας γι’ αυτές τις τρεις παραγράφους, θα καταψηφίσουμε στο σύνολο την τροπολογία αυτή.</w:t>
      </w:r>
    </w:p>
    <w:p w14:paraId="23B834A9" w14:textId="77777777" w:rsidR="00762968" w:rsidRDefault="006F10D4">
      <w:pPr>
        <w:spacing w:line="600" w:lineRule="auto"/>
        <w:ind w:firstLine="720"/>
        <w:contextualSpacing/>
        <w:jc w:val="both"/>
        <w:rPr>
          <w:rFonts w:eastAsia="Times New Roman"/>
          <w:szCs w:val="24"/>
        </w:rPr>
      </w:pPr>
      <w:r>
        <w:rPr>
          <w:rFonts w:eastAsia="Times New Roman"/>
          <w:szCs w:val="24"/>
        </w:rPr>
        <w:t xml:space="preserve">Σ’ ό,τι αφορά την τροπολογία με γενικό αριθμό 1706 και ειδικό </w:t>
      </w:r>
      <w:r>
        <w:rPr>
          <w:rFonts w:eastAsia="Times New Roman"/>
          <w:szCs w:val="24"/>
        </w:rPr>
        <w:t>126 για το ΚΕΕΛΠΝΟ, θέλουμε να τοποθετηθούμε στο εξής</w:t>
      </w:r>
      <w:r w:rsidRPr="00413753">
        <w:rPr>
          <w:rFonts w:eastAsia="Times New Roman"/>
          <w:szCs w:val="24"/>
        </w:rPr>
        <w:t>:</w:t>
      </w:r>
      <w:r>
        <w:rPr>
          <w:rFonts w:eastAsia="Times New Roman"/>
          <w:szCs w:val="24"/>
        </w:rPr>
        <w:t xml:space="preserve"> Στην παράγραφο 1, μέσω της οποίας βαρύνει η συνολική μας ψήφος για να τοποθετηθούμε θετικά στην τροπολογία, κριτήριο είναι να συνεχίσουν οι εργαζόμενοι να έχουν δουλειά έστω </w:t>
      </w:r>
      <w:r>
        <w:rPr>
          <w:rFonts w:eastAsia="Times New Roman"/>
          <w:szCs w:val="24"/>
        </w:rPr>
        <w:lastRenderedPageBreak/>
        <w:t>και για δύο μήνες, όπως προ</w:t>
      </w:r>
      <w:r>
        <w:rPr>
          <w:rFonts w:eastAsia="Times New Roman"/>
          <w:szCs w:val="24"/>
        </w:rPr>
        <w:t xml:space="preserve">τείνετε, προκειμένου να μην επιδεινωθεί περαιτέρω η ήδη απαράδεκτη κατάσταση που υπάρχει στην υγειονομική περίθαλψη των προσφύγων μεταναστών, αλλά και στις δημόσιες μονάδες υγείας των νησιών. </w:t>
      </w:r>
    </w:p>
    <w:p w14:paraId="23B834AA" w14:textId="77777777" w:rsidR="00762968" w:rsidRDefault="006F10D4">
      <w:pPr>
        <w:spacing w:line="600" w:lineRule="auto"/>
        <w:ind w:firstLine="720"/>
        <w:contextualSpacing/>
        <w:jc w:val="both"/>
        <w:rPr>
          <w:rFonts w:eastAsia="Times New Roman"/>
          <w:szCs w:val="24"/>
        </w:rPr>
      </w:pPr>
      <w:r>
        <w:rPr>
          <w:rFonts w:eastAsia="Times New Roman"/>
          <w:szCs w:val="24"/>
        </w:rPr>
        <w:t>Στην παράγραφο 3 θέλουμε να επισημάνουμε ότι η παράταση του συγ</w:t>
      </w:r>
      <w:r>
        <w:rPr>
          <w:rFonts w:eastAsia="Times New Roman"/>
          <w:szCs w:val="24"/>
        </w:rPr>
        <w:t>κεκριμένου νόμου δεν σημαίνει σε καμμία περίπτωση και παράταση των σημερινών εργαζομένων με ατομικές συμβάσεις. Ουσιαστικά η Κυβέρνηση παρατείνει τον χρόνο που θα αξιοποιεί το νομοθετικό εργαλείο για να εξασφαλίσει φθηνούς, πολλαπλά εκμεταλλευόμενους και α</w:t>
      </w:r>
      <w:r>
        <w:rPr>
          <w:rFonts w:eastAsia="Times New Roman"/>
          <w:szCs w:val="24"/>
        </w:rPr>
        <w:t>νακυκλώσιμους εργαζόμενους, μεταξύ εργασίας και ανεργίας. Εδώ χρειάζεται βεβαίως στελέχωση με μόνιμο προσωπικό απαραίτητων ειδικοτήτων, είτε γιατρών είτε λοιπού προσωπικού.</w:t>
      </w:r>
    </w:p>
    <w:p w14:paraId="23B834AB" w14:textId="77777777" w:rsidR="00762968" w:rsidRDefault="006F10D4">
      <w:pPr>
        <w:spacing w:line="600" w:lineRule="auto"/>
        <w:ind w:firstLine="720"/>
        <w:contextualSpacing/>
        <w:jc w:val="both"/>
        <w:rPr>
          <w:rFonts w:eastAsia="Times New Roman"/>
          <w:szCs w:val="24"/>
        </w:rPr>
      </w:pPr>
      <w:r>
        <w:rPr>
          <w:rFonts w:eastAsia="Times New Roman"/>
          <w:szCs w:val="24"/>
        </w:rPr>
        <w:t>Ευχαριστώ πολύ για την ανοχή, κύριε Πρόεδρε.</w:t>
      </w:r>
    </w:p>
    <w:p w14:paraId="23B834AC" w14:textId="77777777" w:rsidR="00762968" w:rsidRDefault="006F10D4">
      <w:pPr>
        <w:spacing w:line="600" w:lineRule="auto"/>
        <w:ind w:firstLine="720"/>
        <w:contextualSpacing/>
        <w:jc w:val="both"/>
        <w:rPr>
          <w:rFonts w:eastAsia="Times New Roman"/>
          <w:szCs w:val="24"/>
        </w:rPr>
      </w:pPr>
      <w:r w:rsidRPr="0029240C">
        <w:rPr>
          <w:rFonts w:eastAsia="Times New Roman"/>
          <w:b/>
          <w:szCs w:val="24"/>
        </w:rPr>
        <w:t xml:space="preserve">ΠΡΟΕΔΡΕΥΩΝ (Δημήτριος </w:t>
      </w:r>
      <w:proofErr w:type="spellStart"/>
      <w:r w:rsidRPr="0029240C">
        <w:rPr>
          <w:rFonts w:eastAsia="Times New Roman"/>
          <w:b/>
          <w:szCs w:val="24"/>
        </w:rPr>
        <w:t>Κρεμαστινός</w:t>
      </w:r>
      <w:proofErr w:type="spellEnd"/>
      <w:r w:rsidRPr="0029240C">
        <w:rPr>
          <w:rFonts w:eastAsia="Times New Roman"/>
          <w:b/>
          <w:szCs w:val="24"/>
        </w:rPr>
        <w:t>)</w:t>
      </w:r>
      <w:r w:rsidRPr="00DF6960">
        <w:rPr>
          <w:rFonts w:eastAsia="Times New Roman"/>
          <w:b/>
          <w:szCs w:val="24"/>
        </w:rPr>
        <w:t>:</w:t>
      </w:r>
      <w:r w:rsidRPr="00DF6960">
        <w:rPr>
          <w:rFonts w:eastAsia="Times New Roman"/>
          <w:szCs w:val="24"/>
        </w:rPr>
        <w:t xml:space="preserve"> </w:t>
      </w:r>
      <w:r>
        <w:rPr>
          <w:rFonts w:eastAsia="Times New Roman"/>
          <w:szCs w:val="24"/>
        </w:rPr>
        <w:t>Ευ</w:t>
      </w:r>
      <w:r>
        <w:rPr>
          <w:rFonts w:eastAsia="Times New Roman"/>
          <w:szCs w:val="24"/>
        </w:rPr>
        <w:t>χαριστώ.</w:t>
      </w:r>
    </w:p>
    <w:p w14:paraId="23B834AD" w14:textId="77777777" w:rsidR="00762968" w:rsidRDefault="006F10D4">
      <w:pPr>
        <w:spacing w:line="600" w:lineRule="auto"/>
        <w:ind w:firstLine="720"/>
        <w:contextualSpacing/>
        <w:jc w:val="both"/>
        <w:rPr>
          <w:rFonts w:eastAsia="Times New Roman"/>
          <w:szCs w:val="24"/>
        </w:rPr>
      </w:pPr>
      <w:r>
        <w:rPr>
          <w:rFonts w:eastAsia="Times New Roman"/>
          <w:szCs w:val="24"/>
        </w:rPr>
        <w:t xml:space="preserve">Τον λόγο έχει ο ειδικός αγορητής των Ανεξαρτήτων Ελλήνων κ. </w:t>
      </w:r>
      <w:proofErr w:type="spellStart"/>
      <w:r>
        <w:rPr>
          <w:rFonts w:eastAsia="Times New Roman"/>
          <w:szCs w:val="24"/>
        </w:rPr>
        <w:t>Κατσίκης</w:t>
      </w:r>
      <w:proofErr w:type="spellEnd"/>
      <w:r>
        <w:rPr>
          <w:rFonts w:eastAsia="Times New Roman"/>
          <w:szCs w:val="24"/>
        </w:rPr>
        <w:t>.</w:t>
      </w:r>
    </w:p>
    <w:p w14:paraId="23B834AE" w14:textId="77777777" w:rsidR="00762968" w:rsidRDefault="006F10D4">
      <w:pPr>
        <w:spacing w:line="600" w:lineRule="auto"/>
        <w:ind w:firstLine="720"/>
        <w:contextualSpacing/>
        <w:jc w:val="both"/>
        <w:rPr>
          <w:rFonts w:eastAsia="Times New Roman"/>
          <w:szCs w:val="24"/>
        </w:rPr>
      </w:pPr>
      <w:r w:rsidRPr="0029240C">
        <w:rPr>
          <w:rFonts w:eastAsia="Times New Roman"/>
          <w:b/>
          <w:szCs w:val="24"/>
        </w:rPr>
        <w:t>ΚΩΝΣΤΑΝΤΙΝΟΣ ΚΑΤΣΙΚΗΣ:</w:t>
      </w:r>
      <w:r>
        <w:rPr>
          <w:rFonts w:eastAsia="Times New Roman"/>
          <w:szCs w:val="24"/>
        </w:rPr>
        <w:t xml:space="preserve"> Ευχαριστώ, κύριε Πρόεδρε.</w:t>
      </w:r>
    </w:p>
    <w:p w14:paraId="23B834AF" w14:textId="77777777" w:rsidR="00762968" w:rsidRDefault="006F10D4">
      <w:pPr>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θα ήθελα να μείνω λίγο στο κομμάτι της ευεργεσίας και των δύο δωρητών και να πω ότι αυτοί οι άνθρω</w:t>
      </w:r>
      <w:r>
        <w:rPr>
          <w:rFonts w:eastAsia="Times New Roman"/>
          <w:szCs w:val="24"/>
        </w:rPr>
        <w:t>ποι προσέφεραν καλό έργο, βοήθησαν, συνέδραμαν, ωφέλησαν. Αυτή άλλωστε είναι και η βούληση, η θέληση, η επιθυμία κάθε δωρητή. Για τον λόγο αυτό οι εν λόγω δύο υπό ψήφιση συμβάσεις είναι χαριστικές και ετεροβαρείς, χωρίς την απαίτηση αντιπαροχής από πλευράς</w:t>
      </w:r>
      <w:r>
        <w:rPr>
          <w:rFonts w:eastAsia="Times New Roman"/>
          <w:szCs w:val="24"/>
        </w:rPr>
        <w:t xml:space="preserve"> του δωρεοδόχου. </w:t>
      </w:r>
    </w:p>
    <w:p w14:paraId="23B834B0" w14:textId="77777777" w:rsidR="00762968" w:rsidRDefault="006F10D4">
      <w:pPr>
        <w:spacing w:line="600" w:lineRule="auto"/>
        <w:ind w:firstLine="720"/>
        <w:contextualSpacing/>
        <w:jc w:val="both"/>
        <w:rPr>
          <w:rFonts w:eastAsia="Times New Roman"/>
          <w:szCs w:val="24"/>
        </w:rPr>
      </w:pPr>
      <w:r>
        <w:rPr>
          <w:rFonts w:eastAsia="Times New Roman"/>
          <w:szCs w:val="24"/>
        </w:rPr>
        <w:t>Το μόνο, λοιπόν, που απομένει από πλευράς πολιτείας τόσο για το Νοσοκομείο Χανίων όσο και για το Νοσοκομείο Κεφαλληνίας, είναι να διασφαλίσουμε τη λειτουργικότητα των δύο αυτών δωρεών, καθιστώντας αμφότερες κοινωνικά ανταποδοτικές. Είμαι πεπεισμένος πως θα</w:t>
      </w:r>
      <w:r>
        <w:rPr>
          <w:rFonts w:eastAsia="Times New Roman"/>
          <w:szCs w:val="24"/>
        </w:rPr>
        <w:t xml:space="preserve"> το κάνουμε μέσα από τη χρηστή διαχείριση των διατιθέμενων χρηματικών ποσών στο πλαίσιο βελτίωσης και ανάπτυξης του δημόσιου συστήματος υγείας, που ούτως ή άλλως βρίσκεται εν εξελίξει. Το ύψος των ποσών που διατίθενται βάσει και των δύο κληροδοτημάτων είνα</w:t>
      </w:r>
      <w:r>
        <w:rPr>
          <w:rFonts w:eastAsia="Times New Roman"/>
          <w:szCs w:val="24"/>
        </w:rPr>
        <w:t xml:space="preserve">ι πάνω από έξι εκατομμύρια ευρώ, ποσό διόλου ευκαταφρόνητο ειδικά για την παρούσα συγκυρία. Με το πέρας των δεσμευτικών εργασιών, όπως αυτές προβλέπονται, σύμφωνα με τους όρους των </w:t>
      </w:r>
      <w:r>
        <w:rPr>
          <w:rFonts w:eastAsia="Times New Roman"/>
          <w:szCs w:val="24"/>
        </w:rPr>
        <w:lastRenderedPageBreak/>
        <w:t xml:space="preserve">δύο διαθηκών, στα προαναφερόμενα δύο </w:t>
      </w:r>
      <w:r>
        <w:rPr>
          <w:rFonts w:eastAsia="Times New Roman"/>
          <w:szCs w:val="24"/>
        </w:rPr>
        <w:t>ν</w:t>
      </w:r>
      <w:r>
        <w:rPr>
          <w:rFonts w:eastAsia="Times New Roman"/>
          <w:szCs w:val="24"/>
        </w:rPr>
        <w:t>οσοκομεία θα διευρυνθούν οι δυνατότητ</w:t>
      </w:r>
      <w:r>
        <w:rPr>
          <w:rFonts w:eastAsia="Times New Roman"/>
          <w:szCs w:val="24"/>
        </w:rPr>
        <w:t xml:space="preserve">ες παροχής υπηρεσιών περίθαλψης και υποδοχής τόσο για τους πολίτες όσο και για τους επισκέπτες των εν λόγω περιοχών. </w:t>
      </w:r>
    </w:p>
    <w:p w14:paraId="23B834B1" w14:textId="77777777" w:rsidR="00762968" w:rsidRDefault="006F10D4">
      <w:pPr>
        <w:spacing w:line="600" w:lineRule="auto"/>
        <w:ind w:firstLine="720"/>
        <w:contextualSpacing/>
        <w:jc w:val="both"/>
        <w:rPr>
          <w:rFonts w:eastAsia="Times New Roman"/>
          <w:szCs w:val="24"/>
        </w:rPr>
      </w:pPr>
      <w:r>
        <w:rPr>
          <w:rFonts w:eastAsia="Times New Roman"/>
          <w:szCs w:val="24"/>
        </w:rPr>
        <w:t>Σε κάθε περίπτωση, πιστεύω πως το παρόν σχέδιο νόμου του Υπουργείου Υγείας, το οποίο περιλαμβάνει την αξιοποίηση δύο κληροδοτημάτων προς α</w:t>
      </w:r>
      <w:r>
        <w:rPr>
          <w:rFonts w:eastAsia="Times New Roman"/>
          <w:szCs w:val="24"/>
        </w:rPr>
        <w:t xml:space="preserve">ναβάθμιση των κτηριακών υποδομών και του εξοπλισμού τόσο του Νοσοκομείου Χανίων όσο και του Νοσοκομείου Κεφαλληνίας, αποτελεί ένα ακόμη βήμα προς τη σωστή κατεύθυνση. </w:t>
      </w:r>
    </w:p>
    <w:p w14:paraId="23B834B2" w14:textId="77777777" w:rsidR="00762968" w:rsidRDefault="006F10D4">
      <w:pPr>
        <w:spacing w:line="600" w:lineRule="auto"/>
        <w:ind w:firstLine="720"/>
        <w:contextualSpacing/>
        <w:jc w:val="both"/>
        <w:rPr>
          <w:rFonts w:eastAsia="Times New Roman"/>
          <w:szCs w:val="24"/>
        </w:rPr>
      </w:pPr>
      <w:r>
        <w:rPr>
          <w:rFonts w:eastAsia="Times New Roman"/>
          <w:szCs w:val="24"/>
        </w:rPr>
        <w:t xml:space="preserve">Σε συνέχεια, λοιπόν, της αρχικής θετικής μου τοποθέτησης κατά τη συνεδρίαση της </w:t>
      </w:r>
      <w:r>
        <w:rPr>
          <w:rFonts w:eastAsia="Times New Roman"/>
          <w:szCs w:val="24"/>
        </w:rPr>
        <w:t>ε</w:t>
      </w:r>
      <w:r>
        <w:rPr>
          <w:rFonts w:eastAsia="Times New Roman"/>
          <w:szCs w:val="24"/>
        </w:rPr>
        <w:t>πιτροπή</w:t>
      </w:r>
      <w:r>
        <w:rPr>
          <w:rFonts w:eastAsia="Times New Roman"/>
          <w:szCs w:val="24"/>
        </w:rPr>
        <w:t xml:space="preserve">ς, θα επαναλάβω απ’ αυτό το Βήμα ότι τασσόμαστε υπέρ της ψήφισης του εν λόγω σχεδίου νόμου, δεδομένου ότι αμφότερες οι συμβάσεις κρίνονται επ’ </w:t>
      </w:r>
      <w:proofErr w:type="spellStart"/>
      <w:r>
        <w:rPr>
          <w:rFonts w:eastAsia="Times New Roman"/>
          <w:szCs w:val="24"/>
        </w:rPr>
        <w:t>ωφελεία</w:t>
      </w:r>
      <w:proofErr w:type="spellEnd"/>
      <w:r>
        <w:rPr>
          <w:rFonts w:eastAsia="Times New Roman"/>
          <w:szCs w:val="24"/>
        </w:rPr>
        <w:t xml:space="preserve"> του δημοσίου συμφέροντος, το περιεχόμενο δε αυτών αποτελεί υπόδειγμα εθνικής ευεργεσίας, υπηρετεί και προ</w:t>
      </w:r>
      <w:r>
        <w:rPr>
          <w:rFonts w:eastAsia="Times New Roman"/>
          <w:szCs w:val="24"/>
        </w:rPr>
        <w:t xml:space="preserve">ασπίζεται το αγαθό της δημόσιας υγείας. </w:t>
      </w:r>
    </w:p>
    <w:p w14:paraId="23B834B3" w14:textId="77777777" w:rsidR="00762968" w:rsidRDefault="006F10D4">
      <w:pPr>
        <w:spacing w:line="600" w:lineRule="auto"/>
        <w:ind w:firstLine="720"/>
        <w:contextualSpacing/>
        <w:jc w:val="both"/>
        <w:rPr>
          <w:rFonts w:eastAsia="Times New Roman"/>
          <w:szCs w:val="24"/>
        </w:rPr>
      </w:pPr>
      <w:r>
        <w:rPr>
          <w:rFonts w:eastAsia="Times New Roman"/>
          <w:szCs w:val="24"/>
        </w:rPr>
        <w:t xml:space="preserve">Επιπλέον, σε ό,τι αφορά τις υπουργικές, αλλά και τις βουλευτικές τροπολογίες, υπερψηφίζουμε άπασες, δεδομένου ότι </w:t>
      </w:r>
      <w:r>
        <w:rPr>
          <w:rFonts w:eastAsia="Times New Roman"/>
          <w:szCs w:val="24"/>
        </w:rPr>
        <w:lastRenderedPageBreak/>
        <w:t xml:space="preserve">και οι τοποθετήσεις των κυρίων Υπουργών αναφορικά με το περιεχόμενό τους όσο και των συναδέλφων </w:t>
      </w:r>
      <w:r>
        <w:rPr>
          <w:rFonts w:eastAsia="Times New Roman"/>
          <w:szCs w:val="24"/>
        </w:rPr>
        <w:t>Βουλευτών, αποδεικνύουν ότι ένα ακόμη νόμιμο και δίκαιο αίτημα λαμβάνει τη μορφή του νομοθετήματος, προκειμένου να καθορίσει εκείνο το πλαίσιο που θα επιλύσει χρονίζοντα προβλήματα και θα παραμερίσει αγκυλώσεις και παθογένειες του συστήματος.</w:t>
      </w:r>
    </w:p>
    <w:p w14:paraId="23B834B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Κύριε Πρόεδρε</w:t>
      </w:r>
      <w:r>
        <w:rPr>
          <w:rFonts w:eastAsia="Times New Roman" w:cs="Times New Roman"/>
          <w:szCs w:val="24"/>
        </w:rPr>
        <w:t xml:space="preserve">, ολοκληρώνοντας, </w:t>
      </w:r>
      <w:r w:rsidRPr="00D45F3B">
        <w:rPr>
          <w:rFonts w:eastAsia="Times New Roman" w:cs="Times New Roman"/>
          <w:szCs w:val="24"/>
        </w:rPr>
        <w:t xml:space="preserve">δεν μπορώ να μην απαντήσω στο </w:t>
      </w:r>
      <w:r>
        <w:rPr>
          <w:rFonts w:eastAsia="Times New Roman" w:cs="Times New Roman"/>
          <w:szCs w:val="24"/>
        </w:rPr>
        <w:t>σχόλιο</w:t>
      </w:r>
      <w:r w:rsidRPr="00D45F3B">
        <w:rPr>
          <w:rFonts w:eastAsia="Times New Roman" w:cs="Times New Roman"/>
          <w:szCs w:val="24"/>
        </w:rPr>
        <w:t xml:space="preserve"> </w:t>
      </w:r>
      <w:r>
        <w:rPr>
          <w:rFonts w:eastAsia="Times New Roman" w:cs="Times New Roman"/>
          <w:szCs w:val="24"/>
        </w:rPr>
        <w:t>του συναδέλφου κ. Γρηγοράκου, ο οποίος δεν παραλείπει…</w:t>
      </w:r>
    </w:p>
    <w:p w14:paraId="23B834B5" w14:textId="77777777" w:rsidR="00762968" w:rsidRDefault="006F10D4">
      <w:pPr>
        <w:spacing w:line="600" w:lineRule="auto"/>
        <w:ind w:firstLine="720"/>
        <w:jc w:val="both"/>
        <w:rPr>
          <w:rFonts w:eastAsia="Times New Roman" w:cs="Times New Roman"/>
          <w:szCs w:val="24"/>
        </w:rPr>
      </w:pPr>
      <w:r w:rsidRPr="000E5F35">
        <w:rPr>
          <w:rFonts w:eastAsia="Times New Roman" w:cs="Times New Roman"/>
          <w:b/>
          <w:szCs w:val="24"/>
        </w:rPr>
        <w:t>ΛΕΩΝΙΔΑΣ ΓΡΗΓΟΡΑΚΟΣ:</w:t>
      </w:r>
      <w:r>
        <w:rPr>
          <w:rFonts w:eastAsia="Times New Roman" w:cs="Times New Roman"/>
          <w:szCs w:val="24"/>
        </w:rPr>
        <w:t xml:space="preserve"> Σας ακούω με προσοχή. </w:t>
      </w:r>
    </w:p>
    <w:p w14:paraId="23B834B6" w14:textId="77777777" w:rsidR="00762968" w:rsidRDefault="006F10D4">
      <w:pPr>
        <w:spacing w:line="600" w:lineRule="auto"/>
        <w:ind w:firstLine="720"/>
        <w:jc w:val="both"/>
        <w:rPr>
          <w:rFonts w:eastAsia="Times New Roman" w:cs="Times New Roman"/>
          <w:szCs w:val="24"/>
        </w:rPr>
      </w:pPr>
      <w:r w:rsidRPr="004226BA">
        <w:rPr>
          <w:rFonts w:eastAsia="Times New Roman" w:cs="Times New Roman"/>
          <w:b/>
          <w:szCs w:val="24"/>
        </w:rPr>
        <w:t>ΚΩΝΣΤΑΝΤΙΝΟΣ ΚΑΤΣΙΚΗΣ:</w:t>
      </w:r>
      <w:r>
        <w:rPr>
          <w:rFonts w:eastAsia="Times New Roman" w:cs="Times New Roman"/>
          <w:szCs w:val="24"/>
        </w:rPr>
        <w:t xml:space="preserve"> Και π</w:t>
      </w:r>
      <w:r w:rsidRPr="00D45F3B">
        <w:rPr>
          <w:rFonts w:eastAsia="Times New Roman" w:cs="Times New Roman"/>
          <w:szCs w:val="24"/>
        </w:rPr>
        <w:t>άντα με προσοχή να με ακούτε</w:t>
      </w:r>
      <w:r>
        <w:rPr>
          <w:rFonts w:eastAsia="Times New Roman" w:cs="Times New Roman"/>
          <w:szCs w:val="24"/>
        </w:rPr>
        <w:t>,</w:t>
      </w:r>
      <w:r w:rsidRPr="00D45F3B">
        <w:rPr>
          <w:rFonts w:eastAsia="Times New Roman" w:cs="Times New Roman"/>
          <w:szCs w:val="24"/>
        </w:rPr>
        <w:t xml:space="preserve"> </w:t>
      </w:r>
      <w:r>
        <w:rPr>
          <w:rFonts w:eastAsia="Times New Roman" w:cs="Times New Roman"/>
          <w:szCs w:val="24"/>
        </w:rPr>
        <w:t>γ</w:t>
      </w:r>
      <w:r w:rsidRPr="00D45F3B">
        <w:rPr>
          <w:rFonts w:eastAsia="Times New Roman" w:cs="Times New Roman"/>
          <w:szCs w:val="24"/>
        </w:rPr>
        <w:t>ιατί έτσι πρέπει</w:t>
      </w:r>
      <w:r>
        <w:rPr>
          <w:rFonts w:eastAsia="Times New Roman" w:cs="Times New Roman"/>
          <w:szCs w:val="24"/>
        </w:rPr>
        <w:t>.</w:t>
      </w:r>
      <w:r w:rsidRPr="00D45F3B">
        <w:rPr>
          <w:rFonts w:eastAsia="Times New Roman" w:cs="Times New Roman"/>
          <w:szCs w:val="24"/>
        </w:rPr>
        <w:t xml:space="preserve"> </w:t>
      </w:r>
    </w:p>
    <w:p w14:paraId="23B834B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Ο κ. Γρηγοράκος ανεξάρτη</w:t>
      </w:r>
      <w:r>
        <w:rPr>
          <w:rFonts w:eastAsia="Times New Roman" w:cs="Times New Roman"/>
          <w:szCs w:val="24"/>
        </w:rPr>
        <w:t>τα από το εάν</w:t>
      </w:r>
      <w:r w:rsidRPr="00D45F3B">
        <w:rPr>
          <w:rFonts w:eastAsia="Times New Roman" w:cs="Times New Roman"/>
          <w:szCs w:val="24"/>
        </w:rPr>
        <w:t xml:space="preserve"> ικανοποιείται ή όχι από τις διατάξεις του </w:t>
      </w:r>
      <w:r>
        <w:rPr>
          <w:rFonts w:eastAsia="Times New Roman" w:cs="Times New Roman"/>
          <w:szCs w:val="24"/>
        </w:rPr>
        <w:t>νομοσχεδίου,</w:t>
      </w:r>
      <w:r w:rsidRPr="00D45F3B">
        <w:rPr>
          <w:rFonts w:eastAsia="Times New Roman" w:cs="Times New Roman"/>
          <w:szCs w:val="24"/>
        </w:rPr>
        <w:t xml:space="preserve"> ανεξάρτητα από </w:t>
      </w:r>
      <w:r>
        <w:rPr>
          <w:rFonts w:eastAsia="Times New Roman" w:cs="Times New Roman"/>
          <w:szCs w:val="24"/>
        </w:rPr>
        <w:t>το ε</w:t>
      </w:r>
      <w:r w:rsidRPr="00D45F3B">
        <w:rPr>
          <w:rFonts w:eastAsia="Times New Roman" w:cs="Times New Roman"/>
          <w:szCs w:val="24"/>
        </w:rPr>
        <w:t xml:space="preserve">άν ικανοποιείται ή όχι από τη συναίνεσή μας στην τροπολογία την οποία κατέθεσαν </w:t>
      </w:r>
      <w:r>
        <w:rPr>
          <w:rFonts w:eastAsia="Times New Roman" w:cs="Times New Roman"/>
          <w:szCs w:val="24"/>
        </w:rPr>
        <w:t xml:space="preserve">-εν </w:t>
      </w:r>
      <w:r w:rsidRPr="00D45F3B">
        <w:rPr>
          <w:rFonts w:eastAsia="Times New Roman" w:cs="Times New Roman"/>
          <w:szCs w:val="24"/>
        </w:rPr>
        <w:t>προκειμέν</w:t>
      </w:r>
      <w:r>
        <w:rPr>
          <w:rFonts w:eastAsia="Times New Roman" w:cs="Times New Roman"/>
          <w:szCs w:val="24"/>
        </w:rPr>
        <w:t xml:space="preserve">ω </w:t>
      </w:r>
      <w:r w:rsidRPr="00D45F3B">
        <w:rPr>
          <w:rFonts w:eastAsia="Times New Roman" w:cs="Times New Roman"/>
          <w:szCs w:val="24"/>
        </w:rPr>
        <w:t>θετικά</w:t>
      </w:r>
      <w:r>
        <w:rPr>
          <w:rFonts w:eastAsia="Times New Roman" w:cs="Times New Roman"/>
          <w:szCs w:val="24"/>
        </w:rPr>
        <w:t>,</w:t>
      </w:r>
      <w:r w:rsidRPr="00D45F3B">
        <w:rPr>
          <w:rFonts w:eastAsia="Times New Roman" w:cs="Times New Roman"/>
          <w:szCs w:val="24"/>
        </w:rPr>
        <w:t xml:space="preserve"> διότι τόσο οι συνάδελφο</w:t>
      </w:r>
      <w:r>
        <w:rPr>
          <w:rFonts w:eastAsia="Times New Roman" w:cs="Times New Roman"/>
          <w:szCs w:val="24"/>
        </w:rPr>
        <w:t>ι</w:t>
      </w:r>
      <w:r w:rsidRPr="00D45F3B">
        <w:rPr>
          <w:rFonts w:eastAsia="Times New Roman" w:cs="Times New Roman"/>
          <w:szCs w:val="24"/>
        </w:rPr>
        <w:t xml:space="preserve"> του ΣΥΡΙΖΑ όσ</w:t>
      </w:r>
      <w:r>
        <w:rPr>
          <w:rFonts w:eastAsia="Times New Roman" w:cs="Times New Roman"/>
          <w:szCs w:val="24"/>
        </w:rPr>
        <w:t>ο και εγώ έτσι αποφανθήκ</w:t>
      </w:r>
      <w:r w:rsidRPr="00D45F3B">
        <w:rPr>
          <w:rFonts w:eastAsia="Times New Roman" w:cs="Times New Roman"/>
          <w:szCs w:val="24"/>
        </w:rPr>
        <w:t>αμε</w:t>
      </w:r>
      <w:r>
        <w:rPr>
          <w:rFonts w:eastAsia="Times New Roman" w:cs="Times New Roman"/>
          <w:szCs w:val="24"/>
        </w:rPr>
        <w:t>, θετικά-</w:t>
      </w:r>
      <w:r w:rsidRPr="00D45F3B">
        <w:rPr>
          <w:rFonts w:eastAsia="Times New Roman" w:cs="Times New Roman"/>
          <w:szCs w:val="24"/>
        </w:rPr>
        <w:t xml:space="preserve"> δεν </w:t>
      </w:r>
      <w:r w:rsidRPr="00D45F3B">
        <w:rPr>
          <w:rFonts w:eastAsia="Times New Roman" w:cs="Times New Roman"/>
          <w:szCs w:val="24"/>
        </w:rPr>
        <w:lastRenderedPageBreak/>
        <w:t xml:space="preserve">παραλείπει να χαρακτηρίζει τους </w:t>
      </w:r>
      <w:r>
        <w:rPr>
          <w:rFonts w:eastAsia="Times New Roman" w:cs="Times New Roman"/>
          <w:szCs w:val="24"/>
        </w:rPr>
        <w:t>Α</w:t>
      </w:r>
      <w:r w:rsidRPr="00D45F3B">
        <w:rPr>
          <w:rFonts w:eastAsia="Times New Roman" w:cs="Times New Roman"/>
          <w:szCs w:val="24"/>
        </w:rPr>
        <w:t xml:space="preserve">νεξάρτητους Έλληνες </w:t>
      </w:r>
      <w:r>
        <w:rPr>
          <w:rFonts w:eastAsia="Times New Roman" w:cs="Times New Roman"/>
          <w:szCs w:val="24"/>
        </w:rPr>
        <w:t>ό</w:t>
      </w:r>
      <w:r w:rsidRPr="00D45F3B">
        <w:rPr>
          <w:rFonts w:eastAsia="Times New Roman" w:cs="Times New Roman"/>
          <w:szCs w:val="24"/>
        </w:rPr>
        <w:t>πως τους χαρακτήρισε</w:t>
      </w:r>
      <w:r>
        <w:rPr>
          <w:rFonts w:eastAsia="Times New Roman" w:cs="Times New Roman"/>
          <w:szCs w:val="24"/>
        </w:rPr>
        <w:t>, δηλαδή</w:t>
      </w:r>
      <w:r w:rsidRPr="00D45F3B">
        <w:rPr>
          <w:rFonts w:eastAsia="Times New Roman" w:cs="Times New Roman"/>
          <w:szCs w:val="24"/>
        </w:rPr>
        <w:t xml:space="preserve"> ως μόρφωμα</w:t>
      </w:r>
      <w:r>
        <w:rPr>
          <w:rFonts w:eastAsia="Times New Roman" w:cs="Times New Roman"/>
          <w:szCs w:val="24"/>
        </w:rPr>
        <w:t>.</w:t>
      </w:r>
      <w:r w:rsidRPr="00D45F3B">
        <w:rPr>
          <w:rFonts w:eastAsia="Times New Roman" w:cs="Times New Roman"/>
          <w:szCs w:val="24"/>
        </w:rPr>
        <w:t xml:space="preserve"> </w:t>
      </w:r>
    </w:p>
    <w:p w14:paraId="23B834B8" w14:textId="77777777" w:rsidR="00762968" w:rsidRDefault="006F10D4">
      <w:pPr>
        <w:spacing w:line="600" w:lineRule="auto"/>
        <w:ind w:firstLine="720"/>
        <w:jc w:val="both"/>
        <w:rPr>
          <w:rFonts w:eastAsia="UB-Helvetica" w:cs="Times New Roman"/>
          <w:szCs w:val="24"/>
        </w:rPr>
      </w:pPr>
      <w:r>
        <w:rPr>
          <w:rFonts w:eastAsia="UB-Helvetica" w:cs="Times New Roman"/>
          <w:szCs w:val="24"/>
        </w:rPr>
        <w:t>(Στο σημείο αυτό την Προεδρική Έδρα καταλαμβάνει ο ΣΤ΄ Αντιπρόεδρος της Βουλής κ</w:t>
      </w:r>
      <w:r w:rsidRPr="00DE176D">
        <w:rPr>
          <w:rFonts w:eastAsia="UB-Helvetica" w:cs="Times New Roman"/>
          <w:szCs w:val="24"/>
        </w:rPr>
        <w:t>.</w:t>
      </w:r>
      <w:r w:rsidRPr="00946290">
        <w:rPr>
          <w:rFonts w:eastAsia="UB-Helvetica" w:cs="Times New Roman"/>
          <w:b/>
          <w:szCs w:val="24"/>
        </w:rPr>
        <w:t xml:space="preserve"> ΓΕΩΡΓΙΟΣ ΛΑΜΠΡΟΥΛΗΣ</w:t>
      </w:r>
      <w:r>
        <w:rPr>
          <w:rFonts w:eastAsia="UB-Helvetica" w:cs="Times New Roman"/>
          <w:szCs w:val="24"/>
        </w:rPr>
        <w:t>)</w:t>
      </w:r>
    </w:p>
    <w:p w14:paraId="23B834B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Θ</w:t>
      </w:r>
      <w:r w:rsidRPr="00D45F3B">
        <w:rPr>
          <w:rFonts w:eastAsia="Times New Roman" w:cs="Times New Roman"/>
          <w:szCs w:val="24"/>
        </w:rPr>
        <w:t xml:space="preserve">έλω να του πω ότι ως γιατρός </w:t>
      </w:r>
      <w:r>
        <w:rPr>
          <w:rFonts w:eastAsia="Times New Roman" w:cs="Times New Roman"/>
          <w:szCs w:val="24"/>
        </w:rPr>
        <w:t xml:space="preserve">γνωρίζει καλύτερα από </w:t>
      </w:r>
      <w:r w:rsidRPr="00D45F3B">
        <w:rPr>
          <w:rFonts w:eastAsia="Times New Roman" w:cs="Times New Roman"/>
          <w:szCs w:val="24"/>
        </w:rPr>
        <w:t>εμένα</w:t>
      </w:r>
      <w:r>
        <w:rPr>
          <w:rFonts w:eastAsia="Times New Roman" w:cs="Times New Roman"/>
          <w:szCs w:val="24"/>
        </w:rPr>
        <w:t>,</w:t>
      </w:r>
      <w:r w:rsidRPr="00D45F3B">
        <w:rPr>
          <w:rFonts w:eastAsia="Times New Roman" w:cs="Times New Roman"/>
          <w:szCs w:val="24"/>
        </w:rPr>
        <w:t xml:space="preserve"> που δεν είμαι γιατρός</w:t>
      </w:r>
      <w:r>
        <w:rPr>
          <w:rFonts w:eastAsia="Times New Roman" w:cs="Times New Roman"/>
          <w:szCs w:val="24"/>
        </w:rPr>
        <w:t>,</w:t>
      </w:r>
      <w:r w:rsidRPr="00D45F3B">
        <w:rPr>
          <w:rFonts w:eastAsia="Times New Roman" w:cs="Times New Roman"/>
          <w:szCs w:val="24"/>
        </w:rPr>
        <w:t xml:space="preserve"> ότι το μόρφωμα </w:t>
      </w:r>
      <w:r>
        <w:rPr>
          <w:rFonts w:eastAsia="Times New Roman" w:cs="Times New Roman"/>
          <w:szCs w:val="24"/>
        </w:rPr>
        <w:t xml:space="preserve">βλάπτει σοβαρά </w:t>
      </w:r>
      <w:r w:rsidRPr="00D45F3B">
        <w:rPr>
          <w:rFonts w:eastAsia="Times New Roman" w:cs="Times New Roman"/>
          <w:szCs w:val="24"/>
        </w:rPr>
        <w:t>την υγεία</w:t>
      </w:r>
      <w:r>
        <w:rPr>
          <w:rFonts w:eastAsia="Times New Roman" w:cs="Times New Roman"/>
          <w:szCs w:val="24"/>
        </w:rPr>
        <w:t xml:space="preserve"> -π</w:t>
      </w:r>
      <w:r w:rsidRPr="00D45F3B">
        <w:rPr>
          <w:rFonts w:eastAsia="Times New Roman" w:cs="Times New Roman"/>
          <w:szCs w:val="24"/>
        </w:rPr>
        <w:t>ολλές φορές ο ασθενής πεθαίνει</w:t>
      </w:r>
      <w:r>
        <w:rPr>
          <w:rFonts w:eastAsia="Times New Roman" w:cs="Times New Roman"/>
          <w:szCs w:val="24"/>
        </w:rPr>
        <w:t>-</w:t>
      </w:r>
      <w:r w:rsidRPr="00D45F3B">
        <w:rPr>
          <w:rFonts w:eastAsia="Times New Roman" w:cs="Times New Roman"/>
          <w:szCs w:val="24"/>
        </w:rPr>
        <w:t xml:space="preserve"> και είναι συνδεδεμένο</w:t>
      </w:r>
      <w:r>
        <w:rPr>
          <w:rFonts w:eastAsia="Times New Roman" w:cs="Times New Roman"/>
          <w:szCs w:val="24"/>
        </w:rPr>
        <w:t xml:space="preserve"> περισσότερο </w:t>
      </w:r>
      <w:r w:rsidRPr="00D45F3B">
        <w:rPr>
          <w:rFonts w:eastAsia="Times New Roman" w:cs="Times New Roman"/>
          <w:szCs w:val="24"/>
        </w:rPr>
        <w:t xml:space="preserve">ως </w:t>
      </w:r>
      <w:r>
        <w:rPr>
          <w:rFonts w:eastAsia="Times New Roman" w:cs="Times New Roman"/>
          <w:szCs w:val="24"/>
        </w:rPr>
        <w:t>ι</w:t>
      </w:r>
      <w:r w:rsidRPr="00D45F3B">
        <w:rPr>
          <w:rFonts w:eastAsia="Times New Roman" w:cs="Times New Roman"/>
          <w:szCs w:val="24"/>
        </w:rPr>
        <w:t>ατρικός όρος ο οποίος αποτελεί και διάγνωση για τον ασθενή</w:t>
      </w:r>
      <w:r>
        <w:rPr>
          <w:rFonts w:eastAsia="Times New Roman" w:cs="Times New Roman"/>
          <w:szCs w:val="24"/>
        </w:rPr>
        <w:t>.</w:t>
      </w:r>
      <w:r w:rsidRPr="00D45F3B">
        <w:rPr>
          <w:rFonts w:eastAsia="Times New Roman" w:cs="Times New Roman"/>
          <w:szCs w:val="24"/>
        </w:rPr>
        <w:t xml:space="preserve"> Θέλω</w:t>
      </w:r>
      <w:r>
        <w:rPr>
          <w:rFonts w:eastAsia="Times New Roman" w:cs="Times New Roman"/>
          <w:szCs w:val="24"/>
        </w:rPr>
        <w:t>,</w:t>
      </w:r>
      <w:r w:rsidRPr="00D45F3B">
        <w:rPr>
          <w:rFonts w:eastAsia="Times New Roman" w:cs="Times New Roman"/>
          <w:szCs w:val="24"/>
        </w:rPr>
        <w:t xml:space="preserve"> λοιπόν</w:t>
      </w:r>
      <w:r>
        <w:rPr>
          <w:rFonts w:eastAsia="Times New Roman" w:cs="Times New Roman"/>
          <w:szCs w:val="24"/>
        </w:rPr>
        <w:t>,</w:t>
      </w:r>
      <w:r w:rsidRPr="00D45F3B">
        <w:rPr>
          <w:rFonts w:eastAsia="Times New Roman" w:cs="Times New Roman"/>
          <w:szCs w:val="24"/>
        </w:rPr>
        <w:t xml:space="preserve"> να κάνω και εγώ το</w:t>
      </w:r>
      <w:r>
        <w:rPr>
          <w:rFonts w:eastAsia="Times New Roman" w:cs="Times New Roman"/>
          <w:szCs w:val="24"/>
        </w:rPr>
        <w:t>ν</w:t>
      </w:r>
      <w:r w:rsidRPr="00D45F3B">
        <w:rPr>
          <w:rFonts w:eastAsia="Times New Roman" w:cs="Times New Roman"/>
          <w:szCs w:val="24"/>
        </w:rPr>
        <w:t xml:space="preserve"> δικό μου παραλληλισμό για το κόμμα το δικό του το οποίο υπηρετεί</w:t>
      </w:r>
      <w:r>
        <w:rPr>
          <w:rFonts w:eastAsia="Times New Roman" w:cs="Times New Roman"/>
          <w:szCs w:val="24"/>
        </w:rPr>
        <w:t>.</w:t>
      </w:r>
      <w:r w:rsidRPr="00D45F3B">
        <w:rPr>
          <w:rFonts w:eastAsia="Times New Roman" w:cs="Times New Roman"/>
          <w:szCs w:val="24"/>
        </w:rPr>
        <w:t xml:space="preserve"> </w:t>
      </w:r>
      <w:r>
        <w:rPr>
          <w:rFonts w:eastAsia="Times New Roman" w:cs="Times New Roman"/>
          <w:szCs w:val="24"/>
        </w:rPr>
        <w:t>Ό</w:t>
      </w:r>
      <w:r w:rsidRPr="00D45F3B">
        <w:rPr>
          <w:rFonts w:eastAsia="Times New Roman" w:cs="Times New Roman"/>
          <w:szCs w:val="24"/>
        </w:rPr>
        <w:t>πως πεθαίνει ο ασθενής από ένα μόρφωμα</w:t>
      </w:r>
      <w:r>
        <w:rPr>
          <w:rFonts w:eastAsia="Times New Roman" w:cs="Times New Roman"/>
          <w:szCs w:val="24"/>
        </w:rPr>
        <w:t>,</w:t>
      </w:r>
      <w:r w:rsidRPr="00D45F3B">
        <w:rPr>
          <w:rFonts w:eastAsia="Times New Roman" w:cs="Times New Roman"/>
          <w:szCs w:val="24"/>
        </w:rPr>
        <w:t xml:space="preserve"> έτσι πεθαίνει και το ΠΑΣΟΚ</w:t>
      </w:r>
      <w:r>
        <w:rPr>
          <w:rFonts w:eastAsia="Times New Roman" w:cs="Times New Roman"/>
          <w:szCs w:val="24"/>
        </w:rPr>
        <w:t>,</w:t>
      </w:r>
      <w:r w:rsidRPr="00D45F3B">
        <w:rPr>
          <w:rFonts w:eastAsia="Times New Roman" w:cs="Times New Roman"/>
          <w:szCs w:val="24"/>
        </w:rPr>
        <w:t xml:space="preserve"> το </w:t>
      </w:r>
      <w:r>
        <w:rPr>
          <w:rFonts w:eastAsia="Times New Roman" w:cs="Times New Roman"/>
          <w:szCs w:val="24"/>
        </w:rPr>
        <w:t>ΚΙΝΑΛ, η</w:t>
      </w:r>
      <w:r w:rsidRPr="00D45F3B">
        <w:rPr>
          <w:rFonts w:eastAsia="Times New Roman" w:cs="Times New Roman"/>
          <w:szCs w:val="24"/>
        </w:rPr>
        <w:t xml:space="preserve"> Δημοκρατική </w:t>
      </w:r>
      <w:r>
        <w:rPr>
          <w:rFonts w:eastAsia="Times New Roman" w:cs="Times New Roman"/>
          <w:szCs w:val="24"/>
        </w:rPr>
        <w:t>Σ</w:t>
      </w:r>
      <w:r w:rsidRPr="00D45F3B">
        <w:rPr>
          <w:rFonts w:eastAsia="Times New Roman" w:cs="Times New Roman"/>
          <w:szCs w:val="24"/>
        </w:rPr>
        <w:t xml:space="preserve">υμπαράταξη από τότε που </w:t>
      </w:r>
      <w:r>
        <w:rPr>
          <w:rFonts w:eastAsia="Times New Roman" w:cs="Times New Roman"/>
          <w:szCs w:val="24"/>
        </w:rPr>
        <w:t>ως</w:t>
      </w:r>
      <w:r w:rsidRPr="00D45F3B">
        <w:rPr>
          <w:rFonts w:eastAsia="Times New Roman" w:cs="Times New Roman"/>
          <w:szCs w:val="24"/>
        </w:rPr>
        <w:t xml:space="preserve"> μόρφωμα μειώνει τη</w:t>
      </w:r>
      <w:r>
        <w:rPr>
          <w:rFonts w:eastAsia="Times New Roman" w:cs="Times New Roman"/>
          <w:szCs w:val="24"/>
        </w:rPr>
        <w:t>ν εκλογική του δύναμη και από 50%</w:t>
      </w:r>
      <w:r w:rsidRPr="00D45F3B">
        <w:rPr>
          <w:rFonts w:eastAsia="Times New Roman" w:cs="Times New Roman"/>
          <w:szCs w:val="24"/>
        </w:rPr>
        <w:t xml:space="preserve"> </w:t>
      </w:r>
      <w:r>
        <w:rPr>
          <w:rFonts w:eastAsia="Times New Roman" w:cs="Times New Roman"/>
          <w:szCs w:val="24"/>
        </w:rPr>
        <w:t xml:space="preserve">έφτασε </w:t>
      </w:r>
      <w:r w:rsidRPr="00D45F3B">
        <w:rPr>
          <w:rFonts w:eastAsia="Times New Roman" w:cs="Times New Roman"/>
          <w:szCs w:val="24"/>
        </w:rPr>
        <w:t>5%</w:t>
      </w:r>
      <w:r>
        <w:rPr>
          <w:rFonts w:eastAsia="Times New Roman" w:cs="Times New Roman"/>
          <w:szCs w:val="24"/>
        </w:rPr>
        <w:t>.</w:t>
      </w:r>
      <w:r w:rsidRPr="00D45F3B">
        <w:rPr>
          <w:rFonts w:eastAsia="Times New Roman" w:cs="Times New Roman"/>
          <w:szCs w:val="24"/>
        </w:rPr>
        <w:t xml:space="preserve"> </w:t>
      </w:r>
      <w:r>
        <w:rPr>
          <w:rFonts w:eastAsia="Times New Roman" w:cs="Times New Roman"/>
          <w:szCs w:val="24"/>
        </w:rPr>
        <w:t>Α</w:t>
      </w:r>
      <w:r w:rsidRPr="00D45F3B">
        <w:rPr>
          <w:rFonts w:eastAsia="Times New Roman" w:cs="Times New Roman"/>
          <w:szCs w:val="24"/>
        </w:rPr>
        <w:t>ς π</w:t>
      </w:r>
      <w:r w:rsidRPr="00D45F3B">
        <w:rPr>
          <w:rFonts w:eastAsia="Times New Roman" w:cs="Times New Roman"/>
          <w:szCs w:val="24"/>
        </w:rPr>
        <w:t>ροσέξει</w:t>
      </w:r>
      <w:r>
        <w:rPr>
          <w:rFonts w:eastAsia="Times New Roman" w:cs="Times New Roman"/>
          <w:szCs w:val="24"/>
        </w:rPr>
        <w:t>,</w:t>
      </w:r>
      <w:r w:rsidRPr="00D45F3B">
        <w:rPr>
          <w:rFonts w:eastAsia="Times New Roman" w:cs="Times New Roman"/>
          <w:szCs w:val="24"/>
        </w:rPr>
        <w:t xml:space="preserve"> </w:t>
      </w:r>
      <w:r>
        <w:rPr>
          <w:rFonts w:eastAsia="Times New Roman" w:cs="Times New Roman"/>
          <w:szCs w:val="24"/>
        </w:rPr>
        <w:t>λ</w:t>
      </w:r>
      <w:r w:rsidRPr="00D45F3B">
        <w:rPr>
          <w:rFonts w:eastAsia="Times New Roman" w:cs="Times New Roman"/>
          <w:szCs w:val="24"/>
        </w:rPr>
        <w:t>οιπόν</w:t>
      </w:r>
      <w:r>
        <w:rPr>
          <w:rFonts w:eastAsia="Times New Roman" w:cs="Times New Roman"/>
          <w:szCs w:val="24"/>
        </w:rPr>
        <w:t>,</w:t>
      </w:r>
      <w:r w:rsidRPr="00D45F3B">
        <w:rPr>
          <w:rFonts w:eastAsia="Times New Roman" w:cs="Times New Roman"/>
          <w:szCs w:val="24"/>
        </w:rPr>
        <w:t xml:space="preserve"> το μελλοθάνατο ΠΑΣΟΚ να κοιτάει τα του </w:t>
      </w:r>
      <w:r>
        <w:rPr>
          <w:rFonts w:eastAsia="Times New Roman" w:cs="Times New Roman"/>
          <w:szCs w:val="24"/>
        </w:rPr>
        <w:t>οίκου του και να αφήσει</w:t>
      </w:r>
      <w:r w:rsidRPr="00D45F3B">
        <w:rPr>
          <w:rFonts w:eastAsia="Times New Roman" w:cs="Times New Roman"/>
          <w:szCs w:val="24"/>
        </w:rPr>
        <w:t xml:space="preserve"> </w:t>
      </w:r>
      <w:r>
        <w:rPr>
          <w:rFonts w:eastAsia="Times New Roman" w:cs="Times New Roman"/>
          <w:szCs w:val="24"/>
        </w:rPr>
        <w:t>τους Α</w:t>
      </w:r>
      <w:r w:rsidRPr="00D45F3B">
        <w:rPr>
          <w:rFonts w:eastAsia="Times New Roman" w:cs="Times New Roman"/>
          <w:szCs w:val="24"/>
        </w:rPr>
        <w:t>νεξάρτητους Έλληνες να κά</w:t>
      </w:r>
      <w:r>
        <w:rPr>
          <w:rFonts w:eastAsia="Times New Roman" w:cs="Times New Roman"/>
          <w:szCs w:val="24"/>
        </w:rPr>
        <w:t xml:space="preserve">νουν τη δουλειά τους, μια </w:t>
      </w:r>
      <w:r w:rsidRPr="00D45F3B">
        <w:rPr>
          <w:rFonts w:eastAsia="Times New Roman" w:cs="Times New Roman"/>
          <w:szCs w:val="24"/>
        </w:rPr>
        <w:t xml:space="preserve">παράταξη </w:t>
      </w:r>
      <w:r>
        <w:rPr>
          <w:rFonts w:eastAsia="Times New Roman" w:cs="Times New Roman"/>
          <w:szCs w:val="24"/>
        </w:rPr>
        <w:t>δ</w:t>
      </w:r>
      <w:r w:rsidRPr="00D45F3B">
        <w:rPr>
          <w:rFonts w:eastAsia="Times New Roman" w:cs="Times New Roman"/>
          <w:szCs w:val="24"/>
        </w:rPr>
        <w:t>ημοκρατική</w:t>
      </w:r>
      <w:r>
        <w:rPr>
          <w:rFonts w:eastAsia="Times New Roman" w:cs="Times New Roman"/>
          <w:szCs w:val="24"/>
        </w:rPr>
        <w:t>,</w:t>
      </w:r>
      <w:r w:rsidRPr="00D45F3B">
        <w:rPr>
          <w:rFonts w:eastAsia="Times New Roman" w:cs="Times New Roman"/>
          <w:szCs w:val="24"/>
        </w:rPr>
        <w:t xml:space="preserve"> πατριωτική</w:t>
      </w:r>
      <w:r>
        <w:rPr>
          <w:rFonts w:eastAsia="Times New Roman" w:cs="Times New Roman"/>
          <w:szCs w:val="24"/>
        </w:rPr>
        <w:t>,</w:t>
      </w:r>
      <w:r w:rsidRPr="00D45F3B">
        <w:rPr>
          <w:rFonts w:eastAsia="Times New Roman" w:cs="Times New Roman"/>
          <w:szCs w:val="24"/>
        </w:rPr>
        <w:t xml:space="preserve"> αλλά και δεξιά</w:t>
      </w:r>
      <w:r>
        <w:rPr>
          <w:rFonts w:eastAsia="Times New Roman" w:cs="Times New Roman"/>
          <w:szCs w:val="24"/>
        </w:rPr>
        <w:t>,</w:t>
      </w:r>
      <w:r w:rsidRPr="00D45F3B">
        <w:rPr>
          <w:rFonts w:eastAsia="Times New Roman" w:cs="Times New Roman"/>
          <w:szCs w:val="24"/>
        </w:rPr>
        <w:t xml:space="preserve"> εάν αυτό ενοχλεί</w:t>
      </w:r>
      <w:r>
        <w:rPr>
          <w:rFonts w:eastAsia="Times New Roman" w:cs="Times New Roman"/>
          <w:szCs w:val="24"/>
        </w:rPr>
        <w:t>.</w:t>
      </w:r>
    </w:p>
    <w:p w14:paraId="23B834BA" w14:textId="77777777" w:rsidR="00762968" w:rsidRDefault="006F10D4">
      <w:pPr>
        <w:spacing w:line="600" w:lineRule="auto"/>
        <w:ind w:firstLine="720"/>
        <w:jc w:val="both"/>
        <w:rPr>
          <w:rFonts w:eastAsia="Times New Roman" w:cs="Times New Roman"/>
          <w:szCs w:val="24"/>
        </w:rPr>
      </w:pPr>
      <w:r w:rsidRPr="00D45F3B">
        <w:rPr>
          <w:rFonts w:eastAsia="Times New Roman" w:cs="Times New Roman"/>
          <w:szCs w:val="24"/>
        </w:rPr>
        <w:t>Σας ευχαριστώ</w:t>
      </w:r>
      <w:r>
        <w:rPr>
          <w:rFonts w:eastAsia="Times New Roman" w:cs="Times New Roman"/>
          <w:szCs w:val="24"/>
        </w:rPr>
        <w:t>.</w:t>
      </w:r>
    </w:p>
    <w:p w14:paraId="23B834BB" w14:textId="77777777" w:rsidR="00762968" w:rsidRDefault="006F10D4">
      <w:pPr>
        <w:spacing w:line="600" w:lineRule="auto"/>
        <w:ind w:firstLine="720"/>
        <w:jc w:val="both"/>
        <w:rPr>
          <w:rFonts w:eastAsia="Times New Roman" w:cs="Times New Roman"/>
          <w:szCs w:val="24"/>
        </w:rPr>
      </w:pPr>
      <w:r w:rsidRPr="00FC73C9">
        <w:rPr>
          <w:rFonts w:eastAsia="Times New Roman" w:cs="Times New Roman"/>
          <w:b/>
          <w:szCs w:val="24"/>
        </w:rPr>
        <w:lastRenderedPageBreak/>
        <w:t xml:space="preserve">ΠΡΟΕΔΡΕΥΩΝ (Γεώργιος </w:t>
      </w:r>
      <w:proofErr w:type="spellStart"/>
      <w:r w:rsidRPr="00FC73C9">
        <w:rPr>
          <w:rFonts w:eastAsia="Times New Roman" w:cs="Times New Roman"/>
          <w:b/>
          <w:szCs w:val="24"/>
        </w:rPr>
        <w:t>Λαμπρούλης</w:t>
      </w:r>
      <w:proofErr w:type="spellEnd"/>
      <w:r w:rsidRPr="00FC73C9">
        <w:rPr>
          <w:rFonts w:eastAsia="Times New Roman" w:cs="Times New Roman"/>
          <w:b/>
          <w:szCs w:val="24"/>
        </w:rPr>
        <w:t xml:space="preserve">): </w:t>
      </w:r>
      <w:r>
        <w:rPr>
          <w:rFonts w:eastAsia="Times New Roman" w:cs="Times New Roman"/>
          <w:szCs w:val="24"/>
        </w:rPr>
        <w:t>Τ</w:t>
      </w:r>
      <w:r w:rsidRPr="00D45F3B">
        <w:rPr>
          <w:rFonts w:eastAsia="Times New Roman" w:cs="Times New Roman"/>
          <w:szCs w:val="24"/>
        </w:rPr>
        <w:t>ο</w:t>
      </w:r>
      <w:r>
        <w:rPr>
          <w:rFonts w:eastAsia="Times New Roman" w:cs="Times New Roman"/>
          <w:szCs w:val="24"/>
        </w:rPr>
        <w:t>ν</w:t>
      </w:r>
      <w:r w:rsidRPr="00D45F3B">
        <w:rPr>
          <w:rFonts w:eastAsia="Times New Roman" w:cs="Times New Roman"/>
          <w:szCs w:val="24"/>
        </w:rPr>
        <w:t xml:space="preserve"> λόγο έχει ο ειδικός αγορητής του Ποταμιού </w:t>
      </w:r>
      <w:r>
        <w:rPr>
          <w:rFonts w:eastAsia="Times New Roman" w:cs="Times New Roman"/>
          <w:szCs w:val="24"/>
        </w:rPr>
        <w:t>κ.</w:t>
      </w:r>
      <w:r w:rsidRPr="00D45F3B">
        <w:rPr>
          <w:rFonts w:eastAsia="Times New Roman" w:cs="Times New Roman"/>
          <w:szCs w:val="24"/>
        </w:rPr>
        <w:t xml:space="preserve"> </w:t>
      </w:r>
      <w:proofErr w:type="spellStart"/>
      <w:r>
        <w:rPr>
          <w:rFonts w:eastAsia="Times New Roman" w:cs="Times New Roman"/>
          <w:szCs w:val="24"/>
        </w:rPr>
        <w:t>Μ</w:t>
      </w:r>
      <w:r w:rsidRPr="00D45F3B">
        <w:rPr>
          <w:rFonts w:eastAsia="Times New Roman" w:cs="Times New Roman"/>
          <w:szCs w:val="24"/>
        </w:rPr>
        <w:t>αυρωτάς</w:t>
      </w:r>
      <w:proofErr w:type="spellEnd"/>
      <w:r>
        <w:rPr>
          <w:rFonts w:eastAsia="Times New Roman" w:cs="Times New Roman"/>
          <w:szCs w:val="24"/>
        </w:rPr>
        <w:t>.</w:t>
      </w:r>
    </w:p>
    <w:p w14:paraId="23B834BC" w14:textId="77777777" w:rsidR="00762968" w:rsidRDefault="006F10D4">
      <w:pPr>
        <w:spacing w:line="600" w:lineRule="auto"/>
        <w:ind w:firstLine="720"/>
        <w:jc w:val="both"/>
        <w:rPr>
          <w:rFonts w:eastAsia="Times New Roman" w:cs="Times New Roman"/>
          <w:szCs w:val="24"/>
        </w:rPr>
      </w:pPr>
      <w:r w:rsidRPr="00803B84">
        <w:rPr>
          <w:rFonts w:eastAsia="Times New Roman" w:cs="Times New Roman"/>
          <w:b/>
          <w:szCs w:val="24"/>
        </w:rPr>
        <w:t xml:space="preserve">ΓΕΩΡΓΙΟΣ ΜΑΥΡΩΤΑΣ: </w:t>
      </w:r>
      <w:r>
        <w:rPr>
          <w:rFonts w:eastAsia="Times New Roman" w:cs="Times New Roman"/>
          <w:szCs w:val="24"/>
        </w:rPr>
        <w:t>Ευχαριστώ, κύριε Πρόεδρε.</w:t>
      </w:r>
    </w:p>
    <w:p w14:paraId="23B834B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w:t>
      </w:r>
      <w:r w:rsidRPr="00D45F3B">
        <w:rPr>
          <w:rFonts w:eastAsia="Times New Roman" w:cs="Times New Roman"/>
          <w:szCs w:val="24"/>
        </w:rPr>
        <w:t xml:space="preserve">ο παρόν </w:t>
      </w:r>
      <w:r>
        <w:rPr>
          <w:rFonts w:eastAsia="Times New Roman" w:cs="Times New Roman"/>
          <w:szCs w:val="24"/>
        </w:rPr>
        <w:t xml:space="preserve">νομοσχέδιο αφορά </w:t>
      </w:r>
      <w:r w:rsidRPr="00D45F3B">
        <w:rPr>
          <w:rFonts w:eastAsia="Times New Roman" w:cs="Times New Roman"/>
          <w:szCs w:val="24"/>
        </w:rPr>
        <w:t>δύο δωρεές</w:t>
      </w:r>
      <w:r>
        <w:rPr>
          <w:rFonts w:eastAsia="Times New Roman" w:cs="Times New Roman"/>
          <w:szCs w:val="24"/>
        </w:rPr>
        <w:t>:</w:t>
      </w:r>
      <w:r w:rsidRPr="00D45F3B">
        <w:rPr>
          <w:rFonts w:eastAsia="Times New Roman" w:cs="Times New Roman"/>
          <w:szCs w:val="24"/>
        </w:rPr>
        <w:t xml:space="preserve"> </w:t>
      </w:r>
      <w:r>
        <w:rPr>
          <w:rFonts w:eastAsia="Times New Roman" w:cs="Times New Roman"/>
          <w:szCs w:val="24"/>
        </w:rPr>
        <w:t>Γ</w:t>
      </w:r>
      <w:r w:rsidRPr="00D45F3B">
        <w:rPr>
          <w:rFonts w:eastAsia="Times New Roman" w:cs="Times New Roman"/>
          <w:szCs w:val="24"/>
        </w:rPr>
        <w:t xml:space="preserve">ια το Γενικό Νοσοκομείο Χανίων η διαθήκη του Γιώργου </w:t>
      </w:r>
      <w:proofErr w:type="spellStart"/>
      <w:r w:rsidRPr="00D45F3B">
        <w:rPr>
          <w:rFonts w:eastAsia="Times New Roman" w:cs="Times New Roman"/>
          <w:szCs w:val="24"/>
        </w:rPr>
        <w:t>Μ</w:t>
      </w:r>
      <w:r>
        <w:rPr>
          <w:rFonts w:eastAsia="Times New Roman" w:cs="Times New Roman"/>
          <w:szCs w:val="24"/>
        </w:rPr>
        <w:t>αλινάκη</w:t>
      </w:r>
      <w:proofErr w:type="spellEnd"/>
      <w:r>
        <w:rPr>
          <w:rFonts w:eastAsia="Times New Roman" w:cs="Times New Roman"/>
          <w:szCs w:val="24"/>
        </w:rPr>
        <w:t xml:space="preserve"> και για το</w:t>
      </w:r>
      <w:r w:rsidRPr="00D45F3B">
        <w:rPr>
          <w:rFonts w:eastAsia="Times New Roman" w:cs="Times New Roman"/>
          <w:szCs w:val="24"/>
        </w:rPr>
        <w:t xml:space="preserve"> Γενικό Νοσοκομείο Κεφαλληνίας</w:t>
      </w:r>
      <w:r>
        <w:rPr>
          <w:rFonts w:eastAsia="Times New Roman" w:cs="Times New Roman"/>
          <w:szCs w:val="24"/>
        </w:rPr>
        <w:t xml:space="preserve"> η</w:t>
      </w:r>
      <w:r w:rsidRPr="00D45F3B">
        <w:rPr>
          <w:rFonts w:eastAsia="Times New Roman" w:cs="Times New Roman"/>
          <w:szCs w:val="24"/>
        </w:rPr>
        <w:t xml:space="preserve"> </w:t>
      </w:r>
      <w:r>
        <w:rPr>
          <w:rFonts w:eastAsia="Times New Roman" w:cs="Times New Roman"/>
          <w:szCs w:val="24"/>
        </w:rPr>
        <w:t>δ</w:t>
      </w:r>
      <w:r w:rsidRPr="00D45F3B">
        <w:rPr>
          <w:rFonts w:eastAsia="Times New Roman" w:cs="Times New Roman"/>
          <w:szCs w:val="24"/>
        </w:rPr>
        <w:t xml:space="preserve">ιαθήκη </w:t>
      </w:r>
      <w:r>
        <w:rPr>
          <w:rFonts w:eastAsia="Times New Roman" w:cs="Times New Roman"/>
          <w:szCs w:val="24"/>
        </w:rPr>
        <w:t>τη</w:t>
      </w:r>
      <w:r>
        <w:rPr>
          <w:rFonts w:eastAsia="Times New Roman" w:cs="Times New Roman"/>
          <w:szCs w:val="24"/>
        </w:rPr>
        <w:t>ς Μαρίας Β</w:t>
      </w:r>
      <w:r>
        <w:rPr>
          <w:rFonts w:eastAsia="Times New Roman" w:cs="Times New Roman"/>
          <w:szCs w:val="24"/>
        </w:rPr>
        <w:t>ε</w:t>
      </w:r>
      <w:r>
        <w:rPr>
          <w:rFonts w:eastAsia="Times New Roman" w:cs="Times New Roman"/>
          <w:szCs w:val="24"/>
        </w:rPr>
        <w:t>ργωτή.  Ψ</w:t>
      </w:r>
      <w:r w:rsidRPr="00D45F3B">
        <w:rPr>
          <w:rFonts w:eastAsia="Times New Roman" w:cs="Times New Roman"/>
          <w:szCs w:val="24"/>
        </w:rPr>
        <w:t xml:space="preserve">ηφίσαμε θετικά στις </w:t>
      </w:r>
      <w:r>
        <w:rPr>
          <w:rFonts w:eastAsia="Times New Roman" w:cs="Times New Roman"/>
          <w:szCs w:val="24"/>
        </w:rPr>
        <w:t>ε</w:t>
      </w:r>
      <w:r w:rsidRPr="00D45F3B">
        <w:rPr>
          <w:rFonts w:eastAsia="Times New Roman" w:cs="Times New Roman"/>
          <w:szCs w:val="24"/>
        </w:rPr>
        <w:t>πιτροπές</w:t>
      </w:r>
      <w:r>
        <w:rPr>
          <w:rFonts w:eastAsia="Times New Roman" w:cs="Times New Roman"/>
          <w:szCs w:val="24"/>
        </w:rPr>
        <w:t>.</w:t>
      </w:r>
      <w:r w:rsidRPr="00D45F3B">
        <w:rPr>
          <w:rFonts w:eastAsia="Times New Roman" w:cs="Times New Roman"/>
          <w:szCs w:val="24"/>
        </w:rPr>
        <w:t xml:space="preserve"> </w:t>
      </w:r>
      <w:r>
        <w:rPr>
          <w:rFonts w:eastAsia="Times New Roman" w:cs="Times New Roman"/>
          <w:szCs w:val="24"/>
        </w:rPr>
        <w:t>Δ</w:t>
      </w:r>
      <w:r w:rsidRPr="00D45F3B">
        <w:rPr>
          <w:rFonts w:eastAsia="Times New Roman" w:cs="Times New Roman"/>
          <w:szCs w:val="24"/>
        </w:rPr>
        <w:t xml:space="preserve">όθηκαν </w:t>
      </w:r>
      <w:r>
        <w:rPr>
          <w:rFonts w:eastAsia="Times New Roman" w:cs="Times New Roman"/>
          <w:szCs w:val="24"/>
        </w:rPr>
        <w:t>οι</w:t>
      </w:r>
      <w:r w:rsidRPr="00D45F3B">
        <w:rPr>
          <w:rFonts w:eastAsia="Times New Roman" w:cs="Times New Roman"/>
          <w:szCs w:val="24"/>
        </w:rPr>
        <w:t xml:space="preserve"> διευκ</w:t>
      </w:r>
      <w:r>
        <w:rPr>
          <w:rFonts w:eastAsia="Times New Roman" w:cs="Times New Roman"/>
          <w:szCs w:val="24"/>
        </w:rPr>
        <w:t>ρινίσεις</w:t>
      </w:r>
      <w:r w:rsidRPr="00D45F3B">
        <w:rPr>
          <w:rFonts w:eastAsia="Times New Roman" w:cs="Times New Roman"/>
          <w:szCs w:val="24"/>
        </w:rPr>
        <w:t xml:space="preserve"> στα ερωτήματα που είχαμε από τους </w:t>
      </w:r>
      <w:r>
        <w:rPr>
          <w:rFonts w:eastAsia="Times New Roman" w:cs="Times New Roman"/>
          <w:szCs w:val="24"/>
        </w:rPr>
        <w:t>Υ</w:t>
      </w:r>
      <w:r w:rsidRPr="00D45F3B">
        <w:rPr>
          <w:rFonts w:eastAsia="Times New Roman" w:cs="Times New Roman"/>
          <w:szCs w:val="24"/>
        </w:rPr>
        <w:t>πουργούς</w:t>
      </w:r>
      <w:r>
        <w:rPr>
          <w:rFonts w:eastAsia="Times New Roman" w:cs="Times New Roman"/>
          <w:szCs w:val="24"/>
        </w:rPr>
        <w:t>.</w:t>
      </w:r>
      <w:r w:rsidRPr="00D45F3B">
        <w:rPr>
          <w:rFonts w:eastAsia="Times New Roman" w:cs="Times New Roman"/>
          <w:szCs w:val="24"/>
        </w:rPr>
        <w:t xml:space="preserve"> </w:t>
      </w:r>
      <w:r>
        <w:rPr>
          <w:rFonts w:eastAsia="Times New Roman" w:cs="Times New Roman"/>
          <w:szCs w:val="24"/>
        </w:rPr>
        <w:t>Α</w:t>
      </w:r>
      <w:r w:rsidRPr="00D45F3B">
        <w:rPr>
          <w:rFonts w:eastAsia="Times New Roman" w:cs="Times New Roman"/>
          <w:szCs w:val="24"/>
        </w:rPr>
        <w:t>λλά</w:t>
      </w:r>
      <w:r>
        <w:rPr>
          <w:rFonts w:eastAsia="Times New Roman" w:cs="Times New Roman"/>
          <w:szCs w:val="24"/>
        </w:rPr>
        <w:t>,</w:t>
      </w:r>
      <w:r w:rsidRPr="00D45F3B">
        <w:rPr>
          <w:rFonts w:eastAsia="Times New Roman" w:cs="Times New Roman"/>
          <w:szCs w:val="24"/>
        </w:rPr>
        <w:t xml:space="preserve"> </w:t>
      </w:r>
      <w:r>
        <w:rPr>
          <w:rFonts w:eastAsia="Times New Roman" w:cs="Times New Roman"/>
          <w:szCs w:val="24"/>
        </w:rPr>
        <w:t>κ</w:t>
      </w:r>
      <w:r w:rsidRPr="00D45F3B">
        <w:rPr>
          <w:rFonts w:eastAsia="Times New Roman" w:cs="Times New Roman"/>
          <w:szCs w:val="24"/>
        </w:rPr>
        <w:t>ύριε Υπουργέ</w:t>
      </w:r>
      <w:r>
        <w:rPr>
          <w:rFonts w:eastAsia="Times New Roman" w:cs="Times New Roman"/>
          <w:szCs w:val="24"/>
        </w:rPr>
        <w:t>,</w:t>
      </w:r>
      <w:r w:rsidRPr="00D45F3B">
        <w:rPr>
          <w:rFonts w:eastAsia="Times New Roman" w:cs="Times New Roman"/>
          <w:szCs w:val="24"/>
        </w:rPr>
        <w:t xml:space="preserve"> </w:t>
      </w:r>
      <w:proofErr w:type="spellStart"/>
      <w:r>
        <w:rPr>
          <w:rFonts w:eastAsia="Times New Roman" w:cs="Times New Roman"/>
          <w:szCs w:val="24"/>
        </w:rPr>
        <w:t>ή</w:t>
      </w:r>
      <w:r w:rsidRPr="00D45F3B">
        <w:rPr>
          <w:rFonts w:eastAsia="Times New Roman" w:cs="Times New Roman"/>
          <w:szCs w:val="24"/>
        </w:rPr>
        <w:t>μαρτον</w:t>
      </w:r>
      <w:proofErr w:type="spellEnd"/>
      <w:r>
        <w:rPr>
          <w:rFonts w:eastAsia="Times New Roman" w:cs="Times New Roman"/>
          <w:szCs w:val="24"/>
        </w:rPr>
        <w:t>!</w:t>
      </w:r>
      <w:r w:rsidRPr="00D45F3B">
        <w:rPr>
          <w:rFonts w:eastAsia="Times New Roman" w:cs="Times New Roman"/>
          <w:szCs w:val="24"/>
        </w:rPr>
        <w:t xml:space="preserve"> </w:t>
      </w:r>
      <w:r>
        <w:rPr>
          <w:rFonts w:eastAsia="Times New Roman" w:cs="Times New Roman"/>
          <w:szCs w:val="24"/>
        </w:rPr>
        <w:t>Σ</w:t>
      </w:r>
      <w:r w:rsidRPr="00D45F3B">
        <w:rPr>
          <w:rFonts w:eastAsia="Times New Roman" w:cs="Times New Roman"/>
          <w:szCs w:val="24"/>
        </w:rPr>
        <w:t>ε νομοσχέδιο κύρωση</w:t>
      </w:r>
      <w:r>
        <w:rPr>
          <w:rFonts w:eastAsia="Times New Roman" w:cs="Times New Roman"/>
          <w:szCs w:val="24"/>
        </w:rPr>
        <w:t>ς</w:t>
      </w:r>
      <w:r w:rsidRPr="00D45F3B">
        <w:rPr>
          <w:rFonts w:eastAsia="Times New Roman" w:cs="Times New Roman"/>
          <w:szCs w:val="24"/>
        </w:rPr>
        <w:t xml:space="preserve"> συμβάσεων </w:t>
      </w:r>
      <w:r>
        <w:rPr>
          <w:rFonts w:eastAsia="Times New Roman" w:cs="Times New Roman"/>
          <w:szCs w:val="24"/>
        </w:rPr>
        <w:t>τριάντα εννέα σελίδων φέρνετε</w:t>
      </w:r>
      <w:r w:rsidRPr="00D45F3B">
        <w:rPr>
          <w:rFonts w:eastAsia="Times New Roman" w:cs="Times New Roman"/>
          <w:szCs w:val="24"/>
        </w:rPr>
        <w:t xml:space="preserve"> τροπολογίες </w:t>
      </w:r>
      <w:r>
        <w:rPr>
          <w:rFonts w:eastAsia="Times New Roman" w:cs="Times New Roman"/>
          <w:szCs w:val="24"/>
        </w:rPr>
        <w:t>εξήντα και</w:t>
      </w:r>
      <w:r w:rsidRPr="00D45F3B">
        <w:rPr>
          <w:rFonts w:eastAsia="Times New Roman" w:cs="Times New Roman"/>
          <w:szCs w:val="24"/>
        </w:rPr>
        <w:t xml:space="preserve"> </w:t>
      </w:r>
      <w:r>
        <w:rPr>
          <w:rFonts w:eastAsia="Times New Roman" w:cs="Times New Roman"/>
          <w:szCs w:val="24"/>
        </w:rPr>
        <w:t xml:space="preserve">πλέον </w:t>
      </w:r>
      <w:r w:rsidRPr="00D45F3B">
        <w:rPr>
          <w:rFonts w:eastAsia="Times New Roman" w:cs="Times New Roman"/>
          <w:szCs w:val="24"/>
        </w:rPr>
        <w:t>σελίδων</w:t>
      </w:r>
      <w:r>
        <w:rPr>
          <w:rFonts w:eastAsia="Times New Roman" w:cs="Times New Roman"/>
          <w:szCs w:val="24"/>
        </w:rPr>
        <w:t>, έξι</w:t>
      </w:r>
      <w:r w:rsidRPr="00D45F3B">
        <w:rPr>
          <w:rFonts w:eastAsia="Times New Roman" w:cs="Times New Roman"/>
          <w:szCs w:val="24"/>
        </w:rPr>
        <w:t xml:space="preserve"> υ</w:t>
      </w:r>
      <w:r w:rsidRPr="00D45F3B">
        <w:rPr>
          <w:rFonts w:eastAsia="Times New Roman" w:cs="Times New Roman"/>
          <w:szCs w:val="24"/>
        </w:rPr>
        <w:t xml:space="preserve">πουργικές και </w:t>
      </w:r>
      <w:r>
        <w:rPr>
          <w:rFonts w:eastAsia="Times New Roman" w:cs="Times New Roman"/>
          <w:szCs w:val="24"/>
        </w:rPr>
        <w:t>έξι</w:t>
      </w:r>
      <w:r w:rsidRPr="00D45F3B">
        <w:rPr>
          <w:rFonts w:eastAsia="Times New Roman" w:cs="Times New Roman"/>
          <w:szCs w:val="24"/>
        </w:rPr>
        <w:t xml:space="preserve"> </w:t>
      </w:r>
      <w:r>
        <w:rPr>
          <w:rFonts w:eastAsia="Times New Roman" w:cs="Times New Roman"/>
          <w:szCs w:val="24"/>
        </w:rPr>
        <w:t>β</w:t>
      </w:r>
      <w:r w:rsidRPr="00D45F3B">
        <w:rPr>
          <w:rFonts w:eastAsia="Times New Roman" w:cs="Times New Roman"/>
          <w:szCs w:val="24"/>
        </w:rPr>
        <w:t>ουλευτικές που είναι ουσιαστικά υπουργικές</w:t>
      </w:r>
      <w:r>
        <w:rPr>
          <w:rFonts w:eastAsia="Times New Roman" w:cs="Times New Roman"/>
          <w:szCs w:val="24"/>
        </w:rPr>
        <w:t>, αλλά δεν έχουν</w:t>
      </w:r>
      <w:r w:rsidRPr="00D45F3B">
        <w:rPr>
          <w:rFonts w:eastAsia="Times New Roman" w:cs="Times New Roman"/>
          <w:szCs w:val="24"/>
        </w:rPr>
        <w:t xml:space="preserve"> την </w:t>
      </w:r>
      <w:r>
        <w:rPr>
          <w:rFonts w:eastAsia="Times New Roman" w:cs="Times New Roman"/>
          <w:szCs w:val="24"/>
        </w:rPr>
        <w:t>Έ</w:t>
      </w:r>
      <w:r w:rsidRPr="00D45F3B">
        <w:rPr>
          <w:rFonts w:eastAsia="Times New Roman" w:cs="Times New Roman"/>
          <w:szCs w:val="24"/>
        </w:rPr>
        <w:t>κθεση του Γενικού Λογιστηρίου του Κράτους</w:t>
      </w:r>
      <w:r>
        <w:rPr>
          <w:rFonts w:eastAsia="Times New Roman" w:cs="Times New Roman"/>
          <w:szCs w:val="24"/>
        </w:rPr>
        <w:t>.</w:t>
      </w:r>
    </w:p>
    <w:p w14:paraId="23B834B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Για </w:t>
      </w:r>
      <w:r w:rsidRPr="00D45F3B">
        <w:rPr>
          <w:rFonts w:eastAsia="Times New Roman" w:cs="Times New Roman"/>
          <w:szCs w:val="24"/>
        </w:rPr>
        <w:t>παράδειγμα</w:t>
      </w:r>
      <w:r>
        <w:rPr>
          <w:rFonts w:eastAsia="Times New Roman" w:cs="Times New Roman"/>
          <w:szCs w:val="24"/>
        </w:rPr>
        <w:t>,</w:t>
      </w:r>
      <w:r w:rsidRPr="00D45F3B">
        <w:rPr>
          <w:rFonts w:eastAsia="Times New Roman" w:cs="Times New Roman"/>
          <w:szCs w:val="24"/>
        </w:rPr>
        <w:t xml:space="preserve"> το </w:t>
      </w:r>
      <w:r>
        <w:rPr>
          <w:rFonts w:eastAsia="Times New Roman" w:cs="Times New Roman"/>
          <w:szCs w:val="24"/>
        </w:rPr>
        <w:t>π</w:t>
      </w:r>
      <w:r w:rsidRPr="00D45F3B">
        <w:rPr>
          <w:rFonts w:eastAsia="Times New Roman" w:cs="Times New Roman"/>
          <w:szCs w:val="24"/>
        </w:rPr>
        <w:t>λαίσιο για την υποβοηθούμενη αναπαραγωγή είναι τόσο δευτερεύον</w:t>
      </w:r>
      <w:r>
        <w:rPr>
          <w:rFonts w:eastAsia="Times New Roman" w:cs="Times New Roman"/>
          <w:szCs w:val="24"/>
        </w:rPr>
        <w:t>,</w:t>
      </w:r>
      <w:r w:rsidRPr="00D45F3B">
        <w:rPr>
          <w:rFonts w:eastAsia="Times New Roman" w:cs="Times New Roman"/>
          <w:szCs w:val="24"/>
        </w:rPr>
        <w:t xml:space="preserve"> ώστε να έρχεται με τροπολογία </w:t>
      </w:r>
      <w:r>
        <w:rPr>
          <w:rFonts w:eastAsia="Times New Roman" w:cs="Times New Roman"/>
          <w:szCs w:val="24"/>
        </w:rPr>
        <w:t>δέκα</w:t>
      </w:r>
      <w:r w:rsidRPr="00D45F3B">
        <w:rPr>
          <w:rFonts w:eastAsia="Times New Roman" w:cs="Times New Roman"/>
          <w:szCs w:val="24"/>
        </w:rPr>
        <w:t xml:space="preserve"> σελίδων σε </w:t>
      </w:r>
      <w:r>
        <w:rPr>
          <w:rFonts w:eastAsia="Times New Roman" w:cs="Times New Roman"/>
          <w:szCs w:val="24"/>
        </w:rPr>
        <w:t>μια</w:t>
      </w:r>
      <w:r w:rsidRPr="00D45F3B">
        <w:rPr>
          <w:rFonts w:eastAsia="Times New Roman" w:cs="Times New Roman"/>
          <w:szCs w:val="24"/>
        </w:rPr>
        <w:t xml:space="preserve"> κύρωση</w:t>
      </w:r>
      <w:r>
        <w:rPr>
          <w:rFonts w:eastAsia="Times New Roman" w:cs="Times New Roman"/>
          <w:szCs w:val="24"/>
        </w:rPr>
        <w:t>;</w:t>
      </w:r>
      <w:r w:rsidRPr="00D45F3B">
        <w:rPr>
          <w:rFonts w:eastAsia="Times New Roman" w:cs="Times New Roman"/>
          <w:szCs w:val="24"/>
        </w:rPr>
        <w:t xml:space="preserve"> Γιατί η αλλαγή στο καθεστώς</w:t>
      </w:r>
      <w:r>
        <w:rPr>
          <w:rFonts w:eastAsia="Times New Roman" w:cs="Times New Roman"/>
          <w:szCs w:val="24"/>
        </w:rPr>
        <w:t>;</w:t>
      </w:r>
      <w:r w:rsidRPr="00D45F3B">
        <w:rPr>
          <w:rFonts w:eastAsia="Times New Roman" w:cs="Times New Roman"/>
          <w:szCs w:val="24"/>
        </w:rPr>
        <w:t xml:space="preserve"> </w:t>
      </w:r>
      <w:r>
        <w:rPr>
          <w:rFonts w:eastAsia="Times New Roman" w:cs="Times New Roman"/>
          <w:szCs w:val="24"/>
        </w:rPr>
        <w:t>Υ</w:t>
      </w:r>
      <w:r w:rsidRPr="00D45F3B">
        <w:rPr>
          <w:rFonts w:eastAsia="Times New Roman" w:cs="Times New Roman"/>
          <w:szCs w:val="24"/>
        </w:rPr>
        <w:t>πάρχουν κάποιες πειστικές δικαιολογίες</w:t>
      </w:r>
      <w:r>
        <w:rPr>
          <w:rFonts w:eastAsia="Times New Roman" w:cs="Times New Roman"/>
          <w:szCs w:val="24"/>
        </w:rPr>
        <w:t>;</w:t>
      </w:r>
      <w:r w:rsidRPr="00D45F3B">
        <w:rPr>
          <w:rFonts w:eastAsia="Times New Roman" w:cs="Times New Roman"/>
          <w:szCs w:val="24"/>
        </w:rPr>
        <w:t xml:space="preserve"> </w:t>
      </w:r>
      <w:r>
        <w:rPr>
          <w:rFonts w:eastAsia="Times New Roman" w:cs="Times New Roman"/>
          <w:szCs w:val="24"/>
        </w:rPr>
        <w:t>Ε</w:t>
      </w:r>
      <w:r w:rsidRPr="00D45F3B">
        <w:rPr>
          <w:rFonts w:eastAsia="Times New Roman" w:cs="Times New Roman"/>
          <w:szCs w:val="24"/>
        </w:rPr>
        <w:t xml:space="preserve">ίναι η αλλεργία </w:t>
      </w:r>
      <w:r>
        <w:rPr>
          <w:rFonts w:eastAsia="Times New Roman" w:cs="Times New Roman"/>
          <w:szCs w:val="24"/>
        </w:rPr>
        <w:t>σας</w:t>
      </w:r>
      <w:r w:rsidRPr="00D45F3B">
        <w:rPr>
          <w:rFonts w:eastAsia="Times New Roman" w:cs="Times New Roman"/>
          <w:szCs w:val="24"/>
        </w:rPr>
        <w:t xml:space="preserve"> </w:t>
      </w:r>
      <w:r w:rsidRPr="00D45F3B">
        <w:rPr>
          <w:rFonts w:eastAsia="Times New Roman" w:cs="Times New Roman"/>
          <w:szCs w:val="24"/>
        </w:rPr>
        <w:lastRenderedPageBreak/>
        <w:t xml:space="preserve">απέναντι </w:t>
      </w:r>
      <w:r>
        <w:rPr>
          <w:rFonts w:eastAsia="Times New Roman" w:cs="Times New Roman"/>
          <w:szCs w:val="24"/>
        </w:rPr>
        <w:t>στις</w:t>
      </w:r>
      <w:r w:rsidRPr="00D45F3B">
        <w:rPr>
          <w:rFonts w:eastAsia="Times New Roman" w:cs="Times New Roman"/>
          <w:szCs w:val="24"/>
        </w:rPr>
        <w:t xml:space="preserve"> ανεξάρτητες αρχές και </w:t>
      </w:r>
      <w:r>
        <w:rPr>
          <w:rFonts w:eastAsia="Times New Roman" w:cs="Times New Roman"/>
          <w:szCs w:val="24"/>
        </w:rPr>
        <w:t xml:space="preserve">η βούλησή σας να τα </w:t>
      </w:r>
      <w:r w:rsidRPr="00D45F3B">
        <w:rPr>
          <w:rFonts w:eastAsia="Times New Roman" w:cs="Times New Roman"/>
          <w:szCs w:val="24"/>
        </w:rPr>
        <w:t>καθορίζετ</w:t>
      </w:r>
      <w:r>
        <w:rPr>
          <w:rFonts w:eastAsia="Times New Roman" w:cs="Times New Roman"/>
          <w:szCs w:val="24"/>
        </w:rPr>
        <w:t>ε</w:t>
      </w:r>
      <w:r w:rsidRPr="00D45F3B">
        <w:rPr>
          <w:rFonts w:eastAsia="Times New Roman" w:cs="Times New Roman"/>
          <w:szCs w:val="24"/>
        </w:rPr>
        <w:t xml:space="preserve"> όλα </w:t>
      </w:r>
      <w:r>
        <w:rPr>
          <w:rFonts w:eastAsia="Times New Roman" w:cs="Times New Roman"/>
          <w:szCs w:val="24"/>
        </w:rPr>
        <w:t>εσείς;</w:t>
      </w:r>
      <w:r w:rsidRPr="00D45F3B">
        <w:rPr>
          <w:rFonts w:eastAsia="Times New Roman" w:cs="Times New Roman"/>
          <w:szCs w:val="24"/>
        </w:rPr>
        <w:t xml:space="preserve"> </w:t>
      </w:r>
      <w:r>
        <w:rPr>
          <w:rFonts w:eastAsia="Times New Roman" w:cs="Times New Roman"/>
          <w:szCs w:val="24"/>
        </w:rPr>
        <w:t xml:space="preserve">Γιατί η αλλαγή των προδιαγραφών στα μέλη; </w:t>
      </w:r>
      <w:r w:rsidRPr="00D45F3B">
        <w:rPr>
          <w:rFonts w:eastAsia="Times New Roman" w:cs="Times New Roman"/>
          <w:szCs w:val="24"/>
        </w:rPr>
        <w:t>Γιατί να είναι όλα κομμένα και ρα</w:t>
      </w:r>
      <w:r w:rsidRPr="00D45F3B">
        <w:rPr>
          <w:rFonts w:eastAsia="Times New Roman" w:cs="Times New Roman"/>
          <w:szCs w:val="24"/>
        </w:rPr>
        <w:t xml:space="preserve">μμένα στα μέτρα </w:t>
      </w:r>
      <w:r>
        <w:rPr>
          <w:rFonts w:eastAsia="Times New Roman" w:cs="Times New Roman"/>
          <w:szCs w:val="24"/>
        </w:rPr>
        <w:t xml:space="preserve">σας; </w:t>
      </w:r>
    </w:p>
    <w:p w14:paraId="23B834B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Οι διατάξεις για</w:t>
      </w:r>
      <w:r w:rsidRPr="00D45F3B">
        <w:rPr>
          <w:rFonts w:eastAsia="Times New Roman" w:cs="Times New Roman"/>
          <w:szCs w:val="24"/>
        </w:rPr>
        <w:t xml:space="preserve"> τα φαρμακεία </w:t>
      </w:r>
      <w:r>
        <w:rPr>
          <w:rFonts w:eastAsia="Times New Roman" w:cs="Times New Roman"/>
          <w:szCs w:val="24"/>
        </w:rPr>
        <w:t xml:space="preserve">είναι </w:t>
      </w:r>
      <w:r w:rsidRPr="00D45F3B">
        <w:rPr>
          <w:rFonts w:eastAsia="Times New Roman" w:cs="Times New Roman"/>
          <w:szCs w:val="24"/>
        </w:rPr>
        <w:t>και αυτές σημαντικές</w:t>
      </w:r>
      <w:r>
        <w:rPr>
          <w:rFonts w:eastAsia="Times New Roman" w:cs="Times New Roman"/>
          <w:szCs w:val="24"/>
        </w:rPr>
        <w:t>.</w:t>
      </w:r>
      <w:r w:rsidRPr="00D45F3B">
        <w:rPr>
          <w:rFonts w:eastAsia="Times New Roman" w:cs="Times New Roman"/>
          <w:szCs w:val="24"/>
        </w:rPr>
        <w:t xml:space="preserve"> </w:t>
      </w:r>
      <w:r>
        <w:rPr>
          <w:rFonts w:eastAsia="Times New Roman" w:cs="Times New Roman"/>
          <w:szCs w:val="24"/>
        </w:rPr>
        <w:t>Όμως, γ</w:t>
      </w:r>
      <w:r w:rsidRPr="00D45F3B">
        <w:rPr>
          <w:rFonts w:eastAsia="Times New Roman" w:cs="Times New Roman"/>
          <w:szCs w:val="24"/>
        </w:rPr>
        <w:t>ιατί να έρθου</w:t>
      </w:r>
      <w:r>
        <w:rPr>
          <w:rFonts w:eastAsia="Times New Roman" w:cs="Times New Roman"/>
          <w:szCs w:val="24"/>
        </w:rPr>
        <w:t>ν</w:t>
      </w:r>
      <w:r w:rsidRPr="00D45F3B">
        <w:rPr>
          <w:rFonts w:eastAsia="Times New Roman" w:cs="Times New Roman"/>
          <w:szCs w:val="24"/>
        </w:rPr>
        <w:t xml:space="preserve"> με εκπρόθεσμη τροπολογία</w:t>
      </w:r>
      <w:r>
        <w:rPr>
          <w:rFonts w:eastAsia="Times New Roman" w:cs="Times New Roman"/>
          <w:szCs w:val="24"/>
        </w:rPr>
        <w:t xml:space="preserve"> και μάλιστα</w:t>
      </w:r>
      <w:r w:rsidRPr="00D45F3B">
        <w:rPr>
          <w:rFonts w:eastAsia="Times New Roman" w:cs="Times New Roman"/>
          <w:szCs w:val="24"/>
        </w:rPr>
        <w:t xml:space="preserve"> όλες μαζί</w:t>
      </w:r>
      <w:r>
        <w:rPr>
          <w:rFonts w:eastAsia="Times New Roman" w:cs="Times New Roman"/>
          <w:szCs w:val="24"/>
        </w:rPr>
        <w:t>,</w:t>
      </w:r>
      <w:r w:rsidRPr="00D45F3B">
        <w:rPr>
          <w:rFonts w:eastAsia="Times New Roman" w:cs="Times New Roman"/>
          <w:szCs w:val="24"/>
        </w:rPr>
        <w:t xml:space="preserve"> σε ένα άρθρο</w:t>
      </w:r>
      <w:r>
        <w:rPr>
          <w:rFonts w:eastAsia="Times New Roman" w:cs="Times New Roman"/>
          <w:szCs w:val="24"/>
        </w:rPr>
        <w:t>, ώστε να</w:t>
      </w:r>
      <w:r w:rsidRPr="00D45F3B">
        <w:rPr>
          <w:rFonts w:eastAsia="Times New Roman" w:cs="Times New Roman"/>
          <w:szCs w:val="24"/>
        </w:rPr>
        <w:t xml:space="preserve"> μην μπορούμε κάποιες που θεωρούμε σωστές να τις ψηφίσουμε και κάποιες </w:t>
      </w:r>
      <w:r>
        <w:rPr>
          <w:rFonts w:eastAsia="Times New Roman" w:cs="Times New Roman"/>
          <w:szCs w:val="24"/>
        </w:rPr>
        <w:t>ό</w:t>
      </w:r>
      <w:r w:rsidRPr="00D45F3B">
        <w:rPr>
          <w:rFonts w:eastAsia="Times New Roman" w:cs="Times New Roman"/>
          <w:szCs w:val="24"/>
        </w:rPr>
        <w:t>χι</w:t>
      </w:r>
      <w:r>
        <w:rPr>
          <w:rFonts w:eastAsia="Times New Roman" w:cs="Times New Roman"/>
          <w:szCs w:val="24"/>
        </w:rPr>
        <w:t>; Επίσης,</w:t>
      </w:r>
      <w:r w:rsidRPr="00D45F3B">
        <w:rPr>
          <w:rFonts w:eastAsia="Times New Roman" w:cs="Times New Roman"/>
          <w:szCs w:val="24"/>
        </w:rPr>
        <w:t xml:space="preserve"> έ</w:t>
      </w:r>
      <w:r w:rsidRPr="00D45F3B">
        <w:rPr>
          <w:rFonts w:eastAsia="Times New Roman" w:cs="Times New Roman"/>
          <w:szCs w:val="24"/>
        </w:rPr>
        <w:t xml:space="preserve">χουν χαθεί προθεσμίες και έρχεστε με </w:t>
      </w:r>
      <w:r>
        <w:rPr>
          <w:rFonts w:eastAsia="Times New Roman" w:cs="Times New Roman"/>
          <w:szCs w:val="24"/>
        </w:rPr>
        <w:t>β</w:t>
      </w:r>
      <w:r w:rsidRPr="00D45F3B">
        <w:rPr>
          <w:rFonts w:eastAsia="Times New Roman" w:cs="Times New Roman"/>
          <w:szCs w:val="24"/>
        </w:rPr>
        <w:t>ουλευτικές τροπολογίες να τις παρατείνετ</w:t>
      </w:r>
      <w:r>
        <w:rPr>
          <w:rFonts w:eastAsia="Times New Roman" w:cs="Times New Roman"/>
          <w:szCs w:val="24"/>
        </w:rPr>
        <w:t>ε.</w:t>
      </w:r>
    </w:p>
    <w:p w14:paraId="23B834C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Σε σχέση με τις </w:t>
      </w:r>
      <w:r w:rsidRPr="00D45F3B">
        <w:rPr>
          <w:rFonts w:eastAsia="Times New Roman" w:cs="Times New Roman"/>
          <w:szCs w:val="24"/>
        </w:rPr>
        <w:t>εφημερίες των φαρμακοποιών του ΕΟΠΥΥ</w:t>
      </w:r>
      <w:r>
        <w:rPr>
          <w:rFonts w:eastAsia="Times New Roman" w:cs="Times New Roman"/>
          <w:szCs w:val="24"/>
        </w:rPr>
        <w:t>,</w:t>
      </w:r>
      <w:r w:rsidRPr="00D45F3B">
        <w:rPr>
          <w:rFonts w:eastAsia="Times New Roman" w:cs="Times New Roman"/>
          <w:szCs w:val="24"/>
        </w:rPr>
        <w:t xml:space="preserve"> που έρχονται </w:t>
      </w:r>
      <w:r>
        <w:rPr>
          <w:rFonts w:eastAsia="Times New Roman" w:cs="Times New Roman"/>
          <w:szCs w:val="24"/>
        </w:rPr>
        <w:t>ε</w:t>
      </w:r>
      <w:r w:rsidRPr="00D45F3B">
        <w:rPr>
          <w:rFonts w:eastAsia="Times New Roman" w:cs="Times New Roman"/>
          <w:szCs w:val="24"/>
        </w:rPr>
        <w:t xml:space="preserve">πίσης με βουλευτική τροπολογία </w:t>
      </w:r>
      <w:r>
        <w:rPr>
          <w:rFonts w:eastAsia="Times New Roman" w:cs="Times New Roman"/>
          <w:szCs w:val="24"/>
        </w:rPr>
        <w:t>του</w:t>
      </w:r>
      <w:r w:rsidRPr="00D45F3B">
        <w:rPr>
          <w:rFonts w:eastAsia="Times New Roman" w:cs="Times New Roman"/>
          <w:szCs w:val="24"/>
        </w:rPr>
        <w:t xml:space="preserve"> κ</w:t>
      </w:r>
      <w:r>
        <w:rPr>
          <w:rFonts w:eastAsia="Times New Roman" w:cs="Times New Roman"/>
          <w:szCs w:val="24"/>
        </w:rPr>
        <w:t>.</w:t>
      </w:r>
      <w:r w:rsidRPr="00D45F3B">
        <w:rPr>
          <w:rFonts w:eastAsia="Times New Roman" w:cs="Times New Roman"/>
          <w:szCs w:val="24"/>
        </w:rPr>
        <w:t xml:space="preserve"> </w:t>
      </w:r>
      <w:proofErr w:type="spellStart"/>
      <w:r>
        <w:rPr>
          <w:rFonts w:eastAsia="Times New Roman" w:cs="Times New Roman"/>
          <w:szCs w:val="24"/>
        </w:rPr>
        <w:t>Μ</w:t>
      </w:r>
      <w:r w:rsidRPr="00D45F3B">
        <w:rPr>
          <w:rFonts w:eastAsia="Times New Roman" w:cs="Times New Roman"/>
          <w:szCs w:val="24"/>
        </w:rPr>
        <w:t>παλαούρα</w:t>
      </w:r>
      <w:proofErr w:type="spellEnd"/>
      <w:r>
        <w:rPr>
          <w:rFonts w:eastAsia="Times New Roman" w:cs="Times New Roman"/>
          <w:szCs w:val="24"/>
        </w:rPr>
        <w:t>,</w:t>
      </w:r>
      <w:r w:rsidRPr="00D45F3B">
        <w:rPr>
          <w:rFonts w:eastAsia="Times New Roman" w:cs="Times New Roman"/>
          <w:szCs w:val="24"/>
        </w:rPr>
        <w:t xml:space="preserve"> η απορία μας είναι</w:t>
      </w:r>
      <w:r>
        <w:rPr>
          <w:rFonts w:eastAsia="Times New Roman" w:cs="Times New Roman"/>
          <w:szCs w:val="24"/>
        </w:rPr>
        <w:t xml:space="preserve"> η εξής:</w:t>
      </w:r>
      <w:r w:rsidRPr="00D45F3B">
        <w:rPr>
          <w:rFonts w:eastAsia="Times New Roman" w:cs="Times New Roman"/>
          <w:szCs w:val="24"/>
        </w:rPr>
        <w:t xml:space="preserve"> </w:t>
      </w:r>
      <w:r>
        <w:rPr>
          <w:rFonts w:eastAsia="Times New Roman" w:cs="Times New Roman"/>
          <w:szCs w:val="24"/>
        </w:rPr>
        <w:t>Γ</w:t>
      </w:r>
      <w:r w:rsidRPr="00D45F3B">
        <w:rPr>
          <w:rFonts w:eastAsia="Times New Roman" w:cs="Times New Roman"/>
          <w:szCs w:val="24"/>
        </w:rPr>
        <w:t>ιατί δεν μας καλύπτει το ισχύο</w:t>
      </w:r>
      <w:r w:rsidRPr="00D45F3B">
        <w:rPr>
          <w:rFonts w:eastAsia="Times New Roman" w:cs="Times New Roman"/>
          <w:szCs w:val="24"/>
        </w:rPr>
        <w:t xml:space="preserve">ν καθεστώς με το άρθρο 13 του </w:t>
      </w:r>
      <w:r>
        <w:rPr>
          <w:rFonts w:eastAsia="Times New Roman" w:cs="Times New Roman"/>
          <w:szCs w:val="24"/>
        </w:rPr>
        <w:t>ν.</w:t>
      </w:r>
      <w:r w:rsidRPr="00D45F3B">
        <w:rPr>
          <w:rFonts w:eastAsia="Times New Roman" w:cs="Times New Roman"/>
          <w:szCs w:val="24"/>
        </w:rPr>
        <w:t>4052</w:t>
      </w:r>
      <w:r>
        <w:rPr>
          <w:rFonts w:eastAsia="Times New Roman" w:cs="Times New Roman"/>
          <w:szCs w:val="24"/>
        </w:rPr>
        <w:t>/</w:t>
      </w:r>
      <w:r w:rsidRPr="00D45F3B">
        <w:rPr>
          <w:rFonts w:eastAsia="Times New Roman" w:cs="Times New Roman"/>
          <w:szCs w:val="24"/>
        </w:rPr>
        <w:t>2012</w:t>
      </w:r>
      <w:r>
        <w:rPr>
          <w:rFonts w:eastAsia="Times New Roman" w:cs="Times New Roman"/>
          <w:szCs w:val="24"/>
        </w:rPr>
        <w:t xml:space="preserve">; Το όποιο θέμα ανέκυψε -και είπε ο κ. </w:t>
      </w:r>
      <w:proofErr w:type="spellStart"/>
      <w:r>
        <w:rPr>
          <w:rFonts w:eastAsia="Times New Roman" w:cs="Times New Roman"/>
          <w:szCs w:val="24"/>
        </w:rPr>
        <w:t>Μπαλαούρας</w:t>
      </w:r>
      <w:proofErr w:type="spellEnd"/>
      <w:r>
        <w:rPr>
          <w:rFonts w:eastAsia="Times New Roman" w:cs="Times New Roman"/>
          <w:szCs w:val="24"/>
        </w:rPr>
        <w:t xml:space="preserve"> ότι υπήρχαν θέματα με τους επιτρόπους κ.λπ.- θα μπορούσε να λυθεί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μιας διευκρινιστικής εγκυκλίου </w:t>
      </w:r>
      <w:r w:rsidRPr="00D45F3B">
        <w:rPr>
          <w:rFonts w:eastAsia="Times New Roman" w:cs="Times New Roman"/>
          <w:szCs w:val="24"/>
        </w:rPr>
        <w:t>από το Υπουργείο Υγείας</w:t>
      </w:r>
      <w:r>
        <w:rPr>
          <w:rFonts w:eastAsia="Times New Roman" w:cs="Times New Roman"/>
          <w:szCs w:val="24"/>
        </w:rPr>
        <w:t>.</w:t>
      </w:r>
      <w:r w:rsidRPr="00D45F3B">
        <w:rPr>
          <w:rFonts w:eastAsia="Times New Roman" w:cs="Times New Roman"/>
          <w:szCs w:val="24"/>
        </w:rPr>
        <w:t xml:space="preserve"> </w:t>
      </w:r>
      <w:r>
        <w:rPr>
          <w:rFonts w:eastAsia="Times New Roman" w:cs="Times New Roman"/>
          <w:szCs w:val="24"/>
        </w:rPr>
        <w:t>Τ</w:t>
      </w:r>
      <w:r w:rsidRPr="00D45F3B">
        <w:rPr>
          <w:rFonts w:eastAsia="Times New Roman" w:cs="Times New Roman"/>
          <w:szCs w:val="24"/>
        </w:rPr>
        <w:t xml:space="preserve">ο δεδομένο είναι ότι κάποιοι φαρμακοποιοί </w:t>
      </w:r>
      <w:r>
        <w:rPr>
          <w:rFonts w:eastAsia="Times New Roman" w:cs="Times New Roman"/>
          <w:szCs w:val="24"/>
        </w:rPr>
        <w:t>των</w:t>
      </w:r>
      <w:r w:rsidRPr="00D45F3B">
        <w:rPr>
          <w:rFonts w:eastAsia="Times New Roman" w:cs="Times New Roman"/>
          <w:szCs w:val="24"/>
        </w:rPr>
        <w:t xml:space="preserve"> κρατικ</w:t>
      </w:r>
      <w:r>
        <w:rPr>
          <w:rFonts w:eastAsia="Times New Roman" w:cs="Times New Roman"/>
          <w:szCs w:val="24"/>
        </w:rPr>
        <w:t>ών</w:t>
      </w:r>
      <w:r w:rsidRPr="00D45F3B">
        <w:rPr>
          <w:rFonts w:eastAsia="Times New Roman" w:cs="Times New Roman"/>
          <w:szCs w:val="24"/>
        </w:rPr>
        <w:t xml:space="preserve"> νοσοκομεί</w:t>
      </w:r>
      <w:r>
        <w:rPr>
          <w:rFonts w:eastAsia="Times New Roman" w:cs="Times New Roman"/>
          <w:szCs w:val="24"/>
        </w:rPr>
        <w:t>ων</w:t>
      </w:r>
      <w:r w:rsidRPr="00D45F3B">
        <w:rPr>
          <w:rFonts w:eastAsia="Times New Roman" w:cs="Times New Roman"/>
          <w:szCs w:val="24"/>
        </w:rPr>
        <w:t xml:space="preserve"> στ</w:t>
      </w:r>
      <w:r>
        <w:rPr>
          <w:rFonts w:eastAsia="Times New Roman" w:cs="Times New Roman"/>
          <w:szCs w:val="24"/>
        </w:rPr>
        <w:t>ο</w:t>
      </w:r>
      <w:r w:rsidRPr="00D45F3B">
        <w:rPr>
          <w:rFonts w:eastAsia="Times New Roman" w:cs="Times New Roman"/>
          <w:szCs w:val="24"/>
        </w:rPr>
        <w:t xml:space="preserve"> πλαίσι</w:t>
      </w:r>
      <w:r>
        <w:rPr>
          <w:rFonts w:eastAsia="Times New Roman" w:cs="Times New Roman"/>
          <w:szCs w:val="24"/>
        </w:rPr>
        <w:t>ο</w:t>
      </w:r>
      <w:r w:rsidRPr="00D45F3B">
        <w:rPr>
          <w:rFonts w:eastAsia="Times New Roman" w:cs="Times New Roman"/>
          <w:szCs w:val="24"/>
        </w:rPr>
        <w:t xml:space="preserve"> ολοήμερης λειτουργίας των φαρμακείων του ΕΟΠΥΥ εργάστηκαν </w:t>
      </w:r>
      <w:r>
        <w:rPr>
          <w:rFonts w:eastAsia="Times New Roman" w:cs="Times New Roman"/>
          <w:szCs w:val="24"/>
        </w:rPr>
        <w:t>ε</w:t>
      </w:r>
      <w:r w:rsidRPr="00D45F3B">
        <w:rPr>
          <w:rFonts w:eastAsia="Times New Roman" w:cs="Times New Roman"/>
          <w:szCs w:val="24"/>
        </w:rPr>
        <w:t>πιπλέον και πρέπει να αποζημιωθούν</w:t>
      </w:r>
      <w:r>
        <w:rPr>
          <w:rFonts w:eastAsia="Times New Roman" w:cs="Times New Roman"/>
          <w:szCs w:val="24"/>
        </w:rPr>
        <w:t xml:space="preserve"> -</w:t>
      </w:r>
      <w:r>
        <w:rPr>
          <w:rFonts w:eastAsia="Times New Roman" w:cs="Times New Roman"/>
          <w:szCs w:val="24"/>
        </w:rPr>
        <w:lastRenderedPageBreak/>
        <w:t>ο</w:t>
      </w:r>
      <w:r w:rsidRPr="00D45F3B">
        <w:rPr>
          <w:rFonts w:eastAsia="Times New Roman" w:cs="Times New Roman"/>
          <w:szCs w:val="24"/>
        </w:rPr>
        <w:t>ύτε λόγος γι</w:t>
      </w:r>
      <w:r>
        <w:rPr>
          <w:rFonts w:eastAsia="Times New Roman" w:cs="Times New Roman"/>
          <w:szCs w:val="24"/>
        </w:rPr>
        <w:t>’</w:t>
      </w:r>
      <w:r w:rsidRPr="00D45F3B">
        <w:rPr>
          <w:rFonts w:eastAsia="Times New Roman" w:cs="Times New Roman"/>
          <w:szCs w:val="24"/>
        </w:rPr>
        <w:t xml:space="preserve"> αυτό</w:t>
      </w:r>
      <w:r>
        <w:rPr>
          <w:rFonts w:eastAsia="Times New Roman" w:cs="Times New Roman"/>
          <w:szCs w:val="24"/>
        </w:rPr>
        <w:t>-,</w:t>
      </w:r>
      <w:r w:rsidRPr="00D45F3B">
        <w:rPr>
          <w:rFonts w:eastAsia="Times New Roman" w:cs="Times New Roman"/>
          <w:szCs w:val="24"/>
        </w:rPr>
        <w:t xml:space="preserve"> </w:t>
      </w:r>
      <w:r>
        <w:rPr>
          <w:rFonts w:eastAsia="Times New Roman" w:cs="Times New Roman"/>
          <w:szCs w:val="24"/>
        </w:rPr>
        <w:t>α</w:t>
      </w:r>
      <w:r w:rsidRPr="00D45F3B">
        <w:rPr>
          <w:rFonts w:eastAsia="Times New Roman" w:cs="Times New Roman"/>
          <w:szCs w:val="24"/>
        </w:rPr>
        <w:t>πό την άλλη</w:t>
      </w:r>
      <w:r>
        <w:rPr>
          <w:rFonts w:eastAsia="Times New Roman" w:cs="Times New Roman"/>
          <w:szCs w:val="24"/>
        </w:rPr>
        <w:t>,</w:t>
      </w:r>
      <w:r w:rsidRPr="00D45F3B">
        <w:rPr>
          <w:rFonts w:eastAsia="Times New Roman" w:cs="Times New Roman"/>
          <w:szCs w:val="24"/>
        </w:rPr>
        <w:t xml:space="preserve"> </w:t>
      </w:r>
      <w:r>
        <w:rPr>
          <w:rFonts w:eastAsia="Times New Roman" w:cs="Times New Roman"/>
          <w:szCs w:val="24"/>
        </w:rPr>
        <w:t>όμως,</w:t>
      </w:r>
      <w:r w:rsidRPr="00D45F3B">
        <w:rPr>
          <w:rFonts w:eastAsia="Times New Roman" w:cs="Times New Roman"/>
          <w:szCs w:val="24"/>
        </w:rPr>
        <w:t xml:space="preserve"> είναι ευθύνη της </w:t>
      </w:r>
      <w:r>
        <w:rPr>
          <w:rFonts w:eastAsia="Times New Roman" w:cs="Times New Roman"/>
          <w:szCs w:val="24"/>
        </w:rPr>
        <w:t>δ</w:t>
      </w:r>
      <w:r w:rsidRPr="00D45F3B">
        <w:rPr>
          <w:rFonts w:eastAsia="Times New Roman" w:cs="Times New Roman"/>
          <w:szCs w:val="24"/>
        </w:rPr>
        <w:t>ιοίκησης</w:t>
      </w:r>
      <w:r>
        <w:rPr>
          <w:rFonts w:eastAsia="Times New Roman" w:cs="Times New Roman"/>
          <w:szCs w:val="24"/>
        </w:rPr>
        <w:t>,</w:t>
      </w:r>
      <w:r w:rsidRPr="00D45F3B">
        <w:rPr>
          <w:rFonts w:eastAsia="Times New Roman" w:cs="Times New Roman"/>
          <w:szCs w:val="24"/>
        </w:rPr>
        <w:t xml:space="preserve"> δηλαδή της ε</w:t>
      </w:r>
      <w:r w:rsidRPr="00D45F3B">
        <w:rPr>
          <w:rFonts w:eastAsia="Times New Roman" w:cs="Times New Roman"/>
          <w:szCs w:val="24"/>
        </w:rPr>
        <w:t>κτελεστικής εξουσίας και όχι της νομοθετικής εξουσίας</w:t>
      </w:r>
      <w:r>
        <w:rPr>
          <w:rFonts w:eastAsia="Times New Roman" w:cs="Times New Roman"/>
          <w:szCs w:val="24"/>
        </w:rPr>
        <w:t>,</w:t>
      </w:r>
      <w:r w:rsidRPr="00D45F3B">
        <w:rPr>
          <w:rFonts w:eastAsia="Times New Roman" w:cs="Times New Roman"/>
          <w:szCs w:val="24"/>
        </w:rPr>
        <w:t xml:space="preserve"> να διευκρινίσει </w:t>
      </w:r>
      <w:r>
        <w:rPr>
          <w:rFonts w:eastAsia="Times New Roman" w:cs="Times New Roman"/>
          <w:szCs w:val="24"/>
        </w:rPr>
        <w:t>τ</w:t>
      </w:r>
      <w:r w:rsidRPr="00D45F3B">
        <w:rPr>
          <w:rFonts w:eastAsia="Times New Roman" w:cs="Times New Roman"/>
          <w:szCs w:val="24"/>
        </w:rPr>
        <w:t>ο ζήτημα</w:t>
      </w:r>
      <w:r>
        <w:rPr>
          <w:rFonts w:eastAsia="Times New Roman" w:cs="Times New Roman"/>
          <w:szCs w:val="24"/>
        </w:rPr>
        <w:t>.</w:t>
      </w:r>
      <w:r w:rsidRPr="00D45F3B">
        <w:rPr>
          <w:rFonts w:eastAsia="Times New Roman" w:cs="Times New Roman"/>
          <w:szCs w:val="24"/>
        </w:rPr>
        <w:t xml:space="preserve"> Αλίμονο αν σε κάθε ερμηνευτική παρανόηση </w:t>
      </w:r>
      <w:r>
        <w:rPr>
          <w:rFonts w:eastAsia="Times New Roman" w:cs="Times New Roman"/>
          <w:szCs w:val="24"/>
        </w:rPr>
        <w:t>της νομοθεσίας α</w:t>
      </w:r>
      <w:r w:rsidRPr="00D45F3B">
        <w:rPr>
          <w:rFonts w:eastAsia="Times New Roman" w:cs="Times New Roman"/>
          <w:szCs w:val="24"/>
        </w:rPr>
        <w:t xml:space="preserve">πό πλευράς </w:t>
      </w:r>
      <w:r>
        <w:rPr>
          <w:rFonts w:eastAsia="Times New Roman" w:cs="Times New Roman"/>
          <w:szCs w:val="24"/>
        </w:rPr>
        <w:t xml:space="preserve">της </w:t>
      </w:r>
      <w:r w:rsidRPr="00D45F3B">
        <w:rPr>
          <w:rFonts w:eastAsia="Times New Roman" w:cs="Times New Roman"/>
          <w:szCs w:val="24"/>
        </w:rPr>
        <w:t>διοίκησης που μπορεί να έχουν οι επίτροποι</w:t>
      </w:r>
      <w:r>
        <w:rPr>
          <w:rFonts w:eastAsia="Times New Roman" w:cs="Times New Roman"/>
          <w:szCs w:val="24"/>
        </w:rPr>
        <w:t>,</w:t>
      </w:r>
      <w:r w:rsidRPr="00D45F3B">
        <w:rPr>
          <w:rFonts w:eastAsia="Times New Roman" w:cs="Times New Roman"/>
          <w:szCs w:val="24"/>
        </w:rPr>
        <w:t xml:space="preserve"> να έρχεται ο νομοθέτης να τροποποιήσει και να διευκρινίζει</w:t>
      </w:r>
      <w:r w:rsidRPr="00D45F3B">
        <w:rPr>
          <w:rFonts w:eastAsia="Times New Roman" w:cs="Times New Roman"/>
          <w:szCs w:val="24"/>
        </w:rPr>
        <w:t xml:space="preserve"> φτιάχνοντας νέους νόμους</w:t>
      </w:r>
      <w:r>
        <w:rPr>
          <w:rFonts w:eastAsia="Times New Roman" w:cs="Times New Roman"/>
          <w:szCs w:val="24"/>
        </w:rPr>
        <w:t>,</w:t>
      </w:r>
      <w:r w:rsidRPr="00D45F3B">
        <w:rPr>
          <w:rFonts w:eastAsia="Times New Roman" w:cs="Times New Roman"/>
          <w:szCs w:val="24"/>
        </w:rPr>
        <w:t xml:space="preserve"> για να άρει τις όποιες αμφιβολίες και απορίες των γραφειοκρατών</w:t>
      </w:r>
      <w:r>
        <w:rPr>
          <w:rFonts w:eastAsia="Times New Roman" w:cs="Times New Roman"/>
          <w:szCs w:val="24"/>
        </w:rPr>
        <w:t>.</w:t>
      </w:r>
    </w:p>
    <w:p w14:paraId="23B834C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Το</w:t>
      </w:r>
      <w:r w:rsidRPr="00D45F3B">
        <w:rPr>
          <w:rFonts w:eastAsia="Times New Roman" w:cs="Times New Roman"/>
          <w:szCs w:val="24"/>
        </w:rPr>
        <w:t xml:space="preserve"> θέμα με τους λογοθεραπευτές είναι και αυτό δευτερεύον</w:t>
      </w:r>
      <w:r>
        <w:rPr>
          <w:rFonts w:eastAsia="Times New Roman" w:cs="Times New Roman"/>
          <w:szCs w:val="24"/>
        </w:rPr>
        <w:t>,</w:t>
      </w:r>
      <w:r w:rsidRPr="00D45F3B">
        <w:rPr>
          <w:rFonts w:eastAsia="Times New Roman" w:cs="Times New Roman"/>
          <w:szCs w:val="24"/>
        </w:rPr>
        <w:t xml:space="preserve"> ώστε να έρχεται με τροπολογία και μάλιστα βουλευτική</w:t>
      </w:r>
      <w:r>
        <w:rPr>
          <w:rFonts w:eastAsia="Times New Roman" w:cs="Times New Roman"/>
          <w:szCs w:val="24"/>
        </w:rPr>
        <w:t>;</w:t>
      </w:r>
    </w:p>
    <w:p w14:paraId="23B834C2" w14:textId="77777777" w:rsidR="00762968" w:rsidRDefault="006F10D4">
      <w:pPr>
        <w:spacing w:line="600" w:lineRule="auto"/>
        <w:ind w:firstLine="720"/>
        <w:jc w:val="both"/>
        <w:rPr>
          <w:rFonts w:eastAsia="Times New Roman"/>
          <w:szCs w:val="24"/>
        </w:rPr>
      </w:pPr>
      <w:r>
        <w:rPr>
          <w:rFonts w:eastAsia="Times New Roman"/>
          <w:szCs w:val="24"/>
        </w:rPr>
        <w:t>Αυτό που ισχύει για τους λογοθεραπευτές σχετικά με τ</w:t>
      </w:r>
      <w:r>
        <w:rPr>
          <w:rFonts w:eastAsia="Times New Roman"/>
          <w:szCs w:val="24"/>
        </w:rPr>
        <w:t xml:space="preserve">ην αναγνώριση από σχολές ελευθέρων σπουδών θα ισχύει και για όλους από εδώ και πέρα; Δηλαδή κι άλλες ειδικότητες που υπάρχουν σε σχολές ελευθέρων σπουδών θα έχουν και αντίστοιχα επαγγελματικά δικαιώματα ή απλώς νομοθετούμε τώρα </w:t>
      </w:r>
      <w:r>
        <w:rPr>
          <w:rFonts w:eastAsia="Times New Roman"/>
          <w:szCs w:val="24"/>
          <w:lang w:val="en-US"/>
        </w:rPr>
        <w:t>ad</w:t>
      </w:r>
      <w:r w:rsidRPr="00E210EC">
        <w:rPr>
          <w:rFonts w:eastAsia="Times New Roman"/>
          <w:szCs w:val="24"/>
        </w:rPr>
        <w:t xml:space="preserve"> </w:t>
      </w:r>
      <w:r>
        <w:rPr>
          <w:rFonts w:eastAsia="Times New Roman"/>
          <w:szCs w:val="24"/>
          <w:lang w:val="en-US"/>
        </w:rPr>
        <w:t>hoc</w:t>
      </w:r>
      <w:r>
        <w:rPr>
          <w:rFonts w:eastAsia="Times New Roman"/>
          <w:szCs w:val="24"/>
        </w:rPr>
        <w:t xml:space="preserve"> για την περίσταση; </w:t>
      </w:r>
    </w:p>
    <w:p w14:paraId="23B834C3" w14:textId="77777777" w:rsidR="00762968" w:rsidRDefault="006F10D4">
      <w:pPr>
        <w:spacing w:line="600" w:lineRule="auto"/>
        <w:ind w:firstLine="720"/>
        <w:jc w:val="both"/>
        <w:rPr>
          <w:rFonts w:eastAsia="Times New Roman"/>
          <w:szCs w:val="24"/>
        </w:rPr>
      </w:pPr>
      <w:r>
        <w:rPr>
          <w:rFonts w:eastAsia="Times New Roman"/>
          <w:szCs w:val="24"/>
        </w:rPr>
        <w:t xml:space="preserve">Η τελευταία τροπολογία με γενικό αριθμό 1714 και ειδικό 132, που είναι ένα μίνι νομοσχέδιο, κατατέθηκε στις 11.30΄ και </w:t>
      </w:r>
      <w:r>
        <w:rPr>
          <w:rFonts w:eastAsia="Times New Roman"/>
          <w:szCs w:val="24"/>
        </w:rPr>
        <w:lastRenderedPageBreak/>
        <w:t xml:space="preserve">στις 12.00΄ ανέβηκε στο σύστημα. Περιλαμβάνει αρκετά σοβαρές διατάξεις για να τις αντιμετωπίζουμε τόσο ελαφρά. Καταψηφίζουμε έντονα αυτή </w:t>
      </w:r>
      <w:r>
        <w:rPr>
          <w:rFonts w:eastAsia="Times New Roman"/>
          <w:szCs w:val="24"/>
        </w:rPr>
        <w:t xml:space="preserve">την πρακτική που ούτε για τα προσχήματα δεν μας δίνει τον χρόνο να τις δούμε. Ανέβηκε στο σύστημα στις 12.00΄ και τώρα που είναι 12.55΄ θα έπρεπε να έχουμε διαβάσει τις δώδεκα σελίδες που περιλαμβάνει, όλες τις διατάξεις και να αποφανθούμε. </w:t>
      </w:r>
    </w:p>
    <w:p w14:paraId="23B834C4" w14:textId="77777777" w:rsidR="00762968" w:rsidRDefault="006F10D4">
      <w:pPr>
        <w:spacing w:line="600" w:lineRule="auto"/>
        <w:ind w:firstLine="720"/>
        <w:jc w:val="both"/>
        <w:rPr>
          <w:rFonts w:eastAsia="Times New Roman"/>
          <w:szCs w:val="24"/>
        </w:rPr>
      </w:pPr>
      <w:r>
        <w:rPr>
          <w:rFonts w:eastAsia="Times New Roman"/>
          <w:szCs w:val="24"/>
        </w:rPr>
        <w:t xml:space="preserve">Κλείνω, κύριε </w:t>
      </w:r>
      <w:r>
        <w:rPr>
          <w:rFonts w:eastAsia="Times New Roman"/>
          <w:szCs w:val="24"/>
        </w:rPr>
        <w:t>Πρόεδρε, λέγοντας ότι, δυστυχώς, έχει επέλθει ένας νομοθετικός μιθριδατισμός. Τα νομοσχέδια και ειδικά οι κυρώσεις λειτουργούν ουσιαστικά ως ξενιστές των τροπολογιών. Χωρίς διαβούλευση, χωρίς επαρκή χρόνο για συζήτηση στη Βουλή, χωρίς όλα τα δεδομένα στα χ</w:t>
      </w:r>
      <w:r>
        <w:rPr>
          <w:rFonts w:eastAsia="Times New Roman"/>
          <w:szCs w:val="24"/>
        </w:rPr>
        <w:t xml:space="preserve">έρια μας. </w:t>
      </w:r>
      <w:r>
        <w:rPr>
          <w:rFonts w:eastAsia="Times New Roman"/>
          <w:szCs w:val="24"/>
          <w:lang w:val="en-US"/>
        </w:rPr>
        <w:t>Fast</w:t>
      </w:r>
      <w:r w:rsidRPr="00E210EC">
        <w:rPr>
          <w:rFonts w:eastAsia="Times New Roman"/>
          <w:szCs w:val="24"/>
        </w:rPr>
        <w:t xml:space="preserve"> </w:t>
      </w:r>
      <w:r>
        <w:rPr>
          <w:rFonts w:eastAsia="Times New Roman"/>
          <w:szCs w:val="24"/>
          <w:lang w:val="en-US"/>
        </w:rPr>
        <w:t>track</w:t>
      </w:r>
      <w:r w:rsidRPr="00E210EC">
        <w:rPr>
          <w:rFonts w:eastAsia="Times New Roman"/>
          <w:szCs w:val="24"/>
        </w:rPr>
        <w:t xml:space="preserve"> </w:t>
      </w:r>
      <w:r>
        <w:rPr>
          <w:rFonts w:eastAsia="Times New Roman"/>
          <w:szCs w:val="24"/>
        </w:rPr>
        <w:t>νομοθέτηση. Κι αυτό γιατί; Για να κλείσετε τρύπες της προηγούμενης πρόχειρης νομοθέτησης</w:t>
      </w:r>
      <w:r>
        <w:rPr>
          <w:rFonts w:eastAsia="Times New Roman"/>
          <w:szCs w:val="24"/>
        </w:rPr>
        <w:t>,</w:t>
      </w:r>
      <w:r>
        <w:rPr>
          <w:rFonts w:eastAsia="Times New Roman"/>
          <w:szCs w:val="24"/>
        </w:rPr>
        <w:t xml:space="preserve"> που θα ανοίξουν όμως νέες τρύπες, ακριβώς επειδή γίνονται κι αυτές πρόχειρα. Έτσι μπαίνουμε στον φαύλο κύκλο της κακονομίας, χωρίς αρχή, μέση και</w:t>
      </w:r>
      <w:r>
        <w:rPr>
          <w:rFonts w:eastAsia="Times New Roman"/>
          <w:szCs w:val="24"/>
        </w:rPr>
        <w:t xml:space="preserve"> τέλος. Μόνο με μπαλώματα. </w:t>
      </w:r>
    </w:p>
    <w:p w14:paraId="23B834C5" w14:textId="77777777" w:rsidR="00762968" w:rsidRDefault="006F10D4">
      <w:pPr>
        <w:spacing w:line="600" w:lineRule="auto"/>
        <w:ind w:firstLine="720"/>
        <w:jc w:val="both"/>
        <w:rPr>
          <w:rFonts w:eastAsia="Times New Roman"/>
          <w:szCs w:val="24"/>
        </w:rPr>
      </w:pPr>
      <w:r>
        <w:rPr>
          <w:rFonts w:eastAsia="Times New Roman"/>
          <w:szCs w:val="24"/>
        </w:rPr>
        <w:t xml:space="preserve">Προσοχή, γιατί μέσα σε αυτά τα νομοθετικά μπαλώματα, μέσα σε αυτές τις νομοθετικές πρακτικές, αν ξετυλίξουμε το νήμα </w:t>
      </w:r>
      <w:r>
        <w:rPr>
          <w:rFonts w:eastAsia="Times New Roman"/>
          <w:szCs w:val="24"/>
        </w:rPr>
        <w:lastRenderedPageBreak/>
        <w:t xml:space="preserve">προς τα πίσω, θα βρούμε συχνά τις αιτίες των τραγωδιών, όπως και την τελευταία. </w:t>
      </w:r>
    </w:p>
    <w:p w14:paraId="23B834C6" w14:textId="77777777" w:rsidR="00762968" w:rsidRDefault="006F10D4">
      <w:pPr>
        <w:spacing w:line="600" w:lineRule="auto"/>
        <w:ind w:firstLine="720"/>
        <w:jc w:val="both"/>
        <w:rPr>
          <w:rFonts w:eastAsia="Times New Roman"/>
          <w:szCs w:val="24"/>
        </w:rPr>
      </w:pPr>
      <w:r>
        <w:rPr>
          <w:rFonts w:eastAsia="Times New Roman"/>
          <w:szCs w:val="24"/>
        </w:rPr>
        <w:t>Εκτός, λοιπόν, από τα επιχειρη</w:t>
      </w:r>
      <w:r>
        <w:rPr>
          <w:rFonts w:eastAsia="Times New Roman"/>
          <w:szCs w:val="24"/>
        </w:rPr>
        <w:t xml:space="preserve">σιακά κέντρα και τα γραφεία, η ευθύνη και αυτής της Αίθουσας που νομοθετεί έτσι δεν είναι μικρή. Θα πρέπει όλοι να την πάρουμε στα σοβαρά, ιδίως οι κυβερνώντες. </w:t>
      </w:r>
    </w:p>
    <w:p w14:paraId="23B834C7" w14:textId="77777777" w:rsidR="00762968" w:rsidRDefault="006F10D4">
      <w:pPr>
        <w:spacing w:line="600" w:lineRule="auto"/>
        <w:ind w:firstLine="720"/>
        <w:jc w:val="both"/>
        <w:rPr>
          <w:rFonts w:eastAsia="Times New Roman"/>
          <w:szCs w:val="24"/>
        </w:rPr>
      </w:pPr>
      <w:r>
        <w:rPr>
          <w:rFonts w:eastAsia="Times New Roman"/>
          <w:szCs w:val="24"/>
        </w:rPr>
        <w:t>Ευχαριστώ πολύ.</w:t>
      </w:r>
    </w:p>
    <w:p w14:paraId="23B834C8" w14:textId="77777777" w:rsidR="00762968" w:rsidRDefault="006F10D4">
      <w:pPr>
        <w:spacing w:line="600" w:lineRule="auto"/>
        <w:ind w:firstLine="720"/>
        <w:jc w:val="both"/>
        <w:rPr>
          <w:rFonts w:eastAsia="Times New Roman"/>
          <w:szCs w:val="24"/>
        </w:rPr>
      </w:pPr>
      <w:r w:rsidRPr="00E210EC">
        <w:rPr>
          <w:rFonts w:eastAsia="Times New Roman"/>
          <w:b/>
          <w:szCs w:val="24"/>
        </w:rPr>
        <w:t xml:space="preserve">ΠΡΟΕΔΡΕΥΕΩΝ (Γεώργιος </w:t>
      </w:r>
      <w:proofErr w:type="spellStart"/>
      <w:r w:rsidRPr="00E210EC">
        <w:rPr>
          <w:rFonts w:eastAsia="Times New Roman"/>
          <w:b/>
          <w:szCs w:val="24"/>
        </w:rPr>
        <w:t>Λαμπρούλης</w:t>
      </w:r>
      <w:proofErr w:type="spellEnd"/>
      <w:r w:rsidRPr="00E210EC">
        <w:rPr>
          <w:rFonts w:eastAsia="Times New Roman"/>
          <w:b/>
          <w:szCs w:val="24"/>
        </w:rPr>
        <w:t>):</w:t>
      </w:r>
      <w:r>
        <w:rPr>
          <w:rFonts w:eastAsia="Times New Roman"/>
          <w:b/>
          <w:szCs w:val="24"/>
        </w:rPr>
        <w:t xml:space="preserve"> </w:t>
      </w:r>
      <w:r>
        <w:rPr>
          <w:rFonts w:eastAsia="Times New Roman"/>
          <w:szCs w:val="24"/>
        </w:rPr>
        <w:t>Τον λόγο έχει ο ειδικός αγορητής της Ένωσης</w:t>
      </w:r>
      <w:r>
        <w:rPr>
          <w:rFonts w:eastAsia="Times New Roman"/>
          <w:szCs w:val="24"/>
        </w:rPr>
        <w:t xml:space="preserve"> Κεντρώων κ. </w:t>
      </w:r>
      <w:proofErr w:type="spellStart"/>
      <w:r>
        <w:rPr>
          <w:rFonts w:eastAsia="Times New Roman"/>
          <w:szCs w:val="24"/>
        </w:rPr>
        <w:t>Σαρίδης</w:t>
      </w:r>
      <w:proofErr w:type="spellEnd"/>
      <w:r>
        <w:rPr>
          <w:rFonts w:eastAsia="Times New Roman"/>
          <w:szCs w:val="24"/>
        </w:rPr>
        <w:t xml:space="preserve">. </w:t>
      </w:r>
    </w:p>
    <w:p w14:paraId="23B834C9" w14:textId="77777777" w:rsidR="00762968" w:rsidRDefault="006F10D4">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Ευχαριστώ πολύ, κύριε Πρόεδρε. </w:t>
      </w:r>
    </w:p>
    <w:p w14:paraId="23B834CA" w14:textId="77777777" w:rsidR="00762968" w:rsidRDefault="006F10D4">
      <w:pPr>
        <w:spacing w:line="600" w:lineRule="auto"/>
        <w:ind w:firstLine="720"/>
        <w:jc w:val="both"/>
        <w:rPr>
          <w:rFonts w:eastAsia="Times New Roman"/>
          <w:szCs w:val="24"/>
        </w:rPr>
      </w:pPr>
      <w:r>
        <w:rPr>
          <w:rFonts w:eastAsia="Times New Roman"/>
          <w:szCs w:val="24"/>
        </w:rPr>
        <w:t xml:space="preserve">Είχαμε τοποθετηθεί θετικά στο νομοσχέδιο για τις δυο δωρεές, για το Γενικό Νοσοκομείο Χανίων και το Γενικό Νοσοκομείο Κεφαλληνίας. </w:t>
      </w:r>
    </w:p>
    <w:p w14:paraId="23B834CB" w14:textId="77777777" w:rsidR="00762968" w:rsidRDefault="006F10D4">
      <w:pPr>
        <w:spacing w:line="600" w:lineRule="auto"/>
        <w:ind w:firstLine="720"/>
        <w:jc w:val="both"/>
        <w:rPr>
          <w:rFonts w:eastAsia="Times New Roman"/>
          <w:szCs w:val="24"/>
        </w:rPr>
      </w:pPr>
      <w:r>
        <w:rPr>
          <w:rFonts w:eastAsia="Times New Roman"/>
          <w:szCs w:val="24"/>
        </w:rPr>
        <w:t>Θα πάρω τον χρόνο που μου αναλογεί για να μιλήσω για</w:t>
      </w:r>
      <w:r>
        <w:rPr>
          <w:rFonts w:eastAsia="Times New Roman"/>
          <w:szCs w:val="24"/>
        </w:rPr>
        <w:t xml:space="preserve"> τις τροπολογίες που κατατέθηκαν. Θα καταγγείλουμε για άλλη μια φορά τον τρόπο νομοθέτησης. Δέκα τουλάχιστον τροπολογίες έχουν κατατεθεί. </w:t>
      </w:r>
    </w:p>
    <w:p w14:paraId="23B834CC" w14:textId="77777777" w:rsidR="00762968" w:rsidRDefault="006F10D4">
      <w:pPr>
        <w:spacing w:line="600" w:lineRule="auto"/>
        <w:ind w:firstLine="720"/>
        <w:jc w:val="both"/>
        <w:rPr>
          <w:rFonts w:eastAsia="Times New Roman"/>
          <w:szCs w:val="24"/>
        </w:rPr>
      </w:pPr>
      <w:r>
        <w:rPr>
          <w:rFonts w:eastAsia="Times New Roman"/>
          <w:szCs w:val="24"/>
        </w:rPr>
        <w:lastRenderedPageBreak/>
        <w:t>Θα ξεκινήσω από την τελευταία τροπολογία, την τροπολογία της τελευταίας στιγμής, την τροπολογία με γενικό αριθμό 1714</w:t>
      </w:r>
      <w:r>
        <w:rPr>
          <w:rFonts w:eastAsia="Times New Roman"/>
          <w:szCs w:val="24"/>
        </w:rPr>
        <w:t xml:space="preserve">. Εδώ έχουμε ένα ολόκληρο νομοσχέδιο που μας ήρθε πριν από μια ώρα στα χέρια μας για να το αξιολογήσουμε, να το κατανοήσουμε και να πάρουμε μια θέση πάνω σ’ αυτό. </w:t>
      </w:r>
    </w:p>
    <w:p w14:paraId="23B834CD" w14:textId="77777777" w:rsidR="00762968" w:rsidRDefault="006F10D4">
      <w:pPr>
        <w:spacing w:line="600" w:lineRule="auto"/>
        <w:ind w:firstLine="720"/>
        <w:jc w:val="both"/>
        <w:rPr>
          <w:rFonts w:eastAsia="Times New Roman"/>
          <w:szCs w:val="24"/>
        </w:rPr>
      </w:pPr>
      <w:r>
        <w:rPr>
          <w:rFonts w:eastAsia="Times New Roman"/>
          <w:szCs w:val="24"/>
        </w:rPr>
        <w:t xml:space="preserve">Αδυνατούμε να το κάνουμε αυτό, κύριε Πρόεδρε. Θα καταψηφίσουμε την τροπολογία μόνο και μόνο </w:t>
      </w:r>
      <w:r>
        <w:rPr>
          <w:rFonts w:eastAsia="Times New Roman"/>
          <w:szCs w:val="24"/>
        </w:rPr>
        <w:t xml:space="preserve">για τον τρόπο με τον οποίο μας ήρθε, καταγγέλλοντας γι’ άλλη μια φορά τον τρόπο με τον οποίο νομοθετεί η Κυβέρνηση. </w:t>
      </w:r>
    </w:p>
    <w:p w14:paraId="23B834CE" w14:textId="77777777" w:rsidR="00762968" w:rsidRDefault="006F10D4">
      <w:pPr>
        <w:spacing w:line="600" w:lineRule="auto"/>
        <w:ind w:firstLine="720"/>
        <w:jc w:val="both"/>
        <w:rPr>
          <w:rFonts w:eastAsia="Times New Roman"/>
          <w:szCs w:val="24"/>
        </w:rPr>
      </w:pPr>
      <w:r>
        <w:rPr>
          <w:rFonts w:eastAsia="Times New Roman"/>
          <w:szCs w:val="24"/>
        </w:rPr>
        <w:t>Πηγαίνω στην τροπολογία με γενικό αριθμό 1713, την οποία κατέθεσε ο κ. Μαντάς</w:t>
      </w:r>
      <w:r>
        <w:rPr>
          <w:rFonts w:eastAsia="Times New Roman"/>
          <w:szCs w:val="24"/>
        </w:rPr>
        <w:t>,</w:t>
      </w:r>
      <w:r>
        <w:rPr>
          <w:rFonts w:eastAsia="Times New Roman"/>
          <w:szCs w:val="24"/>
        </w:rPr>
        <w:t xml:space="preserve"> για τη μεταφορά φαρμακείων στα όρια του ιδίου δήμου. Όταν άν</w:t>
      </w:r>
      <w:r>
        <w:rPr>
          <w:rFonts w:eastAsia="Times New Roman"/>
          <w:szCs w:val="24"/>
        </w:rPr>
        <w:t>οιγαν τα φαρμακεία</w:t>
      </w:r>
      <w:r>
        <w:rPr>
          <w:rFonts w:eastAsia="Times New Roman"/>
          <w:szCs w:val="24"/>
        </w:rPr>
        <w:t>,</w:t>
      </w:r>
      <w:r>
        <w:rPr>
          <w:rFonts w:eastAsia="Times New Roman"/>
          <w:szCs w:val="24"/>
        </w:rPr>
        <w:t xml:space="preserve"> δεν γνώριζαν τις χρήσεις γης που είχε εκεί ο δήμος; Ήταν άγνωστες οι χρήσεις γης, όταν άνοιγαν οι επιχειρήσεις; «Κατ’ εξαίρεση των πληθυσμιακών κριτηρίων», λέει εδώ. Δηλαδή, αυτό αποτελεί από μόνο του επιχείρημα; Δεν αλλοιώνεται η ορθολ</w:t>
      </w:r>
      <w:r>
        <w:rPr>
          <w:rFonts w:eastAsia="Times New Roman"/>
          <w:szCs w:val="24"/>
        </w:rPr>
        <w:t xml:space="preserve">ογική και ισόρροπη κατανομή των φαρμακείων σε όλη τη χώρα. Μα, σε τοπικό επίπεδο δεν θα αλλοιωθεί; </w:t>
      </w:r>
    </w:p>
    <w:p w14:paraId="23B834CF" w14:textId="77777777" w:rsidR="00762968" w:rsidRDefault="006F10D4">
      <w:pPr>
        <w:spacing w:line="600" w:lineRule="auto"/>
        <w:ind w:firstLine="720"/>
        <w:jc w:val="both"/>
        <w:rPr>
          <w:rFonts w:eastAsia="Times New Roman"/>
          <w:szCs w:val="24"/>
        </w:rPr>
      </w:pPr>
      <w:r>
        <w:rPr>
          <w:rFonts w:eastAsia="Times New Roman"/>
          <w:szCs w:val="24"/>
        </w:rPr>
        <w:lastRenderedPageBreak/>
        <w:t xml:space="preserve">Δεν μπορούμε να ψηφίσουμε τη συγκεκριμένη τροπολογία. Θα σταθούμε αρνητικά για τους λόγους για τους οποίους τα επιχειρήματα από μόνα τους δεν επαρκούν, δεν </w:t>
      </w:r>
      <w:r>
        <w:rPr>
          <w:rFonts w:eastAsia="Times New Roman"/>
          <w:szCs w:val="24"/>
        </w:rPr>
        <w:t xml:space="preserve">φτάνουν, δεν είναι κατανοητά και, προφανώς, μπορεί και να φωτογραφίζουν και κάποια φαρμακεία. </w:t>
      </w:r>
    </w:p>
    <w:p w14:paraId="23B834D0" w14:textId="77777777" w:rsidR="00762968" w:rsidRDefault="006F10D4">
      <w:pPr>
        <w:spacing w:line="600" w:lineRule="auto"/>
        <w:ind w:firstLine="720"/>
        <w:jc w:val="both"/>
        <w:rPr>
          <w:rFonts w:eastAsia="Times New Roman"/>
          <w:szCs w:val="24"/>
        </w:rPr>
      </w:pPr>
      <w:r>
        <w:rPr>
          <w:rFonts w:eastAsia="Times New Roman"/>
          <w:szCs w:val="24"/>
        </w:rPr>
        <w:t>Όσον αφορά στη βουλευτική τροπολογία με γενικό αριθμό 1697 για τους λογοθεραπευτές, θέλω να πω ότι είναι μια θετική τροπολογία. Είναι κάτι που έλειπε. Έρχεται να</w:t>
      </w:r>
      <w:r>
        <w:rPr>
          <w:rFonts w:eastAsia="Times New Roman"/>
          <w:szCs w:val="24"/>
        </w:rPr>
        <w:t xml:space="preserve"> γεμίσει τα κενά της νομοθεσίας μας. Όμως, εδώ αυτό που ξεκινάει για τους λογοθεραπευτές θα πρέπει να γίνει και σε όλα τα υπόλοιπα επαγγέλματα. Αυτό πιστεύω να είναι κατανοητό στην Κυβέρνηση και να μη νομοθετεί μόνο για μια ειδική κατηγορία επαγγελματιών. </w:t>
      </w:r>
    </w:p>
    <w:p w14:paraId="23B834D1" w14:textId="77777777" w:rsidR="00762968" w:rsidRDefault="006F10D4">
      <w:pPr>
        <w:spacing w:line="600" w:lineRule="auto"/>
        <w:ind w:firstLine="720"/>
        <w:jc w:val="both"/>
        <w:rPr>
          <w:rFonts w:eastAsia="Times New Roman"/>
          <w:szCs w:val="24"/>
        </w:rPr>
      </w:pPr>
      <w:r>
        <w:rPr>
          <w:rFonts w:eastAsia="Times New Roman"/>
          <w:szCs w:val="24"/>
        </w:rPr>
        <w:t>Η τροπολογία για ρύθμιση συμβάσεων επικουρικού προσωπικού πλην ιατρών της 4</w:t>
      </w:r>
      <w:r w:rsidRPr="00167E4E">
        <w:rPr>
          <w:rFonts w:eastAsia="Times New Roman"/>
          <w:szCs w:val="24"/>
          <w:vertAlign w:val="superscript"/>
        </w:rPr>
        <w:t>ης</w:t>
      </w:r>
      <w:r>
        <w:rPr>
          <w:rFonts w:eastAsia="Times New Roman"/>
          <w:szCs w:val="24"/>
        </w:rPr>
        <w:t xml:space="preserve"> Υγειονομικής Περιφέρειας είναι ένα σοβαρό θέμα. Κι αυτό θα το ψηφίσει η Ένωση Κεντρώων. </w:t>
      </w:r>
    </w:p>
    <w:p w14:paraId="23B834D2" w14:textId="77777777" w:rsidR="00762968" w:rsidRDefault="006F10D4">
      <w:pPr>
        <w:spacing w:line="600" w:lineRule="auto"/>
        <w:ind w:firstLine="720"/>
        <w:jc w:val="both"/>
        <w:rPr>
          <w:rFonts w:eastAsia="Times New Roman"/>
          <w:szCs w:val="24"/>
        </w:rPr>
      </w:pPr>
      <w:r>
        <w:rPr>
          <w:rFonts w:eastAsia="Times New Roman"/>
          <w:szCs w:val="24"/>
        </w:rPr>
        <w:t xml:space="preserve">Όσον αφορά στην τροπολογία του κ. </w:t>
      </w:r>
      <w:proofErr w:type="spellStart"/>
      <w:r>
        <w:rPr>
          <w:rFonts w:eastAsia="Times New Roman"/>
          <w:szCs w:val="24"/>
        </w:rPr>
        <w:t>Μπαλαούρα</w:t>
      </w:r>
      <w:proofErr w:type="spellEnd"/>
      <w:r>
        <w:rPr>
          <w:rFonts w:eastAsia="Times New Roman"/>
          <w:szCs w:val="24"/>
        </w:rPr>
        <w:t xml:space="preserve"> για την αποζημίωση των εν λόγω φαρμακοποιών </w:t>
      </w:r>
      <w:r>
        <w:rPr>
          <w:rFonts w:eastAsia="Times New Roman"/>
          <w:szCs w:val="24"/>
        </w:rPr>
        <w:t xml:space="preserve">που συμμετείχαν στην </w:t>
      </w:r>
      <w:r>
        <w:rPr>
          <w:rFonts w:eastAsia="Times New Roman"/>
          <w:szCs w:val="24"/>
        </w:rPr>
        <w:lastRenderedPageBreak/>
        <w:t>ολιγοήμερη λειτουργία των φαρμακείων ΕΟΠΥΥ</w:t>
      </w:r>
      <w:r>
        <w:rPr>
          <w:rFonts w:eastAsia="Times New Roman"/>
          <w:szCs w:val="24"/>
        </w:rPr>
        <w:t>,</w:t>
      </w:r>
      <w:r>
        <w:rPr>
          <w:rFonts w:eastAsia="Times New Roman"/>
          <w:szCs w:val="24"/>
        </w:rPr>
        <w:t xml:space="preserve"> είναι το αυτονόητο. Θα το στηρίξουμε. </w:t>
      </w:r>
    </w:p>
    <w:p w14:paraId="23B834D3" w14:textId="77777777" w:rsidR="00762968" w:rsidRDefault="006F10D4">
      <w:pPr>
        <w:spacing w:line="600" w:lineRule="auto"/>
        <w:ind w:firstLine="720"/>
        <w:jc w:val="both"/>
        <w:rPr>
          <w:rFonts w:eastAsia="Times New Roman"/>
          <w:szCs w:val="24"/>
        </w:rPr>
      </w:pPr>
      <w:r>
        <w:rPr>
          <w:rFonts w:eastAsia="Times New Roman"/>
          <w:szCs w:val="24"/>
        </w:rPr>
        <w:t xml:space="preserve">Επίσης, το αυτονόητο περιγράφει και η τροπολογία του κ. Γρηγοράκου από το Κίνημα Αλλαγής. Κι αυτή την τροπολογία θα </w:t>
      </w:r>
      <w:r>
        <w:rPr>
          <w:rFonts w:eastAsia="Times New Roman"/>
          <w:szCs w:val="24"/>
        </w:rPr>
        <w:t xml:space="preserve">τη </w:t>
      </w:r>
      <w:r>
        <w:rPr>
          <w:rFonts w:eastAsia="Times New Roman"/>
          <w:szCs w:val="24"/>
        </w:rPr>
        <w:t xml:space="preserve">στηρίξουμε. </w:t>
      </w:r>
    </w:p>
    <w:p w14:paraId="23B834D4"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Για την τροπολογία μ</w:t>
      </w:r>
      <w:r>
        <w:rPr>
          <w:rFonts w:eastAsia="Times New Roman"/>
          <w:szCs w:val="24"/>
        </w:rPr>
        <w:t xml:space="preserve">ε γενικό αριθμό 1702. Η Ένωση Κεντρώων πάντα λέει ότι όλα τα θέματα λύνονται καλύτερα, σωστότερα και πολύ πιο δίκαια, όταν έχουμε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 xml:space="preserve">ρχές. Εδώ έρχεται, λοιπόν, η Κυβέρνηση και καταργεί ουσιαστικά την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 Θα καταψηφίσουμε τη συγκεκριμ</w:t>
      </w:r>
      <w:r>
        <w:rPr>
          <w:rFonts w:eastAsia="Times New Roman"/>
          <w:szCs w:val="24"/>
        </w:rPr>
        <w:t xml:space="preserve">ένη τροπολογία, γιατί καταργώντας και την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 xml:space="preserve">ρχή παίρνει στα χέρια της τη δυνατότητα να κόβει και να ράβει ανάλογα με το τι, εν πάση </w:t>
      </w:r>
      <w:proofErr w:type="spellStart"/>
      <w:r>
        <w:rPr>
          <w:rFonts w:eastAsia="Times New Roman"/>
          <w:szCs w:val="24"/>
        </w:rPr>
        <w:t>περιπτώσει</w:t>
      </w:r>
      <w:proofErr w:type="spellEnd"/>
      <w:r>
        <w:rPr>
          <w:rFonts w:eastAsia="Times New Roman"/>
          <w:szCs w:val="24"/>
        </w:rPr>
        <w:t>, συμφέρει το Υπουργείο.</w:t>
      </w:r>
    </w:p>
    <w:p w14:paraId="23B834D5"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Την τροπολογία για τα φαρμακεία, την τροπολογία με γενικό αριθμό 1703, η Ένωση </w:t>
      </w:r>
      <w:r>
        <w:rPr>
          <w:rFonts w:eastAsia="Times New Roman"/>
          <w:szCs w:val="24"/>
        </w:rPr>
        <w:t>Κεντρώων θα την ψηφίσει. Θα πει «</w:t>
      </w:r>
      <w:r>
        <w:rPr>
          <w:rFonts w:eastAsia="Times New Roman"/>
          <w:szCs w:val="24"/>
        </w:rPr>
        <w:t>ναι</w:t>
      </w:r>
      <w:r>
        <w:rPr>
          <w:rFonts w:eastAsia="Times New Roman"/>
          <w:szCs w:val="24"/>
        </w:rPr>
        <w:t>» στη συγκεκριμένη τροπολογία, όπως επίσης θα πει «</w:t>
      </w:r>
      <w:r>
        <w:rPr>
          <w:rFonts w:eastAsia="Times New Roman"/>
          <w:szCs w:val="24"/>
        </w:rPr>
        <w:t>ναι</w:t>
      </w:r>
      <w:r>
        <w:rPr>
          <w:rFonts w:eastAsia="Times New Roman"/>
          <w:szCs w:val="24"/>
        </w:rPr>
        <w:t>» και στην τροπολογία με γενικό αριθμό 1707</w:t>
      </w:r>
      <w:r>
        <w:rPr>
          <w:rFonts w:eastAsia="Times New Roman"/>
          <w:szCs w:val="24"/>
        </w:rPr>
        <w:t>,</w:t>
      </w:r>
      <w:r>
        <w:rPr>
          <w:rFonts w:eastAsia="Times New Roman"/>
          <w:szCs w:val="24"/>
        </w:rPr>
        <w:t xml:space="preserve"> της κ</w:t>
      </w:r>
      <w:r>
        <w:rPr>
          <w:rFonts w:eastAsia="Times New Roman"/>
          <w:szCs w:val="24"/>
        </w:rPr>
        <w:t>.</w:t>
      </w:r>
      <w:r>
        <w:rPr>
          <w:rFonts w:eastAsia="Times New Roman"/>
          <w:szCs w:val="24"/>
        </w:rPr>
        <w:t xml:space="preserve"> </w:t>
      </w:r>
      <w:proofErr w:type="spellStart"/>
      <w:r>
        <w:rPr>
          <w:rFonts w:eastAsia="Times New Roman"/>
          <w:szCs w:val="24"/>
        </w:rPr>
        <w:t>Σκούφα</w:t>
      </w:r>
      <w:proofErr w:type="spellEnd"/>
      <w:r>
        <w:rPr>
          <w:rFonts w:eastAsia="Times New Roman"/>
          <w:szCs w:val="24"/>
        </w:rPr>
        <w:t>,</w:t>
      </w:r>
      <w:r>
        <w:rPr>
          <w:rFonts w:eastAsia="Times New Roman"/>
          <w:szCs w:val="24"/>
        </w:rPr>
        <w:t xml:space="preserve"> για </w:t>
      </w:r>
      <w:r>
        <w:rPr>
          <w:rFonts w:eastAsia="Times New Roman"/>
          <w:szCs w:val="24"/>
        </w:rPr>
        <w:lastRenderedPageBreak/>
        <w:t xml:space="preserve">την απαλλαγή ή μείωση δημοτικών τελών σε δικαιούχους του </w:t>
      </w:r>
      <w:r>
        <w:rPr>
          <w:rFonts w:eastAsia="Times New Roman"/>
          <w:szCs w:val="24"/>
        </w:rPr>
        <w:t>κ</w:t>
      </w:r>
      <w:r>
        <w:rPr>
          <w:rFonts w:eastAsia="Times New Roman"/>
          <w:szCs w:val="24"/>
        </w:rPr>
        <w:t xml:space="preserve">οινωνικού </w:t>
      </w:r>
      <w:r>
        <w:rPr>
          <w:rFonts w:eastAsia="Times New Roman"/>
          <w:szCs w:val="24"/>
        </w:rPr>
        <w:t>ε</w:t>
      </w:r>
      <w:r>
        <w:rPr>
          <w:rFonts w:eastAsia="Times New Roman"/>
          <w:szCs w:val="24"/>
        </w:rPr>
        <w:t xml:space="preserve">ισοδήματος </w:t>
      </w:r>
      <w:r>
        <w:rPr>
          <w:rFonts w:eastAsia="Times New Roman"/>
          <w:szCs w:val="24"/>
        </w:rPr>
        <w:t>α</w:t>
      </w:r>
      <w:r>
        <w:rPr>
          <w:rFonts w:eastAsia="Times New Roman"/>
          <w:szCs w:val="24"/>
        </w:rPr>
        <w:t>λληλεγγύης. Το θεωρού</w:t>
      </w:r>
      <w:r>
        <w:rPr>
          <w:rFonts w:eastAsia="Times New Roman"/>
          <w:szCs w:val="24"/>
        </w:rPr>
        <w:t>με σωστό.</w:t>
      </w:r>
    </w:p>
    <w:p w14:paraId="23B834D6"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Θα καταψηφίσουμε την τροπολογία με γενικό αριθμό 1700 για ΕΚΑΠΥ και ΕΚΕΠΥ και θα δηλώσουμε «</w:t>
      </w:r>
      <w:r>
        <w:rPr>
          <w:rFonts w:eastAsia="Times New Roman"/>
          <w:szCs w:val="24"/>
        </w:rPr>
        <w:t>παρών</w:t>
      </w:r>
      <w:r>
        <w:rPr>
          <w:rFonts w:eastAsia="Times New Roman"/>
          <w:szCs w:val="24"/>
        </w:rPr>
        <w:t xml:space="preserve">» στην τροπολογία με γενικό αριθμό 1711, όχι γιατί είμαστε αντίθετοι στο να πληρωθούν τα χρήματα στους ανθρώπους που δούλεψαν στο Νοσοκομείο </w:t>
      </w:r>
      <w:r>
        <w:rPr>
          <w:rFonts w:eastAsia="Times New Roman"/>
          <w:szCs w:val="24"/>
        </w:rPr>
        <w:t>«</w:t>
      </w:r>
      <w:r>
        <w:rPr>
          <w:rFonts w:eastAsia="Times New Roman"/>
          <w:szCs w:val="24"/>
        </w:rPr>
        <w:t>Φλέμινγ</w:t>
      </w:r>
      <w:r>
        <w:rPr>
          <w:rFonts w:eastAsia="Times New Roman"/>
          <w:szCs w:val="24"/>
        </w:rPr>
        <w:t>κ</w:t>
      </w:r>
      <w:r>
        <w:rPr>
          <w:rFonts w:eastAsia="Times New Roman"/>
          <w:szCs w:val="24"/>
        </w:rPr>
        <w:t>»</w:t>
      </w:r>
      <w:r>
        <w:rPr>
          <w:rFonts w:eastAsia="Times New Roman"/>
          <w:szCs w:val="24"/>
        </w:rPr>
        <w:t>, αλλά γιατί μας βάζετε μέσα την τρίτη παράγραφο. Τι σχέση έχει η τρίτη παράγραφος με το να αποδοθεί σοβαρά σε αυτούς τους ανθρώπους η εργασία τους σε οικονομικό αντάλλαγμα αυτών των οποίων έχουν προσφέρει</w:t>
      </w:r>
      <w:r>
        <w:rPr>
          <w:rFonts w:eastAsia="Times New Roman"/>
          <w:szCs w:val="24"/>
        </w:rPr>
        <w:t>;</w:t>
      </w:r>
      <w:r>
        <w:rPr>
          <w:rFonts w:eastAsia="Times New Roman"/>
          <w:szCs w:val="24"/>
        </w:rPr>
        <w:t xml:space="preserve"> «</w:t>
      </w:r>
      <w:r>
        <w:rPr>
          <w:rFonts w:eastAsia="Times New Roman"/>
          <w:szCs w:val="24"/>
        </w:rPr>
        <w:t>Παρών</w:t>
      </w:r>
      <w:r>
        <w:rPr>
          <w:rFonts w:eastAsia="Times New Roman"/>
          <w:szCs w:val="24"/>
        </w:rPr>
        <w:t xml:space="preserve">», λοιπόν, θα ψηφίσουμε στη συγκεκριμένη </w:t>
      </w:r>
      <w:r>
        <w:rPr>
          <w:rFonts w:eastAsia="Times New Roman"/>
          <w:szCs w:val="24"/>
        </w:rPr>
        <w:t>τροπολογία, τη 1711, ακριβώς γιατί υπάρχει η τρίτη παράγραφος μέσα σε αυτή.</w:t>
      </w:r>
    </w:p>
    <w:p w14:paraId="23B834D7"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Ευχαριστώ πολύ, κύριε Πρόεδρε.</w:t>
      </w:r>
    </w:p>
    <w:p w14:paraId="23B834D8"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D311B8">
        <w:rPr>
          <w:rFonts w:eastAsia="Times New Roman"/>
          <w:b/>
          <w:szCs w:val="24"/>
        </w:rPr>
        <w:t xml:space="preserve">ΠΡΟΕΔΡΕΥΩΝ (Γεώργιος </w:t>
      </w:r>
      <w:proofErr w:type="spellStart"/>
      <w:r w:rsidRPr="00D311B8">
        <w:rPr>
          <w:rFonts w:eastAsia="Times New Roman"/>
          <w:b/>
          <w:szCs w:val="24"/>
        </w:rPr>
        <w:t>Λαμπρούλης</w:t>
      </w:r>
      <w:proofErr w:type="spellEnd"/>
      <w:r w:rsidRPr="00D311B8">
        <w:rPr>
          <w:rFonts w:eastAsia="Times New Roman"/>
          <w:b/>
          <w:szCs w:val="24"/>
        </w:rPr>
        <w:t>):</w:t>
      </w:r>
      <w:r>
        <w:rPr>
          <w:rFonts w:eastAsia="Times New Roman"/>
          <w:szCs w:val="24"/>
        </w:rPr>
        <w:t xml:space="preserve"> Ευχαριστούμε τον κ</w:t>
      </w:r>
      <w:r>
        <w:rPr>
          <w:rFonts w:eastAsia="Times New Roman"/>
          <w:szCs w:val="24"/>
        </w:rPr>
        <w:t>.</w:t>
      </w:r>
      <w:r>
        <w:rPr>
          <w:rFonts w:eastAsia="Times New Roman"/>
          <w:szCs w:val="24"/>
        </w:rPr>
        <w:t xml:space="preserve"> </w:t>
      </w:r>
      <w:proofErr w:type="spellStart"/>
      <w:r>
        <w:rPr>
          <w:rFonts w:eastAsia="Times New Roman"/>
          <w:szCs w:val="24"/>
        </w:rPr>
        <w:t>Σαρίδη</w:t>
      </w:r>
      <w:proofErr w:type="spellEnd"/>
      <w:r>
        <w:rPr>
          <w:rFonts w:eastAsia="Times New Roman"/>
          <w:szCs w:val="24"/>
        </w:rPr>
        <w:t xml:space="preserve">. </w:t>
      </w:r>
    </w:p>
    <w:p w14:paraId="23B834D9"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Στον κατάλογο ομιλητών υπάρχει μία εγγραφή, της κ</w:t>
      </w:r>
      <w:r>
        <w:rPr>
          <w:rFonts w:eastAsia="Times New Roman"/>
          <w:szCs w:val="24"/>
        </w:rPr>
        <w:t>.</w:t>
      </w:r>
      <w:r>
        <w:rPr>
          <w:rFonts w:eastAsia="Times New Roman"/>
          <w:szCs w:val="24"/>
        </w:rPr>
        <w:t xml:space="preserve"> </w:t>
      </w:r>
      <w:proofErr w:type="spellStart"/>
      <w:r>
        <w:rPr>
          <w:rFonts w:eastAsia="Times New Roman"/>
          <w:szCs w:val="24"/>
        </w:rPr>
        <w:t>Θεοπεφτάτου</w:t>
      </w:r>
      <w:proofErr w:type="spellEnd"/>
      <w:r>
        <w:rPr>
          <w:rFonts w:eastAsia="Times New Roman"/>
          <w:szCs w:val="24"/>
        </w:rPr>
        <w:t>. Πριν της δώσω, όμως, τ</w:t>
      </w:r>
      <w:r>
        <w:rPr>
          <w:rFonts w:eastAsia="Times New Roman"/>
          <w:szCs w:val="24"/>
        </w:rPr>
        <w:t>ον λόγο, ζήτησε ο κύριος Υπουργός να μιλήσει για την τελευταία τροπολογία.</w:t>
      </w:r>
    </w:p>
    <w:p w14:paraId="23B834DA"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Ορίστε, έχετε τον λόγο, κύριε Υπουργέ.</w:t>
      </w:r>
    </w:p>
    <w:p w14:paraId="23B834DB"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232285">
        <w:rPr>
          <w:rFonts w:eastAsia="Times New Roman"/>
          <w:b/>
          <w:szCs w:val="24"/>
        </w:rPr>
        <w:t>ΑΝΔΡΕΑΣ ΞΑΝΘΟΣ (Υπουργός Υγείας):</w:t>
      </w:r>
      <w:r>
        <w:rPr>
          <w:rFonts w:eastAsia="Times New Roman"/>
          <w:szCs w:val="24"/>
        </w:rPr>
        <w:t xml:space="preserve"> Ευχαριστώ, κύριε Πρόεδρε.</w:t>
      </w:r>
    </w:p>
    <w:p w14:paraId="23B834DC"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Θέλω να κάνω μια συνολική ομιλία για το νομοσχέδιο και θα παρουσιάσω την τροπολογί</w:t>
      </w:r>
      <w:r>
        <w:rPr>
          <w:rFonts w:eastAsia="Times New Roman"/>
          <w:szCs w:val="24"/>
        </w:rPr>
        <w:t xml:space="preserve">α αυτή η οποία κατατέθηκε εκπρόθεσμα. </w:t>
      </w:r>
    </w:p>
    <w:p w14:paraId="23B834DD"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Κατ’ αρχάς, στο νομοσχέδιο αυτό προστέθηκε ο τίτλος «λοιπές διατάξεις». Συμφωνώ με το κλίμα το οποίο αποτυπώθηκε στην προηγούμενη συζήτηση, όσον αφορά τις μέρες αυτές. Είναι όντως ημέρες που η χώρα βιώνει μια μεγάλη τ</w:t>
      </w:r>
      <w:r>
        <w:rPr>
          <w:rFonts w:eastAsia="Times New Roman"/>
          <w:szCs w:val="24"/>
        </w:rPr>
        <w:t xml:space="preserve">ραγωδία, είναι ημέρες οδύνης, ημέρες περίσκεψης και ευτυχώς και ημέρες αλληλεγγύης. </w:t>
      </w:r>
    </w:p>
    <w:p w14:paraId="23B834DE"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Τα αντανακλαστικά της κοινωνίας, των απλών ανθρώπων, των φορέων είναι πολύ ελπιδοφόρα αυτή την περίοδο και </w:t>
      </w:r>
      <w:r>
        <w:rPr>
          <w:rFonts w:eastAsia="Times New Roman"/>
          <w:szCs w:val="24"/>
        </w:rPr>
        <w:lastRenderedPageBreak/>
        <w:t>νομίζω ότι θα συνεισφέρουν στην προσπάθεια γρήγορης επούλωσης τω</w:t>
      </w:r>
      <w:r>
        <w:rPr>
          <w:rFonts w:eastAsia="Times New Roman"/>
          <w:szCs w:val="24"/>
        </w:rPr>
        <w:t xml:space="preserve">ν πληγών αυτής της μεγάλης τραγωδίας, η οποία είναι σε εξέλιξη, ουσιαστικά, αυτές τις μέρες μέχρι την τελική καταγραφή των θυμάτων στη χώρα μας. </w:t>
      </w:r>
    </w:p>
    <w:p w14:paraId="23B834DF"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Νομίζω ότι είναι γενική αίσθηση ότι οι </w:t>
      </w:r>
      <w:r>
        <w:rPr>
          <w:rFonts w:eastAsia="Times New Roman"/>
          <w:szCs w:val="24"/>
        </w:rPr>
        <w:t>υ</w:t>
      </w:r>
      <w:r>
        <w:rPr>
          <w:rFonts w:eastAsia="Times New Roman"/>
          <w:szCs w:val="24"/>
        </w:rPr>
        <w:t>πηρεσίες του Εθνικού Συστήματος Υγείας και οι άνθρωποί του, παρά τις α</w:t>
      </w:r>
      <w:r>
        <w:rPr>
          <w:rFonts w:eastAsia="Times New Roman"/>
          <w:szCs w:val="24"/>
        </w:rPr>
        <w:t>ντιξοότητες, κατάφεραν να ανταποκριθούν στο καθήκον της έγκαιρης και αποτελεσματικής φροντίδας των θυμάτων αυτής της τραγωδίας. Υπήρξε πολύ καλή ανταπόκριση και από το ΕΚΑΒ και από τις όμορες δομές πρωτοβάθμιας φροντίδας, τα Κέντρα Υγείας Ραφήνας, Σπάτων κ</w:t>
      </w:r>
      <w:r>
        <w:rPr>
          <w:rFonts w:eastAsia="Times New Roman"/>
          <w:szCs w:val="24"/>
        </w:rPr>
        <w:t xml:space="preserve">αι Νέας Μάκρης και φυσικά από τα νοσοκομεία του </w:t>
      </w:r>
      <w:r>
        <w:rPr>
          <w:rFonts w:eastAsia="Times New Roman"/>
          <w:szCs w:val="24"/>
        </w:rPr>
        <w:t>Λ</w:t>
      </w:r>
      <w:r>
        <w:rPr>
          <w:rFonts w:eastAsia="Times New Roman"/>
          <w:szCs w:val="24"/>
        </w:rPr>
        <w:t>εκανοπεδίου</w:t>
      </w:r>
      <w:r>
        <w:rPr>
          <w:rFonts w:eastAsia="Times New Roman"/>
          <w:szCs w:val="24"/>
        </w:rPr>
        <w:t>,</w:t>
      </w:r>
      <w:r>
        <w:rPr>
          <w:rFonts w:eastAsia="Times New Roman"/>
          <w:szCs w:val="24"/>
        </w:rPr>
        <w:t xml:space="preserve"> που επωμίστηκαν το βάρος της εξειδικευμένης φροντίδας των τραυματιών και ειδικά αυτών που ήταν σε πολύ άσχημη κατάσταση και χρειάστηκαν εντατική θεραπεία. </w:t>
      </w:r>
    </w:p>
    <w:p w14:paraId="23B834E0"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Δεν υπήρξαν άνθρωποι που </w:t>
      </w:r>
      <w:proofErr w:type="spellStart"/>
      <w:r>
        <w:rPr>
          <w:rFonts w:eastAsia="Times New Roman"/>
          <w:szCs w:val="24"/>
        </w:rPr>
        <w:t>διασωληνώθηκαν</w:t>
      </w:r>
      <w:proofErr w:type="spellEnd"/>
      <w:r>
        <w:rPr>
          <w:rFonts w:eastAsia="Times New Roman"/>
          <w:szCs w:val="24"/>
        </w:rPr>
        <w:t xml:space="preserve"> και δεν βρήκαν κρεβάτι εντατικής θεραπείας αυτές τις μέρες. Έγινε μια υπεράνθρωπη προσπάθεια. Σωστά υπήρξε –νομίζω- μια υπόμνηση ότι οι άνθρωποι γύρισαν από τις άδειές τους και έκαναν </w:t>
      </w:r>
      <w:r>
        <w:rPr>
          <w:rFonts w:eastAsia="Times New Roman"/>
          <w:szCs w:val="24"/>
        </w:rPr>
        <w:lastRenderedPageBreak/>
        <w:t>το καλύτερο δυνατό</w:t>
      </w:r>
      <w:r>
        <w:rPr>
          <w:rFonts w:eastAsia="Times New Roman"/>
          <w:szCs w:val="24"/>
        </w:rPr>
        <w:t>,</w:t>
      </w:r>
      <w:r>
        <w:rPr>
          <w:rFonts w:eastAsia="Times New Roman"/>
          <w:szCs w:val="24"/>
        </w:rPr>
        <w:t xml:space="preserve"> για να παρασχεθεί ισότιμη και αποτελε</w:t>
      </w:r>
      <w:r>
        <w:rPr>
          <w:rFonts w:eastAsia="Times New Roman"/>
          <w:szCs w:val="24"/>
        </w:rPr>
        <w:t xml:space="preserve">σματική φροντίδα σε όλους. </w:t>
      </w:r>
    </w:p>
    <w:p w14:paraId="23B834E1" w14:textId="77777777" w:rsidR="00762968" w:rsidRDefault="006F10D4">
      <w:pPr>
        <w:spacing w:line="600" w:lineRule="auto"/>
        <w:ind w:firstLine="720"/>
        <w:jc w:val="both"/>
        <w:rPr>
          <w:rFonts w:eastAsia="Times New Roman"/>
          <w:szCs w:val="24"/>
        </w:rPr>
      </w:pPr>
      <w:r>
        <w:rPr>
          <w:rFonts w:eastAsia="Times New Roman"/>
          <w:szCs w:val="24"/>
        </w:rPr>
        <w:t>Νομίζω ότι είναι ευθύνη μας τώρα αυτή την περίοδο να οργανώσουμε και αυτή τη διαθεσιμότητα που υπάρχει είτε σε υλικό είτε σε υπηρεσίες στον χώρο της υγείας με ένα</w:t>
      </w:r>
      <w:r>
        <w:rPr>
          <w:rFonts w:eastAsia="Times New Roman"/>
          <w:szCs w:val="24"/>
        </w:rPr>
        <w:t>ν</w:t>
      </w:r>
      <w:r>
        <w:rPr>
          <w:rFonts w:eastAsia="Times New Roman"/>
          <w:szCs w:val="24"/>
        </w:rPr>
        <w:t xml:space="preserve"> συγκροτημένο τρόπο. Ειδικά στην περιοχή εκεί να ενισχυθούν τα </w:t>
      </w:r>
      <w:r>
        <w:rPr>
          <w:rFonts w:eastAsia="Times New Roman"/>
          <w:szCs w:val="24"/>
        </w:rPr>
        <w:t>κ</w:t>
      </w:r>
      <w:r>
        <w:rPr>
          <w:rFonts w:eastAsia="Times New Roman"/>
          <w:szCs w:val="24"/>
        </w:rPr>
        <w:t>έ</w:t>
      </w:r>
      <w:r>
        <w:rPr>
          <w:rFonts w:eastAsia="Times New Roman"/>
          <w:szCs w:val="24"/>
        </w:rPr>
        <w:t xml:space="preserve">ντρα </w:t>
      </w:r>
      <w:r>
        <w:rPr>
          <w:rFonts w:eastAsia="Times New Roman"/>
          <w:szCs w:val="24"/>
        </w:rPr>
        <w:t>υ</w:t>
      </w:r>
      <w:r>
        <w:rPr>
          <w:rFonts w:eastAsia="Times New Roman"/>
          <w:szCs w:val="24"/>
        </w:rPr>
        <w:t>γείας, να διευκολυνθεί</w:t>
      </w:r>
      <w:r>
        <w:rPr>
          <w:rFonts w:eastAsia="Times New Roman"/>
          <w:szCs w:val="24"/>
        </w:rPr>
        <w:t>,</w:t>
      </w:r>
      <w:r>
        <w:rPr>
          <w:rFonts w:eastAsia="Times New Roman"/>
          <w:szCs w:val="24"/>
        </w:rPr>
        <w:t xml:space="preserve"> για παράδειγμα</w:t>
      </w:r>
      <w:r>
        <w:rPr>
          <w:rFonts w:eastAsia="Times New Roman"/>
          <w:szCs w:val="24"/>
        </w:rPr>
        <w:t>,</w:t>
      </w:r>
      <w:r>
        <w:rPr>
          <w:rFonts w:eastAsia="Times New Roman"/>
          <w:szCs w:val="24"/>
        </w:rPr>
        <w:t xml:space="preserve"> η πρόσβαση των ανθρώπων στη </w:t>
      </w:r>
      <w:proofErr w:type="spellStart"/>
      <w:r>
        <w:rPr>
          <w:rFonts w:eastAsia="Times New Roman"/>
          <w:szCs w:val="24"/>
        </w:rPr>
        <w:t>συνταγογράφηση</w:t>
      </w:r>
      <w:proofErr w:type="spellEnd"/>
      <w:r>
        <w:rPr>
          <w:rFonts w:eastAsia="Times New Roman"/>
          <w:szCs w:val="24"/>
        </w:rPr>
        <w:t xml:space="preserve"> στα φάρμακά τους, να υπάρξει η απαραίτητη ψυχοκοινωνική υποστήριξη. Υπάρχει ένα σχέδιο αυτή τη στιγμή</w:t>
      </w:r>
      <w:r>
        <w:rPr>
          <w:rFonts w:eastAsia="Times New Roman"/>
          <w:szCs w:val="24"/>
        </w:rPr>
        <w:t>,</w:t>
      </w:r>
      <w:r>
        <w:rPr>
          <w:rFonts w:eastAsia="Times New Roman"/>
          <w:szCs w:val="24"/>
        </w:rPr>
        <w:t xml:space="preserve"> με ευθύνη της 1</w:t>
      </w:r>
      <w:r w:rsidRPr="00245203">
        <w:rPr>
          <w:rFonts w:eastAsia="Times New Roman"/>
          <w:szCs w:val="24"/>
          <w:vertAlign w:val="superscript"/>
        </w:rPr>
        <w:t>ης</w:t>
      </w:r>
      <w:r>
        <w:rPr>
          <w:rFonts w:eastAsia="Times New Roman"/>
          <w:szCs w:val="24"/>
        </w:rPr>
        <w:t xml:space="preserve"> </w:t>
      </w:r>
      <w:r>
        <w:rPr>
          <w:rFonts w:eastAsia="Times New Roman"/>
          <w:szCs w:val="24"/>
        </w:rPr>
        <w:t>Υγειονομικής Περιφέρειας</w:t>
      </w:r>
      <w:r>
        <w:rPr>
          <w:rFonts w:eastAsia="Times New Roman"/>
          <w:szCs w:val="24"/>
        </w:rPr>
        <w:t>,</w:t>
      </w:r>
      <w:r>
        <w:rPr>
          <w:rFonts w:eastAsia="Times New Roman"/>
          <w:szCs w:val="24"/>
        </w:rPr>
        <w:t xml:space="preserve"> που προβλέπει την πα</w:t>
      </w:r>
      <w:r>
        <w:rPr>
          <w:rFonts w:eastAsia="Times New Roman"/>
          <w:szCs w:val="24"/>
        </w:rPr>
        <w:t>ρουσία επαγγελματιών ψυχικής υγείας στην περιοχή, για να καλύψουν τις πρώτες επείγουσες ανάγκες που προκύπτ</w:t>
      </w:r>
      <w:r>
        <w:rPr>
          <w:rFonts w:eastAsia="Times New Roman"/>
          <w:szCs w:val="24"/>
        </w:rPr>
        <w:t>ουν</w:t>
      </w:r>
      <w:r>
        <w:rPr>
          <w:rFonts w:eastAsia="Times New Roman"/>
          <w:szCs w:val="24"/>
        </w:rPr>
        <w:t xml:space="preserve"> από αυτό το μεγάλο </w:t>
      </w:r>
      <w:proofErr w:type="spellStart"/>
      <w:r>
        <w:rPr>
          <w:rFonts w:eastAsia="Times New Roman"/>
          <w:szCs w:val="24"/>
        </w:rPr>
        <w:t>μετατραυματικό</w:t>
      </w:r>
      <w:proofErr w:type="spellEnd"/>
      <w:r>
        <w:rPr>
          <w:rFonts w:eastAsia="Times New Roman"/>
          <w:szCs w:val="24"/>
        </w:rPr>
        <w:t xml:space="preserve"> στρες.</w:t>
      </w:r>
    </w:p>
    <w:p w14:paraId="23B834E2" w14:textId="77777777" w:rsidR="00762968" w:rsidRDefault="006F10D4">
      <w:pPr>
        <w:spacing w:line="600" w:lineRule="auto"/>
        <w:ind w:firstLine="720"/>
        <w:jc w:val="both"/>
        <w:rPr>
          <w:rFonts w:eastAsia="Times New Roman"/>
          <w:szCs w:val="24"/>
        </w:rPr>
      </w:pPr>
      <w:r>
        <w:rPr>
          <w:rFonts w:eastAsia="Times New Roman"/>
          <w:szCs w:val="24"/>
        </w:rPr>
        <w:t>Νομίζω, λοιπόν, ότι αυτή η κουλτούρα αλληλεγγύης η οποία αναπτύσσεται είναι πάρα πολύ σημαντική επένδυση</w:t>
      </w:r>
      <w:r>
        <w:rPr>
          <w:rFonts w:eastAsia="Times New Roman"/>
          <w:szCs w:val="24"/>
        </w:rPr>
        <w:t xml:space="preserve"> για την κοινωνική συνοχή στη χώρα μας και θεωρώ ότι και αυτό το νομοσχέδιο εμπεριέχει μια λογική αλληλεγγύης από την πλευρά ιδιωτών και ιδρυμάτων προς τη δημόσια περίθαλψη.</w:t>
      </w:r>
    </w:p>
    <w:p w14:paraId="23B834E3" w14:textId="77777777" w:rsidR="00762968" w:rsidRDefault="006F10D4">
      <w:pPr>
        <w:spacing w:line="600" w:lineRule="auto"/>
        <w:ind w:firstLine="720"/>
        <w:jc w:val="both"/>
        <w:rPr>
          <w:rFonts w:eastAsia="Times New Roman"/>
          <w:szCs w:val="24"/>
        </w:rPr>
      </w:pPr>
      <w:r>
        <w:rPr>
          <w:rFonts w:eastAsia="Times New Roman"/>
          <w:szCs w:val="24"/>
        </w:rPr>
        <w:lastRenderedPageBreak/>
        <w:t xml:space="preserve">Νομίζω ότι έχουμε καταφέρει αυτή την περίοδο, όπως έχουμε πει και στην </w:t>
      </w:r>
      <w:r>
        <w:rPr>
          <w:rFonts w:eastAsia="Times New Roman"/>
          <w:szCs w:val="24"/>
        </w:rPr>
        <w:t>ε</w:t>
      </w:r>
      <w:r>
        <w:rPr>
          <w:rFonts w:eastAsia="Times New Roman"/>
          <w:szCs w:val="24"/>
        </w:rPr>
        <w:t>πιτροπή, ν</w:t>
      </w:r>
      <w:r>
        <w:rPr>
          <w:rFonts w:eastAsia="Times New Roman"/>
          <w:szCs w:val="24"/>
        </w:rPr>
        <w:t>α υπάρξει μια σταθεροποιημένη και διαρκώς βελτιούμενη λειτουργία του συστήματος υγείας. Το σύστημα υγείας επουλώνει πολύ γρήγορα της πληγές του. Υπάρχουν ακόμα προβλήματα</w:t>
      </w:r>
      <w:r>
        <w:rPr>
          <w:rFonts w:eastAsia="Times New Roman"/>
          <w:szCs w:val="24"/>
        </w:rPr>
        <w:t>,</w:t>
      </w:r>
      <w:r>
        <w:rPr>
          <w:rFonts w:eastAsia="Times New Roman"/>
          <w:szCs w:val="24"/>
        </w:rPr>
        <w:t xml:space="preserve"> φυσικά. Νομίζω ότι αυτές οι δωρεές συνεισφέρουν σε αυτή την προσπάθεια αναβάθμισης κ</w:t>
      </w:r>
      <w:r>
        <w:rPr>
          <w:rFonts w:eastAsia="Times New Roman"/>
          <w:szCs w:val="24"/>
        </w:rPr>
        <w:t>αι ανάπτυξης του Εθνικού Συστήματος Υγείας.</w:t>
      </w:r>
    </w:p>
    <w:p w14:paraId="23B834E4" w14:textId="77777777" w:rsidR="00762968" w:rsidRDefault="006F10D4">
      <w:pPr>
        <w:spacing w:line="600" w:lineRule="auto"/>
        <w:ind w:firstLine="720"/>
        <w:jc w:val="both"/>
        <w:rPr>
          <w:rFonts w:eastAsia="Times New Roman"/>
          <w:szCs w:val="24"/>
        </w:rPr>
      </w:pPr>
      <w:r>
        <w:rPr>
          <w:rFonts w:eastAsia="Times New Roman"/>
          <w:szCs w:val="24"/>
        </w:rPr>
        <w:t>Νομίζω ότι είναι και μια ένδειξη αξιοπιστίας και εμπιστοσύνης φορέων από τον ιδιωτικό τομέα στο να συνεισφέρουν σε μια επένδυση και μια ενίσχυση της δημόσιας περίθαλψης. Προφανώς και για εμάς είναι πάρα πολύ σημα</w:t>
      </w:r>
      <w:r>
        <w:rPr>
          <w:rFonts w:eastAsia="Times New Roman"/>
          <w:szCs w:val="24"/>
        </w:rPr>
        <w:t>ντικό αυτές οι δωρεές να πιάσουν τόπο και να αξιοποιηθούν στην καθημερινή λειτουργία των Νοσοκομείων Χανίων και Κεφαλ</w:t>
      </w:r>
      <w:r>
        <w:rPr>
          <w:rFonts w:eastAsia="Times New Roman"/>
          <w:szCs w:val="24"/>
        </w:rPr>
        <w:t>λ</w:t>
      </w:r>
      <w:r>
        <w:rPr>
          <w:rFonts w:eastAsia="Times New Roman"/>
          <w:szCs w:val="24"/>
        </w:rPr>
        <w:t>ονιάς.</w:t>
      </w:r>
    </w:p>
    <w:p w14:paraId="23B834E5" w14:textId="77777777" w:rsidR="00762968" w:rsidRDefault="006F10D4">
      <w:pPr>
        <w:spacing w:line="600" w:lineRule="auto"/>
        <w:ind w:firstLine="720"/>
        <w:jc w:val="both"/>
        <w:rPr>
          <w:rFonts w:eastAsia="Times New Roman"/>
          <w:szCs w:val="24"/>
        </w:rPr>
      </w:pPr>
      <w:r>
        <w:rPr>
          <w:rFonts w:eastAsia="Times New Roman"/>
          <w:szCs w:val="24"/>
        </w:rPr>
        <w:t>Θέλω να πω δύο λόγια και για κάποια σχόλια που ακούστηκαν για τις τροπολογίες που καταθέσαμε. Θεωρώ</w:t>
      </w:r>
      <w:r>
        <w:rPr>
          <w:rFonts w:eastAsia="Times New Roman"/>
          <w:szCs w:val="24"/>
        </w:rPr>
        <w:t>,</w:t>
      </w:r>
      <w:r>
        <w:rPr>
          <w:rFonts w:eastAsia="Times New Roman"/>
          <w:szCs w:val="24"/>
        </w:rPr>
        <w:t xml:space="preserve"> για παράδειγμα</w:t>
      </w:r>
      <w:r>
        <w:rPr>
          <w:rFonts w:eastAsia="Times New Roman"/>
          <w:szCs w:val="24"/>
        </w:rPr>
        <w:t>,</w:t>
      </w:r>
      <w:r>
        <w:rPr>
          <w:rFonts w:eastAsia="Times New Roman"/>
          <w:szCs w:val="24"/>
        </w:rPr>
        <w:t xml:space="preserve"> ότι το θέμα τη</w:t>
      </w:r>
      <w:r>
        <w:rPr>
          <w:rFonts w:eastAsia="Times New Roman"/>
          <w:szCs w:val="24"/>
        </w:rPr>
        <w:t xml:space="preserve">ς διαχείρισης των κλινών ΜΕΘ είναι πάρα πολύ σημαντικό. Κάνει λάθος ο κ. Γρηγοράκος που θεωρεί ότι θα δημιουργήσει πρόβλημα η διαχείριση από το ΕΚΕΠΥ. Το ΕΚΕΠΥ, το Εθνικό Κέντρο Επιχειρήσεων Υγείας, είναι ο αρμόδιος </w:t>
      </w:r>
      <w:r>
        <w:rPr>
          <w:rFonts w:eastAsia="Times New Roman"/>
          <w:szCs w:val="24"/>
        </w:rPr>
        <w:lastRenderedPageBreak/>
        <w:t xml:space="preserve">φορέας της πολιτείας, ο οποίος έχει την </w:t>
      </w:r>
      <w:r>
        <w:rPr>
          <w:rFonts w:eastAsia="Times New Roman"/>
          <w:szCs w:val="24"/>
        </w:rPr>
        <w:t xml:space="preserve">εξουσία να διαχειριστεί αποτελεσματικά αυτό το πολύ δύσκολο θέμα και όχι το ΕΚΑΒ. Νομίζω ότι είναι σωστή επί της αρχής αυτή η ιδέα. </w:t>
      </w:r>
    </w:p>
    <w:p w14:paraId="23B834E6" w14:textId="77777777" w:rsidR="00762968" w:rsidRDefault="006F10D4">
      <w:pPr>
        <w:spacing w:line="600" w:lineRule="auto"/>
        <w:ind w:firstLine="720"/>
        <w:jc w:val="both"/>
        <w:rPr>
          <w:rFonts w:eastAsia="Times New Roman"/>
          <w:szCs w:val="24"/>
        </w:rPr>
      </w:pPr>
      <w:r>
        <w:rPr>
          <w:rFonts w:eastAsia="Times New Roman"/>
          <w:szCs w:val="24"/>
        </w:rPr>
        <w:t xml:space="preserve">Το ΕΚΕΠΥ, λοιπόν, μπορεί να οργανώσει, να συντονίσει, να κάνει τις απαραίτητες παρεμβάσεις, να επιβάλει, αν θέλετε, στα </w:t>
      </w:r>
      <w:r>
        <w:rPr>
          <w:rFonts w:eastAsia="Times New Roman"/>
          <w:szCs w:val="24"/>
        </w:rPr>
        <w:t xml:space="preserve">νοσοκομεία και στις δομές του ΕΣΥ την ορθολογική και ισότιμη διαχείριση των κλινών. Δεν υπάρχουν </w:t>
      </w:r>
      <w:proofErr w:type="spellStart"/>
      <w:r>
        <w:rPr>
          <w:rFonts w:eastAsia="Times New Roman"/>
          <w:szCs w:val="24"/>
        </w:rPr>
        <w:t>εκατόν</w:t>
      </w:r>
      <w:proofErr w:type="spellEnd"/>
      <w:r>
        <w:rPr>
          <w:rFonts w:eastAsia="Times New Roman"/>
          <w:szCs w:val="24"/>
        </w:rPr>
        <w:t xml:space="preserve"> πενήντα κλειστά κρεβάτια στη χώρα. Έχουν υποδιπλασιαστεί. Είναι κάτω από εκατό, από διακόσια</w:t>
      </w:r>
      <w:r>
        <w:rPr>
          <w:rFonts w:eastAsia="Times New Roman"/>
          <w:szCs w:val="24"/>
        </w:rPr>
        <w:t>,</w:t>
      </w:r>
      <w:r>
        <w:rPr>
          <w:rFonts w:eastAsia="Times New Roman"/>
          <w:szCs w:val="24"/>
        </w:rPr>
        <w:t xml:space="preserve"> που ήταν πριν από δύο χρόνια. Έχει γίνει μεγάλη επένδυση σ</w:t>
      </w:r>
      <w:r>
        <w:rPr>
          <w:rFonts w:eastAsia="Times New Roman"/>
          <w:szCs w:val="24"/>
        </w:rPr>
        <w:t xml:space="preserve">ε αυτό το πεδίο. Έχουν προκηρύξει όλες τις κενές οργανικές θέσεις των γιατρών, περίπου διακόσιες, στις </w:t>
      </w:r>
      <w:r>
        <w:rPr>
          <w:rFonts w:eastAsia="Times New Roman"/>
          <w:szCs w:val="24"/>
        </w:rPr>
        <w:t>μ</w:t>
      </w:r>
      <w:r>
        <w:rPr>
          <w:rFonts w:eastAsia="Times New Roman"/>
          <w:szCs w:val="24"/>
        </w:rPr>
        <w:t xml:space="preserve">ονάδες </w:t>
      </w:r>
      <w:r>
        <w:rPr>
          <w:rFonts w:eastAsia="Times New Roman"/>
          <w:szCs w:val="24"/>
        </w:rPr>
        <w:t>ε</w:t>
      </w:r>
      <w:r>
        <w:rPr>
          <w:rFonts w:eastAsia="Times New Roman"/>
          <w:szCs w:val="24"/>
        </w:rPr>
        <w:t xml:space="preserve">ντατικής </w:t>
      </w:r>
      <w:r>
        <w:rPr>
          <w:rFonts w:eastAsia="Times New Roman"/>
          <w:szCs w:val="24"/>
        </w:rPr>
        <w:t>θ</w:t>
      </w:r>
      <w:r>
        <w:rPr>
          <w:rFonts w:eastAsia="Times New Roman"/>
          <w:szCs w:val="24"/>
        </w:rPr>
        <w:t xml:space="preserve">εραπείας και </w:t>
      </w:r>
      <w:r>
        <w:rPr>
          <w:rFonts w:eastAsia="Times New Roman"/>
          <w:szCs w:val="24"/>
        </w:rPr>
        <w:t>μ</w:t>
      </w:r>
      <w:r>
        <w:rPr>
          <w:rFonts w:eastAsia="Times New Roman"/>
          <w:szCs w:val="24"/>
        </w:rPr>
        <w:t xml:space="preserve">ονάδες </w:t>
      </w:r>
      <w:r>
        <w:rPr>
          <w:rFonts w:eastAsia="Times New Roman"/>
          <w:szCs w:val="24"/>
        </w:rPr>
        <w:t>ε</w:t>
      </w:r>
      <w:r>
        <w:rPr>
          <w:rFonts w:eastAsia="Times New Roman"/>
          <w:szCs w:val="24"/>
        </w:rPr>
        <w:t xml:space="preserve">ντατικής </w:t>
      </w:r>
      <w:r>
        <w:rPr>
          <w:rFonts w:eastAsia="Times New Roman"/>
          <w:szCs w:val="24"/>
        </w:rPr>
        <w:t>ν</w:t>
      </w:r>
      <w:r>
        <w:rPr>
          <w:rFonts w:eastAsia="Times New Roman"/>
          <w:szCs w:val="24"/>
        </w:rPr>
        <w:t xml:space="preserve">οσηλείας </w:t>
      </w:r>
      <w:r>
        <w:rPr>
          <w:rFonts w:eastAsia="Times New Roman"/>
          <w:szCs w:val="24"/>
        </w:rPr>
        <w:t>ν</w:t>
      </w:r>
      <w:r>
        <w:rPr>
          <w:rFonts w:eastAsia="Times New Roman"/>
          <w:szCs w:val="24"/>
        </w:rPr>
        <w:t xml:space="preserve">εογνών σε όλη την χώρα. </w:t>
      </w:r>
    </w:p>
    <w:p w14:paraId="23B834E7" w14:textId="77777777" w:rsidR="00762968" w:rsidRDefault="006F10D4">
      <w:pPr>
        <w:spacing w:line="600" w:lineRule="auto"/>
        <w:ind w:firstLine="720"/>
        <w:jc w:val="both"/>
        <w:rPr>
          <w:rFonts w:eastAsia="Times New Roman"/>
          <w:szCs w:val="24"/>
        </w:rPr>
      </w:pPr>
      <w:r>
        <w:rPr>
          <w:rFonts w:eastAsia="Times New Roman"/>
          <w:szCs w:val="24"/>
        </w:rPr>
        <w:t>Τώρα με το νέο σύστημα γρήγορης επιλογής επικουρικού προσωπικού μέσ</w:t>
      </w:r>
      <w:r>
        <w:rPr>
          <w:rFonts w:eastAsia="Times New Roman"/>
          <w:szCs w:val="24"/>
        </w:rPr>
        <w:t>α από λίστες νοσηλευτών από τις υγειονομικές περιφέρειες θα μπορέσουμε με γρήγορο τρόπο να καλύψουμε και τις ανάγκες, γιατί λήγει η θητεία νοσηλευτών που είχαν προσ</w:t>
      </w:r>
      <w:r>
        <w:rPr>
          <w:rFonts w:eastAsia="Times New Roman"/>
          <w:szCs w:val="24"/>
        </w:rPr>
        <w:lastRenderedPageBreak/>
        <w:t>ληφθεί μέσω του ΚΕΕΛΠΝΟ, έτσι ώστε να διασφαλιστεί όχι απλώς η συνέχεια, αλλά και η δυνατότη</w:t>
      </w:r>
      <w:r>
        <w:rPr>
          <w:rFonts w:eastAsia="Times New Roman"/>
          <w:szCs w:val="24"/>
        </w:rPr>
        <w:t>τα μεγαλύτερης ανάπτυξης κλινών ΜΕΘ, οι οποίες σήμερα δεν χρησιμοποιούνται.</w:t>
      </w:r>
    </w:p>
    <w:p w14:paraId="23B834E8" w14:textId="77777777" w:rsidR="00762968" w:rsidRDefault="006F10D4">
      <w:pPr>
        <w:spacing w:line="600" w:lineRule="auto"/>
        <w:ind w:firstLine="720"/>
        <w:jc w:val="both"/>
        <w:rPr>
          <w:rFonts w:eastAsia="Times New Roman"/>
          <w:szCs w:val="24"/>
        </w:rPr>
      </w:pPr>
      <w:r>
        <w:rPr>
          <w:rFonts w:eastAsia="Times New Roman"/>
          <w:szCs w:val="24"/>
        </w:rPr>
        <w:t xml:space="preserve">Θα αναφερθώ τώρα στο θέμα της ιατρικώς υποβοηθούμενης αναπαραγωγής. Το σημερινό σύστημα είχε προβλήματα και στρεβλώσεις και οι </w:t>
      </w:r>
      <w:proofErr w:type="spellStart"/>
      <w:r>
        <w:rPr>
          <w:rFonts w:eastAsia="Times New Roman"/>
          <w:szCs w:val="24"/>
        </w:rPr>
        <w:t>παροικούντες</w:t>
      </w:r>
      <w:proofErr w:type="spellEnd"/>
      <w:r>
        <w:rPr>
          <w:rFonts w:eastAsia="Times New Roman"/>
          <w:szCs w:val="24"/>
        </w:rPr>
        <w:t xml:space="preserve"> την Ιερουσαλήμ τα ξέρουν πάρα πολύ καλά.</w:t>
      </w:r>
      <w:r>
        <w:rPr>
          <w:rFonts w:eastAsia="Times New Roman"/>
          <w:szCs w:val="24"/>
        </w:rPr>
        <w:t xml:space="preserve"> Το </w:t>
      </w:r>
      <w:r>
        <w:rPr>
          <w:rFonts w:eastAsia="Times New Roman"/>
          <w:szCs w:val="24"/>
          <w:lang w:val="en-US"/>
        </w:rPr>
        <w:t>status</w:t>
      </w:r>
      <w:r w:rsidRPr="00A15EE0">
        <w:rPr>
          <w:rFonts w:eastAsia="Times New Roman"/>
          <w:szCs w:val="24"/>
        </w:rPr>
        <w:t xml:space="preserve"> </w:t>
      </w:r>
      <w:r>
        <w:rPr>
          <w:rFonts w:eastAsia="Times New Roman"/>
          <w:szCs w:val="24"/>
        </w:rPr>
        <w:t xml:space="preserve">της </w:t>
      </w:r>
      <w:r>
        <w:rPr>
          <w:rFonts w:eastAsia="Times New Roman"/>
          <w:szCs w:val="24"/>
        </w:rPr>
        <w:t>α</w:t>
      </w:r>
      <w:r>
        <w:rPr>
          <w:rFonts w:eastAsia="Times New Roman"/>
          <w:szCs w:val="24"/>
        </w:rPr>
        <w:t xml:space="preserve">νεξάρτητης </w:t>
      </w:r>
      <w:r>
        <w:rPr>
          <w:rFonts w:eastAsia="Times New Roman"/>
          <w:szCs w:val="24"/>
        </w:rPr>
        <w:t>α</w:t>
      </w:r>
      <w:r>
        <w:rPr>
          <w:rFonts w:eastAsia="Times New Roman"/>
          <w:szCs w:val="24"/>
        </w:rPr>
        <w:t>ρχής δεν προφύλαξε</w:t>
      </w:r>
      <w:r w:rsidRPr="00A15EE0">
        <w:rPr>
          <w:rFonts w:eastAsia="Times New Roman"/>
          <w:szCs w:val="24"/>
        </w:rPr>
        <w:t xml:space="preserve"> </w:t>
      </w:r>
      <w:r>
        <w:rPr>
          <w:rFonts w:eastAsia="Times New Roman"/>
          <w:szCs w:val="24"/>
        </w:rPr>
        <w:t xml:space="preserve">από αυτές τις στρεβλώσεις και δεν μπορούμε να κάνουμε παντού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 xml:space="preserve">ρχές. Σε καμμία χώρα της Ευρώπης δεν υπάρχει τέτοιο </w:t>
      </w:r>
      <w:r>
        <w:rPr>
          <w:rFonts w:eastAsia="Times New Roman"/>
          <w:szCs w:val="24"/>
          <w:lang w:val="en-US"/>
        </w:rPr>
        <w:t>status</w:t>
      </w:r>
      <w:r w:rsidRPr="00A15EE0">
        <w:rPr>
          <w:rFonts w:eastAsia="Times New Roman"/>
          <w:szCs w:val="24"/>
        </w:rPr>
        <w:t xml:space="preserve">. </w:t>
      </w:r>
      <w:r>
        <w:rPr>
          <w:rFonts w:eastAsia="Times New Roman"/>
          <w:szCs w:val="24"/>
        </w:rPr>
        <w:t xml:space="preserve">Εναρμονιζόμαστε με τα ευρωπαϊκώς ισχύοντα. Είναι ένα ειδικό πεδίο αυτό, χρειάζεται μια εθνική επιτροπή, όπως αντίστοιχα έχουμε επιτροπές για τις μεταμοσχεύσεις ή για άλλα θέματα. Έχουμε Εθνικό Οργανισμό Μεταμοσχεύσεων, περίπου σε αυτό το </w:t>
      </w:r>
      <w:r>
        <w:rPr>
          <w:rFonts w:eastAsia="Times New Roman"/>
          <w:szCs w:val="24"/>
          <w:lang w:val="en-US"/>
        </w:rPr>
        <w:t>status</w:t>
      </w:r>
      <w:r w:rsidRPr="00A15EE0">
        <w:rPr>
          <w:rFonts w:eastAsia="Times New Roman"/>
          <w:szCs w:val="24"/>
        </w:rPr>
        <w:t xml:space="preserve"> </w:t>
      </w:r>
      <w:r>
        <w:rPr>
          <w:rFonts w:eastAsia="Times New Roman"/>
          <w:szCs w:val="24"/>
        </w:rPr>
        <w:t>πηγαίνει τώ</w:t>
      </w:r>
      <w:r>
        <w:rPr>
          <w:rFonts w:eastAsia="Times New Roman"/>
          <w:szCs w:val="24"/>
        </w:rPr>
        <w:t xml:space="preserve">ρα. </w:t>
      </w:r>
    </w:p>
    <w:p w14:paraId="23B834E9" w14:textId="77777777" w:rsidR="00762968" w:rsidRDefault="006F10D4">
      <w:pPr>
        <w:spacing w:line="600" w:lineRule="auto"/>
        <w:ind w:firstLine="720"/>
        <w:jc w:val="both"/>
        <w:rPr>
          <w:rFonts w:eastAsia="Times New Roman"/>
          <w:szCs w:val="24"/>
        </w:rPr>
      </w:pPr>
      <w:r>
        <w:rPr>
          <w:rFonts w:eastAsia="Times New Roman"/>
          <w:szCs w:val="24"/>
        </w:rPr>
        <w:t xml:space="preserve">Παίρνουμε μέριμνες για να έχει διοικητικό έλεγχο. Ήταν εκτός ελέγχου και υπήρχαν θέματα, για να είμαστε πολύ σαφείς. Προβλέπουμε, λοιπόν, τη δυνατότητα ελέγχου από το ΣΕΥΥΠ και από τους Επιθεωρητές Ελεγκτές Δημόσιας Διοίκησης. Και </w:t>
      </w:r>
      <w:r>
        <w:rPr>
          <w:rFonts w:eastAsia="Times New Roman"/>
          <w:szCs w:val="24"/>
        </w:rPr>
        <w:lastRenderedPageBreak/>
        <w:t>πραγματικά, δεν αντι</w:t>
      </w:r>
      <w:r>
        <w:rPr>
          <w:rFonts w:eastAsia="Times New Roman"/>
          <w:szCs w:val="24"/>
        </w:rPr>
        <w:t xml:space="preserve">λαμβάνομαι αυτά τα οποία είπε προηγουμένως ο κ. Φωτήλας. </w:t>
      </w:r>
    </w:p>
    <w:p w14:paraId="23B834EA" w14:textId="77777777" w:rsidR="00762968" w:rsidRDefault="006F10D4">
      <w:pPr>
        <w:spacing w:line="600" w:lineRule="auto"/>
        <w:ind w:firstLine="720"/>
        <w:jc w:val="both"/>
        <w:rPr>
          <w:rFonts w:eastAsia="Times New Roman"/>
          <w:szCs w:val="24"/>
        </w:rPr>
      </w:pPr>
      <w:r>
        <w:rPr>
          <w:rFonts w:eastAsia="Times New Roman"/>
          <w:szCs w:val="24"/>
        </w:rPr>
        <w:t>Η σύνθεση του επταμελούς Δ</w:t>
      </w:r>
      <w:r>
        <w:rPr>
          <w:rFonts w:eastAsia="Times New Roman"/>
          <w:szCs w:val="24"/>
        </w:rPr>
        <w:t>.</w:t>
      </w:r>
      <w:r>
        <w:rPr>
          <w:rFonts w:eastAsia="Times New Roman"/>
          <w:szCs w:val="24"/>
        </w:rPr>
        <w:t>Σ</w:t>
      </w:r>
      <w:r>
        <w:rPr>
          <w:rFonts w:eastAsia="Times New Roman"/>
          <w:szCs w:val="24"/>
        </w:rPr>
        <w:t>.</w:t>
      </w:r>
      <w:r>
        <w:rPr>
          <w:rFonts w:eastAsia="Times New Roman"/>
          <w:szCs w:val="24"/>
        </w:rPr>
        <w:t xml:space="preserve"> είναι: </w:t>
      </w:r>
      <w:r>
        <w:rPr>
          <w:rFonts w:eastAsia="Times New Roman"/>
          <w:szCs w:val="24"/>
        </w:rPr>
        <w:t>έ</w:t>
      </w:r>
      <w:r>
        <w:rPr>
          <w:rFonts w:eastAsia="Times New Roman"/>
          <w:szCs w:val="24"/>
        </w:rPr>
        <w:t>νας νομικός με εμπειρία στο ιατρικό δίκαιο και στο αντικείμενο, ένα μέλος που υποδεικνύει η Εθνική Επιτροπή Βιοηθικής, δύο ιατροί –κι όχι γενικώς επιστήμονες, α</w:t>
      </w:r>
      <w:r>
        <w:rPr>
          <w:rFonts w:eastAsia="Times New Roman"/>
          <w:szCs w:val="24"/>
        </w:rPr>
        <w:t>γαπητέ μου συνάδελφε- του Εθνικού Συστήματος Υγείας ή μέλη ΔΕΠ πανεπιστημιακού ιδρύματος ειδικότητας μαιευτικής γυναικολογίας, με εμπειρία στην ιατρικώς υποβοηθούμενη αναπαραγωγή, ένας ιατρός του Εθνικού Συστήματος Υγείας ή μέλος ΔΕΠ πανεπιστημιακού ιδρύμα</w:t>
      </w:r>
      <w:r>
        <w:rPr>
          <w:rFonts w:eastAsia="Times New Roman"/>
          <w:szCs w:val="24"/>
        </w:rPr>
        <w:t xml:space="preserve">τος, κάτοχος ειδικότητας της ουρολογίας με εμπειρία στην ανδρική </w:t>
      </w:r>
      <w:proofErr w:type="spellStart"/>
      <w:r>
        <w:rPr>
          <w:rFonts w:eastAsia="Times New Roman"/>
          <w:szCs w:val="24"/>
        </w:rPr>
        <w:t>υπογονιμότητα</w:t>
      </w:r>
      <w:proofErr w:type="spellEnd"/>
      <w:r>
        <w:rPr>
          <w:rFonts w:eastAsia="Times New Roman"/>
          <w:szCs w:val="24"/>
        </w:rPr>
        <w:t xml:space="preserve"> και ένας επιστήμονας του Εθνικού Συστήματος Υγείας ή μέλος ΔΕΠ με εμπειρία στις </w:t>
      </w:r>
      <w:proofErr w:type="spellStart"/>
      <w:r>
        <w:rPr>
          <w:rFonts w:eastAsia="Times New Roman"/>
          <w:szCs w:val="24"/>
        </w:rPr>
        <w:t>ιατροβιολογικές</w:t>
      </w:r>
      <w:proofErr w:type="spellEnd"/>
      <w:r>
        <w:rPr>
          <w:rFonts w:eastAsia="Times New Roman"/>
          <w:szCs w:val="24"/>
        </w:rPr>
        <w:t xml:space="preserve"> επιστήμες, στο γνωστικό αντικείμενο της βιολογίας ή βιοχημείας ή εμβρυολογίας ή γ</w:t>
      </w:r>
      <w:r>
        <w:rPr>
          <w:rFonts w:eastAsia="Times New Roman"/>
          <w:szCs w:val="24"/>
        </w:rPr>
        <w:t xml:space="preserve">ενετικής. </w:t>
      </w:r>
    </w:p>
    <w:p w14:paraId="23B834EB" w14:textId="77777777" w:rsidR="00762968" w:rsidRDefault="006F10D4">
      <w:pPr>
        <w:spacing w:line="600" w:lineRule="auto"/>
        <w:ind w:firstLine="720"/>
        <w:jc w:val="both"/>
        <w:rPr>
          <w:rFonts w:eastAsia="Times New Roman"/>
          <w:szCs w:val="24"/>
        </w:rPr>
      </w:pPr>
      <w:r>
        <w:rPr>
          <w:rFonts w:eastAsia="Times New Roman"/>
          <w:szCs w:val="24"/>
        </w:rPr>
        <w:t xml:space="preserve">Από πού προκύπτει από αυτή τη διάταξη ιδιοτέλεια και κομματική στόχευση; Παρακαλώ, δηλαδή, να υπάρχει κριτική, αλλά στοιχειωδώς να τεκμηριώνεται. </w:t>
      </w:r>
    </w:p>
    <w:p w14:paraId="23B834EC" w14:textId="77777777" w:rsidR="00762968" w:rsidRDefault="006F10D4">
      <w:pPr>
        <w:spacing w:line="600" w:lineRule="auto"/>
        <w:ind w:firstLine="720"/>
        <w:jc w:val="both"/>
        <w:rPr>
          <w:rFonts w:eastAsia="Times New Roman"/>
          <w:szCs w:val="24"/>
        </w:rPr>
      </w:pPr>
      <w:r>
        <w:rPr>
          <w:rFonts w:eastAsia="Times New Roman"/>
          <w:szCs w:val="24"/>
        </w:rPr>
        <w:lastRenderedPageBreak/>
        <w:t xml:space="preserve">Όσον αφορά την κριτική για τις δημόσιες </w:t>
      </w:r>
      <w:r>
        <w:rPr>
          <w:rFonts w:eastAsia="Times New Roman"/>
          <w:szCs w:val="24"/>
        </w:rPr>
        <w:t>μ</w:t>
      </w:r>
      <w:r>
        <w:rPr>
          <w:rFonts w:eastAsia="Times New Roman"/>
          <w:szCs w:val="24"/>
        </w:rPr>
        <w:t xml:space="preserve">ονάδες που έκανε ο συνάδελφος κ. </w:t>
      </w:r>
      <w:proofErr w:type="spellStart"/>
      <w:r>
        <w:rPr>
          <w:rFonts w:eastAsia="Times New Roman"/>
          <w:szCs w:val="24"/>
        </w:rPr>
        <w:t>Λαμπρούλης</w:t>
      </w:r>
      <w:proofErr w:type="spellEnd"/>
      <w:r>
        <w:rPr>
          <w:rFonts w:eastAsia="Times New Roman"/>
          <w:szCs w:val="24"/>
        </w:rPr>
        <w:t>, οφείλω να πω</w:t>
      </w:r>
      <w:r>
        <w:rPr>
          <w:rFonts w:eastAsia="Times New Roman"/>
          <w:szCs w:val="24"/>
        </w:rPr>
        <w:t xml:space="preserve"> ότι όντως εκεί υπάρχει υστέρηση στο </w:t>
      </w:r>
      <w:r>
        <w:rPr>
          <w:rFonts w:eastAsia="Times New Roman"/>
          <w:szCs w:val="24"/>
        </w:rPr>
        <w:t>δ</w:t>
      </w:r>
      <w:r>
        <w:rPr>
          <w:rFonts w:eastAsia="Times New Roman"/>
          <w:szCs w:val="24"/>
        </w:rPr>
        <w:t xml:space="preserve">ημόσιο </w:t>
      </w:r>
      <w:r>
        <w:rPr>
          <w:rFonts w:eastAsia="Times New Roman"/>
          <w:szCs w:val="24"/>
        </w:rPr>
        <w:t>σ</w:t>
      </w:r>
      <w:r>
        <w:rPr>
          <w:rFonts w:eastAsia="Times New Roman"/>
          <w:szCs w:val="24"/>
        </w:rPr>
        <w:t xml:space="preserve">ύστημα </w:t>
      </w:r>
      <w:r>
        <w:rPr>
          <w:rFonts w:eastAsia="Times New Roman"/>
          <w:szCs w:val="24"/>
        </w:rPr>
        <w:t>υ</w:t>
      </w:r>
      <w:r>
        <w:rPr>
          <w:rFonts w:eastAsia="Times New Roman"/>
          <w:szCs w:val="24"/>
        </w:rPr>
        <w:t xml:space="preserve">γείας. Είναι περισσότερες οι </w:t>
      </w:r>
      <w:r>
        <w:rPr>
          <w:rFonts w:eastAsia="Times New Roman"/>
          <w:szCs w:val="24"/>
        </w:rPr>
        <w:t>μ</w:t>
      </w:r>
      <w:r>
        <w:rPr>
          <w:rFonts w:eastAsia="Times New Roman"/>
          <w:szCs w:val="24"/>
        </w:rPr>
        <w:t>ονάδες του ιδιωτικού τομέα, αλλά επί των ημερών μας έχουμε δρομολογήσει την ανάπτυξη Δημόσιας Μονάδας Ιατρικώς Υποβοηθούμενης Αναπαραγωγής στο Πανεπιστημιακό Νοσοκομείο της</w:t>
      </w:r>
      <w:r>
        <w:rPr>
          <w:rFonts w:eastAsia="Times New Roman"/>
          <w:szCs w:val="24"/>
        </w:rPr>
        <w:t xml:space="preserve"> Πάτρας, στο Ρίο.</w:t>
      </w:r>
    </w:p>
    <w:p w14:paraId="23B834ED" w14:textId="77777777" w:rsidR="00762968" w:rsidRDefault="006F10D4">
      <w:pPr>
        <w:spacing w:line="600" w:lineRule="auto"/>
        <w:ind w:firstLine="720"/>
        <w:jc w:val="both"/>
        <w:rPr>
          <w:rFonts w:eastAsia="Times New Roman"/>
          <w:szCs w:val="24"/>
        </w:rPr>
      </w:pPr>
      <w:r>
        <w:rPr>
          <w:rFonts w:eastAsia="Times New Roman"/>
          <w:szCs w:val="24"/>
        </w:rPr>
        <w:t xml:space="preserve">Όσον αφορά το προσφυγικό, επίσης δεν θεωρώ ότι είναι προβληματική η διαδικασία. Η διαδικασία είναι </w:t>
      </w:r>
      <w:proofErr w:type="spellStart"/>
      <w:r>
        <w:rPr>
          <w:rFonts w:eastAsia="Times New Roman"/>
          <w:szCs w:val="24"/>
        </w:rPr>
        <w:t>διαφανέστατη</w:t>
      </w:r>
      <w:proofErr w:type="spellEnd"/>
      <w:r>
        <w:rPr>
          <w:rFonts w:eastAsia="Times New Roman"/>
          <w:szCs w:val="24"/>
        </w:rPr>
        <w:t>, μέσα από την προκήρυξη που κάνει ο αρμόδιος φορέας που θα διαχειρίζεται αυτά τα χρήματα, που είναι το ΚΕΕΛΠΝΟ. Το πρόβλημα εί</w:t>
      </w:r>
      <w:r>
        <w:rPr>
          <w:rFonts w:eastAsia="Times New Roman"/>
          <w:szCs w:val="24"/>
        </w:rPr>
        <w:t xml:space="preserve">ναι ότι ειδικά για τους γιατρούς έχουμε ελλειμματική ανταπόκριση, όπως και για τις άλλες θέσεις που προκηρύσσουμε στο </w:t>
      </w:r>
      <w:r>
        <w:rPr>
          <w:rFonts w:eastAsia="Times New Roman"/>
          <w:szCs w:val="24"/>
        </w:rPr>
        <w:t>σ</w:t>
      </w:r>
      <w:r>
        <w:rPr>
          <w:rFonts w:eastAsia="Times New Roman"/>
          <w:szCs w:val="24"/>
        </w:rPr>
        <w:t xml:space="preserve">ύστημα </w:t>
      </w:r>
      <w:r>
        <w:rPr>
          <w:rFonts w:eastAsia="Times New Roman"/>
          <w:szCs w:val="24"/>
        </w:rPr>
        <w:t>υ</w:t>
      </w:r>
      <w:r>
        <w:rPr>
          <w:rFonts w:eastAsia="Times New Roman"/>
          <w:szCs w:val="24"/>
        </w:rPr>
        <w:t>γείας αυτή την περίοδο. Είναι μια δύσκολη δουλειά αυτή. Δεν είναι προνομιακή πρόσληψη. Μιλάμε για ανθρώπους οι οποίοι παρέχουν υπ</w:t>
      </w:r>
      <w:r>
        <w:rPr>
          <w:rFonts w:eastAsia="Times New Roman"/>
          <w:szCs w:val="24"/>
        </w:rPr>
        <w:t xml:space="preserve">ηρεσίες σε ευάλωτους πληθυσμούς, με ειδικά προβλήματα, που προασπίζουν τη δημόσια υγεία. </w:t>
      </w:r>
    </w:p>
    <w:p w14:paraId="23B834EE" w14:textId="77777777" w:rsidR="00762968" w:rsidRDefault="006F10D4">
      <w:pPr>
        <w:spacing w:line="600" w:lineRule="auto"/>
        <w:ind w:firstLine="720"/>
        <w:jc w:val="both"/>
        <w:rPr>
          <w:rFonts w:eastAsia="Times New Roman"/>
          <w:szCs w:val="24"/>
        </w:rPr>
      </w:pPr>
      <w:r>
        <w:rPr>
          <w:rFonts w:eastAsia="Times New Roman"/>
          <w:szCs w:val="24"/>
        </w:rPr>
        <w:t xml:space="preserve">Νομίζω, λοιπόν, ότι με την παράταση που δίνουμε και με το νέο πρόγραμμα που θα υποστηρίζεται πλέον από εθνικούς </w:t>
      </w:r>
      <w:r>
        <w:rPr>
          <w:rFonts w:eastAsia="Times New Roman"/>
          <w:szCs w:val="24"/>
        </w:rPr>
        <w:lastRenderedPageBreak/>
        <w:t>πόρους, από το εθνικό ΠΔΕ, έχουμε μία αναβαθμισμένη κρ</w:t>
      </w:r>
      <w:r>
        <w:rPr>
          <w:rFonts w:eastAsia="Times New Roman"/>
          <w:szCs w:val="24"/>
        </w:rPr>
        <w:t>ατική παρουσία σε όλα τα σημεία διαμονής προσφύγων και μεταναστών αυτή την περίοδο στη χώρα. Αυτό είναι πάρα πολύ σημαντική επένδυση στην υγειονομική ασφάλεια της κοινωνίας, στη δημόσια υγεία και νομίζω και στην κοινωνική συνοχή.</w:t>
      </w:r>
    </w:p>
    <w:p w14:paraId="23B834EF" w14:textId="77777777" w:rsidR="00762968" w:rsidRDefault="006F10D4">
      <w:pPr>
        <w:spacing w:line="600" w:lineRule="auto"/>
        <w:ind w:firstLine="720"/>
        <w:jc w:val="both"/>
        <w:rPr>
          <w:rFonts w:eastAsia="Times New Roman"/>
          <w:szCs w:val="24"/>
        </w:rPr>
      </w:pPr>
      <w:r>
        <w:rPr>
          <w:rFonts w:eastAsia="Times New Roman"/>
          <w:szCs w:val="24"/>
        </w:rPr>
        <w:t>Τελειώνω με την τροπολογία</w:t>
      </w:r>
      <w:r>
        <w:rPr>
          <w:rFonts w:eastAsia="Times New Roman"/>
          <w:szCs w:val="24"/>
        </w:rPr>
        <w:t>, την οποία σ</w:t>
      </w:r>
      <w:r>
        <w:rPr>
          <w:rFonts w:eastAsia="Times New Roman"/>
          <w:szCs w:val="24"/>
        </w:rPr>
        <w:t>ά</w:t>
      </w:r>
      <w:r>
        <w:rPr>
          <w:rFonts w:eastAsia="Times New Roman"/>
          <w:szCs w:val="24"/>
        </w:rPr>
        <w:t>ς προϊδεάσαμε ότι θα καταθέσουμε, με γενικό αριθμό 1714 και ειδικό 132. Συνοδεύεται και με μια νομοτεχνική βελτίωση</w:t>
      </w:r>
      <w:r>
        <w:rPr>
          <w:rFonts w:eastAsia="Times New Roman"/>
          <w:szCs w:val="24"/>
        </w:rPr>
        <w:t>,</w:t>
      </w:r>
      <w:r>
        <w:rPr>
          <w:rFonts w:eastAsia="Times New Roman"/>
          <w:szCs w:val="24"/>
        </w:rPr>
        <w:t xml:space="preserve"> την οποία έχουμε μοιράσει. Η τροπολογία αυτή έχει τρία-τέσσερα σημεία. </w:t>
      </w:r>
    </w:p>
    <w:p w14:paraId="23B834F0" w14:textId="77777777" w:rsidR="00762968" w:rsidRDefault="006F10D4">
      <w:pPr>
        <w:spacing w:line="600" w:lineRule="auto"/>
        <w:ind w:firstLine="720"/>
        <w:jc w:val="both"/>
        <w:rPr>
          <w:rFonts w:eastAsia="Times New Roman"/>
          <w:szCs w:val="24"/>
        </w:rPr>
      </w:pPr>
      <w:r>
        <w:rPr>
          <w:rFonts w:eastAsia="Times New Roman"/>
          <w:szCs w:val="24"/>
        </w:rPr>
        <w:t>Το πρώτο είναι ότι επιλύει διαδικαστικά προβλήματα κα</w:t>
      </w:r>
      <w:r>
        <w:rPr>
          <w:rFonts w:eastAsia="Times New Roman"/>
          <w:szCs w:val="24"/>
        </w:rPr>
        <w:t xml:space="preserve">ι νομοθετικά κενά στη διαδικασία αξιολόγησης και εξέλιξης των γιατρών του ΕΣΥ και ιδιαίτερα των γιατρών της </w:t>
      </w:r>
      <w:r>
        <w:rPr>
          <w:rFonts w:eastAsia="Times New Roman"/>
          <w:szCs w:val="24"/>
        </w:rPr>
        <w:t>π</w:t>
      </w:r>
      <w:r>
        <w:rPr>
          <w:rFonts w:eastAsia="Times New Roman"/>
          <w:szCs w:val="24"/>
        </w:rPr>
        <w:t xml:space="preserve">ρωτοβάθμιας </w:t>
      </w:r>
      <w:r>
        <w:rPr>
          <w:rFonts w:eastAsia="Times New Roman"/>
          <w:szCs w:val="24"/>
        </w:rPr>
        <w:t>φ</w:t>
      </w:r>
      <w:r>
        <w:rPr>
          <w:rFonts w:eastAsia="Times New Roman"/>
          <w:szCs w:val="24"/>
        </w:rPr>
        <w:t xml:space="preserve">ροντίδας. </w:t>
      </w:r>
    </w:p>
    <w:p w14:paraId="23B834F1" w14:textId="77777777" w:rsidR="00762968" w:rsidRDefault="006F10D4">
      <w:pPr>
        <w:spacing w:line="600" w:lineRule="auto"/>
        <w:ind w:firstLine="720"/>
        <w:jc w:val="both"/>
        <w:rPr>
          <w:rFonts w:eastAsia="Times New Roman"/>
          <w:szCs w:val="24"/>
        </w:rPr>
      </w:pPr>
      <w:r>
        <w:rPr>
          <w:rFonts w:eastAsia="Times New Roman"/>
          <w:szCs w:val="24"/>
        </w:rPr>
        <w:t>Το δεύτερο είναι ότι προβλέπει τη δυνατότητα μετάθεσης σε κενή οργανική θέση γιατρών του ΕΣΥ που έχουν μετακινηθεί για πάνω</w:t>
      </w:r>
      <w:r>
        <w:rPr>
          <w:rFonts w:eastAsia="Times New Roman"/>
          <w:szCs w:val="24"/>
        </w:rPr>
        <w:t xml:space="preserve"> από εννιά μήνες σε ορισμένα νοσοκομεία και στα οποία, προφανώς, λόγω της παράτασης των μετακινήσεων αυτών, είναι πλέον απαραίτητοι. </w:t>
      </w:r>
    </w:p>
    <w:p w14:paraId="23B834F2" w14:textId="77777777" w:rsidR="00762968" w:rsidRDefault="006F10D4">
      <w:pPr>
        <w:spacing w:line="600" w:lineRule="auto"/>
        <w:ind w:firstLine="720"/>
        <w:jc w:val="both"/>
        <w:rPr>
          <w:rFonts w:eastAsia="Times New Roman"/>
          <w:szCs w:val="24"/>
        </w:rPr>
      </w:pPr>
      <w:r>
        <w:rPr>
          <w:rFonts w:eastAsia="Times New Roman"/>
          <w:szCs w:val="24"/>
        </w:rPr>
        <w:lastRenderedPageBreak/>
        <w:t>Επίσης, υπάρχει η δυνατότητα μετάταξης των πρώην σχολικών φυλάκων, κάποιοι εκ των οποίων επαναπροσλήφθηκαν, όπως ξέρετε, σ</w:t>
      </w:r>
      <w:r>
        <w:rPr>
          <w:rFonts w:eastAsia="Times New Roman"/>
          <w:szCs w:val="24"/>
        </w:rPr>
        <w:t xml:space="preserve">το σύστημα υγείας και υπηρετούν σε προσωποπαγείς θέσεις. Δίνουμε τη δυνατότητα να μεταταχθούν σε κενές οργανικές θέσεις του κλάδου ΥΕ Βοηθητικού Προσωπικού που υπάρχουν στα νοσοκομεία. </w:t>
      </w:r>
    </w:p>
    <w:p w14:paraId="23B834F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Επίσης εξουσιοδοτείται ο Υπουργός Υγείας και δεν χρειάζεται έκδοση προ</w:t>
      </w:r>
      <w:r>
        <w:rPr>
          <w:rFonts w:eastAsia="Times New Roman" w:cs="Times New Roman"/>
          <w:szCs w:val="24"/>
        </w:rPr>
        <w:t>εδρικού διατάγματος για να γίνονται αλλαγές στο καθεστώς των άγονων ειδικοτήτων, στη διαδικασία έναρξης και απόκτησης της ειδικότητας, στον τρόπο με τον οποίο θα γίνονται εξετάσεις, στο περιεχόμενο της εκπαίδευσης, στον τρόπο που θα πιστοποιούνται οι δεξιό</w:t>
      </w:r>
      <w:r>
        <w:rPr>
          <w:rFonts w:eastAsia="Times New Roman" w:cs="Times New Roman"/>
          <w:szCs w:val="24"/>
        </w:rPr>
        <w:t>τητες των ειδικευόμενων ιατρών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Αυτό είναι μια πρόταση που έρχεται προφανώς από το ΚΕΣΥ και θα γίνεται πάντα με εισήγηση του ΚΕΣΥ. Νομίζω ότι διευκολύνει τη διαδικασία αναβάθμισης της ιατρικής εκπαίδευσης, η οποία είναι σε εξέλιξη αυτή την περίοδο. </w:t>
      </w:r>
    </w:p>
    <w:p w14:paraId="23B834F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Και μία τελευταία αλλαγή είναι στην Εθνική Επιτροπή για τα Σπάνια Νοσήματα, που έχουμε συγκροτήσει με τον ν.4461. Διευρύνεται η </w:t>
      </w:r>
      <w:r>
        <w:rPr>
          <w:rFonts w:eastAsia="Times New Roman" w:cs="Times New Roman"/>
          <w:szCs w:val="24"/>
        </w:rPr>
        <w:t>ε</w:t>
      </w:r>
      <w:r>
        <w:rPr>
          <w:rFonts w:eastAsia="Times New Roman" w:cs="Times New Roman"/>
          <w:szCs w:val="24"/>
        </w:rPr>
        <w:t xml:space="preserve">πιτροπή αυτή με τέσσερις επιστήμονες, επιπλέον </w:t>
      </w:r>
      <w:r>
        <w:rPr>
          <w:rFonts w:eastAsia="Times New Roman" w:cs="Times New Roman"/>
          <w:szCs w:val="24"/>
        </w:rPr>
        <w:lastRenderedPageBreak/>
        <w:t>των δεκατριών μελών, οι οποίοι θα καλούνται</w:t>
      </w:r>
      <w:r>
        <w:rPr>
          <w:rFonts w:eastAsia="Times New Roman" w:cs="Times New Roman"/>
          <w:szCs w:val="24"/>
        </w:rPr>
        <w:t>,</w:t>
      </w:r>
      <w:r>
        <w:rPr>
          <w:rFonts w:eastAsia="Times New Roman" w:cs="Times New Roman"/>
          <w:szCs w:val="24"/>
        </w:rPr>
        <w:t xml:space="preserve"> έχοντας μια εξειδικευμένη γνώση και</w:t>
      </w:r>
      <w:r>
        <w:rPr>
          <w:rFonts w:eastAsia="Times New Roman" w:cs="Times New Roman"/>
          <w:szCs w:val="24"/>
        </w:rPr>
        <w:t xml:space="preserve"> εμπειρία σε ένα σπάνιο νόσημα -γιατί δεν μπορούν τα μόνιμα μέλη της </w:t>
      </w:r>
      <w:r>
        <w:rPr>
          <w:rFonts w:eastAsia="Times New Roman" w:cs="Times New Roman"/>
          <w:szCs w:val="24"/>
        </w:rPr>
        <w:t>ε</w:t>
      </w:r>
      <w:r>
        <w:rPr>
          <w:rFonts w:eastAsia="Times New Roman" w:cs="Times New Roman"/>
          <w:szCs w:val="24"/>
        </w:rPr>
        <w:t>πιτροπής να έχουν εξειδικευμέν</w:t>
      </w:r>
      <w:r>
        <w:rPr>
          <w:rFonts w:eastAsia="Times New Roman" w:cs="Times New Roman"/>
          <w:szCs w:val="24"/>
        </w:rPr>
        <w:t>η</w:t>
      </w:r>
      <w:r>
        <w:rPr>
          <w:rFonts w:eastAsia="Times New Roman" w:cs="Times New Roman"/>
          <w:szCs w:val="24"/>
        </w:rPr>
        <w:t xml:space="preserve"> γνώση για νοσήματα που αφορούν, για παράδειγμα, πέντε ή δέκα άτομα στη χώρα-</w:t>
      </w:r>
      <w:r>
        <w:rPr>
          <w:rFonts w:eastAsia="Times New Roman" w:cs="Times New Roman"/>
          <w:szCs w:val="24"/>
        </w:rPr>
        <w:t>,</w:t>
      </w:r>
      <w:r>
        <w:rPr>
          <w:rFonts w:eastAsia="Times New Roman" w:cs="Times New Roman"/>
          <w:szCs w:val="24"/>
        </w:rPr>
        <w:t xml:space="preserve"> θα μπορούν να καλούνται και να συνεισφέρουν με την άποψή τους στο πώς θα αξι</w:t>
      </w:r>
      <w:r>
        <w:rPr>
          <w:rFonts w:eastAsia="Times New Roman" w:cs="Times New Roman"/>
          <w:szCs w:val="24"/>
        </w:rPr>
        <w:t xml:space="preserve">ολογηθούν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μπειρογνωμοσύνης και πώς θα είναι πιο αναβαθμισμένη η φροντίδα των ανθρώπων που έχουν σπάνια νοσήματα.</w:t>
      </w:r>
    </w:p>
    <w:p w14:paraId="23B834F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Αυτή είναι η τροπολογία την οποία καταθέτουμε</w:t>
      </w:r>
      <w:r>
        <w:rPr>
          <w:rFonts w:eastAsia="Times New Roman" w:cs="Times New Roman"/>
          <w:szCs w:val="24"/>
        </w:rPr>
        <w:t>,</w:t>
      </w:r>
      <w:r>
        <w:rPr>
          <w:rFonts w:eastAsia="Times New Roman" w:cs="Times New Roman"/>
          <w:szCs w:val="24"/>
        </w:rPr>
        <w:t xml:space="preserve"> έστω και εκπρόθεσμα. Είναι αποδεκτή η κριτική περί μη ορθής διαδικασίας νομοθέτησης μ</w:t>
      </w:r>
      <w:r>
        <w:rPr>
          <w:rFonts w:eastAsia="Times New Roman" w:cs="Times New Roman"/>
          <w:szCs w:val="24"/>
        </w:rPr>
        <w:t>ε αυτόν τον τρόπο. Δυστυχώς, όμως, υπάρχουν πολύ μεγάλες θεσμικές εκκρεμότητες, τις οποίες προσπαθούμε σε κάθε νομοσχέδιο ένα μέρος από αυτές να τις αντιμετωπίζουμε, διότι αυτό, κατά την άποψή μας, διευκολύνει τη λειτουργία του δημόσιου συστήματος υγείας κ</w:t>
      </w:r>
      <w:r>
        <w:rPr>
          <w:rFonts w:eastAsia="Times New Roman" w:cs="Times New Roman"/>
          <w:szCs w:val="24"/>
        </w:rPr>
        <w:t>αι τη φροντίδα των πολιτών.</w:t>
      </w:r>
    </w:p>
    <w:p w14:paraId="23B834F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Σας ευχαριστώ.</w:t>
      </w:r>
    </w:p>
    <w:p w14:paraId="23B834F7" w14:textId="77777777" w:rsidR="00762968" w:rsidRDefault="006F10D4">
      <w:pPr>
        <w:spacing w:line="600" w:lineRule="auto"/>
        <w:ind w:firstLine="720"/>
        <w:jc w:val="both"/>
        <w:rPr>
          <w:rFonts w:eastAsia="Times New Roman" w:cs="Times New Roman"/>
          <w:szCs w:val="24"/>
        </w:rPr>
      </w:pPr>
      <w:r w:rsidRPr="00134684">
        <w:rPr>
          <w:rFonts w:eastAsia="Times New Roman" w:cs="Times New Roman"/>
          <w:b/>
          <w:szCs w:val="24"/>
        </w:rPr>
        <w:lastRenderedPageBreak/>
        <w:t xml:space="preserve">ΠΡΟΕΔΡΕΥΩΝ (Γεώργιος </w:t>
      </w:r>
      <w:proofErr w:type="spellStart"/>
      <w:r w:rsidRPr="00134684">
        <w:rPr>
          <w:rFonts w:eastAsia="Times New Roman" w:cs="Times New Roman"/>
          <w:b/>
          <w:szCs w:val="24"/>
        </w:rPr>
        <w:t>Λαμπρούλης</w:t>
      </w:r>
      <w:proofErr w:type="spellEnd"/>
      <w:r w:rsidRPr="00134684">
        <w:rPr>
          <w:rFonts w:eastAsia="Times New Roman" w:cs="Times New Roman"/>
          <w:b/>
          <w:szCs w:val="24"/>
        </w:rPr>
        <w:t>):</w:t>
      </w:r>
      <w:r>
        <w:rPr>
          <w:rFonts w:eastAsia="Times New Roman" w:cs="Times New Roman"/>
          <w:szCs w:val="24"/>
        </w:rPr>
        <w:t xml:space="preserve"> Θα δώσουμε τον λόγο στην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Θεοπεφτάτου</w:t>
      </w:r>
      <w:proofErr w:type="spellEnd"/>
      <w:r>
        <w:rPr>
          <w:rFonts w:eastAsia="Times New Roman" w:cs="Times New Roman"/>
          <w:szCs w:val="24"/>
        </w:rPr>
        <w:t>, που είναι η μοναδική ομιλήτρια, διότι οι άλλοι συνάδελφοι προηγήθηκαν υποστηρίζοντας τις τροπολογίες που είχαν καταθέσει. Μετά θα ακολουθή</w:t>
      </w:r>
      <w:r>
        <w:rPr>
          <w:rFonts w:eastAsia="Times New Roman" w:cs="Times New Roman"/>
          <w:szCs w:val="24"/>
        </w:rPr>
        <w:t>σει ο Κοινοβουλευτικός Εκπρόσωπος της Νέας Δημοκρατίας κ. Κεφαλογιάννης, και δεν ξέρω αν κάποιος άλλος από τους υπόλοιπους Κοινοβουλευτικούς Εκπροσώπους θα θελήσει να πάρει τον λόγο.</w:t>
      </w:r>
    </w:p>
    <w:p w14:paraId="23B834F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Θεοπεφτάτου</w:t>
      </w:r>
      <w:proofErr w:type="spellEnd"/>
      <w:r>
        <w:rPr>
          <w:rFonts w:eastAsia="Times New Roman" w:cs="Times New Roman"/>
          <w:szCs w:val="24"/>
        </w:rPr>
        <w:t>.</w:t>
      </w:r>
    </w:p>
    <w:p w14:paraId="23B834F9" w14:textId="77777777" w:rsidR="00762968" w:rsidRDefault="006F10D4">
      <w:pPr>
        <w:spacing w:line="600" w:lineRule="auto"/>
        <w:ind w:firstLine="720"/>
        <w:jc w:val="both"/>
        <w:rPr>
          <w:rFonts w:eastAsia="Times New Roman" w:cs="Times New Roman"/>
          <w:szCs w:val="24"/>
        </w:rPr>
      </w:pPr>
      <w:r w:rsidRPr="00134684">
        <w:rPr>
          <w:rFonts w:eastAsia="Times New Roman" w:cs="Times New Roman"/>
          <w:b/>
          <w:szCs w:val="24"/>
        </w:rPr>
        <w:t>ΑΦΡΟΔΙΤΗ ΘΕΟΠΕΦΤΑΤΟΥ:</w:t>
      </w:r>
      <w:r>
        <w:rPr>
          <w:rFonts w:eastAsia="Times New Roman" w:cs="Times New Roman"/>
          <w:szCs w:val="24"/>
        </w:rPr>
        <w:t xml:space="preserve"> Ευχαριστώ, κύριε Πρ</w:t>
      </w:r>
      <w:r>
        <w:rPr>
          <w:rFonts w:eastAsia="Times New Roman" w:cs="Times New Roman"/>
          <w:szCs w:val="24"/>
        </w:rPr>
        <w:t>όεδρε.</w:t>
      </w:r>
    </w:p>
    <w:p w14:paraId="23B834F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Θα ήθελα στη σύντομη τοποθέτησή μου -να ενημερώσω και την Εθνική Αντιπροσωπεία- σαν ελάχιστο φόρο τιμής στην οικογένεια Βεργωτή να πω δυο λόγια σε αυτές τις δύσκολες στιγμές της γενικής οδύνης και περισυλλογής που ζούμε. Σε αυτές τις ώρες, που είναι</w:t>
      </w:r>
      <w:r>
        <w:rPr>
          <w:rFonts w:eastAsia="Times New Roman" w:cs="Times New Roman"/>
          <w:szCs w:val="24"/>
        </w:rPr>
        <w:t xml:space="preserve"> πολύ πρώιμο για συμπεράσματα, θα ήθελα και εγώ να εκφράσω τη συμπάθειά μας και την ευγνωμοσύνη </w:t>
      </w:r>
      <w:r>
        <w:rPr>
          <w:rFonts w:eastAsia="Times New Roman" w:cs="Times New Roman"/>
          <w:szCs w:val="24"/>
        </w:rPr>
        <w:lastRenderedPageBreak/>
        <w:t xml:space="preserve">μας σε όλους αυτούς τους ανθρώπους που έτσι και αλλιώς εμπλέκονται λόγω της </w:t>
      </w:r>
      <w:proofErr w:type="spellStart"/>
      <w:r>
        <w:rPr>
          <w:rFonts w:eastAsia="Times New Roman" w:cs="Times New Roman"/>
          <w:szCs w:val="24"/>
        </w:rPr>
        <w:t>ιδιότητάς</w:t>
      </w:r>
      <w:proofErr w:type="spellEnd"/>
      <w:r>
        <w:rPr>
          <w:rFonts w:eastAsia="Times New Roman" w:cs="Times New Roman"/>
          <w:szCs w:val="24"/>
        </w:rPr>
        <w:t xml:space="preserve"> τους, αλλά και σε όλους αυτούς που εθελοντικά έχουν συμβάλει, ούτως ώστε ν</w:t>
      </w:r>
      <w:r>
        <w:rPr>
          <w:rFonts w:eastAsia="Times New Roman" w:cs="Times New Roman"/>
          <w:szCs w:val="24"/>
        </w:rPr>
        <w:t>α απαλύνουν τον πόνο των συνανθρώπων μας και δίνουν τη δική τους μάχη συμπαράστασης και προσφοράς.</w:t>
      </w:r>
    </w:p>
    <w:p w14:paraId="23B834F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Τα νησιά μας, τα νησιά που εκπροσωπώ, δηλαδή η Κεφαλ</w:t>
      </w:r>
      <w:r>
        <w:rPr>
          <w:rFonts w:eastAsia="Times New Roman" w:cs="Times New Roman"/>
          <w:szCs w:val="24"/>
        </w:rPr>
        <w:t>λ</w:t>
      </w:r>
      <w:r>
        <w:rPr>
          <w:rFonts w:eastAsia="Times New Roman" w:cs="Times New Roman"/>
          <w:szCs w:val="24"/>
        </w:rPr>
        <w:t>ονιά και η Ιθάκη, έχουν ζήσει τέτοιες τραγικές στιγμές και από πυρκαγιές, το 1988 είχαμε και ανθρώπινα θ</w:t>
      </w:r>
      <w:r>
        <w:rPr>
          <w:rFonts w:eastAsia="Times New Roman" w:cs="Times New Roman"/>
          <w:szCs w:val="24"/>
        </w:rPr>
        <w:t>ύματα, αλλά κυρίως από τους σεισμούς, και το 1953</w:t>
      </w:r>
      <w:r>
        <w:rPr>
          <w:rFonts w:eastAsia="Times New Roman" w:cs="Times New Roman"/>
          <w:szCs w:val="24"/>
        </w:rPr>
        <w:t>,</w:t>
      </w:r>
      <w:r>
        <w:rPr>
          <w:rFonts w:eastAsia="Times New Roman" w:cs="Times New Roman"/>
          <w:szCs w:val="24"/>
        </w:rPr>
        <w:t xml:space="preserve"> κυρίως, αλλά και μέχρι τώρα, το 2014. Είναι οδυνηρό να βλέπεις ανθρώπους να χάνουν τις περιουσίες </w:t>
      </w:r>
      <w:r>
        <w:rPr>
          <w:rFonts w:eastAsia="Times New Roman" w:cs="Times New Roman"/>
          <w:szCs w:val="24"/>
        </w:rPr>
        <w:t>τους,</w:t>
      </w:r>
      <w:r>
        <w:rPr>
          <w:rFonts w:eastAsia="Times New Roman" w:cs="Times New Roman"/>
          <w:szCs w:val="24"/>
        </w:rPr>
        <w:t xml:space="preserve"> κυρίως, όμως, τους δικούς τους ανθρώπους. </w:t>
      </w:r>
    </w:p>
    <w:p w14:paraId="23B834F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Σε αυτές τις τραγικές συγκυρίες ήταν σημαντική η στήριξη κ</w:t>
      </w:r>
      <w:r>
        <w:rPr>
          <w:rFonts w:eastAsia="Times New Roman" w:cs="Times New Roman"/>
          <w:szCs w:val="24"/>
        </w:rPr>
        <w:t xml:space="preserve">αι η αλληλεγγύη από όλον τον κόσμο και από τους απανταχού ομογενείς. Μια τέτοια οικογένεια είναι η οικογένεια Βεργωτή. Ξεκινάνε το κοινωνικό και ευεργετικό τους έργο από το </w:t>
      </w:r>
      <w:r>
        <w:rPr>
          <w:rFonts w:eastAsia="Times New Roman" w:cs="Times New Roman"/>
          <w:szCs w:val="24"/>
        </w:rPr>
        <w:t>19</w:t>
      </w:r>
      <w:r w:rsidRPr="0099511A">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αιώνα. Αξιόλογοι πνευματικοί άνθρωποι, ενώ ασχολούνται με ναυτιλιακές επιχειρήσ</w:t>
      </w:r>
      <w:r>
        <w:rPr>
          <w:rFonts w:eastAsia="Times New Roman" w:cs="Times New Roman"/>
          <w:szCs w:val="24"/>
        </w:rPr>
        <w:t xml:space="preserve">εις εκτός Ελλάδας, δεν ξεχνούν ποτέ τον τόπο τους </w:t>
      </w:r>
      <w:r>
        <w:rPr>
          <w:rFonts w:eastAsia="Times New Roman" w:cs="Times New Roman"/>
          <w:szCs w:val="24"/>
        </w:rPr>
        <w:lastRenderedPageBreak/>
        <w:t xml:space="preserve">και η ιστορία τους είναι συνυφασμένη με τον συνάνθρωπο και την ευεργεσία. </w:t>
      </w:r>
    </w:p>
    <w:p w14:paraId="23B834F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Από όποια θέση ή όποιο μέρος βρισκόντουσαν και βρέθηκαν</w:t>
      </w:r>
      <w:r>
        <w:rPr>
          <w:rFonts w:eastAsia="Times New Roman" w:cs="Times New Roman"/>
          <w:szCs w:val="24"/>
        </w:rPr>
        <w:t>,</w:t>
      </w:r>
      <w:r>
        <w:rPr>
          <w:rFonts w:eastAsia="Times New Roman" w:cs="Times New Roman"/>
          <w:szCs w:val="24"/>
        </w:rPr>
        <w:t xml:space="preserve"> πάντοτε έβαζαν ψηλά την αγάπη τους για την Κεφαλ</w:t>
      </w:r>
      <w:r>
        <w:rPr>
          <w:rFonts w:eastAsia="Times New Roman" w:cs="Times New Roman"/>
          <w:szCs w:val="24"/>
        </w:rPr>
        <w:t>λ</w:t>
      </w:r>
      <w:r>
        <w:rPr>
          <w:rFonts w:eastAsia="Times New Roman" w:cs="Times New Roman"/>
          <w:szCs w:val="24"/>
        </w:rPr>
        <w:t>ονιά και την Ελλάδα και σ</w:t>
      </w:r>
      <w:r>
        <w:rPr>
          <w:rFonts w:eastAsia="Times New Roman" w:cs="Times New Roman"/>
          <w:szCs w:val="24"/>
        </w:rPr>
        <w:t>τηρίζουν έμπρακτα την πατρίδα τους σε θέματα εκπαίδευσης, υγείας, αθλητισμού, πολιτισμού, οικονομικής ενίσχυσης φοιτητών, συμβολής σε κοινωνικές ανάγκες εκεί που το κράτος αδυνατεί.</w:t>
      </w:r>
    </w:p>
    <w:p w14:paraId="23B834FE"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έγινε το Ίδρυμα Γεωργίου και </w:t>
      </w:r>
      <w:proofErr w:type="spellStart"/>
      <w:r>
        <w:rPr>
          <w:rFonts w:eastAsia="Times New Roman" w:cs="Times New Roman"/>
          <w:szCs w:val="24"/>
        </w:rPr>
        <w:t>Μάρης</w:t>
      </w:r>
      <w:proofErr w:type="spellEnd"/>
      <w:r>
        <w:rPr>
          <w:rFonts w:eastAsia="Times New Roman" w:cs="Times New Roman"/>
          <w:szCs w:val="24"/>
        </w:rPr>
        <w:t xml:space="preserve"> Βεργωτή. Ο Γεώργιος Βεργω</w:t>
      </w:r>
      <w:r>
        <w:rPr>
          <w:rFonts w:eastAsia="Times New Roman" w:cs="Times New Roman"/>
          <w:szCs w:val="24"/>
        </w:rPr>
        <w:t xml:space="preserve">τής τιμήθηκε το 1964 με ένα σπάνιο χρυσό μετάλλιο της Ακαδημίας Αθηνών για τη σπάνια προσφορά του και η σύζυγός του, η </w:t>
      </w:r>
      <w:proofErr w:type="spellStart"/>
      <w:r>
        <w:rPr>
          <w:rFonts w:eastAsia="Times New Roman" w:cs="Times New Roman"/>
          <w:szCs w:val="24"/>
        </w:rPr>
        <w:t>Μάρη</w:t>
      </w:r>
      <w:proofErr w:type="spellEnd"/>
      <w:r>
        <w:rPr>
          <w:rFonts w:eastAsia="Times New Roman" w:cs="Times New Roman"/>
          <w:szCs w:val="24"/>
        </w:rPr>
        <w:t xml:space="preserve"> Βεργωτή</w:t>
      </w:r>
      <w:r>
        <w:rPr>
          <w:rFonts w:eastAsia="Times New Roman" w:cs="Times New Roman"/>
          <w:szCs w:val="24"/>
        </w:rPr>
        <w:t>,</w:t>
      </w:r>
      <w:r>
        <w:rPr>
          <w:rFonts w:eastAsia="Times New Roman" w:cs="Times New Roman"/>
          <w:szCs w:val="24"/>
        </w:rPr>
        <w:t xml:space="preserve"> θέλοντας να κάνει πράξη την επιθυμία του συζύγου τ</w:t>
      </w:r>
      <w:r>
        <w:rPr>
          <w:rFonts w:eastAsia="Times New Roman" w:cs="Times New Roman"/>
          <w:szCs w:val="24"/>
        </w:rPr>
        <w:t>ης,</w:t>
      </w:r>
      <w:r>
        <w:rPr>
          <w:rFonts w:eastAsia="Times New Roman" w:cs="Times New Roman"/>
          <w:szCs w:val="24"/>
        </w:rPr>
        <w:t xml:space="preserve"> όρισε το να συγκροτηθεί το Ίδρυμα Γεωργίου και </w:t>
      </w:r>
      <w:proofErr w:type="spellStart"/>
      <w:r>
        <w:rPr>
          <w:rFonts w:eastAsia="Times New Roman" w:cs="Times New Roman"/>
          <w:szCs w:val="24"/>
        </w:rPr>
        <w:t>Μάρης</w:t>
      </w:r>
      <w:proofErr w:type="spellEnd"/>
      <w:r>
        <w:rPr>
          <w:rFonts w:eastAsia="Times New Roman" w:cs="Times New Roman"/>
          <w:szCs w:val="24"/>
        </w:rPr>
        <w:t xml:space="preserve"> Βεργωτή, δι</w:t>
      </w:r>
      <w:r>
        <w:rPr>
          <w:rFonts w:eastAsia="Times New Roman" w:cs="Times New Roman"/>
          <w:szCs w:val="24"/>
        </w:rPr>
        <w:t>ά</w:t>
      </w:r>
      <w:r>
        <w:rPr>
          <w:rFonts w:eastAsia="Times New Roman" w:cs="Times New Roman"/>
          <w:szCs w:val="24"/>
        </w:rPr>
        <w:t xml:space="preserve"> του οποίου έγινε η δωρεά των δέκα εκατομμυρίων δολαρίων</w:t>
      </w:r>
      <w:r>
        <w:rPr>
          <w:rFonts w:eastAsia="Times New Roman" w:cs="Times New Roman"/>
          <w:szCs w:val="24"/>
        </w:rPr>
        <w:t>,</w:t>
      </w:r>
      <w:r>
        <w:rPr>
          <w:rFonts w:eastAsia="Times New Roman" w:cs="Times New Roman"/>
          <w:szCs w:val="24"/>
        </w:rPr>
        <w:t xml:space="preserve"> για να γίνει μονάδα ΜΕΘ στο </w:t>
      </w:r>
      <w:r>
        <w:rPr>
          <w:rFonts w:eastAsia="Times New Roman" w:cs="Times New Roman"/>
          <w:szCs w:val="24"/>
        </w:rPr>
        <w:t>ν</w:t>
      </w:r>
      <w:r>
        <w:rPr>
          <w:rFonts w:eastAsia="Times New Roman" w:cs="Times New Roman"/>
          <w:szCs w:val="24"/>
        </w:rPr>
        <w:t>οσοκομείο μας στην Κεφα</w:t>
      </w:r>
      <w:r>
        <w:rPr>
          <w:rFonts w:eastAsia="Times New Roman" w:cs="Times New Roman"/>
          <w:szCs w:val="24"/>
        </w:rPr>
        <w:t>λ</w:t>
      </w:r>
      <w:r>
        <w:rPr>
          <w:rFonts w:eastAsia="Times New Roman" w:cs="Times New Roman"/>
          <w:szCs w:val="24"/>
        </w:rPr>
        <w:t xml:space="preserve">λονιά. Και τώρα με το υπολειπόμενο ποσό συμπληρώνονται οι εγκαταστάσεις, οι </w:t>
      </w:r>
      <w:proofErr w:type="spellStart"/>
      <w:r>
        <w:rPr>
          <w:rFonts w:eastAsia="Times New Roman" w:cs="Times New Roman"/>
          <w:szCs w:val="24"/>
        </w:rPr>
        <w:lastRenderedPageBreak/>
        <w:t>αποστειρωτές</w:t>
      </w:r>
      <w:proofErr w:type="spellEnd"/>
      <w:r>
        <w:rPr>
          <w:rFonts w:eastAsia="Times New Roman" w:cs="Times New Roman"/>
          <w:szCs w:val="24"/>
        </w:rPr>
        <w:t>, οι ανελκυστήρες, οι κεντρικοί ηλεκτρολογικοί πίνακες, π</w:t>
      </w:r>
      <w:r>
        <w:rPr>
          <w:rFonts w:eastAsia="Times New Roman" w:cs="Times New Roman"/>
          <w:szCs w:val="24"/>
        </w:rPr>
        <w:t xml:space="preserve">ροκειμένου να αναβαθμιστεί η λειτουργία και της </w:t>
      </w:r>
      <w:r>
        <w:rPr>
          <w:rFonts w:eastAsia="Times New Roman" w:cs="Times New Roman"/>
          <w:szCs w:val="24"/>
        </w:rPr>
        <w:t>μ</w:t>
      </w:r>
      <w:r>
        <w:rPr>
          <w:rFonts w:eastAsia="Times New Roman" w:cs="Times New Roman"/>
          <w:szCs w:val="24"/>
        </w:rPr>
        <w:t xml:space="preserve">ονάδας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 xml:space="preserve">εραπείας και συνολικά του </w:t>
      </w:r>
      <w:r>
        <w:rPr>
          <w:rFonts w:eastAsia="Times New Roman" w:cs="Times New Roman"/>
          <w:szCs w:val="24"/>
        </w:rPr>
        <w:t>ν</w:t>
      </w:r>
      <w:r>
        <w:rPr>
          <w:rFonts w:eastAsia="Times New Roman" w:cs="Times New Roman"/>
          <w:szCs w:val="24"/>
        </w:rPr>
        <w:t xml:space="preserve">οσοκομείου. </w:t>
      </w:r>
    </w:p>
    <w:p w14:paraId="23B834FF"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 xml:space="preserve">Εδώ θα ήθελα να πω ότι αυτή η </w:t>
      </w:r>
      <w:r>
        <w:rPr>
          <w:rFonts w:eastAsia="Times New Roman" w:cs="Times New Roman"/>
          <w:szCs w:val="24"/>
        </w:rPr>
        <w:t>μ</w:t>
      </w:r>
      <w:r>
        <w:rPr>
          <w:rFonts w:eastAsia="Times New Roman" w:cs="Times New Roman"/>
          <w:szCs w:val="24"/>
        </w:rPr>
        <w:t>ονάδα ακόμα δεν λειτουργεί, όχι μόνο εξαιτίας της έλλειψης στελέχωσής της, αλλά κυρίως και εξαιτίας της έλλειψης στελέ</w:t>
      </w:r>
      <w:r>
        <w:rPr>
          <w:rFonts w:eastAsia="Times New Roman" w:cs="Times New Roman"/>
          <w:szCs w:val="24"/>
        </w:rPr>
        <w:t xml:space="preserve">χωσης βασικών ειδικοτήτων του </w:t>
      </w:r>
      <w:r>
        <w:rPr>
          <w:rFonts w:eastAsia="Times New Roman" w:cs="Times New Roman"/>
          <w:szCs w:val="24"/>
        </w:rPr>
        <w:t>ν</w:t>
      </w:r>
      <w:r>
        <w:rPr>
          <w:rFonts w:eastAsia="Times New Roman" w:cs="Times New Roman"/>
          <w:szCs w:val="24"/>
        </w:rPr>
        <w:t>οσοκομείου μας. Για χρόνια αποχωρούν γιατροί</w:t>
      </w:r>
      <w:r>
        <w:rPr>
          <w:rFonts w:eastAsia="Times New Roman" w:cs="Times New Roman"/>
          <w:szCs w:val="24"/>
        </w:rPr>
        <w:t>,</w:t>
      </w:r>
      <w:r>
        <w:rPr>
          <w:rFonts w:eastAsia="Times New Roman" w:cs="Times New Roman"/>
          <w:szCs w:val="24"/>
        </w:rPr>
        <w:t xml:space="preserve"> κυρίως λόγω συνταξιοδότησης</w:t>
      </w:r>
      <w:r>
        <w:rPr>
          <w:rFonts w:eastAsia="Times New Roman" w:cs="Times New Roman"/>
          <w:szCs w:val="24"/>
        </w:rPr>
        <w:t>,</w:t>
      </w:r>
      <w:r>
        <w:rPr>
          <w:rFonts w:eastAsia="Times New Roman" w:cs="Times New Roman"/>
          <w:szCs w:val="24"/>
        </w:rPr>
        <w:t xml:space="preserve"> που όμως, τα τελευταία χρόνια, παρ</w:t>
      </w:r>
      <w:r>
        <w:rPr>
          <w:rFonts w:eastAsia="Times New Roman" w:cs="Times New Roman"/>
          <w:szCs w:val="24"/>
        </w:rPr>
        <w:t xml:space="preserve">’ </w:t>
      </w:r>
      <w:r>
        <w:rPr>
          <w:rFonts w:eastAsia="Times New Roman" w:cs="Times New Roman"/>
          <w:szCs w:val="24"/>
        </w:rPr>
        <w:t xml:space="preserve">ότι γίνονται συνεχείς προσλήψεις, δεν έρχονται εύκολα στο νησί μας για διορισμό στο </w:t>
      </w:r>
      <w:r>
        <w:rPr>
          <w:rFonts w:eastAsia="Times New Roman" w:cs="Times New Roman"/>
          <w:szCs w:val="24"/>
        </w:rPr>
        <w:t>ν</w:t>
      </w:r>
      <w:r>
        <w:rPr>
          <w:rFonts w:eastAsia="Times New Roman" w:cs="Times New Roman"/>
          <w:szCs w:val="24"/>
        </w:rPr>
        <w:t xml:space="preserve">οσοκομείο και πρέπει, κύριοι </w:t>
      </w:r>
      <w:r>
        <w:rPr>
          <w:rFonts w:eastAsia="Times New Roman" w:cs="Times New Roman"/>
          <w:szCs w:val="24"/>
        </w:rPr>
        <w:t>Υπουργοί, να το δούμε. Το γνωρίζετε πάρα πολύ καλά αυτό το πρόβλημα που έχουν τα νησιά μας, όχι μόνο η Κεφαλ</w:t>
      </w:r>
      <w:r>
        <w:rPr>
          <w:rFonts w:eastAsia="Times New Roman" w:cs="Times New Roman"/>
          <w:szCs w:val="24"/>
        </w:rPr>
        <w:t>λ</w:t>
      </w:r>
      <w:r>
        <w:rPr>
          <w:rFonts w:eastAsia="Times New Roman" w:cs="Times New Roman"/>
          <w:szCs w:val="24"/>
        </w:rPr>
        <w:t xml:space="preserve">ονιά. Θα πρέπει, προκειμένου να τιμηθούν οι ευεργέτες μας, να λειτουργήσει και η </w:t>
      </w:r>
      <w:r>
        <w:rPr>
          <w:rFonts w:eastAsia="Times New Roman" w:cs="Times New Roman"/>
          <w:szCs w:val="24"/>
        </w:rPr>
        <w:t>μ</w:t>
      </w:r>
      <w:r>
        <w:rPr>
          <w:rFonts w:eastAsia="Times New Roman" w:cs="Times New Roman"/>
          <w:szCs w:val="24"/>
        </w:rPr>
        <w:t xml:space="preserve">ονάδα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 xml:space="preserve">εραπείας. </w:t>
      </w:r>
    </w:p>
    <w:p w14:paraId="23B83500"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3B83501"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Καλώς. Ευχαριστούμε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Θεοπεφτάτου</w:t>
      </w:r>
      <w:proofErr w:type="spellEnd"/>
      <w:r>
        <w:rPr>
          <w:rFonts w:eastAsia="Times New Roman" w:cs="Times New Roman"/>
          <w:szCs w:val="24"/>
        </w:rPr>
        <w:t xml:space="preserve">. </w:t>
      </w:r>
    </w:p>
    <w:p w14:paraId="23B83502"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θα δώσουμε τον λόγο στον Κοινοβουλευτικό Εκπρόσωπο της Νέας Δημοκρατίας, τον κ. Κεφαλογιάννη. Μέχρι τώρα δεν έχει έρθει κάποια άλλη εικόνα από το Προεδρείο.</w:t>
      </w:r>
    </w:p>
    <w:p w14:paraId="23B83503"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Μαντά, εσείς </w:t>
      </w:r>
      <w:r>
        <w:rPr>
          <w:rFonts w:eastAsia="Times New Roman" w:cs="Times New Roman"/>
          <w:szCs w:val="24"/>
        </w:rPr>
        <w:t xml:space="preserve">θα παρέμβετε; </w:t>
      </w:r>
    </w:p>
    <w:p w14:paraId="23B83504"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Μάλλον όχι. </w:t>
      </w:r>
    </w:p>
    <w:p w14:paraId="23B83505"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sidRPr="00F44688">
        <w:rPr>
          <w:rFonts w:eastAsia="Times New Roman" w:cs="Times New Roman"/>
          <w:szCs w:val="24"/>
        </w:rPr>
        <w:t>Ωραία.</w:t>
      </w:r>
      <w:r>
        <w:rPr>
          <w:rFonts w:eastAsia="Times New Roman" w:cs="Times New Roman"/>
          <w:b/>
          <w:szCs w:val="24"/>
        </w:rPr>
        <w:t xml:space="preserve"> </w:t>
      </w:r>
      <w:r>
        <w:rPr>
          <w:rFonts w:eastAsia="Times New Roman" w:cs="Times New Roman"/>
          <w:szCs w:val="24"/>
        </w:rPr>
        <w:t xml:space="preserve">Άλλος Κοινοβουλευτικός Εκπρόσωπος δεν μας έχει δηλώσει, τουλάχιστον μέχρι τώρα, ότι θα παρέμβει. Θα κλείσουμε με τον κ. </w:t>
      </w:r>
      <w:proofErr w:type="spellStart"/>
      <w:r>
        <w:rPr>
          <w:rFonts w:eastAsia="Times New Roman" w:cs="Times New Roman"/>
          <w:szCs w:val="24"/>
        </w:rPr>
        <w:t>Πολάκη</w:t>
      </w:r>
      <w:proofErr w:type="spellEnd"/>
      <w:r>
        <w:rPr>
          <w:rFonts w:eastAsia="Times New Roman" w:cs="Times New Roman"/>
          <w:szCs w:val="24"/>
        </w:rPr>
        <w:t xml:space="preserve">. </w:t>
      </w:r>
    </w:p>
    <w:p w14:paraId="23B83506"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κύριε Κεφαλογιάννη.</w:t>
      </w:r>
    </w:p>
    <w:p w14:paraId="23B83507"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Κύριε Υ</w:t>
      </w:r>
      <w:r>
        <w:rPr>
          <w:rFonts w:eastAsia="Times New Roman" w:cs="Times New Roman"/>
          <w:szCs w:val="24"/>
        </w:rPr>
        <w:t>πουργέ, θέλετε να πείτε κάτι νωρίτερα;</w:t>
      </w:r>
    </w:p>
    <w:p w14:paraId="23B83508"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Όχι, αφού θα κλείσουμε, θα τα πούμε όλα μαζί. </w:t>
      </w:r>
    </w:p>
    <w:p w14:paraId="23B83509"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Κα</w:t>
      </w:r>
      <w:r>
        <w:rPr>
          <w:rFonts w:eastAsia="Times New Roman" w:cs="Times New Roman"/>
          <w:szCs w:val="24"/>
        </w:rPr>
        <w:t>μ</w:t>
      </w:r>
      <w:r>
        <w:rPr>
          <w:rFonts w:eastAsia="Times New Roman" w:cs="Times New Roman"/>
          <w:szCs w:val="24"/>
        </w:rPr>
        <w:t>μία νομοθετική; Τίποτε άλλο;</w:t>
      </w:r>
    </w:p>
    <w:p w14:paraId="23B8350A"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Κάποιες παρατηρήσεις στην τροπολογία του κ. Γρηγοράκου. Θα αλλάξουμε κάτι. </w:t>
      </w:r>
    </w:p>
    <w:p w14:paraId="23B8350B"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Τα έχετε έτοιμα; Θα τα δώστε τώρα;</w:t>
      </w:r>
    </w:p>
    <w:p w14:paraId="23B8350C"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Θα τα φέρουμε. </w:t>
      </w:r>
    </w:p>
    <w:p w14:paraId="23B8350D"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Καλώς. </w:t>
      </w:r>
    </w:p>
    <w:p w14:paraId="23B8350E"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Κύριε Κ</w:t>
      </w:r>
      <w:r>
        <w:rPr>
          <w:rFonts w:eastAsia="Times New Roman" w:cs="Times New Roman"/>
          <w:szCs w:val="24"/>
        </w:rPr>
        <w:t xml:space="preserve">εφαλογιάννη, έχετε τον λόγο. </w:t>
      </w:r>
    </w:p>
    <w:p w14:paraId="23B8350F"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Ευχαριστώ, κύριε Πρόεδρε. </w:t>
      </w:r>
    </w:p>
    <w:p w14:paraId="23B83510"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Όσον αφορά τα τραγικά γεγονότα, τοποθετήθηκε και ο εισηγητής μας και εγώ είχα τοποθετηθεί και στ</w:t>
      </w:r>
      <w:r>
        <w:rPr>
          <w:rFonts w:eastAsia="Times New Roman" w:cs="Times New Roman"/>
          <w:szCs w:val="24"/>
        </w:rPr>
        <w:t>ο</w:t>
      </w:r>
      <w:r>
        <w:rPr>
          <w:rFonts w:eastAsia="Times New Roman" w:cs="Times New Roman"/>
          <w:szCs w:val="24"/>
        </w:rPr>
        <w:t xml:space="preserve"> </w:t>
      </w:r>
      <w:r>
        <w:rPr>
          <w:rFonts w:eastAsia="Times New Roman" w:cs="Times New Roman"/>
          <w:szCs w:val="24"/>
        </w:rPr>
        <w:t>Τμήμα</w:t>
      </w:r>
      <w:r>
        <w:rPr>
          <w:rFonts w:eastAsia="Times New Roman" w:cs="Times New Roman"/>
          <w:szCs w:val="24"/>
        </w:rPr>
        <w:t xml:space="preserve"> και για λόγους οικονομίας δεν θα το κάνω εδώ πέρα και για αυτό πολύ περι</w:t>
      </w:r>
      <w:r>
        <w:rPr>
          <w:rFonts w:eastAsia="Times New Roman" w:cs="Times New Roman"/>
          <w:szCs w:val="24"/>
        </w:rPr>
        <w:t xml:space="preserve">ληπτικά θα αναφερθώ στις τροπολογίες. </w:t>
      </w:r>
    </w:p>
    <w:p w14:paraId="23B83511"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Ακούγοντας τα σχόλια των κυρίων Υπουργών, παρ</w:t>
      </w:r>
      <w:r>
        <w:rPr>
          <w:rFonts w:eastAsia="Times New Roman" w:cs="Times New Roman"/>
          <w:szCs w:val="24"/>
        </w:rPr>
        <w:t xml:space="preserve">’ </w:t>
      </w:r>
      <w:r>
        <w:rPr>
          <w:rFonts w:eastAsia="Times New Roman" w:cs="Times New Roman"/>
          <w:szCs w:val="24"/>
        </w:rPr>
        <w:t xml:space="preserve">ότι αναφέρθηκε και ο </w:t>
      </w:r>
      <w:r>
        <w:rPr>
          <w:rFonts w:eastAsia="Times New Roman" w:cs="Times New Roman"/>
          <w:szCs w:val="24"/>
        </w:rPr>
        <w:t>ε</w:t>
      </w:r>
      <w:r>
        <w:rPr>
          <w:rFonts w:eastAsia="Times New Roman" w:cs="Times New Roman"/>
          <w:szCs w:val="24"/>
        </w:rPr>
        <w:t xml:space="preserve">ισηγητής </w:t>
      </w:r>
      <w:r>
        <w:rPr>
          <w:rFonts w:eastAsia="Times New Roman" w:cs="Times New Roman"/>
          <w:szCs w:val="24"/>
        </w:rPr>
        <w:t>μας</w:t>
      </w:r>
      <w:r>
        <w:rPr>
          <w:rFonts w:eastAsia="Times New Roman" w:cs="Times New Roman"/>
          <w:szCs w:val="24"/>
        </w:rPr>
        <w:t>, θα ξεκινήσω για άλλη μια φορά, δυστυχώς, από το φαινόμενο ότι παρατηρείται για πολλοστή φορά το γεγονός ότι οι τροπολογίες είναι περισ</w:t>
      </w:r>
      <w:r>
        <w:rPr>
          <w:rFonts w:eastAsia="Times New Roman" w:cs="Times New Roman"/>
          <w:szCs w:val="24"/>
        </w:rPr>
        <w:t>σότερες από το κυρίως σώμα του νομοσχεδίου. Και</w:t>
      </w:r>
      <w:r>
        <w:rPr>
          <w:rFonts w:eastAsia="Times New Roman" w:cs="Times New Roman"/>
          <w:szCs w:val="24"/>
        </w:rPr>
        <w:t>,</w:t>
      </w:r>
      <w:r>
        <w:rPr>
          <w:rFonts w:eastAsia="Times New Roman" w:cs="Times New Roman"/>
          <w:szCs w:val="24"/>
        </w:rPr>
        <w:t xml:space="preserve"> δυστυχώς, έχουμε τροπολογίες σε κύρωση και μάλιστα μια κύρωση, η οποία αφορά </w:t>
      </w:r>
      <w:r>
        <w:rPr>
          <w:rFonts w:eastAsia="Times New Roman" w:cs="Times New Roman"/>
          <w:szCs w:val="24"/>
        </w:rPr>
        <w:lastRenderedPageBreak/>
        <w:t xml:space="preserve">δωρεές και τροπολογίες οι οποίες κατά βάση είναι εκπρόθεσμες, χωρίς τη δυνατότητα πολλές φορές ουσιαστικής συζήτησης. </w:t>
      </w:r>
    </w:p>
    <w:p w14:paraId="23B83512"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Για παράδει</w:t>
      </w:r>
      <w:r>
        <w:rPr>
          <w:rFonts w:eastAsia="Times New Roman" w:cs="Times New Roman"/>
          <w:szCs w:val="24"/>
        </w:rPr>
        <w:t>γμα, η τελευταία υπουργική τροπολογία, την οποία ανέπτυξε ο κ. Υπουργός πριν από λίγο, κατατέθηκε μόλις πριν από μια ώρα και αντιλαμβάνεστε ότι είναι ανθρωπίνως αδύνατο να μπορέσουμε ουσιαστικά να την αξιολογήσουμε και να μπορέσουμε να τοποθετηθούμε επ’ αυ</w:t>
      </w:r>
      <w:r>
        <w:rPr>
          <w:rFonts w:eastAsia="Times New Roman" w:cs="Times New Roman"/>
          <w:szCs w:val="24"/>
        </w:rPr>
        <w:t>τής. Και βεβαίως, είναι και τροπολογίες οι οποίες πολλές φορές τροποποιούν δικές σας διατάξεις, δηλαδή νόμους που η κυβερνητική πλειοψηφία έχει ψηφίσει πριν από μερικούς μήνες και νομίζω ότι αυτό αποτελεί άλλο ένα δείγμα προχειρότητας όσον αφορά τη νομοθέτ</w:t>
      </w:r>
      <w:r>
        <w:rPr>
          <w:rFonts w:eastAsia="Times New Roman" w:cs="Times New Roman"/>
          <w:szCs w:val="24"/>
        </w:rPr>
        <w:t>ηση. Δηλαδή, όταν έρχεστε εδώ πέρα και αλλάζετε δικούς σας νόμους, δικά σας προεδρικά διατάγματα, τα οποία είχαν ψηφιστεί είτε το 2017 είτε το 2016 ή ακόμα και μέσα στο 2018, νομίζω ότι αντιλαμβάνεται η Εθνική Αντιπροσωπεία ότι στην ουσία υπάρχει μια έμμεσ</w:t>
      </w:r>
      <w:r>
        <w:rPr>
          <w:rFonts w:eastAsia="Times New Roman" w:cs="Times New Roman"/>
          <w:szCs w:val="24"/>
        </w:rPr>
        <w:t xml:space="preserve">η ομολογία κακής νομοθέτησης </w:t>
      </w:r>
      <w:r w:rsidRPr="00977D92">
        <w:rPr>
          <w:rFonts w:eastAsia="Times New Roman" w:cs="Times New Roman"/>
          <w:szCs w:val="24"/>
        </w:rPr>
        <w:t>ενδεχομένως κάποιων διατάξεων,</w:t>
      </w:r>
      <w:r>
        <w:rPr>
          <w:rFonts w:eastAsia="Times New Roman" w:cs="Times New Roman"/>
          <w:szCs w:val="24"/>
        </w:rPr>
        <w:t xml:space="preserve"> οι οποίες ναι, μεν δεν λειτούργησαν στην πράξη, </w:t>
      </w:r>
      <w:r>
        <w:rPr>
          <w:rFonts w:eastAsia="Times New Roman" w:cs="Times New Roman"/>
          <w:szCs w:val="24"/>
        </w:rPr>
        <w:lastRenderedPageBreak/>
        <w:t>αλλά όταν σας κάναμε την κριτική τότε, την ώρα που το ψηφίζατε, στην ουσία δεν</w:t>
      </w:r>
      <w:r w:rsidRPr="00977D92">
        <w:rPr>
          <w:rFonts w:eastAsia="Times New Roman" w:cs="Times New Roman"/>
          <w:szCs w:val="24"/>
        </w:rPr>
        <w:t xml:space="preserve"> λαμβάνατε</w:t>
      </w:r>
      <w:r>
        <w:rPr>
          <w:rFonts w:eastAsia="Times New Roman" w:cs="Times New Roman"/>
          <w:szCs w:val="24"/>
        </w:rPr>
        <w:t xml:space="preserve">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τις δικές μας παρατηρήσεις. </w:t>
      </w:r>
    </w:p>
    <w:p w14:paraId="23B83513"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Πολύ σύντομα έρχο</w:t>
      </w:r>
      <w:r>
        <w:rPr>
          <w:rFonts w:eastAsia="Times New Roman" w:cs="Times New Roman"/>
          <w:szCs w:val="24"/>
        </w:rPr>
        <w:t>μαι στην υπουργική τροπολογία με γενικό αριθμό 1700 και ειδικό 123. Υπάρχουν, βεβαίως, κάποιες διατάξεις, με τις οποίες είμαστε θετικοί, όπως είπαμε προηγουμένως</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ια παράδειγμα, η παράγραφος 7 είναι προς τη θετική κατεύθυνση. Δυστυχώς, όλες οι επόμενες άλ</w:t>
      </w:r>
      <w:r>
        <w:rPr>
          <w:rFonts w:eastAsia="Times New Roman" w:cs="Times New Roman"/>
          <w:szCs w:val="24"/>
        </w:rPr>
        <w:t>λες διατάξεις είναι αρνητικές. Αν δε</w:t>
      </w:r>
      <w:r>
        <w:rPr>
          <w:rFonts w:eastAsia="Times New Roman" w:cs="Times New Roman"/>
          <w:szCs w:val="24"/>
        </w:rPr>
        <w:t>ν</w:t>
      </w:r>
      <w:r>
        <w:rPr>
          <w:rFonts w:eastAsia="Times New Roman" w:cs="Times New Roman"/>
          <w:szCs w:val="24"/>
        </w:rPr>
        <w:t xml:space="preserve"> σπάσει, εμείς είμαστε αρνητικοί, όπως είπε και ο </w:t>
      </w:r>
      <w:r>
        <w:rPr>
          <w:rFonts w:eastAsia="Times New Roman" w:cs="Times New Roman"/>
          <w:szCs w:val="24"/>
        </w:rPr>
        <w:t>ε</w:t>
      </w:r>
      <w:r>
        <w:rPr>
          <w:rFonts w:eastAsia="Times New Roman" w:cs="Times New Roman"/>
          <w:szCs w:val="24"/>
        </w:rPr>
        <w:t>ισηγητής μας, και</w:t>
      </w:r>
      <w:r>
        <w:rPr>
          <w:rFonts w:eastAsia="Times New Roman" w:cs="Times New Roman"/>
          <w:szCs w:val="24"/>
        </w:rPr>
        <w:t>,</w:t>
      </w:r>
      <w:r>
        <w:rPr>
          <w:rFonts w:eastAsia="Times New Roman" w:cs="Times New Roman"/>
          <w:szCs w:val="24"/>
        </w:rPr>
        <w:t xml:space="preserve"> βεβαίως, είμαστε κάθετα αντίθετοι σε πολλά από αυτά τα οποία περιλαμβάνει. </w:t>
      </w:r>
    </w:p>
    <w:p w14:paraId="23B8351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Όσον αφορά την υπουργική τροπολογία με γενικό αριθμό 1702 και ειδικό 124</w:t>
      </w:r>
      <w:r>
        <w:rPr>
          <w:rFonts w:eastAsia="Times New Roman" w:cs="Times New Roman"/>
          <w:szCs w:val="24"/>
        </w:rPr>
        <w:t>,</w:t>
      </w:r>
      <w:r>
        <w:rPr>
          <w:rFonts w:eastAsia="Times New Roman" w:cs="Times New Roman"/>
          <w:szCs w:val="24"/>
        </w:rPr>
        <w:t xml:space="preserve"> νομίζω ότι η παρούσα Κυβέρνηση –το ομολόγησε σχεδόν και ο κύριος Υπουργός προηγουμένως- έχει μια αλλεργία με τις ανεξάρτητες αρχές και ο λόγος τώρα είναι ότι «πειράζετε» την Εθνική Αρχή Ιατρικώς Υποβοηθούμενης Αναπαραγωγής. Νομίζουμε, όμως, ότι το κάνετε </w:t>
      </w:r>
      <w:r>
        <w:rPr>
          <w:rFonts w:eastAsia="Times New Roman" w:cs="Times New Roman"/>
          <w:szCs w:val="24"/>
        </w:rPr>
        <w:t xml:space="preserve">αυτό, γιατί πολύ απλά δεν έχετε καταλάβει τη λειτουργία της και την αποστολή της. </w:t>
      </w:r>
    </w:p>
    <w:p w14:paraId="23B8351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Η αποστολή της, κύριε Υπουργέ, είναι να διασφαλίζει τις γυναίκες και τα υποψήφια ζευγάρια ότι οι υπηρεσίες που λαμβάνουν είναι ασφαλείς και αξιόπιστες. Άρα νομίζω ότι θα πρέ</w:t>
      </w:r>
      <w:r>
        <w:rPr>
          <w:rFonts w:eastAsia="Times New Roman" w:cs="Times New Roman"/>
          <w:szCs w:val="24"/>
        </w:rPr>
        <w:t>πει να διαθέτει μια σχετική ανεξαρτησία, ώστε να μπορεί να πραγματοποιεί ελέγχους, να κάνει συστάσεις προς την Κυβέρνηση και βεβαίως να συγκεντρώνει στοιχεία, ώστε να διασφαλιστεί η αντικειμενική ενημέρωση των πολιτών που αναζητούν υπηρεσίες εξωσωματικής γ</w:t>
      </w:r>
      <w:r>
        <w:rPr>
          <w:rFonts w:eastAsia="Times New Roman" w:cs="Times New Roman"/>
          <w:szCs w:val="24"/>
        </w:rPr>
        <w:t xml:space="preserve">ονιμοποίησης. </w:t>
      </w:r>
    </w:p>
    <w:p w14:paraId="23B8351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Δεν καταλαβαίνουμε πραγματικά για ποιον λόγο ενοχλεί αυτή η κατάσταση την Κυβέρνηση και προβαίνει σε αυτές τις ρυθμίσεις. Για αυτόν τον λόγο και εμείς θα είμαστε αρνητικοί σε αυτή την τροπολογία.</w:t>
      </w:r>
    </w:p>
    <w:p w14:paraId="23B8351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Όσον αφορά την τροπολογία με γενικό αριθμό 17</w:t>
      </w:r>
      <w:r>
        <w:rPr>
          <w:rFonts w:eastAsia="Times New Roman" w:cs="Times New Roman"/>
          <w:szCs w:val="24"/>
        </w:rPr>
        <w:t>03 και ειδικό 125</w:t>
      </w:r>
      <w:r w:rsidRPr="00DA6C98">
        <w:rPr>
          <w:rFonts w:eastAsia="Times New Roman" w:cs="Times New Roman"/>
          <w:szCs w:val="24"/>
        </w:rPr>
        <w:t>,</w:t>
      </w:r>
      <w:r>
        <w:rPr>
          <w:rFonts w:eastAsia="Times New Roman" w:cs="Times New Roman"/>
          <w:szCs w:val="24"/>
        </w:rPr>
        <w:t xml:space="preserve"> είμαστε θετικοί, ειδικά όσον αφορά την απόδοση του ποσοστού </w:t>
      </w:r>
      <w:r>
        <w:rPr>
          <w:rFonts w:eastAsia="Times New Roman" w:cs="Times New Roman"/>
          <w:szCs w:val="24"/>
        </w:rPr>
        <w:t>4</w:t>
      </w:r>
      <w:r>
        <w:rPr>
          <w:rFonts w:eastAsia="Times New Roman"/>
          <w:szCs w:val="24"/>
        </w:rPr>
        <w:t>‰</w:t>
      </w:r>
      <w:r>
        <w:rPr>
          <w:rFonts w:eastAsia="Times New Roman" w:cs="Times New Roman"/>
          <w:szCs w:val="24"/>
        </w:rPr>
        <w:t>, λόγω ένταξης του ΤΣΑΥ στον ΕΦΚΑ. Εξάλλου</w:t>
      </w:r>
      <w:r w:rsidRPr="00DA6C98">
        <w:rPr>
          <w:rFonts w:eastAsia="Times New Roman" w:cs="Times New Roman"/>
          <w:szCs w:val="24"/>
        </w:rPr>
        <w:t>,</w:t>
      </w:r>
      <w:r>
        <w:rPr>
          <w:rFonts w:eastAsia="Times New Roman" w:cs="Times New Roman"/>
          <w:szCs w:val="24"/>
        </w:rPr>
        <w:t xml:space="preserve"> ισχύει αυτό πάρα πολλά χρόνια και πληρώνεται από τους ίδιους τους φαρμακοποιούς και μέχρι τώρα το εισέπραττε το ΤΣΑΥ. Βεβαίως, έχουμε κάποιες επιφυλάξεις και προβληματισμούς για τις υπόλοιπες διατάξεις, όσον αφορά τις κυρώσεις στα φαρμακεία </w:t>
      </w:r>
      <w:r>
        <w:rPr>
          <w:rFonts w:eastAsia="Times New Roman" w:cs="Times New Roman"/>
          <w:szCs w:val="24"/>
        </w:rPr>
        <w:lastRenderedPageBreak/>
        <w:t>που εκτελούν δ</w:t>
      </w:r>
      <w:r>
        <w:rPr>
          <w:rFonts w:eastAsia="Times New Roman" w:cs="Times New Roman"/>
          <w:szCs w:val="24"/>
        </w:rPr>
        <w:t>ιευρυμένο ωράριο και ειδικά αυτά που βρίσκονται εκτός των αστικών κέντρων</w:t>
      </w:r>
      <w:r w:rsidRPr="009169A9">
        <w:rPr>
          <w:rFonts w:eastAsia="Times New Roman" w:cs="Times New Roman"/>
          <w:szCs w:val="24"/>
        </w:rPr>
        <w:t xml:space="preserve">, </w:t>
      </w:r>
      <w:r>
        <w:rPr>
          <w:rFonts w:eastAsia="Times New Roman" w:cs="Times New Roman"/>
          <w:szCs w:val="24"/>
        </w:rPr>
        <w:t>αλλά και όσον αφορά την προαιρετική και όχι υποχρεωτική προμήθεια ναρκωτικών φαρμάκων από τα φαρμακεία. Γι</w:t>
      </w:r>
      <w:r>
        <w:rPr>
          <w:rFonts w:eastAsia="Times New Roman" w:cs="Times New Roman"/>
          <w:szCs w:val="24"/>
        </w:rPr>
        <w:t>α</w:t>
      </w:r>
      <w:r>
        <w:rPr>
          <w:rFonts w:eastAsia="Times New Roman" w:cs="Times New Roman"/>
          <w:szCs w:val="24"/>
        </w:rPr>
        <w:t xml:space="preserve"> αυτόν τον λόγο και στη συγκεκριμένη τροπολογία θα ψηφίσουμε «παρών». </w:t>
      </w:r>
    </w:p>
    <w:p w14:paraId="23B8351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Όσο</w:t>
      </w:r>
      <w:r>
        <w:rPr>
          <w:rFonts w:eastAsia="Times New Roman" w:cs="Times New Roman"/>
          <w:szCs w:val="24"/>
        </w:rPr>
        <w:t>ν αφορά την τροπολογία με γενικό αριθμό 1706 και ειδικό 126</w:t>
      </w:r>
      <w:r>
        <w:rPr>
          <w:rFonts w:eastAsia="Times New Roman" w:cs="Times New Roman"/>
          <w:szCs w:val="24"/>
        </w:rPr>
        <w:t>,</w:t>
      </w:r>
      <w:r>
        <w:rPr>
          <w:rFonts w:eastAsia="Times New Roman" w:cs="Times New Roman"/>
          <w:szCs w:val="24"/>
        </w:rPr>
        <w:t xml:space="preserve"> θα ψηφίσουμε αρνητικά. Θεωρούμε –για λόγους οικονομίας της συζήτησης δεν θα αναφερθώ λεπτομερώς- ότι αποτελεί τον ορισμό μιας ρουσφετολογικής πολιτικής</w:t>
      </w:r>
      <w:r>
        <w:rPr>
          <w:rFonts w:eastAsia="Times New Roman" w:cs="Times New Roman"/>
          <w:szCs w:val="24"/>
        </w:rPr>
        <w:t>,</w:t>
      </w:r>
      <w:r>
        <w:rPr>
          <w:rFonts w:eastAsia="Times New Roman" w:cs="Times New Roman"/>
          <w:szCs w:val="24"/>
        </w:rPr>
        <w:t xml:space="preserve"> που δυστυχώς μας έχει συνηθίσει η </w:t>
      </w:r>
      <w:r>
        <w:rPr>
          <w:rFonts w:eastAsia="Times New Roman" w:cs="Times New Roman"/>
          <w:szCs w:val="24"/>
        </w:rPr>
        <w:t>Κ</w:t>
      </w:r>
      <w:r>
        <w:rPr>
          <w:rFonts w:eastAsia="Times New Roman" w:cs="Times New Roman"/>
          <w:szCs w:val="24"/>
        </w:rPr>
        <w:t>υβέρνησ</w:t>
      </w:r>
      <w:r>
        <w:rPr>
          <w:rFonts w:eastAsia="Times New Roman" w:cs="Times New Roman"/>
          <w:szCs w:val="24"/>
        </w:rPr>
        <w:t xml:space="preserve">η με πάρα πολλές από τις τροπολογίες. </w:t>
      </w:r>
    </w:p>
    <w:p w14:paraId="23B8351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με γενικό αριθμό 1707 και ειδικό 127, βουλευτική του ΣΥΡΙΖΑ, εμείς θα είμαστε θετικοί. </w:t>
      </w:r>
    </w:p>
    <w:p w14:paraId="23B8351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Όσον αφορά τη με γενικό αριθμό 1709 και ειδικό 129 που κατατέθηκε από τον συνάδελφο τον κ. Γρηγοράκο, </w:t>
      </w:r>
      <w:r>
        <w:rPr>
          <w:rFonts w:eastAsia="Times New Roman" w:cs="Times New Roman"/>
          <w:szCs w:val="24"/>
        </w:rPr>
        <w:t xml:space="preserve">επίσης είμαστε θετικοί. </w:t>
      </w:r>
    </w:p>
    <w:p w14:paraId="23B8351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Όσον αφορά την τροπολογία με γενικό αριθμό 1697 και ειδικό 120, βουλευτική του ΣΥΡΙΖΑ, είμαστε αρνητικοί. Και</w:t>
      </w:r>
      <w:r>
        <w:rPr>
          <w:rFonts w:eastAsia="Times New Roman" w:cs="Times New Roman"/>
          <w:szCs w:val="24"/>
        </w:rPr>
        <w:t>,</w:t>
      </w:r>
      <w:r>
        <w:rPr>
          <w:rFonts w:eastAsia="Times New Roman" w:cs="Times New Roman"/>
          <w:szCs w:val="24"/>
        </w:rPr>
        <w:t xml:space="preserve"> βεβαίως, όσον αφορά την βουλευτική τροπολογία που κατατέθηκε από τον συνάδελφο κ. Μαντά, με γενικό αριθμό 1713 και ειδικ</w:t>
      </w:r>
      <w:r>
        <w:rPr>
          <w:rFonts w:eastAsia="Times New Roman" w:cs="Times New Roman"/>
          <w:szCs w:val="24"/>
        </w:rPr>
        <w:t>ό 131, είμαστε αρνητικοί, γιατί μας δημιουργεί διάφορους προβληματισμούς όσον αφορά τη ρύθμισ</w:t>
      </w:r>
      <w:r>
        <w:rPr>
          <w:rFonts w:eastAsia="Times New Roman" w:cs="Times New Roman"/>
          <w:szCs w:val="24"/>
        </w:rPr>
        <w:t>ή</w:t>
      </w:r>
      <w:r>
        <w:rPr>
          <w:rFonts w:eastAsia="Times New Roman" w:cs="Times New Roman"/>
          <w:szCs w:val="24"/>
        </w:rPr>
        <w:t xml:space="preserve"> της. </w:t>
      </w:r>
    </w:p>
    <w:p w14:paraId="23B8351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Πραγματικά, αναρωτιόμαστε για ποιο</w:t>
      </w:r>
      <w:r>
        <w:rPr>
          <w:rFonts w:eastAsia="Times New Roman" w:cs="Times New Roman"/>
          <w:szCs w:val="24"/>
        </w:rPr>
        <w:t>ν</w:t>
      </w:r>
      <w:r>
        <w:rPr>
          <w:rFonts w:eastAsia="Times New Roman" w:cs="Times New Roman"/>
          <w:szCs w:val="24"/>
        </w:rPr>
        <w:t xml:space="preserve"> λόγο εξυπηρετεί τέτοιου είδους, αν θέλετε, ρυθμίσεις. Αν αφορά έναν μεγάλο αριθμό φαρμακείων, το καταλαβαίνουμε, αλλά φ</w:t>
      </w:r>
      <w:r>
        <w:rPr>
          <w:rFonts w:eastAsia="Times New Roman" w:cs="Times New Roman"/>
          <w:szCs w:val="24"/>
        </w:rPr>
        <w:t>οβόμαστε ότι ίσως είναι μια διάταξη η οποία αναφέρεται σε πολύ συγκεκριμένα πρόσωπα, αν όχι σε συγκεκριμένο πρόσωπο. Και</w:t>
      </w:r>
      <w:r>
        <w:rPr>
          <w:rFonts w:eastAsia="Times New Roman" w:cs="Times New Roman"/>
          <w:szCs w:val="24"/>
        </w:rPr>
        <w:t>,</w:t>
      </w:r>
      <w:r>
        <w:rPr>
          <w:rFonts w:eastAsia="Times New Roman" w:cs="Times New Roman"/>
          <w:szCs w:val="24"/>
        </w:rPr>
        <w:t xml:space="preserve"> σε κάθε περίπτωση</w:t>
      </w:r>
      <w:r>
        <w:rPr>
          <w:rFonts w:eastAsia="Times New Roman" w:cs="Times New Roman"/>
          <w:szCs w:val="24"/>
        </w:rPr>
        <w:t>,</w:t>
      </w:r>
      <w:r>
        <w:rPr>
          <w:rFonts w:eastAsia="Times New Roman" w:cs="Times New Roman"/>
          <w:szCs w:val="24"/>
        </w:rPr>
        <w:t xml:space="preserve"> και μόνο το γεγονός ότι βάζει μια εξαίρεση όσον αφορά το πληθυσμιακό κριτήριο -όπως ξέρετε πολύ καλά, κύριοι συνάδε</w:t>
      </w:r>
      <w:r>
        <w:rPr>
          <w:rFonts w:eastAsia="Times New Roman" w:cs="Times New Roman"/>
          <w:szCs w:val="24"/>
        </w:rPr>
        <w:t>λφοι, δημιουργείται ένα φαρμακείο ανά χίλιους κατοίκους και στην ουσία κατά παρέκκλιση αυτής της εξαίρεσης υπάρχει αυτή η τροπολογία- αυτό κι από μόνο του μας δημιουργεί μια πεποίθηση ότι πρέπει να καταψηφιστεί η συγκεκριμένη τροπολογία.</w:t>
      </w:r>
    </w:p>
    <w:p w14:paraId="23B8351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Όσον αφορά</w:t>
      </w:r>
      <w:r>
        <w:rPr>
          <w:rFonts w:eastAsia="Times New Roman" w:cs="Times New Roman"/>
          <w:szCs w:val="24"/>
        </w:rPr>
        <w:t>,</w:t>
      </w:r>
      <w:r>
        <w:rPr>
          <w:rFonts w:eastAsia="Times New Roman" w:cs="Times New Roman"/>
          <w:szCs w:val="24"/>
        </w:rPr>
        <w:t xml:space="preserve"> τέλος</w:t>
      </w:r>
      <w:r>
        <w:rPr>
          <w:rFonts w:eastAsia="Times New Roman" w:cs="Times New Roman"/>
          <w:szCs w:val="24"/>
        </w:rPr>
        <w:t>,</w:t>
      </w:r>
      <w:r>
        <w:rPr>
          <w:rFonts w:eastAsia="Times New Roman" w:cs="Times New Roman"/>
          <w:szCs w:val="24"/>
        </w:rPr>
        <w:t xml:space="preserve"> την υπουργική τροπολογία 1714, η οποία κατατέθηκε</w:t>
      </w:r>
      <w:r>
        <w:rPr>
          <w:rFonts w:eastAsia="Times New Roman" w:cs="Times New Roman"/>
          <w:szCs w:val="24"/>
        </w:rPr>
        <w:t>,</w:t>
      </w:r>
      <w:r>
        <w:rPr>
          <w:rFonts w:eastAsia="Times New Roman" w:cs="Times New Roman"/>
          <w:szCs w:val="24"/>
        </w:rPr>
        <w:t xml:space="preserve"> όπως είπα προηγουμένως, πριν από λίγη </w:t>
      </w:r>
      <w:r>
        <w:rPr>
          <w:rFonts w:eastAsia="Times New Roman" w:cs="Times New Roman"/>
          <w:szCs w:val="24"/>
        </w:rPr>
        <w:lastRenderedPageBreak/>
        <w:t>ώρα, θεωρούμε ότι και αυτή πρέπει να καταψηφιστεί. Δεν μπορέσαμε να τη μελετήσουμε -να σας πω την αλήθεια- σε βάθος, γιατί στην ουσία είχαμε ελάχιστο χρόνο. Βλέπω μάλ</w:t>
      </w:r>
      <w:r>
        <w:rPr>
          <w:rFonts w:eastAsia="Times New Roman" w:cs="Times New Roman"/>
          <w:szCs w:val="24"/>
        </w:rPr>
        <w:t xml:space="preserve">ιστα και από την ειδική έκθεση ότι δεν προσδιορίζεται καν η δαπάνη, γιατί υπάρχει μια γενικόλογη αναφορά όσον αφορά το τι μπορεί να προκύπτει από αυτή την τροπολογία. Θεωρούμε ότι και εκεί μέσα υποκρύπτονται κάποιου ρουσφετολογικού χαρακτήρα διατάξεις, </w:t>
      </w:r>
      <w:r>
        <w:rPr>
          <w:rFonts w:eastAsia="Times New Roman" w:cs="Times New Roman"/>
          <w:szCs w:val="24"/>
        </w:rPr>
        <w:t>όπω</w:t>
      </w:r>
      <w:r>
        <w:rPr>
          <w:rFonts w:eastAsia="Times New Roman" w:cs="Times New Roman"/>
          <w:szCs w:val="24"/>
        </w:rPr>
        <w:t>ς,</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στην παράγραφο 2 ή στην παράγραφο 3δ</w:t>
      </w:r>
      <w:r>
        <w:rPr>
          <w:rFonts w:eastAsia="Times New Roman" w:cs="Times New Roman"/>
          <w:szCs w:val="24"/>
        </w:rPr>
        <w:t>,</w:t>
      </w:r>
      <w:r>
        <w:rPr>
          <w:rFonts w:eastAsia="Times New Roman" w:cs="Times New Roman"/>
          <w:szCs w:val="24"/>
        </w:rPr>
        <w:t xml:space="preserve"> και γι’ αυτόν τον λόγο θα είμαστε αρνητικοί. </w:t>
      </w:r>
    </w:p>
    <w:p w14:paraId="23B8351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3B8351F" w14:textId="77777777" w:rsidR="00762968" w:rsidRDefault="006F10D4">
      <w:pPr>
        <w:spacing w:line="600" w:lineRule="auto"/>
        <w:ind w:firstLine="720"/>
        <w:jc w:val="both"/>
        <w:rPr>
          <w:rFonts w:eastAsia="Times New Roman" w:cs="Times New Roman"/>
          <w:szCs w:val="24"/>
        </w:rPr>
      </w:pPr>
      <w:r w:rsidRPr="00FC2AF8">
        <w:rPr>
          <w:rFonts w:eastAsia="Times New Roman" w:cs="Times New Roman"/>
          <w:b/>
          <w:szCs w:val="24"/>
        </w:rPr>
        <w:t xml:space="preserve">ΠΡΟΕΔΡΕΥΩΝ (Γεώργιος </w:t>
      </w:r>
      <w:proofErr w:type="spellStart"/>
      <w:r w:rsidRPr="00FC2AF8">
        <w:rPr>
          <w:rFonts w:eastAsia="Times New Roman" w:cs="Times New Roman"/>
          <w:b/>
          <w:szCs w:val="24"/>
        </w:rPr>
        <w:t>Λαμπρούλης</w:t>
      </w:r>
      <w:proofErr w:type="spellEnd"/>
      <w:r w:rsidRPr="00FC2AF8">
        <w:rPr>
          <w:rFonts w:eastAsia="Times New Roman" w:cs="Times New Roman"/>
          <w:b/>
          <w:szCs w:val="24"/>
        </w:rPr>
        <w:t xml:space="preserve">): </w:t>
      </w:r>
      <w:r>
        <w:rPr>
          <w:rFonts w:eastAsia="Times New Roman" w:cs="Times New Roman"/>
          <w:szCs w:val="24"/>
        </w:rPr>
        <w:t xml:space="preserve">Ευχαριστούμε τον κ. Κεφαλογιάννη. </w:t>
      </w:r>
    </w:p>
    <w:p w14:paraId="23B8352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Άλλος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επαναλαμβάνω, δεν </w:t>
      </w:r>
      <w:r>
        <w:rPr>
          <w:rFonts w:eastAsia="Times New Roman" w:cs="Times New Roman"/>
          <w:szCs w:val="24"/>
        </w:rPr>
        <w:t xml:space="preserve">έχει δηλώσει ότι θέλει να παρέμβει. Άρα μπορούμε να δώσουμε τον λόγο στον κύριο Υπουργό και να ολοκληρώνουμε σιγά-σιγά και να περάσουμε στην ψηφοφορία. </w:t>
      </w:r>
    </w:p>
    <w:p w14:paraId="23B8352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Ο Υπουργός κ. </w:t>
      </w:r>
      <w:proofErr w:type="spellStart"/>
      <w:r>
        <w:rPr>
          <w:rFonts w:eastAsia="Times New Roman" w:cs="Times New Roman"/>
          <w:szCs w:val="24"/>
        </w:rPr>
        <w:t>Πολάκης</w:t>
      </w:r>
      <w:proofErr w:type="spellEnd"/>
      <w:r>
        <w:rPr>
          <w:rFonts w:eastAsia="Times New Roman" w:cs="Times New Roman"/>
          <w:szCs w:val="24"/>
        </w:rPr>
        <w:t xml:space="preserve"> έχει τον λόγο. </w:t>
      </w:r>
    </w:p>
    <w:p w14:paraId="23B83522" w14:textId="77777777" w:rsidR="00762968" w:rsidRDefault="006F10D4">
      <w:pPr>
        <w:spacing w:line="600" w:lineRule="auto"/>
        <w:ind w:firstLine="720"/>
        <w:jc w:val="both"/>
        <w:rPr>
          <w:rFonts w:eastAsia="Times New Roman" w:cs="Times New Roman"/>
          <w:szCs w:val="24"/>
        </w:rPr>
      </w:pPr>
      <w:r w:rsidRPr="00B13DC3">
        <w:rPr>
          <w:rFonts w:eastAsia="Times New Roman" w:cs="Times New Roman"/>
          <w:b/>
          <w:szCs w:val="24"/>
        </w:rPr>
        <w:lastRenderedPageBreak/>
        <w:t>ΠΑΥΛΟΣ ΠΟΛΑΚΗΣ (Αναπληρωτής Υπουργός Υγείας):</w:t>
      </w:r>
      <w:r w:rsidRPr="00B13DC3">
        <w:rPr>
          <w:rFonts w:eastAsia="Times New Roman" w:cs="Times New Roman"/>
          <w:szCs w:val="24"/>
        </w:rPr>
        <w:t xml:space="preserve"> </w:t>
      </w:r>
      <w:r>
        <w:rPr>
          <w:rFonts w:eastAsia="Times New Roman" w:cs="Times New Roman"/>
          <w:szCs w:val="24"/>
        </w:rPr>
        <w:t>Ευχαριστώ, κύριε Πρ</w:t>
      </w:r>
      <w:r>
        <w:rPr>
          <w:rFonts w:eastAsia="Times New Roman" w:cs="Times New Roman"/>
          <w:szCs w:val="24"/>
        </w:rPr>
        <w:t>όεδρε.</w:t>
      </w:r>
    </w:p>
    <w:p w14:paraId="23B8352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Δεν θέλω να πω πολλά. Νομίζω ότι τα περί του συγκεκριμένου νομοσχεδίου αναλύθηκαν στην επιτροπή που το συζήτησε και συγκέντρωσε και τη μεγάλη πλειοψηφία όλων των κομμάτων της Βουλής η αποδοχή της κύρωσης των συμβάσεων.</w:t>
      </w:r>
    </w:p>
    <w:p w14:paraId="23B8352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Θα πω μόνο μια κουβέντα για το</w:t>
      </w:r>
      <w:r>
        <w:rPr>
          <w:rFonts w:eastAsia="Times New Roman" w:cs="Times New Roman"/>
          <w:szCs w:val="24"/>
        </w:rPr>
        <w:t xml:space="preserve"> </w:t>
      </w:r>
      <w:proofErr w:type="spellStart"/>
      <w:r>
        <w:rPr>
          <w:rFonts w:eastAsia="Times New Roman" w:cs="Times New Roman"/>
          <w:szCs w:val="24"/>
        </w:rPr>
        <w:t>Μαλινάκειο</w:t>
      </w:r>
      <w:proofErr w:type="spellEnd"/>
      <w:r>
        <w:rPr>
          <w:rFonts w:eastAsia="Times New Roman" w:cs="Times New Roman"/>
          <w:szCs w:val="24"/>
        </w:rPr>
        <w:t xml:space="preserve"> κληροδότημα στα Χανιά, ότι υπήρχαν διαθέσιμα 5 εκατομμύρια ευρώ εδώ και δώδεκα χρόνια και πρακτικά, επειδή με αυτό αρχίσαμε να ασχολούμαστε το ’17, ξεπερνώντας ένα</w:t>
      </w:r>
      <w:r>
        <w:rPr>
          <w:rFonts w:eastAsia="Times New Roman" w:cs="Times New Roman"/>
          <w:szCs w:val="24"/>
        </w:rPr>
        <w:t>ν</w:t>
      </w:r>
      <w:r>
        <w:rPr>
          <w:rFonts w:eastAsia="Times New Roman" w:cs="Times New Roman"/>
          <w:szCs w:val="24"/>
        </w:rPr>
        <w:t xml:space="preserve"> δαίδαλο γραφειοκρατίας και πολυνομίας</w:t>
      </w:r>
      <w:r>
        <w:rPr>
          <w:rFonts w:eastAsia="Times New Roman" w:cs="Times New Roman"/>
          <w:szCs w:val="24"/>
        </w:rPr>
        <w:t>,</w:t>
      </w:r>
      <w:r>
        <w:rPr>
          <w:rFonts w:eastAsia="Times New Roman" w:cs="Times New Roman"/>
          <w:szCs w:val="24"/>
        </w:rPr>
        <w:t xml:space="preserve"> ρυθμίσεων κ</w:t>
      </w:r>
      <w:r>
        <w:rPr>
          <w:rFonts w:eastAsia="Times New Roman" w:cs="Times New Roman"/>
          <w:szCs w:val="24"/>
        </w:rPr>
        <w:t>.</w:t>
      </w:r>
      <w:r>
        <w:rPr>
          <w:rFonts w:eastAsia="Times New Roman" w:cs="Times New Roman"/>
          <w:szCs w:val="24"/>
        </w:rPr>
        <w:t>λπ., καταφέραμε επιτέλους κα</w:t>
      </w:r>
      <w:r>
        <w:rPr>
          <w:rFonts w:eastAsia="Times New Roman" w:cs="Times New Roman"/>
          <w:szCs w:val="24"/>
        </w:rPr>
        <w:t xml:space="preserve">ι το ξεμπλοκάραμε. </w:t>
      </w:r>
    </w:p>
    <w:p w14:paraId="23B8352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Αυτή τη στιγμή έχει υπογραφεί η σύμβαση, κυρώνεται με νόμο στη Βουλή</w:t>
      </w:r>
      <w:r w:rsidRPr="00465FD1">
        <w:rPr>
          <w:rFonts w:eastAsia="Times New Roman" w:cs="Times New Roman"/>
          <w:szCs w:val="24"/>
        </w:rPr>
        <w:t>,</w:t>
      </w:r>
      <w:r>
        <w:rPr>
          <w:rFonts w:eastAsia="Times New Roman" w:cs="Times New Roman"/>
          <w:szCs w:val="24"/>
        </w:rPr>
        <w:t xml:space="preserve"> για να ξεκινήσει η ανέγερση -επιτέλους, πολλά χρόνια μετά τη θέληση του διαθέτη- της νέας ψυχιατρικής πτέρυγας του Νοσοκομείου Χανίων. </w:t>
      </w:r>
    </w:p>
    <w:p w14:paraId="23B8352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proofErr w:type="spellStart"/>
      <w:r>
        <w:rPr>
          <w:rFonts w:eastAsia="Times New Roman" w:cs="Times New Roman"/>
          <w:szCs w:val="24"/>
        </w:rPr>
        <w:t>συναδέλφισσα</w:t>
      </w:r>
      <w:proofErr w:type="spellEnd"/>
      <w:r>
        <w:rPr>
          <w:rFonts w:eastAsia="Times New Roman" w:cs="Times New Roman"/>
          <w:szCs w:val="24"/>
        </w:rPr>
        <w:t>,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Θεοπεφτάτ</w:t>
      </w:r>
      <w:r>
        <w:rPr>
          <w:rFonts w:eastAsia="Times New Roman" w:cs="Times New Roman"/>
          <w:szCs w:val="24"/>
        </w:rPr>
        <w:t>ου</w:t>
      </w:r>
      <w:proofErr w:type="spellEnd"/>
      <w:r>
        <w:rPr>
          <w:rFonts w:eastAsia="Times New Roman" w:cs="Times New Roman"/>
          <w:szCs w:val="24"/>
        </w:rPr>
        <w:t xml:space="preserve">, μίλησε για τη δωρεά Βεργωτή στο Νοσοκομείο Κεφαλληνίας, που αξιοποιείται ένα υπόλοιπο πάνω από 1.000.000 ευρώ για αναβάθμιση των υποδομών του νοσοκομείου. </w:t>
      </w:r>
    </w:p>
    <w:p w14:paraId="23B8352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Αυτό βέβαια πρέπει να μας βάλει σε σκέψεις -αυτό το πράγμα, δηλαδή, το οποίο τραβάμε σε σχέση με</w:t>
      </w:r>
      <w:r>
        <w:rPr>
          <w:rFonts w:eastAsia="Times New Roman" w:cs="Times New Roman"/>
          <w:szCs w:val="24"/>
        </w:rPr>
        <w:t xml:space="preserve"> τις δωρεές και όλα αυτά τα πράγματα- ότι πρέπει μία σειρά από τέτοιες διαδικασίες</w:t>
      </w:r>
      <w:r w:rsidRPr="00465FD1">
        <w:rPr>
          <w:rFonts w:eastAsia="Times New Roman" w:cs="Times New Roman"/>
          <w:szCs w:val="24"/>
        </w:rPr>
        <w:t xml:space="preserve"> </w:t>
      </w:r>
      <w:r>
        <w:rPr>
          <w:rFonts w:eastAsia="Times New Roman" w:cs="Times New Roman"/>
          <w:szCs w:val="24"/>
        </w:rPr>
        <w:t xml:space="preserve">να απλοποιηθούν και στο πλαίσιο πιθανά της συνταγματικής </w:t>
      </w:r>
      <w:r>
        <w:rPr>
          <w:rFonts w:eastAsia="Times New Roman" w:cs="Times New Roman"/>
          <w:szCs w:val="24"/>
        </w:rPr>
        <w:t>Α</w:t>
      </w:r>
      <w:r>
        <w:rPr>
          <w:rFonts w:eastAsia="Times New Roman" w:cs="Times New Roman"/>
          <w:szCs w:val="24"/>
        </w:rPr>
        <w:t xml:space="preserve">ναθεώρησης. </w:t>
      </w:r>
    </w:p>
    <w:p w14:paraId="23B8352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Διότι δεν είναι δυνατόν να διατίθενται μεγάλα ποσά χρημάτων για αναβάθμιση υποδομών νοσοκομείων </w:t>
      </w:r>
      <w:r w:rsidRPr="00F331DF">
        <w:rPr>
          <w:rFonts w:eastAsia="Times New Roman"/>
          <w:bCs/>
        </w:rPr>
        <w:t>και</w:t>
      </w:r>
      <w:r>
        <w:rPr>
          <w:rFonts w:eastAsia="Times New Roman" w:cs="Times New Roman"/>
          <w:szCs w:val="24"/>
        </w:rPr>
        <w:t xml:space="preserve"> γι</w:t>
      </w:r>
      <w:r>
        <w:rPr>
          <w:rFonts w:eastAsia="Times New Roman" w:cs="Times New Roman"/>
          <w:szCs w:val="24"/>
        </w:rPr>
        <w:t>α χτίσιμο καινούργιων νοσοκομείων και να περνάμε έναν δαίδαλο γραφειοκρατίας. Για να ξεκινήσει κανείς</w:t>
      </w:r>
      <w:r w:rsidRPr="006823BE">
        <w:rPr>
          <w:rFonts w:eastAsia="Times New Roman" w:cs="Times New Roman"/>
          <w:szCs w:val="24"/>
        </w:rPr>
        <w:t xml:space="preserve">, </w:t>
      </w:r>
      <w:r>
        <w:rPr>
          <w:rFonts w:eastAsia="Times New Roman" w:cs="Times New Roman"/>
          <w:szCs w:val="24"/>
        </w:rPr>
        <w:t>μπορεί να φάει από δύο, τρία μέχρι και δέκα, δεκαπέντε χρόνια. Αυτό είναι πρόβλημα. Είναι πρόβλημα του πολιτικού μας συστήματος. Είναι πρόβλημα του νομοθ</w:t>
      </w:r>
      <w:r>
        <w:rPr>
          <w:rFonts w:eastAsia="Times New Roman" w:cs="Times New Roman"/>
          <w:szCs w:val="24"/>
        </w:rPr>
        <w:t xml:space="preserve">ετικού μας πλέγματος. </w:t>
      </w:r>
    </w:p>
    <w:p w14:paraId="23B8352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Πρέπει να πω και δύο κουβέντες στον κ. Κεφαλογιάννη, που μιλάει τώρα για χαριστικές ρυθμίσεις κ.λπ</w:t>
      </w:r>
      <w:r>
        <w:rPr>
          <w:rFonts w:eastAsia="Times New Roman" w:cs="Times New Roman"/>
          <w:szCs w:val="24"/>
        </w:rPr>
        <w:t>.</w:t>
      </w:r>
      <w:r>
        <w:rPr>
          <w:rFonts w:eastAsia="Times New Roman" w:cs="Times New Roman"/>
          <w:szCs w:val="24"/>
        </w:rPr>
        <w:t xml:space="preserve">. Όχι, ρυθμίζουμε </w:t>
      </w:r>
      <w:r>
        <w:rPr>
          <w:rFonts w:eastAsia="Times New Roman" w:cs="Times New Roman"/>
          <w:szCs w:val="24"/>
        </w:rPr>
        <w:lastRenderedPageBreak/>
        <w:t>μία σειρά από δίκαια αιτήματα πολλών ομάδων και ανθρώπων, τα οποία φτάνουν σε ένα όριο και απαιτούν ρύθμιση. Δυστυχώ</w:t>
      </w:r>
      <w:r>
        <w:rPr>
          <w:rFonts w:eastAsia="Times New Roman" w:cs="Times New Roman"/>
          <w:szCs w:val="24"/>
        </w:rPr>
        <w:t xml:space="preserve">ς, σε αυτή τη ζωή, παίζει ρόλο και ο χρόνος. </w:t>
      </w:r>
    </w:p>
    <w:p w14:paraId="23B8352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Δηλαδή, θέλετε να μην παρατείνουμε τις συμβάσεις των ανθρώπων οι οποίοι δουλεύουν για την εξυπηρέτηση και την υγειονομική κάλυψη των προσφύγων και των μεταναστών; </w:t>
      </w:r>
    </w:p>
    <w:p w14:paraId="23B8352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Αφού η διαδικασία, που έχει νομοθετηθεί εδώ κα</w:t>
      </w:r>
      <w:r>
        <w:rPr>
          <w:rFonts w:eastAsia="Times New Roman" w:cs="Times New Roman"/>
          <w:szCs w:val="24"/>
        </w:rPr>
        <w:t xml:space="preserve">ι χρόνια, για τον τρόπο της πρόληψης τραβάει σε μάκρος. Πρέπει να μείνουν κενές αυτό το διάστημα οι δομές αυτές; Λέω ένα παράδειγμα. </w:t>
      </w:r>
    </w:p>
    <w:p w14:paraId="23B8352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Για να αξιοποιήσουμε τη δωρεά </w:t>
      </w:r>
      <w:proofErr w:type="spellStart"/>
      <w:r>
        <w:rPr>
          <w:rFonts w:eastAsia="Times New Roman" w:cs="Times New Roman"/>
          <w:szCs w:val="24"/>
        </w:rPr>
        <w:t>Μαλινάκη</w:t>
      </w:r>
      <w:proofErr w:type="spellEnd"/>
      <w:r>
        <w:rPr>
          <w:rFonts w:eastAsia="Times New Roman" w:cs="Times New Roman"/>
          <w:szCs w:val="24"/>
        </w:rPr>
        <w:t xml:space="preserve">, πέρασαν δώδεκα, δεκατρία χρόνια, λόγω αυτού του νομικού και θεσμικού πλαισίου, το </w:t>
      </w:r>
      <w:r>
        <w:rPr>
          <w:rFonts w:eastAsia="Times New Roman" w:cs="Times New Roman"/>
          <w:szCs w:val="24"/>
        </w:rPr>
        <w:t xml:space="preserve">οποίο πρέπει να αλλάξουμε. Είναι όρος αναπνοής για την κοινωνία μας να τα αλλάξουμε αυτά τα πράγματα. Μόνο που προσκρούουν στο Σύνταγμα και χρειάζονται και συνταγματικές αλλαγές, προκειμένου να προχωρήσουν κάποια πράγματα. </w:t>
      </w:r>
    </w:p>
    <w:p w14:paraId="23B8352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Την ίδια στιγμή, όμως, αν μιλήσο</w:t>
      </w:r>
      <w:r>
        <w:rPr>
          <w:rFonts w:eastAsia="Times New Roman" w:cs="Times New Roman"/>
          <w:szCs w:val="24"/>
        </w:rPr>
        <w:t xml:space="preserve">υμε για το «Ντυνάν», γιατί θέλω να το ξαναπώ αυτό το παράδειγμα, μέσα σε πέντε μήνες, το τελευταίο εξάμηνο της διακυβέρνησης της προηγούμενης </w:t>
      </w:r>
      <w:r>
        <w:rPr>
          <w:rFonts w:eastAsia="Times New Roman" w:cs="Times New Roman"/>
          <w:szCs w:val="24"/>
        </w:rPr>
        <w:t>κ</w:t>
      </w:r>
      <w:r>
        <w:rPr>
          <w:rFonts w:eastAsia="Times New Roman" w:cs="Times New Roman"/>
          <w:szCs w:val="24"/>
        </w:rPr>
        <w:t xml:space="preserve">υβέρνησης, το 2014, οργανώσαμε και νομοθετήσαμε την πώλησή του. Τότε τα ξεπεράσαμε τα προβλήματα. Τώρα, εδώ, για </w:t>
      </w:r>
      <w:r>
        <w:rPr>
          <w:rFonts w:eastAsia="Times New Roman" w:cs="Times New Roman"/>
          <w:szCs w:val="24"/>
        </w:rPr>
        <w:t xml:space="preserve">να αξιοποιήσουμε τα χρήματα των χορηγιών κάποιων ανθρώπων, πρέπει να φάμε δέκα και δεκαπέντε χρόνια. </w:t>
      </w:r>
    </w:p>
    <w:p w14:paraId="23B8352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Για τις τροπολογίες, νομίζω ότι έχουμε απαντήσει σε όλες. Απλά θέλω να κάνω το εξής, διότι το είχα καταλάβει κάπως διαφορετικά, κύριε Γρηγοράκο. Η τροπολο</w:t>
      </w:r>
      <w:r>
        <w:rPr>
          <w:rFonts w:eastAsia="Times New Roman" w:cs="Times New Roman"/>
          <w:szCs w:val="24"/>
        </w:rPr>
        <w:t>γία σας γίνεται δεκτή με την εξής νομοτεχνική βελτίωση. Δεν μπορεί να πληρώσει το νοσοκομείο, όπου πήγε ο ανασφάλιστος, την ιδιωτική ΜΕΘ. Η βελτίωση είναι η εξής, ότι τα έξοδα νοσηλείας του εκεί βαραίνουν τον ΕΟΠΥΥ, στο πλαίσιο της σύμβασης που έχει υπογρά</w:t>
      </w:r>
      <w:r>
        <w:rPr>
          <w:rFonts w:eastAsia="Times New Roman" w:cs="Times New Roman"/>
          <w:szCs w:val="24"/>
        </w:rPr>
        <w:t xml:space="preserve">ψει με τις ιδιωτικές κλινικές που διαθέτουν κλίνες ΜΕΘ και με βάση τα όσα προβλέπονται για την αποζημίωση των ΜΕΘ στον Ενιαίο Κανονισμό Παροχών Υγείας του ΕΟΠΥΥ. Με αυτή τη νομοτεχνική γίνεται δεκτή. </w:t>
      </w:r>
    </w:p>
    <w:p w14:paraId="23B8352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Σύμφωνοι.</w:t>
      </w:r>
    </w:p>
    <w:p w14:paraId="23B83530" w14:textId="77777777" w:rsidR="00762968" w:rsidRDefault="006F10D4">
      <w:pPr>
        <w:spacing w:line="600" w:lineRule="auto"/>
        <w:ind w:firstLine="720"/>
        <w:jc w:val="both"/>
        <w:rPr>
          <w:rFonts w:eastAsia="Times New Roman" w:cs="Times New Roman"/>
          <w:szCs w:val="24"/>
        </w:rPr>
      </w:pPr>
      <w:r w:rsidRPr="00454896">
        <w:rPr>
          <w:rFonts w:eastAsia="Times New Roman" w:cs="Times New Roman"/>
          <w:b/>
          <w:szCs w:val="24"/>
        </w:rPr>
        <w:lastRenderedPageBreak/>
        <w:t>ΠΑΥΛΟΣ ΠΟΛΑΚΗΣ (Αναπληρω</w:t>
      </w:r>
      <w:r w:rsidRPr="00454896">
        <w:rPr>
          <w:rFonts w:eastAsia="Times New Roman" w:cs="Times New Roman"/>
          <w:b/>
          <w:szCs w:val="24"/>
        </w:rPr>
        <w:t>τής Υπουργός Υγείας):</w:t>
      </w:r>
      <w:r>
        <w:rPr>
          <w:rFonts w:eastAsia="Times New Roman" w:cs="Times New Roman"/>
          <w:szCs w:val="24"/>
        </w:rPr>
        <w:t xml:space="preserve"> Δεν έχω να πω άλλα πράγματα σε σχέση με τις τροπολογίες. Νομίζω ότι απάντησε αναλυτικά και ο κ. Ξανθός προηγουμένως και νομίζω ότι μπορούμε να προχωρήσουμε. </w:t>
      </w:r>
    </w:p>
    <w:p w14:paraId="23B8353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Σύμφωνοι.</w:t>
      </w:r>
    </w:p>
    <w:p w14:paraId="23B83532" w14:textId="77777777" w:rsidR="00762968" w:rsidRDefault="006F10D4">
      <w:pPr>
        <w:spacing w:line="600" w:lineRule="auto"/>
        <w:ind w:firstLine="720"/>
        <w:jc w:val="both"/>
        <w:rPr>
          <w:rFonts w:eastAsia="Times New Roman" w:cs="Times New Roman"/>
          <w:szCs w:val="24"/>
        </w:rPr>
      </w:pPr>
      <w:r w:rsidRPr="00ED6B46">
        <w:rPr>
          <w:rFonts w:eastAsia="Times New Roman" w:cs="Times New Roman"/>
          <w:b/>
          <w:szCs w:val="24"/>
        </w:rPr>
        <w:t>ΠΡΟ</w:t>
      </w:r>
      <w:r>
        <w:rPr>
          <w:rFonts w:eastAsia="Times New Roman" w:cs="Times New Roman"/>
          <w:b/>
          <w:szCs w:val="24"/>
        </w:rPr>
        <w:t>Ε</w:t>
      </w:r>
      <w:r w:rsidRPr="00ED6B46">
        <w:rPr>
          <w:rFonts w:eastAsia="Times New Roman" w:cs="Times New Roman"/>
          <w:b/>
          <w:szCs w:val="24"/>
        </w:rPr>
        <w:t>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ED6B46">
        <w:rPr>
          <w:rFonts w:eastAsia="Times New Roman" w:cs="Times New Roman"/>
          <w:b/>
          <w:szCs w:val="24"/>
        </w:rPr>
        <w:t xml:space="preserve">): </w:t>
      </w:r>
      <w:r w:rsidRPr="00D62B99">
        <w:rPr>
          <w:rFonts w:eastAsia="Times New Roman" w:cs="Times New Roman"/>
          <w:szCs w:val="24"/>
        </w:rPr>
        <w:t xml:space="preserve">Κύριε </w:t>
      </w:r>
      <w:r w:rsidRPr="00D62B99">
        <w:rPr>
          <w:rFonts w:eastAsia="Times New Roman" w:cs="Times New Roman"/>
          <w:szCs w:val="24"/>
        </w:rPr>
        <w:t>Υπουργέ</w:t>
      </w:r>
      <w:r>
        <w:rPr>
          <w:rFonts w:eastAsia="Times New Roman" w:cs="Times New Roman"/>
          <w:szCs w:val="24"/>
        </w:rPr>
        <w:t xml:space="preserve">, κάποια άλλη νομοτεχνική δεν έχουμε; </w:t>
      </w:r>
    </w:p>
    <w:p w14:paraId="23B83533" w14:textId="77777777" w:rsidR="00762968" w:rsidRDefault="006F10D4">
      <w:pPr>
        <w:spacing w:line="600" w:lineRule="auto"/>
        <w:ind w:firstLine="720"/>
        <w:jc w:val="both"/>
        <w:rPr>
          <w:rFonts w:eastAsia="Times New Roman" w:cs="Times New Roman"/>
          <w:szCs w:val="24"/>
        </w:rPr>
      </w:pPr>
      <w:r w:rsidRPr="00A46BBD">
        <w:rPr>
          <w:rFonts w:eastAsia="Times New Roman" w:cs="Times New Roman"/>
          <w:b/>
          <w:szCs w:val="24"/>
        </w:rPr>
        <w:t>ΠΑΥΛΟΣ ΠΟΛΑΚΗΣ (Αναπληρωτής Υπουργός Υγείας):</w:t>
      </w:r>
      <w:r w:rsidRPr="00A46BBD">
        <w:rPr>
          <w:rFonts w:eastAsia="Times New Roman" w:cs="Times New Roman"/>
          <w:szCs w:val="24"/>
        </w:rPr>
        <w:t xml:space="preserve"> </w:t>
      </w:r>
      <w:r>
        <w:rPr>
          <w:rFonts w:eastAsia="Times New Roman" w:cs="Times New Roman"/>
          <w:szCs w:val="24"/>
        </w:rPr>
        <w:t xml:space="preserve">Όχι, αυτή είναι η νομοτεχνική. </w:t>
      </w:r>
    </w:p>
    <w:p w14:paraId="23B83534" w14:textId="77777777" w:rsidR="00762968" w:rsidRDefault="006F10D4">
      <w:pPr>
        <w:spacing w:line="600" w:lineRule="auto"/>
        <w:ind w:firstLine="720"/>
        <w:jc w:val="both"/>
        <w:rPr>
          <w:rFonts w:eastAsia="Times New Roman" w:cs="Times New Roman"/>
          <w:szCs w:val="24"/>
        </w:rPr>
      </w:pPr>
      <w:r w:rsidRPr="00ED6B46">
        <w:rPr>
          <w:rFonts w:eastAsia="Times New Roman" w:cs="Times New Roman"/>
          <w:b/>
          <w:szCs w:val="24"/>
        </w:rPr>
        <w:t>ΠΡΟ</w:t>
      </w:r>
      <w:r>
        <w:rPr>
          <w:rFonts w:eastAsia="Times New Roman" w:cs="Times New Roman"/>
          <w:b/>
          <w:szCs w:val="24"/>
        </w:rPr>
        <w:t>Ε</w:t>
      </w:r>
      <w:r>
        <w:rPr>
          <w:rFonts w:eastAsia="Times New Roman" w:cs="Times New Roman"/>
          <w:b/>
          <w:szCs w:val="24"/>
        </w:rPr>
        <w:t>Δ</w:t>
      </w:r>
      <w:r w:rsidRPr="00ED6B46">
        <w:rPr>
          <w:rFonts w:eastAsia="Times New Roman" w:cs="Times New Roman"/>
          <w:b/>
          <w:szCs w:val="24"/>
        </w:rPr>
        <w:t>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ED6B46">
        <w:rPr>
          <w:rFonts w:eastAsia="Times New Roman" w:cs="Times New Roman"/>
          <w:b/>
          <w:szCs w:val="24"/>
        </w:rPr>
        <w:t xml:space="preserve">): </w:t>
      </w:r>
      <w:r>
        <w:rPr>
          <w:rFonts w:eastAsia="Times New Roman"/>
          <w:bCs/>
        </w:rPr>
        <w:t>Αυτό</w:t>
      </w:r>
      <w:r>
        <w:rPr>
          <w:rFonts w:eastAsia="Times New Roman" w:cs="Times New Roman"/>
          <w:szCs w:val="24"/>
        </w:rPr>
        <w:t xml:space="preserve"> που καταθέσατε. </w:t>
      </w:r>
    </w:p>
    <w:p w14:paraId="23B8353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Οπότε, αναγκαστικά, διακόπτουμε, ώσπου να ετοιμαστεί το νομοσχέδιο με την τε</w:t>
      </w:r>
      <w:r>
        <w:rPr>
          <w:rFonts w:eastAsia="Times New Roman" w:cs="Times New Roman"/>
          <w:szCs w:val="24"/>
        </w:rPr>
        <w:t>λευταία νομοτεχνική. Θα κάνουμε μία διακοπή πέντε λεπτών περίπου, ώσπου να ετοιμαστεί το λεγόμενο «σπλάχνο». Στη συνέχεια, επανερχόμαστε, για να συνεχίσουμε με την ψηφοφορία του νομοσχεδίου.</w:t>
      </w:r>
    </w:p>
    <w:p w14:paraId="23B83536" w14:textId="77777777" w:rsidR="00762968" w:rsidRDefault="006F10D4">
      <w:pPr>
        <w:spacing w:line="600" w:lineRule="auto"/>
        <w:ind w:firstLine="720"/>
        <w:jc w:val="center"/>
        <w:rPr>
          <w:rFonts w:eastAsia="Times New Roman" w:cs="Times New Roman"/>
          <w:szCs w:val="24"/>
        </w:rPr>
      </w:pPr>
      <w:r>
        <w:rPr>
          <w:rFonts w:eastAsia="Times New Roman" w:cs="Times New Roman"/>
          <w:szCs w:val="24"/>
        </w:rPr>
        <w:t>(ΔΙΑΚΟΠΗ)</w:t>
      </w:r>
    </w:p>
    <w:p w14:paraId="23B83537" w14:textId="77777777" w:rsidR="00762968" w:rsidRDefault="006F10D4">
      <w:pPr>
        <w:spacing w:line="600" w:lineRule="auto"/>
        <w:ind w:firstLine="720"/>
        <w:jc w:val="center"/>
        <w:rPr>
          <w:rFonts w:eastAsia="Times New Roman" w:cs="Times New Roman"/>
          <w:szCs w:val="24"/>
        </w:rPr>
      </w:pPr>
      <w:r>
        <w:rPr>
          <w:rFonts w:eastAsia="Times New Roman" w:cs="Times New Roman"/>
          <w:szCs w:val="24"/>
        </w:rPr>
        <w:lastRenderedPageBreak/>
        <w:t>(ΜΕΤΑ ΤΗ ΔΙΑΚΟΠΗ)</w:t>
      </w:r>
    </w:p>
    <w:p w14:paraId="23B83538" w14:textId="77777777" w:rsidR="00762968" w:rsidRDefault="006F10D4">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Κυρίες και κύριοι συνάδελφοι, </w:t>
      </w:r>
      <w:r>
        <w:rPr>
          <w:rFonts w:eastAsia="Times New Roman" w:cs="Times New Roman"/>
          <w:szCs w:val="24"/>
        </w:rPr>
        <w:t>συνεχίζ</w:t>
      </w:r>
      <w:r>
        <w:rPr>
          <w:rFonts w:eastAsia="Times New Roman" w:cs="Times New Roman"/>
          <w:szCs w:val="24"/>
        </w:rPr>
        <w:t xml:space="preserve">εται η συνεδρίαση. </w:t>
      </w:r>
    </w:p>
    <w:p w14:paraId="23B8353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Κηρύσσεται περαιωμένη η συζήτηση </w:t>
      </w:r>
      <w:r w:rsidRPr="00015B6A">
        <w:rPr>
          <w:rFonts w:eastAsia="Times New Roman" w:cs="Times New Roman"/>
          <w:szCs w:val="24"/>
        </w:rPr>
        <w:t>επί της αρχής</w:t>
      </w:r>
      <w:r>
        <w:rPr>
          <w:rFonts w:eastAsia="Times New Roman" w:cs="Times New Roman"/>
          <w:szCs w:val="24"/>
        </w:rPr>
        <w:t>, των άρθρων</w:t>
      </w:r>
      <w:r>
        <w:rPr>
          <w:rFonts w:eastAsia="Times New Roman" w:cs="Times New Roman"/>
          <w:szCs w:val="24"/>
        </w:rPr>
        <w:t xml:space="preserve"> και</w:t>
      </w:r>
      <w:r>
        <w:rPr>
          <w:rFonts w:eastAsia="Times New Roman" w:cs="Times New Roman"/>
          <w:szCs w:val="24"/>
        </w:rPr>
        <w:t xml:space="preserve"> των τροπολογιών του σχεδίου νόμου του Υπουργείου Υγείας</w:t>
      </w:r>
      <w:r w:rsidRPr="00015B6A">
        <w:rPr>
          <w:rFonts w:eastAsia="Times New Roman" w:cs="Times New Roman"/>
          <w:szCs w:val="24"/>
        </w:rPr>
        <w:t xml:space="preserve">: «Κύρωση συμβάσεων μεταξύ του Ελληνικού Δημοσίου και του Γενικού Νοσοκομείου </w:t>
      </w:r>
      <w:r w:rsidRPr="00015B6A">
        <w:rPr>
          <w:rFonts w:eastAsia="Times New Roman" w:cs="Times New Roman"/>
          <w:szCs w:val="24"/>
        </w:rPr>
        <w:t xml:space="preserve">Χανίων και της Επιτροπής Εκτελεστών Διαθήκης Γ.Γ. </w:t>
      </w:r>
      <w:proofErr w:type="spellStart"/>
      <w:r w:rsidRPr="00015B6A">
        <w:rPr>
          <w:rFonts w:eastAsia="Times New Roman" w:cs="Times New Roman"/>
          <w:szCs w:val="24"/>
        </w:rPr>
        <w:t>Μαλινάκη</w:t>
      </w:r>
      <w:proofErr w:type="spellEnd"/>
      <w:r w:rsidRPr="00015B6A">
        <w:rPr>
          <w:rFonts w:eastAsia="Times New Roman" w:cs="Times New Roman"/>
          <w:szCs w:val="24"/>
        </w:rPr>
        <w:t xml:space="preserve"> και του Γενικού Νοσοκομείου Κεφαλληνίας και των Εκτελεστών της διαθήκης της Μαρ</w:t>
      </w:r>
      <w:r>
        <w:rPr>
          <w:rFonts w:eastAsia="Times New Roman" w:cs="Times New Roman"/>
          <w:szCs w:val="24"/>
        </w:rPr>
        <w:t>ίας (</w:t>
      </w:r>
      <w:proofErr w:type="spellStart"/>
      <w:r>
        <w:rPr>
          <w:rFonts w:eastAsia="Times New Roman" w:cs="Times New Roman"/>
          <w:szCs w:val="24"/>
        </w:rPr>
        <w:t>Μάρης</w:t>
      </w:r>
      <w:proofErr w:type="spellEnd"/>
      <w:r>
        <w:rPr>
          <w:rFonts w:eastAsia="Times New Roman" w:cs="Times New Roman"/>
          <w:szCs w:val="24"/>
        </w:rPr>
        <w:t xml:space="preserve">) Βεργωτή αντίστοιχα και λοιπές διατάξεις». </w:t>
      </w:r>
    </w:p>
    <w:p w14:paraId="23B8353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νομοσχέδιο επί της αρχής; </w:t>
      </w:r>
    </w:p>
    <w:p w14:paraId="23B8353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Ναι.</w:t>
      </w:r>
    </w:p>
    <w:p w14:paraId="23B8353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Ναι. </w:t>
      </w:r>
    </w:p>
    <w:p w14:paraId="23B8353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3B8353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23B8353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Ναι. </w:t>
      </w:r>
    </w:p>
    <w:p w14:paraId="23B8354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ΚΑΤΣΙΚΗΣ: </w:t>
      </w:r>
      <w:r>
        <w:rPr>
          <w:rFonts w:eastAsia="Times New Roman" w:cs="Times New Roman"/>
          <w:szCs w:val="24"/>
        </w:rPr>
        <w:t xml:space="preserve">Ναι. </w:t>
      </w:r>
    </w:p>
    <w:p w14:paraId="23B8354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23B8354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543" w14:textId="77777777" w:rsidR="00762968" w:rsidRDefault="006F10D4">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Συνεπώς το </w:t>
      </w:r>
      <w:r>
        <w:rPr>
          <w:rFonts w:eastAsia="Times New Roman" w:cs="Times New Roman"/>
          <w:szCs w:val="24"/>
        </w:rPr>
        <w:t>νομ</w:t>
      </w:r>
      <w:r>
        <w:rPr>
          <w:rFonts w:eastAsia="Times New Roman" w:cs="Times New Roman"/>
          <w:szCs w:val="24"/>
        </w:rPr>
        <w:t>οσχέδιο</w:t>
      </w:r>
      <w:r>
        <w:rPr>
          <w:rFonts w:eastAsia="Times New Roman" w:cs="Times New Roman"/>
          <w:szCs w:val="24"/>
        </w:rPr>
        <w:t xml:space="preserve"> του Υπουργείου Υγείας</w:t>
      </w:r>
      <w:r>
        <w:rPr>
          <w:rFonts w:eastAsia="Times New Roman" w:cs="Times New Roman"/>
          <w:szCs w:val="24"/>
        </w:rPr>
        <w:t>:</w:t>
      </w:r>
      <w:r>
        <w:rPr>
          <w:rFonts w:eastAsia="Times New Roman" w:cs="Times New Roman"/>
          <w:szCs w:val="24"/>
        </w:rPr>
        <w:t xml:space="preserve"> </w:t>
      </w:r>
      <w:r w:rsidRPr="00015B6A">
        <w:rPr>
          <w:rFonts w:eastAsia="Times New Roman" w:cs="Times New Roman"/>
          <w:szCs w:val="24"/>
        </w:rPr>
        <w:t xml:space="preserve">«Κύρωση συμβάσεων μεταξύ του Ελληνικού Δημοσίου και του Γενικού Νοσοκομείου Χανίων και της Επιτροπής Εκτελεστών Διαθήκης Γ.Γ. </w:t>
      </w:r>
      <w:proofErr w:type="spellStart"/>
      <w:r w:rsidRPr="00015B6A">
        <w:rPr>
          <w:rFonts w:eastAsia="Times New Roman" w:cs="Times New Roman"/>
          <w:szCs w:val="24"/>
        </w:rPr>
        <w:t>Μαλινάκη</w:t>
      </w:r>
      <w:proofErr w:type="spellEnd"/>
      <w:r w:rsidRPr="00015B6A">
        <w:rPr>
          <w:rFonts w:eastAsia="Times New Roman" w:cs="Times New Roman"/>
          <w:szCs w:val="24"/>
        </w:rPr>
        <w:t xml:space="preserve"> και του Γενικού Νοσοκομείου Κεφαλληνίας και των Εκτελεστών της διαθήκης της Μαρ</w:t>
      </w:r>
      <w:r>
        <w:rPr>
          <w:rFonts w:eastAsia="Times New Roman" w:cs="Times New Roman"/>
          <w:szCs w:val="24"/>
        </w:rPr>
        <w:t>ίας (</w:t>
      </w:r>
      <w:proofErr w:type="spellStart"/>
      <w:r>
        <w:rPr>
          <w:rFonts w:eastAsia="Times New Roman" w:cs="Times New Roman"/>
          <w:szCs w:val="24"/>
        </w:rPr>
        <w:t>Μάρης</w:t>
      </w:r>
      <w:proofErr w:type="spellEnd"/>
      <w:r>
        <w:rPr>
          <w:rFonts w:eastAsia="Times New Roman" w:cs="Times New Roman"/>
          <w:szCs w:val="24"/>
        </w:rPr>
        <w:t>)</w:t>
      </w:r>
      <w:r>
        <w:rPr>
          <w:rFonts w:eastAsia="Times New Roman" w:cs="Times New Roman"/>
          <w:szCs w:val="24"/>
        </w:rPr>
        <w:t xml:space="preserve"> Βεργωτή αντίστοιχα και λοιπές διατάξεις» έγινε δεκτό επί της αρχής κατά πλειοψηφία. </w:t>
      </w:r>
    </w:p>
    <w:p w14:paraId="23B8354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Προχωρούμε </w:t>
      </w:r>
      <w:r>
        <w:rPr>
          <w:rFonts w:eastAsia="Times New Roman" w:cs="Times New Roman"/>
          <w:szCs w:val="24"/>
        </w:rPr>
        <w:t xml:space="preserve">στην ψήφιση των άρθρων και των τροπολογιών. </w:t>
      </w:r>
    </w:p>
    <w:p w14:paraId="23B8354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άρθρο 1 </w:t>
      </w:r>
      <w:r w:rsidRPr="00DB4CE7">
        <w:rPr>
          <w:rFonts w:eastAsia="Times New Roman" w:cs="Times New Roman"/>
          <w:szCs w:val="24"/>
        </w:rPr>
        <w:t>ως έχει;</w:t>
      </w:r>
    </w:p>
    <w:p w14:paraId="23B83546"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Ναι.</w:t>
      </w:r>
    </w:p>
    <w:p w14:paraId="23B8354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Ναι. </w:t>
      </w:r>
    </w:p>
    <w:p w14:paraId="23B83548"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3B83549"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23B8354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 xml:space="preserve">Ναι. </w:t>
      </w:r>
    </w:p>
    <w:p w14:paraId="23B8354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23B8354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23B8354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54E" w14:textId="77777777" w:rsidR="00762968" w:rsidRDefault="006F10D4">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Συνεπώς το άρθρο 1 έγινε δεκτό </w:t>
      </w:r>
      <w:r w:rsidRPr="00DB4CE7">
        <w:rPr>
          <w:rFonts w:eastAsia="Times New Roman" w:cs="Times New Roman"/>
          <w:szCs w:val="24"/>
        </w:rPr>
        <w:t>ως έχει</w:t>
      </w:r>
      <w:r>
        <w:rPr>
          <w:rFonts w:eastAsia="Times New Roman" w:cs="Times New Roman"/>
          <w:szCs w:val="24"/>
        </w:rPr>
        <w:t xml:space="preserve"> κατά πλειοψηφία.</w:t>
      </w:r>
    </w:p>
    <w:p w14:paraId="23B8354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Ερ</w:t>
      </w:r>
      <w:r>
        <w:rPr>
          <w:rFonts w:eastAsia="Times New Roman" w:cs="Times New Roman"/>
          <w:szCs w:val="24"/>
        </w:rPr>
        <w:t>ωτάται το Τμήμα: Γίνεται δεκτό το άρθρο 2 ως έχει;</w:t>
      </w:r>
    </w:p>
    <w:p w14:paraId="23B8355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Ναι.</w:t>
      </w:r>
    </w:p>
    <w:p w14:paraId="23B8355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Ναι. </w:t>
      </w:r>
    </w:p>
    <w:p w14:paraId="23B8355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3B83553"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23B8355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Ναι. </w:t>
      </w:r>
    </w:p>
    <w:p w14:paraId="23B8355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23B83556"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23B8355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558"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2 έγινε δεκτό ως έχει κατά πλειοψηφία.</w:t>
      </w:r>
    </w:p>
    <w:p w14:paraId="23B8355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δεκτή η τροπολογία με γενικό αριθμό 1700 και ειδικό 123 ως έχει; </w:t>
      </w:r>
    </w:p>
    <w:p w14:paraId="23B8355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Ναι.</w:t>
      </w:r>
    </w:p>
    <w:p w14:paraId="23B8355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Όχι. </w:t>
      </w:r>
    </w:p>
    <w:p w14:paraId="23B8355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Όχι. </w:t>
      </w:r>
    </w:p>
    <w:p w14:paraId="23B8355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Όχι. </w:t>
      </w:r>
    </w:p>
    <w:p w14:paraId="23B8355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23B8355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23B8356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23B8356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23B8356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η τροπολογία με γενικό αριθμό 1700 και ειδικό 123 έγινε δεκτή ως έχει κ</w:t>
      </w:r>
      <w:r>
        <w:rPr>
          <w:rFonts w:eastAsia="Times New Roman" w:cs="Times New Roman"/>
          <w:szCs w:val="24"/>
        </w:rPr>
        <w:t xml:space="preserve">ατά πλειοψηφία και εντάσσεται στο νομοσχέδιο ως ίδιο άρθρο. </w:t>
      </w:r>
    </w:p>
    <w:p w14:paraId="23B8356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Τμήμα: Γίνεται δεκτή η τροπολογία με γενικό αριθμό 1702 και ειδικό 124 ως έχει; </w:t>
      </w:r>
    </w:p>
    <w:p w14:paraId="23B8356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Ναι.</w:t>
      </w:r>
    </w:p>
    <w:p w14:paraId="23B8356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Όχι. </w:t>
      </w:r>
    </w:p>
    <w:p w14:paraId="23B83566"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3B8356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Όχι. </w:t>
      </w:r>
    </w:p>
    <w:p w14:paraId="23B83568"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ΝΙΚΟΛΑ</w:t>
      </w:r>
      <w:r>
        <w:rPr>
          <w:rFonts w:eastAsia="Times New Roman" w:cs="Times New Roman"/>
          <w:b/>
          <w:szCs w:val="24"/>
        </w:rPr>
        <w:t xml:space="preserve">ΟΣ ΚΑΡΑΘΑΝΑΣΟΠΟΥΛΟΣ: </w:t>
      </w:r>
      <w:r>
        <w:rPr>
          <w:rFonts w:eastAsia="Times New Roman" w:cs="Times New Roman"/>
          <w:szCs w:val="24"/>
        </w:rPr>
        <w:t xml:space="preserve">Παρών. </w:t>
      </w:r>
    </w:p>
    <w:p w14:paraId="23B83569"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23B8356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Όχι. </w:t>
      </w:r>
    </w:p>
    <w:p w14:paraId="23B8356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23B8356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η τροπολογία με γενικό αριθμό 1702 και ειδικό </w:t>
      </w:r>
      <w:r>
        <w:rPr>
          <w:rFonts w:eastAsia="Times New Roman" w:cs="Times New Roman"/>
          <w:szCs w:val="24"/>
        </w:rPr>
        <w:t xml:space="preserve">124 έγινε δεκτή ως έχει κατά πλειοψηφία και εντάσσεται στο νομοσχέδιο ως ίδιο άρθρο. </w:t>
      </w:r>
    </w:p>
    <w:p w14:paraId="23B8356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δεκτή η τροπολογία με γενικό αριθμό 1703 και ειδικό 125 ως έχει; </w:t>
      </w:r>
    </w:p>
    <w:p w14:paraId="23B8356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ΜΑΝΤΑΣ: </w:t>
      </w:r>
      <w:r>
        <w:rPr>
          <w:rFonts w:eastAsia="Times New Roman" w:cs="Times New Roman"/>
          <w:szCs w:val="24"/>
        </w:rPr>
        <w:t>Ναι.</w:t>
      </w:r>
    </w:p>
    <w:p w14:paraId="23B8356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 </w:t>
      </w:r>
      <w:r>
        <w:rPr>
          <w:rFonts w:eastAsia="Times New Roman" w:cs="Times New Roman"/>
          <w:szCs w:val="24"/>
        </w:rPr>
        <w:t xml:space="preserve">Παρών. </w:t>
      </w:r>
    </w:p>
    <w:p w14:paraId="23B8357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3B8357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ΙΩΑΝ</w:t>
      </w:r>
      <w:r>
        <w:rPr>
          <w:rFonts w:eastAsia="Times New Roman" w:cs="Times New Roman"/>
          <w:b/>
          <w:szCs w:val="24"/>
        </w:rPr>
        <w:t xml:space="preserve">ΝΗΣ ΑΪΒΑΤΙΔΗΣ: </w:t>
      </w:r>
      <w:r>
        <w:rPr>
          <w:rFonts w:eastAsia="Times New Roman" w:cs="Times New Roman"/>
          <w:szCs w:val="24"/>
        </w:rPr>
        <w:t xml:space="preserve">Όχι. </w:t>
      </w:r>
    </w:p>
    <w:p w14:paraId="23B8357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Όχι. </w:t>
      </w:r>
    </w:p>
    <w:p w14:paraId="23B83573"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23B8357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Παρών. </w:t>
      </w:r>
    </w:p>
    <w:p w14:paraId="23B8357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23B83576"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η τροπολογία με γενικό αριθμό 1703 και ειδικό </w:t>
      </w:r>
      <w:r>
        <w:rPr>
          <w:rFonts w:eastAsia="Times New Roman" w:cs="Times New Roman"/>
          <w:szCs w:val="24"/>
        </w:rPr>
        <w:t xml:space="preserve">125 έγινε δεκτή ως έχει κατά πλειοψηφία και εντάσσεται στο νομοσχέδιο ως ίδιο άρθρο. </w:t>
      </w:r>
    </w:p>
    <w:p w14:paraId="23B83577"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δεκτή η τροπολογία με γενικό αριθμό 1706 και ειδικό 126 ως έχει;</w:t>
      </w:r>
    </w:p>
    <w:p w14:paraId="23B83578"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Ναι. </w:t>
      </w:r>
    </w:p>
    <w:p w14:paraId="23B83579"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Όχι.</w:t>
      </w:r>
    </w:p>
    <w:p w14:paraId="23B8357A"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lastRenderedPageBreak/>
        <w:t xml:space="preserve">ΛΕΩΝΙΔΑΣ ΓΡΗΓΟΡΑΚΟΣ: </w:t>
      </w:r>
      <w:r>
        <w:rPr>
          <w:rFonts w:eastAsia="Times New Roman" w:cs="Times New Roman"/>
          <w:szCs w:val="24"/>
        </w:rPr>
        <w:t>Ναι.</w:t>
      </w:r>
    </w:p>
    <w:p w14:paraId="23B8357B"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 xml:space="preserve">ΑΪΒΑΤΙΔΗΣ: </w:t>
      </w:r>
      <w:r>
        <w:rPr>
          <w:rFonts w:eastAsia="Times New Roman" w:cs="Times New Roman"/>
          <w:szCs w:val="24"/>
        </w:rPr>
        <w:t>Όχι.</w:t>
      </w:r>
    </w:p>
    <w:p w14:paraId="23B8357C"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Ναι. </w:t>
      </w:r>
    </w:p>
    <w:p w14:paraId="23B8357D"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57E"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23B8357F"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23B83580" w14:textId="77777777" w:rsidR="00762968" w:rsidRDefault="006F10D4">
      <w:pPr>
        <w:tabs>
          <w:tab w:val="left" w:pos="2608"/>
        </w:tabs>
        <w:spacing w:line="600" w:lineRule="auto"/>
        <w:ind w:firstLine="720"/>
        <w:jc w:val="both"/>
        <w:rPr>
          <w:rFonts w:eastAsia="Times New Roman" w:cs="Times New Roman"/>
          <w:szCs w:val="24"/>
        </w:rPr>
      </w:pPr>
      <w:r w:rsidRPr="00DD55E0">
        <w:rPr>
          <w:rFonts w:eastAsia="Times New Roman" w:cs="Times New Roman"/>
          <w:b/>
          <w:szCs w:val="24"/>
        </w:rPr>
        <w:t xml:space="preserve">ΠΡΟΕΔΡΕΥΩΝ (Γεώργιος </w:t>
      </w:r>
      <w:proofErr w:type="spellStart"/>
      <w:r w:rsidRPr="00DD55E0">
        <w:rPr>
          <w:rFonts w:eastAsia="Times New Roman" w:cs="Times New Roman"/>
          <w:b/>
          <w:szCs w:val="24"/>
        </w:rPr>
        <w:t>Λαμπρούλης</w:t>
      </w:r>
      <w:proofErr w:type="spellEnd"/>
      <w:r w:rsidRPr="00DD55E0">
        <w:rPr>
          <w:rFonts w:eastAsia="Times New Roman" w:cs="Times New Roman"/>
          <w:b/>
          <w:szCs w:val="24"/>
        </w:rPr>
        <w:t>):</w:t>
      </w:r>
      <w:r>
        <w:rPr>
          <w:rFonts w:eastAsia="Times New Roman" w:cs="Times New Roman"/>
          <w:szCs w:val="24"/>
        </w:rPr>
        <w:t xml:space="preserve"> Συνεπώς η τροπολογία με γενικό αριθμό 1706 και ειδικό 126 έγινε δεκτή ως έχει κατά πλειοψηφία και</w:t>
      </w:r>
      <w:r>
        <w:rPr>
          <w:rFonts w:eastAsia="Times New Roman" w:cs="Times New Roman"/>
          <w:szCs w:val="24"/>
        </w:rPr>
        <w:t xml:space="preserve"> εντάσσεται στο νομοσχέδιο ως ίδιο άρθρο.</w:t>
      </w:r>
    </w:p>
    <w:p w14:paraId="23B83581"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δεκτή η τροπολογία με γενικό αριθμό 1711 και ειδικό 130 ως έχει;</w:t>
      </w:r>
    </w:p>
    <w:p w14:paraId="23B83582"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Ναι. </w:t>
      </w:r>
    </w:p>
    <w:p w14:paraId="23B83583"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Όχι.</w:t>
      </w:r>
    </w:p>
    <w:p w14:paraId="23B83584"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Ναι.</w:t>
      </w:r>
    </w:p>
    <w:p w14:paraId="23B83585"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23B83586"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 xml:space="preserve">Ναι. </w:t>
      </w:r>
    </w:p>
    <w:p w14:paraId="23B83587"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588"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23B83589"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23B8358A"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η τροπολογία με γενικό αριθμό 1711 και ειδικό 130 έγινε δεκτή ως έχει κατά πλειοψηφία και εντάσσεται στο νομοσχέδιο ως ίδιο άρθρο.</w:t>
      </w:r>
    </w:p>
    <w:p w14:paraId="23B8358B"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δεκτή η τροπολογία με γενικό αριθμό 1714 και ειδικό 132, όπως τροποποιήθηκε από τον κύριο Υπουργό;</w:t>
      </w:r>
    </w:p>
    <w:p w14:paraId="23B8358C"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Ναι. </w:t>
      </w:r>
    </w:p>
    <w:p w14:paraId="23B8358D"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Όχι.</w:t>
      </w:r>
    </w:p>
    <w:p w14:paraId="23B8358E"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Όχι.</w:t>
      </w:r>
    </w:p>
    <w:p w14:paraId="23B8358F"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23B83590"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23B83591"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lastRenderedPageBreak/>
        <w:t>Κ</w:t>
      </w:r>
      <w:r>
        <w:rPr>
          <w:rFonts w:eastAsia="Times New Roman" w:cs="Times New Roman"/>
          <w:b/>
          <w:szCs w:val="24"/>
        </w:rPr>
        <w:t xml:space="preserve">ΩΝΣΤΑΝΤΙΝΟΣ ΚΑΤΣΙΚΗΣ: </w:t>
      </w:r>
      <w:r>
        <w:rPr>
          <w:rFonts w:eastAsia="Times New Roman" w:cs="Times New Roman"/>
          <w:szCs w:val="24"/>
        </w:rPr>
        <w:t>Ναι.</w:t>
      </w:r>
    </w:p>
    <w:p w14:paraId="23B83592"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23B83593"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Όχι.</w:t>
      </w:r>
    </w:p>
    <w:p w14:paraId="23B83594"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η τροπολογία με γενικό αριθμό 1714 και ειδικό 132 έγινε δεκτή, όπως τροποποιήθηκε από τον κύριο Υπουργό, κατά πλειοψηφία και εντάσσεται στο ν</w:t>
      </w:r>
      <w:r>
        <w:rPr>
          <w:rFonts w:eastAsia="Times New Roman" w:cs="Times New Roman"/>
          <w:szCs w:val="24"/>
        </w:rPr>
        <w:t>ομοσχέδιο ως ίδιο άρθρο.</w:t>
      </w:r>
    </w:p>
    <w:p w14:paraId="23B83595"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δεκτή η τροπολογία με γενικό αριθμό 1697 και ειδικό 120 ως έχει;</w:t>
      </w:r>
    </w:p>
    <w:p w14:paraId="23B83596"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Ναι. </w:t>
      </w:r>
    </w:p>
    <w:p w14:paraId="23B83597"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Όχι.</w:t>
      </w:r>
    </w:p>
    <w:p w14:paraId="23B83598"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Ναι.</w:t>
      </w:r>
    </w:p>
    <w:p w14:paraId="23B83599"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23B8359A"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23B8359B"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ΚΩΝΣΤΑΝΤΙΝ</w:t>
      </w:r>
      <w:r>
        <w:rPr>
          <w:rFonts w:eastAsia="Times New Roman" w:cs="Times New Roman"/>
          <w:b/>
          <w:szCs w:val="24"/>
        </w:rPr>
        <w:t xml:space="preserve">ΟΣ ΚΑΤΣΙΚΗΣ: </w:t>
      </w:r>
      <w:r>
        <w:rPr>
          <w:rFonts w:eastAsia="Times New Roman" w:cs="Times New Roman"/>
          <w:szCs w:val="24"/>
        </w:rPr>
        <w:t>Ναι.</w:t>
      </w:r>
    </w:p>
    <w:p w14:paraId="23B8359C"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23B8359D"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Παρών.</w:t>
      </w:r>
    </w:p>
    <w:p w14:paraId="23B8359E"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η τροπολογία με γενικό αριθμό 1697 και ειδικό 120 έγινε δεκτή ως έχει κατά πλειοψηφία και εντάσσεται στο νομοσχέδιο ως ίδιο άρθρο.</w:t>
      </w:r>
    </w:p>
    <w:p w14:paraId="23B8359F"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Ερωτάται το Τμή</w:t>
      </w:r>
      <w:r>
        <w:rPr>
          <w:rFonts w:eastAsia="Times New Roman" w:cs="Times New Roman"/>
          <w:szCs w:val="24"/>
        </w:rPr>
        <w:t>μα: Γίνεται δεκτή η τροπολογία με γενικό αριθμό 1698 και ειδικό 121 ως έχει;</w:t>
      </w:r>
    </w:p>
    <w:p w14:paraId="23B835A0"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Ναι. </w:t>
      </w:r>
    </w:p>
    <w:p w14:paraId="23B835A1"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Παρών.</w:t>
      </w:r>
    </w:p>
    <w:p w14:paraId="23B835A2"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Ναι.</w:t>
      </w:r>
    </w:p>
    <w:p w14:paraId="23B835A3"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23B835A4"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Ναι. </w:t>
      </w:r>
    </w:p>
    <w:p w14:paraId="23B835A5"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5A6"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23B835A7"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23B835A8"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η τροπολογία με γενικό αριθμό 1698 και ειδικό 121 έγινε δεκτή ως έχει κατά πλειοψηφία και εντάσσεται στο νομοσχέδιο ως ίδιο άρθρο.</w:t>
      </w:r>
    </w:p>
    <w:p w14:paraId="23B835A9"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δεκτή η τροπολογία με γενικ</w:t>
      </w:r>
      <w:r>
        <w:rPr>
          <w:rFonts w:eastAsia="Times New Roman" w:cs="Times New Roman"/>
          <w:szCs w:val="24"/>
        </w:rPr>
        <w:t>ό αριθμό 1699 και ειδικό 122, όπως τροποποιήθηκε από τον κύριο Υπουργό;</w:t>
      </w:r>
    </w:p>
    <w:p w14:paraId="23B835AA"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Ναι. </w:t>
      </w:r>
    </w:p>
    <w:p w14:paraId="23B835AB"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Παρών.</w:t>
      </w:r>
    </w:p>
    <w:p w14:paraId="23B835AC"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Ναι.</w:t>
      </w:r>
    </w:p>
    <w:p w14:paraId="23B835AD"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23B835AE"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23B835AF"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5B0"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23B835B1"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Ι</w:t>
      </w:r>
      <w:r>
        <w:rPr>
          <w:rFonts w:eastAsia="Times New Roman" w:cs="Times New Roman"/>
          <w:b/>
          <w:szCs w:val="24"/>
        </w:rPr>
        <w:t xml:space="preserve">ΩΑΝΝΗΣ ΣΑΡΙΔΗΣ: </w:t>
      </w:r>
      <w:r>
        <w:rPr>
          <w:rFonts w:eastAsia="Times New Roman" w:cs="Times New Roman"/>
          <w:szCs w:val="24"/>
        </w:rPr>
        <w:t>Ναι.</w:t>
      </w:r>
    </w:p>
    <w:p w14:paraId="23B835B2"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η τροπολογία με γενικό αριθμό 1699 και ειδικό 122 έγινε δεκτή, </w:t>
      </w:r>
      <w:r>
        <w:rPr>
          <w:rFonts w:eastAsia="Times New Roman" w:cs="Times New Roman"/>
          <w:szCs w:val="24"/>
        </w:rPr>
        <w:lastRenderedPageBreak/>
        <w:t>όπως τροποποιήθηκε από τον κύριο Υπουργό, κατά πλειοψηφία και εντάσσεται στο νομοσχέδιο ως ίδιο άρθρο.</w:t>
      </w:r>
    </w:p>
    <w:p w14:paraId="23B835B3"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w:t>
      </w:r>
      <w:r>
        <w:rPr>
          <w:rFonts w:eastAsia="Times New Roman" w:cs="Times New Roman"/>
          <w:szCs w:val="24"/>
        </w:rPr>
        <w:t>δεκτή η τροπολογία με γενικό αριθμό 1707 και ειδικό 127 ως έχει;</w:t>
      </w:r>
    </w:p>
    <w:p w14:paraId="23B835B4"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Ναι. </w:t>
      </w:r>
    </w:p>
    <w:p w14:paraId="23B835B5"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Ναι.</w:t>
      </w:r>
    </w:p>
    <w:p w14:paraId="23B835B6"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Ναι.</w:t>
      </w:r>
    </w:p>
    <w:p w14:paraId="23B835B7"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23B835B8"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Ναι. </w:t>
      </w:r>
    </w:p>
    <w:p w14:paraId="23B835B9"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5BA"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23B835BB"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23B835BC"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η τροπολογία με γενικό αριθμό 1707 και ειδικό 127 έγινε δεκτή ως έχει κατά πλειοψηφία και εντάσσεται στο νομοσχέδιο ως ίδιο άρθρο.</w:t>
      </w:r>
    </w:p>
    <w:p w14:paraId="23B835BD"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lastRenderedPageBreak/>
        <w:t>Ερωτάται το Τμήμα: Γίνεται δεκτή η τροπολογία με γενικό αριθμό 1709 και ειδικό 129, όπως τροποποιήθηκε από τον κύριο Υπουργό;</w:t>
      </w:r>
    </w:p>
    <w:p w14:paraId="23B835BE"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Ναι. </w:t>
      </w:r>
    </w:p>
    <w:p w14:paraId="23B835BF"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Ναι.</w:t>
      </w:r>
    </w:p>
    <w:p w14:paraId="23B835C0"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Ναι.</w:t>
      </w:r>
    </w:p>
    <w:p w14:paraId="23B835C1"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Παρών.</w:t>
      </w:r>
    </w:p>
    <w:p w14:paraId="23B835C2"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23B835C3"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5C4"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Ναι.</w:t>
      </w:r>
    </w:p>
    <w:p w14:paraId="23B835C5"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23B835C6"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η τροπολογία με γενικό αριθμό 1709 και ειδικό 129 έγινε δεκτή, όπως τροποποιήθηκε από τον κύριο Υπουργό, κατά πλειοψηφία και εντάσσεται στο</w:t>
      </w:r>
      <w:r>
        <w:rPr>
          <w:rFonts w:eastAsia="Times New Roman" w:cs="Times New Roman"/>
          <w:szCs w:val="24"/>
        </w:rPr>
        <w:t xml:space="preserve"> νομοσχέδιο ως ίδιο άρθρο.</w:t>
      </w:r>
    </w:p>
    <w:p w14:paraId="23B835C7"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δεκτή η τροπολογία με γενικό αριθμό 1713 και ειδικό 131, ως έχει;</w:t>
      </w:r>
    </w:p>
    <w:p w14:paraId="23B835C8"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ΜΑΝΤΑΣ: </w:t>
      </w:r>
      <w:r>
        <w:rPr>
          <w:rFonts w:eastAsia="Times New Roman" w:cs="Times New Roman"/>
          <w:szCs w:val="24"/>
        </w:rPr>
        <w:t xml:space="preserve">Ναι. </w:t>
      </w:r>
    </w:p>
    <w:p w14:paraId="23B835C9"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Όχι.</w:t>
      </w:r>
    </w:p>
    <w:p w14:paraId="23B835CA"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Ναι.</w:t>
      </w:r>
    </w:p>
    <w:p w14:paraId="23B835CB"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23B835CC"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Παρών. </w:t>
      </w:r>
    </w:p>
    <w:p w14:paraId="23B835CD"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ΚΩΝΣΤΑΝ</w:t>
      </w:r>
      <w:r>
        <w:rPr>
          <w:rFonts w:eastAsia="Times New Roman" w:cs="Times New Roman"/>
          <w:b/>
          <w:szCs w:val="24"/>
        </w:rPr>
        <w:t xml:space="preserve">ΤΙΝΟΣ ΚΑΤΣΙΚΗΣ: </w:t>
      </w:r>
      <w:r>
        <w:rPr>
          <w:rFonts w:eastAsia="Times New Roman" w:cs="Times New Roman"/>
          <w:szCs w:val="24"/>
        </w:rPr>
        <w:t>Ναι.</w:t>
      </w:r>
    </w:p>
    <w:p w14:paraId="23B835CE"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w:t>
      </w:r>
    </w:p>
    <w:p w14:paraId="23B835CF"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Όχι.</w:t>
      </w:r>
    </w:p>
    <w:p w14:paraId="23B835D0"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η τροπολογία με γενικό αριθμό 1713 και ειδικό 131 έγινε δεκτή ως έχει κατά πλειοψηφία και εντάσσεται στο νομοσχέδιο ως ίδιο άρθρο.</w:t>
      </w:r>
    </w:p>
    <w:p w14:paraId="23B835D1"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Προχωρούμε </w:t>
      </w:r>
      <w:r>
        <w:rPr>
          <w:rFonts w:eastAsia="Times New Roman" w:cs="Times New Roman"/>
          <w:szCs w:val="24"/>
        </w:rPr>
        <w:t xml:space="preserve">στην </w:t>
      </w:r>
      <w:r>
        <w:rPr>
          <w:rFonts w:eastAsia="Times New Roman" w:cs="Times New Roman"/>
          <w:szCs w:val="24"/>
        </w:rPr>
        <w:t xml:space="preserve">ψήφιση του ακροτελεύτιου άρθρου. </w:t>
      </w:r>
    </w:p>
    <w:p w14:paraId="23B835D2"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ακροτελεύτιο άρθρο;</w:t>
      </w:r>
    </w:p>
    <w:p w14:paraId="23B835D3"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Δεκτό, δεκτό. </w:t>
      </w:r>
    </w:p>
    <w:p w14:paraId="23B835D4"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Δεκτό, δεκτό. </w:t>
      </w:r>
    </w:p>
    <w:p w14:paraId="23B835D5"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ΛΕΩΝΙΔΑΣ ΓΡΗΓΟΡΑΚΟΣ: </w:t>
      </w:r>
      <w:r>
        <w:rPr>
          <w:rFonts w:eastAsia="Times New Roman" w:cs="Times New Roman"/>
          <w:szCs w:val="24"/>
        </w:rPr>
        <w:t xml:space="preserve">Δεκτό, δεκτό. </w:t>
      </w:r>
    </w:p>
    <w:p w14:paraId="23B835D6"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Παρών. </w:t>
      </w:r>
    </w:p>
    <w:p w14:paraId="23B835D7"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Δεκτό, δεκτό. </w:t>
      </w:r>
    </w:p>
    <w:p w14:paraId="23B835D8"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Δεκτό, δεκτό.</w:t>
      </w:r>
      <w:r w:rsidRPr="00890725">
        <w:rPr>
          <w:rFonts w:eastAsia="Times New Roman" w:cs="Times New Roman"/>
          <w:szCs w:val="24"/>
        </w:rPr>
        <w:t xml:space="preserve"> </w:t>
      </w:r>
    </w:p>
    <w:p w14:paraId="23B835D9"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Δεκτό, δεκτό. </w:t>
      </w:r>
    </w:p>
    <w:p w14:paraId="23B835DA"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23B835DB"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Το ακροτελεύτιο άρθρο έγινε δεκτό κατά πλειοψηφία. </w:t>
      </w:r>
    </w:p>
    <w:p w14:paraId="23B835DC"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Υγείας</w:t>
      </w:r>
      <w:r>
        <w:rPr>
          <w:rFonts w:eastAsia="Times New Roman" w:cs="Times New Roman"/>
          <w:szCs w:val="24"/>
        </w:rPr>
        <w:t>:</w:t>
      </w:r>
      <w:r>
        <w:rPr>
          <w:rFonts w:eastAsia="Times New Roman" w:cs="Times New Roman"/>
          <w:szCs w:val="24"/>
        </w:rPr>
        <w:t xml:space="preserve"> «Κύρωσ</w:t>
      </w:r>
      <w:r>
        <w:rPr>
          <w:rFonts w:eastAsia="Times New Roman" w:cs="Times New Roman"/>
          <w:szCs w:val="24"/>
        </w:rPr>
        <w:t xml:space="preserve">η συμβάσεων μεταξύ του Ελληνικού Δημοσίου και του Γενικού Νοσοκομείου Χανίων και της Επιτροπής Εκτελεστών Διαθήκης Γ.Γ. </w:t>
      </w:r>
      <w:proofErr w:type="spellStart"/>
      <w:r>
        <w:rPr>
          <w:rFonts w:eastAsia="Times New Roman" w:cs="Times New Roman"/>
          <w:szCs w:val="24"/>
        </w:rPr>
        <w:t>Μαλινάκη</w:t>
      </w:r>
      <w:proofErr w:type="spellEnd"/>
      <w:r>
        <w:rPr>
          <w:rFonts w:eastAsia="Times New Roman" w:cs="Times New Roman"/>
          <w:szCs w:val="24"/>
        </w:rPr>
        <w:t xml:space="preserve"> και του Γενικού Νοσοκομείου Κεφαλληνίας και των Εκτελεστών της διαθήκης της Μαρίας (</w:t>
      </w:r>
      <w:proofErr w:type="spellStart"/>
      <w:r>
        <w:rPr>
          <w:rFonts w:eastAsia="Times New Roman" w:cs="Times New Roman"/>
          <w:szCs w:val="24"/>
        </w:rPr>
        <w:t>Μάρης</w:t>
      </w:r>
      <w:proofErr w:type="spellEnd"/>
      <w:r>
        <w:rPr>
          <w:rFonts w:eastAsia="Times New Roman" w:cs="Times New Roman"/>
          <w:szCs w:val="24"/>
        </w:rPr>
        <w:t>) Βεργωτή αντίστοιχα και λοιπές διατάξ</w:t>
      </w:r>
      <w:r>
        <w:rPr>
          <w:rFonts w:eastAsia="Times New Roman" w:cs="Times New Roman"/>
          <w:szCs w:val="24"/>
        </w:rPr>
        <w:t>εις» έγινε δεκτό κατά πλειοψηφία</w:t>
      </w:r>
      <w:r>
        <w:rPr>
          <w:rFonts w:eastAsia="Times New Roman" w:cs="Times New Roman"/>
          <w:szCs w:val="24"/>
        </w:rPr>
        <w:t xml:space="preserve"> </w:t>
      </w:r>
      <w:r>
        <w:rPr>
          <w:rFonts w:eastAsia="Times New Roman" w:cs="Times New Roman"/>
          <w:szCs w:val="24"/>
        </w:rPr>
        <w:t xml:space="preserve">επί της αρχής, των άρθρων και των τροπολογιών. </w:t>
      </w:r>
    </w:p>
    <w:p w14:paraId="23B835DD"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νομοσχέδιο και στο σύνολο; </w:t>
      </w:r>
    </w:p>
    <w:p w14:paraId="23B835DE"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ΜΑΝΤΑΣ: </w:t>
      </w:r>
      <w:r>
        <w:rPr>
          <w:rFonts w:eastAsia="Times New Roman" w:cs="Times New Roman"/>
          <w:szCs w:val="24"/>
        </w:rPr>
        <w:t>Δεκτό, δεκτό.</w:t>
      </w:r>
    </w:p>
    <w:p w14:paraId="23B835DF"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Δεκτό, δεκτό.</w:t>
      </w:r>
    </w:p>
    <w:p w14:paraId="23B835E0"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Δεκτό, δεκτό.</w:t>
      </w:r>
    </w:p>
    <w:p w14:paraId="23B835E1"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ΙΩΑΝΝΗΣ ΑΪΒΑΤΙΔ</w:t>
      </w:r>
      <w:r>
        <w:rPr>
          <w:rFonts w:eastAsia="Times New Roman" w:cs="Times New Roman"/>
          <w:b/>
          <w:szCs w:val="24"/>
        </w:rPr>
        <w:t xml:space="preserve">ΗΣ: </w:t>
      </w:r>
      <w:r>
        <w:rPr>
          <w:rFonts w:eastAsia="Times New Roman" w:cs="Times New Roman"/>
          <w:szCs w:val="24"/>
        </w:rPr>
        <w:t>Παρών</w:t>
      </w:r>
      <w:r>
        <w:rPr>
          <w:rFonts w:eastAsia="Times New Roman" w:cs="Times New Roman"/>
          <w:szCs w:val="24"/>
        </w:rPr>
        <w:t>.</w:t>
      </w:r>
    </w:p>
    <w:p w14:paraId="23B835E2"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Δεκτό, δεκτό.</w:t>
      </w:r>
    </w:p>
    <w:p w14:paraId="23B835E3"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Δεκτό, δεκτό.</w:t>
      </w:r>
    </w:p>
    <w:p w14:paraId="23B835E4"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Δεκτό, δεκτό.</w:t>
      </w:r>
    </w:p>
    <w:p w14:paraId="23B835E5"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Δεκτό, δεκτό.</w:t>
      </w:r>
    </w:p>
    <w:p w14:paraId="23B835E6"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Το νομοσχέδιο έγινε δεκτό και στο σύνολο κατά πλειοψηφία. </w:t>
      </w:r>
    </w:p>
    <w:p w14:paraId="23B835E7"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νομοσχέδιο του Υπουργείου Υγείας</w:t>
      </w:r>
      <w:r>
        <w:rPr>
          <w:rFonts w:eastAsia="Times New Roman" w:cs="Times New Roman"/>
          <w:szCs w:val="24"/>
        </w:rPr>
        <w:t>:</w:t>
      </w:r>
      <w:r>
        <w:rPr>
          <w:rFonts w:eastAsia="Times New Roman" w:cs="Times New Roman"/>
          <w:szCs w:val="24"/>
        </w:rPr>
        <w:t xml:space="preserve"> «Κύρωση συμβάσεων μεταξύ του Ελληνικού Δημοσίου και του Γενικού Νοσοκομείου Χανίων και της Επιτροπής Εκτελεστών Διαθήκης Γ.Γ. </w:t>
      </w:r>
      <w:proofErr w:type="spellStart"/>
      <w:r>
        <w:rPr>
          <w:rFonts w:eastAsia="Times New Roman" w:cs="Times New Roman"/>
          <w:szCs w:val="24"/>
        </w:rPr>
        <w:t>Μαλινάκη</w:t>
      </w:r>
      <w:proofErr w:type="spellEnd"/>
      <w:r>
        <w:rPr>
          <w:rFonts w:eastAsia="Times New Roman" w:cs="Times New Roman"/>
          <w:szCs w:val="24"/>
        </w:rPr>
        <w:t xml:space="preserve"> και του Γενικού Νοσοκομείου Κεφαλληνίας και των Εκτελεστών της διαθήκης της Μαρίας </w:t>
      </w:r>
      <w:r>
        <w:rPr>
          <w:rFonts w:eastAsia="Times New Roman" w:cs="Times New Roman"/>
          <w:szCs w:val="24"/>
        </w:rPr>
        <w:t>(</w:t>
      </w:r>
      <w:proofErr w:type="spellStart"/>
      <w:r>
        <w:rPr>
          <w:rFonts w:eastAsia="Times New Roman" w:cs="Times New Roman"/>
          <w:szCs w:val="24"/>
        </w:rPr>
        <w:t>Μάρης</w:t>
      </w:r>
      <w:proofErr w:type="spellEnd"/>
      <w:r>
        <w:rPr>
          <w:rFonts w:eastAsia="Times New Roman" w:cs="Times New Roman"/>
          <w:szCs w:val="24"/>
        </w:rPr>
        <w:t>) Βεργωτή αντίστοιχα και λοιπές διατάξεις» έγινε δεκτό κατά πλειοψηφία</w:t>
      </w:r>
      <w:r>
        <w:rPr>
          <w:rFonts w:eastAsia="Times New Roman" w:cs="Times New Roman"/>
          <w:szCs w:val="24"/>
        </w:rPr>
        <w:t>,</w:t>
      </w:r>
      <w:r>
        <w:rPr>
          <w:rFonts w:eastAsia="Times New Roman" w:cs="Times New Roman"/>
          <w:szCs w:val="24"/>
        </w:rPr>
        <w:t xml:space="preserve"> σε </w:t>
      </w:r>
      <w:r>
        <w:rPr>
          <w:rFonts w:eastAsia="Times New Roman" w:cs="Times New Roman"/>
          <w:szCs w:val="24"/>
        </w:rPr>
        <w:lastRenderedPageBreak/>
        <w:t>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 </w:t>
      </w:r>
    </w:p>
    <w:p w14:paraId="23B835E8" w14:textId="77777777" w:rsidR="00762968" w:rsidRDefault="006F10D4">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Να μπει η σελίδα 186α</w:t>
      </w:r>
      <w:r>
        <w:rPr>
          <w:rFonts w:eastAsia="Times New Roman" w:cs="Times New Roman"/>
          <w:szCs w:val="24"/>
        </w:rPr>
        <w:t>)</w:t>
      </w:r>
    </w:p>
    <w:p w14:paraId="23B835E9"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Κυρίες και κύριοι συνάδελφοι, παρακαλώ το Τμήμα να εξουσιοδοτήσει το Προεδρείο για την υπ’ ευθύνη του επικύρωση των Πρακτικών ως προς την ψήφιση στο σύνολο του παραπάνω νομοσχεδίου. </w:t>
      </w:r>
    </w:p>
    <w:p w14:paraId="23B835EA"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23B835EB"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Συνεπώς τ</w:t>
      </w:r>
      <w:r>
        <w:rPr>
          <w:rFonts w:eastAsia="Times New Roman" w:cs="Times New Roman"/>
          <w:szCs w:val="24"/>
        </w:rPr>
        <w:t xml:space="preserve">ο Τμήμα παρέσχε τη ζητηθείσα εξουσιοδότηση. </w:t>
      </w:r>
    </w:p>
    <w:p w14:paraId="23B835EC"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στο σημείο αυτό </w:t>
      </w:r>
      <w:r>
        <w:rPr>
          <w:rFonts w:eastAsia="Times New Roman" w:cs="Times New Roman"/>
          <w:szCs w:val="24"/>
        </w:rPr>
        <w:t>προχωρούμε στο δεύτερο για σήμερα νομοσχέδιο, σύμφωνα με τη</w:t>
      </w:r>
      <w:r>
        <w:rPr>
          <w:rFonts w:eastAsia="Times New Roman" w:cs="Times New Roman"/>
          <w:szCs w:val="24"/>
        </w:rPr>
        <w:t xml:space="preserve"> συμπληρωματική ημερήσια διάταξη </w:t>
      </w:r>
      <w:r>
        <w:rPr>
          <w:rFonts w:eastAsia="Times New Roman" w:cs="Times New Roman"/>
          <w:szCs w:val="24"/>
        </w:rPr>
        <w:t>νομοθετικής εργασίας.</w:t>
      </w:r>
    </w:p>
    <w:p w14:paraId="23B835ED"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w:t>
      </w:r>
      <w:r>
        <w:rPr>
          <w:rFonts w:eastAsia="Times New Roman" w:cs="Times New Roman"/>
          <w:szCs w:val="24"/>
        </w:rPr>
        <w:t xml:space="preserve">των άρθρων και του συνόλου του σχεδίου νόμου του Υπουργείου Οικονομικών: «Πρόληψη και καταστολή της νομιμοποίησης εσόδων από </w:t>
      </w:r>
      <w:r>
        <w:rPr>
          <w:rFonts w:eastAsia="Times New Roman" w:cs="Times New Roman"/>
          <w:szCs w:val="24"/>
        </w:rPr>
        <w:lastRenderedPageBreak/>
        <w:t>εγκληματικές δραστηριότητες και της χρηματοδότησης της τρομοκρατίας (ενσωμάτωση της Οδηγίας 2015/849) και άλλες διατάξεις».</w:t>
      </w:r>
    </w:p>
    <w:p w14:paraId="23B835EE"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Διάσκεψη των Προέδρων αποφάσισε στη συνεδρίασ</w:t>
      </w:r>
      <w:r>
        <w:rPr>
          <w:rFonts w:eastAsia="Times New Roman" w:cs="Times New Roman"/>
          <w:szCs w:val="24"/>
        </w:rPr>
        <w:t>ή της στις</w:t>
      </w:r>
      <w:r>
        <w:rPr>
          <w:rFonts w:eastAsia="Times New Roman" w:cs="Times New Roman"/>
          <w:szCs w:val="24"/>
        </w:rPr>
        <w:t xml:space="preserve"> 19 Ιουλίου 2018 τη συζήτηση του νομοσχεδίου σε μία συνεδρίαση ενιαία επί της αρχής, των άρθρων, των τροπολογιών και του συνόλου. </w:t>
      </w:r>
    </w:p>
    <w:p w14:paraId="23B835EF"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Συμφωνεί το Τμήμα;</w:t>
      </w:r>
    </w:p>
    <w:p w14:paraId="23B835F0"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Μάλιστα, μάλιστα. </w:t>
      </w:r>
    </w:p>
    <w:p w14:paraId="23B835F1"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ΠΡΟΕΔΡΕΥΩΝ (Γε</w:t>
      </w:r>
      <w:r w:rsidRPr="00D87DBE">
        <w:rPr>
          <w:rFonts w:eastAsia="Times New Roman" w:cs="Times New Roman"/>
          <w:b/>
          <w:szCs w:val="24"/>
        </w:rPr>
        <w:t xml:space="preserve">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Το Τμήμα </w:t>
      </w:r>
      <w:proofErr w:type="spellStart"/>
      <w:r>
        <w:rPr>
          <w:rFonts w:eastAsia="Times New Roman" w:cs="Times New Roman"/>
          <w:szCs w:val="24"/>
        </w:rPr>
        <w:t>συνεφώνησε</w:t>
      </w:r>
      <w:proofErr w:type="spellEnd"/>
      <w:r>
        <w:rPr>
          <w:rFonts w:eastAsia="Times New Roman" w:cs="Times New Roman"/>
          <w:szCs w:val="24"/>
        </w:rPr>
        <w:t xml:space="preserve">. </w:t>
      </w:r>
    </w:p>
    <w:p w14:paraId="23B835F2"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Τον λόγο έχουν τώρα οι εισηγητές, με πρώτο τον </w:t>
      </w:r>
      <w:r>
        <w:rPr>
          <w:rFonts w:eastAsia="Times New Roman" w:cs="Times New Roman"/>
          <w:szCs w:val="24"/>
        </w:rPr>
        <w:t>ε</w:t>
      </w:r>
      <w:r>
        <w:rPr>
          <w:rFonts w:eastAsia="Times New Roman" w:cs="Times New Roman"/>
          <w:szCs w:val="24"/>
        </w:rPr>
        <w:t xml:space="preserve">ισηγητή του ΣΥΡΙΖΑ κ. Κωνσταντίνο Παυλίδη. </w:t>
      </w:r>
    </w:p>
    <w:p w14:paraId="23B835F3"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Κύριε Πρόεδρε, οι τροπολογίες πότε θα παρουσιαστούν;</w:t>
      </w:r>
    </w:p>
    <w:p w14:paraId="23B835F4"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lastRenderedPageBreak/>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Μαντά, αυτό εξαρτάται από τους Υπουργούς. Αν είναι έτοιμοι οι Υπουργοί, θα τους παρακαλούσα να υποστηρίξουν τις τροπολογίες τους, όπως κάναμε και </w:t>
      </w:r>
      <w:r>
        <w:rPr>
          <w:rFonts w:eastAsia="Times New Roman" w:cs="Times New Roman"/>
          <w:szCs w:val="24"/>
        </w:rPr>
        <w:t>σ</w:t>
      </w:r>
      <w:r>
        <w:rPr>
          <w:rFonts w:eastAsia="Times New Roman" w:cs="Times New Roman"/>
          <w:szCs w:val="24"/>
        </w:rPr>
        <w:t xml:space="preserve">την προηγούμενη διαδικασία. </w:t>
      </w:r>
    </w:p>
    <w:p w14:paraId="23B835F5"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Κύριε Παυλίδη, θερμή παράκληση από το Προεδρείο να μας παραχωρήσετε τη σει</w:t>
      </w:r>
      <w:r>
        <w:rPr>
          <w:rFonts w:eastAsia="Times New Roman" w:cs="Times New Roman"/>
          <w:szCs w:val="24"/>
        </w:rPr>
        <w:t>ρά σας, για να προηγηθούν οι Υπουργοί.</w:t>
      </w:r>
    </w:p>
    <w:p w14:paraId="23B835F6"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Ναι, όπως το κάναμε και την προηγούμενη φορά.</w:t>
      </w:r>
    </w:p>
    <w:p w14:paraId="23B835F7"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Ωραία. Από πού να ξεκινήσουμε; Από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 xml:space="preserve">; </w:t>
      </w:r>
    </w:p>
    <w:p w14:paraId="23B835F8"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sidRPr="00E92848">
        <w:rPr>
          <w:rFonts w:eastAsia="Times New Roman" w:cs="Times New Roman"/>
          <w:b/>
          <w:szCs w:val="24"/>
        </w:rPr>
        <w:t>ΑΙΚΑΤΕΡΙΝΗ ΠΑΠΑΝΑΤΣΙΟΥ (Υφυπουργός Οικονομικών):</w:t>
      </w:r>
      <w:r>
        <w:rPr>
          <w:rFonts w:eastAsia="Times New Roman" w:cs="Times New Roman"/>
          <w:b/>
          <w:szCs w:val="24"/>
        </w:rPr>
        <w:t xml:space="preserve"> </w:t>
      </w:r>
      <w:r>
        <w:rPr>
          <w:rFonts w:eastAsia="Times New Roman" w:cs="Times New Roman"/>
          <w:szCs w:val="24"/>
        </w:rPr>
        <w:t>Να ξεκινήσει ο κ</w:t>
      </w:r>
      <w:r>
        <w:rPr>
          <w:rFonts w:eastAsia="Times New Roman" w:cs="Times New Roman"/>
          <w:szCs w:val="24"/>
        </w:rPr>
        <w:t>. Κουβέλης.</w:t>
      </w:r>
    </w:p>
    <w:p w14:paraId="23B835F9"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Τον λόγο έχει, λοιπόν, ο Αναπληρωτής Υπουργός Εθνικής Άμυνας κ. Κουβέλης.</w:t>
      </w:r>
    </w:p>
    <w:p w14:paraId="23B835FA"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23B835FB"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ΦΩΤΗΣ ΚΟΥΒΕΛΗΣ (Αναπληρωτής Υπουργός Εθνικής Άμυνας): </w:t>
      </w:r>
      <w:r>
        <w:rPr>
          <w:rFonts w:eastAsia="Times New Roman" w:cs="Times New Roman"/>
          <w:szCs w:val="24"/>
        </w:rPr>
        <w:t>Σας ευχαριστώ.</w:t>
      </w:r>
    </w:p>
    <w:p w14:paraId="23B835FC"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υπάρχει μία τροπολογία η οποία αφορά…</w:t>
      </w:r>
    </w:p>
    <w:p w14:paraId="23B835FD"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Τι αριθμό έχει;</w:t>
      </w:r>
    </w:p>
    <w:p w14:paraId="23B835FE"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ΦΩΤΗ</w:t>
      </w:r>
      <w:r w:rsidRPr="0040784B">
        <w:rPr>
          <w:rFonts w:eastAsia="Times New Roman" w:cs="Times New Roman"/>
          <w:b/>
          <w:szCs w:val="24"/>
        </w:rPr>
        <w:t xml:space="preserve">Σ ΚΟΥΒΕΛΗΣ (Αναπληρωτής Υπουργός </w:t>
      </w:r>
      <w:r>
        <w:rPr>
          <w:rFonts w:eastAsia="Times New Roman" w:cs="Times New Roman"/>
          <w:b/>
          <w:szCs w:val="24"/>
        </w:rPr>
        <w:t xml:space="preserve">Εθνικής </w:t>
      </w:r>
      <w:r w:rsidRPr="0040784B">
        <w:rPr>
          <w:rFonts w:eastAsia="Times New Roman" w:cs="Times New Roman"/>
          <w:b/>
          <w:szCs w:val="24"/>
        </w:rPr>
        <w:t>Άμυνας):</w:t>
      </w:r>
      <w:r>
        <w:rPr>
          <w:rFonts w:eastAsia="Times New Roman" w:cs="Times New Roman"/>
          <w:b/>
          <w:szCs w:val="24"/>
        </w:rPr>
        <w:t xml:space="preserve"> </w:t>
      </w:r>
      <w:r>
        <w:rPr>
          <w:rFonts w:eastAsia="Times New Roman" w:cs="Times New Roman"/>
          <w:szCs w:val="24"/>
        </w:rPr>
        <w:t xml:space="preserve">Δεν έχω τον αριθμό, κύριε </w:t>
      </w:r>
      <w:proofErr w:type="spellStart"/>
      <w:r>
        <w:rPr>
          <w:rFonts w:eastAsia="Times New Roman" w:cs="Times New Roman"/>
          <w:szCs w:val="24"/>
        </w:rPr>
        <w:t>Κατσίκη</w:t>
      </w:r>
      <w:proofErr w:type="spellEnd"/>
      <w:r>
        <w:rPr>
          <w:rFonts w:eastAsia="Times New Roman" w:cs="Times New Roman"/>
          <w:szCs w:val="24"/>
        </w:rPr>
        <w:t>. Θα σας πω όμως.</w:t>
      </w:r>
    </w:p>
    <w:p w14:paraId="23B835FF"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Δεν πειράζει.</w:t>
      </w:r>
    </w:p>
    <w:p w14:paraId="23B83600"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ΦΩΤΗ</w:t>
      </w:r>
      <w:r w:rsidRPr="0040784B">
        <w:rPr>
          <w:rFonts w:eastAsia="Times New Roman" w:cs="Times New Roman"/>
          <w:b/>
          <w:szCs w:val="24"/>
        </w:rPr>
        <w:t>Σ ΚΟΥΒΕΛΗΣ (Αναπληρωτής Υπουργό</w:t>
      </w:r>
      <w:r w:rsidRPr="0040784B">
        <w:rPr>
          <w:rFonts w:eastAsia="Times New Roman" w:cs="Times New Roman"/>
          <w:b/>
          <w:szCs w:val="24"/>
        </w:rPr>
        <w:t xml:space="preserve">ς </w:t>
      </w:r>
      <w:r>
        <w:rPr>
          <w:rFonts w:eastAsia="Times New Roman" w:cs="Times New Roman"/>
          <w:b/>
          <w:szCs w:val="24"/>
        </w:rPr>
        <w:t xml:space="preserve">Εθνικής </w:t>
      </w:r>
      <w:r w:rsidRPr="0040784B">
        <w:rPr>
          <w:rFonts w:eastAsia="Times New Roman" w:cs="Times New Roman"/>
          <w:b/>
          <w:szCs w:val="24"/>
        </w:rPr>
        <w:t>Άμυνας):</w:t>
      </w:r>
      <w:r>
        <w:rPr>
          <w:rFonts w:eastAsia="Times New Roman" w:cs="Times New Roman"/>
          <w:b/>
          <w:szCs w:val="24"/>
        </w:rPr>
        <w:t xml:space="preserve"> </w:t>
      </w:r>
      <w:r>
        <w:rPr>
          <w:rFonts w:eastAsia="Times New Roman" w:cs="Times New Roman"/>
          <w:szCs w:val="24"/>
        </w:rPr>
        <w:t xml:space="preserve">Η τροπολογία αυτή αφορά στην εποπτεία λειτουργίας του Οικοδομικού Συνεταιρισμού Μονίμων Αξιωματικών Ελληνικού Στρατού που παραμένει στο Υπουργείο Εθνικής Άμυνας και εξακολουθεί να </w:t>
      </w:r>
      <w:proofErr w:type="spellStart"/>
      <w:r>
        <w:rPr>
          <w:rFonts w:eastAsia="Times New Roman" w:cs="Times New Roman"/>
          <w:szCs w:val="24"/>
        </w:rPr>
        <w:t>διέπεται</w:t>
      </w:r>
      <w:proofErr w:type="spellEnd"/>
      <w:r>
        <w:rPr>
          <w:rFonts w:eastAsia="Times New Roman" w:cs="Times New Roman"/>
          <w:szCs w:val="24"/>
        </w:rPr>
        <w:t xml:space="preserve"> από τις διατάξεις του αναγκαστικού νόμου, του ν.</w:t>
      </w:r>
      <w:r>
        <w:rPr>
          <w:rFonts w:eastAsia="Times New Roman" w:cs="Times New Roman"/>
          <w:szCs w:val="24"/>
        </w:rPr>
        <w:t>564/1968.</w:t>
      </w:r>
    </w:p>
    <w:p w14:paraId="23B83601"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Εντός του τελευταίου τριμήνου της προθεσμίας του προηγουμένου εδαφίου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του συγκεκριμένου </w:t>
      </w:r>
      <w:r>
        <w:rPr>
          <w:rFonts w:eastAsia="Times New Roman" w:cs="Times New Roman"/>
          <w:szCs w:val="24"/>
        </w:rPr>
        <w:lastRenderedPageBreak/>
        <w:t>ο</w:t>
      </w:r>
      <w:r>
        <w:rPr>
          <w:rFonts w:eastAsia="Times New Roman" w:cs="Times New Roman"/>
          <w:szCs w:val="24"/>
        </w:rPr>
        <w:t xml:space="preserve">ικοδομικού </w:t>
      </w:r>
      <w:r>
        <w:rPr>
          <w:rFonts w:eastAsia="Times New Roman" w:cs="Times New Roman"/>
          <w:szCs w:val="24"/>
        </w:rPr>
        <w:t>σ</w:t>
      </w:r>
      <w:r>
        <w:rPr>
          <w:rFonts w:eastAsia="Times New Roman" w:cs="Times New Roman"/>
          <w:szCs w:val="24"/>
        </w:rPr>
        <w:t>υνεταιρισμού οφείλει να εναρμονίσει το καταστατικό της λειτουργίας του με τις διατάξεις του άρθρου 39 του ν.4030/2011, άλ</w:t>
      </w:r>
      <w:r>
        <w:rPr>
          <w:rFonts w:eastAsia="Times New Roman" w:cs="Times New Roman"/>
          <w:szCs w:val="24"/>
        </w:rPr>
        <w:t xml:space="preserve">λως εφαρμόζεται η παράγραφος 14 του άρθρου αυτού με την καταχώριση του καταστατικού στο οικείο μητρώο του αρμοδίου κατά </w:t>
      </w:r>
      <w:proofErr w:type="spellStart"/>
      <w:r>
        <w:rPr>
          <w:rFonts w:eastAsia="Times New Roman" w:cs="Times New Roman"/>
          <w:szCs w:val="24"/>
        </w:rPr>
        <w:t>τόπον</w:t>
      </w:r>
      <w:proofErr w:type="spellEnd"/>
      <w:r>
        <w:rPr>
          <w:rFonts w:eastAsia="Times New Roman" w:cs="Times New Roman"/>
          <w:szCs w:val="24"/>
        </w:rPr>
        <w:t xml:space="preserve"> ειρηνοδικείου, σύμφωνα με τα προβλεπόμενα από τον νόμο. Αυτή είναι η ρύθμιση.</w:t>
      </w:r>
    </w:p>
    <w:p w14:paraId="23B83602"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Ουσιαστικά ζητάμε μία παράταση, προκειμένου να γίνει</w:t>
      </w:r>
      <w:r>
        <w:rPr>
          <w:rFonts w:eastAsia="Times New Roman" w:cs="Times New Roman"/>
          <w:szCs w:val="24"/>
        </w:rPr>
        <w:t xml:space="preserve"> η εναρμόνιση και εν συνεχεία να τύχει εφαρμογής ο ν.4030/2011.</w:t>
      </w:r>
    </w:p>
    <w:p w14:paraId="23B83603"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Έχω άλλες δύο τροπολογίες. Η μία αφορά στον υπολογισμό των καταβαλλομένων μερισμάτων από το Μετοχικό Ταμείο Ναυτικού και το Μετοχικό Ταμείο Αεροπορίας. Πρόκειται για την εναρμόνιση της λειτουρ</w:t>
      </w:r>
      <w:r>
        <w:rPr>
          <w:rFonts w:eastAsia="Times New Roman" w:cs="Times New Roman"/>
          <w:szCs w:val="24"/>
        </w:rPr>
        <w:t>γίας του Μετοχικού Ταμείου Ναυτικού σε ό,τι αφορά την καταβολή μερισμάτων μετά την αλλαγή του μισθολογίου των Ενόπλων Δυνάμεων.</w:t>
      </w:r>
    </w:p>
    <w:p w14:paraId="23B8360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Ελπίζω οι τροπολογίες να βρίσκονται στα χέρια σας.</w:t>
      </w:r>
    </w:p>
    <w:p w14:paraId="23B8360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Μία ακόμη τροπολογία αφορά στην τροποποίηση-συμπλήρωση των διατάξεων του άρθρου 26 του ν.4258 και του άρθρου 32 του ν.4361 σχετικά με την ολοκλήρωση, πρώτον, των </w:t>
      </w:r>
      <w:r>
        <w:rPr>
          <w:rFonts w:eastAsia="Times New Roman" w:cs="Times New Roman"/>
          <w:szCs w:val="24"/>
        </w:rPr>
        <w:lastRenderedPageBreak/>
        <w:t>απαραίτητων εργασιών και δοκιμών για την πιστοποίηση και την επιχειρησιακή ένταξη των υποβρυχί</w:t>
      </w:r>
      <w:r>
        <w:rPr>
          <w:rFonts w:eastAsia="Times New Roman" w:cs="Times New Roman"/>
          <w:szCs w:val="24"/>
        </w:rPr>
        <w:t xml:space="preserve">ων </w:t>
      </w:r>
      <w:r>
        <w:rPr>
          <w:rFonts w:eastAsia="Times New Roman" w:cs="Times New Roman"/>
          <w:szCs w:val="24"/>
        </w:rPr>
        <w:t>«</w:t>
      </w:r>
      <w:r>
        <w:rPr>
          <w:rFonts w:eastAsia="Times New Roman" w:cs="Times New Roman"/>
          <w:szCs w:val="24"/>
        </w:rPr>
        <w:t>ΠΙΠΙΝΟΣ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ΜΑΤΡΩΖΟΣ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ΚΑΤΣΩΝΗΣ</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ΩΚΕΑΝΟΣ</w:t>
      </w:r>
      <w:r>
        <w:rPr>
          <w:rFonts w:eastAsia="Times New Roman" w:cs="Times New Roman"/>
          <w:szCs w:val="24"/>
        </w:rPr>
        <w:t>»</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δεύτερον, του προγράμματος ναυπήγησης των τορπιλακάτων με αριθμούς 6 και 7 αντιστοίχως.</w:t>
      </w:r>
    </w:p>
    <w:p w14:paraId="23B8360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Αν χρειαστεί να σας παρασχεθεί οποιαδήποτε εξήγηση εκ μέρους μου, είμαι στη διάθεσή σας. Απλώς θα ήθελα να σημει</w:t>
      </w:r>
      <w:r>
        <w:rPr>
          <w:rFonts w:eastAsia="Times New Roman" w:cs="Times New Roman"/>
          <w:szCs w:val="24"/>
        </w:rPr>
        <w:t xml:space="preserve">ώσω </w:t>
      </w:r>
      <w:r>
        <w:rPr>
          <w:rFonts w:eastAsia="Times New Roman" w:cs="Times New Roman"/>
          <w:szCs w:val="24"/>
        </w:rPr>
        <w:t xml:space="preserve">σχετικά με </w:t>
      </w:r>
      <w:r>
        <w:rPr>
          <w:rFonts w:eastAsia="Times New Roman" w:cs="Times New Roman"/>
          <w:szCs w:val="24"/>
        </w:rPr>
        <w:t xml:space="preserve">αυτές τις </w:t>
      </w:r>
      <w:r>
        <w:rPr>
          <w:rFonts w:eastAsia="Times New Roman" w:cs="Times New Roman"/>
          <w:szCs w:val="24"/>
        </w:rPr>
        <w:t>δύ</w:t>
      </w:r>
      <w:r>
        <w:rPr>
          <w:rFonts w:eastAsia="Times New Roman" w:cs="Times New Roman"/>
          <w:szCs w:val="24"/>
        </w:rPr>
        <w:t>ο τροπολογίες ότι είναι εν εξελίξει τα συγκεκριμένα έργα, οι συγκεκριμένες εργασίες, τόσο για τα υποβρύχια που προανέφερα όσο και για το πρόγραμμα ναυπήγησης των τορπιλακάτων.</w:t>
      </w:r>
    </w:p>
    <w:p w14:paraId="23B8360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Τα συναρμόδια Υπουργεία έχουν εγκρίνει την επιχορήγησ</w:t>
      </w:r>
      <w:r>
        <w:rPr>
          <w:rFonts w:eastAsia="Times New Roman" w:cs="Times New Roman"/>
          <w:szCs w:val="24"/>
        </w:rPr>
        <w:t>η αυτών των εργασιών με τα ποσά των 30,1 εκατομμυρίων για την περίπτωση των τορπιλακάτων και των 35 εκατομμυρίων περίπου σε ό,τι αφορά τις συμπληρωματικές εργασίες για τα προαναφερθέντα υποβρύχια.</w:t>
      </w:r>
    </w:p>
    <w:p w14:paraId="23B8360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Θέλω να σας δώσω μια εξήγηση αναφορικά με το εκπρόθεσμο. </w:t>
      </w:r>
      <w:r>
        <w:rPr>
          <w:rFonts w:eastAsia="Times New Roman" w:cs="Times New Roman"/>
          <w:szCs w:val="24"/>
        </w:rPr>
        <w:t xml:space="preserve">Αντιλαμβάνεστε ότι </w:t>
      </w:r>
      <w:proofErr w:type="spellStart"/>
      <w:r>
        <w:rPr>
          <w:rFonts w:eastAsia="Times New Roman" w:cs="Times New Roman"/>
          <w:szCs w:val="24"/>
        </w:rPr>
        <w:t>επειγόμεθα</w:t>
      </w:r>
      <w:proofErr w:type="spellEnd"/>
      <w:r>
        <w:rPr>
          <w:rFonts w:eastAsia="Times New Roman" w:cs="Times New Roman"/>
          <w:szCs w:val="24"/>
        </w:rPr>
        <w:t xml:space="preserve"> να ολοκληρωθούν αυτές </w:t>
      </w:r>
      <w:r>
        <w:rPr>
          <w:rFonts w:eastAsia="Times New Roman" w:cs="Times New Roman"/>
          <w:szCs w:val="24"/>
        </w:rPr>
        <w:lastRenderedPageBreak/>
        <w:t>οι διαδικασίες για λόγους οι οποίοι είναι προφανείς και πρόδηλοι και ζητώ την έγκρισή τους.</w:t>
      </w:r>
    </w:p>
    <w:p w14:paraId="23B8360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Σας ευχαριστώ.</w:t>
      </w:r>
    </w:p>
    <w:p w14:paraId="23B8360A" w14:textId="77777777" w:rsidR="00762968" w:rsidRDefault="006F10D4">
      <w:pPr>
        <w:spacing w:line="600" w:lineRule="auto"/>
        <w:ind w:firstLine="720"/>
        <w:jc w:val="both"/>
        <w:rPr>
          <w:rFonts w:eastAsia="Times New Roman" w:cs="Times New Roman"/>
          <w:szCs w:val="24"/>
        </w:rPr>
      </w:pPr>
      <w:r w:rsidRPr="0087745A">
        <w:rPr>
          <w:rFonts w:eastAsia="Times New Roman" w:cs="Times New Roman"/>
          <w:b/>
          <w:szCs w:val="24"/>
        </w:rPr>
        <w:t xml:space="preserve">ΠΡΟΕΔΡΕΥΩΝ (Γεώργιος </w:t>
      </w:r>
      <w:proofErr w:type="spellStart"/>
      <w:r w:rsidRPr="0087745A">
        <w:rPr>
          <w:rFonts w:eastAsia="Times New Roman" w:cs="Times New Roman"/>
          <w:b/>
          <w:szCs w:val="24"/>
        </w:rPr>
        <w:t>Λαμπρούλης</w:t>
      </w:r>
      <w:proofErr w:type="spellEnd"/>
      <w:r w:rsidRPr="0087745A">
        <w:rPr>
          <w:rFonts w:eastAsia="Times New Roman" w:cs="Times New Roman"/>
          <w:b/>
          <w:szCs w:val="24"/>
        </w:rPr>
        <w:t xml:space="preserve">): </w:t>
      </w:r>
      <w:r>
        <w:rPr>
          <w:rFonts w:eastAsia="Times New Roman" w:cs="Times New Roman"/>
          <w:szCs w:val="24"/>
        </w:rPr>
        <w:t>Ευχαριστούμε τον κύριο Υπουργό.</w:t>
      </w:r>
    </w:p>
    <w:p w14:paraId="23B8360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Παπανάτσιου</w:t>
      </w:r>
      <w:proofErr w:type="spellEnd"/>
      <w:r>
        <w:rPr>
          <w:rFonts w:eastAsia="Times New Roman" w:cs="Times New Roman"/>
          <w:szCs w:val="24"/>
        </w:rPr>
        <w:t xml:space="preserve">, θα μιλήσετε </w:t>
      </w:r>
      <w:r>
        <w:rPr>
          <w:rFonts w:eastAsia="Times New Roman" w:cs="Times New Roman"/>
          <w:szCs w:val="24"/>
        </w:rPr>
        <w:t>τώρα;</w:t>
      </w:r>
    </w:p>
    <w:p w14:paraId="23B8360C" w14:textId="77777777" w:rsidR="00762968" w:rsidRDefault="006F10D4">
      <w:pPr>
        <w:spacing w:line="600" w:lineRule="auto"/>
        <w:ind w:firstLine="720"/>
        <w:jc w:val="both"/>
        <w:rPr>
          <w:rFonts w:eastAsia="Times New Roman" w:cs="Times New Roman"/>
          <w:szCs w:val="24"/>
        </w:rPr>
      </w:pPr>
      <w:r w:rsidRPr="0073666C">
        <w:rPr>
          <w:rFonts w:eastAsia="Times New Roman" w:cs="Times New Roman"/>
          <w:b/>
          <w:szCs w:val="24"/>
        </w:rPr>
        <w:t>ΑΙΚΑΤΕΡΙΝΗ ΠΑΠΑΝΑΤΣΙΟΥ (Υφυπουργός Οικονομικών):</w:t>
      </w:r>
      <w:r>
        <w:rPr>
          <w:rFonts w:eastAsia="Times New Roman" w:cs="Times New Roman"/>
          <w:szCs w:val="24"/>
        </w:rPr>
        <w:t xml:space="preserve"> Θα προτιμούσα να τοποθετηθώ μετά τον κ. Παυλίδη, κύριε Πρόεδρε.</w:t>
      </w:r>
    </w:p>
    <w:p w14:paraId="23B8360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Κύριε Πρόεδρε, θα ήθελα να </w:t>
      </w:r>
      <w:r>
        <w:rPr>
          <w:rFonts w:eastAsia="Times New Roman" w:cs="Times New Roman"/>
          <w:szCs w:val="24"/>
        </w:rPr>
        <w:t xml:space="preserve">απευθύνω </w:t>
      </w:r>
      <w:r>
        <w:rPr>
          <w:rFonts w:eastAsia="Times New Roman" w:cs="Times New Roman"/>
          <w:szCs w:val="24"/>
        </w:rPr>
        <w:t>ένα ερώτημα στον κ. Κουβέλη.</w:t>
      </w:r>
    </w:p>
    <w:p w14:paraId="23B8360E" w14:textId="77777777" w:rsidR="00762968" w:rsidRDefault="006F10D4">
      <w:pPr>
        <w:spacing w:line="600" w:lineRule="auto"/>
        <w:ind w:firstLine="720"/>
        <w:jc w:val="both"/>
        <w:rPr>
          <w:rFonts w:eastAsia="Times New Roman" w:cs="Times New Roman"/>
          <w:szCs w:val="24"/>
        </w:rPr>
      </w:pPr>
      <w:r w:rsidRPr="0087745A">
        <w:rPr>
          <w:rFonts w:eastAsia="Times New Roman" w:cs="Times New Roman"/>
          <w:b/>
          <w:szCs w:val="24"/>
        </w:rPr>
        <w:t xml:space="preserve">ΠΡΟΕΔΡΕΥΩΝ (Γεώργιος </w:t>
      </w:r>
      <w:proofErr w:type="spellStart"/>
      <w:r w:rsidRPr="0087745A">
        <w:rPr>
          <w:rFonts w:eastAsia="Times New Roman" w:cs="Times New Roman"/>
          <w:b/>
          <w:szCs w:val="24"/>
        </w:rPr>
        <w:t>Λαμπρούλης</w:t>
      </w:r>
      <w:proofErr w:type="spellEnd"/>
      <w:r w:rsidRPr="0087745A">
        <w:rPr>
          <w:rFonts w:eastAsia="Times New Roman" w:cs="Times New Roman"/>
          <w:b/>
          <w:szCs w:val="24"/>
        </w:rPr>
        <w:t xml:space="preserve">): </w:t>
      </w:r>
      <w:r>
        <w:rPr>
          <w:rFonts w:eastAsia="Times New Roman" w:cs="Times New Roman"/>
          <w:szCs w:val="24"/>
        </w:rPr>
        <w:t>Επί των τροπολογιώ</w:t>
      </w:r>
      <w:r>
        <w:rPr>
          <w:rFonts w:eastAsia="Times New Roman" w:cs="Times New Roman"/>
          <w:szCs w:val="24"/>
        </w:rPr>
        <w:t xml:space="preserve">ν, κύριε </w:t>
      </w:r>
      <w:proofErr w:type="spellStart"/>
      <w:r>
        <w:rPr>
          <w:rFonts w:eastAsia="Times New Roman" w:cs="Times New Roman"/>
          <w:szCs w:val="24"/>
        </w:rPr>
        <w:t>Βαρδαλή</w:t>
      </w:r>
      <w:proofErr w:type="spellEnd"/>
      <w:r>
        <w:rPr>
          <w:rFonts w:eastAsia="Times New Roman" w:cs="Times New Roman"/>
          <w:szCs w:val="24"/>
        </w:rPr>
        <w:t>;</w:t>
      </w:r>
    </w:p>
    <w:p w14:paraId="23B8360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Ναι, κύριε Πρόεδρε.</w:t>
      </w:r>
    </w:p>
    <w:p w14:paraId="23B83610" w14:textId="77777777" w:rsidR="00762968" w:rsidRDefault="006F10D4">
      <w:pPr>
        <w:spacing w:line="600" w:lineRule="auto"/>
        <w:ind w:firstLine="720"/>
        <w:jc w:val="both"/>
        <w:rPr>
          <w:rFonts w:eastAsia="Times New Roman" w:cs="Times New Roman"/>
          <w:szCs w:val="24"/>
        </w:rPr>
      </w:pPr>
      <w:r w:rsidRPr="0087745A">
        <w:rPr>
          <w:rFonts w:eastAsia="Times New Roman" w:cs="Times New Roman"/>
          <w:b/>
          <w:szCs w:val="24"/>
        </w:rPr>
        <w:t xml:space="preserve">ΠΡΟΕΔΡΕΥΩΝ (Γεώργιος </w:t>
      </w:r>
      <w:proofErr w:type="spellStart"/>
      <w:r w:rsidRPr="0087745A">
        <w:rPr>
          <w:rFonts w:eastAsia="Times New Roman" w:cs="Times New Roman"/>
          <w:b/>
          <w:szCs w:val="24"/>
        </w:rPr>
        <w:t>Λαμπρούλης</w:t>
      </w:r>
      <w:proofErr w:type="spellEnd"/>
      <w:r w:rsidRPr="0087745A">
        <w:rPr>
          <w:rFonts w:eastAsia="Times New Roman" w:cs="Times New Roman"/>
          <w:b/>
          <w:szCs w:val="24"/>
        </w:rPr>
        <w:t>):</w:t>
      </w:r>
      <w:r>
        <w:rPr>
          <w:rFonts w:eastAsia="Times New Roman" w:cs="Times New Roman"/>
          <w:b/>
          <w:szCs w:val="24"/>
        </w:rPr>
        <w:t xml:space="preserve"> </w:t>
      </w:r>
      <w:r>
        <w:rPr>
          <w:rFonts w:eastAsia="Times New Roman" w:cs="Times New Roman"/>
          <w:szCs w:val="24"/>
        </w:rPr>
        <w:t>Βεβαίως. Και αυτό μπορεί να το κάνει και οποιοσδήποτε άλλος από τους συναδέλφους το επιθυμεί.</w:t>
      </w:r>
    </w:p>
    <w:p w14:paraId="23B83611" w14:textId="77777777" w:rsidR="00762968" w:rsidRDefault="006F10D4">
      <w:pPr>
        <w:spacing w:line="600" w:lineRule="auto"/>
        <w:ind w:firstLine="720"/>
        <w:jc w:val="both"/>
        <w:rPr>
          <w:rFonts w:eastAsia="Times New Roman" w:cs="Times New Roman"/>
          <w:szCs w:val="24"/>
        </w:rPr>
      </w:pPr>
      <w:r w:rsidRPr="0073666C">
        <w:rPr>
          <w:rFonts w:eastAsia="Times New Roman" w:cs="Times New Roman"/>
          <w:b/>
          <w:szCs w:val="24"/>
        </w:rPr>
        <w:lastRenderedPageBreak/>
        <w:t>ΙΩΑΝΝΗΣ ΜΑΝΙΑΤΗΣ:</w:t>
      </w:r>
      <w:r>
        <w:rPr>
          <w:rFonts w:eastAsia="Times New Roman" w:cs="Times New Roman"/>
          <w:szCs w:val="24"/>
        </w:rPr>
        <w:t xml:space="preserve"> Κι εγώ θα ήθελα να ρωτήσω κάτι τον κύριο Υπουργό, κύ</w:t>
      </w:r>
      <w:r>
        <w:rPr>
          <w:rFonts w:eastAsia="Times New Roman" w:cs="Times New Roman"/>
          <w:szCs w:val="24"/>
        </w:rPr>
        <w:t>ριε Πρόεδρε.</w:t>
      </w:r>
    </w:p>
    <w:p w14:paraId="23B83612" w14:textId="77777777" w:rsidR="00762968" w:rsidRDefault="006F10D4">
      <w:pPr>
        <w:spacing w:line="600" w:lineRule="auto"/>
        <w:ind w:firstLine="720"/>
        <w:jc w:val="both"/>
        <w:rPr>
          <w:rFonts w:eastAsia="Times New Roman" w:cs="Times New Roman"/>
          <w:szCs w:val="24"/>
        </w:rPr>
      </w:pPr>
      <w:r w:rsidRPr="001E79FB">
        <w:rPr>
          <w:rFonts w:eastAsia="Times New Roman"/>
          <w:b/>
          <w:bCs/>
        </w:rPr>
        <w:t xml:space="preserve">ΠΡΟΕΔΡΕΥΩΝ (Γεώργιος </w:t>
      </w:r>
      <w:proofErr w:type="spellStart"/>
      <w:r w:rsidRPr="001E79FB">
        <w:rPr>
          <w:rFonts w:eastAsia="Times New Roman"/>
          <w:b/>
          <w:bCs/>
        </w:rPr>
        <w:t>Λαμπρούλης</w:t>
      </w:r>
      <w:proofErr w:type="spellEnd"/>
      <w:r w:rsidRPr="001E79FB">
        <w:rPr>
          <w:rFonts w:eastAsia="Times New Roman"/>
          <w:b/>
          <w:bCs/>
        </w:rPr>
        <w:t>):</w:t>
      </w:r>
      <w:r>
        <w:rPr>
          <w:rFonts w:eastAsia="Times New Roman" w:cs="Times New Roman"/>
          <w:szCs w:val="24"/>
        </w:rPr>
        <w:t xml:space="preserve"> Να δώσουμε τον λόγο στον κ. </w:t>
      </w:r>
      <w:proofErr w:type="spellStart"/>
      <w:r>
        <w:rPr>
          <w:rFonts w:eastAsia="Times New Roman" w:cs="Times New Roman"/>
          <w:szCs w:val="24"/>
        </w:rPr>
        <w:t>Βαρδαλή</w:t>
      </w:r>
      <w:proofErr w:type="spellEnd"/>
      <w:r>
        <w:rPr>
          <w:rFonts w:eastAsia="Times New Roman" w:cs="Times New Roman"/>
          <w:szCs w:val="24"/>
        </w:rPr>
        <w:t xml:space="preserve"> που προηγείται και αμέσως μετά θα πάρετε τον λόγο εσείς.</w:t>
      </w:r>
    </w:p>
    <w:p w14:paraId="23B8361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Βαρδαλή</w:t>
      </w:r>
      <w:proofErr w:type="spellEnd"/>
      <w:r>
        <w:rPr>
          <w:rFonts w:eastAsia="Times New Roman" w:cs="Times New Roman"/>
          <w:szCs w:val="24"/>
        </w:rPr>
        <w:t>, έχετε τον λόγο.</w:t>
      </w:r>
    </w:p>
    <w:p w14:paraId="23B8361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Ευχαριστώ, κύριε Πρόεδρε.</w:t>
      </w:r>
    </w:p>
    <w:p w14:paraId="23B8361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Κύριε Υπουργέ, θα ήθελα να σας ρωτήσω σχετικά με την τροπολογία με γενικό αριθμό 1701 που αφορά τον Οικοδομικό Συνεταιρισμό των Αξιωματικών του Ελληνικού Στρατού. Στο τέλος της τροπολογίας λέτε ότι θα παραπεμφθεί στη γενική συνέλευση του </w:t>
      </w:r>
      <w:r>
        <w:rPr>
          <w:rFonts w:eastAsia="Times New Roman" w:cs="Times New Roman"/>
          <w:szCs w:val="24"/>
        </w:rPr>
        <w:t>σ</w:t>
      </w:r>
      <w:r>
        <w:rPr>
          <w:rFonts w:eastAsia="Times New Roman" w:cs="Times New Roman"/>
          <w:szCs w:val="24"/>
        </w:rPr>
        <w:t xml:space="preserve">υνεταιρισμού για </w:t>
      </w:r>
      <w:r>
        <w:rPr>
          <w:rFonts w:eastAsia="Times New Roman" w:cs="Times New Roman"/>
          <w:szCs w:val="24"/>
        </w:rPr>
        <w:t xml:space="preserve">να παρθεί η απόφαση. Όμως, με βάση το άρθρο 12 του καταστατικού του ίδιου </w:t>
      </w:r>
      <w:r>
        <w:rPr>
          <w:rFonts w:eastAsia="Times New Roman" w:cs="Times New Roman"/>
          <w:szCs w:val="24"/>
        </w:rPr>
        <w:t>σ</w:t>
      </w:r>
      <w:r>
        <w:rPr>
          <w:rFonts w:eastAsia="Times New Roman" w:cs="Times New Roman"/>
          <w:szCs w:val="24"/>
        </w:rPr>
        <w:t>υνεταιρισμού που συζητούμε, γενική συνέλευση δεν υπάρχει ως ανώτατο όργανο στο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σ</w:t>
      </w:r>
      <w:r>
        <w:rPr>
          <w:rFonts w:eastAsia="Times New Roman" w:cs="Times New Roman"/>
          <w:szCs w:val="24"/>
        </w:rPr>
        <w:t>υνεταιρισμό. Διορίζεται μόνο διοικητικό συμβούλιο και εποπτικό συμβούλιο.</w:t>
      </w:r>
    </w:p>
    <w:p w14:paraId="23B8361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Άρα τι ακριβώς συμβαίνει τ</w:t>
      </w:r>
      <w:r>
        <w:rPr>
          <w:rFonts w:eastAsia="Times New Roman" w:cs="Times New Roman"/>
          <w:szCs w:val="24"/>
        </w:rPr>
        <w:t>ώρα; Ισχύει αυτό που λέει στην τροπολογία; Θα τροποποιηθεί πιθανά σε μια δεύτερη φάση το καταστατικό; Θα θέλαμε να μάθουμε τι ακριβώς ψηφίζουμε.</w:t>
      </w:r>
    </w:p>
    <w:p w14:paraId="23B8361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3B83618" w14:textId="77777777" w:rsidR="00762968" w:rsidRDefault="006F10D4">
      <w:pPr>
        <w:spacing w:line="600" w:lineRule="auto"/>
        <w:ind w:firstLine="720"/>
        <w:jc w:val="both"/>
        <w:rPr>
          <w:rFonts w:eastAsia="Times New Roman" w:cs="Times New Roman"/>
          <w:szCs w:val="24"/>
        </w:rPr>
      </w:pPr>
      <w:r w:rsidRPr="001E79FB">
        <w:rPr>
          <w:rFonts w:eastAsia="Times New Roman"/>
          <w:b/>
          <w:bCs/>
        </w:rPr>
        <w:t xml:space="preserve">ΠΡΟΕΔΡΕΥΩΝ (Γεώργιος </w:t>
      </w:r>
      <w:proofErr w:type="spellStart"/>
      <w:r w:rsidRPr="001E79FB">
        <w:rPr>
          <w:rFonts w:eastAsia="Times New Roman"/>
          <w:b/>
          <w:bCs/>
        </w:rPr>
        <w:t>Λαμπρούλης</w:t>
      </w:r>
      <w:proofErr w:type="spellEnd"/>
      <w:r w:rsidRPr="001E79FB">
        <w:rPr>
          <w:rFonts w:eastAsia="Times New Roman"/>
          <w:b/>
          <w:bCs/>
        </w:rPr>
        <w:t>):</w:t>
      </w:r>
      <w:r>
        <w:rPr>
          <w:rFonts w:eastAsia="Times New Roman" w:cs="Times New Roman"/>
          <w:szCs w:val="24"/>
        </w:rPr>
        <w:t xml:space="preserve"> Κύριε Κουβέλη, αν είναι εύκολο να μαζέψετε όλες τις ερωτήσεις και</w:t>
      </w:r>
      <w:r>
        <w:rPr>
          <w:rFonts w:eastAsia="Times New Roman" w:cs="Times New Roman"/>
          <w:szCs w:val="24"/>
        </w:rPr>
        <w:t xml:space="preserve"> να απαντήσετε συνολικά.</w:t>
      </w:r>
    </w:p>
    <w:p w14:paraId="23B8361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Ο κ. Μανιάτης έχει τον λόγο. </w:t>
      </w:r>
    </w:p>
    <w:p w14:paraId="23B8361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Κύριε Υπουργέ, αυτή η τροπολογία που καταθέσατε για τα υποβρύχια, αναφέρεται στο άρθρο 26 του ν.4258 του 2014. Είναι η σύμβαση που υπέγραψε ο Βαγγέλης Βενιζέλος ως Υπουργός Εθνικής Άμ</w:t>
      </w:r>
      <w:r>
        <w:rPr>
          <w:rFonts w:eastAsia="Times New Roman" w:cs="Times New Roman"/>
          <w:szCs w:val="24"/>
        </w:rPr>
        <w:t>υνας. Έτσι δεν είναι;</w:t>
      </w:r>
    </w:p>
    <w:p w14:paraId="23B8361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ΦΩΤΗ</w:t>
      </w:r>
      <w:r w:rsidRPr="00C27429">
        <w:rPr>
          <w:rFonts w:eastAsia="Times New Roman" w:cs="Times New Roman"/>
          <w:b/>
          <w:szCs w:val="24"/>
        </w:rPr>
        <w:t>Σ ΚΟΥΒΕΛΗΣ (Αναπληρωτής Υπουργός Εθνικής Άμυνας):</w:t>
      </w:r>
      <w:r>
        <w:rPr>
          <w:rFonts w:eastAsia="Times New Roman" w:cs="Times New Roman"/>
          <w:szCs w:val="24"/>
        </w:rPr>
        <w:t xml:space="preserve"> Ναι.</w:t>
      </w:r>
    </w:p>
    <w:p w14:paraId="23B8361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Είναι ακριβώς αυτή η σύμβαση για τα τρία υποβρύχια</w:t>
      </w:r>
      <w:r>
        <w:rPr>
          <w:rFonts w:eastAsia="Times New Roman" w:cs="Times New Roman"/>
          <w:szCs w:val="24"/>
        </w:rPr>
        <w:t>,</w:t>
      </w:r>
      <w:r>
        <w:rPr>
          <w:rFonts w:eastAsia="Times New Roman" w:cs="Times New Roman"/>
          <w:szCs w:val="24"/>
        </w:rPr>
        <w:t xml:space="preserve"> την οποία </w:t>
      </w:r>
      <w:r>
        <w:rPr>
          <w:rFonts w:eastAsia="Times New Roman" w:cs="Times New Roman"/>
          <w:szCs w:val="24"/>
        </w:rPr>
        <w:t xml:space="preserve">είχε καταγγείλει </w:t>
      </w:r>
      <w:r>
        <w:rPr>
          <w:rFonts w:eastAsia="Times New Roman" w:cs="Times New Roman"/>
          <w:szCs w:val="24"/>
        </w:rPr>
        <w:t>ο σημερινός Υπουργός Εθνικής Άμυνας. Υπήρχε μ</w:t>
      </w:r>
      <w:r>
        <w:rPr>
          <w:rFonts w:eastAsia="Times New Roman" w:cs="Times New Roman"/>
          <w:szCs w:val="24"/>
        </w:rPr>
        <w:t>ί</w:t>
      </w:r>
      <w:r>
        <w:rPr>
          <w:rFonts w:eastAsia="Times New Roman" w:cs="Times New Roman"/>
          <w:szCs w:val="24"/>
        </w:rPr>
        <w:t xml:space="preserve">α ολόκληρη σειρά καταγγελιών εκ </w:t>
      </w:r>
      <w:r>
        <w:rPr>
          <w:rFonts w:eastAsia="Times New Roman" w:cs="Times New Roman"/>
          <w:szCs w:val="24"/>
        </w:rPr>
        <w:t>μέρους του κ. Καμμένου.</w:t>
      </w:r>
    </w:p>
    <w:p w14:paraId="23B8361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Διαβάζω τώρα στην εισηγητική έκθεση το εξής: Στα υποβρύχια </w:t>
      </w:r>
      <w:r>
        <w:rPr>
          <w:rFonts w:eastAsia="Times New Roman" w:cs="Times New Roman"/>
          <w:szCs w:val="24"/>
        </w:rPr>
        <w:t>«</w:t>
      </w:r>
      <w:r>
        <w:rPr>
          <w:rFonts w:eastAsia="Times New Roman" w:cs="Times New Roman"/>
          <w:szCs w:val="24"/>
        </w:rPr>
        <w:t>ΠΙΠΙΝΟΣ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ΩΚΕΑΝΟΣ</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ΜΑΤΡΩΖΟΣ</w:t>
      </w:r>
      <w:r>
        <w:rPr>
          <w:rFonts w:eastAsia="Times New Roman" w:cs="Times New Roman"/>
          <w:szCs w:val="24"/>
        </w:rPr>
        <w:t>»</w:t>
      </w:r>
      <w:r>
        <w:rPr>
          <w:rFonts w:eastAsia="Times New Roman" w:cs="Times New Roman"/>
          <w:szCs w:val="24"/>
        </w:rPr>
        <w:t xml:space="preserve">, οι μέχρι σήμερα πλήρως ή μερικώς </w:t>
      </w:r>
      <w:proofErr w:type="spellStart"/>
      <w:r>
        <w:rPr>
          <w:rFonts w:eastAsia="Times New Roman" w:cs="Times New Roman"/>
          <w:szCs w:val="24"/>
        </w:rPr>
        <w:t>εκτελεσθείσες</w:t>
      </w:r>
      <w:proofErr w:type="spellEnd"/>
      <w:r>
        <w:rPr>
          <w:rFonts w:eastAsia="Times New Roman" w:cs="Times New Roman"/>
          <w:szCs w:val="24"/>
        </w:rPr>
        <w:t xml:space="preserve"> δοκιμές πιστοποιούν με επιτυχία τα αντίστοιχα συστήματα των υποβρυχίων και ως εκ τούτου, </w:t>
      </w:r>
      <w:r>
        <w:rPr>
          <w:rFonts w:eastAsia="Times New Roman" w:cs="Times New Roman"/>
          <w:szCs w:val="24"/>
        </w:rPr>
        <w:t xml:space="preserve">στην παρούσα κατάσταση, δύνανται να καλύπτουν σημαντικό μέρος των επιχειρησιακών απαιτήσεων. Στο υποβρύχιο </w:t>
      </w:r>
      <w:r>
        <w:rPr>
          <w:rFonts w:eastAsia="Times New Roman" w:cs="Times New Roman"/>
          <w:szCs w:val="24"/>
        </w:rPr>
        <w:t>«</w:t>
      </w:r>
      <w:r>
        <w:rPr>
          <w:rFonts w:eastAsia="Times New Roman" w:cs="Times New Roman"/>
          <w:szCs w:val="24"/>
        </w:rPr>
        <w:t>ΚΑΤΣΩΝΗΣ</w:t>
      </w:r>
      <w:r>
        <w:rPr>
          <w:rFonts w:eastAsia="Times New Roman" w:cs="Times New Roman"/>
          <w:szCs w:val="24"/>
        </w:rPr>
        <w:t>»</w:t>
      </w:r>
      <w:r>
        <w:rPr>
          <w:rFonts w:eastAsia="Times New Roman" w:cs="Times New Roman"/>
          <w:szCs w:val="24"/>
        </w:rPr>
        <w:t xml:space="preserve"> βρίσκεται σε εξέλιξη το τελικό στάδιο εκτελέσεως δοκιμών αποδοχής εν </w:t>
      </w:r>
      <w:proofErr w:type="spellStart"/>
      <w:r>
        <w:rPr>
          <w:rFonts w:eastAsia="Times New Roman" w:cs="Times New Roman"/>
          <w:szCs w:val="24"/>
        </w:rPr>
        <w:t>όρμω</w:t>
      </w:r>
      <w:proofErr w:type="spellEnd"/>
      <w:r>
        <w:rPr>
          <w:rFonts w:eastAsia="Times New Roman" w:cs="Times New Roman"/>
          <w:szCs w:val="24"/>
        </w:rPr>
        <w:t xml:space="preserve"> των συστημάτων του σκάφους με ικανοποιητικά ως τώρα αποτελέσματα</w:t>
      </w:r>
      <w:r>
        <w:rPr>
          <w:rFonts w:eastAsia="Times New Roman" w:cs="Times New Roman"/>
          <w:szCs w:val="24"/>
        </w:rPr>
        <w:t>.</w:t>
      </w:r>
    </w:p>
    <w:p w14:paraId="23B8361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Κάθε συνέπεια -αν καταλαβαίνω- πολιτικά, με βάση αυτή την τροπολογία που καταθέτετε ως Υπουργείο Εθνικής Άμυνας, θεωρείτε ότι η τότε σύμβαση του 2014, με υπογραφή Βενιζέλου, ήταν μία επωφελής για τις Ένοπλες Δυνάμεις και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ημόσιο σύμβαση, ναι </w:t>
      </w:r>
      <w:r>
        <w:rPr>
          <w:rFonts w:eastAsia="Times New Roman" w:cs="Times New Roman"/>
          <w:szCs w:val="24"/>
        </w:rPr>
        <w:t>ή όχι;</w:t>
      </w:r>
    </w:p>
    <w:p w14:paraId="23B8361F" w14:textId="77777777" w:rsidR="00762968" w:rsidRDefault="006F10D4">
      <w:pPr>
        <w:spacing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Καλώς.</w:t>
      </w:r>
    </w:p>
    <w:p w14:paraId="23B8362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Ευχαριστούμε τον κ. Μανιάτη.</w:t>
      </w:r>
    </w:p>
    <w:p w14:paraId="23B8362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να απαντήσετε.</w:t>
      </w:r>
    </w:p>
    <w:p w14:paraId="23B8362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lastRenderedPageBreak/>
        <w:t>ΦΩΤΗΣ ΚΟΥΒΕΛΗΣ</w:t>
      </w:r>
      <w:r w:rsidRPr="00027807">
        <w:rPr>
          <w:rFonts w:eastAsia="Times New Roman" w:cs="Times New Roman"/>
          <w:b/>
          <w:szCs w:val="24"/>
        </w:rPr>
        <w:t xml:space="preserve"> (</w:t>
      </w:r>
      <w:r>
        <w:rPr>
          <w:rFonts w:eastAsia="Times New Roman" w:cs="Times New Roman"/>
          <w:b/>
          <w:szCs w:val="24"/>
        </w:rPr>
        <w:t xml:space="preserve">Αναπληρωτής </w:t>
      </w:r>
      <w:r w:rsidRPr="00027807">
        <w:rPr>
          <w:rFonts w:eastAsia="Times New Roman" w:cs="Times New Roman"/>
          <w:b/>
          <w:szCs w:val="24"/>
        </w:rPr>
        <w:t>Υπουργός Ε</w:t>
      </w:r>
      <w:r>
        <w:rPr>
          <w:rFonts w:eastAsia="Times New Roman" w:cs="Times New Roman"/>
          <w:b/>
          <w:szCs w:val="24"/>
        </w:rPr>
        <w:t>θνικής Άμυνας</w:t>
      </w:r>
      <w:r w:rsidRPr="00027807">
        <w:rPr>
          <w:rFonts w:eastAsia="Times New Roman" w:cs="Times New Roman"/>
          <w:b/>
          <w:szCs w:val="24"/>
        </w:rPr>
        <w:t>):</w:t>
      </w:r>
      <w:r w:rsidRPr="00027807">
        <w:rPr>
          <w:rFonts w:eastAsia="Times New Roman" w:cs="Times New Roman"/>
          <w:szCs w:val="24"/>
        </w:rPr>
        <w:t xml:space="preserve"> </w:t>
      </w:r>
      <w:r>
        <w:rPr>
          <w:rFonts w:eastAsia="Times New Roman" w:cs="Times New Roman"/>
          <w:szCs w:val="24"/>
        </w:rPr>
        <w:t xml:space="preserve">Κύριε Μανιάτη, θα σας έλεγα, με πολύ φιλική διάθεση, να αποφεύγατε αυτό το </w:t>
      </w:r>
      <w:r>
        <w:rPr>
          <w:rFonts w:eastAsia="Times New Roman" w:cs="Times New Roman"/>
          <w:szCs w:val="24"/>
        </w:rPr>
        <w:t>δίλημμα το οποίο ανέδειξε η κατακλείδα του λόγου σας. Διότι, σε ό,τι αφορά το περιεχόμενο της συμβάσεως δεν έχω ακούσει τι ακριβώς είπε ο Υπουργός Εθνικής Άμυνας, ο κ. Καμμένος, αλλά θα σας έλεγα ότι, ανεξάρτητα από κριτικές, αιτιάσεις που αφορούν σε προβλ</w:t>
      </w:r>
      <w:r>
        <w:rPr>
          <w:rFonts w:eastAsia="Times New Roman" w:cs="Times New Roman"/>
          <w:szCs w:val="24"/>
        </w:rPr>
        <w:t>ήματα της αρχικής σύμβασης, εκείνο το οποίο θέλω να κρατήσετε από τη σημερινή συζήτηση είναι αυτό το οποίο αναγράφεται και στην αιτιολογική έκθεση.</w:t>
      </w:r>
    </w:p>
    <w:p w14:paraId="23B8362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Η αιτιολογική έκθεση μιλάει σήμερα για την επιτυχία των αντιστοίχων συστημάτων. Αυτό, όπως αντιλαμβάνεστε πά</w:t>
      </w:r>
      <w:r>
        <w:rPr>
          <w:rFonts w:eastAsia="Times New Roman" w:cs="Times New Roman"/>
          <w:szCs w:val="24"/>
        </w:rPr>
        <w:t>ρα πολύ καλά -και γι’ αυτό δεν μπορώ να ερμηνεύσω και το ερώτημά σας-, δεν υπεισέρχεται σε ό,τι αφορά στο περιεχόμενο των αρχικών συμβάσεων. Κι αν θέλετε, αυτή είναι μια άλλη συζήτηση, την οποία ευχαρίστως να κάνετε είτε με εμένα είτε με τον Υπουργό Εθνική</w:t>
      </w:r>
      <w:r>
        <w:rPr>
          <w:rFonts w:eastAsia="Times New Roman" w:cs="Times New Roman"/>
          <w:szCs w:val="24"/>
        </w:rPr>
        <w:t>ς Άμυνας, τον κ. Καμμένο, στον οποία αναφερθήκατε.</w:t>
      </w:r>
    </w:p>
    <w:p w14:paraId="23B8362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στην παρατήρηση του συναδέλφου, θα ήθελα να πω το εξής: Κύριε συνάδελφε, εκείνο που έκανε το Υπουργείο είναι να μεταφέρει τη διάταξη του συγκεκριμένου νόμου αναφορικά και με την ύπαρξη της γενικής συνελεύσεως. Είναι ακριβές ότι 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σ</w:t>
      </w:r>
      <w:r>
        <w:rPr>
          <w:rFonts w:eastAsia="Times New Roman" w:cs="Times New Roman"/>
          <w:szCs w:val="24"/>
        </w:rPr>
        <w:t>υνέλ</w:t>
      </w:r>
      <w:r>
        <w:rPr>
          <w:rFonts w:eastAsia="Times New Roman" w:cs="Times New Roman"/>
          <w:szCs w:val="24"/>
        </w:rPr>
        <w:t xml:space="preserve">ευση -εξ όσων και εγώ έχω πληροφορηθεί στο διάστημα που ασκώ τα συγκεκριμένα καθήκοντα, παρά το γεγονός ότι δεν ανήκει στην αποκλειστικά δική μου αρμοδιότητα- δεν λειτουργεί. Λειτουργεί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στο οποίο σπεύδω να σας πω ότι μετέχει και εκ</w:t>
      </w:r>
      <w:r>
        <w:rPr>
          <w:rFonts w:eastAsia="Times New Roman" w:cs="Times New Roman"/>
          <w:szCs w:val="24"/>
        </w:rPr>
        <w:t>πρόσωπος των κατωτέρων στρατιωτικών, βέβαια από τις τάξεις των συνταξιούχων.</w:t>
      </w:r>
    </w:p>
    <w:p w14:paraId="23B8362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Αυτό ήθελα να σας πω.</w:t>
      </w:r>
    </w:p>
    <w:p w14:paraId="23B8362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Βεβαίως, σπεύδω να απαντήσω και σε ένα ερώτημα το οποίο δεν έχει υποβληθεί, αλλά αισθάνομαι την υποχρέωση να το αναδείξω. Θα με ρωτήσετε γιατί έρχεται η ρύθμ</w:t>
      </w:r>
      <w:r>
        <w:rPr>
          <w:rFonts w:eastAsia="Times New Roman" w:cs="Times New Roman"/>
          <w:szCs w:val="24"/>
        </w:rPr>
        <w:t>ιση αυτή μόνο για το Μετοχικό Ταμείο του Ναυτικού και της Αεροπορίας και δεν έρχεται και για τον Στρατό Ξηράς. Υπάρχει ένα ζήτημα που πρέπει να αντιμετωπισθεί αναφορικά με την αντιστοίχιση των αστυ</w:t>
      </w:r>
      <w:r>
        <w:rPr>
          <w:rFonts w:eastAsia="Times New Roman" w:cs="Times New Roman"/>
          <w:szCs w:val="24"/>
        </w:rPr>
        <w:lastRenderedPageBreak/>
        <w:t>νομικών με τους στρατιωτικούς. Ειδικότερα: Παλαιότερα, οι α</w:t>
      </w:r>
      <w:r>
        <w:rPr>
          <w:rFonts w:eastAsia="Times New Roman" w:cs="Times New Roman"/>
          <w:szCs w:val="24"/>
        </w:rPr>
        <w:t xml:space="preserve">στυνομικοί από τον βαθμό του </w:t>
      </w:r>
      <w:r>
        <w:rPr>
          <w:rFonts w:eastAsia="Times New Roman" w:cs="Times New Roman"/>
          <w:szCs w:val="24"/>
        </w:rPr>
        <w:t>Α</w:t>
      </w:r>
      <w:r>
        <w:rPr>
          <w:rFonts w:eastAsia="Times New Roman" w:cs="Times New Roman"/>
          <w:szCs w:val="24"/>
        </w:rPr>
        <w:t xml:space="preserve">στυνομικού </w:t>
      </w:r>
      <w:r>
        <w:rPr>
          <w:rFonts w:eastAsia="Times New Roman" w:cs="Times New Roman"/>
          <w:szCs w:val="24"/>
        </w:rPr>
        <w:t>Δ</w:t>
      </w:r>
      <w:r>
        <w:rPr>
          <w:rFonts w:eastAsia="Times New Roman" w:cs="Times New Roman"/>
          <w:szCs w:val="24"/>
        </w:rPr>
        <w:t xml:space="preserve">ιευθυντή -κατ’ αντιστοιχία </w:t>
      </w:r>
      <w:r>
        <w:rPr>
          <w:rFonts w:eastAsia="Times New Roman" w:cs="Times New Roman"/>
          <w:szCs w:val="24"/>
        </w:rPr>
        <w:t xml:space="preserve">με </w:t>
      </w:r>
      <w:r>
        <w:rPr>
          <w:rFonts w:eastAsia="Times New Roman" w:cs="Times New Roman"/>
          <w:szCs w:val="24"/>
        </w:rPr>
        <w:t>τον βαθμό του συνταγματάρχη- έπαιρναν το μέρισμα που αντιστοιχούσε στον βαθμό του υποστρατήγου, χωρίς τον ενδιάμεσο βαθμό του ταξιάρχου.</w:t>
      </w:r>
    </w:p>
    <w:p w14:paraId="23B8362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Είναι ένα θέμα, γιατί προκύπτει μ</w:t>
      </w:r>
      <w:r>
        <w:rPr>
          <w:rFonts w:eastAsia="Times New Roman" w:cs="Times New Roman"/>
          <w:szCs w:val="24"/>
        </w:rPr>
        <w:t>ί</w:t>
      </w:r>
      <w:r>
        <w:rPr>
          <w:rFonts w:eastAsia="Times New Roman" w:cs="Times New Roman"/>
          <w:szCs w:val="24"/>
        </w:rPr>
        <w:t>α ελαχίστη δι</w:t>
      </w:r>
      <w:r>
        <w:rPr>
          <w:rFonts w:eastAsia="Times New Roman" w:cs="Times New Roman"/>
          <w:szCs w:val="24"/>
        </w:rPr>
        <w:t>αφορά, η οποία θα αντιμετωπισθεί και θα έρθει και με άλλη τροπολογία.</w:t>
      </w:r>
    </w:p>
    <w:p w14:paraId="23B8362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Σε ό,τι, όμως, αφορά στο βασικό σας ερώτημα, αυτό που έχει σχέση με τη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σ</w:t>
      </w:r>
      <w:r>
        <w:rPr>
          <w:rFonts w:eastAsia="Times New Roman" w:cs="Times New Roman"/>
          <w:szCs w:val="24"/>
        </w:rPr>
        <w:t xml:space="preserve">υνέλευση, τα πράγματα είναι ως έχουν. Ακριβέστερα, γιατί δεν λειτουργεί παρά την πρόβλεψη, αυτή την ώρα με </w:t>
      </w:r>
      <w:r>
        <w:rPr>
          <w:rFonts w:eastAsia="Times New Roman" w:cs="Times New Roman"/>
          <w:szCs w:val="24"/>
        </w:rPr>
        <w:t>απόλυτη ειλικρίνεια σας λέω ότι δεν έχω περισσότερα στοιχεία. Ευχαρίστως, όμως, θα το δω και θα είμαι σε θέση να σας απαντήσω.</w:t>
      </w:r>
    </w:p>
    <w:p w14:paraId="23B83629" w14:textId="77777777" w:rsidR="00762968" w:rsidRDefault="006F10D4">
      <w:pPr>
        <w:spacing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Ευχαριστούμε τον κύριο Υπουργό.</w:t>
      </w:r>
    </w:p>
    <w:p w14:paraId="23B8362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Θα ξεκινήσουμε με τις παρεμβάσεις των εισηγητών και αγορητών, μ</w:t>
      </w:r>
      <w:r>
        <w:rPr>
          <w:rFonts w:eastAsia="Times New Roman" w:cs="Times New Roman"/>
          <w:szCs w:val="24"/>
        </w:rPr>
        <w:t>ε πρώτο τον κ. Παυλίδη από τον ΣΥΡΙΖΑ.</w:t>
      </w:r>
    </w:p>
    <w:p w14:paraId="23B8362B" w14:textId="77777777" w:rsidR="00762968" w:rsidRDefault="006F10D4">
      <w:pPr>
        <w:spacing w:line="600" w:lineRule="auto"/>
        <w:ind w:firstLine="720"/>
        <w:jc w:val="both"/>
        <w:rPr>
          <w:rFonts w:eastAsia="Times New Roman" w:cs="Times New Roman"/>
          <w:szCs w:val="24"/>
        </w:rPr>
      </w:pPr>
      <w:r w:rsidRPr="00EF103D">
        <w:rPr>
          <w:rFonts w:eastAsia="Times New Roman" w:cs="Times New Roman"/>
          <w:b/>
          <w:szCs w:val="24"/>
        </w:rPr>
        <w:lastRenderedPageBreak/>
        <w:t>ΦΩΤΗΣ ΚΟΥΒΕΛΗΣ (Αναπληρωτής Υπουργός Εθνικής Άμυνας):</w:t>
      </w:r>
      <w:r w:rsidRPr="00EF103D">
        <w:rPr>
          <w:rFonts w:eastAsia="Times New Roman" w:cs="Times New Roman"/>
          <w:szCs w:val="24"/>
        </w:rPr>
        <w:t xml:space="preserve"> </w:t>
      </w:r>
      <w:r>
        <w:rPr>
          <w:rFonts w:eastAsia="Times New Roman" w:cs="Times New Roman"/>
          <w:szCs w:val="24"/>
        </w:rPr>
        <w:t>Κύριε Πρόεδρε, συγγνώμη, αλλά θα ήθελα να κάνω μ</w:t>
      </w:r>
      <w:r>
        <w:rPr>
          <w:rFonts w:eastAsia="Times New Roman" w:cs="Times New Roman"/>
          <w:szCs w:val="24"/>
        </w:rPr>
        <w:t>ί</w:t>
      </w:r>
      <w:r>
        <w:rPr>
          <w:rFonts w:eastAsia="Times New Roman" w:cs="Times New Roman"/>
          <w:szCs w:val="24"/>
        </w:rPr>
        <w:t>α διευκρίνιση.</w:t>
      </w:r>
    </w:p>
    <w:p w14:paraId="23B8362C" w14:textId="77777777" w:rsidR="00762968" w:rsidRDefault="006F10D4">
      <w:pPr>
        <w:spacing w:line="600" w:lineRule="auto"/>
        <w:ind w:firstLine="720"/>
        <w:jc w:val="both"/>
        <w:rPr>
          <w:rFonts w:eastAsia="Times New Roman" w:cs="Times New Roman"/>
          <w:szCs w:val="24"/>
        </w:rPr>
      </w:pPr>
      <w:r w:rsidRPr="00E45338">
        <w:rPr>
          <w:rFonts w:eastAsia="Times New Roman" w:cs="Times New Roman"/>
          <w:b/>
          <w:szCs w:val="24"/>
        </w:rPr>
        <w:t xml:space="preserve">ΠΡΟΕΔΡΕΥΩΝ (Γεώργιος </w:t>
      </w:r>
      <w:proofErr w:type="spellStart"/>
      <w:r w:rsidRPr="00E45338">
        <w:rPr>
          <w:rFonts w:eastAsia="Times New Roman" w:cs="Times New Roman"/>
          <w:b/>
          <w:szCs w:val="24"/>
        </w:rPr>
        <w:t>Λαμπρούλης</w:t>
      </w:r>
      <w:proofErr w:type="spellEnd"/>
      <w:r w:rsidRPr="00E45338">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Ορίστε, κύριε Υπουργέ.</w:t>
      </w:r>
    </w:p>
    <w:p w14:paraId="23B8362D" w14:textId="77777777" w:rsidR="00762968" w:rsidRDefault="006F10D4">
      <w:pPr>
        <w:spacing w:line="600" w:lineRule="auto"/>
        <w:ind w:firstLine="720"/>
        <w:jc w:val="both"/>
        <w:rPr>
          <w:rFonts w:eastAsia="Times New Roman" w:cs="Times New Roman"/>
          <w:szCs w:val="24"/>
        </w:rPr>
      </w:pPr>
      <w:r w:rsidRPr="00EF103D">
        <w:rPr>
          <w:rFonts w:eastAsia="Times New Roman" w:cs="Times New Roman"/>
          <w:b/>
          <w:szCs w:val="24"/>
        </w:rPr>
        <w:t xml:space="preserve">ΦΩΤΗΣ ΚΟΥΒΕΛΗΣ (Αναπληρωτής Υπουργός </w:t>
      </w:r>
      <w:r w:rsidRPr="00EF103D">
        <w:rPr>
          <w:rFonts w:eastAsia="Times New Roman" w:cs="Times New Roman"/>
          <w:b/>
          <w:szCs w:val="24"/>
        </w:rPr>
        <w:t>Εθνικής Άμυνας):</w:t>
      </w:r>
      <w:r>
        <w:rPr>
          <w:rFonts w:eastAsia="Times New Roman" w:cs="Times New Roman"/>
          <w:szCs w:val="24"/>
        </w:rPr>
        <w:t xml:space="preserve"> Παρέλειψα να αναφερθώ σε μια νομοτεχνική βελτίωση στο σχέδιο νόμου. Στο πρώτο εδάφιο της παραγράφου 1 των άρθρων 1 και 2 διαγράφεται η φράση «είτε του τακτικού </w:t>
      </w:r>
      <w:r>
        <w:rPr>
          <w:rFonts w:eastAsia="Times New Roman" w:cs="Times New Roman"/>
          <w:szCs w:val="24"/>
        </w:rPr>
        <w:t>π</w:t>
      </w:r>
      <w:r>
        <w:rPr>
          <w:rFonts w:eastAsia="Times New Roman" w:cs="Times New Roman"/>
          <w:szCs w:val="24"/>
        </w:rPr>
        <w:t>ροϋπολογισμού είτε» και η ρύθμιση γίνεται ευθέως από τη δεύτερη αναφορά.</w:t>
      </w:r>
    </w:p>
    <w:p w14:paraId="23B8362E" w14:textId="77777777" w:rsidR="00762968" w:rsidRDefault="006F10D4">
      <w:pPr>
        <w:spacing w:line="600" w:lineRule="auto"/>
        <w:ind w:firstLine="720"/>
        <w:jc w:val="both"/>
        <w:rPr>
          <w:rFonts w:eastAsia="Times New Roman" w:cs="Times New Roman"/>
          <w:szCs w:val="24"/>
        </w:rPr>
      </w:pPr>
      <w:r w:rsidRPr="004C2B81">
        <w:rPr>
          <w:rFonts w:eastAsia="Times New Roman" w:cs="Times New Roman"/>
          <w:szCs w:val="24"/>
        </w:rPr>
        <w:t xml:space="preserve">(Στο </w:t>
      </w:r>
      <w:r w:rsidRPr="004C2B81">
        <w:rPr>
          <w:rFonts w:eastAsia="Times New Roman" w:cs="Times New Roman"/>
          <w:szCs w:val="24"/>
        </w:rPr>
        <w:t xml:space="preserve">σημείο </w:t>
      </w:r>
      <w:r w:rsidRPr="009871A8">
        <w:rPr>
          <w:rFonts w:eastAsia="Times New Roman" w:cs="Times New Roman"/>
          <w:szCs w:val="24"/>
        </w:rPr>
        <w:t>αυτό ο Αναπληρωτής Υπουργός κ. Φώτης Κουβέλης καταθέτει</w:t>
      </w:r>
      <w:r w:rsidRPr="004C2B81">
        <w:rPr>
          <w:rFonts w:eastAsia="Times New Roman" w:cs="Times New Roman"/>
          <w:szCs w:val="24"/>
        </w:rPr>
        <w:t xml:space="preserve"> για τα Πρακτικά τ</w:t>
      </w:r>
      <w:r>
        <w:rPr>
          <w:rFonts w:eastAsia="Times New Roman" w:cs="Times New Roman"/>
          <w:szCs w:val="24"/>
        </w:rPr>
        <w:t>ην</w:t>
      </w:r>
      <w:r w:rsidRPr="004C2B81">
        <w:rPr>
          <w:rFonts w:eastAsia="Times New Roman" w:cs="Times New Roman"/>
          <w:szCs w:val="24"/>
        </w:rPr>
        <w:t xml:space="preserve"> προαναφερθ</w:t>
      </w:r>
      <w:r>
        <w:rPr>
          <w:rFonts w:eastAsia="Times New Roman" w:cs="Times New Roman"/>
          <w:szCs w:val="24"/>
        </w:rPr>
        <w:t>είσα νομοτεχνική βελτίωση</w:t>
      </w:r>
      <w:r w:rsidRPr="004C2B81">
        <w:rPr>
          <w:rFonts w:eastAsia="Times New Roman" w:cs="Times New Roman"/>
          <w:szCs w:val="24"/>
        </w:rPr>
        <w:t xml:space="preserve">, </w:t>
      </w:r>
      <w:r>
        <w:rPr>
          <w:rFonts w:eastAsia="Times New Roman" w:cs="Times New Roman"/>
          <w:szCs w:val="24"/>
        </w:rPr>
        <w:t>η</w:t>
      </w:r>
      <w:r w:rsidRPr="004C2B81">
        <w:rPr>
          <w:rFonts w:eastAsia="Times New Roman" w:cs="Times New Roman"/>
          <w:szCs w:val="24"/>
        </w:rPr>
        <w:t xml:space="preserve"> οποία </w:t>
      </w:r>
      <w:r>
        <w:rPr>
          <w:rFonts w:eastAsia="Times New Roman" w:cs="Times New Roman"/>
          <w:szCs w:val="24"/>
        </w:rPr>
        <w:t>έχει ως εξής:</w:t>
      </w:r>
    </w:p>
    <w:p w14:paraId="23B8362F" w14:textId="77777777" w:rsidR="00762968" w:rsidRDefault="006F10D4">
      <w:pPr>
        <w:jc w:val="center"/>
        <w:rPr>
          <w:rFonts w:eastAsia="Times New Roman" w:cs="Times New Roman"/>
          <w:color w:val="FF0000"/>
          <w:szCs w:val="24"/>
        </w:rPr>
      </w:pPr>
      <w:r w:rsidRPr="000863A4">
        <w:rPr>
          <w:rFonts w:eastAsia="Times New Roman" w:cs="Times New Roman"/>
          <w:color w:val="FF0000"/>
          <w:szCs w:val="24"/>
        </w:rPr>
        <w:t>(ΑΛΛΑΓΗ ΣΕΛΙΔΑΣ)</w:t>
      </w:r>
    </w:p>
    <w:p w14:paraId="23B83630" w14:textId="77777777" w:rsidR="00762968" w:rsidRDefault="006F10D4">
      <w:pPr>
        <w:jc w:val="center"/>
        <w:rPr>
          <w:rFonts w:eastAsia="Times New Roman" w:cs="Times New Roman"/>
          <w:color w:val="FF0000"/>
          <w:szCs w:val="24"/>
        </w:rPr>
      </w:pPr>
      <w:r w:rsidRPr="000863A4">
        <w:rPr>
          <w:rFonts w:eastAsia="Times New Roman" w:cs="Times New Roman"/>
          <w:color w:val="FF0000"/>
          <w:szCs w:val="24"/>
        </w:rPr>
        <w:t>(Ν</w:t>
      </w:r>
      <w:r>
        <w:rPr>
          <w:rFonts w:eastAsia="Times New Roman" w:cs="Times New Roman"/>
          <w:color w:val="FF0000"/>
          <w:szCs w:val="24"/>
        </w:rPr>
        <w:t>α</w:t>
      </w:r>
      <w:r w:rsidRPr="000863A4">
        <w:rPr>
          <w:rFonts w:eastAsia="Times New Roman" w:cs="Times New Roman"/>
          <w:color w:val="FF0000"/>
          <w:szCs w:val="24"/>
        </w:rPr>
        <w:t xml:space="preserve"> μπει η σελ</w:t>
      </w:r>
      <w:r>
        <w:rPr>
          <w:rFonts w:eastAsia="Times New Roman" w:cs="Times New Roman"/>
          <w:color w:val="FF0000"/>
          <w:szCs w:val="24"/>
        </w:rPr>
        <w:t xml:space="preserve">ίδα </w:t>
      </w:r>
      <w:r w:rsidRPr="000863A4">
        <w:rPr>
          <w:rFonts w:eastAsia="Times New Roman" w:cs="Times New Roman"/>
          <w:color w:val="FF0000"/>
          <w:szCs w:val="24"/>
        </w:rPr>
        <w:t>199)</w:t>
      </w:r>
    </w:p>
    <w:p w14:paraId="23B83631" w14:textId="77777777" w:rsidR="00762968" w:rsidRDefault="006F10D4">
      <w:pPr>
        <w:jc w:val="center"/>
        <w:rPr>
          <w:rFonts w:eastAsia="Times New Roman" w:cs="Times New Roman"/>
          <w:color w:val="FF0000"/>
          <w:szCs w:val="24"/>
        </w:rPr>
      </w:pPr>
      <w:r w:rsidRPr="000863A4">
        <w:rPr>
          <w:rFonts w:eastAsia="Times New Roman" w:cs="Times New Roman"/>
          <w:color w:val="FF0000"/>
          <w:szCs w:val="24"/>
        </w:rPr>
        <w:t>(ΑΛΛΑΓΗ ΣΕΛΙΔΑΣ)</w:t>
      </w:r>
    </w:p>
    <w:p w14:paraId="23B83632" w14:textId="77777777" w:rsidR="00762968" w:rsidRDefault="00762968">
      <w:pPr>
        <w:rPr>
          <w:rFonts w:eastAsia="Times New Roman" w:cs="Times New Roman"/>
          <w:b/>
          <w:szCs w:val="24"/>
        </w:rPr>
      </w:pPr>
    </w:p>
    <w:p w14:paraId="23B83633" w14:textId="77777777" w:rsidR="00762968" w:rsidRDefault="006F10D4">
      <w:pPr>
        <w:spacing w:line="600" w:lineRule="auto"/>
        <w:ind w:firstLine="720"/>
        <w:rPr>
          <w:rFonts w:eastAsia="Times New Roman" w:cs="Times New Roman"/>
          <w:szCs w:val="24"/>
        </w:rPr>
      </w:pPr>
      <w:r w:rsidRPr="001C0A7B">
        <w:rPr>
          <w:rFonts w:eastAsia="Times New Roman" w:cs="Times New Roman"/>
          <w:b/>
          <w:szCs w:val="24"/>
        </w:rPr>
        <w:lastRenderedPageBreak/>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Pr>
          <w:rFonts w:eastAsia="Times New Roman" w:cs="Times New Roman"/>
          <w:szCs w:val="24"/>
        </w:rPr>
        <w:t xml:space="preserve"> Κύριε Παυλίδη, έχετε τον λόγο και ευχαριστούμε για την υπομονή σας.</w:t>
      </w:r>
    </w:p>
    <w:p w14:paraId="23B8363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Ευχαριστώ, κύριε Πρόεδρε.</w:t>
      </w:r>
    </w:p>
    <w:p w14:paraId="23B8363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μπω στην εισήγηση και στο κυρίως θέμα, θέλω και εγώ να μιλήσω γι’ αυτές τις δύσκολες, τις εφιαλτικές στ</w:t>
      </w:r>
      <w:r>
        <w:rPr>
          <w:rFonts w:eastAsia="Times New Roman" w:cs="Times New Roman"/>
          <w:szCs w:val="24"/>
        </w:rPr>
        <w:t>ιγμές που ζήσαμε νύχτες και μέρες στην Αθήνα και στη χώρα. Είναι μια βαριά εθνική τραγωδία, μια μεγάλη φυσική καταστροφή, με ακραία, εξαιρετικής έντασης, καιρικά φαινόμενα, με δεκάδες απώλειες ανθρώπινων ζωών και άλλων έμψυχων όντων, με μια μεγάλη καταστρο</w:t>
      </w:r>
      <w:r>
        <w:rPr>
          <w:rFonts w:eastAsia="Times New Roman" w:cs="Times New Roman"/>
          <w:szCs w:val="24"/>
        </w:rPr>
        <w:t>φή σε περιουσίες και στο περιβάλλον.</w:t>
      </w:r>
    </w:p>
    <w:p w14:paraId="23B83636"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t>Νομίζω ότι θα έρθει και η ώρα της συλλογικής και διαχρονικής ευθύνης για το μοντέλο ανάπτυξης που επιλέχθηκε δεκαετίες τώρα σ</w:t>
      </w:r>
      <w:r>
        <w:rPr>
          <w:rFonts w:eastAsia="Times New Roman" w:cs="Times New Roman"/>
          <w:szCs w:val="24"/>
        </w:rPr>
        <w:t>ε</w:t>
      </w:r>
      <w:r>
        <w:rPr>
          <w:rFonts w:eastAsia="Times New Roman" w:cs="Times New Roman"/>
          <w:szCs w:val="24"/>
        </w:rPr>
        <w:t xml:space="preserve"> αυτή τη χώρα και για όποιες άλλες ευθύνες αποδειχθεί ότι υπάρχουν.</w:t>
      </w:r>
    </w:p>
    <w:p w14:paraId="23B83637"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Θέλω να εκφράσω κι εγώ τα</w:t>
      </w:r>
      <w:r>
        <w:rPr>
          <w:rFonts w:eastAsia="Times New Roman" w:cs="Times New Roman"/>
          <w:szCs w:val="24"/>
        </w:rPr>
        <w:t xml:space="preserve"> θερμά συλλυπητήριά μου στις οικογένειες των θυμάτων, να μιλήσω για την ανάγκη αμεσότητας και συνέπειας στις πρωτοβουλίες, αλλά και για τα γενναία μέτρα συμπαράστασης, αρωγής και ανακούφισης στους πληγέντες, που ήδη έχει εξαγγείλει η Κυβέρνηση, τα οποία, β</w:t>
      </w:r>
      <w:r>
        <w:rPr>
          <w:rFonts w:eastAsia="Times New Roman" w:cs="Times New Roman"/>
          <w:szCs w:val="24"/>
        </w:rPr>
        <w:t>έβαια, όλοι γνωρίζουμε ότι, δυστυχώς, δεν φέρνουν πίσω τους νεκρούς. Και πρέπει να υπάρξει και μία αναγνώριση και ευγνωμοσύνη στους άνδρες και τις γυναίκες του Πυροσβεστικού Σώματος, του Λιμενικού Σώματος, των Σωμάτων Ασφαλείας, του ΕΚΑΒ, του ιατρικού προσ</w:t>
      </w:r>
      <w:r>
        <w:rPr>
          <w:rFonts w:eastAsia="Times New Roman" w:cs="Times New Roman"/>
          <w:szCs w:val="24"/>
        </w:rPr>
        <w:t>ωπικού, των Ενόπλων Δυνάμεων, των δεκάδων και εκατοντάδων ανώνυμων εθελοντών, οι οποίοι συνέβαλαν αποφασιστικά στον περιορισμό των απωλειών και στη διάσωση εκατοντάδων ανθρώπων.</w:t>
      </w:r>
    </w:p>
    <w:p w14:paraId="23B83638"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t>Εισερχόμενος στο νομοσχέδιο, εισηγητικά θέλω να πω ότι στοχεύει στο να βελτιώσ</w:t>
      </w:r>
      <w:r>
        <w:rPr>
          <w:rFonts w:eastAsia="Times New Roman" w:cs="Times New Roman"/>
          <w:szCs w:val="24"/>
        </w:rPr>
        <w:t xml:space="preserve">ει το ισχύον θεσμικό πλαίσιο, καθώς η </w:t>
      </w:r>
      <w:r>
        <w:rPr>
          <w:rFonts w:eastAsia="Times New Roman" w:cs="Times New Roman"/>
          <w:szCs w:val="24"/>
        </w:rPr>
        <w:t>ο</w:t>
      </w:r>
      <w:r>
        <w:rPr>
          <w:rFonts w:eastAsia="Times New Roman" w:cs="Times New Roman"/>
          <w:szCs w:val="24"/>
        </w:rPr>
        <w:t xml:space="preserve">δηγία που ενσωματώνεται, περιλαμβάνει ρυθμίσεις σύμφωνα με τις αναθεωρημένες συστάσεις της Ομάδας Χρηματοπιστωτικής Δράσης και τα πρότυπα που έχουν αναπτυχθεί στο πλαίσιο άλλων διεθνών φορέων. </w:t>
      </w:r>
    </w:p>
    <w:p w14:paraId="23B83639"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Επίσης, επιδιώκεται η δ</w:t>
      </w:r>
      <w:r>
        <w:rPr>
          <w:rFonts w:eastAsia="Times New Roman" w:cs="Times New Roman"/>
          <w:szCs w:val="24"/>
        </w:rPr>
        <w:t xml:space="preserve">ημιουργία ενός ρυθμιστικού περιβάλλοντος, </w:t>
      </w:r>
      <w:r>
        <w:rPr>
          <w:rFonts w:eastAsia="Times New Roman" w:cs="Times New Roman"/>
          <w:szCs w:val="24"/>
        </w:rPr>
        <w:t xml:space="preserve">στο οποίο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ενός οι επιχειρήσεις αναπτύσσουν τις δραστηριότητές τους χωρίς να υφίστανται δυσανάλογο κόστος συμμόρφωσης και, αφ</w:t>
      </w:r>
      <w:r>
        <w:rPr>
          <w:rFonts w:eastAsia="Times New Roman" w:cs="Times New Roman"/>
          <w:szCs w:val="24"/>
        </w:rPr>
        <w:t xml:space="preserve">’ </w:t>
      </w:r>
      <w:r>
        <w:rPr>
          <w:rFonts w:eastAsia="Times New Roman" w:cs="Times New Roman"/>
          <w:szCs w:val="24"/>
        </w:rPr>
        <w:t>ετέρου, η επεξεργασία των δεδομένων προσωπικού χαρακτήρα θεωρείται ζήτημα δημοσίου σ</w:t>
      </w:r>
      <w:r>
        <w:rPr>
          <w:rFonts w:eastAsia="Times New Roman" w:cs="Times New Roman"/>
          <w:szCs w:val="24"/>
        </w:rPr>
        <w:t>υμφέροντος.</w:t>
      </w:r>
    </w:p>
    <w:p w14:paraId="23B8363A"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Ενισχύεται η συνεργασία και η ανταλλαγή πληροφοριών μεταξύ των αρμοδίων </w:t>
      </w:r>
      <w:r>
        <w:rPr>
          <w:rFonts w:eastAsia="Times New Roman" w:cs="Times New Roman"/>
          <w:szCs w:val="24"/>
        </w:rPr>
        <w:t>α</w:t>
      </w:r>
      <w:r>
        <w:rPr>
          <w:rFonts w:eastAsia="Times New Roman" w:cs="Times New Roman"/>
          <w:szCs w:val="24"/>
        </w:rPr>
        <w:t xml:space="preserve">ρχών. </w:t>
      </w:r>
      <w:proofErr w:type="spellStart"/>
      <w:r>
        <w:rPr>
          <w:rFonts w:eastAsia="Times New Roman" w:cs="Times New Roman"/>
          <w:szCs w:val="24"/>
        </w:rPr>
        <w:t>Επικαιροποιείται</w:t>
      </w:r>
      <w:proofErr w:type="spellEnd"/>
      <w:r>
        <w:rPr>
          <w:rFonts w:eastAsia="Times New Roman" w:cs="Times New Roman"/>
          <w:szCs w:val="24"/>
        </w:rPr>
        <w:t xml:space="preserve"> και αναβαθμίζεται το υφιστάμενο πλαίσιο με τη θέσπιση κεντρικού μητρώου πραγματικών δικαιούχων.</w:t>
      </w:r>
    </w:p>
    <w:p w14:paraId="23B8363B"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t>Η ύλη του σχεδίου νόμου χωρίζεται σε δύο μέρη για λό</w:t>
      </w:r>
      <w:r>
        <w:rPr>
          <w:rFonts w:eastAsia="Times New Roman" w:cs="Times New Roman"/>
          <w:szCs w:val="24"/>
        </w:rPr>
        <w:t xml:space="preserve">γους τήρησης ειδικών νομοτεχνικών αρχών ως προς την ενσωμάτωση </w:t>
      </w:r>
      <w:r>
        <w:rPr>
          <w:rFonts w:eastAsia="Times New Roman" w:cs="Times New Roman"/>
          <w:szCs w:val="24"/>
        </w:rPr>
        <w:t>ο</w:t>
      </w:r>
      <w:r>
        <w:rPr>
          <w:rFonts w:eastAsia="Times New Roman" w:cs="Times New Roman"/>
          <w:szCs w:val="24"/>
        </w:rPr>
        <w:t xml:space="preserve">δηγίας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ίκαιο.</w:t>
      </w:r>
    </w:p>
    <w:p w14:paraId="23B8363C"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Στο πρώτο μέρος, στα άρθρα 1 έως 46, περιλαμβάνεται η ενσωμάτωση των διατάξεων της </w:t>
      </w:r>
      <w:r>
        <w:rPr>
          <w:rFonts w:eastAsia="Times New Roman" w:cs="Times New Roman"/>
          <w:szCs w:val="24"/>
        </w:rPr>
        <w:t>ο</w:t>
      </w:r>
      <w:r>
        <w:rPr>
          <w:rFonts w:eastAsia="Times New Roman" w:cs="Times New Roman"/>
          <w:szCs w:val="24"/>
        </w:rPr>
        <w:t>δηγίας, οι βασικοί όροι που αφορούν στον σκοπό και το αντικείμενο του νόμου, τα βασικά αδικήματα, τα υπόχρεα πρόσωπα, τα θεσμικά ζητήματα που α</w:t>
      </w:r>
      <w:r>
        <w:rPr>
          <w:rFonts w:eastAsia="Times New Roman" w:cs="Times New Roman"/>
          <w:szCs w:val="24"/>
        </w:rPr>
        <w:lastRenderedPageBreak/>
        <w:t xml:space="preserve">φορούν στον προσδιορισμό, τον ρόλο και τη λειτουργία των αρμόδιων </w:t>
      </w:r>
      <w:r>
        <w:rPr>
          <w:rFonts w:eastAsia="Times New Roman" w:cs="Times New Roman"/>
          <w:szCs w:val="24"/>
        </w:rPr>
        <w:t>α</w:t>
      </w:r>
      <w:r>
        <w:rPr>
          <w:rFonts w:eastAsia="Times New Roman" w:cs="Times New Roman"/>
          <w:szCs w:val="24"/>
        </w:rPr>
        <w:t>ρχών για τα ζητήματα ξεπλύματος βρώμικου χρήμα</w:t>
      </w:r>
      <w:r>
        <w:rPr>
          <w:rFonts w:eastAsia="Times New Roman" w:cs="Times New Roman"/>
          <w:szCs w:val="24"/>
        </w:rPr>
        <w:t>τος και χρηματοδότησης της τρομοκρατίας.</w:t>
      </w:r>
    </w:p>
    <w:p w14:paraId="23B8363D"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t>Εξειδικεύεται η δέουσα επιμέλεια ως προς τον πελάτη, οι πληροφορίες σχετικά με τον πραγματικό δικαιούχο, οι υποχρεώσεις αναφοράς υπόπτων συναλλαγών και η απαγόρευση γνωστοποίησής τους, η συλλογή, φύλαξη και χορήγηση</w:t>
      </w:r>
      <w:r>
        <w:rPr>
          <w:rFonts w:eastAsia="Times New Roman" w:cs="Times New Roman"/>
          <w:szCs w:val="24"/>
        </w:rPr>
        <w:t xml:space="preserve"> πληροφοριών, η προστασία προσωπικών δεδομένων και τα στατιστικά αρχεία, οι ποινικές και διοικητικές κυρώσεις, καθώς και οι κατασχέσεις και η δήμευση περιουσιακών στοιχείων.</w:t>
      </w:r>
    </w:p>
    <w:p w14:paraId="23B8363E"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t>Ειδικότερα, θέλω να αναφέρω τα σημαντικότερα σημεία, όπως αυτά διατυπώνονται στο υ</w:t>
      </w:r>
      <w:r>
        <w:rPr>
          <w:rFonts w:eastAsia="Times New Roman" w:cs="Times New Roman"/>
          <w:szCs w:val="24"/>
        </w:rPr>
        <w:t>φιστάμενο πρώτο μέρος του σχεδίου νόμου.</w:t>
      </w:r>
    </w:p>
    <w:p w14:paraId="23B8363F"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t>Στο πρώτο μέρος ορίζεται το πεδίο εφαρμογής του νόμου και δίνονται οι ορισμοί των αδικημάτων του ξεπλύματος χρήματος και της χρηματοδότησης της τρομοκρατίας. Περιέχει τους βασικούς ορισμούς εννοιών που χρησιμοποιούν</w:t>
      </w:r>
      <w:r>
        <w:rPr>
          <w:rFonts w:eastAsia="Times New Roman" w:cs="Times New Roman"/>
          <w:szCs w:val="24"/>
        </w:rPr>
        <w:t xml:space="preserve">ται στο πλαίσιο του νόμου σε αντιστοιχία με τους συναφείς ορισμούς του άρθρου 3 </w:t>
      </w:r>
      <w:r>
        <w:rPr>
          <w:rFonts w:eastAsia="Times New Roman" w:cs="Times New Roman"/>
          <w:szCs w:val="24"/>
        </w:rPr>
        <w:lastRenderedPageBreak/>
        <w:t xml:space="preserve">της </w:t>
      </w:r>
      <w:r>
        <w:rPr>
          <w:rFonts w:eastAsia="Times New Roman" w:cs="Times New Roman"/>
          <w:szCs w:val="24"/>
        </w:rPr>
        <w:t>ο</w:t>
      </w:r>
      <w:r>
        <w:rPr>
          <w:rFonts w:eastAsia="Times New Roman" w:cs="Times New Roman"/>
          <w:szCs w:val="24"/>
        </w:rPr>
        <w:t>δηγίας αυτής και τροποποιεί ή απαλείφει ορισμένες έννοιες, όπως αυτές ήταν αποτυπωμένες με το άρθρο 4 του ν.3691/2008.</w:t>
      </w:r>
    </w:p>
    <w:p w14:paraId="23B83640"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t>Μεταξύ άλλων προβλέπεται ο ορισμός του πραγματικού δ</w:t>
      </w:r>
      <w:r>
        <w:rPr>
          <w:rFonts w:eastAsia="Times New Roman" w:cs="Times New Roman"/>
          <w:szCs w:val="24"/>
        </w:rPr>
        <w:t>ικαιούχου, με στόχο τον προσδιορισμό της ταυτότητας κάθε φυσικού προσώπου το οποίο κατέχει νομική οντότητα ή ασκεί έλεγχο σ</w:t>
      </w:r>
      <w:r>
        <w:rPr>
          <w:rFonts w:eastAsia="Times New Roman" w:cs="Times New Roman"/>
          <w:szCs w:val="24"/>
        </w:rPr>
        <w:t>ε</w:t>
      </w:r>
      <w:r>
        <w:rPr>
          <w:rFonts w:eastAsia="Times New Roman" w:cs="Times New Roman"/>
          <w:szCs w:val="24"/>
        </w:rPr>
        <w:t xml:space="preserve"> αυτήν. Προκειμένου να διασφαλιστεί η ουσιαστική διαφάνεια, καλύπτεται το ευρύτερο φάσμα νομικών οντοτήτων που έχουν συσταθεί στη χώ</w:t>
      </w:r>
      <w:r>
        <w:rPr>
          <w:rFonts w:eastAsia="Times New Roman" w:cs="Times New Roman"/>
          <w:szCs w:val="24"/>
        </w:rPr>
        <w:t>ρα. Η εξακρίβωση και ο έλεγχος της ταυτότητας των πραγματικών δικαιούχων επεκτείνεται και σε νομικές οντότητες που κατέχουν άλλες νομικές οντότητες και τα υπόχρεα πρόσωπα αναζητούν «το» ή «τα» φυσικά πρόσωπα, τα οποία τελικά ασκούν έλεγχο μέσω ιδιοκτησίας.</w:t>
      </w:r>
    </w:p>
    <w:p w14:paraId="23B83641"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t>Ορίζονται τα ακριβή αδικήματα του ξεπλύματος βρώμικου χρήματος με γνώμονα τις ισχύουσες διατάξεις. Ορίζει τα υπόχρεα πρόσωπα. Ενδεικτικά αναφέρονται τα πιστωτικά ιδρύματα, οι χρηματοπιστωτικοί οργανισμοί, οι ορκωτοί λογιστές και οι εταιρείες των ορκωτών λ</w:t>
      </w:r>
      <w:r>
        <w:rPr>
          <w:rFonts w:eastAsia="Times New Roman" w:cs="Times New Roman"/>
          <w:szCs w:val="24"/>
        </w:rPr>
        <w:t>ογιστών και ελεγκτών που έχουν εγγρα</w:t>
      </w:r>
      <w:r>
        <w:rPr>
          <w:rFonts w:eastAsia="Times New Roman" w:cs="Times New Roman"/>
          <w:szCs w:val="24"/>
        </w:rPr>
        <w:lastRenderedPageBreak/>
        <w:t>φεί στο δημόσιο μητρώο της Επιτροπής Λογιστικής Τυποποίησης και Ελέγχων, καθώς και οι ιδιώτες λογιστές, οι εξωτερικοί λογιστές - φοροτεχνικοί, οι συμβολαιογράφοι και οι δικηγόροι, όταν, ενεργώντας εξ ονόματος και για λογ</w:t>
      </w:r>
      <w:r>
        <w:rPr>
          <w:rFonts w:eastAsia="Times New Roman" w:cs="Times New Roman"/>
          <w:szCs w:val="24"/>
        </w:rPr>
        <w:t>αριασμό των πελατών τους, συμμετέχουν σε χρηματοπιστωτικές συναλλαγές ή συναλλαγές επί ακινήτων, οι μεσίτες ακινήτων, οι επιχειρήσεις καζίνο και τα καζίν</w:t>
      </w:r>
      <w:r>
        <w:rPr>
          <w:rFonts w:eastAsia="Times New Roman" w:cs="Times New Roman"/>
          <w:szCs w:val="24"/>
        </w:rPr>
        <w:t>α</w:t>
      </w:r>
      <w:r>
        <w:rPr>
          <w:rFonts w:eastAsia="Times New Roman" w:cs="Times New Roman"/>
          <w:szCs w:val="24"/>
        </w:rPr>
        <w:t xml:space="preserve"> που λειτουργούν επί πλοίων στην Ελλάδα ή υπό ελληνική σημαία, οι έμποροι και οι </w:t>
      </w:r>
      <w:proofErr w:type="spellStart"/>
      <w:r>
        <w:rPr>
          <w:rFonts w:eastAsia="Times New Roman" w:cs="Times New Roman"/>
          <w:szCs w:val="24"/>
        </w:rPr>
        <w:t>εκπλειστηριαστές</w:t>
      </w:r>
      <w:proofErr w:type="spellEnd"/>
      <w:r>
        <w:rPr>
          <w:rFonts w:eastAsia="Times New Roman" w:cs="Times New Roman"/>
          <w:szCs w:val="24"/>
        </w:rPr>
        <w:t xml:space="preserve"> αγαθ</w:t>
      </w:r>
      <w:r>
        <w:rPr>
          <w:rFonts w:eastAsia="Times New Roman" w:cs="Times New Roman"/>
          <w:szCs w:val="24"/>
        </w:rPr>
        <w:t>ών μεγάλης αξίας όταν η συναλλαγή γίνεται σε μετρητά αξίας τουλάχιστον 10.000 ευρώ, καθώς και οι ενεχυροδανειστές και οι αργυραμοιβοί.</w:t>
      </w:r>
    </w:p>
    <w:p w14:paraId="23B83642"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Ορίζει, επίσης, τις αρμόδιες </w:t>
      </w:r>
      <w:r>
        <w:rPr>
          <w:rFonts w:eastAsia="Times New Roman" w:cs="Times New Roman"/>
          <w:szCs w:val="24"/>
        </w:rPr>
        <w:t>α</w:t>
      </w:r>
      <w:r>
        <w:rPr>
          <w:rFonts w:eastAsia="Times New Roman" w:cs="Times New Roman"/>
          <w:szCs w:val="24"/>
        </w:rPr>
        <w:t>ρχές που θα είναι υπεύθυνες για τη συμμόρφωση και τις υποχρεώσεις των φυσικών προσώπων, όπω</w:t>
      </w:r>
      <w:r>
        <w:rPr>
          <w:rFonts w:eastAsia="Times New Roman" w:cs="Times New Roman"/>
          <w:szCs w:val="24"/>
        </w:rPr>
        <w:t xml:space="preserve">ς αυτές καθορίζονται από τον νόμο, καθώς και τις κατηγορίες των υπόχρεων προσώπων που εποπτεύονται από κάθε </w:t>
      </w:r>
      <w:r>
        <w:rPr>
          <w:rFonts w:eastAsia="Times New Roman" w:cs="Times New Roman"/>
          <w:szCs w:val="24"/>
        </w:rPr>
        <w:t>α</w:t>
      </w:r>
      <w:r>
        <w:rPr>
          <w:rFonts w:eastAsia="Times New Roman" w:cs="Times New Roman"/>
          <w:szCs w:val="24"/>
        </w:rPr>
        <w:t>ρχή.</w:t>
      </w:r>
    </w:p>
    <w:p w14:paraId="23B83643" w14:textId="77777777" w:rsidR="00762968" w:rsidRDefault="006F10D4">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 xml:space="preserve">Αναφέρει, με αναλυτικό τρόπο, τις αρμοδιότητες της Γενικής Διεύθυνσης Οικονομικής Πολιτικής του Υπουργείου Οικονομικών, η οποία θα λειτουργεί </w:t>
      </w:r>
      <w:r>
        <w:rPr>
          <w:rFonts w:eastAsia="Times New Roman" w:cs="Times New Roman"/>
          <w:szCs w:val="24"/>
        </w:rPr>
        <w:t>ως συντονιστικός φορέας στην εφαρμογή των διατάξεων του νόμου.</w:t>
      </w:r>
    </w:p>
    <w:p w14:paraId="23B83644" w14:textId="77777777" w:rsidR="00762968" w:rsidRDefault="006F10D4">
      <w:pPr>
        <w:tabs>
          <w:tab w:val="left" w:pos="6677"/>
        </w:tabs>
        <w:spacing w:line="600" w:lineRule="auto"/>
        <w:ind w:firstLine="720"/>
        <w:jc w:val="both"/>
        <w:rPr>
          <w:rFonts w:eastAsia="Times New Roman" w:cs="Times New Roman"/>
          <w:szCs w:val="24"/>
          <w:u w:val="double"/>
        </w:rPr>
      </w:pPr>
      <w:r>
        <w:rPr>
          <w:rFonts w:eastAsia="Times New Roman" w:cs="Times New Roman"/>
          <w:szCs w:val="24"/>
        </w:rPr>
        <w:t>Το άρθρο 8 αφορά στην Επιτροπή Στρατηγικής και τις νέες αρμοδιότητές της. Αναλυτικότερα, επανακαθορίζονται οι αρμοδιότητες του κεντρικού συντονιστικού φορέα, που είναι το Υπουργείο Οικονομικών,</w:t>
      </w:r>
      <w:r>
        <w:rPr>
          <w:rFonts w:eastAsia="Times New Roman" w:cs="Times New Roman"/>
          <w:szCs w:val="24"/>
        </w:rPr>
        <w:t xml:space="preserve"> σχετικά με την εφαρμογή των διατάξεων του υπό ψήφιση νόμου και ο τρόπος συγκρότησης της Επιτροπής Στρατηγικής, που έχει συσταθεί στο Υπουργείο Οικονομικών και είναι ο μηχανισμός που καθορίζει σε εθνικό επίπεδο τη στρατηγική γι’ αυτές τις ενέργειες.</w:t>
      </w:r>
    </w:p>
    <w:p w14:paraId="23B83645" w14:textId="77777777" w:rsidR="00762968" w:rsidRDefault="006F10D4">
      <w:pPr>
        <w:tabs>
          <w:tab w:val="left" w:pos="3873"/>
        </w:tabs>
        <w:spacing w:line="600" w:lineRule="auto"/>
        <w:ind w:firstLine="720"/>
        <w:jc w:val="both"/>
        <w:rPr>
          <w:rFonts w:eastAsia="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πιτροπή συμμετέχουν μεταξύ άλλων και ο Γενικός Διευθυντής Φορολογικής Διοίκησης της ΑΑΔΕ, </w:t>
      </w:r>
      <w:r w:rsidRPr="00FF00A3">
        <w:rPr>
          <w:rFonts w:eastAsia="Times New Roman" w:cs="Times New Roman"/>
          <w:szCs w:val="24"/>
        </w:rPr>
        <w:t>ο Γενικός Διευθυντής Τελωνείων και Ειδικών Φόρων Κατανάλωσης της Α</w:t>
      </w:r>
      <w:r>
        <w:rPr>
          <w:rFonts w:eastAsia="Times New Roman" w:cs="Times New Roman"/>
          <w:szCs w:val="24"/>
        </w:rPr>
        <w:t>Α</w:t>
      </w:r>
      <w:r w:rsidRPr="00FF00A3">
        <w:rPr>
          <w:rFonts w:eastAsia="Times New Roman" w:cs="Times New Roman"/>
          <w:szCs w:val="24"/>
        </w:rPr>
        <w:t>Δ</w:t>
      </w:r>
      <w:r>
        <w:rPr>
          <w:rFonts w:eastAsia="Times New Roman" w:cs="Times New Roman"/>
          <w:szCs w:val="24"/>
        </w:rPr>
        <w:t xml:space="preserve">Ε, καθώς και </w:t>
      </w:r>
      <w:r w:rsidRPr="00FF00A3">
        <w:rPr>
          <w:rFonts w:eastAsia="Times New Roman" w:cs="Times New Roman"/>
          <w:szCs w:val="24"/>
        </w:rPr>
        <w:t xml:space="preserve">ο Ειδικός </w:t>
      </w:r>
      <w:r>
        <w:rPr>
          <w:rFonts w:eastAsia="Times New Roman" w:cs="Times New Roman"/>
          <w:szCs w:val="24"/>
        </w:rPr>
        <w:t xml:space="preserve">Γραμματέας </w:t>
      </w:r>
      <w:r w:rsidRPr="00FF00A3">
        <w:rPr>
          <w:rFonts w:eastAsia="Times New Roman" w:cs="Times New Roman"/>
          <w:szCs w:val="24"/>
        </w:rPr>
        <w:t xml:space="preserve">του </w:t>
      </w:r>
      <w:r>
        <w:rPr>
          <w:rFonts w:eastAsia="Times New Roman" w:cs="Times New Roman"/>
          <w:szCs w:val="24"/>
        </w:rPr>
        <w:t xml:space="preserve">Σώματος </w:t>
      </w:r>
      <w:r w:rsidRPr="00FF00A3">
        <w:rPr>
          <w:rFonts w:eastAsia="Times New Roman" w:cs="Times New Roman"/>
          <w:szCs w:val="24"/>
        </w:rPr>
        <w:t>Δίωξης Οικονομικού Εγκλήματος</w:t>
      </w:r>
      <w:r>
        <w:rPr>
          <w:rFonts w:eastAsia="Times New Roman" w:cs="Times New Roman"/>
          <w:szCs w:val="24"/>
        </w:rPr>
        <w:t xml:space="preserve">. </w:t>
      </w:r>
      <w:r>
        <w:rPr>
          <w:rFonts w:eastAsia="Times New Roman"/>
          <w:szCs w:val="24"/>
        </w:rPr>
        <w:t>Επανακαθορίζεται το π</w:t>
      </w:r>
      <w:r>
        <w:rPr>
          <w:rFonts w:eastAsia="Times New Roman"/>
          <w:szCs w:val="24"/>
        </w:rPr>
        <w:t xml:space="preserve">λαίσιο συνεργασίας, </w:t>
      </w:r>
      <w:r w:rsidRPr="00FF00A3">
        <w:rPr>
          <w:rFonts w:eastAsia="Times New Roman"/>
          <w:szCs w:val="24"/>
        </w:rPr>
        <w:t xml:space="preserve">αναφορικά µε την ανταλλαγή πληροφοριών εμπιστευτικής φύσης </w:t>
      </w:r>
      <w:r w:rsidRPr="00FF00A3">
        <w:rPr>
          <w:rFonts w:eastAsia="Times New Roman"/>
          <w:szCs w:val="24"/>
        </w:rPr>
        <w:lastRenderedPageBreak/>
        <w:t xml:space="preserve">μεταξύ της </w:t>
      </w:r>
      <w:r>
        <w:rPr>
          <w:rFonts w:eastAsia="Times New Roman"/>
          <w:szCs w:val="24"/>
        </w:rPr>
        <w:t>α</w:t>
      </w:r>
      <w:r w:rsidRPr="00FF00A3">
        <w:rPr>
          <w:rFonts w:eastAsia="Times New Roman"/>
          <w:szCs w:val="24"/>
        </w:rPr>
        <w:t xml:space="preserve">ρχής και των </w:t>
      </w:r>
      <w:r>
        <w:rPr>
          <w:rFonts w:eastAsia="Times New Roman"/>
          <w:szCs w:val="24"/>
        </w:rPr>
        <w:t>συν</w:t>
      </w:r>
      <w:r w:rsidRPr="00FF00A3">
        <w:rPr>
          <w:rFonts w:eastAsia="Times New Roman"/>
          <w:szCs w:val="24"/>
        </w:rPr>
        <w:t>αρμόδιων</w:t>
      </w:r>
      <w:r>
        <w:rPr>
          <w:rFonts w:eastAsia="Times New Roman"/>
          <w:szCs w:val="24"/>
        </w:rPr>
        <w:t xml:space="preserve"> </w:t>
      </w:r>
      <w:r>
        <w:rPr>
          <w:rFonts w:eastAsia="Times New Roman"/>
          <w:szCs w:val="24"/>
        </w:rPr>
        <w:t>α</w:t>
      </w:r>
      <w:r>
        <w:rPr>
          <w:rFonts w:eastAsia="Times New Roman"/>
          <w:szCs w:val="24"/>
        </w:rPr>
        <w:t xml:space="preserve">ρχών, της ΑΑΔΕ και του </w:t>
      </w:r>
      <w:r w:rsidRPr="00FF00A3">
        <w:rPr>
          <w:rFonts w:eastAsia="Times New Roman"/>
          <w:szCs w:val="24"/>
        </w:rPr>
        <w:t>ΣΔΟΕ</w:t>
      </w:r>
      <w:r>
        <w:rPr>
          <w:rFonts w:eastAsia="Times New Roman"/>
          <w:szCs w:val="24"/>
        </w:rPr>
        <w:t>.</w:t>
      </w:r>
    </w:p>
    <w:p w14:paraId="23B83646" w14:textId="77777777" w:rsidR="00762968" w:rsidRDefault="006F10D4">
      <w:pPr>
        <w:tabs>
          <w:tab w:val="left" w:pos="3873"/>
        </w:tabs>
        <w:spacing w:line="600" w:lineRule="auto"/>
        <w:ind w:firstLine="720"/>
        <w:jc w:val="both"/>
        <w:rPr>
          <w:rFonts w:eastAsia="Times New Roman"/>
          <w:szCs w:val="24"/>
        </w:rPr>
      </w:pPr>
      <w:r>
        <w:rPr>
          <w:rFonts w:eastAsia="Times New Roman"/>
          <w:szCs w:val="24"/>
        </w:rPr>
        <w:t>Επιπλέον, με τις διατάξεις του άρθρου 25 ορίζονται τα εξής σχετικά με τα αδικήματα της φορολογικής και τελωνει</w:t>
      </w:r>
      <w:r>
        <w:rPr>
          <w:rFonts w:eastAsia="Times New Roman"/>
          <w:szCs w:val="24"/>
        </w:rPr>
        <w:t>ακής νομοθεσίας και λοιπά αδικήματα ελέγχου του ΣΔΟΕ:</w:t>
      </w:r>
    </w:p>
    <w:p w14:paraId="23B83647" w14:textId="77777777" w:rsidR="00762968" w:rsidRDefault="006F10D4">
      <w:pPr>
        <w:tabs>
          <w:tab w:val="left" w:pos="3873"/>
        </w:tabs>
        <w:spacing w:line="600" w:lineRule="auto"/>
        <w:ind w:firstLine="720"/>
        <w:jc w:val="both"/>
        <w:rPr>
          <w:rFonts w:eastAsia="Times New Roman"/>
          <w:szCs w:val="24"/>
        </w:rPr>
      </w:pPr>
      <w:r>
        <w:rPr>
          <w:rFonts w:eastAsia="Times New Roman"/>
          <w:szCs w:val="24"/>
        </w:rPr>
        <w:t xml:space="preserve">Πρώτον, το ΣΔΟΕ υποβάλλει και στην </w:t>
      </w:r>
      <w:r>
        <w:rPr>
          <w:rFonts w:eastAsia="Times New Roman"/>
          <w:szCs w:val="24"/>
        </w:rPr>
        <w:t>α</w:t>
      </w:r>
      <w:r>
        <w:rPr>
          <w:rFonts w:eastAsia="Times New Roman"/>
          <w:szCs w:val="24"/>
        </w:rPr>
        <w:t xml:space="preserve">ρχή τις εκθέσεις ελέγχου ή </w:t>
      </w:r>
      <w:proofErr w:type="spellStart"/>
      <w:r>
        <w:rPr>
          <w:rFonts w:eastAsia="Times New Roman"/>
          <w:szCs w:val="24"/>
        </w:rPr>
        <w:t>πορισματικές</w:t>
      </w:r>
      <w:proofErr w:type="spellEnd"/>
      <w:r>
        <w:rPr>
          <w:rFonts w:eastAsia="Times New Roman"/>
          <w:szCs w:val="24"/>
        </w:rPr>
        <w:t xml:space="preserve"> αναφορές για νομιμοποίηση εσόδων από εγκληματική δραστηριότητα και </w:t>
      </w:r>
      <w:r w:rsidRPr="00FF00A3">
        <w:rPr>
          <w:rFonts w:eastAsia="Times New Roman"/>
          <w:szCs w:val="24"/>
        </w:rPr>
        <w:t xml:space="preserve">μπορεί </w:t>
      </w:r>
      <w:r>
        <w:rPr>
          <w:rFonts w:eastAsia="Times New Roman"/>
          <w:szCs w:val="24"/>
        </w:rPr>
        <w:t xml:space="preserve">πλέον να συνεργαστεί με την </w:t>
      </w:r>
      <w:r>
        <w:rPr>
          <w:rFonts w:eastAsia="Times New Roman"/>
          <w:szCs w:val="24"/>
        </w:rPr>
        <w:t>α</w:t>
      </w:r>
      <w:r>
        <w:rPr>
          <w:rFonts w:eastAsia="Times New Roman"/>
          <w:szCs w:val="24"/>
        </w:rPr>
        <w:t>ρχή, διενεργώντας έρευν</w:t>
      </w:r>
      <w:r>
        <w:rPr>
          <w:rFonts w:eastAsia="Times New Roman"/>
          <w:szCs w:val="24"/>
        </w:rPr>
        <w:t>ες από κοινού σε υποθέσεις κοινής αρμοδιότητας.</w:t>
      </w:r>
    </w:p>
    <w:p w14:paraId="23B83648" w14:textId="77777777" w:rsidR="00762968" w:rsidRDefault="006F10D4">
      <w:pPr>
        <w:tabs>
          <w:tab w:val="left" w:pos="3873"/>
        </w:tabs>
        <w:spacing w:line="600" w:lineRule="auto"/>
        <w:ind w:firstLine="720"/>
        <w:jc w:val="both"/>
        <w:rPr>
          <w:rFonts w:eastAsia="Times New Roman"/>
          <w:szCs w:val="24"/>
        </w:rPr>
      </w:pPr>
      <w:r>
        <w:rPr>
          <w:rFonts w:eastAsia="Times New Roman"/>
          <w:szCs w:val="24"/>
        </w:rPr>
        <w:t xml:space="preserve">Δεύτερον, οι ΔΟΥ, τα ελεγκτικά κέντρα και τα τελωνεία υποβάλλουν </w:t>
      </w:r>
      <w:r w:rsidRPr="00FF00A3">
        <w:rPr>
          <w:rFonts w:eastAsia="Times New Roman"/>
          <w:szCs w:val="24"/>
        </w:rPr>
        <w:t xml:space="preserve">αναφορές στην </w:t>
      </w:r>
      <w:r>
        <w:rPr>
          <w:rFonts w:eastAsia="Times New Roman"/>
          <w:szCs w:val="24"/>
        </w:rPr>
        <w:t>α</w:t>
      </w:r>
      <w:r w:rsidRPr="00FF00A3">
        <w:rPr>
          <w:rFonts w:eastAsia="Times New Roman"/>
          <w:szCs w:val="24"/>
        </w:rPr>
        <w:t xml:space="preserve">ρχή, ενημερώνοντας </w:t>
      </w:r>
      <w:r>
        <w:rPr>
          <w:rFonts w:eastAsia="Times New Roman"/>
          <w:szCs w:val="24"/>
        </w:rPr>
        <w:t>ταυτόχρονα</w:t>
      </w:r>
      <w:r w:rsidRPr="00FF00A3">
        <w:rPr>
          <w:rFonts w:eastAsia="Times New Roman"/>
          <w:szCs w:val="24"/>
        </w:rPr>
        <w:t xml:space="preserve"> και τη Γενική Διεύθυνση Φορολογικ</w:t>
      </w:r>
      <w:r>
        <w:rPr>
          <w:rFonts w:eastAsia="Times New Roman"/>
          <w:szCs w:val="24"/>
        </w:rPr>
        <w:t>ής Διοίκησης της ΑΑΔΕ και τη Γενική Διεύθυνση Τελωνείων και Ειδικ</w:t>
      </w:r>
      <w:r>
        <w:rPr>
          <w:rFonts w:eastAsia="Times New Roman"/>
          <w:szCs w:val="24"/>
        </w:rPr>
        <w:t>ών Φόρων Κατανάλωσης της ΑΑΔΕ για παραβάσεις της φορολογικής και τελωνειακής νομοθεσίας που υπάγονται στα βασικά αδικήματα με ημερομηνία έναρξης εφαρμογής από 26 Ιουνίου του 2017 και για ποσά που υπερβαίνουν τις 50.000 ευρώ.</w:t>
      </w:r>
    </w:p>
    <w:p w14:paraId="23B83649" w14:textId="77777777" w:rsidR="00762968" w:rsidRDefault="006F10D4">
      <w:pPr>
        <w:tabs>
          <w:tab w:val="left" w:pos="3873"/>
        </w:tabs>
        <w:spacing w:line="600" w:lineRule="auto"/>
        <w:ind w:firstLine="720"/>
        <w:jc w:val="both"/>
        <w:rPr>
          <w:rFonts w:eastAsia="Times New Roman"/>
          <w:szCs w:val="24"/>
        </w:rPr>
      </w:pPr>
      <w:r>
        <w:rPr>
          <w:rFonts w:eastAsia="Times New Roman"/>
          <w:szCs w:val="24"/>
        </w:rPr>
        <w:lastRenderedPageBreak/>
        <w:t>Επίσης, το πρώτο μέρος αναφέρετ</w:t>
      </w:r>
      <w:r>
        <w:rPr>
          <w:rFonts w:eastAsia="Times New Roman"/>
          <w:szCs w:val="24"/>
        </w:rPr>
        <w:t>αι στον τομέα διαβούλευσης του ιδιωτικού τομέα για την αντιμετώπιση της νομιμοποίησης εσόδων από εγκληματικές δραστηριότητες και τη χρηματοδότηση της τρομοκρατίας.</w:t>
      </w:r>
    </w:p>
    <w:p w14:paraId="23B8364A" w14:textId="77777777" w:rsidR="00762968" w:rsidRDefault="006F10D4">
      <w:pPr>
        <w:tabs>
          <w:tab w:val="left" w:pos="3873"/>
        </w:tabs>
        <w:spacing w:line="600" w:lineRule="auto"/>
        <w:ind w:firstLine="720"/>
        <w:jc w:val="both"/>
        <w:rPr>
          <w:rFonts w:eastAsia="Times New Roman"/>
          <w:szCs w:val="24"/>
        </w:rPr>
      </w:pPr>
      <w:r>
        <w:rPr>
          <w:rFonts w:eastAsia="Times New Roman"/>
          <w:szCs w:val="24"/>
        </w:rPr>
        <w:t>Επίσης, καθορίζονται τα μέτρα δέουσας επιμέλειας ως προς τον πελάτη και η επαλήθευση και πισ</w:t>
      </w:r>
      <w:r>
        <w:rPr>
          <w:rFonts w:eastAsia="Times New Roman"/>
          <w:szCs w:val="24"/>
        </w:rPr>
        <w:t>τοποίηση προσωπικών εγγράφων, όπως είναι η ταυτότητα, καθώς και πληρεξουσίων εγγράφων σε περιπτώσεις εξουσιοδότησης. Τονίζεται με σαφήνεια ότι τέτοιου είδους διαδικασίες προηγούνται ρητά πριν από τη σύναψη επιχειρηματικών σχέσεων ή τη διενέργεια συναλλαγών</w:t>
      </w:r>
      <w:r>
        <w:rPr>
          <w:rFonts w:eastAsia="Times New Roman"/>
          <w:szCs w:val="24"/>
        </w:rPr>
        <w:t>.</w:t>
      </w:r>
    </w:p>
    <w:p w14:paraId="23B8364B" w14:textId="77777777" w:rsidR="00762968" w:rsidRDefault="006F10D4">
      <w:pPr>
        <w:spacing w:line="600" w:lineRule="auto"/>
        <w:ind w:firstLine="720"/>
        <w:jc w:val="both"/>
        <w:rPr>
          <w:rFonts w:eastAsia="Times New Roman"/>
          <w:szCs w:val="24"/>
        </w:rPr>
      </w:pPr>
      <w:r>
        <w:rPr>
          <w:rFonts w:eastAsia="Times New Roman"/>
          <w:szCs w:val="24"/>
        </w:rPr>
        <w:t xml:space="preserve">Επίσης, ορίζει τη λήψη μέτρων αυξημένης δέουσας επιμέλειας σε περιπτώσεις σύναψης διασυνοριακών συναλλαγών και σχέσεων ή επιχειρηματικών σχέσεων με </w:t>
      </w:r>
      <w:r w:rsidRPr="005A0624">
        <w:rPr>
          <w:rFonts w:eastAsia="Times New Roman"/>
          <w:szCs w:val="24"/>
        </w:rPr>
        <w:t>πολιτικ</w:t>
      </w:r>
      <w:r>
        <w:rPr>
          <w:rFonts w:eastAsia="Times New Roman"/>
          <w:szCs w:val="24"/>
        </w:rPr>
        <w:t xml:space="preserve">ώς εκτεθειμένα πρόσωπα και συναλλαγές με πρόσωπα από τρίτες χώρες, </w:t>
      </w:r>
      <w:r w:rsidRPr="005A0624">
        <w:rPr>
          <w:rFonts w:eastAsia="Times New Roman"/>
          <w:szCs w:val="24"/>
        </w:rPr>
        <w:t>οι οποίες</w:t>
      </w:r>
      <w:r>
        <w:rPr>
          <w:rFonts w:eastAsia="Times New Roman"/>
          <w:szCs w:val="24"/>
        </w:rPr>
        <w:t xml:space="preserve"> θα ορίζονται με υψηλή </w:t>
      </w:r>
      <w:r>
        <w:rPr>
          <w:rFonts w:eastAsia="Times New Roman"/>
          <w:szCs w:val="24"/>
        </w:rPr>
        <w:t xml:space="preserve">επικινδυνότητα, για νομιμοποίηση εσόδων από την </w:t>
      </w:r>
      <w:r w:rsidRPr="005A0624">
        <w:rPr>
          <w:rFonts w:eastAsia="Times New Roman"/>
          <w:szCs w:val="24"/>
        </w:rPr>
        <w:t xml:space="preserve">Ευρωπαϊκή </w:t>
      </w:r>
      <w:r>
        <w:rPr>
          <w:rFonts w:eastAsia="Times New Roman"/>
          <w:szCs w:val="24"/>
        </w:rPr>
        <w:t>Επιτροπή.</w:t>
      </w:r>
    </w:p>
    <w:p w14:paraId="23B8364C" w14:textId="77777777" w:rsidR="00762968" w:rsidRDefault="006F10D4">
      <w:pPr>
        <w:spacing w:line="600" w:lineRule="auto"/>
        <w:ind w:firstLine="720"/>
        <w:jc w:val="both"/>
        <w:rPr>
          <w:rFonts w:eastAsia="Times New Roman"/>
          <w:szCs w:val="24"/>
        </w:rPr>
      </w:pPr>
      <w:r>
        <w:rPr>
          <w:rFonts w:eastAsia="Times New Roman"/>
          <w:szCs w:val="24"/>
        </w:rPr>
        <w:t>Με τις διατάξεις του άρθρου 20 προβλέπονται τα εξής:</w:t>
      </w:r>
    </w:p>
    <w:p w14:paraId="23B8364D" w14:textId="77777777" w:rsidR="00762968" w:rsidRDefault="006F10D4">
      <w:pPr>
        <w:spacing w:line="600" w:lineRule="auto"/>
        <w:ind w:firstLine="720"/>
        <w:jc w:val="both"/>
        <w:rPr>
          <w:rFonts w:eastAsia="Times New Roman"/>
          <w:szCs w:val="24"/>
        </w:rPr>
      </w:pPr>
      <w:r>
        <w:rPr>
          <w:rFonts w:eastAsia="Times New Roman"/>
          <w:szCs w:val="24"/>
        </w:rPr>
        <w:lastRenderedPageBreak/>
        <w:t xml:space="preserve">Η δημιουργία Ειδικού Μητρώου Πραγματικών Δικαιούχων από τις εταιρικές και άλλες οντότητες </w:t>
      </w:r>
      <w:r w:rsidRPr="009F01E2">
        <w:rPr>
          <w:rFonts w:eastAsia="Times New Roman"/>
          <w:szCs w:val="24"/>
        </w:rPr>
        <w:t>που έχουν έδρα στην Ελλάδα. Η μη τήρηση</w:t>
      </w:r>
      <w:r>
        <w:rPr>
          <w:rFonts w:eastAsia="Times New Roman"/>
          <w:szCs w:val="24"/>
        </w:rPr>
        <w:t xml:space="preserve"> του ε</w:t>
      </w:r>
      <w:r>
        <w:rPr>
          <w:rFonts w:eastAsia="Times New Roman"/>
          <w:szCs w:val="24"/>
        </w:rPr>
        <w:t xml:space="preserve">ν λόγω </w:t>
      </w:r>
      <w:r>
        <w:rPr>
          <w:rFonts w:eastAsia="Times New Roman"/>
          <w:szCs w:val="24"/>
        </w:rPr>
        <w:t>μ</w:t>
      </w:r>
      <w:r>
        <w:rPr>
          <w:rFonts w:eastAsia="Times New Roman"/>
          <w:szCs w:val="24"/>
        </w:rPr>
        <w:t>ητρώου συνεπάγεται</w:t>
      </w:r>
      <w:r w:rsidRPr="009F01E2">
        <w:rPr>
          <w:rFonts w:eastAsia="Times New Roman"/>
          <w:szCs w:val="24"/>
        </w:rPr>
        <w:t xml:space="preserve"> διοικητικές κυρώσεις</w:t>
      </w:r>
      <w:r>
        <w:rPr>
          <w:rFonts w:eastAsia="Times New Roman"/>
          <w:szCs w:val="24"/>
        </w:rPr>
        <w:t>,</w:t>
      </w:r>
      <w:r w:rsidRPr="009F01E2">
        <w:rPr>
          <w:rFonts w:eastAsia="Times New Roman"/>
          <w:szCs w:val="24"/>
        </w:rPr>
        <w:t xml:space="preserve"> όπως η αναστολή έκδοσης φορολογικής ενημερότητας των υπόχρεων νομικών προσώπων και οντοτήτων και η επιβολή σε αυτούς, με απόφαση της αρμόδιας </w:t>
      </w:r>
      <w:r>
        <w:rPr>
          <w:rFonts w:eastAsia="Times New Roman"/>
          <w:szCs w:val="24"/>
        </w:rPr>
        <w:t>α</w:t>
      </w:r>
      <w:r w:rsidRPr="009F01E2">
        <w:rPr>
          <w:rFonts w:eastAsia="Times New Roman"/>
          <w:szCs w:val="24"/>
        </w:rPr>
        <w:t>ρχής,</w:t>
      </w:r>
      <w:r>
        <w:rPr>
          <w:rFonts w:eastAsia="Times New Roman"/>
          <w:szCs w:val="24"/>
        </w:rPr>
        <w:t xml:space="preserve"> προστίμου ύψους </w:t>
      </w:r>
      <w:r w:rsidRPr="009F01E2">
        <w:rPr>
          <w:rFonts w:eastAsia="Times New Roman"/>
          <w:szCs w:val="24"/>
        </w:rPr>
        <w:t>10.000 ευρώ. Σ</w:t>
      </w:r>
      <w:r>
        <w:rPr>
          <w:rFonts w:eastAsia="Times New Roman"/>
          <w:szCs w:val="24"/>
        </w:rPr>
        <w:t>την</w:t>
      </w:r>
      <w:r w:rsidRPr="009F01E2">
        <w:rPr>
          <w:rFonts w:eastAsia="Times New Roman"/>
          <w:szCs w:val="24"/>
        </w:rPr>
        <w:t xml:space="preserve"> περίπτωση μη συμμόρφωσης ή υποτροπής το πρόστιμο διπλασιάζεται.</w:t>
      </w:r>
    </w:p>
    <w:p w14:paraId="23B8364E" w14:textId="77777777" w:rsidR="00762968" w:rsidRDefault="006F10D4">
      <w:pPr>
        <w:spacing w:line="600" w:lineRule="auto"/>
        <w:ind w:firstLine="720"/>
        <w:jc w:val="both"/>
        <w:rPr>
          <w:rFonts w:eastAsia="Times New Roman"/>
          <w:szCs w:val="24"/>
        </w:rPr>
      </w:pPr>
      <w:r>
        <w:rPr>
          <w:rFonts w:eastAsia="Times New Roman"/>
          <w:szCs w:val="24"/>
        </w:rPr>
        <w:t xml:space="preserve">Η </w:t>
      </w:r>
      <w:r>
        <w:rPr>
          <w:rFonts w:eastAsia="Times New Roman" w:cs="Times New Roman"/>
          <w:szCs w:val="24"/>
        </w:rPr>
        <w:t xml:space="preserve">δημιουργία </w:t>
      </w:r>
      <w:r w:rsidRPr="009F01E2">
        <w:rPr>
          <w:rFonts w:eastAsia="Times New Roman"/>
          <w:szCs w:val="24"/>
        </w:rPr>
        <w:t>Μητρώου Πραγματικών Δικαιούχων, στη Γενική Γραμματεία Πληροφοριακών Συστημάτων, το οποίο συνδέεται ηλεκτρονικά με το ΑΦΜ κάθε νομικού προσώπου ή νομ</w:t>
      </w:r>
      <w:r>
        <w:rPr>
          <w:rFonts w:eastAsia="Times New Roman"/>
          <w:szCs w:val="24"/>
        </w:rPr>
        <w:t xml:space="preserve">ικής οντότητας. Το </w:t>
      </w:r>
      <w:r>
        <w:rPr>
          <w:rFonts w:eastAsia="Times New Roman"/>
          <w:szCs w:val="24"/>
        </w:rPr>
        <w:t>μ</w:t>
      </w:r>
      <w:r>
        <w:rPr>
          <w:rFonts w:eastAsia="Times New Roman"/>
          <w:szCs w:val="24"/>
        </w:rPr>
        <w:t>ητρώο αυτό</w:t>
      </w:r>
      <w:r>
        <w:rPr>
          <w:rFonts w:eastAsia="Times New Roman"/>
          <w:szCs w:val="24"/>
        </w:rPr>
        <w:t xml:space="preserve"> μ</w:t>
      </w:r>
      <w:r w:rsidRPr="009F01E2">
        <w:rPr>
          <w:rFonts w:eastAsia="Times New Roman"/>
          <w:szCs w:val="24"/>
        </w:rPr>
        <w:t>πορεί να συνδέεται</w:t>
      </w:r>
      <w:r>
        <w:rPr>
          <w:rFonts w:eastAsia="Times New Roman"/>
          <w:szCs w:val="24"/>
        </w:rPr>
        <w:t xml:space="preserve"> με το</w:t>
      </w:r>
      <w:r w:rsidRPr="009F01E2">
        <w:rPr>
          <w:rFonts w:eastAsia="Times New Roman"/>
          <w:szCs w:val="24"/>
        </w:rPr>
        <w:t xml:space="preserve"> </w:t>
      </w:r>
      <w:r>
        <w:rPr>
          <w:rFonts w:eastAsia="Times New Roman"/>
          <w:szCs w:val="24"/>
        </w:rPr>
        <w:t xml:space="preserve">ΓΕΜΗ, </w:t>
      </w:r>
      <w:r w:rsidRPr="009F01E2">
        <w:rPr>
          <w:rFonts w:eastAsia="Times New Roman"/>
          <w:szCs w:val="24"/>
        </w:rPr>
        <w:t>το Γενικό Μητρώο του Υπουρ</w:t>
      </w:r>
      <w:r>
        <w:rPr>
          <w:rFonts w:eastAsia="Times New Roman"/>
          <w:szCs w:val="24"/>
        </w:rPr>
        <w:t>γείου Οικονομίας και Ανάπτυξης.</w:t>
      </w:r>
    </w:p>
    <w:p w14:paraId="23B8364F" w14:textId="77777777" w:rsidR="00762968" w:rsidRDefault="006F10D4">
      <w:pPr>
        <w:spacing w:line="600" w:lineRule="auto"/>
        <w:ind w:firstLine="720"/>
        <w:jc w:val="both"/>
        <w:rPr>
          <w:rFonts w:eastAsia="Times New Roman" w:cs="Times New Roman"/>
          <w:szCs w:val="24"/>
        </w:rPr>
      </w:pPr>
      <w:r>
        <w:rPr>
          <w:rFonts w:eastAsia="Times New Roman"/>
          <w:szCs w:val="24"/>
        </w:rPr>
        <w:t>Τρίτον, προβλέπεται Ειδικό Μητρώο</w:t>
      </w:r>
      <w:r w:rsidRPr="009F01E2">
        <w:rPr>
          <w:rFonts w:eastAsia="Times New Roman"/>
          <w:szCs w:val="24"/>
        </w:rPr>
        <w:t xml:space="preserve"> Πραγματικών Δικαιούχων Καταπιστευμάτων από καταπιστευματοδόχους.</w:t>
      </w:r>
      <w:r>
        <w:rPr>
          <w:rFonts w:eastAsia="Times New Roman"/>
          <w:szCs w:val="24"/>
        </w:rPr>
        <w:t xml:space="preserve"> </w:t>
      </w:r>
      <w:r>
        <w:rPr>
          <w:rFonts w:eastAsia="Times New Roman" w:cs="Times New Roman"/>
          <w:szCs w:val="24"/>
        </w:rPr>
        <w:t xml:space="preserve">Πρόσβαση στο </w:t>
      </w:r>
      <w:r>
        <w:rPr>
          <w:rFonts w:eastAsia="Times New Roman" w:cs="Times New Roman"/>
          <w:szCs w:val="24"/>
        </w:rPr>
        <w:t>μ</w:t>
      </w:r>
      <w:r>
        <w:rPr>
          <w:rFonts w:eastAsia="Times New Roman" w:cs="Times New Roman"/>
          <w:szCs w:val="24"/>
        </w:rPr>
        <w:t>ητρώο έχουν, εκτός της Αρχής Καταπολέμησης της Νομιμ</w:t>
      </w:r>
      <w:r>
        <w:rPr>
          <w:rFonts w:eastAsia="Times New Roman" w:cs="Times New Roman"/>
          <w:szCs w:val="24"/>
        </w:rPr>
        <w:t xml:space="preserve">οποίησης Εσόδων από Εγκληματικές Δραστηριότητες, και </w:t>
      </w:r>
      <w:r>
        <w:rPr>
          <w:rFonts w:eastAsia="Times New Roman" w:cs="Times New Roman"/>
          <w:szCs w:val="24"/>
        </w:rPr>
        <w:lastRenderedPageBreak/>
        <w:t xml:space="preserve">εισαγγελικές ή άλλες </w:t>
      </w:r>
      <w:r>
        <w:rPr>
          <w:rFonts w:eastAsia="Times New Roman" w:cs="Times New Roman"/>
          <w:szCs w:val="24"/>
        </w:rPr>
        <w:t>α</w:t>
      </w:r>
      <w:r>
        <w:rPr>
          <w:rFonts w:eastAsia="Times New Roman" w:cs="Times New Roman"/>
          <w:szCs w:val="24"/>
        </w:rPr>
        <w:t>ρχές με ερευνητικές ή ελεγκτικές αρμοδιότητες στον τομέα της νομιμοποίησης εσόδων από εγκληματικές δραστηριότητες, των βασικών αδικημάτων και της χρηματοδότησης της τρομοκρατίας, χω</w:t>
      </w:r>
      <w:r>
        <w:rPr>
          <w:rFonts w:eastAsia="Times New Roman" w:cs="Times New Roman"/>
          <w:szCs w:val="24"/>
        </w:rPr>
        <w:t xml:space="preserve">ρίς κανέναν περιορισμό καθώς και οι αρμόδιες </w:t>
      </w:r>
      <w:r>
        <w:rPr>
          <w:rFonts w:eastAsia="Times New Roman" w:cs="Times New Roman"/>
          <w:szCs w:val="24"/>
        </w:rPr>
        <w:t>α</w:t>
      </w:r>
      <w:r>
        <w:rPr>
          <w:rFonts w:eastAsia="Times New Roman" w:cs="Times New Roman"/>
          <w:szCs w:val="24"/>
        </w:rPr>
        <w:t xml:space="preserve">ρχές και τα υπόχρεα πρόσωπα αποκλειστικά στο πλαίσιο εφαρμογής των μέτρων «δέουσας επιμέλειας». Τα στοιχεία διαβιβάζονται στις αντίστοιχες </w:t>
      </w:r>
      <w:r>
        <w:rPr>
          <w:rFonts w:eastAsia="Times New Roman" w:cs="Times New Roman"/>
          <w:szCs w:val="24"/>
        </w:rPr>
        <w:t>α</w:t>
      </w:r>
      <w:r>
        <w:rPr>
          <w:rFonts w:eastAsia="Times New Roman" w:cs="Times New Roman"/>
          <w:szCs w:val="24"/>
        </w:rPr>
        <w:t>ρχές των κρατών-μελών της Ευρωπαϊκής Ένωσης κατόπιν αιτιολογημένου αιτ</w:t>
      </w:r>
      <w:r>
        <w:rPr>
          <w:rFonts w:eastAsia="Times New Roman" w:cs="Times New Roman"/>
          <w:szCs w:val="24"/>
        </w:rPr>
        <w:t>ήματος.</w:t>
      </w:r>
    </w:p>
    <w:p w14:paraId="23B8365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Θεσπίζεται, επίσης, ειδική διαδικασία για τη αναφορά ύποπτων γεγονότων που σχετίζονται με φορολογικές ή τελωνειακές υποθέσεις. Απαγορεύεται η γνωστοποίηση πληροφοριών σχετικά με αναφορές σε ύποπτες συναλλαγές και νομιμοποίηση εσόδων.</w:t>
      </w:r>
    </w:p>
    <w:p w14:paraId="23B8365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Το πρώτο μέρος</w:t>
      </w:r>
      <w:r>
        <w:rPr>
          <w:rFonts w:eastAsia="Times New Roman" w:cs="Times New Roman"/>
          <w:szCs w:val="24"/>
        </w:rPr>
        <w:t xml:space="preserve"> εξαιρεί πιστωτικά ιδρύματα, χρηματοπιστωτικούς οργανισμούς και υπόχρεους προσώπων που εδρεύουν στην Ελλάδα και υποκαταστημάτων που εδρεύουν σε τρίτη χώρα, εφόσον, </w:t>
      </w:r>
      <w:r w:rsidRPr="00AC526C">
        <w:rPr>
          <w:rFonts w:eastAsia="Times New Roman" w:cs="Times New Roman"/>
          <w:szCs w:val="24"/>
        </w:rPr>
        <w:t>όμως</w:t>
      </w:r>
      <w:r>
        <w:rPr>
          <w:rFonts w:eastAsia="Times New Roman" w:cs="Times New Roman"/>
          <w:szCs w:val="24"/>
        </w:rPr>
        <w:t>, συμμορφώνονται πλήρως με τις προϋποθέσεις και τις διαδικασίες που ισχύουν σε επίπεδο ο</w:t>
      </w:r>
      <w:r>
        <w:rPr>
          <w:rFonts w:eastAsia="Times New Roman" w:cs="Times New Roman"/>
          <w:szCs w:val="24"/>
        </w:rPr>
        <w:t>μίλου.</w:t>
      </w:r>
    </w:p>
    <w:p w14:paraId="23B8365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προβλέπεται, κατ’ εφαρμογή του άρθρου 44 της </w:t>
      </w:r>
      <w:r>
        <w:rPr>
          <w:rFonts w:eastAsia="Times New Roman" w:cs="Times New Roman"/>
          <w:szCs w:val="24"/>
        </w:rPr>
        <w:t>ο</w:t>
      </w:r>
      <w:r>
        <w:rPr>
          <w:rFonts w:eastAsia="Times New Roman" w:cs="Times New Roman"/>
          <w:szCs w:val="24"/>
        </w:rPr>
        <w:t>δηγίας, η διαδικασία συλλογής και επεξεργασίας ολοκληρωμένων στατιστικών στοιχείων από δημ</w:t>
      </w:r>
      <w:r w:rsidRPr="007E4F02">
        <w:rPr>
          <w:rFonts w:eastAsia="Times New Roman" w:cs="Times New Roman"/>
          <w:szCs w:val="24"/>
        </w:rPr>
        <w:t>όσιους φορείς, η οποία αποτελεί σημαντική προϋπόθεση για την προε</w:t>
      </w:r>
      <w:r>
        <w:rPr>
          <w:rFonts w:eastAsia="Times New Roman" w:cs="Times New Roman"/>
          <w:szCs w:val="24"/>
        </w:rPr>
        <w:t>τοιμασία των εκτιμήσεων κινδύνου</w:t>
      </w:r>
      <w:r w:rsidRPr="007E4F02">
        <w:rPr>
          <w:rFonts w:eastAsia="Times New Roman" w:cs="Times New Roman"/>
          <w:szCs w:val="24"/>
        </w:rPr>
        <w:t xml:space="preserve"> και την</w:t>
      </w:r>
      <w:r w:rsidRPr="007E4F02">
        <w:rPr>
          <w:rFonts w:eastAsia="Times New Roman" w:cs="Times New Roman"/>
          <w:szCs w:val="24"/>
        </w:rPr>
        <w:t xml:space="preserve"> αξιολόγηση της αποτελεσματικότητας του υφιστάμενου συστήματος για την αντιμετώπιση</w:t>
      </w:r>
      <w:r>
        <w:rPr>
          <w:rFonts w:eastAsia="Times New Roman" w:cs="Times New Roman"/>
          <w:szCs w:val="24"/>
        </w:rPr>
        <w:t xml:space="preserve"> του ξεπλύματος μαύρου χρήματος και της καταπολέμησης της χρηματοδότησης της τρομοκρατίας.</w:t>
      </w:r>
    </w:p>
    <w:p w14:paraId="23B8365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Ορίζονται, επίσης, τα σχετικά με τη συνεργασία και ανταλλαγή πληροφοριών </w:t>
      </w:r>
      <w:r w:rsidRPr="007E4F02">
        <w:rPr>
          <w:rFonts w:eastAsia="Times New Roman" w:cs="Times New Roman"/>
          <w:szCs w:val="24"/>
        </w:rPr>
        <w:t>μεταξ</w:t>
      </w:r>
      <w:r>
        <w:rPr>
          <w:rFonts w:eastAsia="Times New Roman" w:cs="Times New Roman"/>
          <w:szCs w:val="24"/>
        </w:rPr>
        <w:t>ύ τη</w:t>
      </w:r>
      <w:r>
        <w:rPr>
          <w:rFonts w:eastAsia="Times New Roman" w:cs="Times New Roman"/>
          <w:szCs w:val="24"/>
        </w:rPr>
        <w:t xml:space="preserve">ς </w:t>
      </w:r>
      <w:r>
        <w:rPr>
          <w:rFonts w:eastAsia="Times New Roman" w:cs="Times New Roman"/>
          <w:szCs w:val="24"/>
        </w:rPr>
        <w:t>α</w:t>
      </w:r>
      <w:r>
        <w:rPr>
          <w:rFonts w:eastAsia="Times New Roman" w:cs="Times New Roman"/>
          <w:szCs w:val="24"/>
        </w:rPr>
        <w:t xml:space="preserve">ρχής και άλλων αρμόδιων </w:t>
      </w:r>
      <w:r>
        <w:rPr>
          <w:rFonts w:eastAsia="Times New Roman" w:cs="Times New Roman"/>
          <w:szCs w:val="24"/>
        </w:rPr>
        <w:t>α</w:t>
      </w:r>
      <w:r w:rsidRPr="007E4F02">
        <w:rPr>
          <w:rFonts w:eastAsia="Times New Roman" w:cs="Times New Roman"/>
          <w:szCs w:val="24"/>
        </w:rPr>
        <w:t xml:space="preserve">ρχών καθώς και των Μονάδων Χρηματοοικονομικών Πληροφοριών άλλων κρατών-µελών της Ευρωπαϊκής </w:t>
      </w:r>
      <w:r>
        <w:rPr>
          <w:rFonts w:eastAsia="Times New Roman" w:cs="Times New Roman"/>
          <w:szCs w:val="24"/>
        </w:rPr>
        <w:t>Έ</w:t>
      </w:r>
      <w:r w:rsidRPr="007E4F02">
        <w:rPr>
          <w:rFonts w:eastAsia="Times New Roman" w:cs="Times New Roman"/>
          <w:szCs w:val="24"/>
        </w:rPr>
        <w:t>νωσης.</w:t>
      </w:r>
    </w:p>
    <w:p w14:paraId="23B8365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Ορίζεται η υποχρέωση των υπόχρεων προσώπων να λαμβάνουν μέτρα, </w:t>
      </w:r>
      <w:r w:rsidRPr="003173C1">
        <w:rPr>
          <w:rFonts w:eastAsia="Times New Roman"/>
          <w:bCs/>
        </w:rPr>
        <w:t>προκειμένου να</w:t>
      </w:r>
      <w:r>
        <w:rPr>
          <w:rFonts w:eastAsia="Times New Roman" w:cs="Times New Roman"/>
          <w:szCs w:val="24"/>
        </w:rPr>
        <w:t xml:space="preserve"> εντοπίζουν και να εκτιμούν τους κινδύνους νομιμοποίησης εσόδων από εγκληματικές δραστηριότητες και</w:t>
      </w:r>
      <w:r w:rsidRPr="007E4F02">
        <w:rPr>
          <w:rFonts w:eastAsia="Times New Roman" w:cs="Times New Roman"/>
          <w:szCs w:val="24"/>
        </w:rPr>
        <w:t xml:space="preserve"> </w:t>
      </w:r>
      <w:r>
        <w:rPr>
          <w:rFonts w:eastAsia="Times New Roman" w:cs="Times New Roman"/>
          <w:szCs w:val="24"/>
        </w:rPr>
        <w:t>χρηματοδότησης της τρομοκρατίας, λαμβάνοντας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τους </w:t>
      </w:r>
      <w:r w:rsidRPr="007E4F02">
        <w:rPr>
          <w:rFonts w:eastAsia="Times New Roman" w:cs="Times New Roman"/>
          <w:szCs w:val="24"/>
        </w:rPr>
        <w:t>µ</w:t>
      </w:r>
      <w:proofErr w:type="spellStart"/>
      <w:r w:rsidRPr="007E4F02">
        <w:rPr>
          <w:rFonts w:eastAsia="Times New Roman" w:cs="Times New Roman"/>
          <w:szCs w:val="24"/>
        </w:rPr>
        <w:t>νηµονευόµενους</w:t>
      </w:r>
      <w:proofErr w:type="spellEnd"/>
      <w:r w:rsidRPr="007E4F02">
        <w:rPr>
          <w:rFonts w:eastAsia="Times New Roman" w:cs="Times New Roman"/>
          <w:szCs w:val="24"/>
        </w:rPr>
        <w:t xml:space="preserve"> </w:t>
      </w:r>
      <w:r>
        <w:rPr>
          <w:rFonts w:eastAsia="Times New Roman" w:cs="Times New Roman"/>
          <w:szCs w:val="24"/>
        </w:rPr>
        <w:t>στη διάταξη παράγοντες κινδύνου.</w:t>
      </w:r>
    </w:p>
    <w:p w14:paraId="23B8365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Προβλέπει, επίσης, τη θέσπιση εσωτερικής </w:t>
      </w:r>
      <w:r>
        <w:rPr>
          <w:rFonts w:eastAsia="Times New Roman" w:cs="Times New Roman"/>
          <w:szCs w:val="24"/>
        </w:rPr>
        <w:t>διαδικασίας για τις καταγγελίες από τους εργαζόμενους των παραβάσεων των</w:t>
      </w:r>
      <w:r w:rsidRPr="007E4F02">
        <w:rPr>
          <w:rFonts w:eastAsia="Times New Roman" w:cs="Times New Roman"/>
          <w:szCs w:val="24"/>
        </w:rPr>
        <w:t xml:space="preserve"> διατάξεων του </w:t>
      </w:r>
      <w:r>
        <w:rPr>
          <w:rFonts w:eastAsia="Times New Roman" w:cs="Times New Roman"/>
          <w:szCs w:val="24"/>
        </w:rPr>
        <w:t>παρόντος νόμου από τα υπόχρεα πρόσωπα,</w:t>
      </w:r>
      <w:r w:rsidRPr="007E4F02">
        <w:rPr>
          <w:rFonts w:eastAsia="Times New Roman" w:cs="Times New Roman"/>
          <w:szCs w:val="24"/>
        </w:rPr>
        <w:t xml:space="preserve"> μέσω ανώνυμου και ανεξάρτητου διαύλου</w:t>
      </w:r>
      <w:r>
        <w:rPr>
          <w:rFonts w:eastAsia="Times New Roman" w:cs="Times New Roman"/>
          <w:szCs w:val="24"/>
        </w:rPr>
        <w:t>, ώστε να διασφαλίζεται η προστασία του καταγγέλλοντος.</w:t>
      </w:r>
    </w:p>
    <w:p w14:paraId="23B83656" w14:textId="77777777" w:rsidR="00762968" w:rsidRDefault="006F10D4">
      <w:pPr>
        <w:spacing w:line="600" w:lineRule="auto"/>
        <w:ind w:firstLine="720"/>
        <w:jc w:val="both"/>
        <w:rPr>
          <w:rFonts w:eastAsia="Times New Roman"/>
          <w:szCs w:val="24"/>
        </w:rPr>
      </w:pPr>
      <w:r>
        <w:rPr>
          <w:rFonts w:eastAsia="Times New Roman"/>
          <w:szCs w:val="24"/>
        </w:rPr>
        <w:t>Προβλέπεται ο ορισμός ενός διευθυντικ</w:t>
      </w:r>
      <w:r>
        <w:rPr>
          <w:rFonts w:eastAsia="Times New Roman"/>
          <w:szCs w:val="24"/>
        </w:rPr>
        <w:t>ού στελέχους στην περίπτωση των πιστωτικών ιδρυμάτων και των χρηματοπιστωτικών οργανισμών, στο οποίο οι υπάλληλοι θα αναφέρουν κάθε ύποπτη συναλλαγή, και ορίζονται οι εσωτερικές διαδικασίες που εξασφαλίζουν την απρόσκοπτη υποβολή αναφοράς ύποπτης συναλλαγή</w:t>
      </w:r>
      <w:r>
        <w:rPr>
          <w:rFonts w:eastAsia="Times New Roman"/>
          <w:szCs w:val="24"/>
        </w:rPr>
        <w:t>ς, εφόσον συντρέχουν οι προϋποθέσεις υποβολής αυτής.</w:t>
      </w:r>
    </w:p>
    <w:p w14:paraId="23B83657" w14:textId="77777777" w:rsidR="00762968" w:rsidRDefault="006F10D4">
      <w:pPr>
        <w:spacing w:line="600" w:lineRule="auto"/>
        <w:ind w:firstLine="720"/>
        <w:jc w:val="both"/>
        <w:rPr>
          <w:rFonts w:eastAsia="Times New Roman"/>
          <w:szCs w:val="24"/>
        </w:rPr>
      </w:pPr>
      <w:r>
        <w:rPr>
          <w:rFonts w:eastAsia="Times New Roman"/>
          <w:szCs w:val="24"/>
        </w:rPr>
        <w:t xml:space="preserve">Επιπρόσθετα, ορίζεται ότι οι ανωτέρω διατάξεις μπορεί να εφαρμοστούν και σε άλλα υπόχρεα πρόσωπα με αποφάσεις των αρμόδιων </w:t>
      </w:r>
      <w:r>
        <w:rPr>
          <w:rFonts w:eastAsia="Times New Roman"/>
          <w:szCs w:val="24"/>
        </w:rPr>
        <w:t>α</w:t>
      </w:r>
      <w:r>
        <w:rPr>
          <w:rFonts w:eastAsia="Times New Roman"/>
          <w:szCs w:val="24"/>
        </w:rPr>
        <w:t>ρχών τους.</w:t>
      </w:r>
    </w:p>
    <w:p w14:paraId="23B83658" w14:textId="77777777" w:rsidR="00762968" w:rsidRDefault="006F10D4">
      <w:pPr>
        <w:spacing w:line="600" w:lineRule="auto"/>
        <w:ind w:firstLine="720"/>
        <w:jc w:val="both"/>
        <w:rPr>
          <w:rFonts w:eastAsia="Times New Roman"/>
          <w:szCs w:val="24"/>
        </w:rPr>
      </w:pPr>
      <w:r>
        <w:rPr>
          <w:rFonts w:eastAsia="Times New Roman"/>
          <w:szCs w:val="24"/>
        </w:rPr>
        <w:t>Προβλέπει, επίσης, τον ορισμό από κάθε όμιλο ενός διευθυντικού στελέ</w:t>
      </w:r>
      <w:r>
        <w:rPr>
          <w:rFonts w:eastAsia="Times New Roman"/>
          <w:szCs w:val="24"/>
        </w:rPr>
        <w:t xml:space="preserve">χους από τη μεγαλύτερη εταιρεία του ομίλου ως συντονιστή, για την εξασφάλιση της τήρησης των υποχρεώσεων </w:t>
      </w:r>
      <w:r>
        <w:rPr>
          <w:rFonts w:eastAsia="Times New Roman"/>
          <w:szCs w:val="24"/>
        </w:rPr>
        <w:lastRenderedPageBreak/>
        <w:t>του παρόντος νόμου από τις επιμέρους εταιρείες του ομίλου και επίσης, προβλέπει τον καθορισμό των διαδικασιών των υποχρεώσεων των ομίλων και των επιμέρ</w:t>
      </w:r>
      <w:r>
        <w:rPr>
          <w:rFonts w:eastAsia="Times New Roman"/>
          <w:szCs w:val="24"/>
        </w:rPr>
        <w:t xml:space="preserve">ους εταιρειών τους με αποφάσεις των αρμόδιων </w:t>
      </w:r>
      <w:r>
        <w:rPr>
          <w:rFonts w:eastAsia="Times New Roman"/>
          <w:szCs w:val="24"/>
        </w:rPr>
        <w:t>α</w:t>
      </w:r>
      <w:r>
        <w:rPr>
          <w:rFonts w:eastAsia="Times New Roman"/>
          <w:szCs w:val="24"/>
        </w:rPr>
        <w:t>ρχών.</w:t>
      </w:r>
    </w:p>
    <w:p w14:paraId="23B83659" w14:textId="77777777" w:rsidR="00762968" w:rsidRDefault="006F10D4">
      <w:pPr>
        <w:spacing w:line="600" w:lineRule="auto"/>
        <w:ind w:firstLine="720"/>
        <w:jc w:val="both"/>
        <w:rPr>
          <w:rFonts w:eastAsia="Times New Roman"/>
          <w:szCs w:val="24"/>
        </w:rPr>
      </w:pPr>
      <w:r>
        <w:rPr>
          <w:rFonts w:eastAsia="Times New Roman"/>
          <w:szCs w:val="24"/>
        </w:rPr>
        <w:t>Προβλέπονται διαδικασίες για τη νομιμοποίηση, ανίχνευση, κατάσχεση και δήμευση εσόδων από εγκληματικές δραστηριότητες και για τη χρηματοδότηση της τρομοκρατίας και τη δήμευση οργάνων και προϊόντων εγκλήμα</w:t>
      </w:r>
      <w:r>
        <w:rPr>
          <w:rFonts w:eastAsia="Times New Roman"/>
          <w:szCs w:val="24"/>
        </w:rPr>
        <w:t>τος στην Ευρωπαϊκή Ένωση.</w:t>
      </w:r>
    </w:p>
    <w:p w14:paraId="23B8365A" w14:textId="77777777" w:rsidR="00762968" w:rsidRDefault="006F10D4">
      <w:pPr>
        <w:spacing w:line="600" w:lineRule="auto"/>
        <w:ind w:firstLine="720"/>
        <w:jc w:val="both"/>
        <w:rPr>
          <w:rFonts w:eastAsia="Times New Roman"/>
          <w:szCs w:val="24"/>
        </w:rPr>
      </w:pPr>
      <w:r>
        <w:rPr>
          <w:rFonts w:eastAsia="Times New Roman"/>
          <w:szCs w:val="24"/>
        </w:rPr>
        <w:t xml:space="preserve">Μεταφέρεται στον νέο νόμο η διάταξη του άρθρου 50 του ν.3691/08 περί πρόσβασης των δικαστικών </w:t>
      </w:r>
      <w:r>
        <w:rPr>
          <w:rFonts w:eastAsia="Times New Roman"/>
          <w:szCs w:val="24"/>
        </w:rPr>
        <w:t>α</w:t>
      </w:r>
      <w:r>
        <w:rPr>
          <w:rFonts w:eastAsia="Times New Roman"/>
          <w:szCs w:val="24"/>
        </w:rPr>
        <w:t>ρχών σε αρχεία και σε στοιχεία.</w:t>
      </w:r>
    </w:p>
    <w:p w14:paraId="23B8365B" w14:textId="77777777" w:rsidR="00762968" w:rsidRDefault="006F10D4">
      <w:pPr>
        <w:spacing w:line="600" w:lineRule="auto"/>
        <w:ind w:firstLine="720"/>
        <w:jc w:val="both"/>
        <w:rPr>
          <w:rFonts w:eastAsia="Times New Roman"/>
          <w:szCs w:val="24"/>
        </w:rPr>
      </w:pPr>
      <w:r>
        <w:rPr>
          <w:rFonts w:eastAsia="Times New Roman"/>
          <w:szCs w:val="24"/>
        </w:rPr>
        <w:t xml:space="preserve">Θεσπίζεται ένα σύνολο διοικητικών μέτρων και κυρώσεων που οι αρμόδιες </w:t>
      </w:r>
      <w:r>
        <w:rPr>
          <w:rFonts w:eastAsia="Times New Roman"/>
          <w:szCs w:val="24"/>
        </w:rPr>
        <w:t>α</w:t>
      </w:r>
      <w:r>
        <w:rPr>
          <w:rFonts w:eastAsia="Times New Roman"/>
          <w:szCs w:val="24"/>
        </w:rPr>
        <w:t>ρχές μπορούν να επιβάλ</w:t>
      </w:r>
      <w:r>
        <w:rPr>
          <w:rFonts w:eastAsia="Times New Roman"/>
          <w:szCs w:val="24"/>
        </w:rPr>
        <w:t>λ</w:t>
      </w:r>
      <w:r>
        <w:rPr>
          <w:rFonts w:eastAsia="Times New Roman"/>
          <w:szCs w:val="24"/>
        </w:rPr>
        <w:t>ουν στα υ</w:t>
      </w:r>
      <w:r>
        <w:rPr>
          <w:rFonts w:eastAsia="Times New Roman"/>
          <w:szCs w:val="24"/>
        </w:rPr>
        <w:t xml:space="preserve">πόχρεα πρόσωπα και στα μέλη διοικητικού συμβουλίου, διευθυντικά στελέχη και υπαλλήλους των υπόχρεων νομικών προσώπων για παραβάσεις των υποχρεώσεων που απορρέουν από </w:t>
      </w:r>
      <w:r>
        <w:rPr>
          <w:rFonts w:eastAsia="Times New Roman"/>
          <w:szCs w:val="24"/>
        </w:rPr>
        <w:lastRenderedPageBreak/>
        <w:t xml:space="preserve">τον παρόντα </w:t>
      </w:r>
      <w:r>
        <w:rPr>
          <w:rFonts w:eastAsia="Times New Roman"/>
          <w:szCs w:val="24"/>
        </w:rPr>
        <w:t>κ</w:t>
      </w:r>
      <w:r>
        <w:rPr>
          <w:rFonts w:eastAsia="Times New Roman"/>
          <w:szCs w:val="24"/>
        </w:rPr>
        <w:t>ανονισμό του 2015, τον 847, και τις σχετικές αποφάσεις που έχουν εκδοθεί κατά</w:t>
      </w:r>
      <w:r>
        <w:rPr>
          <w:rFonts w:eastAsia="Times New Roman"/>
          <w:szCs w:val="24"/>
        </w:rPr>
        <w:t xml:space="preserve"> εξουσιοδότησή τους, που αφορούν στην πρόληψη και καταστολή των αδικημάτων της νομιμοποίησης εσόδων από εγκληματικές δραστηριότητες και της χρηματοδότησης της τρομοκρατίας.</w:t>
      </w:r>
    </w:p>
    <w:p w14:paraId="23B8365C" w14:textId="77777777" w:rsidR="00762968" w:rsidRDefault="006F10D4">
      <w:pPr>
        <w:spacing w:line="600" w:lineRule="auto"/>
        <w:ind w:firstLine="720"/>
        <w:jc w:val="both"/>
        <w:rPr>
          <w:rFonts w:eastAsia="Times New Roman"/>
          <w:szCs w:val="24"/>
        </w:rPr>
      </w:pPr>
      <w:r>
        <w:rPr>
          <w:rFonts w:eastAsia="Times New Roman"/>
          <w:szCs w:val="24"/>
        </w:rPr>
        <w:t xml:space="preserve">Στο </w:t>
      </w:r>
      <w:r>
        <w:rPr>
          <w:rFonts w:eastAsia="Times New Roman"/>
          <w:szCs w:val="24"/>
        </w:rPr>
        <w:t>δ</w:t>
      </w:r>
      <w:r>
        <w:rPr>
          <w:rFonts w:eastAsia="Times New Roman"/>
          <w:szCs w:val="24"/>
        </w:rPr>
        <w:t xml:space="preserve">εύτερο </w:t>
      </w:r>
      <w:r>
        <w:rPr>
          <w:rFonts w:eastAsia="Times New Roman"/>
          <w:szCs w:val="24"/>
        </w:rPr>
        <w:t>μ</w:t>
      </w:r>
      <w:r>
        <w:rPr>
          <w:rFonts w:eastAsia="Times New Roman"/>
          <w:szCs w:val="24"/>
        </w:rPr>
        <w:t>έρος, τώρα, στα άρθρα 47 έως 55, περιλαμβάνονται οι οργανωτικές διατάξ</w:t>
      </w:r>
      <w:r>
        <w:rPr>
          <w:rFonts w:eastAsia="Times New Roman"/>
          <w:szCs w:val="24"/>
        </w:rPr>
        <w:t>εις για την Αρχή Νομιμοποίησης Εσόδων από Εγκληματικές Δραστηριότητες, καθώς και οι μεταβατικές και καταργούμενες διατάξεις. Ο νόμος περιλαμβάνει, επίσης, ως αναπόσπαστο μέρος του δ</w:t>
      </w:r>
      <w:r>
        <w:rPr>
          <w:rFonts w:eastAsia="Times New Roman"/>
          <w:szCs w:val="24"/>
        </w:rPr>
        <w:t>ύ</w:t>
      </w:r>
      <w:r>
        <w:rPr>
          <w:rFonts w:eastAsia="Times New Roman"/>
          <w:szCs w:val="24"/>
        </w:rPr>
        <w:t>ο παραδείγματα με ενδεικτικούς καταλόγους των παραγόντων και των τύπων απο</w:t>
      </w:r>
      <w:r>
        <w:rPr>
          <w:rFonts w:eastAsia="Times New Roman"/>
          <w:szCs w:val="24"/>
        </w:rPr>
        <w:t xml:space="preserve">δεικτικών στοιχείων ως προς την ύπαρξη δυνητικά χαμηλότερου και υψηλότερου κινδύνου νομιμοποίησης εσόδων από εγκληματικές δραστηριότητες και χρηματοδότηση της τρομοκρατίας αντίστοιχα. Συνοπτικά, ορίζει τον σκοπό της </w:t>
      </w:r>
      <w:r>
        <w:rPr>
          <w:rFonts w:eastAsia="Times New Roman"/>
          <w:szCs w:val="24"/>
        </w:rPr>
        <w:t>α</w:t>
      </w:r>
      <w:r>
        <w:rPr>
          <w:rFonts w:eastAsia="Times New Roman"/>
          <w:szCs w:val="24"/>
        </w:rPr>
        <w:t>ρχής, η οποία πλέον μετονομάζεται σε Αρ</w:t>
      </w:r>
      <w:r>
        <w:rPr>
          <w:rFonts w:eastAsia="Times New Roman"/>
          <w:szCs w:val="24"/>
        </w:rPr>
        <w:t>χή Καταπολέμησης της Νομιμοποίησης Εσόδων από Εγκληματικές Δραστηριότητες.</w:t>
      </w:r>
    </w:p>
    <w:p w14:paraId="23B8365D" w14:textId="77777777" w:rsidR="00762968" w:rsidRDefault="006F10D4">
      <w:pPr>
        <w:spacing w:line="600" w:lineRule="auto"/>
        <w:ind w:firstLine="720"/>
        <w:jc w:val="both"/>
        <w:rPr>
          <w:rFonts w:eastAsia="Times New Roman"/>
          <w:szCs w:val="24"/>
        </w:rPr>
      </w:pPr>
      <w:r>
        <w:rPr>
          <w:rFonts w:eastAsia="Times New Roman"/>
          <w:szCs w:val="24"/>
        </w:rPr>
        <w:lastRenderedPageBreak/>
        <w:t xml:space="preserve">Προβλέπεται στο </w:t>
      </w:r>
      <w:r>
        <w:rPr>
          <w:rFonts w:eastAsia="Times New Roman"/>
          <w:szCs w:val="24"/>
        </w:rPr>
        <w:t>δ</w:t>
      </w:r>
      <w:r>
        <w:rPr>
          <w:rFonts w:eastAsia="Times New Roman"/>
          <w:szCs w:val="24"/>
        </w:rPr>
        <w:t xml:space="preserve">εύτερο </w:t>
      </w:r>
      <w:r>
        <w:rPr>
          <w:rFonts w:eastAsia="Times New Roman"/>
          <w:szCs w:val="24"/>
        </w:rPr>
        <w:t>μ</w:t>
      </w:r>
      <w:r>
        <w:rPr>
          <w:rFonts w:eastAsia="Times New Roman"/>
          <w:szCs w:val="24"/>
        </w:rPr>
        <w:t xml:space="preserve">έρος, όπως ισχύει και από το παρόν νομοθετικό πλαίσιο, ότι η </w:t>
      </w:r>
      <w:r>
        <w:rPr>
          <w:rFonts w:eastAsia="Times New Roman"/>
          <w:szCs w:val="24"/>
        </w:rPr>
        <w:t>α</w:t>
      </w:r>
      <w:r>
        <w:rPr>
          <w:rFonts w:eastAsia="Times New Roman"/>
          <w:szCs w:val="24"/>
        </w:rPr>
        <w:t>ρχή απαρτίζεται από τρεις αυτοτελείς μονάδες με διακριτές αρμοδιότητες, προσωπικό και υποδομές</w:t>
      </w:r>
      <w:r>
        <w:rPr>
          <w:rFonts w:eastAsia="Times New Roman"/>
          <w:szCs w:val="24"/>
        </w:rPr>
        <w:t xml:space="preserve"> υπό κοινό πρόεδρο και ρυθμίζεται η απαραίτητη απαρτία και διαδικασία λήψης των αποφάσεων.</w:t>
      </w:r>
    </w:p>
    <w:p w14:paraId="23B8365E" w14:textId="77777777" w:rsidR="00762968" w:rsidRDefault="006F10D4">
      <w:pPr>
        <w:spacing w:line="600" w:lineRule="auto"/>
        <w:ind w:firstLine="720"/>
        <w:jc w:val="both"/>
        <w:rPr>
          <w:rFonts w:eastAsia="Times New Roman"/>
          <w:szCs w:val="24"/>
        </w:rPr>
      </w:pPr>
      <w:r>
        <w:rPr>
          <w:rFonts w:eastAsia="Times New Roman"/>
          <w:szCs w:val="24"/>
        </w:rPr>
        <w:t xml:space="preserve">Ορίζονται οι εξουσίες των μονάδων της </w:t>
      </w:r>
      <w:r>
        <w:rPr>
          <w:rFonts w:eastAsia="Times New Roman"/>
          <w:szCs w:val="24"/>
        </w:rPr>
        <w:t>α</w:t>
      </w:r>
      <w:r>
        <w:rPr>
          <w:rFonts w:eastAsia="Times New Roman"/>
          <w:szCs w:val="24"/>
        </w:rPr>
        <w:t xml:space="preserve">ρχής και η δυνατότητα πρόσβασης σε κάθε μορφής αρχείο δημόσιας </w:t>
      </w:r>
      <w:r>
        <w:rPr>
          <w:rFonts w:eastAsia="Times New Roman"/>
          <w:szCs w:val="24"/>
        </w:rPr>
        <w:t>α</w:t>
      </w:r>
      <w:r>
        <w:rPr>
          <w:rFonts w:eastAsia="Times New Roman"/>
          <w:szCs w:val="24"/>
        </w:rPr>
        <w:t xml:space="preserve">ρχής ή </w:t>
      </w:r>
      <w:r>
        <w:rPr>
          <w:rFonts w:eastAsia="Times New Roman"/>
          <w:szCs w:val="24"/>
        </w:rPr>
        <w:t>ο</w:t>
      </w:r>
      <w:r>
        <w:rPr>
          <w:rFonts w:eastAsia="Times New Roman"/>
          <w:szCs w:val="24"/>
        </w:rPr>
        <w:t>ργανισμού και επαναλαμβάνεται χωρίς ουσιαστικές διαφορ</w:t>
      </w:r>
      <w:r>
        <w:rPr>
          <w:rFonts w:eastAsia="Times New Roman"/>
          <w:szCs w:val="24"/>
        </w:rPr>
        <w:t>οποιήσεις.</w:t>
      </w:r>
    </w:p>
    <w:p w14:paraId="23B8365F" w14:textId="77777777" w:rsidR="00762968" w:rsidRDefault="006F10D4">
      <w:pPr>
        <w:spacing w:line="600" w:lineRule="auto"/>
        <w:ind w:firstLine="720"/>
        <w:jc w:val="both"/>
        <w:rPr>
          <w:rFonts w:eastAsia="Times New Roman"/>
          <w:szCs w:val="24"/>
        </w:rPr>
      </w:pPr>
      <w:r>
        <w:rPr>
          <w:rFonts w:eastAsia="Times New Roman"/>
          <w:szCs w:val="24"/>
        </w:rPr>
        <w:t xml:space="preserve">Καθορίζει τη διαδικασία απόσπασης των υπαλλήλων στην </w:t>
      </w:r>
      <w:r>
        <w:rPr>
          <w:rFonts w:eastAsia="Times New Roman"/>
          <w:szCs w:val="24"/>
        </w:rPr>
        <w:t>α</w:t>
      </w:r>
      <w:r>
        <w:rPr>
          <w:rFonts w:eastAsia="Times New Roman"/>
          <w:szCs w:val="24"/>
        </w:rPr>
        <w:t xml:space="preserve">ρχή. Η διάρκεια των αποσπάσεων είναι τριετής και μπορεί να ανανεώνεται κατόπιν πρότασης του </w:t>
      </w:r>
      <w:r>
        <w:rPr>
          <w:rFonts w:eastAsia="Times New Roman"/>
          <w:szCs w:val="24"/>
        </w:rPr>
        <w:t>π</w:t>
      </w:r>
      <w:r>
        <w:rPr>
          <w:rFonts w:eastAsia="Times New Roman"/>
          <w:szCs w:val="24"/>
        </w:rPr>
        <w:t xml:space="preserve">ροέδρου της </w:t>
      </w:r>
      <w:r>
        <w:rPr>
          <w:rFonts w:eastAsia="Times New Roman"/>
          <w:szCs w:val="24"/>
        </w:rPr>
        <w:t>α</w:t>
      </w:r>
      <w:r>
        <w:rPr>
          <w:rFonts w:eastAsia="Times New Roman"/>
          <w:szCs w:val="24"/>
        </w:rPr>
        <w:t>ρχής.</w:t>
      </w:r>
    </w:p>
    <w:p w14:paraId="23B83660" w14:textId="77777777" w:rsidR="00762968" w:rsidRDefault="006F10D4">
      <w:pPr>
        <w:spacing w:line="600" w:lineRule="auto"/>
        <w:ind w:firstLine="720"/>
        <w:jc w:val="both"/>
        <w:rPr>
          <w:rFonts w:eastAsia="Times New Roman"/>
          <w:szCs w:val="24"/>
        </w:rPr>
      </w:pPr>
      <w:r>
        <w:rPr>
          <w:rFonts w:eastAsia="Times New Roman"/>
          <w:szCs w:val="24"/>
        </w:rPr>
        <w:t>Περιλαμβάνει τις μεταβατικές διατάξεις που αφορούν στη διατήρηση σε ισχύ των κα</w:t>
      </w:r>
      <w:r>
        <w:rPr>
          <w:rFonts w:eastAsia="Times New Roman"/>
          <w:szCs w:val="24"/>
        </w:rPr>
        <w:t xml:space="preserve">νονιστικών πράξεων που αφορούν στην εφαρμογή των νόμων 2331/95 και 3691/2008 και στην εξασφάλιση της συνέχειας της </w:t>
      </w:r>
      <w:r>
        <w:rPr>
          <w:rFonts w:eastAsia="Times New Roman"/>
          <w:szCs w:val="24"/>
        </w:rPr>
        <w:t>α</w:t>
      </w:r>
      <w:r>
        <w:rPr>
          <w:rFonts w:eastAsia="Times New Roman"/>
          <w:szCs w:val="24"/>
        </w:rPr>
        <w:t>ρχής του άρθρου 48 του παρόντος νόμου.</w:t>
      </w:r>
    </w:p>
    <w:p w14:paraId="23B83661" w14:textId="77777777" w:rsidR="00762968" w:rsidRDefault="006F10D4">
      <w:pPr>
        <w:spacing w:line="600" w:lineRule="auto"/>
        <w:ind w:firstLine="720"/>
        <w:jc w:val="both"/>
        <w:rPr>
          <w:rFonts w:eastAsia="Times New Roman"/>
          <w:szCs w:val="24"/>
        </w:rPr>
      </w:pPr>
      <w:r>
        <w:rPr>
          <w:rFonts w:eastAsia="Times New Roman"/>
          <w:szCs w:val="24"/>
        </w:rPr>
        <w:lastRenderedPageBreak/>
        <w:t xml:space="preserve">Δίνεται, τέλος, το διάστημα δύο μηνών προκειμένου να διοριστούν τα επιπλέον μέλη στη μονάδα της </w:t>
      </w:r>
      <w:r>
        <w:rPr>
          <w:rFonts w:eastAsia="Times New Roman"/>
          <w:szCs w:val="24"/>
        </w:rPr>
        <w:t>α</w:t>
      </w:r>
      <w:r>
        <w:rPr>
          <w:rFonts w:eastAsia="Times New Roman"/>
          <w:szCs w:val="24"/>
        </w:rPr>
        <w:t>ρχής</w:t>
      </w:r>
      <w:r>
        <w:rPr>
          <w:rFonts w:eastAsia="Times New Roman"/>
          <w:szCs w:val="24"/>
        </w:rPr>
        <w:t xml:space="preserve"> στις νέες θέσεις που συστάθηκαν με τον παρόντα νόμο.</w:t>
      </w:r>
    </w:p>
    <w:p w14:paraId="23B83662" w14:textId="77777777" w:rsidR="00762968" w:rsidRDefault="006F10D4">
      <w:pPr>
        <w:spacing w:line="600" w:lineRule="auto"/>
        <w:ind w:firstLine="720"/>
        <w:jc w:val="both"/>
        <w:rPr>
          <w:rFonts w:eastAsia="Times New Roman"/>
          <w:szCs w:val="24"/>
        </w:rPr>
      </w:pPr>
      <w:r>
        <w:rPr>
          <w:rFonts w:eastAsia="Times New Roman"/>
          <w:szCs w:val="24"/>
        </w:rPr>
        <w:t>Ευχαριστώ πάρα πολύ.</w:t>
      </w:r>
    </w:p>
    <w:p w14:paraId="23B83663" w14:textId="77777777" w:rsidR="00762968" w:rsidRDefault="006F10D4">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 Παυλίδη.</w:t>
      </w:r>
    </w:p>
    <w:p w14:paraId="23B83664" w14:textId="77777777" w:rsidR="00762968" w:rsidRDefault="006F10D4">
      <w:pPr>
        <w:spacing w:line="600" w:lineRule="auto"/>
        <w:ind w:firstLine="720"/>
        <w:jc w:val="both"/>
        <w:rPr>
          <w:rFonts w:eastAsia="Times New Roman"/>
          <w:szCs w:val="24"/>
        </w:rPr>
      </w:pPr>
      <w:r>
        <w:rPr>
          <w:rFonts w:eastAsia="Times New Roman"/>
          <w:szCs w:val="24"/>
        </w:rPr>
        <w:t>Είχε ζητήσει τον λόγο η κ</w:t>
      </w:r>
      <w:r>
        <w:rPr>
          <w:rFonts w:eastAsia="Times New Roman"/>
          <w:szCs w:val="24"/>
        </w:rPr>
        <w:t>.</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xml:space="preserve"> μετά τον κ. Παυλίδη, για να τοποθετηθεί επί των τροπολογιών.</w:t>
      </w:r>
    </w:p>
    <w:p w14:paraId="23B83665" w14:textId="77777777" w:rsidR="00762968" w:rsidRDefault="006F10D4">
      <w:pPr>
        <w:spacing w:line="600" w:lineRule="auto"/>
        <w:ind w:firstLine="720"/>
        <w:jc w:val="both"/>
        <w:rPr>
          <w:rFonts w:eastAsia="Times New Roman"/>
          <w:szCs w:val="24"/>
        </w:rPr>
      </w:pPr>
      <w:r>
        <w:rPr>
          <w:rFonts w:eastAsia="Times New Roman"/>
          <w:szCs w:val="24"/>
        </w:rPr>
        <w:t xml:space="preserve">Ορίστε, κυρία </w:t>
      </w:r>
      <w:proofErr w:type="spellStart"/>
      <w:r>
        <w:rPr>
          <w:rFonts w:eastAsia="Times New Roman"/>
          <w:szCs w:val="24"/>
        </w:rPr>
        <w:t>Παπα</w:t>
      </w:r>
      <w:r>
        <w:rPr>
          <w:rFonts w:eastAsia="Times New Roman"/>
          <w:szCs w:val="24"/>
        </w:rPr>
        <w:t>νάτσιου</w:t>
      </w:r>
      <w:proofErr w:type="spellEnd"/>
      <w:r>
        <w:rPr>
          <w:rFonts w:eastAsia="Times New Roman"/>
          <w:szCs w:val="24"/>
        </w:rPr>
        <w:t>, έχετε τον λόγο.</w:t>
      </w:r>
    </w:p>
    <w:p w14:paraId="23B83666" w14:textId="77777777" w:rsidR="00762968" w:rsidRDefault="006F10D4">
      <w:pPr>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Η τροπολογία με γενικό αριθμό 1712 και ειδικό 257 έχει κάποια άρθρα. Το πρώτο άρθρο αφορά την τροποποίηση του αναγκαστικού νόμου</w:t>
      </w:r>
      <w:r>
        <w:rPr>
          <w:rFonts w:eastAsia="Times New Roman"/>
          <w:szCs w:val="24"/>
        </w:rPr>
        <w:t>, του ν.</w:t>
      </w:r>
      <w:r>
        <w:rPr>
          <w:rFonts w:eastAsia="Times New Roman"/>
          <w:szCs w:val="24"/>
        </w:rPr>
        <w:t>1920/1939, που αφορά το Ζάππειο. Εκσυγχρονίζετ</w:t>
      </w:r>
      <w:r>
        <w:rPr>
          <w:rFonts w:eastAsia="Times New Roman"/>
          <w:szCs w:val="24"/>
        </w:rPr>
        <w:t xml:space="preserve">αι η διαδικασία ανάδειξης μελών της Επιτροπής </w:t>
      </w:r>
      <w:proofErr w:type="spellStart"/>
      <w:r>
        <w:rPr>
          <w:rFonts w:eastAsia="Times New Roman"/>
          <w:szCs w:val="24"/>
        </w:rPr>
        <w:t>Ολυμπίων</w:t>
      </w:r>
      <w:proofErr w:type="spellEnd"/>
      <w:r>
        <w:rPr>
          <w:rFonts w:eastAsia="Times New Roman"/>
          <w:szCs w:val="24"/>
        </w:rPr>
        <w:t xml:space="preserve"> και Κληροδοτημάτων, προκειμένου να επιτευχθεί η μεγαλύτερη σύνδεση του σημαντικού κληροδοτήματος των μεγάλων εθνικών ευεργετών Ευαγγέλου και Κωνσταντίνου Ζάππα με τους κοινωνικούς φορείς, με σκοπό την </w:t>
      </w:r>
      <w:r>
        <w:rPr>
          <w:rFonts w:eastAsia="Times New Roman"/>
          <w:szCs w:val="24"/>
        </w:rPr>
        <w:t xml:space="preserve">ανάδειξη της ιστορίας </w:t>
      </w:r>
      <w:r>
        <w:rPr>
          <w:rFonts w:eastAsia="Times New Roman"/>
          <w:szCs w:val="24"/>
        </w:rPr>
        <w:lastRenderedPageBreak/>
        <w:t xml:space="preserve">και του έργου του, αλλά και την ισχυροποίηση των </w:t>
      </w:r>
      <w:r w:rsidRPr="0065580A">
        <w:rPr>
          <w:rFonts w:eastAsia="Times New Roman"/>
          <w:szCs w:val="24"/>
        </w:rPr>
        <w:t>δεσμών</w:t>
      </w:r>
      <w:r>
        <w:rPr>
          <w:rFonts w:eastAsia="Times New Roman"/>
          <w:szCs w:val="24"/>
        </w:rPr>
        <w:t xml:space="preserve"> και την κοινωνική και οικονομική ζωή της χώρας.</w:t>
      </w:r>
    </w:p>
    <w:p w14:paraId="23B83667" w14:textId="77777777" w:rsidR="00762968" w:rsidRDefault="006F10D4">
      <w:pPr>
        <w:spacing w:line="600" w:lineRule="auto"/>
        <w:ind w:firstLine="720"/>
        <w:jc w:val="both"/>
        <w:rPr>
          <w:rFonts w:eastAsia="Times New Roman"/>
          <w:szCs w:val="24"/>
        </w:rPr>
      </w:pPr>
      <w:r>
        <w:rPr>
          <w:rFonts w:eastAsia="Times New Roman"/>
          <w:szCs w:val="24"/>
        </w:rPr>
        <w:t xml:space="preserve">Να αναφέρω μεταξύ των άλλων ότι, εκτός από τα </w:t>
      </w:r>
      <w:r>
        <w:rPr>
          <w:rFonts w:eastAsia="Times New Roman"/>
          <w:szCs w:val="24"/>
        </w:rPr>
        <w:t>ε</w:t>
      </w:r>
      <w:r>
        <w:rPr>
          <w:rFonts w:eastAsia="Times New Roman"/>
          <w:szCs w:val="24"/>
        </w:rPr>
        <w:t>πιμελητήρια που προβλέπονται, προβλέπεται εκπρόσωπος του Δήμου Αθηναίων, της Περιφέ</w:t>
      </w:r>
      <w:r>
        <w:rPr>
          <w:rFonts w:eastAsia="Times New Roman"/>
          <w:szCs w:val="24"/>
        </w:rPr>
        <w:t xml:space="preserve">ρειας Αττικής και φορείς επαγγελματικοί που θα προταθούν από την </w:t>
      </w:r>
      <w:r>
        <w:rPr>
          <w:rFonts w:eastAsia="Times New Roman"/>
          <w:szCs w:val="24"/>
        </w:rPr>
        <w:t>υ</w:t>
      </w:r>
      <w:r>
        <w:rPr>
          <w:rFonts w:eastAsia="Times New Roman"/>
          <w:szCs w:val="24"/>
        </w:rPr>
        <w:t xml:space="preserve">πηρεσία των </w:t>
      </w:r>
      <w:r>
        <w:rPr>
          <w:rFonts w:eastAsia="Times New Roman"/>
          <w:szCs w:val="24"/>
        </w:rPr>
        <w:t>κ</w:t>
      </w:r>
      <w:r>
        <w:rPr>
          <w:rFonts w:eastAsia="Times New Roman"/>
          <w:szCs w:val="24"/>
        </w:rPr>
        <w:t xml:space="preserve">οινωφελών </w:t>
      </w:r>
      <w:r>
        <w:rPr>
          <w:rFonts w:eastAsia="Times New Roman"/>
          <w:szCs w:val="24"/>
        </w:rPr>
        <w:t>ι</w:t>
      </w:r>
      <w:r>
        <w:rPr>
          <w:rFonts w:eastAsia="Times New Roman"/>
          <w:szCs w:val="24"/>
        </w:rPr>
        <w:t>δρυμάτων προς το Υπουργείο Οικονομικών.</w:t>
      </w:r>
    </w:p>
    <w:p w14:paraId="23B83668" w14:textId="77777777" w:rsidR="00762968" w:rsidRDefault="006F10D4">
      <w:pPr>
        <w:spacing w:line="600" w:lineRule="auto"/>
        <w:ind w:firstLine="720"/>
        <w:jc w:val="both"/>
        <w:rPr>
          <w:rFonts w:eastAsia="Times New Roman"/>
          <w:szCs w:val="24"/>
        </w:rPr>
      </w:pPr>
      <w:r>
        <w:rPr>
          <w:rFonts w:eastAsia="Times New Roman"/>
          <w:szCs w:val="24"/>
        </w:rPr>
        <w:t xml:space="preserve">Επίσης, ορίζεται η θέση του </w:t>
      </w:r>
      <w:r>
        <w:rPr>
          <w:rFonts w:eastAsia="Times New Roman"/>
          <w:szCs w:val="24"/>
        </w:rPr>
        <w:t>γ</w:t>
      </w:r>
      <w:r>
        <w:rPr>
          <w:rFonts w:eastAsia="Times New Roman"/>
          <w:szCs w:val="24"/>
        </w:rPr>
        <w:t xml:space="preserve">ενικού </w:t>
      </w:r>
      <w:r>
        <w:rPr>
          <w:rFonts w:eastAsia="Times New Roman"/>
          <w:szCs w:val="24"/>
        </w:rPr>
        <w:t>γ</w:t>
      </w:r>
      <w:r>
        <w:rPr>
          <w:rFonts w:eastAsia="Times New Roman"/>
          <w:szCs w:val="24"/>
        </w:rPr>
        <w:t xml:space="preserve">ραμματέα της </w:t>
      </w:r>
      <w:r>
        <w:rPr>
          <w:rFonts w:eastAsia="Times New Roman"/>
          <w:szCs w:val="24"/>
        </w:rPr>
        <w:t>ε</w:t>
      </w:r>
      <w:r>
        <w:rPr>
          <w:rFonts w:eastAsia="Times New Roman"/>
          <w:szCs w:val="24"/>
        </w:rPr>
        <w:t>πιτροπής που εμπίπτει στις θέσεις εκτελεστικών οργάνων διοίκησης, για τα οπ</w:t>
      </w:r>
      <w:r>
        <w:rPr>
          <w:rFonts w:eastAsia="Times New Roman"/>
          <w:szCs w:val="24"/>
        </w:rPr>
        <w:t xml:space="preserve">οία έχει εφαρμογή ο ν.4369/2016 που διέπει τη στελέχωση των θέσεων ευθύνης στο </w:t>
      </w:r>
      <w:r>
        <w:rPr>
          <w:rFonts w:eastAsia="Times New Roman"/>
          <w:szCs w:val="24"/>
        </w:rPr>
        <w:t>δ</w:t>
      </w:r>
      <w:r>
        <w:rPr>
          <w:rFonts w:eastAsia="Times New Roman"/>
          <w:szCs w:val="24"/>
        </w:rPr>
        <w:t>ημόσιο.</w:t>
      </w:r>
    </w:p>
    <w:p w14:paraId="23B83669" w14:textId="77777777" w:rsidR="00762968" w:rsidRDefault="006F10D4">
      <w:pPr>
        <w:spacing w:line="720" w:lineRule="auto"/>
        <w:ind w:firstLine="720"/>
        <w:jc w:val="both"/>
        <w:rPr>
          <w:rFonts w:eastAsia="Times New Roman" w:cs="Times New Roman"/>
          <w:szCs w:val="24"/>
        </w:rPr>
      </w:pPr>
      <w:r>
        <w:rPr>
          <w:rFonts w:eastAsia="Times New Roman" w:cs="Times New Roman"/>
          <w:szCs w:val="24"/>
        </w:rPr>
        <w:t xml:space="preserve">Δηλαδή, θα εκλέγεται από το </w:t>
      </w:r>
      <w:r>
        <w:rPr>
          <w:rFonts w:eastAsia="Times New Roman" w:cs="Times New Roman"/>
          <w:szCs w:val="24"/>
        </w:rPr>
        <w:t>μ</w:t>
      </w:r>
      <w:r>
        <w:rPr>
          <w:rFonts w:eastAsia="Times New Roman" w:cs="Times New Roman"/>
          <w:szCs w:val="24"/>
        </w:rPr>
        <w:t>ητρώο της διοίκησης με σκοπό τον εκσυγχρονισμό και την καλύτερη αξιοποίηση των δυνατοτήτων της πολύ σημαντικής κληρονομιάς των ευεργετών.</w:t>
      </w:r>
    </w:p>
    <w:p w14:paraId="23B8366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εωρούμε ότι πλέον πέρασαν οι εποχές που ένα διοικητικό συμβούλιο, το οποίο ούτε καν αμείβεται, με κάποια θητεία, μπορεί να διοικήσει όλο αυτό το μεγάλο κομμάτι που λέγεται «Ζάππειο». Και με αυτή τη λογική ένας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 xml:space="preserve">ραμματέας, που </w:t>
      </w:r>
      <w:r>
        <w:rPr>
          <w:rFonts w:eastAsia="Times New Roman" w:cs="Times New Roman"/>
          <w:szCs w:val="24"/>
        </w:rPr>
        <w:lastRenderedPageBreak/>
        <w:t>θα έχει όλες αυτές τις</w:t>
      </w:r>
      <w:r>
        <w:rPr>
          <w:rFonts w:eastAsia="Times New Roman" w:cs="Times New Roman"/>
          <w:szCs w:val="24"/>
        </w:rPr>
        <w:t xml:space="preserve"> δυνατότητες, θα μπορεί να αξιοποιήσει κάποια πλάνα, να φέρει κάποια προγράμματα. Με αυτή τη λογική θα αξιοποιήσει καλύτερα την κληρονομιά των ευεργετών.</w:t>
      </w:r>
    </w:p>
    <w:p w14:paraId="23B8366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Επίσης, επειδή ακριβώς και η θητεία του διοικητικού συμβουλίου ήταν τριετής και χωρίς αμοιβή, </w:t>
      </w:r>
      <w:r>
        <w:rPr>
          <w:rFonts w:eastAsia="Times New Roman" w:cs="Times New Roman"/>
          <w:szCs w:val="24"/>
        </w:rPr>
        <w:t xml:space="preserve">κάνουμε </w:t>
      </w:r>
      <w:r>
        <w:rPr>
          <w:rFonts w:eastAsia="Times New Roman" w:cs="Times New Roman"/>
          <w:szCs w:val="24"/>
        </w:rPr>
        <w:t>τη θητεία</w:t>
      </w:r>
      <w:r>
        <w:rPr>
          <w:rFonts w:eastAsia="Times New Roman" w:cs="Times New Roman"/>
          <w:szCs w:val="24"/>
        </w:rPr>
        <w:t xml:space="preserve"> διετή</w:t>
      </w:r>
      <w:r>
        <w:rPr>
          <w:rFonts w:eastAsia="Times New Roman" w:cs="Times New Roman"/>
          <w:szCs w:val="24"/>
        </w:rPr>
        <w:t xml:space="preserve"> αντί της τριε</w:t>
      </w:r>
      <w:r>
        <w:rPr>
          <w:rFonts w:eastAsia="Times New Roman" w:cs="Times New Roman"/>
          <w:szCs w:val="24"/>
        </w:rPr>
        <w:t>τούς</w:t>
      </w:r>
      <w:r>
        <w:rPr>
          <w:rFonts w:eastAsia="Times New Roman" w:cs="Times New Roman"/>
          <w:szCs w:val="24"/>
        </w:rPr>
        <w:t xml:space="preserve"> που ίσχυε σήμερα. Και έχουμε και μεταβατική διάταξη για το συγκεκριμένο συμβούλιο.</w:t>
      </w:r>
    </w:p>
    <w:p w14:paraId="23B8366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Το δεύτερο άρθρο αφορά το ΣΔΟΕ. Σε συνέχεια των αποφάσεων του Συμβουλίου της Επικρατείας που έκριναν αντισυνταγματική αυτή τη διάταξη της μ</w:t>
      </w:r>
      <w:r>
        <w:rPr>
          <w:rFonts w:eastAsia="Times New Roman" w:cs="Times New Roman"/>
          <w:szCs w:val="24"/>
        </w:rPr>
        <w:t>εγάλης έκτασης φοροδιαφυγής λόγω αοριστίας στη διατύπωση και η τροποποίηση της διάταξης κρίνεται επιβεβλημένη προκειμένου να καταστεί δυνατή η εφαρμογή της σχετικής διάταξης από το ΣΔΟΕ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αρμοδιοτήτων του για το οικονομικό έγκλημα. Σε αυτή την περίπτωση μπορεί να ανοίγει τους λογαριασμούς προς όφελος του ελέγχου.</w:t>
      </w:r>
    </w:p>
    <w:p w14:paraId="23B8366D" w14:textId="77777777" w:rsidR="00762968" w:rsidRDefault="006F10D4">
      <w:pPr>
        <w:spacing w:line="600" w:lineRule="auto"/>
        <w:ind w:firstLine="720"/>
        <w:jc w:val="both"/>
        <w:rPr>
          <w:rFonts w:eastAsia="Times New Roman" w:cs="Times New Roman"/>
          <w:b/>
          <w:szCs w:val="24"/>
        </w:rPr>
      </w:pPr>
      <w:r>
        <w:rPr>
          <w:rFonts w:eastAsia="Times New Roman" w:cs="Times New Roman"/>
          <w:szCs w:val="24"/>
        </w:rPr>
        <w:t xml:space="preserve">Το τρίτο άρθρο έχει να κάνει με το θερμαινόμενο καπνικό προϊόν. Στο </w:t>
      </w:r>
      <w:r>
        <w:rPr>
          <w:rFonts w:eastAsia="Times New Roman" w:cs="Times New Roman"/>
          <w:szCs w:val="24"/>
        </w:rPr>
        <w:t>π</w:t>
      </w:r>
      <w:r>
        <w:rPr>
          <w:rFonts w:eastAsia="Times New Roman" w:cs="Times New Roman"/>
          <w:szCs w:val="24"/>
        </w:rPr>
        <w:t xml:space="preserve">ρώτο </w:t>
      </w:r>
      <w:r>
        <w:rPr>
          <w:rFonts w:eastAsia="Times New Roman" w:cs="Times New Roman"/>
          <w:szCs w:val="24"/>
        </w:rPr>
        <w:t>μ</w:t>
      </w:r>
      <w:r>
        <w:rPr>
          <w:rFonts w:eastAsia="Times New Roman" w:cs="Times New Roman"/>
          <w:szCs w:val="24"/>
        </w:rPr>
        <w:t xml:space="preserve">έρος, όλα πλέον τα θερμαινόμενα καπνικά </w:t>
      </w:r>
      <w:r>
        <w:rPr>
          <w:rFonts w:eastAsia="Times New Roman" w:cs="Times New Roman"/>
          <w:szCs w:val="24"/>
        </w:rPr>
        <w:lastRenderedPageBreak/>
        <w:t>προϊόντα</w:t>
      </w:r>
      <w:r w:rsidRPr="000217C2">
        <w:rPr>
          <w:rFonts w:eastAsia="Times New Roman" w:cs="Times New Roman"/>
          <w:szCs w:val="24"/>
        </w:rPr>
        <w:t xml:space="preserve"> </w:t>
      </w:r>
      <w:r>
        <w:rPr>
          <w:rFonts w:eastAsia="Times New Roman" w:cs="Times New Roman"/>
          <w:szCs w:val="24"/>
        </w:rPr>
        <w:t xml:space="preserve">που έρχονται στην ελληνική αγορά μπορούν να νομιμοποιηθούν, </w:t>
      </w:r>
      <w:r w:rsidRPr="00650560">
        <w:rPr>
          <w:rFonts w:eastAsia="Times New Roman" w:cs="Times New Roman"/>
          <w:szCs w:val="24"/>
        </w:rPr>
        <w:t>με το πρότυπο που ίσχυε μέχρι τώρα.</w:t>
      </w:r>
    </w:p>
    <w:p w14:paraId="23B8366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Και στη δεύτερη παράγραφο της διάταξης επεκτείνεται η ήδη ισχύουσα δυνατότητα των καπνοβιομηχανιών να δίνουν σε είδος καπνό στους εργαζομένους τους. Τώρα έχουν </w:t>
      </w:r>
      <w:r>
        <w:rPr>
          <w:rFonts w:eastAsia="Times New Roman" w:cs="Times New Roman"/>
          <w:szCs w:val="24"/>
        </w:rPr>
        <w:t>τη δυνατότητα να δίνουν και θερμαινόμενα προϊόντα στους εργαζομένους, αντί του καπνού που έδιναν μέχρι τώρα.</w:t>
      </w:r>
    </w:p>
    <w:p w14:paraId="23B8366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Το τέταρτο, έχει δ</w:t>
      </w:r>
      <w:r>
        <w:rPr>
          <w:rFonts w:eastAsia="Times New Roman" w:cs="Times New Roman"/>
          <w:szCs w:val="24"/>
        </w:rPr>
        <w:t>ύ</w:t>
      </w:r>
      <w:r>
        <w:rPr>
          <w:rFonts w:eastAsia="Times New Roman" w:cs="Times New Roman"/>
          <w:szCs w:val="24"/>
        </w:rPr>
        <w:t>ο σκέλη και έχει να κάνει πρώτα από όλα -εν όψει της ανάγκης που επιτελούν οι ελεγκτές στο Υπουργείο Οικονομικών και της Ανεξάρτ</w:t>
      </w:r>
      <w:r>
        <w:rPr>
          <w:rFonts w:eastAsia="Times New Roman" w:cs="Times New Roman"/>
          <w:szCs w:val="24"/>
        </w:rPr>
        <w:t>ητης Αρχής Δημοσίων Εσόδων και για την όσο το δυνατόν μεγαλύτερη ασφάλεια και προστασία στο έργο τους και με τα κρούσματα που είχαμε στα νησιά και κατά κύριο λόγο στις τουριστικές περιοχές και πέρυσι και φέτος κάποιες- με την επιβολή ιδιαίτερα αυστηρών ποι</w:t>
      </w:r>
      <w:r>
        <w:rPr>
          <w:rFonts w:eastAsia="Times New Roman" w:cs="Times New Roman"/>
          <w:szCs w:val="24"/>
        </w:rPr>
        <w:t>νών στις περιπτώσεις που οι υπάλληλοι αυτοί υφίστανται σωματική βλάβη, απειλές ή εξυβρίσεις κατά την ενάσκηση των καθηκόντων τους, προκειμένου τα σχετικά φαινόμενα να περιοριστούν ή και να κατασταλούν αποτελεσματικότερα.</w:t>
      </w:r>
    </w:p>
    <w:p w14:paraId="23B8367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Στο ίδιο άρθρο, με τη δεύτερη παράγ</w:t>
      </w:r>
      <w:r>
        <w:rPr>
          <w:rFonts w:eastAsia="Times New Roman" w:cs="Times New Roman"/>
          <w:szCs w:val="24"/>
        </w:rPr>
        <w:t xml:space="preserve">ραφο δημιουργείται ένα πλήρες σύστημα νομικής προστασίας των υπαλλήλων της Ανεξάρτητης Αρχής Δημοσίων Εσόδων, </w:t>
      </w:r>
      <w:r>
        <w:rPr>
          <w:rFonts w:eastAsia="Times New Roman" w:cs="Times New Roman"/>
          <w:szCs w:val="24"/>
        </w:rPr>
        <w:t>το οποίο δεν υπήρχε</w:t>
      </w:r>
      <w:r>
        <w:rPr>
          <w:rFonts w:eastAsia="Times New Roman" w:cs="Times New Roman"/>
          <w:szCs w:val="24"/>
        </w:rPr>
        <w:t xml:space="preserve"> μέχρι τώρα, σε περιπτώσεις εξέτασης ή δίωξής τους κατά την εκτέλεση των καθηκόντων τους να μπορούν να έχουν εκπροσώπηση από μέ</w:t>
      </w:r>
      <w:r>
        <w:rPr>
          <w:rFonts w:eastAsia="Times New Roman" w:cs="Times New Roman"/>
          <w:szCs w:val="24"/>
        </w:rPr>
        <w:t>λους του Νομικού Συμβουλίου του Κράτους, εάν είναι επιλογή τους, ή με την εκπροσώπησή τους από δικηγόρο της επιλογής τους με παράλληλη κάλυψη των εξόδων τους. Εδώ θα ήθελα να σημειώσω ότι στην περίπτωση που δεν δικαιωθούν, δεν δικαιούνται κα</w:t>
      </w:r>
      <w:r>
        <w:rPr>
          <w:rFonts w:eastAsia="Times New Roman" w:cs="Times New Roman"/>
          <w:szCs w:val="24"/>
        </w:rPr>
        <w:t>μ</w:t>
      </w:r>
      <w:r>
        <w:rPr>
          <w:rFonts w:eastAsia="Times New Roman" w:cs="Times New Roman"/>
          <w:szCs w:val="24"/>
        </w:rPr>
        <w:t>μία αποζημίωση</w:t>
      </w:r>
      <w:r>
        <w:rPr>
          <w:rFonts w:eastAsia="Times New Roman" w:cs="Times New Roman"/>
          <w:szCs w:val="24"/>
        </w:rPr>
        <w:t>.</w:t>
      </w:r>
    </w:p>
    <w:p w14:paraId="23B8367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Το πέμπτο έχει να κάνει με την τροποποίηση του </w:t>
      </w:r>
      <w:r>
        <w:rPr>
          <w:rFonts w:eastAsia="Times New Roman" w:cs="Times New Roman"/>
          <w:szCs w:val="24"/>
        </w:rPr>
        <w:t xml:space="preserve">τρίτου </w:t>
      </w:r>
      <w:r>
        <w:rPr>
          <w:rFonts w:eastAsia="Times New Roman" w:cs="Times New Roman"/>
          <w:szCs w:val="24"/>
        </w:rPr>
        <w:t xml:space="preserve">παραρτήματος της παραγράφου 7 του άρθρου 196 του ν.4389/2016, </w:t>
      </w:r>
      <w:r>
        <w:rPr>
          <w:rFonts w:eastAsia="Times New Roman" w:cs="Times New Roman"/>
          <w:szCs w:val="24"/>
        </w:rPr>
        <w:t xml:space="preserve">δηλαδή </w:t>
      </w:r>
      <w:r>
        <w:rPr>
          <w:rFonts w:eastAsia="Times New Roman" w:cs="Times New Roman"/>
          <w:szCs w:val="24"/>
        </w:rPr>
        <w:t>με το ΤΑΙΠΕΔ. Εδώ έχουμε τις Γούρνες του Ηρακλείου, οι οποίες από το ΤΑΙΠΕΔ έρχονται πλέον στην ΕΤΑΔ, η οποία θα τις αξιοποιήσει αν</w:t>
      </w:r>
      <w:r>
        <w:rPr>
          <w:rFonts w:eastAsia="Times New Roman" w:cs="Times New Roman"/>
          <w:szCs w:val="24"/>
        </w:rPr>
        <w:t>άλογα. Είναι ένας χώρος που φιλοξενεί χρήσεις κοινωφελούς χαρακτήρα και θα τις αξιοποιήσει ανάλογα στην τοπική κοινωνία του Ηρακλείου.</w:t>
      </w:r>
    </w:p>
    <w:p w14:paraId="23B8367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Επίσης, το τελευταίο άρθρο, παρ’ όλο που λύνει ζητήματα των ΔΕΚΟ, επειδή δεν είμαστε πάρα πολύ ευχαριστημένοι με τη </w:t>
      </w:r>
      <w:r>
        <w:rPr>
          <w:rFonts w:eastAsia="Times New Roman" w:cs="Times New Roman"/>
          <w:szCs w:val="24"/>
        </w:rPr>
        <w:lastRenderedPageBreak/>
        <w:t>διατύ</w:t>
      </w:r>
      <w:r>
        <w:rPr>
          <w:rFonts w:eastAsia="Times New Roman" w:cs="Times New Roman"/>
          <w:szCs w:val="24"/>
        </w:rPr>
        <w:t>πωσή του, θα το αποσύρουμε και θα το επαναφέρουμε σε επόμενη φάση.</w:t>
      </w:r>
    </w:p>
    <w:p w14:paraId="23B83673" w14:textId="77777777" w:rsidR="00762968" w:rsidRDefault="006F10D4">
      <w:pPr>
        <w:spacing w:line="600" w:lineRule="auto"/>
        <w:ind w:firstLine="720"/>
        <w:jc w:val="both"/>
        <w:rPr>
          <w:rFonts w:eastAsia="Times New Roman" w:cs="Times New Roman"/>
          <w:szCs w:val="24"/>
        </w:rPr>
      </w:pPr>
      <w:r w:rsidRPr="00D14166">
        <w:rPr>
          <w:rFonts w:eastAsia="Times New Roman" w:cs="Times New Roman"/>
          <w:b/>
          <w:szCs w:val="24"/>
        </w:rPr>
        <w:t>ΧΡΙΣΤΟΣ ΔΗΜΑΣ:</w:t>
      </w:r>
      <w:r>
        <w:rPr>
          <w:rFonts w:eastAsia="Times New Roman" w:cs="Times New Roman"/>
          <w:szCs w:val="24"/>
        </w:rPr>
        <w:t xml:space="preserve"> Ποιο άρθρο είναι;</w:t>
      </w:r>
    </w:p>
    <w:p w14:paraId="23B8367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Το τελευταίο άρθρο.</w:t>
      </w:r>
    </w:p>
    <w:p w14:paraId="23B8367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ΑΘΑΝΑΣΙΟΣ ΒΑΡΔ</w:t>
      </w:r>
      <w:r w:rsidRPr="00D14166">
        <w:rPr>
          <w:rFonts w:eastAsia="Times New Roman" w:cs="Times New Roman"/>
          <w:b/>
          <w:szCs w:val="24"/>
        </w:rPr>
        <w:t>ΑΛΗΣ:</w:t>
      </w:r>
      <w:r>
        <w:rPr>
          <w:rFonts w:eastAsia="Times New Roman" w:cs="Times New Roman"/>
          <w:szCs w:val="24"/>
        </w:rPr>
        <w:t xml:space="preserve"> Αυτό που αφορά τις αυξήσεις των αποδοχών της διοίκησης;</w:t>
      </w:r>
    </w:p>
    <w:p w14:paraId="23B83676" w14:textId="77777777" w:rsidR="00762968" w:rsidRDefault="006F10D4">
      <w:pPr>
        <w:spacing w:line="600" w:lineRule="auto"/>
        <w:ind w:firstLine="720"/>
        <w:jc w:val="both"/>
        <w:rPr>
          <w:rFonts w:eastAsia="Times New Roman" w:cs="Times New Roman"/>
          <w:szCs w:val="24"/>
        </w:rPr>
      </w:pPr>
      <w:r w:rsidRPr="0043442B">
        <w:rPr>
          <w:rFonts w:eastAsia="Times New Roman" w:cs="Times New Roman"/>
          <w:b/>
          <w:szCs w:val="24"/>
        </w:rPr>
        <w:t xml:space="preserve">ΠΡΟΕΔΡΕΥΩΝ </w:t>
      </w:r>
      <w:r w:rsidRPr="0043442B">
        <w:rPr>
          <w:rFonts w:eastAsia="Times New Roman" w:cs="Times New Roman"/>
          <w:b/>
          <w:szCs w:val="24"/>
        </w:rPr>
        <w:t xml:space="preserve">(Γεώργιος </w:t>
      </w:r>
      <w:proofErr w:type="spellStart"/>
      <w:r w:rsidRPr="0043442B">
        <w:rPr>
          <w:rFonts w:eastAsia="Times New Roman" w:cs="Times New Roman"/>
          <w:b/>
          <w:szCs w:val="24"/>
        </w:rPr>
        <w:t>Λαμπρούλης</w:t>
      </w:r>
      <w:proofErr w:type="spellEnd"/>
      <w:r w:rsidRPr="0043442B">
        <w:rPr>
          <w:rFonts w:eastAsia="Times New Roman" w:cs="Times New Roman"/>
          <w:b/>
          <w:szCs w:val="24"/>
        </w:rPr>
        <w:t>):</w:t>
      </w:r>
      <w:r>
        <w:rPr>
          <w:rFonts w:eastAsia="Times New Roman" w:cs="Times New Roman"/>
          <w:b/>
          <w:szCs w:val="24"/>
        </w:rPr>
        <w:t xml:space="preserve"> </w:t>
      </w:r>
      <w:r>
        <w:rPr>
          <w:rFonts w:eastAsia="Times New Roman" w:cs="Times New Roman"/>
          <w:szCs w:val="24"/>
        </w:rPr>
        <w:t>Κυρία Υφυπουργέ, είναι το τελευταίο άρθρο της τροπολογίας.</w:t>
      </w:r>
    </w:p>
    <w:p w14:paraId="23B8367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Ναι, της τροπολογίας. </w:t>
      </w:r>
    </w:p>
    <w:p w14:paraId="23B8367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Καταθέτω</w:t>
      </w:r>
      <w:r w:rsidRPr="009957E2">
        <w:rPr>
          <w:rFonts w:eastAsia="Times New Roman" w:cs="Times New Roman"/>
          <w:szCs w:val="24"/>
        </w:rPr>
        <w:t xml:space="preserve"> </w:t>
      </w:r>
      <w:r>
        <w:rPr>
          <w:rFonts w:eastAsia="Times New Roman" w:cs="Times New Roman"/>
          <w:szCs w:val="24"/>
        </w:rPr>
        <w:t xml:space="preserve">για τα Πρακτικά την νομοτεχνική βελτίωση. </w:t>
      </w:r>
    </w:p>
    <w:p w14:paraId="23B83679" w14:textId="77777777" w:rsidR="00762968" w:rsidRDefault="006F10D4">
      <w:pPr>
        <w:spacing w:line="600" w:lineRule="auto"/>
        <w:ind w:firstLine="539"/>
        <w:jc w:val="both"/>
        <w:rPr>
          <w:rFonts w:eastAsia="Times New Roman" w:cs="Times New Roman"/>
          <w:szCs w:val="24"/>
        </w:rPr>
      </w:pPr>
      <w:r>
        <w:rPr>
          <w:rFonts w:eastAsia="Times New Roman" w:cs="Times New Roman"/>
          <w:szCs w:val="24"/>
        </w:rPr>
        <w:t xml:space="preserve">(Στο σημείο αυτό η </w:t>
      </w:r>
      <w:r w:rsidRPr="009957E2">
        <w:rPr>
          <w:rFonts w:eastAsia="Times New Roman" w:cs="Times New Roman"/>
          <w:szCs w:val="24"/>
        </w:rPr>
        <w:t xml:space="preserve">Υφυπουργός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καταθέτει για τα Πρακτικά την προαναφερθείσα νομοτεχνική βελτίωση</w:t>
      </w:r>
      <w:r>
        <w:rPr>
          <w:rFonts w:eastAsia="Times New Roman" w:cs="Times New Roman"/>
          <w:szCs w:val="24"/>
        </w:rPr>
        <w:t>,</w:t>
      </w:r>
      <w:r>
        <w:rPr>
          <w:rFonts w:eastAsia="Times New Roman" w:cs="Times New Roman"/>
          <w:szCs w:val="24"/>
        </w:rPr>
        <w:t xml:space="preserve"> η οποία έχει ως εξής:</w:t>
      </w:r>
    </w:p>
    <w:p w14:paraId="23B8367A" w14:textId="77777777" w:rsidR="00762968" w:rsidRDefault="006F10D4">
      <w:pPr>
        <w:jc w:val="center"/>
        <w:rPr>
          <w:rFonts w:eastAsia="Times New Roman" w:cs="Times New Roman"/>
          <w:color w:val="FF0000"/>
          <w:szCs w:val="24"/>
        </w:rPr>
      </w:pPr>
      <w:r w:rsidRPr="007105A2">
        <w:rPr>
          <w:rFonts w:eastAsia="Times New Roman" w:cs="Times New Roman"/>
          <w:color w:val="FF0000"/>
          <w:szCs w:val="24"/>
        </w:rPr>
        <w:t>(ΑΛΛΑΓΗ ΣΕΛΙΔΑΣ</w:t>
      </w:r>
    </w:p>
    <w:p w14:paraId="23B8367B" w14:textId="77777777" w:rsidR="00762968" w:rsidRDefault="006F10D4">
      <w:pPr>
        <w:jc w:val="center"/>
        <w:rPr>
          <w:rFonts w:eastAsia="Times New Roman" w:cs="Times New Roman"/>
          <w:color w:val="FF0000"/>
          <w:szCs w:val="24"/>
        </w:rPr>
      </w:pPr>
      <w:r w:rsidRPr="007105A2">
        <w:rPr>
          <w:rFonts w:eastAsia="Times New Roman" w:cs="Times New Roman"/>
          <w:color w:val="FF0000"/>
          <w:szCs w:val="24"/>
        </w:rPr>
        <w:t>(Να μπει η σελίδα 219)</w:t>
      </w:r>
    </w:p>
    <w:p w14:paraId="23B8367C" w14:textId="77777777" w:rsidR="00762968" w:rsidRDefault="006F10D4">
      <w:pPr>
        <w:jc w:val="center"/>
        <w:rPr>
          <w:rFonts w:eastAsia="Times New Roman" w:cs="Times New Roman"/>
          <w:color w:val="FF0000"/>
          <w:szCs w:val="24"/>
        </w:rPr>
      </w:pPr>
      <w:r w:rsidRPr="007105A2">
        <w:rPr>
          <w:rFonts w:eastAsia="Times New Roman" w:cs="Times New Roman"/>
          <w:color w:val="FF0000"/>
          <w:szCs w:val="24"/>
        </w:rPr>
        <w:t>(ΑΛΛΑΓΗ ΣΕΛΙΔΑΣ)</w:t>
      </w:r>
    </w:p>
    <w:p w14:paraId="23B8367D" w14:textId="77777777" w:rsidR="00762968" w:rsidRDefault="006F10D4">
      <w:pPr>
        <w:spacing w:line="600" w:lineRule="auto"/>
        <w:ind w:firstLine="720"/>
        <w:jc w:val="both"/>
        <w:rPr>
          <w:rFonts w:eastAsia="Times New Roman" w:cs="Times New Roman"/>
          <w:szCs w:val="24"/>
        </w:rPr>
      </w:pPr>
      <w:r w:rsidRPr="00DA2308">
        <w:rPr>
          <w:rFonts w:eastAsia="Times New Roman" w:cs="Times New Roman"/>
          <w:b/>
          <w:szCs w:val="24"/>
        </w:rPr>
        <w:lastRenderedPageBreak/>
        <w:t xml:space="preserve">ΠΡΟΕΔΡΕΥΩΝ (Γεώργιος </w:t>
      </w:r>
      <w:proofErr w:type="spellStart"/>
      <w:r w:rsidRPr="00DA2308">
        <w:rPr>
          <w:rFonts w:eastAsia="Times New Roman" w:cs="Times New Roman"/>
          <w:b/>
          <w:szCs w:val="24"/>
        </w:rPr>
        <w:t>Λαμπρούλης</w:t>
      </w:r>
      <w:proofErr w:type="spellEnd"/>
      <w:r w:rsidRPr="00DA2308">
        <w:rPr>
          <w:rFonts w:eastAsia="Times New Roman" w:cs="Times New Roman"/>
          <w:b/>
          <w:szCs w:val="24"/>
        </w:rPr>
        <w:t>):</w:t>
      </w:r>
      <w:r>
        <w:rPr>
          <w:rFonts w:eastAsia="Times New Roman" w:cs="Times New Roman"/>
          <w:szCs w:val="24"/>
        </w:rPr>
        <w:t xml:space="preserve"> Ωραία, άρα λοιπόν θα αποσυρθεί το άρθρο εδώ.</w:t>
      </w:r>
    </w:p>
    <w:p w14:paraId="23B8367E" w14:textId="77777777" w:rsidR="00762968" w:rsidRDefault="006F10D4">
      <w:pPr>
        <w:spacing w:after="0" w:line="600" w:lineRule="auto"/>
        <w:ind w:firstLine="720"/>
        <w:jc w:val="both"/>
        <w:rPr>
          <w:rFonts w:eastAsia="Times New Roman" w:cs="Times New Roman"/>
          <w:szCs w:val="24"/>
        </w:rPr>
      </w:pPr>
      <w:r w:rsidRPr="00DA2308">
        <w:rPr>
          <w:rFonts w:eastAsia="Times New Roman" w:cs="Times New Roman"/>
          <w:b/>
          <w:szCs w:val="24"/>
        </w:rPr>
        <w:t xml:space="preserve">ΙΩΑΝΝΗΣ </w:t>
      </w:r>
      <w:r w:rsidRPr="00DA2308">
        <w:rPr>
          <w:rFonts w:eastAsia="Times New Roman" w:cs="Times New Roman"/>
          <w:b/>
          <w:szCs w:val="24"/>
        </w:rPr>
        <w:t>ΜΑΝΙΑΤΗΣ:</w:t>
      </w:r>
      <w:r>
        <w:rPr>
          <w:rFonts w:eastAsia="Times New Roman" w:cs="Times New Roman"/>
          <w:szCs w:val="24"/>
        </w:rPr>
        <w:t xml:space="preserve"> Κύριε Πρόεδρε!</w:t>
      </w:r>
    </w:p>
    <w:p w14:paraId="23B8367F" w14:textId="77777777" w:rsidR="00762968" w:rsidRDefault="006F10D4">
      <w:pPr>
        <w:spacing w:after="0" w:line="600" w:lineRule="auto"/>
        <w:ind w:firstLine="720"/>
        <w:jc w:val="both"/>
        <w:rPr>
          <w:rFonts w:eastAsia="Times New Roman" w:cs="Times New Roman"/>
          <w:szCs w:val="24"/>
        </w:rPr>
      </w:pPr>
      <w:r w:rsidRPr="00DA2308">
        <w:rPr>
          <w:rFonts w:eastAsia="Times New Roman" w:cs="Times New Roman"/>
          <w:b/>
          <w:szCs w:val="24"/>
        </w:rPr>
        <w:t xml:space="preserve">ΠΡΟΕΔΡΕΥΩΝ (Γεώργιος </w:t>
      </w:r>
      <w:proofErr w:type="spellStart"/>
      <w:r w:rsidRPr="00DA2308">
        <w:rPr>
          <w:rFonts w:eastAsia="Times New Roman" w:cs="Times New Roman"/>
          <w:b/>
          <w:szCs w:val="24"/>
        </w:rPr>
        <w:t>Λαμπρούλης</w:t>
      </w:r>
      <w:proofErr w:type="spellEnd"/>
      <w:r w:rsidRPr="00DA2308">
        <w:rPr>
          <w:rFonts w:eastAsia="Times New Roman" w:cs="Times New Roman"/>
          <w:b/>
          <w:szCs w:val="24"/>
        </w:rPr>
        <w:t>):</w:t>
      </w:r>
      <w:r>
        <w:rPr>
          <w:rFonts w:eastAsia="Times New Roman" w:cs="Times New Roman"/>
          <w:szCs w:val="24"/>
        </w:rPr>
        <w:t xml:space="preserve"> Κύριε Μανιάτη, τι θέλετε;</w:t>
      </w:r>
    </w:p>
    <w:p w14:paraId="23B83680" w14:textId="77777777" w:rsidR="00762968" w:rsidRDefault="006F10D4">
      <w:pPr>
        <w:spacing w:after="0" w:line="600" w:lineRule="auto"/>
        <w:ind w:firstLine="720"/>
        <w:jc w:val="both"/>
        <w:rPr>
          <w:rFonts w:eastAsia="Times New Roman" w:cs="Times New Roman"/>
          <w:szCs w:val="24"/>
        </w:rPr>
      </w:pPr>
      <w:r w:rsidRPr="00DA2308">
        <w:rPr>
          <w:rFonts w:eastAsia="Times New Roman" w:cs="Times New Roman"/>
          <w:b/>
          <w:szCs w:val="24"/>
        </w:rPr>
        <w:t>ΙΩΑΝΝΗΣ ΜΑΝΙΑΤΗΣ:</w:t>
      </w:r>
      <w:r>
        <w:rPr>
          <w:rFonts w:eastAsia="Times New Roman" w:cs="Times New Roman"/>
          <w:b/>
          <w:szCs w:val="24"/>
        </w:rPr>
        <w:t xml:space="preserve"> </w:t>
      </w:r>
      <w:r>
        <w:rPr>
          <w:rFonts w:eastAsia="Times New Roman" w:cs="Times New Roman"/>
          <w:szCs w:val="24"/>
        </w:rPr>
        <w:t>Θα ήθελα τον λόγο για την τροπολογία.</w:t>
      </w:r>
    </w:p>
    <w:p w14:paraId="23B83681" w14:textId="77777777" w:rsidR="00762968" w:rsidRDefault="006F10D4">
      <w:pPr>
        <w:spacing w:after="0" w:line="600" w:lineRule="auto"/>
        <w:ind w:firstLine="720"/>
        <w:jc w:val="both"/>
        <w:rPr>
          <w:rFonts w:eastAsia="Times New Roman" w:cs="Times New Roman"/>
          <w:szCs w:val="24"/>
        </w:rPr>
      </w:pPr>
      <w:r w:rsidRPr="00DA2308">
        <w:rPr>
          <w:rFonts w:eastAsia="Times New Roman" w:cs="Times New Roman"/>
          <w:b/>
          <w:szCs w:val="24"/>
        </w:rPr>
        <w:t>ΓΕΩΡΓΙΟΣ ΑΜΥΡΑ</w:t>
      </w:r>
      <w:r>
        <w:rPr>
          <w:rFonts w:eastAsia="Times New Roman" w:cs="Times New Roman"/>
          <w:b/>
          <w:szCs w:val="24"/>
        </w:rPr>
        <w:t>Σ</w:t>
      </w:r>
      <w:r w:rsidRPr="00DA2308">
        <w:rPr>
          <w:rFonts w:eastAsia="Times New Roman" w:cs="Times New Roman"/>
          <w:b/>
          <w:szCs w:val="24"/>
        </w:rPr>
        <w:t>:</w:t>
      </w:r>
      <w:r>
        <w:rPr>
          <w:rFonts w:eastAsia="Times New Roman" w:cs="Times New Roman"/>
          <w:szCs w:val="24"/>
        </w:rPr>
        <w:t xml:space="preserve"> Κι εγώ, κύριε Πρόεδρε, θα ήθελα τον λόγο.</w:t>
      </w:r>
    </w:p>
    <w:p w14:paraId="23B83682" w14:textId="77777777" w:rsidR="00762968" w:rsidRDefault="006F10D4">
      <w:pPr>
        <w:spacing w:after="0" w:line="600" w:lineRule="auto"/>
        <w:ind w:firstLine="720"/>
        <w:jc w:val="both"/>
        <w:rPr>
          <w:rFonts w:eastAsia="Times New Roman" w:cs="Times New Roman"/>
          <w:szCs w:val="24"/>
        </w:rPr>
      </w:pPr>
      <w:r w:rsidRPr="00DA2308">
        <w:rPr>
          <w:rFonts w:eastAsia="Times New Roman" w:cs="Times New Roman"/>
          <w:b/>
          <w:szCs w:val="24"/>
        </w:rPr>
        <w:t xml:space="preserve">ΠΡΟΕΔΡΕΥΩΝ (Γεώργιος </w:t>
      </w:r>
      <w:proofErr w:type="spellStart"/>
      <w:r w:rsidRPr="00DA2308">
        <w:rPr>
          <w:rFonts w:eastAsia="Times New Roman" w:cs="Times New Roman"/>
          <w:b/>
          <w:szCs w:val="24"/>
        </w:rPr>
        <w:t>Λαμπρούλης</w:t>
      </w:r>
      <w:proofErr w:type="spellEnd"/>
      <w:r w:rsidRPr="00DA2308">
        <w:rPr>
          <w:rFonts w:eastAsia="Times New Roman" w:cs="Times New Roman"/>
          <w:b/>
          <w:szCs w:val="24"/>
        </w:rPr>
        <w:t>):</w:t>
      </w:r>
      <w:r>
        <w:rPr>
          <w:rFonts w:eastAsia="Times New Roman" w:cs="Times New Roman"/>
          <w:szCs w:val="24"/>
        </w:rPr>
        <w:t xml:space="preserve"> Ωραία, ας δώσουμε τον </w:t>
      </w:r>
      <w:r>
        <w:rPr>
          <w:rFonts w:eastAsia="Times New Roman" w:cs="Times New Roman"/>
          <w:szCs w:val="24"/>
        </w:rPr>
        <w:t>λόγο στον κ. Μανιάτη. Λίγο γρήγορα, παρακαλώ.</w:t>
      </w:r>
    </w:p>
    <w:p w14:paraId="23B83683" w14:textId="77777777" w:rsidR="00762968" w:rsidRDefault="006F10D4">
      <w:pPr>
        <w:spacing w:after="0" w:line="600" w:lineRule="auto"/>
        <w:ind w:firstLine="720"/>
        <w:jc w:val="both"/>
        <w:rPr>
          <w:rFonts w:eastAsia="Times New Roman" w:cs="Times New Roman"/>
          <w:szCs w:val="24"/>
        </w:rPr>
      </w:pPr>
      <w:r w:rsidRPr="00DA2308">
        <w:rPr>
          <w:rFonts w:eastAsia="Times New Roman" w:cs="Times New Roman"/>
          <w:b/>
          <w:szCs w:val="24"/>
        </w:rPr>
        <w:t xml:space="preserve">ΑΙΚΑΤΕΡΙΝΗ ΠΑΠΑΝΑΤΣΙΟΥ (Υφυπουργός Οικονομικών): </w:t>
      </w:r>
      <w:r>
        <w:rPr>
          <w:rFonts w:eastAsia="Times New Roman" w:cs="Times New Roman"/>
          <w:szCs w:val="24"/>
        </w:rPr>
        <w:t>Κύριε Πρόεδρε, μπορώ να έχω τον λόγο για να αναγνώσω τη νομοτεχνική βελτίωση;</w:t>
      </w:r>
    </w:p>
    <w:p w14:paraId="23B83684" w14:textId="77777777" w:rsidR="00762968" w:rsidRDefault="006F10D4">
      <w:pPr>
        <w:spacing w:after="0" w:line="600" w:lineRule="auto"/>
        <w:ind w:firstLine="720"/>
        <w:jc w:val="both"/>
        <w:rPr>
          <w:rFonts w:eastAsia="Times New Roman" w:cs="Times New Roman"/>
          <w:szCs w:val="24"/>
        </w:rPr>
      </w:pPr>
      <w:r w:rsidRPr="00DA2308">
        <w:rPr>
          <w:rFonts w:eastAsia="Times New Roman" w:cs="Times New Roman"/>
          <w:b/>
          <w:szCs w:val="24"/>
        </w:rPr>
        <w:t xml:space="preserve">ΠΡΟΕΔΡΕΥΩΝ (Γεώργιος </w:t>
      </w:r>
      <w:proofErr w:type="spellStart"/>
      <w:r w:rsidRPr="00DA2308">
        <w:rPr>
          <w:rFonts w:eastAsia="Times New Roman" w:cs="Times New Roman"/>
          <w:b/>
          <w:szCs w:val="24"/>
        </w:rPr>
        <w:t>Λαμπρούλης</w:t>
      </w:r>
      <w:proofErr w:type="spellEnd"/>
      <w:r w:rsidRPr="00DA2308">
        <w:rPr>
          <w:rFonts w:eastAsia="Times New Roman" w:cs="Times New Roman"/>
          <w:b/>
          <w:szCs w:val="24"/>
        </w:rPr>
        <w:t>):</w:t>
      </w:r>
      <w:r>
        <w:rPr>
          <w:rFonts w:eastAsia="Times New Roman" w:cs="Times New Roman"/>
          <w:szCs w:val="24"/>
        </w:rPr>
        <w:t xml:space="preserve"> Ορίστε, κυρία Υπουργέ.</w:t>
      </w:r>
    </w:p>
    <w:p w14:paraId="23B83685" w14:textId="77777777" w:rsidR="00762968" w:rsidRDefault="006F10D4">
      <w:pPr>
        <w:spacing w:after="0" w:line="600" w:lineRule="auto"/>
        <w:ind w:firstLine="720"/>
        <w:jc w:val="both"/>
        <w:rPr>
          <w:rFonts w:eastAsia="Times New Roman" w:cs="Times New Roman"/>
          <w:szCs w:val="24"/>
        </w:rPr>
      </w:pPr>
      <w:r w:rsidRPr="00DA2308">
        <w:rPr>
          <w:rFonts w:eastAsia="Times New Roman" w:cs="Times New Roman"/>
          <w:b/>
          <w:szCs w:val="24"/>
        </w:rPr>
        <w:t>ΑΙΚΑΤΕΡΙΝΗ ΠΑΠΑΝΑΤΣΙΟΥ (Υφ</w:t>
      </w:r>
      <w:r w:rsidRPr="00DA2308">
        <w:rPr>
          <w:rFonts w:eastAsia="Times New Roman" w:cs="Times New Roman"/>
          <w:b/>
          <w:szCs w:val="24"/>
        </w:rPr>
        <w:t>υπουργός Οικονομικών):</w:t>
      </w:r>
      <w:r>
        <w:rPr>
          <w:rFonts w:eastAsia="Times New Roman" w:cs="Times New Roman"/>
          <w:b/>
          <w:szCs w:val="24"/>
        </w:rPr>
        <w:t xml:space="preserve"> </w:t>
      </w:r>
      <w:r>
        <w:rPr>
          <w:rFonts w:eastAsia="Times New Roman" w:cs="Times New Roman"/>
          <w:szCs w:val="24"/>
        </w:rPr>
        <w:t>Το τελευταίο άρθρο της τροπολογίας, με τίτλο «τροποποίηση του άρθρου 28 του ν. 4354/2015» διαγράφεται.</w:t>
      </w:r>
    </w:p>
    <w:p w14:paraId="23B83686" w14:textId="77777777" w:rsidR="00762968" w:rsidRDefault="006F10D4">
      <w:pPr>
        <w:spacing w:after="0" w:line="600" w:lineRule="auto"/>
        <w:ind w:firstLine="720"/>
        <w:jc w:val="both"/>
        <w:rPr>
          <w:rFonts w:eastAsia="Times New Roman" w:cs="Times New Roman"/>
          <w:szCs w:val="24"/>
        </w:rPr>
      </w:pPr>
      <w:r w:rsidRPr="0043581E">
        <w:rPr>
          <w:rFonts w:eastAsia="Times New Roman" w:cs="Times New Roman"/>
          <w:b/>
          <w:szCs w:val="24"/>
        </w:rPr>
        <w:lastRenderedPageBreak/>
        <w:t>ΧΡΙΣΤΟΣ ΔΗΜΑΣ:</w:t>
      </w:r>
      <w:r>
        <w:rPr>
          <w:rFonts w:eastAsia="Times New Roman" w:cs="Times New Roman"/>
          <w:szCs w:val="24"/>
        </w:rPr>
        <w:t xml:space="preserve"> Για τις αυξήσεις των μισθών, κύριε Πρόεδρε, των </w:t>
      </w:r>
      <w:r>
        <w:rPr>
          <w:rFonts w:eastAsia="Times New Roman" w:cs="Times New Roman"/>
          <w:szCs w:val="24"/>
        </w:rPr>
        <w:t>π</w:t>
      </w:r>
      <w:r>
        <w:rPr>
          <w:rFonts w:eastAsia="Times New Roman" w:cs="Times New Roman"/>
          <w:szCs w:val="24"/>
        </w:rPr>
        <w:t xml:space="preserve">ροέδρων, των </w:t>
      </w:r>
      <w:r>
        <w:rPr>
          <w:rFonts w:eastAsia="Times New Roman" w:cs="Times New Roman"/>
          <w:szCs w:val="24"/>
        </w:rPr>
        <w:t>δ</w:t>
      </w:r>
      <w:r>
        <w:rPr>
          <w:rFonts w:eastAsia="Times New Roman" w:cs="Times New Roman"/>
          <w:szCs w:val="24"/>
        </w:rPr>
        <w:t xml:space="preserve">ιευθυνόντων </w:t>
      </w:r>
      <w:r>
        <w:rPr>
          <w:rFonts w:eastAsia="Times New Roman" w:cs="Times New Roman"/>
          <w:szCs w:val="24"/>
        </w:rPr>
        <w:t>σ</w:t>
      </w:r>
      <w:r>
        <w:rPr>
          <w:rFonts w:eastAsia="Times New Roman" w:cs="Times New Roman"/>
          <w:szCs w:val="24"/>
        </w:rPr>
        <w:t>υμβούλων και των υφισταμένων.</w:t>
      </w:r>
    </w:p>
    <w:p w14:paraId="23B83687" w14:textId="77777777" w:rsidR="00762968" w:rsidRDefault="006F10D4">
      <w:pPr>
        <w:spacing w:after="0" w:line="600" w:lineRule="auto"/>
        <w:ind w:firstLine="720"/>
        <w:jc w:val="both"/>
        <w:rPr>
          <w:rFonts w:eastAsia="Times New Roman" w:cs="Times New Roman"/>
          <w:szCs w:val="24"/>
        </w:rPr>
      </w:pPr>
      <w:r w:rsidRPr="00DA2308">
        <w:rPr>
          <w:rFonts w:eastAsia="Times New Roman" w:cs="Times New Roman"/>
          <w:b/>
          <w:szCs w:val="24"/>
        </w:rPr>
        <w:t xml:space="preserve">ΠΡΟΕΔΡΕΥΩΝ (Γεώργιος </w:t>
      </w:r>
      <w:proofErr w:type="spellStart"/>
      <w:r w:rsidRPr="00DA2308">
        <w:rPr>
          <w:rFonts w:eastAsia="Times New Roman" w:cs="Times New Roman"/>
          <w:b/>
          <w:szCs w:val="24"/>
        </w:rPr>
        <w:t>Λαμπρούλης</w:t>
      </w:r>
      <w:proofErr w:type="spellEnd"/>
      <w:r w:rsidRPr="00DA2308">
        <w:rPr>
          <w:rFonts w:eastAsia="Times New Roman" w:cs="Times New Roman"/>
          <w:b/>
          <w:szCs w:val="24"/>
        </w:rPr>
        <w:t>):</w:t>
      </w:r>
      <w:r>
        <w:rPr>
          <w:rFonts w:eastAsia="Times New Roman" w:cs="Times New Roman"/>
          <w:szCs w:val="24"/>
        </w:rPr>
        <w:t xml:space="preserve"> Κύριε Μανιάτη, έχετε τον λόγο για να ρωτήσετε, όπως είπατε, την κυρία Υπουργό.</w:t>
      </w:r>
    </w:p>
    <w:p w14:paraId="23B83688" w14:textId="77777777" w:rsidR="00762968" w:rsidRDefault="006F10D4">
      <w:pPr>
        <w:spacing w:after="0" w:line="600" w:lineRule="auto"/>
        <w:ind w:firstLine="720"/>
        <w:jc w:val="both"/>
        <w:rPr>
          <w:rFonts w:eastAsia="Times New Roman" w:cs="Times New Roman"/>
          <w:szCs w:val="24"/>
        </w:rPr>
      </w:pPr>
      <w:r w:rsidRPr="00DA2308">
        <w:rPr>
          <w:rFonts w:eastAsia="Times New Roman" w:cs="Times New Roman"/>
          <w:b/>
          <w:szCs w:val="24"/>
        </w:rPr>
        <w:t>ΙΩΑΝΝΗΣ ΜΑΝΙΑΤΗΣ:</w:t>
      </w:r>
      <w:r>
        <w:rPr>
          <w:rFonts w:eastAsia="Times New Roman" w:cs="Times New Roman"/>
          <w:b/>
          <w:szCs w:val="24"/>
        </w:rPr>
        <w:t xml:space="preserve"> </w:t>
      </w:r>
      <w:r>
        <w:rPr>
          <w:rFonts w:eastAsia="Times New Roman" w:cs="Times New Roman"/>
          <w:szCs w:val="24"/>
        </w:rPr>
        <w:t xml:space="preserve">Κυρία Υπουργέ, αν καταλαβαίνω καλά, διαγράφετε όλο το άρθρο, με βάση το οποίο προβλεπόταν να αυξηθούν οι μισθοί </w:t>
      </w:r>
      <w:r>
        <w:rPr>
          <w:rFonts w:eastAsia="Times New Roman" w:cs="Times New Roman"/>
          <w:szCs w:val="24"/>
        </w:rPr>
        <w:t>π</w:t>
      </w:r>
      <w:r>
        <w:rPr>
          <w:rFonts w:eastAsia="Times New Roman" w:cs="Times New Roman"/>
          <w:szCs w:val="24"/>
        </w:rPr>
        <w:t xml:space="preserve">ροέδρων και </w:t>
      </w:r>
      <w:r>
        <w:rPr>
          <w:rFonts w:eastAsia="Times New Roman" w:cs="Times New Roman"/>
          <w:szCs w:val="24"/>
        </w:rPr>
        <w:t>δ</w:t>
      </w:r>
      <w:r>
        <w:rPr>
          <w:rFonts w:eastAsia="Times New Roman" w:cs="Times New Roman"/>
          <w:szCs w:val="24"/>
        </w:rPr>
        <w:t xml:space="preserve">ιευθυνόντων </w:t>
      </w:r>
      <w:r>
        <w:rPr>
          <w:rFonts w:eastAsia="Times New Roman" w:cs="Times New Roman"/>
          <w:szCs w:val="24"/>
        </w:rPr>
        <w:t>σ</w:t>
      </w:r>
      <w:r>
        <w:rPr>
          <w:rFonts w:eastAsia="Times New Roman" w:cs="Times New Roman"/>
          <w:szCs w:val="24"/>
        </w:rPr>
        <w:t>υμβούλων από 4.631 ευρώ σε 7.483 ευρώ. Αυτό το άρθρο διαγράφετε.</w:t>
      </w:r>
    </w:p>
    <w:p w14:paraId="23B83689" w14:textId="77777777" w:rsidR="00762968" w:rsidRDefault="006F10D4">
      <w:pPr>
        <w:spacing w:after="0" w:line="600" w:lineRule="auto"/>
        <w:ind w:firstLine="720"/>
        <w:jc w:val="both"/>
        <w:rPr>
          <w:rFonts w:eastAsia="Times New Roman" w:cs="Times New Roman"/>
          <w:szCs w:val="24"/>
        </w:rPr>
      </w:pPr>
      <w:r w:rsidRPr="00DA2308">
        <w:rPr>
          <w:rFonts w:eastAsia="Times New Roman" w:cs="Times New Roman"/>
          <w:b/>
          <w:szCs w:val="24"/>
        </w:rPr>
        <w:t>ΑΙΚΑΤΕΡΙΝΗ ΠΑΠΑΝΑΤΣΙΟΥ (Υφυπουργός Οικονομικών):</w:t>
      </w:r>
      <w:r>
        <w:rPr>
          <w:rFonts w:eastAsia="Times New Roman" w:cs="Times New Roman"/>
          <w:b/>
          <w:szCs w:val="24"/>
        </w:rPr>
        <w:t xml:space="preserve"> </w:t>
      </w:r>
      <w:r>
        <w:rPr>
          <w:rFonts w:eastAsia="Times New Roman" w:cs="Times New Roman"/>
          <w:szCs w:val="24"/>
        </w:rPr>
        <w:t>Αυτό το λέτε εσείς.</w:t>
      </w:r>
    </w:p>
    <w:p w14:paraId="23B8368A" w14:textId="77777777" w:rsidR="00762968" w:rsidRDefault="006F10D4">
      <w:pPr>
        <w:spacing w:after="0" w:line="600" w:lineRule="auto"/>
        <w:ind w:firstLine="720"/>
        <w:jc w:val="both"/>
        <w:rPr>
          <w:rFonts w:eastAsia="Times New Roman" w:cs="Times New Roman"/>
          <w:szCs w:val="24"/>
        </w:rPr>
      </w:pPr>
      <w:r w:rsidRPr="00DA2308">
        <w:rPr>
          <w:rFonts w:eastAsia="Times New Roman" w:cs="Times New Roman"/>
          <w:b/>
          <w:szCs w:val="24"/>
        </w:rPr>
        <w:t>ΙΩΑΝΝΗΣ ΜΑΝΙΑΤΗΣ:</w:t>
      </w:r>
      <w:r>
        <w:rPr>
          <w:rFonts w:eastAsia="Times New Roman" w:cs="Times New Roman"/>
          <w:b/>
          <w:szCs w:val="24"/>
        </w:rPr>
        <w:t xml:space="preserve"> </w:t>
      </w:r>
      <w:r>
        <w:rPr>
          <w:rFonts w:eastAsia="Times New Roman" w:cs="Times New Roman"/>
          <w:szCs w:val="24"/>
        </w:rPr>
        <w:t>Όχι, εγώ διαβάζω από τη σελίδα 36. Είναι αυτό το οποίο διαβάζω; Αυτό το άρθρο αποσύρετε;</w:t>
      </w:r>
    </w:p>
    <w:p w14:paraId="23B8368B" w14:textId="77777777" w:rsidR="00762968" w:rsidRDefault="006F10D4">
      <w:pPr>
        <w:spacing w:after="0" w:line="600" w:lineRule="auto"/>
        <w:ind w:firstLine="720"/>
        <w:jc w:val="both"/>
        <w:rPr>
          <w:rFonts w:eastAsia="Times New Roman" w:cs="Times New Roman"/>
          <w:szCs w:val="24"/>
        </w:rPr>
      </w:pPr>
      <w:r w:rsidRPr="00DA2308">
        <w:rPr>
          <w:rFonts w:eastAsia="Times New Roman" w:cs="Times New Roman"/>
          <w:b/>
          <w:szCs w:val="24"/>
        </w:rPr>
        <w:t>Α</w:t>
      </w:r>
      <w:r w:rsidRPr="00DA2308">
        <w:rPr>
          <w:rFonts w:eastAsia="Times New Roman" w:cs="Times New Roman"/>
          <w:b/>
          <w:szCs w:val="24"/>
        </w:rPr>
        <w:t>ΙΚΑΤΕΡΙΝΗ ΠΑΠΑΝΑΤΣΙΟΥ (Υφυπουργός Οικονομικών):</w:t>
      </w:r>
      <w:r>
        <w:rPr>
          <w:rFonts w:eastAsia="Times New Roman" w:cs="Times New Roman"/>
          <w:b/>
          <w:szCs w:val="24"/>
        </w:rPr>
        <w:t xml:space="preserve"> </w:t>
      </w:r>
      <w:r>
        <w:rPr>
          <w:rFonts w:eastAsia="Times New Roman" w:cs="Times New Roman"/>
          <w:szCs w:val="24"/>
        </w:rPr>
        <w:t>Ακριβώς.</w:t>
      </w:r>
    </w:p>
    <w:p w14:paraId="23B8368C" w14:textId="77777777" w:rsidR="00762968" w:rsidRDefault="006F10D4">
      <w:pPr>
        <w:spacing w:after="0" w:line="600" w:lineRule="auto"/>
        <w:ind w:firstLine="720"/>
        <w:jc w:val="both"/>
        <w:rPr>
          <w:rFonts w:eastAsia="Times New Roman" w:cs="Times New Roman"/>
          <w:szCs w:val="24"/>
        </w:rPr>
      </w:pPr>
      <w:r w:rsidRPr="00DA2308">
        <w:rPr>
          <w:rFonts w:eastAsia="Times New Roman" w:cs="Times New Roman"/>
          <w:b/>
          <w:szCs w:val="24"/>
        </w:rPr>
        <w:t>ΙΩΑΝΝΗΣ ΜΑΝΙΑΤΗΣ:</w:t>
      </w:r>
      <w:r>
        <w:rPr>
          <w:rFonts w:eastAsia="Times New Roman" w:cs="Times New Roman"/>
          <w:b/>
          <w:szCs w:val="24"/>
        </w:rPr>
        <w:t xml:space="preserve"> </w:t>
      </w:r>
      <w:r>
        <w:rPr>
          <w:rFonts w:eastAsia="Times New Roman" w:cs="Times New Roman"/>
          <w:szCs w:val="24"/>
        </w:rPr>
        <w:t>Μάλιστα, το αποσύρετε.</w:t>
      </w:r>
    </w:p>
    <w:p w14:paraId="23B8368D"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 xml:space="preserve">Η δεύτερη ερώτηση αφορά το Ζάππειο. Ομολογώ ότι δεν κατάλαβα καθόλου την τεκμηρίωση και θέλω </w:t>
      </w:r>
      <w:r>
        <w:rPr>
          <w:rFonts w:eastAsia="Times New Roman" w:cs="Times New Roman"/>
          <w:szCs w:val="24"/>
        </w:rPr>
        <w:t>μί</w:t>
      </w:r>
      <w:r>
        <w:rPr>
          <w:rFonts w:eastAsia="Times New Roman" w:cs="Times New Roman"/>
          <w:szCs w:val="24"/>
        </w:rPr>
        <w:t xml:space="preserve">α εξήγηση. Μας </w:t>
      </w:r>
      <w:r>
        <w:rPr>
          <w:rFonts w:eastAsia="Times New Roman" w:cs="Times New Roman"/>
          <w:szCs w:val="24"/>
        </w:rPr>
        <w:lastRenderedPageBreak/>
        <w:t>είπατε πως τόσα χρόνια δεν μπορούσε να λειτουργή</w:t>
      </w:r>
      <w:r>
        <w:rPr>
          <w:rFonts w:eastAsia="Times New Roman" w:cs="Times New Roman"/>
          <w:szCs w:val="24"/>
        </w:rPr>
        <w:t>σει σωστά το Ζάππειο και γι’ αυτό θεωρείτε σκόπιμο να υπάρχει θέση έμμισθου Γενικού Γραμματέα, για τον οποίο -διαβάζω στη σελίδα 37- προβλέπεται από την έκθεση του Γενικού Λογιστηρίου του Κράτους ετήσια δαπάνη ύψους 56.000 ευρώ. Καταλαβαίνω καλά ότι δημιου</w:t>
      </w:r>
      <w:r>
        <w:rPr>
          <w:rFonts w:eastAsia="Times New Roman" w:cs="Times New Roman"/>
          <w:szCs w:val="24"/>
        </w:rPr>
        <w:t>ργείτε μια επιπλέον θέση Γενικού Γραμματέα για το Ζάππειο, που το κόστος για το ελληνικό δημόσιο της αμοιβής του συγκεκριμένου προσώπου θα είναι 56.000 ευρώ, επειδή εκτιμάτε ότι δεν λειτουργεί μέχρι τώρα σωστά το Ζάππειο και θέλετε να βελτιώσετε τη λειτουρ</w:t>
      </w:r>
      <w:r>
        <w:rPr>
          <w:rFonts w:eastAsia="Times New Roman" w:cs="Times New Roman"/>
          <w:szCs w:val="24"/>
        </w:rPr>
        <w:t>γία του; Αυτές είναι οι δύο ερωτήσεις, κύριε Πρόεδρε.</w:t>
      </w:r>
    </w:p>
    <w:p w14:paraId="23B8368E" w14:textId="77777777" w:rsidR="00762968" w:rsidRDefault="006F10D4">
      <w:pPr>
        <w:spacing w:after="0" w:line="600" w:lineRule="auto"/>
        <w:ind w:firstLine="720"/>
        <w:jc w:val="both"/>
        <w:rPr>
          <w:rFonts w:eastAsia="Times New Roman" w:cs="Times New Roman"/>
          <w:szCs w:val="24"/>
        </w:rPr>
      </w:pPr>
      <w:r w:rsidRPr="00DA2308">
        <w:rPr>
          <w:rFonts w:eastAsia="Times New Roman" w:cs="Times New Roman"/>
          <w:b/>
          <w:szCs w:val="24"/>
        </w:rPr>
        <w:t xml:space="preserve">ΠΡΟΕΔΡΕΥΩΝ (Γεώργιος </w:t>
      </w:r>
      <w:proofErr w:type="spellStart"/>
      <w:r w:rsidRPr="00DA2308">
        <w:rPr>
          <w:rFonts w:eastAsia="Times New Roman" w:cs="Times New Roman"/>
          <w:b/>
          <w:szCs w:val="24"/>
        </w:rPr>
        <w:t>Λαμπρούλης</w:t>
      </w:r>
      <w:proofErr w:type="spellEnd"/>
      <w:r w:rsidRPr="00DA2308">
        <w:rPr>
          <w:rFonts w:eastAsia="Times New Roman" w:cs="Times New Roman"/>
          <w:b/>
          <w:szCs w:val="24"/>
        </w:rPr>
        <w:t>):</w:t>
      </w:r>
      <w:r>
        <w:rPr>
          <w:rFonts w:eastAsia="Times New Roman" w:cs="Times New Roman"/>
          <w:szCs w:val="24"/>
        </w:rPr>
        <w:t xml:space="preserve"> Καλώς.</w:t>
      </w:r>
    </w:p>
    <w:p w14:paraId="23B8368F" w14:textId="77777777" w:rsidR="00762968" w:rsidRDefault="006F10D4">
      <w:pPr>
        <w:spacing w:after="0" w:line="600" w:lineRule="auto"/>
        <w:ind w:firstLine="720"/>
        <w:jc w:val="both"/>
        <w:rPr>
          <w:rFonts w:eastAsia="Times New Roman" w:cs="Times New Roman"/>
          <w:szCs w:val="24"/>
        </w:rPr>
      </w:pPr>
      <w:r w:rsidRPr="0043581E">
        <w:rPr>
          <w:rFonts w:eastAsia="Times New Roman" w:cs="Times New Roman"/>
          <w:b/>
          <w:szCs w:val="24"/>
        </w:rPr>
        <w:t>ΓΕΩΡΓΙΟΣ ΑΜΥΡΑΣ:</w:t>
      </w:r>
      <w:r>
        <w:rPr>
          <w:rFonts w:eastAsia="Times New Roman" w:cs="Times New Roman"/>
          <w:szCs w:val="24"/>
        </w:rPr>
        <w:t xml:space="preserve"> Κύριε Πρόεδρε!</w:t>
      </w:r>
    </w:p>
    <w:p w14:paraId="23B83690" w14:textId="77777777" w:rsidR="00762968" w:rsidRDefault="006F10D4">
      <w:pPr>
        <w:spacing w:after="0" w:line="600" w:lineRule="auto"/>
        <w:ind w:firstLine="720"/>
        <w:jc w:val="both"/>
        <w:rPr>
          <w:rFonts w:eastAsia="Times New Roman" w:cs="Times New Roman"/>
          <w:szCs w:val="24"/>
        </w:rPr>
      </w:pPr>
      <w:r w:rsidRPr="00DA2308">
        <w:rPr>
          <w:rFonts w:eastAsia="Times New Roman" w:cs="Times New Roman"/>
          <w:b/>
          <w:szCs w:val="24"/>
        </w:rPr>
        <w:t xml:space="preserve">ΠΡΟΕΔΡΕΥΩΝ (Γεώργιος </w:t>
      </w:r>
      <w:proofErr w:type="spellStart"/>
      <w:r w:rsidRPr="00DA2308">
        <w:rPr>
          <w:rFonts w:eastAsia="Times New Roman" w:cs="Times New Roman"/>
          <w:b/>
          <w:szCs w:val="24"/>
        </w:rPr>
        <w:t>Λαμπρούλης</w:t>
      </w:r>
      <w:proofErr w:type="spellEnd"/>
      <w:r w:rsidRPr="00DA2308">
        <w:rPr>
          <w:rFonts w:eastAsia="Times New Roman" w:cs="Times New Roman"/>
          <w:b/>
          <w:szCs w:val="24"/>
        </w:rPr>
        <w:t>):</w:t>
      </w:r>
      <w:r>
        <w:rPr>
          <w:rFonts w:eastAsia="Times New Roman" w:cs="Times New Roman"/>
          <w:szCs w:val="24"/>
        </w:rPr>
        <w:t xml:space="preserve"> Κι εσείς, κύριε </w:t>
      </w:r>
      <w:proofErr w:type="spellStart"/>
      <w:r>
        <w:rPr>
          <w:rFonts w:eastAsia="Times New Roman" w:cs="Times New Roman"/>
          <w:szCs w:val="24"/>
        </w:rPr>
        <w:t>Αμυρά</w:t>
      </w:r>
      <w:proofErr w:type="spellEnd"/>
      <w:r>
        <w:rPr>
          <w:rFonts w:eastAsia="Times New Roman" w:cs="Times New Roman"/>
          <w:szCs w:val="24"/>
        </w:rPr>
        <w:t xml:space="preserve"> ερώτηση;</w:t>
      </w:r>
    </w:p>
    <w:p w14:paraId="23B83691" w14:textId="77777777" w:rsidR="00762968" w:rsidRDefault="006F10D4">
      <w:pPr>
        <w:spacing w:after="0" w:line="600" w:lineRule="auto"/>
        <w:ind w:firstLine="720"/>
        <w:jc w:val="both"/>
        <w:rPr>
          <w:rFonts w:eastAsia="Times New Roman" w:cs="Times New Roman"/>
          <w:szCs w:val="24"/>
        </w:rPr>
      </w:pPr>
      <w:r w:rsidRPr="0043581E">
        <w:rPr>
          <w:rFonts w:eastAsia="Times New Roman" w:cs="Times New Roman"/>
          <w:b/>
          <w:szCs w:val="24"/>
        </w:rPr>
        <w:t>ΓΕΩΡΓΙΟΣ ΑΜΥΡΑΣ:</w:t>
      </w:r>
      <w:r>
        <w:rPr>
          <w:rFonts w:eastAsia="Times New Roman" w:cs="Times New Roman"/>
          <w:szCs w:val="24"/>
        </w:rPr>
        <w:t xml:space="preserve"> Μάλιστα, κύριε Πρόεδρε.</w:t>
      </w:r>
    </w:p>
    <w:p w14:paraId="23B83692" w14:textId="77777777" w:rsidR="00762968" w:rsidRDefault="006F10D4">
      <w:pPr>
        <w:spacing w:after="0" w:line="600" w:lineRule="auto"/>
        <w:ind w:firstLine="720"/>
        <w:jc w:val="both"/>
        <w:rPr>
          <w:rFonts w:eastAsia="Times New Roman" w:cs="Times New Roman"/>
          <w:szCs w:val="24"/>
        </w:rPr>
      </w:pPr>
      <w:r w:rsidRPr="00DA2308">
        <w:rPr>
          <w:rFonts w:eastAsia="Times New Roman" w:cs="Times New Roman"/>
          <w:b/>
          <w:szCs w:val="24"/>
        </w:rPr>
        <w:t xml:space="preserve">ΠΡΟΕΔΡΕΥΩΝ (Γεώργιος </w:t>
      </w:r>
      <w:proofErr w:type="spellStart"/>
      <w:r w:rsidRPr="00DA2308">
        <w:rPr>
          <w:rFonts w:eastAsia="Times New Roman" w:cs="Times New Roman"/>
          <w:b/>
          <w:szCs w:val="24"/>
        </w:rPr>
        <w:t>Λα</w:t>
      </w:r>
      <w:r w:rsidRPr="00DA2308">
        <w:rPr>
          <w:rFonts w:eastAsia="Times New Roman" w:cs="Times New Roman"/>
          <w:b/>
          <w:szCs w:val="24"/>
        </w:rPr>
        <w:t>μπρούλης</w:t>
      </w:r>
      <w:proofErr w:type="spellEnd"/>
      <w:r w:rsidRPr="00DA2308">
        <w:rPr>
          <w:rFonts w:eastAsia="Times New Roman" w:cs="Times New Roman"/>
          <w:b/>
          <w:szCs w:val="24"/>
        </w:rPr>
        <w:t>):</w:t>
      </w:r>
      <w:r>
        <w:rPr>
          <w:rFonts w:eastAsia="Times New Roman" w:cs="Times New Roman"/>
          <w:szCs w:val="24"/>
        </w:rPr>
        <w:t xml:space="preserve"> Να μαζέψουμε τις ερωτήσεις.</w:t>
      </w:r>
    </w:p>
    <w:p w14:paraId="23B83693"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 xml:space="preserve">Ελάτε, κύριε </w:t>
      </w:r>
      <w:proofErr w:type="spellStart"/>
      <w:r>
        <w:rPr>
          <w:rFonts w:eastAsia="Times New Roman" w:cs="Times New Roman"/>
          <w:szCs w:val="24"/>
        </w:rPr>
        <w:t>Αμυρά</w:t>
      </w:r>
      <w:proofErr w:type="spellEnd"/>
      <w:r>
        <w:rPr>
          <w:rFonts w:eastAsia="Times New Roman" w:cs="Times New Roman"/>
          <w:szCs w:val="24"/>
        </w:rPr>
        <w:t>.</w:t>
      </w:r>
    </w:p>
    <w:p w14:paraId="23B83694" w14:textId="77777777" w:rsidR="00762968" w:rsidRDefault="006F10D4">
      <w:pPr>
        <w:spacing w:after="0" w:line="600" w:lineRule="auto"/>
        <w:ind w:firstLine="720"/>
        <w:jc w:val="both"/>
        <w:rPr>
          <w:rFonts w:eastAsia="Times New Roman" w:cs="Times New Roman"/>
          <w:szCs w:val="24"/>
        </w:rPr>
      </w:pPr>
      <w:r w:rsidRPr="0043581E">
        <w:rPr>
          <w:rFonts w:eastAsia="Times New Roman" w:cs="Times New Roman"/>
          <w:b/>
          <w:szCs w:val="24"/>
        </w:rPr>
        <w:lastRenderedPageBreak/>
        <w:t>ΓΕΩΡΓΙΟΣ ΑΜΥΡΑΣ:</w:t>
      </w:r>
      <w:r>
        <w:rPr>
          <w:rFonts w:eastAsia="Times New Roman" w:cs="Times New Roman"/>
          <w:szCs w:val="24"/>
        </w:rPr>
        <w:t xml:space="preserve"> Θα είμαι σύντομος, κύριε Πρόεδρε.</w:t>
      </w:r>
    </w:p>
    <w:p w14:paraId="23B83695"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Κυρία Υπουργέ, κι εγώ σε προέκταση του ιδίου ερωτήματος για το Ζάππειο θέλω να σας ρωτήσω. Η τροπολογία λοιπόν αυτή που φέρατε προβλέπει δαπάνη ύψ</w:t>
      </w:r>
      <w:r>
        <w:rPr>
          <w:rFonts w:eastAsia="Times New Roman" w:cs="Times New Roman"/>
          <w:szCs w:val="24"/>
        </w:rPr>
        <w:t xml:space="preserve">ους 56.000 ευρώ για σύσταση μιας οργανικής θέσης που την ονομάζετε </w:t>
      </w:r>
      <w:r>
        <w:rPr>
          <w:rFonts w:eastAsia="Times New Roman" w:cs="Times New Roman"/>
          <w:szCs w:val="24"/>
        </w:rPr>
        <w:t>«</w:t>
      </w:r>
      <w:r>
        <w:rPr>
          <w:rFonts w:eastAsia="Times New Roman" w:cs="Times New Roman"/>
          <w:szCs w:val="24"/>
        </w:rPr>
        <w:t xml:space="preserve">Γενικό Γραμματέα </w:t>
      </w:r>
      <w:r>
        <w:rPr>
          <w:rFonts w:eastAsia="Times New Roman" w:cs="Times New Roman"/>
          <w:szCs w:val="24"/>
        </w:rPr>
        <w:t>–</w:t>
      </w:r>
      <w:proofErr w:type="spellStart"/>
      <w:r>
        <w:rPr>
          <w:rFonts w:eastAsia="Times New Roman" w:cs="Times New Roman"/>
          <w:szCs w:val="24"/>
        </w:rPr>
        <w:t>Ζαππείου</w:t>
      </w:r>
      <w:proofErr w:type="spellEnd"/>
      <w:r>
        <w:rPr>
          <w:rFonts w:eastAsia="Times New Roman" w:cs="Times New Roman"/>
          <w:szCs w:val="24"/>
        </w:rPr>
        <w:t>»</w:t>
      </w:r>
      <w:r>
        <w:rPr>
          <w:rFonts w:eastAsia="Times New Roman" w:cs="Times New Roman"/>
          <w:szCs w:val="24"/>
        </w:rPr>
        <w:t xml:space="preserve"> θα την πω εγώ-, χωρίς όμως να καθορίζονται προσόντα και προϋποθέσεις. Πώς βγάζετε χωρίς προσόντα και προϋποθέσεις και κοστολογείτε, να το πω έτσι, την εργασία α</w:t>
      </w:r>
      <w:r>
        <w:rPr>
          <w:rFonts w:eastAsia="Times New Roman" w:cs="Times New Roman"/>
          <w:szCs w:val="24"/>
        </w:rPr>
        <w:t>υτού που θα καταλάβει την καινούρ</w:t>
      </w:r>
      <w:r>
        <w:rPr>
          <w:rFonts w:eastAsia="Times New Roman" w:cs="Times New Roman"/>
          <w:szCs w:val="24"/>
        </w:rPr>
        <w:t>γ</w:t>
      </w:r>
      <w:r>
        <w:rPr>
          <w:rFonts w:eastAsia="Times New Roman" w:cs="Times New Roman"/>
          <w:szCs w:val="24"/>
        </w:rPr>
        <w:t xml:space="preserve">ια θέση στα 56.000 ευρώ; Με </w:t>
      </w:r>
      <w:proofErr w:type="spellStart"/>
      <w:r>
        <w:rPr>
          <w:rFonts w:eastAsia="Times New Roman" w:cs="Times New Roman"/>
          <w:szCs w:val="24"/>
        </w:rPr>
        <w:t>συγχωρείτε</w:t>
      </w:r>
      <w:proofErr w:type="spellEnd"/>
      <w:r>
        <w:rPr>
          <w:rFonts w:eastAsia="Times New Roman" w:cs="Times New Roman"/>
          <w:szCs w:val="24"/>
        </w:rPr>
        <w:t xml:space="preserve"> που θα το πω, αλλά είναι τόσο πολύπλοκη αυτή η θέση στο Ζάππειο; Δεν νομίζω ότι κάνουν πυρηνική φυσική ούτε τα πειράματα στο </w:t>
      </w:r>
      <w:r>
        <w:rPr>
          <w:rFonts w:eastAsia="Times New Roman" w:cs="Times New Roman"/>
          <w:szCs w:val="24"/>
          <w:lang w:val="en-US"/>
        </w:rPr>
        <w:t>CERN</w:t>
      </w:r>
      <w:r>
        <w:rPr>
          <w:rFonts w:eastAsia="Times New Roman" w:cs="Times New Roman"/>
          <w:szCs w:val="24"/>
        </w:rPr>
        <w:t>. Είναι λογικό το ποσό των 56.000 ευρώ για να διοικείς</w:t>
      </w:r>
      <w:r>
        <w:rPr>
          <w:rFonts w:eastAsia="Times New Roman" w:cs="Times New Roman"/>
          <w:szCs w:val="24"/>
        </w:rPr>
        <w:t xml:space="preserve"> το Ζάππειο τον χρόνο; Εγώ το βρίσκω απαράδεκτο.</w:t>
      </w:r>
    </w:p>
    <w:p w14:paraId="23B83696" w14:textId="77777777" w:rsidR="00762968" w:rsidRDefault="006F10D4">
      <w:pPr>
        <w:spacing w:after="0" w:line="600" w:lineRule="auto"/>
        <w:ind w:firstLine="720"/>
        <w:jc w:val="both"/>
        <w:rPr>
          <w:rFonts w:eastAsia="Times New Roman" w:cs="Times New Roman"/>
          <w:szCs w:val="24"/>
        </w:rPr>
      </w:pPr>
      <w:r w:rsidRPr="00DA2308">
        <w:rPr>
          <w:rFonts w:eastAsia="Times New Roman" w:cs="Times New Roman"/>
          <w:b/>
          <w:szCs w:val="24"/>
        </w:rPr>
        <w:t xml:space="preserve">ΠΡΟΕΔΡΕΥΩΝ (Γεώργιος </w:t>
      </w:r>
      <w:proofErr w:type="spellStart"/>
      <w:r w:rsidRPr="00DA2308">
        <w:rPr>
          <w:rFonts w:eastAsia="Times New Roman" w:cs="Times New Roman"/>
          <w:b/>
          <w:szCs w:val="24"/>
        </w:rPr>
        <w:t>Λαμπρούλης</w:t>
      </w:r>
      <w:proofErr w:type="spellEnd"/>
      <w:r w:rsidRPr="00DA2308">
        <w:rPr>
          <w:rFonts w:eastAsia="Times New Roman" w:cs="Times New Roman"/>
          <w:b/>
          <w:szCs w:val="24"/>
        </w:rPr>
        <w:t>):</w:t>
      </w:r>
      <w:r>
        <w:rPr>
          <w:rFonts w:eastAsia="Times New Roman" w:cs="Times New Roman"/>
          <w:szCs w:val="24"/>
        </w:rPr>
        <w:t xml:space="preserve"> Ευχαριστούμε, κύριε </w:t>
      </w:r>
      <w:proofErr w:type="spellStart"/>
      <w:r>
        <w:rPr>
          <w:rFonts w:eastAsia="Times New Roman" w:cs="Times New Roman"/>
          <w:szCs w:val="24"/>
        </w:rPr>
        <w:t>Αμυρά</w:t>
      </w:r>
      <w:proofErr w:type="spellEnd"/>
      <w:r>
        <w:rPr>
          <w:rFonts w:eastAsia="Times New Roman" w:cs="Times New Roman"/>
          <w:szCs w:val="24"/>
        </w:rPr>
        <w:t>.</w:t>
      </w:r>
    </w:p>
    <w:p w14:paraId="23B83697"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Κυρία Υπουργέ, θα απαντήσετε τώρα;</w:t>
      </w:r>
    </w:p>
    <w:p w14:paraId="23B83698" w14:textId="77777777" w:rsidR="00762968" w:rsidRDefault="006F10D4">
      <w:pPr>
        <w:spacing w:after="0" w:line="600" w:lineRule="auto"/>
        <w:ind w:firstLine="720"/>
        <w:jc w:val="both"/>
        <w:rPr>
          <w:rFonts w:eastAsia="Times New Roman" w:cs="Times New Roman"/>
          <w:szCs w:val="24"/>
        </w:rPr>
      </w:pPr>
      <w:r w:rsidRPr="00DA2308">
        <w:rPr>
          <w:rFonts w:eastAsia="Times New Roman" w:cs="Times New Roman"/>
          <w:b/>
          <w:szCs w:val="24"/>
        </w:rPr>
        <w:lastRenderedPageBreak/>
        <w:t>ΑΙΚΑΤΕΡΙΝΗ ΠΑΠΑΝΑΤΣΙΟΥ (Υφυπουργός Οικονομικών):</w:t>
      </w:r>
      <w:r>
        <w:rPr>
          <w:rFonts w:eastAsia="Times New Roman" w:cs="Times New Roman"/>
          <w:b/>
          <w:szCs w:val="24"/>
        </w:rPr>
        <w:t xml:space="preserve"> </w:t>
      </w:r>
      <w:r>
        <w:rPr>
          <w:rFonts w:eastAsia="Times New Roman" w:cs="Times New Roman"/>
          <w:szCs w:val="24"/>
        </w:rPr>
        <w:t>Τώρα κύριε Πρόεδρε, για να μην δημιουργούνται εντυπώσεις.</w:t>
      </w:r>
    </w:p>
    <w:p w14:paraId="23B83699" w14:textId="77777777" w:rsidR="00762968" w:rsidRDefault="006F10D4">
      <w:pPr>
        <w:spacing w:after="0" w:line="600" w:lineRule="auto"/>
        <w:ind w:firstLine="720"/>
        <w:jc w:val="both"/>
        <w:rPr>
          <w:rFonts w:eastAsia="Times New Roman" w:cs="Times New Roman"/>
          <w:szCs w:val="24"/>
        </w:rPr>
      </w:pPr>
      <w:r w:rsidRPr="00DA2308">
        <w:rPr>
          <w:rFonts w:eastAsia="Times New Roman" w:cs="Times New Roman"/>
          <w:b/>
          <w:szCs w:val="24"/>
        </w:rPr>
        <w:t xml:space="preserve">ΠΡΟΕΔΡΕΥΩΝ (Γεώργιος </w:t>
      </w:r>
      <w:proofErr w:type="spellStart"/>
      <w:r w:rsidRPr="00DA2308">
        <w:rPr>
          <w:rFonts w:eastAsia="Times New Roman" w:cs="Times New Roman"/>
          <w:b/>
          <w:szCs w:val="24"/>
        </w:rPr>
        <w:t>Λαμπρούλης</w:t>
      </w:r>
      <w:proofErr w:type="spellEnd"/>
      <w:r w:rsidRPr="00DA2308">
        <w:rPr>
          <w:rFonts w:eastAsia="Times New Roman" w:cs="Times New Roman"/>
          <w:b/>
          <w:szCs w:val="24"/>
        </w:rPr>
        <w:t>):</w:t>
      </w:r>
      <w:r>
        <w:rPr>
          <w:rFonts w:eastAsia="Times New Roman" w:cs="Times New Roman"/>
          <w:szCs w:val="24"/>
        </w:rPr>
        <w:t xml:space="preserve"> Επειδή είμαστε στη διαδικασία των τοποθετήσεων των </w:t>
      </w:r>
      <w:r>
        <w:rPr>
          <w:rFonts w:eastAsia="Times New Roman" w:cs="Times New Roman"/>
          <w:szCs w:val="24"/>
        </w:rPr>
        <w:t>ε</w:t>
      </w:r>
      <w:r>
        <w:rPr>
          <w:rFonts w:eastAsia="Times New Roman" w:cs="Times New Roman"/>
          <w:szCs w:val="24"/>
        </w:rPr>
        <w:t>ισηγητών.</w:t>
      </w:r>
    </w:p>
    <w:p w14:paraId="23B8369A" w14:textId="77777777" w:rsidR="00762968" w:rsidRDefault="006F10D4">
      <w:pPr>
        <w:spacing w:after="0" w:line="600" w:lineRule="auto"/>
        <w:ind w:firstLine="720"/>
        <w:jc w:val="both"/>
        <w:rPr>
          <w:rFonts w:eastAsia="Times New Roman" w:cs="Times New Roman"/>
          <w:szCs w:val="24"/>
        </w:rPr>
      </w:pPr>
      <w:r w:rsidRPr="00DA2308">
        <w:rPr>
          <w:rFonts w:eastAsia="Times New Roman" w:cs="Times New Roman"/>
          <w:b/>
          <w:szCs w:val="24"/>
        </w:rPr>
        <w:t>ΑΙΚΑΤΕΡΙΝΗ ΠΑΠΑΝΑΤΣΙΟΥ (Υφυπουργός Οικονομικών):</w:t>
      </w:r>
      <w:r>
        <w:rPr>
          <w:rFonts w:eastAsia="Times New Roman" w:cs="Times New Roman"/>
          <w:b/>
          <w:szCs w:val="24"/>
        </w:rPr>
        <w:t xml:space="preserve"> </w:t>
      </w:r>
      <w:r>
        <w:rPr>
          <w:rFonts w:eastAsia="Times New Roman" w:cs="Times New Roman"/>
          <w:szCs w:val="24"/>
        </w:rPr>
        <w:t>Τώρα, κύριε Πρόεδρε.</w:t>
      </w:r>
    </w:p>
    <w:p w14:paraId="23B8369B" w14:textId="77777777" w:rsidR="00762968" w:rsidRDefault="006F10D4">
      <w:pPr>
        <w:spacing w:after="0" w:line="600" w:lineRule="auto"/>
        <w:ind w:firstLine="720"/>
        <w:jc w:val="both"/>
        <w:rPr>
          <w:rFonts w:eastAsia="Times New Roman" w:cs="Times New Roman"/>
          <w:szCs w:val="24"/>
        </w:rPr>
      </w:pPr>
      <w:r w:rsidRPr="00DA2308">
        <w:rPr>
          <w:rFonts w:eastAsia="Times New Roman" w:cs="Times New Roman"/>
          <w:b/>
          <w:szCs w:val="24"/>
        </w:rPr>
        <w:t xml:space="preserve">ΠΡΟΕΔΡΕΥΩΝ (Γεώργιος </w:t>
      </w:r>
      <w:proofErr w:type="spellStart"/>
      <w:r w:rsidRPr="00DA2308">
        <w:rPr>
          <w:rFonts w:eastAsia="Times New Roman" w:cs="Times New Roman"/>
          <w:b/>
          <w:szCs w:val="24"/>
        </w:rPr>
        <w:t>Λαμπρούλης</w:t>
      </w:r>
      <w:proofErr w:type="spellEnd"/>
      <w:r w:rsidRPr="00DA2308">
        <w:rPr>
          <w:rFonts w:eastAsia="Times New Roman" w:cs="Times New Roman"/>
          <w:b/>
          <w:szCs w:val="24"/>
        </w:rPr>
        <w:t>):</w:t>
      </w:r>
      <w:r>
        <w:rPr>
          <w:rFonts w:eastAsia="Times New Roman" w:cs="Times New Roman"/>
          <w:szCs w:val="24"/>
        </w:rPr>
        <w:t xml:space="preserve"> Θα σας δώσω τον λόγο. Απλώς εγώ σας προτείνω κάτι άλλο. </w:t>
      </w:r>
      <w:r>
        <w:rPr>
          <w:rFonts w:eastAsia="Times New Roman" w:cs="Times New Roman"/>
          <w:szCs w:val="24"/>
        </w:rPr>
        <w:t>Αν δεν το δέχεστε, καμμία αντίρρηση. Να απαντήσετε, αλίμονο</w:t>
      </w:r>
      <w:r>
        <w:rPr>
          <w:rFonts w:eastAsia="Times New Roman" w:cs="Times New Roman"/>
          <w:szCs w:val="24"/>
        </w:rPr>
        <w:t>.</w:t>
      </w:r>
    </w:p>
    <w:p w14:paraId="23B8369C"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 xml:space="preserve">Επειδή οι </w:t>
      </w:r>
      <w:r>
        <w:rPr>
          <w:rFonts w:eastAsia="Times New Roman" w:cs="Times New Roman"/>
          <w:szCs w:val="24"/>
        </w:rPr>
        <w:t>ε</w:t>
      </w:r>
      <w:r>
        <w:rPr>
          <w:rFonts w:eastAsia="Times New Roman" w:cs="Times New Roman"/>
          <w:szCs w:val="24"/>
        </w:rPr>
        <w:t>ισηγητές, ενδεχομένως, να θίξουν τα ζητήματα των τροπολογιών, να μαζέψετε την εικόνα και στο τέλος να απαντήσετε. Αν θέλετε τώρα, αλίμονο.</w:t>
      </w:r>
    </w:p>
    <w:p w14:paraId="23B8369D"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Δύο λεπτά, πιστεύω ότι θα επαρκέσουν.</w:t>
      </w:r>
    </w:p>
    <w:p w14:paraId="23B8369E" w14:textId="77777777" w:rsidR="00762968" w:rsidRDefault="006F10D4">
      <w:pPr>
        <w:spacing w:after="0" w:line="600" w:lineRule="auto"/>
        <w:ind w:firstLine="720"/>
        <w:jc w:val="both"/>
        <w:rPr>
          <w:rFonts w:eastAsia="Times New Roman" w:cs="Times New Roman"/>
          <w:szCs w:val="24"/>
        </w:rPr>
      </w:pPr>
      <w:r w:rsidRPr="00DA2308">
        <w:rPr>
          <w:rFonts w:eastAsia="Times New Roman" w:cs="Times New Roman"/>
          <w:b/>
          <w:szCs w:val="24"/>
        </w:rPr>
        <w:t>ΑΙΚΑΤΕΡ</w:t>
      </w:r>
      <w:r w:rsidRPr="00DA2308">
        <w:rPr>
          <w:rFonts w:eastAsia="Times New Roman" w:cs="Times New Roman"/>
          <w:b/>
          <w:szCs w:val="24"/>
        </w:rPr>
        <w:t>ΙΝΗ ΠΑΠΑΝΑΤΣΙΟΥ (Υφυπουργός Οικονομικών):</w:t>
      </w:r>
      <w:r>
        <w:rPr>
          <w:rFonts w:eastAsia="Times New Roman" w:cs="Times New Roman"/>
          <w:b/>
          <w:szCs w:val="24"/>
        </w:rPr>
        <w:t xml:space="preserve"> </w:t>
      </w:r>
      <w:r>
        <w:rPr>
          <w:rFonts w:eastAsia="Times New Roman" w:cs="Times New Roman"/>
          <w:szCs w:val="24"/>
        </w:rPr>
        <w:t>Ένα λεπτό, κύριε Πρόεδρε. Πρέπει να ξεκαθαρίσουμε κάποια πράγματα.</w:t>
      </w:r>
    </w:p>
    <w:p w14:paraId="23B8369F"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οτιδήποτε γίνεται στο Ζάππειο δεν έχει να κάνει με τον προϋπολογισμό και τη δημόσια δαπάνη. Έχει να κάνει </w:t>
      </w:r>
      <w:r>
        <w:rPr>
          <w:rFonts w:eastAsia="Times New Roman" w:cs="Times New Roman"/>
          <w:szCs w:val="24"/>
        </w:rPr>
        <w:lastRenderedPageBreak/>
        <w:t xml:space="preserve">με το κληροδότημα του </w:t>
      </w:r>
      <w:proofErr w:type="spellStart"/>
      <w:r>
        <w:rPr>
          <w:rFonts w:eastAsia="Times New Roman" w:cs="Times New Roman"/>
          <w:szCs w:val="24"/>
        </w:rPr>
        <w:t>Ζαππείο</w:t>
      </w:r>
      <w:r>
        <w:rPr>
          <w:rFonts w:eastAsia="Times New Roman" w:cs="Times New Roman"/>
          <w:szCs w:val="24"/>
        </w:rPr>
        <w:t>υ</w:t>
      </w:r>
      <w:proofErr w:type="spellEnd"/>
      <w:r>
        <w:rPr>
          <w:rFonts w:eastAsia="Times New Roman" w:cs="Times New Roman"/>
          <w:szCs w:val="24"/>
        </w:rPr>
        <w:t>. Ακόμη και οι μισθοί και οι συντάξεις των εργαζομένων στο Ζάππειο πληρώνονται από το κληροδότημα. Δεν επιβαρύνουν τον κρατικό προϋπολογισμό. Το ξεκαθαρίζουμε αυτό.</w:t>
      </w:r>
    </w:p>
    <w:p w14:paraId="23B836A0"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 xml:space="preserve">Από εκεί και μετά, η θέση του Γενικού Γραμματέα υπήρχε στο οργανόγραμμα του </w:t>
      </w:r>
      <w:proofErr w:type="spellStart"/>
      <w:r>
        <w:rPr>
          <w:rFonts w:eastAsia="Times New Roman" w:cs="Times New Roman"/>
          <w:szCs w:val="24"/>
        </w:rPr>
        <w:t>Ζαππείου</w:t>
      </w:r>
      <w:proofErr w:type="spellEnd"/>
      <w:r>
        <w:rPr>
          <w:rFonts w:eastAsia="Times New Roman" w:cs="Times New Roman"/>
          <w:szCs w:val="24"/>
        </w:rPr>
        <w:t xml:space="preserve">. Δεν </w:t>
      </w:r>
      <w:r>
        <w:rPr>
          <w:rFonts w:eastAsia="Times New Roman" w:cs="Times New Roman"/>
          <w:szCs w:val="24"/>
        </w:rPr>
        <w:t>είναι κάτι καινούρ</w:t>
      </w:r>
      <w:r>
        <w:rPr>
          <w:rFonts w:eastAsia="Times New Roman" w:cs="Times New Roman"/>
          <w:szCs w:val="24"/>
        </w:rPr>
        <w:t>γ</w:t>
      </w:r>
      <w:r>
        <w:rPr>
          <w:rFonts w:eastAsia="Times New Roman" w:cs="Times New Roman"/>
          <w:szCs w:val="24"/>
        </w:rPr>
        <w:t>ιο.</w:t>
      </w:r>
    </w:p>
    <w:p w14:paraId="23B836A1" w14:textId="77777777" w:rsidR="00762968" w:rsidRDefault="006F10D4">
      <w:pPr>
        <w:spacing w:after="0" w:line="600" w:lineRule="auto"/>
        <w:ind w:firstLine="720"/>
        <w:jc w:val="both"/>
        <w:rPr>
          <w:rFonts w:eastAsia="Times New Roman" w:cs="Times New Roman"/>
          <w:szCs w:val="24"/>
        </w:rPr>
      </w:pPr>
      <w:r w:rsidRPr="00A730AD">
        <w:rPr>
          <w:rFonts w:eastAsia="Times New Roman" w:cs="Times New Roman"/>
          <w:b/>
          <w:szCs w:val="24"/>
        </w:rPr>
        <w:t>ΓΕΩΡΓΙΟΣ ΑΜΥΡΑΣ:</w:t>
      </w:r>
      <w:r>
        <w:rPr>
          <w:rFonts w:eastAsia="Times New Roman" w:cs="Times New Roman"/>
          <w:szCs w:val="24"/>
        </w:rPr>
        <w:t xml:space="preserve"> Ποτέ δεν είχε όμως πληρωθεί.</w:t>
      </w:r>
    </w:p>
    <w:p w14:paraId="23B836A2" w14:textId="77777777" w:rsidR="00762968" w:rsidRDefault="006F10D4">
      <w:pPr>
        <w:spacing w:after="0" w:line="600" w:lineRule="auto"/>
        <w:ind w:firstLine="720"/>
        <w:jc w:val="both"/>
        <w:rPr>
          <w:rFonts w:eastAsia="Times New Roman" w:cs="Times New Roman"/>
          <w:szCs w:val="24"/>
        </w:rPr>
      </w:pPr>
      <w:r w:rsidRPr="00DA2308">
        <w:rPr>
          <w:rFonts w:eastAsia="Times New Roman" w:cs="Times New Roman"/>
          <w:b/>
          <w:szCs w:val="24"/>
        </w:rPr>
        <w:t>ΑΙΚΑΤΕΡΙΝΗ ΠΑΠΑΝΑΤΣΙΟΥ (Υφυπουργός Οικονομικών):</w:t>
      </w:r>
      <w:r>
        <w:rPr>
          <w:rFonts w:eastAsia="Times New Roman" w:cs="Times New Roman"/>
          <w:b/>
          <w:szCs w:val="24"/>
        </w:rPr>
        <w:t xml:space="preserve"> </w:t>
      </w:r>
      <w:r>
        <w:rPr>
          <w:rFonts w:eastAsia="Times New Roman" w:cs="Times New Roman"/>
          <w:szCs w:val="24"/>
        </w:rPr>
        <w:t xml:space="preserve">Ποτέ δεν είχε πληρωθεί. Θεωρούμε ότι πρέπει να πληρωθεί και εμείς δεν θέλουμε να διορίσουμε κανέναν δικό μας, κανέναν κολλητό μας. Θέλουμε η επιλογή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ραμματέα να γίνει μέσα από το μητρώο στελεχών της δημόσιας διοίκησης, όπως γίνεται για όλους τ</w:t>
      </w:r>
      <w:r>
        <w:rPr>
          <w:rFonts w:eastAsia="Times New Roman" w:cs="Times New Roman"/>
          <w:szCs w:val="24"/>
        </w:rPr>
        <w:t xml:space="preserve">ους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γ</w:t>
      </w:r>
      <w:r>
        <w:rPr>
          <w:rFonts w:eastAsia="Times New Roman" w:cs="Times New Roman"/>
          <w:szCs w:val="24"/>
        </w:rPr>
        <w:t xml:space="preserve">ραμματείς. Και αυτές είναι ακριβώς οι προϋποθέσεις για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 xml:space="preserve">ραμματέα που θα πάρει τη θέση. Μέχρι την πλήρωση της θέσης, με αυτές τις δυνατότητες, θα γίνει η πλήρωση από το ήδη υπάρχον προσωπικό, με κάποιον που μπορεί να πάρει τη θέση, </w:t>
      </w:r>
      <w:r>
        <w:rPr>
          <w:rFonts w:eastAsia="Times New Roman" w:cs="Times New Roman"/>
          <w:szCs w:val="24"/>
        </w:rPr>
        <w:t xml:space="preserve">για να προχωρήσει η διοίκηση του </w:t>
      </w:r>
      <w:proofErr w:type="spellStart"/>
      <w:r>
        <w:rPr>
          <w:rFonts w:eastAsia="Times New Roman" w:cs="Times New Roman"/>
          <w:szCs w:val="24"/>
        </w:rPr>
        <w:t>Ζαππείου</w:t>
      </w:r>
      <w:proofErr w:type="spellEnd"/>
      <w:r>
        <w:rPr>
          <w:rFonts w:eastAsia="Times New Roman" w:cs="Times New Roman"/>
          <w:szCs w:val="24"/>
        </w:rPr>
        <w:t>.</w:t>
      </w:r>
    </w:p>
    <w:p w14:paraId="23B836A3" w14:textId="77777777" w:rsidR="00762968" w:rsidRDefault="006F10D4">
      <w:pPr>
        <w:spacing w:after="0" w:line="600" w:lineRule="auto"/>
        <w:ind w:firstLine="720"/>
        <w:jc w:val="both"/>
        <w:rPr>
          <w:rFonts w:eastAsia="Times New Roman" w:cs="Times New Roman"/>
          <w:szCs w:val="24"/>
        </w:rPr>
      </w:pPr>
      <w:r w:rsidRPr="00DA2308">
        <w:rPr>
          <w:rFonts w:eastAsia="Times New Roman" w:cs="Times New Roman"/>
          <w:b/>
          <w:szCs w:val="24"/>
        </w:rPr>
        <w:lastRenderedPageBreak/>
        <w:t xml:space="preserve">ΠΡΟΕΔΡΕΥΩΝ (Γεώργιος </w:t>
      </w:r>
      <w:proofErr w:type="spellStart"/>
      <w:r w:rsidRPr="00DA2308">
        <w:rPr>
          <w:rFonts w:eastAsia="Times New Roman" w:cs="Times New Roman"/>
          <w:b/>
          <w:szCs w:val="24"/>
        </w:rPr>
        <w:t>Λαμπρούλης</w:t>
      </w:r>
      <w:proofErr w:type="spellEnd"/>
      <w:r w:rsidRPr="00DA2308">
        <w:rPr>
          <w:rFonts w:eastAsia="Times New Roman" w:cs="Times New Roman"/>
          <w:b/>
          <w:szCs w:val="24"/>
        </w:rPr>
        <w:t>):</w:t>
      </w:r>
      <w:r>
        <w:rPr>
          <w:rFonts w:eastAsia="Times New Roman" w:cs="Times New Roman"/>
          <w:szCs w:val="24"/>
        </w:rPr>
        <w:t xml:space="preserve"> Καλώς, κυρία Υπουργέ, ευχαριστούμε.</w:t>
      </w:r>
    </w:p>
    <w:p w14:paraId="23B836A4"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ισηγητής της Νέας Δημοκρατίας κ. Χρίστος Δήμας. </w:t>
      </w:r>
    </w:p>
    <w:p w14:paraId="23B836A5" w14:textId="77777777" w:rsidR="00762968" w:rsidRDefault="006F10D4">
      <w:pPr>
        <w:spacing w:line="600" w:lineRule="auto"/>
        <w:ind w:firstLine="720"/>
        <w:contextualSpacing/>
        <w:jc w:val="both"/>
        <w:rPr>
          <w:rFonts w:eastAsia="Times New Roman"/>
          <w:szCs w:val="24"/>
        </w:rPr>
      </w:pPr>
      <w:r w:rsidRPr="000123DD">
        <w:rPr>
          <w:rFonts w:eastAsia="Times New Roman"/>
          <w:b/>
          <w:szCs w:val="24"/>
        </w:rPr>
        <w:t xml:space="preserve">ΧΡΙΣΤΟΣ ΔΗΜΑΣ: </w:t>
      </w:r>
      <w:r>
        <w:rPr>
          <w:rFonts w:eastAsia="Times New Roman"/>
          <w:szCs w:val="24"/>
        </w:rPr>
        <w:t>Ευχαριστώ, κύριε Πρόεδρε.</w:t>
      </w:r>
    </w:p>
    <w:p w14:paraId="23B836A6" w14:textId="77777777" w:rsidR="00762968" w:rsidRDefault="006F10D4">
      <w:pPr>
        <w:spacing w:line="600" w:lineRule="auto"/>
        <w:ind w:firstLine="720"/>
        <w:contextualSpacing/>
        <w:jc w:val="both"/>
        <w:rPr>
          <w:rFonts w:eastAsia="Times New Roman"/>
          <w:szCs w:val="24"/>
        </w:rPr>
      </w:pPr>
      <w:r>
        <w:rPr>
          <w:rFonts w:eastAsia="Times New Roman"/>
          <w:szCs w:val="24"/>
        </w:rPr>
        <w:t xml:space="preserve">Θα ξεκινήσω κι εγώ με τις </w:t>
      </w:r>
      <w:r>
        <w:rPr>
          <w:rFonts w:eastAsia="Times New Roman"/>
          <w:szCs w:val="24"/>
        </w:rPr>
        <w:t>τροπολογίες.</w:t>
      </w:r>
    </w:p>
    <w:p w14:paraId="23B836A7" w14:textId="77777777" w:rsidR="00762968" w:rsidRDefault="006F10D4">
      <w:pPr>
        <w:spacing w:line="600" w:lineRule="auto"/>
        <w:ind w:firstLine="720"/>
        <w:contextualSpacing/>
        <w:jc w:val="both"/>
        <w:rPr>
          <w:rFonts w:eastAsia="Times New Roman"/>
          <w:szCs w:val="24"/>
        </w:rPr>
      </w:pPr>
      <w:r>
        <w:rPr>
          <w:rFonts w:eastAsia="Times New Roman"/>
          <w:szCs w:val="24"/>
        </w:rPr>
        <w:t xml:space="preserve">Κυρία Υφυπουργέ, θεωρήσατε σκόπιμο σήμερα η Κυβέρνηση, το Υπουργείο Οικονομικών και εσείς προσωπικά να φέρετε στη Βουλή μία τροπολογία, η οποία αυξάνει τις αποδοχές στους </w:t>
      </w:r>
      <w:r>
        <w:rPr>
          <w:rFonts w:eastAsia="Times New Roman"/>
          <w:szCs w:val="24"/>
        </w:rPr>
        <w:t>π</w:t>
      </w:r>
      <w:r>
        <w:rPr>
          <w:rFonts w:eastAsia="Times New Roman"/>
          <w:szCs w:val="24"/>
        </w:rPr>
        <w:t>ροέδρους, τους διευθύνοντες συμβούλους, τους εντεταλμένους συμβούλους τ</w:t>
      </w:r>
      <w:r>
        <w:rPr>
          <w:rFonts w:eastAsia="Times New Roman"/>
          <w:szCs w:val="24"/>
        </w:rPr>
        <w:t>ων δημοσίων επιχειρήσεων και των θυγατρικών τους. Αυξάνει τις αποδοχές στα 7.483,10 ευρώ από τα 4.631 ευρώ που είναι σήμερα.</w:t>
      </w:r>
    </w:p>
    <w:p w14:paraId="23B836A8" w14:textId="77777777" w:rsidR="00762968" w:rsidRDefault="006F10D4">
      <w:pPr>
        <w:spacing w:line="600" w:lineRule="auto"/>
        <w:ind w:firstLine="720"/>
        <w:contextualSpacing/>
        <w:jc w:val="both"/>
        <w:rPr>
          <w:rFonts w:eastAsia="Times New Roman"/>
          <w:szCs w:val="24"/>
        </w:rPr>
      </w:pPr>
      <w:r>
        <w:rPr>
          <w:rFonts w:eastAsia="Times New Roman"/>
          <w:szCs w:val="24"/>
        </w:rPr>
        <w:t>Η μόνη λέξη που έχουμε να πούμε πραγματικά είναι «ντροπή». Είναι ντροπή σήμερα να συζητάμε αυτή την τροπολογία, παρά το γεγονός ότι</w:t>
      </w:r>
      <w:r>
        <w:rPr>
          <w:rFonts w:eastAsia="Times New Roman"/>
          <w:szCs w:val="24"/>
        </w:rPr>
        <w:t xml:space="preserve"> αποσύρατε το συγκεκριμένο άρθρο.</w:t>
      </w:r>
    </w:p>
    <w:p w14:paraId="23B836A9" w14:textId="77777777" w:rsidR="00762968" w:rsidRDefault="006F10D4">
      <w:pPr>
        <w:spacing w:line="600" w:lineRule="auto"/>
        <w:ind w:firstLine="720"/>
        <w:contextualSpacing/>
        <w:jc w:val="both"/>
        <w:rPr>
          <w:rFonts w:eastAsia="Times New Roman"/>
          <w:szCs w:val="24"/>
        </w:rPr>
      </w:pPr>
      <w:r w:rsidRPr="000123DD">
        <w:rPr>
          <w:rFonts w:eastAsia="Times New Roman"/>
          <w:b/>
          <w:szCs w:val="24"/>
        </w:rPr>
        <w:t xml:space="preserve">ΑΙΚΑΤΕΡΙΝΗ ΠΑΠΑΝΑΤΣΙΟΥ (Υφυπουργός Οικονομικών): </w:t>
      </w:r>
      <w:r>
        <w:rPr>
          <w:rFonts w:eastAsia="Times New Roman"/>
          <w:szCs w:val="24"/>
        </w:rPr>
        <w:t>Τότε γιατί τη συζητάμε;</w:t>
      </w:r>
    </w:p>
    <w:p w14:paraId="23B836AA" w14:textId="77777777" w:rsidR="00762968" w:rsidRDefault="006F10D4">
      <w:pPr>
        <w:spacing w:line="600" w:lineRule="auto"/>
        <w:ind w:firstLine="720"/>
        <w:contextualSpacing/>
        <w:jc w:val="both"/>
        <w:rPr>
          <w:rFonts w:eastAsia="Times New Roman"/>
          <w:szCs w:val="24"/>
        </w:rPr>
      </w:pPr>
      <w:r w:rsidRPr="000123DD">
        <w:rPr>
          <w:rFonts w:eastAsia="Times New Roman"/>
          <w:b/>
          <w:szCs w:val="24"/>
        </w:rPr>
        <w:lastRenderedPageBreak/>
        <w:t xml:space="preserve">ΧΡΙΣΤΟΣ ΔΗΜΑΣ: </w:t>
      </w:r>
      <w:r>
        <w:rPr>
          <w:rFonts w:eastAsia="Times New Roman"/>
          <w:szCs w:val="24"/>
        </w:rPr>
        <w:t>Διότι τη φέρατε στη Βουλή, κυρία Υφυπουργέ. Αν είναι δυνατόν! Αυτές τις ημέρες και μ</w:t>
      </w:r>
      <w:r>
        <w:rPr>
          <w:rFonts w:eastAsia="Times New Roman"/>
          <w:szCs w:val="24"/>
        </w:rPr>
        <w:t>ε</w:t>
      </w:r>
      <w:r>
        <w:rPr>
          <w:rFonts w:eastAsia="Times New Roman"/>
          <w:szCs w:val="24"/>
        </w:rPr>
        <w:t xml:space="preserve"> αυτές τις συνθήκες, εσείς φέρνετε αυξήσεις στους</w:t>
      </w:r>
      <w:r>
        <w:rPr>
          <w:rFonts w:eastAsia="Times New Roman"/>
          <w:szCs w:val="24"/>
        </w:rPr>
        <w:t xml:space="preserve"> δικούς σας ανθρώπους που έχετε στις ΔΕΚΟ; Δεν ντρέπεστε λιγάκι; Και την αποσύρετε μόνο μετά την κοινωνική κατακραυγή; Αν είναι ποτέ δυνατόν! Μ</w:t>
      </w:r>
      <w:r>
        <w:rPr>
          <w:rFonts w:eastAsia="Times New Roman"/>
          <w:szCs w:val="24"/>
        </w:rPr>
        <w:t>ε</w:t>
      </w:r>
      <w:r>
        <w:rPr>
          <w:rFonts w:eastAsia="Times New Roman"/>
          <w:szCs w:val="24"/>
        </w:rPr>
        <w:t xml:space="preserve"> αυτή την προχειρότητα νομοθετείτε, δυστυχώς</w:t>
      </w:r>
      <w:r>
        <w:rPr>
          <w:rFonts w:eastAsia="Times New Roman"/>
          <w:szCs w:val="24"/>
        </w:rPr>
        <w:t>.</w:t>
      </w:r>
      <w:r>
        <w:rPr>
          <w:rFonts w:eastAsia="Times New Roman"/>
          <w:szCs w:val="24"/>
        </w:rPr>
        <w:t xml:space="preserve"> Έτσι θα πάει μπροστά η χώρα; Πραγματικά ντροπή. Και αν δεν έβγαινα</w:t>
      </w:r>
      <w:r>
        <w:rPr>
          <w:rFonts w:eastAsia="Times New Roman"/>
          <w:szCs w:val="24"/>
        </w:rPr>
        <w:t>ν η Αντιπολίτευση, δημοσιογράφοι και άλλοι για να στηλιτεύσουν αυτή την τροπολογία, δεν θα την είχατε αποσύρει. Πραγματικά απαιτούμε να ζητήσετε συγγνώμη.</w:t>
      </w:r>
    </w:p>
    <w:p w14:paraId="23B836AB" w14:textId="77777777" w:rsidR="00762968" w:rsidRDefault="006F10D4">
      <w:pPr>
        <w:spacing w:line="600" w:lineRule="auto"/>
        <w:ind w:firstLine="720"/>
        <w:contextualSpacing/>
        <w:jc w:val="both"/>
        <w:rPr>
          <w:rFonts w:eastAsia="Times New Roman"/>
          <w:szCs w:val="24"/>
        </w:rPr>
      </w:pPr>
      <w:r>
        <w:rPr>
          <w:rFonts w:eastAsia="Times New Roman"/>
          <w:szCs w:val="24"/>
        </w:rPr>
        <w:t>Δεύτερον</w:t>
      </w:r>
      <w:r w:rsidRPr="000123DD">
        <w:rPr>
          <w:rFonts w:eastAsia="Times New Roman"/>
          <w:szCs w:val="24"/>
        </w:rPr>
        <w:t xml:space="preserve">: </w:t>
      </w:r>
      <w:r>
        <w:rPr>
          <w:rFonts w:eastAsia="Times New Roman"/>
          <w:szCs w:val="24"/>
        </w:rPr>
        <w:t xml:space="preserve">Εγώ έλειπα στη δεύτερη και στην τρίτη συνεδρίαση της </w:t>
      </w:r>
      <w:r>
        <w:rPr>
          <w:rFonts w:eastAsia="Times New Roman"/>
          <w:szCs w:val="24"/>
        </w:rPr>
        <w:t>ε</w:t>
      </w:r>
      <w:r>
        <w:rPr>
          <w:rFonts w:eastAsia="Times New Roman"/>
          <w:szCs w:val="24"/>
        </w:rPr>
        <w:t xml:space="preserve">πιτροπής, γιατί έπρεπε να ήμουν στις </w:t>
      </w:r>
      <w:r>
        <w:rPr>
          <w:rFonts w:eastAsia="Times New Roman"/>
          <w:szCs w:val="24"/>
        </w:rPr>
        <w:t xml:space="preserve">φωτιές. Διάβασα τα Πρακτικά και διάβασα, κυρία </w:t>
      </w:r>
      <w:proofErr w:type="spellStart"/>
      <w:r>
        <w:rPr>
          <w:rFonts w:eastAsia="Times New Roman"/>
          <w:szCs w:val="24"/>
        </w:rPr>
        <w:t>Παπανάτσιου</w:t>
      </w:r>
      <w:proofErr w:type="spellEnd"/>
      <w:r>
        <w:rPr>
          <w:rFonts w:eastAsia="Times New Roman"/>
          <w:szCs w:val="24"/>
        </w:rPr>
        <w:t>, κατά τη συζήτηση του νομοσχεδίου επί λέξει, δικά σας λόγια</w:t>
      </w:r>
      <w:r w:rsidRPr="000123DD">
        <w:rPr>
          <w:rFonts w:eastAsia="Times New Roman"/>
          <w:szCs w:val="24"/>
        </w:rPr>
        <w:t>:</w:t>
      </w:r>
      <w:r>
        <w:rPr>
          <w:rFonts w:eastAsia="Times New Roman"/>
          <w:szCs w:val="24"/>
        </w:rPr>
        <w:t xml:space="preserve"> «Και ένα τρίτο με βάση κάποια ζητήματα που έχουν τεθεί, ήδη μέχρι τώρα συζήτηση στις </w:t>
      </w:r>
      <w:r>
        <w:rPr>
          <w:rFonts w:eastAsia="Times New Roman"/>
          <w:szCs w:val="24"/>
        </w:rPr>
        <w:t>ε</w:t>
      </w:r>
      <w:r>
        <w:rPr>
          <w:rFonts w:eastAsia="Times New Roman"/>
          <w:szCs w:val="24"/>
        </w:rPr>
        <w:t>πιτροπές, όπως οι προτάσεις που έγιναν από την Αντ</w:t>
      </w:r>
      <w:r>
        <w:rPr>
          <w:rFonts w:eastAsia="Times New Roman"/>
          <w:szCs w:val="24"/>
        </w:rPr>
        <w:t xml:space="preserve">ιπολίτευση για τα αγγλικά, τα συμπεριλαμβάνουμε, επίσης </w:t>
      </w:r>
      <w:r>
        <w:rPr>
          <w:rFonts w:eastAsia="Times New Roman"/>
          <w:szCs w:val="24"/>
        </w:rPr>
        <w:lastRenderedPageBreak/>
        <w:t>και για τη σύγκρουση συμφερόντων. Είναι κάποιες παρατηρήσεις τις οποίες έχουμε λάβει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μας για να συμπεριληφθούν στις νομοτεχνικές βελτιώσεις».</w:t>
      </w:r>
    </w:p>
    <w:p w14:paraId="23B836AC" w14:textId="77777777" w:rsidR="00762968" w:rsidRDefault="006F10D4">
      <w:pPr>
        <w:spacing w:line="600" w:lineRule="auto"/>
        <w:ind w:firstLine="720"/>
        <w:contextualSpacing/>
        <w:jc w:val="both"/>
        <w:rPr>
          <w:rFonts w:eastAsia="Times New Roman"/>
          <w:szCs w:val="24"/>
        </w:rPr>
      </w:pPr>
      <w:r>
        <w:rPr>
          <w:rFonts w:eastAsia="Times New Roman"/>
          <w:szCs w:val="24"/>
        </w:rPr>
        <w:t>Όταν διάβασα τα Πρακτικά, μέσα μου είπα «μπράβο σ</w:t>
      </w:r>
      <w:r>
        <w:rPr>
          <w:rFonts w:eastAsia="Times New Roman"/>
          <w:szCs w:val="24"/>
        </w:rPr>
        <w:t>την</w:t>
      </w:r>
      <w:r w:rsidRPr="00936DE0">
        <w:rPr>
          <w:rFonts w:eastAsia="Times New Roman"/>
          <w:szCs w:val="24"/>
        </w:rPr>
        <w:t xml:space="preserve"> </w:t>
      </w:r>
      <w:r>
        <w:rPr>
          <w:rFonts w:eastAsia="Times New Roman"/>
          <w:szCs w:val="24"/>
        </w:rPr>
        <w:t>κυρία Υφυπουργό, τα έχει συμπεριλάβει» και μου έκανε πραγματικά εντύπωση. Βέβαια, όταν διάβασα το σχετικό άρθρο, με λύπη μου είδα ότι υπήρχε πάλι μια ανακολουθία μεταξύ λόγων και πράξεων. Αναφέρομαι χαρακτηριστικά.</w:t>
      </w:r>
    </w:p>
    <w:p w14:paraId="23B836AD" w14:textId="77777777" w:rsidR="00762968" w:rsidRDefault="006F10D4">
      <w:pPr>
        <w:spacing w:line="600" w:lineRule="auto"/>
        <w:ind w:firstLine="720"/>
        <w:contextualSpacing/>
        <w:jc w:val="both"/>
        <w:rPr>
          <w:rFonts w:eastAsia="Times New Roman"/>
          <w:szCs w:val="24"/>
        </w:rPr>
      </w:pPr>
      <w:r w:rsidRPr="000123DD">
        <w:rPr>
          <w:rFonts w:eastAsia="Times New Roman"/>
          <w:b/>
          <w:szCs w:val="24"/>
        </w:rPr>
        <w:t>ΑΙΚΑΤΕΡΙΝΗ ΠΑΠΑΝΑΤΣΙΟΥ (Υφυπουργός Οι</w:t>
      </w:r>
      <w:r w:rsidRPr="000123DD">
        <w:rPr>
          <w:rFonts w:eastAsia="Times New Roman"/>
          <w:b/>
          <w:szCs w:val="24"/>
        </w:rPr>
        <w:t xml:space="preserve">κονομικών): </w:t>
      </w:r>
      <w:r>
        <w:rPr>
          <w:rFonts w:eastAsia="Times New Roman"/>
          <w:szCs w:val="24"/>
        </w:rPr>
        <w:t>Τώρα, σε λίγη ώρα έρχονται οι νομοτεχνικές.</w:t>
      </w:r>
    </w:p>
    <w:p w14:paraId="23B836AE" w14:textId="77777777" w:rsidR="00762968" w:rsidRDefault="006F10D4">
      <w:pPr>
        <w:spacing w:line="600" w:lineRule="auto"/>
        <w:ind w:firstLine="720"/>
        <w:contextualSpacing/>
        <w:jc w:val="both"/>
        <w:rPr>
          <w:rFonts w:eastAsia="Times New Roman"/>
          <w:szCs w:val="24"/>
        </w:rPr>
      </w:pPr>
      <w:r w:rsidRPr="007246B6">
        <w:rPr>
          <w:rFonts w:eastAsia="Times New Roman"/>
          <w:b/>
          <w:szCs w:val="24"/>
        </w:rPr>
        <w:t xml:space="preserve">ΠΡΟΕΔΡΕΥΩΝ (Γεώργιος </w:t>
      </w:r>
      <w:proofErr w:type="spellStart"/>
      <w:r w:rsidRPr="007246B6">
        <w:rPr>
          <w:rFonts w:eastAsia="Times New Roman"/>
          <w:b/>
          <w:szCs w:val="24"/>
        </w:rPr>
        <w:t>Λαμπρούλης</w:t>
      </w:r>
      <w:proofErr w:type="spellEnd"/>
      <w:r w:rsidRPr="007246B6">
        <w:rPr>
          <w:rFonts w:eastAsia="Times New Roman"/>
          <w:b/>
          <w:szCs w:val="24"/>
        </w:rPr>
        <w:t>):</w:t>
      </w:r>
      <w:r w:rsidRPr="00E43541">
        <w:rPr>
          <w:rFonts w:eastAsia="Times New Roman"/>
          <w:szCs w:val="24"/>
        </w:rPr>
        <w:t xml:space="preserve"> </w:t>
      </w:r>
      <w:r>
        <w:rPr>
          <w:rFonts w:eastAsia="Times New Roman"/>
          <w:szCs w:val="24"/>
        </w:rPr>
        <w:t>Μη διακόπτετε, κυρία Υπουργέ.</w:t>
      </w:r>
    </w:p>
    <w:p w14:paraId="23B836AF" w14:textId="77777777" w:rsidR="00762968" w:rsidRDefault="006F10D4">
      <w:pPr>
        <w:spacing w:line="600" w:lineRule="auto"/>
        <w:ind w:firstLine="720"/>
        <w:contextualSpacing/>
        <w:jc w:val="both"/>
        <w:rPr>
          <w:rFonts w:eastAsia="Times New Roman"/>
          <w:szCs w:val="24"/>
        </w:rPr>
      </w:pPr>
      <w:r>
        <w:rPr>
          <w:rFonts w:eastAsia="Times New Roman"/>
          <w:szCs w:val="24"/>
        </w:rPr>
        <w:t>Συνεχίστε, κύριε Δήμα.</w:t>
      </w:r>
    </w:p>
    <w:p w14:paraId="23B836B0" w14:textId="77777777" w:rsidR="00762968" w:rsidRDefault="006F10D4">
      <w:pPr>
        <w:spacing w:line="600" w:lineRule="auto"/>
        <w:ind w:firstLine="720"/>
        <w:contextualSpacing/>
        <w:jc w:val="both"/>
        <w:rPr>
          <w:rFonts w:eastAsia="Times New Roman"/>
          <w:szCs w:val="24"/>
        </w:rPr>
      </w:pPr>
      <w:r w:rsidRPr="000123DD">
        <w:rPr>
          <w:rFonts w:eastAsia="Times New Roman"/>
          <w:b/>
          <w:szCs w:val="24"/>
        </w:rPr>
        <w:t xml:space="preserve">ΧΡΙΣΤΟΣ ΔΗΜΑΣ: </w:t>
      </w:r>
      <w:r>
        <w:rPr>
          <w:rFonts w:eastAsia="Times New Roman"/>
          <w:szCs w:val="24"/>
        </w:rPr>
        <w:t>Εγώ διαβάζω</w:t>
      </w:r>
      <w:r w:rsidRPr="00E43541">
        <w:rPr>
          <w:rFonts w:eastAsia="Times New Roman"/>
          <w:szCs w:val="24"/>
        </w:rPr>
        <w:t xml:space="preserve">: </w:t>
      </w:r>
      <w:r>
        <w:rPr>
          <w:rFonts w:eastAsia="Times New Roman"/>
          <w:szCs w:val="24"/>
        </w:rPr>
        <w:t xml:space="preserve">«Το άρθρο 48 περιγράφει τις </w:t>
      </w:r>
      <w:r>
        <w:rPr>
          <w:rFonts w:eastAsia="Times New Roman"/>
          <w:szCs w:val="24"/>
        </w:rPr>
        <w:t>μ</w:t>
      </w:r>
      <w:r>
        <w:rPr>
          <w:rFonts w:eastAsia="Times New Roman"/>
          <w:szCs w:val="24"/>
        </w:rPr>
        <w:t>ονάδες και αρμοδιότητες της αρχής. Στην παράγραφο 2</w:t>
      </w:r>
      <w:r w:rsidRPr="00E43541">
        <w:rPr>
          <w:rFonts w:eastAsia="Times New Roman"/>
          <w:szCs w:val="24"/>
        </w:rPr>
        <w:t xml:space="preserve">: </w:t>
      </w:r>
      <w:r>
        <w:rPr>
          <w:rFonts w:eastAsia="Times New Roman"/>
          <w:szCs w:val="24"/>
        </w:rPr>
        <w:t>Μον</w:t>
      </w:r>
      <w:r>
        <w:rPr>
          <w:rFonts w:eastAsia="Times New Roman"/>
          <w:szCs w:val="24"/>
        </w:rPr>
        <w:t xml:space="preserve">άδα Διερεύνησης Χρηματοοικονομικών Πληροφοριών. Η </w:t>
      </w:r>
      <w:r>
        <w:rPr>
          <w:rFonts w:eastAsia="Times New Roman"/>
          <w:szCs w:val="24"/>
        </w:rPr>
        <w:t>μ</w:t>
      </w:r>
      <w:r>
        <w:rPr>
          <w:rFonts w:eastAsia="Times New Roman"/>
          <w:szCs w:val="24"/>
        </w:rPr>
        <w:t xml:space="preserve">ονάδα συγκροτείται από τον </w:t>
      </w:r>
      <w:r>
        <w:rPr>
          <w:rFonts w:eastAsia="Times New Roman"/>
          <w:szCs w:val="24"/>
        </w:rPr>
        <w:t>π</w:t>
      </w:r>
      <w:r>
        <w:rPr>
          <w:rFonts w:eastAsia="Times New Roman"/>
          <w:szCs w:val="24"/>
        </w:rPr>
        <w:t xml:space="preserve">ρόεδρο και έντεκα μέλη της </w:t>
      </w:r>
      <w:r>
        <w:rPr>
          <w:rFonts w:eastAsia="Times New Roman"/>
          <w:szCs w:val="24"/>
        </w:rPr>
        <w:t>α</w:t>
      </w:r>
      <w:r>
        <w:rPr>
          <w:rFonts w:eastAsia="Times New Roman"/>
          <w:szCs w:val="24"/>
        </w:rPr>
        <w:t>ρχής με τους αναπληρωτές τους, με γνώση της αγγλικής γλώσ</w:t>
      </w:r>
      <w:r>
        <w:rPr>
          <w:rFonts w:eastAsia="Times New Roman"/>
          <w:szCs w:val="24"/>
        </w:rPr>
        <w:lastRenderedPageBreak/>
        <w:t xml:space="preserve">σας». Στη δεύτερη </w:t>
      </w:r>
      <w:r>
        <w:rPr>
          <w:rFonts w:eastAsia="Times New Roman"/>
          <w:szCs w:val="24"/>
        </w:rPr>
        <w:t>μ</w:t>
      </w:r>
      <w:r>
        <w:rPr>
          <w:rFonts w:eastAsia="Times New Roman"/>
          <w:szCs w:val="24"/>
        </w:rPr>
        <w:t>ονάδα που συγκροτείται</w:t>
      </w:r>
      <w:r w:rsidRPr="00E43541">
        <w:rPr>
          <w:rFonts w:eastAsia="Times New Roman"/>
          <w:szCs w:val="24"/>
        </w:rPr>
        <w:t>:</w:t>
      </w:r>
      <w:r>
        <w:rPr>
          <w:rFonts w:eastAsia="Times New Roman"/>
          <w:szCs w:val="24"/>
        </w:rPr>
        <w:t xml:space="preserve"> «Μονάδα Χρηματοοικονομικών Κυρώσεων. Η Μονάδα Χρη</w:t>
      </w:r>
      <w:r>
        <w:rPr>
          <w:rFonts w:eastAsia="Times New Roman"/>
          <w:szCs w:val="24"/>
        </w:rPr>
        <w:t xml:space="preserve">ματοοικονομικών Κυρώσεων συγκροτείται από τον </w:t>
      </w:r>
      <w:r>
        <w:rPr>
          <w:rFonts w:eastAsia="Times New Roman"/>
          <w:szCs w:val="24"/>
        </w:rPr>
        <w:t>π</w:t>
      </w:r>
      <w:r>
        <w:rPr>
          <w:rFonts w:eastAsia="Times New Roman"/>
          <w:szCs w:val="24"/>
        </w:rPr>
        <w:t xml:space="preserve">ρόεδρο και δύο μέλη της </w:t>
      </w:r>
      <w:r>
        <w:rPr>
          <w:rFonts w:eastAsia="Times New Roman"/>
          <w:szCs w:val="24"/>
        </w:rPr>
        <w:t>α</w:t>
      </w:r>
      <w:r>
        <w:rPr>
          <w:rFonts w:eastAsia="Times New Roman"/>
          <w:szCs w:val="24"/>
        </w:rPr>
        <w:t>ρχής, με γνώση της αγγλικής γλώσσας». Στην τρίτη Μονάδα, τη Μονάδα Ελέγχου Δηλώσεων Περιουσιακής Κατάστασης, δεν περιλαμβάνεται η γνώση της αγγλικής.</w:t>
      </w:r>
    </w:p>
    <w:p w14:paraId="23B836B1" w14:textId="77777777" w:rsidR="00762968" w:rsidRDefault="006F10D4">
      <w:pPr>
        <w:spacing w:line="600" w:lineRule="auto"/>
        <w:ind w:firstLine="720"/>
        <w:contextualSpacing/>
        <w:jc w:val="both"/>
        <w:rPr>
          <w:rFonts w:eastAsia="Times New Roman"/>
          <w:szCs w:val="24"/>
        </w:rPr>
      </w:pPr>
      <w:r>
        <w:rPr>
          <w:rFonts w:eastAsia="Times New Roman"/>
          <w:szCs w:val="24"/>
        </w:rPr>
        <w:t>Όταν σας ρώτησα στην πρώτη συνεδρί</w:t>
      </w:r>
      <w:r>
        <w:rPr>
          <w:rFonts w:eastAsia="Times New Roman"/>
          <w:szCs w:val="24"/>
        </w:rPr>
        <w:t>αση, μο</w:t>
      </w:r>
      <w:r>
        <w:rPr>
          <w:rFonts w:eastAsia="Times New Roman"/>
          <w:szCs w:val="24"/>
        </w:rPr>
        <w:t>υ</w:t>
      </w:r>
      <w:r>
        <w:rPr>
          <w:rFonts w:eastAsia="Times New Roman"/>
          <w:szCs w:val="24"/>
        </w:rPr>
        <w:t xml:space="preserve"> είπατε ότι δεν υπάρχουν διεθνείς υποχρεώσεις. Βέβαια, αν διαβάσετε λίγο παρακάτω, θα δείτε ότι η </w:t>
      </w:r>
      <w:r>
        <w:rPr>
          <w:rFonts w:eastAsia="Times New Roman"/>
          <w:szCs w:val="24"/>
        </w:rPr>
        <w:t>μ</w:t>
      </w:r>
      <w:r>
        <w:rPr>
          <w:rFonts w:eastAsia="Times New Roman"/>
          <w:szCs w:val="24"/>
        </w:rPr>
        <w:t>ονάδα συμμετέχει σε ευρωπαϊκούς και διεθνείς οργανισμούς</w:t>
      </w:r>
      <w:r>
        <w:rPr>
          <w:rFonts w:eastAsia="Times New Roman"/>
          <w:szCs w:val="24"/>
        </w:rPr>
        <w:t xml:space="preserve"> </w:t>
      </w:r>
      <w:r>
        <w:rPr>
          <w:rFonts w:eastAsia="Times New Roman"/>
          <w:szCs w:val="24"/>
        </w:rPr>
        <w:t xml:space="preserve">καθώς και σε φορείς ανταλλαγής πληροφοριών μεταξύ αντίστοιχων με αυτήν αρχών, παρακολουθεί </w:t>
      </w:r>
      <w:r>
        <w:rPr>
          <w:rFonts w:eastAsia="Times New Roman"/>
          <w:szCs w:val="24"/>
        </w:rPr>
        <w:t>τις εργασίες τους και συμμετέχει σε ομάδες εργασίας των εν λόγω φορέων για θέματα αρμοδιότητάς της. Άρα περιμένουμε πράγματι να δούμε τη νομοτεχνική βελτίωση για τα αγγλικά.</w:t>
      </w:r>
    </w:p>
    <w:p w14:paraId="23B836B2" w14:textId="77777777" w:rsidR="00762968" w:rsidRDefault="006F10D4">
      <w:pPr>
        <w:spacing w:line="600" w:lineRule="auto"/>
        <w:ind w:firstLine="720"/>
        <w:contextualSpacing/>
        <w:jc w:val="both"/>
        <w:rPr>
          <w:rFonts w:eastAsia="Times New Roman"/>
          <w:szCs w:val="24"/>
        </w:rPr>
      </w:pPr>
      <w:r>
        <w:rPr>
          <w:rFonts w:eastAsia="Times New Roman"/>
          <w:szCs w:val="24"/>
        </w:rPr>
        <w:t>Μ</w:t>
      </w:r>
      <w:r>
        <w:rPr>
          <w:rFonts w:eastAsia="Times New Roman"/>
          <w:szCs w:val="24"/>
        </w:rPr>
        <w:t>ί</w:t>
      </w:r>
      <w:r>
        <w:rPr>
          <w:rFonts w:eastAsia="Times New Roman"/>
          <w:szCs w:val="24"/>
        </w:rPr>
        <w:t>α δεύτερη παρατήρηση που σας κάναμε είναι για τη σύγκρουση συμφερόντων. Και εκεί</w:t>
      </w:r>
      <w:r>
        <w:rPr>
          <w:rFonts w:eastAsia="Times New Roman"/>
          <w:szCs w:val="24"/>
        </w:rPr>
        <w:t xml:space="preserve"> πέρα περιμένουμε νομοτεχνική βελτίωση. Πάλι στο άρθρο 48 στη σελίδα 30 στη β΄ </w:t>
      </w:r>
      <w:proofErr w:type="spellStart"/>
      <w:r>
        <w:rPr>
          <w:rFonts w:eastAsia="Times New Roman"/>
          <w:szCs w:val="24"/>
        </w:rPr>
        <w:t>υποπαράγραφο</w:t>
      </w:r>
      <w:proofErr w:type="spellEnd"/>
      <w:r w:rsidRPr="00E43541">
        <w:rPr>
          <w:rFonts w:eastAsia="Times New Roman"/>
          <w:szCs w:val="24"/>
        </w:rPr>
        <w:t xml:space="preserve">: </w:t>
      </w:r>
      <w:r>
        <w:rPr>
          <w:rFonts w:eastAsia="Times New Roman"/>
          <w:szCs w:val="24"/>
        </w:rPr>
        <w:t xml:space="preserve">«Δύο κατ’ ανώτατο όριο θέσεις επιστημονικού προσωπικού μπορούν να πληρούνται με πρόσωπα εκτός του δημοσίου </w:t>
      </w:r>
      <w:r>
        <w:rPr>
          <w:rFonts w:eastAsia="Times New Roman"/>
          <w:szCs w:val="24"/>
        </w:rPr>
        <w:lastRenderedPageBreak/>
        <w:t>τομέα, με εξαιρετικά επιστημονικά ή επαγγελματικά προσόν</w:t>
      </w:r>
      <w:r>
        <w:rPr>
          <w:rFonts w:eastAsia="Times New Roman"/>
          <w:szCs w:val="24"/>
        </w:rPr>
        <w:t xml:space="preserve">τα και τουλάχιστον πενταετή εμπειρία στο αντικείμενο της </w:t>
      </w:r>
      <w:r>
        <w:rPr>
          <w:rFonts w:eastAsia="Times New Roman"/>
          <w:szCs w:val="24"/>
        </w:rPr>
        <w:t>μ</w:t>
      </w:r>
      <w:r>
        <w:rPr>
          <w:rFonts w:eastAsia="Times New Roman"/>
          <w:szCs w:val="24"/>
        </w:rPr>
        <w:t xml:space="preserve">ονάδας. Το εν λόγω προσωπικό προσλαμβάνεται κατ’ επιλογήν του </w:t>
      </w:r>
      <w:r>
        <w:rPr>
          <w:rFonts w:eastAsia="Times New Roman"/>
          <w:szCs w:val="24"/>
        </w:rPr>
        <w:t>π</w:t>
      </w:r>
      <w:r>
        <w:rPr>
          <w:rFonts w:eastAsia="Times New Roman"/>
          <w:szCs w:val="24"/>
        </w:rPr>
        <w:t xml:space="preserve">ροέδρου, κατά παρέκκλιση από κάθε αντίθετη διάταξη, με σύμβαση εργασίας ιδιωτικού δικαίου που </w:t>
      </w:r>
      <w:proofErr w:type="spellStart"/>
      <w:r>
        <w:rPr>
          <w:rFonts w:eastAsia="Times New Roman"/>
          <w:szCs w:val="24"/>
        </w:rPr>
        <w:t>λύεται</w:t>
      </w:r>
      <w:proofErr w:type="spellEnd"/>
      <w:r>
        <w:rPr>
          <w:rFonts w:eastAsia="Times New Roman"/>
          <w:szCs w:val="24"/>
        </w:rPr>
        <w:t xml:space="preserve"> αυτοδικαίως με την αποχώρηση του </w:t>
      </w:r>
      <w:r>
        <w:rPr>
          <w:rFonts w:eastAsia="Times New Roman"/>
          <w:szCs w:val="24"/>
        </w:rPr>
        <w:t>π</w:t>
      </w:r>
      <w:r>
        <w:rPr>
          <w:rFonts w:eastAsia="Times New Roman"/>
          <w:szCs w:val="24"/>
        </w:rPr>
        <w:t>ροέδρου. Η παροχή υπηρεσίας στις θέσεις αυτές δεν γεννά οποιοδήποτε δικαίωμα αποζημίωσης ή άλλη αξίωση. Η ιδιότητα του επιστημονικού συνεργάτη της αρχής δεν είναι ασυμβίβαστη με την επαγγελματική του δραστηριότητα. Με απόφαση του Υπουργού Οικονομικών ρυθμί</w:t>
      </w:r>
      <w:r>
        <w:rPr>
          <w:rFonts w:eastAsia="Times New Roman"/>
          <w:szCs w:val="24"/>
        </w:rPr>
        <w:t>ζονται κατά παρέκκλιση από κάθε άλλη διάταξη τα θέματα που αφορούν τις αποδοχές του εν λόγω προσωπικού, σύμφωνα με την περίπτωση του ν.4354/2015».</w:t>
      </w:r>
    </w:p>
    <w:p w14:paraId="23B836B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Εμείς αυτό το οποίο </w:t>
      </w:r>
      <w:r w:rsidRPr="006B1E29">
        <w:rPr>
          <w:rFonts w:eastAsia="Times New Roman" w:cs="Times New Roman"/>
          <w:szCs w:val="24"/>
        </w:rPr>
        <w:t>ζητήσαμε και το θεωρ</w:t>
      </w:r>
      <w:r>
        <w:rPr>
          <w:rFonts w:eastAsia="Times New Roman" w:cs="Times New Roman"/>
          <w:szCs w:val="24"/>
        </w:rPr>
        <w:t>ούμε</w:t>
      </w:r>
      <w:r w:rsidRPr="006B1E29">
        <w:rPr>
          <w:rFonts w:eastAsia="Times New Roman" w:cs="Times New Roman"/>
          <w:szCs w:val="24"/>
        </w:rPr>
        <w:t xml:space="preserve"> απολύτως απαραίτητο και περιμέν</w:t>
      </w:r>
      <w:r>
        <w:rPr>
          <w:rFonts w:eastAsia="Times New Roman" w:cs="Times New Roman"/>
          <w:szCs w:val="24"/>
        </w:rPr>
        <w:t>ουμε τη νομοτεχνική βελτίωση</w:t>
      </w:r>
      <w:r w:rsidRPr="006B1E29">
        <w:rPr>
          <w:rFonts w:eastAsia="Times New Roman" w:cs="Times New Roman"/>
          <w:szCs w:val="24"/>
        </w:rPr>
        <w:t xml:space="preserve"> </w:t>
      </w:r>
      <w:r>
        <w:rPr>
          <w:rFonts w:eastAsia="Times New Roman" w:cs="Times New Roman"/>
          <w:szCs w:val="24"/>
        </w:rPr>
        <w:t>είνα</w:t>
      </w:r>
      <w:r>
        <w:rPr>
          <w:rFonts w:eastAsia="Times New Roman" w:cs="Times New Roman"/>
          <w:szCs w:val="24"/>
        </w:rPr>
        <w:t>ι να εξαιρούνται οι περιπτώσεις</w:t>
      </w:r>
      <w:r>
        <w:rPr>
          <w:rFonts w:eastAsia="Times New Roman" w:cs="Times New Roman"/>
          <w:szCs w:val="24"/>
        </w:rPr>
        <w:t>, κατά τις οποίες</w:t>
      </w:r>
      <w:r w:rsidRPr="006B1E29">
        <w:rPr>
          <w:rFonts w:eastAsia="Times New Roman" w:cs="Times New Roman"/>
          <w:szCs w:val="24"/>
        </w:rPr>
        <w:t xml:space="preserve"> υπάρχει σύγκρουση συμφερόντων</w:t>
      </w:r>
      <w:r>
        <w:rPr>
          <w:rFonts w:eastAsia="Times New Roman" w:cs="Times New Roman"/>
          <w:szCs w:val="24"/>
        </w:rPr>
        <w:t>. Δεν</w:t>
      </w:r>
      <w:r w:rsidRPr="006B1E29">
        <w:rPr>
          <w:rFonts w:eastAsia="Times New Roman" w:cs="Times New Roman"/>
          <w:szCs w:val="24"/>
        </w:rPr>
        <w:t xml:space="preserve"> μπορεί να έχει προσληφθεί κάποιος στην αρχή και</w:t>
      </w:r>
      <w:r>
        <w:rPr>
          <w:rFonts w:eastAsia="Times New Roman" w:cs="Times New Roman"/>
          <w:szCs w:val="24"/>
        </w:rPr>
        <w:t xml:space="preserve"> να ελέγχεται </w:t>
      </w:r>
      <w:r w:rsidRPr="006B1E29">
        <w:rPr>
          <w:rFonts w:eastAsia="Times New Roman" w:cs="Times New Roman"/>
          <w:szCs w:val="24"/>
        </w:rPr>
        <w:t xml:space="preserve">η τράπεζα στην </w:t>
      </w:r>
      <w:r>
        <w:rPr>
          <w:rFonts w:eastAsia="Times New Roman" w:cs="Times New Roman"/>
          <w:szCs w:val="24"/>
        </w:rPr>
        <w:t xml:space="preserve">οποία πιθανότατα να εργάζεται ή οποιοσδήποτε άλλος φορέας στον οποίο εργάζεται. </w:t>
      </w:r>
      <w:r>
        <w:rPr>
          <w:rFonts w:eastAsia="Times New Roman" w:cs="Times New Roman"/>
          <w:szCs w:val="24"/>
        </w:rPr>
        <w:lastRenderedPageBreak/>
        <w:t xml:space="preserve">Άρα περιμένουμε </w:t>
      </w:r>
      <w:r>
        <w:rPr>
          <w:rFonts w:eastAsia="Times New Roman" w:cs="Times New Roman"/>
          <w:szCs w:val="24"/>
        </w:rPr>
        <w:t xml:space="preserve">τις νομοτεχνικές βελτιώσεις, ώστε να φανείτε συνεπείς με αυτά που είπατε στην πρώτη επιτροπή. </w:t>
      </w:r>
    </w:p>
    <w:p w14:paraId="23B836B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Συζητάμε σήμερα το σχέδιο νόμου του Υπουργείου Οικονομικών υπό τον τίτλο</w:t>
      </w:r>
      <w:r>
        <w:rPr>
          <w:rFonts w:eastAsia="Times New Roman" w:cs="Times New Roman"/>
          <w:szCs w:val="24"/>
        </w:rPr>
        <w:t>:</w:t>
      </w:r>
      <w:r>
        <w:rPr>
          <w:rFonts w:eastAsia="Times New Roman" w:cs="Times New Roman"/>
          <w:szCs w:val="24"/>
        </w:rPr>
        <w:t xml:space="preserve"> «Πρόληψη </w:t>
      </w:r>
      <w:r w:rsidRPr="006B1E29">
        <w:rPr>
          <w:rFonts w:eastAsia="Times New Roman" w:cs="Times New Roman"/>
          <w:szCs w:val="24"/>
        </w:rPr>
        <w:t>και καταστολή της νομιμοποίησης εσόδων από εγκληματικές δραστηριότητες και της</w:t>
      </w:r>
      <w:r w:rsidRPr="006B1E29">
        <w:rPr>
          <w:rFonts w:eastAsia="Times New Roman" w:cs="Times New Roman"/>
          <w:szCs w:val="24"/>
        </w:rPr>
        <w:t xml:space="preserve"> χρηματοδότησης της τρομοκρατίας</w:t>
      </w:r>
      <w:r>
        <w:rPr>
          <w:rFonts w:eastAsia="Times New Roman" w:cs="Times New Roman"/>
          <w:szCs w:val="24"/>
        </w:rPr>
        <w:t>». Σ</w:t>
      </w:r>
      <w:r w:rsidRPr="006B1E29">
        <w:rPr>
          <w:rFonts w:eastAsia="Times New Roman" w:cs="Times New Roman"/>
          <w:szCs w:val="24"/>
        </w:rPr>
        <w:t xml:space="preserve">το μεγαλύτερο μέρος του </w:t>
      </w:r>
      <w:r>
        <w:rPr>
          <w:rFonts w:eastAsia="Times New Roman" w:cs="Times New Roman"/>
          <w:szCs w:val="24"/>
        </w:rPr>
        <w:t xml:space="preserve">αφορά ενσωμάτωση κοινοτικής οδηγίας του 2015, την </w:t>
      </w:r>
      <w:r w:rsidRPr="006B1E29">
        <w:rPr>
          <w:rFonts w:eastAsia="Times New Roman" w:cs="Times New Roman"/>
          <w:szCs w:val="24"/>
        </w:rPr>
        <w:t>749 του Ευρωπαϊκού Συμβουλίου</w:t>
      </w:r>
      <w:r>
        <w:rPr>
          <w:rFonts w:eastAsia="Times New Roman" w:cs="Times New Roman"/>
          <w:szCs w:val="24"/>
        </w:rPr>
        <w:t>.</w:t>
      </w:r>
      <w:r w:rsidRPr="006B1E29">
        <w:rPr>
          <w:rFonts w:eastAsia="Times New Roman" w:cs="Times New Roman"/>
          <w:szCs w:val="24"/>
        </w:rPr>
        <w:t xml:space="preserve"> </w:t>
      </w:r>
      <w:r>
        <w:rPr>
          <w:rFonts w:eastAsia="Times New Roman" w:cs="Times New Roman"/>
          <w:szCs w:val="24"/>
        </w:rPr>
        <w:t xml:space="preserve">Όπως επισήμανα και στην τοποθέτηση μου στην </w:t>
      </w:r>
      <w:r>
        <w:rPr>
          <w:rFonts w:eastAsia="Times New Roman" w:cs="Times New Roman"/>
          <w:szCs w:val="24"/>
        </w:rPr>
        <w:t>ε</w:t>
      </w:r>
      <w:r>
        <w:rPr>
          <w:rFonts w:eastAsia="Times New Roman" w:cs="Times New Roman"/>
          <w:szCs w:val="24"/>
        </w:rPr>
        <w:t>πιτροπή, το πρώτο μέρος του νομοσχεδίου, αυτό που αφορά την ενσωμάτωση</w:t>
      </w:r>
      <w:r>
        <w:rPr>
          <w:rFonts w:eastAsia="Times New Roman" w:cs="Times New Roman"/>
          <w:szCs w:val="24"/>
        </w:rPr>
        <w:t xml:space="preserve">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 xml:space="preserve">ίκαιο της οδηγίας, δεν επιδέχεται μεγάλης κριτικής ως προς το περιεχόμενό του. Αντικείμενό του είναι </w:t>
      </w:r>
      <w:r w:rsidRPr="006B1E29">
        <w:rPr>
          <w:rFonts w:eastAsia="Times New Roman" w:cs="Times New Roman"/>
          <w:szCs w:val="24"/>
        </w:rPr>
        <w:t>η πρόληψη και καταστολή της νομιμοποίησης εσόδων από εγκληματικές δραστηριότητες και της χρηματοδότησης της τρομοκρατίας καθώς και η προστασία</w:t>
      </w:r>
      <w:r w:rsidRPr="006B1E29">
        <w:rPr>
          <w:rFonts w:eastAsia="Times New Roman" w:cs="Times New Roman"/>
          <w:szCs w:val="24"/>
        </w:rPr>
        <w:t xml:space="preserve"> του χρηματοπιστωτικού συστήματος και τους κινδύνους που </w:t>
      </w:r>
      <w:r>
        <w:rPr>
          <w:rFonts w:eastAsia="Times New Roman" w:cs="Times New Roman"/>
          <w:szCs w:val="24"/>
        </w:rPr>
        <w:t xml:space="preserve">ενέχουν. Θεωρώ ορθή τη </w:t>
      </w:r>
      <w:r w:rsidRPr="006B1E29">
        <w:rPr>
          <w:rFonts w:eastAsia="Times New Roman" w:cs="Times New Roman"/>
          <w:szCs w:val="24"/>
        </w:rPr>
        <w:t xml:space="preserve">συνολική αντικατάσταση </w:t>
      </w:r>
      <w:r>
        <w:rPr>
          <w:rFonts w:eastAsia="Times New Roman" w:cs="Times New Roman"/>
          <w:szCs w:val="24"/>
        </w:rPr>
        <w:t xml:space="preserve">ολόκληρων χωρίων της νομοθεσίας για </w:t>
      </w:r>
      <w:r w:rsidRPr="006B1E29">
        <w:rPr>
          <w:rFonts w:eastAsia="Times New Roman" w:cs="Times New Roman"/>
          <w:szCs w:val="24"/>
        </w:rPr>
        <w:t>το ξέπ</w:t>
      </w:r>
      <w:r>
        <w:rPr>
          <w:rFonts w:eastAsia="Times New Roman" w:cs="Times New Roman"/>
          <w:szCs w:val="24"/>
        </w:rPr>
        <w:t xml:space="preserve">λυμα χρήματος, </w:t>
      </w:r>
      <w:r w:rsidRPr="006B1E29">
        <w:rPr>
          <w:rFonts w:eastAsia="Times New Roman" w:cs="Times New Roman"/>
          <w:szCs w:val="24"/>
        </w:rPr>
        <w:t>προκειμένου να μην υπάρχει κατ</w:t>
      </w:r>
      <w:r>
        <w:rPr>
          <w:rFonts w:eastAsia="Times New Roman" w:cs="Times New Roman"/>
          <w:szCs w:val="24"/>
        </w:rPr>
        <w:t xml:space="preserve">’ αποκοπή νομοθέτηση, </w:t>
      </w:r>
      <w:r w:rsidRPr="006B1E29">
        <w:rPr>
          <w:rFonts w:eastAsia="Times New Roman" w:cs="Times New Roman"/>
          <w:szCs w:val="24"/>
        </w:rPr>
        <w:t xml:space="preserve">αλλά </w:t>
      </w:r>
      <w:r>
        <w:rPr>
          <w:rFonts w:eastAsia="Times New Roman" w:cs="Times New Roman"/>
          <w:szCs w:val="24"/>
        </w:rPr>
        <w:t xml:space="preserve">ένα συνεκτικό </w:t>
      </w:r>
      <w:r w:rsidRPr="006B1E29">
        <w:rPr>
          <w:rFonts w:eastAsia="Times New Roman" w:cs="Times New Roman"/>
          <w:szCs w:val="24"/>
        </w:rPr>
        <w:t xml:space="preserve">νομοθέτημα στο </w:t>
      </w:r>
      <w:r w:rsidRPr="006B1E29">
        <w:rPr>
          <w:rFonts w:eastAsia="Times New Roman" w:cs="Times New Roman"/>
          <w:szCs w:val="24"/>
        </w:rPr>
        <w:lastRenderedPageBreak/>
        <w:t>πνεύμα της</w:t>
      </w:r>
      <w:r w:rsidRPr="006B1E29">
        <w:rPr>
          <w:rFonts w:eastAsia="Times New Roman" w:cs="Times New Roman"/>
          <w:szCs w:val="24"/>
        </w:rPr>
        <w:t xml:space="preserve"> οδηγίας και </w:t>
      </w:r>
      <w:r>
        <w:rPr>
          <w:rFonts w:eastAsia="Times New Roman" w:cs="Times New Roman"/>
          <w:szCs w:val="24"/>
        </w:rPr>
        <w:t>των</w:t>
      </w:r>
      <w:r w:rsidRPr="006B1E29">
        <w:rPr>
          <w:rFonts w:eastAsia="Times New Roman" w:cs="Times New Roman"/>
          <w:szCs w:val="24"/>
        </w:rPr>
        <w:t xml:space="preserve"> τελευταί</w:t>
      </w:r>
      <w:r>
        <w:rPr>
          <w:rFonts w:eastAsia="Times New Roman" w:cs="Times New Roman"/>
          <w:szCs w:val="24"/>
        </w:rPr>
        <w:t xml:space="preserve">ων </w:t>
      </w:r>
      <w:proofErr w:type="spellStart"/>
      <w:r w:rsidRPr="009E5680">
        <w:rPr>
          <w:rFonts w:eastAsia="Times New Roman" w:cs="Times New Roman"/>
          <w:szCs w:val="24"/>
        </w:rPr>
        <w:t>επικαιροποιήσεων</w:t>
      </w:r>
      <w:proofErr w:type="spellEnd"/>
      <w:r w:rsidRPr="009E5680">
        <w:rPr>
          <w:rFonts w:eastAsia="Times New Roman" w:cs="Times New Roman"/>
          <w:szCs w:val="24"/>
        </w:rPr>
        <w:t xml:space="preserve"> </w:t>
      </w:r>
      <w:r w:rsidRPr="006B1E29">
        <w:rPr>
          <w:rFonts w:eastAsia="Times New Roman" w:cs="Times New Roman"/>
          <w:szCs w:val="24"/>
        </w:rPr>
        <w:t>της κοινοτικής νομοθεσίας</w:t>
      </w:r>
      <w:r>
        <w:rPr>
          <w:rFonts w:eastAsia="Times New Roman" w:cs="Times New Roman"/>
          <w:szCs w:val="24"/>
        </w:rPr>
        <w:t>.</w:t>
      </w:r>
    </w:p>
    <w:p w14:paraId="23B836B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Σ</w:t>
      </w:r>
      <w:r w:rsidRPr="006B1E29">
        <w:rPr>
          <w:rFonts w:eastAsia="Times New Roman" w:cs="Times New Roman"/>
          <w:szCs w:val="24"/>
        </w:rPr>
        <w:t xml:space="preserve">υνοπτικά αναφέρω </w:t>
      </w:r>
      <w:r>
        <w:rPr>
          <w:rFonts w:eastAsia="Times New Roman" w:cs="Times New Roman"/>
          <w:szCs w:val="24"/>
        </w:rPr>
        <w:t xml:space="preserve">πως με την </w:t>
      </w:r>
      <w:r w:rsidRPr="006B1E29">
        <w:rPr>
          <w:rFonts w:eastAsia="Times New Roman" w:cs="Times New Roman"/>
          <w:szCs w:val="24"/>
        </w:rPr>
        <w:t>ενσωμάτωση των διατάξεων της οδηγίας</w:t>
      </w:r>
      <w:r>
        <w:rPr>
          <w:rFonts w:eastAsia="Times New Roman" w:cs="Times New Roman"/>
          <w:szCs w:val="24"/>
        </w:rPr>
        <w:t>,</w:t>
      </w:r>
      <w:r w:rsidRPr="006B1E29">
        <w:rPr>
          <w:rFonts w:eastAsia="Times New Roman" w:cs="Times New Roman"/>
          <w:szCs w:val="24"/>
        </w:rPr>
        <w:t xml:space="preserve"> αποσαφηνίζονται οι βασικοί </w:t>
      </w:r>
      <w:r>
        <w:rPr>
          <w:rFonts w:eastAsia="Times New Roman" w:cs="Times New Roman"/>
          <w:szCs w:val="24"/>
        </w:rPr>
        <w:t>ορισμοί</w:t>
      </w:r>
      <w:r w:rsidRPr="006B1E29">
        <w:rPr>
          <w:rFonts w:eastAsia="Times New Roman" w:cs="Times New Roman"/>
          <w:szCs w:val="24"/>
        </w:rPr>
        <w:t xml:space="preserve"> που αφορούν </w:t>
      </w:r>
      <w:r>
        <w:rPr>
          <w:rFonts w:eastAsia="Times New Roman" w:cs="Times New Roman"/>
          <w:szCs w:val="24"/>
        </w:rPr>
        <w:t xml:space="preserve">και </w:t>
      </w:r>
      <w:r w:rsidRPr="006B1E29">
        <w:rPr>
          <w:rFonts w:eastAsia="Times New Roman" w:cs="Times New Roman"/>
          <w:szCs w:val="24"/>
        </w:rPr>
        <w:t>το αντικείμεν</w:t>
      </w:r>
      <w:r>
        <w:rPr>
          <w:rFonts w:eastAsia="Times New Roman" w:cs="Times New Roman"/>
          <w:szCs w:val="24"/>
        </w:rPr>
        <w:t>ο</w:t>
      </w:r>
      <w:r w:rsidRPr="006B1E29">
        <w:rPr>
          <w:rFonts w:eastAsia="Times New Roman" w:cs="Times New Roman"/>
          <w:szCs w:val="24"/>
        </w:rPr>
        <w:t xml:space="preserve"> του ξεπλύματος χρήματος και της χρηματοδότησης </w:t>
      </w:r>
      <w:r>
        <w:rPr>
          <w:rFonts w:eastAsia="Times New Roman" w:cs="Times New Roman"/>
          <w:szCs w:val="24"/>
        </w:rPr>
        <w:t xml:space="preserve">της </w:t>
      </w:r>
      <w:r w:rsidRPr="006B1E29">
        <w:rPr>
          <w:rFonts w:eastAsia="Times New Roman" w:cs="Times New Roman"/>
          <w:szCs w:val="24"/>
        </w:rPr>
        <w:t>τρομοκρατίας</w:t>
      </w:r>
      <w:r>
        <w:rPr>
          <w:rFonts w:eastAsia="Times New Roman" w:cs="Times New Roman"/>
          <w:szCs w:val="24"/>
        </w:rPr>
        <w:t xml:space="preserve">, </w:t>
      </w:r>
      <w:r w:rsidRPr="006B1E29">
        <w:rPr>
          <w:rFonts w:eastAsia="Times New Roman" w:cs="Times New Roman"/>
          <w:szCs w:val="24"/>
        </w:rPr>
        <w:t xml:space="preserve">τα βασικά </w:t>
      </w:r>
      <w:r>
        <w:rPr>
          <w:rFonts w:eastAsia="Times New Roman" w:cs="Times New Roman"/>
          <w:szCs w:val="24"/>
        </w:rPr>
        <w:t xml:space="preserve">αδικήματα, </w:t>
      </w:r>
      <w:r w:rsidRPr="006B1E29">
        <w:rPr>
          <w:rFonts w:eastAsia="Times New Roman" w:cs="Times New Roman"/>
          <w:szCs w:val="24"/>
        </w:rPr>
        <w:t>τα υπόχρεα πρόσωπα</w:t>
      </w:r>
      <w:r>
        <w:rPr>
          <w:rFonts w:eastAsia="Times New Roman" w:cs="Times New Roman"/>
          <w:szCs w:val="24"/>
        </w:rPr>
        <w:t>,</w:t>
      </w:r>
      <w:r w:rsidRPr="006B1E29">
        <w:rPr>
          <w:rFonts w:eastAsia="Times New Roman" w:cs="Times New Roman"/>
          <w:szCs w:val="24"/>
        </w:rPr>
        <w:t xml:space="preserve"> ο ρόλος και η λειτουργία των </w:t>
      </w:r>
      <w:r>
        <w:rPr>
          <w:rFonts w:eastAsia="Times New Roman" w:cs="Times New Roman"/>
          <w:szCs w:val="24"/>
        </w:rPr>
        <w:t>αρμόδιων αρχών.</w:t>
      </w:r>
      <w:r w:rsidRPr="006B1E29">
        <w:rPr>
          <w:rFonts w:eastAsia="Times New Roman" w:cs="Times New Roman"/>
          <w:szCs w:val="24"/>
        </w:rPr>
        <w:t xml:space="preserve"> </w:t>
      </w:r>
      <w:r>
        <w:rPr>
          <w:rFonts w:eastAsia="Times New Roman" w:cs="Times New Roman"/>
          <w:szCs w:val="24"/>
        </w:rPr>
        <w:t>Ε</w:t>
      </w:r>
      <w:r w:rsidRPr="006B1E29">
        <w:rPr>
          <w:rFonts w:eastAsia="Times New Roman" w:cs="Times New Roman"/>
          <w:szCs w:val="24"/>
        </w:rPr>
        <w:t>ξειδικεύονται οι πληροφορίες σχετικά με τον πραγματικό δικαιούχο</w:t>
      </w:r>
      <w:r>
        <w:rPr>
          <w:rFonts w:eastAsia="Times New Roman" w:cs="Times New Roman"/>
          <w:szCs w:val="24"/>
        </w:rPr>
        <w:t>, οι</w:t>
      </w:r>
      <w:r w:rsidRPr="006B1E29">
        <w:rPr>
          <w:rFonts w:eastAsia="Times New Roman" w:cs="Times New Roman"/>
          <w:szCs w:val="24"/>
        </w:rPr>
        <w:t xml:space="preserve"> υποχρ</w:t>
      </w:r>
      <w:r>
        <w:rPr>
          <w:rFonts w:eastAsia="Times New Roman" w:cs="Times New Roman"/>
          <w:szCs w:val="24"/>
        </w:rPr>
        <w:t>εώσεις</w:t>
      </w:r>
      <w:r w:rsidRPr="006B1E29">
        <w:rPr>
          <w:rFonts w:eastAsia="Times New Roman" w:cs="Times New Roman"/>
          <w:szCs w:val="24"/>
        </w:rPr>
        <w:t xml:space="preserve"> αναφοράς</w:t>
      </w:r>
      <w:r>
        <w:rPr>
          <w:rFonts w:eastAsia="Times New Roman" w:cs="Times New Roman"/>
          <w:szCs w:val="24"/>
        </w:rPr>
        <w:t xml:space="preserve"> ύποπτων συναλλαγών, </w:t>
      </w:r>
      <w:r w:rsidRPr="006B1E29">
        <w:rPr>
          <w:rFonts w:eastAsia="Times New Roman" w:cs="Times New Roman"/>
          <w:szCs w:val="24"/>
        </w:rPr>
        <w:t>η συλλογή</w:t>
      </w:r>
      <w:r>
        <w:rPr>
          <w:rFonts w:eastAsia="Times New Roman" w:cs="Times New Roman"/>
          <w:szCs w:val="24"/>
        </w:rPr>
        <w:t>,</w:t>
      </w:r>
      <w:r w:rsidRPr="006B1E29">
        <w:rPr>
          <w:rFonts w:eastAsia="Times New Roman" w:cs="Times New Roman"/>
          <w:szCs w:val="24"/>
        </w:rPr>
        <w:t xml:space="preserve"> φύλαξη και </w:t>
      </w:r>
      <w:r>
        <w:rPr>
          <w:rFonts w:eastAsia="Times New Roman" w:cs="Times New Roman"/>
          <w:szCs w:val="24"/>
        </w:rPr>
        <w:t>χορήγηση</w:t>
      </w:r>
      <w:r w:rsidRPr="006B1E29">
        <w:rPr>
          <w:rFonts w:eastAsia="Times New Roman" w:cs="Times New Roman"/>
          <w:szCs w:val="24"/>
        </w:rPr>
        <w:t xml:space="preserve"> πληροφοριών</w:t>
      </w:r>
      <w:r>
        <w:rPr>
          <w:rFonts w:eastAsia="Times New Roman" w:cs="Times New Roman"/>
          <w:szCs w:val="24"/>
        </w:rPr>
        <w:t>,</w:t>
      </w:r>
      <w:r w:rsidRPr="006B1E29">
        <w:rPr>
          <w:rFonts w:eastAsia="Times New Roman" w:cs="Times New Roman"/>
          <w:szCs w:val="24"/>
        </w:rPr>
        <w:t xml:space="preserve"> </w:t>
      </w:r>
      <w:r>
        <w:rPr>
          <w:rFonts w:eastAsia="Times New Roman" w:cs="Times New Roman"/>
          <w:szCs w:val="24"/>
        </w:rPr>
        <w:t>η</w:t>
      </w:r>
      <w:r w:rsidRPr="006B1E29">
        <w:rPr>
          <w:rFonts w:eastAsia="Times New Roman" w:cs="Times New Roman"/>
          <w:szCs w:val="24"/>
        </w:rPr>
        <w:t xml:space="preserve"> προστασία προσωπικών δεδομένων και </w:t>
      </w:r>
      <w:r>
        <w:rPr>
          <w:rFonts w:eastAsia="Times New Roman" w:cs="Times New Roman"/>
          <w:szCs w:val="24"/>
        </w:rPr>
        <w:t>τ</w:t>
      </w:r>
      <w:r w:rsidRPr="006B1E29">
        <w:rPr>
          <w:rFonts w:eastAsia="Times New Roman" w:cs="Times New Roman"/>
          <w:szCs w:val="24"/>
        </w:rPr>
        <w:t xml:space="preserve">α </w:t>
      </w:r>
      <w:r>
        <w:rPr>
          <w:rFonts w:eastAsia="Times New Roman" w:cs="Times New Roman"/>
          <w:szCs w:val="24"/>
        </w:rPr>
        <w:t>στατιστικά στοιχεία,</w:t>
      </w:r>
      <w:r w:rsidRPr="006B1E29">
        <w:rPr>
          <w:rFonts w:eastAsia="Times New Roman" w:cs="Times New Roman"/>
          <w:szCs w:val="24"/>
        </w:rPr>
        <w:t xml:space="preserve"> οι ποινικές και διοικητικές κυρώσεις</w:t>
      </w:r>
      <w:r>
        <w:rPr>
          <w:rFonts w:eastAsia="Times New Roman" w:cs="Times New Roman"/>
          <w:szCs w:val="24"/>
        </w:rPr>
        <w:t>,</w:t>
      </w:r>
      <w:r w:rsidRPr="006B1E29">
        <w:rPr>
          <w:rFonts w:eastAsia="Times New Roman" w:cs="Times New Roman"/>
          <w:szCs w:val="24"/>
        </w:rPr>
        <w:t xml:space="preserve"> καθώς και </w:t>
      </w:r>
      <w:r>
        <w:rPr>
          <w:rFonts w:eastAsia="Times New Roman" w:cs="Times New Roman"/>
          <w:szCs w:val="24"/>
        </w:rPr>
        <w:t>οι κατασχέσεις</w:t>
      </w:r>
      <w:r w:rsidRPr="006B1E29">
        <w:rPr>
          <w:rFonts w:eastAsia="Times New Roman" w:cs="Times New Roman"/>
          <w:szCs w:val="24"/>
        </w:rPr>
        <w:t xml:space="preserve"> και</w:t>
      </w:r>
      <w:r>
        <w:rPr>
          <w:rFonts w:eastAsia="Times New Roman" w:cs="Times New Roman"/>
          <w:szCs w:val="24"/>
        </w:rPr>
        <w:t xml:space="preserve"> η</w:t>
      </w:r>
      <w:r w:rsidRPr="006B1E29">
        <w:rPr>
          <w:rFonts w:eastAsia="Times New Roman" w:cs="Times New Roman"/>
          <w:szCs w:val="24"/>
        </w:rPr>
        <w:t xml:space="preserve"> δήμευση περιουσιακών στοιχείων</w:t>
      </w:r>
      <w:r>
        <w:rPr>
          <w:rFonts w:eastAsia="Times New Roman" w:cs="Times New Roman"/>
          <w:szCs w:val="24"/>
        </w:rPr>
        <w:t>.</w:t>
      </w:r>
    </w:p>
    <w:p w14:paraId="23B836B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Γίνεται, επίσης, </w:t>
      </w:r>
      <w:r w:rsidRPr="006B1E29">
        <w:rPr>
          <w:rFonts w:eastAsia="Times New Roman" w:cs="Times New Roman"/>
          <w:szCs w:val="24"/>
        </w:rPr>
        <w:t>ξεκάθαρ</w:t>
      </w:r>
      <w:r>
        <w:rPr>
          <w:rFonts w:eastAsia="Times New Roman" w:cs="Times New Roman"/>
          <w:szCs w:val="24"/>
        </w:rPr>
        <w:t xml:space="preserve">ο ότι το αδίκημα του ξεπλύματος χρήματος τελείται και άρα εμπίπτει στη </w:t>
      </w:r>
      <w:r>
        <w:rPr>
          <w:rFonts w:eastAsia="Times New Roman" w:cs="Times New Roman"/>
          <w:szCs w:val="24"/>
        </w:rPr>
        <w:t xml:space="preserve">δικαιοδοσία των ελληνικών δικαστηρίων και όταν </w:t>
      </w:r>
      <w:r w:rsidRPr="006B1E29">
        <w:rPr>
          <w:rFonts w:eastAsia="Times New Roman" w:cs="Times New Roman"/>
          <w:szCs w:val="24"/>
        </w:rPr>
        <w:t>οι εγκληματικές δραστηριότητες από τις οποίες προέρχεται η προς νομιμοποίηση περιουσία έλαβαν χώρα στο έδαφος άλλου κράτους</w:t>
      </w:r>
      <w:r>
        <w:rPr>
          <w:rFonts w:eastAsia="Times New Roman" w:cs="Times New Roman"/>
          <w:szCs w:val="24"/>
        </w:rPr>
        <w:t>,</w:t>
      </w:r>
      <w:r w:rsidRPr="006B1E29">
        <w:rPr>
          <w:rFonts w:eastAsia="Times New Roman" w:cs="Times New Roman"/>
          <w:szCs w:val="24"/>
        </w:rPr>
        <w:t xml:space="preserve"> εφόσον</w:t>
      </w:r>
      <w:r>
        <w:rPr>
          <w:rFonts w:eastAsia="Times New Roman" w:cs="Times New Roman"/>
          <w:szCs w:val="24"/>
        </w:rPr>
        <w:t>,</w:t>
      </w:r>
      <w:r w:rsidRPr="006B1E29">
        <w:rPr>
          <w:rFonts w:eastAsia="Times New Roman" w:cs="Times New Roman"/>
          <w:szCs w:val="24"/>
        </w:rPr>
        <w:t xml:space="preserve"> </w:t>
      </w:r>
      <w:r>
        <w:rPr>
          <w:rFonts w:eastAsia="Times New Roman" w:cs="Times New Roman"/>
          <w:szCs w:val="24"/>
        </w:rPr>
        <w:t>όμως,</w:t>
      </w:r>
      <w:r w:rsidRPr="006B1E29">
        <w:rPr>
          <w:rFonts w:eastAsia="Times New Roman" w:cs="Times New Roman"/>
          <w:szCs w:val="24"/>
        </w:rPr>
        <w:t xml:space="preserve"> </w:t>
      </w:r>
      <w:r>
        <w:rPr>
          <w:rFonts w:eastAsia="Times New Roman" w:cs="Times New Roman"/>
          <w:szCs w:val="24"/>
        </w:rPr>
        <w:t>πληρείται</w:t>
      </w:r>
      <w:r w:rsidRPr="006B1E29">
        <w:rPr>
          <w:rFonts w:eastAsia="Times New Roman" w:cs="Times New Roman"/>
          <w:szCs w:val="24"/>
        </w:rPr>
        <w:t xml:space="preserve"> το </w:t>
      </w:r>
      <w:r w:rsidRPr="006B1E29">
        <w:rPr>
          <w:rFonts w:eastAsia="Times New Roman" w:cs="Times New Roman"/>
          <w:szCs w:val="24"/>
        </w:rPr>
        <w:lastRenderedPageBreak/>
        <w:t xml:space="preserve">κριτήριο του </w:t>
      </w:r>
      <w:r>
        <w:rPr>
          <w:rFonts w:eastAsia="Times New Roman" w:cs="Times New Roman"/>
          <w:szCs w:val="24"/>
        </w:rPr>
        <w:t>διπλού αξιοποίνου -δ</w:t>
      </w:r>
      <w:r w:rsidRPr="006B1E29">
        <w:rPr>
          <w:rFonts w:eastAsia="Times New Roman" w:cs="Times New Roman"/>
          <w:szCs w:val="24"/>
        </w:rPr>
        <w:t xml:space="preserve">ηλαδή οι δραστηριότητες </w:t>
      </w:r>
      <w:r w:rsidRPr="006B1E29">
        <w:rPr>
          <w:rFonts w:eastAsia="Times New Roman" w:cs="Times New Roman"/>
          <w:szCs w:val="24"/>
        </w:rPr>
        <w:t xml:space="preserve">αυτές </w:t>
      </w:r>
      <w:r>
        <w:rPr>
          <w:rFonts w:eastAsia="Times New Roman" w:cs="Times New Roman"/>
          <w:szCs w:val="24"/>
        </w:rPr>
        <w:t xml:space="preserve">θα ήταν βασικό </w:t>
      </w:r>
      <w:r w:rsidRPr="006B1E29">
        <w:rPr>
          <w:rFonts w:eastAsia="Times New Roman" w:cs="Times New Roman"/>
          <w:szCs w:val="24"/>
        </w:rPr>
        <w:t>αδίκημα</w:t>
      </w:r>
      <w:r>
        <w:rPr>
          <w:rFonts w:eastAsia="Times New Roman" w:cs="Times New Roman"/>
          <w:szCs w:val="24"/>
        </w:rPr>
        <w:t xml:space="preserve"> αν ελάμβαναν χώρα </w:t>
      </w:r>
      <w:r w:rsidRPr="006B1E29">
        <w:rPr>
          <w:rFonts w:eastAsia="Times New Roman" w:cs="Times New Roman"/>
          <w:szCs w:val="24"/>
        </w:rPr>
        <w:t>στην Ελλάδα</w:t>
      </w:r>
      <w:r>
        <w:rPr>
          <w:rFonts w:eastAsia="Times New Roman" w:cs="Times New Roman"/>
          <w:szCs w:val="24"/>
        </w:rPr>
        <w:t>-</w:t>
      </w:r>
      <w:r w:rsidRPr="006B1E29">
        <w:rPr>
          <w:rFonts w:eastAsia="Times New Roman" w:cs="Times New Roman"/>
          <w:szCs w:val="24"/>
        </w:rPr>
        <w:t xml:space="preserve"> και θεωρούνται</w:t>
      </w:r>
      <w:r>
        <w:rPr>
          <w:rFonts w:eastAsia="Times New Roman" w:cs="Times New Roman"/>
          <w:szCs w:val="24"/>
        </w:rPr>
        <w:t xml:space="preserve"> αξιόποινες και σύμφωνα με τη νομοθεσία ενός άλλου κράτους.</w:t>
      </w:r>
    </w:p>
    <w:p w14:paraId="23B836B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w:t>
      </w:r>
      <w:r w:rsidRPr="006B1E29">
        <w:rPr>
          <w:rFonts w:eastAsia="Times New Roman" w:cs="Times New Roman"/>
          <w:szCs w:val="24"/>
        </w:rPr>
        <w:t>α όσα προσδιορίζονται από τη</w:t>
      </w:r>
      <w:r>
        <w:rPr>
          <w:rFonts w:eastAsia="Times New Roman" w:cs="Times New Roman"/>
          <w:szCs w:val="24"/>
        </w:rPr>
        <w:t xml:space="preserve">ν οδηγία θωρακίζουν 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 xml:space="preserve">ίκαιο </w:t>
      </w:r>
      <w:r w:rsidRPr="006B1E29">
        <w:rPr>
          <w:rFonts w:eastAsia="Times New Roman" w:cs="Times New Roman"/>
          <w:szCs w:val="24"/>
        </w:rPr>
        <w:t>και προσφέρουν τα απαραίτητα εργαλεία στις αρχές να αντι</w:t>
      </w:r>
      <w:r w:rsidRPr="006B1E29">
        <w:rPr>
          <w:rFonts w:eastAsia="Times New Roman" w:cs="Times New Roman"/>
          <w:szCs w:val="24"/>
        </w:rPr>
        <w:t>μετωπ</w:t>
      </w:r>
      <w:r>
        <w:rPr>
          <w:rFonts w:eastAsia="Times New Roman" w:cs="Times New Roman"/>
          <w:szCs w:val="24"/>
        </w:rPr>
        <w:t>ίσουν</w:t>
      </w:r>
      <w:r w:rsidRPr="006B1E29">
        <w:rPr>
          <w:rFonts w:eastAsia="Times New Roman" w:cs="Times New Roman"/>
          <w:szCs w:val="24"/>
        </w:rPr>
        <w:t xml:space="preserve"> αδικήματα με πολλές προεκτάσεις</w:t>
      </w:r>
      <w:r>
        <w:rPr>
          <w:rFonts w:eastAsia="Times New Roman" w:cs="Times New Roman"/>
          <w:szCs w:val="24"/>
        </w:rPr>
        <w:t>.</w:t>
      </w:r>
    </w:p>
    <w:p w14:paraId="23B836B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Σ</w:t>
      </w:r>
      <w:r w:rsidRPr="006B1E29">
        <w:rPr>
          <w:rFonts w:eastAsia="Times New Roman" w:cs="Times New Roman"/>
          <w:szCs w:val="24"/>
        </w:rPr>
        <w:t>ε ό</w:t>
      </w:r>
      <w:r>
        <w:rPr>
          <w:rFonts w:eastAsia="Times New Roman" w:cs="Times New Roman"/>
          <w:szCs w:val="24"/>
        </w:rPr>
        <w:t>,</w:t>
      </w:r>
      <w:r w:rsidRPr="006B1E29">
        <w:rPr>
          <w:rFonts w:eastAsia="Times New Roman" w:cs="Times New Roman"/>
          <w:szCs w:val="24"/>
        </w:rPr>
        <w:t>τι αφορά τη δομή και τη λειτουργία της αρχής καταπολέμησης της νομιμοποίησης εσόδων από εγκληματικές δραστηριότητες</w:t>
      </w:r>
      <w:r>
        <w:rPr>
          <w:rFonts w:eastAsia="Times New Roman" w:cs="Times New Roman"/>
          <w:szCs w:val="24"/>
        </w:rPr>
        <w:t>,</w:t>
      </w:r>
      <w:r w:rsidRPr="006B1E29">
        <w:rPr>
          <w:rFonts w:eastAsia="Times New Roman" w:cs="Times New Roman"/>
          <w:szCs w:val="24"/>
        </w:rPr>
        <w:t xml:space="preserve"> όπως περιγράφεται στα άρθρα από 47 μέχρι 55</w:t>
      </w:r>
      <w:r>
        <w:rPr>
          <w:rFonts w:eastAsia="Times New Roman" w:cs="Times New Roman"/>
          <w:szCs w:val="24"/>
        </w:rPr>
        <w:t>,</w:t>
      </w:r>
      <w:r w:rsidRPr="006B1E29">
        <w:rPr>
          <w:rFonts w:eastAsia="Times New Roman" w:cs="Times New Roman"/>
          <w:szCs w:val="24"/>
        </w:rPr>
        <w:t xml:space="preserve"> υπάρχει </w:t>
      </w:r>
      <w:r>
        <w:rPr>
          <w:rFonts w:eastAsia="Times New Roman" w:cs="Times New Roman"/>
          <w:szCs w:val="24"/>
        </w:rPr>
        <w:t>μ</w:t>
      </w:r>
      <w:r>
        <w:rPr>
          <w:rFonts w:eastAsia="Times New Roman" w:cs="Times New Roman"/>
          <w:szCs w:val="24"/>
        </w:rPr>
        <w:t>ί</w:t>
      </w:r>
      <w:r>
        <w:rPr>
          <w:rFonts w:eastAsia="Times New Roman" w:cs="Times New Roman"/>
          <w:szCs w:val="24"/>
        </w:rPr>
        <w:t>α</w:t>
      </w:r>
      <w:r w:rsidRPr="006B1E29">
        <w:rPr>
          <w:rFonts w:eastAsia="Times New Roman" w:cs="Times New Roman"/>
          <w:szCs w:val="24"/>
        </w:rPr>
        <w:t xml:space="preserve"> σειρά από παρατηρήσεις στις οποίες κάναμε</w:t>
      </w:r>
      <w:r>
        <w:rPr>
          <w:rFonts w:eastAsia="Times New Roman" w:cs="Times New Roman"/>
          <w:szCs w:val="24"/>
        </w:rPr>
        <w:t>.</w:t>
      </w:r>
      <w:r w:rsidRPr="006B1E29">
        <w:rPr>
          <w:rFonts w:eastAsia="Times New Roman" w:cs="Times New Roman"/>
          <w:szCs w:val="24"/>
        </w:rPr>
        <w:t xml:space="preserve"> </w:t>
      </w:r>
      <w:r>
        <w:rPr>
          <w:rFonts w:eastAsia="Times New Roman" w:cs="Times New Roman"/>
          <w:szCs w:val="24"/>
        </w:rPr>
        <w:t>Είπαμε για τη γνώση των αγγλικών. Αυτό που δεν αποσαφηνίσατε, κυρία Υφυπουργέ, είναι το κομμάτι της εμπειρίας. Σ</w:t>
      </w:r>
      <w:r w:rsidRPr="006B1E29">
        <w:rPr>
          <w:rFonts w:eastAsia="Times New Roman" w:cs="Times New Roman"/>
          <w:szCs w:val="24"/>
        </w:rPr>
        <w:t>το άρθρο 48 που ρυθμίζονται οι μ</w:t>
      </w:r>
      <w:r>
        <w:rPr>
          <w:rFonts w:eastAsia="Times New Roman" w:cs="Times New Roman"/>
          <w:szCs w:val="24"/>
        </w:rPr>
        <w:t>ον</w:t>
      </w:r>
      <w:r w:rsidRPr="006B1E29">
        <w:rPr>
          <w:rFonts w:eastAsia="Times New Roman" w:cs="Times New Roman"/>
          <w:szCs w:val="24"/>
        </w:rPr>
        <w:t xml:space="preserve">άδες και οι </w:t>
      </w:r>
      <w:r>
        <w:rPr>
          <w:rFonts w:eastAsia="Times New Roman" w:cs="Times New Roman"/>
          <w:szCs w:val="24"/>
        </w:rPr>
        <w:t>αρμοδιότητες της αρχής</w:t>
      </w:r>
      <w:r w:rsidRPr="006B1E29">
        <w:rPr>
          <w:rFonts w:eastAsia="Times New Roman" w:cs="Times New Roman"/>
          <w:szCs w:val="24"/>
        </w:rPr>
        <w:t xml:space="preserve"> προσδιορίζ</w:t>
      </w:r>
      <w:r>
        <w:rPr>
          <w:rFonts w:eastAsia="Times New Roman" w:cs="Times New Roman"/>
          <w:szCs w:val="24"/>
        </w:rPr>
        <w:t xml:space="preserve">ονται </w:t>
      </w:r>
      <w:r w:rsidRPr="006B1E29">
        <w:rPr>
          <w:rFonts w:eastAsia="Times New Roman" w:cs="Times New Roman"/>
          <w:szCs w:val="24"/>
        </w:rPr>
        <w:t xml:space="preserve">και τα </w:t>
      </w:r>
      <w:r>
        <w:rPr>
          <w:rFonts w:eastAsia="Times New Roman" w:cs="Times New Roman"/>
          <w:szCs w:val="24"/>
        </w:rPr>
        <w:t>προσόντα</w:t>
      </w:r>
      <w:r w:rsidRPr="006B1E29">
        <w:rPr>
          <w:rFonts w:eastAsia="Times New Roman" w:cs="Times New Roman"/>
          <w:szCs w:val="24"/>
        </w:rPr>
        <w:t xml:space="preserve"> όσων συμμετέχουν</w:t>
      </w:r>
      <w:r>
        <w:rPr>
          <w:rFonts w:eastAsia="Times New Roman" w:cs="Times New Roman"/>
          <w:szCs w:val="24"/>
        </w:rPr>
        <w:t>,</w:t>
      </w:r>
      <w:r w:rsidRPr="006B1E29">
        <w:rPr>
          <w:rFonts w:eastAsia="Times New Roman" w:cs="Times New Roman"/>
          <w:szCs w:val="24"/>
        </w:rPr>
        <w:t xml:space="preserve"> σύμφωνα με το σχέδιο νόμου που μας φέρατε</w:t>
      </w:r>
      <w:r>
        <w:rPr>
          <w:rFonts w:eastAsia="Times New Roman" w:cs="Times New Roman"/>
          <w:szCs w:val="24"/>
        </w:rPr>
        <w:t>,</w:t>
      </w:r>
      <w:r w:rsidRPr="006B1E29">
        <w:rPr>
          <w:rFonts w:eastAsia="Times New Roman" w:cs="Times New Roman"/>
          <w:szCs w:val="24"/>
        </w:rPr>
        <w:t xml:space="preserve"> σε </w:t>
      </w:r>
      <w:r>
        <w:rPr>
          <w:rFonts w:eastAsia="Times New Roman" w:cs="Times New Roman"/>
          <w:szCs w:val="24"/>
        </w:rPr>
        <w:t>μια</w:t>
      </w:r>
      <w:r w:rsidRPr="006B1E29">
        <w:rPr>
          <w:rFonts w:eastAsia="Times New Roman" w:cs="Times New Roman"/>
          <w:szCs w:val="24"/>
        </w:rPr>
        <w:t xml:space="preserve"> τόσ</w:t>
      </w:r>
      <w:r>
        <w:rPr>
          <w:rFonts w:eastAsia="Times New Roman" w:cs="Times New Roman"/>
          <w:szCs w:val="24"/>
        </w:rPr>
        <w:t>ο</w:t>
      </w:r>
      <w:r w:rsidRPr="006B1E29">
        <w:rPr>
          <w:rFonts w:eastAsia="Times New Roman" w:cs="Times New Roman"/>
          <w:szCs w:val="24"/>
        </w:rPr>
        <w:t xml:space="preserve"> κρίσιμη υπηρεσία</w:t>
      </w:r>
      <w:r>
        <w:rPr>
          <w:rFonts w:eastAsia="Times New Roman" w:cs="Times New Roman"/>
          <w:szCs w:val="24"/>
        </w:rPr>
        <w:t>.</w:t>
      </w:r>
      <w:r w:rsidRPr="006B1E29">
        <w:rPr>
          <w:rFonts w:eastAsia="Times New Roman" w:cs="Times New Roman"/>
          <w:szCs w:val="24"/>
        </w:rPr>
        <w:t xml:space="preserve"> </w:t>
      </w:r>
      <w:r>
        <w:rPr>
          <w:rFonts w:eastAsia="Times New Roman" w:cs="Times New Roman"/>
          <w:szCs w:val="24"/>
        </w:rPr>
        <w:t>Α</w:t>
      </w:r>
      <w:r w:rsidRPr="006B1E29">
        <w:rPr>
          <w:rFonts w:eastAsia="Times New Roman" w:cs="Times New Roman"/>
          <w:szCs w:val="24"/>
        </w:rPr>
        <w:t>παλείφεται ως προσόν</w:t>
      </w:r>
      <w:r>
        <w:rPr>
          <w:rFonts w:eastAsia="Times New Roman" w:cs="Times New Roman"/>
          <w:szCs w:val="24"/>
        </w:rPr>
        <w:t>,</w:t>
      </w:r>
      <w:r w:rsidRPr="006B1E29">
        <w:rPr>
          <w:rFonts w:eastAsia="Times New Roman" w:cs="Times New Roman"/>
          <w:szCs w:val="24"/>
        </w:rPr>
        <w:t xml:space="preserve"> όπως είπαμε</w:t>
      </w:r>
      <w:r>
        <w:rPr>
          <w:rFonts w:eastAsia="Times New Roman" w:cs="Times New Roman"/>
          <w:szCs w:val="24"/>
        </w:rPr>
        <w:t>,</w:t>
      </w:r>
      <w:r w:rsidRPr="006B1E29">
        <w:rPr>
          <w:rFonts w:eastAsia="Times New Roman" w:cs="Times New Roman"/>
          <w:szCs w:val="24"/>
        </w:rPr>
        <w:t xml:space="preserve"> </w:t>
      </w:r>
      <w:r>
        <w:rPr>
          <w:rFonts w:eastAsia="Times New Roman" w:cs="Times New Roman"/>
          <w:szCs w:val="24"/>
        </w:rPr>
        <w:t>η</w:t>
      </w:r>
      <w:r w:rsidRPr="006B1E29">
        <w:rPr>
          <w:rFonts w:eastAsia="Times New Roman" w:cs="Times New Roman"/>
          <w:szCs w:val="24"/>
        </w:rPr>
        <w:t xml:space="preserve"> </w:t>
      </w:r>
      <w:r>
        <w:rPr>
          <w:rFonts w:eastAsia="Times New Roman" w:cs="Times New Roman"/>
          <w:szCs w:val="24"/>
        </w:rPr>
        <w:t>κατοχή</w:t>
      </w:r>
      <w:r w:rsidRPr="006B1E29">
        <w:rPr>
          <w:rFonts w:eastAsia="Times New Roman" w:cs="Times New Roman"/>
          <w:szCs w:val="24"/>
        </w:rPr>
        <w:t xml:space="preserve"> πτυχίου </w:t>
      </w:r>
      <w:r>
        <w:rPr>
          <w:rFonts w:eastAsia="Times New Roman" w:cs="Times New Roman"/>
          <w:szCs w:val="24"/>
        </w:rPr>
        <w:t>π</w:t>
      </w:r>
      <w:r w:rsidRPr="006B1E29">
        <w:rPr>
          <w:rFonts w:eastAsia="Times New Roman" w:cs="Times New Roman"/>
          <w:szCs w:val="24"/>
        </w:rPr>
        <w:t xml:space="preserve">ανεπιστημίου και αντικαθίσταται από τη γενικόλογη </w:t>
      </w:r>
      <w:r>
        <w:rPr>
          <w:rFonts w:eastAsia="Times New Roman" w:cs="Times New Roman"/>
          <w:szCs w:val="24"/>
        </w:rPr>
        <w:t>διάταξη</w:t>
      </w:r>
      <w:r w:rsidRPr="006B1E29">
        <w:rPr>
          <w:rFonts w:eastAsia="Times New Roman" w:cs="Times New Roman"/>
          <w:szCs w:val="24"/>
        </w:rPr>
        <w:t xml:space="preserve"> </w:t>
      </w:r>
      <w:r>
        <w:rPr>
          <w:rFonts w:eastAsia="Times New Roman" w:cs="Times New Roman"/>
          <w:szCs w:val="24"/>
        </w:rPr>
        <w:t>η</w:t>
      </w:r>
      <w:r w:rsidRPr="006B1E29">
        <w:rPr>
          <w:rFonts w:eastAsia="Times New Roman" w:cs="Times New Roman"/>
          <w:szCs w:val="24"/>
        </w:rPr>
        <w:t xml:space="preserve"> </w:t>
      </w:r>
      <w:r w:rsidRPr="006B1E29">
        <w:rPr>
          <w:rFonts w:eastAsia="Times New Roman" w:cs="Times New Roman"/>
          <w:szCs w:val="24"/>
        </w:rPr>
        <w:lastRenderedPageBreak/>
        <w:t>πρόβλεψη για ειδικές γνώσεις</w:t>
      </w:r>
      <w:r>
        <w:rPr>
          <w:rFonts w:eastAsia="Times New Roman" w:cs="Times New Roman"/>
          <w:szCs w:val="24"/>
        </w:rPr>
        <w:t>,</w:t>
      </w:r>
      <w:r w:rsidRPr="006B1E29">
        <w:rPr>
          <w:rFonts w:eastAsia="Times New Roman" w:cs="Times New Roman"/>
          <w:szCs w:val="24"/>
        </w:rPr>
        <w:t xml:space="preserve"> δίχως να προσδιο</w:t>
      </w:r>
      <w:r>
        <w:rPr>
          <w:rFonts w:eastAsia="Times New Roman" w:cs="Times New Roman"/>
          <w:szCs w:val="24"/>
        </w:rPr>
        <w:t>ρίζε</w:t>
      </w:r>
      <w:r>
        <w:rPr>
          <w:rFonts w:eastAsia="Times New Roman" w:cs="Times New Roman"/>
          <w:szCs w:val="24"/>
        </w:rPr>
        <w:t>ται ή</w:t>
      </w:r>
      <w:r w:rsidRPr="006B1E29">
        <w:rPr>
          <w:rFonts w:eastAsia="Times New Roman" w:cs="Times New Roman"/>
          <w:szCs w:val="24"/>
        </w:rPr>
        <w:t xml:space="preserve"> να πιστοποι</w:t>
      </w:r>
      <w:r>
        <w:rPr>
          <w:rFonts w:eastAsia="Times New Roman" w:cs="Times New Roman"/>
          <w:szCs w:val="24"/>
        </w:rPr>
        <w:t>ούνται</w:t>
      </w:r>
      <w:r w:rsidRPr="006B1E29">
        <w:rPr>
          <w:rFonts w:eastAsia="Times New Roman" w:cs="Times New Roman"/>
          <w:szCs w:val="24"/>
        </w:rPr>
        <w:t xml:space="preserve"> με κάποιο τρόπο αυτές οι ειδικές γνώσεις</w:t>
      </w:r>
      <w:r>
        <w:rPr>
          <w:rFonts w:eastAsia="Times New Roman" w:cs="Times New Roman"/>
          <w:szCs w:val="24"/>
        </w:rPr>
        <w:t>.</w:t>
      </w:r>
      <w:r w:rsidRPr="006B1E29">
        <w:rPr>
          <w:rFonts w:eastAsia="Times New Roman" w:cs="Times New Roman"/>
          <w:szCs w:val="24"/>
        </w:rPr>
        <w:t xml:space="preserve"> </w:t>
      </w:r>
      <w:r>
        <w:rPr>
          <w:rFonts w:eastAsia="Times New Roman" w:cs="Times New Roman"/>
          <w:szCs w:val="24"/>
        </w:rPr>
        <w:t>Ν</w:t>
      </w:r>
      <w:r w:rsidRPr="006B1E29">
        <w:rPr>
          <w:rFonts w:eastAsia="Times New Roman" w:cs="Times New Roman"/>
          <w:szCs w:val="24"/>
        </w:rPr>
        <w:t xml:space="preserve">ομίζω ότι θα θέλαμε περισσότερη σαφήνεια στο τι θεωρείται ειδικές </w:t>
      </w:r>
      <w:r>
        <w:rPr>
          <w:rFonts w:eastAsia="Times New Roman" w:cs="Times New Roman"/>
          <w:szCs w:val="24"/>
        </w:rPr>
        <w:t>γνώσεις. Και εκεί θα θέλαμε μια απάντηση</w:t>
      </w:r>
      <w:r>
        <w:rPr>
          <w:rFonts w:eastAsia="Times New Roman" w:cs="Times New Roman"/>
          <w:szCs w:val="24"/>
        </w:rPr>
        <w:t>.</w:t>
      </w:r>
      <w:r>
        <w:rPr>
          <w:rFonts w:eastAsia="Times New Roman" w:cs="Times New Roman"/>
          <w:szCs w:val="24"/>
        </w:rPr>
        <w:t xml:space="preserve"> Μήπως οι ειδικές </w:t>
      </w:r>
      <w:r w:rsidRPr="006B1E29">
        <w:rPr>
          <w:rFonts w:eastAsia="Times New Roman" w:cs="Times New Roman"/>
          <w:szCs w:val="24"/>
        </w:rPr>
        <w:t xml:space="preserve">γνώσεις είναι η προϋπηρεσία που </w:t>
      </w:r>
      <w:r>
        <w:rPr>
          <w:rFonts w:eastAsia="Times New Roman" w:cs="Times New Roman"/>
          <w:szCs w:val="24"/>
        </w:rPr>
        <w:t>ή</w:t>
      </w:r>
      <w:r w:rsidRPr="006B1E29">
        <w:rPr>
          <w:rFonts w:eastAsia="Times New Roman" w:cs="Times New Roman"/>
          <w:szCs w:val="24"/>
        </w:rPr>
        <w:t>δη υπάρχει σε αυτές τις θέσεις</w:t>
      </w:r>
      <w:r>
        <w:rPr>
          <w:rFonts w:eastAsia="Times New Roman" w:cs="Times New Roman"/>
          <w:szCs w:val="24"/>
        </w:rPr>
        <w:t>;</w:t>
      </w:r>
      <w:r w:rsidRPr="006B1E29">
        <w:rPr>
          <w:rFonts w:eastAsia="Times New Roman" w:cs="Times New Roman"/>
          <w:szCs w:val="24"/>
        </w:rPr>
        <w:t xml:space="preserve"> Δεν κρίνετ</w:t>
      </w:r>
      <w:r>
        <w:rPr>
          <w:rFonts w:eastAsia="Times New Roman" w:cs="Times New Roman"/>
          <w:szCs w:val="24"/>
        </w:rPr>
        <w:t>ε</w:t>
      </w:r>
      <w:r w:rsidRPr="006B1E29">
        <w:rPr>
          <w:rFonts w:eastAsia="Times New Roman" w:cs="Times New Roman"/>
          <w:szCs w:val="24"/>
        </w:rPr>
        <w:t xml:space="preserve"> </w:t>
      </w:r>
      <w:r>
        <w:rPr>
          <w:rFonts w:eastAsia="Times New Roman" w:cs="Times New Roman"/>
          <w:szCs w:val="24"/>
        </w:rPr>
        <w:t>σκόπιμο να το αποσαφηνίσετε;</w:t>
      </w:r>
    </w:p>
    <w:p w14:paraId="23B836B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Για τις τροπολογίες θα τοποθετηθούμε κατά τη διάρκεια της ψηφοφορίας, κύριε Πρόεδρε. Το μόνο που θέλω να πω είναι ότι το να φέρνετε τροπολογίες σε μ</w:t>
      </w:r>
      <w:r>
        <w:rPr>
          <w:rFonts w:eastAsia="Times New Roman" w:cs="Times New Roman"/>
          <w:szCs w:val="24"/>
        </w:rPr>
        <w:t>ί</w:t>
      </w:r>
      <w:r>
        <w:rPr>
          <w:rFonts w:eastAsia="Times New Roman" w:cs="Times New Roman"/>
          <w:szCs w:val="24"/>
        </w:rPr>
        <w:t xml:space="preserve">α ενσωμάτωση </w:t>
      </w:r>
      <w:r w:rsidRPr="006B1E29">
        <w:rPr>
          <w:rFonts w:eastAsia="Times New Roman" w:cs="Times New Roman"/>
          <w:szCs w:val="24"/>
        </w:rPr>
        <w:t>κοινοτικής οδηγίας</w:t>
      </w:r>
      <w:r>
        <w:rPr>
          <w:rFonts w:eastAsia="Times New Roman" w:cs="Times New Roman"/>
          <w:szCs w:val="24"/>
        </w:rPr>
        <w:t>,</w:t>
      </w:r>
      <w:r w:rsidRPr="006B1E29">
        <w:rPr>
          <w:rFonts w:eastAsia="Times New Roman" w:cs="Times New Roman"/>
          <w:szCs w:val="24"/>
        </w:rPr>
        <w:t xml:space="preserve"> σε ένα Θερινό Τμήμα</w:t>
      </w:r>
      <w:r>
        <w:rPr>
          <w:rFonts w:eastAsia="Times New Roman" w:cs="Times New Roman"/>
          <w:szCs w:val="24"/>
        </w:rPr>
        <w:t>, τροπολογίες</w:t>
      </w:r>
      <w:r>
        <w:rPr>
          <w:rFonts w:eastAsia="Times New Roman" w:cs="Times New Roman"/>
          <w:szCs w:val="24"/>
        </w:rPr>
        <w:t xml:space="preserve"> πολλών</w:t>
      </w:r>
      <w:r w:rsidRPr="006B1E29">
        <w:rPr>
          <w:rFonts w:eastAsia="Times New Roman" w:cs="Times New Roman"/>
          <w:szCs w:val="24"/>
        </w:rPr>
        <w:t xml:space="preserve"> διαφόρων υπουργείων</w:t>
      </w:r>
      <w:r>
        <w:rPr>
          <w:rFonts w:eastAsia="Times New Roman" w:cs="Times New Roman"/>
          <w:szCs w:val="24"/>
        </w:rPr>
        <w:t>,</w:t>
      </w:r>
      <w:r w:rsidRPr="006B1E29">
        <w:rPr>
          <w:rFonts w:eastAsia="Times New Roman" w:cs="Times New Roman"/>
          <w:szCs w:val="24"/>
        </w:rPr>
        <w:t xml:space="preserve"> τροπολογίες </w:t>
      </w:r>
      <w:r>
        <w:rPr>
          <w:rFonts w:eastAsia="Times New Roman" w:cs="Times New Roman"/>
          <w:szCs w:val="24"/>
        </w:rPr>
        <w:t xml:space="preserve">πενήντα πέντε σελίδων, νομίζω </w:t>
      </w:r>
      <w:r w:rsidRPr="006B1E29">
        <w:rPr>
          <w:rFonts w:eastAsia="Times New Roman" w:cs="Times New Roman"/>
          <w:szCs w:val="24"/>
        </w:rPr>
        <w:t>ότι είναι ο ορισμός της κακής νομοθέτησης</w:t>
      </w:r>
      <w:r>
        <w:rPr>
          <w:rFonts w:eastAsia="Times New Roman" w:cs="Times New Roman"/>
          <w:szCs w:val="24"/>
        </w:rPr>
        <w:t>.</w:t>
      </w:r>
      <w:r w:rsidRPr="006B1E29">
        <w:rPr>
          <w:rFonts w:eastAsia="Times New Roman" w:cs="Times New Roman"/>
          <w:szCs w:val="24"/>
        </w:rPr>
        <w:t xml:space="preserve"> </w:t>
      </w:r>
      <w:r>
        <w:rPr>
          <w:rFonts w:eastAsia="Times New Roman" w:cs="Times New Roman"/>
          <w:szCs w:val="24"/>
        </w:rPr>
        <w:t>Σ</w:t>
      </w:r>
      <w:r w:rsidRPr="006B1E29">
        <w:rPr>
          <w:rFonts w:eastAsia="Times New Roman" w:cs="Times New Roman"/>
          <w:szCs w:val="24"/>
        </w:rPr>
        <w:t>ας το έχουμε πει επανειλημμένα</w:t>
      </w:r>
      <w:r>
        <w:rPr>
          <w:rFonts w:eastAsia="Times New Roman" w:cs="Times New Roman"/>
          <w:szCs w:val="24"/>
        </w:rPr>
        <w:t>.</w:t>
      </w:r>
      <w:r w:rsidRPr="006B1E29">
        <w:rPr>
          <w:rFonts w:eastAsia="Times New Roman" w:cs="Times New Roman"/>
          <w:szCs w:val="24"/>
        </w:rPr>
        <w:t xml:space="preserve"> Προφανώς</w:t>
      </w:r>
      <w:r>
        <w:rPr>
          <w:rFonts w:eastAsia="Times New Roman" w:cs="Times New Roman"/>
          <w:szCs w:val="24"/>
        </w:rPr>
        <w:t>,</w:t>
      </w:r>
      <w:r w:rsidRPr="006B1E29">
        <w:rPr>
          <w:rFonts w:eastAsia="Times New Roman" w:cs="Times New Roman"/>
          <w:szCs w:val="24"/>
        </w:rPr>
        <w:t xml:space="preserve"> </w:t>
      </w:r>
      <w:r>
        <w:rPr>
          <w:rFonts w:eastAsia="Times New Roman" w:cs="Times New Roman"/>
          <w:szCs w:val="24"/>
        </w:rPr>
        <w:t>όμως,</w:t>
      </w:r>
      <w:r w:rsidRPr="006B1E29">
        <w:rPr>
          <w:rFonts w:eastAsia="Times New Roman" w:cs="Times New Roman"/>
          <w:szCs w:val="24"/>
        </w:rPr>
        <w:t xml:space="preserve"> δεν σας ενδιαφέρει</w:t>
      </w:r>
      <w:r>
        <w:rPr>
          <w:rFonts w:eastAsia="Times New Roman" w:cs="Times New Roman"/>
          <w:szCs w:val="24"/>
        </w:rPr>
        <w:t>.</w:t>
      </w:r>
    </w:p>
    <w:p w14:paraId="23B836BA"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color w:val="000000" w:themeColor="text1"/>
          <w:szCs w:val="24"/>
        </w:rPr>
      </w:pPr>
      <w:r w:rsidRPr="00000E75">
        <w:rPr>
          <w:rFonts w:eastAsia="Times New Roman"/>
          <w:b/>
          <w:color w:val="000000" w:themeColor="text1"/>
          <w:szCs w:val="24"/>
        </w:rPr>
        <w:t xml:space="preserve">ΠΡΟΕΔΡΕΥΩΝ (Γεώργιος </w:t>
      </w:r>
      <w:proofErr w:type="spellStart"/>
      <w:r w:rsidRPr="00000E75">
        <w:rPr>
          <w:rFonts w:eastAsia="Times New Roman"/>
          <w:b/>
          <w:color w:val="000000" w:themeColor="text1"/>
          <w:szCs w:val="24"/>
        </w:rPr>
        <w:t>Λαμπρούλης</w:t>
      </w:r>
      <w:proofErr w:type="spellEnd"/>
      <w:r w:rsidRPr="00000E75">
        <w:rPr>
          <w:rFonts w:eastAsia="Times New Roman"/>
          <w:b/>
          <w:color w:val="000000" w:themeColor="text1"/>
          <w:szCs w:val="24"/>
        </w:rPr>
        <w:t>):</w:t>
      </w:r>
      <w:r w:rsidRPr="00000E75">
        <w:rPr>
          <w:rFonts w:eastAsia="Times New Roman"/>
          <w:color w:val="000000" w:themeColor="text1"/>
          <w:szCs w:val="24"/>
        </w:rPr>
        <w:t xml:space="preserve"> Ευχαριστούμε τον κ. Δήμα.</w:t>
      </w:r>
    </w:p>
    <w:p w14:paraId="23B836BB"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color w:val="000000" w:themeColor="text1"/>
          <w:szCs w:val="24"/>
        </w:rPr>
      </w:pPr>
      <w:r w:rsidRPr="00000E75">
        <w:rPr>
          <w:rFonts w:eastAsia="Times New Roman"/>
          <w:color w:val="000000" w:themeColor="text1"/>
          <w:szCs w:val="24"/>
        </w:rPr>
        <w:t xml:space="preserve">Τον λόγο έχει ο κ. Μανιάτης, </w:t>
      </w:r>
      <w:r w:rsidRPr="00000E75">
        <w:rPr>
          <w:rFonts w:eastAsia="Times New Roman"/>
          <w:color w:val="000000" w:themeColor="text1"/>
          <w:szCs w:val="24"/>
        </w:rPr>
        <w:t>ε</w:t>
      </w:r>
      <w:r w:rsidRPr="00000E75">
        <w:rPr>
          <w:rFonts w:eastAsia="Times New Roman"/>
          <w:color w:val="000000" w:themeColor="text1"/>
          <w:szCs w:val="24"/>
        </w:rPr>
        <w:t xml:space="preserve">ιδικός </w:t>
      </w:r>
      <w:r w:rsidRPr="00000E75">
        <w:rPr>
          <w:rFonts w:eastAsia="Times New Roman"/>
          <w:color w:val="000000" w:themeColor="text1"/>
          <w:szCs w:val="24"/>
        </w:rPr>
        <w:t>α</w:t>
      </w:r>
      <w:r w:rsidRPr="00000E75">
        <w:rPr>
          <w:rFonts w:eastAsia="Times New Roman"/>
          <w:color w:val="000000" w:themeColor="text1"/>
          <w:szCs w:val="24"/>
        </w:rPr>
        <w:t>γορητής από τη Δημοκρατική Συμπαράταξη ΠΑΣΟΚ - ΔΗΜΑΡ.</w:t>
      </w:r>
    </w:p>
    <w:p w14:paraId="23B836BC"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000E75">
        <w:rPr>
          <w:rFonts w:eastAsia="Times New Roman"/>
          <w:b/>
          <w:color w:val="000000" w:themeColor="text1"/>
          <w:szCs w:val="24"/>
        </w:rPr>
        <w:lastRenderedPageBreak/>
        <w:t>ΙΩΑΝΝΗΣ ΜΑΝΙΑΤΗΣ:</w:t>
      </w:r>
      <w:r w:rsidRPr="00000E75">
        <w:rPr>
          <w:rFonts w:eastAsia="Times New Roman"/>
          <w:color w:val="000000" w:themeColor="text1"/>
          <w:szCs w:val="24"/>
        </w:rPr>
        <w:t xml:space="preserve"> Αγαπητοί συνάδελφοι, ομολογώ ότι δεν ξέρω, για πρώτη φορά, πώς να ξεκινήσω την ομιλία μου. Ειλικρινά</w:t>
      </w:r>
      <w:r w:rsidRPr="00000E75">
        <w:rPr>
          <w:rFonts w:eastAsia="Times New Roman"/>
          <w:color w:val="000000" w:themeColor="text1"/>
          <w:szCs w:val="24"/>
        </w:rPr>
        <w:t>,</w:t>
      </w:r>
      <w:r w:rsidRPr="00000E75">
        <w:rPr>
          <w:rFonts w:eastAsia="Times New Roman"/>
          <w:color w:val="000000" w:themeColor="text1"/>
          <w:szCs w:val="24"/>
        </w:rPr>
        <w:t xml:space="preserve"> αυτό που είδαμε νωρίτερα είναι συγκλονιστικό</w:t>
      </w:r>
      <w:r w:rsidRPr="00000E75">
        <w:rPr>
          <w:rFonts w:eastAsia="Times New Roman"/>
          <w:color w:val="000000" w:themeColor="text1"/>
          <w:szCs w:val="24"/>
        </w:rPr>
        <w:t>. Μια τροπολογία ντροπής</w:t>
      </w:r>
      <w:r w:rsidRPr="00000E75">
        <w:rPr>
          <w:rFonts w:eastAsia="Times New Roman"/>
          <w:color w:val="000000" w:themeColor="text1"/>
          <w:szCs w:val="24"/>
        </w:rPr>
        <w:t>,</w:t>
      </w:r>
      <w:r w:rsidRPr="00000E75">
        <w:rPr>
          <w:rFonts w:eastAsia="Times New Roman"/>
          <w:color w:val="000000" w:themeColor="text1"/>
          <w:szCs w:val="24"/>
        </w:rPr>
        <w:t xml:space="preserve"> όπου η Κυβέρνηση </w:t>
      </w:r>
      <w:r>
        <w:rPr>
          <w:rFonts w:eastAsia="Times New Roman"/>
          <w:szCs w:val="24"/>
        </w:rPr>
        <w:t>ολόκληρη ασχολήθηκε</w:t>
      </w:r>
      <w:r w:rsidRPr="00E57571">
        <w:rPr>
          <w:rFonts w:eastAsia="Times New Roman"/>
          <w:szCs w:val="24"/>
        </w:rPr>
        <w:t>,</w:t>
      </w:r>
      <w:r>
        <w:rPr>
          <w:rFonts w:eastAsia="Times New Roman"/>
          <w:szCs w:val="24"/>
        </w:rPr>
        <w:t xml:space="preserve"> τη δεύτερη μέρα του εθνικού πένθους</w:t>
      </w:r>
      <w:r w:rsidRPr="00E57571">
        <w:rPr>
          <w:rFonts w:eastAsia="Times New Roman"/>
          <w:szCs w:val="24"/>
        </w:rPr>
        <w:t xml:space="preserve">, </w:t>
      </w:r>
      <w:r>
        <w:rPr>
          <w:rFonts w:eastAsia="Times New Roman"/>
          <w:szCs w:val="24"/>
        </w:rPr>
        <w:t>για να αυξήσει τον μισθό των προέδρων, των διευθυνόντων συμβούλων των κρατικών εταιρειών</w:t>
      </w:r>
      <w:r>
        <w:rPr>
          <w:rFonts w:eastAsia="Times New Roman"/>
          <w:szCs w:val="24"/>
        </w:rPr>
        <w:t>,</w:t>
      </w:r>
      <w:r>
        <w:rPr>
          <w:rFonts w:eastAsia="Times New Roman"/>
          <w:szCs w:val="24"/>
        </w:rPr>
        <w:t xml:space="preserve"> τους οποίους έχει η ίδια διορίσει και να τον αυξήσει από 4.631 ευ</w:t>
      </w:r>
      <w:r>
        <w:rPr>
          <w:rFonts w:eastAsia="Times New Roman"/>
          <w:szCs w:val="24"/>
        </w:rPr>
        <w:t xml:space="preserve">ρώ στα 7.483 ευρώ. </w:t>
      </w:r>
    </w:p>
    <w:p w14:paraId="23B836BD"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Και ξέρετε γιατί, </w:t>
      </w:r>
      <w:proofErr w:type="spellStart"/>
      <w:r>
        <w:rPr>
          <w:rFonts w:eastAsia="Times New Roman"/>
          <w:szCs w:val="24"/>
        </w:rPr>
        <w:t>συναδέλφισσες</w:t>
      </w:r>
      <w:proofErr w:type="spellEnd"/>
      <w:r>
        <w:rPr>
          <w:rFonts w:eastAsia="Times New Roman"/>
          <w:szCs w:val="24"/>
        </w:rPr>
        <w:t xml:space="preserve"> και συνάδελφοι; Το λέει στη σελίδα 7 της </w:t>
      </w:r>
      <w:r>
        <w:rPr>
          <w:rFonts w:eastAsia="Times New Roman"/>
          <w:szCs w:val="24"/>
        </w:rPr>
        <w:t>εισηγητικής έκθεσης</w:t>
      </w:r>
      <w:r>
        <w:rPr>
          <w:rFonts w:eastAsia="Times New Roman"/>
          <w:szCs w:val="24"/>
        </w:rPr>
        <w:t>. Διαβάζω: «Σκοπός την προτεινόμενης αλλαγής αποτελεί η παροχή κινήτρων</w:t>
      </w:r>
      <w:r w:rsidRPr="00E57571">
        <w:rPr>
          <w:rFonts w:eastAsia="Times New Roman"/>
          <w:szCs w:val="24"/>
        </w:rPr>
        <w:t>,</w:t>
      </w:r>
      <w:r>
        <w:rPr>
          <w:rFonts w:eastAsia="Times New Roman"/>
          <w:szCs w:val="24"/>
        </w:rPr>
        <w:t xml:space="preserve"> ώστε τα στελέχη αυτά να επιδιώκουν με όλες τις δυνάμεις τους την επίτευ</w:t>
      </w:r>
      <w:r>
        <w:rPr>
          <w:rFonts w:eastAsia="Times New Roman"/>
          <w:szCs w:val="24"/>
        </w:rPr>
        <w:t xml:space="preserve">ξη των τιθέμενων στόχων». Ο δάσκαλος στο χωριό ή το παιδί των ΜΑΤ ή της </w:t>
      </w:r>
      <w:r>
        <w:rPr>
          <w:rFonts w:eastAsia="Times New Roman"/>
          <w:szCs w:val="24"/>
        </w:rPr>
        <w:t>Ο</w:t>
      </w:r>
      <w:r>
        <w:rPr>
          <w:rFonts w:eastAsia="Times New Roman"/>
          <w:szCs w:val="24"/>
        </w:rPr>
        <w:t xml:space="preserve">μάδας ΔΙΑΣ των 700 ευρώ ή ο πυροσβέστης που καίγεται στις πυρκαγιές, τι θα πει μετά από αυτή την τεκμηρίωση; </w:t>
      </w:r>
    </w:p>
    <w:p w14:paraId="23B836BE"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Και ξέρετε ποιο είναι το χειρότερο όλων; Ξέρετε ποιοι υπογράφουν αυτή την</w:t>
      </w:r>
      <w:r>
        <w:rPr>
          <w:rFonts w:eastAsia="Times New Roman"/>
          <w:szCs w:val="24"/>
        </w:rPr>
        <w:t xml:space="preserve"> τροπολογία; Σας διαβάζω: Παναγιώτης Σκουρλέτης, Ιωάννης Δραγασάκης, Κωνσταντίνος </w:t>
      </w:r>
      <w:proofErr w:type="spellStart"/>
      <w:r>
        <w:rPr>
          <w:rFonts w:eastAsia="Times New Roman"/>
          <w:szCs w:val="24"/>
        </w:rPr>
        <w:t>Γαβρόγλου</w:t>
      </w:r>
      <w:proofErr w:type="spellEnd"/>
      <w:r>
        <w:rPr>
          <w:rFonts w:eastAsia="Times New Roman"/>
          <w:szCs w:val="24"/>
        </w:rPr>
        <w:t xml:space="preserve">, </w:t>
      </w:r>
      <w:r>
        <w:rPr>
          <w:rFonts w:eastAsia="Times New Roman"/>
          <w:szCs w:val="24"/>
        </w:rPr>
        <w:lastRenderedPageBreak/>
        <w:t xml:space="preserve">Ευτυχία </w:t>
      </w:r>
      <w:proofErr w:type="spellStart"/>
      <w:r>
        <w:rPr>
          <w:rFonts w:eastAsia="Times New Roman"/>
          <w:szCs w:val="24"/>
        </w:rPr>
        <w:t>Αχτσιόγλου</w:t>
      </w:r>
      <w:proofErr w:type="spellEnd"/>
      <w:r>
        <w:rPr>
          <w:rFonts w:eastAsia="Times New Roman"/>
          <w:szCs w:val="24"/>
        </w:rPr>
        <w:t xml:space="preserve">, Νικόλαος Κοτζιάς, Σταύρος Κοντονής, Ευκλείδης </w:t>
      </w:r>
      <w:proofErr w:type="spellStart"/>
      <w:r>
        <w:rPr>
          <w:rFonts w:eastAsia="Times New Roman"/>
          <w:szCs w:val="24"/>
        </w:rPr>
        <w:t>Τσακαλώτος</w:t>
      </w:r>
      <w:proofErr w:type="spellEnd"/>
      <w:r>
        <w:rPr>
          <w:rFonts w:eastAsia="Times New Roman"/>
          <w:szCs w:val="24"/>
        </w:rPr>
        <w:t xml:space="preserve">, Όλγα </w:t>
      </w:r>
      <w:proofErr w:type="spellStart"/>
      <w:r>
        <w:rPr>
          <w:rFonts w:eastAsia="Times New Roman"/>
          <w:szCs w:val="24"/>
        </w:rPr>
        <w:t>Γεροβασίλη</w:t>
      </w:r>
      <w:proofErr w:type="spellEnd"/>
      <w:r>
        <w:rPr>
          <w:rFonts w:eastAsia="Times New Roman"/>
          <w:szCs w:val="24"/>
        </w:rPr>
        <w:t xml:space="preserve">, Λυδία </w:t>
      </w:r>
      <w:proofErr w:type="spellStart"/>
      <w:r>
        <w:rPr>
          <w:rFonts w:eastAsia="Times New Roman"/>
          <w:szCs w:val="24"/>
        </w:rPr>
        <w:t>Κονιόρδου</w:t>
      </w:r>
      <w:proofErr w:type="spellEnd"/>
      <w:r>
        <w:rPr>
          <w:rFonts w:eastAsia="Times New Roman"/>
          <w:szCs w:val="24"/>
        </w:rPr>
        <w:t xml:space="preserve">, Ευάγγελος Αποστόλου, Έλενα Κουντουρά, Γεώργιος </w:t>
      </w:r>
      <w:proofErr w:type="spellStart"/>
      <w:r>
        <w:rPr>
          <w:rFonts w:eastAsia="Times New Roman"/>
          <w:szCs w:val="24"/>
        </w:rPr>
        <w:t>Χουλ</w:t>
      </w:r>
      <w:r>
        <w:rPr>
          <w:rFonts w:eastAsia="Times New Roman"/>
          <w:szCs w:val="24"/>
        </w:rPr>
        <w:t>ιαράκης</w:t>
      </w:r>
      <w:proofErr w:type="spellEnd"/>
      <w:r>
        <w:rPr>
          <w:rFonts w:eastAsia="Times New Roman"/>
          <w:szCs w:val="24"/>
        </w:rPr>
        <w:t xml:space="preserve">, Αικατερίνη </w:t>
      </w:r>
      <w:proofErr w:type="spellStart"/>
      <w:r>
        <w:rPr>
          <w:rFonts w:eastAsia="Times New Roman"/>
          <w:szCs w:val="24"/>
        </w:rPr>
        <w:t>Παπανάτσιου</w:t>
      </w:r>
      <w:proofErr w:type="spellEnd"/>
      <w:r>
        <w:rPr>
          <w:rFonts w:eastAsia="Times New Roman"/>
          <w:szCs w:val="24"/>
        </w:rPr>
        <w:t xml:space="preserve">, Αναστάσιος Πετρόπουλος. Ένας δεν είπε ότι αρνείται να την υπογράψει; Δεν βρέθηκε ούτε ένας να πει ότι «δεν υπογράφω τέτοια τροπολογία»; Πραγματικά, δεν ξέρω τι να πω! </w:t>
      </w:r>
      <w:r>
        <w:rPr>
          <w:rFonts w:eastAsia="Times New Roman"/>
          <w:szCs w:val="24"/>
        </w:rPr>
        <w:t>Βεβαίως, τ</w:t>
      </w:r>
      <w:r>
        <w:rPr>
          <w:rFonts w:eastAsia="Times New Roman"/>
          <w:szCs w:val="24"/>
        </w:rPr>
        <w:t>ο ότι αποσύρθηκε η τροπολογία δεν ξεπλένει την</w:t>
      </w:r>
      <w:r>
        <w:rPr>
          <w:rFonts w:eastAsia="Times New Roman"/>
          <w:szCs w:val="24"/>
        </w:rPr>
        <w:t xml:space="preserve"> ντροπή και αυτό το αίσθημα που είμαι βέβαιος ότι θα αισθανθούν όλοι οι Έλληνες πολίτες</w:t>
      </w:r>
      <w:r>
        <w:rPr>
          <w:rFonts w:eastAsia="Times New Roman"/>
          <w:szCs w:val="24"/>
        </w:rPr>
        <w:t>,</w:t>
      </w:r>
      <w:r>
        <w:rPr>
          <w:rFonts w:eastAsia="Times New Roman"/>
          <w:szCs w:val="24"/>
        </w:rPr>
        <w:t xml:space="preserve"> όταν θα μάθουν αυτό που έγινε σε αυτή την </w:t>
      </w:r>
      <w:r>
        <w:rPr>
          <w:rFonts w:eastAsia="Times New Roman"/>
          <w:szCs w:val="24"/>
        </w:rPr>
        <w:t>Α</w:t>
      </w:r>
      <w:r>
        <w:rPr>
          <w:rFonts w:eastAsia="Times New Roman"/>
          <w:szCs w:val="24"/>
        </w:rPr>
        <w:t>ίθουσα.</w:t>
      </w:r>
    </w:p>
    <w:p w14:paraId="23B836BF"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Αγαπητοί συνάδελφοι, να έρθω στο θέμα της </w:t>
      </w:r>
      <w:r>
        <w:rPr>
          <w:rFonts w:eastAsia="Times New Roman"/>
          <w:szCs w:val="24"/>
        </w:rPr>
        <w:t>ο</w:t>
      </w:r>
      <w:r>
        <w:rPr>
          <w:rFonts w:eastAsia="Times New Roman"/>
          <w:szCs w:val="24"/>
        </w:rPr>
        <w:t>δηγίας που έχουμε να συζητήσουμε. Είχα ετοιμάσει ολόκληρη ομιλία για να τ</w:t>
      </w:r>
      <w:r>
        <w:rPr>
          <w:rFonts w:eastAsia="Times New Roman"/>
          <w:szCs w:val="24"/>
        </w:rPr>
        <w:t>οποθετηθώ επί των άρθρων και επί της αρχής. Προτιμώ, όμως, να κάνω κάποιες ερωτήσεις στην Κυβέρνηση επί της ουσίας της επιχειρησιακής και διοικητικής αποτελεσματικότητας</w:t>
      </w:r>
      <w:r>
        <w:rPr>
          <w:rFonts w:eastAsia="Times New Roman"/>
          <w:szCs w:val="24"/>
        </w:rPr>
        <w:t>,</w:t>
      </w:r>
      <w:r>
        <w:rPr>
          <w:rFonts w:eastAsia="Times New Roman"/>
          <w:szCs w:val="24"/>
        </w:rPr>
        <w:t xml:space="preserve"> για το πώς καταπολεμάμε το μαύρο χρήμα. Γιατί σε έναν λαό πληγωμένο και μετά από οκτώ</w:t>
      </w:r>
      <w:r>
        <w:rPr>
          <w:rFonts w:eastAsia="Times New Roman"/>
          <w:szCs w:val="24"/>
        </w:rPr>
        <w:t xml:space="preserve"> χρόνια μνημονίων έχει απόλυτο νόημα και να δημιουργείς αρχές καταπολέμησης μαύρου χρήματος, αρχές καταπολέμησης της φοροδιαφυγής, αλλά και να αποδεικνύεις με </w:t>
      </w:r>
      <w:r>
        <w:rPr>
          <w:rFonts w:eastAsia="Times New Roman"/>
          <w:szCs w:val="24"/>
        </w:rPr>
        <w:lastRenderedPageBreak/>
        <w:t xml:space="preserve">τις πράξεις σου ότι έχεις την πολιτική βούληση να το υλοποιήσεις. </w:t>
      </w:r>
    </w:p>
    <w:p w14:paraId="23B836C0" w14:textId="77777777" w:rsidR="00762968" w:rsidRDefault="006F10D4">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Στη διάρκεια των συζητήσεων τη</w:t>
      </w:r>
      <w:r>
        <w:rPr>
          <w:rFonts w:eastAsia="Times New Roman"/>
          <w:szCs w:val="24"/>
        </w:rPr>
        <w:t xml:space="preserve">ς </w:t>
      </w:r>
      <w:r>
        <w:rPr>
          <w:rFonts w:eastAsia="Times New Roman"/>
          <w:szCs w:val="24"/>
        </w:rPr>
        <w:t>ε</w:t>
      </w:r>
      <w:r>
        <w:rPr>
          <w:rFonts w:eastAsia="Times New Roman"/>
          <w:szCs w:val="24"/>
        </w:rPr>
        <w:t xml:space="preserve">πιτροπής ανέγνωσα τους τέσσερις νόμους που το 2010 και το 2011 η τότε πανταχόθεν βαλλόμενη κυβέρνηση ΠΑΣΟΚ πέρασε, προκειμένου να υπάρξει πραγματική καταπολέμηση του μαύρου χρήματος. </w:t>
      </w:r>
    </w:p>
    <w:p w14:paraId="23B836C1" w14:textId="77777777" w:rsidR="00762968" w:rsidRDefault="006F10D4">
      <w:pPr>
        <w:spacing w:line="600" w:lineRule="auto"/>
        <w:ind w:firstLine="720"/>
        <w:jc w:val="both"/>
        <w:rPr>
          <w:rFonts w:eastAsia="Times New Roman"/>
          <w:szCs w:val="24"/>
        </w:rPr>
      </w:pPr>
      <w:r>
        <w:rPr>
          <w:rFonts w:eastAsia="Times New Roman"/>
          <w:szCs w:val="24"/>
        </w:rPr>
        <w:t>Και ένας από αυτούς τους νόμους είναι ο νόμος ο οποίος δημιούργησε τη</w:t>
      </w:r>
      <w:r>
        <w:rPr>
          <w:rFonts w:eastAsia="Times New Roman"/>
          <w:szCs w:val="24"/>
        </w:rPr>
        <w:t xml:space="preserve">ν Αρχή Καταπολέμησης του Μαύρου Χρήματος, την οποία η σημερινή Κυβέρνηση έρχεται και υιοθετεί και απλώς τη μετονομάζει, ώστε να ταιριάζει περισσότερο με τη συγκεκριμένη </w:t>
      </w:r>
      <w:r>
        <w:rPr>
          <w:rFonts w:eastAsia="Times New Roman"/>
          <w:szCs w:val="24"/>
        </w:rPr>
        <w:t>κοινοτική οδηγία</w:t>
      </w:r>
      <w:r>
        <w:rPr>
          <w:rFonts w:eastAsia="Times New Roman"/>
          <w:szCs w:val="24"/>
        </w:rPr>
        <w:t>.</w:t>
      </w:r>
    </w:p>
    <w:p w14:paraId="23B836C2" w14:textId="77777777" w:rsidR="00762968" w:rsidRDefault="006F10D4">
      <w:pPr>
        <w:spacing w:line="600" w:lineRule="auto"/>
        <w:ind w:firstLine="720"/>
        <w:jc w:val="both"/>
        <w:rPr>
          <w:rFonts w:eastAsia="Times New Roman"/>
          <w:szCs w:val="24"/>
        </w:rPr>
      </w:pPr>
      <w:r>
        <w:rPr>
          <w:rFonts w:eastAsia="Times New Roman"/>
          <w:szCs w:val="24"/>
        </w:rPr>
        <w:t>Ο ΣΥΡΙΖΑ, όμως, δεν τον ψήφισε αυτόν τον νόμο για τη δημιουργία της Α</w:t>
      </w:r>
      <w:r>
        <w:rPr>
          <w:rFonts w:eastAsia="Times New Roman"/>
          <w:szCs w:val="24"/>
        </w:rPr>
        <w:t>ρχής Καταπολέμησης Μαύρου Χρήματος. Και αυτή είναι μια από τις βασικές αιτίες που η χώρα συνεχίζει να είναι σε μνημόνια, γιατί δεν υπήρξε ποτέ, ειδικά τα πρώτα χρόνια, η αναγκαία πολιτική υπευθυνότητα για μια στοιχειώδη εθνική συνεννόηση, ώστε όπως το έκαν</w:t>
      </w:r>
      <w:r>
        <w:rPr>
          <w:rFonts w:eastAsia="Times New Roman"/>
          <w:szCs w:val="24"/>
        </w:rPr>
        <w:t>αν οι άλλες χώρες να ξεπερά</w:t>
      </w:r>
      <w:r>
        <w:rPr>
          <w:rFonts w:eastAsia="Times New Roman"/>
          <w:szCs w:val="24"/>
        </w:rPr>
        <w:lastRenderedPageBreak/>
        <w:t>σουμε γρήγορα αυτή την κρίση, στην οποία μπήκαμε. Το κατάφεραν Πορτογάλοι, Ιρλανδοί, Κύπριοι. Εμείς δεν ήμασταν ικανοί. Και οι ευθύνες είναι προσωπικές και πολιτικές του γεγονότος ότι δεν υπήρξε, ειδικά τα πρώτα δύο – τρία χρόνια</w:t>
      </w:r>
      <w:r>
        <w:rPr>
          <w:rFonts w:eastAsia="Times New Roman"/>
          <w:szCs w:val="24"/>
        </w:rPr>
        <w:t>, η αναγκαία εθνική συναίνεση.</w:t>
      </w:r>
    </w:p>
    <w:p w14:paraId="23B836C3" w14:textId="77777777" w:rsidR="00762968" w:rsidRDefault="006F10D4">
      <w:pPr>
        <w:spacing w:line="600" w:lineRule="auto"/>
        <w:ind w:firstLine="720"/>
        <w:jc w:val="both"/>
        <w:rPr>
          <w:rFonts w:eastAsia="Times New Roman"/>
          <w:szCs w:val="24"/>
        </w:rPr>
      </w:pPr>
      <w:r>
        <w:rPr>
          <w:rFonts w:eastAsia="Times New Roman"/>
          <w:szCs w:val="24"/>
        </w:rPr>
        <w:t xml:space="preserve">Έρχομαι, όμως, τώρα στο τι κάνουμε εν τοις </w:t>
      </w:r>
      <w:proofErr w:type="spellStart"/>
      <w:r>
        <w:rPr>
          <w:rFonts w:eastAsia="Times New Roman"/>
          <w:szCs w:val="24"/>
        </w:rPr>
        <w:t>πράγμασι</w:t>
      </w:r>
      <w:proofErr w:type="spellEnd"/>
      <w:r>
        <w:rPr>
          <w:rFonts w:eastAsia="Times New Roman"/>
          <w:szCs w:val="24"/>
        </w:rPr>
        <w:t xml:space="preserve"> πια. Πώς καταπολεμάται το μαύρο χρήμα; Γιατί τώρα ερχόμαστε να ενσωματώσουμε στο </w:t>
      </w:r>
      <w:r>
        <w:rPr>
          <w:rFonts w:eastAsia="Times New Roman"/>
          <w:szCs w:val="24"/>
        </w:rPr>
        <w:t>Ε</w:t>
      </w:r>
      <w:r>
        <w:rPr>
          <w:rFonts w:eastAsia="Times New Roman"/>
          <w:szCs w:val="24"/>
        </w:rPr>
        <w:t xml:space="preserve">θνικό </w:t>
      </w:r>
      <w:r>
        <w:rPr>
          <w:rFonts w:eastAsia="Times New Roman"/>
          <w:szCs w:val="24"/>
        </w:rPr>
        <w:t>Δ</w:t>
      </w:r>
      <w:r>
        <w:rPr>
          <w:rFonts w:eastAsia="Times New Roman"/>
          <w:szCs w:val="24"/>
        </w:rPr>
        <w:t xml:space="preserve">ίκαιο μια </w:t>
      </w:r>
      <w:r>
        <w:rPr>
          <w:rFonts w:eastAsia="Times New Roman"/>
          <w:szCs w:val="24"/>
        </w:rPr>
        <w:t>κοινοτική οδηγία</w:t>
      </w:r>
      <w:r>
        <w:rPr>
          <w:rFonts w:eastAsia="Times New Roman"/>
          <w:szCs w:val="24"/>
        </w:rPr>
        <w:t>, αφού παραπεμφθήκαμε στο Δικαστήριο της Ευρωπαϊκής Ένωσης</w:t>
      </w:r>
      <w:r>
        <w:rPr>
          <w:rFonts w:eastAsia="Times New Roman"/>
          <w:szCs w:val="24"/>
        </w:rPr>
        <w:t xml:space="preserve"> μετά από έναν χρόνο καθυστέρησης, αφότου είχε περάσει το διάστημα που έπρεπε να έχουμε ενσωματώσει την αντίστοιχη </w:t>
      </w:r>
      <w:r>
        <w:rPr>
          <w:rFonts w:eastAsia="Times New Roman"/>
          <w:szCs w:val="24"/>
        </w:rPr>
        <w:t>ο</w:t>
      </w:r>
      <w:r>
        <w:rPr>
          <w:rFonts w:eastAsia="Times New Roman"/>
          <w:szCs w:val="24"/>
        </w:rPr>
        <w:t>δηγία.</w:t>
      </w:r>
    </w:p>
    <w:p w14:paraId="23B836C4" w14:textId="77777777" w:rsidR="00762968" w:rsidRDefault="006F10D4">
      <w:pPr>
        <w:spacing w:line="600" w:lineRule="auto"/>
        <w:ind w:firstLine="720"/>
        <w:jc w:val="both"/>
        <w:rPr>
          <w:rFonts w:eastAsia="Times New Roman"/>
          <w:szCs w:val="24"/>
        </w:rPr>
      </w:pPr>
      <w:r>
        <w:rPr>
          <w:rFonts w:eastAsia="Times New Roman"/>
          <w:szCs w:val="24"/>
        </w:rPr>
        <w:t xml:space="preserve">Ερωτήσεις, λοιπόν. Πρώτον, σε σχέση με το λαθρεμπόριο καυσίμων που επρόκειτο να αποφέρει δημόσια έσοδα ένα ή ενάμισι δισεκατομμύριο, </w:t>
      </w:r>
      <w:r>
        <w:rPr>
          <w:rFonts w:eastAsia="Times New Roman"/>
          <w:szCs w:val="24"/>
        </w:rPr>
        <w:t>ανάλογα με το αν ο κ. Τσίπρας ή άλλο εκλεκτό στέλεχος του ΣΥΡΙΖΑ έκανε αναφορά στη Βουλή, εγώ θα σας αναγνώσω τρεις αριθμούς για να ξέρουμε τι γίνεται με το λαθρεμπόριο καυσίμων. Δεν θα πω γιατί δεν έχουν μπει ακόμα</w:t>
      </w:r>
      <w:r w:rsidRPr="004A6607">
        <w:rPr>
          <w:rFonts w:eastAsia="Times New Roman"/>
          <w:szCs w:val="24"/>
        </w:rPr>
        <w:t xml:space="preserve"> </w:t>
      </w:r>
      <w:r>
        <w:rPr>
          <w:rFonts w:eastAsia="Times New Roman"/>
          <w:szCs w:val="24"/>
          <w:lang w:val="en-US"/>
        </w:rPr>
        <w:lastRenderedPageBreak/>
        <w:t>GPS</w:t>
      </w:r>
      <w:r w:rsidRPr="004A6607">
        <w:rPr>
          <w:rFonts w:eastAsia="Times New Roman"/>
          <w:szCs w:val="24"/>
        </w:rPr>
        <w:t xml:space="preserve"> </w:t>
      </w:r>
      <w:r>
        <w:rPr>
          <w:rFonts w:eastAsia="Times New Roman"/>
          <w:szCs w:val="24"/>
        </w:rPr>
        <w:t>στα βυτιοφόρα. Δεν θα πω γιατί ακόμη</w:t>
      </w:r>
      <w:r>
        <w:rPr>
          <w:rFonts w:eastAsia="Times New Roman"/>
          <w:szCs w:val="24"/>
        </w:rPr>
        <w:t xml:space="preserve"> δεν έχουν εγκατασταθεί τα αναγκαία συστήματα στα τελωνεία. Θα αναφέρω τρεις αριθμούς για το πώς συνεργεία, που ήδη λειτουργούσαν, έχουν πάει πια στην άκρη.</w:t>
      </w:r>
    </w:p>
    <w:p w14:paraId="23B836C5" w14:textId="77777777" w:rsidR="00762968" w:rsidRDefault="006F10D4">
      <w:pPr>
        <w:spacing w:line="600" w:lineRule="auto"/>
        <w:ind w:firstLine="720"/>
        <w:jc w:val="both"/>
        <w:rPr>
          <w:rFonts w:eastAsia="Times New Roman"/>
          <w:szCs w:val="24"/>
        </w:rPr>
      </w:pPr>
      <w:r>
        <w:rPr>
          <w:rFonts w:eastAsia="Times New Roman"/>
          <w:szCs w:val="24"/>
        </w:rPr>
        <w:t>Το Υπουργείο Περιβάλλοντος και Ενέργειας έχει τα Κλιμάκια Ελέγχου Διακίνησης και Αποθήκευσης Καυσίμ</w:t>
      </w:r>
      <w:r>
        <w:rPr>
          <w:rFonts w:eastAsia="Times New Roman"/>
          <w:szCs w:val="24"/>
        </w:rPr>
        <w:t xml:space="preserve">ων, τα ΚΕΔΑΚ. Κάθε μέρα το Υπουργείο Περιβάλλοντος και Ενέργειας έβγαζε συνεργεία έξω, ώστε να ελέγξουν σε βενζινάδικα και αποθήκες καυσίμων τι γίνεται με το λαθρεμπόριο. </w:t>
      </w:r>
    </w:p>
    <w:p w14:paraId="23B836C6" w14:textId="77777777" w:rsidR="00762968" w:rsidRDefault="006F10D4">
      <w:pPr>
        <w:spacing w:line="600" w:lineRule="auto"/>
        <w:ind w:firstLine="720"/>
        <w:jc w:val="both"/>
        <w:rPr>
          <w:rFonts w:eastAsia="Times New Roman"/>
          <w:szCs w:val="24"/>
        </w:rPr>
      </w:pPr>
      <w:r>
        <w:rPr>
          <w:rFonts w:eastAsia="Times New Roman"/>
          <w:szCs w:val="24"/>
        </w:rPr>
        <w:t xml:space="preserve">Πόσοι έλεγχοι έγιναν το 2014; Έγιναν </w:t>
      </w:r>
      <w:r>
        <w:rPr>
          <w:rFonts w:eastAsia="Times New Roman"/>
          <w:szCs w:val="24"/>
        </w:rPr>
        <w:t xml:space="preserve">τέσσερις χιλιάδες δεκαοκτώ </w:t>
      </w:r>
      <w:r>
        <w:rPr>
          <w:rFonts w:eastAsia="Times New Roman"/>
          <w:szCs w:val="24"/>
        </w:rPr>
        <w:t>έλεγχοι. Πόσοι έλεγχ</w:t>
      </w:r>
      <w:r>
        <w:rPr>
          <w:rFonts w:eastAsia="Times New Roman"/>
          <w:szCs w:val="24"/>
        </w:rPr>
        <w:t xml:space="preserve">οι έγιναν το 2016; Έγιναν </w:t>
      </w:r>
      <w:r>
        <w:rPr>
          <w:rFonts w:eastAsia="Times New Roman"/>
          <w:szCs w:val="24"/>
        </w:rPr>
        <w:t xml:space="preserve">χίλιοι οκτακόσιοι εβδομήντα πέντε </w:t>
      </w:r>
      <w:r>
        <w:rPr>
          <w:rFonts w:eastAsia="Times New Roman"/>
          <w:szCs w:val="24"/>
        </w:rPr>
        <w:t xml:space="preserve">έλεγχοι. Έχουμε μείωση κατά 53%. Είναι στοιχεία που μου απέστειλε ο σημερινός Υπουργός κ. Σταθάκης σε σχετική κοινοβουλευτική μου ερώτηση. </w:t>
      </w:r>
    </w:p>
    <w:p w14:paraId="23B836C7" w14:textId="77777777" w:rsidR="00762968" w:rsidRDefault="006F10D4">
      <w:pPr>
        <w:spacing w:line="600" w:lineRule="auto"/>
        <w:ind w:firstLine="720"/>
        <w:jc w:val="both"/>
        <w:rPr>
          <w:rFonts w:eastAsia="Times New Roman"/>
          <w:szCs w:val="24"/>
        </w:rPr>
      </w:pPr>
      <w:r>
        <w:rPr>
          <w:rFonts w:eastAsia="Times New Roman"/>
          <w:szCs w:val="24"/>
        </w:rPr>
        <w:t>Και το χειρότερο. Πόσοι έλεγχοι έγιναν το 2017; Θυμίζω ό</w:t>
      </w:r>
      <w:r>
        <w:rPr>
          <w:rFonts w:eastAsia="Times New Roman"/>
          <w:szCs w:val="24"/>
        </w:rPr>
        <w:t xml:space="preserve">τι έγιναν </w:t>
      </w:r>
      <w:r>
        <w:rPr>
          <w:rFonts w:eastAsia="Times New Roman"/>
          <w:szCs w:val="24"/>
        </w:rPr>
        <w:t>τέσσερις χιλιάδες</w:t>
      </w:r>
      <w:r>
        <w:rPr>
          <w:rFonts w:eastAsia="Times New Roman"/>
          <w:szCs w:val="24"/>
        </w:rPr>
        <w:t xml:space="preserve"> έλεγχοι το 2014. Πόσοι έγιναν το 2017; Έγιναν </w:t>
      </w:r>
      <w:r>
        <w:rPr>
          <w:rFonts w:eastAsia="Times New Roman"/>
          <w:szCs w:val="24"/>
        </w:rPr>
        <w:t>επτακόσιοι σαράντα οκτώ</w:t>
      </w:r>
      <w:r>
        <w:rPr>
          <w:rFonts w:eastAsia="Times New Roman"/>
          <w:szCs w:val="24"/>
        </w:rPr>
        <w:t xml:space="preserve"> έλεγχοι. Έχουμε μείωση </w:t>
      </w:r>
      <w:r>
        <w:rPr>
          <w:rFonts w:eastAsia="Times New Roman"/>
          <w:szCs w:val="24"/>
        </w:rPr>
        <w:lastRenderedPageBreak/>
        <w:t xml:space="preserve">κατά 80% των ελέγχων για λαθρεμπόριο καυσίμων και παράνομη αποθήκευση. </w:t>
      </w:r>
    </w:p>
    <w:p w14:paraId="23B836C8" w14:textId="77777777" w:rsidR="00762968" w:rsidRDefault="006F10D4">
      <w:pPr>
        <w:spacing w:line="600" w:lineRule="auto"/>
        <w:ind w:firstLine="720"/>
        <w:jc w:val="both"/>
        <w:rPr>
          <w:rFonts w:eastAsia="Times New Roman"/>
          <w:szCs w:val="24"/>
        </w:rPr>
      </w:pPr>
      <w:r>
        <w:rPr>
          <w:rFonts w:eastAsia="Times New Roman"/>
          <w:szCs w:val="24"/>
        </w:rPr>
        <w:t>Θεωρώ ότι μόνο αυτοί οι αριθμοί είναι επαρκείς για να καταδείξο</w:t>
      </w:r>
      <w:r>
        <w:rPr>
          <w:rFonts w:eastAsia="Times New Roman"/>
          <w:szCs w:val="24"/>
        </w:rPr>
        <w:t>υν την απόλυτη ανικανότητα, αλλά ταυτόχρονα και την απόλυτη έλλειψη βούλησης της σημερινής Κυβέρνησης να χτυπήσει, να πατάξει το λαθρεμπόριο καυσίμων.</w:t>
      </w:r>
    </w:p>
    <w:p w14:paraId="23B836C9" w14:textId="77777777" w:rsidR="00762968" w:rsidRDefault="006F10D4">
      <w:pPr>
        <w:spacing w:line="600" w:lineRule="auto"/>
        <w:ind w:firstLine="720"/>
        <w:jc w:val="both"/>
        <w:rPr>
          <w:rFonts w:eastAsia="Times New Roman"/>
          <w:szCs w:val="24"/>
        </w:rPr>
      </w:pPr>
      <w:r>
        <w:rPr>
          <w:rFonts w:eastAsia="Times New Roman"/>
          <w:szCs w:val="24"/>
        </w:rPr>
        <w:t xml:space="preserve">Έρχομαι και στα υπόλοιπα. Λίστα </w:t>
      </w:r>
      <w:proofErr w:type="spellStart"/>
      <w:r>
        <w:rPr>
          <w:rFonts w:eastAsia="Times New Roman"/>
          <w:szCs w:val="24"/>
        </w:rPr>
        <w:t>Λαγκάρντ</w:t>
      </w:r>
      <w:proofErr w:type="spellEnd"/>
      <w:r>
        <w:rPr>
          <w:rFonts w:eastAsia="Times New Roman"/>
          <w:szCs w:val="24"/>
        </w:rPr>
        <w:t xml:space="preserve">. Στήθηκαν καριέρες πάνω στη λίστα </w:t>
      </w:r>
      <w:proofErr w:type="spellStart"/>
      <w:r>
        <w:rPr>
          <w:rFonts w:eastAsia="Times New Roman"/>
          <w:szCs w:val="24"/>
        </w:rPr>
        <w:t>Λαγκάρντ</w:t>
      </w:r>
      <w:proofErr w:type="spellEnd"/>
      <w:r>
        <w:rPr>
          <w:rFonts w:eastAsia="Times New Roman"/>
          <w:szCs w:val="24"/>
        </w:rPr>
        <w:t>. Έπρεπε να έχουν γίνε</w:t>
      </w:r>
      <w:r>
        <w:rPr>
          <w:rFonts w:eastAsia="Times New Roman"/>
          <w:szCs w:val="24"/>
        </w:rPr>
        <w:t xml:space="preserve">ι </w:t>
      </w:r>
      <w:r>
        <w:rPr>
          <w:rFonts w:eastAsia="Times New Roman"/>
          <w:szCs w:val="24"/>
        </w:rPr>
        <w:t xml:space="preserve">δύο χιλιάδες εξήντα δύο </w:t>
      </w:r>
      <w:r>
        <w:rPr>
          <w:rFonts w:eastAsia="Times New Roman"/>
          <w:szCs w:val="24"/>
        </w:rPr>
        <w:t xml:space="preserve">έλεγχοι. Έχουν γίνει μόλις </w:t>
      </w:r>
      <w:r>
        <w:rPr>
          <w:rFonts w:eastAsia="Times New Roman"/>
          <w:szCs w:val="24"/>
        </w:rPr>
        <w:t>διακόσιοι πενήντα τρεις</w:t>
      </w:r>
      <w:r>
        <w:rPr>
          <w:rFonts w:eastAsia="Times New Roman"/>
          <w:szCs w:val="24"/>
        </w:rPr>
        <w:t xml:space="preserve">. Λίστα </w:t>
      </w:r>
      <w:proofErr w:type="spellStart"/>
      <w:r>
        <w:rPr>
          <w:rFonts w:eastAsia="Times New Roman"/>
          <w:szCs w:val="24"/>
        </w:rPr>
        <w:t>Μπόργιανς</w:t>
      </w:r>
      <w:proofErr w:type="spellEnd"/>
      <w:r>
        <w:rPr>
          <w:rFonts w:eastAsia="Times New Roman"/>
          <w:szCs w:val="24"/>
        </w:rPr>
        <w:t xml:space="preserve">. Έπρεπε να έχουν γίνει </w:t>
      </w:r>
      <w:r>
        <w:rPr>
          <w:rFonts w:eastAsia="Times New Roman"/>
          <w:szCs w:val="24"/>
        </w:rPr>
        <w:t>δέκα χιλιάδες πεντακόσιοι ογδόντα οκτώ</w:t>
      </w:r>
      <w:r>
        <w:rPr>
          <w:rFonts w:eastAsia="Times New Roman"/>
          <w:szCs w:val="24"/>
        </w:rPr>
        <w:t xml:space="preserve"> έλεγχοι, έχουν γίνει </w:t>
      </w:r>
      <w:r>
        <w:rPr>
          <w:rFonts w:eastAsia="Times New Roman"/>
          <w:szCs w:val="24"/>
        </w:rPr>
        <w:t>τέσσερις</w:t>
      </w:r>
      <w:r>
        <w:rPr>
          <w:rFonts w:eastAsia="Times New Roman"/>
          <w:szCs w:val="24"/>
        </w:rPr>
        <w:t xml:space="preserve">, όχι </w:t>
      </w:r>
      <w:r>
        <w:rPr>
          <w:rFonts w:eastAsia="Times New Roman"/>
          <w:szCs w:val="24"/>
        </w:rPr>
        <w:t>τέσσερις χιλιάδες</w:t>
      </w:r>
      <w:r>
        <w:rPr>
          <w:rFonts w:eastAsia="Times New Roman"/>
          <w:szCs w:val="24"/>
        </w:rPr>
        <w:t xml:space="preserve">, </w:t>
      </w:r>
      <w:r>
        <w:rPr>
          <w:rFonts w:eastAsia="Times New Roman"/>
          <w:szCs w:val="24"/>
        </w:rPr>
        <w:t xml:space="preserve">τέσσερις </w:t>
      </w:r>
      <w:r>
        <w:rPr>
          <w:rFonts w:eastAsia="Times New Roman"/>
          <w:szCs w:val="24"/>
        </w:rPr>
        <w:t>σκέτο</w:t>
      </w:r>
      <w:r>
        <w:rPr>
          <w:rFonts w:eastAsia="Times New Roman"/>
          <w:szCs w:val="24"/>
        </w:rPr>
        <w:t>!</w:t>
      </w:r>
    </w:p>
    <w:p w14:paraId="23B836C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Τα πενήντα χιλιάδες εμβάσματα του εξωτερικού, που είχαν δοθεί το 2014 από την τότε </w:t>
      </w:r>
      <w:r>
        <w:rPr>
          <w:rFonts w:eastAsia="Times New Roman" w:cs="Times New Roman"/>
          <w:szCs w:val="24"/>
        </w:rPr>
        <w:t>κ</w:t>
      </w:r>
      <w:r>
        <w:rPr>
          <w:rFonts w:eastAsia="Times New Roman" w:cs="Times New Roman"/>
          <w:szCs w:val="24"/>
        </w:rPr>
        <w:t xml:space="preserve">υβέρνηση στο εθνικό </w:t>
      </w:r>
      <w:r>
        <w:rPr>
          <w:rFonts w:eastAsia="Times New Roman" w:cs="Times New Roman"/>
          <w:szCs w:val="24"/>
        </w:rPr>
        <w:t>Κ</w:t>
      </w:r>
      <w:r>
        <w:rPr>
          <w:rFonts w:eastAsia="Times New Roman" w:cs="Times New Roman"/>
          <w:szCs w:val="24"/>
        </w:rPr>
        <w:t xml:space="preserve">οινοβούλιο. Πενήντα χιλιάδες εμβάσματα του εξωτερικού που θα έπρεπε να έχουν ελεγχθεί. Πόσα έχουν ελεγχθεί; Μόλις χίλια σαράντα δύο. </w:t>
      </w:r>
    </w:p>
    <w:p w14:paraId="23B836C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Ερώτηση: Για τις </w:t>
      </w:r>
      <w:r>
        <w:rPr>
          <w:rFonts w:eastAsia="Times New Roman" w:cs="Times New Roman"/>
          <w:szCs w:val="24"/>
        </w:rPr>
        <w:t xml:space="preserve">λίστες που προανέφερα και για τα εμβάσματα του εξωτερικού υπάρχει, κυρία Υπουργέ, κίνδυνος να παραγραφούν οι παραβιάσεις ή οι παραβάσεις αυτές ή τουλάχιστον έχετε διασφαλίσει ότι δεν θα παραγραφούν; </w:t>
      </w:r>
    </w:p>
    <w:p w14:paraId="23B836C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Τρίτη περίπτωση: Από την Ανεξάρτητη Αρχή Δημοσίων Εσόδων</w:t>
      </w:r>
      <w:r>
        <w:rPr>
          <w:rFonts w:eastAsia="Times New Roman" w:cs="Times New Roman"/>
          <w:szCs w:val="24"/>
        </w:rPr>
        <w:t xml:space="preserve"> απεστάλησαν στην Οικονομική Αστυνομία για έλεγχο πέντε χιλιάδες υποθέσεις που θα έπρεπε να έχουν ελεγχθεί. Ξέρετε πόσα στελέχη έχει η Οικονομική Αστυνομία για να κάνει αυτούς τους πέντε χιλιάδες ελέγχους; Όχι πάνω από δέκα. Αυτό σημαίνει ότι στην πραγματι</w:t>
      </w:r>
      <w:r>
        <w:rPr>
          <w:rFonts w:eastAsia="Times New Roman" w:cs="Times New Roman"/>
          <w:szCs w:val="24"/>
        </w:rPr>
        <w:t xml:space="preserve">κότητα οι πέντε χιλιάδες υποθέσεις θα μείνουν </w:t>
      </w:r>
      <w:r>
        <w:rPr>
          <w:rFonts w:eastAsia="Times New Roman" w:cs="Times New Roman"/>
          <w:szCs w:val="24"/>
        </w:rPr>
        <w:t>χωρίς έλεγχο</w:t>
      </w:r>
      <w:r>
        <w:rPr>
          <w:rFonts w:eastAsia="Times New Roman" w:cs="Times New Roman"/>
          <w:szCs w:val="24"/>
        </w:rPr>
        <w:t xml:space="preserve">. </w:t>
      </w:r>
    </w:p>
    <w:p w14:paraId="23B836C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Και τελευταίο: </w:t>
      </w:r>
      <w:r>
        <w:rPr>
          <w:rFonts w:eastAsia="Times New Roman" w:cs="Times New Roman"/>
          <w:szCs w:val="24"/>
        </w:rPr>
        <w:t>Μ</w:t>
      </w:r>
      <w:r>
        <w:rPr>
          <w:rFonts w:eastAsia="Times New Roman" w:cs="Times New Roman"/>
          <w:szCs w:val="24"/>
        </w:rPr>
        <w:t>ε σοβαρότατο κίνδυνο παραγραφής εάν θέλουν πραγματικά να συζητάμε για την καταπολέμηση του μαύρου χρήματος και την καταπολέμηση της φοροδιαφυγής. Με τη διοικητική αλλαγή που έγινε</w:t>
      </w:r>
      <w:r>
        <w:rPr>
          <w:rFonts w:eastAsia="Times New Roman" w:cs="Times New Roman"/>
          <w:szCs w:val="24"/>
        </w:rPr>
        <w:t xml:space="preserve"> είκοσι έξι χιλιάδες υποθέσεις που ήλεγχε το ΣΔΟΕ πέρασαν στην Ανεξάρτητη Αρχή Δημοσίων Εσόδων. Υπάρχει κίνδυνος να παραγραφούν αυτές οι είκοσι έξι χιλιάδες υποθέσεις λόγω παρέλευσης ικανού χρονικού διαστήματος, ναι ή όχι, ή πρόκειται να ελεγχθούν; </w:t>
      </w:r>
    </w:p>
    <w:p w14:paraId="23B836C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Αγαπητ</w:t>
      </w:r>
      <w:r>
        <w:rPr>
          <w:rFonts w:eastAsia="Times New Roman" w:cs="Times New Roman"/>
          <w:szCs w:val="24"/>
        </w:rPr>
        <w:t>ές και αγαπητοί συνάδελφοι, επειδή ζούμε πραγματικά δύσκολες στιγμές και κυρίως επειδή υπάρχει μία τεράστια καχυποψία δικαιολογημένη του απλού πολίτη απέναντι στο πολιτικό σύστημα, έχει χρέος το πολιτικό σύστημα, έχουμε χρέος όλα τα κόμματα και κυρίως έχει</w:t>
      </w:r>
      <w:r>
        <w:rPr>
          <w:rFonts w:eastAsia="Times New Roman" w:cs="Times New Roman"/>
          <w:szCs w:val="24"/>
        </w:rPr>
        <w:t xml:space="preserve"> χρέος η Κυβέρνηση, που παίρνει αποφάσεις, να αποδεικνύουμε κάθε φορά ότι στις θυσίες του απλού Έλληνα πολίτη βαδίζουν παράλληλα πολλαπλάσιες θυσίες ή πολλαπλάσιες προσπάθειες αναγνώρισης των θυσιών του πολιτικού συστήματος. </w:t>
      </w:r>
    </w:p>
    <w:p w14:paraId="23B836C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Εάν δεν το καταφέρουμε αυτό, τ</w:t>
      </w:r>
      <w:r>
        <w:rPr>
          <w:rFonts w:eastAsia="Times New Roman" w:cs="Times New Roman"/>
          <w:szCs w:val="24"/>
        </w:rPr>
        <w:t xml:space="preserve">ο αυγό του φιδιού ήδη έχει βγει έξω. Ο μηδενισμός, ο </w:t>
      </w:r>
      <w:proofErr w:type="spellStart"/>
      <w:r>
        <w:rPr>
          <w:rFonts w:eastAsia="Times New Roman" w:cs="Times New Roman"/>
          <w:szCs w:val="24"/>
        </w:rPr>
        <w:t>ισοπεδωτισμός</w:t>
      </w:r>
      <w:proofErr w:type="spellEnd"/>
      <w:r>
        <w:rPr>
          <w:rFonts w:eastAsia="Times New Roman" w:cs="Times New Roman"/>
          <w:szCs w:val="24"/>
        </w:rPr>
        <w:t>, η εκτίμηση ότι όλοι είναι ίδιοι, η εκτίμηση ότι τίποτα δεν αλλάζει σε αυτόν τον τόπο είναι το τσιμεντένιο βαρίδι που θα μας πάει στον βυθό. Δεν έχετε κανένα δικαίωμα, εσείς ως Κυβέρνηση, κ</w:t>
      </w:r>
      <w:r>
        <w:rPr>
          <w:rFonts w:eastAsia="Times New Roman" w:cs="Times New Roman"/>
          <w:szCs w:val="24"/>
        </w:rPr>
        <w:t xml:space="preserve">αι δεν έχει κανένα δικαίωμα όλο το πολιτικό σύστημα να επιτρέψει η χώρα να βουλιάξει. </w:t>
      </w:r>
    </w:p>
    <w:p w14:paraId="23B836D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Απαιτείται, λοιπόν, σε αυτές τις κρίσιμες στιγμές εκτός από την ανθρωπιά και την αλληλεγγύη, που επιδεικνύει η ίδια η </w:t>
      </w:r>
      <w:r>
        <w:rPr>
          <w:rFonts w:eastAsia="Times New Roman" w:cs="Times New Roman"/>
          <w:szCs w:val="24"/>
        </w:rPr>
        <w:lastRenderedPageBreak/>
        <w:t>κοινωνία, το ίδιο το πολιτικό σύστημα να σταθεί όρθ</w:t>
      </w:r>
      <w:r>
        <w:rPr>
          <w:rFonts w:eastAsia="Times New Roman" w:cs="Times New Roman"/>
          <w:szCs w:val="24"/>
        </w:rPr>
        <w:t xml:space="preserve">ιο και να τιμήσει την εμπιστοσύνη των πολιτών. Αλλιώς μοιραίοι και άβουλοι, εσείς ως Κυβέρνηση, θα βαδίσετε εκεί που φαίνεται ότι σας έχει τάξει η ιστορία. </w:t>
      </w:r>
    </w:p>
    <w:p w14:paraId="23B836D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Ευχαριστώ πολύ.</w:t>
      </w:r>
    </w:p>
    <w:p w14:paraId="23B836D2" w14:textId="77777777" w:rsidR="00762968" w:rsidRDefault="006F10D4">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23B836D3" w14:textId="77777777" w:rsidR="00762968" w:rsidRDefault="006F10D4">
      <w:pPr>
        <w:spacing w:line="600" w:lineRule="auto"/>
        <w:ind w:firstLine="720"/>
        <w:jc w:val="both"/>
        <w:rPr>
          <w:rFonts w:eastAsia="Times New Roman" w:cs="Times New Roman"/>
          <w:szCs w:val="24"/>
        </w:rPr>
      </w:pPr>
      <w:r w:rsidRPr="00920F55">
        <w:rPr>
          <w:rFonts w:eastAsia="Times New Roman" w:cs="Times New Roman"/>
          <w:b/>
          <w:szCs w:val="24"/>
        </w:rPr>
        <w:t>ΑΙΚΑΤΕΡΙΝΗ ΠΑΠΑΝΑΤΣΙΟΥ (Υφυπουργός Οικονομικών):</w:t>
      </w:r>
      <w:r>
        <w:rPr>
          <w:rFonts w:eastAsia="Times New Roman" w:cs="Times New Roman"/>
          <w:szCs w:val="24"/>
        </w:rPr>
        <w:t xml:space="preserve"> Κύριε Πρόεδρε, μπορώ να καταθέσω τις νομοτεχνικές;</w:t>
      </w:r>
    </w:p>
    <w:p w14:paraId="23B836D4" w14:textId="77777777" w:rsidR="00762968" w:rsidRDefault="006F10D4">
      <w:pPr>
        <w:spacing w:line="600" w:lineRule="auto"/>
        <w:ind w:firstLine="720"/>
        <w:jc w:val="both"/>
        <w:rPr>
          <w:rFonts w:eastAsia="Times New Roman" w:cs="Times New Roman"/>
          <w:szCs w:val="24"/>
        </w:rPr>
      </w:pPr>
      <w:r w:rsidRPr="00920F55">
        <w:rPr>
          <w:rFonts w:eastAsia="Times New Roman" w:cs="Times New Roman"/>
          <w:b/>
          <w:szCs w:val="24"/>
        </w:rPr>
        <w:t xml:space="preserve">ΠΡΟΕΔΡΕΥΩΝ (Γεώργιος </w:t>
      </w:r>
      <w:proofErr w:type="spellStart"/>
      <w:r w:rsidRPr="00920F55">
        <w:rPr>
          <w:rFonts w:eastAsia="Times New Roman" w:cs="Times New Roman"/>
          <w:b/>
          <w:szCs w:val="24"/>
        </w:rPr>
        <w:t>Λαμπρούλης</w:t>
      </w:r>
      <w:proofErr w:type="spellEnd"/>
      <w:r w:rsidRPr="00920F55">
        <w:rPr>
          <w:rFonts w:eastAsia="Times New Roman" w:cs="Times New Roman"/>
          <w:b/>
          <w:szCs w:val="24"/>
        </w:rPr>
        <w:t>):</w:t>
      </w:r>
      <w:r>
        <w:rPr>
          <w:rFonts w:eastAsia="Times New Roman" w:cs="Times New Roman"/>
          <w:szCs w:val="24"/>
        </w:rPr>
        <w:t xml:space="preserve"> Ναι, φυσικά. Αν είστε έτοιμη, κυρία Υπουργέ, καταθέστε τις νομοτεχνικές για να τις λάβουν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οι συνάδελφοι.</w:t>
      </w:r>
    </w:p>
    <w:p w14:paraId="23B836D5" w14:textId="77777777" w:rsidR="00762968" w:rsidRDefault="006F10D4">
      <w:pPr>
        <w:spacing w:line="600" w:lineRule="auto"/>
        <w:ind w:firstLine="720"/>
        <w:jc w:val="both"/>
        <w:rPr>
          <w:rFonts w:eastAsia="Times New Roman" w:cs="Times New Roman"/>
          <w:szCs w:val="24"/>
        </w:rPr>
      </w:pPr>
      <w:r w:rsidRPr="00920F55">
        <w:rPr>
          <w:rFonts w:eastAsia="Times New Roman" w:cs="Times New Roman"/>
          <w:b/>
          <w:szCs w:val="24"/>
        </w:rPr>
        <w:t>ΑΙΚΑΤΕΡΙΝΗ ΠΑΠΑΝΑΤΣΙΟΥ (Υφυπουργός Οικονομικών):</w:t>
      </w:r>
      <w:r>
        <w:rPr>
          <w:rFonts w:eastAsia="Times New Roman" w:cs="Times New Roman"/>
          <w:szCs w:val="24"/>
        </w:rPr>
        <w:t xml:space="preserve"> Όπως ακ</w:t>
      </w:r>
      <w:r>
        <w:rPr>
          <w:rFonts w:eastAsia="Times New Roman" w:cs="Times New Roman"/>
          <w:szCs w:val="24"/>
        </w:rPr>
        <w:t xml:space="preserve">ριβώς είπα και στην </w:t>
      </w:r>
      <w:r>
        <w:rPr>
          <w:rFonts w:eastAsia="Times New Roman" w:cs="Times New Roman"/>
          <w:szCs w:val="24"/>
        </w:rPr>
        <w:t>ε</w:t>
      </w:r>
      <w:r>
        <w:rPr>
          <w:rFonts w:eastAsia="Times New Roman" w:cs="Times New Roman"/>
          <w:szCs w:val="24"/>
        </w:rPr>
        <w:t xml:space="preserve">πιτροπή, οι νομοτεχνικές βελτιώσεις –σύνολο εξήντα τρεις- έχουν να κάνουν με τις τροποποιητικές της νέας </w:t>
      </w:r>
      <w:r>
        <w:rPr>
          <w:rFonts w:eastAsia="Times New Roman" w:cs="Times New Roman"/>
          <w:szCs w:val="24"/>
        </w:rPr>
        <w:t>ο</w:t>
      </w:r>
      <w:r>
        <w:rPr>
          <w:rFonts w:eastAsia="Times New Roman" w:cs="Times New Roman"/>
          <w:szCs w:val="24"/>
        </w:rPr>
        <w:t>δηγίας που ενσωματώνουμε ήδη από τώρα τα στοιχεία της, όπως ζητήθηκε και από διάφορους εισηγητές. Έτσι, ο αριθμός 1 έως 5, 20, 29</w:t>
      </w:r>
      <w:r>
        <w:rPr>
          <w:rFonts w:eastAsia="Times New Roman" w:cs="Times New Roman"/>
          <w:szCs w:val="24"/>
        </w:rPr>
        <w:t xml:space="preserve">, 39, 40, 41, 58 έως 63 είναι η </w:t>
      </w:r>
      <w:r>
        <w:rPr>
          <w:rFonts w:eastAsia="Times New Roman" w:cs="Times New Roman"/>
          <w:szCs w:val="24"/>
        </w:rPr>
        <w:lastRenderedPageBreak/>
        <w:t>καινούρ</w:t>
      </w:r>
      <w:r>
        <w:rPr>
          <w:rFonts w:eastAsia="Times New Roman" w:cs="Times New Roman"/>
          <w:szCs w:val="24"/>
        </w:rPr>
        <w:t>γ</w:t>
      </w:r>
      <w:r>
        <w:rPr>
          <w:rFonts w:eastAsia="Times New Roman" w:cs="Times New Roman"/>
          <w:szCs w:val="24"/>
        </w:rPr>
        <w:t xml:space="preserve">ια </w:t>
      </w:r>
      <w:r>
        <w:rPr>
          <w:rFonts w:eastAsia="Times New Roman" w:cs="Times New Roman"/>
          <w:szCs w:val="24"/>
        </w:rPr>
        <w:t>ο</w:t>
      </w:r>
      <w:r>
        <w:rPr>
          <w:rFonts w:eastAsia="Times New Roman" w:cs="Times New Roman"/>
          <w:szCs w:val="24"/>
        </w:rPr>
        <w:t xml:space="preserve">δηγία του 2018 που τις ενσωματώνουμε στην τωρινή </w:t>
      </w:r>
      <w:r>
        <w:rPr>
          <w:rFonts w:eastAsia="Times New Roman" w:cs="Times New Roman"/>
          <w:szCs w:val="24"/>
        </w:rPr>
        <w:t>ο</w:t>
      </w:r>
      <w:r>
        <w:rPr>
          <w:rFonts w:eastAsia="Times New Roman" w:cs="Times New Roman"/>
          <w:szCs w:val="24"/>
        </w:rPr>
        <w:t>δηγία.</w:t>
      </w:r>
    </w:p>
    <w:p w14:paraId="23B836D6" w14:textId="77777777" w:rsidR="00762968" w:rsidRDefault="006F10D4">
      <w:pPr>
        <w:spacing w:line="600" w:lineRule="auto"/>
        <w:ind w:firstLine="720"/>
        <w:jc w:val="both"/>
        <w:rPr>
          <w:rFonts w:eastAsia="Times New Roman"/>
          <w:szCs w:val="24"/>
        </w:rPr>
      </w:pPr>
      <w:r>
        <w:rPr>
          <w:rFonts w:eastAsia="Times New Roman"/>
          <w:szCs w:val="24"/>
        </w:rPr>
        <w:t xml:space="preserve">Επίσης, με τις υπ’ αριθμόν 8-14, 16 και 42, λόγω της εξέλιξης αξιολόγησης από τη </w:t>
      </w:r>
      <w:r>
        <w:rPr>
          <w:rFonts w:eastAsia="Times New Roman"/>
          <w:szCs w:val="24"/>
          <w:lang w:val="en-US"/>
        </w:rPr>
        <w:t>FATF</w:t>
      </w:r>
      <w:r w:rsidRPr="00571D97">
        <w:rPr>
          <w:rFonts w:eastAsia="Times New Roman"/>
          <w:szCs w:val="24"/>
        </w:rPr>
        <w:t>,</w:t>
      </w:r>
      <w:r>
        <w:rPr>
          <w:rFonts w:eastAsia="Times New Roman"/>
          <w:szCs w:val="24"/>
        </w:rPr>
        <w:t xml:space="preserve"> ενσωματώνουμε και τις παρατηρήσεις από τη συνεργασία μας. </w:t>
      </w:r>
    </w:p>
    <w:p w14:paraId="23B836D7" w14:textId="77777777" w:rsidR="00762968" w:rsidRDefault="006F10D4">
      <w:pPr>
        <w:spacing w:line="600" w:lineRule="auto"/>
        <w:ind w:firstLine="720"/>
        <w:jc w:val="both"/>
        <w:rPr>
          <w:rFonts w:eastAsia="Times New Roman"/>
          <w:szCs w:val="24"/>
        </w:rPr>
      </w:pPr>
      <w:r>
        <w:rPr>
          <w:rFonts w:eastAsia="Times New Roman"/>
          <w:szCs w:val="24"/>
        </w:rPr>
        <w:t xml:space="preserve">Υπάρχουν </w:t>
      </w:r>
      <w:r>
        <w:rPr>
          <w:rFonts w:eastAsia="Times New Roman"/>
          <w:szCs w:val="24"/>
        </w:rPr>
        <w:t xml:space="preserve">κάποιες άλλες νομοτεχνικές βελτιώσεις λεκτικές ή ερμηνευτικές σχετικά με το κεντρικό </w:t>
      </w:r>
      <w:r>
        <w:rPr>
          <w:rFonts w:eastAsia="Times New Roman"/>
          <w:szCs w:val="24"/>
        </w:rPr>
        <w:t>μητρώο πραγματικών δικαιούχων</w:t>
      </w:r>
      <w:r>
        <w:rPr>
          <w:rFonts w:eastAsia="Times New Roman"/>
          <w:szCs w:val="24"/>
        </w:rPr>
        <w:t xml:space="preserve">.  </w:t>
      </w:r>
    </w:p>
    <w:p w14:paraId="23B836D8" w14:textId="77777777" w:rsidR="00762968" w:rsidRDefault="006F10D4">
      <w:pPr>
        <w:spacing w:line="600" w:lineRule="auto"/>
        <w:ind w:firstLine="720"/>
        <w:jc w:val="both"/>
        <w:rPr>
          <w:rFonts w:eastAsia="Times New Roman"/>
          <w:szCs w:val="24"/>
        </w:rPr>
      </w:pPr>
      <w:r>
        <w:rPr>
          <w:rFonts w:eastAsia="Times New Roman"/>
          <w:szCs w:val="24"/>
        </w:rPr>
        <w:t xml:space="preserve">Επίσης, στις υπ’ αριθμόν 49, 51, 52 και 54 ενσωματώνονται οι προτάσεις της </w:t>
      </w:r>
      <w:r>
        <w:rPr>
          <w:rFonts w:eastAsia="Times New Roman"/>
          <w:szCs w:val="24"/>
        </w:rPr>
        <w:t>Α</w:t>
      </w:r>
      <w:r>
        <w:rPr>
          <w:rFonts w:eastAsia="Times New Roman"/>
          <w:szCs w:val="24"/>
        </w:rPr>
        <w:t xml:space="preserve">ντιπολίτευσης όσον αφορά τα αγγλικά και τη σύγκρουση συμφερόντων, που αναφέρθηκε και ο κ. Δήμας. </w:t>
      </w:r>
    </w:p>
    <w:p w14:paraId="23B836D9" w14:textId="77777777" w:rsidR="00762968" w:rsidRDefault="006F10D4">
      <w:pPr>
        <w:spacing w:line="600" w:lineRule="auto"/>
        <w:ind w:firstLine="720"/>
        <w:jc w:val="both"/>
        <w:rPr>
          <w:rFonts w:eastAsia="Times New Roman"/>
          <w:szCs w:val="24"/>
        </w:rPr>
      </w:pPr>
      <w:r>
        <w:rPr>
          <w:rFonts w:eastAsia="Times New Roman"/>
          <w:szCs w:val="24"/>
        </w:rPr>
        <w:t xml:space="preserve">Καταθέτω τις νομοτεχνικές βελτιώσεις.  </w:t>
      </w:r>
    </w:p>
    <w:p w14:paraId="23B836DA" w14:textId="77777777" w:rsidR="00762968" w:rsidRDefault="006F10D4">
      <w:pPr>
        <w:spacing w:line="600" w:lineRule="auto"/>
        <w:ind w:firstLine="720"/>
        <w:jc w:val="both"/>
        <w:rPr>
          <w:rFonts w:eastAsia="Times New Roman"/>
          <w:szCs w:val="24"/>
        </w:rPr>
      </w:pPr>
      <w:r w:rsidRPr="00404E28">
        <w:rPr>
          <w:rFonts w:eastAsia="Times New Roman"/>
          <w:szCs w:val="24"/>
        </w:rPr>
        <w:t xml:space="preserve">(Στο σημείο αυτό </w:t>
      </w:r>
      <w:r>
        <w:rPr>
          <w:rFonts w:eastAsia="Times New Roman"/>
          <w:szCs w:val="24"/>
        </w:rPr>
        <w:t>η</w:t>
      </w:r>
      <w:r w:rsidRPr="00404E28">
        <w:rPr>
          <w:rFonts w:eastAsia="Times New Roman"/>
          <w:szCs w:val="24"/>
        </w:rPr>
        <w:t xml:space="preserve"> Υ</w:t>
      </w:r>
      <w:r>
        <w:rPr>
          <w:rFonts w:eastAsia="Times New Roman"/>
          <w:szCs w:val="24"/>
        </w:rPr>
        <w:t>φυ</w:t>
      </w:r>
      <w:r w:rsidRPr="00404E28">
        <w:rPr>
          <w:rFonts w:eastAsia="Times New Roman"/>
          <w:szCs w:val="24"/>
        </w:rPr>
        <w:t xml:space="preserve">πουργός κ. </w:t>
      </w:r>
      <w:r>
        <w:rPr>
          <w:rFonts w:eastAsia="Times New Roman"/>
          <w:szCs w:val="24"/>
        </w:rPr>
        <w:t xml:space="preserve">Αικατερίνη </w:t>
      </w:r>
      <w:proofErr w:type="spellStart"/>
      <w:r>
        <w:rPr>
          <w:rFonts w:eastAsia="Times New Roman"/>
          <w:szCs w:val="24"/>
        </w:rPr>
        <w:t>Παπανάτσιου</w:t>
      </w:r>
      <w:proofErr w:type="spellEnd"/>
      <w:r w:rsidRPr="00404E28">
        <w:rPr>
          <w:rFonts w:eastAsia="Times New Roman"/>
          <w:szCs w:val="24"/>
        </w:rPr>
        <w:t xml:space="preserve"> καταθέτει για τα Πρακτικά τις προαναφερθείσες νομοτεχνικές βελ</w:t>
      </w:r>
      <w:r w:rsidRPr="00404E28">
        <w:rPr>
          <w:rFonts w:eastAsia="Times New Roman"/>
          <w:szCs w:val="24"/>
        </w:rPr>
        <w:t>τιώσεις, οι οποίες έχουν ως εξής:</w:t>
      </w:r>
    </w:p>
    <w:p w14:paraId="23B836DB" w14:textId="77777777" w:rsidR="00762968" w:rsidRDefault="006F10D4">
      <w:pPr>
        <w:spacing w:line="600" w:lineRule="auto"/>
        <w:jc w:val="center"/>
        <w:rPr>
          <w:rFonts w:eastAsia="Times New Roman"/>
          <w:szCs w:val="24"/>
        </w:rPr>
      </w:pPr>
      <w:r>
        <w:rPr>
          <w:rFonts w:eastAsia="Times New Roman"/>
          <w:color w:val="FF0000"/>
          <w:szCs w:val="24"/>
        </w:rPr>
        <w:t>(</w:t>
      </w:r>
      <w:r w:rsidRPr="00357F38">
        <w:rPr>
          <w:rFonts w:eastAsia="Times New Roman"/>
          <w:color w:val="FF0000"/>
          <w:szCs w:val="24"/>
        </w:rPr>
        <w:t>ΑΛΛΑΓΗ ΣΕΛΙΔΑΣ</w:t>
      </w:r>
      <w:r>
        <w:rPr>
          <w:rFonts w:eastAsia="Times New Roman"/>
          <w:color w:val="FF0000"/>
          <w:szCs w:val="24"/>
        </w:rPr>
        <w:t>)</w:t>
      </w:r>
    </w:p>
    <w:p w14:paraId="23B836DC" w14:textId="77777777" w:rsidR="00762968" w:rsidRDefault="006F10D4">
      <w:pPr>
        <w:spacing w:line="600" w:lineRule="auto"/>
        <w:jc w:val="center"/>
        <w:rPr>
          <w:rFonts w:eastAsia="Times New Roman"/>
          <w:szCs w:val="24"/>
        </w:rPr>
      </w:pPr>
      <w:r>
        <w:rPr>
          <w:rFonts w:eastAsia="Times New Roman"/>
          <w:szCs w:val="24"/>
        </w:rPr>
        <w:t>(Να μπουν οι σελίδες 242</w:t>
      </w:r>
      <w:r>
        <w:rPr>
          <w:rFonts w:eastAsia="Times New Roman"/>
          <w:szCs w:val="24"/>
        </w:rPr>
        <w:t xml:space="preserve"> έως και 252</w:t>
      </w:r>
      <w:r>
        <w:rPr>
          <w:rFonts w:eastAsia="Times New Roman"/>
          <w:szCs w:val="24"/>
        </w:rPr>
        <w:t>)</w:t>
      </w:r>
    </w:p>
    <w:p w14:paraId="23B836DD" w14:textId="77777777" w:rsidR="00762968" w:rsidRDefault="006F10D4">
      <w:pPr>
        <w:spacing w:line="600" w:lineRule="auto"/>
        <w:jc w:val="center"/>
        <w:rPr>
          <w:rFonts w:eastAsia="Times New Roman"/>
          <w:color w:val="FF0000"/>
          <w:szCs w:val="24"/>
        </w:rPr>
      </w:pPr>
      <w:r>
        <w:rPr>
          <w:rFonts w:eastAsia="Times New Roman"/>
          <w:color w:val="FF0000"/>
          <w:szCs w:val="24"/>
        </w:rPr>
        <w:lastRenderedPageBreak/>
        <w:t>(</w:t>
      </w:r>
      <w:r w:rsidRPr="00357F38">
        <w:rPr>
          <w:rFonts w:eastAsia="Times New Roman"/>
          <w:color w:val="FF0000"/>
          <w:szCs w:val="24"/>
        </w:rPr>
        <w:t>ΑΛΛΑΓΗ ΣΕΛΙΔΑΣ</w:t>
      </w:r>
      <w:r>
        <w:rPr>
          <w:rFonts w:eastAsia="Times New Roman"/>
          <w:color w:val="FF0000"/>
          <w:szCs w:val="24"/>
        </w:rPr>
        <w:t>)</w:t>
      </w:r>
    </w:p>
    <w:p w14:paraId="23B836DE" w14:textId="77777777" w:rsidR="00762968" w:rsidRDefault="006F10D4">
      <w:pPr>
        <w:spacing w:line="600" w:lineRule="auto"/>
        <w:ind w:firstLine="720"/>
        <w:jc w:val="both"/>
        <w:rPr>
          <w:rFonts w:eastAsia="Times New Roman"/>
          <w:szCs w:val="24"/>
        </w:rPr>
      </w:pPr>
      <w:r w:rsidRPr="00920F55">
        <w:rPr>
          <w:rFonts w:eastAsia="Times New Roman" w:cs="Times New Roman"/>
          <w:b/>
          <w:szCs w:val="24"/>
        </w:rPr>
        <w:t>ΑΙΚΑΤΕΡΙΝΗ ΠΑΠΑΝΑΤΣΙΟΥ (Υφυπουργός Οικονομικών):</w:t>
      </w:r>
      <w:r>
        <w:rPr>
          <w:rFonts w:eastAsia="Times New Roman" w:cs="Times New Roman"/>
          <w:b/>
          <w:szCs w:val="24"/>
        </w:rPr>
        <w:t xml:space="preserve"> </w:t>
      </w:r>
      <w:r>
        <w:rPr>
          <w:rFonts w:eastAsia="Times New Roman"/>
          <w:szCs w:val="24"/>
        </w:rPr>
        <w:t>Επίσης, με την περίπτωση ζ) της παραγράφου 2, του άρθρου 8 του σχεδίου νόμου, προστίθεται νέα περίπτω</w:t>
      </w:r>
      <w:r>
        <w:rPr>
          <w:rFonts w:eastAsia="Times New Roman"/>
          <w:szCs w:val="24"/>
        </w:rPr>
        <w:t xml:space="preserve">ση η) ως εξής: «η) Ο Γενικός Γραμματέας του Υπουργείου Δικαιοσύνης, Διαφάνειας και Ανθρωπίνων Δικαιωμάτων,» και οι επόμενες περιπτώσεις </w:t>
      </w:r>
      <w:proofErr w:type="spellStart"/>
      <w:r>
        <w:rPr>
          <w:rFonts w:eastAsia="Times New Roman"/>
          <w:szCs w:val="24"/>
        </w:rPr>
        <w:t>αναριθμώνται</w:t>
      </w:r>
      <w:proofErr w:type="spellEnd"/>
      <w:r>
        <w:rPr>
          <w:rFonts w:eastAsia="Times New Roman"/>
          <w:szCs w:val="24"/>
        </w:rPr>
        <w:t xml:space="preserve">». Δηλαδή, συμπεριλαμβάνουμε και τον Γενικό Γραμματέα του Υπουργείου Δικαιοσύνης στην </w:t>
      </w:r>
      <w:r>
        <w:rPr>
          <w:rFonts w:eastAsia="Times New Roman"/>
          <w:szCs w:val="24"/>
        </w:rPr>
        <w:t>ε</w:t>
      </w:r>
      <w:r>
        <w:rPr>
          <w:rFonts w:eastAsia="Times New Roman"/>
          <w:szCs w:val="24"/>
        </w:rPr>
        <w:t xml:space="preserve">πιτροπή. </w:t>
      </w:r>
    </w:p>
    <w:p w14:paraId="23B836DF" w14:textId="77777777" w:rsidR="00762968" w:rsidRDefault="006F10D4">
      <w:pPr>
        <w:spacing w:line="600" w:lineRule="auto"/>
        <w:ind w:firstLine="720"/>
        <w:jc w:val="both"/>
        <w:rPr>
          <w:rFonts w:eastAsia="Times New Roman"/>
          <w:szCs w:val="24"/>
        </w:rPr>
      </w:pPr>
      <w:r>
        <w:rPr>
          <w:rFonts w:eastAsia="Times New Roman"/>
          <w:szCs w:val="24"/>
        </w:rPr>
        <w:t>Στην παράγρ</w:t>
      </w:r>
      <w:r>
        <w:rPr>
          <w:rFonts w:eastAsia="Times New Roman"/>
          <w:szCs w:val="24"/>
        </w:rPr>
        <w:t>αφο 2, του εσωτερικού άρθρου 3</w:t>
      </w:r>
      <w:r w:rsidRPr="00AC3AA2">
        <w:rPr>
          <w:rFonts w:eastAsia="Times New Roman"/>
          <w:szCs w:val="24"/>
        </w:rPr>
        <w:t>Α</w:t>
      </w:r>
      <w:r>
        <w:rPr>
          <w:rFonts w:eastAsia="Times New Roman"/>
          <w:szCs w:val="24"/>
        </w:rPr>
        <w:t xml:space="preserve">, που προστίθεται με την τροπολογία μετά το άρθρο 3 του ν.4182/2013, προστίθεται δεύτερο εδάφιο, ως εξής: «Έναντι του οικονομικού φορέα δεν θεμελιώνεται οποιαδήποτε ευθύνη του δωρεοδόχου-δημοσίου φορέα». </w:t>
      </w:r>
    </w:p>
    <w:p w14:paraId="23B836E0" w14:textId="77777777" w:rsidR="00762968" w:rsidRDefault="006F10D4">
      <w:pPr>
        <w:spacing w:line="600" w:lineRule="auto"/>
        <w:ind w:firstLine="720"/>
        <w:jc w:val="both"/>
        <w:rPr>
          <w:rFonts w:eastAsia="Times New Roman"/>
          <w:szCs w:val="24"/>
        </w:rPr>
      </w:pPr>
      <w:r w:rsidRPr="00404E28">
        <w:rPr>
          <w:rFonts w:eastAsia="Times New Roman"/>
          <w:szCs w:val="24"/>
        </w:rPr>
        <w:t xml:space="preserve">(Στο σημείο αυτό </w:t>
      </w:r>
      <w:r>
        <w:rPr>
          <w:rFonts w:eastAsia="Times New Roman"/>
          <w:szCs w:val="24"/>
        </w:rPr>
        <w:t>η</w:t>
      </w:r>
      <w:r w:rsidRPr="00404E28">
        <w:rPr>
          <w:rFonts w:eastAsia="Times New Roman"/>
          <w:szCs w:val="24"/>
        </w:rPr>
        <w:t xml:space="preserve"> Υ</w:t>
      </w:r>
      <w:r>
        <w:rPr>
          <w:rFonts w:eastAsia="Times New Roman"/>
          <w:szCs w:val="24"/>
        </w:rPr>
        <w:t>φυ</w:t>
      </w:r>
      <w:r w:rsidRPr="00404E28">
        <w:rPr>
          <w:rFonts w:eastAsia="Times New Roman"/>
          <w:szCs w:val="24"/>
        </w:rPr>
        <w:t xml:space="preserve">πουργός κ. </w:t>
      </w:r>
      <w:r>
        <w:rPr>
          <w:rFonts w:eastAsia="Times New Roman"/>
          <w:szCs w:val="24"/>
        </w:rPr>
        <w:t xml:space="preserve">Αικατερίνη </w:t>
      </w:r>
      <w:proofErr w:type="spellStart"/>
      <w:r>
        <w:rPr>
          <w:rFonts w:eastAsia="Times New Roman"/>
          <w:szCs w:val="24"/>
        </w:rPr>
        <w:t>Παπανάτσιου</w:t>
      </w:r>
      <w:proofErr w:type="spellEnd"/>
      <w:r w:rsidRPr="00404E28">
        <w:rPr>
          <w:rFonts w:eastAsia="Times New Roman"/>
          <w:szCs w:val="24"/>
        </w:rPr>
        <w:t xml:space="preserve"> καταθέτει για τα Πρακτικά τις προαναφερθείσες νομοτεχνικές βελτιώσεις, οι οποίες έχουν ως εξής:</w:t>
      </w:r>
    </w:p>
    <w:p w14:paraId="23B836E1" w14:textId="77777777" w:rsidR="00762968" w:rsidRDefault="006F10D4">
      <w:pPr>
        <w:spacing w:line="600" w:lineRule="auto"/>
        <w:jc w:val="center"/>
        <w:rPr>
          <w:rFonts w:eastAsia="Times New Roman"/>
          <w:szCs w:val="24"/>
        </w:rPr>
      </w:pPr>
      <w:r>
        <w:rPr>
          <w:rFonts w:eastAsia="Times New Roman"/>
          <w:color w:val="FF0000"/>
          <w:szCs w:val="24"/>
        </w:rPr>
        <w:t>(</w:t>
      </w:r>
      <w:r w:rsidRPr="006D1706">
        <w:rPr>
          <w:rFonts w:eastAsia="Times New Roman"/>
          <w:color w:val="FF0000"/>
          <w:szCs w:val="24"/>
        </w:rPr>
        <w:t>ΑΛΛΑΓΗ ΣΕΛΙΔΑΣ</w:t>
      </w:r>
      <w:r>
        <w:rPr>
          <w:rFonts w:eastAsia="Times New Roman"/>
          <w:color w:val="FF0000"/>
          <w:szCs w:val="24"/>
        </w:rPr>
        <w:t>)</w:t>
      </w:r>
    </w:p>
    <w:p w14:paraId="23B836E2" w14:textId="77777777" w:rsidR="00762968" w:rsidRDefault="006F10D4">
      <w:pPr>
        <w:spacing w:line="600" w:lineRule="auto"/>
        <w:jc w:val="center"/>
        <w:rPr>
          <w:rFonts w:eastAsia="Times New Roman"/>
          <w:szCs w:val="24"/>
        </w:rPr>
      </w:pPr>
      <w:r>
        <w:rPr>
          <w:rFonts w:eastAsia="Times New Roman"/>
          <w:szCs w:val="24"/>
        </w:rPr>
        <w:t>(Ν</w:t>
      </w:r>
      <w:r>
        <w:rPr>
          <w:rFonts w:eastAsia="Times New Roman"/>
          <w:szCs w:val="24"/>
        </w:rPr>
        <w:t>α μπουν οι σελίδες 254 και 255</w:t>
      </w:r>
      <w:r>
        <w:rPr>
          <w:rFonts w:eastAsia="Times New Roman"/>
          <w:szCs w:val="24"/>
        </w:rPr>
        <w:t>)</w:t>
      </w:r>
    </w:p>
    <w:p w14:paraId="23B836E3" w14:textId="77777777" w:rsidR="00762968" w:rsidRDefault="006F10D4">
      <w:pPr>
        <w:spacing w:line="600" w:lineRule="auto"/>
        <w:jc w:val="center"/>
        <w:rPr>
          <w:rFonts w:eastAsia="Times New Roman"/>
          <w:color w:val="FF0000"/>
          <w:szCs w:val="24"/>
        </w:rPr>
      </w:pPr>
      <w:r w:rsidRPr="006D1706">
        <w:rPr>
          <w:rFonts w:eastAsia="Times New Roman"/>
          <w:color w:val="FF0000"/>
          <w:szCs w:val="24"/>
        </w:rPr>
        <w:lastRenderedPageBreak/>
        <w:t>ΑΛΛΑΓΗ ΣΕΛΙΔΑΣ</w:t>
      </w:r>
    </w:p>
    <w:p w14:paraId="23B836E4" w14:textId="77777777" w:rsidR="00762968" w:rsidRDefault="006F10D4">
      <w:pPr>
        <w:spacing w:line="600" w:lineRule="auto"/>
        <w:ind w:firstLine="720"/>
        <w:jc w:val="both"/>
        <w:rPr>
          <w:rFonts w:eastAsia="Times New Roman"/>
          <w:szCs w:val="24"/>
        </w:rPr>
      </w:pPr>
      <w:r w:rsidRPr="00571D97">
        <w:rPr>
          <w:rFonts w:eastAsia="Times New Roman"/>
          <w:b/>
          <w:szCs w:val="24"/>
        </w:rPr>
        <w:t xml:space="preserve">ΠΡΟΕΔΡΕΥΩΝ (Γεώργιος </w:t>
      </w:r>
      <w:proofErr w:type="spellStart"/>
      <w:r w:rsidRPr="00571D97">
        <w:rPr>
          <w:rFonts w:eastAsia="Times New Roman"/>
          <w:b/>
          <w:szCs w:val="24"/>
        </w:rPr>
        <w:t>Λαμπρούλης</w:t>
      </w:r>
      <w:proofErr w:type="spellEnd"/>
      <w:r w:rsidRPr="00571D97">
        <w:rPr>
          <w:rFonts w:eastAsia="Times New Roman"/>
          <w:b/>
          <w:szCs w:val="24"/>
        </w:rPr>
        <w:t xml:space="preserve">): </w:t>
      </w:r>
      <w:r>
        <w:rPr>
          <w:rFonts w:eastAsia="Times New Roman"/>
          <w:szCs w:val="24"/>
        </w:rPr>
        <w:t xml:space="preserve">Ο κ. </w:t>
      </w:r>
      <w:proofErr w:type="spellStart"/>
      <w:r>
        <w:rPr>
          <w:rFonts w:eastAsia="Times New Roman"/>
          <w:szCs w:val="24"/>
        </w:rPr>
        <w:t>Κούζηλος</w:t>
      </w:r>
      <w:proofErr w:type="spellEnd"/>
      <w:r>
        <w:rPr>
          <w:rFonts w:eastAsia="Times New Roman"/>
          <w:szCs w:val="24"/>
        </w:rPr>
        <w:t xml:space="preserve"> έχει τον </w:t>
      </w:r>
      <w:r>
        <w:rPr>
          <w:rFonts w:eastAsia="Times New Roman"/>
          <w:szCs w:val="24"/>
        </w:rPr>
        <w:t>λόγο.</w:t>
      </w:r>
    </w:p>
    <w:p w14:paraId="23B836E5" w14:textId="77777777" w:rsidR="00762968" w:rsidRDefault="006F10D4">
      <w:pPr>
        <w:spacing w:line="600" w:lineRule="auto"/>
        <w:ind w:firstLine="720"/>
        <w:jc w:val="both"/>
        <w:rPr>
          <w:rFonts w:eastAsia="Times New Roman"/>
          <w:szCs w:val="24"/>
        </w:rPr>
      </w:pPr>
      <w:r w:rsidRPr="00571D97">
        <w:rPr>
          <w:rFonts w:eastAsia="Times New Roman"/>
          <w:b/>
          <w:szCs w:val="24"/>
        </w:rPr>
        <w:t xml:space="preserve">ΝΙΚΟΛΑΟΣ ΚΟΥΖΗΛΟΣ: </w:t>
      </w:r>
      <w:r>
        <w:rPr>
          <w:rFonts w:eastAsia="Times New Roman"/>
          <w:szCs w:val="24"/>
        </w:rPr>
        <w:t xml:space="preserve">Ευχαριστώ πολύ, κύριε Πρόεδρε. </w:t>
      </w:r>
    </w:p>
    <w:p w14:paraId="23B836E6" w14:textId="77777777" w:rsidR="00762968" w:rsidRDefault="006F10D4">
      <w:pPr>
        <w:spacing w:line="600" w:lineRule="auto"/>
        <w:ind w:firstLine="720"/>
        <w:jc w:val="both"/>
        <w:rPr>
          <w:rFonts w:eastAsia="Times New Roman"/>
          <w:szCs w:val="24"/>
        </w:rPr>
      </w:pPr>
      <w:r>
        <w:rPr>
          <w:rFonts w:eastAsia="Times New Roman"/>
          <w:szCs w:val="24"/>
        </w:rPr>
        <w:t xml:space="preserve">Τριήμερο εθνικό πένθος κι εμείς ερχόμαστε εδώ σήμερα για να μιλήσουμε για την πρόληψη και καταστολή της νομιμοποίησης </w:t>
      </w:r>
      <w:r w:rsidRPr="00EE793A">
        <w:rPr>
          <w:rFonts w:eastAsia="Times New Roman"/>
          <w:szCs w:val="24"/>
        </w:rPr>
        <w:t>εσόδων από εγκληματικές δραστηριότητες και της χρηματοδότησης της τρομοκρατίας</w:t>
      </w:r>
      <w:r>
        <w:rPr>
          <w:rFonts w:eastAsia="Times New Roman"/>
          <w:szCs w:val="24"/>
        </w:rPr>
        <w:t>, σ</w:t>
      </w:r>
      <w:r>
        <w:rPr>
          <w:rFonts w:eastAsia="Times New Roman"/>
          <w:szCs w:val="24"/>
        </w:rPr>
        <w:t>ύμφωνα με την</w:t>
      </w:r>
      <w:r w:rsidRPr="00EE793A">
        <w:rPr>
          <w:rFonts w:eastAsia="Times New Roman"/>
          <w:szCs w:val="24"/>
        </w:rPr>
        <w:t xml:space="preserve"> </w:t>
      </w:r>
      <w:r>
        <w:rPr>
          <w:rFonts w:eastAsia="Times New Roman"/>
          <w:szCs w:val="24"/>
        </w:rPr>
        <w:t>ο</w:t>
      </w:r>
      <w:r>
        <w:rPr>
          <w:rFonts w:eastAsia="Times New Roman"/>
          <w:szCs w:val="24"/>
        </w:rPr>
        <w:t>δηγία</w:t>
      </w:r>
      <w:r w:rsidRPr="00EE793A">
        <w:rPr>
          <w:rFonts w:eastAsia="Times New Roman"/>
          <w:szCs w:val="24"/>
        </w:rPr>
        <w:t xml:space="preserve"> 2015/849</w:t>
      </w:r>
      <w:r>
        <w:rPr>
          <w:rFonts w:eastAsia="Times New Roman"/>
          <w:szCs w:val="24"/>
        </w:rPr>
        <w:t xml:space="preserve">. </w:t>
      </w:r>
    </w:p>
    <w:p w14:paraId="23B836E7" w14:textId="77777777" w:rsidR="00762968" w:rsidRDefault="006F10D4">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ο</w:t>
      </w:r>
      <w:r>
        <w:rPr>
          <w:rFonts w:eastAsia="Times New Roman"/>
          <w:szCs w:val="24"/>
        </w:rPr>
        <w:t xml:space="preserve">δηγία ακολουθεί μία σειρά άλλων, πρόσφατων, αντίστοιχων </w:t>
      </w:r>
      <w:r>
        <w:rPr>
          <w:rFonts w:eastAsia="Times New Roman"/>
          <w:szCs w:val="24"/>
        </w:rPr>
        <w:t>κ</w:t>
      </w:r>
      <w:r>
        <w:rPr>
          <w:rFonts w:eastAsia="Times New Roman"/>
          <w:szCs w:val="24"/>
        </w:rPr>
        <w:t>υρώσεων, που αφορούν διατάξεις για τη νέα φορολόγηση και ποινική αντιμετώπιση εσόδων από τις λεγόμενες εγκληματικές δραστηριότητες, που σχετίζονται με τη χρηματοδότ</w:t>
      </w:r>
      <w:r>
        <w:rPr>
          <w:rFonts w:eastAsia="Times New Roman"/>
          <w:szCs w:val="24"/>
        </w:rPr>
        <w:t xml:space="preserve">ηση της τρομοκρατίας.  </w:t>
      </w:r>
    </w:p>
    <w:p w14:paraId="23B836E8" w14:textId="77777777" w:rsidR="00762968" w:rsidRDefault="006F10D4">
      <w:pPr>
        <w:spacing w:line="600" w:lineRule="auto"/>
        <w:ind w:firstLine="720"/>
        <w:jc w:val="both"/>
        <w:rPr>
          <w:rFonts w:eastAsia="Times New Roman"/>
          <w:szCs w:val="24"/>
        </w:rPr>
      </w:pPr>
      <w:r>
        <w:rPr>
          <w:rFonts w:eastAsia="Times New Roman"/>
          <w:szCs w:val="24"/>
        </w:rPr>
        <w:t xml:space="preserve">Δεν μπορούμε να μην τονίσουμε και να μην αναφέρουμε τη μεγάλη στροφή του ΣΥΡΙΖΑ και των ΑΝΕΛ απέναντι στην Ευρωπαϊκή Ένωση σε αυτές τις </w:t>
      </w:r>
      <w:r>
        <w:rPr>
          <w:rFonts w:eastAsia="Times New Roman"/>
          <w:szCs w:val="24"/>
        </w:rPr>
        <w:t>ο</w:t>
      </w:r>
      <w:r>
        <w:rPr>
          <w:rFonts w:eastAsia="Times New Roman"/>
          <w:szCs w:val="24"/>
        </w:rPr>
        <w:t>δηγίες. Όλα αυτά που εσείς κατα</w:t>
      </w:r>
      <w:r>
        <w:rPr>
          <w:rFonts w:eastAsia="Times New Roman"/>
          <w:szCs w:val="24"/>
        </w:rPr>
        <w:lastRenderedPageBreak/>
        <w:t>ψηφίζατε όλα αυτά τα χρόνια, όλα αυτά που λέγατε ότι είναι απαρά</w:t>
      </w:r>
      <w:r>
        <w:rPr>
          <w:rFonts w:eastAsia="Times New Roman"/>
          <w:szCs w:val="24"/>
        </w:rPr>
        <w:t xml:space="preserve">δεκτα, τα φέρνετε τώρα και τα υπερψηφίζετε με πολύ μεγάλη ευκολία και πολύ γρήγορα.    </w:t>
      </w:r>
    </w:p>
    <w:p w14:paraId="23B836E9" w14:textId="77777777" w:rsidR="00762968" w:rsidRDefault="006F10D4">
      <w:pPr>
        <w:spacing w:line="600" w:lineRule="auto"/>
        <w:ind w:firstLine="720"/>
        <w:jc w:val="both"/>
        <w:rPr>
          <w:rFonts w:eastAsia="Times New Roman"/>
          <w:szCs w:val="24"/>
        </w:rPr>
      </w:pPr>
      <w:r>
        <w:rPr>
          <w:rFonts w:eastAsia="Times New Roman"/>
          <w:szCs w:val="24"/>
        </w:rPr>
        <w:t>(Στο σημείο αυτό τη</w:t>
      </w:r>
      <w:r>
        <w:rPr>
          <w:rFonts w:eastAsia="Times New Roman"/>
          <w:szCs w:val="24"/>
        </w:rPr>
        <w:t xml:space="preserve">ν Προεδρική Έδρα </w:t>
      </w:r>
      <w:r>
        <w:rPr>
          <w:rFonts w:eastAsia="Times New Roman"/>
          <w:szCs w:val="24"/>
        </w:rPr>
        <w:t>καταλαμβάνει ο Ζ</w:t>
      </w:r>
      <w:r>
        <w:rPr>
          <w:rFonts w:eastAsia="Times New Roman"/>
          <w:szCs w:val="24"/>
        </w:rPr>
        <w:t>΄</w:t>
      </w:r>
      <w:r>
        <w:rPr>
          <w:rFonts w:eastAsia="Times New Roman"/>
          <w:szCs w:val="24"/>
        </w:rPr>
        <w:t xml:space="preserve"> Αντιπρόεδρος της Βουλής κ. </w:t>
      </w:r>
      <w:r w:rsidRPr="00984BC8">
        <w:rPr>
          <w:rFonts w:eastAsia="Times New Roman"/>
          <w:b/>
          <w:szCs w:val="24"/>
        </w:rPr>
        <w:t>ΣΠΥΡΙΔΩΝ ΛΥΚΟΥΔΗΣ</w:t>
      </w:r>
      <w:r>
        <w:rPr>
          <w:rFonts w:eastAsia="Times New Roman"/>
          <w:szCs w:val="24"/>
        </w:rPr>
        <w:t>)</w:t>
      </w:r>
    </w:p>
    <w:p w14:paraId="23B836EA" w14:textId="77777777" w:rsidR="00762968" w:rsidRDefault="006F10D4">
      <w:pPr>
        <w:spacing w:line="600" w:lineRule="auto"/>
        <w:ind w:firstLine="720"/>
        <w:jc w:val="both"/>
        <w:rPr>
          <w:rFonts w:eastAsia="Times New Roman"/>
          <w:szCs w:val="24"/>
        </w:rPr>
      </w:pPr>
      <w:r>
        <w:rPr>
          <w:rFonts w:eastAsia="Times New Roman"/>
          <w:szCs w:val="24"/>
        </w:rPr>
        <w:t xml:space="preserve">Με μεγάλη επιμέλεια μετατρέπετε σε εσωτερικό δίκαιο όλες τις </w:t>
      </w:r>
      <w:r>
        <w:rPr>
          <w:rFonts w:eastAsia="Times New Roman"/>
          <w:szCs w:val="24"/>
        </w:rPr>
        <w:t>ο</w:t>
      </w:r>
      <w:r>
        <w:rPr>
          <w:rFonts w:eastAsia="Times New Roman"/>
          <w:szCs w:val="24"/>
        </w:rPr>
        <w:t>δηγίες</w:t>
      </w:r>
      <w:r>
        <w:rPr>
          <w:rFonts w:eastAsia="Times New Roman"/>
          <w:szCs w:val="24"/>
        </w:rPr>
        <w:t>, με τον χείριστο τρόπο θα λέγαμε, χωρίς κα</w:t>
      </w:r>
      <w:r>
        <w:rPr>
          <w:rFonts w:eastAsia="Times New Roman"/>
          <w:szCs w:val="24"/>
        </w:rPr>
        <w:t>μ</w:t>
      </w:r>
      <w:r>
        <w:rPr>
          <w:rFonts w:eastAsia="Times New Roman"/>
          <w:szCs w:val="24"/>
        </w:rPr>
        <w:t>μιά νομική επεξεργασία. Κι όλα αυτά μπορούμε να τα δούμε με έναν πολύ απλό τρόπο. Απλά να βάλουμε δίπλα και να συγκρίνουμε το αγγλικό κείμενο με αυτό που έχετε φέρει, θα δούμε πολλές αστοχίες και πολλές μεγάλες δ</w:t>
      </w:r>
      <w:r>
        <w:rPr>
          <w:rFonts w:eastAsia="Times New Roman"/>
          <w:szCs w:val="24"/>
        </w:rPr>
        <w:t xml:space="preserve">ιαφορές, με νομική επεξεργασία ελλιπέστατη, θα λέγαμε, τα οποία δεν σχετίζονται με το </w:t>
      </w:r>
      <w:r>
        <w:rPr>
          <w:rFonts w:eastAsia="Times New Roman"/>
          <w:szCs w:val="24"/>
        </w:rPr>
        <w:t>Ε</w:t>
      </w:r>
      <w:r>
        <w:rPr>
          <w:rFonts w:eastAsia="Times New Roman"/>
          <w:szCs w:val="24"/>
        </w:rPr>
        <w:t xml:space="preserve">λληνικό </w:t>
      </w:r>
      <w:r>
        <w:rPr>
          <w:rFonts w:eastAsia="Times New Roman"/>
          <w:szCs w:val="24"/>
        </w:rPr>
        <w:t>Δ</w:t>
      </w:r>
      <w:r>
        <w:rPr>
          <w:rFonts w:eastAsia="Times New Roman"/>
          <w:szCs w:val="24"/>
        </w:rPr>
        <w:t xml:space="preserve">ίκαιο. </w:t>
      </w:r>
    </w:p>
    <w:p w14:paraId="23B836EB" w14:textId="77777777" w:rsidR="00762968" w:rsidRDefault="006F10D4">
      <w:pPr>
        <w:spacing w:line="600" w:lineRule="auto"/>
        <w:ind w:firstLine="720"/>
        <w:jc w:val="both"/>
        <w:rPr>
          <w:rFonts w:eastAsia="Times New Roman"/>
          <w:szCs w:val="24"/>
        </w:rPr>
      </w:pPr>
      <w:r>
        <w:rPr>
          <w:rFonts w:eastAsia="Times New Roman"/>
          <w:szCs w:val="24"/>
        </w:rPr>
        <w:t xml:space="preserve">Είναι άλλη μια δημιουργική ασάφεια και το συγκεκριμένο </w:t>
      </w:r>
      <w:r>
        <w:rPr>
          <w:rFonts w:eastAsia="Times New Roman"/>
          <w:szCs w:val="24"/>
        </w:rPr>
        <w:t>-</w:t>
      </w:r>
      <w:r>
        <w:rPr>
          <w:rFonts w:eastAsia="Times New Roman"/>
          <w:szCs w:val="24"/>
        </w:rPr>
        <w:t>το σημερινό</w:t>
      </w:r>
      <w:r>
        <w:rPr>
          <w:rFonts w:eastAsia="Times New Roman"/>
          <w:szCs w:val="24"/>
        </w:rPr>
        <w:t>-</w:t>
      </w:r>
      <w:r>
        <w:rPr>
          <w:rFonts w:eastAsia="Times New Roman"/>
          <w:szCs w:val="24"/>
        </w:rPr>
        <w:t xml:space="preserve"> ή μια εσκεμμένη, θα λέγαμε, δημιουργική ασάφεια από την Ευρωπαϊκή Ένωση. Όπως οι πρ</w:t>
      </w:r>
      <w:r>
        <w:rPr>
          <w:rFonts w:eastAsia="Times New Roman"/>
          <w:szCs w:val="24"/>
        </w:rPr>
        <w:t xml:space="preserve">οηγούμενες </w:t>
      </w:r>
      <w:r>
        <w:rPr>
          <w:rFonts w:eastAsia="Times New Roman"/>
          <w:szCs w:val="24"/>
        </w:rPr>
        <w:t>ο</w:t>
      </w:r>
      <w:r>
        <w:rPr>
          <w:rFonts w:eastAsia="Times New Roman"/>
          <w:szCs w:val="24"/>
        </w:rPr>
        <w:t xml:space="preserve">δηγίες, έτσι κι αυτή βασίζεται στην ουτοπία της επίτευξης ενός ολοκληρωμένου, ενιαίου ευρωπαϊκού δικαστικού συστήματος που όχι </w:t>
      </w:r>
      <w:r>
        <w:rPr>
          <w:rFonts w:eastAsia="Times New Roman"/>
          <w:szCs w:val="24"/>
        </w:rPr>
        <w:lastRenderedPageBreak/>
        <w:t>μόνο δεν είναι δυνατό αλλά δεν είναι και θεμιτό. Η Ευρωπαϊκή Ένωση δεν έχει κρύψει ότι δουλεύει υπέρ της παγκοσμιοποί</w:t>
      </w:r>
      <w:r>
        <w:rPr>
          <w:rFonts w:eastAsia="Times New Roman"/>
          <w:szCs w:val="24"/>
        </w:rPr>
        <w:t>ησης, ούτε έχει πει ότι δεν θέλει τα έθνη-κράτη. Θέλει να υποδουλώσει όλα τα έθνη-κράτη και να ελέγχονται μέσω του κυβερνείου της Ευρωπαϊκής Ένωσης.</w:t>
      </w:r>
    </w:p>
    <w:p w14:paraId="23B836EC" w14:textId="77777777" w:rsidR="00762968" w:rsidRDefault="006F10D4">
      <w:pPr>
        <w:spacing w:line="600" w:lineRule="auto"/>
        <w:ind w:firstLine="720"/>
        <w:jc w:val="both"/>
        <w:rPr>
          <w:rFonts w:eastAsia="Times New Roman"/>
          <w:szCs w:val="24"/>
        </w:rPr>
      </w:pPr>
      <w:r>
        <w:rPr>
          <w:rFonts w:eastAsia="Times New Roman"/>
          <w:szCs w:val="24"/>
        </w:rPr>
        <w:t xml:space="preserve">Με τη συγκεκριμένη </w:t>
      </w:r>
      <w:r>
        <w:rPr>
          <w:rFonts w:eastAsia="Times New Roman"/>
          <w:szCs w:val="24"/>
        </w:rPr>
        <w:t>ο</w:t>
      </w:r>
      <w:r>
        <w:rPr>
          <w:rFonts w:eastAsia="Times New Roman"/>
          <w:szCs w:val="24"/>
        </w:rPr>
        <w:t xml:space="preserve">δηγία κωδικοποιείται η ισχύουσα εθνική νομοθεσία, με κατάργηση των αντίστοιχων </w:t>
      </w:r>
      <w:r>
        <w:rPr>
          <w:rFonts w:eastAsia="Times New Roman"/>
          <w:szCs w:val="24"/>
        </w:rPr>
        <w:t xml:space="preserve">διατάξεων του ν.3691/2005. Η ροή παρανόμου χρήματος παραμένει ένα σημαντικό πρόβλημα , τόσο σε </w:t>
      </w:r>
      <w:proofErr w:type="spellStart"/>
      <w:r>
        <w:rPr>
          <w:rFonts w:eastAsia="Times New Roman"/>
          <w:szCs w:val="24"/>
        </w:rPr>
        <w:t>ενωσιακό</w:t>
      </w:r>
      <w:proofErr w:type="spellEnd"/>
      <w:r>
        <w:rPr>
          <w:rFonts w:eastAsia="Times New Roman"/>
          <w:szCs w:val="24"/>
        </w:rPr>
        <w:t xml:space="preserve"> όσο και σε εθνικό επίπεδο, που μπορεί να βλάψει την ακεραιότητα, την υποτιθέμενη σταθερότητα και το υποτιθέμενο κύρος του χρηματοπιστωτικού συστήματος. </w:t>
      </w:r>
    </w:p>
    <w:p w14:paraId="23B836ED" w14:textId="77777777" w:rsidR="00762968" w:rsidRDefault="006F10D4">
      <w:pPr>
        <w:spacing w:line="600" w:lineRule="auto"/>
        <w:ind w:firstLine="720"/>
        <w:jc w:val="both"/>
        <w:rPr>
          <w:rFonts w:eastAsia="Times New Roman" w:cs="Times New Roman"/>
          <w:szCs w:val="24"/>
        </w:rPr>
      </w:pPr>
      <w:r>
        <w:rPr>
          <w:rFonts w:eastAsia="Times New Roman"/>
          <w:szCs w:val="24"/>
        </w:rPr>
        <w:t xml:space="preserve">Προκύπτει εύλογα το ερώτημα εάν μπορούν όλες αυτές οι </w:t>
      </w:r>
      <w:r>
        <w:rPr>
          <w:rFonts w:eastAsia="Times New Roman"/>
          <w:szCs w:val="24"/>
        </w:rPr>
        <w:t>ο</w:t>
      </w:r>
      <w:r>
        <w:rPr>
          <w:rFonts w:eastAsia="Times New Roman"/>
          <w:szCs w:val="24"/>
        </w:rPr>
        <w:t xml:space="preserve">δηγίες να βοηθήσουν. Διαβάζοντας πολύ προσεκτικά το συγκεκριμένο νομοσχέδιο, τη συγκεκριμένη </w:t>
      </w:r>
      <w:r>
        <w:rPr>
          <w:rFonts w:eastAsia="Times New Roman"/>
          <w:szCs w:val="24"/>
        </w:rPr>
        <w:t>ο</w:t>
      </w:r>
      <w:r>
        <w:rPr>
          <w:rFonts w:eastAsia="Times New Roman"/>
          <w:szCs w:val="24"/>
        </w:rPr>
        <w:t xml:space="preserve">δηγία, ανακαλύπτει κανείς ότι πίσω από το άλλοθι της πρόληψης και καταστολής της νομιμοποίησης εσόδων από </w:t>
      </w:r>
      <w:r>
        <w:rPr>
          <w:rFonts w:eastAsia="Times New Roman"/>
          <w:szCs w:val="24"/>
        </w:rPr>
        <w:t xml:space="preserve">εγκληματικές δραστηριότητες, κρύβονται ύποπτες διατάξεις που πλήττουν την ευθύνη κυριαρχίας, </w:t>
      </w:r>
      <w:r>
        <w:rPr>
          <w:rFonts w:eastAsia="Times New Roman"/>
          <w:szCs w:val="24"/>
        </w:rPr>
        <w:lastRenderedPageBreak/>
        <w:t>δεν διασφαλίζουν το απόρρητο, ούτε προστατεύουν τους πολίτες από εγκληματικές ενέργειες, τις οποίες υποτίθεται ότι θέλουν να τις διαφυλάξουν.</w:t>
      </w:r>
      <w:r>
        <w:rPr>
          <w:rFonts w:eastAsia="Times New Roman" w:cs="Times New Roman"/>
          <w:szCs w:val="24"/>
        </w:rPr>
        <w:t xml:space="preserve"> </w:t>
      </w:r>
      <w:r>
        <w:rPr>
          <w:rFonts w:eastAsia="Times New Roman" w:cs="Times New Roman"/>
          <w:szCs w:val="24"/>
        </w:rPr>
        <w:t>Η Ευρωπαϊκή Ένωση καθ</w:t>
      </w:r>
      <w:r>
        <w:rPr>
          <w:rFonts w:eastAsia="Times New Roman" w:cs="Times New Roman"/>
          <w:szCs w:val="24"/>
        </w:rPr>
        <w:t xml:space="preserve">ιστά τα κράτη-μέλη διεκπεραιωτές στην ουσία και υπάρχει πλήθος διατάξεων, που έρχονται σε αντίθεση με μορφές άσκησης κρατικής εξουσίας. </w:t>
      </w:r>
    </w:p>
    <w:p w14:paraId="23B836E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Η τρομοκρατία και η χρηματοδότηση των εγκληματικών οργανώσεων δεν λύνεται με τη διεθνοποίηση του τραπεζικού συστήματος </w:t>
      </w:r>
      <w:r>
        <w:rPr>
          <w:rFonts w:eastAsia="Times New Roman" w:cs="Times New Roman"/>
          <w:szCs w:val="24"/>
        </w:rPr>
        <w:t xml:space="preserve">και με την κατάργηση ατομικών δικαιωμάτων. Ο μόνος τρόπος καταπολέμησης της τρομοκρατίας είναι η διασφάλιση, η φύλαξη, ο έλεγχος των εθνικών συνόρων, η ενίσχυση των δομών εσωτερικής έννομης τάξης και φυσικά, η κατάργηση της Συνθήκης «Δουβλίνο </w:t>
      </w:r>
      <w:r>
        <w:rPr>
          <w:rFonts w:eastAsia="Times New Roman" w:cs="Times New Roman"/>
          <w:szCs w:val="24"/>
          <w:lang w:val="en-US"/>
        </w:rPr>
        <w:t>II</w:t>
      </w:r>
      <w:r>
        <w:rPr>
          <w:rFonts w:eastAsia="Times New Roman" w:cs="Times New Roman"/>
          <w:szCs w:val="24"/>
        </w:rPr>
        <w:t>»</w:t>
      </w:r>
      <w:r w:rsidRPr="00F41117">
        <w:rPr>
          <w:rFonts w:eastAsia="Times New Roman" w:cs="Times New Roman"/>
          <w:szCs w:val="24"/>
        </w:rPr>
        <w:t>.</w:t>
      </w:r>
      <w:r>
        <w:rPr>
          <w:rFonts w:eastAsia="Times New Roman" w:cs="Times New Roman"/>
          <w:szCs w:val="24"/>
        </w:rPr>
        <w:t xml:space="preserve"> </w:t>
      </w:r>
    </w:p>
    <w:p w14:paraId="23B836E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Το νομο</w:t>
      </w:r>
      <w:r>
        <w:rPr>
          <w:rFonts w:eastAsia="Times New Roman" w:cs="Times New Roman"/>
          <w:szCs w:val="24"/>
        </w:rPr>
        <w:t xml:space="preserve">σχέδιο έχει δύο μέρη. Το πρώτο μέρος ενσωματώνει την ελληνική νομοθεσία, το δεύτερο μέρος ρυθμίζει θέματα που άπτονται της </w:t>
      </w:r>
      <w:r>
        <w:rPr>
          <w:rFonts w:eastAsia="Times New Roman" w:cs="Times New Roman"/>
          <w:szCs w:val="24"/>
        </w:rPr>
        <w:t>ο</w:t>
      </w:r>
      <w:r>
        <w:rPr>
          <w:rFonts w:eastAsia="Times New Roman" w:cs="Times New Roman"/>
          <w:szCs w:val="24"/>
        </w:rPr>
        <w:t xml:space="preserve">δηγίας και αφορούν την εσωτερική έννομη τάξη. </w:t>
      </w:r>
    </w:p>
    <w:p w14:paraId="23B836F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Καταψηφίζουμε τη συγκεκριμένη </w:t>
      </w:r>
      <w:r>
        <w:rPr>
          <w:rFonts w:eastAsia="Times New Roman" w:cs="Times New Roman"/>
          <w:szCs w:val="24"/>
        </w:rPr>
        <w:t>ο</w:t>
      </w:r>
      <w:r>
        <w:rPr>
          <w:rFonts w:eastAsia="Times New Roman" w:cs="Times New Roman"/>
          <w:szCs w:val="24"/>
        </w:rPr>
        <w:t>δηγία για τους λόγους που θα αναφέρουμε</w:t>
      </w:r>
      <w:r w:rsidRPr="00972E94">
        <w:rPr>
          <w:rFonts w:eastAsia="Times New Roman" w:cs="Times New Roman"/>
          <w:szCs w:val="24"/>
        </w:rPr>
        <w:t xml:space="preserve"> </w:t>
      </w:r>
      <w:r>
        <w:rPr>
          <w:rFonts w:eastAsia="Times New Roman" w:cs="Times New Roman"/>
          <w:szCs w:val="24"/>
        </w:rPr>
        <w:t>παρακάτω. Υπάρ</w:t>
      </w:r>
      <w:r>
        <w:rPr>
          <w:rFonts w:eastAsia="Times New Roman" w:cs="Times New Roman"/>
          <w:szCs w:val="24"/>
        </w:rPr>
        <w:t xml:space="preserve">χουν στο άρθρο 3, στους ορισμούς, απαράδεκτες γενικεύσεις για ζητήματα που αφορούν την ελευθερία των συναλλαγών, όπως στην παράγραφο 14 για το τι θεωρείται ύποπτη συναλλαγή. Η δραστηριότητα από την οποία εκτιμάται ότι προκύπτουν </w:t>
      </w:r>
      <w:proofErr w:type="spellStart"/>
      <w:r w:rsidRPr="006A53B0">
        <w:rPr>
          <w:rFonts w:eastAsia="Times New Roman" w:cs="Times New Roman"/>
          <w:szCs w:val="24"/>
        </w:rPr>
        <w:t>αποχρώσες</w:t>
      </w:r>
      <w:proofErr w:type="spellEnd"/>
      <w:r w:rsidRPr="006A53B0">
        <w:rPr>
          <w:rFonts w:eastAsia="Times New Roman" w:cs="Times New Roman"/>
          <w:szCs w:val="24"/>
        </w:rPr>
        <w:t xml:space="preserve"> ενδείξεις</w:t>
      </w:r>
      <w:r>
        <w:rPr>
          <w:rFonts w:eastAsia="Times New Roman" w:cs="Times New Roman"/>
          <w:szCs w:val="24"/>
        </w:rPr>
        <w:t xml:space="preserve"> ή υπόνο</w:t>
      </w:r>
      <w:r>
        <w:rPr>
          <w:rFonts w:eastAsia="Times New Roman" w:cs="Times New Roman"/>
          <w:szCs w:val="24"/>
        </w:rPr>
        <w:t xml:space="preserve">ιες. Και όλα αυτά χωρίς να μπορεί να επέμβει </w:t>
      </w:r>
      <w:r>
        <w:rPr>
          <w:rFonts w:eastAsia="Times New Roman" w:cs="Times New Roman"/>
          <w:szCs w:val="24"/>
        </w:rPr>
        <w:t>ε</w:t>
      </w:r>
      <w:r>
        <w:rPr>
          <w:rFonts w:eastAsia="Times New Roman" w:cs="Times New Roman"/>
          <w:szCs w:val="24"/>
        </w:rPr>
        <w:t xml:space="preserve">ισαγγελέας. </w:t>
      </w:r>
    </w:p>
    <w:p w14:paraId="23B836F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Η δομή που φτιάχνετε θα είναι </w:t>
      </w:r>
      <w:r w:rsidRPr="00375642">
        <w:rPr>
          <w:rFonts w:eastAsia="Times New Roman" w:cs="Times New Roman"/>
          <w:szCs w:val="24"/>
        </w:rPr>
        <w:t>ως εξής</w:t>
      </w:r>
      <w:r>
        <w:rPr>
          <w:rFonts w:eastAsia="Times New Roman" w:cs="Times New Roman"/>
          <w:szCs w:val="24"/>
        </w:rPr>
        <w:t xml:space="preserve">: Θα μπαίνουν, θα ελέγχουν οποιονδήποτε με υπόνοιες και θα ελέγχουν οποιονδήποτε χωρίς να έχουν πάρει δικαστική εντολή. Για κάποιον στην αξιολόγηση αναφέρονται </w:t>
      </w:r>
      <w:r>
        <w:rPr>
          <w:rFonts w:eastAsia="Times New Roman" w:cs="Times New Roman"/>
          <w:szCs w:val="24"/>
        </w:rPr>
        <w:t>ως κριτήρια η χρήση ή μη μετρητών, το επάγγελμα, η οικονομική επιφάνεια, η φήμη και το παρελθόν. Όλα αυτά, δηλαδή, καθιστούν υπόλογο οποιονδήποτε στην ουσία. Αν δεν είναι αυτό ένα ηλεκτρονικό φακέλωμα από την Ευρωπαϊκή Ένωση, τότε τι είναι; Φυσικά</w:t>
      </w:r>
      <w:r>
        <w:rPr>
          <w:rFonts w:eastAsia="Times New Roman" w:cs="Times New Roman"/>
          <w:szCs w:val="24"/>
        </w:rPr>
        <w:t xml:space="preserve"> </w:t>
      </w:r>
      <w:r>
        <w:rPr>
          <w:rFonts w:eastAsia="Times New Roman" w:cs="Times New Roman"/>
          <w:szCs w:val="24"/>
        </w:rPr>
        <w:t>βλέπουμε</w:t>
      </w:r>
      <w:r>
        <w:rPr>
          <w:rFonts w:eastAsia="Times New Roman" w:cs="Times New Roman"/>
          <w:szCs w:val="24"/>
        </w:rPr>
        <w:t xml:space="preserve"> ότι με το συγκεκριμένο άρθρο στην ουσία αυτό που γίνεται είναι να μην υπάρχει κα</w:t>
      </w:r>
      <w:r>
        <w:rPr>
          <w:rFonts w:eastAsia="Times New Roman" w:cs="Times New Roman"/>
          <w:szCs w:val="24"/>
        </w:rPr>
        <w:t>μ</w:t>
      </w:r>
      <w:r>
        <w:rPr>
          <w:rFonts w:eastAsia="Times New Roman" w:cs="Times New Roman"/>
          <w:szCs w:val="24"/>
        </w:rPr>
        <w:t xml:space="preserve">μία ατομική ελευθερία, κανένα απόρρητο. </w:t>
      </w:r>
    </w:p>
    <w:p w14:paraId="23B836F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4, βασικά αδικήματα: Δεν υπάρχει παράγραφος «εμπόριο ανθρώπων». Πολύ ωραία, συμφωνούμε. Θα κάνετε έλεγχο στις ΜΚΟ και στα </w:t>
      </w:r>
      <w:r>
        <w:rPr>
          <w:rFonts w:eastAsia="Times New Roman" w:cs="Times New Roman"/>
          <w:szCs w:val="24"/>
          <w:lang w:val="en-US"/>
        </w:rPr>
        <w:t>h</w:t>
      </w:r>
      <w:r>
        <w:rPr>
          <w:rFonts w:eastAsia="Times New Roman" w:cs="Times New Roman"/>
          <w:szCs w:val="24"/>
          <w:lang w:val="en-US"/>
        </w:rPr>
        <w:t>ot</w:t>
      </w:r>
      <w:r w:rsidRPr="005F696C">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για να δείτε τι γίνεται; Θα επέμβουν αστυνομικές δυνάμεις για να δούμε τι γίνεται</w:t>
      </w:r>
      <w:r>
        <w:rPr>
          <w:rFonts w:eastAsia="Times New Roman" w:cs="Times New Roman"/>
          <w:szCs w:val="24"/>
        </w:rPr>
        <w:t>,</w:t>
      </w:r>
      <w:r>
        <w:rPr>
          <w:rFonts w:eastAsia="Times New Roman" w:cs="Times New Roman"/>
          <w:szCs w:val="24"/>
        </w:rPr>
        <w:t xml:space="preserve"> που έχετε χάσει τον έλεγχο; </w:t>
      </w:r>
    </w:p>
    <w:p w14:paraId="23B836F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Στο άρθρο 5: Καθιστά </w:t>
      </w:r>
      <w:proofErr w:type="spellStart"/>
      <w:r>
        <w:rPr>
          <w:rFonts w:eastAsia="Times New Roman" w:cs="Times New Roman"/>
          <w:szCs w:val="24"/>
        </w:rPr>
        <w:t>υπόλογ</w:t>
      </w:r>
      <w:r>
        <w:rPr>
          <w:rFonts w:eastAsia="Times New Roman" w:cs="Times New Roman"/>
          <w:szCs w:val="24"/>
        </w:rPr>
        <w:t>η</w:t>
      </w:r>
      <w:proofErr w:type="spellEnd"/>
      <w:r>
        <w:rPr>
          <w:rFonts w:eastAsia="Times New Roman" w:cs="Times New Roman"/>
          <w:szCs w:val="24"/>
        </w:rPr>
        <w:t xml:space="preserve"> μια πλειάδα επαγγελματικών κατηγοριών με την επέκταση των λεγόμενων «υπόχρεων προσώπων». Στην ουσία </w:t>
      </w:r>
      <w:proofErr w:type="spellStart"/>
      <w:r>
        <w:rPr>
          <w:rFonts w:eastAsia="Times New Roman" w:cs="Times New Roman"/>
          <w:szCs w:val="24"/>
        </w:rPr>
        <w:t>στοχοποιείται</w:t>
      </w:r>
      <w:proofErr w:type="spellEnd"/>
      <w:r>
        <w:rPr>
          <w:rFonts w:eastAsia="Times New Roman" w:cs="Times New Roman"/>
          <w:szCs w:val="24"/>
        </w:rPr>
        <w:t xml:space="preserve"> μια ευρύτερη γκάμα οικονομικών δραστηριοτήτων. </w:t>
      </w:r>
    </w:p>
    <w:p w14:paraId="23B836F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Άρθρο 6: Κα</w:t>
      </w:r>
      <w:r>
        <w:rPr>
          <w:rFonts w:eastAsia="Times New Roman" w:cs="Times New Roman"/>
          <w:szCs w:val="24"/>
        </w:rPr>
        <w:t>μ</w:t>
      </w:r>
      <w:r>
        <w:rPr>
          <w:rFonts w:eastAsia="Times New Roman" w:cs="Times New Roman"/>
          <w:szCs w:val="24"/>
        </w:rPr>
        <w:t>μία εξουσιοδότηση από δικαστικό λειτουργό για τους διορισμένους, που θα επεξεργάζ</w:t>
      </w:r>
      <w:r>
        <w:rPr>
          <w:rFonts w:eastAsia="Times New Roman" w:cs="Times New Roman"/>
          <w:szCs w:val="24"/>
        </w:rPr>
        <w:t xml:space="preserve">ονται τα δεδομένα και θα έχουν άμεση πρόσβαση. Στην ουσία δεν θα υπάρχουν προσωπικά δεδομένα. </w:t>
      </w:r>
    </w:p>
    <w:p w14:paraId="23B836F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Στα άρθρα 7 και 8, σχετικά με τον υποτιθέμενο </w:t>
      </w:r>
      <w:r>
        <w:rPr>
          <w:rFonts w:eastAsia="Times New Roman" w:cs="Times New Roman"/>
          <w:szCs w:val="24"/>
        </w:rPr>
        <w:t>κεντρικό συντονιστικό φορέα</w:t>
      </w:r>
      <w:r>
        <w:rPr>
          <w:rFonts w:eastAsia="Times New Roman" w:cs="Times New Roman"/>
          <w:szCs w:val="24"/>
        </w:rPr>
        <w:t xml:space="preserve"> και την </w:t>
      </w:r>
      <w:r>
        <w:rPr>
          <w:rFonts w:eastAsia="Times New Roman" w:cs="Times New Roman"/>
          <w:szCs w:val="24"/>
        </w:rPr>
        <w:t>επιτροπή στρατηγική</w:t>
      </w:r>
      <w:r>
        <w:rPr>
          <w:rFonts w:eastAsia="Times New Roman" w:cs="Times New Roman"/>
          <w:szCs w:val="24"/>
        </w:rPr>
        <w:t>ς: Δεν μας εμπνέει κα</w:t>
      </w:r>
      <w:r>
        <w:rPr>
          <w:rFonts w:eastAsia="Times New Roman" w:cs="Times New Roman"/>
          <w:szCs w:val="24"/>
        </w:rPr>
        <w:t>μ</w:t>
      </w:r>
      <w:r>
        <w:rPr>
          <w:rFonts w:eastAsia="Times New Roman" w:cs="Times New Roman"/>
          <w:szCs w:val="24"/>
        </w:rPr>
        <w:t>μία εμπιστοσύνη και όλο αυτό που κάνετ</w:t>
      </w:r>
      <w:r>
        <w:rPr>
          <w:rFonts w:eastAsia="Times New Roman" w:cs="Times New Roman"/>
          <w:szCs w:val="24"/>
        </w:rPr>
        <w:t>ε είναι ώστε να υπάρχουν πάντα κάποιοι δικοί σας μέσα στο συγκεκριμένο παιχνίδι</w:t>
      </w:r>
      <w:r>
        <w:rPr>
          <w:rFonts w:eastAsia="Times New Roman" w:cs="Times New Roman"/>
          <w:szCs w:val="24"/>
        </w:rPr>
        <w:t>,</w:t>
      </w:r>
      <w:r>
        <w:rPr>
          <w:rFonts w:eastAsia="Times New Roman" w:cs="Times New Roman"/>
          <w:szCs w:val="24"/>
        </w:rPr>
        <w:t xml:space="preserve"> για να μπορέσουν να ελέγξουν όποιον εσείς θέλετε. </w:t>
      </w:r>
    </w:p>
    <w:p w14:paraId="23B836F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Άρθρο 12: Με υπόνοιες –έτσι όπως λέτε στους ορισμούς- δυνητικά όλοι θα θεωρούνται ύποπτοι. </w:t>
      </w:r>
    </w:p>
    <w:p w14:paraId="23B836F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Άρθρα 22 και 26: Υποχρεώνουν του</w:t>
      </w:r>
      <w:r>
        <w:rPr>
          <w:rFonts w:eastAsia="Times New Roman" w:cs="Times New Roman"/>
          <w:szCs w:val="24"/>
        </w:rPr>
        <w:t xml:space="preserve">ς πολίτες που έχουν απλά υποψίες, υπόνοιες, έτσι αόριστα για συναλλαγές ανεξαρτήτως του ύψους του ποσού στην ουσία να καρφώνουν στην </w:t>
      </w:r>
      <w:r>
        <w:rPr>
          <w:rFonts w:eastAsia="Times New Roman" w:cs="Times New Roman"/>
          <w:szCs w:val="24"/>
        </w:rPr>
        <w:t xml:space="preserve">αρμόδια </w:t>
      </w:r>
      <w:r>
        <w:rPr>
          <w:rFonts w:eastAsia="Times New Roman" w:cs="Times New Roman"/>
          <w:szCs w:val="24"/>
        </w:rPr>
        <w:t>α</w:t>
      </w:r>
      <w:r>
        <w:rPr>
          <w:rFonts w:eastAsia="Times New Roman" w:cs="Times New Roman"/>
          <w:szCs w:val="24"/>
        </w:rPr>
        <w:t xml:space="preserve">ρχή τα άτομα που θεωρούν ύποπτα. Αυτό μου θυμίζει λίγο τις καταστάσεις στην Ανατολική Γερμανία </w:t>
      </w:r>
      <w:r>
        <w:rPr>
          <w:rFonts w:eastAsia="Times New Roman" w:cs="Times New Roman"/>
          <w:szCs w:val="24"/>
        </w:rPr>
        <w:t>ό</w:t>
      </w:r>
      <w:r>
        <w:rPr>
          <w:rFonts w:eastAsia="Times New Roman" w:cs="Times New Roman"/>
          <w:szCs w:val="24"/>
        </w:rPr>
        <w:t>που ο οποιοσδήποτε</w:t>
      </w:r>
      <w:r>
        <w:rPr>
          <w:rFonts w:eastAsia="Times New Roman" w:cs="Times New Roman"/>
          <w:szCs w:val="24"/>
        </w:rPr>
        <w:t xml:space="preserve"> κάρφωνε τον οποιονδήποτε έτσι απλώς με υπόνοιες, με κάποιες ενδείξεις και</w:t>
      </w:r>
      <w:r>
        <w:rPr>
          <w:rFonts w:eastAsia="Times New Roman" w:cs="Times New Roman"/>
          <w:szCs w:val="24"/>
        </w:rPr>
        <w:t>,</w:t>
      </w:r>
      <w:r>
        <w:rPr>
          <w:rFonts w:eastAsia="Times New Roman" w:cs="Times New Roman"/>
          <w:szCs w:val="24"/>
        </w:rPr>
        <w:t xml:space="preserve"> φυσικά, δεν θα παίρνουν έγκριση από κανέναν </w:t>
      </w:r>
      <w:r>
        <w:rPr>
          <w:rFonts w:eastAsia="Times New Roman" w:cs="Times New Roman"/>
          <w:szCs w:val="24"/>
        </w:rPr>
        <w:t>ε</w:t>
      </w:r>
      <w:r>
        <w:rPr>
          <w:rFonts w:eastAsia="Times New Roman" w:cs="Times New Roman"/>
          <w:szCs w:val="24"/>
        </w:rPr>
        <w:t xml:space="preserve">ισαγγελέα. </w:t>
      </w:r>
    </w:p>
    <w:p w14:paraId="23B836F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Άρθρο 23: Υποχρεωτική αποχή από τις συναλλαγές. Μας δείχνει τη στρεβλή τακτική που έρχεται σε πλήρη αντίθεση με τον ίδιο το</w:t>
      </w:r>
      <w:r>
        <w:rPr>
          <w:rFonts w:eastAsia="Times New Roman" w:cs="Times New Roman"/>
          <w:szCs w:val="24"/>
        </w:rPr>
        <w:t xml:space="preserve">ν καταστατικό χάρτη της Ευρωπαϊκής Ένωσης. </w:t>
      </w:r>
    </w:p>
    <w:p w14:paraId="23B836F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Μια</w:t>
      </w:r>
      <w:r>
        <w:rPr>
          <w:rFonts w:eastAsia="Times New Roman" w:cs="Times New Roman"/>
          <w:szCs w:val="24"/>
        </w:rPr>
        <w:t>ς</w:t>
      </w:r>
      <w:r>
        <w:rPr>
          <w:rFonts w:eastAsia="Times New Roman" w:cs="Times New Roman"/>
          <w:szCs w:val="24"/>
        </w:rPr>
        <w:t xml:space="preserve"> που μιλάμε για Ευρωπαϊκή Ένωση</w:t>
      </w:r>
      <w:r>
        <w:rPr>
          <w:rFonts w:eastAsia="Times New Roman" w:cs="Times New Roman"/>
          <w:szCs w:val="24"/>
        </w:rPr>
        <w:t>, α</w:t>
      </w:r>
      <w:r>
        <w:rPr>
          <w:rFonts w:eastAsia="Times New Roman" w:cs="Times New Roman"/>
          <w:szCs w:val="24"/>
        </w:rPr>
        <w:t xml:space="preserve">κούσαμε </w:t>
      </w:r>
      <w:r>
        <w:rPr>
          <w:rFonts w:eastAsia="Times New Roman" w:cs="Times New Roman"/>
          <w:szCs w:val="24"/>
        </w:rPr>
        <w:t>-</w:t>
      </w:r>
      <w:r>
        <w:rPr>
          <w:rFonts w:eastAsia="Times New Roman" w:cs="Times New Roman"/>
          <w:szCs w:val="24"/>
        </w:rPr>
        <w:t>για να δείτε πώς σχετίζονται όλα</w:t>
      </w:r>
      <w:r>
        <w:rPr>
          <w:rFonts w:eastAsia="Times New Roman" w:cs="Times New Roman"/>
          <w:szCs w:val="24"/>
        </w:rPr>
        <w:t>-</w:t>
      </w:r>
      <w:r>
        <w:rPr>
          <w:rFonts w:eastAsia="Times New Roman" w:cs="Times New Roman"/>
          <w:szCs w:val="24"/>
        </w:rPr>
        <w:t xml:space="preserve"> ότι η Ευρωπαϊκή Ένωση με την Ιαπωνία υπογράφ</w:t>
      </w:r>
      <w:r>
        <w:rPr>
          <w:rFonts w:eastAsia="Times New Roman" w:cs="Times New Roman"/>
          <w:szCs w:val="24"/>
        </w:rPr>
        <w:t>ουν</w:t>
      </w:r>
      <w:r>
        <w:rPr>
          <w:rFonts w:eastAsia="Times New Roman" w:cs="Times New Roman"/>
          <w:szCs w:val="24"/>
        </w:rPr>
        <w:t xml:space="preserve"> μια εμπορική συμφωνία, θα ονομαστεί </w:t>
      </w:r>
      <w:r>
        <w:rPr>
          <w:rFonts w:eastAsia="Times New Roman" w:cs="Times New Roman"/>
          <w:szCs w:val="24"/>
        </w:rPr>
        <w:t>«</w:t>
      </w:r>
      <w:r w:rsidRPr="006022CD">
        <w:rPr>
          <w:rFonts w:eastAsia="Times New Roman" w:cs="Times New Roman"/>
          <w:szCs w:val="24"/>
          <w:lang w:val="en-US"/>
        </w:rPr>
        <w:t>JEFTA</w:t>
      </w:r>
      <w:r>
        <w:rPr>
          <w:rFonts w:eastAsia="Times New Roman" w:cs="Times New Roman"/>
          <w:szCs w:val="24"/>
        </w:rPr>
        <w:t>»</w:t>
      </w:r>
      <w:r>
        <w:rPr>
          <w:rFonts w:eastAsia="Times New Roman" w:cs="Times New Roman"/>
          <w:szCs w:val="24"/>
        </w:rPr>
        <w:t xml:space="preserve">, απάντηση στον </w:t>
      </w:r>
      <w:proofErr w:type="spellStart"/>
      <w:r>
        <w:rPr>
          <w:rFonts w:eastAsia="Times New Roman" w:cs="Times New Roman"/>
          <w:szCs w:val="24"/>
        </w:rPr>
        <w:t>Τρ</w:t>
      </w:r>
      <w:r>
        <w:rPr>
          <w:rFonts w:eastAsia="Times New Roman" w:cs="Times New Roman"/>
          <w:szCs w:val="24"/>
        </w:rPr>
        <w:t>α</w:t>
      </w:r>
      <w:r>
        <w:rPr>
          <w:rFonts w:eastAsia="Times New Roman" w:cs="Times New Roman"/>
          <w:szCs w:val="24"/>
        </w:rPr>
        <w:t>μπ</w:t>
      </w:r>
      <w:proofErr w:type="spellEnd"/>
      <w:r>
        <w:rPr>
          <w:rFonts w:eastAsia="Times New Roman" w:cs="Times New Roman"/>
          <w:szCs w:val="24"/>
        </w:rPr>
        <w:t xml:space="preserve"> για τον προστατευτ</w:t>
      </w:r>
      <w:r>
        <w:rPr>
          <w:rFonts w:eastAsia="Times New Roman" w:cs="Times New Roman"/>
          <w:szCs w:val="24"/>
        </w:rPr>
        <w:t xml:space="preserve">ισμό των προϊόντων και των εισαγωγών στην Αμερική. </w:t>
      </w:r>
    </w:p>
    <w:p w14:paraId="23B836F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Μπορείτε να μας πείτε, αφού θα δεχτείτε και εσείς να υπογραφεί η συγκεκριμένη σύμβαση, η συγκεκριμένη συμφωνία, ποιο είναι το εμπορικό ισοζύγιο ανάμεσα σε Ιαπωνία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Αμερική; Για να δείτε ότι μέσω Ιαπωνίας</w:t>
      </w:r>
      <w:r>
        <w:rPr>
          <w:rFonts w:eastAsia="Times New Roman" w:cs="Times New Roman"/>
          <w:szCs w:val="24"/>
        </w:rPr>
        <w:t xml:space="preserve"> θα έρχονται  αμερικάνικα προϊόντα. Και είναι πάρα πολύ απλό αυτό που θα γίνεται. Στην ουσία, οι Αμερικάνοι «πιάνουν εμάς Αμερικανάκια»</w:t>
      </w:r>
      <w:r>
        <w:rPr>
          <w:rFonts w:eastAsia="Times New Roman" w:cs="Times New Roman"/>
          <w:szCs w:val="24"/>
        </w:rPr>
        <w:t>!</w:t>
      </w:r>
      <w:r w:rsidDel="006022FE">
        <w:rPr>
          <w:rFonts w:eastAsia="Times New Roman" w:cs="Times New Roman"/>
          <w:szCs w:val="24"/>
        </w:rPr>
        <w:t>.</w:t>
      </w:r>
      <w:r>
        <w:rPr>
          <w:rFonts w:eastAsia="Times New Roman" w:cs="Times New Roman"/>
          <w:szCs w:val="24"/>
        </w:rPr>
        <w:t xml:space="preserve"> </w:t>
      </w:r>
    </w:p>
    <w:p w14:paraId="23B836F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Ως προς το άρθρο 29, είναι απαράδεκτο, υποχρεώνει τους δικηγόρους να χορηγούν αναφορές που αφορούν δήθεν ή εικαζόμενε</w:t>
      </w:r>
      <w:r>
        <w:rPr>
          <w:rFonts w:eastAsia="Times New Roman" w:cs="Times New Roman"/>
          <w:szCs w:val="24"/>
        </w:rPr>
        <w:t>ς</w:t>
      </w:r>
      <w:r w:rsidRPr="00AA3375">
        <w:rPr>
          <w:rFonts w:eastAsia="Times New Roman" w:cs="Times New Roman"/>
          <w:szCs w:val="24"/>
        </w:rPr>
        <w:t xml:space="preserve"> </w:t>
      </w:r>
      <w:r>
        <w:rPr>
          <w:rFonts w:eastAsia="Times New Roman" w:cs="Times New Roman"/>
          <w:szCs w:val="24"/>
        </w:rPr>
        <w:t xml:space="preserve">ύποπτες αναφορές ή ασυνήθη δραστηριότητα. Τώρα, πώς το εννοεί η συγκεκριμένη </w:t>
      </w:r>
      <w:r>
        <w:rPr>
          <w:rFonts w:eastAsia="Times New Roman" w:cs="Times New Roman"/>
          <w:szCs w:val="24"/>
        </w:rPr>
        <w:t>ο</w:t>
      </w:r>
      <w:r>
        <w:rPr>
          <w:rFonts w:eastAsia="Times New Roman" w:cs="Times New Roman"/>
          <w:szCs w:val="24"/>
        </w:rPr>
        <w:t xml:space="preserve">δηγία το «ασυνήθης δραστηριότητα»; Στην ουσία εκθέτει με αυτόν τον τρόπο όλο το πλαίσιο των εντολέων τους από τον πελάτη, σύμφωνα με τον </w:t>
      </w:r>
      <w:r>
        <w:rPr>
          <w:rFonts w:eastAsia="Times New Roman" w:cs="Times New Roman"/>
          <w:szCs w:val="24"/>
        </w:rPr>
        <w:t>κ</w:t>
      </w:r>
      <w:r>
        <w:rPr>
          <w:rFonts w:eastAsia="Times New Roman" w:cs="Times New Roman"/>
          <w:szCs w:val="24"/>
        </w:rPr>
        <w:t>ώδικα των δικηγόρων.</w:t>
      </w:r>
    </w:p>
    <w:p w14:paraId="23B836F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Κλείνοντας το πρώτο μέρος, αυτό που θα θέλαμε να πούμε είναι ότι βλέπουμε μια Ευρωπαϊκή Ένωση που αυτό που προσπαθεί </w:t>
      </w:r>
      <w:r>
        <w:rPr>
          <w:rFonts w:eastAsia="Times New Roman" w:cs="Times New Roman"/>
          <w:szCs w:val="24"/>
        </w:rPr>
        <w:t xml:space="preserve">να κάνει </w:t>
      </w:r>
      <w:r>
        <w:rPr>
          <w:rFonts w:eastAsia="Times New Roman" w:cs="Times New Roman"/>
          <w:szCs w:val="24"/>
        </w:rPr>
        <w:t>όλα αυτά τα χρόνια είναι να ασκεί πολιτική. Να προσπαθεί να κάνει ένα ενιαίο κράτος, να προσπαθεί να ελέγξει τους πολίτες της Ευρω</w:t>
      </w:r>
      <w:r>
        <w:rPr>
          <w:rFonts w:eastAsia="Times New Roman" w:cs="Times New Roman"/>
          <w:szCs w:val="24"/>
        </w:rPr>
        <w:t xml:space="preserve">παϊκής Ένωσης και φυσικά αυτοί </w:t>
      </w:r>
      <w:r>
        <w:rPr>
          <w:rFonts w:eastAsia="Times New Roman" w:cs="Times New Roman"/>
          <w:szCs w:val="24"/>
        </w:rPr>
        <w:lastRenderedPageBreak/>
        <w:t>που ασκούν αυτή την πολιτική ποτέ δεν θα ελεγχθούν, ποτέ δεν θα δώσουν λόγο για τίποτα.</w:t>
      </w:r>
    </w:p>
    <w:p w14:paraId="23B836F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Στο μέρος δεύτερο αναφέρονται στην οργάνωση λειτουργίας της </w:t>
      </w:r>
      <w:r>
        <w:rPr>
          <w:rFonts w:eastAsia="Times New Roman" w:cs="Times New Roman"/>
          <w:szCs w:val="24"/>
        </w:rPr>
        <w:t>αρχής νομιμοποίησης εσόδων</w:t>
      </w:r>
      <w:r>
        <w:rPr>
          <w:rFonts w:eastAsia="Times New Roman" w:cs="Times New Roman"/>
          <w:szCs w:val="24"/>
        </w:rPr>
        <w:t xml:space="preserve"> από εγκληματικές δραστηριότητες με σύσταση και την</w:t>
      </w:r>
      <w:r>
        <w:rPr>
          <w:rFonts w:eastAsia="Times New Roman" w:cs="Times New Roman"/>
          <w:szCs w:val="24"/>
        </w:rPr>
        <w:t xml:space="preserve"> υποτιθέμενη λειτουργία της </w:t>
      </w:r>
      <w:r>
        <w:rPr>
          <w:rFonts w:eastAsia="Times New Roman" w:cs="Times New Roman"/>
          <w:szCs w:val="24"/>
        </w:rPr>
        <w:t>α</w:t>
      </w:r>
      <w:r>
        <w:rPr>
          <w:rFonts w:eastAsia="Times New Roman" w:cs="Times New Roman"/>
          <w:szCs w:val="24"/>
        </w:rPr>
        <w:t>νεξαρτησίας και με διαφάνεια. Σε όλο το μέρος δεύτερο βλέπουμε ότι υπάρχουν αοριστίες και ασάφειες. Βλέπουμε διάφορα περίεργα να υπάρχουν. Δεν νομίζουμε ότι το μέρος δεύτερο θα βοηθήσει. Και όχι μόνο δεν θα βοηθήσει, αλλά θα δη</w:t>
      </w:r>
      <w:r>
        <w:rPr>
          <w:rFonts w:eastAsia="Times New Roman" w:cs="Times New Roman"/>
          <w:szCs w:val="24"/>
        </w:rPr>
        <w:t xml:space="preserve">μιουργήσει και περισσότερα προβλήματα. </w:t>
      </w:r>
    </w:p>
    <w:p w14:paraId="23B836F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Η Ευρωπαϊκή Ένωση θέλει να ελέγχει τα πάντα. Πρεσβεύει το </w:t>
      </w:r>
      <w:proofErr w:type="spellStart"/>
      <w:r>
        <w:rPr>
          <w:rFonts w:eastAsia="Times New Roman" w:cs="Times New Roman"/>
          <w:szCs w:val="24"/>
        </w:rPr>
        <w:t>παγκοσμιοποιημένο</w:t>
      </w:r>
      <w:proofErr w:type="spellEnd"/>
      <w:r>
        <w:rPr>
          <w:rFonts w:eastAsia="Times New Roman" w:cs="Times New Roman"/>
          <w:szCs w:val="24"/>
        </w:rPr>
        <w:t xml:space="preserve"> σύστημα του ελέγχου και έχει ξεκινήσει σιγά-σιγά να καταργεί τα ατομικά δικαιώματα και τις ελευθερίες των πολιτών της Ευρωπαϊκής Ένωσης.</w:t>
      </w:r>
    </w:p>
    <w:p w14:paraId="23B836F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Σήμ</w:t>
      </w:r>
      <w:r>
        <w:rPr>
          <w:rFonts w:eastAsia="Times New Roman" w:cs="Times New Roman"/>
          <w:szCs w:val="24"/>
        </w:rPr>
        <w:t>ερα αυτό που ψηφίζεται, όπως και με τις προηγούμενες κυρώσεις και νομοσχέδια που έχετε φέρει –σύμφωνα με οδηγίες της Ευρωπαϊκής Ένωσης- έρχεται σε αντίθεση με τη συνταγματική τάξη</w:t>
      </w:r>
      <w:r w:rsidRPr="0039542F">
        <w:rPr>
          <w:rFonts w:eastAsia="Times New Roman" w:cs="Times New Roman"/>
          <w:szCs w:val="24"/>
        </w:rPr>
        <w:t xml:space="preserve"> </w:t>
      </w:r>
      <w:r>
        <w:rPr>
          <w:rFonts w:eastAsia="Times New Roman" w:cs="Times New Roman"/>
          <w:szCs w:val="24"/>
        </w:rPr>
        <w:t>σε πολλά κομμάτια της</w:t>
      </w:r>
      <w:r>
        <w:rPr>
          <w:rFonts w:eastAsia="Times New Roman" w:cs="Times New Roman"/>
          <w:szCs w:val="24"/>
        </w:rPr>
        <w:t xml:space="preserve">. </w:t>
      </w:r>
    </w:p>
    <w:p w14:paraId="23B8370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Εάν θέλετε να κάνετε κάτι, δείτε μία έρευνα του Γραφ</w:t>
      </w:r>
      <w:r>
        <w:rPr>
          <w:rFonts w:eastAsia="Times New Roman" w:cs="Times New Roman"/>
          <w:szCs w:val="24"/>
        </w:rPr>
        <w:t>είου Πνευματικής Διανοητικής Ιδιοκτησίας της Ευρωπαϊκής Ένωσης που αποκάλυψε ότι ο Έλληνας καταναλωτής πληρώνει 125 ευρώ ετησίως για προϊόντα απομίμησης, τα οποία καταστρέφουν δεκατρείς κλάδους κι έχουμε απώλεια εσόδων 1,4 δισεκατομμύρι</w:t>
      </w:r>
      <w:r>
        <w:rPr>
          <w:rFonts w:eastAsia="Times New Roman" w:cs="Times New Roman"/>
          <w:szCs w:val="24"/>
        </w:rPr>
        <w:t>ο</w:t>
      </w:r>
      <w:r>
        <w:rPr>
          <w:rFonts w:eastAsia="Times New Roman" w:cs="Times New Roman"/>
          <w:szCs w:val="24"/>
        </w:rPr>
        <w:t xml:space="preserve"> ετησίως και χάνοντ</w:t>
      </w:r>
      <w:r>
        <w:rPr>
          <w:rFonts w:eastAsia="Times New Roman" w:cs="Times New Roman"/>
          <w:szCs w:val="24"/>
        </w:rPr>
        <w:t>αι δεκαπέντε χιλιάδες θέσεις εργασίας. Αυτά, πώς θα τα ελέγξετε; Όλα αυτά μπορεί να τα χρηματοδοτούν εγκληματικές οργανώσεις της τρομοκρατίας. Διότι ξέρουμε ότι το παραεμπόριο γίνεται από συγκεκριμένους κύκλους λαθρομεταναστών.</w:t>
      </w:r>
    </w:p>
    <w:p w14:paraId="23B8370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Θα πάω λίγο στην τροπολογία </w:t>
      </w:r>
      <w:r>
        <w:rPr>
          <w:rFonts w:eastAsia="Times New Roman" w:cs="Times New Roman"/>
          <w:szCs w:val="24"/>
        </w:rPr>
        <w:t>1710/256 για τα υποβρύχια. Όπως είχα ξαναπεί και στον κ. Βίτσα, κύριε Κουβέλη, φτιάχνετε τα υποβρύχια με τροπολογίες. Δυστυχώς έχουμε φτάσει στο σημείο με τροπολογίες να έχουμε φτιάξει τα υποβρύχια. Είναι, όμως, αναγκαίο να γίνει. Είχαμε και μία πρόσφατη ε</w:t>
      </w:r>
      <w:r>
        <w:rPr>
          <w:rFonts w:eastAsia="Times New Roman" w:cs="Times New Roman"/>
          <w:szCs w:val="24"/>
        </w:rPr>
        <w:t xml:space="preserve">πικοινωνία και ενημερωθήκαμε από ανθρώπους των </w:t>
      </w:r>
      <w:r>
        <w:rPr>
          <w:rFonts w:eastAsia="Times New Roman" w:cs="Times New Roman"/>
          <w:szCs w:val="24"/>
        </w:rPr>
        <w:t>ν</w:t>
      </w:r>
      <w:r>
        <w:rPr>
          <w:rFonts w:eastAsia="Times New Roman" w:cs="Times New Roman"/>
          <w:szCs w:val="24"/>
        </w:rPr>
        <w:t xml:space="preserve">αυπηγείων Σκαραμαγκά για το πρόβλημα και την αγωνία που έχουν γι’ αυτό το θέμα, δηλαδή για το αν θα συνεχίσουν να εργάζονται, να έχουν </w:t>
      </w:r>
      <w:r>
        <w:rPr>
          <w:rFonts w:eastAsia="Times New Roman" w:cs="Times New Roman"/>
          <w:szCs w:val="24"/>
        </w:rPr>
        <w:lastRenderedPageBreak/>
        <w:t>δουλειά. Αυτό είναι το βασικό πρόβλημα των εργαζομένων αυτή τη στιγμή.</w:t>
      </w:r>
    </w:p>
    <w:p w14:paraId="23B8370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Πι</w:t>
      </w:r>
      <w:r>
        <w:rPr>
          <w:rFonts w:eastAsia="Times New Roman" w:cs="Times New Roman"/>
          <w:szCs w:val="24"/>
        </w:rPr>
        <w:t xml:space="preserve">στεύουμε ότι με το συγκεκριμένο πρόγραμμα </w:t>
      </w:r>
      <w:r w:rsidRPr="00074E03">
        <w:rPr>
          <w:rFonts w:eastAsia="Times New Roman" w:cs="Times New Roman"/>
          <w:szCs w:val="24"/>
        </w:rPr>
        <w:t>-</w:t>
      </w:r>
      <w:r>
        <w:rPr>
          <w:rFonts w:eastAsia="Times New Roman" w:cs="Times New Roman"/>
          <w:szCs w:val="24"/>
        </w:rPr>
        <w:t>και το βλέπουμε μέσα</w:t>
      </w:r>
      <w:r w:rsidRPr="00074E03">
        <w:rPr>
          <w:rFonts w:eastAsia="Times New Roman" w:cs="Times New Roman"/>
          <w:szCs w:val="24"/>
        </w:rPr>
        <w:t>-</w:t>
      </w:r>
      <w:r>
        <w:rPr>
          <w:rFonts w:eastAsia="Times New Roman" w:cs="Times New Roman"/>
          <w:szCs w:val="24"/>
        </w:rPr>
        <w:t xml:space="preserve"> διασφαλίζονται οι θέσεις εργασίας. Έχουμε φτάσει τώρα στο σημείο να λέμε, ευτυχώς που υπάρχει το Πολεμικό Ναυτικό και συντηρεί πεντακόσιες οικογένειες, στην ουσία. </w:t>
      </w:r>
    </w:p>
    <w:p w14:paraId="23B8370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Θα σας κάνω, όμως, και μια</w:t>
      </w:r>
      <w:r>
        <w:rPr>
          <w:rFonts w:eastAsia="Times New Roman" w:cs="Times New Roman"/>
          <w:szCs w:val="24"/>
        </w:rPr>
        <w:t xml:space="preserve"> διόρθωση. Δεν υπάρχουν τορπιλάκατοι πλέον. Είναι ταχεία περιπολικά σκάφη κρούσης. Δεν είναι τορπιλάκατοι</w:t>
      </w:r>
      <w:r w:rsidRPr="002661C1">
        <w:rPr>
          <w:rFonts w:eastAsia="Times New Roman" w:cs="Times New Roman"/>
          <w:szCs w:val="24"/>
        </w:rPr>
        <w:t>,</w:t>
      </w:r>
      <w:r>
        <w:rPr>
          <w:rFonts w:eastAsia="Times New Roman" w:cs="Times New Roman"/>
          <w:szCs w:val="24"/>
        </w:rPr>
        <w:t xml:space="preserve"> όπως είπατε εν τη ρύμη του λόγου στην αρχή.</w:t>
      </w:r>
    </w:p>
    <w:p w14:paraId="23B83704" w14:textId="77777777" w:rsidR="00762968" w:rsidRDefault="006F10D4">
      <w:pPr>
        <w:spacing w:line="600" w:lineRule="auto"/>
        <w:ind w:firstLine="720"/>
        <w:jc w:val="both"/>
        <w:rPr>
          <w:rFonts w:eastAsia="Times New Roman" w:cs="Times New Roman"/>
          <w:szCs w:val="24"/>
        </w:rPr>
      </w:pPr>
      <w:r w:rsidRPr="002661C1">
        <w:rPr>
          <w:rFonts w:eastAsia="Times New Roman" w:cs="Times New Roman"/>
          <w:b/>
          <w:szCs w:val="24"/>
        </w:rPr>
        <w:t>ΦΩΤHΣ</w:t>
      </w:r>
      <w:r>
        <w:rPr>
          <w:rFonts w:eastAsia="Times New Roman" w:cs="Times New Roman"/>
          <w:b/>
          <w:szCs w:val="24"/>
        </w:rPr>
        <w:t xml:space="preserve"> ΚΟΥΒΕΛΗΣ (Αναπληρωτής Υπουργός Εθνικής Άμυνας):</w:t>
      </w:r>
      <w:r>
        <w:rPr>
          <w:rFonts w:eastAsia="Times New Roman" w:cs="Times New Roman"/>
          <w:szCs w:val="24"/>
        </w:rPr>
        <w:t xml:space="preserve"> Μου επιτρέπετε, κύριε Πρόεδρε; Ο χαρακτηρισμός είνα</w:t>
      </w:r>
      <w:r>
        <w:rPr>
          <w:rFonts w:eastAsia="Times New Roman" w:cs="Times New Roman"/>
          <w:szCs w:val="24"/>
        </w:rPr>
        <w:t xml:space="preserve">ι «ΤΠΚ». </w:t>
      </w:r>
    </w:p>
    <w:p w14:paraId="23B8370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Ναι, «ΤΠΚ», Ταχεία Περιπολικά Κρούσης. Αυτή </w:t>
      </w:r>
      <w:r w:rsidRPr="00D66BCA">
        <w:rPr>
          <w:rFonts w:eastAsia="Times New Roman"/>
          <w:bCs/>
        </w:rPr>
        <w:t>είναι</w:t>
      </w:r>
      <w:r>
        <w:rPr>
          <w:rFonts w:eastAsia="Times New Roman" w:cs="Times New Roman"/>
          <w:szCs w:val="24"/>
        </w:rPr>
        <w:t xml:space="preserve"> </w:t>
      </w:r>
      <w:r w:rsidRPr="00833F6A">
        <w:rPr>
          <w:rFonts w:eastAsia="Times New Roman"/>
          <w:bCs/>
          <w:shd w:val="clear" w:color="auto" w:fill="FFFFFF"/>
        </w:rPr>
        <w:t>μια</w:t>
      </w:r>
      <w:r>
        <w:rPr>
          <w:rFonts w:eastAsia="Times New Roman" w:cs="Times New Roman"/>
          <w:szCs w:val="24"/>
        </w:rPr>
        <w:t xml:space="preserve"> απλή διόρθωση για τα Πρακτικά περισσότερο, για να μην μπερδευτούμε, γιατί οι τορπιλάκατοι έχουν παροπλιστεί εδώ και πάρα πολλά χρόνια. </w:t>
      </w:r>
    </w:p>
    <w:p w14:paraId="23B8370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αυτό που θέλω να πω, </w:t>
      </w:r>
      <w:r>
        <w:rPr>
          <w:rFonts w:eastAsia="Times New Roman" w:cs="Times New Roman"/>
          <w:szCs w:val="24"/>
        </w:rPr>
        <w:t>κυρίως σε σχέση με τις οδηγίες της Ευρωπαϊκής Ένωσης, είναι ότι ο Λαϊκός Σύνδεσμος - Χρυσή Αυγή αγωνίζεται για την Ευρώπη των εθνών και γι</w:t>
      </w:r>
      <w:r>
        <w:rPr>
          <w:rFonts w:eastAsia="Times New Roman" w:cs="Times New Roman"/>
          <w:szCs w:val="24"/>
        </w:rPr>
        <w:t>’</w:t>
      </w:r>
      <w:r>
        <w:rPr>
          <w:rFonts w:eastAsia="Times New Roman" w:cs="Times New Roman"/>
          <w:szCs w:val="24"/>
        </w:rPr>
        <w:t xml:space="preserve"> αυτό θα συνεχίσει να αγωνίζεται</w:t>
      </w:r>
      <w:r>
        <w:rPr>
          <w:rFonts w:eastAsia="Times New Roman" w:cs="Times New Roman"/>
          <w:szCs w:val="24"/>
        </w:rPr>
        <w:t>,</w:t>
      </w:r>
      <w:r>
        <w:rPr>
          <w:rFonts w:eastAsia="Times New Roman" w:cs="Times New Roman"/>
          <w:szCs w:val="24"/>
        </w:rPr>
        <w:t xml:space="preserve"> για μια μεγάλη Ελλάδα σε μια ελεύθερη Ευρώπη. </w:t>
      </w:r>
    </w:p>
    <w:p w14:paraId="23B8370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3B83708" w14:textId="77777777" w:rsidR="00762968" w:rsidRDefault="006F10D4">
      <w:pPr>
        <w:spacing w:line="600" w:lineRule="auto"/>
        <w:ind w:firstLine="720"/>
        <w:jc w:val="both"/>
        <w:rPr>
          <w:rFonts w:eastAsia="Times New Roman" w:cs="Times New Roman"/>
          <w:szCs w:val="24"/>
        </w:rPr>
      </w:pPr>
      <w:r w:rsidRPr="004F34C7">
        <w:rPr>
          <w:rFonts w:eastAsia="Times New Roman" w:cs="Times New Roman"/>
          <w:b/>
          <w:szCs w:val="24"/>
        </w:rPr>
        <w:t xml:space="preserve">ΠΡΟΕΔΡΕΥΩΝ </w:t>
      </w:r>
      <w:r w:rsidRPr="004F34C7">
        <w:rPr>
          <w:rFonts w:eastAsia="Times New Roman" w:cs="Times New Roman"/>
          <w:b/>
          <w:szCs w:val="24"/>
        </w:rPr>
        <w:t>(Σπυρίδων Λυκούδης):</w:t>
      </w:r>
      <w:r>
        <w:rPr>
          <w:rFonts w:eastAsia="Times New Roman" w:cs="Times New Roman"/>
          <w:szCs w:val="24"/>
        </w:rPr>
        <w:t xml:space="preserve"> Ευχαριστώ, κύριε συνάδελφε. </w:t>
      </w:r>
    </w:p>
    <w:p w14:paraId="23B8370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Ο συνάδελφος κ. Αθανάσιος </w:t>
      </w:r>
      <w:proofErr w:type="spellStart"/>
      <w:r>
        <w:rPr>
          <w:rFonts w:eastAsia="Times New Roman" w:cs="Times New Roman"/>
          <w:szCs w:val="24"/>
        </w:rPr>
        <w:t>Βαρδαλής</w:t>
      </w:r>
      <w:proofErr w:type="spellEnd"/>
      <w:r>
        <w:rPr>
          <w:rFonts w:eastAsia="Times New Roman" w:cs="Times New Roman"/>
          <w:szCs w:val="24"/>
        </w:rPr>
        <w:t xml:space="preserve"> έχει τον λόγο. </w:t>
      </w:r>
    </w:p>
    <w:p w14:paraId="23B8370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Ευχαριστώ, κύριε Πρόεδρε.</w:t>
      </w:r>
    </w:p>
    <w:p w14:paraId="23B8370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Κυρία Υπουργέ, πραγματικά η τροπολογία που φέρατε και που δίνει αυξήσεις 60% σε προέδρους, αντιπροέδρους και </w:t>
      </w:r>
      <w:r>
        <w:rPr>
          <w:rFonts w:eastAsia="Times New Roman" w:cs="Times New Roman"/>
          <w:szCs w:val="24"/>
        </w:rPr>
        <w:t>εντεταλμένους συμβούλους των ΔΕΚΟ δείχνει ότι σπάτε το ένα ρεκόρ ξετσιπωσιάς μετά το άλλο</w:t>
      </w:r>
      <w:r>
        <w:rPr>
          <w:rFonts w:eastAsia="Times New Roman" w:cs="Times New Roman"/>
          <w:szCs w:val="24"/>
        </w:rPr>
        <w:t>!</w:t>
      </w:r>
      <w:r>
        <w:rPr>
          <w:rFonts w:eastAsia="Times New Roman" w:cs="Times New Roman"/>
          <w:szCs w:val="24"/>
        </w:rPr>
        <w:t xml:space="preserve"> Μπορεί να την αποσύρατε, όμως η λογική που σας έκανε να τη φέρετε παραμένει. Δεν αλλάζει σε τίποτα. </w:t>
      </w:r>
    </w:p>
    <w:p w14:paraId="23B8370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Ποια είναι αυτή η λογική; Να δίνετε δωράκια -με ή χωρίς εισαγωγι</w:t>
      </w:r>
      <w:r>
        <w:rPr>
          <w:rFonts w:eastAsia="Times New Roman" w:cs="Times New Roman"/>
          <w:szCs w:val="24"/>
        </w:rPr>
        <w:t>κά- σε όσους υπηρετούν την πολιτική των ιδιωτικοποιήσεων και γενικότερα των στόχων που έχει αυτή η αντιλαϊκή πολιτική σας. Κατά τη γνώμη μας, δεν φτάνει η απόσυρση. Είναι σίγουρο πως, όταν κρίνετε ότι οι συνθήκες θα το επιτρέψουν, θα την ξαναφέρετε. Γι’ αυ</w:t>
      </w:r>
      <w:r>
        <w:rPr>
          <w:rFonts w:eastAsia="Times New Roman" w:cs="Times New Roman"/>
          <w:szCs w:val="24"/>
        </w:rPr>
        <w:t xml:space="preserve">τό, κατά τη γνώμη μας, ο λαός και οι εργαζόμενοι θα πρέπει να είναι σε επιφυλακή, όχι μόνο να βάζουν εμπόδια στην υλοποίηση αυτής της αντιλαϊκής πολιτικής, αλλά σε μια πορεία να την ανατρέψουν. </w:t>
      </w:r>
    </w:p>
    <w:p w14:paraId="23B8370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Κυρίες και κύριοι, για μια ακόμη φορά αποδεικνύεται ότι η Κυβ</w:t>
      </w:r>
      <w:r>
        <w:rPr>
          <w:rFonts w:eastAsia="Times New Roman" w:cs="Times New Roman"/>
          <w:szCs w:val="24"/>
        </w:rPr>
        <w:t>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κάνει τα πάντα</w:t>
      </w:r>
      <w:r w:rsidRPr="00B2586B">
        <w:rPr>
          <w:rFonts w:eastAsia="Times New Roman" w:cs="Times New Roman"/>
          <w:szCs w:val="24"/>
        </w:rPr>
        <w:t>,</w:t>
      </w:r>
      <w:r>
        <w:rPr>
          <w:rFonts w:eastAsia="Times New Roman" w:cs="Times New Roman"/>
          <w:szCs w:val="24"/>
        </w:rPr>
        <w:t xml:space="preserve"> μα τα πάντα, για να υλοποιήσει τις δεσμεύσεις της</w:t>
      </w:r>
      <w:r w:rsidRPr="00B2586B">
        <w:rPr>
          <w:rFonts w:eastAsia="Times New Roman" w:cs="Times New Roman"/>
          <w:szCs w:val="24"/>
        </w:rPr>
        <w:t>,</w:t>
      </w:r>
      <w:r>
        <w:rPr>
          <w:rFonts w:eastAsia="Times New Roman" w:cs="Times New Roman"/>
          <w:szCs w:val="24"/>
        </w:rPr>
        <w:t xml:space="preserve"> ώστε να προχωρήσουν οι σχεδιασμοί της Ευρωπαϊκής Ένωσης και γενικότερα και άλλων ιμπεριαλιστικών οργανισμών. </w:t>
      </w:r>
    </w:p>
    <w:p w14:paraId="23B8370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Αυτή τη φορά προχωρά στον εκσυγχρονισμό της νομοθεσίας σε </w:t>
      </w:r>
      <w:r>
        <w:rPr>
          <w:rFonts w:eastAsia="Times New Roman" w:cs="Times New Roman"/>
          <w:szCs w:val="24"/>
        </w:rPr>
        <w:t>σχέση με το ξέπλυμα του μαύρου χρήματος και τη χρηματοδότηση της τρομοκρατίας. Όμως ο καθένας μπορεί εύκολα να δει τη μεγάλη υποκρισία</w:t>
      </w:r>
      <w:r>
        <w:rPr>
          <w:rFonts w:eastAsia="Times New Roman" w:cs="Times New Roman"/>
          <w:szCs w:val="24"/>
        </w:rPr>
        <w:t>,</w:t>
      </w:r>
      <w:r>
        <w:rPr>
          <w:rFonts w:eastAsia="Times New Roman" w:cs="Times New Roman"/>
          <w:szCs w:val="24"/>
        </w:rPr>
        <w:t xml:space="preserve"> τόσο της Κυβέρνησης όσο και των </w:t>
      </w:r>
      <w:r>
        <w:rPr>
          <w:rFonts w:eastAsia="Times New Roman" w:cs="Times New Roman"/>
          <w:szCs w:val="24"/>
        </w:rPr>
        <w:lastRenderedPageBreak/>
        <w:t>άλλων κομμάτων της Αντιπολίτευσης</w:t>
      </w:r>
      <w:r>
        <w:rPr>
          <w:rFonts w:eastAsia="Times New Roman" w:cs="Times New Roman"/>
          <w:szCs w:val="24"/>
        </w:rPr>
        <w:t>,</w:t>
      </w:r>
      <w:r>
        <w:rPr>
          <w:rFonts w:eastAsia="Times New Roman" w:cs="Times New Roman"/>
          <w:szCs w:val="24"/>
        </w:rPr>
        <w:t xml:space="preserve"> περί του ελέγχου του μαύρου χρήματος. </w:t>
      </w:r>
    </w:p>
    <w:p w14:paraId="23B8370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Δεν είναι η πρ</w:t>
      </w:r>
      <w:r>
        <w:rPr>
          <w:rFonts w:eastAsia="Times New Roman" w:cs="Times New Roman"/>
          <w:szCs w:val="24"/>
        </w:rPr>
        <w:t xml:space="preserve">ώτη φορά που λέμε κάτι τέτοιο. Ποια είναι η δική μας η γνώμη; Ότι ούτε θέλετε ούτε μπορείτε, όχι μόνο στη χώρα μας αλλά και σε άλλες χώρες της Ευρωπαϊκής Ένωσης και διεθνώς να ελέγξετε το μαύρο χρήμα. </w:t>
      </w:r>
    </w:p>
    <w:p w14:paraId="23B8371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Με την ενσωμάτωση της </w:t>
      </w:r>
      <w:r>
        <w:rPr>
          <w:rFonts w:eastAsia="Times New Roman" w:cs="Times New Roman"/>
          <w:szCs w:val="24"/>
        </w:rPr>
        <w:t>ο</w:t>
      </w:r>
      <w:r w:rsidRPr="00AE2769">
        <w:rPr>
          <w:rFonts w:eastAsia="Times New Roman" w:cs="Times New Roman"/>
          <w:szCs w:val="24"/>
        </w:rPr>
        <w:t>δηγίας 2015/849/ΕΕ</w:t>
      </w:r>
      <w:r>
        <w:rPr>
          <w:rFonts w:eastAsia="Times New Roman" w:cs="Times New Roman"/>
          <w:szCs w:val="24"/>
        </w:rPr>
        <w:t xml:space="preserve"> για πρόληψη,</w:t>
      </w:r>
      <w:r>
        <w:rPr>
          <w:rFonts w:eastAsia="Times New Roman" w:cs="Times New Roman"/>
          <w:szCs w:val="24"/>
        </w:rPr>
        <w:t xml:space="preserve"> καταστολή, νομιμοποίηση εσόδων από εγκληματικές δραστηριότητες και τη χρηματοδότηση της τρομοκρατίας, ο στόχος είναι να καλυφθούν κενά και να προσαρμοστούν οι ρυθμίσεις στις τεχνολογικές εξελίξεις που προέκυψαν εν τω μεταξύ, όπως για παράδειγμα οι ηλεκτρο</w:t>
      </w:r>
      <w:r>
        <w:rPr>
          <w:rFonts w:eastAsia="Times New Roman" w:cs="Times New Roman"/>
          <w:szCs w:val="24"/>
        </w:rPr>
        <w:t>νικές πληρωμές, τα καταπιστεύματα, τα τυχερά παιχνίδια και άλλα, καθώς και η σύγκλιση της νομοθεσίας μεταξύ των χωρών</w:t>
      </w:r>
      <w:r>
        <w:rPr>
          <w:rFonts w:eastAsia="Times New Roman" w:cs="Times New Roman"/>
          <w:szCs w:val="24"/>
        </w:rPr>
        <w:t>-</w:t>
      </w:r>
      <w:r>
        <w:rPr>
          <w:rFonts w:eastAsia="Times New Roman" w:cs="Times New Roman"/>
          <w:szCs w:val="24"/>
        </w:rPr>
        <w:t xml:space="preserve">μελών της Ευρωπαϊκής Ένωσης. </w:t>
      </w:r>
    </w:p>
    <w:p w14:paraId="23B8371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Μεταξύ άλλων, στο όνομα της διαφάνειας των οικονομικών συναλλαγών, ενισχύεται η ανταλλαγή πληροφοριών μεταξύ</w:t>
      </w:r>
      <w:r>
        <w:rPr>
          <w:rFonts w:eastAsia="Times New Roman" w:cs="Times New Roman"/>
          <w:szCs w:val="24"/>
        </w:rPr>
        <w:t xml:space="preserve"> των κρατών-μελών, μειώνονται τα ποσά για τα οποία οι τράπεζες έχουν υποχρέωση να διενεργούν ελέγχους, παραδείγματος </w:t>
      </w:r>
      <w:r>
        <w:rPr>
          <w:rFonts w:eastAsia="Times New Roman" w:cs="Times New Roman"/>
          <w:szCs w:val="24"/>
        </w:rPr>
        <w:lastRenderedPageBreak/>
        <w:t>χάρ</w:t>
      </w:r>
      <w:r>
        <w:rPr>
          <w:rFonts w:eastAsia="Times New Roman" w:cs="Times New Roman"/>
          <w:szCs w:val="24"/>
        </w:rPr>
        <w:t>ιν</w:t>
      </w:r>
      <w:r>
        <w:rPr>
          <w:rFonts w:eastAsia="Times New Roman" w:cs="Times New Roman"/>
          <w:szCs w:val="24"/>
        </w:rPr>
        <w:t>, οι προπληρωμένες κάρτες, διασυνδέονται τα τηρούμενα εθνικά μητρώα για τους πραγματικούς δικαιούχους των λογαριασμών, παίρνονται μέτρ</w:t>
      </w:r>
      <w:r>
        <w:rPr>
          <w:rFonts w:eastAsia="Times New Roman" w:cs="Times New Roman"/>
          <w:szCs w:val="24"/>
        </w:rPr>
        <w:t xml:space="preserve">α για την προστασία όσων καταγγέλλουν ύποπτες συναλλαγές. </w:t>
      </w:r>
    </w:p>
    <w:p w14:paraId="23B8371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Όμως, κατά το πρόσφατο παρελθόν έχετε τροποποιήσει και εκσυγχρονίσει πάρα πολλές φορές τη σχετική νομοθεσία. Έχετε ενσωματώσει μια σειρά οδηγίες της Ευρωπαϊκής Ένωσης και όλα αυτά χωρίς αποτέλεσμα.</w:t>
      </w:r>
      <w:r>
        <w:rPr>
          <w:rFonts w:eastAsia="Times New Roman" w:cs="Times New Roman"/>
          <w:szCs w:val="24"/>
        </w:rPr>
        <w:t xml:space="preserve"> </w:t>
      </w:r>
    </w:p>
    <w:p w14:paraId="23B8371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οικοδόμησης του γνωστού αντιδραστικού χώρου ελευθερίας ασφάλειας και δικαιοσύνης πάρθηκαν μέτρα, όπως η δήμευση περιουσίας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καταπολέμησης του ξεπλύματος του μαύρου χρήματος από εγκληματικές δραστηριότητες. Συστάθηκε νέα αρχή καταπολέμησης νομιμοποίησης εσόδων. Επιπλέον, όλα αυτά τα χρόνια για την αντιμετώπιση του φαινομένου υπήρξε δραστηριοποίηση και μια σειρά άλλων διακρατικώ</w:t>
      </w:r>
      <w:r>
        <w:rPr>
          <w:rFonts w:eastAsia="Times New Roman" w:cs="Times New Roman"/>
          <w:szCs w:val="24"/>
        </w:rPr>
        <w:t xml:space="preserve">ν οργάνων, όπως είναι η Ομάδα Χρηματοπιστωτικής Δράσης, η Επιτροπή Ειδικών του Συμβουλίου της Ευρώπης, ο ΟΗΕ, το </w:t>
      </w:r>
      <w:r>
        <w:rPr>
          <w:rFonts w:eastAsia="Times New Roman" w:cs="Times New Roman"/>
          <w:szCs w:val="24"/>
          <w:lang w:val="en-US"/>
        </w:rPr>
        <w:t>Egmont</w:t>
      </w:r>
      <w:r w:rsidRPr="002D7841">
        <w:rPr>
          <w:rFonts w:eastAsia="Times New Roman" w:cs="Times New Roman"/>
          <w:szCs w:val="24"/>
        </w:rPr>
        <w:t xml:space="preserve"> </w:t>
      </w:r>
      <w:r>
        <w:rPr>
          <w:rFonts w:eastAsia="Times New Roman" w:cs="Times New Roman"/>
          <w:szCs w:val="24"/>
          <w:lang w:val="en-US"/>
        </w:rPr>
        <w:t>Group</w:t>
      </w:r>
      <w:r w:rsidRPr="002D7841">
        <w:rPr>
          <w:rFonts w:eastAsia="Times New Roman" w:cs="Times New Roman"/>
          <w:szCs w:val="24"/>
        </w:rPr>
        <w:t xml:space="preserve"> </w:t>
      </w:r>
      <w:r>
        <w:rPr>
          <w:rFonts w:eastAsia="Times New Roman" w:cs="Times New Roman"/>
          <w:szCs w:val="24"/>
        </w:rPr>
        <w:t xml:space="preserve">και άλλα. </w:t>
      </w:r>
    </w:p>
    <w:p w14:paraId="23B8371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Γιατί λοιπόν όλες αυτές οι προσπάθειες δεν αντιμετώπισαν το πρόβλημα; Διότι έτσι όπως λειτουργεί το σύστημα με την ελεύ</w:t>
      </w:r>
      <w:r>
        <w:rPr>
          <w:rFonts w:eastAsia="Times New Roman" w:cs="Times New Roman"/>
          <w:szCs w:val="24"/>
        </w:rPr>
        <w:t xml:space="preserve">θερη κίνηση κεφαλαίων, τις </w:t>
      </w:r>
      <w:r>
        <w:rPr>
          <w:rFonts w:eastAsia="Times New Roman" w:cs="Times New Roman"/>
          <w:szCs w:val="24"/>
          <w:lang w:val="en-US"/>
        </w:rPr>
        <w:t>offshore</w:t>
      </w:r>
      <w:r>
        <w:rPr>
          <w:rFonts w:eastAsia="Times New Roman" w:cs="Times New Roman"/>
          <w:szCs w:val="24"/>
        </w:rPr>
        <w:t xml:space="preserve">, την ανάπτυξη του ανταγωνισμού ανάμεσα στα μονοπώλια, το κυνηγητό του μεγαλύτερου ποσοστού κέρδους, τέτοια φαινόμενα όχι μόνο δεν μπορούν να καταπολεμηθούν, αλλά ούτε καν να ελεγχθούν. </w:t>
      </w:r>
    </w:p>
    <w:p w14:paraId="23B8371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Πο</w:t>
      </w:r>
      <w:r>
        <w:rPr>
          <w:rFonts w:eastAsia="Times New Roman" w:cs="Times New Roman"/>
          <w:szCs w:val="24"/>
        </w:rPr>
        <w:t>ύ</w:t>
      </w:r>
      <w:r>
        <w:rPr>
          <w:rFonts w:eastAsia="Times New Roman" w:cs="Times New Roman"/>
          <w:szCs w:val="24"/>
        </w:rPr>
        <w:t xml:space="preserve"> και πο</w:t>
      </w:r>
      <w:r>
        <w:rPr>
          <w:rFonts w:eastAsia="Times New Roman" w:cs="Times New Roman"/>
          <w:szCs w:val="24"/>
        </w:rPr>
        <w:t>ύ</w:t>
      </w:r>
      <w:r>
        <w:rPr>
          <w:rFonts w:eastAsia="Times New Roman" w:cs="Times New Roman"/>
          <w:szCs w:val="24"/>
        </w:rPr>
        <w:t xml:space="preserve">, βεβαίως, θα βγαίνουν </w:t>
      </w:r>
      <w:r>
        <w:rPr>
          <w:rFonts w:eastAsia="Times New Roman" w:cs="Times New Roman"/>
          <w:szCs w:val="24"/>
        </w:rPr>
        <w:t xml:space="preserve">στην επιφάνεια ορισμένες περιπτώσεις μέσα από τον ανταγωνισμό μεταξύ των επιχειρηματικών ομίλων. Όμως, αυτές οι περιπτώσεις δεν αναιρούν το βασικό που είπα προηγούμενα. Η κατάσταση δεν πρόκειται να αλλάξει ούτε με την ενσωμάτωση αυτής της </w:t>
      </w:r>
      <w:r>
        <w:rPr>
          <w:rFonts w:eastAsia="Times New Roman" w:cs="Times New Roman"/>
          <w:szCs w:val="24"/>
        </w:rPr>
        <w:t>ο</w:t>
      </w:r>
      <w:r>
        <w:rPr>
          <w:rFonts w:eastAsia="Times New Roman" w:cs="Times New Roman"/>
          <w:szCs w:val="24"/>
        </w:rPr>
        <w:t>δηγίας, διότι κυ</w:t>
      </w:r>
      <w:r>
        <w:rPr>
          <w:rFonts w:eastAsia="Times New Roman" w:cs="Times New Roman"/>
          <w:szCs w:val="24"/>
        </w:rPr>
        <w:t xml:space="preserve">ριαρχεί η ελεύθερη καπιταλιστική αγορά, η ανταγωνιστικότητα, η επιχειρηματικότητα που στο όνομά της όλοι σας πίνετε νερό. Αυτά αποτελούν, όμως, το θερμοκήπιο της συγκέντρωσης και του ξεπλύματος του μαύρου χρήματος. </w:t>
      </w:r>
    </w:p>
    <w:p w14:paraId="23B8371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Αυτά, όμως, ούτε που διανοείστε να τα αγ</w:t>
      </w:r>
      <w:r>
        <w:rPr>
          <w:rFonts w:eastAsia="Times New Roman" w:cs="Times New Roman"/>
          <w:szCs w:val="24"/>
        </w:rPr>
        <w:t xml:space="preserve">γίξετε. Κάνουν -και θα κάνουν- κάθε προσπάθεια και θα βρουν κάθε τρόπο για να παρακάμψουν τις όποιες δυσκολίες και εμπόδια τους βάζει η </w:t>
      </w:r>
      <w:r>
        <w:rPr>
          <w:rFonts w:eastAsia="Times New Roman" w:cs="Times New Roman"/>
          <w:szCs w:val="24"/>
        </w:rPr>
        <w:lastRenderedPageBreak/>
        <w:t xml:space="preserve">όποια νομοθεσία για να καταφέρνουν να ξεπλένουν κάθε φορά το μαύρο χρήμα. </w:t>
      </w:r>
    </w:p>
    <w:p w14:paraId="23B8371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Συνεπώς οι διαδρομές του μαύρου χρήματος και </w:t>
      </w:r>
      <w:r>
        <w:rPr>
          <w:rFonts w:eastAsia="Times New Roman" w:cs="Times New Roman"/>
          <w:szCs w:val="24"/>
        </w:rPr>
        <w:t>το ξέπλυμά του είναι φαινόμενο, το οποίο όσους νόμους και αν ψηφίσετε, όση διακρατική συνεργασία μέσω επιτροπών και ομάδων και αν αναπτύξετε, αν δεν αντιμετωπιστεί στη ρίζα του το κακό, τότε θα συνεχίσει να ανακυκλώνεται και θα βρίσκεται πάντα ένα βήμα πιο</w:t>
      </w:r>
      <w:r>
        <w:rPr>
          <w:rFonts w:eastAsia="Times New Roman" w:cs="Times New Roman"/>
          <w:szCs w:val="24"/>
        </w:rPr>
        <w:t xml:space="preserve"> μπροστά από τους όποιους ελεγκτικούς μηχανισμούς. </w:t>
      </w:r>
    </w:p>
    <w:p w14:paraId="23B8371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Να γιατί λέμε ότι είναι υποκρισία αυτών που λένε «ναι» στην ελεύθερη αγορά και στην ελεύθερη κίνηση κεφαλαίων και δίνουν όρκους πίστης στην ανάπτυξη της ανταγωνιστικότητας και, από την άλλη, πιστεύουν ότι</w:t>
      </w:r>
      <w:r>
        <w:rPr>
          <w:rFonts w:eastAsia="Times New Roman" w:cs="Times New Roman"/>
          <w:szCs w:val="24"/>
        </w:rPr>
        <w:t xml:space="preserve"> με τέτοια νομοθετήματα θα αντιμετωπιστεί αυτή η κατάσταση. </w:t>
      </w:r>
    </w:p>
    <w:p w14:paraId="23B8371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Για να αντιμετωπιστεί στη ρίζα του το πρόβλημα, αυτό που χρειάζεται είναι ένας άλλος δρόμος οργάνωσης της οικονομίας και της κοινωνίας, μια οικονομία που θα είναι σχεδιασμένη </w:t>
      </w:r>
      <w:r>
        <w:rPr>
          <w:rFonts w:eastAsia="Times New Roman" w:cs="Times New Roman"/>
          <w:szCs w:val="24"/>
        </w:rPr>
        <w:lastRenderedPageBreak/>
        <w:t>με τέτοιο</w:t>
      </w:r>
      <w:r>
        <w:rPr>
          <w:rFonts w:eastAsia="Times New Roman" w:cs="Times New Roman"/>
          <w:szCs w:val="24"/>
        </w:rPr>
        <w:t>ν</w:t>
      </w:r>
      <w:r>
        <w:rPr>
          <w:rFonts w:eastAsia="Times New Roman" w:cs="Times New Roman"/>
          <w:szCs w:val="24"/>
        </w:rPr>
        <w:t xml:space="preserve"> τρόπο, ώσ</w:t>
      </w:r>
      <w:r>
        <w:rPr>
          <w:rFonts w:eastAsia="Times New Roman" w:cs="Times New Roman"/>
          <w:szCs w:val="24"/>
        </w:rPr>
        <w:t xml:space="preserve">τε να ικανοποιεί τις σημερινές, τις σύγχρονες ανάγκες αυτών που παράγουν τον πλούτο και όχι τα κέρδη μιας χούφτας παράσιτων. </w:t>
      </w:r>
    </w:p>
    <w:p w14:paraId="23B8371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Εμείς ως Κομμουνιστικό Κόμμα Ελλάδας έχουμε καταθέσει κατά καιρούς προτάσεις που</w:t>
      </w:r>
      <w:r>
        <w:rPr>
          <w:rFonts w:eastAsia="Times New Roman" w:cs="Times New Roman"/>
          <w:szCs w:val="24"/>
        </w:rPr>
        <w:t>,</w:t>
      </w:r>
      <w:r>
        <w:rPr>
          <w:rFonts w:eastAsia="Times New Roman" w:cs="Times New Roman"/>
          <w:szCs w:val="24"/>
        </w:rPr>
        <w:t xml:space="preserve"> κατά τη γνώμη </w:t>
      </w:r>
      <w:r>
        <w:rPr>
          <w:rFonts w:eastAsia="Times New Roman" w:cs="Times New Roman"/>
          <w:szCs w:val="24"/>
        </w:rPr>
        <w:t>μας,</w:t>
      </w:r>
      <w:r>
        <w:rPr>
          <w:rFonts w:eastAsia="Times New Roman" w:cs="Times New Roman"/>
          <w:szCs w:val="24"/>
        </w:rPr>
        <w:t xml:space="preserve"> θα μπορούσαν, τουλάχιστον, να</w:t>
      </w:r>
      <w:r>
        <w:rPr>
          <w:rFonts w:eastAsia="Times New Roman" w:cs="Times New Roman"/>
          <w:szCs w:val="24"/>
        </w:rPr>
        <w:t xml:space="preserve"> περιορίσουν το κακό. Δεν έχουμε αυταπάτη ότι θα το έλυναν. Όμως, ούτε περνάει από τη σκέψη σας ότι θα μπορούσαν τέτοιου είδους προτάσεις να υιοθετηθούν. </w:t>
      </w:r>
    </w:p>
    <w:p w14:paraId="23B8371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Τι έχουμε πει κατά καιρούς; Έχουμε προτείνει ονομαστικοποίηση όλων των μετοχών και των τίτλων του δημ</w:t>
      </w:r>
      <w:r>
        <w:rPr>
          <w:rFonts w:eastAsia="Times New Roman" w:cs="Times New Roman"/>
          <w:szCs w:val="24"/>
        </w:rPr>
        <w:t xml:space="preserve">οσίου, κατάργηση του τραπεζικού και φορολογικού και κάθε απορρήτου, έλεγχο στη διακίνηση των κεφαλαίων και εντός της Ευρωπαϊκής Ένωσης και σε άλλες χώρες. Έχουμε πει «όχι» στις συναλλαγές με </w:t>
      </w:r>
      <w:r>
        <w:rPr>
          <w:rFonts w:eastAsia="Times New Roman" w:cs="Times New Roman"/>
          <w:szCs w:val="24"/>
          <w:lang w:val="en-US"/>
        </w:rPr>
        <w:t>offshore</w:t>
      </w:r>
      <w:r w:rsidRPr="009004D2">
        <w:rPr>
          <w:rFonts w:eastAsia="Times New Roman" w:cs="Times New Roman"/>
          <w:szCs w:val="24"/>
        </w:rPr>
        <w:t xml:space="preserve"> </w:t>
      </w:r>
      <w:r>
        <w:rPr>
          <w:rFonts w:eastAsia="Times New Roman" w:cs="Times New Roman"/>
          <w:szCs w:val="24"/>
        </w:rPr>
        <w:t>εταιρείες και ότι πρέπει να καταργηθούν αυτές. Εάν δεν μ</w:t>
      </w:r>
      <w:r>
        <w:rPr>
          <w:rFonts w:eastAsia="Times New Roman" w:cs="Times New Roman"/>
          <w:szCs w:val="24"/>
        </w:rPr>
        <w:t xml:space="preserve">πουν τέτοιοι κανόνες, εάν δεν παρθούν τέτοια μέτρα, δεν μπορεί κατά τη γνώμη μας να περιοριστεί το ξέπλυμα του μαύρου χρήματος. </w:t>
      </w:r>
    </w:p>
    <w:p w14:paraId="23B8371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Αυτή, όμως, είναι η μια πλευρά του ζητήματος. Η δεύτερη έχει να κάνει με την τρομοκρατία. Για εμάς, για το ΚΚΕ η έννοια τρομοκρ</w:t>
      </w:r>
      <w:r>
        <w:rPr>
          <w:rFonts w:eastAsia="Times New Roman" w:cs="Times New Roman"/>
          <w:szCs w:val="24"/>
        </w:rPr>
        <w:t>ατία είναι όρος πολιτικός, με πολύ συγκεκριμένο περιεχόμενο. Με τη θέση μας αυτή εννοούμε ότι στον όρο «τρομοκρατία» συμπεριλαμβάνεται και η βία που ασκεί η αστική τάξη απέναντι στον λαό για να κρατήσει την εξουσία της ή να την επανακτήσει. Λόγος γίνεται γ</w:t>
      </w:r>
      <w:r>
        <w:rPr>
          <w:rFonts w:eastAsia="Times New Roman" w:cs="Times New Roman"/>
          <w:szCs w:val="24"/>
        </w:rPr>
        <w:t>ια μια απροκάλυπτη κρατική τρομοκρατία, κρατική άσκηση βίας που στοχεύει στη συμμόρφωση του λαού στις κυρίαρχες πολίτικες επιλογές της αστικής τάξης με μέσο την απειλή για τη χρήση του κράτους νόμου και των μηχανισμών του, κρατικών, αλλά πολλές φορές και σ</w:t>
      </w:r>
      <w:r>
        <w:rPr>
          <w:rFonts w:eastAsia="Times New Roman" w:cs="Times New Roman"/>
          <w:szCs w:val="24"/>
        </w:rPr>
        <w:t xml:space="preserve">υχνά παρακρατικών. </w:t>
      </w:r>
    </w:p>
    <w:p w14:paraId="23B8371D"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Φυσικά</w:t>
      </w:r>
      <w:r w:rsidRPr="00547218">
        <w:rPr>
          <w:rFonts w:eastAsia="Times New Roman" w:cs="Times New Roman"/>
          <w:szCs w:val="24"/>
        </w:rPr>
        <w:t xml:space="preserve">, </w:t>
      </w:r>
      <w:r>
        <w:rPr>
          <w:rFonts w:eastAsia="Times New Roman" w:cs="Times New Roman"/>
          <w:szCs w:val="24"/>
        </w:rPr>
        <w:t xml:space="preserve">η τρομοκρατία δεν υφίσταται μόνο στο εσωτερικό μιας χώρας. Έχουμε το σύγχρονο φαινόμενο της διεθνούς ιμπεριαλιστικής τρομοκρατίας, για παράδειγμα, το δικαίωμα του ΝΑΤΟ, των ΗΠΑ και άλλων ισχυρών κρατών της Ευρωπαϊκής Ένωσης και </w:t>
      </w:r>
      <w:r>
        <w:rPr>
          <w:rFonts w:eastAsia="Times New Roman" w:cs="Times New Roman"/>
          <w:szCs w:val="24"/>
        </w:rPr>
        <w:t>άλλων να επεμβαίνουν σε άλλα κυρίαρχα κράτη και στη συνέχεια σαν επακόλουθο να έχουμε τη δημιουργία αντιδράσεων. Δηλαδή, όπως λέει ο λαός μας «όπου σπέρνεις ανέμους, θερίζεις θύελλες».</w:t>
      </w:r>
    </w:p>
    <w:p w14:paraId="23B8371E"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lastRenderedPageBreak/>
        <w:t>Προφανώς στη δική σας οπτική σκόπιμα δεν είναι ορατό το πρώτο σκέλος, δ</w:t>
      </w:r>
      <w:r>
        <w:rPr>
          <w:rFonts w:eastAsia="Times New Roman" w:cs="Times New Roman"/>
          <w:szCs w:val="24"/>
        </w:rPr>
        <w:t xml:space="preserve">ηλαδή οι επεμβάσεις του ΝΑΤΟ, της Ευρωπαϊκής Ένωσης και των άλλων ιμπεριαλιστικών δυνάμεων. Και η ίδια όμως, η Ευρωπαϊκή Ένωση -να σας θυμίσω- προσδιορίζει κι αυτή από τη μεριά της την έννοια της τρομοκρατίας. </w:t>
      </w:r>
    </w:p>
    <w:p w14:paraId="23B8371F"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Μάλιστα, στο όνομα της αντιμετώπισής της ανοί</w:t>
      </w:r>
      <w:r>
        <w:rPr>
          <w:rFonts w:eastAsia="Times New Roman" w:cs="Times New Roman"/>
          <w:szCs w:val="24"/>
        </w:rPr>
        <w:t>γει επικίνδυνους δρόμους. Με άλλοθι την αντιμετώπιση των τρομοκρατικών ενεργειών που γεννιούνται πάνω στο έδαφος των ιμπεριαλιστικών ανταγωνισμών έχει διαμορφώσει ένα εφιαλτικό νομικό πλαίσιο που, κατά το δοκούν, μπορεί να αξιοποιεί και ενάντια στο εργατικ</w:t>
      </w:r>
      <w:r>
        <w:rPr>
          <w:rFonts w:eastAsia="Times New Roman" w:cs="Times New Roman"/>
          <w:szCs w:val="24"/>
        </w:rPr>
        <w:t xml:space="preserve">ό λαϊκό κίνημα </w:t>
      </w:r>
      <w:proofErr w:type="spellStart"/>
      <w:r>
        <w:rPr>
          <w:rFonts w:eastAsia="Times New Roman" w:cs="Times New Roman"/>
          <w:szCs w:val="24"/>
        </w:rPr>
        <w:t>ποινικοποιώντας</w:t>
      </w:r>
      <w:proofErr w:type="spellEnd"/>
      <w:r>
        <w:rPr>
          <w:rFonts w:eastAsia="Times New Roman" w:cs="Times New Roman"/>
          <w:szCs w:val="24"/>
        </w:rPr>
        <w:t xml:space="preserve"> την πρόθεση τέλεσης τρομοκρατικών πράξεων. </w:t>
      </w:r>
    </w:p>
    <w:p w14:paraId="23B83720"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Πώς εκφράζεται αυτή η λογική της Ευρωπαϊκής Ένωσης μέσα στο νομοσχέδιο που συζητάμε; Δείτε το άρθρο 50. Κατά τη γνώμη μας, είναι πολύ χαρακτηριστικό. Με το άρθρο αυτό η αρμόδια αρχή</w:t>
      </w:r>
      <w:r>
        <w:rPr>
          <w:rFonts w:eastAsia="Times New Roman" w:cs="Times New Roman"/>
          <w:szCs w:val="24"/>
        </w:rPr>
        <w:t xml:space="preserve"> μπορεί να επιβάλλει κυρώσεις όχι σε πρόσωπα που έχει αποδειχθεί ότι πράγματι έχουν κάποια συμμετοχή σε κάποιο από τα λεγόμενα τρομοκρατικά αδικήματα, αλλά σε πρόσωπα </w:t>
      </w:r>
      <w:r>
        <w:rPr>
          <w:rFonts w:eastAsia="Times New Roman" w:cs="Times New Roman"/>
          <w:szCs w:val="24"/>
        </w:rPr>
        <w:lastRenderedPageBreak/>
        <w:t>που απλώς είναι ύποπτα, δηλαδή υπάρχουν μόνο ενδείξεις συμμετοχής!</w:t>
      </w:r>
    </w:p>
    <w:p w14:paraId="23B83721"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Προβλέπεται ειδικότερα</w:t>
      </w:r>
      <w:r>
        <w:rPr>
          <w:rFonts w:eastAsia="Times New Roman" w:cs="Times New Roman"/>
          <w:szCs w:val="24"/>
        </w:rPr>
        <w:t xml:space="preserve"> η σύνταξη και τήρηση συγκεκριμένου καταλόγου τέτοιων υπόπτων προσώπων, μια λίστα υπόπτων τρομοκρατίας</w:t>
      </w:r>
      <w:r>
        <w:rPr>
          <w:rFonts w:eastAsia="Times New Roman" w:cs="Times New Roman"/>
          <w:szCs w:val="24"/>
        </w:rPr>
        <w:t>,</w:t>
      </w:r>
      <w:r>
        <w:rPr>
          <w:rFonts w:eastAsia="Times New Roman" w:cs="Times New Roman"/>
          <w:szCs w:val="24"/>
        </w:rPr>
        <w:t xml:space="preserve"> στους οποίους επιβάλλονται οικονομικές κυρώσεις με βάση κάθε είδους, ακόμη και εντελώς αόριστες πληροφορίες. Ο ύποπτος που έχει συμπεριληφθεί </w:t>
      </w:r>
      <w:r>
        <w:rPr>
          <w:rFonts w:eastAsia="Times New Roman" w:cs="Times New Roman"/>
          <w:szCs w:val="24"/>
        </w:rPr>
        <w:t xml:space="preserve">στον συγκεκριμένο κατάλογο έχει μόνο το δικαίωμα στη συνέχεια να αποδείξει ότι δεν είναι ελέφαντας για να μπορεί να βγει από αυτές τις καταστάσεις. </w:t>
      </w:r>
    </w:p>
    <w:p w14:paraId="23B83722"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Με τέτοιες νομοθετικές διατάξεις που θεσπίζει η δήθεν δημοκρατικά ευαίσθητη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ενισχύοντας το αντιδραστικό και αυταρχικό πλαίσιο των προηγούμενων κυβερνήσεων, δεν είναι να απορεί κανείς πώς έχουμε περιπτώσεις όπως αυτές της </w:t>
      </w:r>
      <w:proofErr w:type="spellStart"/>
      <w:r>
        <w:rPr>
          <w:rFonts w:eastAsia="Times New Roman" w:cs="Times New Roman"/>
          <w:szCs w:val="24"/>
        </w:rPr>
        <w:t>Ηριάννας</w:t>
      </w:r>
      <w:proofErr w:type="spellEnd"/>
      <w:r>
        <w:rPr>
          <w:rFonts w:eastAsia="Times New Roman" w:cs="Times New Roman"/>
          <w:szCs w:val="24"/>
        </w:rPr>
        <w:t xml:space="preserve"> και του Περικλή, αφού οι διοικητικές και διωκτικές αρχές έχουν τη δυνατότητα να τυλίγουν ανθρώπο</w:t>
      </w:r>
      <w:r>
        <w:rPr>
          <w:rFonts w:eastAsia="Times New Roman" w:cs="Times New Roman"/>
          <w:szCs w:val="24"/>
        </w:rPr>
        <w:t xml:space="preserve">υς σε μια κόλλα χαρτί. </w:t>
      </w:r>
    </w:p>
    <w:p w14:paraId="23B83723"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εδώ τι αποδεικνύεται; Να σας θυμίσω ότι ως Κομμουνιστικό Κόμμα της Ελλάδας έχουμε καταθέσει τροπολογία για την κατάργηση του </w:t>
      </w:r>
      <w:proofErr w:type="spellStart"/>
      <w:r>
        <w:rPr>
          <w:rFonts w:eastAsia="Times New Roman" w:cs="Times New Roman"/>
          <w:szCs w:val="24"/>
        </w:rPr>
        <w:t>τρομονόμου</w:t>
      </w:r>
      <w:proofErr w:type="spellEnd"/>
      <w:r>
        <w:rPr>
          <w:rFonts w:eastAsia="Times New Roman" w:cs="Times New Roman"/>
          <w:szCs w:val="24"/>
        </w:rPr>
        <w:t xml:space="preserve"> και την εισαγωγή κάποιων έστω στοιχειωδών εγγυήσεων για το ζήτημα της λήψης </w:t>
      </w:r>
      <w:r>
        <w:rPr>
          <w:rFonts w:eastAsia="Times New Roman" w:cs="Times New Roman"/>
          <w:szCs w:val="24"/>
          <w:lang w:val="en-US"/>
        </w:rPr>
        <w:t>DNA</w:t>
      </w:r>
      <w:r w:rsidRPr="00986EC9">
        <w:rPr>
          <w:rFonts w:eastAsia="Times New Roman" w:cs="Times New Roman"/>
          <w:szCs w:val="24"/>
        </w:rPr>
        <w:t xml:space="preserve">, </w:t>
      </w:r>
      <w:r>
        <w:rPr>
          <w:rFonts w:eastAsia="Times New Roman" w:cs="Times New Roman"/>
          <w:szCs w:val="24"/>
        </w:rPr>
        <w:t>την ο</w:t>
      </w:r>
      <w:r>
        <w:rPr>
          <w:rFonts w:eastAsia="Times New Roman" w:cs="Times New Roman"/>
          <w:szCs w:val="24"/>
        </w:rPr>
        <w:t xml:space="preserve">ποία την απορρίψατε. Να μη σας θυμίσω μάλιστα ότι όταν εσείς ήσασταν στην αντιπολίτευση είχατε εξαγγείλει εσείς –σαν Κυβέρνηση, εννοώ- την κατάργηση του </w:t>
      </w:r>
      <w:proofErr w:type="spellStart"/>
      <w:r>
        <w:rPr>
          <w:rFonts w:eastAsia="Times New Roman" w:cs="Times New Roman"/>
          <w:szCs w:val="24"/>
        </w:rPr>
        <w:t>τρομονόμου</w:t>
      </w:r>
      <w:proofErr w:type="spellEnd"/>
      <w:r>
        <w:rPr>
          <w:rFonts w:eastAsia="Times New Roman" w:cs="Times New Roman"/>
          <w:szCs w:val="24"/>
        </w:rPr>
        <w:t>. Και βλέπουμε, λοιπόν, ότι αντί αυτής της κατάργηση</w:t>
      </w:r>
      <w:r>
        <w:rPr>
          <w:rFonts w:eastAsia="Times New Roman" w:cs="Times New Roman"/>
          <w:szCs w:val="24"/>
        </w:rPr>
        <w:t>ς</w:t>
      </w:r>
      <w:r>
        <w:rPr>
          <w:rFonts w:eastAsia="Times New Roman" w:cs="Times New Roman"/>
          <w:szCs w:val="24"/>
        </w:rPr>
        <w:t xml:space="preserve"> ενισχύετε την ίδια ακριβώς νομοθεσία σε</w:t>
      </w:r>
      <w:r>
        <w:rPr>
          <w:rFonts w:eastAsia="Times New Roman" w:cs="Times New Roman"/>
          <w:szCs w:val="24"/>
        </w:rPr>
        <w:t xml:space="preserve"> ακόμη πιο αντιδραστική κατεύθυνση. </w:t>
      </w:r>
    </w:p>
    <w:p w14:paraId="23B83724"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Η νομοθεσία της Ευρωπαϊκής Ένωσης λέει: «Τρομοκρατία είναι όταν κάποιος βάζει σε κίνδυνο ή προσπαθεί να καταστρέψει πολιτικές, συνταγματικές, κρατικές και άλλες δομές» και φέρνει σαν παράδειγμα τη διακοπή ρεύματος ή τη </w:t>
      </w:r>
      <w:r>
        <w:rPr>
          <w:rFonts w:eastAsia="Times New Roman" w:cs="Times New Roman"/>
          <w:szCs w:val="24"/>
        </w:rPr>
        <w:t xml:space="preserve">διακοπή νερού και άλλα. </w:t>
      </w:r>
    </w:p>
    <w:p w14:paraId="23B83725"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Για την Ευρωπαϊκή Ένωση ο όρος «τρομοκρατία» με αυτή την έννοια γίνεται βολικό «λάστιχο», αφήνει ορθάνοιχτη την πόρτα για να ενταχθούν στον όρο τρομοκρατία και μορφές πάλης που επιλέγει το ίδιο το οργανωμένο, εργατικό, λαϊκό κίνημα</w:t>
      </w:r>
      <w:r>
        <w:rPr>
          <w:rFonts w:eastAsia="Times New Roman" w:cs="Times New Roman"/>
          <w:szCs w:val="24"/>
        </w:rPr>
        <w:t xml:space="preserve"> </w:t>
      </w:r>
      <w:r>
        <w:rPr>
          <w:rFonts w:eastAsia="Times New Roman" w:cs="Times New Roman"/>
          <w:szCs w:val="24"/>
        </w:rPr>
        <w:lastRenderedPageBreak/>
        <w:t xml:space="preserve">κι αυτό είναι επικίνδυνο για τις λαϊκές ελευθερίες και δικαιώματα και δεν πρέπει, κατά τη γνώμη μας, να υποτιμηθεί. </w:t>
      </w:r>
    </w:p>
    <w:p w14:paraId="23B83726"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Στους </w:t>
      </w:r>
      <w:proofErr w:type="spellStart"/>
      <w:r>
        <w:rPr>
          <w:rFonts w:eastAsia="Times New Roman" w:cs="Times New Roman"/>
          <w:szCs w:val="24"/>
        </w:rPr>
        <w:t>τρομονόμους</w:t>
      </w:r>
      <w:proofErr w:type="spellEnd"/>
      <w:r>
        <w:rPr>
          <w:rFonts w:eastAsia="Times New Roman" w:cs="Times New Roman"/>
          <w:szCs w:val="24"/>
        </w:rPr>
        <w:t xml:space="preserve"> της Ευρωπαϊκής Ένωσης όλο και συχνότερα εμφανίζονται ορολογίες του τύπου «ριζοσπαστικοποίηση, ακραίες ιδεολογίες».</w:t>
      </w:r>
    </w:p>
    <w:p w14:paraId="23B83727"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Όλα α</w:t>
      </w:r>
      <w:r>
        <w:rPr>
          <w:rFonts w:eastAsia="Times New Roman" w:cs="Times New Roman"/>
          <w:szCs w:val="24"/>
        </w:rPr>
        <w:t xml:space="preserve">υτά πρέπει να αποτελέσουν καμπανάκι κινδύνου για τα λαϊκά στρώματα, ένα καμπανάκι ποινικοποίησης των ιδεολογικών αντιλήψεων και της πάλης του. </w:t>
      </w:r>
    </w:p>
    <w:p w14:paraId="23B83728"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τι κάνει το συγκεκριμένο νομοσχέδιο γι</w:t>
      </w:r>
      <w:r>
        <w:rPr>
          <w:rFonts w:eastAsia="Times New Roman" w:cs="Times New Roman"/>
          <w:szCs w:val="24"/>
        </w:rPr>
        <w:t>’</w:t>
      </w:r>
      <w:r>
        <w:rPr>
          <w:rFonts w:eastAsia="Times New Roman" w:cs="Times New Roman"/>
          <w:szCs w:val="24"/>
        </w:rPr>
        <w:t xml:space="preserve"> αυτά τα ζητήματα; Για δ</w:t>
      </w:r>
      <w:r>
        <w:rPr>
          <w:rFonts w:eastAsia="Times New Roman" w:cs="Times New Roman"/>
          <w:szCs w:val="24"/>
        </w:rPr>
        <w:t>είτε</w:t>
      </w:r>
      <w:r>
        <w:rPr>
          <w:rFonts w:eastAsia="Times New Roman" w:cs="Times New Roman"/>
          <w:szCs w:val="24"/>
        </w:rPr>
        <w:t xml:space="preserve"> το άρθρο 9 παράγραφο</w:t>
      </w:r>
      <w:r>
        <w:rPr>
          <w:rFonts w:eastAsia="Times New Roman" w:cs="Times New Roman"/>
          <w:szCs w:val="24"/>
        </w:rPr>
        <w:t>ι</w:t>
      </w:r>
      <w:r>
        <w:rPr>
          <w:rFonts w:eastAsia="Times New Roman" w:cs="Times New Roman"/>
          <w:szCs w:val="24"/>
        </w:rPr>
        <w:t xml:space="preserve"> 4 και 5: Διατηρεί </w:t>
      </w:r>
      <w:r>
        <w:rPr>
          <w:rFonts w:eastAsia="Times New Roman" w:cs="Times New Roman"/>
          <w:szCs w:val="24"/>
        </w:rPr>
        <w:t xml:space="preserve">και διευρύνει τον έλεγχο σε σωματεία και </w:t>
      </w:r>
      <w:r>
        <w:rPr>
          <w:rFonts w:eastAsia="Times New Roman" w:cs="Times New Roman"/>
          <w:szCs w:val="24"/>
        </w:rPr>
        <w:t>μη κυβερνητικές οργανώσεις</w:t>
      </w:r>
      <w:r>
        <w:rPr>
          <w:rFonts w:eastAsia="Times New Roman" w:cs="Times New Roman"/>
          <w:szCs w:val="24"/>
        </w:rPr>
        <w:t xml:space="preserve">. </w:t>
      </w:r>
    </w:p>
    <w:p w14:paraId="23B83729"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Παράλληλα, με τους παραπάνω στόχους και με πρόσχημα την καταπολέμηση της τρομοκρατίας ενισχύονται οι κατασταλτικοί μηχανισμοί όχι μόνο της χώρας μας αλλά και μιας σειράς άλλων αστικών κρ</w:t>
      </w:r>
      <w:r>
        <w:rPr>
          <w:rFonts w:eastAsia="Times New Roman" w:cs="Times New Roman"/>
          <w:szCs w:val="24"/>
        </w:rPr>
        <w:t xml:space="preserve">ατών. </w:t>
      </w:r>
    </w:p>
    <w:p w14:paraId="23B8372A"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Αναλαμβάνονται όλο και περισσότερες πρωτοβουλίες σε τομείς όπως ο κυβερνοχώρος, η ενίσχυση της ασφάλειας στις </w:t>
      </w:r>
      <w:r>
        <w:rPr>
          <w:rFonts w:eastAsia="Times New Roman" w:cs="Times New Roman"/>
          <w:szCs w:val="24"/>
        </w:rPr>
        <w:lastRenderedPageBreak/>
        <w:t xml:space="preserve">εσωτερικές πολιτικές της Ευρωπαϊκής Ένωσης σε τομείς όπως είναι η ενέργεια, η υγεία, τα τελωνεία, ή και το διάστημα. </w:t>
      </w:r>
    </w:p>
    <w:p w14:paraId="23B8372B"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Δημιουργ</w:t>
      </w:r>
      <w:r>
        <w:rPr>
          <w:rFonts w:eastAsia="Times New Roman" w:cs="Times New Roman"/>
          <w:szCs w:val="24"/>
        </w:rPr>
        <w:t>εί</w:t>
      </w:r>
      <w:r>
        <w:rPr>
          <w:rFonts w:eastAsia="Times New Roman" w:cs="Times New Roman"/>
          <w:szCs w:val="24"/>
        </w:rPr>
        <w:t>ται μια σει</w:t>
      </w:r>
      <w:r>
        <w:rPr>
          <w:rFonts w:eastAsia="Times New Roman" w:cs="Times New Roman"/>
          <w:szCs w:val="24"/>
        </w:rPr>
        <w:t>ρά κατασταλτικ</w:t>
      </w:r>
      <w:r>
        <w:rPr>
          <w:rFonts w:eastAsia="Times New Roman" w:cs="Times New Roman"/>
          <w:szCs w:val="24"/>
        </w:rPr>
        <w:t>ών</w:t>
      </w:r>
      <w:r>
        <w:rPr>
          <w:rFonts w:eastAsia="Times New Roman" w:cs="Times New Roman"/>
          <w:szCs w:val="24"/>
        </w:rPr>
        <w:t xml:space="preserve"> εργαλεί</w:t>
      </w:r>
      <w:r>
        <w:rPr>
          <w:rFonts w:eastAsia="Times New Roman" w:cs="Times New Roman"/>
          <w:szCs w:val="24"/>
        </w:rPr>
        <w:t>ων</w:t>
      </w:r>
      <w:r>
        <w:rPr>
          <w:rFonts w:eastAsia="Times New Roman" w:cs="Times New Roman"/>
          <w:szCs w:val="24"/>
        </w:rPr>
        <w:t xml:space="preserve">, όπως είναι η </w:t>
      </w:r>
      <w:r>
        <w:rPr>
          <w:rFonts w:eastAsia="Times New Roman" w:cs="Times New Roman"/>
          <w:szCs w:val="24"/>
          <w:lang w:val="en-US"/>
        </w:rPr>
        <w:t>EUROPOL</w:t>
      </w:r>
      <w:r w:rsidRPr="00785B5A">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lang w:val="en-US"/>
        </w:rPr>
        <w:t>EUROJUST</w:t>
      </w:r>
      <w:r>
        <w:rPr>
          <w:rFonts w:eastAsia="Times New Roman" w:cs="Times New Roman"/>
          <w:szCs w:val="24"/>
        </w:rPr>
        <w:t>, εθνικές αστυνομικές και δικαστικές αρχές, βάσεις δεδομένων και μια σειρά άλ</w:t>
      </w:r>
      <w:r>
        <w:rPr>
          <w:rFonts w:eastAsia="Times New Roman" w:cs="Times New Roman"/>
          <w:szCs w:val="24"/>
        </w:rPr>
        <w:t>λων</w:t>
      </w:r>
      <w:r>
        <w:rPr>
          <w:rFonts w:eastAsia="Times New Roman" w:cs="Times New Roman"/>
          <w:szCs w:val="24"/>
        </w:rPr>
        <w:t xml:space="preserve">. </w:t>
      </w:r>
    </w:p>
    <w:p w14:paraId="23B8372C"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που εξυπηρετείται δεν είναι στην πραγματικότητα η διαφάνεια, αλλά τα ανταγωνιστικά συμφέροντα που πολλαπλασι</w:t>
      </w:r>
      <w:r>
        <w:rPr>
          <w:rFonts w:eastAsia="Times New Roman" w:cs="Times New Roman"/>
          <w:szCs w:val="24"/>
        </w:rPr>
        <w:t xml:space="preserve">άζονται μέσα στην Ευρωπαϊκή Ένωση και όχι μόνο. Άλλωστε, τα συμφέροντα του κεφαλαίου είναι αυτά που κατά καιρούς έχουν υπαγορεύσει και τη χρηματοδότηση, τον εξοπλισμό, την εκπαίδευση και τη στήριξη των λεγόμενων «τρομοκρατικών οργανώσεων». </w:t>
      </w:r>
    </w:p>
    <w:p w14:paraId="23B8372D"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Όλα αυτά τα απα</w:t>
      </w:r>
      <w:r>
        <w:rPr>
          <w:rFonts w:eastAsia="Times New Roman" w:cs="Times New Roman"/>
          <w:szCs w:val="24"/>
        </w:rPr>
        <w:t>ράδεκτα φαινόμενα, όπως είναι, για παράδειγμα, η νομιμοποίηση εσόδων από παράνομες δραστηριότητες, η χρηματοδότηση της τρομοκρατίας -που είναι σύμφυτα με την καπιταλιστική οικονομία, με τον τρόπο οργάνωσης αυτής της οικονομίας- όλα αυτά δεν παίρνουν διορθώ</w:t>
      </w:r>
      <w:r>
        <w:rPr>
          <w:rFonts w:eastAsia="Times New Roman" w:cs="Times New Roman"/>
          <w:szCs w:val="24"/>
        </w:rPr>
        <w:t xml:space="preserve">σεις σε μια τέτοια οικονομία, σε μια οικονομία που είναι οργανωμένη με βάση το </w:t>
      </w:r>
      <w:r>
        <w:rPr>
          <w:rFonts w:eastAsia="Times New Roman" w:cs="Times New Roman"/>
          <w:szCs w:val="24"/>
        </w:rPr>
        <w:lastRenderedPageBreak/>
        <w:t xml:space="preserve">κέρδος. Ανατρέπονται μόνο όταν η εργατική τάξη πάρει στα χέρια της τον πλούτο που παράγει. </w:t>
      </w:r>
    </w:p>
    <w:p w14:paraId="23B8372E"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Με βάση, λοιπόν, όλα τα παραπάνω εμείς καταψηφίζουμε το συγκεκριμένο νομοσχέδιο. </w:t>
      </w:r>
    </w:p>
    <w:p w14:paraId="23B8372F"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ΠΡΟ</w:t>
      </w:r>
      <w:r w:rsidRPr="00876003">
        <w:rPr>
          <w:rFonts w:eastAsia="Times New Roman" w:cs="Times New Roman"/>
          <w:b/>
          <w:szCs w:val="24"/>
        </w:rPr>
        <w:t xml:space="preserve">ΕΔΡΕΥΩΝ (Σπυρίδων Λυκούδης): </w:t>
      </w:r>
      <w:r>
        <w:rPr>
          <w:rFonts w:eastAsia="Times New Roman" w:cs="Times New Roman"/>
          <w:szCs w:val="24"/>
        </w:rPr>
        <w:t xml:space="preserve">Ευχαριστώ, κύριε συνάδελφε. </w:t>
      </w:r>
    </w:p>
    <w:p w14:paraId="23B83730"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συνάδελφος κ. Κωνσταντίνος </w:t>
      </w:r>
      <w:proofErr w:type="spellStart"/>
      <w:r>
        <w:rPr>
          <w:rFonts w:eastAsia="Times New Roman" w:cs="Times New Roman"/>
          <w:szCs w:val="24"/>
        </w:rPr>
        <w:t>Κατσίκης</w:t>
      </w:r>
      <w:proofErr w:type="spellEnd"/>
      <w:r>
        <w:rPr>
          <w:rFonts w:eastAsia="Times New Roman" w:cs="Times New Roman"/>
          <w:szCs w:val="24"/>
        </w:rPr>
        <w:t xml:space="preserve"> από τους ΑΝΕΛ έχει τον λόγο. </w:t>
      </w:r>
    </w:p>
    <w:p w14:paraId="23B83731"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Ευχαριστώ, κύριε Πρόεδρε. </w:t>
      </w:r>
    </w:p>
    <w:p w14:paraId="23B83732"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Κυρία και κύριε Υπουργέ, αγαπητοί συνάδελφοι, πίστευα ότι αυτό το νομοσχέδιο του Υπουργείου Οικονομικών, το οποίο με συναίνεση ξεκίνησε στην επεξεργασία του και τη συζήτησή του στην αρμόδια κοινοβουλευτική </w:t>
      </w:r>
      <w:r>
        <w:rPr>
          <w:rFonts w:eastAsia="Times New Roman" w:cs="Times New Roman"/>
          <w:szCs w:val="24"/>
        </w:rPr>
        <w:t>ε</w:t>
      </w:r>
      <w:r>
        <w:rPr>
          <w:rFonts w:eastAsia="Times New Roman" w:cs="Times New Roman"/>
          <w:szCs w:val="24"/>
        </w:rPr>
        <w:t>πιτροπή, με την ίδια συναίνεση θα κατέληγε και στ</w:t>
      </w:r>
      <w:r>
        <w:rPr>
          <w:rFonts w:eastAsia="Times New Roman" w:cs="Times New Roman"/>
          <w:szCs w:val="24"/>
        </w:rPr>
        <w:t>ο Τμήμα</w:t>
      </w:r>
      <w:r>
        <w:rPr>
          <w:rFonts w:eastAsia="Times New Roman" w:cs="Times New Roman"/>
          <w:szCs w:val="24"/>
        </w:rPr>
        <w:t xml:space="preserve"> μέχρι την ψήφισή του. </w:t>
      </w:r>
    </w:p>
    <w:p w14:paraId="23B83733"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την αιχμή του δόρατος αποτέλεσε μία τροπολογία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 xml:space="preserve">, το περιεχόμενο της οποίας </w:t>
      </w:r>
      <w:r>
        <w:rPr>
          <w:rFonts w:eastAsia="Times New Roman" w:cs="Times New Roman"/>
          <w:szCs w:val="24"/>
        </w:rPr>
        <w:t xml:space="preserve">όχι μόνο </w:t>
      </w:r>
      <w:r>
        <w:rPr>
          <w:rFonts w:eastAsia="Times New Roman" w:cs="Times New Roman"/>
          <w:szCs w:val="24"/>
        </w:rPr>
        <w:t xml:space="preserve">κακοποιήθηκε αλλά διαστρεβλώθηκε και η αλήθεια. </w:t>
      </w:r>
    </w:p>
    <w:p w14:paraId="23B83734"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νιώθω την ανάγκη να κάνω αυτή την αναφορά, ξεκινώντας, κύριοι συ</w:t>
      </w:r>
      <w:r>
        <w:rPr>
          <w:rFonts w:eastAsia="Times New Roman" w:cs="Times New Roman"/>
          <w:szCs w:val="24"/>
        </w:rPr>
        <w:t>νάδελφοι, την τοποθέτησή μου. Διότι ξέρετε κάτι; Είτε ο Υπουργός είναι των ΑΝΕΛ είτε είναι του ΣΥΡΙΖΑ και ο μεγάλος και ο μικρός κυβερνητικός εταίρος που συγκυβερνούν είναι συνυπεύθυνοι για οτιδήποτε παρατηρείται εντός του πεδίου του δικαίου, για οτιδήποτε</w:t>
      </w:r>
      <w:r>
        <w:rPr>
          <w:rFonts w:eastAsia="Times New Roman" w:cs="Times New Roman"/>
          <w:szCs w:val="24"/>
        </w:rPr>
        <w:t xml:space="preserve"> </w:t>
      </w:r>
      <w:proofErr w:type="spellStart"/>
      <w:r>
        <w:rPr>
          <w:rFonts w:eastAsia="Times New Roman" w:cs="Times New Roman"/>
          <w:szCs w:val="24"/>
        </w:rPr>
        <w:t>στοιχειοθετείται</w:t>
      </w:r>
      <w:proofErr w:type="spellEnd"/>
      <w:r>
        <w:rPr>
          <w:rFonts w:eastAsia="Times New Roman" w:cs="Times New Roman"/>
          <w:szCs w:val="24"/>
        </w:rPr>
        <w:t xml:space="preserve"> και τεκμηριώνεται και για τους δύο. </w:t>
      </w:r>
    </w:p>
    <w:p w14:paraId="23B83735"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Έτσι, λοιπόν, χωρίς να απολογούμαι –μη δώσω αυτή την εντύπωση αυτή τη στιγμή- θα ήθελα να σας πω και συγχρόνως να σας ρωτήσω, διερωτώμενος και εγώ ο ίδιος, αν πραγματικά σε αυτή την τροπολογία, η οποία</w:t>
      </w:r>
      <w:r>
        <w:rPr>
          <w:rFonts w:eastAsia="Times New Roman" w:cs="Times New Roman"/>
          <w:szCs w:val="24"/>
        </w:rPr>
        <w:t xml:space="preserve"> αφορά δύο ή τρεις ΔΕΚΟ, η οποία αριθμεί χιλιάδες εργαζόμενους και η οποία έχει τζίρους και έσοδα και ισολογισμούς και προϋπολογισμούς εκατοντάδων εκατομμύριων, θα πρέπει να είναι στην ίδια κλίμακα οι αμοιβές των στελεχών. </w:t>
      </w:r>
    </w:p>
    <w:p w14:paraId="23B83736"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Πού αλλού το είδατε αυτό στον ιδ</w:t>
      </w:r>
      <w:r>
        <w:rPr>
          <w:rFonts w:eastAsia="Times New Roman" w:cs="Times New Roman"/>
          <w:szCs w:val="24"/>
        </w:rPr>
        <w:t xml:space="preserve">ιωτικό τομέα; Πού αλλού το συναντήσατε αυτό στην ιδιωτική πρωτοβουλία, στην ελεύθερη επιχειρηματική δράση; Πού αλλού το είδατε; Όλα, δηλαδή, θα </w:t>
      </w:r>
      <w:r>
        <w:rPr>
          <w:rFonts w:eastAsia="Times New Roman" w:cs="Times New Roman"/>
          <w:szCs w:val="24"/>
        </w:rPr>
        <w:lastRenderedPageBreak/>
        <w:t xml:space="preserve">πρέπει να εκτιμώνται και να χαρακτηρίζονται με την οικονομική συγκυρία; </w:t>
      </w:r>
    </w:p>
    <w:p w14:paraId="23B83737"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ο ανταγωνισμός μεταξύ δημοσίου και </w:t>
      </w:r>
      <w:r>
        <w:rPr>
          <w:rFonts w:eastAsia="Times New Roman" w:cs="Times New Roman"/>
          <w:szCs w:val="24"/>
        </w:rPr>
        <w:t xml:space="preserve">ιδιωτικού πεδίου; Τι θα πούμε σε έναν ο οποίος πραγματικά δίνει επιχειρηματική μάχη και η εταιρεία του, η επιχείρησή του αφορά επιχείρηση του </w:t>
      </w:r>
      <w:r>
        <w:rPr>
          <w:rFonts w:eastAsia="Times New Roman" w:cs="Times New Roman"/>
          <w:szCs w:val="24"/>
        </w:rPr>
        <w:t>δ</w:t>
      </w:r>
      <w:r>
        <w:rPr>
          <w:rFonts w:eastAsia="Times New Roman" w:cs="Times New Roman"/>
          <w:szCs w:val="24"/>
        </w:rPr>
        <w:t>ημοσίου, όταν ανταποκρίνεται στα καθήκοντά του και ο ανταγωνισμός από τον ιδιωτικό τομέα θελήσει να τον πάρει; Το</w:t>
      </w:r>
      <w:r>
        <w:rPr>
          <w:rFonts w:eastAsia="Times New Roman" w:cs="Times New Roman"/>
          <w:szCs w:val="24"/>
        </w:rPr>
        <w:t xml:space="preserve"> κριτήριο, το δέλεαρ που εμείς θα πρέπει να του δώσουμε, ποιο θα είναι; Η στέρηση 1.000 ή 2.000 ευρώ παραπάνω; Αυτό θα επιβαρύνει τον προϋπολογισμό; Αυτό θα μας σώσει από την οικονομική κρίση; Αυτό θα </w:t>
      </w:r>
      <w:proofErr w:type="spellStart"/>
      <w:r>
        <w:rPr>
          <w:rFonts w:eastAsia="Times New Roman" w:cs="Times New Roman"/>
          <w:szCs w:val="24"/>
        </w:rPr>
        <w:t>ανισορροπήσει</w:t>
      </w:r>
      <w:proofErr w:type="spellEnd"/>
      <w:r>
        <w:rPr>
          <w:rFonts w:eastAsia="Times New Roman" w:cs="Times New Roman"/>
          <w:szCs w:val="24"/>
        </w:rPr>
        <w:t xml:space="preserve"> τη ζυγαριά της οικονομικής κρίσης; </w:t>
      </w:r>
    </w:p>
    <w:p w14:paraId="23B8373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Να σα</w:t>
      </w:r>
      <w:r>
        <w:rPr>
          <w:rFonts w:eastAsia="Times New Roman" w:cs="Times New Roman"/>
          <w:szCs w:val="24"/>
        </w:rPr>
        <w:t xml:space="preserve">ς θυμίσω, κύριοι συνάδελφοι, την ΒΜW </w:t>
      </w:r>
      <w:r>
        <w:rPr>
          <w:rFonts w:eastAsia="Times New Roman" w:cs="Times New Roman"/>
          <w:szCs w:val="24"/>
        </w:rPr>
        <w:t xml:space="preserve">αξίας άνω </w:t>
      </w:r>
      <w:r>
        <w:rPr>
          <w:rFonts w:eastAsia="Times New Roman" w:cs="Times New Roman"/>
          <w:szCs w:val="24"/>
        </w:rPr>
        <w:t xml:space="preserve">των 700.000 </w:t>
      </w:r>
      <w:r>
        <w:rPr>
          <w:rFonts w:eastAsia="Times New Roman" w:cs="Times New Roman"/>
          <w:szCs w:val="24"/>
        </w:rPr>
        <w:t>ευρώ</w:t>
      </w:r>
      <w:r>
        <w:rPr>
          <w:rFonts w:eastAsia="Times New Roman" w:cs="Times New Roman"/>
          <w:szCs w:val="24"/>
        </w:rPr>
        <w:t xml:space="preserve"> του κ</w:t>
      </w:r>
      <w:r>
        <w:rPr>
          <w:rFonts w:eastAsia="Times New Roman" w:cs="Times New Roman"/>
          <w:szCs w:val="24"/>
        </w:rPr>
        <w:t>.</w:t>
      </w:r>
      <w:r>
        <w:rPr>
          <w:rFonts w:eastAsia="Times New Roman" w:cs="Times New Roman"/>
          <w:szCs w:val="24"/>
        </w:rPr>
        <w:t xml:space="preserve"> Βενιζέλου; Να σας θυμίσω ότι χρεώσατε μισό δισεκατομμύριο την Αγροτική Τράπεζα, την πτωχεύσατε και την χαρίσατε σε άλλη τράπεζα; Αυτό ήταν σήμερα το αντικείμενο αντιπαράθεσης και η αιχμ</w:t>
      </w:r>
      <w:r>
        <w:rPr>
          <w:rFonts w:eastAsia="Times New Roman" w:cs="Times New Roman"/>
          <w:szCs w:val="24"/>
        </w:rPr>
        <w:t xml:space="preserve">ή του δόρατος; Αλήθεια το λέτε; </w:t>
      </w:r>
    </w:p>
    <w:p w14:paraId="23B8373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Ξέρετε όμως τι κάνετε; Δίνετε σε μένα το δικαίωμα και την ευκαιρία να θυμίσω εκείνα που πρέπει να χαρακτηρίζουν αρχικά εσάς, να κάνετε την αυτοκριτική σας, να αναλαμβάνετε τις ευθύνες σας, να μην τις αποποιείστε και πολύ πε</w:t>
      </w:r>
      <w:r>
        <w:rPr>
          <w:rFonts w:eastAsia="Times New Roman" w:cs="Times New Roman"/>
          <w:szCs w:val="24"/>
        </w:rPr>
        <w:t>ρισσότερο να μην τις επιρρίπτετε σε εμάς.</w:t>
      </w:r>
    </w:p>
    <w:p w14:paraId="23B8373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Κλείνοντας αυτόν τον πρόλογο, με αφορμή το θέμα που έθεσαν συνάδελφοι της Αντιπολίτευσης και ερχόμενος στο νομοσχέδιο στο οποίο έχω αναφερθεί και διεξοδικά και ως προς το περιεχόμενό του και στις ρυθμίσεις που περιλαμβάνονται σε αυτό, κατά τις συνεδριάσεις</w:t>
      </w:r>
      <w:r>
        <w:rPr>
          <w:rFonts w:eastAsia="Times New Roman" w:cs="Times New Roman"/>
          <w:szCs w:val="24"/>
        </w:rPr>
        <w:t xml:space="preserve"> που προηγήθηκαν, θα αρκεστώ σήμερα σε μια σειρά γενικότερων επισημάνσεων αναφορικά με την αναγκαιότητα λήψης επιπλέον μέτρων για την πρόληψη και καταστολή της νομιμοποίησης εσόδων από εγκληματικές δραστηριότητες και της χρηματοδότησης της τρομοκρατίας, όπ</w:t>
      </w:r>
      <w:r>
        <w:rPr>
          <w:rFonts w:eastAsia="Times New Roman" w:cs="Times New Roman"/>
          <w:szCs w:val="24"/>
        </w:rPr>
        <w:t xml:space="preserve">ως αυτά εξάλλου περιέχονται στην υπό ενσωμάτωση ευρωπαϊκή </w:t>
      </w:r>
      <w:r>
        <w:rPr>
          <w:rFonts w:eastAsia="Times New Roman" w:cs="Times New Roman"/>
          <w:szCs w:val="24"/>
        </w:rPr>
        <w:t>ο</w:t>
      </w:r>
      <w:r>
        <w:rPr>
          <w:rFonts w:eastAsia="Times New Roman" w:cs="Times New Roman"/>
          <w:szCs w:val="24"/>
        </w:rPr>
        <w:t xml:space="preserve">δηγία 2015/849. </w:t>
      </w:r>
    </w:p>
    <w:p w14:paraId="23B8373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Είναι κοινή διαπίστωση ότι το φαινόμενο της νομιμοποίησης εσόδων από εγκληματικές δραστηριότητες, όπως των εσό</w:t>
      </w:r>
      <w:r>
        <w:rPr>
          <w:rFonts w:eastAsia="Times New Roman" w:cs="Times New Roman"/>
          <w:szCs w:val="24"/>
        </w:rPr>
        <w:lastRenderedPageBreak/>
        <w:t>δων από εμπόριο ναρκωτικών, όπλων, αρχαιοτήτων ή των εσόδων από ληστεί</w:t>
      </w:r>
      <w:r>
        <w:rPr>
          <w:rFonts w:eastAsia="Times New Roman" w:cs="Times New Roman"/>
          <w:szCs w:val="24"/>
        </w:rPr>
        <w:t xml:space="preserve">ες, απάτες και υπεξαιρέσεις απασχολεί σε ολοένα και μεγαλύτερο βαθμό την Ενωμένη Ευρώπη που προσπαθεί να οχυρωθεί θεσμικά και να το αντιμετωπίσει με </w:t>
      </w:r>
      <w:proofErr w:type="spellStart"/>
      <w:r>
        <w:rPr>
          <w:rFonts w:eastAsia="Times New Roman" w:cs="Times New Roman"/>
          <w:szCs w:val="24"/>
        </w:rPr>
        <w:t>επικαιροποιημένα</w:t>
      </w:r>
      <w:proofErr w:type="spellEnd"/>
      <w:r>
        <w:rPr>
          <w:rFonts w:eastAsia="Times New Roman" w:cs="Times New Roman"/>
          <w:szCs w:val="24"/>
        </w:rPr>
        <w:t xml:space="preserve"> νομοθετήματα. </w:t>
      </w:r>
    </w:p>
    <w:p w14:paraId="23B8373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Το γεγονός δε ότι οι χρηματοπιστωτικοί οργανισμοί δύνανται να χρησιμοποιούν</w:t>
      </w:r>
      <w:r>
        <w:rPr>
          <w:rFonts w:eastAsia="Times New Roman" w:cs="Times New Roman"/>
          <w:szCs w:val="24"/>
        </w:rPr>
        <w:t>ται για να νομιμοποιηθούν, να αποκτήσουν δηλαδή νομιμοφανή κάλυψη και προέλευση τα προϊόντα παράνομων δραστηριοτήτων, επιβάλλει τη θεσμοθέτηση μέτρων καταπολέμησης των πρακτικών νομιμοποίησης εσόδων από εγκληματικές δραστηριότητες, όχι μόνο με μεθόδους κατ</w:t>
      </w:r>
      <w:r>
        <w:rPr>
          <w:rFonts w:eastAsia="Times New Roman" w:cs="Times New Roman"/>
          <w:szCs w:val="24"/>
        </w:rPr>
        <w:t xml:space="preserve">αστολής και ποινικές κυρώσεις, αλλά και με μεθόδους πρόληψης των μέτρων διαφάνειας που θα παρέχουν κατ’ αρχάς στο ίδιο το χρηματοπιστωτικό σύστημα τη δυνατότητα να εντοπίσει και να αποτρέψει τις παράνομες δράσεις. </w:t>
      </w:r>
    </w:p>
    <w:p w14:paraId="23B8373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Εφαρμόζοντας δε μία δέσμη ρυθμιστικών παρ</w:t>
      </w:r>
      <w:r>
        <w:rPr>
          <w:rFonts w:eastAsia="Times New Roman" w:cs="Times New Roman"/>
          <w:szCs w:val="24"/>
        </w:rPr>
        <w:t xml:space="preserve">εμβάσεων αυξημένης ασφάλειας, οι αρμόδιες εποπτικές αρχές των πιστωτικών ιδρυμάτων, σε συνεργασία με τις εθνικές κυβερνήσεις, </w:t>
      </w:r>
      <w:r>
        <w:rPr>
          <w:rFonts w:eastAsia="Times New Roman" w:cs="Times New Roman"/>
          <w:szCs w:val="24"/>
        </w:rPr>
        <w:lastRenderedPageBreak/>
        <w:t xml:space="preserve">προστατεύουν τη φερεγγυότητα, τη σταθερότητα και την αξιοπιστία του χρηματοπιστωτικού συστήματος στο σύνολό του. </w:t>
      </w:r>
    </w:p>
    <w:p w14:paraId="23B8373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Η νέα ευρωπαϊκή </w:t>
      </w:r>
      <w:r>
        <w:rPr>
          <w:rFonts w:eastAsia="Times New Roman" w:cs="Times New Roman"/>
          <w:szCs w:val="24"/>
        </w:rPr>
        <w:t>ο</w:t>
      </w:r>
      <w:r>
        <w:rPr>
          <w:rFonts w:eastAsia="Times New Roman" w:cs="Times New Roman"/>
          <w:szCs w:val="24"/>
        </w:rPr>
        <w:t>δηγία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την οποία καλούμαστε να εντάξουμε σήμερα στην ελληνική νομοθεσία</w:t>
      </w:r>
      <w:r>
        <w:rPr>
          <w:rFonts w:eastAsia="Times New Roman" w:cs="Times New Roman"/>
          <w:szCs w:val="24"/>
        </w:rPr>
        <w:t>,</w:t>
      </w:r>
      <w:r>
        <w:rPr>
          <w:rFonts w:eastAsia="Times New Roman" w:cs="Times New Roman"/>
          <w:szCs w:val="24"/>
        </w:rPr>
        <w:t xml:space="preserve"> αποτρέπει τη χρήση του ευρωπαϊκού οικονομικού συστήματος ως διαύλου για τη χρηματοδότηση εγκληματικών δραστηριοτήτων και παράλληλα ενδυναμώνει τη διαφάνεια, αποτρέποντας την </w:t>
      </w:r>
      <w:r>
        <w:rPr>
          <w:rFonts w:eastAsia="Times New Roman" w:cs="Times New Roman"/>
          <w:szCs w:val="24"/>
        </w:rPr>
        <w:t xml:space="preserve">απόκρυψη μεγάλων κεφαλαίων. </w:t>
      </w:r>
    </w:p>
    <w:p w14:paraId="23B8373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Ειδικότερα με το υπό ψήφιση σχέδιο νόμου διευρύνεται το δικαίωμα πρόσβασης σε πληροφορίες σχετικά με τους πραγματικούς δικαιούχους των επιχειρήσεων που λειτουργούν στην </w:t>
      </w:r>
      <w:r w:rsidRPr="00F733D6">
        <w:rPr>
          <w:rFonts w:eastAsia="Times New Roman" w:cs="Times New Roman"/>
        </w:rPr>
        <w:t>Ευρωπαϊκή Ένωση</w:t>
      </w:r>
      <w:r>
        <w:rPr>
          <w:rFonts w:eastAsia="Times New Roman" w:cs="Times New Roman"/>
          <w:szCs w:val="24"/>
        </w:rPr>
        <w:t xml:space="preserve"> και παράλληλα ενισχύεται η διακρατική αντα</w:t>
      </w:r>
      <w:r>
        <w:rPr>
          <w:rFonts w:eastAsia="Times New Roman" w:cs="Times New Roman"/>
          <w:szCs w:val="24"/>
        </w:rPr>
        <w:t xml:space="preserve">λλαγή των πληροφοριών, καθώς είναι γνωστό τοις </w:t>
      </w:r>
      <w:proofErr w:type="spellStart"/>
      <w:r>
        <w:rPr>
          <w:rFonts w:eastAsia="Times New Roman" w:cs="Times New Roman"/>
          <w:szCs w:val="24"/>
        </w:rPr>
        <w:t>πάσι</w:t>
      </w:r>
      <w:proofErr w:type="spellEnd"/>
      <w:r>
        <w:rPr>
          <w:rFonts w:eastAsia="Times New Roman" w:cs="Times New Roman"/>
          <w:szCs w:val="24"/>
        </w:rPr>
        <w:t xml:space="preserve"> πως μέσα από την ανωνυμία κρύβονται όσοι εγκληματίες επιχειρούν να «ξεπλύνουν» τα παράνομα εισοδήματά τους ή να χρηματοδοτήσουν την τρομοκρατία. </w:t>
      </w:r>
    </w:p>
    <w:p w14:paraId="23B8374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Στόχος</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είναι να κρατήσουμε το «μαύρο χρήμα» εκτός ευρωπαϊκού τραπεζικού συστήματος, καθώς ομολογουμένως δημιουργεί δύο ειδών προβλήματα. Το πρώτο είναι ότι το «μαύρο χρήμα» καταστρέφει την πραγματική οικονομία και το δεύτερο ότι μπορεί να χρηματοδοτήσει την τρομ</w:t>
      </w:r>
      <w:r>
        <w:rPr>
          <w:rFonts w:eastAsia="Times New Roman" w:cs="Times New Roman"/>
          <w:szCs w:val="24"/>
        </w:rPr>
        <w:t xml:space="preserve">οκρατία. </w:t>
      </w:r>
    </w:p>
    <w:p w14:paraId="23B8374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Απέναντι σε αυτές τις παράνομες δράσεις, απάντηση δίνει η ευρωπαϊκή </w:t>
      </w:r>
      <w:r>
        <w:rPr>
          <w:rFonts w:eastAsia="Times New Roman" w:cs="Times New Roman"/>
          <w:szCs w:val="24"/>
        </w:rPr>
        <w:t>ο</w:t>
      </w:r>
      <w:r>
        <w:rPr>
          <w:rFonts w:eastAsia="Times New Roman" w:cs="Times New Roman"/>
          <w:szCs w:val="24"/>
        </w:rPr>
        <w:t xml:space="preserve">δηγία 2015/849, αυτή δηλαδή που σήμερα ενσωματώνουμε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ίκαιο, μέσω της οποίας η Ενωμένη Ευρώπη προχωρά ένα ακόμη βήμα πιο κοντά στην πάταξη της χρηματοδότησης του εγ</w:t>
      </w:r>
      <w:r>
        <w:rPr>
          <w:rFonts w:eastAsia="Times New Roman" w:cs="Times New Roman"/>
          <w:szCs w:val="24"/>
        </w:rPr>
        <w:t xml:space="preserve">κλήματος, ενώ παράλληλα διατηρεί μέσα από κανόνες ενισχυμένης διαφάνειας την ομαλή λειτουργία των χρηματοπιστωτικών αγορών, αλλά και των συστημάτων πληρωμών, όπως για παράδειγμα οι προπληρωμένες χρεωστικές κάρτες. </w:t>
      </w:r>
    </w:p>
    <w:p w14:paraId="23B8374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Σε κάθε περίπτωση</w:t>
      </w:r>
      <w:r w:rsidRPr="004E21AB">
        <w:rPr>
          <w:rFonts w:eastAsia="Times New Roman" w:cs="Times New Roman"/>
          <w:szCs w:val="24"/>
        </w:rPr>
        <w:t>,</w:t>
      </w:r>
      <w:r>
        <w:rPr>
          <w:rFonts w:eastAsia="Times New Roman" w:cs="Times New Roman"/>
          <w:szCs w:val="24"/>
        </w:rPr>
        <w:t xml:space="preserve"> οι μεταρρυθμίσεις που </w:t>
      </w:r>
      <w:r>
        <w:rPr>
          <w:rFonts w:eastAsia="Times New Roman" w:cs="Times New Roman"/>
          <w:szCs w:val="24"/>
        </w:rPr>
        <w:t xml:space="preserve">προωθούνται μπορούν να συμβάλουν ριζικά στην αντιμετώπιση της διαφθοράς και στην πάταξη των έκνομων δράσεων που λαμβάνουν χώρα μέσω εταιρειών που συστάθηκαν για τη νομιμοποίηση εσόδων από παράνομες δραστηριότητες, για την απόκρυψη </w:t>
      </w:r>
      <w:r>
        <w:rPr>
          <w:rFonts w:eastAsia="Times New Roman" w:cs="Times New Roman"/>
          <w:szCs w:val="24"/>
        </w:rPr>
        <w:lastRenderedPageBreak/>
        <w:t>πλούτου και για την αποφυ</w:t>
      </w:r>
      <w:r>
        <w:rPr>
          <w:rFonts w:eastAsia="Times New Roman" w:cs="Times New Roman"/>
          <w:szCs w:val="24"/>
        </w:rPr>
        <w:t xml:space="preserve">γή πληρωμής φόρων, ενός φαινομένου που, όπως είδαμε, έλαβε τεράστια έκταση με τη σχετική πρόσφατη αποκάλυψη του σκανδάλου </w:t>
      </w:r>
      <w:r>
        <w:rPr>
          <w:rFonts w:eastAsia="Times New Roman" w:cs="Times New Roman"/>
          <w:szCs w:val="24"/>
          <w:lang w:val="en-US"/>
        </w:rPr>
        <w:t>Panama</w:t>
      </w:r>
      <w:r w:rsidRPr="0046601A">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w:t>
      </w:r>
    </w:p>
    <w:p w14:paraId="23B8374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Καταληκτικά και για όλους τους παραπάνω λόγους εκτιμώ πως η ενσωμάτωση αυτής της ευρωπαϊκής </w:t>
      </w:r>
      <w:r>
        <w:rPr>
          <w:rFonts w:eastAsia="Times New Roman" w:cs="Times New Roman"/>
          <w:szCs w:val="24"/>
        </w:rPr>
        <w:t>ο</w:t>
      </w:r>
      <w:r>
        <w:rPr>
          <w:rFonts w:eastAsia="Times New Roman" w:cs="Times New Roman"/>
          <w:szCs w:val="24"/>
        </w:rPr>
        <w:t>δηγίας στην ελληνική νομοθ</w:t>
      </w:r>
      <w:r>
        <w:rPr>
          <w:rFonts w:eastAsia="Times New Roman" w:cs="Times New Roman"/>
          <w:szCs w:val="24"/>
        </w:rPr>
        <w:t>εσία έρχεται σε μια συγκυρία κατά την οποία η ανάγκη αποτροπής της νομιμοποίησης των εσόδων από την παράνομη δραστηριότητα αποτελεί ένα από τα πιο σημαντικά θέματα στη διεθνή και ευρωπαϊκή οικονομική ατζέντα.</w:t>
      </w:r>
    </w:p>
    <w:p w14:paraId="23B8374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Εμείς, λοιπόν, κύριε Πρόεδρε, όπως είπα και επα</w:t>
      </w:r>
      <w:r>
        <w:rPr>
          <w:rFonts w:eastAsia="Times New Roman" w:cs="Times New Roman"/>
          <w:szCs w:val="24"/>
        </w:rPr>
        <w:t>ναλαμβάνω και σήμερα, υπερψηφίζουμε το παρόν σχέδιο νόμου και ταυτόχρονα στηρίζουμε όλες τις συμπεριλαμβανόμενες σε αυτό τροπολογίες.</w:t>
      </w:r>
    </w:p>
    <w:p w14:paraId="23B8374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Ευχαριστώ.</w:t>
      </w:r>
    </w:p>
    <w:p w14:paraId="23B83746" w14:textId="77777777" w:rsidR="00762968" w:rsidRDefault="006F10D4">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Ευχαριστώ, κύριε συνάδελφε.</w:t>
      </w:r>
    </w:p>
    <w:p w14:paraId="23B8374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Ο συνάδελφος κ. Γεώργιος </w:t>
      </w:r>
      <w:proofErr w:type="spellStart"/>
      <w:r>
        <w:rPr>
          <w:rFonts w:eastAsia="Times New Roman" w:cs="Times New Roman"/>
          <w:szCs w:val="24"/>
        </w:rPr>
        <w:t>Αμυράς</w:t>
      </w:r>
      <w:proofErr w:type="spellEnd"/>
      <w:r>
        <w:rPr>
          <w:rFonts w:eastAsia="Times New Roman" w:cs="Times New Roman"/>
          <w:szCs w:val="24"/>
        </w:rPr>
        <w:t xml:space="preserve"> από το Ποτάμι</w:t>
      </w:r>
      <w:r w:rsidRPr="0046601A">
        <w:rPr>
          <w:rFonts w:eastAsia="Times New Roman" w:cs="Times New Roman"/>
          <w:szCs w:val="24"/>
        </w:rPr>
        <w:t xml:space="preserve"> </w:t>
      </w:r>
      <w:r>
        <w:rPr>
          <w:rFonts w:eastAsia="Times New Roman" w:cs="Times New Roman"/>
          <w:szCs w:val="24"/>
        </w:rPr>
        <w:t xml:space="preserve">έχει </w:t>
      </w:r>
      <w:r>
        <w:rPr>
          <w:rFonts w:eastAsia="Times New Roman" w:cs="Times New Roman"/>
          <w:szCs w:val="24"/>
        </w:rPr>
        <w:t>τον λόγο.</w:t>
      </w:r>
    </w:p>
    <w:p w14:paraId="23B83748"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Ευχαριστώ, κύριε Πρόεδρε.</w:t>
      </w:r>
    </w:p>
    <w:p w14:paraId="23B83749" w14:textId="77777777" w:rsidR="00762968" w:rsidRDefault="006F10D4">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θα ξεκινήσω και εγώ οπωσδήποτε με μια αναφορά στο μεγάλο ζήτημα της τραγωδίας που βιώνει η Αττική και ολόκληρη η Ελλάδα τα τελευταία εικοσιτετράωρα. Ογδόντα τρεις νεκροί, άγ</w:t>
      </w:r>
      <w:r>
        <w:rPr>
          <w:rFonts w:eastAsia="Times New Roman" w:cs="Times New Roman"/>
          <w:szCs w:val="24"/>
        </w:rPr>
        <w:t>νωστος αριθμός αγνοουμένων, χιλιάδες σπίτια κατεστραμμένα. Το πένθος δεν θέλει σιγή. Το πένθος απαιτεί ανάληψη ευθυνών και</w:t>
      </w:r>
      <w:r>
        <w:rPr>
          <w:rFonts w:eastAsia="Times New Roman" w:cs="Times New Roman"/>
          <w:szCs w:val="24"/>
        </w:rPr>
        <w:t>,</w:t>
      </w:r>
      <w:r>
        <w:rPr>
          <w:rFonts w:eastAsia="Times New Roman" w:cs="Times New Roman"/>
          <w:szCs w:val="24"/>
        </w:rPr>
        <w:t xml:space="preserve"> όπως φαίνεται, ευθύνες υπάρχουν πάρα πολλές και όσο πιο ψηλά κοιτάς στην πυραμίδα της Κυβέρνησης τόσο περισσότερες ευθύνες εντοπίζει</w:t>
      </w:r>
      <w:r>
        <w:rPr>
          <w:rFonts w:eastAsia="Times New Roman" w:cs="Times New Roman"/>
          <w:szCs w:val="24"/>
        </w:rPr>
        <w:t>ς.</w:t>
      </w:r>
    </w:p>
    <w:p w14:paraId="23B8374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Είμαστε στη μέση του καλοκαιριού. Σαφέστατα ο Υπουργός κ. </w:t>
      </w:r>
      <w:proofErr w:type="spellStart"/>
      <w:r>
        <w:rPr>
          <w:rFonts w:eastAsia="Times New Roman" w:cs="Times New Roman"/>
          <w:szCs w:val="24"/>
        </w:rPr>
        <w:t>Τόσκας</w:t>
      </w:r>
      <w:proofErr w:type="spellEnd"/>
      <w:r>
        <w:rPr>
          <w:rFonts w:eastAsia="Times New Roman" w:cs="Times New Roman"/>
          <w:szCs w:val="24"/>
        </w:rPr>
        <w:t xml:space="preserve"> έχει ευθύνες. Δεν θα πρέπει να βρίσκεται στη θέση του αμέσως μόλις τελειώσουν οι επόμενες μέρες και βρεθούν τουλάχιστον οι αγνοούμενοι. Αυτό που έχει σημασία, επίσης, είναι το εξής. Είμαστ</w:t>
      </w:r>
      <w:r>
        <w:rPr>
          <w:rFonts w:eastAsia="Times New Roman" w:cs="Times New Roman"/>
          <w:szCs w:val="24"/>
        </w:rPr>
        <w:t>ε στη μέση του καλοκαιριού, έρχεται ο Αύγουστος με τα μελτέμια και όσοι σήμερα μας λένε ότι φταίει ο «στρατηγός άνεμος» για την ανθρώπινη τραγωδία στο Μάτι, στην ουσία μάς λένε ότι είναι αναπόφευκτες οι τραγωδίες, είναι στη μοίρα μας να υφιστάμεθα τραγωδίε</w:t>
      </w:r>
      <w:r>
        <w:rPr>
          <w:rFonts w:eastAsia="Times New Roman" w:cs="Times New Roman"/>
          <w:szCs w:val="24"/>
        </w:rPr>
        <w:t>ς όσο φυσάει το καλοκαίρι στην Ελλάδα.</w:t>
      </w:r>
    </w:p>
    <w:p w14:paraId="23B8374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Όποιος το λέει αυτό είναι δειλός, κρύβεται πίσω από τις ευθύνες του και δεν μας δίνει απαντήσεις για ποιον λόγο δεν ζητήθηκε η εκκένωση του οικισμού Μάτι για να σωθούν οι άνθρωποι. Τα υπόλοιπα τις επόμενες ημέρες. Όμω</w:t>
      </w:r>
      <w:r>
        <w:rPr>
          <w:rFonts w:eastAsia="Times New Roman" w:cs="Times New Roman"/>
          <w:szCs w:val="24"/>
        </w:rPr>
        <w:t xml:space="preserve">ς, Υπουργός </w:t>
      </w:r>
      <w:proofErr w:type="spellStart"/>
      <w:r>
        <w:rPr>
          <w:rFonts w:eastAsia="Times New Roman" w:cs="Times New Roman"/>
          <w:szCs w:val="24"/>
        </w:rPr>
        <w:t>Τόσκας</w:t>
      </w:r>
      <w:proofErr w:type="spellEnd"/>
      <w:r>
        <w:rPr>
          <w:rFonts w:eastAsia="Times New Roman" w:cs="Times New Roman"/>
          <w:szCs w:val="24"/>
        </w:rPr>
        <w:t xml:space="preserve"> στη θέση του με τέτοιο αποτέλεσμα; Έλεος, δηλαδή! Να έχει και η ντροπή κάποια στιγμή κάποια όρια!</w:t>
      </w:r>
    </w:p>
    <w:p w14:paraId="23B8374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Έρχομαι στο σχέδιο νόμου, στην ενσωμάτωση της ευρωπαϊκής </w:t>
      </w:r>
      <w:r>
        <w:rPr>
          <w:rFonts w:eastAsia="Times New Roman" w:cs="Times New Roman"/>
          <w:szCs w:val="24"/>
        </w:rPr>
        <w:t>ο</w:t>
      </w:r>
      <w:r>
        <w:rPr>
          <w:rFonts w:eastAsia="Times New Roman" w:cs="Times New Roman"/>
          <w:szCs w:val="24"/>
        </w:rPr>
        <w:t xml:space="preserve">δηγίας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ίκαιο. Κατ’ αρχάς</w:t>
      </w:r>
      <w:r>
        <w:rPr>
          <w:rFonts w:eastAsia="Times New Roman" w:cs="Times New Roman"/>
          <w:szCs w:val="24"/>
        </w:rPr>
        <w:t xml:space="preserve"> από δημοσιεύματα πληροφορηθήκαμε ότι στις 19 Ιουλίου του 2018 η Ελλάδα, η Ρουμανία και η Ιρλανδία παραπέμφθηκαν στο Δικαστήριο της Ευρωπαϊκής Ένωσης για μη εφαρμογή κανόνων κατά της νομιμοποίησης εσόδων από παράνομες δραστηριότητες.</w:t>
      </w:r>
    </w:p>
    <w:p w14:paraId="23B8374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Ερωτώ εγώ την Κυβέρνησ</w:t>
      </w:r>
      <w:r>
        <w:rPr>
          <w:rFonts w:eastAsia="Times New Roman" w:cs="Times New Roman"/>
          <w:szCs w:val="24"/>
        </w:rPr>
        <w:t xml:space="preserve">η: Είναι δυνατόν; Μας φέρνετε την ενσωμάτωση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ίκαιο κάποιων ευρωπαϊκών εργαλείων για την καταπολέμηση του μαύρου χρήματος, του χρήματος που βγαίνει από εγκληματικές δραστηριότητες, μόνο με την απειλή της προσφυγής μας στο Ευρωπαϊκό Δικαστήριο; Δ</w:t>
      </w:r>
      <w:r>
        <w:rPr>
          <w:rFonts w:eastAsia="Times New Roman" w:cs="Times New Roman"/>
          <w:szCs w:val="24"/>
        </w:rPr>
        <w:t xml:space="preserve">εν θέλετε τα νομικά όπλα που μας δίνει η Ευρώπη για να αντιμετωπίσουμε αυτή τη μαύρη τρύπα της λίστας </w:t>
      </w:r>
      <w:proofErr w:type="spellStart"/>
      <w:r>
        <w:rPr>
          <w:rFonts w:eastAsia="Times New Roman" w:cs="Times New Roman"/>
          <w:szCs w:val="24"/>
        </w:rPr>
        <w:t>Λαγκάρντ</w:t>
      </w:r>
      <w:proofErr w:type="spellEnd"/>
      <w:r>
        <w:rPr>
          <w:rFonts w:eastAsia="Times New Roman" w:cs="Times New Roman"/>
          <w:szCs w:val="24"/>
        </w:rPr>
        <w:t xml:space="preserve">, της λίστας </w:t>
      </w:r>
      <w:proofErr w:type="spellStart"/>
      <w:r>
        <w:rPr>
          <w:rFonts w:eastAsia="Times New Roman" w:cs="Times New Roman"/>
          <w:szCs w:val="24"/>
        </w:rPr>
        <w:lastRenderedPageBreak/>
        <w:t>Μπόργιανς</w:t>
      </w:r>
      <w:proofErr w:type="spellEnd"/>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Μόργιανς</w:t>
      </w:r>
      <w:proofErr w:type="spellEnd"/>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Φόργιανς</w:t>
      </w:r>
      <w:proofErr w:type="spellEnd"/>
      <w:r>
        <w:rPr>
          <w:rFonts w:eastAsia="Times New Roman" w:cs="Times New Roman"/>
          <w:szCs w:val="24"/>
        </w:rPr>
        <w:t>…</w:t>
      </w:r>
      <w:r>
        <w:rPr>
          <w:rFonts w:eastAsia="Times New Roman" w:cs="Times New Roman"/>
          <w:szCs w:val="24"/>
        </w:rPr>
        <w:t xml:space="preserve"> και δεν ξέρω πώς αλλιώς λέγονται;</w:t>
      </w:r>
    </w:p>
    <w:p w14:paraId="23B8374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Όμως και εκεί οι επιδόσεις της Κυβέρνησης είναι πολύ κάτω από τη βάσ</w:t>
      </w:r>
      <w:r>
        <w:rPr>
          <w:rFonts w:eastAsia="Times New Roman" w:cs="Times New Roman"/>
          <w:szCs w:val="24"/>
        </w:rPr>
        <w:t>η. Όταν εισπράττει η χώρα μέσω των πλαδαρών, των ανύπαρκτων ελέγχων</w:t>
      </w:r>
      <w:r w:rsidRPr="00C72D25">
        <w:rPr>
          <w:rFonts w:eastAsia="Times New Roman" w:cs="Times New Roman"/>
          <w:szCs w:val="24"/>
        </w:rPr>
        <w:t>,</w:t>
      </w:r>
      <w:r>
        <w:rPr>
          <w:rFonts w:eastAsia="Times New Roman" w:cs="Times New Roman"/>
          <w:szCs w:val="24"/>
        </w:rPr>
        <w:t xml:space="preserve"> αναλογία μόλις ενός προς εννέα από </w:t>
      </w:r>
      <w:proofErr w:type="spellStart"/>
      <w:r>
        <w:rPr>
          <w:rFonts w:eastAsia="Times New Roman" w:cs="Times New Roman"/>
          <w:szCs w:val="24"/>
        </w:rPr>
        <w:t>μεγαλοκαταθέτες</w:t>
      </w:r>
      <w:proofErr w:type="spellEnd"/>
      <w:r>
        <w:rPr>
          <w:rFonts w:eastAsia="Times New Roman" w:cs="Times New Roman"/>
          <w:szCs w:val="24"/>
        </w:rPr>
        <w:t xml:space="preserve">, δηλαδή από 900 εκατομμύρια ευρώ εισέπραξε κάτι παραπάνω από 100 εκατομμύρια ευρώ για τις λίστες που σας ανέφερα, τότε έχουμε πρόβλημα. </w:t>
      </w:r>
      <w:r>
        <w:rPr>
          <w:rFonts w:eastAsia="Times New Roman" w:cs="Times New Roman"/>
          <w:szCs w:val="24"/>
        </w:rPr>
        <w:t>Βεβαίως, έχουν πρόβλημα και οι Έλληνες επιχειρηματίες, οι ελεύθεροι επαγγελματίες</w:t>
      </w:r>
      <w:r w:rsidRPr="00C72D25">
        <w:rPr>
          <w:rFonts w:eastAsia="Times New Roman" w:cs="Times New Roman"/>
          <w:szCs w:val="24"/>
        </w:rPr>
        <w:t>,</w:t>
      </w:r>
      <w:r>
        <w:rPr>
          <w:rFonts w:eastAsia="Times New Roman" w:cs="Times New Roman"/>
          <w:szCs w:val="24"/>
        </w:rPr>
        <w:t xml:space="preserve"> οι οποίοι -σας θυμίζω- τελούν ακόμα σε συνθήκες κλειστής τραπεζικής αγοράς. Οι τράπεζες έχουν ακόμα τα </w:t>
      </w:r>
      <w:r>
        <w:rPr>
          <w:rFonts w:eastAsia="Times New Roman" w:cs="Times New Roman"/>
          <w:szCs w:val="24"/>
          <w:lang w:val="en-US"/>
        </w:rPr>
        <w:t>capital</w:t>
      </w:r>
      <w:r w:rsidRPr="008A5B3D">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lang w:val="en-US"/>
        </w:rPr>
        <w:t>s</w:t>
      </w:r>
      <w:r>
        <w:rPr>
          <w:rFonts w:eastAsia="Times New Roman" w:cs="Times New Roman"/>
          <w:szCs w:val="24"/>
        </w:rPr>
        <w:t xml:space="preserve">. Είναι δυνατόν να </w:t>
      </w:r>
      <w:r>
        <w:rPr>
          <w:rFonts w:eastAsia="Times New Roman" w:cs="Times New Roman"/>
          <w:szCs w:val="24"/>
        </w:rPr>
        <w:t>«</w:t>
      </w:r>
      <w:r>
        <w:rPr>
          <w:rFonts w:eastAsia="Times New Roman" w:cs="Times New Roman"/>
          <w:szCs w:val="24"/>
        </w:rPr>
        <w:t>στύβουμε</w:t>
      </w:r>
      <w:r>
        <w:rPr>
          <w:rFonts w:eastAsia="Times New Roman" w:cs="Times New Roman"/>
          <w:szCs w:val="24"/>
        </w:rPr>
        <w:t>»</w:t>
      </w:r>
      <w:r>
        <w:rPr>
          <w:rFonts w:eastAsia="Times New Roman" w:cs="Times New Roman"/>
          <w:szCs w:val="24"/>
        </w:rPr>
        <w:t xml:space="preserve"> ακόμα τους Έλληνες επιχε</w:t>
      </w:r>
      <w:r>
        <w:rPr>
          <w:rFonts w:eastAsia="Times New Roman" w:cs="Times New Roman"/>
          <w:szCs w:val="24"/>
        </w:rPr>
        <w:t>ιρηματίες και να μην εξαντλούμε όλα τα εργαλεία που μπορούμε να έχουμε στα χέρια μας για να καταπολεμήσουμε εκείνους τους «μαύρους» επιχειρηματίες με το βρώμικο, μαύρο χρήμα από παράνομες, από εγκληματικές δραστηριότητες;</w:t>
      </w:r>
    </w:p>
    <w:p w14:paraId="23B8374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Νωρίτερα</w:t>
      </w:r>
      <w:r>
        <w:rPr>
          <w:rFonts w:eastAsia="Times New Roman" w:cs="Times New Roman"/>
          <w:szCs w:val="24"/>
        </w:rPr>
        <w:t xml:space="preserve"> </w:t>
      </w:r>
      <w:r>
        <w:rPr>
          <w:rFonts w:eastAsia="Times New Roman" w:cs="Times New Roman"/>
          <w:szCs w:val="24"/>
        </w:rPr>
        <w:t>ο κ. Μανιάτης έδωσε κάποι</w:t>
      </w:r>
      <w:r>
        <w:rPr>
          <w:rFonts w:eastAsia="Times New Roman" w:cs="Times New Roman"/>
          <w:szCs w:val="24"/>
        </w:rPr>
        <w:t xml:space="preserve">α στοιχεία από μια απάντηση του κ. Σταθάκη σε ερώτηση που του είχε καταθέσει. </w:t>
      </w:r>
      <w:r>
        <w:rPr>
          <w:rFonts w:eastAsia="Times New Roman" w:cs="Times New Roman"/>
          <w:szCs w:val="24"/>
        </w:rPr>
        <w:lastRenderedPageBreak/>
        <w:t>Βλέπω κι εγώ ότι το 2014 επιβλήθηκαν πρόστιμα συνολικής αξίας 1,8 δισεκατομμυρί</w:t>
      </w:r>
      <w:r>
        <w:rPr>
          <w:rFonts w:eastAsia="Times New Roman" w:cs="Times New Roman"/>
          <w:szCs w:val="24"/>
        </w:rPr>
        <w:t>ου</w:t>
      </w:r>
      <w:r>
        <w:rPr>
          <w:rFonts w:eastAsia="Times New Roman" w:cs="Times New Roman"/>
          <w:szCs w:val="24"/>
        </w:rPr>
        <w:t xml:space="preserve"> ευρώ από τους ελέγχους που έγιναν, τους φορολογικούς και άλλους, το 2014. </w:t>
      </w:r>
    </w:p>
    <w:p w14:paraId="23B8375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Το 2016, τα πρόστιμα </w:t>
      </w:r>
      <w:r>
        <w:rPr>
          <w:rFonts w:eastAsia="Times New Roman" w:cs="Times New Roman"/>
          <w:szCs w:val="24"/>
        </w:rPr>
        <w:t xml:space="preserve">που επιβλήθηκαν –αν έχετε τον </w:t>
      </w:r>
      <w:r>
        <w:rPr>
          <w:rFonts w:eastAsia="Times New Roman" w:cs="Times New Roman"/>
          <w:szCs w:val="24"/>
        </w:rPr>
        <w:t>θ</w:t>
      </w:r>
      <w:r>
        <w:rPr>
          <w:rFonts w:eastAsia="Times New Roman" w:cs="Times New Roman"/>
          <w:szCs w:val="24"/>
        </w:rPr>
        <w:t xml:space="preserve">εό σας- είχαν όλη κι όλη αξία 178.000 ευρώ. Τι έγινε ξαφνικά; Τελικά, τι έγινε; Αυτά τα στοιχεία είναι της ΚΕΔΑΚ. Είναι επίσημα στοιχεία. Κανείς πια δεν φοροδιαφεύγει; Κανείς δεν κρύβει «μαύρο χρήμα»; </w:t>
      </w:r>
    </w:p>
    <w:p w14:paraId="23B8375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Ω, </w:t>
      </w:r>
      <w:r>
        <w:rPr>
          <w:rFonts w:eastAsia="Times New Roman" w:cs="Times New Roman"/>
          <w:szCs w:val="24"/>
        </w:rPr>
        <w:t>θ</w:t>
      </w:r>
      <w:r>
        <w:rPr>
          <w:rFonts w:eastAsia="Times New Roman" w:cs="Times New Roman"/>
          <w:szCs w:val="24"/>
        </w:rPr>
        <w:t>εέ μου, θα πεις! Σε</w:t>
      </w:r>
      <w:r>
        <w:rPr>
          <w:rFonts w:eastAsia="Times New Roman" w:cs="Times New Roman"/>
          <w:szCs w:val="24"/>
        </w:rPr>
        <w:t xml:space="preserve"> τι κράτος ζω που εν </w:t>
      </w:r>
      <w:proofErr w:type="spellStart"/>
      <w:r>
        <w:rPr>
          <w:rFonts w:eastAsia="Times New Roman" w:cs="Times New Roman"/>
          <w:szCs w:val="24"/>
        </w:rPr>
        <w:t>έτει</w:t>
      </w:r>
      <w:proofErr w:type="spellEnd"/>
      <w:r>
        <w:rPr>
          <w:rFonts w:eastAsia="Times New Roman" w:cs="Times New Roman"/>
          <w:szCs w:val="24"/>
        </w:rPr>
        <w:t xml:space="preserve"> 2018 καίγονται </w:t>
      </w:r>
      <w:r>
        <w:rPr>
          <w:rFonts w:eastAsia="Times New Roman" w:cs="Times New Roman"/>
          <w:szCs w:val="24"/>
        </w:rPr>
        <w:t xml:space="preserve">ζωντανοί </w:t>
      </w:r>
      <w:r>
        <w:rPr>
          <w:rFonts w:eastAsia="Times New Roman" w:cs="Times New Roman"/>
          <w:szCs w:val="24"/>
        </w:rPr>
        <w:t>ογδόντα τρεις άνθρωποι, αγνοούνται δεκάδες άλλοι, καταστρέφονται χιλιάδες σπίτια, γιατί κανείς δεν σκέφτηκε, δεν ήξερε, δεν μπόρεσε να ειδοποιήσει τον συνοικισμό να φύγει, να αδειάσουν δηλαδή τον συνοικισμό</w:t>
      </w:r>
      <w:r>
        <w:rPr>
          <w:rFonts w:eastAsia="Times New Roman" w:cs="Times New Roman"/>
          <w:szCs w:val="24"/>
        </w:rPr>
        <w:t xml:space="preserve">; Είναι δυνατόν να είναι έξι κι επτά ώρες οι άνθρωποι μέσα στη θάλασσα </w:t>
      </w:r>
      <w:r>
        <w:rPr>
          <w:rFonts w:eastAsia="Times New Roman" w:cs="Times New Roman"/>
          <w:szCs w:val="24"/>
        </w:rPr>
        <w:t xml:space="preserve">και </w:t>
      </w:r>
      <w:r>
        <w:rPr>
          <w:rFonts w:eastAsia="Times New Roman" w:cs="Times New Roman"/>
          <w:szCs w:val="24"/>
        </w:rPr>
        <w:t xml:space="preserve">να κολυμπάνε, όταν η Ραφήνα είναι δίπλα, όταν τα φώτα φαίνονται, όταν έχει λιμενικό σταθμό; Πού είναι η οργάνωση; Πού είναι η κινητοποίηση; Πού είναι ο συντονισμός; </w:t>
      </w:r>
    </w:p>
    <w:p w14:paraId="23B8375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Προσπαθώ να κρα</w:t>
      </w:r>
      <w:r>
        <w:rPr>
          <w:rFonts w:eastAsia="Times New Roman" w:cs="Times New Roman"/>
          <w:szCs w:val="24"/>
        </w:rPr>
        <w:t>τηθώ, αν και αυτό το «</w:t>
      </w:r>
      <w:r>
        <w:rPr>
          <w:rFonts w:eastAsia="Times New Roman" w:cs="Times New Roman"/>
          <w:szCs w:val="24"/>
        </w:rPr>
        <w:t>ε</w:t>
      </w:r>
      <w:r>
        <w:rPr>
          <w:rFonts w:eastAsia="Times New Roman" w:cs="Times New Roman"/>
          <w:szCs w:val="24"/>
        </w:rPr>
        <w:t xml:space="preserve">λάτε να κάνουμε μια συμφωνία να μη μιλάμε τώρα», εμένα δεν με βρίσκει σύμφωνο. Τώρα να μιλάμε, διότι τώρα είναι το καλοκαίρι και θα έχουμε, δυστυχώς, κι άλλες φωτιές, γιατί αυτή είναι η εμπειρία της Ελλάδας. Τι θα ξαναπούμε, λοιπόν, </w:t>
      </w:r>
      <w:r>
        <w:rPr>
          <w:rFonts w:eastAsia="Times New Roman" w:cs="Times New Roman"/>
          <w:szCs w:val="24"/>
        </w:rPr>
        <w:t xml:space="preserve">αύριο σε άλλους ανθρώπους που θα καίγεται η περιοχή τους; Τι θα πούμε; Θα πούμε πάλι ότι φταίει ο «στρατηγός άνεμος»; </w:t>
      </w:r>
    </w:p>
    <w:p w14:paraId="23B8375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Ήθελα να σας πω κι άλλα εδώ για το λαθρεμπόριο καπνού</w:t>
      </w:r>
      <w:r>
        <w:rPr>
          <w:rFonts w:eastAsia="Times New Roman" w:cs="Times New Roman"/>
          <w:szCs w:val="24"/>
        </w:rPr>
        <w:t>,</w:t>
      </w:r>
      <w:r>
        <w:rPr>
          <w:rFonts w:eastAsia="Times New Roman" w:cs="Times New Roman"/>
          <w:szCs w:val="24"/>
        </w:rPr>
        <w:t xml:space="preserve"> που δεν έχει γίνει τίποτα, για τα καύσιμα,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Τι να πω; Τα στοιχεία είναι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πραγματικά,</w:t>
      </w:r>
      <w:r>
        <w:rPr>
          <w:rFonts w:eastAsia="Times New Roman" w:cs="Times New Roman"/>
          <w:szCs w:val="24"/>
        </w:rPr>
        <w:t xml:space="preserve"> τόσο δυσμενή και απογοητευτικά, που λες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α, πού ζω επιτέλους; Τι κράτος είναι αυτό; Γιατί δεν κουνάει τα πόδια του; Γιατί δεν κουνάει τα χέρια του; Γιατί δεν κουνάει τον εγκέφαλό του να κάνει τη δουλειά του»</w:t>
      </w:r>
      <w:r>
        <w:rPr>
          <w:rFonts w:eastAsia="Times New Roman" w:cs="Times New Roman"/>
          <w:szCs w:val="24"/>
        </w:rPr>
        <w:t>;</w:t>
      </w:r>
      <w:r>
        <w:rPr>
          <w:rFonts w:eastAsia="Times New Roman" w:cs="Times New Roman"/>
          <w:szCs w:val="24"/>
        </w:rPr>
        <w:t xml:space="preserve"> </w:t>
      </w:r>
    </w:p>
    <w:p w14:paraId="23B8375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Δεν θα σας πω περισσότερα. Θα μι</w:t>
      </w:r>
      <w:r>
        <w:rPr>
          <w:rFonts w:eastAsia="Times New Roman" w:cs="Times New Roman"/>
          <w:szCs w:val="24"/>
        </w:rPr>
        <w:t xml:space="preserve">λήσω για τις τροπολογίες. Είχα εδώ να σας πω για διάφορα άρθρα, όπως για παράδειγμα στο άρθρο 6 παράγραφος 5, να μπει όριο στο ποσό των τυχερών παιγνίων που η Επιτροπή Εποπτείας και Ελέγχου Παιγνίων μπορεί με απόφασή της να εξαιρέσει απ’ αυτόν τον </w:t>
      </w:r>
      <w:r>
        <w:rPr>
          <w:rFonts w:eastAsia="Times New Roman" w:cs="Times New Roman"/>
          <w:szCs w:val="24"/>
        </w:rPr>
        <w:lastRenderedPageBreak/>
        <w:t>νόμο. Μο</w:t>
      </w:r>
      <w:r>
        <w:rPr>
          <w:rFonts w:eastAsia="Times New Roman" w:cs="Times New Roman"/>
          <w:szCs w:val="24"/>
        </w:rPr>
        <w:t>υ είχατε πει</w:t>
      </w:r>
      <w:r>
        <w:rPr>
          <w:rFonts w:eastAsia="Times New Roman" w:cs="Times New Roman"/>
          <w:szCs w:val="24"/>
        </w:rPr>
        <w:t>:</w:t>
      </w:r>
      <w:r>
        <w:rPr>
          <w:rFonts w:eastAsia="Times New Roman" w:cs="Times New Roman"/>
          <w:szCs w:val="24"/>
        </w:rPr>
        <w:t xml:space="preserve"> «Είναι το </w:t>
      </w:r>
      <w:r>
        <w:rPr>
          <w:rFonts w:eastAsia="Times New Roman" w:cs="Times New Roman"/>
          <w:szCs w:val="24"/>
        </w:rPr>
        <w:t>«</w:t>
      </w:r>
      <w:r>
        <w:rPr>
          <w:rFonts w:eastAsia="Times New Roman" w:cs="Times New Roman"/>
          <w:szCs w:val="24"/>
        </w:rPr>
        <w:t>ΞΥΣΤΟ</w:t>
      </w:r>
      <w:r>
        <w:rPr>
          <w:rFonts w:eastAsia="Times New Roman" w:cs="Times New Roman"/>
          <w:szCs w:val="24"/>
        </w:rPr>
        <w:t>»</w:t>
      </w:r>
      <w:r>
        <w:rPr>
          <w:rFonts w:eastAsia="Times New Roman" w:cs="Times New Roman"/>
          <w:szCs w:val="24"/>
        </w:rPr>
        <w:t xml:space="preserve">». Σύμφωνοι. Εάν κάποιος μαζέψει χίλια, δυο χιλιάδες τέτοια δελτία, να πώς γίνονται τα ποσά. Άρα εδώ θέλω διευκρινίσεις. </w:t>
      </w:r>
    </w:p>
    <w:p w14:paraId="23B8375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Θέλω, επίσης, διευκρινίσεις και για το άρθρο 55 που αφορά την Αρχή Καταπολέμησης Νομιμοποίησης Εσόδων α</w:t>
      </w:r>
      <w:r>
        <w:rPr>
          <w:rFonts w:eastAsia="Times New Roman" w:cs="Times New Roman"/>
          <w:szCs w:val="24"/>
        </w:rPr>
        <w:t xml:space="preserve">πό Εγκληματικές Δραστηριότητες και τη στελέχωσή της. Λέω ξανά -το είπα σε όλες τις </w:t>
      </w:r>
      <w:r>
        <w:rPr>
          <w:rFonts w:eastAsia="Times New Roman" w:cs="Times New Roman"/>
          <w:szCs w:val="24"/>
        </w:rPr>
        <w:t>ε</w:t>
      </w:r>
      <w:r>
        <w:rPr>
          <w:rFonts w:eastAsia="Times New Roman" w:cs="Times New Roman"/>
          <w:szCs w:val="24"/>
        </w:rPr>
        <w:t>πιτροπές- ότι από τη στιγμή που υπάρχει ΑΣΕΠ και από τη στιγμή που υπάρχει ο ν.4440/2016 για τις αποσπάσεις, είναι ανεξήγητη η επιλογή να μπαίνουν υπάλληλοι με άλλη διαδικα</w:t>
      </w:r>
      <w:r>
        <w:rPr>
          <w:rFonts w:eastAsia="Times New Roman" w:cs="Times New Roman"/>
          <w:szCs w:val="24"/>
        </w:rPr>
        <w:t xml:space="preserve">σία σ’ αυτή την </w:t>
      </w:r>
      <w:r>
        <w:rPr>
          <w:rFonts w:eastAsia="Times New Roman" w:cs="Times New Roman"/>
          <w:szCs w:val="24"/>
        </w:rPr>
        <w:t>α</w:t>
      </w:r>
      <w:r>
        <w:rPr>
          <w:rFonts w:eastAsia="Times New Roman" w:cs="Times New Roman"/>
          <w:szCs w:val="24"/>
        </w:rPr>
        <w:t xml:space="preserve">ρχή. Δεν το καταλαβαίνω. Και για όποιον μιλήσει για ταχύτητα στελέχωσης, να σας βγάλω τώρα εδώ είκοσι έξι παραδείγματα, μετρημένα, από </w:t>
      </w:r>
      <w:r>
        <w:rPr>
          <w:rFonts w:eastAsia="Times New Roman" w:cs="Times New Roman"/>
          <w:szCs w:val="24"/>
        </w:rPr>
        <w:t>αρχές, γενικές γραμματείες, ειδικές γραμματείες, αναπληρωματικές γραμματείες</w:t>
      </w:r>
      <w:r>
        <w:rPr>
          <w:rFonts w:eastAsia="Times New Roman" w:cs="Times New Roman"/>
          <w:szCs w:val="24"/>
        </w:rPr>
        <w:t xml:space="preserve"> –και δεν ξέρω κι εγώ ποια ά</w:t>
      </w:r>
      <w:r>
        <w:rPr>
          <w:rFonts w:eastAsia="Times New Roman" w:cs="Times New Roman"/>
          <w:szCs w:val="24"/>
        </w:rPr>
        <w:t xml:space="preserve">λλη </w:t>
      </w:r>
      <w:r>
        <w:rPr>
          <w:rFonts w:eastAsia="Times New Roman" w:cs="Times New Roman"/>
          <w:szCs w:val="24"/>
        </w:rPr>
        <w:t>γραμματεία</w:t>
      </w:r>
      <w:r>
        <w:rPr>
          <w:rFonts w:eastAsia="Times New Roman" w:cs="Times New Roman"/>
          <w:szCs w:val="24"/>
        </w:rPr>
        <w:t xml:space="preserve">- που ακόμα δεν έχουν στελεχωθεί και δεν έχουν κάνει τη δουλειά τους. Τι μου λέτε τώρα; </w:t>
      </w:r>
    </w:p>
    <w:p w14:paraId="23B8375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Πάμε παρακάτω τώρα. Ας αναφερθούμε στις τροπολογίες. Θέλω να ρωτήσω τον Υπουργό κ. Κουβέλη για τη με αριθμό </w:t>
      </w:r>
      <w:r>
        <w:rPr>
          <w:rFonts w:eastAsia="Times New Roman" w:cs="Times New Roman"/>
          <w:szCs w:val="24"/>
        </w:rPr>
        <w:lastRenderedPageBreak/>
        <w:t xml:space="preserve">1701/253 τροπολογία που αφορά τον Οικοδομικό Συνεταιρισμό Μονίμων Αξιωματικών Ελληνικού Στρατού. </w:t>
      </w:r>
    </w:p>
    <w:p w14:paraId="23B8375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Εξετάζεται η περίπτωση, κύριε Υπουργέ, να περάσουν</w:t>
      </w:r>
      <w:r>
        <w:rPr>
          <w:rFonts w:eastAsia="Times New Roman" w:cs="Times New Roman"/>
          <w:szCs w:val="24"/>
        </w:rPr>
        <w:t xml:space="preserve"> τα περιουσιακά στοιχεία στην Ελληνική Εταιρεία Συμμετοχών, δηλαδή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Όχι. </w:t>
      </w:r>
    </w:p>
    <w:p w14:paraId="23B83758"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Είπα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τώρα και τι μου ήρθε στο μυαλό; Κύριε </w:t>
      </w:r>
      <w:proofErr w:type="spellStart"/>
      <w:r>
        <w:rPr>
          <w:rFonts w:eastAsia="Times New Roman" w:cs="Times New Roman"/>
          <w:szCs w:val="24"/>
        </w:rPr>
        <w:t>Κατσίκη</w:t>
      </w:r>
      <w:proofErr w:type="spellEnd"/>
      <w:r>
        <w:rPr>
          <w:rFonts w:eastAsia="Times New Roman" w:cs="Times New Roman"/>
          <w:szCs w:val="24"/>
        </w:rPr>
        <w:t>, θα σας απαντήσω σε αυτό που μου είπατε. Μιλήσατε για φρικώδεις καταστάσεις του παρελθόντος με σκάνδαλα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Συμφωνώ. Και είπατε ότι είτε είναι μικρό είτε μεγάλο το κόμμα που συγκυβερνά, αναφερόμενος στο δικό σας κόμμα, τους ΑΝΕΛ, υπάρχει </w:t>
      </w:r>
      <w:proofErr w:type="spellStart"/>
      <w:r>
        <w:rPr>
          <w:rFonts w:eastAsia="Times New Roman" w:cs="Times New Roman"/>
          <w:szCs w:val="24"/>
        </w:rPr>
        <w:t>συνευθύνη</w:t>
      </w:r>
      <w:proofErr w:type="spellEnd"/>
      <w:r>
        <w:rPr>
          <w:rFonts w:eastAsia="Times New Roman" w:cs="Times New Roman"/>
          <w:szCs w:val="24"/>
        </w:rPr>
        <w:t xml:space="preserve">. Σωστό είναι αυτό. </w:t>
      </w:r>
    </w:p>
    <w:p w14:paraId="23B83759" w14:textId="77777777" w:rsidR="00762968" w:rsidRDefault="006F10D4">
      <w:pPr>
        <w:tabs>
          <w:tab w:val="left" w:pos="3873"/>
        </w:tabs>
        <w:spacing w:line="600" w:lineRule="auto"/>
        <w:ind w:firstLine="720"/>
        <w:jc w:val="both"/>
        <w:rPr>
          <w:rFonts w:eastAsia="Times New Roman" w:cs="Times New Roman"/>
          <w:color w:val="000000" w:themeColor="text1"/>
          <w:szCs w:val="24"/>
        </w:rPr>
      </w:pPr>
      <w:r>
        <w:rPr>
          <w:rFonts w:eastAsia="Times New Roman" w:cs="Times New Roman"/>
          <w:szCs w:val="24"/>
        </w:rPr>
        <w:t>Και μια</w:t>
      </w:r>
      <w:r>
        <w:rPr>
          <w:rFonts w:eastAsia="Times New Roman" w:cs="Times New Roman"/>
          <w:szCs w:val="24"/>
        </w:rPr>
        <w:t>ς και</w:t>
      </w:r>
      <w:r>
        <w:rPr>
          <w:rFonts w:eastAsia="Times New Roman" w:cs="Times New Roman"/>
          <w:szCs w:val="24"/>
        </w:rPr>
        <w:t xml:space="preserve"> το έφερε η κουβέντα, για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ποια είναι η δική σας θέση, για τους μ</w:t>
      </w:r>
      <w:r>
        <w:rPr>
          <w:rFonts w:eastAsia="Times New Roman" w:cs="Times New Roman"/>
          <w:szCs w:val="24"/>
        </w:rPr>
        <w:t xml:space="preserve">ισθούς που έχετε ως </w:t>
      </w:r>
      <w:r w:rsidRPr="001850F1">
        <w:rPr>
          <w:rFonts w:eastAsia="Times New Roman" w:cs="Times New Roman"/>
          <w:szCs w:val="24"/>
        </w:rPr>
        <w:t>Κυβέρνηση</w:t>
      </w:r>
      <w:r>
        <w:rPr>
          <w:rFonts w:eastAsia="Times New Roman" w:cs="Times New Roman"/>
          <w:szCs w:val="24"/>
        </w:rPr>
        <w:t xml:space="preserve"> δώσει τη δυνατότητα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να δίνει στα στελέχη του; Σας βρίσκει σύμφωνο να πληρώνονται για κάθε συνεδρίαση, πέραν των μισθών τους, 2.000 ευρώ; Εμένα μου φαίνεται ανήκου</w:t>
      </w:r>
      <w:r>
        <w:rPr>
          <w:rFonts w:eastAsia="Times New Roman" w:cs="Times New Roman"/>
          <w:szCs w:val="24"/>
        </w:rPr>
        <w:lastRenderedPageBreak/>
        <w:t>στο, αδιανόητο. Όπως μου φαίνεται αδιανόητο ότι σ</w:t>
      </w:r>
      <w:r>
        <w:rPr>
          <w:rFonts w:eastAsia="Times New Roman" w:cs="Times New Roman"/>
          <w:szCs w:val="24"/>
        </w:rPr>
        <w:t xml:space="preserve">ήμερα η </w:t>
      </w:r>
      <w:r w:rsidRPr="001850F1">
        <w:rPr>
          <w:rFonts w:eastAsia="Times New Roman" w:cs="Times New Roman"/>
          <w:szCs w:val="24"/>
        </w:rPr>
        <w:t>Κυβέρνηση</w:t>
      </w:r>
      <w:r>
        <w:rPr>
          <w:rFonts w:eastAsia="Times New Roman" w:cs="Times New Roman"/>
          <w:szCs w:val="24"/>
        </w:rPr>
        <w:t xml:space="preserve"> έφερε </w:t>
      </w:r>
      <w:r w:rsidRPr="005631E0">
        <w:rPr>
          <w:rFonts w:eastAsia="Times New Roman" w:cs="Times New Roman"/>
          <w:bCs/>
          <w:szCs w:val="24"/>
        </w:rPr>
        <w:t>τροπολογί</w:t>
      </w:r>
      <w:r>
        <w:rPr>
          <w:rFonts w:eastAsia="Times New Roman" w:cs="Times New Roman"/>
          <w:bCs/>
          <w:szCs w:val="24"/>
        </w:rPr>
        <w:t>ες</w:t>
      </w:r>
      <w:r>
        <w:rPr>
          <w:rFonts w:eastAsia="Times New Roman" w:cs="Times New Roman"/>
          <w:szCs w:val="24"/>
        </w:rPr>
        <w:t xml:space="preserve"> για να αυξήσει τους μισθούς στους προέδρους και στους </w:t>
      </w:r>
      <w:r w:rsidRPr="001E2EE0">
        <w:rPr>
          <w:rFonts w:eastAsia="Times New Roman" w:cs="Times New Roman"/>
          <w:color w:val="000000" w:themeColor="text1"/>
          <w:szCs w:val="24"/>
        </w:rPr>
        <w:t xml:space="preserve">διευθύνοντες συμβούλους των ΔΕΚΟ.  </w:t>
      </w:r>
    </w:p>
    <w:p w14:paraId="23B8375A" w14:textId="77777777" w:rsidR="00762968" w:rsidRDefault="006F10D4">
      <w:pPr>
        <w:spacing w:line="600" w:lineRule="auto"/>
        <w:ind w:firstLine="720"/>
        <w:jc w:val="both"/>
        <w:rPr>
          <w:rFonts w:eastAsia="Times New Roman" w:cs="Times New Roman"/>
          <w:color w:val="000000" w:themeColor="text1"/>
          <w:szCs w:val="24"/>
        </w:rPr>
      </w:pPr>
      <w:r w:rsidRPr="001E2EE0">
        <w:rPr>
          <w:rFonts w:eastAsia="Times New Roman" w:cs="Times New Roman"/>
          <w:b/>
          <w:color w:val="000000" w:themeColor="text1"/>
          <w:szCs w:val="24"/>
        </w:rPr>
        <w:t xml:space="preserve">ΑΙΚΑΤΕΡΙΝΗ ΠΑΠΑΝΑΤΣΙΟΥ (Υφυπουργός Οικονομικών): </w:t>
      </w:r>
      <w:r w:rsidRPr="001E2EE0">
        <w:rPr>
          <w:rFonts w:eastAsia="Times New Roman" w:cs="Times New Roman"/>
          <w:color w:val="000000" w:themeColor="text1"/>
          <w:szCs w:val="24"/>
        </w:rPr>
        <w:t>Όχι όλων.</w:t>
      </w:r>
    </w:p>
    <w:p w14:paraId="23B8375B" w14:textId="77777777" w:rsidR="00762968" w:rsidRDefault="006F10D4">
      <w:pPr>
        <w:tabs>
          <w:tab w:val="left" w:pos="3873"/>
        </w:tabs>
        <w:spacing w:line="600" w:lineRule="auto"/>
        <w:ind w:firstLine="720"/>
        <w:jc w:val="both"/>
        <w:rPr>
          <w:rFonts w:eastAsia="Times New Roman" w:cs="Times New Roman"/>
          <w:color w:val="000000" w:themeColor="text1"/>
          <w:szCs w:val="24"/>
        </w:rPr>
      </w:pPr>
      <w:r w:rsidRPr="001E2EE0">
        <w:rPr>
          <w:rFonts w:eastAsia="Times New Roman" w:cs="Times New Roman"/>
          <w:b/>
          <w:color w:val="000000" w:themeColor="text1"/>
          <w:szCs w:val="24"/>
        </w:rPr>
        <w:t xml:space="preserve">ΓΕΩΡΓΙΟΣ ΑΜΥΡΑΣ: </w:t>
      </w:r>
      <w:r w:rsidRPr="001E2EE0">
        <w:rPr>
          <w:rFonts w:eastAsia="Times New Roman" w:cs="Times New Roman"/>
          <w:color w:val="000000" w:themeColor="text1"/>
          <w:szCs w:val="24"/>
        </w:rPr>
        <w:t xml:space="preserve">Εντάξει, κυρία Υπουργέ, όχι όλων. Με </w:t>
      </w:r>
      <w:proofErr w:type="spellStart"/>
      <w:r w:rsidRPr="001E2EE0">
        <w:rPr>
          <w:rFonts w:eastAsia="Times New Roman" w:cs="Times New Roman"/>
          <w:color w:val="000000" w:themeColor="text1"/>
          <w:szCs w:val="24"/>
        </w:rPr>
        <w:t>συγχωρείτε</w:t>
      </w:r>
      <w:proofErr w:type="spellEnd"/>
      <w:r w:rsidRPr="001E2EE0">
        <w:rPr>
          <w:rFonts w:eastAsia="Times New Roman" w:cs="Times New Roman"/>
          <w:color w:val="000000" w:themeColor="text1"/>
          <w:szCs w:val="24"/>
        </w:rPr>
        <w:t xml:space="preserve">. Των </w:t>
      </w:r>
      <w:r w:rsidRPr="001E2EE0">
        <w:rPr>
          <w:rFonts w:eastAsia="Times New Roman" w:cs="Times New Roman"/>
          <w:color w:val="000000" w:themeColor="text1"/>
          <w:szCs w:val="24"/>
        </w:rPr>
        <w:t>μισών είναι;</w:t>
      </w:r>
    </w:p>
    <w:p w14:paraId="23B8375C" w14:textId="77777777" w:rsidR="00762968" w:rsidRDefault="006F10D4">
      <w:pPr>
        <w:spacing w:line="600" w:lineRule="auto"/>
        <w:ind w:firstLine="720"/>
        <w:jc w:val="both"/>
        <w:rPr>
          <w:rFonts w:eastAsia="Times New Roman" w:cs="Times New Roman"/>
          <w:color w:val="000000" w:themeColor="text1"/>
          <w:szCs w:val="24"/>
        </w:rPr>
      </w:pPr>
      <w:r w:rsidRPr="001E2EE0">
        <w:rPr>
          <w:rFonts w:eastAsia="Times New Roman" w:cs="Times New Roman"/>
          <w:b/>
          <w:color w:val="000000" w:themeColor="text1"/>
          <w:szCs w:val="24"/>
        </w:rPr>
        <w:t xml:space="preserve">ΑΙΚΑΤΕΡΙΝΗ ΠΑΠΑΝΑΤΣΙΟΥ (Υφυπουργός Οικονομικών): </w:t>
      </w:r>
      <w:r w:rsidRPr="001E2EE0">
        <w:rPr>
          <w:rFonts w:eastAsia="Times New Roman" w:cs="Times New Roman"/>
          <w:color w:val="000000" w:themeColor="text1"/>
          <w:szCs w:val="24"/>
        </w:rPr>
        <w:t>Δύο-τρεις είναι.</w:t>
      </w:r>
    </w:p>
    <w:p w14:paraId="23B8375D" w14:textId="77777777" w:rsidR="00762968" w:rsidRDefault="006F10D4">
      <w:pPr>
        <w:tabs>
          <w:tab w:val="left" w:pos="3873"/>
        </w:tabs>
        <w:spacing w:line="600" w:lineRule="auto"/>
        <w:ind w:firstLine="720"/>
        <w:jc w:val="both"/>
        <w:rPr>
          <w:rFonts w:eastAsia="Times New Roman" w:cs="Times New Roman"/>
          <w:szCs w:val="24"/>
        </w:rPr>
      </w:pPr>
      <w:r w:rsidRPr="00292987">
        <w:rPr>
          <w:rFonts w:eastAsia="Times New Roman" w:cs="Times New Roman"/>
          <w:b/>
          <w:szCs w:val="24"/>
        </w:rPr>
        <w:t>ΓΕΩΡΓΙΟΣ ΑΜΥΡΑΣ:</w:t>
      </w:r>
      <w:r w:rsidRPr="00292987">
        <w:rPr>
          <w:rFonts w:eastAsia="Times New Roman" w:cs="Times New Roman"/>
          <w:szCs w:val="24"/>
        </w:rPr>
        <w:t xml:space="preserve"> Μάλιστα. Είναι δύο-τρεις. Εκτός του ότι αντιλαμβάνεστε πόσο λάθος ήταν η χρονική στιγμή που το φέρατε, χαίρομαι που το κατανοείτε, εγώ θέλω να σας πω το εξής. Ε</w:t>
      </w:r>
      <w:r w:rsidRPr="00292987">
        <w:rPr>
          <w:rFonts w:eastAsia="Times New Roman" w:cs="Times New Roman"/>
          <w:szCs w:val="24"/>
        </w:rPr>
        <w:t>ίμαστε ευχαριστημένοι</w:t>
      </w:r>
      <w:r w:rsidRPr="00292987">
        <w:rPr>
          <w:rFonts w:eastAsia="Times New Roman" w:cs="Times New Roman"/>
          <w:szCs w:val="24"/>
        </w:rPr>
        <w:t>,</w:t>
      </w:r>
      <w:r w:rsidRPr="00292987">
        <w:rPr>
          <w:rFonts w:eastAsia="Times New Roman" w:cs="Times New Roman"/>
          <w:szCs w:val="24"/>
        </w:rPr>
        <w:t xml:space="preserve"> βέβαια</w:t>
      </w:r>
      <w:r w:rsidRPr="00292987">
        <w:rPr>
          <w:rFonts w:eastAsia="Times New Roman" w:cs="Times New Roman"/>
          <w:szCs w:val="24"/>
        </w:rPr>
        <w:t>,</w:t>
      </w:r>
      <w:r w:rsidRPr="00292987">
        <w:rPr>
          <w:rFonts w:eastAsia="Times New Roman" w:cs="Times New Roman"/>
          <w:szCs w:val="24"/>
        </w:rPr>
        <w:t xml:space="preserve"> από τις ΔΕΚΟ και από τα λεωφορεία, σχετικά με το πόσο καθαρά είναι </w:t>
      </w:r>
      <w:r>
        <w:rPr>
          <w:rFonts w:eastAsia="Times New Roman" w:cs="Times New Roman"/>
          <w:szCs w:val="24"/>
        </w:rPr>
        <w:t>και πόσο γρήγορα έρχονται στην ώρα τους και από τις υπηρεσίες σε άλλες ΔΕΚΟ, οπότε λες ναι να τους δώσουμε αυξήσεις, αφού όλα πάνε ρολόι, όλα κυλάνε στις ΔΕΚΟ</w:t>
      </w:r>
      <w:r>
        <w:rPr>
          <w:rFonts w:eastAsia="Times New Roman" w:cs="Times New Roman"/>
          <w:szCs w:val="24"/>
        </w:rPr>
        <w:t xml:space="preserve"> σαν τον Καλαμά </w:t>
      </w:r>
      <w:r>
        <w:rPr>
          <w:rFonts w:eastAsia="Times New Roman" w:cs="Times New Roman"/>
          <w:szCs w:val="24"/>
        </w:rPr>
        <w:t>π</w:t>
      </w:r>
      <w:r>
        <w:rPr>
          <w:rFonts w:eastAsia="Times New Roman" w:cs="Times New Roman"/>
          <w:szCs w:val="24"/>
        </w:rPr>
        <w:t>οταμό στο χωριό μου στην Ήπειρο! Δεν είναι έτσι.</w:t>
      </w:r>
    </w:p>
    <w:p w14:paraId="23B8375E"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bCs/>
          <w:szCs w:val="24"/>
        </w:rPr>
        <w:lastRenderedPageBreak/>
        <w:t>Πάμε στην τ</w:t>
      </w:r>
      <w:r w:rsidRPr="005631E0">
        <w:rPr>
          <w:rFonts w:eastAsia="Times New Roman" w:cs="Times New Roman"/>
          <w:bCs/>
          <w:szCs w:val="24"/>
        </w:rPr>
        <w:t>ροπολογία</w:t>
      </w:r>
      <w:r>
        <w:rPr>
          <w:rFonts w:eastAsia="Times New Roman" w:cs="Times New Roman"/>
          <w:szCs w:val="24"/>
        </w:rPr>
        <w:t xml:space="preserve"> για τα ζητήματα των δωρεών, που τα είχαμε συζητήσει και στις προηγούμενες </w:t>
      </w:r>
      <w:r>
        <w:rPr>
          <w:rFonts w:eastAsia="Times New Roman" w:cs="Times New Roman"/>
          <w:szCs w:val="24"/>
        </w:rPr>
        <w:t>ε</w:t>
      </w:r>
      <w:r>
        <w:rPr>
          <w:rFonts w:eastAsia="Times New Roman" w:cs="Times New Roman"/>
          <w:szCs w:val="24"/>
        </w:rPr>
        <w:t xml:space="preserve">πιτροπές, κυρία </w:t>
      </w:r>
      <w:proofErr w:type="spellStart"/>
      <w:r>
        <w:rPr>
          <w:rFonts w:eastAsia="Times New Roman" w:cs="Times New Roman"/>
          <w:szCs w:val="24"/>
        </w:rPr>
        <w:t>Παπανάτσιου</w:t>
      </w:r>
      <w:proofErr w:type="spellEnd"/>
      <w:r>
        <w:rPr>
          <w:rFonts w:eastAsia="Times New Roman" w:cs="Times New Roman"/>
          <w:szCs w:val="24"/>
        </w:rPr>
        <w:t xml:space="preserve">, αρκετά. Αναφέρω την περίπτωση της παραγράφου 1 του άρθρου 3Α για </w:t>
      </w:r>
      <w:r>
        <w:rPr>
          <w:rFonts w:eastAsia="Times New Roman" w:cs="Times New Roman"/>
          <w:szCs w:val="24"/>
        </w:rPr>
        <w:t xml:space="preserve">τις δωρεές ιατρικού εξοπλισμού. </w:t>
      </w:r>
    </w:p>
    <w:p w14:paraId="23B8375F" w14:textId="77777777" w:rsidR="00762968" w:rsidRDefault="006F10D4">
      <w:pPr>
        <w:tabs>
          <w:tab w:val="left" w:pos="3873"/>
        </w:tabs>
        <w:spacing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το 2015, το 2016, το 2017 έχω καταθέσει άπειρες ερωτήσεις και επίκαιρες, </w:t>
      </w:r>
      <w:r w:rsidRPr="00A16A52">
        <w:rPr>
          <w:rFonts w:eastAsia="Times New Roman"/>
          <w:szCs w:val="24"/>
        </w:rPr>
        <w:t>οι οποίες</w:t>
      </w:r>
      <w:r>
        <w:rPr>
          <w:rFonts w:eastAsia="Times New Roman" w:cs="Times New Roman"/>
          <w:szCs w:val="24"/>
        </w:rPr>
        <w:t xml:space="preserve"> δυστυχώς ποτέ δεν απαντήθηκαν και απλές ερωτήσεις γραπτές, για να δω πώς πήγε ο εξωδικαστικός μηχανισμός συμφω</w:t>
      </w:r>
      <w:r>
        <w:rPr>
          <w:rFonts w:eastAsia="Times New Roman" w:cs="Times New Roman"/>
          <w:szCs w:val="24"/>
        </w:rPr>
        <w:t xml:space="preserve">νίας με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είχε την υποχρέωση, βάσει του εξωδικαστικού συμβιβασμού που είχε κάνει με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 να παράσχει ιατρικό εξοπλισμό σε νοσοκομεία. Ρωτάω, λοιπόν, εγώ αφού είναι και μέρος της διάταξης της πρόνοιας αυτού του νόμου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όσα χρήματα έδωσε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ως δωρεά σε ιατρικό εξοπλισμό; Σε ποια νοσοκομεία και σε πόσα; Τηρήθηκαν οι υποχρεώσεις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w:t>
      </w:r>
    </w:p>
    <w:p w14:paraId="23B83760"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Φοβάμαι, </w:t>
      </w:r>
      <w:r w:rsidRPr="002170BF">
        <w:rPr>
          <w:rFonts w:eastAsia="Times New Roman" w:cs="Times New Roman"/>
          <w:szCs w:val="24"/>
        </w:rPr>
        <w:t>κυρίες και κύριοι συνάδελφοι,</w:t>
      </w:r>
      <w:r>
        <w:rPr>
          <w:rFonts w:eastAsia="Times New Roman" w:cs="Times New Roman"/>
          <w:szCs w:val="24"/>
        </w:rPr>
        <w:t xml:space="preserve"> από την αφωνία της </w:t>
      </w:r>
      <w:r w:rsidRPr="001850F1">
        <w:rPr>
          <w:rFonts w:eastAsia="Times New Roman" w:cs="Times New Roman"/>
          <w:szCs w:val="24"/>
        </w:rPr>
        <w:t>Κυβέρνηση</w:t>
      </w:r>
      <w:r>
        <w:rPr>
          <w:rFonts w:eastAsia="Times New Roman" w:cs="Times New Roman"/>
          <w:szCs w:val="24"/>
        </w:rPr>
        <w:t xml:space="preserve">ς σε αυτό το θέμα -διότι έχω γίνει σαν την αλογόμυγα </w:t>
      </w:r>
      <w:r>
        <w:rPr>
          <w:rFonts w:eastAsia="Times New Roman" w:cs="Times New Roman"/>
          <w:szCs w:val="24"/>
        </w:rPr>
        <w:t xml:space="preserve">γύρω της και συνεχώς ρωτάω για αυτό το θέμα- ότι δεν θα </w:t>
      </w:r>
      <w:r>
        <w:rPr>
          <w:rFonts w:eastAsia="Times New Roman" w:cs="Times New Roman"/>
          <w:szCs w:val="24"/>
        </w:rPr>
        <w:lastRenderedPageBreak/>
        <w:t>έχουν γίνει πολλά πράγματα. Μακάρι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κάνω λάθος.</w:t>
      </w:r>
    </w:p>
    <w:p w14:paraId="23B83761" w14:textId="77777777" w:rsidR="00762968" w:rsidRDefault="006F10D4">
      <w:pPr>
        <w:tabs>
          <w:tab w:val="left" w:pos="3873"/>
        </w:tabs>
        <w:spacing w:line="600" w:lineRule="auto"/>
        <w:ind w:firstLine="720"/>
        <w:jc w:val="both"/>
        <w:rPr>
          <w:rFonts w:eastAsia="Times New Roman" w:cs="Times New Roman"/>
          <w:szCs w:val="24"/>
        </w:rPr>
      </w:pPr>
      <w:r w:rsidRPr="00911877">
        <w:rPr>
          <w:rFonts w:eastAsia="Times New Roman" w:cs="Times New Roman"/>
          <w:szCs w:val="24"/>
        </w:rPr>
        <w:t>Π</w:t>
      </w:r>
      <w:r>
        <w:rPr>
          <w:rFonts w:eastAsia="Times New Roman" w:cs="Times New Roman"/>
          <w:szCs w:val="24"/>
        </w:rPr>
        <w:t xml:space="preserve">άμε τώρα στην </w:t>
      </w:r>
      <w:r w:rsidRPr="005631E0">
        <w:rPr>
          <w:rFonts w:eastAsia="Times New Roman" w:cs="Times New Roman"/>
          <w:bCs/>
          <w:szCs w:val="24"/>
        </w:rPr>
        <w:t>τροπολογία</w:t>
      </w:r>
      <w:r>
        <w:rPr>
          <w:rFonts w:eastAsia="Times New Roman" w:cs="Times New Roman"/>
          <w:szCs w:val="24"/>
        </w:rPr>
        <w:t xml:space="preserve"> 1710/256 για τα υποβρύχια. Θεωρώ θετικό ότι περιγράφονται με σαφήνεια ποσά στην αιτιολογική έκθεση. Επίσης, επι</w:t>
      </w:r>
      <w:r>
        <w:rPr>
          <w:rFonts w:eastAsia="Times New Roman" w:cs="Times New Roman"/>
          <w:szCs w:val="24"/>
        </w:rPr>
        <w:t xml:space="preserve">τέλους, είναι καλό το ότι παραδέχθηκε επισήμως η </w:t>
      </w:r>
      <w:r w:rsidRPr="001850F1">
        <w:rPr>
          <w:rFonts w:eastAsia="Times New Roman" w:cs="Times New Roman"/>
          <w:szCs w:val="24"/>
        </w:rPr>
        <w:t>Κυβέρνηση</w:t>
      </w:r>
      <w:r>
        <w:rPr>
          <w:rFonts w:eastAsia="Times New Roman" w:cs="Times New Roman"/>
          <w:szCs w:val="24"/>
        </w:rPr>
        <w:t xml:space="preserve"> ότι το όριο των είκοσι εννέα μηνών της ολοκλήρωσης του προγράμματος δεν ήταν εφικτό. Και λέω πόσο διαφορετική θα ήταν η κατάσταση στην Ελλάδα</w:t>
      </w:r>
      <w:r>
        <w:rPr>
          <w:rFonts w:eastAsia="Times New Roman" w:cs="Times New Roman"/>
          <w:szCs w:val="24"/>
        </w:rPr>
        <w:t>,</w:t>
      </w:r>
      <w:r>
        <w:rPr>
          <w:rFonts w:eastAsia="Times New Roman" w:cs="Times New Roman"/>
          <w:szCs w:val="24"/>
        </w:rPr>
        <w:t xml:space="preserve"> εάν αυτή η </w:t>
      </w:r>
      <w:r w:rsidRPr="001850F1">
        <w:rPr>
          <w:rFonts w:eastAsia="Times New Roman" w:cs="Times New Roman"/>
          <w:szCs w:val="24"/>
        </w:rPr>
        <w:t>Κυβέρνηση</w:t>
      </w:r>
      <w:r>
        <w:rPr>
          <w:rFonts w:eastAsia="Times New Roman" w:cs="Times New Roman"/>
          <w:szCs w:val="24"/>
        </w:rPr>
        <w:t xml:space="preserve"> έβγαινε πού και πού και έλεγε «ξέ</w:t>
      </w:r>
      <w:r>
        <w:rPr>
          <w:rFonts w:eastAsia="Times New Roman" w:cs="Times New Roman"/>
          <w:szCs w:val="24"/>
        </w:rPr>
        <w:t xml:space="preserve">ρετε κάτι; Κάναμε λάθος σε αυτό, ζητάμε συγγνώμη». Αλλά πού! Κάνει έναν μορφασμό </w:t>
      </w:r>
      <w:r>
        <w:rPr>
          <w:rFonts w:eastAsia="Times New Roman" w:cs="Times New Roman"/>
          <w:szCs w:val="24"/>
        </w:rPr>
        <w:t>-</w:t>
      </w:r>
      <w:r>
        <w:rPr>
          <w:rFonts w:eastAsia="Times New Roman" w:cs="Times New Roman"/>
          <w:szCs w:val="24"/>
        </w:rPr>
        <w:t xml:space="preserve">όχι προς εμένα αλλά ως προς την άρνηση της </w:t>
      </w:r>
      <w:r w:rsidRPr="001850F1">
        <w:rPr>
          <w:rFonts w:eastAsia="Times New Roman" w:cs="Times New Roman"/>
          <w:szCs w:val="24"/>
        </w:rPr>
        <w:t>Κυβέρνηση</w:t>
      </w:r>
      <w:r>
        <w:rPr>
          <w:rFonts w:eastAsia="Times New Roman" w:cs="Times New Roman"/>
          <w:szCs w:val="24"/>
        </w:rPr>
        <w:t>ς να παραδεχθεί την πραγματικότητα</w:t>
      </w:r>
      <w:r>
        <w:rPr>
          <w:rFonts w:eastAsia="Times New Roman" w:cs="Times New Roman"/>
          <w:szCs w:val="24"/>
        </w:rPr>
        <w:t>-</w:t>
      </w:r>
      <w:r>
        <w:rPr>
          <w:rFonts w:eastAsia="Times New Roman" w:cs="Times New Roman"/>
          <w:szCs w:val="24"/>
        </w:rPr>
        <w:t xml:space="preserve"> ο καλός μου συνάδελφος κ. </w:t>
      </w:r>
      <w:proofErr w:type="spellStart"/>
      <w:r>
        <w:rPr>
          <w:rFonts w:eastAsia="Times New Roman" w:cs="Times New Roman"/>
          <w:szCs w:val="24"/>
        </w:rPr>
        <w:t>Σαρίδης</w:t>
      </w:r>
      <w:proofErr w:type="spellEnd"/>
      <w:r>
        <w:rPr>
          <w:rFonts w:eastAsia="Times New Roman" w:cs="Times New Roman"/>
          <w:szCs w:val="24"/>
        </w:rPr>
        <w:t xml:space="preserve">. </w:t>
      </w:r>
    </w:p>
    <w:p w14:paraId="23B83762"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Πώς προτίθεται, </w:t>
      </w:r>
      <w:r w:rsidRPr="00390D90">
        <w:rPr>
          <w:rFonts w:eastAsia="Times New Roman" w:cs="Times New Roman"/>
          <w:szCs w:val="24"/>
        </w:rPr>
        <w:t>κύριε Υπουργέ,</w:t>
      </w:r>
      <w:r>
        <w:rPr>
          <w:rFonts w:eastAsia="Times New Roman" w:cs="Times New Roman"/>
          <w:szCs w:val="24"/>
        </w:rPr>
        <w:t xml:space="preserve">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να διεκδικήσει τις αποζημιώσεις αυτές που αναφέρονται και στην αιτιολογική έκθεση; Ευθύνες αποδίδονται στα </w:t>
      </w:r>
      <w:r>
        <w:rPr>
          <w:rFonts w:eastAsia="Times New Roman" w:cs="Times New Roman"/>
          <w:szCs w:val="24"/>
        </w:rPr>
        <w:t xml:space="preserve">«ΕΛΛΗΝΙΚΑ ΝΑΥΠΗΓΕΙΑ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xml:space="preserve"> σε </w:t>
      </w:r>
      <w:proofErr w:type="spellStart"/>
      <w:r>
        <w:rPr>
          <w:rFonts w:eastAsia="Times New Roman" w:cs="Times New Roman"/>
          <w:szCs w:val="24"/>
        </w:rPr>
        <w:t>υποκατασκευαστές</w:t>
      </w:r>
      <w:proofErr w:type="spellEnd"/>
      <w:r>
        <w:rPr>
          <w:rFonts w:eastAsia="Times New Roman" w:cs="Times New Roman"/>
          <w:szCs w:val="24"/>
        </w:rPr>
        <w:t xml:space="preserve"> εξωτερικού για καθυστέρηση στην προμήθεια υλικών. Πείτε μου, παρακαλώ, πώς </w:t>
      </w:r>
      <w:r>
        <w:rPr>
          <w:rFonts w:eastAsia="Times New Roman" w:cs="Times New Roman"/>
          <w:szCs w:val="24"/>
        </w:rPr>
        <w:lastRenderedPageBreak/>
        <w:t xml:space="preserve">προτίθεστε να διεκδικήσετε </w:t>
      </w:r>
      <w:r>
        <w:rPr>
          <w:rFonts w:eastAsia="Times New Roman" w:cs="Times New Roman"/>
          <w:szCs w:val="24"/>
        </w:rPr>
        <w:t xml:space="preserve">πίσω τα δικαιώματα του </w:t>
      </w:r>
      <w:r>
        <w:rPr>
          <w:rFonts w:eastAsia="Times New Roman" w:cs="Times New Roman"/>
          <w:szCs w:val="24"/>
        </w:rPr>
        <w:t>ε</w:t>
      </w:r>
      <w:r w:rsidRPr="00B93758">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ημοσίου;</w:t>
      </w:r>
    </w:p>
    <w:p w14:paraId="23B83763" w14:textId="77777777" w:rsidR="00762968" w:rsidRDefault="006F10D4">
      <w:pPr>
        <w:tabs>
          <w:tab w:val="left" w:pos="3873"/>
        </w:tabs>
        <w:spacing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αυτά είχα να σας πω. Πραγματικά όποιον άνθρωπο και να συναντήσεις σήμερα αλλά και χθες έξω στον δρόμο, όποιος και να σου μιλήσει, θα διαπιστώσεις ότι όλοι έχουν μια κατήφεια, έχουν ένα ψυχοπλάκωμα και λένε «αν είναι δυνατόν! Γιατί να χαθούν άδικα οι άνθρω</w:t>
      </w:r>
      <w:r>
        <w:rPr>
          <w:rFonts w:eastAsia="Times New Roman" w:cs="Times New Roman"/>
          <w:szCs w:val="24"/>
        </w:rPr>
        <w:t>ποι;». Αναφέρομαι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στις πυρκαγιές. Γιατί; Αυτό το γιατί</w:t>
      </w:r>
      <w:r>
        <w:rPr>
          <w:rFonts w:eastAsia="Times New Roman" w:cs="Times New Roman"/>
          <w:szCs w:val="24"/>
        </w:rPr>
        <w:t>,</w:t>
      </w:r>
      <w:r>
        <w:rPr>
          <w:rFonts w:eastAsia="Times New Roman" w:cs="Times New Roman"/>
          <w:szCs w:val="24"/>
        </w:rPr>
        <w:t xml:space="preserve"> λοιπόν, έχω την αίσθηση ότι θα είναι βάρος</w:t>
      </w:r>
      <w:r>
        <w:rPr>
          <w:rFonts w:eastAsia="Times New Roman" w:cs="Times New Roman"/>
          <w:szCs w:val="24"/>
        </w:rPr>
        <w:t>,</w:t>
      </w:r>
      <w:r>
        <w:rPr>
          <w:rFonts w:eastAsia="Times New Roman" w:cs="Times New Roman"/>
          <w:szCs w:val="24"/>
        </w:rPr>
        <w:t xml:space="preserve"> που θα το κουβαλάτε στις τσέπες σας έως ότου</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βγείτε και απαντήσετε στους ανθρώπους και στο Μάτι και σε όλη την Ελλάδα</w:t>
      </w:r>
      <w:r>
        <w:rPr>
          <w:rFonts w:eastAsia="Times New Roman" w:cs="Times New Roman"/>
          <w:szCs w:val="24"/>
        </w:rPr>
        <w:t>,</w:t>
      </w:r>
      <w:r>
        <w:rPr>
          <w:rFonts w:eastAsia="Times New Roman" w:cs="Times New Roman"/>
          <w:szCs w:val="24"/>
        </w:rPr>
        <w:t xml:space="preserve"> για το εάν</w:t>
      </w:r>
      <w:r>
        <w:rPr>
          <w:rFonts w:eastAsia="Times New Roman" w:cs="Times New Roman"/>
          <w:szCs w:val="24"/>
        </w:rPr>
        <w:t>,</w:t>
      </w:r>
      <w:r>
        <w:rPr>
          <w:rFonts w:eastAsia="Times New Roman" w:cs="Times New Roman"/>
          <w:szCs w:val="24"/>
        </w:rPr>
        <w:t xml:space="preserve"> τελικ</w:t>
      </w:r>
      <w:r>
        <w:rPr>
          <w:rFonts w:eastAsia="Times New Roman" w:cs="Times New Roman"/>
          <w:szCs w:val="24"/>
        </w:rPr>
        <w:t>ά</w:t>
      </w:r>
      <w:r>
        <w:rPr>
          <w:rFonts w:eastAsia="Times New Roman" w:cs="Times New Roman"/>
          <w:szCs w:val="24"/>
        </w:rPr>
        <w:t>,</w:t>
      </w:r>
      <w:r>
        <w:rPr>
          <w:rFonts w:eastAsia="Times New Roman" w:cs="Times New Roman"/>
          <w:szCs w:val="24"/>
        </w:rPr>
        <w:t xml:space="preserve"> κάθε φορά που θα φυσάει θα ξέρουμε ότι είναι «</w:t>
      </w:r>
      <w:proofErr w:type="spellStart"/>
      <w:r>
        <w:rPr>
          <w:rFonts w:eastAsia="Times New Roman" w:cs="Times New Roman"/>
          <w:szCs w:val="24"/>
        </w:rPr>
        <w:t>ρώσικη</w:t>
      </w:r>
      <w:proofErr w:type="spellEnd"/>
      <w:r>
        <w:rPr>
          <w:rFonts w:eastAsia="Times New Roman" w:cs="Times New Roman"/>
          <w:szCs w:val="24"/>
        </w:rPr>
        <w:t xml:space="preserve"> ρουλέτα» το αν θα ζήσει κάποιος που έχει σπίτι κοντά στο δάσος ή μέσα στο δάσος.</w:t>
      </w:r>
    </w:p>
    <w:p w14:paraId="23B83764" w14:textId="77777777" w:rsidR="00762968" w:rsidRDefault="006F10D4">
      <w:pPr>
        <w:tabs>
          <w:tab w:val="left" w:pos="3873"/>
        </w:tabs>
        <w:spacing w:line="600" w:lineRule="auto"/>
        <w:ind w:firstLine="720"/>
        <w:jc w:val="both"/>
        <w:rPr>
          <w:rFonts w:eastAsia="Times New Roman" w:cs="Times New Roman"/>
          <w:szCs w:val="24"/>
        </w:rPr>
      </w:pPr>
      <w:r w:rsidRPr="00AC365A">
        <w:rPr>
          <w:rFonts w:eastAsia="Times New Roman"/>
          <w:szCs w:val="24"/>
        </w:rPr>
        <w:t>Ευχαριστώ πολύ.</w:t>
      </w:r>
      <w:r>
        <w:rPr>
          <w:rFonts w:eastAsia="Times New Roman" w:cs="Times New Roman"/>
          <w:szCs w:val="24"/>
        </w:rPr>
        <w:t xml:space="preserve"> </w:t>
      </w:r>
    </w:p>
    <w:p w14:paraId="23B83765" w14:textId="77777777" w:rsidR="00762968" w:rsidRDefault="006F10D4">
      <w:pPr>
        <w:spacing w:line="600" w:lineRule="auto"/>
        <w:ind w:firstLine="720"/>
        <w:jc w:val="center"/>
        <w:rPr>
          <w:rFonts w:eastAsia="Times New Roman"/>
          <w:bCs/>
        </w:rPr>
      </w:pPr>
      <w:r w:rsidRPr="00FE24C6">
        <w:rPr>
          <w:rFonts w:eastAsia="Times New Roman"/>
          <w:bCs/>
        </w:rPr>
        <w:t>(Χειροκροτήματα</w:t>
      </w:r>
      <w:r>
        <w:rPr>
          <w:rFonts w:eastAsia="Times New Roman"/>
          <w:bCs/>
        </w:rPr>
        <w:t>)</w:t>
      </w:r>
    </w:p>
    <w:p w14:paraId="23B83766"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 </w:t>
      </w:r>
      <w:r w:rsidRPr="009531E1">
        <w:rPr>
          <w:rFonts w:eastAsia="Times New Roman" w:cs="Times New Roman"/>
          <w:b/>
          <w:szCs w:val="24"/>
        </w:rPr>
        <w:t>ΠΡΟΕΔΡΕΥΩΝ (Σπυρίδων Λυκούδης):</w:t>
      </w:r>
      <w:r>
        <w:rPr>
          <w:rFonts w:eastAsia="Times New Roman" w:cs="Times New Roman"/>
          <w:szCs w:val="24"/>
        </w:rPr>
        <w:t xml:space="preserve"> Ευχαριστώ, κύριε </w:t>
      </w:r>
      <w:proofErr w:type="spellStart"/>
      <w:r>
        <w:rPr>
          <w:rFonts w:eastAsia="Times New Roman" w:cs="Times New Roman"/>
          <w:szCs w:val="24"/>
        </w:rPr>
        <w:t>Αμυρά</w:t>
      </w:r>
      <w:proofErr w:type="spellEnd"/>
      <w:r>
        <w:rPr>
          <w:rFonts w:eastAsia="Times New Roman" w:cs="Times New Roman"/>
          <w:szCs w:val="24"/>
        </w:rPr>
        <w:t>.</w:t>
      </w:r>
    </w:p>
    <w:p w14:paraId="23B83767"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Ο συνάδελφος κ. </w:t>
      </w:r>
      <w:proofErr w:type="spellStart"/>
      <w:r>
        <w:rPr>
          <w:rFonts w:eastAsia="Times New Roman" w:cs="Times New Roman"/>
          <w:szCs w:val="24"/>
        </w:rPr>
        <w:t>Σαρίδης</w:t>
      </w:r>
      <w:proofErr w:type="spellEnd"/>
      <w:r>
        <w:rPr>
          <w:rFonts w:eastAsia="Times New Roman" w:cs="Times New Roman"/>
          <w:szCs w:val="24"/>
        </w:rPr>
        <w:t xml:space="preserve"> έχει</w:t>
      </w:r>
      <w:r>
        <w:rPr>
          <w:rFonts w:eastAsia="Times New Roman" w:cs="Times New Roman"/>
          <w:szCs w:val="24"/>
        </w:rPr>
        <w:t xml:space="preserve"> τον λόγο από την Ένωση Κεντρώων.</w:t>
      </w:r>
    </w:p>
    <w:p w14:paraId="23B83768"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sidRPr="00A341B8">
        <w:rPr>
          <w:rFonts w:eastAsia="Times New Roman" w:cs="Times New Roman"/>
          <w:szCs w:val="24"/>
        </w:rPr>
        <w:t>Κύριε Πρόεδρε,</w:t>
      </w:r>
      <w:r>
        <w:rPr>
          <w:rFonts w:eastAsia="Times New Roman" w:cs="Times New Roman"/>
          <w:szCs w:val="24"/>
        </w:rPr>
        <w:t xml:space="preserve"> εγώ να απαντήσω τώρα στον κ. </w:t>
      </w:r>
      <w:proofErr w:type="spellStart"/>
      <w:r>
        <w:rPr>
          <w:rFonts w:eastAsia="Times New Roman" w:cs="Times New Roman"/>
          <w:szCs w:val="24"/>
        </w:rPr>
        <w:t>Αμυρά</w:t>
      </w:r>
      <w:proofErr w:type="spellEnd"/>
      <w:r>
        <w:rPr>
          <w:rFonts w:eastAsia="Times New Roman" w:cs="Times New Roman"/>
          <w:szCs w:val="24"/>
        </w:rPr>
        <w:t xml:space="preserve"> ή μετά;</w:t>
      </w:r>
    </w:p>
    <w:p w14:paraId="23B83769" w14:textId="77777777" w:rsidR="00762968" w:rsidRDefault="006F10D4">
      <w:pPr>
        <w:tabs>
          <w:tab w:val="left" w:pos="3873"/>
        </w:tabs>
        <w:spacing w:line="600" w:lineRule="auto"/>
        <w:ind w:firstLine="720"/>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Όχι δεν θα απαντήσετε τώρα αλίμονο. Αφήστε την κυρία Υπουργό που νομοθετεί</w:t>
      </w:r>
      <w:r>
        <w:rPr>
          <w:rFonts w:eastAsia="Times New Roman" w:cs="Times New Roman"/>
          <w:szCs w:val="24"/>
        </w:rPr>
        <w:t>,</w:t>
      </w:r>
      <w:r>
        <w:rPr>
          <w:rFonts w:eastAsia="Times New Roman" w:cs="Times New Roman"/>
          <w:szCs w:val="24"/>
        </w:rPr>
        <w:t xml:space="preserve"> να κάνει τις κρίσεις τώρα, κύριε </w:t>
      </w:r>
      <w:proofErr w:type="spellStart"/>
      <w:r>
        <w:rPr>
          <w:rFonts w:eastAsia="Times New Roman" w:cs="Times New Roman"/>
          <w:szCs w:val="24"/>
        </w:rPr>
        <w:t>Κατσίκη</w:t>
      </w:r>
      <w:proofErr w:type="spellEnd"/>
      <w:r>
        <w:rPr>
          <w:rFonts w:eastAsia="Times New Roman" w:cs="Times New Roman"/>
          <w:szCs w:val="24"/>
        </w:rPr>
        <w:t>. Εσείς θα τις κάνετε;</w:t>
      </w:r>
    </w:p>
    <w:p w14:paraId="23B8376A"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Καμμία αντίρρηση. Εγώ πολύ ευγενικά ρώτησα.</w:t>
      </w:r>
    </w:p>
    <w:p w14:paraId="23B8376B" w14:textId="77777777" w:rsidR="00762968" w:rsidRDefault="006F10D4">
      <w:pPr>
        <w:tabs>
          <w:tab w:val="left" w:pos="3873"/>
        </w:tabs>
        <w:spacing w:line="600" w:lineRule="auto"/>
        <w:ind w:firstLine="720"/>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Σαρίδη</w:t>
      </w:r>
      <w:proofErr w:type="spellEnd"/>
      <w:r>
        <w:rPr>
          <w:rFonts w:eastAsia="Times New Roman" w:cs="Times New Roman"/>
          <w:szCs w:val="24"/>
        </w:rPr>
        <w:t>, έχετε τον λόγο.</w:t>
      </w:r>
    </w:p>
    <w:p w14:paraId="23B8376C" w14:textId="77777777" w:rsidR="00762968" w:rsidRDefault="006F10D4">
      <w:pPr>
        <w:spacing w:line="600" w:lineRule="auto"/>
        <w:ind w:firstLine="720"/>
        <w:jc w:val="both"/>
        <w:rPr>
          <w:rFonts w:eastAsia="Times New Roman" w:cs="Times New Roman"/>
          <w:szCs w:val="24"/>
        </w:rPr>
      </w:pPr>
      <w:r w:rsidRPr="00AF6AD7">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23B8376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w:t>
      </w:r>
      <w:r>
        <w:rPr>
          <w:rFonts w:eastAsia="Times New Roman" w:cs="Times New Roman"/>
          <w:szCs w:val="24"/>
        </w:rPr>
        <w:t>ευθύνες υπάρχουν -το έχουμε πει- και είναι διαχρονικές, αγγίζουν τη συγκεκριμένη Κυβέρνηση για το εθνικό πένθος και για την τραγωδία την οποία περνάμε αυτή τη στιγμή</w:t>
      </w:r>
      <w:r w:rsidRPr="002578FB">
        <w:rPr>
          <w:rFonts w:eastAsia="Times New Roman" w:cs="Times New Roman"/>
          <w:szCs w:val="24"/>
        </w:rPr>
        <w:t xml:space="preserve"> </w:t>
      </w:r>
      <w:r>
        <w:rPr>
          <w:rFonts w:eastAsia="Times New Roman" w:cs="Times New Roman"/>
          <w:szCs w:val="24"/>
        </w:rPr>
        <w:t>και θα αποδοθούν.</w:t>
      </w:r>
    </w:p>
    <w:p w14:paraId="23B8376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αγαπητοί συνάδελφοι, να σας θυμίσω ότι σε δύο μήνες θα έχ</w:t>
      </w:r>
      <w:r>
        <w:rPr>
          <w:rFonts w:eastAsia="Times New Roman" w:cs="Times New Roman"/>
          <w:szCs w:val="24"/>
        </w:rPr>
        <w:t>ουν συμπληρωθεί τρία χρόνια από τότε που η Κυβέρνηση κέρδισε την εμπιστοσύνη του ελληνικού λαού για τη διακυβέρνηση της χώρας. «Ξεμπερδεύουμε με το παλιό, κερδίζουμε το αύριο» ήταν το σύνθημα των εκλογών του Σεπτεμβρίου του 2015. Ο ελληνικός λαός, αγαπητοί</w:t>
      </w:r>
      <w:r>
        <w:rPr>
          <w:rFonts w:eastAsia="Times New Roman" w:cs="Times New Roman"/>
          <w:szCs w:val="24"/>
        </w:rPr>
        <w:t xml:space="preserve"> συνάδελφοι, ψήφισε την Κυβέρνηση</w:t>
      </w:r>
      <w:r w:rsidRPr="009A6CEB">
        <w:rPr>
          <w:rFonts w:eastAsia="Times New Roman" w:cs="Times New Roman"/>
          <w:szCs w:val="24"/>
        </w:rPr>
        <w:t>,</w:t>
      </w:r>
      <w:r>
        <w:rPr>
          <w:rFonts w:eastAsia="Times New Roman" w:cs="Times New Roman"/>
          <w:szCs w:val="24"/>
        </w:rPr>
        <w:t xml:space="preserve"> γιατί ήθελε να ξεμπερδέψει με το παλιό και να κερδίσει το αύριο. Σήμερα, τρία χρόνια μετά, το παλιό συνεχίζει να είναι εδώ και το αύριο φαντάζει ίσως πιο μακριά, πάντα το ίδιο μακριά, όπως ήταν και πριν από τρία χρόνια. Ο</w:t>
      </w:r>
      <w:r>
        <w:rPr>
          <w:rFonts w:eastAsia="Times New Roman" w:cs="Times New Roman"/>
          <w:szCs w:val="24"/>
        </w:rPr>
        <w:t xml:space="preserve">ι πρακτικές του παλιού ζουν και βασιλεύουν, η νοοτροπία του παλιού </w:t>
      </w:r>
      <w:r>
        <w:rPr>
          <w:rFonts w:eastAsia="Times New Roman" w:cs="Times New Roman"/>
          <w:szCs w:val="24"/>
        </w:rPr>
        <w:t>έ</w:t>
      </w:r>
      <w:r w:rsidRPr="009A6CEB">
        <w:rPr>
          <w:rFonts w:eastAsia="Times New Roman" w:cs="Times New Roman"/>
          <w:szCs w:val="24"/>
        </w:rPr>
        <w:t>χει</w:t>
      </w:r>
      <w:r>
        <w:rPr>
          <w:rFonts w:eastAsia="Times New Roman" w:cs="Times New Roman"/>
          <w:szCs w:val="24"/>
        </w:rPr>
        <w:t xml:space="preserve"> κυριαρχήσει στην πολιτική ζωή του τόπου, το αύριο είναι εξίσου γκρίζο και θαμπό όπως πριν από τρία χρόνια.</w:t>
      </w:r>
    </w:p>
    <w:p w14:paraId="23B8376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Σήμερα, λοιπόν, στα Θερινά Τμήματα της Βουλής εξετάζουμε το σχέδιο νόμου με </w:t>
      </w:r>
      <w:r>
        <w:rPr>
          <w:rFonts w:eastAsia="Times New Roman" w:cs="Times New Roman"/>
          <w:szCs w:val="24"/>
        </w:rPr>
        <w:t>τίτλο:</w:t>
      </w:r>
      <w:r w:rsidRPr="002578FB">
        <w:rPr>
          <w:rFonts w:eastAsia="Times New Roman" w:cs="Times New Roman"/>
          <w:szCs w:val="24"/>
        </w:rPr>
        <w:t xml:space="preserve"> «Πρόληψη και καταστολή της νομιμοποίησης εσόδων από εγκληματικές δραστηριότητες και της χρηματοδότησης της τρομοκρατίας (ενσωμάτωση της Οδηγίας 2015/849) και άλλες διατάξεις».</w:t>
      </w:r>
    </w:p>
    <w:p w14:paraId="23B8377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τρία χρόνια μετά, στην προσπάθειά της η Κυβέρνηση να ξεμπερδεύει </w:t>
      </w:r>
      <w:r>
        <w:rPr>
          <w:rFonts w:eastAsia="Times New Roman" w:cs="Times New Roman"/>
          <w:szCs w:val="24"/>
        </w:rPr>
        <w:t>με το παλιό και να κερδίσει το αύριο, φέρνει προς ψήφιση το θεσμικό πλαίσιο</w:t>
      </w:r>
      <w:r w:rsidRPr="009A6CEB">
        <w:rPr>
          <w:rFonts w:eastAsia="Times New Roman" w:cs="Times New Roman"/>
          <w:szCs w:val="24"/>
        </w:rPr>
        <w:t>,</w:t>
      </w:r>
      <w:r>
        <w:rPr>
          <w:rFonts w:eastAsia="Times New Roman" w:cs="Times New Roman"/>
          <w:szCs w:val="24"/>
        </w:rPr>
        <w:t xml:space="preserve"> το οποίο της ήταν απαραίτητο για να δούμε από εδώ και πέρα τι μπορεί να γίνει, γιατί μέχρι τώρα το οπλοστάσιο που είχε στη διάθεσή της δεν ήταν επαρκές. Τώρα τρία χρόνια μετά! </w:t>
      </w:r>
    </w:p>
    <w:p w14:paraId="23B8377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υποκρισία, λοιπόν, της Κυβέρνησης αλλά και η αποτυχία της περικλείεται στην έκφραση του Πρωθυπουργού της χώρας χθες και κάτω από το βάρος της ανείπωτης τραγωδίας στο Μάτι, που έλαβε χώρα στην </w:t>
      </w:r>
      <w:r>
        <w:rPr>
          <w:rFonts w:eastAsia="Times New Roman" w:cs="Times New Roman"/>
          <w:szCs w:val="24"/>
        </w:rPr>
        <w:t>α</w:t>
      </w:r>
      <w:r>
        <w:rPr>
          <w:rFonts w:eastAsia="Times New Roman" w:cs="Times New Roman"/>
          <w:szCs w:val="24"/>
        </w:rPr>
        <w:t xml:space="preserve">νατολική Αττική, όπου δήλωσε ο κύριος Πρωθυπουργός: «Θα δοθούν </w:t>
      </w:r>
      <w:r>
        <w:rPr>
          <w:rFonts w:eastAsia="Times New Roman" w:cs="Times New Roman"/>
          <w:szCs w:val="24"/>
        </w:rPr>
        <w:t xml:space="preserve">απαντήσεις σε όλες ανεξαιρέτως τις ερωτήσεις». Αυτή </w:t>
      </w:r>
      <w:r w:rsidRPr="009A6CEB">
        <w:rPr>
          <w:rFonts w:eastAsia="Times New Roman" w:cs="Times New Roman"/>
          <w:szCs w:val="24"/>
        </w:rPr>
        <w:t>τη</w:t>
      </w:r>
      <w:r>
        <w:rPr>
          <w:rFonts w:eastAsia="Times New Roman" w:cs="Times New Roman"/>
          <w:szCs w:val="24"/>
        </w:rPr>
        <w:t>ν</w:t>
      </w:r>
      <w:r>
        <w:rPr>
          <w:rFonts w:eastAsia="Times New Roman" w:cs="Times New Roman"/>
          <w:szCs w:val="24"/>
        </w:rPr>
        <w:t xml:space="preserve"> διαβεβαίωση μας έδωσε ο Πρωθυπουργός. </w:t>
      </w:r>
    </w:p>
    <w:p w14:paraId="23B8377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Σαφώς, όπως είπα και στην αρχή, δεν θα συζητήσουμε σήμερα τις ευθύνες για τις φωτιές, δεν θα αποδώσουμε ευθύνες, τις οποίες όλοι γνωρίζουν πως υπάρχουν. Όμως, στ</w:t>
      </w:r>
      <w:r>
        <w:rPr>
          <w:rFonts w:eastAsia="Times New Roman" w:cs="Times New Roman"/>
          <w:szCs w:val="24"/>
        </w:rPr>
        <w:t>ο πλαίσιο της δήλωσης του Πρωθυπουργού</w:t>
      </w:r>
      <w:r>
        <w:rPr>
          <w:rFonts w:eastAsia="Times New Roman" w:cs="Times New Roman"/>
          <w:szCs w:val="24"/>
        </w:rPr>
        <w:t>,</w:t>
      </w:r>
      <w:r>
        <w:rPr>
          <w:rFonts w:eastAsia="Times New Roman" w:cs="Times New Roman"/>
          <w:szCs w:val="24"/>
        </w:rPr>
        <w:t xml:space="preserve"> εμείς ως Ένωση Κεντρώων έχουμε να προσθέσουμε ένα και μόνο ερώτημα στα όσα ήδη έ</w:t>
      </w:r>
      <w:r>
        <w:rPr>
          <w:rFonts w:eastAsia="Times New Roman" w:cs="Times New Roman"/>
          <w:szCs w:val="24"/>
        </w:rPr>
        <w:lastRenderedPageBreak/>
        <w:t xml:space="preserve">χουν διατυπωθεί από τους πολίτες και περιμένουν μία απάντηση. Το ερώτημα είναι απλό και είναι το εξής: Πού είναι τα λεφτά; Πού είναι τα </w:t>
      </w:r>
      <w:r>
        <w:rPr>
          <w:rFonts w:eastAsia="Times New Roman" w:cs="Times New Roman"/>
          <w:szCs w:val="24"/>
        </w:rPr>
        <w:t>λεφτά, αγαπητοί συνάδελφοι; Πού είναι τα λεφτά της «</w:t>
      </w:r>
      <w:proofErr w:type="spellStart"/>
      <w:r>
        <w:rPr>
          <w:rFonts w:eastAsia="Times New Roman" w:cs="Times New Roman"/>
          <w:szCs w:val="24"/>
        </w:rPr>
        <w:t>καβάτζας</w:t>
      </w:r>
      <w:proofErr w:type="spellEnd"/>
      <w:r>
        <w:rPr>
          <w:rFonts w:eastAsia="Times New Roman" w:cs="Times New Roman"/>
          <w:szCs w:val="24"/>
        </w:rPr>
        <w:t xml:space="preserve">» του κ. </w:t>
      </w:r>
      <w:proofErr w:type="spellStart"/>
      <w:r>
        <w:rPr>
          <w:rFonts w:eastAsia="Times New Roman" w:cs="Times New Roman"/>
          <w:szCs w:val="24"/>
        </w:rPr>
        <w:t>Τσακαλώτου</w:t>
      </w:r>
      <w:proofErr w:type="spellEnd"/>
      <w:r>
        <w:rPr>
          <w:rFonts w:eastAsia="Times New Roman" w:cs="Times New Roman"/>
          <w:szCs w:val="24"/>
        </w:rPr>
        <w:t xml:space="preserve"> για τις φυσικές καταστροφές; Πού είναι τα λεφτά που κρατάτε από τους δανειολήπτες γι’ αυτή ακριβώς τη δουλειά; Τι τα έχετε κάνει; </w:t>
      </w:r>
    </w:p>
    <w:p w14:paraId="23B8377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Σήμερα εδώ μέσα μιλάμε για διαφάνεια και νομι</w:t>
      </w:r>
      <w:r>
        <w:rPr>
          <w:rFonts w:eastAsia="Times New Roman" w:cs="Times New Roman"/>
          <w:szCs w:val="24"/>
        </w:rPr>
        <w:t xml:space="preserve">μοποίηση εσόδων από εγκληματικές δραστηριότητες, αλλά δεν μιλάμε για τη διαφάνεια σε έσοδα του Υπουργείου Οικονομικών μέχρι στιγμής, δεν έχουμε καταφέρει να μιλήσουμε. Εγώ προσωπικά προσπαθώ να μάθω από τον κ. </w:t>
      </w:r>
      <w:proofErr w:type="spellStart"/>
      <w:r>
        <w:rPr>
          <w:rFonts w:eastAsia="Times New Roman" w:cs="Times New Roman"/>
          <w:szCs w:val="24"/>
        </w:rPr>
        <w:t>Τσακαλώτο</w:t>
      </w:r>
      <w:proofErr w:type="spellEnd"/>
      <w:r>
        <w:rPr>
          <w:rFonts w:eastAsia="Times New Roman" w:cs="Times New Roman"/>
          <w:szCs w:val="24"/>
        </w:rPr>
        <w:t xml:space="preserve"> τι γίνεται με αυτά τα έσοδα και θα κ</w:t>
      </w:r>
      <w:r>
        <w:rPr>
          <w:rFonts w:eastAsia="Times New Roman" w:cs="Times New Roman"/>
          <w:szCs w:val="24"/>
        </w:rPr>
        <w:t>αταθέσω στα Πρακτικά, αγαπητοί συνάδελφοι,</w:t>
      </w:r>
      <w:r w:rsidRPr="002578FB">
        <w:rPr>
          <w:rFonts w:eastAsia="Times New Roman" w:cs="Times New Roman"/>
          <w:szCs w:val="24"/>
        </w:rPr>
        <w:t xml:space="preserve"> </w:t>
      </w:r>
      <w:r>
        <w:rPr>
          <w:rFonts w:eastAsia="Times New Roman" w:cs="Times New Roman"/>
          <w:szCs w:val="24"/>
        </w:rPr>
        <w:t>όλες μου τις ερωτήσεις γι’ αυτό το θέμα, που είναι αναπάντητες έναν χρόνο τώρα. Απάντηση δεν παίρνω.</w:t>
      </w:r>
      <w:r w:rsidRPr="002578FB">
        <w:rPr>
          <w:rFonts w:eastAsia="Times New Roman" w:cs="Times New Roman"/>
          <w:szCs w:val="24"/>
        </w:rPr>
        <w:t xml:space="preserve"> </w:t>
      </w:r>
      <w:r>
        <w:rPr>
          <w:rFonts w:eastAsia="Times New Roman" w:cs="Times New Roman"/>
          <w:szCs w:val="24"/>
        </w:rPr>
        <w:t>Και εδώ σήμερα ερχόμαστε να μιλήσουμε για τη νομιμοποίηση εσόδων!</w:t>
      </w:r>
    </w:p>
    <w:p w14:paraId="23B83774" w14:textId="77777777" w:rsidR="00762968" w:rsidRDefault="006F10D4">
      <w:pPr>
        <w:spacing w:line="600" w:lineRule="auto"/>
        <w:ind w:firstLine="720"/>
        <w:jc w:val="both"/>
        <w:rPr>
          <w:rFonts w:eastAsia="Times New Roman" w:cs="Times New Roman"/>
          <w:szCs w:val="24"/>
        </w:rPr>
      </w:pPr>
      <w:r w:rsidRPr="00AF6AD7">
        <w:rPr>
          <w:rFonts w:eastAsia="Times New Roman" w:cs="Times New Roman"/>
          <w:szCs w:val="24"/>
        </w:rPr>
        <w:t xml:space="preserve">(Στο σημείο αυτό ο Βουλευτής κ. </w:t>
      </w:r>
      <w:r>
        <w:rPr>
          <w:rFonts w:eastAsia="Times New Roman" w:cs="Times New Roman"/>
          <w:szCs w:val="24"/>
        </w:rPr>
        <w:t xml:space="preserve">Ιωάννης </w:t>
      </w:r>
      <w:proofErr w:type="spellStart"/>
      <w:r>
        <w:rPr>
          <w:rFonts w:eastAsia="Times New Roman" w:cs="Times New Roman"/>
          <w:szCs w:val="24"/>
        </w:rPr>
        <w:t>Σαρίδη</w:t>
      </w:r>
      <w:r>
        <w:rPr>
          <w:rFonts w:eastAsia="Times New Roman" w:cs="Times New Roman"/>
          <w:szCs w:val="24"/>
        </w:rPr>
        <w:t>ς</w:t>
      </w:r>
      <w:proofErr w:type="spellEnd"/>
      <w:r>
        <w:rPr>
          <w:rFonts w:eastAsia="Times New Roman" w:cs="Times New Roman"/>
          <w:szCs w:val="24"/>
        </w:rPr>
        <w:t xml:space="preserve"> καταθέτει για τα Πρακτικά τις προαναφερθείσες ερωτήσεις, οι οποίες βρίσκον</w:t>
      </w:r>
      <w:r w:rsidRPr="00AF6AD7">
        <w:rPr>
          <w:rFonts w:eastAsia="Times New Roman" w:cs="Times New Roman"/>
          <w:szCs w:val="24"/>
        </w:rPr>
        <w:t>ται στο αρχείο του Τμήματος Γραμματείας της Διεύθυνσης Στενογραφίας και  Πρακτικών της Βουλής)</w:t>
      </w:r>
    </w:p>
    <w:p w14:paraId="23B8377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Γνωρίζετε, αγαπητοί συνάδελφοι της Κυβέρνησης, αγαπητέ κύριε Υπουργέ, πού ακριβώς βρί</w:t>
      </w:r>
      <w:r>
        <w:rPr>
          <w:rFonts w:eastAsia="Times New Roman" w:cs="Times New Roman"/>
          <w:szCs w:val="24"/>
        </w:rPr>
        <w:t xml:space="preserve">σκεται το ποσό της </w:t>
      </w:r>
      <w:proofErr w:type="spellStart"/>
      <w:r>
        <w:rPr>
          <w:rFonts w:eastAsia="Times New Roman" w:cs="Times New Roman"/>
          <w:szCs w:val="24"/>
        </w:rPr>
        <w:t>καβάτζας</w:t>
      </w:r>
      <w:proofErr w:type="spellEnd"/>
      <w:r>
        <w:rPr>
          <w:rFonts w:eastAsia="Times New Roman" w:cs="Times New Roman"/>
          <w:szCs w:val="24"/>
        </w:rPr>
        <w:t xml:space="preserve"> του κ. </w:t>
      </w:r>
      <w:proofErr w:type="spellStart"/>
      <w:r>
        <w:rPr>
          <w:rFonts w:eastAsia="Times New Roman" w:cs="Times New Roman"/>
          <w:szCs w:val="24"/>
        </w:rPr>
        <w:t>Τσακαλώτου</w:t>
      </w:r>
      <w:proofErr w:type="spellEnd"/>
      <w:r>
        <w:rPr>
          <w:rFonts w:eastAsia="Times New Roman" w:cs="Times New Roman"/>
          <w:szCs w:val="24"/>
        </w:rPr>
        <w:t xml:space="preserve"> αυτή τη στιγμή που μιλάμε; Πάνω από ένα δισεκατομμύριο! Το γνωρίζετε; Εσείς της Κυβέρνησης που τρέξατε να δώσετε 20 δισεκατομμύρια από το </w:t>
      </w:r>
      <w:r>
        <w:rPr>
          <w:rFonts w:eastAsia="Times New Roman" w:cs="Times New Roman"/>
          <w:szCs w:val="24"/>
        </w:rPr>
        <w:t>τ</w:t>
      </w:r>
      <w:r>
        <w:rPr>
          <w:rFonts w:eastAsia="Times New Roman" w:cs="Times New Roman"/>
          <w:szCs w:val="24"/>
        </w:rPr>
        <w:t>αμείο, από το Πρόγραμμα Δημοσίων Επενδύσεων, γνωρίζετε πως ο προϊστάμεν</w:t>
      </w:r>
      <w:r>
        <w:rPr>
          <w:rFonts w:eastAsia="Times New Roman" w:cs="Times New Roman"/>
          <w:szCs w:val="24"/>
        </w:rPr>
        <w:t xml:space="preserve">ός σας κ. </w:t>
      </w:r>
      <w:proofErr w:type="spellStart"/>
      <w:r>
        <w:rPr>
          <w:rFonts w:eastAsia="Times New Roman" w:cs="Times New Roman"/>
          <w:szCs w:val="24"/>
        </w:rPr>
        <w:t>Τσακαλώτος</w:t>
      </w:r>
      <w:proofErr w:type="spellEnd"/>
      <w:r>
        <w:rPr>
          <w:rFonts w:eastAsia="Times New Roman" w:cs="Times New Roman"/>
          <w:szCs w:val="24"/>
        </w:rPr>
        <w:t>,</w:t>
      </w:r>
      <w:r>
        <w:rPr>
          <w:rFonts w:eastAsia="Times New Roman" w:cs="Times New Roman"/>
          <w:szCs w:val="24"/>
        </w:rPr>
        <w:t xml:space="preserve"> έχει κρατημέν</w:t>
      </w:r>
      <w:r>
        <w:rPr>
          <w:rFonts w:eastAsia="Times New Roman" w:cs="Times New Roman"/>
          <w:szCs w:val="24"/>
        </w:rPr>
        <w:t>ο</w:t>
      </w:r>
      <w:r>
        <w:rPr>
          <w:rFonts w:eastAsia="Times New Roman" w:cs="Times New Roman"/>
          <w:szCs w:val="24"/>
        </w:rPr>
        <w:t xml:space="preserve"> στην άκρη τουλάχιστον πάνω από 1 δισεκατομμύριο ακριβώς για τέτοιες καταστάσεις, ακριβώς για την αντιμετώπιση των συνεπειών φυσικών καταστροφών; </w:t>
      </w:r>
    </w:p>
    <w:p w14:paraId="23B83776" w14:textId="77777777" w:rsidR="00762968" w:rsidRDefault="006F10D4">
      <w:pPr>
        <w:spacing w:line="600" w:lineRule="auto"/>
        <w:ind w:firstLine="720"/>
        <w:jc w:val="both"/>
        <w:rPr>
          <w:rFonts w:eastAsia="Times New Roman"/>
          <w:szCs w:val="24"/>
        </w:rPr>
      </w:pPr>
      <w:r>
        <w:rPr>
          <w:rFonts w:eastAsia="Times New Roman"/>
          <w:szCs w:val="24"/>
        </w:rPr>
        <w:t>Το γνωρίζει η Βουλή, ο Πρόεδρος της Βουλής, ο σεβαστός Πρόεδρος της Βουλή</w:t>
      </w:r>
      <w:r>
        <w:rPr>
          <w:rFonts w:eastAsia="Times New Roman"/>
          <w:szCs w:val="24"/>
        </w:rPr>
        <w:t xml:space="preserve">ς, που πήραμε την απόφαση να δώσουμε χρήματα από τον προϋπολογισμό -και καλά κάναμε και την πήραμε- πως ο κ. </w:t>
      </w:r>
      <w:proofErr w:type="spellStart"/>
      <w:r>
        <w:rPr>
          <w:rFonts w:eastAsia="Times New Roman"/>
          <w:szCs w:val="24"/>
        </w:rPr>
        <w:t>Τσακαλώτος</w:t>
      </w:r>
      <w:proofErr w:type="spellEnd"/>
      <w:r>
        <w:rPr>
          <w:rFonts w:eastAsia="Times New Roman"/>
          <w:szCs w:val="24"/>
        </w:rPr>
        <w:t xml:space="preserve"> κρατάει ποσοστό από τις δόσεις που πληρώνουν κάθε μήνα όλοι οι Έλληνες δανειολήπτες, ό,τι δάνειο και να έχουν πάρει, επαγγελματικό, στεγ</w:t>
      </w:r>
      <w:r>
        <w:rPr>
          <w:rFonts w:eastAsia="Times New Roman"/>
          <w:szCs w:val="24"/>
        </w:rPr>
        <w:t>αστικό, καταναλωτικό</w:t>
      </w:r>
      <w:r w:rsidRPr="007B5305">
        <w:rPr>
          <w:rFonts w:eastAsia="Times New Roman"/>
          <w:szCs w:val="24"/>
        </w:rPr>
        <w:t>,</w:t>
      </w:r>
      <w:r>
        <w:rPr>
          <w:rFonts w:eastAsia="Times New Roman"/>
          <w:szCs w:val="24"/>
        </w:rPr>
        <w:t xml:space="preserve"> και το βάζει στην </w:t>
      </w:r>
      <w:proofErr w:type="spellStart"/>
      <w:r>
        <w:rPr>
          <w:rFonts w:eastAsia="Times New Roman"/>
          <w:szCs w:val="24"/>
        </w:rPr>
        <w:t>καβάτζα</w:t>
      </w:r>
      <w:proofErr w:type="spellEnd"/>
      <w:r>
        <w:rPr>
          <w:rFonts w:eastAsia="Times New Roman"/>
          <w:szCs w:val="24"/>
        </w:rPr>
        <w:t xml:space="preserve"> «περί φυσικών καταστροφών»; Και για όσους ρωτάτε τι είναι η </w:t>
      </w:r>
      <w:proofErr w:type="spellStart"/>
      <w:r>
        <w:rPr>
          <w:rFonts w:eastAsia="Times New Roman"/>
          <w:szCs w:val="24"/>
        </w:rPr>
        <w:t>καβάτζα</w:t>
      </w:r>
      <w:proofErr w:type="spellEnd"/>
      <w:r>
        <w:rPr>
          <w:rFonts w:eastAsia="Times New Roman"/>
          <w:szCs w:val="24"/>
        </w:rPr>
        <w:t xml:space="preserve"> περί νόμου για </w:t>
      </w:r>
      <w:r>
        <w:rPr>
          <w:rFonts w:eastAsia="Times New Roman"/>
          <w:szCs w:val="24"/>
        </w:rPr>
        <w:lastRenderedPageBreak/>
        <w:t>φυσικές καταστροφές θα σας πω</w:t>
      </w:r>
      <w:r>
        <w:rPr>
          <w:rFonts w:eastAsia="Times New Roman"/>
          <w:szCs w:val="24"/>
        </w:rPr>
        <w:t>.</w:t>
      </w:r>
      <w:r>
        <w:rPr>
          <w:rFonts w:eastAsia="Times New Roman"/>
          <w:szCs w:val="24"/>
        </w:rPr>
        <w:t xml:space="preserve"> Νόμος 433, άρθρο 2 παράγραφος 4. Το γνωρίζουν οι Έλληνες δανειολήπτες;</w:t>
      </w:r>
    </w:p>
    <w:p w14:paraId="23B83777" w14:textId="77777777" w:rsidR="00762968" w:rsidRDefault="006F10D4">
      <w:pPr>
        <w:spacing w:line="600" w:lineRule="auto"/>
        <w:ind w:firstLine="720"/>
        <w:jc w:val="both"/>
        <w:rPr>
          <w:rFonts w:eastAsia="Times New Roman"/>
          <w:szCs w:val="24"/>
        </w:rPr>
      </w:pPr>
      <w:r>
        <w:rPr>
          <w:rFonts w:eastAsia="Times New Roman"/>
          <w:szCs w:val="24"/>
        </w:rPr>
        <w:t xml:space="preserve">Πώς είναι δυνατόν να </w:t>
      </w:r>
      <w:r>
        <w:rPr>
          <w:rFonts w:eastAsia="Times New Roman"/>
          <w:szCs w:val="24"/>
        </w:rPr>
        <w:t>μην ξέρει ο Πρωθυπουργός, να μην ξέρει ούτε η Βουλή, να μην ξέρουν ούτε τα Υπουργεία ότι υπάρχ</w:t>
      </w:r>
      <w:r>
        <w:rPr>
          <w:rFonts w:eastAsia="Times New Roman"/>
          <w:szCs w:val="24"/>
        </w:rPr>
        <w:t>ει</w:t>
      </w:r>
      <w:r>
        <w:rPr>
          <w:rFonts w:eastAsia="Times New Roman"/>
          <w:szCs w:val="24"/>
        </w:rPr>
        <w:t xml:space="preserve"> πάνω από 1 δισεκατομμύριο ευρώ στην απόλυτη διάθεση του Υπουργού Οικονομικών, λεφτά των Ελλήνων δανειοληπτών για την αντιμετώπιση τέτοιων καταστάσεων;</w:t>
      </w:r>
    </w:p>
    <w:p w14:paraId="23B83778" w14:textId="77777777" w:rsidR="00762968" w:rsidRDefault="006F10D4">
      <w:pPr>
        <w:spacing w:line="600" w:lineRule="auto"/>
        <w:ind w:firstLine="720"/>
        <w:jc w:val="both"/>
        <w:rPr>
          <w:rFonts w:eastAsia="Times New Roman"/>
          <w:szCs w:val="24"/>
        </w:rPr>
      </w:pPr>
      <w:r>
        <w:rPr>
          <w:rFonts w:eastAsia="Times New Roman"/>
          <w:szCs w:val="24"/>
        </w:rPr>
        <w:t>Πιστεύετ</w:t>
      </w:r>
      <w:r>
        <w:rPr>
          <w:rFonts w:eastAsia="Times New Roman"/>
          <w:szCs w:val="24"/>
        </w:rPr>
        <w:t xml:space="preserve">ε πως το γνωρίζουν όλοι αυτοί οι συμπολίτες </w:t>
      </w:r>
      <w:r>
        <w:rPr>
          <w:rFonts w:eastAsia="Times New Roman"/>
          <w:szCs w:val="24"/>
        </w:rPr>
        <w:t>μας,</w:t>
      </w:r>
      <w:r>
        <w:rPr>
          <w:rFonts w:eastAsia="Times New Roman"/>
          <w:szCs w:val="24"/>
        </w:rPr>
        <w:t xml:space="preserve"> που έτρεξαν να προσφέρουν από το υστέρημά τους, που πάνε να βάλουν τα λεφτά σε λογαριασμούς αλληλεγγύης; Άνθρωποι οι οποίοι κινούνται στα όρια της φτώχειας, άνθρωποι που χάνουν τα σπίτια τους, επειδή έχουν κ</w:t>
      </w:r>
      <w:r>
        <w:rPr>
          <w:rFonts w:eastAsia="Times New Roman"/>
          <w:szCs w:val="24"/>
        </w:rPr>
        <w:t>οκκινίσει τα δάνειά τους, άνθρωποι που δεν έχουν να πληρώσουν αυτή τη δόση, άνθρωποι που τους έχουν κοπεί οι συντάξεις, άνθρωποι που τους έχουν κοπεί οι μισθοί γνωρίζουν, άραγε, πως υπάρχει ένας τέτοιος λογαριασμός στη διάθεση του Υπουργείου;</w:t>
      </w:r>
    </w:p>
    <w:p w14:paraId="23B83779" w14:textId="77777777" w:rsidR="00762968" w:rsidRDefault="006F10D4">
      <w:pPr>
        <w:spacing w:line="600" w:lineRule="auto"/>
        <w:ind w:firstLine="720"/>
        <w:jc w:val="both"/>
        <w:rPr>
          <w:rFonts w:eastAsia="Times New Roman"/>
          <w:szCs w:val="24"/>
        </w:rPr>
      </w:pPr>
      <w:r>
        <w:rPr>
          <w:rFonts w:eastAsia="Times New Roman"/>
          <w:szCs w:val="24"/>
        </w:rPr>
        <w:t>Κυρίες και κύ</w:t>
      </w:r>
      <w:r>
        <w:rPr>
          <w:rFonts w:eastAsia="Times New Roman"/>
          <w:szCs w:val="24"/>
        </w:rPr>
        <w:t xml:space="preserve">ριοι συνάδελφοι, σας έχω ενοχλήσει πάρα πολλές φορές με αυτό το θέμα, γιατί κι εγώ τραβιέμαι με αυτό το </w:t>
      </w:r>
      <w:r>
        <w:rPr>
          <w:rFonts w:eastAsia="Times New Roman"/>
          <w:szCs w:val="24"/>
        </w:rPr>
        <w:lastRenderedPageBreak/>
        <w:t>θέμα εννέα μήνες τώρα</w:t>
      </w:r>
      <w:r>
        <w:rPr>
          <w:rFonts w:eastAsia="Times New Roman"/>
          <w:szCs w:val="24"/>
        </w:rPr>
        <w:t>.</w:t>
      </w:r>
      <w:r>
        <w:rPr>
          <w:rFonts w:eastAsia="Times New Roman"/>
          <w:szCs w:val="24"/>
        </w:rPr>
        <w:t xml:space="preserve"> Πώς να το κάνουμε</w:t>
      </w:r>
      <w:r>
        <w:rPr>
          <w:rFonts w:eastAsia="Times New Roman"/>
          <w:szCs w:val="24"/>
        </w:rPr>
        <w:t>.</w:t>
      </w:r>
      <w:r>
        <w:rPr>
          <w:rFonts w:eastAsia="Times New Roman"/>
          <w:szCs w:val="24"/>
        </w:rPr>
        <w:t xml:space="preserve"> Εννέα μήνες όλες οι πόρτες είναι κλειστές. Εννέα μήνες φωνάζω, παρακαλώ, σκούζω. Δεν παίρνω καμμία απάντηση απ</w:t>
      </w:r>
      <w:r>
        <w:rPr>
          <w:rFonts w:eastAsia="Times New Roman"/>
          <w:szCs w:val="24"/>
        </w:rPr>
        <w:t xml:space="preserve">ό τον κ. </w:t>
      </w:r>
      <w:proofErr w:type="spellStart"/>
      <w:r>
        <w:rPr>
          <w:rFonts w:eastAsia="Times New Roman"/>
          <w:szCs w:val="24"/>
        </w:rPr>
        <w:t>Τσακαλώτο</w:t>
      </w:r>
      <w:proofErr w:type="spellEnd"/>
      <w:r>
        <w:rPr>
          <w:rFonts w:eastAsia="Times New Roman"/>
          <w:szCs w:val="24"/>
        </w:rPr>
        <w:t xml:space="preserve">. </w:t>
      </w:r>
    </w:p>
    <w:p w14:paraId="23B8377A" w14:textId="77777777" w:rsidR="00762968" w:rsidRDefault="006F10D4">
      <w:pPr>
        <w:spacing w:line="600" w:lineRule="auto"/>
        <w:ind w:firstLine="720"/>
        <w:jc w:val="both"/>
        <w:rPr>
          <w:rFonts w:eastAsia="Times New Roman"/>
          <w:szCs w:val="24"/>
        </w:rPr>
      </w:pPr>
      <w:r>
        <w:rPr>
          <w:rFonts w:eastAsia="Times New Roman"/>
          <w:szCs w:val="24"/>
        </w:rPr>
        <w:t xml:space="preserve">Θα συνεχίσετε, αγαπητοί συνάδελφοι, να επιτρέπετε αυτή την κατάσταση εδώ μέσα στο ελληνικό Κοινοβούλιο; Εγώ προσωπικά πάντως αναγκάζομαι να ζητήσω την παραίτηση του κ. </w:t>
      </w:r>
      <w:proofErr w:type="spellStart"/>
      <w:r>
        <w:rPr>
          <w:rFonts w:eastAsia="Times New Roman"/>
          <w:szCs w:val="24"/>
        </w:rPr>
        <w:t>Τσακαλώτου</w:t>
      </w:r>
      <w:proofErr w:type="spellEnd"/>
      <w:r>
        <w:rPr>
          <w:rFonts w:eastAsia="Times New Roman"/>
          <w:szCs w:val="24"/>
        </w:rPr>
        <w:t>. Ή θα μας απαντήσει πού είναι τα λεφτά, τι τα έχει κάνει</w:t>
      </w:r>
      <w:r>
        <w:rPr>
          <w:rFonts w:eastAsia="Times New Roman"/>
          <w:szCs w:val="24"/>
        </w:rPr>
        <w:t xml:space="preserve"> ή θα πρέπει να παραιτηθεί. Ο άλλος δρόμος είναι και ο δρόμος της </w:t>
      </w:r>
      <w:r>
        <w:rPr>
          <w:rFonts w:eastAsia="Times New Roman"/>
          <w:szCs w:val="24"/>
        </w:rPr>
        <w:t>δ</w:t>
      </w:r>
      <w:r>
        <w:rPr>
          <w:rFonts w:eastAsia="Times New Roman"/>
          <w:szCs w:val="24"/>
        </w:rPr>
        <w:t>ικαιοσύνης.</w:t>
      </w:r>
    </w:p>
    <w:p w14:paraId="23B8377B" w14:textId="77777777" w:rsidR="00762968" w:rsidRDefault="006F10D4">
      <w:pPr>
        <w:spacing w:line="600" w:lineRule="auto"/>
        <w:ind w:firstLine="720"/>
        <w:jc w:val="both"/>
        <w:rPr>
          <w:rFonts w:eastAsia="Times New Roman"/>
          <w:szCs w:val="24"/>
        </w:rPr>
      </w:pPr>
      <w:r>
        <w:rPr>
          <w:rFonts w:eastAsia="Times New Roman"/>
          <w:szCs w:val="24"/>
        </w:rPr>
        <w:t>Σήμερα ξεμπερδεύουμε, είπατε, με το παλιό, τον Σεπτέμβριο του ’15 και κερδίζουμε το αύριο. Μιλάτε σήμερα για διαφάνεια, μιλάτε για τιμιότητα και για ηθικό πλεονέκτημα. Ε, λοιπόν</w:t>
      </w:r>
      <w:r>
        <w:rPr>
          <w:rFonts w:eastAsia="Times New Roman"/>
          <w:szCs w:val="24"/>
        </w:rPr>
        <w:t>, σας προκαλώ να το αποδείξετε, αγαπητοί συνάδελφοι.</w:t>
      </w:r>
    </w:p>
    <w:p w14:paraId="23B8377C" w14:textId="77777777" w:rsidR="00762968" w:rsidRDefault="006F10D4">
      <w:pPr>
        <w:spacing w:line="600" w:lineRule="auto"/>
        <w:ind w:firstLine="720"/>
        <w:jc w:val="both"/>
        <w:rPr>
          <w:rFonts w:eastAsia="Times New Roman"/>
          <w:szCs w:val="24"/>
        </w:rPr>
      </w:pPr>
      <w:r>
        <w:rPr>
          <w:rFonts w:eastAsia="Times New Roman"/>
          <w:szCs w:val="24"/>
        </w:rPr>
        <w:t>Είστε εκτεθειμένοι, κύριοι της Κυβέρνησης. Πού είναι τα λεφτά; Τι τα έχετε κάνει; Είναι πάνω από 1 δισεκατομμύριο. Βγαίνετε και λέτε πως σκοπός σας είναι η καταπολέμηση της διαφθοράς και νομοθετούμε σήμε</w:t>
      </w:r>
      <w:r>
        <w:rPr>
          <w:rFonts w:eastAsia="Times New Roman"/>
          <w:szCs w:val="24"/>
        </w:rPr>
        <w:t xml:space="preserve">ρα μια ευρωπαϊκή </w:t>
      </w:r>
      <w:r>
        <w:rPr>
          <w:rFonts w:eastAsia="Times New Roman"/>
          <w:szCs w:val="24"/>
        </w:rPr>
        <w:t>ο</w:t>
      </w:r>
      <w:r>
        <w:rPr>
          <w:rFonts w:eastAsia="Times New Roman"/>
          <w:szCs w:val="24"/>
        </w:rPr>
        <w:t xml:space="preserve">δηγία για το ξέπλυμα του χρήματος. Την ίδια ώρα, όμως, έχετε εξαφανίσει αυτά </w:t>
      </w:r>
      <w:r>
        <w:rPr>
          <w:rFonts w:eastAsia="Times New Roman"/>
          <w:szCs w:val="24"/>
        </w:rPr>
        <w:lastRenderedPageBreak/>
        <w:t xml:space="preserve">τα χρήματα και κάνετε ό,τι μπορείτε για να μην το μάθουν οι πολίτες. Και για όσους αναρωτιούνται, θα ξαναπώ για πολλοστή φορά την περίφημη ιστορία της </w:t>
      </w:r>
      <w:proofErr w:type="spellStart"/>
      <w:r>
        <w:rPr>
          <w:rFonts w:eastAsia="Times New Roman"/>
          <w:szCs w:val="24"/>
        </w:rPr>
        <w:t>καβάτζας</w:t>
      </w:r>
      <w:proofErr w:type="spellEnd"/>
      <w:r>
        <w:rPr>
          <w:rFonts w:eastAsia="Times New Roman"/>
          <w:szCs w:val="24"/>
        </w:rPr>
        <w:t xml:space="preserve"> τ</w:t>
      </w:r>
      <w:r>
        <w:rPr>
          <w:rFonts w:eastAsia="Times New Roman"/>
          <w:szCs w:val="24"/>
        </w:rPr>
        <w:t xml:space="preserve">ου κ. </w:t>
      </w:r>
      <w:proofErr w:type="spellStart"/>
      <w:r>
        <w:rPr>
          <w:rFonts w:eastAsia="Times New Roman"/>
          <w:szCs w:val="24"/>
        </w:rPr>
        <w:t>Τσακαλώτου</w:t>
      </w:r>
      <w:proofErr w:type="spellEnd"/>
      <w:r>
        <w:rPr>
          <w:rFonts w:eastAsia="Times New Roman"/>
          <w:szCs w:val="24"/>
        </w:rPr>
        <w:t xml:space="preserve"> όπως ξεκίνησε από τις 17 Σεπτεμβρίου του 2017.</w:t>
      </w:r>
    </w:p>
    <w:p w14:paraId="23B8377D" w14:textId="77777777" w:rsidR="00762968" w:rsidRDefault="006F10D4">
      <w:pPr>
        <w:spacing w:line="600" w:lineRule="auto"/>
        <w:ind w:firstLine="720"/>
        <w:jc w:val="both"/>
        <w:rPr>
          <w:rFonts w:eastAsia="Times New Roman"/>
          <w:szCs w:val="24"/>
        </w:rPr>
      </w:pPr>
      <w:r>
        <w:rPr>
          <w:rFonts w:eastAsia="Times New Roman"/>
          <w:szCs w:val="24"/>
        </w:rPr>
        <w:t>Μιλάμε για 1 δισεκατομμύριο ευρώ -πάνω από 1 δισεκατομμύριο αυτή τη στιγμή-, που θα έπρεπε να είναι στη διάθεση των ανθρώπων που κάηκαν, που θα έπρεπε να είναι στη διάθεση των ανθρώπων που πνί</w:t>
      </w:r>
      <w:r>
        <w:rPr>
          <w:rFonts w:eastAsia="Times New Roman"/>
          <w:szCs w:val="24"/>
        </w:rPr>
        <w:t xml:space="preserve">γηκαν, που θα πρέπει να είναι στη διάθεση όσων πνιγούν, όσων καούν. Πρόκειται για την υπόθεση της εισφοράς του ν.128/1975, που καταβάλλει κάθε δανειολήπτης σε κάθε δόση που πληρώνει για δάνεια και πιστωτικές κάρτες, ενός λογαριασμού του </w:t>
      </w:r>
      <w:r>
        <w:rPr>
          <w:rFonts w:eastAsia="Times New Roman"/>
          <w:szCs w:val="24"/>
        </w:rPr>
        <w:t>δ</w:t>
      </w:r>
      <w:r>
        <w:rPr>
          <w:rFonts w:eastAsia="Times New Roman"/>
          <w:szCs w:val="24"/>
        </w:rPr>
        <w:t>ημοσίου στον οποίο</w:t>
      </w:r>
      <w:r>
        <w:rPr>
          <w:rFonts w:eastAsia="Times New Roman"/>
          <w:szCs w:val="24"/>
        </w:rPr>
        <w:t xml:space="preserve"> καταλήγουν τα χρήματα αυτά, ενός λογαριασμού που τηρείται εκτός κρατικού προϋπολογισμού στην Τράπεζα της Ελλάδος. </w:t>
      </w:r>
    </w:p>
    <w:p w14:paraId="23B8377E" w14:textId="77777777" w:rsidR="00762968" w:rsidRDefault="006F10D4">
      <w:pPr>
        <w:spacing w:line="600" w:lineRule="auto"/>
        <w:ind w:firstLine="720"/>
        <w:jc w:val="both"/>
        <w:rPr>
          <w:rFonts w:eastAsia="Times New Roman"/>
          <w:szCs w:val="24"/>
        </w:rPr>
      </w:pPr>
      <w:r>
        <w:rPr>
          <w:rFonts w:eastAsia="Times New Roman"/>
          <w:szCs w:val="24"/>
        </w:rPr>
        <w:t>Αυτός ο λογαριασμός είχε δημιουργηθεί αρχικά τη δεκαετία του 1960 με σκοπό την ενίσχυση των εξαγωγικών επιχειρήσεων. Ήταν επιδότηση στις εξα</w:t>
      </w:r>
      <w:r>
        <w:rPr>
          <w:rFonts w:eastAsia="Times New Roman"/>
          <w:szCs w:val="24"/>
        </w:rPr>
        <w:t xml:space="preserve">γωγικές επιχειρήσεις. Η χρήση του έπρεπε να καταργηθεί από το 1992, λόγω της εισόδου μας στην Ευρωπαϊκή Ένωση, σύμφωνα με τη σχετική απόφαση του </w:t>
      </w:r>
      <w:r>
        <w:rPr>
          <w:rFonts w:eastAsia="Times New Roman"/>
          <w:szCs w:val="24"/>
        </w:rPr>
        <w:lastRenderedPageBreak/>
        <w:t xml:space="preserve">τότε Προέδρου της Τράπεζας της Ελλάδος του κ. </w:t>
      </w:r>
      <w:proofErr w:type="spellStart"/>
      <w:r>
        <w:rPr>
          <w:rFonts w:eastAsia="Times New Roman"/>
          <w:szCs w:val="24"/>
        </w:rPr>
        <w:t>Χαλικιά</w:t>
      </w:r>
      <w:proofErr w:type="spellEnd"/>
      <w:r>
        <w:rPr>
          <w:rFonts w:eastAsia="Times New Roman"/>
          <w:szCs w:val="24"/>
        </w:rPr>
        <w:t xml:space="preserve">, αλλά για είκοσι τέσσερα χρόνια μετά, από το 1991 έως το </w:t>
      </w:r>
      <w:r>
        <w:rPr>
          <w:rFonts w:eastAsia="Times New Roman"/>
          <w:szCs w:val="24"/>
        </w:rPr>
        <w:t xml:space="preserve">2015, εμφανιζόταν να είναι άχρηστος, καθώς η εισφορά έπρεπε να έχει καταργηθεί ως παράνομη κρατική ενίσχυση. </w:t>
      </w:r>
    </w:p>
    <w:p w14:paraId="23B8377F" w14:textId="77777777" w:rsidR="00762968" w:rsidRDefault="006F10D4">
      <w:pPr>
        <w:spacing w:line="600" w:lineRule="auto"/>
        <w:ind w:firstLine="720"/>
        <w:jc w:val="both"/>
        <w:rPr>
          <w:rFonts w:eastAsia="Times New Roman"/>
          <w:szCs w:val="24"/>
        </w:rPr>
      </w:pPr>
      <w:r>
        <w:rPr>
          <w:rFonts w:eastAsia="Times New Roman"/>
          <w:szCs w:val="24"/>
        </w:rPr>
        <w:t>Αντίθετα, όμως, σύμφωνα με τα επίσημα στοιχεία του Υπουργείου που ο ίδιος ο Υπουργός Οικονομικών μου παρουσίασε σε επίκαιρη ερώτηση και έχω στη δι</w:t>
      </w:r>
      <w:r>
        <w:rPr>
          <w:rFonts w:eastAsia="Times New Roman"/>
          <w:szCs w:val="24"/>
        </w:rPr>
        <w:t>άθεσή μου, στο διάστημα αυτό που θα έπρεπε να έχει καταργηθεί ο συγκεκριμένος λογαριασμός υπήρξαν έσοδα περίπου 9 δισεκατομμ</w:t>
      </w:r>
      <w:r>
        <w:rPr>
          <w:rFonts w:eastAsia="Times New Roman"/>
          <w:szCs w:val="24"/>
        </w:rPr>
        <w:t>υρίων</w:t>
      </w:r>
      <w:r>
        <w:rPr>
          <w:rFonts w:eastAsia="Times New Roman"/>
          <w:szCs w:val="24"/>
        </w:rPr>
        <w:t xml:space="preserve"> ευρώ και πληρωμές -άγνωστο πού- 4,5 δισεκατομμ</w:t>
      </w:r>
      <w:r>
        <w:rPr>
          <w:rFonts w:eastAsia="Times New Roman"/>
          <w:szCs w:val="24"/>
        </w:rPr>
        <w:t>υρίων</w:t>
      </w:r>
      <w:r>
        <w:rPr>
          <w:rFonts w:eastAsia="Times New Roman"/>
          <w:szCs w:val="24"/>
        </w:rPr>
        <w:t xml:space="preserve">. Αφήνοντας στην άκρη, λοιπόν, το γεγονός πως ο κ. </w:t>
      </w:r>
      <w:proofErr w:type="spellStart"/>
      <w:r>
        <w:rPr>
          <w:rFonts w:eastAsia="Times New Roman"/>
          <w:szCs w:val="24"/>
        </w:rPr>
        <w:t>Τσακαλώτος</w:t>
      </w:r>
      <w:proofErr w:type="spellEnd"/>
      <w:r>
        <w:rPr>
          <w:rFonts w:eastAsia="Times New Roman"/>
          <w:szCs w:val="24"/>
        </w:rPr>
        <w:t xml:space="preserve"> δεν μας έχει </w:t>
      </w:r>
      <w:r>
        <w:rPr>
          <w:rFonts w:eastAsia="Times New Roman"/>
          <w:szCs w:val="24"/>
        </w:rPr>
        <w:t>απαντήσει -γιατί δεν έχει ξεκινήσει η έρευνα- πού πήγαν τα 9 δισεκατομμύρια της περιόδου 1991</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2015, αλλά και την ένοχη σιωπή και της Νέας Δημοκρατίας και του Κινήματος Αλλαγής στο θέμα αυτό, προχωρώ στα γεγονότα από τον Αύγουστο του 2015 και μετά, για τα</w:t>
      </w:r>
      <w:r>
        <w:rPr>
          <w:rFonts w:eastAsia="Times New Roman"/>
          <w:szCs w:val="24"/>
        </w:rPr>
        <w:t xml:space="preserve"> οποία δεν μπορεί να επικαλεστεί η Κυβέρνηση πως της φταίνε οι προηγούμενοι.</w:t>
      </w:r>
    </w:p>
    <w:p w14:paraId="23B83780" w14:textId="77777777" w:rsidR="00762968" w:rsidRDefault="006F10D4">
      <w:pPr>
        <w:spacing w:line="600" w:lineRule="auto"/>
        <w:ind w:firstLine="720"/>
        <w:contextualSpacing/>
        <w:jc w:val="both"/>
        <w:rPr>
          <w:rFonts w:eastAsia="Times New Roman"/>
          <w:szCs w:val="24"/>
        </w:rPr>
      </w:pPr>
      <w:r>
        <w:rPr>
          <w:rFonts w:eastAsia="Times New Roman"/>
          <w:szCs w:val="24"/>
        </w:rPr>
        <w:lastRenderedPageBreak/>
        <w:t>Τότε, τον Αύγουστο του 2015, τα κόμματα που στήριξαν την ευρωπαϊκή προοπτική της χώρας, μαζί με τα υπόλοιπα άρθρα ψήφισαν και το άρθρο 2 παράγραφος 4, το οποίο προέβλεπε όχι την κ</w:t>
      </w:r>
      <w:r>
        <w:rPr>
          <w:rFonts w:eastAsia="Times New Roman"/>
          <w:szCs w:val="24"/>
        </w:rPr>
        <w:t>ατάργηση της εισφοράς ως όφειλε, του ν.128/1975, αλλά της αλλαγής σκοπού της εισφοράς αυτής όπου πλέον τα χρήματα τα οποία πλήρωναν οι Έλληνες δανειολήπτες θα πήγαιναν σε έναν κουμπαρά και οι πυρόπληκτοι, αυτοί που είχαν πνιγεί, αυτοί που είχαν καεί, αυτοί</w:t>
      </w:r>
      <w:r>
        <w:rPr>
          <w:rFonts w:eastAsia="Times New Roman"/>
          <w:szCs w:val="24"/>
        </w:rPr>
        <w:t xml:space="preserve"> που είχαν πάθει ζημιές από σεισμό, θα μπορούσαν να απευθύνονται στον συγκεκριμένο κουμπαρά και να έρχεται το ελληνικό κράτος και να λέει «λυπάμαι πάρα πολύ γι’ αυτό που πάθατε, αλλά έχω εδώ κάτι που μπορεί να ελαφρύνει τον πόνο σας». </w:t>
      </w:r>
    </w:p>
    <w:p w14:paraId="23B83781" w14:textId="77777777" w:rsidR="00762968" w:rsidRDefault="006F10D4">
      <w:pPr>
        <w:spacing w:line="600" w:lineRule="auto"/>
        <w:ind w:firstLine="720"/>
        <w:contextualSpacing/>
        <w:jc w:val="both"/>
        <w:rPr>
          <w:rFonts w:eastAsia="Times New Roman"/>
          <w:szCs w:val="24"/>
        </w:rPr>
      </w:pPr>
      <w:r>
        <w:rPr>
          <w:rFonts w:eastAsia="Times New Roman"/>
          <w:szCs w:val="24"/>
        </w:rPr>
        <w:t>Από το 2015, λοιπόν,</w:t>
      </w:r>
      <w:r>
        <w:rPr>
          <w:rFonts w:eastAsia="Times New Roman"/>
          <w:szCs w:val="24"/>
        </w:rPr>
        <w:t xml:space="preserve"> σε μια </w:t>
      </w:r>
      <w:proofErr w:type="spellStart"/>
      <w:r>
        <w:rPr>
          <w:rFonts w:eastAsia="Times New Roman"/>
          <w:szCs w:val="24"/>
        </w:rPr>
        <w:t>υποπαράγραφο</w:t>
      </w:r>
      <w:proofErr w:type="spellEnd"/>
      <w:r>
        <w:rPr>
          <w:rFonts w:eastAsia="Times New Roman"/>
          <w:szCs w:val="24"/>
        </w:rPr>
        <w:t xml:space="preserve"> αυτού του τρίτου μνημονίου αποφασίστηκε πως θα συνεχιστεί η παρακράτηση, αποφασίστηκε ότι οι Έλληνες δανειολήπτες θα κάνουν οι ίδιοι κοινωνικ</w:t>
      </w:r>
      <w:r>
        <w:rPr>
          <w:rFonts w:eastAsia="Times New Roman"/>
          <w:szCs w:val="24"/>
        </w:rPr>
        <w:t>ή</w:t>
      </w:r>
      <w:r>
        <w:rPr>
          <w:rFonts w:eastAsia="Times New Roman"/>
          <w:szCs w:val="24"/>
        </w:rPr>
        <w:t xml:space="preserve"> πολιτική, γιατί το κράτος δεν είχε χρήματα για να εφαρμόσει κοινωνική πολιτική, ως όφειλε. Κ</w:t>
      </w:r>
      <w:r>
        <w:rPr>
          <w:rFonts w:eastAsia="Times New Roman"/>
          <w:szCs w:val="24"/>
        </w:rPr>
        <w:t xml:space="preserve">άθε φορά, δηλαδή, που οι Έλληνες δανειολήπτες πληρώνουν αυτά τα χρήματα, βάζουν μέσα σ’ αυτόν τον κουμπαρά ένα μικρό ποσό. </w:t>
      </w:r>
    </w:p>
    <w:p w14:paraId="23B83782" w14:textId="77777777" w:rsidR="00762968" w:rsidRDefault="006F10D4">
      <w:pPr>
        <w:spacing w:line="600" w:lineRule="auto"/>
        <w:ind w:firstLine="720"/>
        <w:contextualSpacing/>
        <w:jc w:val="both"/>
        <w:rPr>
          <w:rFonts w:eastAsia="Times New Roman"/>
          <w:szCs w:val="24"/>
        </w:rPr>
      </w:pPr>
      <w:r>
        <w:rPr>
          <w:rFonts w:eastAsia="Times New Roman"/>
          <w:szCs w:val="24"/>
        </w:rPr>
        <w:lastRenderedPageBreak/>
        <w:t xml:space="preserve">Σύμφωνα, μάλιστα, με τα στοιχεία που έχει καταθέσει ο κ. </w:t>
      </w:r>
      <w:proofErr w:type="spellStart"/>
      <w:r>
        <w:rPr>
          <w:rFonts w:eastAsia="Times New Roman"/>
          <w:szCs w:val="24"/>
        </w:rPr>
        <w:t>Τσακαλώτος</w:t>
      </w:r>
      <w:proofErr w:type="spellEnd"/>
      <w:r>
        <w:rPr>
          <w:rFonts w:eastAsia="Times New Roman"/>
          <w:szCs w:val="24"/>
        </w:rPr>
        <w:t xml:space="preserve"> από το 2015 και το 2016, μιλάμε για 436.000.000 το 2015, 416.000</w:t>
      </w:r>
      <w:r>
        <w:rPr>
          <w:rFonts w:eastAsia="Times New Roman"/>
          <w:szCs w:val="24"/>
        </w:rPr>
        <w:t>.000 το 2016, δεν ξέρω πόσα το 2017 -έχει αποφύγει ο Υπουργός να μου πει-</w:t>
      </w:r>
      <w:r w:rsidRPr="00767D44">
        <w:rPr>
          <w:rFonts w:eastAsia="Times New Roman"/>
          <w:szCs w:val="24"/>
        </w:rPr>
        <w:t>,</w:t>
      </w:r>
      <w:r>
        <w:rPr>
          <w:rFonts w:eastAsia="Times New Roman"/>
          <w:szCs w:val="24"/>
        </w:rPr>
        <w:t xml:space="preserve"> δεν ξέρω πόσα το 2018, πάνω από ένα δισεκατομμύριο θα έλεγα εγώ. Μέσα, λοιπόν, σε δύο χρόνια δημιουργήθηκε αυτός ο κουμπαράς, αυτή η </w:t>
      </w:r>
      <w:proofErr w:type="spellStart"/>
      <w:r>
        <w:rPr>
          <w:rFonts w:eastAsia="Times New Roman"/>
          <w:szCs w:val="24"/>
        </w:rPr>
        <w:t>καβάντζα</w:t>
      </w:r>
      <w:proofErr w:type="spellEnd"/>
      <w:r>
        <w:rPr>
          <w:rFonts w:eastAsia="Times New Roman"/>
          <w:szCs w:val="24"/>
        </w:rPr>
        <w:t xml:space="preserve">. </w:t>
      </w:r>
    </w:p>
    <w:p w14:paraId="23B83783" w14:textId="77777777" w:rsidR="00762968" w:rsidRDefault="006F10D4">
      <w:pPr>
        <w:spacing w:line="600" w:lineRule="auto"/>
        <w:ind w:firstLine="720"/>
        <w:contextualSpacing/>
        <w:jc w:val="both"/>
        <w:rPr>
          <w:rFonts w:eastAsia="Times New Roman"/>
          <w:szCs w:val="24"/>
        </w:rPr>
      </w:pPr>
      <w:r>
        <w:rPr>
          <w:rFonts w:eastAsia="Times New Roman"/>
          <w:szCs w:val="24"/>
        </w:rPr>
        <w:t>Δικαιούνται ναι ή όχι, αγαπητοί συνάδ</w:t>
      </w:r>
      <w:r>
        <w:rPr>
          <w:rFonts w:eastAsia="Times New Roman"/>
          <w:szCs w:val="24"/>
        </w:rPr>
        <w:t>ελφοι, αυτά τα χρήματα οι άνθρωποι που κάηκαν; Τα δικαιούνται; Δικαιούνται να χρησιμοποιηθεί αυτός ο κουμπαράς;</w:t>
      </w:r>
    </w:p>
    <w:p w14:paraId="23B83784" w14:textId="77777777" w:rsidR="00762968" w:rsidRDefault="006F10D4">
      <w:pPr>
        <w:spacing w:line="600" w:lineRule="auto"/>
        <w:ind w:firstLine="720"/>
        <w:contextualSpacing/>
        <w:jc w:val="both"/>
        <w:rPr>
          <w:rFonts w:eastAsia="Times New Roman"/>
          <w:szCs w:val="24"/>
        </w:rPr>
      </w:pPr>
      <w:r>
        <w:rPr>
          <w:rFonts w:eastAsia="Times New Roman"/>
          <w:szCs w:val="24"/>
        </w:rPr>
        <w:t>Υποτίθεται, λοιπόν, ότι με το σημερινό νομοσχέδιο, στο οποίο όλοι έχουμε ήδη συμφωνήσει, θα μπορούμε να ελέγχουμε τις διαδρομές του μαύρου χρήμα</w:t>
      </w:r>
      <w:r>
        <w:rPr>
          <w:rFonts w:eastAsia="Times New Roman"/>
          <w:szCs w:val="24"/>
        </w:rPr>
        <w:t xml:space="preserve">τος. Ποιον κοροϊδεύουμε; Ποιες διαδρομές; Ποιο μαύρο χρήμα; Εδώ δεν μπορούμε να μάθουμε για το χρήμα που διαχειρίζεται η ίδια η ελληνική Κυβέρνηση και ψάχνουμε να βρούμε τις διαδρομές του μαύρου χρήματος; </w:t>
      </w:r>
    </w:p>
    <w:p w14:paraId="23B83785" w14:textId="77777777" w:rsidR="00762968" w:rsidRDefault="006F10D4">
      <w:pPr>
        <w:spacing w:line="600" w:lineRule="auto"/>
        <w:ind w:firstLine="720"/>
        <w:contextualSpacing/>
        <w:jc w:val="both"/>
        <w:rPr>
          <w:rFonts w:eastAsia="Times New Roman"/>
          <w:szCs w:val="24"/>
        </w:rPr>
      </w:pPr>
      <w:r>
        <w:rPr>
          <w:rFonts w:eastAsia="Times New Roman"/>
          <w:szCs w:val="24"/>
        </w:rPr>
        <w:t xml:space="preserve">Ρωτάω να μου πει, λοιπόν, ο κ. </w:t>
      </w:r>
      <w:proofErr w:type="spellStart"/>
      <w:r>
        <w:rPr>
          <w:rFonts w:eastAsia="Times New Roman"/>
          <w:szCs w:val="24"/>
        </w:rPr>
        <w:t>Τσακαλώτος</w:t>
      </w:r>
      <w:proofErr w:type="spellEnd"/>
      <w:r>
        <w:rPr>
          <w:rFonts w:eastAsia="Times New Roman"/>
          <w:szCs w:val="24"/>
        </w:rPr>
        <w:t xml:space="preserve"> πόσο υπό</w:t>
      </w:r>
      <w:r>
        <w:rPr>
          <w:rFonts w:eastAsia="Times New Roman"/>
          <w:szCs w:val="24"/>
        </w:rPr>
        <w:t>λοιπο έχει ο συγκεκριμένος λογαριασμός και μου απαντά αυτολεξεί. Σας το διαβάζω από τα Πρακτικά. Ακούστε απάντηση</w:t>
      </w:r>
      <w:r w:rsidRPr="00FD5542">
        <w:rPr>
          <w:rFonts w:eastAsia="Times New Roman"/>
          <w:szCs w:val="24"/>
        </w:rPr>
        <w:t>:</w:t>
      </w:r>
      <w:r>
        <w:rPr>
          <w:rFonts w:eastAsia="Times New Roman"/>
          <w:szCs w:val="24"/>
        </w:rPr>
        <w:t xml:space="preserve"> «Είναι ένα μεγάλος λογαριασμός που, όπως λέτε και στην ερώτησή </w:t>
      </w:r>
      <w:r>
        <w:rPr>
          <w:rFonts w:eastAsia="Times New Roman"/>
          <w:szCs w:val="24"/>
        </w:rPr>
        <w:lastRenderedPageBreak/>
        <w:t>σας, είναι στην Τράπεζα της Ελλάδος. Κάτω απ’ αυτόν τον μεγάλο λογαριασμό υπάρ</w:t>
      </w:r>
      <w:r>
        <w:rPr>
          <w:rFonts w:eastAsia="Times New Roman"/>
          <w:szCs w:val="24"/>
        </w:rPr>
        <w:t>χουν διάφοροι λογαριασμοί, μέσα στους οποίους είναι ο λογαριασμός που συζητάμε. Ακριβώς επειδή είναι ένας λογαριασμός που είναι μέσα σ’ έναν μεγαλύτερο, είναι δύσκολο αυτό που ζητάτε να σας το δώσω με αριθμούς. Δεν είναι, δηλαδή, ένας λογαριασμός από μόνος</w:t>
      </w:r>
      <w:r>
        <w:rPr>
          <w:rFonts w:eastAsia="Times New Roman"/>
          <w:szCs w:val="24"/>
        </w:rPr>
        <w:t xml:space="preserve"> του. Είναι ένας </w:t>
      </w:r>
      <w:proofErr w:type="spellStart"/>
      <w:r>
        <w:rPr>
          <w:rFonts w:eastAsia="Times New Roman"/>
          <w:szCs w:val="24"/>
        </w:rPr>
        <w:t>υπολογαριασμός</w:t>
      </w:r>
      <w:proofErr w:type="spellEnd"/>
      <w:r>
        <w:rPr>
          <w:rFonts w:eastAsia="Times New Roman"/>
          <w:szCs w:val="24"/>
        </w:rPr>
        <w:t xml:space="preserve"> στον μεγάλο λογαριασμό που μπαίνουν μέσα τα χρήματα που θα πάρουμε από τον </w:t>
      </w:r>
      <w:r>
        <w:rPr>
          <w:rFonts w:eastAsia="Times New Roman"/>
          <w:szCs w:val="24"/>
          <w:lang w:val="en-US"/>
        </w:rPr>
        <w:t>ESM</w:t>
      </w:r>
      <w:r>
        <w:rPr>
          <w:rFonts w:eastAsia="Times New Roman"/>
          <w:szCs w:val="24"/>
        </w:rPr>
        <w:t>, που μπαίνουν μέσα τα χρήματα που μαζεύουμε από τις εξόδους στις αγορές. Αυτό είναι. Αν δεν το καταλάβατε, αυτή είναι η απάντησή μου». Αυτό μου ε</w:t>
      </w:r>
      <w:r>
        <w:rPr>
          <w:rFonts w:eastAsia="Times New Roman"/>
          <w:szCs w:val="24"/>
        </w:rPr>
        <w:t>ίπε. Ασυναρτησίες, υπεκφυγές, στάχτη στα μάτια. Αυτή την απάντηση μου έδωσε</w:t>
      </w:r>
      <w:r w:rsidRPr="003051EA">
        <w:rPr>
          <w:rFonts w:eastAsia="Times New Roman"/>
          <w:szCs w:val="24"/>
        </w:rPr>
        <w:t>,</w:t>
      </w:r>
      <w:r>
        <w:rPr>
          <w:rFonts w:eastAsia="Times New Roman"/>
          <w:szCs w:val="24"/>
        </w:rPr>
        <w:t xml:space="preserve"> όταν τον ρώτησα πόσα λεφτά έχει στην </w:t>
      </w:r>
      <w:proofErr w:type="spellStart"/>
      <w:r>
        <w:rPr>
          <w:rFonts w:eastAsia="Times New Roman"/>
          <w:szCs w:val="24"/>
        </w:rPr>
        <w:t>καβάντζα</w:t>
      </w:r>
      <w:proofErr w:type="spellEnd"/>
      <w:r>
        <w:rPr>
          <w:rFonts w:eastAsia="Times New Roman"/>
          <w:szCs w:val="24"/>
        </w:rPr>
        <w:t xml:space="preserve"> του. </w:t>
      </w:r>
    </w:p>
    <w:p w14:paraId="23B83786" w14:textId="77777777" w:rsidR="00762968" w:rsidRDefault="006F10D4">
      <w:pPr>
        <w:spacing w:line="600" w:lineRule="auto"/>
        <w:ind w:firstLine="720"/>
        <w:contextualSpacing/>
        <w:jc w:val="both"/>
        <w:rPr>
          <w:rFonts w:eastAsia="Times New Roman"/>
          <w:szCs w:val="24"/>
        </w:rPr>
      </w:pPr>
      <w:r>
        <w:rPr>
          <w:rFonts w:eastAsia="Times New Roman"/>
          <w:szCs w:val="24"/>
        </w:rPr>
        <w:t>Όταν επανέλαβα, αγαπητοί συνάδελφοι, την ίδια ερώτηση ακριβώς λίγο καιρό μετά, πήρα την εξής εκπληκτική απάντηση</w:t>
      </w:r>
      <w:r w:rsidRPr="00FD5542">
        <w:rPr>
          <w:rFonts w:eastAsia="Times New Roman"/>
          <w:szCs w:val="24"/>
        </w:rPr>
        <w:t>:</w:t>
      </w:r>
      <w:r>
        <w:rPr>
          <w:rFonts w:eastAsia="Times New Roman"/>
          <w:szCs w:val="24"/>
        </w:rPr>
        <w:t xml:space="preserve"> «Μα σας απάντ</w:t>
      </w:r>
      <w:r>
        <w:rPr>
          <w:rFonts w:eastAsia="Times New Roman"/>
          <w:szCs w:val="24"/>
        </w:rPr>
        <w:t xml:space="preserve">ησα, κύριε </w:t>
      </w:r>
      <w:proofErr w:type="spellStart"/>
      <w:r>
        <w:rPr>
          <w:rFonts w:eastAsia="Times New Roman"/>
          <w:szCs w:val="24"/>
        </w:rPr>
        <w:t>Σαρίδη</w:t>
      </w:r>
      <w:proofErr w:type="spellEnd"/>
      <w:r>
        <w:rPr>
          <w:rFonts w:eastAsia="Times New Roman"/>
          <w:szCs w:val="24"/>
        </w:rPr>
        <w:t xml:space="preserve">. Τι δεν καταλάβατε;» Ό,τι καταλάβατε κι εσείς. </w:t>
      </w:r>
    </w:p>
    <w:p w14:paraId="23B83787" w14:textId="77777777" w:rsidR="00762968" w:rsidRDefault="006F10D4">
      <w:pPr>
        <w:spacing w:line="600" w:lineRule="auto"/>
        <w:ind w:firstLine="720"/>
        <w:contextualSpacing/>
        <w:jc w:val="both"/>
        <w:rPr>
          <w:rFonts w:eastAsia="Times New Roman"/>
          <w:szCs w:val="24"/>
        </w:rPr>
      </w:pPr>
      <w:r>
        <w:rPr>
          <w:rFonts w:eastAsia="Times New Roman"/>
          <w:szCs w:val="24"/>
        </w:rPr>
        <w:lastRenderedPageBreak/>
        <w:t>Αναρωτιέμαι</w:t>
      </w:r>
      <w:r>
        <w:rPr>
          <w:rFonts w:eastAsia="Times New Roman"/>
          <w:szCs w:val="24"/>
        </w:rPr>
        <w:t>.</w:t>
      </w:r>
      <w:r w:rsidRPr="00FD5542">
        <w:rPr>
          <w:rFonts w:eastAsia="Times New Roman"/>
          <w:szCs w:val="24"/>
        </w:rPr>
        <w:t xml:space="preserve"> </w:t>
      </w:r>
      <w:r>
        <w:rPr>
          <w:rFonts w:eastAsia="Times New Roman"/>
          <w:szCs w:val="24"/>
        </w:rPr>
        <w:t xml:space="preserve">Αν τα λεφτά αυτά είχαν δοθεί για την ενίσχυση του Πυροσβεστικού Σώματος, αν είχαμε μερικά περισσότερα </w:t>
      </w:r>
      <w:r>
        <w:rPr>
          <w:rFonts w:eastAsia="Times New Roman"/>
          <w:szCs w:val="24"/>
          <w:lang w:val="en-US"/>
        </w:rPr>
        <w:t>Canadair</w:t>
      </w:r>
      <w:r>
        <w:rPr>
          <w:rFonts w:eastAsia="Times New Roman"/>
          <w:szCs w:val="24"/>
        </w:rPr>
        <w:t>, αν είχαμε περισσότερα ελικόπτερα, αν τέλος πάντων είχαμε συμβάλει</w:t>
      </w:r>
      <w:r>
        <w:rPr>
          <w:rFonts w:eastAsia="Times New Roman"/>
          <w:szCs w:val="24"/>
        </w:rPr>
        <w:t xml:space="preserve"> πιο πολύ στην πρόληψη -γιατί λεφτά είχαμε, ήταν λεφτά γι’ αυτόν τον σκοπό- αν είχαν δοθεί για αντιπλημμυρικά έργα εκεί που πνίγονται οι άνθρωποι, αν είχαν αξία εκεί που δόθηκαν τα χρήματα αυτά, αν είχε σωθεί έστω μία ζωή, μία ζωή όχι δύο αλλά μία, ένα σπί</w:t>
      </w:r>
      <w:r>
        <w:rPr>
          <w:rFonts w:eastAsia="Times New Roman"/>
          <w:szCs w:val="24"/>
        </w:rPr>
        <w:t>τι, δεν θα είχαν περισσότερη αξία αυτά τα χρήματα;</w:t>
      </w:r>
    </w:p>
    <w:p w14:paraId="23B83788" w14:textId="77777777" w:rsidR="00762968" w:rsidRDefault="006F10D4">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3B83789" w14:textId="77777777" w:rsidR="00762968" w:rsidRDefault="006F10D4">
      <w:pPr>
        <w:spacing w:line="600" w:lineRule="auto"/>
        <w:ind w:firstLine="720"/>
        <w:contextualSpacing/>
        <w:jc w:val="both"/>
        <w:rPr>
          <w:rFonts w:eastAsia="Times New Roman"/>
          <w:szCs w:val="24"/>
        </w:rPr>
      </w:pPr>
      <w:r>
        <w:rPr>
          <w:rFonts w:eastAsia="Times New Roman"/>
          <w:szCs w:val="24"/>
        </w:rPr>
        <w:t>Τελειώνω σε ένα λεπτό, κύριε Πρόεδρε.</w:t>
      </w:r>
    </w:p>
    <w:p w14:paraId="23B8378A"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 xml:space="preserve">Περιμένουμε, λοιπόν, μια ξεκάθαρη απάντηση από τον Πρωθυπουργό πια, διότι από τον </w:t>
      </w:r>
      <w:r>
        <w:rPr>
          <w:rFonts w:eastAsia="Times New Roman" w:cs="Times New Roman"/>
          <w:szCs w:val="24"/>
        </w:rPr>
        <w:t xml:space="preserve">κ. </w:t>
      </w:r>
      <w:proofErr w:type="spellStart"/>
      <w:r>
        <w:rPr>
          <w:rFonts w:eastAsia="Times New Roman" w:cs="Times New Roman"/>
          <w:szCs w:val="24"/>
        </w:rPr>
        <w:t>Τσακαλώτο</w:t>
      </w:r>
      <w:proofErr w:type="spellEnd"/>
      <w:r>
        <w:rPr>
          <w:rFonts w:eastAsia="Times New Roman" w:cs="Times New Roman"/>
          <w:szCs w:val="24"/>
        </w:rPr>
        <w:t xml:space="preserve"> κουραστήκαμε να περιμένουμε απάντηση</w:t>
      </w:r>
      <w:r>
        <w:rPr>
          <w:rFonts w:eastAsia="Times New Roman" w:cs="Times New Roman"/>
          <w:szCs w:val="24"/>
        </w:rPr>
        <w:t>.</w:t>
      </w:r>
      <w:r>
        <w:rPr>
          <w:rFonts w:eastAsia="Times New Roman" w:cs="Times New Roman"/>
          <w:szCs w:val="24"/>
        </w:rPr>
        <w:t xml:space="preserve"> Πού είναι τα λεφτά του ν.128/75, πού είναι τα υπόλοιπα, πόσα είναι, τι τα κάνετε, πού τα έχετε και μετά ας έρθετε να ζητήσετε την ψήφο μας για την καταπολέμηση του μαύρου χρήματος.</w:t>
      </w:r>
    </w:p>
    <w:p w14:paraId="23B8378B"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lastRenderedPageBreak/>
        <w:t>Η Ένωση Κεντρώων θα ψηφί</w:t>
      </w:r>
      <w:r>
        <w:rPr>
          <w:rFonts w:eastAsia="Times New Roman" w:cs="Times New Roman"/>
          <w:szCs w:val="24"/>
        </w:rPr>
        <w:t>σει «παρών» επί της αρχής, π</w:t>
      </w:r>
      <w:r>
        <w:rPr>
          <w:rFonts w:eastAsia="Times New Roman" w:cs="Times New Roman"/>
          <w:szCs w:val="24"/>
        </w:rPr>
        <w:t xml:space="preserve">αρ’ </w:t>
      </w:r>
      <w:r>
        <w:rPr>
          <w:rFonts w:eastAsia="Times New Roman" w:cs="Times New Roman"/>
          <w:szCs w:val="24"/>
        </w:rPr>
        <w:t xml:space="preserve">όλο που είναι ένα θετικό βήμα, αλλά ούτως ή άλλως είναι μια απαρχαιωμένη </w:t>
      </w:r>
      <w:r>
        <w:rPr>
          <w:rFonts w:eastAsia="Times New Roman" w:cs="Times New Roman"/>
          <w:szCs w:val="24"/>
        </w:rPr>
        <w:t>ο</w:t>
      </w:r>
      <w:r>
        <w:rPr>
          <w:rFonts w:eastAsia="Times New Roman" w:cs="Times New Roman"/>
          <w:szCs w:val="24"/>
        </w:rPr>
        <w:t xml:space="preserve">δηγία. Έχει βγει νέα </w:t>
      </w:r>
      <w:r>
        <w:rPr>
          <w:rFonts w:eastAsia="Times New Roman" w:cs="Times New Roman"/>
          <w:szCs w:val="24"/>
        </w:rPr>
        <w:t>ο</w:t>
      </w:r>
      <w:r>
        <w:rPr>
          <w:rFonts w:eastAsia="Times New Roman" w:cs="Times New Roman"/>
          <w:szCs w:val="24"/>
        </w:rPr>
        <w:t>δηγία. Η χώρα χρειάζεται γρήγορους ρυθμούς και εμείς κινούμαστε με αργή κίνηση.</w:t>
      </w:r>
    </w:p>
    <w:p w14:paraId="23B8378C"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Όσον αφορά τις τρεις τροπολογίες που κατέθεσε το</w:t>
      </w:r>
      <w:r>
        <w:rPr>
          <w:rFonts w:eastAsia="Times New Roman" w:cs="Times New Roman"/>
          <w:szCs w:val="24"/>
        </w:rPr>
        <w:t xml:space="preserve"> Υπουργείο Εθνικής Άμυνας, κύριε Υπουργέ, θα στηρίξουμε και την τροπολογία για τον Οικοδομικό Συνεταιρισμό Μονίμων Αξιωματικών Στρατού, θα στηρίξουμε και την τροπολογία για τα υποβρύχια η οποία κινείται προς μια σωστή κατεύθυνση και θα εξαντλήσουμε τον χρό</w:t>
      </w:r>
      <w:r>
        <w:rPr>
          <w:rFonts w:eastAsia="Times New Roman" w:cs="Times New Roman"/>
          <w:szCs w:val="24"/>
        </w:rPr>
        <w:t>νο της σκέψης μας για την τροπολογία για τα μερίσματα την οποία έχετε καταθέσει.</w:t>
      </w:r>
    </w:p>
    <w:p w14:paraId="23B8378D"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3B8378E" w14:textId="77777777" w:rsidR="00762968" w:rsidRDefault="006F10D4">
      <w:pPr>
        <w:spacing w:after="0" w:line="600" w:lineRule="auto"/>
        <w:ind w:firstLine="720"/>
        <w:jc w:val="both"/>
        <w:rPr>
          <w:rFonts w:eastAsia="Times New Roman" w:cs="Times New Roman"/>
          <w:szCs w:val="24"/>
        </w:rPr>
      </w:pPr>
      <w:r w:rsidRPr="00984D6D">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23B8378F"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Ας δούμε τη σειρά, επειδή τέλειωσαν οι ειδικοί αγορητές. Τώρα θα πάρει τον λόγο ο Υπουργός κ. Κουβέ</w:t>
      </w:r>
      <w:r>
        <w:rPr>
          <w:rFonts w:eastAsia="Times New Roman" w:cs="Times New Roman"/>
          <w:szCs w:val="24"/>
        </w:rPr>
        <w:t xml:space="preserve">λης. Αμέσως μετά θα μπούμε στον κατάλογο των Βουλευτών ομιλητών οι οποίοι είναι τέσσερις. Θα ξεκινήσουμε με την κ. </w:t>
      </w:r>
      <w:proofErr w:type="spellStart"/>
      <w:r>
        <w:rPr>
          <w:rFonts w:eastAsia="Times New Roman" w:cs="Times New Roman"/>
          <w:szCs w:val="24"/>
        </w:rPr>
        <w:t>Μεγαλοοικονόμου</w:t>
      </w:r>
      <w:proofErr w:type="spellEnd"/>
      <w:r>
        <w:rPr>
          <w:rFonts w:eastAsia="Times New Roman" w:cs="Times New Roman"/>
          <w:szCs w:val="24"/>
        </w:rPr>
        <w:t xml:space="preserve"> και τον κ. Βορίδη. Μετά θα δώσουμε τον λόγο στον κ. Κασιδιάρη ως </w:t>
      </w:r>
      <w:r>
        <w:rPr>
          <w:rFonts w:eastAsia="Times New Roman" w:cs="Times New Roman"/>
          <w:szCs w:val="24"/>
        </w:rPr>
        <w:lastRenderedPageBreak/>
        <w:t>Κοινοβουλευτικό Εκπρόσωπο της Χρυσής Αυγής που το</w:t>
      </w:r>
      <w:r>
        <w:rPr>
          <w:rFonts w:eastAsia="Times New Roman" w:cs="Times New Roman"/>
          <w:szCs w:val="24"/>
        </w:rPr>
        <w:t>ν</w:t>
      </w:r>
      <w:r>
        <w:rPr>
          <w:rFonts w:eastAsia="Times New Roman" w:cs="Times New Roman"/>
          <w:szCs w:val="24"/>
        </w:rPr>
        <w:t xml:space="preserve"> ζήτησε, θ</w:t>
      </w:r>
      <w:r>
        <w:rPr>
          <w:rFonts w:eastAsia="Times New Roman" w:cs="Times New Roman"/>
          <w:szCs w:val="24"/>
        </w:rPr>
        <w:t xml:space="preserve">α ακολουθήσει ο κ. Παρασκευόπουλος και ο κ. </w:t>
      </w:r>
      <w:proofErr w:type="spellStart"/>
      <w:r>
        <w:rPr>
          <w:rFonts w:eastAsia="Times New Roman" w:cs="Times New Roman"/>
          <w:szCs w:val="24"/>
        </w:rPr>
        <w:t>Παναγιώταρος</w:t>
      </w:r>
      <w:proofErr w:type="spellEnd"/>
      <w:r>
        <w:rPr>
          <w:rFonts w:eastAsia="Times New Roman" w:cs="Times New Roman"/>
          <w:szCs w:val="24"/>
        </w:rPr>
        <w:t xml:space="preserve"> και αμέσως μετά θα πάμε στον κ. Κεφαλογιάννη. Θα δούμε στη συνέχεια τους άλλους Κοινοβουλευτικούς Εκπροσώπους.</w:t>
      </w:r>
    </w:p>
    <w:p w14:paraId="23B83790"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Κύριε Υπουργέ, ορίστε.</w:t>
      </w:r>
    </w:p>
    <w:p w14:paraId="23B83791" w14:textId="77777777" w:rsidR="00762968" w:rsidRDefault="006F10D4">
      <w:pPr>
        <w:spacing w:after="0" w:line="600" w:lineRule="auto"/>
        <w:ind w:firstLine="720"/>
        <w:jc w:val="both"/>
        <w:rPr>
          <w:rFonts w:eastAsia="Times New Roman" w:cs="Times New Roman"/>
          <w:szCs w:val="24"/>
        </w:rPr>
      </w:pPr>
      <w:r w:rsidRPr="004A76BB">
        <w:rPr>
          <w:rFonts w:eastAsia="Times New Roman" w:cs="Times New Roman"/>
          <w:b/>
          <w:szCs w:val="24"/>
        </w:rPr>
        <w:t>ΦΩΤΗΣ ΚΟΥΒΕΛΗΣ (Αναπληρωτής Υπουργός Εθνικής Άμυνας):</w:t>
      </w:r>
      <w:r>
        <w:rPr>
          <w:rFonts w:eastAsia="Times New Roman" w:cs="Times New Roman"/>
          <w:szCs w:val="24"/>
        </w:rPr>
        <w:t xml:space="preserve"> Κύριε Πρόεδ</w:t>
      </w:r>
      <w:r>
        <w:rPr>
          <w:rFonts w:eastAsia="Times New Roman" w:cs="Times New Roman"/>
          <w:szCs w:val="24"/>
        </w:rPr>
        <w:t>ρε, θα είμαι πολύ σύντομος.</w:t>
      </w:r>
    </w:p>
    <w:p w14:paraId="23B83792"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Βαρδαλή</w:t>
      </w:r>
      <w:proofErr w:type="spellEnd"/>
      <w:r>
        <w:rPr>
          <w:rFonts w:eastAsia="Times New Roman" w:cs="Times New Roman"/>
          <w:szCs w:val="24"/>
        </w:rPr>
        <w:t>, ευχαριστώ για την ερώτηση που μου κάνατε. Σας υποσχέθηκα ότι θα το δω. Πράγματι με τη μετάβαση του Οικοδομικού Συνεταιρισμού των Αξιωματικών στην εποπτεία του Υπουργείου Οικονομικών υπάρχει για την ταυτότητα της σ</w:t>
      </w:r>
      <w:r>
        <w:rPr>
          <w:rFonts w:eastAsia="Times New Roman" w:cs="Times New Roman"/>
          <w:szCs w:val="24"/>
        </w:rPr>
        <w:t>υμπεριφοράς όλων των οικοδομικών συνεταιρισμών και η υποχρέωση λειτουργίας γενικής συνέλευσης. Δεν χρειάζεται ιδιαίτερη ρύθμιση από την πλευρά του Υπουργείου Εθνικής Άμυνας. Εκείνο που θα συμβεί είναι ότι από την ώρα που μεταβαίνει στην εποπτεία και στον έ</w:t>
      </w:r>
      <w:r>
        <w:rPr>
          <w:rFonts w:eastAsia="Times New Roman" w:cs="Times New Roman"/>
          <w:szCs w:val="24"/>
        </w:rPr>
        <w:t>λεγχο του Υπουργείου Οικονομικών, ταυτόχρονα θα λειτουργεί και η γενική συνέλευση των συνεταιριστών.</w:t>
      </w:r>
    </w:p>
    <w:p w14:paraId="23B83793"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το ερώτημα του κ. </w:t>
      </w:r>
      <w:proofErr w:type="spellStart"/>
      <w:r>
        <w:rPr>
          <w:rFonts w:eastAsia="Times New Roman" w:cs="Times New Roman"/>
          <w:szCs w:val="24"/>
        </w:rPr>
        <w:t>Αμυρά</w:t>
      </w:r>
      <w:proofErr w:type="spellEnd"/>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προφανώς αναφέρεστε στην τελευταία παράγραφο, η οποία λέει ότι «το Πολεμικό Ναυτικό δεν παραιτείται από</w:t>
      </w:r>
      <w:r>
        <w:rPr>
          <w:rFonts w:eastAsia="Times New Roman" w:cs="Times New Roman"/>
          <w:szCs w:val="24"/>
        </w:rPr>
        <w:t xml:space="preserve"> οποιοδήποτε συμβατικό ή νόμιμο δικαίωμα που απορρέει από την τριμερή συμφωνία η οποία έχει κυρωθεί και η ισχύς της οποίας παρατείνεται έως 30 Ιουνίου του 2019». </w:t>
      </w:r>
    </w:p>
    <w:p w14:paraId="23B83794"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Ήδη από τη συμφωνία προβλέπεται -και υπάρχει- η ύπαρξη εγγυητικών επιστολών. Οι εγγυητικές επ</w:t>
      </w:r>
      <w:r>
        <w:rPr>
          <w:rFonts w:eastAsia="Times New Roman" w:cs="Times New Roman"/>
          <w:szCs w:val="24"/>
        </w:rPr>
        <w:t>ιστολές στον βαθμό που αναδεικνύεται δικαίωμα από τη μη τήρηση της συμφωνίας, το Πολεμικό Ναυτικό θα ζητήσει προφανέστερα την κατάπτωσή τους, με ό,τι πρόκειται να επακολουθήσει από την πλευρά του αντισυμβαλλομένου, ο οποίος πιθανόν να θελήσει να αμφισβητήσ</w:t>
      </w:r>
      <w:r>
        <w:rPr>
          <w:rFonts w:eastAsia="Times New Roman" w:cs="Times New Roman"/>
          <w:szCs w:val="24"/>
        </w:rPr>
        <w:t xml:space="preserve">ει, να καθυστερήσει και να οδηγηθεί η υπόθεση στη </w:t>
      </w:r>
      <w:r>
        <w:rPr>
          <w:rFonts w:eastAsia="Times New Roman" w:cs="Times New Roman"/>
          <w:szCs w:val="24"/>
        </w:rPr>
        <w:t>δ</w:t>
      </w:r>
      <w:r>
        <w:rPr>
          <w:rFonts w:eastAsia="Times New Roman" w:cs="Times New Roman"/>
          <w:szCs w:val="24"/>
        </w:rPr>
        <w:t>ικαιοσύνη.</w:t>
      </w:r>
    </w:p>
    <w:p w14:paraId="23B83795"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Όπως,</w:t>
      </w:r>
      <w:r>
        <w:rPr>
          <w:rFonts w:eastAsia="Times New Roman" w:cs="Times New Roman"/>
          <w:szCs w:val="24"/>
        </w:rPr>
        <w:t xml:space="preserve"> επίσης, προβλέπεται από τη συμφωνία και η ύπαρξη ποινικών ρητρών. Και</w:t>
      </w:r>
      <w:r>
        <w:rPr>
          <w:rFonts w:eastAsia="Times New Roman" w:cs="Times New Roman"/>
          <w:szCs w:val="24"/>
        </w:rPr>
        <w:t>,</w:t>
      </w:r>
      <w:r>
        <w:rPr>
          <w:rFonts w:eastAsia="Times New Roman" w:cs="Times New Roman"/>
          <w:szCs w:val="24"/>
        </w:rPr>
        <w:t xml:space="preserve"> βεβαίως, πέρα από αυτά τα δύο υπάρχουν και οι αγωγές για την αναζήτηση της οποιασδήποτε ευθύνης του αντισυμβαλλομένου</w:t>
      </w:r>
      <w:r>
        <w:rPr>
          <w:rFonts w:eastAsia="Times New Roman" w:cs="Times New Roman"/>
          <w:szCs w:val="24"/>
        </w:rPr>
        <w:t xml:space="preserve"> σε σχέση με το </w:t>
      </w:r>
      <w:r>
        <w:rPr>
          <w:rFonts w:eastAsia="Times New Roman" w:cs="Times New Roman"/>
          <w:szCs w:val="24"/>
        </w:rPr>
        <w:t xml:space="preserve">έγκαιρο </w:t>
      </w:r>
      <w:r>
        <w:rPr>
          <w:rFonts w:eastAsia="Times New Roman" w:cs="Times New Roman"/>
          <w:szCs w:val="24"/>
        </w:rPr>
        <w:t xml:space="preserve">ή το μη </w:t>
      </w:r>
      <w:r>
        <w:rPr>
          <w:rFonts w:eastAsia="Times New Roman" w:cs="Times New Roman"/>
          <w:szCs w:val="24"/>
        </w:rPr>
        <w:t xml:space="preserve">έγκαιρο </w:t>
      </w:r>
      <w:r>
        <w:rPr>
          <w:rFonts w:eastAsia="Times New Roman" w:cs="Times New Roman"/>
          <w:szCs w:val="24"/>
        </w:rPr>
        <w:t>της εκτέλεσης του συγκεκριμένου προγράμματος.</w:t>
      </w:r>
    </w:p>
    <w:p w14:paraId="23B83796"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lastRenderedPageBreak/>
        <w:t>Σε κάθε περίπτωση, εκείνο που ορθά επισημάνατε, διατηρείται στο ακέραιο το δικαίωμα του Πολεμικού Ναυτικού να αξιώσει ό,τι δικαιούται και θα το δικαιούται, εφόσον παρουσι</w:t>
      </w:r>
      <w:r>
        <w:rPr>
          <w:rFonts w:eastAsia="Times New Roman" w:cs="Times New Roman"/>
          <w:szCs w:val="24"/>
        </w:rPr>
        <w:t xml:space="preserve">αστούν οι πλημμέλειες τις οποίες ενδεικτικά ανέφερα. </w:t>
      </w:r>
    </w:p>
    <w:p w14:paraId="23B83797"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Το κρίσιμο ποιο είναι; Στην τροπολογία η οποία είναι στην κρίση σας, ήταν αναγκαίο, κατά την γνώμη μου, να υπάρξει αυτή η διάταξη. Γιατί; Διότι θα μπορούσε να εγερθεί ή άλλη άποψη ότι την ώρα που το παρ</w:t>
      </w:r>
      <w:r>
        <w:rPr>
          <w:rFonts w:eastAsia="Times New Roman" w:cs="Times New Roman"/>
          <w:szCs w:val="24"/>
        </w:rPr>
        <w:t xml:space="preserve">ατείνετε, χωρίς την επανάληψη αυτού του ζητήματος, ουσιαστικά </w:t>
      </w:r>
      <w:r>
        <w:rPr>
          <w:rFonts w:eastAsia="Times New Roman" w:cs="Times New Roman"/>
          <w:szCs w:val="24"/>
        </w:rPr>
        <w:t>«</w:t>
      </w:r>
      <w:r>
        <w:rPr>
          <w:rFonts w:eastAsia="Times New Roman" w:cs="Times New Roman"/>
          <w:szCs w:val="24"/>
        </w:rPr>
        <w:t>έχετε παραιτηθεί</w:t>
      </w:r>
      <w:r>
        <w:rPr>
          <w:rFonts w:eastAsia="Times New Roman" w:cs="Times New Roman"/>
          <w:szCs w:val="24"/>
        </w:rPr>
        <w:t>»</w:t>
      </w:r>
      <w:r>
        <w:rPr>
          <w:rFonts w:eastAsia="Times New Roman" w:cs="Times New Roman"/>
          <w:szCs w:val="24"/>
        </w:rPr>
        <w:t>.</w:t>
      </w:r>
    </w:p>
    <w:p w14:paraId="23B83798"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3B83799" w14:textId="77777777" w:rsidR="00762968" w:rsidRDefault="006F10D4">
      <w:pPr>
        <w:spacing w:after="0" w:line="600" w:lineRule="auto"/>
        <w:ind w:firstLine="720"/>
        <w:jc w:val="both"/>
        <w:rPr>
          <w:rFonts w:eastAsia="Times New Roman" w:cs="Times New Roman"/>
          <w:szCs w:val="24"/>
        </w:rPr>
      </w:pPr>
      <w:r w:rsidRPr="00F32DC4">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23B8379A"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Μεγαλοοικονόμου</w:t>
      </w:r>
      <w:proofErr w:type="spellEnd"/>
      <w:r>
        <w:rPr>
          <w:rFonts w:eastAsia="Times New Roman" w:cs="Times New Roman"/>
          <w:szCs w:val="24"/>
        </w:rPr>
        <w:t>.</w:t>
      </w:r>
    </w:p>
    <w:p w14:paraId="23B8379B" w14:textId="77777777" w:rsidR="00762968" w:rsidRDefault="006F10D4">
      <w:pPr>
        <w:spacing w:line="600" w:lineRule="auto"/>
        <w:ind w:firstLine="720"/>
        <w:jc w:val="both"/>
        <w:rPr>
          <w:rFonts w:eastAsia="Times New Roman" w:cs="Times New Roman"/>
          <w:szCs w:val="24"/>
        </w:rPr>
      </w:pPr>
      <w:r w:rsidRPr="00A20EAC">
        <w:rPr>
          <w:rFonts w:eastAsia="Times New Roman" w:cs="Times New Roman"/>
          <w:b/>
          <w:szCs w:val="24"/>
        </w:rPr>
        <w:t>ΘΕΟΔΩΡΑ ΜΕΓΑΛΟΟΙΚΟΝΟΜΟΥ:</w:t>
      </w:r>
      <w:r w:rsidRPr="00A20EAC">
        <w:rPr>
          <w:rFonts w:eastAsia="Times New Roman" w:cs="Times New Roman"/>
          <w:szCs w:val="24"/>
        </w:rPr>
        <w:t xml:space="preserve"> </w:t>
      </w:r>
      <w:r>
        <w:rPr>
          <w:rFonts w:eastAsia="Times New Roman" w:cs="Times New Roman"/>
          <w:szCs w:val="24"/>
        </w:rPr>
        <w:t>Ε</w:t>
      </w:r>
      <w:r w:rsidRPr="00A20EAC">
        <w:rPr>
          <w:rFonts w:eastAsia="Times New Roman" w:cs="Times New Roman"/>
          <w:szCs w:val="24"/>
        </w:rPr>
        <w:t>υχαριστώ</w:t>
      </w:r>
      <w:r>
        <w:rPr>
          <w:rFonts w:eastAsia="Times New Roman" w:cs="Times New Roman"/>
          <w:szCs w:val="24"/>
        </w:rPr>
        <w:t>,</w:t>
      </w:r>
      <w:r w:rsidRPr="00A20EAC">
        <w:rPr>
          <w:rFonts w:eastAsia="Times New Roman" w:cs="Times New Roman"/>
          <w:szCs w:val="24"/>
        </w:rPr>
        <w:t xml:space="preserve"> κύριε </w:t>
      </w:r>
      <w:r>
        <w:rPr>
          <w:rFonts w:eastAsia="Times New Roman" w:cs="Times New Roman"/>
          <w:szCs w:val="24"/>
        </w:rPr>
        <w:t>Π</w:t>
      </w:r>
      <w:r w:rsidRPr="00A20EAC">
        <w:rPr>
          <w:rFonts w:eastAsia="Times New Roman" w:cs="Times New Roman"/>
          <w:szCs w:val="24"/>
        </w:rPr>
        <w:t>ρόεδρε</w:t>
      </w:r>
      <w:r>
        <w:rPr>
          <w:rFonts w:eastAsia="Times New Roman" w:cs="Times New Roman"/>
          <w:szCs w:val="24"/>
        </w:rPr>
        <w:t>.</w:t>
      </w:r>
    </w:p>
    <w:p w14:paraId="23B8379C" w14:textId="77777777" w:rsidR="00762968" w:rsidRDefault="006F10D4">
      <w:pPr>
        <w:spacing w:line="600" w:lineRule="auto"/>
        <w:ind w:firstLine="720"/>
        <w:jc w:val="both"/>
        <w:rPr>
          <w:rFonts w:eastAsia="Times New Roman" w:cs="Times New Roman"/>
          <w:szCs w:val="24"/>
        </w:rPr>
      </w:pPr>
      <w:r w:rsidRPr="00A20EAC">
        <w:rPr>
          <w:rFonts w:eastAsia="Times New Roman" w:cs="Times New Roman"/>
          <w:szCs w:val="24"/>
        </w:rPr>
        <w:t>Κύρι</w:t>
      </w:r>
      <w:r>
        <w:rPr>
          <w:rFonts w:eastAsia="Times New Roman" w:cs="Times New Roman"/>
          <w:szCs w:val="24"/>
        </w:rPr>
        <w:t>οι</w:t>
      </w:r>
      <w:r w:rsidRPr="00A20EAC">
        <w:rPr>
          <w:rFonts w:eastAsia="Times New Roman" w:cs="Times New Roman"/>
          <w:szCs w:val="24"/>
        </w:rPr>
        <w:t xml:space="preserve"> Υπουργ</w:t>
      </w:r>
      <w:r>
        <w:rPr>
          <w:rFonts w:eastAsia="Times New Roman" w:cs="Times New Roman"/>
          <w:szCs w:val="24"/>
        </w:rPr>
        <w:t xml:space="preserve">οί, </w:t>
      </w:r>
      <w:r w:rsidRPr="00A20EAC">
        <w:rPr>
          <w:rFonts w:eastAsia="Times New Roman" w:cs="Times New Roman"/>
          <w:szCs w:val="24"/>
        </w:rPr>
        <w:t>κυρίες και κύριοι συνάδελφοι</w:t>
      </w:r>
      <w:r>
        <w:rPr>
          <w:rFonts w:eastAsia="Times New Roman" w:cs="Times New Roman"/>
          <w:szCs w:val="24"/>
        </w:rPr>
        <w:t>,</w:t>
      </w:r>
      <w:r w:rsidRPr="00A20EAC">
        <w:rPr>
          <w:rFonts w:eastAsia="Times New Roman" w:cs="Times New Roman"/>
          <w:szCs w:val="24"/>
        </w:rPr>
        <w:t xml:space="preserve"> σήμερα </w:t>
      </w:r>
      <w:r>
        <w:rPr>
          <w:rFonts w:eastAsia="Times New Roman" w:cs="Times New Roman"/>
          <w:szCs w:val="24"/>
        </w:rPr>
        <w:t xml:space="preserve">είναι μια πένθιμη μέρα. Θα ήθελα να εκφράσω τα συλλυπητήριά μου στα θύματα των καταστροφικών </w:t>
      </w:r>
      <w:r w:rsidRPr="00A20EAC">
        <w:rPr>
          <w:rFonts w:eastAsia="Times New Roman" w:cs="Times New Roman"/>
          <w:szCs w:val="24"/>
        </w:rPr>
        <w:t>πυρκαγιών των προηγούμενων ημερών</w:t>
      </w:r>
      <w:r>
        <w:rPr>
          <w:rFonts w:eastAsia="Times New Roman" w:cs="Times New Roman"/>
          <w:szCs w:val="24"/>
        </w:rPr>
        <w:t>.</w:t>
      </w:r>
      <w:r w:rsidRPr="00A20EAC">
        <w:rPr>
          <w:rFonts w:eastAsia="Times New Roman" w:cs="Times New Roman"/>
          <w:szCs w:val="24"/>
        </w:rPr>
        <w:t xml:space="preserve"> Πράγματι είναι </w:t>
      </w:r>
      <w:r>
        <w:rPr>
          <w:rFonts w:eastAsia="Times New Roman" w:cs="Times New Roman"/>
          <w:szCs w:val="24"/>
        </w:rPr>
        <w:t>μια</w:t>
      </w:r>
      <w:r w:rsidRPr="00A20EAC">
        <w:rPr>
          <w:rFonts w:eastAsia="Times New Roman" w:cs="Times New Roman"/>
          <w:szCs w:val="24"/>
        </w:rPr>
        <w:t xml:space="preserve"> ασύλληπτη τραγωδία και η </w:t>
      </w:r>
      <w:r w:rsidRPr="00A20EAC">
        <w:rPr>
          <w:rFonts w:eastAsia="Times New Roman" w:cs="Times New Roman"/>
          <w:szCs w:val="24"/>
        </w:rPr>
        <w:lastRenderedPageBreak/>
        <w:t>σκέψη μας φυσι</w:t>
      </w:r>
      <w:r>
        <w:rPr>
          <w:rFonts w:eastAsia="Times New Roman" w:cs="Times New Roman"/>
          <w:szCs w:val="24"/>
        </w:rPr>
        <w:t>κά βρίσκεται στο</w:t>
      </w:r>
      <w:r>
        <w:rPr>
          <w:rFonts w:eastAsia="Times New Roman" w:cs="Times New Roman"/>
          <w:szCs w:val="24"/>
        </w:rPr>
        <w:t>υς αγνοούμενους. Ε</w:t>
      </w:r>
      <w:r w:rsidRPr="00A20EAC">
        <w:rPr>
          <w:rFonts w:eastAsia="Times New Roman" w:cs="Times New Roman"/>
          <w:szCs w:val="24"/>
        </w:rPr>
        <w:t>ύχομαι να έχου</w:t>
      </w:r>
      <w:r>
        <w:rPr>
          <w:rFonts w:eastAsia="Times New Roman" w:cs="Times New Roman"/>
          <w:szCs w:val="24"/>
        </w:rPr>
        <w:t>με</w:t>
      </w:r>
      <w:r w:rsidRPr="00A20EAC">
        <w:rPr>
          <w:rFonts w:eastAsia="Times New Roman" w:cs="Times New Roman"/>
          <w:szCs w:val="24"/>
        </w:rPr>
        <w:t xml:space="preserve"> ένα αίσιο αποτέλεσμα </w:t>
      </w:r>
      <w:r>
        <w:rPr>
          <w:rFonts w:eastAsia="Times New Roman" w:cs="Times New Roman"/>
          <w:szCs w:val="24"/>
        </w:rPr>
        <w:t xml:space="preserve">για αυτούς τους </w:t>
      </w:r>
      <w:r w:rsidRPr="00A20EAC">
        <w:rPr>
          <w:rFonts w:eastAsia="Times New Roman" w:cs="Times New Roman"/>
          <w:szCs w:val="24"/>
        </w:rPr>
        <w:t>ανθρώπους</w:t>
      </w:r>
      <w:r>
        <w:rPr>
          <w:rFonts w:eastAsia="Times New Roman" w:cs="Times New Roman"/>
          <w:szCs w:val="24"/>
        </w:rPr>
        <w:t>.</w:t>
      </w:r>
    </w:p>
    <w:p w14:paraId="23B8379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Η</w:t>
      </w:r>
      <w:r w:rsidRPr="00A20EAC">
        <w:rPr>
          <w:rFonts w:eastAsia="Times New Roman" w:cs="Times New Roman"/>
          <w:szCs w:val="24"/>
        </w:rPr>
        <w:t xml:space="preserve"> </w:t>
      </w:r>
      <w:r>
        <w:rPr>
          <w:rFonts w:eastAsia="Times New Roman" w:cs="Times New Roman"/>
          <w:szCs w:val="24"/>
        </w:rPr>
        <w:t>Κ</w:t>
      </w:r>
      <w:r w:rsidRPr="00A20EAC">
        <w:rPr>
          <w:rFonts w:eastAsia="Times New Roman" w:cs="Times New Roman"/>
          <w:szCs w:val="24"/>
        </w:rPr>
        <w:t xml:space="preserve">υβέρνηση </w:t>
      </w:r>
      <w:r>
        <w:rPr>
          <w:rFonts w:eastAsia="Times New Roman" w:cs="Times New Roman"/>
          <w:szCs w:val="24"/>
        </w:rPr>
        <w:t xml:space="preserve">ήδη </w:t>
      </w:r>
      <w:r w:rsidRPr="00A20EAC">
        <w:rPr>
          <w:rFonts w:eastAsia="Times New Roman" w:cs="Times New Roman"/>
          <w:szCs w:val="24"/>
        </w:rPr>
        <w:t>έλαβε τα πρώτα μέτρα για την ανακούφιση των πληγέντων</w:t>
      </w:r>
      <w:r>
        <w:rPr>
          <w:rFonts w:eastAsia="Times New Roman" w:cs="Times New Roman"/>
          <w:szCs w:val="24"/>
        </w:rPr>
        <w:t>.</w:t>
      </w:r>
      <w:r w:rsidRPr="00A20EAC">
        <w:rPr>
          <w:rFonts w:eastAsia="Times New Roman" w:cs="Times New Roman"/>
          <w:szCs w:val="24"/>
        </w:rPr>
        <w:t xml:space="preserve"> </w:t>
      </w:r>
      <w:r>
        <w:rPr>
          <w:rFonts w:eastAsia="Times New Roman" w:cs="Times New Roman"/>
          <w:szCs w:val="24"/>
        </w:rPr>
        <w:t>Όμως</w:t>
      </w:r>
      <w:r w:rsidRPr="00A20EAC">
        <w:rPr>
          <w:rFonts w:eastAsia="Times New Roman" w:cs="Times New Roman"/>
          <w:szCs w:val="24"/>
        </w:rPr>
        <w:t xml:space="preserve"> δεν μπορώ να παραβλέψω μερικές αλήθειες</w:t>
      </w:r>
      <w:r>
        <w:rPr>
          <w:rFonts w:eastAsia="Times New Roman" w:cs="Times New Roman"/>
          <w:szCs w:val="24"/>
        </w:rPr>
        <w:t>.</w:t>
      </w:r>
      <w:r w:rsidRPr="00A20EAC">
        <w:rPr>
          <w:rFonts w:eastAsia="Times New Roman" w:cs="Times New Roman"/>
          <w:szCs w:val="24"/>
        </w:rPr>
        <w:t xml:space="preserve"> Λυπάμαι που θα τ</w:t>
      </w:r>
      <w:r>
        <w:rPr>
          <w:rFonts w:eastAsia="Times New Roman" w:cs="Times New Roman"/>
          <w:szCs w:val="24"/>
        </w:rPr>
        <w:t>ι</w:t>
      </w:r>
      <w:r w:rsidRPr="00A20EAC">
        <w:rPr>
          <w:rFonts w:eastAsia="Times New Roman" w:cs="Times New Roman"/>
          <w:szCs w:val="24"/>
        </w:rPr>
        <w:t>ς πω</w:t>
      </w:r>
      <w:r>
        <w:rPr>
          <w:rFonts w:eastAsia="Times New Roman" w:cs="Times New Roman"/>
          <w:szCs w:val="24"/>
        </w:rPr>
        <w:t>.</w:t>
      </w:r>
      <w:r w:rsidRPr="00A20EAC">
        <w:rPr>
          <w:rFonts w:eastAsia="Times New Roman" w:cs="Times New Roman"/>
          <w:szCs w:val="24"/>
        </w:rPr>
        <w:t xml:space="preserve"> </w:t>
      </w:r>
    </w:p>
    <w:p w14:paraId="23B8379E" w14:textId="77777777" w:rsidR="00762968" w:rsidRDefault="006F10D4">
      <w:pPr>
        <w:spacing w:line="600" w:lineRule="auto"/>
        <w:ind w:firstLine="720"/>
        <w:jc w:val="both"/>
        <w:rPr>
          <w:rFonts w:eastAsia="Times New Roman" w:cs="Times New Roman"/>
          <w:szCs w:val="24"/>
        </w:rPr>
      </w:pPr>
      <w:r w:rsidRPr="00A20EAC">
        <w:rPr>
          <w:rFonts w:eastAsia="Times New Roman" w:cs="Times New Roman"/>
          <w:szCs w:val="24"/>
        </w:rPr>
        <w:t>Κατ</w:t>
      </w:r>
      <w:r w:rsidRPr="005C7B53">
        <w:rPr>
          <w:rFonts w:eastAsia="Times New Roman" w:cs="Times New Roman"/>
          <w:szCs w:val="24"/>
        </w:rPr>
        <w:t xml:space="preserve">’ </w:t>
      </w:r>
      <w:r w:rsidRPr="00A20EAC">
        <w:rPr>
          <w:rFonts w:eastAsia="Times New Roman" w:cs="Times New Roman"/>
          <w:szCs w:val="24"/>
        </w:rPr>
        <w:t xml:space="preserve">αρχάς έχουμε </w:t>
      </w:r>
      <w:r>
        <w:rPr>
          <w:rFonts w:eastAsia="Times New Roman" w:cs="Times New Roman"/>
          <w:szCs w:val="24"/>
        </w:rPr>
        <w:t>την</w:t>
      </w:r>
      <w:r w:rsidRPr="00A20EAC">
        <w:rPr>
          <w:rFonts w:eastAsia="Times New Roman" w:cs="Times New Roman"/>
          <w:szCs w:val="24"/>
        </w:rPr>
        <w:t xml:space="preserve"> άναρχη δόμ</w:t>
      </w:r>
      <w:r w:rsidRPr="00A20EAC">
        <w:rPr>
          <w:rFonts w:eastAsia="Times New Roman" w:cs="Times New Roman"/>
          <w:szCs w:val="24"/>
        </w:rPr>
        <w:t>ηση</w:t>
      </w:r>
      <w:r>
        <w:rPr>
          <w:rFonts w:eastAsia="Times New Roman" w:cs="Times New Roman"/>
          <w:szCs w:val="24"/>
        </w:rPr>
        <w:t>,</w:t>
      </w:r>
      <w:r>
        <w:rPr>
          <w:rFonts w:eastAsia="Times New Roman" w:cs="Times New Roman"/>
          <w:szCs w:val="24"/>
        </w:rPr>
        <w:t xml:space="preserve"> που επί</w:t>
      </w:r>
      <w:r w:rsidRPr="00A20EAC">
        <w:rPr>
          <w:rFonts w:eastAsia="Times New Roman" w:cs="Times New Roman"/>
          <w:szCs w:val="24"/>
        </w:rPr>
        <w:t xml:space="preserve"> δεκαετίες επέτρεπαν οι εκάστοτε κυβερνήσεις </w:t>
      </w:r>
      <w:r>
        <w:rPr>
          <w:rFonts w:eastAsia="Times New Roman" w:cs="Times New Roman"/>
          <w:szCs w:val="24"/>
        </w:rPr>
        <w:t xml:space="preserve">και ειδικά </w:t>
      </w:r>
      <w:r w:rsidRPr="00A20EAC">
        <w:rPr>
          <w:rFonts w:eastAsia="Times New Roman" w:cs="Times New Roman"/>
          <w:szCs w:val="24"/>
        </w:rPr>
        <w:t>σε παραθαλάσσιες περιοχές</w:t>
      </w:r>
      <w:r>
        <w:rPr>
          <w:rFonts w:eastAsia="Times New Roman" w:cs="Times New Roman"/>
          <w:szCs w:val="24"/>
        </w:rPr>
        <w:t>. Είναι ένα τεράστιο ζήτημα.</w:t>
      </w:r>
    </w:p>
    <w:p w14:paraId="23B8379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Δ</w:t>
      </w:r>
      <w:r w:rsidRPr="00A20EAC">
        <w:rPr>
          <w:rFonts w:eastAsia="Times New Roman" w:cs="Times New Roman"/>
          <w:szCs w:val="24"/>
        </w:rPr>
        <w:t>εύτερον</w:t>
      </w:r>
      <w:r>
        <w:rPr>
          <w:rFonts w:eastAsia="Times New Roman" w:cs="Times New Roman"/>
          <w:szCs w:val="24"/>
        </w:rPr>
        <w:t>, όσον αφορά την παράνομη δόμηση,</w:t>
      </w:r>
      <w:r w:rsidRPr="00A20EAC">
        <w:rPr>
          <w:rFonts w:eastAsia="Times New Roman" w:cs="Times New Roman"/>
          <w:szCs w:val="24"/>
        </w:rPr>
        <w:t xml:space="preserve"> πολλές φορές δεν υπήρχαν</w:t>
      </w:r>
      <w:r>
        <w:rPr>
          <w:rFonts w:eastAsia="Times New Roman" w:cs="Times New Roman"/>
          <w:szCs w:val="24"/>
        </w:rPr>
        <w:t xml:space="preserve"> οι</w:t>
      </w:r>
      <w:r w:rsidRPr="00A20EAC">
        <w:rPr>
          <w:rFonts w:eastAsia="Times New Roman" w:cs="Times New Roman"/>
          <w:szCs w:val="24"/>
        </w:rPr>
        <w:t xml:space="preserve"> απαραίτητες προϋποθέσεις και δυστυχώς </w:t>
      </w:r>
      <w:r>
        <w:rPr>
          <w:rFonts w:eastAsia="Times New Roman" w:cs="Times New Roman"/>
          <w:szCs w:val="24"/>
        </w:rPr>
        <w:t xml:space="preserve">ήταν συνηθισμένοι, ειδικά </w:t>
      </w:r>
      <w:r>
        <w:rPr>
          <w:rFonts w:eastAsia="Times New Roman" w:cs="Times New Roman"/>
          <w:szCs w:val="24"/>
        </w:rPr>
        <w:t xml:space="preserve">τη δεκαετία του </w:t>
      </w:r>
      <w:r w:rsidRPr="005C7B53">
        <w:rPr>
          <w:rFonts w:eastAsia="Times New Roman" w:cs="Times New Roman"/>
          <w:szCs w:val="24"/>
        </w:rPr>
        <w:t>’</w:t>
      </w:r>
      <w:r>
        <w:rPr>
          <w:rFonts w:eastAsia="Times New Roman" w:cs="Times New Roman"/>
          <w:szCs w:val="24"/>
        </w:rPr>
        <w:t xml:space="preserve">80 και του </w:t>
      </w:r>
      <w:r w:rsidRPr="005C7B53">
        <w:rPr>
          <w:rFonts w:eastAsia="Times New Roman" w:cs="Times New Roman"/>
          <w:szCs w:val="24"/>
        </w:rPr>
        <w:t>’</w:t>
      </w:r>
      <w:r>
        <w:rPr>
          <w:rFonts w:eastAsia="Times New Roman" w:cs="Times New Roman"/>
          <w:szCs w:val="24"/>
        </w:rPr>
        <w:t xml:space="preserve">90, στο πλαίσιο των πελατειακών σχέσεων. </w:t>
      </w:r>
    </w:p>
    <w:p w14:paraId="23B837A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Τρίτον, επί χρόνια υπήρχαν παραβάσεις</w:t>
      </w:r>
      <w:r>
        <w:rPr>
          <w:rFonts w:eastAsia="Times New Roman" w:cs="Times New Roman"/>
          <w:szCs w:val="24"/>
        </w:rPr>
        <w:t>,</w:t>
      </w:r>
      <w:r>
        <w:rPr>
          <w:rFonts w:eastAsia="Times New Roman" w:cs="Times New Roman"/>
          <w:szCs w:val="24"/>
        </w:rPr>
        <w:t xml:space="preserve"> που επέτρεπαν ανέγερση σπιτιών εντός δάσους, διότι οι </w:t>
      </w:r>
      <w:r w:rsidRPr="00A20EAC">
        <w:rPr>
          <w:rFonts w:eastAsia="Times New Roman" w:cs="Times New Roman"/>
          <w:szCs w:val="24"/>
        </w:rPr>
        <w:t xml:space="preserve">αρμόδιες αρχές έκαναν τα </w:t>
      </w:r>
      <w:r>
        <w:rPr>
          <w:rFonts w:eastAsia="Times New Roman" w:cs="Times New Roman"/>
          <w:szCs w:val="24"/>
        </w:rPr>
        <w:t>σ</w:t>
      </w:r>
      <w:r w:rsidRPr="00A20EAC">
        <w:rPr>
          <w:rFonts w:eastAsia="Times New Roman" w:cs="Times New Roman"/>
          <w:szCs w:val="24"/>
        </w:rPr>
        <w:t xml:space="preserve">τραβά μάτια </w:t>
      </w:r>
      <w:r>
        <w:rPr>
          <w:rFonts w:eastAsia="Times New Roman" w:cs="Times New Roman"/>
          <w:szCs w:val="24"/>
        </w:rPr>
        <w:t xml:space="preserve">κατόπιν </w:t>
      </w:r>
      <w:r w:rsidRPr="00A20EAC">
        <w:rPr>
          <w:rFonts w:eastAsia="Times New Roman" w:cs="Times New Roman"/>
          <w:szCs w:val="24"/>
        </w:rPr>
        <w:t>των κυβερνήσεων που τους έδιναν το πράσινο φως</w:t>
      </w:r>
      <w:r>
        <w:rPr>
          <w:rFonts w:eastAsia="Times New Roman" w:cs="Times New Roman"/>
          <w:szCs w:val="24"/>
        </w:rPr>
        <w:t>.</w:t>
      </w:r>
      <w:r w:rsidRPr="00A20EAC">
        <w:rPr>
          <w:rFonts w:eastAsia="Times New Roman" w:cs="Times New Roman"/>
          <w:szCs w:val="24"/>
        </w:rPr>
        <w:t xml:space="preserve"> </w:t>
      </w:r>
      <w:r>
        <w:rPr>
          <w:rFonts w:eastAsia="Times New Roman" w:cs="Times New Roman"/>
          <w:szCs w:val="24"/>
        </w:rPr>
        <w:t xml:space="preserve">Μιλάω για το </w:t>
      </w:r>
      <w:r>
        <w:rPr>
          <w:rFonts w:eastAsia="Times New Roman" w:cs="Times New Roman"/>
          <w:szCs w:val="24"/>
        </w:rPr>
        <w:t>δ</w:t>
      </w:r>
      <w:r w:rsidRPr="00A20EAC">
        <w:rPr>
          <w:rFonts w:eastAsia="Times New Roman" w:cs="Times New Roman"/>
          <w:szCs w:val="24"/>
        </w:rPr>
        <w:t>ασαρχείο</w:t>
      </w:r>
      <w:r>
        <w:rPr>
          <w:rFonts w:eastAsia="Times New Roman" w:cs="Times New Roman"/>
          <w:szCs w:val="24"/>
        </w:rPr>
        <w:t>,</w:t>
      </w:r>
      <w:r w:rsidRPr="00A20EAC">
        <w:rPr>
          <w:rFonts w:eastAsia="Times New Roman" w:cs="Times New Roman"/>
          <w:szCs w:val="24"/>
        </w:rPr>
        <w:t xml:space="preserve"> την </w:t>
      </w:r>
      <w:r>
        <w:rPr>
          <w:rFonts w:eastAsia="Times New Roman" w:cs="Times New Roman"/>
          <w:szCs w:val="24"/>
        </w:rPr>
        <w:t>π</w:t>
      </w:r>
      <w:r w:rsidRPr="00A20EAC">
        <w:rPr>
          <w:rFonts w:eastAsia="Times New Roman" w:cs="Times New Roman"/>
          <w:szCs w:val="24"/>
        </w:rPr>
        <w:t xml:space="preserve">ολεοδομία και άλλους </w:t>
      </w:r>
      <w:r>
        <w:rPr>
          <w:rFonts w:eastAsia="Times New Roman" w:cs="Times New Roman"/>
          <w:szCs w:val="24"/>
        </w:rPr>
        <w:t xml:space="preserve">φορείς. </w:t>
      </w:r>
    </w:p>
    <w:p w14:paraId="23B837A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Θ</w:t>
      </w:r>
      <w:r w:rsidRPr="00A20EAC">
        <w:rPr>
          <w:rFonts w:eastAsia="Times New Roman" w:cs="Times New Roman"/>
          <w:szCs w:val="24"/>
        </w:rPr>
        <w:t xml:space="preserve">α ήθελα να αναφερθώ </w:t>
      </w:r>
      <w:r>
        <w:rPr>
          <w:rFonts w:eastAsia="Times New Roman" w:cs="Times New Roman"/>
          <w:szCs w:val="24"/>
        </w:rPr>
        <w:t>ε</w:t>
      </w:r>
      <w:r w:rsidRPr="00A20EAC">
        <w:rPr>
          <w:rFonts w:eastAsia="Times New Roman" w:cs="Times New Roman"/>
          <w:szCs w:val="24"/>
        </w:rPr>
        <w:t>ιδικά στον κ</w:t>
      </w:r>
      <w:r>
        <w:rPr>
          <w:rFonts w:eastAsia="Times New Roman" w:cs="Times New Roman"/>
          <w:szCs w:val="24"/>
        </w:rPr>
        <w:t>. Β</w:t>
      </w:r>
      <w:r w:rsidRPr="00A20EAC">
        <w:rPr>
          <w:rFonts w:eastAsia="Times New Roman" w:cs="Times New Roman"/>
          <w:szCs w:val="24"/>
        </w:rPr>
        <w:t>ορίδη</w:t>
      </w:r>
      <w:r>
        <w:rPr>
          <w:rFonts w:eastAsia="Times New Roman" w:cs="Times New Roman"/>
          <w:szCs w:val="24"/>
        </w:rPr>
        <w:t>.</w:t>
      </w:r>
      <w:r w:rsidRPr="00A20EAC">
        <w:rPr>
          <w:rFonts w:eastAsia="Times New Roman" w:cs="Times New Roman"/>
          <w:szCs w:val="24"/>
        </w:rPr>
        <w:t xml:space="preserve"> Συγ</w:t>
      </w:r>
      <w:r>
        <w:rPr>
          <w:rFonts w:eastAsia="Times New Roman" w:cs="Times New Roman"/>
          <w:szCs w:val="24"/>
        </w:rPr>
        <w:t>γ</w:t>
      </w:r>
      <w:r w:rsidRPr="00A20EAC">
        <w:rPr>
          <w:rFonts w:eastAsia="Times New Roman" w:cs="Times New Roman"/>
          <w:szCs w:val="24"/>
        </w:rPr>
        <w:t>νώμη που σας μιλώ προσωπικά</w:t>
      </w:r>
      <w:r>
        <w:rPr>
          <w:rFonts w:eastAsia="Times New Roman" w:cs="Times New Roman"/>
          <w:szCs w:val="24"/>
        </w:rPr>
        <w:t>. Μπορείτε να</w:t>
      </w:r>
      <w:r w:rsidRPr="00A20EAC">
        <w:rPr>
          <w:rFonts w:eastAsia="Times New Roman" w:cs="Times New Roman"/>
          <w:szCs w:val="24"/>
        </w:rPr>
        <w:t xml:space="preserve"> μου απαντήσετε</w:t>
      </w:r>
      <w:r>
        <w:rPr>
          <w:rFonts w:eastAsia="Times New Roman" w:cs="Times New Roman"/>
          <w:szCs w:val="24"/>
        </w:rPr>
        <w:t xml:space="preserve">. Χθες σας </w:t>
      </w:r>
      <w:r w:rsidRPr="00A20EAC">
        <w:rPr>
          <w:rFonts w:eastAsia="Times New Roman" w:cs="Times New Roman"/>
          <w:szCs w:val="24"/>
        </w:rPr>
        <w:t xml:space="preserve">παρακολούθησα στην τηλεόραση στο κανάλι </w:t>
      </w:r>
      <w:r>
        <w:rPr>
          <w:rFonts w:eastAsia="Times New Roman" w:cs="Times New Roman"/>
          <w:szCs w:val="24"/>
        </w:rPr>
        <w:t>«</w:t>
      </w:r>
      <w:r>
        <w:rPr>
          <w:rFonts w:eastAsia="Times New Roman" w:cs="Times New Roman"/>
          <w:szCs w:val="24"/>
          <w:lang w:val="en-US"/>
        </w:rPr>
        <w:t>EPSILON</w:t>
      </w:r>
      <w:r>
        <w:rPr>
          <w:rFonts w:eastAsia="Times New Roman" w:cs="Times New Roman"/>
          <w:szCs w:val="24"/>
        </w:rPr>
        <w:t>»</w:t>
      </w:r>
      <w:r>
        <w:rPr>
          <w:rFonts w:eastAsia="Times New Roman" w:cs="Times New Roman"/>
          <w:szCs w:val="24"/>
        </w:rPr>
        <w:t xml:space="preserve">, στην εκπομπή του κ. </w:t>
      </w:r>
      <w:proofErr w:type="spellStart"/>
      <w:r>
        <w:rPr>
          <w:rFonts w:eastAsia="Times New Roman" w:cs="Times New Roman"/>
          <w:szCs w:val="24"/>
        </w:rPr>
        <w:t>Χαριτάτου</w:t>
      </w:r>
      <w:proofErr w:type="spellEnd"/>
      <w:r>
        <w:rPr>
          <w:rFonts w:eastAsia="Times New Roman" w:cs="Times New Roman"/>
          <w:szCs w:val="24"/>
        </w:rPr>
        <w:t xml:space="preserve"> </w:t>
      </w:r>
      <w:r>
        <w:rPr>
          <w:rFonts w:eastAsia="Times New Roman" w:cs="Times New Roman"/>
          <w:szCs w:val="24"/>
        </w:rPr>
        <w:t>«Ξ</w:t>
      </w:r>
      <w:r w:rsidRPr="00A20EAC">
        <w:rPr>
          <w:rFonts w:eastAsia="Times New Roman" w:cs="Times New Roman"/>
          <w:szCs w:val="24"/>
        </w:rPr>
        <w:t xml:space="preserve">υπνάμε </w:t>
      </w:r>
      <w:r>
        <w:rPr>
          <w:rFonts w:eastAsia="Times New Roman" w:cs="Times New Roman"/>
          <w:szCs w:val="24"/>
        </w:rPr>
        <w:t>Μ</w:t>
      </w:r>
      <w:r w:rsidRPr="00A20EAC">
        <w:rPr>
          <w:rFonts w:eastAsia="Times New Roman" w:cs="Times New Roman"/>
          <w:szCs w:val="24"/>
        </w:rPr>
        <w:t>αζί</w:t>
      </w:r>
      <w:r>
        <w:rPr>
          <w:rFonts w:eastAsia="Times New Roman" w:cs="Times New Roman"/>
          <w:szCs w:val="24"/>
        </w:rPr>
        <w:t>!».</w:t>
      </w:r>
      <w:r w:rsidRPr="00A20EAC">
        <w:rPr>
          <w:rFonts w:eastAsia="Times New Roman" w:cs="Times New Roman"/>
          <w:szCs w:val="24"/>
        </w:rPr>
        <w:t xml:space="preserve"> </w:t>
      </w:r>
      <w:r>
        <w:rPr>
          <w:rFonts w:eastAsia="Times New Roman" w:cs="Times New Roman"/>
          <w:szCs w:val="24"/>
        </w:rPr>
        <w:t xml:space="preserve">Φαίνεται ότι ήσασταν αγουροξυπνημένος και δεν θυμόσασταν καλά, κύριε Βορίδη. Την ημέρα του πένθους αυτού –είχατε και τον κ. </w:t>
      </w:r>
      <w:proofErr w:type="spellStart"/>
      <w:r>
        <w:rPr>
          <w:rFonts w:eastAsia="Times New Roman" w:cs="Times New Roman"/>
          <w:szCs w:val="24"/>
        </w:rPr>
        <w:t>Καπερνάρο</w:t>
      </w:r>
      <w:proofErr w:type="spellEnd"/>
      <w:r>
        <w:rPr>
          <w:rFonts w:eastAsia="Times New Roman" w:cs="Times New Roman"/>
          <w:szCs w:val="24"/>
        </w:rPr>
        <w:t xml:space="preserve"> δίπλα σας και σας έβαλε στη θέση σας λίγο- βρήκατε να κάνετε μικροπολιτική, την ώρα που έχουμε αγνοούμενο</w:t>
      </w:r>
      <w:r>
        <w:rPr>
          <w:rFonts w:eastAsia="Times New Roman" w:cs="Times New Roman"/>
          <w:szCs w:val="24"/>
        </w:rPr>
        <w:t xml:space="preserve">υς. Αναφέρατε ότι η Κυβέρνηση έχει ποινικές ευθύνες. Φαίνεται ότι έχετε πάθει αμνησία ή </w:t>
      </w:r>
      <w:proofErr w:type="spellStart"/>
      <w:r>
        <w:rPr>
          <w:rFonts w:eastAsia="Times New Roman" w:cs="Times New Roman"/>
          <w:szCs w:val="24"/>
        </w:rPr>
        <w:t>Α</w:t>
      </w:r>
      <w:r w:rsidRPr="00AF22E3">
        <w:rPr>
          <w:rFonts w:eastAsia="Times New Roman" w:cs="Times New Roman"/>
          <w:szCs w:val="24"/>
        </w:rPr>
        <w:t>λτσχάιμερ</w:t>
      </w:r>
      <w:proofErr w:type="spellEnd"/>
      <w:r>
        <w:rPr>
          <w:rFonts w:eastAsia="Times New Roman" w:cs="Times New Roman"/>
          <w:szCs w:val="24"/>
        </w:rPr>
        <w:t>, διότι έψαξα και βρήκα το ΦΕΚ του 1972 το οποίο μάλιστα θα καταθέσω. Είναι το ΦΕΚ με αριθμό 259 της 9</w:t>
      </w:r>
      <w:r w:rsidRPr="00363D1B">
        <w:rPr>
          <w:rFonts w:eastAsia="Times New Roman" w:cs="Times New Roman"/>
          <w:szCs w:val="24"/>
          <w:vertAlign w:val="superscript"/>
        </w:rPr>
        <w:t>ης</w:t>
      </w:r>
      <w:r>
        <w:rPr>
          <w:rFonts w:eastAsia="Times New Roman" w:cs="Times New Roman"/>
          <w:szCs w:val="24"/>
        </w:rPr>
        <w:t xml:space="preserve"> Οκτωβρίου 1972. Είναι διάταγμα για την </w:t>
      </w:r>
      <w:r>
        <w:rPr>
          <w:rFonts w:eastAsia="Times New Roman" w:cs="Times New Roman"/>
          <w:szCs w:val="24"/>
        </w:rPr>
        <w:t>π</w:t>
      </w:r>
      <w:r>
        <w:rPr>
          <w:rFonts w:eastAsia="Times New Roman" w:cs="Times New Roman"/>
          <w:szCs w:val="24"/>
        </w:rPr>
        <w:t>ολεοδομία και</w:t>
      </w:r>
      <w:r>
        <w:rPr>
          <w:rFonts w:eastAsia="Times New Roman" w:cs="Times New Roman"/>
          <w:szCs w:val="24"/>
        </w:rPr>
        <w:t xml:space="preserve"> θα σας διαβάσω το άρθρο 1</w:t>
      </w:r>
      <w:r>
        <w:rPr>
          <w:rFonts w:eastAsia="Times New Roman" w:cs="Times New Roman"/>
          <w:szCs w:val="24"/>
        </w:rPr>
        <w:t>,</w:t>
      </w:r>
      <w:r>
        <w:rPr>
          <w:rFonts w:eastAsia="Times New Roman" w:cs="Times New Roman"/>
          <w:szCs w:val="24"/>
        </w:rPr>
        <w:t xml:space="preserve"> που αναφέρει πώς ακριβώς θα χτίζονται τα παραθαλάσσια ακίνητα. Θα σας το καταθέσω και θα σας διαβάσω ακριβώς τι λέει. </w:t>
      </w:r>
    </w:p>
    <w:p w14:paraId="23B837A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Έτσι οι κυβερνήσεις από την Μεταπολίτευση και εντεύθεν </w:t>
      </w:r>
      <w:r w:rsidRPr="00A20EAC">
        <w:rPr>
          <w:rFonts w:eastAsia="Times New Roman" w:cs="Times New Roman"/>
          <w:szCs w:val="24"/>
        </w:rPr>
        <w:t>όχι μόνο</w:t>
      </w:r>
      <w:r>
        <w:rPr>
          <w:rFonts w:eastAsia="Times New Roman" w:cs="Times New Roman"/>
          <w:szCs w:val="24"/>
        </w:rPr>
        <w:t xml:space="preserve"> επέτρεψαν</w:t>
      </w:r>
      <w:r w:rsidRPr="00A20EAC">
        <w:rPr>
          <w:rFonts w:eastAsia="Times New Roman" w:cs="Times New Roman"/>
          <w:szCs w:val="24"/>
        </w:rPr>
        <w:t xml:space="preserve"> αλλά </w:t>
      </w:r>
      <w:r>
        <w:rPr>
          <w:rFonts w:eastAsia="Times New Roman" w:cs="Times New Roman"/>
          <w:szCs w:val="24"/>
        </w:rPr>
        <w:t xml:space="preserve">βοηθούσαν κιόλας. Είχατε το </w:t>
      </w:r>
      <w:r>
        <w:rPr>
          <w:rFonts w:eastAsia="Times New Roman" w:cs="Times New Roman"/>
          <w:szCs w:val="24"/>
        </w:rPr>
        <w:t xml:space="preserve">πελατειακό κράτος. Βοηθούσατε. Οι Βουλευτές σας, όπου ήταν, στην Κόρινθο, στην Αττική, ήθελαν να «αναπτύξετε» όσο μπορούσατε </w:t>
      </w:r>
      <w:r>
        <w:rPr>
          <w:rFonts w:eastAsia="Times New Roman" w:cs="Times New Roman"/>
          <w:szCs w:val="24"/>
        </w:rPr>
        <w:lastRenderedPageBreak/>
        <w:t>περισσότερο. Έκτιζαν στα διακόσια μέτρα. Το καταλαβαίνετε; Στα διακόσια μέτρα! Έκτιζαν και στον αιγιαλό</w:t>
      </w:r>
      <w:r>
        <w:rPr>
          <w:rFonts w:eastAsia="Times New Roman" w:cs="Times New Roman"/>
          <w:szCs w:val="24"/>
        </w:rPr>
        <w:t>,</w:t>
      </w:r>
      <w:r>
        <w:rPr>
          <w:rFonts w:eastAsia="Times New Roman" w:cs="Times New Roman"/>
          <w:szCs w:val="24"/>
        </w:rPr>
        <w:t xml:space="preserve"> όπου απαγορεύεται κάτω από</w:t>
      </w:r>
      <w:r>
        <w:rPr>
          <w:rFonts w:eastAsia="Times New Roman" w:cs="Times New Roman"/>
          <w:szCs w:val="24"/>
        </w:rPr>
        <w:t xml:space="preserve"> ογδόντα μέτρα να χτιστεί ακίνητο. Κλείνατε τον αιγιαλό. Αυτό μάλιστα έχει συμβεί και στο «</w:t>
      </w:r>
      <w:r>
        <w:rPr>
          <w:rFonts w:eastAsia="Times New Roman" w:cs="Times New Roman"/>
          <w:szCs w:val="24"/>
          <w:lang w:val="en-US"/>
        </w:rPr>
        <w:t>Grand</w:t>
      </w:r>
      <w:r w:rsidRPr="00D81EEC">
        <w:rPr>
          <w:rFonts w:eastAsia="Times New Roman" w:cs="Times New Roman"/>
          <w:szCs w:val="24"/>
        </w:rPr>
        <w:t xml:space="preserve"> </w:t>
      </w:r>
      <w:r>
        <w:rPr>
          <w:rFonts w:eastAsia="Times New Roman" w:cs="Times New Roman"/>
          <w:szCs w:val="24"/>
          <w:lang w:val="en-US"/>
        </w:rPr>
        <w:t>Resort</w:t>
      </w:r>
      <w:r>
        <w:rPr>
          <w:rFonts w:eastAsia="Times New Roman" w:cs="Times New Roman"/>
          <w:szCs w:val="24"/>
        </w:rPr>
        <w:t>»</w:t>
      </w:r>
      <w:r w:rsidRPr="0040441C">
        <w:rPr>
          <w:rFonts w:eastAsia="Times New Roman" w:cs="Times New Roman"/>
          <w:szCs w:val="24"/>
        </w:rPr>
        <w:t xml:space="preserve"> και ο Δ</w:t>
      </w:r>
      <w:r>
        <w:rPr>
          <w:rFonts w:eastAsia="Times New Roman" w:cs="Times New Roman"/>
          <w:szCs w:val="24"/>
        </w:rPr>
        <w:t xml:space="preserve">ήμαρχος του </w:t>
      </w:r>
      <w:proofErr w:type="spellStart"/>
      <w:r>
        <w:rPr>
          <w:rFonts w:eastAsia="Times New Roman" w:cs="Times New Roman"/>
          <w:szCs w:val="24"/>
        </w:rPr>
        <w:t>Κορωπίου</w:t>
      </w:r>
      <w:proofErr w:type="spellEnd"/>
      <w:r>
        <w:rPr>
          <w:rFonts w:eastAsia="Times New Roman" w:cs="Times New Roman"/>
          <w:szCs w:val="24"/>
        </w:rPr>
        <w:t xml:space="preserve"> αφήνει τους κατοίκους της </w:t>
      </w:r>
      <w:proofErr w:type="spellStart"/>
      <w:r>
        <w:rPr>
          <w:rFonts w:eastAsia="Times New Roman" w:cs="Times New Roman"/>
          <w:szCs w:val="24"/>
        </w:rPr>
        <w:t>Σαρωνίδας</w:t>
      </w:r>
      <w:proofErr w:type="spellEnd"/>
      <w:r>
        <w:rPr>
          <w:rFonts w:eastAsia="Times New Roman" w:cs="Times New Roman"/>
          <w:szCs w:val="24"/>
        </w:rPr>
        <w:t xml:space="preserve"> και του </w:t>
      </w:r>
      <w:proofErr w:type="spellStart"/>
      <w:r>
        <w:rPr>
          <w:rFonts w:eastAsia="Times New Roman" w:cs="Times New Roman"/>
          <w:szCs w:val="24"/>
        </w:rPr>
        <w:t>Λαγονησίου</w:t>
      </w:r>
      <w:proofErr w:type="spellEnd"/>
      <w:r>
        <w:rPr>
          <w:rFonts w:eastAsia="Times New Roman" w:cs="Times New Roman"/>
          <w:szCs w:val="24"/>
        </w:rPr>
        <w:t xml:space="preserve"> να βγάζουν ειδική κάρτα. Κανονικά έπρεπε να γκρεμίσετε τον τοίχο του</w:t>
      </w:r>
      <w:r>
        <w:rPr>
          <w:rFonts w:eastAsia="Times New Roman" w:cs="Times New Roman"/>
          <w:szCs w:val="24"/>
        </w:rPr>
        <w:t xml:space="preserve"> «</w:t>
      </w:r>
      <w:r>
        <w:rPr>
          <w:rFonts w:eastAsia="Times New Roman" w:cs="Times New Roman"/>
          <w:szCs w:val="24"/>
          <w:lang w:val="en-US"/>
        </w:rPr>
        <w:t>Grand</w:t>
      </w:r>
      <w:r w:rsidRPr="0040441C">
        <w:rPr>
          <w:rFonts w:eastAsia="Times New Roman" w:cs="Times New Roman"/>
          <w:szCs w:val="24"/>
        </w:rPr>
        <w:t xml:space="preserve"> </w:t>
      </w:r>
      <w:r>
        <w:rPr>
          <w:rFonts w:eastAsia="Times New Roman" w:cs="Times New Roman"/>
          <w:szCs w:val="24"/>
          <w:lang w:val="en-US"/>
        </w:rPr>
        <w:t>Resort</w:t>
      </w:r>
      <w:r>
        <w:rPr>
          <w:rFonts w:eastAsia="Times New Roman" w:cs="Times New Roman"/>
          <w:szCs w:val="24"/>
        </w:rPr>
        <w:t xml:space="preserve">» και να είναι ελεύθερη η παραλία. </w:t>
      </w:r>
    </w:p>
    <w:p w14:paraId="23B837A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Οι Βουλευτές επενέβαιναν, λοιπόν, για να μη χάσετε την πελατειακή σας σχέση. Θα σας μιλήσω εξ ιδίας πείρας για την </w:t>
      </w:r>
      <w:r>
        <w:rPr>
          <w:rFonts w:eastAsia="Times New Roman" w:cs="Times New Roman"/>
          <w:szCs w:val="24"/>
        </w:rPr>
        <w:t>π</w:t>
      </w:r>
      <w:r>
        <w:rPr>
          <w:rFonts w:eastAsia="Times New Roman" w:cs="Times New Roman"/>
          <w:szCs w:val="24"/>
        </w:rPr>
        <w:t xml:space="preserve">ολεοδομία, το </w:t>
      </w:r>
      <w:r>
        <w:rPr>
          <w:rFonts w:eastAsia="Times New Roman" w:cs="Times New Roman"/>
          <w:szCs w:val="24"/>
        </w:rPr>
        <w:t>δ</w:t>
      </w:r>
      <w:r>
        <w:rPr>
          <w:rFonts w:eastAsia="Times New Roman" w:cs="Times New Roman"/>
          <w:szCs w:val="24"/>
        </w:rPr>
        <w:t>ασαρχείο, τους αρμόδιους φορείς. Μάλιστα</w:t>
      </w:r>
      <w:r>
        <w:rPr>
          <w:rFonts w:eastAsia="Times New Roman" w:cs="Times New Roman"/>
          <w:szCs w:val="24"/>
        </w:rPr>
        <w:t xml:space="preserve"> επεμβαίνατε ακόμη και στην ηλεκτροδότηση. Όταν δεν ήθελαν να κάνουν ηλεκτροδότηση και υδροδότηση, επεμβαίνατε και εκεί. Ξέρω εργολάβο των Μεγάρων ο οποίος με μια άδεια, όταν ήταν τέσσερα στρέμματα για εξοχική κατοικία, έκτισε όλη την </w:t>
      </w:r>
      <w:proofErr w:type="spellStart"/>
      <w:r>
        <w:rPr>
          <w:rFonts w:eastAsia="Times New Roman" w:cs="Times New Roman"/>
          <w:szCs w:val="24"/>
        </w:rPr>
        <w:t>Κινέτα</w:t>
      </w:r>
      <w:proofErr w:type="spellEnd"/>
      <w:r>
        <w:rPr>
          <w:rFonts w:eastAsia="Times New Roman" w:cs="Times New Roman"/>
          <w:szCs w:val="24"/>
        </w:rPr>
        <w:t xml:space="preserve"> και το μισό </w:t>
      </w:r>
      <w:proofErr w:type="spellStart"/>
      <w:r>
        <w:rPr>
          <w:rFonts w:eastAsia="Times New Roman" w:cs="Times New Roman"/>
          <w:szCs w:val="24"/>
        </w:rPr>
        <w:t>Αλ</w:t>
      </w:r>
      <w:r>
        <w:rPr>
          <w:rFonts w:eastAsia="Times New Roman" w:cs="Times New Roman"/>
          <w:szCs w:val="24"/>
        </w:rPr>
        <w:t>εποχώρι</w:t>
      </w:r>
      <w:proofErr w:type="spellEnd"/>
      <w:r>
        <w:rPr>
          <w:rFonts w:eastAsia="Times New Roman" w:cs="Times New Roman"/>
          <w:szCs w:val="24"/>
        </w:rPr>
        <w:t xml:space="preserve">. </w:t>
      </w:r>
    </w:p>
    <w:p w14:paraId="23B837A4" w14:textId="77777777" w:rsidR="00762968" w:rsidRDefault="006F10D4">
      <w:pPr>
        <w:spacing w:line="600" w:lineRule="auto"/>
        <w:ind w:firstLine="720"/>
        <w:jc w:val="both"/>
        <w:rPr>
          <w:rFonts w:eastAsia="Times New Roman" w:cs="Times New Roman"/>
          <w:szCs w:val="24"/>
        </w:rPr>
      </w:pPr>
      <w:r w:rsidRPr="007978A4">
        <w:rPr>
          <w:rFonts w:eastAsia="Times New Roman" w:cs="Times New Roman"/>
          <w:b/>
          <w:szCs w:val="24"/>
        </w:rPr>
        <w:t>ΓΕΩΡΓΙΟΣ ΑΜΥΡΑΣ:</w:t>
      </w:r>
      <w:r w:rsidRPr="007978A4">
        <w:rPr>
          <w:rFonts w:eastAsia="Times New Roman" w:cs="Times New Roman"/>
          <w:szCs w:val="24"/>
        </w:rPr>
        <w:t xml:space="preserve"> </w:t>
      </w:r>
      <w:r>
        <w:rPr>
          <w:rFonts w:eastAsia="Times New Roman" w:cs="Times New Roman"/>
          <w:szCs w:val="24"/>
        </w:rPr>
        <w:t xml:space="preserve">Το καταγγείλατε; </w:t>
      </w:r>
    </w:p>
    <w:p w14:paraId="23B837A5" w14:textId="77777777" w:rsidR="00762968" w:rsidRDefault="006F10D4">
      <w:pPr>
        <w:spacing w:line="600" w:lineRule="auto"/>
        <w:ind w:firstLine="720"/>
        <w:jc w:val="both"/>
        <w:rPr>
          <w:rFonts w:eastAsia="Times New Roman" w:cs="Times New Roman"/>
          <w:szCs w:val="24"/>
        </w:rPr>
      </w:pPr>
      <w:r w:rsidRPr="00A20EAC">
        <w:rPr>
          <w:rFonts w:eastAsia="Times New Roman" w:cs="Times New Roman"/>
          <w:b/>
          <w:szCs w:val="24"/>
        </w:rPr>
        <w:lastRenderedPageBreak/>
        <w:t>ΘΕΟΔΩΡΑ ΜΕΓΑΛΟΟΙΚΟΝΟΜΟΥ:</w:t>
      </w:r>
      <w:r>
        <w:rPr>
          <w:rFonts w:eastAsia="Times New Roman" w:cs="Times New Roman"/>
          <w:b/>
          <w:szCs w:val="24"/>
        </w:rPr>
        <w:t xml:space="preserve"> </w:t>
      </w:r>
      <w:r>
        <w:rPr>
          <w:rFonts w:eastAsia="Times New Roman" w:cs="Times New Roman"/>
          <w:szCs w:val="24"/>
        </w:rPr>
        <w:t xml:space="preserve">Να σας πω κάτι; Εγώ θα σας καταθέσω τη δική μου άδεια, που με έλεγαν κορόιδο όταν το ’76 έβγαλα άδεια από την </w:t>
      </w:r>
      <w:r>
        <w:rPr>
          <w:rFonts w:eastAsia="Times New Roman" w:cs="Times New Roman"/>
          <w:szCs w:val="24"/>
        </w:rPr>
        <w:t>π</w:t>
      </w:r>
      <w:r>
        <w:rPr>
          <w:rFonts w:eastAsia="Times New Roman" w:cs="Times New Roman"/>
          <w:szCs w:val="24"/>
        </w:rPr>
        <w:t xml:space="preserve">ολεοδομία. Πέρασα </w:t>
      </w:r>
      <w:r>
        <w:rPr>
          <w:rFonts w:eastAsia="Times New Roman" w:cs="Times New Roman"/>
          <w:szCs w:val="24"/>
        </w:rPr>
        <w:t>δ</w:t>
      </w:r>
      <w:r>
        <w:rPr>
          <w:rFonts w:eastAsia="Times New Roman" w:cs="Times New Roman"/>
          <w:szCs w:val="24"/>
        </w:rPr>
        <w:t xml:space="preserve">ασαρχείο, </w:t>
      </w:r>
      <w:r>
        <w:rPr>
          <w:rFonts w:eastAsia="Times New Roman" w:cs="Times New Roman"/>
          <w:szCs w:val="24"/>
        </w:rPr>
        <w:t>π</w:t>
      </w:r>
      <w:r>
        <w:rPr>
          <w:rFonts w:eastAsia="Times New Roman" w:cs="Times New Roman"/>
          <w:szCs w:val="24"/>
        </w:rPr>
        <w:t>ολεοδομία. Μη γελάτε, κύριε Βορίδη. Απευθύνομ</w:t>
      </w:r>
      <w:r>
        <w:rPr>
          <w:rFonts w:eastAsia="Times New Roman" w:cs="Times New Roman"/>
          <w:szCs w:val="24"/>
        </w:rPr>
        <w:t xml:space="preserve">αι σε εσάς. </w:t>
      </w:r>
    </w:p>
    <w:p w14:paraId="23B837A6" w14:textId="77777777" w:rsidR="00762968" w:rsidRDefault="006F10D4">
      <w:pPr>
        <w:spacing w:line="600" w:lineRule="auto"/>
        <w:ind w:firstLine="720"/>
        <w:jc w:val="both"/>
        <w:rPr>
          <w:rFonts w:eastAsia="Times New Roman" w:cs="Times New Roman"/>
          <w:szCs w:val="24"/>
        </w:rPr>
      </w:pPr>
      <w:r w:rsidRPr="005967C2">
        <w:rPr>
          <w:rFonts w:eastAsia="Times New Roman" w:cs="Times New Roman"/>
          <w:b/>
          <w:szCs w:val="24"/>
        </w:rPr>
        <w:t>ΜΑΥΡΟΥΔΗΣ ΒΟΡΙΔΗΣ:</w:t>
      </w:r>
      <w:r>
        <w:rPr>
          <w:rFonts w:eastAsia="Times New Roman" w:cs="Times New Roman"/>
          <w:b/>
          <w:szCs w:val="24"/>
        </w:rPr>
        <w:t xml:space="preserve"> </w:t>
      </w:r>
      <w:r>
        <w:rPr>
          <w:rFonts w:eastAsia="Times New Roman" w:cs="Times New Roman"/>
          <w:szCs w:val="24"/>
        </w:rPr>
        <w:t>Κάντε μου τη χάρη να μη μου απευθύνεστε.</w:t>
      </w:r>
    </w:p>
    <w:p w14:paraId="23B837A7" w14:textId="77777777" w:rsidR="00762968" w:rsidRDefault="006F10D4">
      <w:pPr>
        <w:spacing w:line="600" w:lineRule="auto"/>
        <w:ind w:firstLine="720"/>
        <w:jc w:val="both"/>
        <w:rPr>
          <w:rFonts w:eastAsia="Times New Roman" w:cs="Times New Roman"/>
          <w:b/>
          <w:szCs w:val="24"/>
        </w:rPr>
      </w:pPr>
      <w:r w:rsidRPr="006B6276">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σας παρακαλώ. </w:t>
      </w:r>
    </w:p>
    <w:p w14:paraId="23B837A8" w14:textId="77777777" w:rsidR="00762968" w:rsidRDefault="006F10D4">
      <w:pPr>
        <w:spacing w:line="600" w:lineRule="auto"/>
        <w:ind w:firstLine="720"/>
        <w:jc w:val="both"/>
        <w:rPr>
          <w:rFonts w:eastAsia="Times New Roman" w:cs="Times New Roman"/>
          <w:szCs w:val="24"/>
        </w:rPr>
      </w:pPr>
      <w:r w:rsidRPr="00A6203F">
        <w:rPr>
          <w:rFonts w:eastAsia="Times New Roman" w:cs="Times New Roman"/>
          <w:b/>
          <w:szCs w:val="24"/>
        </w:rPr>
        <w:t>ΘΕΟΔΩΡΑ ΜΕΓΑΛΟΟΙΚΟΝΟΜΟΥ:</w:t>
      </w:r>
      <w:r>
        <w:rPr>
          <w:rFonts w:eastAsia="Times New Roman" w:cs="Times New Roman"/>
          <w:szCs w:val="24"/>
        </w:rPr>
        <w:t xml:space="preserve"> Θα σας διαβάσω τι λέει ακριβώς το άρθρο και η τροπολογία «περί εγκαταστάσεων προς </w:t>
      </w:r>
      <w:proofErr w:type="spellStart"/>
      <w:r>
        <w:rPr>
          <w:rFonts w:eastAsia="Times New Roman" w:cs="Times New Roman"/>
          <w:szCs w:val="24"/>
        </w:rPr>
        <w:t>παραθερισμόν</w:t>
      </w:r>
      <w:proofErr w:type="spellEnd"/>
      <w:r>
        <w:rPr>
          <w:rFonts w:eastAsia="Times New Roman" w:cs="Times New Roman"/>
          <w:szCs w:val="24"/>
        </w:rPr>
        <w:t xml:space="preserve">». </w:t>
      </w:r>
    </w:p>
    <w:p w14:paraId="23B837A9" w14:textId="77777777" w:rsidR="00762968" w:rsidRDefault="006F10D4">
      <w:pPr>
        <w:spacing w:line="600" w:lineRule="auto"/>
        <w:ind w:firstLine="720"/>
        <w:jc w:val="both"/>
        <w:rPr>
          <w:rFonts w:eastAsia="Times New Roman"/>
          <w:szCs w:val="24"/>
        </w:rPr>
      </w:pPr>
      <w:r>
        <w:rPr>
          <w:rFonts w:eastAsia="Times New Roman"/>
          <w:szCs w:val="24"/>
        </w:rPr>
        <w:t xml:space="preserve">Το άρθρο 1 -δεν γραφεί πολλά- αναφέρει ότι επιτρέπεται η εγκατάσταση </w:t>
      </w:r>
      <w:proofErr w:type="spellStart"/>
      <w:r>
        <w:rPr>
          <w:rFonts w:eastAsia="Times New Roman"/>
          <w:szCs w:val="24"/>
        </w:rPr>
        <w:t>λυομένων</w:t>
      </w:r>
      <w:proofErr w:type="spellEnd"/>
      <w:r>
        <w:rPr>
          <w:rFonts w:eastAsia="Times New Roman"/>
          <w:szCs w:val="24"/>
        </w:rPr>
        <w:t xml:space="preserve"> οικίσκων προς </w:t>
      </w:r>
      <w:proofErr w:type="spellStart"/>
      <w:r>
        <w:rPr>
          <w:rFonts w:eastAsia="Times New Roman"/>
          <w:szCs w:val="24"/>
        </w:rPr>
        <w:t>παραθερισμόν</w:t>
      </w:r>
      <w:proofErr w:type="spellEnd"/>
      <w:r>
        <w:rPr>
          <w:rFonts w:eastAsia="Times New Roman"/>
          <w:szCs w:val="24"/>
        </w:rPr>
        <w:t xml:space="preserve"> επί οικοπέδου που να είναι καθορισμένος ο χώρος του, δηλαδή ένα στρέμμα χίλια τετραγωνικά μέτρα. Μετά λέει να είναι εντός της ζώνης των πεντακοσίων</w:t>
      </w:r>
      <w:r>
        <w:rPr>
          <w:rFonts w:eastAsia="Times New Roman"/>
          <w:szCs w:val="24"/>
        </w:rPr>
        <w:t xml:space="preserve"> μέτρων από τα ακραία κτ</w:t>
      </w:r>
      <w:r>
        <w:rPr>
          <w:rFonts w:eastAsia="Times New Roman"/>
          <w:szCs w:val="24"/>
        </w:rPr>
        <w:t>ή</w:t>
      </w:r>
      <w:r>
        <w:rPr>
          <w:rFonts w:eastAsia="Times New Roman"/>
          <w:szCs w:val="24"/>
        </w:rPr>
        <w:t>ρια του οικι</w:t>
      </w:r>
      <w:r>
        <w:rPr>
          <w:rFonts w:eastAsia="Times New Roman"/>
          <w:szCs w:val="24"/>
        </w:rPr>
        <w:lastRenderedPageBreak/>
        <w:t xml:space="preserve">σμού </w:t>
      </w:r>
      <w:proofErr w:type="spellStart"/>
      <w:r>
        <w:rPr>
          <w:rFonts w:eastAsia="Times New Roman"/>
          <w:szCs w:val="24"/>
        </w:rPr>
        <w:t>ανεγνωρισμένου</w:t>
      </w:r>
      <w:proofErr w:type="spellEnd"/>
      <w:r>
        <w:rPr>
          <w:rFonts w:eastAsia="Times New Roman"/>
          <w:szCs w:val="24"/>
        </w:rPr>
        <w:t xml:space="preserve"> ως </w:t>
      </w:r>
      <w:proofErr w:type="spellStart"/>
      <w:r>
        <w:rPr>
          <w:rFonts w:eastAsia="Times New Roman"/>
          <w:szCs w:val="24"/>
        </w:rPr>
        <w:t>θερέτρου</w:t>
      </w:r>
      <w:proofErr w:type="spellEnd"/>
      <w:r>
        <w:rPr>
          <w:rFonts w:eastAsia="Times New Roman"/>
          <w:szCs w:val="24"/>
        </w:rPr>
        <w:t xml:space="preserve"> και με απόφαση του </w:t>
      </w:r>
      <w:proofErr w:type="spellStart"/>
      <w:r>
        <w:rPr>
          <w:rFonts w:eastAsia="Times New Roman"/>
          <w:szCs w:val="24"/>
        </w:rPr>
        <w:t>νομάρχου</w:t>
      </w:r>
      <w:proofErr w:type="spellEnd"/>
      <w:r>
        <w:rPr>
          <w:rFonts w:eastAsia="Times New Roman"/>
          <w:szCs w:val="24"/>
        </w:rPr>
        <w:t>, εάν είναι εκτός της ζώνης, να είναι χίλια πεντακόσια τετραγωνικά μέτρα το γήπεδο</w:t>
      </w:r>
      <w:r>
        <w:rPr>
          <w:rFonts w:eastAsia="Times New Roman"/>
          <w:szCs w:val="24"/>
        </w:rPr>
        <w:t>,</w:t>
      </w:r>
      <w:r>
        <w:rPr>
          <w:rFonts w:eastAsia="Times New Roman"/>
          <w:szCs w:val="24"/>
        </w:rPr>
        <w:t xml:space="preserve"> ή επί γηπέδων εκτός από αυτά τα εδάφια να είναι δύο χιλιάδες τετραγωνικά μέτ</w:t>
      </w:r>
      <w:r>
        <w:rPr>
          <w:rFonts w:eastAsia="Times New Roman"/>
          <w:szCs w:val="24"/>
        </w:rPr>
        <w:t xml:space="preserve">ρα. </w:t>
      </w:r>
    </w:p>
    <w:p w14:paraId="23B837AA" w14:textId="77777777" w:rsidR="00762968" w:rsidRDefault="006F10D4">
      <w:pPr>
        <w:spacing w:line="600" w:lineRule="auto"/>
        <w:ind w:firstLine="720"/>
        <w:jc w:val="both"/>
        <w:rPr>
          <w:rFonts w:eastAsia="Times New Roman"/>
          <w:szCs w:val="24"/>
        </w:rPr>
      </w:pPr>
      <w:r>
        <w:rPr>
          <w:rFonts w:eastAsia="Times New Roman"/>
          <w:szCs w:val="24"/>
        </w:rPr>
        <w:t xml:space="preserve">Και η κατοικία -που δεν θα είναι κτισμένη απλώς θα είναι </w:t>
      </w:r>
      <w:proofErr w:type="spellStart"/>
      <w:r>
        <w:rPr>
          <w:rFonts w:eastAsia="Times New Roman"/>
          <w:szCs w:val="24"/>
        </w:rPr>
        <w:t>λυόμενο</w:t>
      </w:r>
      <w:proofErr w:type="spellEnd"/>
      <w:r>
        <w:rPr>
          <w:rFonts w:eastAsia="Times New Roman"/>
          <w:szCs w:val="24"/>
        </w:rPr>
        <w:t xml:space="preserve">- να είναι εντός του οικισμού τουλάχιστον το </w:t>
      </w:r>
      <w:r>
        <w:rPr>
          <w:rFonts w:eastAsia="Times New Roman"/>
          <w:szCs w:val="24"/>
        </w:rPr>
        <w:t xml:space="preserve">1/10 </w:t>
      </w:r>
      <w:r>
        <w:rPr>
          <w:rFonts w:eastAsia="Times New Roman"/>
          <w:szCs w:val="24"/>
        </w:rPr>
        <w:t xml:space="preserve">της όλης επιφάνειας της οικοδομής, δηλαδή ογδόντα τετραγωνικά μέτρα το μέγιστο ή πενήντα τετραγωνικά μέτρα. Και οι οικισμοί να βρίσκονται τουλάχιστον ογδόντα μέτρα, κατά το άρθρο 6 του </w:t>
      </w:r>
      <w:r>
        <w:rPr>
          <w:rFonts w:eastAsia="Times New Roman"/>
          <w:szCs w:val="24"/>
        </w:rPr>
        <w:t>α. ν</w:t>
      </w:r>
      <w:r>
        <w:rPr>
          <w:rFonts w:eastAsia="Times New Roman"/>
          <w:szCs w:val="24"/>
        </w:rPr>
        <w:t>.2344/1940, μακρύτερα της παραλίας.</w:t>
      </w:r>
    </w:p>
    <w:p w14:paraId="23B837AB" w14:textId="77777777" w:rsidR="00762968" w:rsidRDefault="006F10D4">
      <w:pPr>
        <w:spacing w:line="600" w:lineRule="auto"/>
        <w:ind w:firstLine="720"/>
        <w:jc w:val="both"/>
        <w:rPr>
          <w:rFonts w:eastAsia="Times New Roman"/>
          <w:szCs w:val="24"/>
        </w:rPr>
      </w:pPr>
      <w:r>
        <w:rPr>
          <w:rFonts w:eastAsia="Times New Roman"/>
          <w:szCs w:val="24"/>
        </w:rPr>
        <w:t>Στην παράγραφο 4 του άρθρου 1 λ</w:t>
      </w:r>
      <w:r>
        <w:rPr>
          <w:rFonts w:eastAsia="Times New Roman"/>
          <w:szCs w:val="24"/>
        </w:rPr>
        <w:t xml:space="preserve">έει ότι «η άδεια προς </w:t>
      </w:r>
      <w:proofErr w:type="spellStart"/>
      <w:r>
        <w:rPr>
          <w:rFonts w:eastAsia="Times New Roman"/>
          <w:szCs w:val="24"/>
        </w:rPr>
        <w:t>τοποθέτησιν</w:t>
      </w:r>
      <w:proofErr w:type="spellEnd"/>
      <w:r>
        <w:rPr>
          <w:rFonts w:eastAsia="Times New Roman"/>
          <w:szCs w:val="24"/>
        </w:rPr>
        <w:t xml:space="preserve"> των εγκαταστάσεων τούτων θα χορηγ</w:t>
      </w:r>
      <w:r>
        <w:rPr>
          <w:rFonts w:eastAsia="Times New Roman"/>
          <w:szCs w:val="24"/>
        </w:rPr>
        <w:t>εί</w:t>
      </w:r>
      <w:r>
        <w:rPr>
          <w:rFonts w:eastAsia="Times New Roman"/>
          <w:szCs w:val="24"/>
        </w:rPr>
        <w:t xml:space="preserve">ται παρά των αρμοδίων υπηρεσιών </w:t>
      </w:r>
      <w:r>
        <w:rPr>
          <w:rFonts w:eastAsia="Times New Roman"/>
          <w:szCs w:val="24"/>
        </w:rPr>
        <w:t>π</w:t>
      </w:r>
      <w:r>
        <w:rPr>
          <w:rFonts w:eastAsia="Times New Roman"/>
          <w:szCs w:val="24"/>
        </w:rPr>
        <w:t xml:space="preserve">ολεοδομίας κατόπιν αιτήσεως του ενδιαφερομένου, συνυποβάλλοντος </w:t>
      </w:r>
      <w:proofErr w:type="spellStart"/>
      <w:r>
        <w:rPr>
          <w:rFonts w:eastAsia="Times New Roman"/>
          <w:szCs w:val="24"/>
        </w:rPr>
        <w:t>τοπογραφικόν</w:t>
      </w:r>
      <w:proofErr w:type="spellEnd"/>
      <w:r>
        <w:rPr>
          <w:rFonts w:eastAsia="Times New Roman"/>
          <w:szCs w:val="24"/>
        </w:rPr>
        <w:t xml:space="preserve"> διάγραμμα του οικοπέδου του και της πέριξ αυτού περιοχής εις τριπλούν διάγραμ</w:t>
      </w:r>
      <w:r>
        <w:rPr>
          <w:rFonts w:eastAsia="Times New Roman"/>
          <w:szCs w:val="24"/>
        </w:rPr>
        <w:t>μα κατόψεως και των προσόψεων κ</w:t>
      </w:r>
      <w:r>
        <w:rPr>
          <w:rFonts w:eastAsia="Times New Roman"/>
          <w:szCs w:val="24"/>
        </w:rPr>
        <w:t>.</w:t>
      </w:r>
      <w:r>
        <w:rPr>
          <w:rFonts w:eastAsia="Times New Roman"/>
          <w:szCs w:val="24"/>
        </w:rPr>
        <w:t>λπ.»</w:t>
      </w:r>
      <w:r>
        <w:rPr>
          <w:rFonts w:eastAsia="Times New Roman"/>
          <w:szCs w:val="24"/>
        </w:rPr>
        <w:t>.</w:t>
      </w:r>
    </w:p>
    <w:p w14:paraId="23B837AC" w14:textId="77777777" w:rsidR="00762968" w:rsidRDefault="006F10D4">
      <w:pPr>
        <w:spacing w:line="600" w:lineRule="auto"/>
        <w:ind w:firstLine="720"/>
        <w:jc w:val="both"/>
        <w:rPr>
          <w:rFonts w:eastAsia="Times New Roman"/>
          <w:szCs w:val="24"/>
        </w:rPr>
      </w:pPr>
      <w:r>
        <w:rPr>
          <w:rFonts w:eastAsia="Times New Roman"/>
          <w:szCs w:val="24"/>
        </w:rPr>
        <w:t xml:space="preserve">Και λέει τι συμβαίνει εάν δεν υπάρχει άδεια </w:t>
      </w:r>
      <w:r>
        <w:rPr>
          <w:rFonts w:eastAsia="Times New Roman"/>
          <w:szCs w:val="24"/>
        </w:rPr>
        <w:t>π</w:t>
      </w:r>
      <w:r>
        <w:rPr>
          <w:rFonts w:eastAsia="Times New Roman"/>
          <w:szCs w:val="24"/>
        </w:rPr>
        <w:t xml:space="preserve">ολεοδομίας -τελειώνει εκεί το άρθρο 1, γιατί συνεχίζει το άρθρο 2-, δηλαδή </w:t>
      </w:r>
      <w:r>
        <w:rPr>
          <w:rFonts w:eastAsia="Times New Roman"/>
          <w:szCs w:val="24"/>
        </w:rPr>
        <w:lastRenderedPageBreak/>
        <w:t xml:space="preserve">«εγκαταστάσεις μη </w:t>
      </w:r>
      <w:proofErr w:type="spellStart"/>
      <w:r>
        <w:rPr>
          <w:rFonts w:eastAsia="Times New Roman"/>
          <w:szCs w:val="24"/>
        </w:rPr>
        <w:t>πληρούσαι</w:t>
      </w:r>
      <w:proofErr w:type="spellEnd"/>
      <w:r>
        <w:rPr>
          <w:rFonts w:eastAsia="Times New Roman"/>
          <w:szCs w:val="24"/>
        </w:rPr>
        <w:t xml:space="preserve"> τους ως άνω όρους κατεδαφίζονται παρά της </w:t>
      </w:r>
      <w:r>
        <w:rPr>
          <w:rFonts w:eastAsia="Times New Roman"/>
          <w:szCs w:val="24"/>
        </w:rPr>
        <w:t>α</w:t>
      </w:r>
      <w:r>
        <w:rPr>
          <w:rFonts w:eastAsia="Times New Roman"/>
          <w:szCs w:val="24"/>
        </w:rPr>
        <w:t xml:space="preserve">στυνομικής </w:t>
      </w:r>
      <w:r>
        <w:rPr>
          <w:rFonts w:eastAsia="Times New Roman"/>
          <w:szCs w:val="24"/>
        </w:rPr>
        <w:t>α</w:t>
      </w:r>
      <w:r>
        <w:rPr>
          <w:rFonts w:eastAsia="Times New Roman"/>
          <w:szCs w:val="24"/>
        </w:rPr>
        <w:t>ρχής άνευ ουδεμ</w:t>
      </w:r>
      <w:r>
        <w:rPr>
          <w:rFonts w:eastAsia="Times New Roman"/>
          <w:szCs w:val="24"/>
        </w:rPr>
        <w:t xml:space="preserve">ίας διαδικασίας, κατόπιν εντολής της </w:t>
      </w:r>
      <w:proofErr w:type="spellStart"/>
      <w:r>
        <w:rPr>
          <w:rFonts w:eastAsia="Times New Roman"/>
          <w:szCs w:val="24"/>
        </w:rPr>
        <w:t>εκδοσάσης</w:t>
      </w:r>
      <w:proofErr w:type="spellEnd"/>
      <w:r>
        <w:rPr>
          <w:rFonts w:eastAsia="Times New Roman"/>
          <w:szCs w:val="24"/>
        </w:rPr>
        <w:t xml:space="preserve"> την </w:t>
      </w:r>
      <w:proofErr w:type="spellStart"/>
      <w:r>
        <w:rPr>
          <w:rFonts w:eastAsia="Times New Roman"/>
          <w:szCs w:val="24"/>
        </w:rPr>
        <w:t>άδειαν</w:t>
      </w:r>
      <w:proofErr w:type="spellEnd"/>
      <w:r>
        <w:rPr>
          <w:rFonts w:eastAsia="Times New Roman"/>
          <w:szCs w:val="24"/>
        </w:rPr>
        <w:t xml:space="preserve"> </w:t>
      </w:r>
      <w:r>
        <w:rPr>
          <w:rFonts w:eastAsia="Times New Roman"/>
          <w:szCs w:val="24"/>
        </w:rPr>
        <w:t>α</w:t>
      </w:r>
      <w:r>
        <w:rPr>
          <w:rFonts w:eastAsia="Times New Roman"/>
          <w:szCs w:val="24"/>
        </w:rPr>
        <w:t>ρχής».</w:t>
      </w:r>
    </w:p>
    <w:p w14:paraId="23B837AD" w14:textId="77777777" w:rsidR="00762968" w:rsidRDefault="006F10D4">
      <w:pPr>
        <w:spacing w:line="600" w:lineRule="auto"/>
        <w:ind w:firstLine="720"/>
        <w:jc w:val="both"/>
        <w:rPr>
          <w:rFonts w:eastAsia="Times New Roman"/>
          <w:szCs w:val="24"/>
        </w:rPr>
      </w:pPr>
      <w:r>
        <w:rPr>
          <w:rFonts w:eastAsia="Times New Roman" w:cs="Times New Roman"/>
          <w:szCs w:val="24"/>
        </w:rPr>
        <w:t>(Στο σημείο αυτό η Βουλευτής κ</w:t>
      </w:r>
      <w:r>
        <w:rPr>
          <w:rFonts w:eastAsia="Times New Roman" w:cs="Times New Roman"/>
          <w:szCs w:val="24"/>
        </w:rPr>
        <w:t>.</w:t>
      </w:r>
      <w:r>
        <w:rPr>
          <w:rFonts w:eastAsia="Times New Roman" w:cs="Times New Roman"/>
          <w:szCs w:val="24"/>
        </w:rPr>
        <w:t xml:space="preserve">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καταθέτει για τα Πρακτικά το προαναφερθέν φύλλο της Εφημερίδας της Κυβερνήσεως, το οποίο βρίσκεται στο αρχείο του Τμήματος Γραμματείας</w:t>
      </w:r>
      <w:r>
        <w:rPr>
          <w:rFonts w:eastAsia="Times New Roman" w:cs="Times New Roman"/>
          <w:szCs w:val="24"/>
        </w:rPr>
        <w:t xml:space="preserve"> της Διεύθυνσης Στενογραφίας και Πρακτικών της Βουλής)</w:t>
      </w:r>
    </w:p>
    <w:p w14:paraId="23B837AE" w14:textId="77777777" w:rsidR="00762968" w:rsidRDefault="006F10D4">
      <w:pPr>
        <w:spacing w:line="600" w:lineRule="auto"/>
        <w:ind w:firstLine="720"/>
        <w:jc w:val="both"/>
        <w:rPr>
          <w:rFonts w:eastAsia="Times New Roman"/>
          <w:szCs w:val="24"/>
        </w:rPr>
      </w:pPr>
      <w:r>
        <w:rPr>
          <w:rFonts w:eastAsia="Times New Roman"/>
          <w:szCs w:val="24"/>
        </w:rPr>
        <w:t>Τα κατεδαφίσατε; Τότε που ήσασταν κυβέρνηση</w:t>
      </w:r>
      <w:r>
        <w:rPr>
          <w:rFonts w:eastAsia="Times New Roman"/>
          <w:szCs w:val="24"/>
        </w:rPr>
        <w:t>,</w:t>
      </w:r>
      <w:r>
        <w:rPr>
          <w:rFonts w:eastAsia="Times New Roman"/>
          <w:szCs w:val="24"/>
        </w:rPr>
        <w:t xml:space="preserve"> τα κατεδαφίσατε για να μην θρηνήσουμε θύματα; Όχι δεν τα κατεδαφίσατε, τα σπρώχνατε. Το Μάτι ήταν τελείως παράνομο. Και εσείς τα κάνατε όλα. Εσείς οι κυβερν</w:t>
      </w:r>
      <w:r>
        <w:rPr>
          <w:rFonts w:eastAsia="Times New Roman"/>
          <w:szCs w:val="24"/>
        </w:rPr>
        <w:t>ήσεις της Νέας Δημοκρατίας και του ΠΑΣΟΚ!</w:t>
      </w:r>
    </w:p>
    <w:p w14:paraId="23B837AF" w14:textId="77777777" w:rsidR="00762968" w:rsidRDefault="006F10D4">
      <w:pPr>
        <w:spacing w:line="600" w:lineRule="auto"/>
        <w:ind w:firstLine="720"/>
        <w:jc w:val="both"/>
        <w:rPr>
          <w:rFonts w:eastAsia="Times New Roman"/>
          <w:szCs w:val="24"/>
        </w:rPr>
      </w:pPr>
      <w:r>
        <w:rPr>
          <w:rFonts w:eastAsia="Times New Roman"/>
          <w:szCs w:val="24"/>
        </w:rPr>
        <w:t>Γιατί αποδίδετε ποινική ευθύνη στο ΣΥΡΙΖΑ; Τι έπρεπε να κάνει ο ΣΥΡΙΖΑ; Να πάρει τις μπουλντόζες και να τα γκρεμίσει τα αυθαίρετα που αφήνατε εσείς και μετά τα τακτοποιήσατε, για να θεωρείτε ότι όλα είναι ληγμένα;</w:t>
      </w:r>
    </w:p>
    <w:p w14:paraId="23B837B0" w14:textId="77777777" w:rsidR="00762968" w:rsidRDefault="006F10D4">
      <w:pPr>
        <w:spacing w:line="600" w:lineRule="auto"/>
        <w:ind w:firstLine="720"/>
        <w:jc w:val="both"/>
        <w:rPr>
          <w:rFonts w:eastAsia="Times New Roman"/>
          <w:szCs w:val="24"/>
        </w:rPr>
      </w:pPr>
      <w:r>
        <w:rPr>
          <w:rFonts w:eastAsia="Times New Roman"/>
          <w:szCs w:val="24"/>
        </w:rPr>
        <w:lastRenderedPageBreak/>
        <w:t xml:space="preserve">Εσείς, κύριε </w:t>
      </w:r>
      <w:proofErr w:type="spellStart"/>
      <w:r>
        <w:rPr>
          <w:rFonts w:eastAsia="Times New Roman"/>
          <w:szCs w:val="24"/>
        </w:rPr>
        <w:t>Σαρίδη</w:t>
      </w:r>
      <w:proofErr w:type="spellEnd"/>
      <w:r>
        <w:rPr>
          <w:rFonts w:eastAsia="Times New Roman"/>
          <w:szCs w:val="24"/>
        </w:rPr>
        <w:t xml:space="preserve">, αυτό που λέτε για τον ν.128/75, αναφέρεται στο 0,06% όταν ήταν εισφορά των </w:t>
      </w:r>
      <w:r>
        <w:rPr>
          <w:rFonts w:eastAsia="Times New Roman"/>
          <w:szCs w:val="24"/>
        </w:rPr>
        <w:t>τ</w:t>
      </w:r>
      <w:r>
        <w:rPr>
          <w:rFonts w:eastAsia="Times New Roman"/>
          <w:szCs w:val="24"/>
        </w:rPr>
        <w:t xml:space="preserve">ραπεζών, δεν ήταν εισφορά του δανειολήπτη. Οι </w:t>
      </w:r>
      <w:r>
        <w:rPr>
          <w:rFonts w:eastAsia="Times New Roman"/>
          <w:szCs w:val="24"/>
        </w:rPr>
        <w:t>τ</w:t>
      </w:r>
      <w:r>
        <w:rPr>
          <w:rFonts w:eastAsia="Times New Roman"/>
          <w:szCs w:val="24"/>
        </w:rPr>
        <w:t xml:space="preserve">ράπεζες το κατέθεταν για ενίσχυση των εξαγωγών. Αυτό μετά το 1992 οι </w:t>
      </w:r>
      <w:r>
        <w:rPr>
          <w:rFonts w:eastAsia="Times New Roman"/>
          <w:szCs w:val="24"/>
        </w:rPr>
        <w:t>τ</w:t>
      </w:r>
      <w:r>
        <w:rPr>
          <w:rFonts w:eastAsia="Times New Roman"/>
          <w:szCs w:val="24"/>
        </w:rPr>
        <w:t xml:space="preserve">ράπεζες το </w:t>
      </w:r>
      <w:proofErr w:type="spellStart"/>
      <w:r>
        <w:rPr>
          <w:rFonts w:eastAsia="Times New Roman"/>
          <w:szCs w:val="24"/>
        </w:rPr>
        <w:t>μετακύλισαν</w:t>
      </w:r>
      <w:proofErr w:type="spellEnd"/>
      <w:r>
        <w:rPr>
          <w:rFonts w:eastAsia="Times New Roman"/>
          <w:szCs w:val="24"/>
        </w:rPr>
        <w:t xml:space="preserve"> παράνομα στους δανε</w:t>
      </w:r>
      <w:r>
        <w:rPr>
          <w:rFonts w:eastAsia="Times New Roman"/>
          <w:szCs w:val="24"/>
        </w:rPr>
        <w:t xml:space="preserve">ιολήπτες. Αυτό το έκανε και η Νέα Δημοκρατία και το ΠΑΣΟΚ. Δεν μίλησαν τότε. </w:t>
      </w:r>
    </w:p>
    <w:p w14:paraId="23B837B1" w14:textId="77777777" w:rsidR="00762968" w:rsidRDefault="006F10D4">
      <w:pPr>
        <w:spacing w:line="600" w:lineRule="auto"/>
        <w:ind w:firstLine="720"/>
        <w:jc w:val="both"/>
        <w:rPr>
          <w:rFonts w:eastAsia="Times New Roman"/>
          <w:szCs w:val="24"/>
        </w:rPr>
      </w:pPr>
      <w:r>
        <w:rPr>
          <w:rFonts w:eastAsia="Times New Roman"/>
          <w:szCs w:val="24"/>
        </w:rPr>
        <w:t>Το θέμα είναι ότι για τα χρήματα που ήταν για τις πυρκαγιές της Ηλείας έγινε ένας λογαριασμός στην Τράπεζα της Ελλάδος, ο οποίος δεν χρησιμοποιήθηκε ποτέ, δεν δόθηκε ποτέ και ψάχ</w:t>
      </w:r>
      <w:r>
        <w:rPr>
          <w:rFonts w:eastAsia="Times New Roman"/>
          <w:szCs w:val="24"/>
        </w:rPr>
        <w:t>νουμε να βρούμε αυτά τα χρήματα.</w:t>
      </w:r>
    </w:p>
    <w:p w14:paraId="23B837B2" w14:textId="77777777" w:rsidR="00762968" w:rsidRDefault="006F10D4">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Κυρία συνάδελφε, ολοκληρώστε σας παρακαλώ.</w:t>
      </w:r>
    </w:p>
    <w:p w14:paraId="23B837B3" w14:textId="77777777" w:rsidR="00762968" w:rsidRDefault="006F10D4">
      <w:pPr>
        <w:spacing w:line="600" w:lineRule="auto"/>
        <w:ind w:firstLine="720"/>
        <w:jc w:val="both"/>
        <w:rPr>
          <w:rFonts w:eastAsia="Times New Roman"/>
          <w:szCs w:val="24"/>
        </w:rPr>
      </w:pPr>
      <w:r w:rsidRPr="0080357B">
        <w:rPr>
          <w:rFonts w:eastAsia="Times New Roman"/>
          <w:b/>
          <w:szCs w:val="24"/>
        </w:rPr>
        <w:t>ΘΕΟΔΩΡΑ ΜΕΓΑΛΟΟΙΚΟΝΟΜΟΥ:</w:t>
      </w:r>
      <w:r w:rsidRPr="0080357B">
        <w:rPr>
          <w:rFonts w:eastAsia="Times New Roman"/>
          <w:szCs w:val="24"/>
        </w:rPr>
        <w:t xml:space="preserve"> </w:t>
      </w:r>
      <w:r>
        <w:rPr>
          <w:rFonts w:eastAsia="Times New Roman"/>
          <w:szCs w:val="24"/>
        </w:rPr>
        <w:t>Δεν προλαβαίνω να πω για το άλλο νομοσχέδιο. Απλώς ήθελα να σας αναφέρω αυτά, για να μη λέτε ό,τι θέλετε.</w:t>
      </w:r>
    </w:p>
    <w:p w14:paraId="23B837B4" w14:textId="77777777" w:rsidR="00762968" w:rsidRDefault="006F10D4">
      <w:pPr>
        <w:spacing w:line="600" w:lineRule="auto"/>
        <w:ind w:firstLine="720"/>
        <w:jc w:val="both"/>
        <w:rPr>
          <w:rFonts w:eastAsia="Times New Roman"/>
          <w:szCs w:val="24"/>
        </w:rPr>
      </w:pPr>
      <w:r>
        <w:rPr>
          <w:rFonts w:eastAsia="Times New Roman"/>
          <w:szCs w:val="24"/>
        </w:rPr>
        <w:t>Ευχαριστώ.</w:t>
      </w:r>
    </w:p>
    <w:p w14:paraId="23B837B5" w14:textId="77777777" w:rsidR="00762968" w:rsidRDefault="006F10D4">
      <w:pPr>
        <w:spacing w:line="600" w:lineRule="auto"/>
        <w:ind w:firstLine="720"/>
        <w:jc w:val="both"/>
        <w:rPr>
          <w:rFonts w:eastAsia="Times New Roman"/>
          <w:b/>
          <w:szCs w:val="24"/>
        </w:rPr>
      </w:pPr>
      <w:r w:rsidRPr="007D0D13">
        <w:rPr>
          <w:rFonts w:eastAsia="Times New Roman"/>
          <w:b/>
          <w:szCs w:val="24"/>
        </w:rPr>
        <w:t>ΠΡΟΕΔΡ</w:t>
      </w:r>
      <w:r w:rsidRPr="007D0D13">
        <w:rPr>
          <w:rFonts w:eastAsia="Times New Roman"/>
          <w:b/>
          <w:szCs w:val="24"/>
        </w:rPr>
        <w:t>ΕΥΩΝ (Σπυρίδων Λυκούδης):</w:t>
      </w:r>
      <w:r>
        <w:rPr>
          <w:rFonts w:eastAsia="Times New Roman"/>
          <w:b/>
          <w:szCs w:val="24"/>
        </w:rPr>
        <w:t xml:space="preserve"> </w:t>
      </w:r>
      <w:r w:rsidRPr="00097FE9">
        <w:rPr>
          <w:rFonts w:eastAsia="Times New Roman"/>
          <w:szCs w:val="24"/>
        </w:rPr>
        <w:t>Κύριε Βορίδη, έχετε τον λόγο.</w:t>
      </w:r>
    </w:p>
    <w:p w14:paraId="23B837B6" w14:textId="77777777" w:rsidR="00762968" w:rsidRDefault="006F10D4">
      <w:pPr>
        <w:spacing w:line="600" w:lineRule="auto"/>
        <w:ind w:firstLine="720"/>
        <w:jc w:val="both"/>
        <w:rPr>
          <w:rFonts w:eastAsia="Times New Roman"/>
          <w:szCs w:val="24"/>
        </w:rPr>
      </w:pPr>
      <w:r>
        <w:rPr>
          <w:rFonts w:eastAsia="Times New Roman"/>
          <w:b/>
          <w:szCs w:val="24"/>
        </w:rPr>
        <w:lastRenderedPageBreak/>
        <w:t>ΜΑΥΡΟΥΔΗΣ ΒΟΡΙΔΗΣ</w:t>
      </w:r>
      <w:r w:rsidRPr="00097FE9">
        <w:rPr>
          <w:rFonts w:eastAsia="Times New Roman"/>
          <w:b/>
          <w:szCs w:val="24"/>
        </w:rPr>
        <w:t>:</w:t>
      </w:r>
      <w:r>
        <w:rPr>
          <w:rFonts w:eastAsia="Times New Roman"/>
          <w:b/>
          <w:szCs w:val="24"/>
        </w:rPr>
        <w:t xml:space="preserve"> </w:t>
      </w:r>
      <w:r>
        <w:rPr>
          <w:rFonts w:eastAsia="Times New Roman"/>
          <w:szCs w:val="24"/>
        </w:rPr>
        <w:t>Ευχαριστώ, κύριε Πρόεδρε.</w:t>
      </w:r>
    </w:p>
    <w:p w14:paraId="23B837B7" w14:textId="77777777" w:rsidR="00762968" w:rsidRDefault="006F10D4">
      <w:pPr>
        <w:spacing w:line="600" w:lineRule="auto"/>
        <w:ind w:firstLine="720"/>
        <w:jc w:val="both"/>
        <w:rPr>
          <w:rFonts w:eastAsia="Times New Roman"/>
          <w:szCs w:val="24"/>
        </w:rPr>
      </w:pPr>
      <w:r>
        <w:rPr>
          <w:rFonts w:eastAsia="Times New Roman"/>
          <w:szCs w:val="24"/>
        </w:rPr>
        <w:t xml:space="preserve">Κυρίες και κύριοι συνάδελφοι, είχα έρθει προετοιμασμένος να μιλήσω για ένα εξαιρετικά κρίσιμο ζήτημα, όπως είναι το θέμα της καταπολέμησης της </w:t>
      </w:r>
      <w:r>
        <w:rPr>
          <w:rFonts w:eastAsia="Times New Roman"/>
          <w:szCs w:val="24"/>
        </w:rPr>
        <w:t>χρηματοδότησης της τρομοκρατίας.</w:t>
      </w:r>
    </w:p>
    <w:p w14:paraId="23B837B8" w14:textId="77777777" w:rsidR="00762968" w:rsidRDefault="006F10D4">
      <w:pPr>
        <w:spacing w:line="600" w:lineRule="auto"/>
        <w:ind w:firstLine="720"/>
        <w:jc w:val="both"/>
        <w:rPr>
          <w:rFonts w:eastAsia="Times New Roman"/>
          <w:szCs w:val="24"/>
        </w:rPr>
      </w:pPr>
      <w:r>
        <w:rPr>
          <w:rFonts w:eastAsia="Times New Roman"/>
          <w:szCs w:val="24"/>
        </w:rPr>
        <w:t xml:space="preserve">Ήθελα να μιλήσω και με την ιδιότητα του Βουλευτού αλλά και με την ιδιότητα του Προέδρου της </w:t>
      </w:r>
      <w:r>
        <w:rPr>
          <w:rFonts w:eastAsia="Times New Roman"/>
          <w:szCs w:val="24"/>
        </w:rPr>
        <w:t>ε</w:t>
      </w:r>
      <w:r>
        <w:rPr>
          <w:rFonts w:eastAsia="Times New Roman"/>
          <w:szCs w:val="24"/>
        </w:rPr>
        <w:t xml:space="preserve">ιδικής </w:t>
      </w:r>
      <w:r>
        <w:rPr>
          <w:rFonts w:eastAsia="Times New Roman"/>
          <w:szCs w:val="24"/>
        </w:rPr>
        <w:t>ε</w:t>
      </w:r>
      <w:r>
        <w:rPr>
          <w:rFonts w:eastAsia="Times New Roman"/>
          <w:szCs w:val="24"/>
        </w:rPr>
        <w:t xml:space="preserve">πιτροπής για την </w:t>
      </w:r>
      <w:r>
        <w:rPr>
          <w:rFonts w:eastAsia="Times New Roman"/>
          <w:szCs w:val="24"/>
        </w:rPr>
        <w:t>κ</w:t>
      </w:r>
      <w:r>
        <w:rPr>
          <w:rFonts w:eastAsia="Times New Roman"/>
          <w:szCs w:val="24"/>
        </w:rPr>
        <w:t xml:space="preserve">αταπολέμηση της </w:t>
      </w:r>
      <w:r>
        <w:rPr>
          <w:rFonts w:eastAsia="Times New Roman"/>
          <w:szCs w:val="24"/>
        </w:rPr>
        <w:t>τ</w:t>
      </w:r>
      <w:r>
        <w:rPr>
          <w:rFonts w:eastAsia="Times New Roman"/>
          <w:szCs w:val="24"/>
        </w:rPr>
        <w:t xml:space="preserve">ρομοκρατίας της </w:t>
      </w:r>
      <w:r>
        <w:rPr>
          <w:rFonts w:eastAsia="Times New Roman"/>
          <w:szCs w:val="24"/>
        </w:rPr>
        <w:t>κ</w:t>
      </w:r>
      <w:r>
        <w:rPr>
          <w:rFonts w:eastAsia="Times New Roman"/>
          <w:szCs w:val="24"/>
        </w:rPr>
        <w:t xml:space="preserve">οινοβουλευτικής </w:t>
      </w:r>
      <w:r>
        <w:rPr>
          <w:rFonts w:eastAsia="Times New Roman"/>
          <w:szCs w:val="24"/>
        </w:rPr>
        <w:t>σ</w:t>
      </w:r>
      <w:r>
        <w:rPr>
          <w:rFonts w:eastAsia="Times New Roman"/>
          <w:szCs w:val="24"/>
        </w:rPr>
        <w:t>υνέλευσης του ΟΑΣΕ.</w:t>
      </w:r>
    </w:p>
    <w:p w14:paraId="23B837B9" w14:textId="77777777" w:rsidR="00762968" w:rsidRDefault="006F10D4">
      <w:pPr>
        <w:spacing w:line="600" w:lineRule="auto"/>
        <w:ind w:firstLine="720"/>
        <w:jc w:val="both"/>
        <w:rPr>
          <w:rFonts w:eastAsia="Times New Roman"/>
          <w:szCs w:val="24"/>
        </w:rPr>
      </w:pPr>
      <w:r>
        <w:rPr>
          <w:rFonts w:eastAsia="Times New Roman"/>
          <w:szCs w:val="24"/>
        </w:rPr>
        <w:t>Μέσα στις σκέψεις μου ήταν να ανα</w:t>
      </w:r>
      <w:r>
        <w:rPr>
          <w:rFonts w:eastAsia="Times New Roman"/>
          <w:szCs w:val="24"/>
        </w:rPr>
        <w:t>φερθώ στο πόσο κρίσιμο ζήτημα είναι αυτό, πώς οι τρομοκρατικές απειλές σήμερα απλώνονται σε όλο</w:t>
      </w:r>
      <w:r>
        <w:rPr>
          <w:rFonts w:eastAsia="Times New Roman"/>
          <w:szCs w:val="24"/>
        </w:rPr>
        <w:t>ν</w:t>
      </w:r>
      <w:r>
        <w:rPr>
          <w:rFonts w:eastAsia="Times New Roman"/>
          <w:szCs w:val="24"/>
        </w:rPr>
        <w:t xml:space="preserve"> τον δυτικό αλλά και ανατολικό κόσμο, πόσα αθώα παιδιά, αθώοι άντρες, γυναίκες γίνονται θύματα των τρομοκρατικών χτυπημάτων και πώς η διεθνής κοινότητα πρέπει ν</w:t>
      </w:r>
      <w:r>
        <w:rPr>
          <w:rFonts w:eastAsia="Times New Roman"/>
          <w:szCs w:val="24"/>
        </w:rPr>
        <w:t>α οργανώσει τη δράση της, ώστε να σταθεί αποτελεσματική στην εγγύηση της ασφάλειας των πολιτών, στην εγγύηση και στην εξασφάλιση των ζωών τους, της σωματικής τους ακεραιότητας.</w:t>
      </w:r>
    </w:p>
    <w:p w14:paraId="23B837BA" w14:textId="77777777" w:rsidR="00762968" w:rsidRDefault="006F10D4">
      <w:pPr>
        <w:spacing w:line="600" w:lineRule="auto"/>
        <w:ind w:firstLine="720"/>
        <w:jc w:val="both"/>
        <w:rPr>
          <w:rFonts w:eastAsia="Times New Roman"/>
          <w:szCs w:val="24"/>
        </w:rPr>
      </w:pPr>
      <w:r>
        <w:rPr>
          <w:rFonts w:eastAsia="Times New Roman"/>
          <w:szCs w:val="24"/>
        </w:rPr>
        <w:lastRenderedPageBreak/>
        <w:t>Και βέβαια, ένα μεγάλο κομμάτι για την αντιμετώπιση της τρομοκρατίας είναι το ν</w:t>
      </w:r>
      <w:r>
        <w:rPr>
          <w:rFonts w:eastAsia="Times New Roman"/>
          <w:szCs w:val="24"/>
        </w:rPr>
        <w:t xml:space="preserve">α κόψει κανείς τη χρηματοδότησή της. Αυτή η </w:t>
      </w:r>
      <w:r>
        <w:rPr>
          <w:rFonts w:eastAsia="Times New Roman"/>
          <w:szCs w:val="24"/>
        </w:rPr>
        <w:t>ο</w:t>
      </w:r>
      <w:r>
        <w:rPr>
          <w:rFonts w:eastAsia="Times New Roman"/>
          <w:szCs w:val="24"/>
        </w:rPr>
        <w:t xml:space="preserve">δηγία, σε συνέχεια άλλων </w:t>
      </w:r>
      <w:r>
        <w:rPr>
          <w:rFonts w:eastAsia="Times New Roman"/>
          <w:szCs w:val="24"/>
        </w:rPr>
        <w:t>ο</w:t>
      </w:r>
      <w:r>
        <w:rPr>
          <w:rFonts w:eastAsia="Times New Roman"/>
          <w:szCs w:val="24"/>
        </w:rPr>
        <w:t xml:space="preserve">δηγιών, προσπαθεί να διαμορφώσει ένα τέτοιο πλαίσιο. </w:t>
      </w:r>
    </w:p>
    <w:p w14:paraId="23B837BB" w14:textId="77777777" w:rsidR="00762968" w:rsidRDefault="006F10D4">
      <w:pPr>
        <w:spacing w:line="600" w:lineRule="auto"/>
        <w:ind w:firstLine="720"/>
        <w:jc w:val="both"/>
        <w:rPr>
          <w:rFonts w:eastAsia="Times New Roman"/>
          <w:szCs w:val="24"/>
        </w:rPr>
      </w:pPr>
      <w:r>
        <w:rPr>
          <w:rFonts w:eastAsia="Times New Roman"/>
          <w:szCs w:val="24"/>
        </w:rPr>
        <w:t>Ήθελα ακόμα να μιλήσω, ενώ εδώ διαμορφώνονται θεσμοί, για το πόσο φτωχή είναι στην πραγματικότητα η λειτουργία αυτών των θεσμών στη</w:t>
      </w:r>
      <w:r>
        <w:rPr>
          <w:rFonts w:eastAsia="Times New Roman"/>
          <w:szCs w:val="24"/>
        </w:rPr>
        <w:t>ν πατρίδα μας και για το π</w:t>
      </w:r>
      <w:r>
        <w:rPr>
          <w:rFonts w:eastAsia="Times New Roman"/>
          <w:szCs w:val="24"/>
        </w:rPr>
        <w:t>ω</w:t>
      </w:r>
      <w:r>
        <w:rPr>
          <w:rFonts w:eastAsia="Times New Roman"/>
          <w:szCs w:val="24"/>
        </w:rPr>
        <w:t>ς υπάρχουν μηχανισμοί οι οποίοι αν λειτουργούσαν, ενδεχομένως, να είχαν μια αξία, όπως είναι αυτός ο φορέας διαβουλεύσεως του άρθρου 10 με τον ιδιωτικό τομέα στην αντιμετώπιση της τρομοκρατίας, ο οποίος θα μπορούσε να παράγει απο</w:t>
      </w:r>
      <w:r>
        <w:rPr>
          <w:rFonts w:eastAsia="Times New Roman"/>
          <w:szCs w:val="24"/>
        </w:rPr>
        <w:t xml:space="preserve">τελέσματα, όπως είναι η </w:t>
      </w:r>
      <w:r>
        <w:rPr>
          <w:rFonts w:eastAsia="Times New Roman"/>
          <w:szCs w:val="24"/>
        </w:rPr>
        <w:t>ε</w:t>
      </w:r>
      <w:r>
        <w:rPr>
          <w:rFonts w:eastAsia="Times New Roman"/>
          <w:szCs w:val="24"/>
        </w:rPr>
        <w:t xml:space="preserve">πιτροπή </w:t>
      </w:r>
      <w:r>
        <w:rPr>
          <w:rFonts w:eastAsia="Times New Roman"/>
          <w:szCs w:val="24"/>
        </w:rPr>
        <w:t>σ</w:t>
      </w:r>
      <w:r>
        <w:rPr>
          <w:rFonts w:eastAsia="Times New Roman"/>
          <w:szCs w:val="24"/>
        </w:rPr>
        <w:t>τρατηγικής, η οποία ορίζεται στο άρθρο 10, έχει σπουδαία καθήκοντα, αλλά δυστυχώς τα αποτελέσματά της είναι πενιχρά.</w:t>
      </w:r>
    </w:p>
    <w:p w14:paraId="23B837BC" w14:textId="77777777" w:rsidR="00762968" w:rsidRDefault="006F10D4">
      <w:pPr>
        <w:spacing w:line="600" w:lineRule="auto"/>
        <w:ind w:firstLine="720"/>
        <w:jc w:val="both"/>
        <w:rPr>
          <w:rFonts w:eastAsia="Times New Roman"/>
          <w:szCs w:val="24"/>
        </w:rPr>
      </w:pPr>
      <w:r>
        <w:rPr>
          <w:rFonts w:eastAsia="Times New Roman"/>
          <w:szCs w:val="24"/>
        </w:rPr>
        <w:t xml:space="preserve">Ήθελα να μιλήσω για κάτι που ανέφερε ο συνάδελφος του Κομμουνιστικού Κόμματος Ελλάδος, πράγματι, για την </w:t>
      </w:r>
      <w:r>
        <w:rPr>
          <w:rFonts w:eastAsia="Times New Roman"/>
          <w:szCs w:val="24"/>
        </w:rPr>
        <w:t>ανάγκη να αντιμετωπίσουμε όχι μόνο την τρομοκρατία αλλά και τη ριζοσπαστικοποίηση και τον βίαιο εξτρεμισμό που οδηγεί στην τρομοκρατία.</w:t>
      </w:r>
    </w:p>
    <w:p w14:paraId="23B837BD" w14:textId="77777777" w:rsidR="00762968" w:rsidRDefault="006F10D4">
      <w:pPr>
        <w:spacing w:line="600" w:lineRule="auto"/>
        <w:ind w:firstLine="720"/>
        <w:jc w:val="both"/>
        <w:rPr>
          <w:rFonts w:eastAsia="Times New Roman"/>
          <w:szCs w:val="24"/>
        </w:rPr>
      </w:pPr>
      <w:r>
        <w:rPr>
          <w:rFonts w:eastAsia="Times New Roman"/>
          <w:szCs w:val="24"/>
        </w:rPr>
        <w:lastRenderedPageBreak/>
        <w:t>Ήθελα, λοιπόν, να θέσω αυτά τα ζητήματα και να δούμε τι έχει γίνει στην πατρίδα μας γι’ αυτά τα θέματα, το πώς έχουν ενσ</w:t>
      </w:r>
      <w:r>
        <w:rPr>
          <w:rFonts w:eastAsia="Times New Roman"/>
          <w:szCs w:val="24"/>
        </w:rPr>
        <w:t xml:space="preserve">ωματωθεί διεθνείς κανόνες. </w:t>
      </w:r>
    </w:p>
    <w:p w14:paraId="23B837BE" w14:textId="77777777" w:rsidR="00762968" w:rsidRDefault="006F10D4">
      <w:pPr>
        <w:spacing w:line="600" w:lineRule="auto"/>
        <w:ind w:firstLine="720"/>
        <w:jc w:val="both"/>
        <w:rPr>
          <w:rFonts w:eastAsia="Times New Roman"/>
          <w:szCs w:val="24"/>
        </w:rPr>
      </w:pPr>
      <w:r>
        <w:rPr>
          <w:rFonts w:eastAsia="Times New Roman"/>
          <w:szCs w:val="24"/>
        </w:rPr>
        <w:t>Και μια μικρή διόρθωση. Αυτό δεν είναι πολιτική της Ευρωπαϊκής Ένωσης. Είναι πολιτική του Οργανισμού Ηνωμένων Εθνών πια η φρασεολογία αυτή και η προσέγγιση αυτή.</w:t>
      </w:r>
    </w:p>
    <w:p w14:paraId="23B837BF" w14:textId="77777777" w:rsidR="00762968" w:rsidRDefault="006F10D4">
      <w:pPr>
        <w:spacing w:line="600" w:lineRule="auto"/>
        <w:ind w:firstLine="720"/>
        <w:jc w:val="both"/>
        <w:rPr>
          <w:rFonts w:eastAsia="Times New Roman"/>
          <w:szCs w:val="24"/>
        </w:rPr>
      </w:pPr>
      <w:r w:rsidRPr="00AF64EE">
        <w:rPr>
          <w:rFonts w:eastAsia="Times New Roman"/>
          <w:b/>
          <w:szCs w:val="24"/>
        </w:rPr>
        <w:t xml:space="preserve">ΑΘΑΝΑΣΙΟΣ ΒΑΡΔΑΛΗΣ: </w:t>
      </w:r>
      <w:r>
        <w:rPr>
          <w:rFonts w:eastAsia="Times New Roman"/>
          <w:szCs w:val="24"/>
        </w:rPr>
        <w:t xml:space="preserve">Το ανέφερα. </w:t>
      </w:r>
    </w:p>
    <w:p w14:paraId="23B837C0" w14:textId="77777777" w:rsidR="00762968" w:rsidRDefault="006F10D4">
      <w:pPr>
        <w:spacing w:line="600" w:lineRule="auto"/>
        <w:ind w:firstLine="720"/>
        <w:jc w:val="both"/>
        <w:rPr>
          <w:rFonts w:eastAsia="Times New Roman"/>
          <w:szCs w:val="24"/>
        </w:rPr>
      </w:pPr>
      <w:r w:rsidRPr="00AF64EE">
        <w:rPr>
          <w:rFonts w:eastAsia="Times New Roman"/>
          <w:b/>
          <w:szCs w:val="24"/>
        </w:rPr>
        <w:t xml:space="preserve">ΜΑΥΡΟΥΔΗΣ ΒΟΡΙΔΗΣ: </w:t>
      </w:r>
      <w:r>
        <w:rPr>
          <w:rFonts w:eastAsia="Times New Roman"/>
          <w:szCs w:val="24"/>
        </w:rPr>
        <w:t xml:space="preserve">Να το </w:t>
      </w:r>
      <w:r>
        <w:rPr>
          <w:rFonts w:eastAsia="Times New Roman"/>
          <w:szCs w:val="24"/>
        </w:rPr>
        <w:t>αναφέρετε χωρίς τη διόρθωση, λοιπόν, απλώς με την επισήμανση αυτή ότι είναι μια παγκόσμια πολιτική.</w:t>
      </w:r>
    </w:p>
    <w:p w14:paraId="23B837C1" w14:textId="77777777" w:rsidR="00762968" w:rsidRDefault="006F10D4">
      <w:pPr>
        <w:spacing w:line="600" w:lineRule="auto"/>
        <w:ind w:firstLine="720"/>
        <w:jc w:val="both"/>
        <w:rPr>
          <w:rFonts w:eastAsia="Times New Roman"/>
          <w:szCs w:val="24"/>
        </w:rPr>
      </w:pPr>
      <w:r>
        <w:rPr>
          <w:rFonts w:eastAsia="Times New Roman"/>
          <w:szCs w:val="24"/>
        </w:rPr>
        <w:t>Ήθελα να μιλήσω γι’ αυτά τα οποία βρίσκω σπουδαία και μεγάλα ζητήματα. Και ήθελα ακόμα να πω το πόσο λίγα έχουν γίνει στον τόπο μας για την αντιμετώπιση της</w:t>
      </w:r>
      <w:r>
        <w:rPr>
          <w:rFonts w:eastAsia="Times New Roman"/>
          <w:szCs w:val="24"/>
        </w:rPr>
        <w:t xml:space="preserve"> τρομοκρατίας, που ακόμα βρίσκεται υπό την καταθλιπτική σκιά όχι ίσως χτυπημάτων φονταμενταλιστών, αλλά πάντως υπό την καταθλιπτική σκιά της καθημερινής βίας του εξτρεμισμού που προέρχεται από την άκρα Αριστερά και πόσο λίγα πράγματα έχουν γίνει γι’ αυτό. </w:t>
      </w:r>
    </w:p>
    <w:p w14:paraId="23B837C2" w14:textId="77777777" w:rsidR="00762968" w:rsidRDefault="006F10D4">
      <w:pPr>
        <w:spacing w:line="600" w:lineRule="auto"/>
        <w:ind w:firstLine="720"/>
        <w:jc w:val="both"/>
        <w:rPr>
          <w:rFonts w:eastAsia="Times New Roman"/>
          <w:szCs w:val="24"/>
        </w:rPr>
      </w:pPr>
      <w:r>
        <w:rPr>
          <w:rFonts w:eastAsia="Times New Roman"/>
          <w:szCs w:val="24"/>
        </w:rPr>
        <w:lastRenderedPageBreak/>
        <w:t>Ελάχιστα έχουν γίνει, ίσως τίποτα, για να αντιμετωπιστούν οι αιτίες που οδηγούν σε αυτή την καθημερινή βία</w:t>
      </w:r>
      <w:r>
        <w:rPr>
          <w:rFonts w:eastAsia="Times New Roman"/>
          <w:szCs w:val="24"/>
        </w:rPr>
        <w:t>,</w:t>
      </w:r>
      <w:r>
        <w:rPr>
          <w:rFonts w:eastAsia="Times New Roman"/>
          <w:szCs w:val="24"/>
        </w:rPr>
        <w:t xml:space="preserve"> που φαλκιδεύει τη λειτουργία της δημοκρατίας, που φαλκιδεύει τη δυνατότητα ελεύθερης έκφρασης.</w:t>
      </w:r>
    </w:p>
    <w:p w14:paraId="23B837C3" w14:textId="77777777" w:rsidR="00762968" w:rsidRDefault="006F10D4">
      <w:pPr>
        <w:spacing w:line="600" w:lineRule="auto"/>
        <w:ind w:firstLine="720"/>
        <w:jc w:val="both"/>
        <w:rPr>
          <w:rFonts w:eastAsia="Times New Roman"/>
          <w:szCs w:val="24"/>
        </w:rPr>
      </w:pPr>
      <w:r>
        <w:rPr>
          <w:rFonts w:eastAsia="Times New Roman"/>
          <w:szCs w:val="24"/>
        </w:rPr>
        <w:t xml:space="preserve">Δεν δίνεται πια η δυνατότητα να μιλήσουμε γι’ αυτά. </w:t>
      </w:r>
      <w:r>
        <w:rPr>
          <w:rFonts w:eastAsia="Times New Roman"/>
          <w:szCs w:val="24"/>
        </w:rPr>
        <w:t>Έχουμε δεσμευθεί ότι θα κρατήσουμε αυτό το τριήμερο χωρίς να ανοίξουμε τη συζήτηση γι’ αυτή την τεράστια καταστροφή. Έχουμε πει ότι θέλουμε στην παρούσα φάση</w:t>
      </w:r>
      <w:r>
        <w:rPr>
          <w:rFonts w:eastAsia="Times New Roman"/>
          <w:szCs w:val="24"/>
        </w:rPr>
        <w:t>,</w:t>
      </w:r>
      <w:r>
        <w:rPr>
          <w:rFonts w:eastAsia="Times New Roman"/>
          <w:szCs w:val="24"/>
        </w:rPr>
        <w:t xml:space="preserve"> να κρατήσουμε τις σκέψεις μας σε όλους αυτούς που έχασαν ανθρώπους, σε όλους αυτούς που χάθηκαν, </w:t>
      </w:r>
      <w:r>
        <w:rPr>
          <w:rFonts w:eastAsia="Times New Roman"/>
          <w:szCs w:val="24"/>
        </w:rPr>
        <w:t>σε όλους αυτούς που σήμερα θρηνούν σπαραχτικά, γιατί σκέφτονται τις ιστορίες που έζησαν στην καταστροφή οι φίλοι τους και οι συνάνθρωποι τους. Γιατί αυτές οι ιστορίες για πολλούς από εμάς είναι οι ιστορίες των φίλων μας, είναι οι ιστορίες των συμπολιτών μα</w:t>
      </w:r>
      <w:r>
        <w:rPr>
          <w:rFonts w:eastAsia="Times New Roman"/>
          <w:szCs w:val="24"/>
        </w:rPr>
        <w:t xml:space="preserve">ς, είναι ο φριχτός θάνατός τους μέσα σε τραγικές συνθήκες. </w:t>
      </w:r>
      <w:r w:rsidRPr="00FA3FD1">
        <w:rPr>
          <w:rFonts w:eastAsia="Times New Roman"/>
          <w:szCs w:val="24"/>
        </w:rPr>
        <w:t xml:space="preserve"> </w:t>
      </w:r>
    </w:p>
    <w:p w14:paraId="23B837C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Και όταν τις σκέφτεσαι αυτές τις ιστορίες</w:t>
      </w:r>
      <w:r>
        <w:rPr>
          <w:rFonts w:eastAsia="Times New Roman" w:cs="Times New Roman"/>
          <w:szCs w:val="24"/>
        </w:rPr>
        <w:t>,</w:t>
      </w:r>
      <w:r>
        <w:rPr>
          <w:rFonts w:eastAsia="Times New Roman" w:cs="Times New Roman"/>
          <w:szCs w:val="24"/>
        </w:rPr>
        <w:t xml:space="preserve"> δυσκολεύεσαι ακόμα και να συνεχίσεις να μιλάς, γιατί σε πνίγει η θλίψη και η αγανάκτηση και η οργή.</w:t>
      </w:r>
    </w:p>
    <w:p w14:paraId="23B837C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Είπαμε, λοιπόν, να μη μιλήσουμε για αυτά. Αλλά, ακού</w:t>
      </w:r>
      <w:r>
        <w:rPr>
          <w:rFonts w:eastAsia="Times New Roman" w:cs="Times New Roman"/>
          <w:szCs w:val="24"/>
        </w:rPr>
        <w:t>στε, κάντε μας μια χάρη από την Κυβέρνηση, κάντε μας μια χάρη και από την Κοινοβουλευτική Ομάδα του ΣΥΡΙΖΑ στη μνήμη αυτών των ανθρώπων και στην τεράστια προσπάθεια που κάνουμε να σεβαστούμε αυτό το τριήμερο τη θλίψη τους, την οδύνη τους, τον πόνο τους. Κά</w:t>
      </w:r>
      <w:r>
        <w:rPr>
          <w:rFonts w:eastAsia="Times New Roman" w:cs="Times New Roman"/>
          <w:szCs w:val="24"/>
        </w:rPr>
        <w:t>ντε μας μια χάρη! Σταματήστε να είστε αυτάρεσκοι. Να μη σας ακούμε να λέτε πόσο υποδειγματικά λειτούργησε ο κρατικός μηχανισμός. Κάντε μας μια χάρη</w:t>
      </w:r>
      <w:r>
        <w:rPr>
          <w:rFonts w:eastAsia="Times New Roman" w:cs="Times New Roman"/>
          <w:szCs w:val="24"/>
        </w:rPr>
        <w:t>.</w:t>
      </w:r>
      <w:r>
        <w:rPr>
          <w:rFonts w:eastAsia="Times New Roman" w:cs="Times New Roman"/>
          <w:szCs w:val="24"/>
        </w:rPr>
        <w:t xml:space="preserve"> Να σκύψετε και να ακούσετε και να καταλάβετε και να φανταστείτε τις στιγμές που πέρασαν αυτοί οι άνθρωποι. Να αναλογιστείτε και να είστε ταπεινοί τουλάχιστον</w:t>
      </w:r>
      <w:r>
        <w:rPr>
          <w:rFonts w:eastAsia="Times New Roman" w:cs="Times New Roman"/>
          <w:szCs w:val="24"/>
        </w:rPr>
        <w:t>,</w:t>
      </w:r>
      <w:r>
        <w:rPr>
          <w:rFonts w:eastAsia="Times New Roman" w:cs="Times New Roman"/>
          <w:szCs w:val="24"/>
        </w:rPr>
        <w:t xml:space="preserve"> αντί να ακούμε ότι λειτούργησε υποδειγματικά ο κρατικός μηχανισμός –από τον Γενικό Γραμματέα Πολ</w:t>
      </w:r>
      <w:r>
        <w:rPr>
          <w:rFonts w:eastAsia="Times New Roman" w:cs="Times New Roman"/>
          <w:szCs w:val="24"/>
        </w:rPr>
        <w:t xml:space="preserve">ιτικής Προστασίας. </w:t>
      </w:r>
    </w:p>
    <w:p w14:paraId="23B837C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Θα μιλήσουμε για τις ευθύνες. Θα μιλήσουμε για τις εγκληματικές παραλείψεις παράγραφο-παράγραφο, τη νομική διάταξη που προβλέπει την υποχρέωση και από κάτω την παράλειψή της </w:t>
      </w:r>
      <w:r>
        <w:rPr>
          <w:rFonts w:eastAsia="Times New Roman" w:cs="Times New Roman"/>
          <w:szCs w:val="24"/>
        </w:rPr>
        <w:t>κ</w:t>
      </w:r>
      <w:r>
        <w:rPr>
          <w:rFonts w:eastAsia="Times New Roman" w:cs="Times New Roman"/>
          <w:szCs w:val="24"/>
        </w:rPr>
        <w:t>αι ποιος το παρέλειψε</w:t>
      </w:r>
      <w:r>
        <w:rPr>
          <w:rFonts w:eastAsia="Times New Roman" w:cs="Times New Roman"/>
          <w:szCs w:val="24"/>
        </w:rPr>
        <w:t>.</w:t>
      </w:r>
      <w:r>
        <w:rPr>
          <w:rFonts w:eastAsia="Times New Roman" w:cs="Times New Roman"/>
          <w:szCs w:val="24"/>
        </w:rPr>
        <w:t xml:space="preserve"> Όχι γενικά. Δεν θα κάνουμε θεσμικές συ</w:t>
      </w:r>
      <w:r>
        <w:rPr>
          <w:rFonts w:eastAsia="Times New Roman" w:cs="Times New Roman"/>
          <w:szCs w:val="24"/>
        </w:rPr>
        <w:t xml:space="preserve">ζητήσεις. Δεν θα μιλήσουμε για το θεσμικό πλαίσιο </w:t>
      </w:r>
      <w:r>
        <w:rPr>
          <w:rFonts w:eastAsia="Times New Roman" w:cs="Times New Roman"/>
          <w:szCs w:val="24"/>
        </w:rPr>
        <w:lastRenderedPageBreak/>
        <w:t xml:space="preserve">και το αν αυτό είναι καλό ή κακό και πώς μπορεί γενικώς να βελτιωθεί. Θα μιλήσουμε για τις εγκυκλίους που εσείς βγάλατε και που προβλέπουν λεπτομερώς τι πρέπει να κάνει ο καθένας. </w:t>
      </w:r>
    </w:p>
    <w:p w14:paraId="23B837C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Θα μιλήσουμε όχι για να κ</w:t>
      </w:r>
      <w:r>
        <w:rPr>
          <w:rFonts w:eastAsia="Times New Roman" w:cs="Times New Roman"/>
          <w:szCs w:val="24"/>
        </w:rPr>
        <w:t>άνουμε μια στείρα πολιτική αντιδικία, γιατί πάνω σε αυτούς τους δεκάδες νεκρούς, στους αγνοούμενους, στους εκατοντάδες τραυματίες δεν υπάρχει μικροπολιτική. Ο καταλογισμός ευθυνών δεν είναι μικροπολιτική. Η ανάληψη της ατομικής ευθύνης δεν είναι μικροπολιτ</w:t>
      </w:r>
      <w:r>
        <w:rPr>
          <w:rFonts w:eastAsia="Times New Roman" w:cs="Times New Roman"/>
          <w:szCs w:val="24"/>
        </w:rPr>
        <w:t xml:space="preserve">ική. Η σωστή λειτουργία του κρατικού μηχανισμού -και αυτό δεν είναι απρόσωπο, είναι πρόσωπα, άνθρωποι που στελεχώνουν τον κρατικό μηχανισμό και πρέπει να κάνουν τη δουλειά τους- δεν είναι μικροπολιτική. Θα μιλήσουμε για όλα αυτά. </w:t>
      </w:r>
    </w:p>
    <w:p w14:paraId="23B837C8" w14:textId="77777777" w:rsidR="00762968" w:rsidRDefault="006F10D4">
      <w:pPr>
        <w:spacing w:line="600" w:lineRule="auto"/>
        <w:ind w:firstLine="720"/>
        <w:jc w:val="both"/>
        <w:rPr>
          <w:rFonts w:eastAsia="Times New Roman" w:cs="Times New Roman"/>
          <w:szCs w:val="24"/>
        </w:rPr>
      </w:pPr>
      <w:r w:rsidRPr="00DD1089">
        <w:rPr>
          <w:rFonts w:eastAsia="Times New Roman" w:cs="Times New Roman"/>
          <w:b/>
          <w:szCs w:val="24"/>
        </w:rPr>
        <w:t>ΠΡΟΕΔΡΕΥΩΝ (Σπυρίδων Λυκο</w:t>
      </w:r>
      <w:r w:rsidRPr="00DD1089">
        <w:rPr>
          <w:rFonts w:eastAsia="Times New Roman" w:cs="Times New Roman"/>
          <w:b/>
          <w:szCs w:val="24"/>
        </w:rPr>
        <w:t>ύδης):</w:t>
      </w:r>
      <w:r>
        <w:rPr>
          <w:rFonts w:eastAsia="Times New Roman" w:cs="Times New Roman"/>
          <w:szCs w:val="24"/>
        </w:rPr>
        <w:t xml:space="preserve"> Παρακαλώ, κύριε συνάδελφε, ολοκληρώστε.</w:t>
      </w:r>
    </w:p>
    <w:p w14:paraId="23B837C9" w14:textId="77777777" w:rsidR="00762968" w:rsidRDefault="006F10D4">
      <w:pPr>
        <w:spacing w:line="600" w:lineRule="auto"/>
        <w:ind w:firstLine="720"/>
        <w:jc w:val="both"/>
        <w:rPr>
          <w:rFonts w:eastAsia="Times New Roman" w:cs="Times New Roman"/>
          <w:szCs w:val="24"/>
        </w:rPr>
      </w:pPr>
      <w:r w:rsidRPr="00DD1089">
        <w:rPr>
          <w:rFonts w:eastAsia="Times New Roman" w:cs="Times New Roman"/>
          <w:b/>
          <w:szCs w:val="24"/>
        </w:rPr>
        <w:t>ΜΑΥΡΟΥΔΗΣ ΒΟΡΙΔΗΣ:</w:t>
      </w:r>
      <w:r>
        <w:rPr>
          <w:rFonts w:eastAsia="Times New Roman" w:cs="Times New Roman"/>
          <w:szCs w:val="24"/>
        </w:rPr>
        <w:t xml:space="preserve"> Θα μιλήσουμε από αύριο, κύριε Πρόεδρε, και θα είμαστε εξαιρετικά αναλυτικοί</w:t>
      </w:r>
      <w:r>
        <w:rPr>
          <w:rFonts w:eastAsia="Times New Roman" w:cs="Times New Roman"/>
          <w:szCs w:val="24"/>
        </w:rPr>
        <w:t>,</w:t>
      </w:r>
      <w:r>
        <w:rPr>
          <w:rFonts w:eastAsia="Times New Roman" w:cs="Times New Roman"/>
          <w:szCs w:val="24"/>
        </w:rPr>
        <w:t xml:space="preserve"> ώστε τα θρασίμια της πολιτικής να πάνε στη θέση τους.</w:t>
      </w:r>
    </w:p>
    <w:p w14:paraId="23B837CA" w14:textId="77777777" w:rsidR="00762968" w:rsidRDefault="006F10D4">
      <w:pPr>
        <w:spacing w:line="600" w:lineRule="auto"/>
        <w:ind w:firstLine="720"/>
        <w:jc w:val="both"/>
        <w:rPr>
          <w:rFonts w:eastAsia="Times New Roman" w:cs="Times New Roman"/>
          <w:szCs w:val="24"/>
        </w:rPr>
      </w:pPr>
      <w:r w:rsidRPr="00DD1089">
        <w:rPr>
          <w:rFonts w:eastAsia="Times New Roman" w:cs="Times New Roman"/>
          <w:b/>
          <w:szCs w:val="24"/>
        </w:rPr>
        <w:lastRenderedPageBreak/>
        <w:t>ΧΡΗΣΤΟΣ ΜΑΝΤΑΣ:</w:t>
      </w:r>
      <w:r>
        <w:rPr>
          <w:rFonts w:eastAsia="Times New Roman" w:cs="Times New Roman"/>
          <w:szCs w:val="24"/>
        </w:rPr>
        <w:t xml:space="preserve"> Αυτό δεν επιτρέπεται, κύριε Πρόεδρε. «Τα θρ</w:t>
      </w:r>
      <w:r>
        <w:rPr>
          <w:rFonts w:eastAsia="Times New Roman" w:cs="Times New Roman"/>
          <w:szCs w:val="24"/>
        </w:rPr>
        <w:t>ασίμια»;</w:t>
      </w:r>
    </w:p>
    <w:p w14:paraId="23B837CB" w14:textId="77777777" w:rsidR="00762968" w:rsidRDefault="006F10D4">
      <w:pPr>
        <w:spacing w:line="600" w:lineRule="auto"/>
        <w:ind w:firstLine="720"/>
        <w:jc w:val="both"/>
        <w:rPr>
          <w:rFonts w:eastAsia="Times New Roman" w:cs="Times New Roman"/>
          <w:szCs w:val="24"/>
        </w:rPr>
      </w:pPr>
      <w:r w:rsidRPr="00DD1089">
        <w:rPr>
          <w:rFonts w:eastAsia="Times New Roman" w:cs="Times New Roman"/>
          <w:b/>
          <w:szCs w:val="24"/>
        </w:rPr>
        <w:t>ΠΡΟΕΔΡΕΥΩΝ (Σπυρίδων Λυκούδης):</w:t>
      </w:r>
      <w:r>
        <w:rPr>
          <w:rFonts w:eastAsia="Times New Roman" w:cs="Times New Roman"/>
          <w:szCs w:val="24"/>
        </w:rPr>
        <w:t xml:space="preserve"> «Τα θρασίμια της πολιτικής». Είναι μια οξύτατη φράση, αλλά ύβρ</w:t>
      </w:r>
      <w:r>
        <w:rPr>
          <w:rFonts w:eastAsia="Times New Roman" w:cs="Times New Roman"/>
          <w:szCs w:val="24"/>
        </w:rPr>
        <w:t>ι</w:t>
      </w:r>
      <w:r>
        <w:rPr>
          <w:rFonts w:eastAsia="Times New Roman" w:cs="Times New Roman"/>
          <w:szCs w:val="24"/>
        </w:rPr>
        <w:t>ς δεν είναι. Τι να κάνουμε τώρα;</w:t>
      </w:r>
    </w:p>
    <w:p w14:paraId="23B837CC" w14:textId="77777777" w:rsidR="00762968" w:rsidRDefault="006F10D4">
      <w:pPr>
        <w:spacing w:line="600" w:lineRule="auto"/>
        <w:ind w:firstLine="720"/>
        <w:jc w:val="both"/>
        <w:rPr>
          <w:rFonts w:eastAsia="Times New Roman" w:cs="Times New Roman"/>
          <w:szCs w:val="24"/>
        </w:rPr>
      </w:pPr>
      <w:r w:rsidRPr="000334BA">
        <w:rPr>
          <w:rFonts w:eastAsia="Times New Roman" w:cs="Times New Roman"/>
          <w:b/>
          <w:szCs w:val="24"/>
        </w:rPr>
        <w:t>ΜΑΥΡΟΥΔΗΣ ΒΟΡΙΔΗΣ:</w:t>
      </w:r>
      <w:r>
        <w:rPr>
          <w:rFonts w:eastAsia="Times New Roman" w:cs="Times New Roman"/>
          <w:szCs w:val="24"/>
        </w:rPr>
        <w:t xml:space="preserve"> Κύριε Μαντά, αναγνωρίζετε τον εαυτό σας σε αυτό;</w:t>
      </w:r>
    </w:p>
    <w:p w14:paraId="23B837CD" w14:textId="77777777" w:rsidR="00762968" w:rsidRDefault="006F10D4">
      <w:pPr>
        <w:spacing w:line="600" w:lineRule="auto"/>
        <w:ind w:firstLine="720"/>
        <w:jc w:val="both"/>
        <w:rPr>
          <w:rFonts w:eastAsia="Times New Roman" w:cs="Times New Roman"/>
          <w:szCs w:val="24"/>
        </w:rPr>
      </w:pPr>
      <w:r w:rsidRPr="000334BA">
        <w:rPr>
          <w:rFonts w:eastAsia="Times New Roman" w:cs="Times New Roman"/>
          <w:b/>
          <w:szCs w:val="24"/>
        </w:rPr>
        <w:t>ΧΡΗΣΤΟΣ ΜΑΝΤΑΣ:</w:t>
      </w:r>
      <w:r>
        <w:rPr>
          <w:rFonts w:eastAsia="Times New Roman" w:cs="Times New Roman"/>
          <w:szCs w:val="24"/>
        </w:rPr>
        <w:t xml:space="preserve"> Είσαι κυνικός και αγενής. Μόνο αυτό</w:t>
      </w:r>
      <w:r>
        <w:rPr>
          <w:rFonts w:eastAsia="Times New Roman" w:cs="Times New Roman"/>
          <w:szCs w:val="24"/>
        </w:rPr>
        <w:t xml:space="preserve"> σου λέω.</w:t>
      </w:r>
    </w:p>
    <w:p w14:paraId="23B837C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Είπαμε να κρατήσουμε ένα επίπεδο αυτό το τριήμερο και μέχρι σήμερα έχει πάει εξαιρετικά αυτό το τριήμερο από άποψη τουλάχιστον τακτ και διακριτικότητας. Ας το κρατήσουμε.</w:t>
      </w:r>
    </w:p>
    <w:p w14:paraId="23B837CF" w14:textId="77777777" w:rsidR="00762968" w:rsidRDefault="006F10D4">
      <w:pPr>
        <w:spacing w:line="600" w:lineRule="auto"/>
        <w:ind w:firstLine="720"/>
        <w:jc w:val="both"/>
        <w:rPr>
          <w:rFonts w:eastAsia="Times New Roman" w:cs="Times New Roman"/>
          <w:szCs w:val="24"/>
        </w:rPr>
      </w:pPr>
      <w:r w:rsidRPr="00DD1089">
        <w:rPr>
          <w:rFonts w:eastAsia="Times New Roman" w:cs="Times New Roman"/>
          <w:b/>
          <w:szCs w:val="24"/>
        </w:rPr>
        <w:t>ΧΡΗΣΤΟΣ ΜΑΝΤΑΣ:</w:t>
      </w:r>
      <w:r>
        <w:rPr>
          <w:rFonts w:eastAsia="Times New Roman" w:cs="Times New Roman"/>
          <w:szCs w:val="24"/>
        </w:rPr>
        <w:t xml:space="preserve"> Σε μένα μιλάτε;</w:t>
      </w:r>
    </w:p>
    <w:p w14:paraId="23B837D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(Σπυρίδων Λυκούδης):</w:t>
      </w:r>
      <w:r>
        <w:rPr>
          <w:rFonts w:eastAsia="Times New Roman" w:cs="Times New Roman"/>
          <w:szCs w:val="24"/>
        </w:rPr>
        <w:t xml:space="preserve"> Δεν το λέω σε εσάς, κύριε Μαντά. </w:t>
      </w:r>
    </w:p>
    <w:p w14:paraId="23B837D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Είναι αναμφισβήτητο ότι στην τελευταία του φράση ο κ. Βορίδης ξέφυγε. Εντάξει ήταν η τελευταία φράση. Τι να κάνουμε;</w:t>
      </w:r>
    </w:p>
    <w:p w14:paraId="23B837D2" w14:textId="77777777" w:rsidR="00762968" w:rsidRDefault="006F10D4">
      <w:pPr>
        <w:spacing w:line="600" w:lineRule="auto"/>
        <w:ind w:firstLine="720"/>
        <w:jc w:val="both"/>
        <w:rPr>
          <w:rFonts w:eastAsia="Times New Roman" w:cs="Times New Roman"/>
          <w:szCs w:val="24"/>
        </w:rPr>
      </w:pPr>
      <w:r w:rsidRPr="00DD1089">
        <w:rPr>
          <w:rFonts w:eastAsia="Times New Roman" w:cs="Times New Roman"/>
          <w:b/>
          <w:szCs w:val="24"/>
        </w:rPr>
        <w:t>ΜΑΥΡΟΥΔΗΣ ΒΟΡΙΔΗΣ:</w:t>
      </w:r>
      <w:r>
        <w:rPr>
          <w:rFonts w:eastAsia="Times New Roman" w:cs="Times New Roman"/>
          <w:szCs w:val="24"/>
        </w:rPr>
        <w:t xml:space="preserve"> Αν κάποιος αισθάνεται ότι έχει θιγεί προσωπικά, να πάρει τον λόγο</w:t>
      </w:r>
      <w:r>
        <w:rPr>
          <w:rFonts w:eastAsia="Times New Roman" w:cs="Times New Roman"/>
          <w:szCs w:val="24"/>
        </w:rPr>
        <w:t>.</w:t>
      </w:r>
    </w:p>
    <w:p w14:paraId="23B837D3" w14:textId="77777777" w:rsidR="00762968" w:rsidRDefault="006F10D4">
      <w:pPr>
        <w:spacing w:line="600" w:lineRule="auto"/>
        <w:ind w:firstLine="720"/>
        <w:jc w:val="both"/>
        <w:rPr>
          <w:rFonts w:eastAsia="Times New Roman" w:cs="Times New Roman"/>
          <w:szCs w:val="24"/>
        </w:rPr>
      </w:pPr>
      <w:r w:rsidRPr="000334BA">
        <w:rPr>
          <w:rFonts w:eastAsia="Times New Roman" w:cs="Times New Roman"/>
          <w:b/>
          <w:szCs w:val="24"/>
        </w:rPr>
        <w:t>ΓΕΡΑΣΙΜΟΣ</w:t>
      </w:r>
      <w:r>
        <w:rPr>
          <w:rFonts w:eastAsia="Times New Roman" w:cs="Times New Roman"/>
          <w:b/>
          <w:szCs w:val="24"/>
        </w:rPr>
        <w:t xml:space="preserve"> (ΜΑΚΗΣ)</w:t>
      </w:r>
      <w:r w:rsidRPr="000334BA">
        <w:rPr>
          <w:rFonts w:eastAsia="Times New Roman" w:cs="Times New Roman"/>
          <w:b/>
          <w:szCs w:val="24"/>
        </w:rPr>
        <w:t xml:space="preserve"> ΜΠΑΛΑΟΥΡΑΣ:</w:t>
      </w:r>
      <w:r>
        <w:rPr>
          <w:rFonts w:eastAsia="Times New Roman" w:cs="Times New Roman"/>
          <w:szCs w:val="24"/>
        </w:rPr>
        <w:t xml:space="preserve"> Δεν είναι φρασεολογία αυτή.</w:t>
      </w:r>
    </w:p>
    <w:p w14:paraId="23B837D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Βορίδη, ξεφύγατε στην τελευταία φράση. Το ξέρετε.</w:t>
      </w:r>
    </w:p>
    <w:p w14:paraId="23B837D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Τον λόγο έχει ο κ. Κασιδιάρης.</w:t>
      </w:r>
    </w:p>
    <w:p w14:paraId="23B837D6" w14:textId="77777777" w:rsidR="00762968" w:rsidRDefault="006F10D4">
      <w:pPr>
        <w:spacing w:line="600" w:lineRule="auto"/>
        <w:ind w:firstLine="720"/>
        <w:jc w:val="both"/>
        <w:rPr>
          <w:rFonts w:eastAsia="Times New Roman" w:cs="Times New Roman"/>
          <w:szCs w:val="24"/>
        </w:rPr>
      </w:pPr>
      <w:r w:rsidRPr="0035531C">
        <w:rPr>
          <w:rFonts w:eastAsia="Times New Roman" w:cs="Times New Roman"/>
          <w:b/>
          <w:szCs w:val="24"/>
        </w:rPr>
        <w:t>ΗΛΙΑΣ ΚΑΣΙΔΙΑΡΗΣ:</w:t>
      </w:r>
      <w:r>
        <w:rPr>
          <w:rFonts w:eastAsia="Times New Roman" w:cs="Times New Roman"/>
          <w:szCs w:val="24"/>
        </w:rPr>
        <w:t xml:space="preserve"> Αυτή τη στιγμή με τον πλέον τραγικό με τον πλέον δραματικό </w:t>
      </w:r>
      <w:r>
        <w:rPr>
          <w:rFonts w:eastAsia="Times New Roman" w:cs="Times New Roman"/>
          <w:szCs w:val="24"/>
        </w:rPr>
        <w:t xml:space="preserve">τρόπο έχει αναδειχθεί μία σκληρή πραγματικότητα στην Ελλάδα, δηλαδή ότι δεν υπάρχει κράτος, δεν υπάρχει κρατικός μηχανισμός, δεν υπάρχει Κυβέρνηση, δεν υπάρχουν υπηρεσίες, δεν υπάρχουν δήμοι και περιφέρειες, ο πολίτης είναι </w:t>
      </w:r>
      <w:proofErr w:type="spellStart"/>
      <w:r>
        <w:rPr>
          <w:rFonts w:eastAsia="Times New Roman" w:cs="Times New Roman"/>
          <w:szCs w:val="24"/>
        </w:rPr>
        <w:t>αφημένος</w:t>
      </w:r>
      <w:proofErr w:type="spellEnd"/>
      <w:r>
        <w:rPr>
          <w:rFonts w:eastAsia="Times New Roman" w:cs="Times New Roman"/>
          <w:szCs w:val="24"/>
        </w:rPr>
        <w:t xml:space="preserve"> στη μαύρη του μοίρα, εί</w:t>
      </w:r>
      <w:r>
        <w:rPr>
          <w:rFonts w:eastAsia="Times New Roman" w:cs="Times New Roman"/>
          <w:szCs w:val="24"/>
        </w:rPr>
        <w:t>ναι παρατημένος.</w:t>
      </w:r>
    </w:p>
    <w:p w14:paraId="23B837D7"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 xml:space="preserve">Και την ίδια ώρα τολμούν να έρχονται εδώ μέσα αυτοί οι υπερφίαλοι παράγοντες που παριστάνουν τους κυβερνώντες και </w:t>
      </w:r>
      <w:r>
        <w:rPr>
          <w:rFonts w:eastAsia="Times New Roman" w:cs="Times New Roman"/>
          <w:szCs w:val="24"/>
        </w:rPr>
        <w:lastRenderedPageBreak/>
        <w:t xml:space="preserve">φέρνουν τροπολογίες για να παίρνουν περισσότερα λεφτά οι κρατικοδίαιτοι, χρυσοπληρωμένοι στις ΔΕΚΟ. </w:t>
      </w:r>
    </w:p>
    <w:p w14:paraId="23B837D8"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 xml:space="preserve">Εγώ θα καταθέσω εδώ </w:t>
      </w:r>
      <w:r>
        <w:rPr>
          <w:rFonts w:eastAsia="Times New Roman" w:cs="Times New Roman"/>
          <w:szCs w:val="24"/>
        </w:rPr>
        <w:t>κάποια στοιχεία -έχω υποχρέωση έναντι του έθνους- που η Χρυσή Αυγή τα έχει παρουσιάσει πολύ πριν θρηνήσουμε θύματα, πολύ πριν την τελευταία τραγωδία: Διακόσια πενήντα πυροσβεστικά οχήματα είναι κατασκευής σαράντα ετών, επτακόσια πυροσβεστικά οχήματα που δρ</w:t>
      </w:r>
      <w:r>
        <w:rPr>
          <w:rFonts w:eastAsia="Times New Roman" w:cs="Times New Roman"/>
          <w:szCs w:val="24"/>
        </w:rPr>
        <w:t>ουν στην Ελλάδα</w:t>
      </w:r>
      <w:r>
        <w:rPr>
          <w:rFonts w:eastAsia="Times New Roman" w:cs="Times New Roman"/>
          <w:szCs w:val="24"/>
        </w:rPr>
        <w:t>,</w:t>
      </w:r>
      <w:r>
        <w:rPr>
          <w:rFonts w:eastAsia="Times New Roman" w:cs="Times New Roman"/>
          <w:szCs w:val="24"/>
        </w:rPr>
        <w:t xml:space="preserve"> είναι κατασκευής είκοσι και τριάντα ετών. Σχεδόν το 20% από τον στόλο των πυροσβεστικών οχημάτων είναι σε ακινησία λόγω βλαβών και ελλείψεως ανταλλακτικών. Χίλιοι πυροσβέστες δεν υπηρετούν εκεί που θα έπρεπε να βρίσκονται στις υπηρεσιακές </w:t>
      </w:r>
      <w:r>
        <w:rPr>
          <w:rFonts w:eastAsia="Times New Roman" w:cs="Times New Roman"/>
          <w:szCs w:val="24"/>
        </w:rPr>
        <w:t xml:space="preserve">τους θέσεις, στα δάση, εκεί που υπάρχουν πυρκαγιές. Οι επτακόσιοι είναι στην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xml:space="preserve"> και δουλεύουν για τους Γερμανούς και οι τριακόσιοι είναι στις εθνικές οδούς και δουλεύουν για τους εργολάβους. Και είχε πάρει τη θλιβερή πρωτοβουλία στις 16 Ιουλίου 2018</w:t>
      </w:r>
      <w:r>
        <w:rPr>
          <w:rFonts w:eastAsia="Times New Roman" w:cs="Times New Roman"/>
          <w:szCs w:val="24"/>
        </w:rPr>
        <w:t xml:space="preserve"> ο </w:t>
      </w:r>
      <w:proofErr w:type="spellStart"/>
      <w:r>
        <w:rPr>
          <w:rFonts w:eastAsia="Times New Roman" w:cs="Times New Roman"/>
          <w:szCs w:val="24"/>
        </w:rPr>
        <w:t>Τόσκας</w:t>
      </w:r>
      <w:proofErr w:type="spellEnd"/>
      <w:r>
        <w:rPr>
          <w:rFonts w:eastAsia="Times New Roman" w:cs="Times New Roman"/>
          <w:szCs w:val="24"/>
        </w:rPr>
        <w:t>,</w:t>
      </w:r>
      <w:r>
        <w:rPr>
          <w:rFonts w:eastAsia="Times New Roman" w:cs="Times New Roman"/>
          <w:szCs w:val="24"/>
        </w:rPr>
        <w:t xml:space="preserve"> να στείλει και πυροσβεστικά οχήματα στην Αλβανία.</w:t>
      </w:r>
    </w:p>
    <w:p w14:paraId="23B837D9"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 xml:space="preserve">Αυτά όλα τα αίσχη προ της τραγωδίας. Τι έγινε μετά την τραγωδία; Εκεί αναδείχθηκε η απόλυτη αθλιότητα αυτών που </w:t>
      </w:r>
      <w:r>
        <w:rPr>
          <w:rFonts w:eastAsia="Times New Roman" w:cs="Times New Roman"/>
          <w:szCs w:val="24"/>
        </w:rPr>
        <w:lastRenderedPageBreak/>
        <w:t>σήμερα παριστάνουν την Κυβέρνηση της Ελλάδος. Εμφανίζονται στα κανάλια με αμετροέπε</w:t>
      </w:r>
      <w:r>
        <w:rPr>
          <w:rFonts w:eastAsia="Times New Roman" w:cs="Times New Roman"/>
          <w:szCs w:val="24"/>
        </w:rPr>
        <w:t xml:space="preserve">ια. Εμφανίζεται ένας </w:t>
      </w:r>
      <w:proofErr w:type="spellStart"/>
      <w:r>
        <w:rPr>
          <w:rFonts w:eastAsia="Times New Roman" w:cs="Times New Roman"/>
          <w:szCs w:val="24"/>
        </w:rPr>
        <w:t>παλιοπασόκος</w:t>
      </w:r>
      <w:proofErr w:type="spellEnd"/>
      <w:r>
        <w:rPr>
          <w:rFonts w:eastAsia="Times New Roman" w:cs="Times New Roman"/>
          <w:szCs w:val="24"/>
        </w:rPr>
        <w:t>, που σήμερα είναι Υπουργός του ΣΥΡΙΖΑ, και λέει: «Μην υπερβάλλετε. Πόσοι είναι; Είναι μικρός ο αριθμός των αγνοουμένων.»</w:t>
      </w:r>
    </w:p>
    <w:p w14:paraId="23B837DA" w14:textId="77777777" w:rsidR="00762968" w:rsidRDefault="006F10D4">
      <w:pPr>
        <w:spacing w:line="600" w:lineRule="auto"/>
        <w:ind w:firstLine="720"/>
        <w:contextualSpacing/>
        <w:jc w:val="both"/>
        <w:rPr>
          <w:rFonts w:eastAsia="Times New Roman" w:cs="Times New Roman"/>
          <w:szCs w:val="24"/>
        </w:rPr>
      </w:pPr>
      <w:r w:rsidRPr="00CC4E04">
        <w:rPr>
          <w:rFonts w:eastAsia="Times New Roman" w:cs="Times New Roman"/>
          <w:szCs w:val="24"/>
        </w:rPr>
        <w:t xml:space="preserve">Εμφανίζεται ένας άλλος που παριστάνει τον Υπουργό, που θα έπρεπε να έχει παρέμβει </w:t>
      </w:r>
      <w:r>
        <w:rPr>
          <w:rFonts w:eastAsia="Times New Roman" w:cs="Times New Roman"/>
          <w:szCs w:val="24"/>
        </w:rPr>
        <w:t>ε</w:t>
      </w:r>
      <w:r w:rsidRPr="00CC4E04">
        <w:rPr>
          <w:rFonts w:eastAsia="Times New Roman" w:cs="Times New Roman"/>
          <w:szCs w:val="24"/>
        </w:rPr>
        <w:t>ισαγγελέας επί τόπ</w:t>
      </w:r>
      <w:r w:rsidRPr="00CC4E04">
        <w:rPr>
          <w:rFonts w:eastAsia="Times New Roman" w:cs="Times New Roman"/>
          <w:szCs w:val="24"/>
        </w:rPr>
        <w:t>ου για το αδίκημα της περιύβρισης νεκρών, και λέει ότι δεν υπάρχουν νεκροί</w:t>
      </w:r>
      <w:r>
        <w:rPr>
          <w:rFonts w:eastAsia="Times New Roman" w:cs="Times New Roman"/>
          <w:szCs w:val="24"/>
        </w:rPr>
        <w:t xml:space="preserve"> ότι όλους αυτούς τους έχουν δημιουργήσει τα κανάλια. </w:t>
      </w:r>
    </w:p>
    <w:p w14:paraId="23B837DB"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Επειδή ήμασταν από την πρώτη στιγμή μέσα στα γεγονότα, ξέραμε και ξέρατε και οι πάντες γνώριζαν ότι ο αριθμός των νεκρών μπορεί</w:t>
      </w:r>
      <w:r>
        <w:rPr>
          <w:rFonts w:eastAsia="Times New Roman" w:cs="Times New Roman"/>
          <w:szCs w:val="24"/>
        </w:rPr>
        <w:t xml:space="preserve"> να ξεπερνά τους εκατό. Και όταν τα κανάλια και η ΕΡΤ, η αιχμή της </w:t>
      </w:r>
      <w:proofErr w:type="spellStart"/>
      <w:r>
        <w:rPr>
          <w:rFonts w:eastAsia="Times New Roman" w:cs="Times New Roman"/>
          <w:szCs w:val="24"/>
        </w:rPr>
        <w:t>συριζαϊκής</w:t>
      </w:r>
      <w:proofErr w:type="spellEnd"/>
      <w:r>
        <w:rPr>
          <w:rFonts w:eastAsia="Times New Roman" w:cs="Times New Roman"/>
          <w:szCs w:val="24"/>
        </w:rPr>
        <w:t xml:space="preserve"> προπαγάνδας</w:t>
      </w:r>
      <w:r>
        <w:rPr>
          <w:rFonts w:eastAsia="Times New Roman" w:cs="Times New Roman"/>
          <w:szCs w:val="24"/>
        </w:rPr>
        <w:t>,</w:t>
      </w:r>
      <w:r>
        <w:rPr>
          <w:rFonts w:eastAsia="Times New Roman" w:cs="Times New Roman"/>
          <w:szCs w:val="24"/>
        </w:rPr>
        <w:t xml:space="preserve"> έλεγε ψέματα για να βγάλει τον Τσίπρα να κάνει σόου και διαγγέλματα, την ίδια ακριβώς ώρα ήμασταν στο </w:t>
      </w:r>
      <w:r>
        <w:rPr>
          <w:rFonts w:eastAsia="Times New Roman" w:cs="Times New Roman"/>
          <w:szCs w:val="24"/>
        </w:rPr>
        <w:t>ν</w:t>
      </w:r>
      <w:r>
        <w:rPr>
          <w:rFonts w:eastAsia="Times New Roman" w:cs="Times New Roman"/>
          <w:szCs w:val="24"/>
        </w:rPr>
        <w:t>οσοκομείο πάνω από την διασταύρωση της Ραφήνας, μιλάγαμε με το</w:t>
      </w:r>
      <w:r>
        <w:rPr>
          <w:rFonts w:eastAsia="Times New Roman" w:cs="Times New Roman"/>
          <w:szCs w:val="24"/>
        </w:rPr>
        <w:t xml:space="preserve">υς </w:t>
      </w:r>
      <w:r>
        <w:rPr>
          <w:rFonts w:eastAsia="Times New Roman" w:cs="Times New Roman"/>
          <w:szCs w:val="24"/>
        </w:rPr>
        <w:t>γιατ</w:t>
      </w:r>
      <w:r>
        <w:rPr>
          <w:rFonts w:eastAsia="Times New Roman" w:cs="Times New Roman"/>
          <w:szCs w:val="24"/>
        </w:rPr>
        <w:t xml:space="preserve">ρούς, τους ρωτούσαμε αν οι νεκροί ξεπερνούν τους είκοσι και μας έλεγαν ότι είναι πολύ περισσότεροι. Ήταν γνωστό. Η τραγικότητα των στιγμών και των </w:t>
      </w:r>
      <w:r>
        <w:rPr>
          <w:rFonts w:eastAsia="Times New Roman" w:cs="Times New Roman"/>
          <w:szCs w:val="24"/>
        </w:rPr>
        <w:lastRenderedPageBreak/>
        <w:t xml:space="preserve">συμβάντων ήταν γνωστή σε όλους και εσείς κάνατε μια άθλια τηλεοπτική προπαγάνδα. </w:t>
      </w:r>
    </w:p>
    <w:p w14:paraId="23B837DC"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Μιλούσε ο Τσίπρας γι</w:t>
      </w:r>
      <w:r>
        <w:rPr>
          <w:rFonts w:eastAsia="Times New Roman" w:cs="Times New Roman"/>
          <w:szCs w:val="24"/>
        </w:rPr>
        <w:t>α ασύμμετρο φαινόμενο, προκαλώντας όχι μόνο την κοινή λογική αλλά και την μνήμη των συμπολιτών μας. Ασύμμετρη είναι η ανικανότητα και η βλακεία που δέρνει αυτή την Κυβέρνηση. Και βγαίνει την επόμενη μέρα ο Καμμένος -άλλο σόου!- με ψέματα και λέει ότι είχαμ</w:t>
      </w:r>
      <w:r>
        <w:rPr>
          <w:rFonts w:eastAsia="Times New Roman" w:cs="Times New Roman"/>
          <w:szCs w:val="24"/>
        </w:rPr>
        <w:t>ε σαράντα πέντε εστίες στο σημείο από όπου ξεκίνησε η πυρκαγιά. Άρα μιλάει στην ουσία για άρτια οργανωμένο σχέδιο, από άρτια οργανωμένη επιχειρησιακή ομάδα εμπρηστών. Σαράντα πέντε εστίες –λέει- εκεί που ξεκίνησε η πυρκαγιά! Και τον ρωτάνε: Άρα είχαμε εμπρ</w:t>
      </w:r>
      <w:r>
        <w:rPr>
          <w:rFonts w:eastAsia="Times New Roman" w:cs="Times New Roman"/>
          <w:szCs w:val="24"/>
        </w:rPr>
        <w:t xml:space="preserve">ησμό; Και απαντάει ότι όχι, αυτό δεν μπορούμε να το πούμε. </w:t>
      </w:r>
    </w:p>
    <w:p w14:paraId="23B837DD"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Αυτή η κοροϊδία, αυτές οι γελοιότητες που έχουν ειπωθεί από παράγοντες που</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είναι Υπουργοί σήμερα στην Ελλάδα -και γι’ αυτό η Ελλάδα έχει φτάσει σε αυτό το άθλιο σημείο, να πεθαίνει κόσμ</w:t>
      </w:r>
      <w:r>
        <w:rPr>
          <w:rFonts w:eastAsia="Times New Roman" w:cs="Times New Roman"/>
          <w:szCs w:val="24"/>
        </w:rPr>
        <w:t>ος αβοήθητος- πρέπει να σταματήσουν.</w:t>
      </w:r>
    </w:p>
    <w:p w14:paraId="23B837DE"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Τι συνέβη; Από αυτοψία που διενήργησε η Χρυσή Αυγή και</w:t>
      </w:r>
      <w:r>
        <w:rPr>
          <w:rFonts w:eastAsia="Times New Roman" w:cs="Times New Roman"/>
          <w:szCs w:val="24"/>
        </w:rPr>
        <w:t>,</w:t>
      </w:r>
      <w:r>
        <w:rPr>
          <w:rFonts w:eastAsia="Times New Roman" w:cs="Times New Roman"/>
          <w:szCs w:val="24"/>
        </w:rPr>
        <w:t xml:space="preserve"> βεβαίως, από μαρτυρίες κατοίκων, αυτό που ξέρουμε είναι </w:t>
      </w:r>
      <w:r>
        <w:rPr>
          <w:rFonts w:eastAsia="Times New Roman" w:cs="Times New Roman"/>
          <w:szCs w:val="24"/>
        </w:rPr>
        <w:lastRenderedPageBreak/>
        <w:t>πώς δεν υπήρχαν ούτε Ρώσοι πράκτορες ούτε ασύμμετρο οργανωμένο σχέδιο από μυστικές υπηρεσίες. Πιθανότατα δε</w:t>
      </w:r>
      <w:r>
        <w:rPr>
          <w:rFonts w:eastAsia="Times New Roman" w:cs="Times New Roman"/>
          <w:szCs w:val="24"/>
        </w:rPr>
        <w:t xml:space="preserve">ν υπήρχαν καν εμπρηστές. Το επιβεβαίωσε αυτό σήμερα και ο Δήμαρχος της Πεντέλης. Διότι σύμφωνα με όλους όσοι ήταν παρόντες στο </w:t>
      </w:r>
      <w:proofErr w:type="spellStart"/>
      <w:r>
        <w:rPr>
          <w:rFonts w:eastAsia="Times New Roman" w:cs="Times New Roman"/>
          <w:szCs w:val="24"/>
        </w:rPr>
        <w:t>Νταού</w:t>
      </w:r>
      <w:proofErr w:type="spellEnd"/>
      <w:r>
        <w:rPr>
          <w:rFonts w:eastAsia="Times New Roman" w:cs="Times New Roman"/>
          <w:szCs w:val="24"/>
        </w:rPr>
        <w:t>,</w:t>
      </w:r>
      <w:r>
        <w:rPr>
          <w:rFonts w:eastAsia="Times New Roman" w:cs="Times New Roman"/>
          <w:szCs w:val="24"/>
        </w:rPr>
        <w:t xml:space="preserve"> την ώρα που ξεκίνησε ο όλεθρος, στο σημείο από όπου ξεκίνησε η πυρκαγιά</w:t>
      </w:r>
      <w:r>
        <w:rPr>
          <w:rFonts w:eastAsia="Times New Roman" w:cs="Times New Roman"/>
          <w:szCs w:val="24"/>
        </w:rPr>
        <w:t>,</w:t>
      </w:r>
      <w:r>
        <w:rPr>
          <w:rFonts w:eastAsia="Times New Roman" w:cs="Times New Roman"/>
          <w:szCs w:val="24"/>
        </w:rPr>
        <w:t xml:space="preserve"> υπήρχε κομμένο καλώδιο της ΔΕΗ και πιθανότατα οι </w:t>
      </w:r>
      <w:r>
        <w:rPr>
          <w:rFonts w:eastAsia="Times New Roman" w:cs="Times New Roman"/>
          <w:szCs w:val="24"/>
        </w:rPr>
        <w:t>σπινθήρες που δημιούργησε, έκαψαν τα πρώτα δέντρα και από εκεί επεκτάθηκε η πυρκαγιά. Η εισαγγελική έρευνα για την απόδοση των ευθυνών πρέπει να εστιάσει εκεί, για ποιο</w:t>
      </w:r>
      <w:r>
        <w:rPr>
          <w:rFonts w:eastAsia="Times New Roman" w:cs="Times New Roman"/>
          <w:szCs w:val="24"/>
        </w:rPr>
        <w:t>ν</w:t>
      </w:r>
      <w:r>
        <w:rPr>
          <w:rFonts w:eastAsia="Times New Roman" w:cs="Times New Roman"/>
          <w:szCs w:val="24"/>
        </w:rPr>
        <w:t xml:space="preserve"> λόγο στο σημείο εκείνο που ξεκίνησε ο όλεθρος, δεν υπήρξε άμεση αντιμετώπισή του, ώστε</w:t>
      </w:r>
      <w:r>
        <w:rPr>
          <w:rFonts w:eastAsia="Times New Roman" w:cs="Times New Roman"/>
          <w:szCs w:val="24"/>
        </w:rPr>
        <w:t xml:space="preserve"> να σταματήσει η πυρκαγιά εκεί ακριβώς εν τη γενέσει της. Μόνο εκεί μπορούσε να σταματήσει. Όταν καβάλησε στη συνέχεια τον Νέο </w:t>
      </w:r>
      <w:proofErr w:type="spellStart"/>
      <w:r>
        <w:rPr>
          <w:rFonts w:eastAsia="Times New Roman" w:cs="Times New Roman"/>
          <w:szCs w:val="24"/>
        </w:rPr>
        <w:t>Βουτζά</w:t>
      </w:r>
      <w:proofErr w:type="spellEnd"/>
      <w:r>
        <w:rPr>
          <w:rFonts w:eastAsia="Times New Roman" w:cs="Times New Roman"/>
          <w:szCs w:val="24"/>
        </w:rPr>
        <w:t xml:space="preserve"> και το βουνό, ξέρετε πόση ώρα έκανε για να φτάσει στην παραλία και να καίει το Μάτι με τους ανέμους; Έκανε περίπου πέντε λ</w:t>
      </w:r>
      <w:r>
        <w:rPr>
          <w:rFonts w:eastAsia="Times New Roman" w:cs="Times New Roman"/>
          <w:szCs w:val="24"/>
        </w:rPr>
        <w:t>επτά. Εκεί πλέον δεν υπήρχε κα</w:t>
      </w:r>
      <w:r>
        <w:rPr>
          <w:rFonts w:eastAsia="Times New Roman" w:cs="Times New Roman"/>
          <w:szCs w:val="24"/>
        </w:rPr>
        <w:t>μ</w:t>
      </w:r>
      <w:r>
        <w:rPr>
          <w:rFonts w:eastAsia="Times New Roman" w:cs="Times New Roman"/>
          <w:szCs w:val="24"/>
        </w:rPr>
        <w:t>μία δυνατότητα αντίδρασης. Όμως στην αρχή πρέπει να γίνει ενδελεχής εισαγγελική έρευνα</w:t>
      </w:r>
      <w:r>
        <w:rPr>
          <w:rFonts w:eastAsia="Times New Roman" w:cs="Times New Roman"/>
          <w:szCs w:val="24"/>
        </w:rPr>
        <w:t>,</w:t>
      </w:r>
      <w:r>
        <w:rPr>
          <w:rFonts w:eastAsia="Times New Roman" w:cs="Times New Roman"/>
          <w:szCs w:val="24"/>
        </w:rPr>
        <w:t xml:space="preserve"> να </w:t>
      </w:r>
      <w:r>
        <w:rPr>
          <w:rFonts w:eastAsia="Times New Roman" w:cs="Times New Roman"/>
          <w:szCs w:val="24"/>
        </w:rPr>
        <w:lastRenderedPageBreak/>
        <w:t>δούμε πόσες δυνάμεις έσπευσαν στο σημείο, σε πόση ώρα βρίσκονταν εκεί, πόσα επίγεια και εναέρια μέσα επιχείρησαν στο σημείο εκείνο, εί</w:t>
      </w:r>
      <w:r>
        <w:rPr>
          <w:rFonts w:eastAsia="Times New Roman" w:cs="Times New Roman"/>
          <w:szCs w:val="24"/>
        </w:rPr>
        <w:t xml:space="preserve">ναι πάρα πολύ κρίσιμο. </w:t>
      </w:r>
    </w:p>
    <w:p w14:paraId="23B837DF"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στη συνέχεια όταν η πυρκαγιά είχε φτάσει στο Μάτι, εκεί, βεβαίως, μιλάμε για έναν οικισμό παράνομο, εκεί οι ευθύνες βαραίνουν όλες τις κυβερνήσεις των τελευταίων σαράντα χρόνων. Έχουμε παραθαλάσσιο οικισμό χωρίς παραθαλάσσιο </w:t>
      </w:r>
      <w:r>
        <w:rPr>
          <w:rFonts w:eastAsia="Times New Roman" w:cs="Times New Roman"/>
          <w:szCs w:val="24"/>
        </w:rPr>
        <w:t xml:space="preserve">δρόμο. Αυτό είναι πρωτοφανές. Είσαι πέντε μέτρα από τη θάλασσα και δεν βλέπεις θάλασσα, νομίζεις ότι είσαι στο κέντρο της Αθήνας. </w:t>
      </w:r>
    </w:p>
    <w:p w14:paraId="23B837E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Πραγματικά η ρυμοτομία αυτού του οικισμού είναι μια θανάσιμη παγίδα</w:t>
      </w:r>
      <w:r>
        <w:rPr>
          <w:rFonts w:eastAsia="Times New Roman" w:cs="Times New Roman"/>
          <w:szCs w:val="24"/>
        </w:rPr>
        <w:t>,</w:t>
      </w:r>
      <w:r>
        <w:rPr>
          <w:rFonts w:eastAsia="Times New Roman" w:cs="Times New Roman"/>
          <w:szCs w:val="24"/>
        </w:rPr>
        <w:t xml:space="preserve"> και όλοι οι κάθετοι δρόμοι από τη λεωφόρο </w:t>
      </w:r>
      <w:proofErr w:type="spellStart"/>
      <w:r>
        <w:rPr>
          <w:rFonts w:eastAsia="Times New Roman" w:cs="Times New Roman"/>
          <w:szCs w:val="24"/>
        </w:rPr>
        <w:t>Μαραθώνος</w:t>
      </w:r>
      <w:proofErr w:type="spellEnd"/>
      <w:r>
        <w:rPr>
          <w:rFonts w:eastAsia="Times New Roman" w:cs="Times New Roman"/>
          <w:szCs w:val="24"/>
        </w:rPr>
        <w:t xml:space="preserve"> αντί</w:t>
      </w:r>
      <w:r>
        <w:rPr>
          <w:rFonts w:eastAsia="Times New Roman" w:cs="Times New Roman"/>
          <w:szCs w:val="24"/>
        </w:rPr>
        <w:t xml:space="preserve"> να οδηγούν στη θάλασσα, οδηγούν σε αδιέξοδα. Και εκεί έρχεται το δεύτερο κρίσιμο σημείο στο οποίο πρέπει να εστιάσει η εισαγγελική έρευνα, διότι υπάρχουν πάρα πολλές καταγγελίες πολιτών, πάρα πολλές καταγγελίες διασωθέντων αλλά και συγγενών αγνοουμένων ότ</w:t>
      </w:r>
      <w:r>
        <w:rPr>
          <w:rFonts w:eastAsia="Times New Roman" w:cs="Times New Roman"/>
          <w:szCs w:val="24"/>
        </w:rPr>
        <w:t xml:space="preserve">ι η αστυνομία έστελνε από τη λεωφόρο </w:t>
      </w:r>
      <w:proofErr w:type="spellStart"/>
      <w:r>
        <w:rPr>
          <w:rFonts w:eastAsia="Times New Roman" w:cs="Times New Roman"/>
          <w:szCs w:val="24"/>
        </w:rPr>
        <w:t>Μαραθώνος</w:t>
      </w:r>
      <w:proofErr w:type="spellEnd"/>
      <w:r>
        <w:rPr>
          <w:rFonts w:eastAsia="Times New Roman" w:cs="Times New Roman"/>
          <w:szCs w:val="24"/>
        </w:rPr>
        <w:t xml:space="preserve"> τον κόσμο μέσα στον οικισμό. Εκεί πρέπει </w:t>
      </w:r>
      <w:r>
        <w:rPr>
          <w:rFonts w:eastAsia="Times New Roman" w:cs="Times New Roman"/>
          <w:szCs w:val="24"/>
        </w:rPr>
        <w:lastRenderedPageBreak/>
        <w:t xml:space="preserve">να υπάρξει έρευνα σε βάθος και να δούμε αν υπήρχαν υπαίτιοι αυτού του φονικού, γιατί εκεί θα μιλάμε πλέον για φονικό. </w:t>
      </w:r>
    </w:p>
    <w:p w14:paraId="23B837E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 το τρίτο σημείο όπου πρέπει να δοθεί</w:t>
      </w:r>
      <w:r>
        <w:rPr>
          <w:rFonts w:eastAsia="Times New Roman" w:cs="Times New Roman"/>
          <w:szCs w:val="24"/>
        </w:rPr>
        <w:t xml:space="preserve"> τρομερή βαρύτητα</w:t>
      </w:r>
      <w:r>
        <w:rPr>
          <w:rFonts w:eastAsia="Times New Roman" w:cs="Times New Roman"/>
          <w:szCs w:val="24"/>
        </w:rPr>
        <w:t>,</w:t>
      </w:r>
      <w:r>
        <w:rPr>
          <w:rFonts w:eastAsia="Times New Roman" w:cs="Times New Roman"/>
          <w:szCs w:val="24"/>
        </w:rPr>
        <w:t xml:space="preserve"> είναι για ποιο</w:t>
      </w:r>
      <w:r>
        <w:rPr>
          <w:rFonts w:eastAsia="Times New Roman" w:cs="Times New Roman"/>
          <w:szCs w:val="24"/>
        </w:rPr>
        <w:t>ν</w:t>
      </w:r>
      <w:r>
        <w:rPr>
          <w:rFonts w:eastAsia="Times New Roman" w:cs="Times New Roman"/>
          <w:szCs w:val="24"/>
        </w:rPr>
        <w:t xml:space="preserve"> λόγο από την πρώτη στιγμή οι αρμόδιοι φορείς δεν είχαν επιτάξει όλα τα πλωτά μέσα, τα οποία υπήρχαν στο λιμάνι της Ραφήνας και πέριξ.</w:t>
      </w:r>
    </w:p>
    <w:p w14:paraId="23B837E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Από την πρώτη στιγμή ό,τι πλωτό μέσο υπήρχε κυρίως τα μικρά φουσκωτά σκάφη</w:t>
      </w:r>
      <w:r>
        <w:rPr>
          <w:rFonts w:eastAsia="Times New Roman" w:cs="Times New Roman"/>
          <w:szCs w:val="24"/>
        </w:rPr>
        <w:t>,</w:t>
      </w:r>
      <w:r>
        <w:rPr>
          <w:rFonts w:eastAsia="Times New Roman" w:cs="Times New Roman"/>
          <w:szCs w:val="24"/>
        </w:rPr>
        <w:t xml:space="preserve"> που είχαν τ</w:t>
      </w:r>
      <w:r>
        <w:rPr>
          <w:rFonts w:eastAsia="Times New Roman" w:cs="Times New Roman"/>
          <w:szCs w:val="24"/>
        </w:rPr>
        <w:t>η δυνατότητα να διεισδύσουν και να φτάσουν κοντά στην ακτή, δεν πήγαν για να διασώζουν πολίτες, οι οποίοι έμειναν τέσσερις ώρες στο νερό, άλλοι πνίγηκαν, άλλοι έπαθαν υποθερμία και θρηνήσαμε και άλλα θύματα. Για ποιο</w:t>
      </w:r>
      <w:r>
        <w:rPr>
          <w:rFonts w:eastAsia="Times New Roman" w:cs="Times New Roman"/>
          <w:szCs w:val="24"/>
        </w:rPr>
        <w:t>ν</w:t>
      </w:r>
      <w:r>
        <w:rPr>
          <w:rFonts w:eastAsia="Times New Roman" w:cs="Times New Roman"/>
          <w:szCs w:val="24"/>
        </w:rPr>
        <w:t xml:space="preserve"> λόγο δεν είχαμε άμεση ρίψη όλων των πλ</w:t>
      </w:r>
      <w:r>
        <w:rPr>
          <w:rFonts w:eastAsia="Times New Roman" w:cs="Times New Roman"/>
          <w:szCs w:val="24"/>
        </w:rPr>
        <w:t>ωτών μέσων στο σημείο της καταστροφής; Για ποιο</w:t>
      </w:r>
      <w:r>
        <w:rPr>
          <w:rFonts w:eastAsia="Times New Roman" w:cs="Times New Roman"/>
          <w:szCs w:val="24"/>
        </w:rPr>
        <w:t>ν</w:t>
      </w:r>
      <w:r>
        <w:rPr>
          <w:rFonts w:eastAsia="Times New Roman" w:cs="Times New Roman"/>
          <w:szCs w:val="24"/>
        </w:rPr>
        <w:t xml:space="preserve"> λόγο ακόμα και οι στρατιωτικές δυνάμεις, οι ειδικές δυνάμεις, η Ζ’ ΜΑΚ, η μονάδα υποβρυχίων καταστροφών, η μονάδα υποβρυχίων αποστολών του Λιμενικού δεν ήταν από το πρώτο δευτερόλεπτο στο σημείο της καταστρο</w:t>
      </w:r>
      <w:r>
        <w:rPr>
          <w:rFonts w:eastAsia="Times New Roman" w:cs="Times New Roman"/>
          <w:szCs w:val="24"/>
        </w:rPr>
        <w:t>φής; Εκεί θα είχαμε γλιτώσει τη ζωή πάρα πολλών συμπολιτών μας.</w:t>
      </w:r>
    </w:p>
    <w:p w14:paraId="23B837E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Θα συνεχίσω προτείνοντας λύσεις, γιατί αυτό είναι το μείζον, γιατί αυτόν τον ρόλο και αυτή την υποχρέωση έχει η Βουλή έναντι του έθνους, να προτείνουμε λύσεις για να μη θρηνήσουμε θύματα άλλη </w:t>
      </w:r>
      <w:r>
        <w:rPr>
          <w:rFonts w:eastAsia="Times New Roman" w:cs="Times New Roman"/>
          <w:szCs w:val="24"/>
        </w:rPr>
        <w:t xml:space="preserve">φορά, για να μην έχουμε ίδια τραγικά γεγονότα όπως αυτά της Ραφήνας ή της Μάνδρας παλαιότερα. </w:t>
      </w:r>
    </w:p>
    <w:p w14:paraId="23B837E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Ήμασταν παρόντες στο σημείο, έχουμε συγγενείς, έχουμε σπίτια στην περιοχή, όπως είμαστε παρόντες σε όλες τις πυρκαγιές στην ανατολική Αττική την τελευταία δεκαετ</w:t>
      </w:r>
      <w:r>
        <w:rPr>
          <w:rFonts w:eastAsia="Times New Roman" w:cs="Times New Roman"/>
          <w:szCs w:val="24"/>
        </w:rPr>
        <w:t>ία. Είδαμε ότι από τη στιγμή που καίει το μέτωπο και έχει ξεφύγει από το μέτωπο και καίγονται τα πεύκα, δεν επαρκούν σε κα</w:t>
      </w:r>
      <w:r>
        <w:rPr>
          <w:rFonts w:eastAsia="Times New Roman" w:cs="Times New Roman"/>
          <w:szCs w:val="24"/>
        </w:rPr>
        <w:t>μ</w:t>
      </w:r>
      <w:r>
        <w:rPr>
          <w:rFonts w:eastAsia="Times New Roman" w:cs="Times New Roman"/>
          <w:szCs w:val="24"/>
        </w:rPr>
        <w:t xml:space="preserve">μία περίπτωση τα επίγεια μέσα. Δεν επαρκούν τα εναέρια μέσα που έχει σήμερα ο στόλος του Πυροσβεστικού Σώματος, πρέπει άμεσα να </w:t>
      </w:r>
      <w:r>
        <w:rPr>
          <w:rFonts w:eastAsia="Times New Roman" w:cs="Times New Roman"/>
          <w:szCs w:val="24"/>
        </w:rPr>
        <w:t>ξεκινήσει η Κυβέρνηση συζητήσεις.</w:t>
      </w:r>
    </w:p>
    <w:p w14:paraId="23B837E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Εγώ κάνω μια πρόταση</w:t>
      </w:r>
      <w:r>
        <w:rPr>
          <w:rFonts w:eastAsia="Times New Roman" w:cs="Times New Roman"/>
          <w:szCs w:val="24"/>
        </w:rPr>
        <w:t>,</w:t>
      </w:r>
      <w:r>
        <w:rPr>
          <w:rFonts w:eastAsia="Times New Roman" w:cs="Times New Roman"/>
          <w:szCs w:val="24"/>
        </w:rPr>
        <w:t xml:space="preserve"> να γίνουν συζητήσεις με τη ρωσική πλευρά για </w:t>
      </w:r>
      <w:proofErr w:type="spellStart"/>
      <w:r>
        <w:rPr>
          <w:rFonts w:eastAsia="Times New Roman" w:cs="Times New Roman"/>
          <w:szCs w:val="24"/>
        </w:rPr>
        <w:t>χρονομίσθωση</w:t>
      </w:r>
      <w:proofErr w:type="spellEnd"/>
      <w:r>
        <w:rPr>
          <w:rFonts w:eastAsia="Times New Roman" w:cs="Times New Roman"/>
          <w:szCs w:val="24"/>
        </w:rPr>
        <w:t xml:space="preserve"> αεροσκαφών. Να πληρώνουμε, δηλαδή, μέσω λίζινγκ, για να έχουμε στον στόλο μας τα </w:t>
      </w:r>
      <w:proofErr w:type="spellStart"/>
      <w:r>
        <w:rPr>
          <w:rFonts w:eastAsia="Times New Roman" w:cs="Times New Roman"/>
          <w:szCs w:val="24"/>
          <w:lang w:val="en-US"/>
        </w:rPr>
        <w:t>Beriev</w:t>
      </w:r>
      <w:proofErr w:type="spellEnd"/>
      <w:r w:rsidRPr="0088123E">
        <w:rPr>
          <w:rFonts w:eastAsia="Times New Roman" w:cs="Times New Roman"/>
          <w:szCs w:val="24"/>
        </w:rPr>
        <w:t xml:space="preserve"> </w:t>
      </w:r>
      <w:r>
        <w:rPr>
          <w:rFonts w:eastAsia="Times New Roman" w:cs="Times New Roman"/>
          <w:szCs w:val="24"/>
          <w:lang w:val="en-US"/>
        </w:rPr>
        <w:t>Be</w:t>
      </w:r>
      <w:r w:rsidRPr="0088123E">
        <w:rPr>
          <w:rFonts w:eastAsia="Times New Roman" w:cs="Times New Roman"/>
          <w:szCs w:val="24"/>
        </w:rPr>
        <w:t>-200</w:t>
      </w:r>
      <w:r>
        <w:rPr>
          <w:rFonts w:eastAsia="Times New Roman" w:cs="Times New Roman"/>
          <w:szCs w:val="24"/>
        </w:rPr>
        <w:t>, τα οποία έχουν τη δυνατότητα να μεταφέρουν τρε</w:t>
      </w:r>
      <w:r>
        <w:rPr>
          <w:rFonts w:eastAsia="Times New Roman" w:cs="Times New Roman"/>
          <w:szCs w:val="24"/>
        </w:rPr>
        <w:t xml:space="preserve">ις φορές περισσότερο νερό από ό,τι τα απαρχαιωμένα </w:t>
      </w:r>
      <w:r>
        <w:rPr>
          <w:rFonts w:eastAsia="Times New Roman" w:cs="Times New Roman"/>
          <w:szCs w:val="24"/>
          <w:lang w:val="en-US"/>
        </w:rPr>
        <w:t>Canadair</w:t>
      </w:r>
      <w:r>
        <w:rPr>
          <w:rFonts w:eastAsia="Times New Roman" w:cs="Times New Roman"/>
          <w:szCs w:val="24"/>
        </w:rPr>
        <w:t>. Εκεί το κόστος δεν θα είναι τρομερό</w:t>
      </w:r>
      <w:r>
        <w:rPr>
          <w:rFonts w:eastAsia="Times New Roman" w:cs="Times New Roman"/>
          <w:szCs w:val="24"/>
        </w:rPr>
        <w:t>,</w:t>
      </w:r>
      <w:r>
        <w:rPr>
          <w:rFonts w:eastAsia="Times New Roman" w:cs="Times New Roman"/>
          <w:szCs w:val="24"/>
        </w:rPr>
        <w:t xml:space="preserve"> εάν έρθει μια συμφωνία με τη </w:t>
      </w:r>
      <w:r>
        <w:rPr>
          <w:rFonts w:eastAsia="Times New Roman" w:cs="Times New Roman"/>
          <w:szCs w:val="24"/>
        </w:rPr>
        <w:lastRenderedPageBreak/>
        <w:t>Ρωσία μόνο για τους μήνες Μάιο μέχρι Σεπτέμβριο και αυτή η ενέργεια σίγουρα θα προσέφερε ένα τεράστιο πλεονέκτημα στις δυνάμεις τ</w:t>
      </w:r>
      <w:r>
        <w:rPr>
          <w:rFonts w:eastAsia="Times New Roman" w:cs="Times New Roman"/>
          <w:szCs w:val="24"/>
        </w:rPr>
        <w:t xml:space="preserve">ου Πυροσβεστικού Σώματος για την επίλυση του τεράστιου προβλήματος των δασικών πυρκαγιών. </w:t>
      </w:r>
    </w:p>
    <w:p w14:paraId="23B837E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Βέβαια πρέπει άμεσα να επιστρέψουν όλοι οι πυροσβέστες στην ενεργό υπηρεσία. Δεν είναι δυνατόν εκατοντάδες πυροσβέστες να είναι στα αεροδρόμια, εκατοντάδες πυροσβέστ</w:t>
      </w:r>
      <w:r>
        <w:rPr>
          <w:rFonts w:eastAsia="Times New Roman" w:cs="Times New Roman"/>
          <w:szCs w:val="24"/>
        </w:rPr>
        <w:t>ες να είναι στις εθνικές οδούς και στα διόδια. Δεν είναι δυνατόν προσωπικό, το οποίο υποχρεωτικά πρέπει να είναι στην πρώτη γραμμή αυτής της μάχης, να βρίσκεται σε άλλα σημεία</w:t>
      </w:r>
      <w:r>
        <w:rPr>
          <w:rFonts w:eastAsia="Times New Roman" w:cs="Times New Roman"/>
          <w:szCs w:val="24"/>
        </w:rPr>
        <w:t>,</w:t>
      </w:r>
      <w:r>
        <w:rPr>
          <w:rFonts w:eastAsia="Times New Roman" w:cs="Times New Roman"/>
          <w:szCs w:val="24"/>
        </w:rPr>
        <w:t xml:space="preserve"> όπου δεν παρέχει απολύτως τίποτα στο κοινωνικό σύνολο. </w:t>
      </w:r>
    </w:p>
    <w:p w14:paraId="23B837E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 έχω κάποιε</w:t>
      </w:r>
      <w:r>
        <w:rPr>
          <w:rFonts w:eastAsia="Times New Roman" w:cs="Times New Roman"/>
          <w:szCs w:val="24"/>
        </w:rPr>
        <w:t>ς λύσεις τις οποίες προτείνει η Χρυσή Αυγή και για αυτό ίσως η Χρυσή Αυγή δεν είναι κόμμα εξουσίας, γιατί ο κόσμος φοβάται τις ριζικές λύσεις και τις ριζικές αλλαγές. Γιατί αν δεν μπουν μπουλντόζες στο Μάτι, αν δεν μπουν μπουλντόζες εκεί που υπάρχουν παράν</w:t>
      </w:r>
      <w:r>
        <w:rPr>
          <w:rFonts w:eastAsia="Times New Roman" w:cs="Times New Roman"/>
          <w:szCs w:val="24"/>
        </w:rPr>
        <w:t xml:space="preserve">ομες κατοικίες που έχουν καταπατήσει τον αιγιαλό, που κλείνανε την πρόσβαση στον αιγιαλό στους πολίτες οι οποίοι πνίγονταν από τους καπνούς, αν δεν μπουν μπουλντόζες στη Μάνδρα, εκεί που είναι </w:t>
      </w:r>
      <w:r>
        <w:rPr>
          <w:rFonts w:eastAsia="Times New Roman" w:cs="Times New Roman"/>
          <w:szCs w:val="24"/>
        </w:rPr>
        <w:lastRenderedPageBreak/>
        <w:t>χτισμένα σπίτια, αποθήκες, εκεί που έχουν μπαζωθεί τα ρέματα κα</w:t>
      </w:r>
      <w:r>
        <w:rPr>
          <w:rFonts w:eastAsia="Times New Roman" w:cs="Times New Roman"/>
          <w:szCs w:val="24"/>
        </w:rPr>
        <w:t>ι διακόπτεται η φυσική ροή του νερού προς τη θάλασσα, αν δεν γκρεμιστούν όλα αυτά τα αυθαίρετα και παράνομα κτίσματα, τότε ξανά και ξανά θα βιώνουμε την ίδια τραγωδία.</w:t>
      </w:r>
    </w:p>
    <w:p w14:paraId="23B837E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Η Χρυσή Αυγή, βεβαίως, είναι η μόνη δύναμη που δεν κάνει μόνο πρόταση, που έχει την πολι</w:t>
      </w:r>
      <w:r>
        <w:rPr>
          <w:rFonts w:eastAsia="Times New Roman" w:cs="Times New Roman"/>
          <w:szCs w:val="24"/>
        </w:rPr>
        <w:t>τική βούληση να γκρεμίσει, χωρίς να υπολογίζει το πολιτικό κόστος.  Και ξαναλέω ότι για αυτόν τον λόγο προφανώς και δεν είμαστε κόμμα εξουσίας σήμερα, γιατί δυστυχώς κανείς στην Ελλάδα, μέχρι να βιώσει τον κίνδυνο και την τραγωδία, δεν επιζητά ριζικές λύσε</w:t>
      </w:r>
      <w:r>
        <w:rPr>
          <w:rFonts w:eastAsia="Times New Roman" w:cs="Times New Roman"/>
          <w:szCs w:val="24"/>
        </w:rPr>
        <w:t>ις.</w:t>
      </w:r>
    </w:p>
    <w:p w14:paraId="23B837E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Πρέπει άμεσα να </w:t>
      </w:r>
      <w:proofErr w:type="spellStart"/>
      <w:r>
        <w:rPr>
          <w:rFonts w:eastAsia="Times New Roman" w:cs="Times New Roman"/>
          <w:szCs w:val="24"/>
        </w:rPr>
        <w:t>στρατολογηθούν</w:t>
      </w:r>
      <w:proofErr w:type="spellEnd"/>
      <w:r>
        <w:rPr>
          <w:rFonts w:eastAsia="Times New Roman" w:cs="Times New Roman"/>
          <w:szCs w:val="24"/>
        </w:rPr>
        <w:t xml:space="preserve"> από το κράτος υποχρεωτικά και να κάνουν υπηρεσία οι κάτοικοι των δασικών εκτάσεων. Οι κάτοικοι που μένουν σε περιοχές οι οποίες θεωρούνται δασικές, όπως είναι το Μάτι που είναι δασική περιοχή, πρέπει να </w:t>
      </w:r>
      <w:proofErr w:type="spellStart"/>
      <w:r>
        <w:rPr>
          <w:rFonts w:eastAsia="Times New Roman" w:cs="Times New Roman"/>
          <w:szCs w:val="24"/>
        </w:rPr>
        <w:t>στρατολογηθούν</w:t>
      </w:r>
      <w:proofErr w:type="spellEnd"/>
      <w:r>
        <w:rPr>
          <w:rFonts w:eastAsia="Times New Roman" w:cs="Times New Roman"/>
          <w:szCs w:val="24"/>
        </w:rPr>
        <w:t xml:space="preserve"> και</w:t>
      </w:r>
      <w:r>
        <w:rPr>
          <w:rFonts w:eastAsia="Times New Roman" w:cs="Times New Roman"/>
          <w:szCs w:val="24"/>
        </w:rPr>
        <w:t xml:space="preserve"> να κάνουν υπηρεσία για να επιτηρούν τα δάση και όταν υπάρχει μια εστία φωτιάς να ενημερώνουν άμεσα το Πυροσβεστικό Σώμα, ώστε να υπάρχει άμεση κινητοποίηση, ανταπόκριση και επίλυση του προβλήματος και να υπάρχουν περιπολίες του ελληνικού στρατού στα δάση.</w:t>
      </w:r>
    </w:p>
    <w:p w14:paraId="23B837EA" w14:textId="77777777" w:rsidR="00762968" w:rsidRDefault="006F10D4">
      <w:pPr>
        <w:spacing w:line="600" w:lineRule="auto"/>
        <w:ind w:firstLine="720"/>
        <w:jc w:val="both"/>
        <w:rPr>
          <w:rFonts w:eastAsia="Times New Roman" w:cs="Times New Roman"/>
          <w:szCs w:val="24"/>
        </w:rPr>
      </w:pPr>
      <w:r w:rsidRPr="007A43DE">
        <w:rPr>
          <w:rFonts w:eastAsia="Times New Roman" w:cs="Times New Roman"/>
          <w:bCs/>
          <w:shd w:val="clear" w:color="auto" w:fill="FFFFFF"/>
        </w:rPr>
        <w:lastRenderedPageBreak/>
        <w:t xml:space="preserve">Δεν </w:t>
      </w:r>
      <w:r w:rsidRPr="00BA34D7">
        <w:rPr>
          <w:rFonts w:eastAsia="Times New Roman" w:cs="Times New Roman"/>
        </w:rPr>
        <w:t>πρέπει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μένουν οι στρατιώτες μας στα </w:t>
      </w:r>
      <w:r>
        <w:rPr>
          <w:rFonts w:eastAsia="Times New Roman" w:cs="Times New Roman"/>
          <w:szCs w:val="24"/>
          <w:lang w:val="en-US"/>
        </w:rPr>
        <w:t>hot</w:t>
      </w:r>
      <w:r w:rsidRPr="00475DF1">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για να παράγουν υπηρεσίες στους λαθρομετανάστες, αλλά να περιπολούν στα δάση και να συλλαμβάνουν κάθε ύποπτη κίνηση. Πρέπει να υπάρχει σκληρή τιμωρία για τους εμπρηστές και για όλους τους υπευθύνους γι</w:t>
      </w:r>
      <w:r>
        <w:rPr>
          <w:rFonts w:eastAsia="Times New Roman" w:cs="Times New Roman"/>
          <w:szCs w:val="24"/>
        </w:rPr>
        <w:t xml:space="preserve">α αυτή την τραγωδία που διαχρονικά βιώνει ο ελληνισμός. </w:t>
      </w:r>
    </w:p>
    <w:p w14:paraId="23B837E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Είδαμε ότι τώρα μπήκαν και </w:t>
      </w:r>
      <w:proofErr w:type="spellStart"/>
      <w:r>
        <w:rPr>
          <w:rFonts w:eastAsia="Times New Roman" w:cs="Times New Roman"/>
          <w:szCs w:val="24"/>
        </w:rPr>
        <w:t>Ρομά</w:t>
      </w:r>
      <w:proofErr w:type="spellEnd"/>
      <w:r>
        <w:rPr>
          <w:rFonts w:eastAsia="Times New Roman" w:cs="Times New Roman"/>
          <w:szCs w:val="24"/>
        </w:rPr>
        <w:t xml:space="preserve"> εγκληματίες, οι οποίοι έκλεβαν τις καμένες οικίες. Υπάρχει και μια τεράστια ποσότητα αλουμινίου, που αν δεν παρέμβει άμεσα το κράτος σε όλη αυτή την περιοχή που έχει κ</w:t>
      </w:r>
      <w:r>
        <w:rPr>
          <w:rFonts w:eastAsia="Times New Roman" w:cs="Times New Roman"/>
          <w:szCs w:val="24"/>
        </w:rPr>
        <w:t xml:space="preserve">αεί στη Ραφήνα, θα πάνε </w:t>
      </w:r>
      <w:proofErr w:type="spellStart"/>
      <w:r>
        <w:rPr>
          <w:rFonts w:eastAsia="Times New Roman" w:cs="Times New Roman"/>
          <w:szCs w:val="24"/>
        </w:rPr>
        <w:t>Ρομά</w:t>
      </w:r>
      <w:proofErr w:type="spellEnd"/>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θα τα ξηλώσουν όλα αυτά. </w:t>
      </w:r>
    </w:p>
    <w:p w14:paraId="23B837E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Αν όμως παρέμβει το κράτος, υπάρχει η δυνατότης να εξοικονομηθεί ένα μεγάλο οικονομικό όφελος για τους πολίτες, </w:t>
      </w:r>
      <w:r w:rsidRPr="008F0891">
        <w:rPr>
          <w:rFonts w:eastAsia="Times New Roman" w:cs="Times New Roman"/>
          <w:bCs/>
          <w:shd w:val="clear" w:color="auto" w:fill="FFFFFF"/>
        </w:rPr>
        <w:t>που</w:t>
      </w:r>
      <w:r>
        <w:rPr>
          <w:rFonts w:eastAsia="Times New Roman" w:cs="Times New Roman"/>
          <w:szCs w:val="24"/>
        </w:rPr>
        <w:t xml:space="preserve"> δυστυχώς η ζωή τους αυτή τη στιγμή είναι σε μια κατάσταση άθλια.</w:t>
      </w:r>
    </w:p>
    <w:p w14:paraId="23B837E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Και βέβαια, μόνη</w:t>
      </w:r>
      <w:r>
        <w:rPr>
          <w:rFonts w:eastAsia="Times New Roman" w:cs="Times New Roman"/>
          <w:szCs w:val="24"/>
        </w:rPr>
        <w:t xml:space="preserve"> λύση, διαχρονική λύση είναι να πάνε στη φυλακή τα πολιτικά πρόσωπα που ευθύνονται για την τραγωδία </w:t>
      </w:r>
      <w:r>
        <w:rPr>
          <w:rFonts w:eastAsia="Times New Roman" w:cs="Times New Roman"/>
          <w:szCs w:val="24"/>
        </w:rPr>
        <w:lastRenderedPageBreak/>
        <w:t>μας, να πάει στη φυλακή αυτή η προδοτική, εγκληματική συμμορία, που είναι επικίνδυνη και καταστροφική για την πατρίδα μας.</w:t>
      </w:r>
    </w:p>
    <w:p w14:paraId="23B837E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3B837EF" w14:textId="77777777" w:rsidR="00762968" w:rsidRDefault="006F10D4">
      <w:pPr>
        <w:spacing w:line="600" w:lineRule="auto"/>
        <w:ind w:firstLine="720"/>
        <w:jc w:val="both"/>
        <w:rPr>
          <w:rFonts w:eastAsia="Times New Roman" w:cs="Times New Roman"/>
          <w:szCs w:val="24"/>
        </w:rPr>
      </w:pPr>
      <w:r w:rsidRPr="004F34C7">
        <w:rPr>
          <w:rFonts w:eastAsia="Times New Roman" w:cs="Times New Roman"/>
          <w:b/>
          <w:szCs w:val="24"/>
        </w:rPr>
        <w:t xml:space="preserve">ΠΡΟΕΔΡΕΥΩΝ (Σπυρίδων </w:t>
      </w:r>
      <w:r w:rsidRPr="004F34C7">
        <w:rPr>
          <w:rFonts w:eastAsia="Times New Roman" w:cs="Times New Roman"/>
          <w:b/>
          <w:szCs w:val="24"/>
        </w:rPr>
        <w:t>Λυκούδης):</w:t>
      </w:r>
      <w:r>
        <w:rPr>
          <w:rFonts w:eastAsia="Times New Roman" w:cs="Times New Roman"/>
          <w:szCs w:val="24"/>
        </w:rPr>
        <w:t xml:space="preserve"> Ο συνάδελφος κ. Παρασκευόπουλος έχει τον λόγο. </w:t>
      </w:r>
    </w:p>
    <w:p w14:paraId="23B837F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 xml:space="preserve">Αγαπητές και αγαπητοί συνάδελφοι, πιστεύω ότι ο τρόπος με τον οποίο η ελληνική κοινωνία αλλά και οι πολιτικοί της χώρας μας αυτή τη στιγμή αντιμετωπίζουν το πένθος και την τραγωδία που έπληξε τη χώρα </w:t>
      </w:r>
      <w:r>
        <w:rPr>
          <w:rFonts w:eastAsia="Times New Roman" w:cs="Times New Roman"/>
          <w:szCs w:val="24"/>
        </w:rPr>
        <w:t>μας,</w:t>
      </w:r>
      <w:r>
        <w:rPr>
          <w:rFonts w:eastAsia="Times New Roman" w:cs="Times New Roman"/>
          <w:szCs w:val="24"/>
        </w:rPr>
        <w:t xml:space="preserve"> είναι σοφός. Σε πρώτη φάση είμαστε ενωμένοι. Αυτές </w:t>
      </w:r>
      <w:r>
        <w:rPr>
          <w:rFonts w:eastAsia="Times New Roman" w:cs="Times New Roman"/>
          <w:szCs w:val="24"/>
        </w:rPr>
        <w:t>οι εκφράσεις «θρασίμια»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τη στιγμή που θα έπρεπε να είμαστε ενωμένοι, αποτελούν θλιβερές εξαιρέσεις. Οι περισσότεροι τηρούν αυτή την έκκληση και όντως αυτή τη στιγμή </w:t>
      </w:r>
      <w:r w:rsidRPr="00F0577E">
        <w:rPr>
          <w:rFonts w:eastAsia="Times New Roman" w:cs="Times New Roman"/>
          <w:szCs w:val="24"/>
        </w:rPr>
        <w:t xml:space="preserve">ασχολούνται με </w:t>
      </w:r>
      <w:r>
        <w:rPr>
          <w:rFonts w:eastAsia="Times New Roman" w:cs="Times New Roman"/>
          <w:szCs w:val="24"/>
        </w:rPr>
        <w:t>προσπάθειες οι οποίες χρειάζονται ενότητα για να είναι αποτελεσματικέ</w:t>
      </w:r>
      <w:r>
        <w:rPr>
          <w:rFonts w:eastAsia="Times New Roman" w:cs="Times New Roman"/>
          <w:szCs w:val="24"/>
        </w:rPr>
        <w:t>ς.</w:t>
      </w:r>
    </w:p>
    <w:p w14:paraId="23B837F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Σε δεύτερη φάση, βεβαίως και πρέπει να γίνει αναζήτηση αιτιών και ενόχων, διότι μόνο αν ασχοληθούμε με αίτια και ενόχους</w:t>
      </w:r>
      <w:r>
        <w:rPr>
          <w:rFonts w:eastAsia="Times New Roman" w:cs="Times New Roman"/>
          <w:szCs w:val="24"/>
        </w:rPr>
        <w:t>,</w:t>
      </w:r>
      <w:r>
        <w:rPr>
          <w:rFonts w:eastAsia="Times New Roman" w:cs="Times New Roman"/>
          <w:szCs w:val="24"/>
        </w:rPr>
        <w:t xml:space="preserve"> μπορούμε να κάνουμε και πρόληψη για το μέλλον. Κλείνω </w:t>
      </w:r>
      <w:r>
        <w:rPr>
          <w:rFonts w:eastAsia="Times New Roman" w:cs="Times New Roman"/>
          <w:szCs w:val="24"/>
        </w:rPr>
        <w:lastRenderedPageBreak/>
        <w:t xml:space="preserve">την αναφορά μου στο θέμα. Άλλωστε πολλοί συνάδελφοι μίλησαν. </w:t>
      </w:r>
    </w:p>
    <w:p w14:paraId="23B837F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Έρχομαι στο </w:t>
      </w:r>
      <w:r>
        <w:rPr>
          <w:rFonts w:eastAsia="Times New Roman" w:cs="Times New Roman"/>
          <w:szCs w:val="24"/>
        </w:rPr>
        <w:t xml:space="preserve">θέμα του νομοσχεδίου που γίνεται νόμος. Θα ήθελα να πω το εξής. Άκουσα εδώ -και έχω ακούσει πολλές φορές- την έκφραση ότι «η τρομοκρατία είναι πολύ συγκεκριμένη». Ξέρετε, την έκφραση «πολύ συγκεκριμένη» την ακούει κανείς μόνο στην πολιτική. Δεν ξέρω αν το </w:t>
      </w:r>
      <w:r>
        <w:rPr>
          <w:rFonts w:eastAsia="Times New Roman" w:cs="Times New Roman"/>
          <w:szCs w:val="24"/>
        </w:rPr>
        <w:t>έχετε παρατηρήσει. Δεν λέει κανένας πολίτης στον άλλον ότι «εδώ είναι μια επιχείρηση πολύ συγκεκριμένη» ή «ένα εμπόρευμα πολύ συγκεκριμένο»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Εμείς λέμε πολύ συγκεκριμένη πολιτική, πολύ συγκεκριμένο σχέδιο,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ταν λέω εμείς, εννοώ</w:t>
      </w:r>
      <w:r w:rsidRPr="00FA0208">
        <w:rPr>
          <w:rFonts w:eastAsia="Times New Roman" w:cs="Times New Roman"/>
          <w:szCs w:val="24"/>
        </w:rPr>
        <w:t xml:space="preserve"> </w:t>
      </w:r>
      <w:r>
        <w:rPr>
          <w:rFonts w:eastAsia="Times New Roman" w:cs="Times New Roman"/>
          <w:szCs w:val="24"/>
        </w:rPr>
        <w:t xml:space="preserve">όλοι γενικά οι </w:t>
      </w:r>
      <w:r>
        <w:rPr>
          <w:rFonts w:eastAsia="Times New Roman" w:cs="Times New Roman"/>
          <w:szCs w:val="24"/>
        </w:rPr>
        <w:t xml:space="preserve">πολιτικοί. </w:t>
      </w:r>
    </w:p>
    <w:p w14:paraId="23B837F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Τι είναι πολύ συγκεκριμένο σε ό,τι αφορά την τρομοκρατία και σε ό,τι αφορά το βρώμικο χρήμα; Πολύ συγκεκριμένα είναι τα θύματα, οι νεκροί από τρομοκρατικές πράξεις, οι τραυματίες, το ίδιο το βρώμικο χρήμα που έχει προέλθει από όπλα, από ναρκωτι</w:t>
      </w:r>
      <w:r>
        <w:rPr>
          <w:rFonts w:eastAsia="Times New Roman" w:cs="Times New Roman"/>
          <w:szCs w:val="24"/>
        </w:rPr>
        <w:t xml:space="preserve">κά, από μίζες. Αυτά είναι συγκεκριμένα. </w:t>
      </w:r>
    </w:p>
    <w:p w14:paraId="23B837F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Όμως οι έννοιες μέσω των οποίων προσπαθούμε να συλλάβουμε όλα αυτά τα φαινόμενα και να τα αντιμετωπίσουμε αποτελεσματικά</w:t>
      </w:r>
      <w:r>
        <w:rPr>
          <w:rFonts w:eastAsia="Times New Roman" w:cs="Times New Roman"/>
          <w:szCs w:val="24"/>
        </w:rPr>
        <w:t>,</w:t>
      </w:r>
      <w:r>
        <w:rPr>
          <w:rFonts w:eastAsia="Times New Roman" w:cs="Times New Roman"/>
          <w:szCs w:val="24"/>
        </w:rPr>
        <w:t xml:space="preserve"> δεν είναι εξίσου συγκεκριμένες. </w:t>
      </w:r>
    </w:p>
    <w:p w14:paraId="23B837F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Στην Ελλάδα είμαστε αρκετά τυχεροί, γιατί το άρθρο 187Α του </w:t>
      </w:r>
      <w:r>
        <w:rPr>
          <w:rFonts w:eastAsia="Times New Roman" w:cs="Times New Roman"/>
          <w:szCs w:val="24"/>
        </w:rPr>
        <w:t xml:space="preserve">Ποινικού Κώδικα περιγράφει τις τρομοκρατικές πράξεις </w:t>
      </w:r>
      <w:r w:rsidRPr="00F331DF">
        <w:rPr>
          <w:rFonts w:eastAsia="Times New Roman"/>
          <w:bCs/>
        </w:rPr>
        <w:t>και</w:t>
      </w:r>
      <w:r>
        <w:rPr>
          <w:rFonts w:eastAsia="Times New Roman" w:cs="Times New Roman"/>
          <w:szCs w:val="24"/>
        </w:rPr>
        <w:t xml:space="preserve"> αναφέρεται σε πράξεις όντως συγκεκριμένες. Οι πράξεις περιγράφονται αναλυτικά στον Ποινικό Κώδικα και έτσι </w:t>
      </w:r>
      <w:r w:rsidRPr="00B83DBF">
        <w:rPr>
          <w:rFonts w:eastAsia="Times New Roman" w:cs="Times New Roman"/>
          <w:szCs w:val="24"/>
        </w:rPr>
        <w:t>υπάρχει</w:t>
      </w:r>
      <w:r>
        <w:rPr>
          <w:rFonts w:eastAsia="Times New Roman" w:cs="Times New Roman"/>
          <w:szCs w:val="24"/>
        </w:rPr>
        <w:t xml:space="preserve"> μια ακρίβεια περιγραφής. </w:t>
      </w:r>
    </w:p>
    <w:p w14:paraId="23B837F6" w14:textId="77777777" w:rsidR="00762968" w:rsidRDefault="006F10D4">
      <w:pPr>
        <w:spacing w:line="600" w:lineRule="auto"/>
        <w:ind w:firstLine="720"/>
        <w:jc w:val="both"/>
        <w:rPr>
          <w:rFonts w:eastAsia="Times New Roman" w:cs="Times New Roman"/>
          <w:szCs w:val="24"/>
        </w:rPr>
      </w:pPr>
      <w:r w:rsidRPr="00D355DE">
        <w:rPr>
          <w:rFonts w:eastAsia="Times New Roman" w:cs="Times New Roman"/>
          <w:bCs/>
          <w:shd w:val="clear" w:color="auto" w:fill="FFFFFF"/>
        </w:rPr>
        <w:t>Όμως</w:t>
      </w:r>
      <w:r>
        <w:rPr>
          <w:rFonts w:eastAsia="Times New Roman" w:cs="Times New Roman"/>
          <w:szCs w:val="24"/>
        </w:rPr>
        <w:t xml:space="preserve"> αν δούμε στον διεθνή ορίζοντα τη λέξη «τρομοκρατία» κ</w:t>
      </w:r>
      <w:r>
        <w:rPr>
          <w:rFonts w:eastAsia="Times New Roman" w:cs="Times New Roman"/>
          <w:szCs w:val="24"/>
        </w:rPr>
        <w:t xml:space="preserve">αι τι σημαίνει, θα ακούσουμε πολύ διαφορετικές απόψεις και θα δούμε αυτό </w:t>
      </w:r>
      <w:r w:rsidRPr="008F0891">
        <w:rPr>
          <w:rFonts w:eastAsia="Times New Roman" w:cs="Times New Roman"/>
          <w:bCs/>
          <w:shd w:val="clear" w:color="auto" w:fill="FFFFFF"/>
        </w:rPr>
        <w:t>που</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τρομοκρατία για τον έναν</w:t>
      </w:r>
      <w:r>
        <w:rPr>
          <w:rFonts w:eastAsia="Times New Roman" w:cs="Times New Roman"/>
          <w:szCs w:val="24"/>
        </w:rPr>
        <w:t>,</w:t>
      </w:r>
      <w:r>
        <w:rPr>
          <w:rFonts w:eastAsia="Times New Roman" w:cs="Times New Roman"/>
          <w:szCs w:val="24"/>
        </w:rPr>
        <w:t xml:space="preserve"> να είναι επανάσταση για τον άλλον. </w:t>
      </w:r>
    </w:p>
    <w:p w14:paraId="23B837F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Αόριστος και όχι συγκεκριμένος είναι επίσης ο όρος «ύποπτος». Αόριστος και όχι συγκεκριμένος είναι επίσης ο </w:t>
      </w:r>
      <w:r>
        <w:rPr>
          <w:rFonts w:eastAsia="Times New Roman" w:cs="Times New Roman"/>
          <w:szCs w:val="24"/>
        </w:rPr>
        <w:t>όρος «ασυνήθης συναλλαγή», ο οποίος μπορεί να οδηγήσει έναν πολίτη κατά τις συναλλαγές του με χρηματοπιστωτικούς οργανισμούς</w:t>
      </w:r>
      <w:r w:rsidRPr="0041477D">
        <w:rPr>
          <w:rFonts w:eastAsia="Times New Roman" w:cs="Times New Roman"/>
          <w:szCs w:val="24"/>
        </w:rPr>
        <w:t xml:space="preserve"> </w:t>
      </w:r>
      <w:r>
        <w:rPr>
          <w:rFonts w:eastAsia="Times New Roman" w:cs="Times New Roman"/>
          <w:szCs w:val="24"/>
        </w:rPr>
        <w:t>ή ιδρύματα, όπως λέει ο νόμος, σε περιπέτειες, σε δεσμεύσεις περιουσίας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23B837F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Τι προκύπτει από όλα αυτά; Ότι δεν πρέπει να εισ</w:t>
      </w:r>
      <w:r>
        <w:rPr>
          <w:rFonts w:eastAsia="Times New Roman" w:cs="Times New Roman"/>
          <w:szCs w:val="24"/>
        </w:rPr>
        <w:t>ά</w:t>
      </w:r>
      <w:r>
        <w:rPr>
          <w:rFonts w:eastAsia="Times New Roman" w:cs="Times New Roman"/>
          <w:szCs w:val="24"/>
        </w:rPr>
        <w:t>γου</w:t>
      </w:r>
      <w:r>
        <w:rPr>
          <w:rFonts w:eastAsia="Times New Roman" w:cs="Times New Roman"/>
          <w:szCs w:val="24"/>
        </w:rPr>
        <w:t xml:space="preserve">με τα εργαλεία αυτά με τα οποία μπορεί να γίνει πρόληψη και καταστολή τρομοκρατικών δράσεων και ξεπλύματος βρώμικου χρήματος; Οπωσδήποτε πρέπει να έρθουν αυτά τα εργαλεία, γιατί αλλιώς δεν μπορούμε να αντιμετωπίσουμε αυτά τα φοβερά φαινόμενα. </w:t>
      </w:r>
    </w:p>
    <w:p w14:paraId="23B837F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Ωστόσο, ακρι</w:t>
      </w:r>
      <w:r>
        <w:rPr>
          <w:rFonts w:eastAsia="Times New Roman" w:cs="Times New Roman"/>
          <w:szCs w:val="24"/>
        </w:rPr>
        <w:t>βώς</w:t>
      </w:r>
      <w:r>
        <w:rPr>
          <w:rFonts w:eastAsia="Times New Roman" w:cs="Times New Roman"/>
          <w:szCs w:val="24"/>
        </w:rPr>
        <w:t>,</w:t>
      </w:r>
      <w:r>
        <w:rPr>
          <w:rFonts w:eastAsia="Times New Roman" w:cs="Times New Roman"/>
          <w:szCs w:val="24"/>
        </w:rPr>
        <w:t xml:space="preserve"> επειδή υπάρχουν αυτές οι ασάφειες και επειδή από τις ασάφειες αυτές κινδυνεύει ο πολίτης με τα δικαιώματά του και το κράτος δικαίου, για να το πούμε πιο θεσμικά, θα πρέπει να συνοδεύονται αυτά τα εργαλεία με πολύ σαφείς ρυθμίσεις, ώστε να είναι βέβαιο</w:t>
      </w:r>
      <w:r>
        <w:rPr>
          <w:rFonts w:eastAsia="Times New Roman" w:cs="Times New Roman"/>
          <w:szCs w:val="24"/>
        </w:rPr>
        <w:t xml:space="preserve"> ότι δεν θα ταλαιπωρηθεί άδικα ο αθώος πολίτης και ότι δεν κινδυνεύει από καταδίκη ο αθώος πολίτης. </w:t>
      </w:r>
    </w:p>
    <w:p w14:paraId="23B837F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Υπάρχει αυτή η προσοχή; Κοιτάξτε, η προσωπική μου γνώμη είναι ότι δεν υπάρχει στον βαθμό που θα έπρεπε και ιδίως στην </w:t>
      </w:r>
      <w:r>
        <w:rPr>
          <w:rFonts w:eastAsia="Times New Roman" w:cs="Times New Roman"/>
          <w:szCs w:val="24"/>
        </w:rPr>
        <w:t>α</w:t>
      </w:r>
      <w:r>
        <w:rPr>
          <w:rFonts w:eastAsia="Times New Roman" w:cs="Times New Roman"/>
          <w:szCs w:val="24"/>
        </w:rPr>
        <w:t>ρχή ιδίως δηλαδή σε διεθνές επίπεδο,</w:t>
      </w:r>
      <w:r>
        <w:rPr>
          <w:rFonts w:eastAsia="Times New Roman" w:cs="Times New Roman"/>
          <w:szCs w:val="24"/>
        </w:rPr>
        <w:t xml:space="preserve"> όταν στο πλαίσιο διεθνών οργανισμών αρχίζει η κατασκευή ανάλογων εργαλείων. </w:t>
      </w:r>
    </w:p>
    <w:p w14:paraId="23B837F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Πώς συμβαίνει αυτό; Νομίζω ότι αυτό οφείλεται στο γεγονός πως συνήθως όσοι ασχολούνται με τα σχέδια για ανάλογες συμβάσεις, </w:t>
      </w:r>
      <w:r>
        <w:rPr>
          <w:rFonts w:eastAsia="Times New Roman" w:cs="Times New Roman"/>
          <w:szCs w:val="24"/>
        </w:rPr>
        <w:t>ο</w:t>
      </w:r>
      <w:r>
        <w:rPr>
          <w:rFonts w:eastAsia="Times New Roman" w:cs="Times New Roman"/>
          <w:szCs w:val="24"/>
        </w:rPr>
        <w:t>δηγίες, ντιρεκτίβες και πλαίσια κανονιστικά</w:t>
      </w:r>
      <w:r>
        <w:rPr>
          <w:rFonts w:eastAsia="Times New Roman" w:cs="Times New Roman"/>
          <w:szCs w:val="24"/>
        </w:rPr>
        <w:t>,</w:t>
      </w:r>
      <w:r>
        <w:rPr>
          <w:rFonts w:eastAsia="Times New Roman" w:cs="Times New Roman"/>
          <w:szCs w:val="24"/>
        </w:rPr>
        <w:t xml:space="preserve"> δεν είνα</w:t>
      </w:r>
      <w:r>
        <w:rPr>
          <w:rFonts w:eastAsia="Times New Roman" w:cs="Times New Roman"/>
          <w:szCs w:val="24"/>
        </w:rPr>
        <w:t xml:space="preserve">ι στην πλειονότητά τους νομικοί. Είναι πολύ συχνά οικονομολόγοι ειδικοί και αυθεντίες στο αντικείμενό τους αλλά όχι άριστοι γνώστες των νομικών εγγυήσεων. Επίσης είναι ειδικοί, οι οποίοι δεν γνωρίζουν, σε κάθε περίπτωση, τις γενικές αρχές που υπάρχουν και </w:t>
      </w:r>
      <w:r>
        <w:rPr>
          <w:rFonts w:eastAsia="Times New Roman" w:cs="Times New Roman"/>
          <w:szCs w:val="24"/>
        </w:rPr>
        <w:t xml:space="preserve">τις υπερασπιστικές εγγυήσεις που συναντά κανείς είτε σε διεθνείς χάρτες είτε στα συντάγματα της χώρας, και πολλές φορές δεν τα προσέχουν ιδιαίτερα, με αποτέλεσμα να έχουμε κατασκευή </w:t>
      </w:r>
      <w:r>
        <w:rPr>
          <w:rFonts w:eastAsia="Times New Roman" w:cs="Times New Roman"/>
          <w:szCs w:val="24"/>
        </w:rPr>
        <w:t>ο</w:t>
      </w:r>
      <w:r>
        <w:rPr>
          <w:rFonts w:eastAsia="Times New Roman" w:cs="Times New Roman"/>
          <w:szCs w:val="24"/>
        </w:rPr>
        <w:t>δηγιών που δεν έχουν ιδιαίτερη προσοχή στο μέρος της δικαιοσύνης, στο μέρ</w:t>
      </w:r>
      <w:r>
        <w:rPr>
          <w:rFonts w:eastAsia="Times New Roman" w:cs="Times New Roman"/>
          <w:szCs w:val="24"/>
        </w:rPr>
        <w:t xml:space="preserve">ος το νομικό, προσπαθούν να αποτελούν εργαλεία αποτελεσματικά για την καταπολέμηση -και αυτό πολλές φορές το πετυχαίνουν- αλλά η εγγύηση δεν είναι επαρκής. </w:t>
      </w:r>
    </w:p>
    <w:p w14:paraId="23B837F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Έτσι όταν γίνεται ενσωμάτωση σε μια χώρα, εμείς χρειάζεται να προσέξουμε πολύ καλά, ώστε να προσαρμ</w:t>
      </w:r>
      <w:r>
        <w:rPr>
          <w:rFonts w:eastAsia="Times New Roman" w:cs="Times New Roman"/>
          <w:szCs w:val="24"/>
        </w:rPr>
        <w:t xml:space="preserve">οστούν οι </w:t>
      </w:r>
      <w:r>
        <w:rPr>
          <w:rFonts w:eastAsia="Times New Roman" w:cs="Times New Roman"/>
          <w:szCs w:val="24"/>
        </w:rPr>
        <w:t>ο</w:t>
      </w:r>
      <w:r>
        <w:rPr>
          <w:rFonts w:eastAsia="Times New Roman" w:cs="Times New Roman"/>
          <w:szCs w:val="24"/>
        </w:rPr>
        <w:lastRenderedPageBreak/>
        <w:t>δηγίες και να ενσωματωθούν στο ελληνικό κράτος δικαίου με τέτοιο τρόπο</w:t>
      </w:r>
      <w:r>
        <w:rPr>
          <w:rFonts w:eastAsia="Times New Roman" w:cs="Times New Roman"/>
          <w:szCs w:val="24"/>
        </w:rPr>
        <w:t>,</w:t>
      </w:r>
      <w:r>
        <w:rPr>
          <w:rFonts w:eastAsia="Times New Roman" w:cs="Times New Roman"/>
          <w:szCs w:val="24"/>
        </w:rPr>
        <w:t xml:space="preserve"> που να μη δημιουργούν προβλήματα δικαιωμάτων και ελευθεριών. </w:t>
      </w:r>
    </w:p>
    <w:p w14:paraId="23B837F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Συμβαίνει σε αυτό το νομοθέτημα; Νομίζω ότι έως ένα βαθμό συμβαίνει. Και θεωρώ ότι το διορθώνει σε σημαντικό βα</w:t>
      </w:r>
      <w:r>
        <w:rPr>
          <w:rFonts w:eastAsia="Times New Roman" w:cs="Times New Roman"/>
          <w:szCs w:val="24"/>
        </w:rPr>
        <w:t xml:space="preserve">θμό η νομοτεχνική βελτίωση, την οποία έφερε η Υπουργός, σύμφωνα με την οποία στην </w:t>
      </w:r>
      <w:r>
        <w:rPr>
          <w:rFonts w:eastAsia="Times New Roman" w:cs="Times New Roman"/>
          <w:szCs w:val="24"/>
        </w:rPr>
        <w:t>ε</w:t>
      </w:r>
      <w:r>
        <w:rPr>
          <w:rFonts w:eastAsia="Times New Roman" w:cs="Times New Roman"/>
          <w:szCs w:val="24"/>
        </w:rPr>
        <w:t>πιτροπή η οποία διαμορφώνει τη στρατηγική για την καταπολέμηση του ξεπλύματος του βρώμικου χρήματος, πλέον, μετέχει και ο Γενικός Γραμματέας του Υπουργείου Δικαιοσύνης. Στην</w:t>
      </w:r>
      <w:r>
        <w:rPr>
          <w:rFonts w:eastAsia="Times New Roman" w:cs="Times New Roman"/>
          <w:szCs w:val="24"/>
        </w:rPr>
        <w:t xml:space="preserve"> </w:t>
      </w:r>
      <w:r>
        <w:rPr>
          <w:rFonts w:eastAsia="Times New Roman" w:cs="Times New Roman"/>
          <w:szCs w:val="24"/>
        </w:rPr>
        <w:t>α</w:t>
      </w:r>
      <w:r>
        <w:rPr>
          <w:rFonts w:eastAsia="Times New Roman" w:cs="Times New Roman"/>
          <w:szCs w:val="24"/>
        </w:rPr>
        <w:t>ρχή αυτή μετέχουν, όπως θα δείτε στο άρθρο 8, δεκαπέντε μέλη. Δεν έχουμε ένα νομικό επιτελείο, δεν έχουμε ανθρώπους με ιδιότητα νομικού, οι οποίοι να μπορούν να αποτελέσουν την εγγύηση του συσχετισμού όλων αυτών των ρυθμίσεων με τις ατομικές ελευθερίες κ</w:t>
      </w:r>
      <w:r>
        <w:rPr>
          <w:rFonts w:eastAsia="Times New Roman" w:cs="Times New Roman"/>
          <w:szCs w:val="24"/>
        </w:rPr>
        <w:t xml:space="preserve">αι με νομικές ρυθμίσεις. Νομίζω ότι ως εκπρόσωπος του Υπουργείου Δικαιοσύνης, ο Γενικός Γραμματέας του, θα μπορεί να εισφέρει στην </w:t>
      </w:r>
      <w:r>
        <w:rPr>
          <w:rFonts w:eastAsia="Times New Roman" w:cs="Times New Roman"/>
          <w:szCs w:val="24"/>
        </w:rPr>
        <w:t>ε</w:t>
      </w:r>
      <w:r>
        <w:rPr>
          <w:rFonts w:eastAsia="Times New Roman" w:cs="Times New Roman"/>
          <w:szCs w:val="24"/>
        </w:rPr>
        <w:t xml:space="preserve">πιτροπή αυτή την εγγύηση. </w:t>
      </w:r>
    </w:p>
    <w:p w14:paraId="23B837F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Νομίζω ότι στο μέλλον θα πρέπει να προσεχθεί περισσότερο και το άρθρο 48, το οποίο εισάγει και μί</w:t>
      </w:r>
      <w:r>
        <w:rPr>
          <w:rFonts w:eastAsia="Times New Roman" w:cs="Times New Roman"/>
          <w:szCs w:val="24"/>
        </w:rPr>
        <w:t xml:space="preserve">α μονάδα στο πλαίσιο μιας ευρύτερης </w:t>
      </w:r>
      <w:r>
        <w:rPr>
          <w:rFonts w:eastAsia="Times New Roman" w:cs="Times New Roman"/>
          <w:szCs w:val="24"/>
        </w:rPr>
        <w:t>α</w:t>
      </w:r>
      <w:r>
        <w:rPr>
          <w:rFonts w:eastAsia="Times New Roman" w:cs="Times New Roman"/>
          <w:szCs w:val="24"/>
        </w:rPr>
        <w:t>ρχής, η οποία ασχολείται με τις κυρώσεις που θα επιβάλλονται</w:t>
      </w:r>
      <w:r>
        <w:rPr>
          <w:rFonts w:eastAsia="Times New Roman" w:cs="Times New Roman"/>
          <w:szCs w:val="24"/>
        </w:rPr>
        <w:t>,</w:t>
      </w:r>
      <w:r>
        <w:rPr>
          <w:rFonts w:eastAsia="Times New Roman" w:cs="Times New Roman"/>
          <w:szCs w:val="24"/>
        </w:rPr>
        <w:t xml:space="preserve"> σε όσους θα έχουν τα σχετικά χαρακτηριστικά. Στη μονάδα αυτή, πέρα από τον </w:t>
      </w:r>
      <w:r>
        <w:rPr>
          <w:rFonts w:eastAsia="Times New Roman" w:cs="Times New Roman"/>
          <w:szCs w:val="24"/>
        </w:rPr>
        <w:t>π</w:t>
      </w:r>
      <w:r>
        <w:rPr>
          <w:rFonts w:eastAsia="Times New Roman" w:cs="Times New Roman"/>
          <w:szCs w:val="24"/>
        </w:rPr>
        <w:t>ρόεδρο, μετέχει ένας εκπρόσωπος του Υπουργείου Δημόσιας Τάξης και ένας του Υπουργ</w:t>
      </w:r>
      <w:r>
        <w:rPr>
          <w:rFonts w:eastAsia="Times New Roman" w:cs="Times New Roman"/>
          <w:szCs w:val="24"/>
        </w:rPr>
        <w:t>είου Εξωτερικών. Νομίζω ότι στο μέλλον θα πρέπει να μελετηθεί και εκεί η ύπαρξη ενός εκπροσώπου του Υπουργείου Δικαιοσύνης, ο οποίος θα εγγυάται την προστασία των δικαιωμάτων των πολιτών ενώπιον των εργαλείων αυτών, τα οποία –επαναλαμβάνω- δεν αμφισβητώ κα</w:t>
      </w:r>
      <w:r>
        <w:rPr>
          <w:rFonts w:eastAsia="Times New Roman" w:cs="Times New Roman"/>
          <w:szCs w:val="24"/>
        </w:rPr>
        <w:t xml:space="preserve">θόλου ότι είναι αναγκαία. </w:t>
      </w:r>
    </w:p>
    <w:p w14:paraId="23B837F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3B8380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23B8380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Ηλίας </w:t>
      </w:r>
      <w:proofErr w:type="spellStart"/>
      <w:r>
        <w:rPr>
          <w:rFonts w:eastAsia="Times New Roman" w:cs="Times New Roman"/>
          <w:szCs w:val="24"/>
        </w:rPr>
        <w:t>Παναγιώταρος</w:t>
      </w:r>
      <w:proofErr w:type="spellEnd"/>
      <w:r>
        <w:rPr>
          <w:rFonts w:eastAsia="Times New Roman" w:cs="Times New Roman"/>
          <w:szCs w:val="24"/>
        </w:rPr>
        <w:t xml:space="preserve">. </w:t>
      </w:r>
    </w:p>
    <w:p w14:paraId="23B8380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Ευχαριστώ, κύριε Πρόεδρε. </w:t>
      </w:r>
    </w:p>
    <w:p w14:paraId="23B8380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Θα ήθελα κι εγώ να εκφράσω τα συλλυπητήριά μου στις ο</w:t>
      </w:r>
      <w:r>
        <w:rPr>
          <w:rFonts w:eastAsia="Times New Roman" w:cs="Times New Roman"/>
          <w:szCs w:val="24"/>
        </w:rPr>
        <w:t xml:space="preserve">ικογένειες των δεκάδων θυμάτων -δυστυχώς, απ’ ότι φαίνεται, </w:t>
      </w:r>
      <w:r>
        <w:rPr>
          <w:rFonts w:eastAsia="Times New Roman" w:cs="Times New Roman"/>
          <w:szCs w:val="24"/>
        </w:rPr>
        <w:lastRenderedPageBreak/>
        <w:t>οι δεκάδες θα γίνουν εκατοντάδες- αυτής της ανείπωτης τραγωδίας, για την οποία δεν έχει ακουστεί εδώ και τρία εικοσιτετράωρα ούτε μία συγγνώμη από κανένα, μα, από κανένα, αρμόδιο ή έστω και αναρμό</w:t>
      </w:r>
      <w:r>
        <w:rPr>
          <w:rFonts w:eastAsia="Times New Roman" w:cs="Times New Roman"/>
          <w:szCs w:val="24"/>
        </w:rPr>
        <w:t>διο. Περί παραίτησης φυσικά</w:t>
      </w:r>
      <w:r>
        <w:rPr>
          <w:rFonts w:eastAsia="Times New Roman" w:cs="Times New Roman"/>
          <w:szCs w:val="24"/>
        </w:rPr>
        <w:t>,</w:t>
      </w:r>
      <w:r>
        <w:rPr>
          <w:rFonts w:eastAsia="Times New Roman" w:cs="Times New Roman"/>
          <w:szCs w:val="24"/>
        </w:rPr>
        <w:t xml:space="preserve"> δεν γίνεται λόγος. Η </w:t>
      </w:r>
      <w:proofErr w:type="spellStart"/>
      <w:r>
        <w:rPr>
          <w:rFonts w:eastAsia="Times New Roman" w:cs="Times New Roman"/>
          <w:szCs w:val="24"/>
        </w:rPr>
        <w:t>χοντροπετσιά</w:t>
      </w:r>
      <w:proofErr w:type="spellEnd"/>
      <w:r>
        <w:rPr>
          <w:rFonts w:eastAsia="Times New Roman" w:cs="Times New Roman"/>
          <w:szCs w:val="24"/>
        </w:rPr>
        <w:t xml:space="preserve"> όλων όσων βρίσκονται στις θέσεις κλειδιά αυτής της Κυβέρνησης, στις </w:t>
      </w:r>
      <w:proofErr w:type="spellStart"/>
      <w:r>
        <w:rPr>
          <w:rFonts w:eastAsia="Times New Roman" w:cs="Times New Roman"/>
          <w:szCs w:val="24"/>
        </w:rPr>
        <w:t>αυτοδιοικητικές</w:t>
      </w:r>
      <w:proofErr w:type="spellEnd"/>
      <w:r>
        <w:rPr>
          <w:rFonts w:eastAsia="Times New Roman" w:cs="Times New Roman"/>
          <w:szCs w:val="24"/>
        </w:rPr>
        <w:t xml:space="preserve"> θέσεις και αλλού, έχει αποδειχθεί ότι δεν έχει προηγούμενο. </w:t>
      </w:r>
    </w:p>
    <w:p w14:paraId="23B83804"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Αυτές οι ιστορίες έχουν ξεκινήσει από την περσιν</w:t>
      </w:r>
      <w:r>
        <w:rPr>
          <w:rFonts w:eastAsia="Times New Roman" w:cs="Times New Roman"/>
          <w:szCs w:val="24"/>
        </w:rPr>
        <w:t>ή πολύ μεγάλη φωτιά στον Κάλαμο, όπου και πάλι ο κρατικός μηχανισμός είχε αποδειχθεί ανεπαρκής, από την καταστρεπτική και φονική πλημμύρα στη Μάνδρα και από τη δεύτερη καταστροφική πλημμύρα στη Μάνδρα. Και</w:t>
      </w:r>
      <w:r w:rsidRPr="00D55106">
        <w:rPr>
          <w:rFonts w:eastAsia="Times New Roman" w:cs="Times New Roman"/>
          <w:szCs w:val="24"/>
        </w:rPr>
        <w:t>,</w:t>
      </w:r>
      <w:r>
        <w:rPr>
          <w:rFonts w:eastAsia="Times New Roman" w:cs="Times New Roman"/>
          <w:szCs w:val="24"/>
        </w:rPr>
        <w:t xml:space="preserve"> δυστυχώς</w:t>
      </w:r>
      <w:r w:rsidRPr="00D55106">
        <w:rPr>
          <w:rFonts w:eastAsia="Times New Roman" w:cs="Times New Roman"/>
          <w:szCs w:val="24"/>
        </w:rPr>
        <w:t>,</w:t>
      </w:r>
      <w:r>
        <w:rPr>
          <w:rFonts w:eastAsia="Times New Roman" w:cs="Times New Roman"/>
          <w:szCs w:val="24"/>
        </w:rPr>
        <w:t xml:space="preserve"> η ιστορία θα συνεχίζεται μέχρι να αλλάξ</w:t>
      </w:r>
      <w:r>
        <w:rPr>
          <w:rFonts w:eastAsia="Times New Roman" w:cs="Times New Roman"/>
          <w:szCs w:val="24"/>
        </w:rPr>
        <w:t xml:space="preserve">ει </w:t>
      </w:r>
      <w:r>
        <w:rPr>
          <w:rFonts w:eastAsia="Times New Roman" w:cs="Times New Roman"/>
          <w:szCs w:val="24"/>
        </w:rPr>
        <w:t xml:space="preserve">κάτι </w:t>
      </w:r>
      <w:r>
        <w:rPr>
          <w:rFonts w:eastAsia="Times New Roman" w:cs="Times New Roman"/>
          <w:szCs w:val="24"/>
        </w:rPr>
        <w:t>δραστικά</w:t>
      </w:r>
      <w:r>
        <w:rPr>
          <w:rFonts w:eastAsia="Times New Roman" w:cs="Times New Roman"/>
          <w:szCs w:val="24"/>
        </w:rPr>
        <w:t>,</w:t>
      </w:r>
      <w:r>
        <w:rPr>
          <w:rFonts w:eastAsia="Times New Roman" w:cs="Times New Roman"/>
          <w:szCs w:val="24"/>
        </w:rPr>
        <w:t xml:space="preserve"> σε αυτόν τον τόπο.</w:t>
      </w:r>
    </w:p>
    <w:p w14:paraId="23B83805"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Η συζήτηση που γίνεται σήμερα</w:t>
      </w:r>
      <w:r>
        <w:rPr>
          <w:rFonts w:eastAsia="Times New Roman" w:cs="Times New Roman"/>
          <w:szCs w:val="24"/>
        </w:rPr>
        <w:t>,</w:t>
      </w:r>
      <w:r>
        <w:rPr>
          <w:rFonts w:eastAsia="Times New Roman" w:cs="Times New Roman"/>
          <w:szCs w:val="24"/>
        </w:rPr>
        <w:t xml:space="preserve"> για ένα νομοσχέδιο οικονομικού θέματος, μάλλον ακούγεται ως εκτός θέματος, γελοίο ή όπως αλλιώς θέλετε να το πείτε. Στη διάρκεια του τριήμερου πένθους</w:t>
      </w:r>
      <w:r>
        <w:rPr>
          <w:rFonts w:eastAsia="Times New Roman" w:cs="Times New Roman"/>
          <w:szCs w:val="24"/>
        </w:rPr>
        <w:t>,</w:t>
      </w:r>
      <w:r>
        <w:rPr>
          <w:rFonts w:eastAsia="Times New Roman" w:cs="Times New Roman"/>
          <w:szCs w:val="24"/>
        </w:rPr>
        <w:t xml:space="preserve"> δεν θα έπρεπε να γίνεται κάτι τέτοιο. Αφού, όμως, εσείς επιμείνατε ότι η Βουλή πρέπει να μείνει ανοιχτή σε αυτές τις δύσκολες στιγμές, θα τα ακούτε. Και εμείς δεν είμαστε της άποψης </w:t>
      </w:r>
      <w:r>
        <w:rPr>
          <w:rFonts w:eastAsia="Times New Roman" w:cs="Times New Roman"/>
          <w:szCs w:val="24"/>
        </w:rPr>
        <w:lastRenderedPageBreak/>
        <w:t>ότι θα πρέπει</w:t>
      </w:r>
      <w:r>
        <w:rPr>
          <w:rFonts w:eastAsia="Times New Roman" w:cs="Times New Roman"/>
          <w:szCs w:val="24"/>
        </w:rPr>
        <w:t>,</w:t>
      </w:r>
      <w:r>
        <w:rPr>
          <w:rFonts w:eastAsia="Times New Roman" w:cs="Times New Roman"/>
          <w:szCs w:val="24"/>
        </w:rPr>
        <w:t xml:space="preserve"> λόγω του τριήμερου πένθους ή των δύσκολων καταστάσεων, να </w:t>
      </w:r>
      <w:r>
        <w:rPr>
          <w:rFonts w:eastAsia="Times New Roman" w:cs="Times New Roman"/>
          <w:szCs w:val="24"/>
        </w:rPr>
        <w:t>σιωπήσουμε. Όχι, δεν σιωπάμε. Σιωπούν αυτοί</w:t>
      </w:r>
      <w:r>
        <w:rPr>
          <w:rFonts w:eastAsia="Times New Roman" w:cs="Times New Roman"/>
          <w:szCs w:val="24"/>
        </w:rPr>
        <w:t>,</w:t>
      </w:r>
      <w:r>
        <w:rPr>
          <w:rFonts w:eastAsia="Times New Roman" w:cs="Times New Roman"/>
          <w:szCs w:val="24"/>
        </w:rPr>
        <w:t xml:space="preserve"> οι οποίοι έχουν λερωμένη τη φωλιά τους. Και εμείς δεν την έχουμε! </w:t>
      </w:r>
    </w:p>
    <w:p w14:paraId="23B83806"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Θα έπρεπε, 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αρχάς, να αναλάβουν ευθύνες όλοι όσοι έχουν κάποιον τίτλο στην Πολιτική Προστασία, από τους υπεύθυνους Πολιτικής Προστασίας των </w:t>
      </w:r>
      <w:r>
        <w:rPr>
          <w:rFonts w:eastAsia="Times New Roman" w:cs="Times New Roman"/>
          <w:szCs w:val="24"/>
        </w:rPr>
        <w:t>δήμων</w:t>
      </w:r>
      <w:r>
        <w:rPr>
          <w:rFonts w:eastAsia="Times New Roman" w:cs="Times New Roman"/>
          <w:szCs w:val="24"/>
        </w:rPr>
        <w:t>,</w:t>
      </w:r>
      <w:r>
        <w:rPr>
          <w:rFonts w:eastAsia="Times New Roman" w:cs="Times New Roman"/>
          <w:szCs w:val="24"/>
        </w:rPr>
        <w:t xml:space="preserve"> όπου μπήκαν αυτές οι φωτιές, οι υπεύθυνοι Πολιτικής Προστασίας της Περιφέρειας Αττικής, που είναι και η προϊστάμενη </w:t>
      </w:r>
      <w:r>
        <w:rPr>
          <w:rFonts w:eastAsia="Times New Roman" w:cs="Times New Roman"/>
          <w:szCs w:val="24"/>
        </w:rPr>
        <w:t xml:space="preserve">αρχή </w:t>
      </w:r>
      <w:r>
        <w:rPr>
          <w:rFonts w:eastAsia="Times New Roman" w:cs="Times New Roman"/>
          <w:szCs w:val="24"/>
        </w:rPr>
        <w:t xml:space="preserve">και ο Γενικός Γραμματέας Πολιτικής Προστασίας, ο ανεκδιήγητος κ. </w:t>
      </w:r>
      <w:proofErr w:type="spellStart"/>
      <w:r>
        <w:rPr>
          <w:rFonts w:eastAsia="Times New Roman" w:cs="Times New Roman"/>
          <w:szCs w:val="24"/>
        </w:rPr>
        <w:t>Καπάκης</w:t>
      </w:r>
      <w:proofErr w:type="spellEnd"/>
      <w:r>
        <w:rPr>
          <w:rFonts w:eastAsia="Times New Roman" w:cs="Times New Roman"/>
          <w:szCs w:val="24"/>
        </w:rPr>
        <w:t>, ο οποίος μόλις τρεις μέρες πριν τη φονικότερη πυρκαγιά</w:t>
      </w:r>
      <w:r>
        <w:rPr>
          <w:rFonts w:eastAsia="Times New Roman" w:cs="Times New Roman"/>
          <w:szCs w:val="24"/>
        </w:rPr>
        <w:t xml:space="preserve"> σε ολόκληρη την Ευρώπη μετά το Β΄ Παγκόσμιο Πόλεμο, δήλωνε ότι είμαστε πανέτοιμοι από αντιπυρικής απόψεως. Και τρεις μέρες μετά</w:t>
      </w:r>
      <w:r>
        <w:rPr>
          <w:rFonts w:eastAsia="Times New Roman" w:cs="Times New Roman"/>
          <w:szCs w:val="24"/>
        </w:rPr>
        <w:t>,</w:t>
      </w:r>
      <w:r>
        <w:rPr>
          <w:rFonts w:eastAsia="Times New Roman" w:cs="Times New Roman"/>
          <w:szCs w:val="24"/>
        </w:rPr>
        <w:t xml:space="preserve"> καταστράφηκαν ολόκληρες περιοχές, κάηκαν με τον χειρότερο τρόπο ή πνίγηκαν. Μέχρι στιγμής</w:t>
      </w:r>
      <w:r>
        <w:rPr>
          <w:rFonts w:eastAsia="Times New Roman" w:cs="Times New Roman"/>
          <w:szCs w:val="24"/>
        </w:rPr>
        <w:t>,</w:t>
      </w:r>
      <w:r>
        <w:rPr>
          <w:rFonts w:eastAsia="Times New Roman" w:cs="Times New Roman"/>
          <w:szCs w:val="24"/>
        </w:rPr>
        <w:t xml:space="preserve"> είναι ογδόντα πέντε οι νεκροί και ε</w:t>
      </w:r>
      <w:r>
        <w:rPr>
          <w:rFonts w:eastAsia="Times New Roman" w:cs="Times New Roman"/>
          <w:szCs w:val="24"/>
        </w:rPr>
        <w:t>κατό οι αγνοούμενοι. Δυστυχώς, όμως, όλα δείχνουν ότι ο αριθμός θα αυξηθεί δραματικά. Και δεν έχει παραιτηθεί κανείς τους. Είναι οι ίδιοι</w:t>
      </w:r>
      <w:r>
        <w:rPr>
          <w:rFonts w:eastAsia="Times New Roman" w:cs="Times New Roman"/>
          <w:szCs w:val="24"/>
        </w:rPr>
        <w:t>,</w:t>
      </w:r>
      <w:r>
        <w:rPr>
          <w:rFonts w:eastAsia="Times New Roman" w:cs="Times New Roman"/>
          <w:szCs w:val="24"/>
        </w:rPr>
        <w:t xml:space="preserve"> που ήταν και στη Μάνδρα, που μια βδο</w:t>
      </w:r>
      <w:r>
        <w:rPr>
          <w:rFonts w:eastAsia="Times New Roman" w:cs="Times New Roman"/>
          <w:szCs w:val="24"/>
        </w:rPr>
        <w:lastRenderedPageBreak/>
        <w:t xml:space="preserve">μάδα πριν από τις φονικές πλημμύρες της Μάνδρας διαβεβαίωναν -τα ίδια άτομα- ότι </w:t>
      </w:r>
      <w:r>
        <w:rPr>
          <w:rFonts w:eastAsia="Times New Roman" w:cs="Times New Roman"/>
          <w:szCs w:val="24"/>
        </w:rPr>
        <w:t>είμαστε πανέτοιμοι -έτσι έλεγαν- από αντιπλημμυρικής απόψεως για την περιοχή. Και μόλις μια βδομάδα μετά</w:t>
      </w:r>
      <w:r>
        <w:rPr>
          <w:rFonts w:eastAsia="Times New Roman" w:cs="Times New Roman"/>
          <w:szCs w:val="24"/>
        </w:rPr>
        <w:t>,</w:t>
      </w:r>
      <w:r>
        <w:rPr>
          <w:rFonts w:eastAsia="Times New Roman" w:cs="Times New Roman"/>
          <w:szCs w:val="24"/>
        </w:rPr>
        <w:t xml:space="preserve"> πνίγηκαν -κι ακόμα υπάρχουν αγνοούμενοι- δεκάδες στη Μάνδρα. </w:t>
      </w:r>
    </w:p>
    <w:p w14:paraId="23B83807"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Από </w:t>
      </w:r>
      <w:r>
        <w:rPr>
          <w:rFonts w:eastAsia="Times New Roman" w:cs="Times New Roman"/>
          <w:szCs w:val="24"/>
        </w:rPr>
        <w:t>σ</w:t>
      </w:r>
      <w:r>
        <w:rPr>
          <w:rFonts w:eastAsia="Times New Roman" w:cs="Times New Roman"/>
          <w:szCs w:val="24"/>
        </w:rPr>
        <w:t xml:space="preserve">ήμερα το πρωί ξεκίνησε η προσπάθεια της Κυβέρνησης να </w:t>
      </w:r>
      <w:r>
        <w:rPr>
          <w:rFonts w:eastAsia="Times New Roman" w:cs="Times New Roman"/>
          <w:szCs w:val="24"/>
        </w:rPr>
        <w:t>«</w:t>
      </w:r>
      <w:r>
        <w:rPr>
          <w:rFonts w:eastAsia="Times New Roman" w:cs="Times New Roman"/>
          <w:szCs w:val="24"/>
        </w:rPr>
        <w:t>πετάξει την μπάλα στην εξέδρ</w:t>
      </w:r>
      <w:r>
        <w:rPr>
          <w:rFonts w:eastAsia="Times New Roman" w:cs="Times New Roman"/>
          <w:szCs w:val="24"/>
        </w:rPr>
        <w:t>α</w:t>
      </w:r>
      <w:r>
        <w:rPr>
          <w:rFonts w:eastAsia="Times New Roman" w:cs="Times New Roman"/>
          <w:szCs w:val="24"/>
        </w:rPr>
        <w:t>»</w:t>
      </w:r>
      <w:r>
        <w:rPr>
          <w:rFonts w:eastAsia="Times New Roman" w:cs="Times New Roman"/>
          <w:szCs w:val="24"/>
        </w:rPr>
        <w:t xml:space="preserve">. Έκανε τις δηλώσεις ο κ. </w:t>
      </w:r>
      <w:proofErr w:type="spellStart"/>
      <w:r>
        <w:rPr>
          <w:rFonts w:eastAsia="Times New Roman" w:cs="Times New Roman"/>
          <w:szCs w:val="24"/>
        </w:rPr>
        <w:t>Σπίρτζης</w:t>
      </w:r>
      <w:proofErr w:type="spellEnd"/>
      <w:r>
        <w:rPr>
          <w:rFonts w:eastAsia="Times New Roman" w:cs="Times New Roman"/>
          <w:szCs w:val="24"/>
        </w:rPr>
        <w:t xml:space="preserve"> ο Υπουργός -μηχανικός στο επάγγελμα- και προφανώς έδωσε το σύνθημα -μπορεί να τον είχε προλάβει και ο κ. Καμμένος- ότι </w:t>
      </w:r>
      <w:r>
        <w:rPr>
          <w:rFonts w:eastAsia="Times New Roman" w:cs="Times New Roman"/>
          <w:szCs w:val="24"/>
        </w:rPr>
        <w:t xml:space="preserve">όλο </w:t>
      </w:r>
      <w:r>
        <w:rPr>
          <w:rFonts w:eastAsia="Times New Roman" w:cs="Times New Roman"/>
          <w:szCs w:val="24"/>
        </w:rPr>
        <w:t xml:space="preserve">το πρόβλημα είναι οι αυθαίρετες κατοικίες και ότι θα πρέπει να τιμωρηθούν, να μαστιγωθούν </w:t>
      </w:r>
      <w:r>
        <w:rPr>
          <w:rFonts w:eastAsia="Times New Roman" w:cs="Times New Roman"/>
          <w:szCs w:val="24"/>
        </w:rPr>
        <w:t>-</w:t>
      </w:r>
      <w:r>
        <w:rPr>
          <w:rFonts w:eastAsia="Times New Roman" w:cs="Times New Roman"/>
          <w:szCs w:val="24"/>
        </w:rPr>
        <w:t>και δ</w:t>
      </w:r>
      <w:r>
        <w:rPr>
          <w:rFonts w:eastAsia="Times New Roman" w:cs="Times New Roman"/>
          <w:szCs w:val="24"/>
        </w:rPr>
        <w:t>εν ξέρω εγώ τι άλλο</w:t>
      </w:r>
      <w:r>
        <w:rPr>
          <w:rFonts w:eastAsia="Times New Roman" w:cs="Times New Roman"/>
          <w:szCs w:val="24"/>
        </w:rPr>
        <w:t>-</w:t>
      </w:r>
      <w:r>
        <w:rPr>
          <w:rFonts w:eastAsia="Times New Roman" w:cs="Times New Roman"/>
          <w:szCs w:val="24"/>
        </w:rPr>
        <w:t xml:space="preserve"> όλοι αυτοί. Ναι, είναι τραγικό, είναι παράνομο. Πείτε το όπως θέλετε. Όμως, δεν είναι συζήτηση της παρούσης.</w:t>
      </w:r>
    </w:p>
    <w:p w14:paraId="23B83808"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Ο ανεπαρκέστατος κρατικός μηχανισμός τρεις μέρες μετά</w:t>
      </w:r>
      <w:r>
        <w:rPr>
          <w:rFonts w:eastAsia="Times New Roman" w:cs="Times New Roman"/>
          <w:szCs w:val="24"/>
        </w:rPr>
        <w:t>,</w:t>
      </w:r>
      <w:r>
        <w:rPr>
          <w:rFonts w:eastAsia="Times New Roman" w:cs="Times New Roman"/>
          <w:szCs w:val="24"/>
        </w:rPr>
        <w:t xml:space="preserve"> δεν έχει ελέγξει ακόμα τα σπίτια</w:t>
      </w:r>
      <w:r>
        <w:rPr>
          <w:rFonts w:eastAsia="Times New Roman" w:cs="Times New Roman"/>
          <w:szCs w:val="24"/>
        </w:rPr>
        <w:t>,</w:t>
      </w:r>
      <w:r>
        <w:rPr>
          <w:rFonts w:eastAsia="Times New Roman" w:cs="Times New Roman"/>
          <w:szCs w:val="24"/>
        </w:rPr>
        <w:t xml:space="preserve"> για να δει που βρίσκονται και αν υπάρ</w:t>
      </w:r>
      <w:r>
        <w:rPr>
          <w:rFonts w:eastAsia="Times New Roman" w:cs="Times New Roman"/>
          <w:szCs w:val="24"/>
        </w:rPr>
        <w:t>χουν αγνοούμενοι. Σκεφτείτε να υπήρχαν κάποιοι</w:t>
      </w:r>
      <w:r>
        <w:rPr>
          <w:rFonts w:eastAsia="Times New Roman" w:cs="Times New Roman"/>
          <w:szCs w:val="24"/>
        </w:rPr>
        <w:t>,</w:t>
      </w:r>
      <w:r>
        <w:rPr>
          <w:rFonts w:eastAsia="Times New Roman" w:cs="Times New Roman"/>
          <w:szCs w:val="24"/>
        </w:rPr>
        <w:t xml:space="preserve"> οι οποίοι να ήταν ζωντανοί -και μακάρι να βρεθεί</w:t>
      </w:r>
      <w:r>
        <w:rPr>
          <w:rFonts w:eastAsia="Times New Roman" w:cs="Times New Roman"/>
          <w:szCs w:val="24"/>
        </w:rPr>
        <w:t>,</w:t>
      </w:r>
      <w:r>
        <w:rPr>
          <w:rFonts w:eastAsia="Times New Roman" w:cs="Times New Roman"/>
          <w:szCs w:val="24"/>
        </w:rPr>
        <w:t xml:space="preserve"> έστω και μετά από τρεις ή τέσσερις μέρες κάποιος ή κάποιοι, σε κάποιο σπίτι, </w:t>
      </w:r>
      <w:r>
        <w:rPr>
          <w:rFonts w:eastAsia="Times New Roman" w:cs="Times New Roman"/>
          <w:szCs w:val="24"/>
        </w:rPr>
        <w:lastRenderedPageBreak/>
        <w:t>σε κάποια σπηλιά ή οπουδήποτε αλλού- και να μην κατάφερνε ο κρατικός μηχανισμός ν</w:t>
      </w:r>
      <w:r>
        <w:rPr>
          <w:rFonts w:eastAsia="Times New Roman" w:cs="Times New Roman"/>
          <w:szCs w:val="24"/>
        </w:rPr>
        <w:t xml:space="preserve">α πάει να ελέγξει. </w:t>
      </w:r>
    </w:p>
    <w:p w14:paraId="23B83809"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Το ζητούμενο δεν είναι</w:t>
      </w:r>
      <w:r>
        <w:rPr>
          <w:rFonts w:eastAsia="Times New Roman" w:cs="Times New Roman"/>
          <w:szCs w:val="24"/>
        </w:rPr>
        <w:t xml:space="preserve">, </w:t>
      </w:r>
      <w:r>
        <w:rPr>
          <w:rFonts w:eastAsia="Times New Roman" w:cs="Times New Roman"/>
          <w:szCs w:val="24"/>
        </w:rPr>
        <w:t>τα έντεκα μποφόρ</w:t>
      </w:r>
      <w:r>
        <w:rPr>
          <w:rFonts w:eastAsia="Times New Roman" w:cs="Times New Roman"/>
          <w:szCs w:val="24"/>
        </w:rPr>
        <w:t>,</w:t>
      </w:r>
      <w:r>
        <w:rPr>
          <w:rFonts w:eastAsia="Times New Roman" w:cs="Times New Roman"/>
          <w:szCs w:val="24"/>
        </w:rPr>
        <w:t xml:space="preserve"> που δικαιολογείται ο κ. </w:t>
      </w:r>
      <w:proofErr w:type="spellStart"/>
      <w:r>
        <w:rPr>
          <w:rFonts w:eastAsia="Times New Roman" w:cs="Times New Roman"/>
          <w:szCs w:val="24"/>
        </w:rPr>
        <w:t>Τόσκας</w:t>
      </w:r>
      <w:proofErr w:type="spellEnd"/>
      <w:r>
        <w:rPr>
          <w:rFonts w:eastAsia="Times New Roman" w:cs="Times New Roman"/>
          <w:szCs w:val="24"/>
        </w:rPr>
        <w:t xml:space="preserve"> και διάφοροι άλλοι</w:t>
      </w:r>
      <w:r>
        <w:rPr>
          <w:rFonts w:eastAsia="Times New Roman" w:cs="Times New Roman"/>
          <w:szCs w:val="24"/>
        </w:rPr>
        <w:t>,</w:t>
      </w:r>
      <w:r>
        <w:rPr>
          <w:rFonts w:eastAsia="Times New Roman" w:cs="Times New Roman"/>
          <w:szCs w:val="24"/>
        </w:rPr>
        <w:t xml:space="preserve"> οι οποίοι λένε ότι οι καιρικές συνθήκες ήταν τόσο τραγικές, τόσο άσχημες. Το ξέρατε και η Πολιτική Προστασία και οι αρμόδιοι, ο κ. Σκουρλέτης, </w:t>
      </w:r>
      <w:r>
        <w:rPr>
          <w:rFonts w:eastAsia="Times New Roman" w:cs="Times New Roman"/>
          <w:szCs w:val="24"/>
        </w:rPr>
        <w:t xml:space="preserve">ο κ. </w:t>
      </w:r>
      <w:proofErr w:type="spellStart"/>
      <w:r>
        <w:rPr>
          <w:rFonts w:eastAsia="Times New Roman" w:cs="Times New Roman"/>
          <w:szCs w:val="24"/>
        </w:rPr>
        <w:t>Τόσκας</w:t>
      </w:r>
      <w:proofErr w:type="spellEnd"/>
      <w:r>
        <w:rPr>
          <w:rFonts w:eastAsia="Times New Roman" w:cs="Times New Roman"/>
          <w:szCs w:val="24"/>
        </w:rPr>
        <w:t>, η κ</w:t>
      </w:r>
      <w:r>
        <w:rPr>
          <w:rFonts w:eastAsia="Times New Roman" w:cs="Times New Roman"/>
          <w:szCs w:val="24"/>
        </w:rPr>
        <w:t>.</w:t>
      </w:r>
      <w:r>
        <w:rPr>
          <w:rFonts w:eastAsia="Times New Roman" w:cs="Times New Roman"/>
          <w:szCs w:val="24"/>
        </w:rPr>
        <w:t xml:space="preserve"> Δούρου, ο κ. </w:t>
      </w:r>
      <w:proofErr w:type="spellStart"/>
      <w:r>
        <w:rPr>
          <w:rFonts w:eastAsia="Times New Roman" w:cs="Times New Roman"/>
          <w:szCs w:val="24"/>
        </w:rPr>
        <w:t>Καπάκης</w:t>
      </w:r>
      <w:proofErr w:type="spellEnd"/>
      <w:r>
        <w:rPr>
          <w:rFonts w:eastAsia="Times New Roman" w:cs="Times New Roman"/>
          <w:szCs w:val="24"/>
        </w:rPr>
        <w:t xml:space="preserve"> και οι άλλοι δεν έκαναν τίποτα απολύτως. Περίμεναν αυτή την αποφράδα ημέρα τα χειρότερα και όλοι </w:t>
      </w:r>
      <w:r>
        <w:rPr>
          <w:rFonts w:eastAsia="Times New Roman" w:cs="Times New Roman"/>
          <w:szCs w:val="24"/>
        </w:rPr>
        <w:t>«</w:t>
      </w:r>
      <w:r>
        <w:rPr>
          <w:rFonts w:eastAsia="Times New Roman" w:cs="Times New Roman"/>
          <w:szCs w:val="24"/>
        </w:rPr>
        <w:t>σφύριζαν κλέφτικα</w:t>
      </w:r>
      <w:r>
        <w:rPr>
          <w:rFonts w:eastAsia="Times New Roman" w:cs="Times New Roman"/>
          <w:szCs w:val="24"/>
        </w:rPr>
        <w:t>»</w:t>
      </w:r>
      <w:r>
        <w:rPr>
          <w:rFonts w:eastAsia="Times New Roman" w:cs="Times New Roman"/>
          <w:szCs w:val="24"/>
        </w:rPr>
        <w:t>. Κι όταν έγινε το κακό, απεδείχθη ότι ο κρατικός μηχανισμός</w:t>
      </w:r>
      <w:r>
        <w:rPr>
          <w:rFonts w:eastAsia="Times New Roman" w:cs="Times New Roman"/>
          <w:szCs w:val="24"/>
        </w:rPr>
        <w:t>,</w:t>
      </w:r>
      <w:r>
        <w:rPr>
          <w:rFonts w:eastAsia="Times New Roman" w:cs="Times New Roman"/>
          <w:szCs w:val="24"/>
        </w:rPr>
        <w:t xml:space="preserve"> πολύ απλά δεν υπήρχε. </w:t>
      </w:r>
    </w:p>
    <w:p w14:paraId="23B8380A"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Διότι αν υπήρχε </w:t>
      </w:r>
      <w:r>
        <w:rPr>
          <w:rFonts w:eastAsia="Times New Roman" w:cs="Times New Roman"/>
          <w:szCs w:val="24"/>
        </w:rPr>
        <w:t>κρατικός μηχανισμός στην περίπτωση της περιοχής Μάτι -είναι μια πολύ δύσκολη περιοχή, όπως ανέφεραν πολλοί- θα έπρεπε να έχουν ειδοποιηθεί από την πρώτη στιγμή, όπως γίνεται και στο εξωτερικό</w:t>
      </w:r>
      <w:r>
        <w:rPr>
          <w:rFonts w:eastAsia="Times New Roman" w:cs="Times New Roman"/>
          <w:szCs w:val="24"/>
        </w:rPr>
        <w:t>,</w:t>
      </w:r>
      <w:r>
        <w:rPr>
          <w:rFonts w:eastAsia="Times New Roman" w:cs="Times New Roman"/>
          <w:szCs w:val="24"/>
        </w:rPr>
        <w:t xml:space="preserve"> όταν υπάρχει μια φωτιά σχετικά κοντά, σε ένα βουνό κοντά, και ν</w:t>
      </w:r>
      <w:r>
        <w:rPr>
          <w:rFonts w:eastAsia="Times New Roman" w:cs="Times New Roman"/>
          <w:szCs w:val="24"/>
        </w:rPr>
        <w:t>α εκκενώσουν την περιοχή. Δεν έγινε αυτό ποτέ</w:t>
      </w:r>
      <w:r>
        <w:rPr>
          <w:rFonts w:eastAsia="Times New Roman" w:cs="Times New Roman"/>
          <w:szCs w:val="24"/>
        </w:rPr>
        <w:t>,</w:t>
      </w:r>
      <w:r>
        <w:rPr>
          <w:rFonts w:eastAsia="Times New Roman" w:cs="Times New Roman"/>
          <w:szCs w:val="24"/>
        </w:rPr>
        <w:t xml:space="preserve"> από κανέναν, από τίποτα. Δεν πρόλαβε ούτε μια καμπάνα να χτυπήσει, για να καταλάβουν τι τους </w:t>
      </w:r>
      <w:r>
        <w:rPr>
          <w:rFonts w:eastAsia="Times New Roman" w:cs="Times New Roman"/>
          <w:szCs w:val="24"/>
        </w:rPr>
        <w:lastRenderedPageBreak/>
        <w:t>γίνεται.</w:t>
      </w:r>
      <w:r w:rsidRPr="00DD7083">
        <w:rPr>
          <w:rFonts w:eastAsia="Times New Roman" w:cs="Times New Roman"/>
          <w:szCs w:val="24"/>
        </w:rPr>
        <w:t xml:space="preserve"> </w:t>
      </w:r>
      <w:r>
        <w:rPr>
          <w:rFonts w:eastAsia="Times New Roman" w:cs="Times New Roman"/>
          <w:szCs w:val="24"/>
        </w:rPr>
        <w:t>Και πολλοί οι οποίοι γλίτωσαν, το έμαθαν από τα ραδιόφωνα και από τις τηλεοράσεις που άκουγαν ότι έρχεται η</w:t>
      </w:r>
      <w:r>
        <w:rPr>
          <w:rFonts w:eastAsia="Times New Roman" w:cs="Times New Roman"/>
          <w:szCs w:val="24"/>
        </w:rPr>
        <w:t xml:space="preserve"> φωτιά και πρέπει να εγκαταλείψουν. </w:t>
      </w:r>
    </w:p>
    <w:p w14:paraId="23B8380B"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Θ</w:t>
      </w:r>
      <w:r>
        <w:rPr>
          <w:rFonts w:eastAsia="Times New Roman" w:cs="Times New Roman"/>
          <w:szCs w:val="24"/>
        </w:rPr>
        <w:t>΄</w:t>
      </w:r>
      <w:r>
        <w:rPr>
          <w:rFonts w:eastAsia="Times New Roman" w:cs="Times New Roman"/>
          <w:szCs w:val="24"/>
        </w:rPr>
        <w:t xml:space="preserve"> Αντιπρόεδρος της Βουλής κ. </w:t>
      </w:r>
      <w:r w:rsidRPr="00687D2C">
        <w:rPr>
          <w:rFonts w:eastAsia="Times New Roman" w:cs="Times New Roman"/>
          <w:b/>
          <w:szCs w:val="24"/>
        </w:rPr>
        <w:t>ΜΑΡΙΟΣ ΓΕΩΡΓΙΑΔΗΣ</w:t>
      </w:r>
      <w:r>
        <w:rPr>
          <w:rFonts w:eastAsia="Times New Roman" w:cs="Times New Roman"/>
          <w:szCs w:val="24"/>
        </w:rPr>
        <w:t xml:space="preserve">) </w:t>
      </w:r>
    </w:p>
    <w:p w14:paraId="23B8380C"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Διότι ο κρατικός μηχανισμός, η ανύπαρκτη Πολιτική Προστασία δεν έκανε τίποτα απολύτως ούτε πριν</w:t>
      </w:r>
      <w:r>
        <w:rPr>
          <w:rFonts w:eastAsia="Times New Roman" w:cs="Times New Roman"/>
          <w:szCs w:val="24"/>
        </w:rPr>
        <w:t xml:space="preserve"> </w:t>
      </w:r>
      <w:r>
        <w:rPr>
          <w:rFonts w:eastAsia="Times New Roman" w:cs="Times New Roman"/>
          <w:szCs w:val="24"/>
        </w:rPr>
        <w:t>ούτε κατά τη διάρκεια,</w:t>
      </w:r>
      <w:r>
        <w:rPr>
          <w:rFonts w:eastAsia="Times New Roman" w:cs="Times New Roman"/>
          <w:szCs w:val="24"/>
        </w:rPr>
        <w:t xml:space="preserve"> αλλά από ό,τι δείχνει, ούτε και μετά. Και </w:t>
      </w:r>
      <w:proofErr w:type="spellStart"/>
      <w:r>
        <w:rPr>
          <w:rFonts w:eastAsia="Times New Roman" w:cs="Times New Roman"/>
          <w:szCs w:val="24"/>
        </w:rPr>
        <w:t>παρακαλάμε</w:t>
      </w:r>
      <w:proofErr w:type="spellEnd"/>
      <w:r>
        <w:rPr>
          <w:rFonts w:eastAsia="Times New Roman" w:cs="Times New Roman"/>
          <w:szCs w:val="24"/>
        </w:rPr>
        <w:t xml:space="preserve"> τώρα</w:t>
      </w:r>
      <w:r>
        <w:rPr>
          <w:rFonts w:eastAsia="Times New Roman" w:cs="Times New Roman"/>
          <w:szCs w:val="24"/>
        </w:rPr>
        <w:t>,</w:t>
      </w:r>
      <w:r>
        <w:rPr>
          <w:rFonts w:eastAsia="Times New Roman" w:cs="Times New Roman"/>
          <w:szCs w:val="24"/>
        </w:rPr>
        <w:t xml:space="preserve"> αυτή η απίστευτη καταιγίδα</w:t>
      </w:r>
      <w:r>
        <w:rPr>
          <w:rFonts w:eastAsia="Times New Roman" w:cs="Times New Roman"/>
          <w:szCs w:val="24"/>
        </w:rPr>
        <w:t>,</w:t>
      </w:r>
      <w:r>
        <w:rPr>
          <w:rFonts w:eastAsia="Times New Roman" w:cs="Times New Roman"/>
          <w:szCs w:val="24"/>
        </w:rPr>
        <w:t xml:space="preserve"> που έπληξε την Βόρεια Αθήνα και πηγαίνει προς τα πάνω, να μην πάει προς το Μάτι και δούμε άλλα παράλογα φαινόμενα. </w:t>
      </w:r>
    </w:p>
    <w:p w14:paraId="23B8380D" w14:textId="77777777" w:rsidR="00762968" w:rsidRDefault="006F10D4">
      <w:pPr>
        <w:tabs>
          <w:tab w:val="left" w:pos="2608"/>
        </w:tabs>
        <w:spacing w:line="600" w:lineRule="auto"/>
        <w:ind w:firstLine="720"/>
        <w:jc w:val="both"/>
        <w:rPr>
          <w:rFonts w:eastAsia="Times New Roman" w:cs="Times New Roman"/>
          <w:szCs w:val="24"/>
        </w:rPr>
      </w:pPr>
      <w:r>
        <w:rPr>
          <w:rFonts w:eastAsia="Times New Roman" w:cs="Times New Roman"/>
          <w:szCs w:val="24"/>
        </w:rPr>
        <w:t>Επίσης, δεν είδαμε κανέναν κρατικό λειτουργό να έχει</w:t>
      </w:r>
      <w:r>
        <w:rPr>
          <w:rFonts w:eastAsia="Times New Roman" w:cs="Times New Roman"/>
          <w:szCs w:val="24"/>
        </w:rPr>
        <w:t xml:space="preserve"> περάσει από εκεί</w:t>
      </w:r>
      <w:r>
        <w:rPr>
          <w:rFonts w:eastAsia="Times New Roman" w:cs="Times New Roman"/>
          <w:szCs w:val="24"/>
        </w:rPr>
        <w:t>,</w:t>
      </w:r>
      <w:r>
        <w:rPr>
          <w:rFonts w:eastAsia="Times New Roman" w:cs="Times New Roman"/>
          <w:szCs w:val="24"/>
        </w:rPr>
        <w:t xml:space="preserve"> για να μιλήσει με τους ανθρώπους. Και ένας που μίλησε, που πήγε με μια πολύ μεγάλη κουστωδία, τα άκουσε. Και μάλιστα</w:t>
      </w:r>
      <w:r>
        <w:rPr>
          <w:rFonts w:eastAsia="Times New Roman" w:cs="Times New Roman"/>
          <w:szCs w:val="24"/>
        </w:rPr>
        <w:t>,</w:t>
      </w:r>
      <w:r>
        <w:rPr>
          <w:rFonts w:eastAsia="Times New Roman" w:cs="Times New Roman"/>
          <w:szCs w:val="24"/>
        </w:rPr>
        <w:t xml:space="preserve"> τα άκουσε, παρ’ ότι προσπαθούσαν να είναι ευγενικοί οι άνθρωποι μέσα στον χαμό τους. </w:t>
      </w:r>
    </w:p>
    <w:p w14:paraId="23B8380E"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κατάσταση είναι τραγική. Δεν πρ</w:t>
      </w:r>
      <w:r>
        <w:rPr>
          <w:rFonts w:eastAsia="Times New Roman" w:cs="Times New Roman"/>
          <w:szCs w:val="24"/>
        </w:rPr>
        <w:t xml:space="preserve">όκειται να κάνετε τίποτα απολύτως. Δεν έχετε τη γνώση, δεν έχετε τη θέληση, δεν </w:t>
      </w:r>
      <w:r>
        <w:rPr>
          <w:rFonts w:eastAsia="Times New Roman" w:cs="Times New Roman"/>
          <w:szCs w:val="24"/>
        </w:rPr>
        <w:lastRenderedPageBreak/>
        <w:t>έχετε τη δύναμη για πολύ απλά πράγματα. Δεν σας είπε κανείς ότι θα μπορούσε να σβήσει η Πυροσβεστική αυτή τη φωτιά, η οποία ερχόταν με έντεκα μποφόρ. Όμως, αν είχατε προλάβει ν</w:t>
      </w:r>
      <w:r>
        <w:rPr>
          <w:rFonts w:eastAsia="Times New Roman" w:cs="Times New Roman"/>
          <w:szCs w:val="24"/>
        </w:rPr>
        <w:t xml:space="preserve">α ειδοποιήσετε τους ανθρώπους στο Μάτι, ενδεχομένως να είχαν σωθεί δεκάδες ζωές. Δεν σας καίγεται, όμως, καρφί και το αποδεικνύετε κάθε μέρα αυτό, διότι μέχρι και αυτή τη στιγμή δεν έχετε ζητήσει ούτε μία συγγνώμη. </w:t>
      </w:r>
    </w:p>
    <w:p w14:paraId="23B8380F"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Ευχαριστ</w:t>
      </w:r>
      <w:r>
        <w:rPr>
          <w:rFonts w:eastAsia="Times New Roman" w:cs="Times New Roman"/>
          <w:szCs w:val="24"/>
        </w:rPr>
        <w:t xml:space="preserve">ούμε τον κ. </w:t>
      </w:r>
      <w:proofErr w:type="spellStart"/>
      <w:r>
        <w:rPr>
          <w:rFonts w:eastAsia="Times New Roman" w:cs="Times New Roman"/>
          <w:szCs w:val="24"/>
        </w:rPr>
        <w:t>Παναγιώταρο</w:t>
      </w:r>
      <w:proofErr w:type="spellEnd"/>
      <w:r>
        <w:rPr>
          <w:rFonts w:eastAsia="Times New Roman" w:cs="Times New Roman"/>
          <w:szCs w:val="24"/>
        </w:rPr>
        <w:t xml:space="preserve">. </w:t>
      </w:r>
    </w:p>
    <w:p w14:paraId="23B83810"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Ολοκληρώσαμε τη λίστα των ομιλητών. Ξεκινάμε με τους Κοινοβουλευτικούς Εκπροσώπους. </w:t>
      </w:r>
    </w:p>
    <w:p w14:paraId="23B83811"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 Κεφαλογιάννης έχει τον λόγο και αμέσως μετά ο κ. Μεγαλομύστακας. </w:t>
      </w:r>
    </w:p>
    <w:p w14:paraId="23B83812"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για δώδεκα λεπτά. </w:t>
      </w:r>
    </w:p>
    <w:p w14:paraId="23B83813"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ΙΩΑΝΝΗΣ ΚΕΦΑΛΟΓ</w:t>
      </w:r>
      <w:r>
        <w:rPr>
          <w:rFonts w:eastAsia="Times New Roman" w:cs="Times New Roman"/>
          <w:b/>
          <w:szCs w:val="24"/>
        </w:rPr>
        <w:t xml:space="preserve">ΙΑΝΝΗΣ: </w:t>
      </w:r>
      <w:r>
        <w:rPr>
          <w:rFonts w:eastAsia="Times New Roman" w:cs="Times New Roman"/>
          <w:szCs w:val="24"/>
        </w:rPr>
        <w:t>Ευχαριστώ πολύ, κύριε Πρόεδρε.</w:t>
      </w:r>
    </w:p>
    <w:p w14:paraId="23B83814"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Θα χρειαστώ πολύ λιγότερο χρόνο, διότι όσον αφορά τα τραγικά γεγονότα</w:t>
      </w:r>
      <w:r>
        <w:rPr>
          <w:rFonts w:eastAsia="Times New Roman" w:cs="Times New Roman"/>
          <w:szCs w:val="24"/>
        </w:rPr>
        <w:t>,</w:t>
      </w:r>
      <w:r>
        <w:rPr>
          <w:rFonts w:eastAsia="Times New Roman" w:cs="Times New Roman"/>
          <w:szCs w:val="24"/>
        </w:rPr>
        <w:t xml:space="preserve"> αναφέρθηκα και στην προηγούμενη ομιλία μου, στο νομοσχέδιο το οποίο συζητήσαμε το πρωί</w:t>
      </w:r>
      <w:r>
        <w:rPr>
          <w:rFonts w:eastAsia="Times New Roman" w:cs="Times New Roman"/>
          <w:szCs w:val="24"/>
        </w:rPr>
        <w:t xml:space="preserve">. </w:t>
      </w:r>
      <w:r>
        <w:rPr>
          <w:rFonts w:eastAsia="Times New Roman" w:cs="Times New Roman"/>
          <w:szCs w:val="24"/>
        </w:rPr>
        <w:t xml:space="preserve">Όσον </w:t>
      </w:r>
      <w:r>
        <w:rPr>
          <w:rFonts w:eastAsia="Times New Roman" w:cs="Times New Roman"/>
          <w:szCs w:val="24"/>
        </w:rPr>
        <w:t xml:space="preserve">αφορά δε αυτό το νομοσχέδιο, νομίζω ότι ο </w:t>
      </w:r>
      <w:r>
        <w:rPr>
          <w:rFonts w:eastAsia="Times New Roman" w:cs="Times New Roman"/>
          <w:szCs w:val="24"/>
        </w:rPr>
        <w:t xml:space="preserve">εισηγητής </w:t>
      </w:r>
      <w:r>
        <w:rPr>
          <w:rFonts w:eastAsia="Times New Roman" w:cs="Times New Roman"/>
          <w:szCs w:val="24"/>
        </w:rPr>
        <w:t>μας το κάλυψε πλήρως. Επομένως κυρίως θα αναφερθώ στις υπουργικές τροπολογίες οι οποίες έχουν έρθει.</w:t>
      </w:r>
    </w:p>
    <w:p w14:paraId="23B83815"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ξεκινήσω με την τροπολογία με γενικό αριθμό 1710 και ειδικό 256, που αφορά, βεβαίως, το θέμα των ναυπηγείων. </w:t>
      </w:r>
    </w:p>
    <w:p w14:paraId="23B83816"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θυμάστε π</w:t>
      </w:r>
      <w:r>
        <w:rPr>
          <w:rFonts w:eastAsia="Times New Roman" w:cs="Times New Roman"/>
          <w:szCs w:val="24"/>
        </w:rPr>
        <w:t>ολύ καλά</w:t>
      </w:r>
      <w:r w:rsidRPr="003F1F8D">
        <w:rPr>
          <w:rFonts w:eastAsia="Times New Roman" w:cs="Times New Roman"/>
          <w:szCs w:val="24"/>
        </w:rPr>
        <w:t xml:space="preserve"> </w:t>
      </w:r>
      <w:r>
        <w:rPr>
          <w:rFonts w:eastAsia="Times New Roman" w:cs="Times New Roman"/>
          <w:szCs w:val="24"/>
        </w:rPr>
        <w:t>όλοι -ειδικά όσοι συμμετείχαμε στην Επιτροπή Εξωτερικών και Άμυνας- ότι πολλές φορές η παρούσα Κυβέρνηση μάς διαβεβαίωνε ότι με τις προηγούμενες χρηματοδοτήσεις</w:t>
      </w:r>
      <w:r>
        <w:rPr>
          <w:rFonts w:eastAsia="Times New Roman" w:cs="Times New Roman"/>
          <w:szCs w:val="24"/>
        </w:rPr>
        <w:t>,</w:t>
      </w:r>
      <w:r>
        <w:rPr>
          <w:rFonts w:eastAsia="Times New Roman" w:cs="Times New Roman"/>
          <w:szCs w:val="24"/>
        </w:rPr>
        <w:t xml:space="preserve"> που είχαν γίνει και με τις αντίστοιχες νομοθετικές πρωτοβουλίες</w:t>
      </w:r>
      <w:r>
        <w:rPr>
          <w:rFonts w:eastAsia="Times New Roman" w:cs="Times New Roman"/>
          <w:szCs w:val="24"/>
        </w:rPr>
        <w:t>,</w:t>
      </w:r>
      <w:r>
        <w:rPr>
          <w:rFonts w:eastAsia="Times New Roman" w:cs="Times New Roman"/>
          <w:szCs w:val="24"/>
        </w:rPr>
        <w:t xml:space="preserve"> οι οποίες είχαν ληφθ</w:t>
      </w:r>
      <w:r>
        <w:rPr>
          <w:rFonts w:eastAsia="Times New Roman" w:cs="Times New Roman"/>
          <w:szCs w:val="24"/>
        </w:rPr>
        <w:t>εί και είχαν περάσει ως νόμοι από την παρούσα Βουλή, στην ουσία τα υποβρύχια, τα οπλικά συστήματα</w:t>
      </w:r>
      <w:r>
        <w:rPr>
          <w:rFonts w:eastAsia="Times New Roman" w:cs="Times New Roman"/>
          <w:szCs w:val="24"/>
        </w:rPr>
        <w:t>,</w:t>
      </w:r>
      <w:r>
        <w:rPr>
          <w:rFonts w:eastAsia="Times New Roman" w:cs="Times New Roman"/>
          <w:szCs w:val="24"/>
        </w:rPr>
        <w:t xml:space="preserve"> τα οποία είναι άκρως απαραίτητα για την αμυντική θωράκιση της χώρας μας, θα είχαν παραδοθεί στους χρόνους τους και βεβαίως, θα είχαν παραδοθεί με τέτοιον τρό</w:t>
      </w:r>
      <w:r>
        <w:rPr>
          <w:rFonts w:eastAsia="Times New Roman" w:cs="Times New Roman"/>
          <w:szCs w:val="24"/>
        </w:rPr>
        <w:t>πο, ώστε αυτή τη στιγμή πολλά από αυτά</w:t>
      </w:r>
      <w:r>
        <w:rPr>
          <w:rFonts w:eastAsia="Times New Roman" w:cs="Times New Roman"/>
          <w:szCs w:val="24"/>
        </w:rPr>
        <w:t>,</w:t>
      </w:r>
      <w:r>
        <w:rPr>
          <w:rFonts w:eastAsia="Times New Roman" w:cs="Times New Roman"/>
          <w:szCs w:val="24"/>
        </w:rPr>
        <w:t xml:space="preserve"> να είναι ήδη σε λειτουργία. </w:t>
      </w:r>
    </w:p>
    <w:p w14:paraId="23B83817"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Αντί, λοιπόν, η Κυβέρνηση να προχωρήσει σε μία συνολική διευθέτηση του ζητήματος των ναυπηγείων, προχωράει εκ νέου σε μία νέα χρονική παράταση, δίνοντας συμπληρωματικά ποσά, που στόχο έχο</w:t>
      </w:r>
      <w:r>
        <w:rPr>
          <w:rFonts w:eastAsia="Times New Roman" w:cs="Times New Roman"/>
          <w:szCs w:val="24"/>
        </w:rPr>
        <w:t xml:space="preserve">υν, βεβαίως, να κρατούν τα ναυπηγεία ανοιχτά, αλλά από την άλλη εξακολουθούν να κρατούν σε ομηρία τους εργαζομένους. </w:t>
      </w:r>
    </w:p>
    <w:p w14:paraId="23B83818"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Επιπλέον, υπάρχει ένα ζήτημα, το οποίο νομίζω ότι θα πρέπει να απασχολήσει και τους νομικούς του Υπουργείου. Κανονικά</w:t>
      </w:r>
      <w:r>
        <w:rPr>
          <w:rFonts w:eastAsia="Times New Roman" w:cs="Times New Roman"/>
          <w:szCs w:val="24"/>
        </w:rPr>
        <w:t>,</w:t>
      </w:r>
      <w:r>
        <w:rPr>
          <w:rFonts w:eastAsia="Times New Roman" w:cs="Times New Roman"/>
          <w:szCs w:val="24"/>
        </w:rPr>
        <w:t xml:space="preserve"> θα έπρεπε να υπάρχε</w:t>
      </w:r>
      <w:r>
        <w:rPr>
          <w:rFonts w:eastAsia="Times New Roman" w:cs="Times New Roman"/>
          <w:szCs w:val="24"/>
        </w:rPr>
        <w:t>ι και η υπογραφή του κ. Καμμένου στη συγκεκριμένη τροπολογία, διότι αφορά ένα εξοπλιστικό πρόγραμμα άνω των 10 εκατομμυρίων ευρώ. Και ξέρετε πολύ καλά, ότι είναι αναρμόδιος να υπογράψει μόνο ο Αναπληρωτής Υπουργός ένα τέτοιο ποσό, γιατί πολύ απλά</w:t>
      </w:r>
      <w:r>
        <w:rPr>
          <w:rFonts w:eastAsia="Times New Roman" w:cs="Times New Roman"/>
          <w:szCs w:val="24"/>
        </w:rPr>
        <w:t>,</w:t>
      </w:r>
      <w:r>
        <w:rPr>
          <w:rFonts w:eastAsia="Times New Roman" w:cs="Times New Roman"/>
          <w:szCs w:val="24"/>
        </w:rPr>
        <w:t xml:space="preserve"> τα ναυπη</w:t>
      </w:r>
      <w:r>
        <w:rPr>
          <w:rFonts w:eastAsia="Times New Roman" w:cs="Times New Roman"/>
          <w:szCs w:val="24"/>
        </w:rPr>
        <w:t xml:space="preserve">γεία δεν είναι κρατική αμυντική βιομηχανία, αλλά ιδιωτική. Δεν άκουσα για ποιον λόγο λείπει η υπογραφή του κ. Καμμένου από αυτή τη συγκεκριμένη </w:t>
      </w:r>
      <w:r>
        <w:rPr>
          <w:rFonts w:eastAsia="Times New Roman" w:cs="Times New Roman"/>
          <w:szCs w:val="24"/>
        </w:rPr>
        <w:t>συμφωνία</w:t>
      </w:r>
      <w:r>
        <w:rPr>
          <w:rFonts w:eastAsia="Times New Roman" w:cs="Times New Roman"/>
          <w:szCs w:val="24"/>
        </w:rPr>
        <w:t xml:space="preserve">. </w:t>
      </w:r>
    </w:p>
    <w:p w14:paraId="23B83819"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Παρ’ όλα αυτά, όμως, και ακριβώς για να μην μείνουν απλήρωτοι οι συγκεκριμένοι εργαζόμενοι, εμείς</w:t>
      </w:r>
      <w:r>
        <w:rPr>
          <w:rFonts w:eastAsia="Times New Roman" w:cs="Times New Roman"/>
          <w:szCs w:val="24"/>
        </w:rPr>
        <w:t>,</w:t>
      </w:r>
      <w:r>
        <w:rPr>
          <w:rFonts w:eastAsia="Times New Roman" w:cs="Times New Roman"/>
          <w:szCs w:val="24"/>
        </w:rPr>
        <w:t xml:space="preserve"> ως</w:t>
      </w:r>
      <w:r>
        <w:rPr>
          <w:rFonts w:eastAsia="Times New Roman" w:cs="Times New Roman"/>
          <w:szCs w:val="24"/>
        </w:rPr>
        <w:t xml:space="preserve"> Νέα Δημοκρατία</w:t>
      </w:r>
      <w:r>
        <w:rPr>
          <w:rFonts w:eastAsia="Times New Roman" w:cs="Times New Roman"/>
          <w:szCs w:val="24"/>
        </w:rPr>
        <w:t>,</w:t>
      </w:r>
      <w:r>
        <w:rPr>
          <w:rFonts w:eastAsia="Times New Roman" w:cs="Times New Roman"/>
          <w:szCs w:val="24"/>
        </w:rPr>
        <w:t xml:space="preserve"> θα ψηφίσουμε «</w:t>
      </w:r>
      <w:r>
        <w:rPr>
          <w:rFonts w:eastAsia="Times New Roman" w:cs="Times New Roman"/>
          <w:szCs w:val="24"/>
        </w:rPr>
        <w:t>παρών</w:t>
      </w:r>
      <w:r>
        <w:rPr>
          <w:rFonts w:eastAsia="Times New Roman" w:cs="Times New Roman"/>
          <w:szCs w:val="24"/>
        </w:rPr>
        <w:t xml:space="preserve">» στη συγκεκριμένη τροπολογία, </w:t>
      </w:r>
      <w:r>
        <w:rPr>
          <w:rFonts w:eastAsia="Times New Roman" w:cs="Times New Roman"/>
          <w:szCs w:val="24"/>
        </w:rPr>
        <w:lastRenderedPageBreak/>
        <w:t xml:space="preserve">παρά το γεγονός, όπως σας είπα, ότι υπάρχει -κατά τη γνώμη μας- αυτό το νομικό ελάττωμα, το οποίο ελπίζω να μην δημιουργήσει πρόβλημα στη συνέχεια. </w:t>
      </w:r>
    </w:p>
    <w:p w14:paraId="23B8381A"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Έρχομαι τώρα στην τροπολογία με γενικό α</w:t>
      </w:r>
      <w:r>
        <w:rPr>
          <w:rFonts w:eastAsia="Times New Roman" w:cs="Times New Roman"/>
          <w:szCs w:val="24"/>
        </w:rPr>
        <w:t>ριθμό 1712 και με ειδικό 257. Είναι η περίφημη τροπολογία</w:t>
      </w:r>
      <w:r>
        <w:rPr>
          <w:rFonts w:eastAsia="Times New Roman" w:cs="Times New Roman"/>
          <w:szCs w:val="24"/>
        </w:rPr>
        <w:t>,</w:t>
      </w:r>
      <w:r>
        <w:rPr>
          <w:rFonts w:eastAsia="Times New Roman" w:cs="Times New Roman"/>
          <w:szCs w:val="24"/>
        </w:rPr>
        <w:t xml:space="preserve"> της οποίας μέρος </w:t>
      </w:r>
      <w:proofErr w:type="spellStart"/>
      <w:r>
        <w:rPr>
          <w:rFonts w:eastAsia="Times New Roman" w:cs="Times New Roman"/>
          <w:szCs w:val="24"/>
        </w:rPr>
        <w:t>απεσύρθη</w:t>
      </w:r>
      <w:proofErr w:type="spellEnd"/>
      <w:r>
        <w:rPr>
          <w:rFonts w:eastAsia="Times New Roman" w:cs="Times New Roman"/>
          <w:szCs w:val="24"/>
        </w:rPr>
        <w:t xml:space="preserve"> από την κυρία Υπουργό μετά τη γενικευμένη κατακραυγή από όλους τους εισηγητές. Βεβαίως, εμείς θα την καταψηφίσουμε, παρά το γεγονός ότι αποσύρθηκε αυτή η παράγραφος, με τη</w:t>
      </w:r>
      <w:r>
        <w:rPr>
          <w:rFonts w:eastAsia="Times New Roman" w:cs="Times New Roman"/>
          <w:szCs w:val="24"/>
        </w:rPr>
        <w:t>ν οποία δίνονταν αυξήσεις στις αποδοχές των επιχειρήσεων</w:t>
      </w:r>
      <w:r>
        <w:rPr>
          <w:rFonts w:eastAsia="Times New Roman" w:cs="Times New Roman"/>
          <w:szCs w:val="24"/>
        </w:rPr>
        <w:t>,</w:t>
      </w:r>
      <w:r>
        <w:rPr>
          <w:rFonts w:eastAsia="Times New Roman" w:cs="Times New Roman"/>
          <w:szCs w:val="24"/>
        </w:rPr>
        <w:t xml:space="preserve"> που βρίσκονται στην Ελληνική Εταιρεία Συμμετοχών και Περιουσίας μέχρι και 60%, φθάνοντας δηλαδή περίπου τις 7.500 ευρώ, κάτι το οποίο είναι ιδιαίτερα προκλητικό αυτή την περίοδο. </w:t>
      </w:r>
    </w:p>
    <w:p w14:paraId="23B8381B"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εντυπωσιακό </w:t>
      </w:r>
      <w:r>
        <w:rPr>
          <w:rFonts w:eastAsia="Times New Roman" w:cs="Times New Roman"/>
          <w:szCs w:val="24"/>
        </w:rPr>
        <w:t>ότι στην αιτιολογική έκθεση, κυρία Υπουργέ, επικαλεστήκατε την ανάγκη κινήτρου</w:t>
      </w:r>
      <w:r>
        <w:rPr>
          <w:rFonts w:eastAsia="Times New Roman" w:cs="Times New Roman"/>
          <w:szCs w:val="24"/>
        </w:rPr>
        <w:t>,</w:t>
      </w:r>
      <w:r>
        <w:rPr>
          <w:rFonts w:eastAsia="Times New Roman" w:cs="Times New Roman"/>
          <w:szCs w:val="24"/>
        </w:rPr>
        <w:t xml:space="preserve"> για να εργαστούν πιο αποτελεσματικά. Προφανώς, το κίνητρο της προάσπισης του δημοσίου συμφέροντος δεν ήταν αρκετό για την Κυβέρνηση. Και δεν πρόκειται μόνο για παραδοχή της απο</w:t>
      </w:r>
      <w:r>
        <w:rPr>
          <w:rFonts w:eastAsia="Times New Roman" w:cs="Times New Roman"/>
          <w:szCs w:val="24"/>
        </w:rPr>
        <w:t xml:space="preserve">τυχίας των σημερινών διοικήσεων στην εκτέλεση του έργου </w:t>
      </w:r>
      <w:r>
        <w:rPr>
          <w:rFonts w:eastAsia="Times New Roman" w:cs="Times New Roman"/>
          <w:szCs w:val="24"/>
        </w:rPr>
        <w:t>τους. Π</w:t>
      </w:r>
      <w:r>
        <w:rPr>
          <w:rFonts w:eastAsia="Times New Roman" w:cs="Times New Roman"/>
          <w:szCs w:val="24"/>
        </w:rPr>
        <w:t xml:space="preserve">ρόκειται για </w:t>
      </w:r>
      <w:r>
        <w:rPr>
          <w:rFonts w:eastAsia="Times New Roman" w:cs="Times New Roman"/>
          <w:szCs w:val="24"/>
        </w:rPr>
        <w:lastRenderedPageBreak/>
        <w:t xml:space="preserve">μία ακόμα -κατά τη γνώμη μας- κατακρήμνιση του υποτιθέμενου ηθικού πλεονεκτήματος της Αριστεράς. </w:t>
      </w:r>
    </w:p>
    <w:p w14:paraId="23B8381C"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την καταψηφίσουμε, όμως, κυρία Υπουργέ και για έναν άλλο λόγο. Θα την καταψηφίσ</w:t>
      </w:r>
      <w:r>
        <w:rPr>
          <w:rFonts w:eastAsia="Times New Roman" w:cs="Times New Roman"/>
          <w:szCs w:val="24"/>
        </w:rPr>
        <w:t xml:space="preserve">ουμε και για το ζήτημα της διαδικασίας ανάδειξης νέων μελών της Επιτροπής </w:t>
      </w:r>
      <w:proofErr w:type="spellStart"/>
      <w:r>
        <w:rPr>
          <w:rFonts w:eastAsia="Times New Roman" w:cs="Times New Roman"/>
          <w:szCs w:val="24"/>
        </w:rPr>
        <w:t>Ολυμπίων</w:t>
      </w:r>
      <w:proofErr w:type="spellEnd"/>
      <w:r>
        <w:rPr>
          <w:rFonts w:eastAsia="Times New Roman" w:cs="Times New Roman"/>
          <w:szCs w:val="24"/>
        </w:rPr>
        <w:t xml:space="preserve"> και Κληροδοτημάτων, μέσω της οποίας στην ουσία</w:t>
      </w:r>
      <w:r>
        <w:rPr>
          <w:rFonts w:eastAsia="Times New Roman" w:cs="Times New Roman"/>
          <w:szCs w:val="24"/>
        </w:rPr>
        <w:t>,</w:t>
      </w:r>
      <w:r>
        <w:rPr>
          <w:rFonts w:eastAsia="Times New Roman" w:cs="Times New Roman"/>
          <w:szCs w:val="24"/>
        </w:rPr>
        <w:t xml:space="preserve"> δημιουργείται μία έμμισθη θέση, από εκεί που αυτή τη στιγμή είναι άμισθη, η οποία θα αμείβεται με 56.000 ευρώ τον χρόνο, κάτι</w:t>
      </w:r>
      <w:r>
        <w:rPr>
          <w:rFonts w:eastAsia="Times New Roman" w:cs="Times New Roman"/>
          <w:szCs w:val="24"/>
        </w:rPr>
        <w:t xml:space="preserve"> που είναι άλλη μία πρόκληση αυτή τη στιγμή. </w:t>
      </w:r>
    </w:p>
    <w:p w14:paraId="23B8381D"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Εξ όσων πληροφορούμαστε, αυτή η θέση δημιουργείται μάλλον</w:t>
      </w:r>
      <w:r>
        <w:rPr>
          <w:rFonts w:eastAsia="Times New Roman" w:cs="Times New Roman"/>
          <w:szCs w:val="24"/>
        </w:rPr>
        <w:t>,</w:t>
      </w:r>
      <w:r>
        <w:rPr>
          <w:rFonts w:eastAsia="Times New Roman" w:cs="Times New Roman"/>
          <w:szCs w:val="24"/>
        </w:rPr>
        <w:t xml:space="preserve"> γιατί υπάρχει ένα ξεκαθάρισμα εσωτερικών λογαριασμών. Εξάλλου, η συγκεκριμένη διοίκηση, η σημερινή διοίκηση, ήταν της δικής σας επιλογής. Και βλέπουμε </w:t>
      </w:r>
      <w:r>
        <w:rPr>
          <w:rFonts w:eastAsia="Times New Roman" w:cs="Times New Roman"/>
          <w:szCs w:val="24"/>
        </w:rPr>
        <w:t>ότι την αλλάζετε. Όμως, για άλλη μία φορά</w:t>
      </w:r>
      <w:r>
        <w:rPr>
          <w:rFonts w:eastAsia="Times New Roman" w:cs="Times New Roman"/>
          <w:szCs w:val="24"/>
        </w:rPr>
        <w:t>,</w:t>
      </w:r>
      <w:r>
        <w:rPr>
          <w:rFonts w:eastAsia="Times New Roman" w:cs="Times New Roman"/>
          <w:szCs w:val="24"/>
        </w:rPr>
        <w:t xml:space="preserve"> βλέπουμε ότι εισάγετε άλλη μία προκλητική διάταξη, γιατί πολύ απλά υπήρχε αυτή τη στιγμή η διοίκηση αμισθί και τώρα, για δικούς σας λόγους -νομίζω ότι ο καθένας μπορεί να βγάλει τα συμπεράσματά του- δημιουργείτε μία θέση όπου θα αμείβεται με περίπου 4.500</w:t>
      </w:r>
      <w:r>
        <w:rPr>
          <w:rFonts w:eastAsia="Times New Roman" w:cs="Times New Roman"/>
          <w:szCs w:val="24"/>
        </w:rPr>
        <w:t xml:space="preserve"> ευρώ τον μήνα.</w:t>
      </w:r>
    </w:p>
    <w:p w14:paraId="23B8381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Μιλάμε</w:t>
      </w:r>
      <w:r>
        <w:rPr>
          <w:rFonts w:eastAsia="Times New Roman" w:cs="Times New Roman"/>
          <w:szCs w:val="24"/>
        </w:rPr>
        <w:t>, λοιπόν, ουσιαστικά</w:t>
      </w:r>
      <w:r>
        <w:rPr>
          <w:rFonts w:eastAsia="Times New Roman" w:cs="Times New Roman"/>
          <w:szCs w:val="24"/>
        </w:rPr>
        <w:t xml:space="preserve"> </w:t>
      </w:r>
      <w:r>
        <w:rPr>
          <w:rFonts w:eastAsia="Times New Roman" w:cs="Times New Roman"/>
          <w:szCs w:val="24"/>
        </w:rPr>
        <w:t xml:space="preserve">για ένα </w:t>
      </w:r>
      <w:r>
        <w:rPr>
          <w:rFonts w:eastAsia="Times New Roman" w:cs="Times New Roman"/>
          <w:szCs w:val="24"/>
        </w:rPr>
        <w:t xml:space="preserve">ολόκληρο </w:t>
      </w:r>
      <w:r>
        <w:rPr>
          <w:rFonts w:eastAsia="Times New Roman" w:cs="Times New Roman"/>
          <w:szCs w:val="24"/>
        </w:rPr>
        <w:t>νομοσχέδιο πενήντα πέντε σελίδων</w:t>
      </w:r>
      <w:r>
        <w:rPr>
          <w:rFonts w:eastAsia="Times New Roman" w:cs="Times New Roman"/>
          <w:szCs w:val="24"/>
        </w:rPr>
        <w:t xml:space="preserve">. </w:t>
      </w:r>
      <w:r>
        <w:rPr>
          <w:rFonts w:eastAsia="Times New Roman" w:cs="Times New Roman"/>
          <w:szCs w:val="24"/>
        </w:rPr>
        <w:t>Αν, δε, κανείς αθροίσει, κυρία</w:t>
      </w:r>
      <w:r w:rsidRPr="00D62B99">
        <w:rPr>
          <w:rFonts w:eastAsia="Times New Roman" w:cs="Times New Roman"/>
          <w:szCs w:val="24"/>
        </w:rPr>
        <w:t xml:space="preserve"> Υπουργέ</w:t>
      </w:r>
      <w:r>
        <w:rPr>
          <w:rFonts w:eastAsia="Times New Roman" w:cs="Times New Roman"/>
          <w:szCs w:val="24"/>
        </w:rPr>
        <w:t>, το σύνολο των σελίδων</w:t>
      </w:r>
      <w:r>
        <w:rPr>
          <w:rFonts w:eastAsia="Times New Roman" w:cs="Times New Roman"/>
          <w:szCs w:val="24"/>
        </w:rPr>
        <w:t>,</w:t>
      </w:r>
      <w:r>
        <w:rPr>
          <w:rFonts w:eastAsia="Times New Roman" w:cs="Times New Roman"/>
          <w:szCs w:val="24"/>
        </w:rPr>
        <w:t xml:space="preserve"> που καταθέσατε ως υπουργικές τροπολογίες, φτάνουμε στον αριθμό των </w:t>
      </w:r>
      <w:proofErr w:type="spellStart"/>
      <w:r>
        <w:rPr>
          <w:rFonts w:eastAsia="Times New Roman" w:cs="Times New Roman"/>
          <w:szCs w:val="24"/>
        </w:rPr>
        <w:t>εκατόν</w:t>
      </w:r>
      <w:proofErr w:type="spellEnd"/>
      <w:r>
        <w:rPr>
          <w:rFonts w:eastAsia="Times New Roman" w:cs="Times New Roman"/>
          <w:szCs w:val="24"/>
        </w:rPr>
        <w:t xml:space="preserve"> είκοσι τριών σελίδων. Μου</w:t>
      </w:r>
      <w:r>
        <w:rPr>
          <w:rFonts w:eastAsia="Times New Roman" w:cs="Times New Roman"/>
          <w:szCs w:val="24"/>
        </w:rPr>
        <w:t xml:space="preserve"> αρέσει να κοιτάω τους αριθμούς. Έχουμε </w:t>
      </w:r>
      <w:proofErr w:type="spellStart"/>
      <w:r>
        <w:rPr>
          <w:rFonts w:eastAsia="Times New Roman" w:cs="Times New Roman"/>
          <w:szCs w:val="24"/>
        </w:rPr>
        <w:t>εκατόν</w:t>
      </w:r>
      <w:proofErr w:type="spellEnd"/>
      <w:r>
        <w:rPr>
          <w:rFonts w:eastAsia="Times New Roman" w:cs="Times New Roman"/>
          <w:szCs w:val="24"/>
        </w:rPr>
        <w:t xml:space="preserve"> είκοσι τρεις σελίδες τροπολογιών σήμερα, όταν το συγκεκριμένο νομοσχέδιο -το οποίο είναι και ένα ιδιαίτερα μεγάλο νομοσχέδιο- φτάνει τις </w:t>
      </w:r>
      <w:proofErr w:type="spellStart"/>
      <w:r>
        <w:rPr>
          <w:rFonts w:eastAsia="Times New Roman" w:cs="Times New Roman"/>
          <w:szCs w:val="24"/>
        </w:rPr>
        <w:t>εκατόν</w:t>
      </w:r>
      <w:proofErr w:type="spellEnd"/>
      <w:r>
        <w:rPr>
          <w:rFonts w:eastAsia="Times New Roman" w:cs="Times New Roman"/>
          <w:szCs w:val="24"/>
        </w:rPr>
        <w:t xml:space="preserve"> ογδόντα. </w:t>
      </w:r>
    </w:p>
    <w:p w14:paraId="23B8381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Αντιλαμβάνεστε -και νομίζω ότι έχουμε γίνει κουραστικοί</w:t>
      </w:r>
      <w:r>
        <w:rPr>
          <w:rFonts w:eastAsia="Times New Roman" w:cs="Times New Roman"/>
          <w:szCs w:val="24"/>
        </w:rPr>
        <w:t xml:space="preserve"> να το λέμε σε αυτή την Αίθουσα- ότι με αυτόν τον τρόπο</w:t>
      </w:r>
      <w:r>
        <w:rPr>
          <w:rFonts w:eastAsia="Times New Roman" w:cs="Times New Roman"/>
          <w:szCs w:val="24"/>
        </w:rPr>
        <w:t>,</w:t>
      </w:r>
      <w:r>
        <w:rPr>
          <w:rFonts w:eastAsia="Times New Roman" w:cs="Times New Roman"/>
          <w:szCs w:val="24"/>
        </w:rPr>
        <w:t xml:space="preserve"> νομοθετείτε πολύ κακά. Εκπρόθεσμες τροπολογίες ολόκληρα νομοσχέδια, τροπολογίες</w:t>
      </w:r>
      <w:r>
        <w:rPr>
          <w:rFonts w:eastAsia="Times New Roman" w:cs="Times New Roman"/>
          <w:szCs w:val="24"/>
        </w:rPr>
        <w:t>,</w:t>
      </w:r>
      <w:r>
        <w:rPr>
          <w:rFonts w:eastAsia="Times New Roman" w:cs="Times New Roman"/>
          <w:szCs w:val="24"/>
        </w:rPr>
        <w:t xml:space="preserve"> που στις πλείστες των περιπτώσεων είναι άσχετες με τα νομοσχέδια που συζητούμε και παρ’ όλα αυτά, δυστυχώς θα μείνετε </w:t>
      </w:r>
      <w:r>
        <w:rPr>
          <w:rFonts w:eastAsia="Times New Roman" w:cs="Times New Roman"/>
          <w:szCs w:val="24"/>
        </w:rPr>
        <w:t xml:space="preserve">στην ιστορία ως η </w:t>
      </w:r>
      <w:r w:rsidRPr="001866BC">
        <w:rPr>
          <w:rFonts w:eastAsia="Times New Roman" w:cs="Times New Roman"/>
          <w:szCs w:val="24"/>
        </w:rPr>
        <w:t>Κυβέρνηση</w:t>
      </w:r>
      <w:r>
        <w:rPr>
          <w:rFonts w:eastAsia="Times New Roman" w:cs="Times New Roman"/>
          <w:szCs w:val="24"/>
        </w:rPr>
        <w:t xml:space="preserve"> που έχει </w:t>
      </w:r>
      <w:r>
        <w:rPr>
          <w:rFonts w:eastAsia="Times New Roman" w:cs="Times New Roman"/>
          <w:szCs w:val="24"/>
        </w:rPr>
        <w:t>κάνει ρεκόρ</w:t>
      </w:r>
      <w:r>
        <w:rPr>
          <w:rFonts w:eastAsia="Times New Roman" w:cs="Times New Roman"/>
          <w:szCs w:val="24"/>
        </w:rPr>
        <w:t xml:space="preserve"> </w:t>
      </w:r>
      <w:r>
        <w:rPr>
          <w:rFonts w:eastAsia="Times New Roman" w:cs="Times New Roman"/>
          <w:szCs w:val="24"/>
        </w:rPr>
        <w:t>στην κατάθεση</w:t>
      </w:r>
      <w:r>
        <w:rPr>
          <w:rFonts w:eastAsia="Times New Roman" w:cs="Times New Roman"/>
          <w:szCs w:val="24"/>
        </w:rPr>
        <w:t xml:space="preserve"> </w:t>
      </w:r>
      <w:r>
        <w:rPr>
          <w:rFonts w:eastAsia="Times New Roman" w:cs="Times New Roman"/>
          <w:szCs w:val="24"/>
        </w:rPr>
        <w:t xml:space="preserve">εκπρόθεσμων τροπολογιών, όπως και </w:t>
      </w:r>
      <w:r>
        <w:rPr>
          <w:rFonts w:eastAsia="Times New Roman" w:cs="Times New Roman"/>
          <w:szCs w:val="24"/>
        </w:rPr>
        <w:t xml:space="preserve">στα </w:t>
      </w:r>
      <w:r>
        <w:rPr>
          <w:rFonts w:eastAsia="Times New Roman" w:cs="Times New Roman"/>
          <w:szCs w:val="24"/>
        </w:rPr>
        <w:t>νομοσχέδια</w:t>
      </w:r>
      <w:r>
        <w:rPr>
          <w:rFonts w:eastAsia="Times New Roman" w:cs="Times New Roman"/>
          <w:szCs w:val="24"/>
        </w:rPr>
        <w:t>,</w:t>
      </w:r>
      <w:r>
        <w:rPr>
          <w:rFonts w:eastAsia="Times New Roman" w:cs="Times New Roman"/>
          <w:szCs w:val="24"/>
        </w:rPr>
        <w:t xml:space="preserve"> επείγοντα και κατεπείγοντα, πρακτική στην οποία ασκούσατε ιδιαίτερη κριτική, όταν ήσασταν στην Αντιπολίτευση.</w:t>
      </w:r>
    </w:p>
    <w:p w14:paraId="23B8382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αναφερθώ στην τροπολογία </w:t>
      </w:r>
      <w:r>
        <w:rPr>
          <w:rFonts w:eastAsia="Times New Roman" w:cs="Times New Roman"/>
          <w:szCs w:val="24"/>
        </w:rPr>
        <w:t>με γενικό αριθμό 1701 και ειδικό 253 που αφορά τους οικοδομικούς συνεταιρισμούς. Θα ψηφίσουμε «</w:t>
      </w:r>
      <w:r>
        <w:rPr>
          <w:rFonts w:eastAsia="Times New Roman" w:cs="Times New Roman"/>
          <w:szCs w:val="24"/>
        </w:rPr>
        <w:t>παρών</w:t>
      </w:r>
      <w:r>
        <w:rPr>
          <w:rFonts w:eastAsia="Times New Roman" w:cs="Times New Roman"/>
          <w:szCs w:val="24"/>
        </w:rPr>
        <w:t>», γιατί είναι η δεύτερη παράταση</w:t>
      </w:r>
      <w:r>
        <w:rPr>
          <w:rFonts w:eastAsia="Times New Roman" w:cs="Times New Roman"/>
          <w:szCs w:val="24"/>
        </w:rPr>
        <w:t>,</w:t>
      </w:r>
      <w:r>
        <w:rPr>
          <w:rFonts w:eastAsia="Times New Roman" w:cs="Times New Roman"/>
          <w:szCs w:val="24"/>
        </w:rPr>
        <w:t xml:space="preserve"> που δίνεται στο συγκεκριμένο ζήτημα.</w:t>
      </w:r>
    </w:p>
    <w:p w14:paraId="23B8382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με γενικό αριθμό 1704 και ειδικό 254, η Νέα Δημοκρατία θα </w:t>
      </w:r>
      <w:r>
        <w:rPr>
          <w:rFonts w:eastAsia="Times New Roman" w:cs="Times New Roman"/>
          <w:szCs w:val="24"/>
        </w:rPr>
        <w:t>την καταψηφίσει. Υπάρχουν ήδη διατάξεις που αφορούν και ρυθμίζουν τις δωρεές έργων. Πραγματικά</w:t>
      </w:r>
      <w:r>
        <w:rPr>
          <w:rFonts w:eastAsia="Times New Roman" w:cs="Times New Roman"/>
          <w:szCs w:val="24"/>
        </w:rPr>
        <w:t>,</w:t>
      </w:r>
      <w:r>
        <w:rPr>
          <w:rFonts w:eastAsia="Times New Roman" w:cs="Times New Roman"/>
          <w:szCs w:val="24"/>
        </w:rPr>
        <w:t xml:space="preserve"> δεν αντιλαμβανόμαστε γιατί θα πρέπει να υπάρχει νέα πρόβλεψη για τα έργα και γιατί να τίθεται η υποχρέωση του δωρεοδόχου να συνάψει σύμβαση με τον οικονομικό φο</w:t>
      </w:r>
      <w:r>
        <w:rPr>
          <w:rFonts w:eastAsia="Times New Roman" w:cs="Times New Roman"/>
          <w:szCs w:val="24"/>
        </w:rPr>
        <w:t xml:space="preserve">ρέα για λογαριασμό του δωρητή. </w:t>
      </w:r>
    </w:p>
    <w:p w14:paraId="23B8382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Τέλος, όσον αφορά την τροπολογία με γενικό αριθμό 1705 και ειδικό 255, 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ότι η διάταξη είναι ελλιπής γιατί δεν περιλαμβάνει το Μετοχικό Ταμείο Στρατού, που είναι και το μεγαλύτερο και συνεπώς, κατά τη γνώμη μας, δεν επιλύ</w:t>
      </w:r>
      <w:r>
        <w:rPr>
          <w:rFonts w:eastAsia="Times New Roman" w:cs="Times New Roman"/>
          <w:szCs w:val="24"/>
        </w:rPr>
        <w:t>εται με σωστό τρόπο το ζήτημα της απόδοσης προσωρινού μερίσματος από το Μετοχικό Ταμείο Στρατού</w:t>
      </w:r>
      <w:r>
        <w:rPr>
          <w:rFonts w:eastAsia="Times New Roman" w:cs="Times New Roman"/>
          <w:szCs w:val="24"/>
        </w:rPr>
        <w:t>,</w:t>
      </w:r>
      <w:r>
        <w:rPr>
          <w:rFonts w:eastAsia="Times New Roman" w:cs="Times New Roman"/>
          <w:szCs w:val="24"/>
        </w:rPr>
        <w:t xml:space="preserve"> με βάση το νέο μισθολόγιο, εμείς θα είμαστε θετικοί.</w:t>
      </w:r>
    </w:p>
    <w:p w14:paraId="23B8382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αντιλαμβάνεστε, κυρίες και κύριοι συνάδελφοι, εμείς ως </w:t>
      </w:r>
      <w:r w:rsidRPr="00E03400">
        <w:rPr>
          <w:rFonts w:eastAsia="Times New Roman" w:cs="Times New Roman"/>
        </w:rPr>
        <w:t>Νέα Δημοκρατία</w:t>
      </w:r>
      <w:r>
        <w:rPr>
          <w:rFonts w:eastAsia="Times New Roman" w:cs="Times New Roman"/>
          <w:szCs w:val="24"/>
        </w:rPr>
        <w:t>, ό,τι είναι θετικό, το υπερψηφί</w:t>
      </w:r>
      <w:r>
        <w:rPr>
          <w:rFonts w:eastAsia="Times New Roman" w:cs="Times New Roman"/>
          <w:szCs w:val="24"/>
        </w:rPr>
        <w:t>ζουμε και ό,τι θεωρούμε ότι είναι αρνητικό, το καταψηφίζουμε</w:t>
      </w:r>
      <w:r>
        <w:rPr>
          <w:rFonts w:eastAsia="Times New Roman" w:cs="Times New Roman"/>
          <w:szCs w:val="24"/>
        </w:rPr>
        <w:t>,</w:t>
      </w:r>
      <w:r>
        <w:rPr>
          <w:rFonts w:eastAsia="Times New Roman" w:cs="Times New Roman"/>
          <w:szCs w:val="24"/>
        </w:rPr>
        <w:t xml:space="preserve"> με συγκεκριμένα επιχειρήματα. Ευχόμαστε να ακολουθήσετε και εσείς το παράδειγμα, όταν κάποια στιγμή θα βρεθείτε στην αντιπολίτευση.</w:t>
      </w:r>
    </w:p>
    <w:p w14:paraId="23B8382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Ευχαριστώ πολύ.</w:t>
      </w:r>
    </w:p>
    <w:p w14:paraId="23B83825" w14:textId="77777777" w:rsidR="00762968" w:rsidRDefault="006F10D4">
      <w:pPr>
        <w:spacing w:line="600" w:lineRule="auto"/>
        <w:ind w:firstLine="720"/>
        <w:jc w:val="both"/>
        <w:rPr>
          <w:rFonts w:eastAsia="Times New Roman" w:cs="Times New Roman"/>
          <w:szCs w:val="24"/>
        </w:rPr>
      </w:pPr>
      <w:r w:rsidRPr="00F9616D">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w:t>
      </w:r>
      <w:r>
        <w:rPr>
          <w:rFonts w:eastAsia="Times New Roman" w:cs="Times New Roman"/>
          <w:szCs w:val="24"/>
        </w:rPr>
        <w:t>τον κ. Κεφαλογιάννη.</w:t>
      </w:r>
    </w:p>
    <w:p w14:paraId="23B8382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Τον λόγο έχει ο κ. Μεγαλομύστακας για δώδεκα λεπτά και αμέσως μετά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από το ΚΚΕ.</w:t>
      </w:r>
    </w:p>
    <w:p w14:paraId="23B8382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23B83828"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Ευχαριστώ, </w:t>
      </w:r>
      <w:r w:rsidRPr="009B4350">
        <w:rPr>
          <w:rFonts w:eastAsia="Times New Roman" w:cs="Times New Roman"/>
          <w:szCs w:val="24"/>
        </w:rPr>
        <w:t>κύριε Πρόεδρ</w:t>
      </w:r>
      <w:r>
        <w:rPr>
          <w:rFonts w:eastAsia="Times New Roman" w:cs="Times New Roman"/>
          <w:szCs w:val="24"/>
        </w:rPr>
        <w:t>ε.</w:t>
      </w:r>
    </w:p>
    <w:p w14:paraId="23B83829" w14:textId="77777777" w:rsidR="00762968" w:rsidRDefault="006F10D4">
      <w:pPr>
        <w:spacing w:line="600" w:lineRule="auto"/>
        <w:ind w:firstLine="720"/>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κυρίες και κύριοι συνάδελφοι, θέλω και ε</w:t>
      </w:r>
      <w:r>
        <w:rPr>
          <w:rFonts w:eastAsia="Times New Roman" w:cs="Times New Roman"/>
          <w:szCs w:val="24"/>
        </w:rPr>
        <w:t>γώ με τη σειρά μου να εκφράσω την οδύνη και τη θλίψη μου για όλα αυτά τα θύματα. Εμείς, η ηγεσία αυτού του τόπου, όλο το πολιτικό σύστημα συνολικά οφείλουμε να δράσουμε, ώστε να μην ξανασυμβεί τουλάχιστον κάτι ανάλογο, αλλά και για να απαλύνουμε</w:t>
      </w:r>
      <w:r>
        <w:rPr>
          <w:rFonts w:eastAsia="Times New Roman" w:cs="Times New Roman"/>
          <w:szCs w:val="24"/>
        </w:rPr>
        <w:t>,</w:t>
      </w:r>
      <w:r>
        <w:rPr>
          <w:rFonts w:eastAsia="Times New Roman" w:cs="Times New Roman"/>
          <w:szCs w:val="24"/>
        </w:rPr>
        <w:t xml:space="preserve"> όσο μπορο</w:t>
      </w:r>
      <w:r>
        <w:rPr>
          <w:rFonts w:eastAsia="Times New Roman" w:cs="Times New Roman"/>
          <w:szCs w:val="24"/>
        </w:rPr>
        <w:t>ύμε</w:t>
      </w:r>
      <w:r>
        <w:rPr>
          <w:rFonts w:eastAsia="Times New Roman" w:cs="Times New Roman"/>
          <w:szCs w:val="24"/>
        </w:rPr>
        <w:t>,</w:t>
      </w:r>
      <w:r>
        <w:rPr>
          <w:rFonts w:eastAsia="Times New Roman" w:cs="Times New Roman"/>
          <w:szCs w:val="24"/>
        </w:rPr>
        <w:t xml:space="preserve"> τον πόνο όσων έχουν μείνει πίσω και έχουν ζήσει τέτοιες τραγικές εμπειρίες, φροντίζοντας άμεσα και αποτελεσματικά. </w:t>
      </w:r>
    </w:p>
    <w:p w14:paraId="23B8382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Δεν είναι η ώρα πιστεύω</w:t>
      </w:r>
      <w:r>
        <w:rPr>
          <w:rFonts w:eastAsia="Times New Roman" w:cs="Times New Roman"/>
          <w:szCs w:val="24"/>
        </w:rPr>
        <w:t>,</w:t>
      </w:r>
      <w:r>
        <w:rPr>
          <w:rFonts w:eastAsia="Times New Roman" w:cs="Times New Roman"/>
          <w:szCs w:val="24"/>
        </w:rPr>
        <w:t xml:space="preserve"> να μιλήσουμε περαιτέρω γι’ αυτό το ζήτημα, αλλά θέλω να τονίσω ότι οφείλετε, εσείς της </w:t>
      </w:r>
      <w:r w:rsidRPr="001866BC">
        <w:rPr>
          <w:rFonts w:eastAsia="Times New Roman" w:cs="Times New Roman"/>
          <w:szCs w:val="24"/>
        </w:rPr>
        <w:t>Κυβέρνησης</w:t>
      </w:r>
      <w:r>
        <w:rPr>
          <w:rFonts w:eastAsia="Times New Roman" w:cs="Times New Roman"/>
          <w:szCs w:val="24"/>
        </w:rPr>
        <w:t>, να έχετε, ό</w:t>
      </w:r>
      <w:r>
        <w:rPr>
          <w:rFonts w:eastAsia="Times New Roman" w:cs="Times New Roman"/>
          <w:szCs w:val="24"/>
        </w:rPr>
        <w:t>πως έχω πει πολλές φορές, μάτια ανοιχτά και αυτιά ευαίσθητα, όχι μόνο για να ακούτε τις ανάγκες της κοινωνίας, αλλά για να ακούτε και τις συμβουλές και τις προτροπές</w:t>
      </w:r>
      <w:r>
        <w:rPr>
          <w:rFonts w:eastAsia="Times New Roman" w:cs="Times New Roman"/>
          <w:szCs w:val="24"/>
        </w:rPr>
        <w:t>,</w:t>
      </w:r>
      <w:r>
        <w:rPr>
          <w:rFonts w:eastAsia="Times New Roman" w:cs="Times New Roman"/>
          <w:szCs w:val="24"/>
        </w:rPr>
        <w:t xml:space="preserve"> που δίνουν τα υπόλοιπα κόμματα και οι Βουλευτές όλων των άλλων πλευρών αυτού του Κοινοβου</w:t>
      </w:r>
      <w:r>
        <w:rPr>
          <w:rFonts w:eastAsia="Times New Roman" w:cs="Times New Roman"/>
          <w:szCs w:val="24"/>
        </w:rPr>
        <w:t xml:space="preserve">λίου. </w:t>
      </w:r>
    </w:p>
    <w:p w14:paraId="23B8382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Όπως σας είπε και ο εισηγητής μας, ο κ. </w:t>
      </w:r>
      <w:proofErr w:type="spellStart"/>
      <w:r>
        <w:rPr>
          <w:rFonts w:eastAsia="Times New Roman" w:cs="Times New Roman"/>
          <w:szCs w:val="24"/>
        </w:rPr>
        <w:t>Σαρίδης</w:t>
      </w:r>
      <w:proofErr w:type="spellEnd"/>
      <w:r>
        <w:rPr>
          <w:rFonts w:eastAsia="Times New Roman" w:cs="Times New Roman"/>
          <w:szCs w:val="24"/>
        </w:rPr>
        <w:t xml:space="preserve"> και στη συνέχεια αυτών, θέλω να σας πω ότι πολλές φορές με ερωτήσεις μας έχουμε </w:t>
      </w:r>
      <w:proofErr w:type="spellStart"/>
      <w:r>
        <w:rPr>
          <w:rFonts w:eastAsia="Times New Roman" w:cs="Times New Roman"/>
          <w:szCs w:val="24"/>
        </w:rPr>
        <w:t>επιστήσει</w:t>
      </w:r>
      <w:proofErr w:type="spellEnd"/>
      <w:r>
        <w:rPr>
          <w:rFonts w:eastAsia="Times New Roman" w:cs="Times New Roman"/>
          <w:szCs w:val="24"/>
        </w:rPr>
        <w:t xml:space="preserve"> την προσοχή για την ενίσχυση</w:t>
      </w:r>
      <w:r>
        <w:rPr>
          <w:rFonts w:eastAsia="Times New Roman" w:cs="Times New Roman"/>
          <w:szCs w:val="24"/>
        </w:rPr>
        <w:t>,</w:t>
      </w:r>
      <w:r>
        <w:rPr>
          <w:rFonts w:eastAsia="Times New Roman" w:cs="Times New Roman"/>
          <w:szCs w:val="24"/>
        </w:rPr>
        <w:t xml:space="preserve"> τόσο των σωμάτων ασφαλείας, αλλά και για άλλα ζητήματα που θα μπορούσαν να βοηθήσ</w:t>
      </w:r>
      <w:r>
        <w:rPr>
          <w:rFonts w:eastAsia="Times New Roman" w:cs="Times New Roman"/>
          <w:szCs w:val="24"/>
        </w:rPr>
        <w:t xml:space="preserve">ουν, ώστε να αποτρέψουμε αυτή τη μεγάλη συμφορά. </w:t>
      </w:r>
    </w:p>
    <w:p w14:paraId="23B8382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Έτσι λοιπόν σε μια τόσο δύσκολη για όλους στιγμή, καλούμαστε εμείς να εξετάσουμε και να ψηφίσουμε ένα νομοσχέδιο του Υπουργείου Οικονομικών με τίτλο</w:t>
      </w:r>
      <w:r>
        <w:rPr>
          <w:rFonts w:eastAsia="Times New Roman" w:cs="Times New Roman"/>
          <w:szCs w:val="24"/>
        </w:rPr>
        <w:t>:</w:t>
      </w:r>
      <w:r>
        <w:rPr>
          <w:rFonts w:eastAsia="Times New Roman" w:cs="Times New Roman"/>
          <w:szCs w:val="24"/>
        </w:rPr>
        <w:t xml:space="preserve"> «Πρόληψη και καταστολή της νομιμοποίησης εσόδων από εγκλ</w:t>
      </w:r>
      <w:r>
        <w:rPr>
          <w:rFonts w:eastAsia="Times New Roman" w:cs="Times New Roman"/>
          <w:szCs w:val="24"/>
        </w:rPr>
        <w:t xml:space="preserve">ηματικές δραστηριότητες και της χρηματοδότησης της τρομοκρατίας και άλλες διατάξεις». Αυτό το νομοσχέδιο είναι μια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 xml:space="preserve">δηγία παλαιότερη, την οποία ερχόμαστε εμείς σήμερα να την εναρμονίσουμε στο ελληνικό δίκαιο. </w:t>
      </w:r>
    </w:p>
    <w:p w14:paraId="23B8382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Και λέω «παλαιότερη», γιατί έχουμε κ</w:t>
      </w:r>
      <w:r>
        <w:rPr>
          <w:rFonts w:eastAsia="Times New Roman" w:cs="Times New Roman"/>
          <w:szCs w:val="24"/>
        </w:rPr>
        <w:t xml:space="preserve">αι πάλι το κλασικό φαινόμενο που αποτελεί κατεστημένο πλέον με σας, της </w:t>
      </w:r>
      <w:r>
        <w:rPr>
          <w:rFonts w:eastAsia="Times New Roman" w:cs="Times New Roman"/>
          <w:szCs w:val="24"/>
        </w:rPr>
        <w:t>σ</w:t>
      </w:r>
      <w:r>
        <w:rPr>
          <w:rFonts w:eastAsia="Times New Roman" w:cs="Times New Roman"/>
          <w:szCs w:val="24"/>
        </w:rPr>
        <w:t xml:space="preserve">υγκυβέρνησης ΣΥΡΙΖΑ-ΑΝΕΛ, της καθυστερημένης ενσωμάτωσης στο ελληνικό δίκαιο. Η </w:t>
      </w:r>
      <w:r>
        <w:rPr>
          <w:rFonts w:eastAsia="Times New Roman" w:cs="Times New Roman"/>
          <w:szCs w:val="24"/>
        </w:rPr>
        <w:t>ο</w:t>
      </w:r>
      <w:r>
        <w:rPr>
          <w:rFonts w:eastAsia="Times New Roman" w:cs="Times New Roman"/>
          <w:szCs w:val="24"/>
        </w:rPr>
        <w:t>δηγία αυτή θα έπρεπε ήδη να έχει τεθεί σε ισχύ εδώ και έναν χρόνο.</w:t>
      </w:r>
    </w:p>
    <w:p w14:paraId="23B8382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Επίσης, θα πρέπει να σημειωθεί ότι </w:t>
      </w:r>
      <w:r>
        <w:rPr>
          <w:rFonts w:eastAsia="Times New Roman" w:cs="Times New Roman"/>
          <w:szCs w:val="24"/>
        </w:rPr>
        <w:t>ο πολύ σύντομος χρόνος που δόθηκε, έτσι ώστε να υπάρξει διαβούλευση, των τριών ημερών συγκεκριμένα, είναι αντίστροφα ανάλογος με τη σημασία</w:t>
      </w:r>
      <w:r>
        <w:rPr>
          <w:rFonts w:eastAsia="Times New Roman" w:cs="Times New Roman"/>
          <w:szCs w:val="24"/>
        </w:rPr>
        <w:t>,</w:t>
      </w:r>
      <w:r>
        <w:rPr>
          <w:rFonts w:eastAsia="Times New Roman" w:cs="Times New Roman"/>
          <w:szCs w:val="24"/>
        </w:rPr>
        <w:t xml:space="preserve"> που έχει για τη σημερινή οικονομική κατάσταση αυτό το σχέδιο νόμου.</w:t>
      </w:r>
    </w:p>
    <w:p w14:paraId="23B8382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Ερχόμαστε σήμερα, λοιπόν, εμείς να εντάξουμε στ</w:t>
      </w:r>
      <w:r>
        <w:rPr>
          <w:rFonts w:eastAsia="Times New Roman" w:cs="Times New Roman"/>
          <w:szCs w:val="24"/>
        </w:rPr>
        <w:t xml:space="preserve">ο εθνικό δίκαιο και ενώ ήδη έχει εκδοθεί μια νεότερη σχετική </w:t>
      </w:r>
      <w:r>
        <w:rPr>
          <w:rFonts w:eastAsia="Times New Roman" w:cs="Times New Roman"/>
          <w:szCs w:val="24"/>
        </w:rPr>
        <w:t>οδηγία</w:t>
      </w:r>
      <w:r>
        <w:rPr>
          <w:rFonts w:eastAsia="Times New Roman" w:cs="Times New Roman"/>
          <w:szCs w:val="24"/>
        </w:rPr>
        <w:t xml:space="preserve">, η 2018/843,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 xml:space="preserve">ς μόλις πριν δυο μήνες, που τροποποιεί και </w:t>
      </w:r>
      <w:proofErr w:type="spellStart"/>
      <w:r>
        <w:rPr>
          <w:rFonts w:eastAsia="Times New Roman" w:cs="Times New Roman"/>
          <w:szCs w:val="24"/>
        </w:rPr>
        <w:t>επικαιροποιεί</w:t>
      </w:r>
      <w:proofErr w:type="spellEnd"/>
      <w:r>
        <w:rPr>
          <w:rFonts w:eastAsia="Times New Roman" w:cs="Times New Roman"/>
          <w:szCs w:val="24"/>
        </w:rPr>
        <w:t xml:space="preserve"> την </w:t>
      </w:r>
      <w:r>
        <w:rPr>
          <w:rFonts w:eastAsia="Times New Roman" w:cs="Times New Roman"/>
          <w:szCs w:val="24"/>
        </w:rPr>
        <w:t>ο</w:t>
      </w:r>
      <w:r>
        <w:rPr>
          <w:rFonts w:eastAsia="Times New Roman" w:cs="Times New Roman"/>
          <w:szCs w:val="24"/>
        </w:rPr>
        <w:t xml:space="preserve">δηγία που σήμερα συζητάμε. Καταλαβαίνετε τι κάνουμε; Δεν μπορούμε να τα φορτώσουμε αυτά μόνο </w:t>
      </w:r>
      <w:r>
        <w:rPr>
          <w:rFonts w:eastAsia="Times New Roman" w:cs="Times New Roman"/>
          <w:szCs w:val="24"/>
        </w:rPr>
        <w:t>στους προηγούμενους, γιατί κυβερνάτε</w:t>
      </w:r>
      <w:r>
        <w:rPr>
          <w:rFonts w:eastAsia="Times New Roman" w:cs="Times New Roman"/>
          <w:szCs w:val="24"/>
        </w:rPr>
        <w:t xml:space="preserve"> –τα</w:t>
      </w:r>
      <w:r>
        <w:rPr>
          <w:rFonts w:eastAsia="Times New Roman" w:cs="Times New Roman"/>
          <w:szCs w:val="24"/>
        </w:rPr>
        <w:t xml:space="preserve"> κλείνετε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w:t>
      </w:r>
      <w:r>
        <w:rPr>
          <w:rFonts w:eastAsia="Times New Roman" w:cs="Times New Roman"/>
          <w:szCs w:val="24"/>
        </w:rPr>
        <w:t xml:space="preserve"> τρία χρόνια. Αναλογιστείτε τι έχετε κάνει και τι θα έπρεπε να κάνετε.</w:t>
      </w:r>
    </w:p>
    <w:p w14:paraId="23B8383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Άρα, όλα αυτά που συζητούμε σήμερα έχουν ανατραπεί από την πραγματικότητα, που σίγουρα προχωράει με πολύ πιο γρήγορους ρυθμούς από </w:t>
      </w:r>
      <w:r>
        <w:rPr>
          <w:rFonts w:eastAsia="Times New Roman" w:cs="Times New Roman"/>
          <w:szCs w:val="24"/>
        </w:rPr>
        <w:t>ό,τι εσείς φαντάζεστε. Δεν μιλάω για το τι κάνετε. Και όταν μιλάμε για ένα τόσο ιδιαίτερο καθεστώς, αυτό της χρηματοδότησης της τρομοκρατίας μέσω του ξεπλύματος χρήματος, γνωρίζουμε πολύ καλά ότι όσοι εμπλέκονται με αυτά έχουν συνήθως φροντίσει να προχωρού</w:t>
      </w:r>
      <w:r>
        <w:rPr>
          <w:rFonts w:eastAsia="Times New Roman" w:cs="Times New Roman"/>
          <w:szCs w:val="24"/>
        </w:rPr>
        <w:t>ν γρήγορα, έτσι ώστε να μην αποκαλύπτονται οι πρακτικές τους.</w:t>
      </w:r>
    </w:p>
    <w:p w14:paraId="23B8383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Εμείς, ως διοίκηση αυτού του κράτους, θα έπρεπε να νομοθετούμε πιο γρήγορα και να είμαστε ένα βήμα μπροστά από όλους αυτούς. Εννοείται πως εμείς, στην Ένωση Κεντρώων, αποδίδουμε τεράστια σημασία</w:t>
      </w:r>
      <w:r>
        <w:rPr>
          <w:rFonts w:eastAsia="Times New Roman" w:cs="Times New Roman"/>
          <w:szCs w:val="24"/>
        </w:rPr>
        <w:t xml:space="preserve"> στη δημιουργία ενός κατάλληλου θεσμικού πλαισίου</w:t>
      </w:r>
      <w:r>
        <w:rPr>
          <w:rFonts w:eastAsia="Times New Roman" w:cs="Times New Roman"/>
          <w:szCs w:val="24"/>
        </w:rPr>
        <w:t>,</w:t>
      </w:r>
      <w:r>
        <w:rPr>
          <w:rFonts w:eastAsia="Times New Roman" w:cs="Times New Roman"/>
          <w:szCs w:val="24"/>
        </w:rPr>
        <w:t xml:space="preserve"> για να θωρακίσουμε το χρηματοπιστωτικό μας σύστημα από τέτοιου είδους αθέμιτες πρακτικές, γιατί αυτές είναι που στρεβλώνουν τον υγιή ανταγωνισμό, αλλά και την επιχειρηματικότητα. Αυτά τα δύο είναι που πρέπ</w:t>
      </w:r>
      <w:r>
        <w:rPr>
          <w:rFonts w:eastAsia="Times New Roman" w:cs="Times New Roman"/>
          <w:szCs w:val="24"/>
        </w:rPr>
        <w:t>ει να έχουμε</w:t>
      </w:r>
      <w:r>
        <w:rPr>
          <w:rFonts w:eastAsia="Times New Roman" w:cs="Times New Roman"/>
          <w:szCs w:val="24"/>
        </w:rPr>
        <w:t>,</w:t>
      </w:r>
      <w:r>
        <w:rPr>
          <w:rFonts w:eastAsia="Times New Roman" w:cs="Times New Roman"/>
          <w:szCs w:val="24"/>
        </w:rPr>
        <w:t xml:space="preserve"> για να έρθει και η οικονομική ανάπτυξη</w:t>
      </w:r>
      <w:r>
        <w:rPr>
          <w:rFonts w:eastAsia="Times New Roman" w:cs="Times New Roman"/>
          <w:szCs w:val="24"/>
        </w:rPr>
        <w:t>,</w:t>
      </w:r>
      <w:r>
        <w:rPr>
          <w:rFonts w:eastAsia="Times New Roman" w:cs="Times New Roman"/>
          <w:szCs w:val="24"/>
        </w:rPr>
        <w:t xml:space="preserve"> που όλοι ζητούμε όλα αυτά τα χρόνια της κρίσης. Η χρηματοπιστωτική αγορά και οι κάθε είδους συναλλαγές πρέπει να ελέγχονται, πρέπει να </w:t>
      </w:r>
      <w:proofErr w:type="spellStart"/>
      <w:r>
        <w:rPr>
          <w:rFonts w:eastAsia="Times New Roman" w:cs="Times New Roman"/>
          <w:szCs w:val="24"/>
        </w:rPr>
        <w:t>διέπονται</w:t>
      </w:r>
      <w:proofErr w:type="spellEnd"/>
      <w:r>
        <w:rPr>
          <w:rFonts w:eastAsia="Times New Roman" w:cs="Times New Roman"/>
          <w:szCs w:val="24"/>
        </w:rPr>
        <w:t xml:space="preserve"> σίγουρα από διαφάνεια και να υπάρχουν κανόνες</w:t>
      </w:r>
      <w:r>
        <w:rPr>
          <w:rFonts w:eastAsia="Times New Roman" w:cs="Times New Roman"/>
          <w:szCs w:val="24"/>
        </w:rPr>
        <w:t>,</w:t>
      </w:r>
      <w:r>
        <w:rPr>
          <w:rFonts w:eastAsia="Times New Roman" w:cs="Times New Roman"/>
          <w:szCs w:val="24"/>
        </w:rPr>
        <w:t xml:space="preserve"> που να γίν</w:t>
      </w:r>
      <w:r>
        <w:rPr>
          <w:rFonts w:eastAsia="Times New Roman" w:cs="Times New Roman"/>
          <w:szCs w:val="24"/>
        </w:rPr>
        <w:t>ονται σεβαστοί από όλους.</w:t>
      </w:r>
    </w:p>
    <w:p w14:paraId="23B8383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Το νομοσχέδιο που συζητάμε σήμερα επιχειρεί να φέρει τάξη σε ένα άναρχο τοπίο και να ρυθμίσει κάθε είδους συναλλαγές. Αυτό είναι ένα θετικό βήμα. Ωστόσο, αυτό το θετικό περιορίζεται στο πρώτο μέρος του νομοσχεδίου, κατ’ εμάς, όπου</w:t>
      </w:r>
      <w:r>
        <w:rPr>
          <w:rFonts w:eastAsia="Times New Roman" w:cs="Times New Roman"/>
          <w:szCs w:val="24"/>
        </w:rPr>
        <w:t xml:space="preserve"> στην ουσία έρχεται να μας μεταφέρει την </w:t>
      </w:r>
      <w:r>
        <w:rPr>
          <w:rFonts w:eastAsia="Times New Roman" w:cs="Times New Roman"/>
          <w:szCs w:val="24"/>
        </w:rPr>
        <w:t>ο</w:t>
      </w:r>
      <w:r>
        <w:rPr>
          <w:rFonts w:eastAsia="Times New Roman" w:cs="Times New Roman"/>
          <w:szCs w:val="24"/>
        </w:rPr>
        <w:t>δηγία.</w:t>
      </w:r>
    </w:p>
    <w:p w14:paraId="23B8383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Στο δεύτερο μέρος, όμως, του νομοσχεδίου έχουμε το άλλο κλασικό φαινόμενο</w:t>
      </w:r>
      <w:r>
        <w:rPr>
          <w:rFonts w:eastAsia="Times New Roman" w:cs="Times New Roman"/>
          <w:szCs w:val="24"/>
        </w:rPr>
        <w:t>,</w:t>
      </w:r>
      <w:r>
        <w:rPr>
          <w:rFonts w:eastAsia="Times New Roman" w:cs="Times New Roman"/>
          <w:szCs w:val="24"/>
        </w:rPr>
        <w:t xml:space="preserve"> που εσείς μας έχετε εισαγάγει, αυτό της μετονομασίας της Αρχής Καταπολέμησης της Νομιμοποίησης Εσόδων από Εγκληματικές Δραστηριότητε</w:t>
      </w:r>
      <w:r>
        <w:rPr>
          <w:rFonts w:eastAsia="Times New Roman" w:cs="Times New Roman"/>
          <w:szCs w:val="24"/>
        </w:rPr>
        <w:t>ς και της Χρηματοδότησης της Τρομοκρατίας και Ελέγχου των Δηλώσεων Περιουσιακής Κατάστασης σε Αρχή Καταπολέμησης της Νομιμοποίησης Εσόδων από Εγκληματικές Δραστηριότητες.</w:t>
      </w:r>
    </w:p>
    <w:p w14:paraId="23B8383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Δυστυχώς, κ</w:t>
      </w:r>
      <w:r w:rsidRPr="006E2EBC">
        <w:rPr>
          <w:rFonts w:eastAsia="Times New Roman" w:cs="Times New Roman"/>
          <w:szCs w:val="24"/>
        </w:rPr>
        <w:t xml:space="preserve">υρίες και κύριοι, </w:t>
      </w:r>
      <w:r>
        <w:rPr>
          <w:rFonts w:eastAsia="Times New Roman" w:cs="Times New Roman"/>
          <w:szCs w:val="24"/>
        </w:rPr>
        <w:t>η εμπειρία μας ως τώρα έχει δείξει ότι το να αλλάξει καν</w:t>
      </w:r>
      <w:r>
        <w:rPr>
          <w:rFonts w:eastAsia="Times New Roman" w:cs="Times New Roman"/>
          <w:szCs w:val="24"/>
        </w:rPr>
        <w:t xml:space="preserve">είς απλώς το όνομα μιας Ανεξάρτητης Αρχής, κρατώντας όμως τις </w:t>
      </w:r>
      <w:proofErr w:type="spellStart"/>
      <w:r>
        <w:rPr>
          <w:rFonts w:eastAsia="Times New Roman" w:cs="Times New Roman"/>
          <w:szCs w:val="24"/>
        </w:rPr>
        <w:t>συνήθειές</w:t>
      </w:r>
      <w:proofErr w:type="spellEnd"/>
      <w:r>
        <w:rPr>
          <w:rFonts w:eastAsia="Times New Roman" w:cs="Times New Roman"/>
          <w:szCs w:val="24"/>
        </w:rPr>
        <w:t xml:space="preserve"> της, δεν πρόκειται να φέρει αυτή την αλλαγή και αυτό το νέο, αυτό το καινούργιο. Αυτό που χρειάζεται είναι η σωστή στελέχωση</w:t>
      </w:r>
      <w:r>
        <w:rPr>
          <w:rFonts w:eastAsia="Times New Roman" w:cs="Times New Roman"/>
          <w:szCs w:val="24"/>
        </w:rPr>
        <w:t>,</w:t>
      </w:r>
      <w:r>
        <w:rPr>
          <w:rFonts w:eastAsia="Times New Roman" w:cs="Times New Roman"/>
          <w:szCs w:val="24"/>
        </w:rPr>
        <w:t xml:space="preserve"> με επαρκή εφόδια, έτσι ώστε να αναπτύξουμε και την αποτελε</w:t>
      </w:r>
      <w:r>
        <w:rPr>
          <w:rFonts w:eastAsia="Times New Roman" w:cs="Times New Roman"/>
          <w:szCs w:val="24"/>
        </w:rPr>
        <w:t xml:space="preserve">σματικότητα της κάθε </w:t>
      </w:r>
      <w:r>
        <w:rPr>
          <w:rFonts w:eastAsia="Times New Roman" w:cs="Times New Roman"/>
          <w:szCs w:val="24"/>
        </w:rPr>
        <w:t>α</w:t>
      </w:r>
      <w:r>
        <w:rPr>
          <w:rFonts w:eastAsia="Times New Roman" w:cs="Times New Roman"/>
          <w:szCs w:val="24"/>
        </w:rPr>
        <w:t>ρχής.</w:t>
      </w:r>
    </w:p>
    <w:p w14:paraId="23B8383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Πολύ φοβόμαστε ότι κάτι τέτοιο θα συμβεί και σε αυτή την περίπτωση και θα σας εξηγήσω γιατί. Η νέα </w:t>
      </w:r>
      <w:r>
        <w:rPr>
          <w:rFonts w:eastAsia="Times New Roman" w:cs="Times New Roman"/>
          <w:szCs w:val="24"/>
        </w:rPr>
        <w:t>α</w:t>
      </w:r>
      <w:r>
        <w:rPr>
          <w:rFonts w:eastAsia="Times New Roman" w:cs="Times New Roman"/>
          <w:szCs w:val="24"/>
        </w:rPr>
        <w:t>ρχή θα αποτελείται, σύμφωνα με το άρθρο 48, πλέον από δεκαεπτά άτομα με τους αναπληρωτές τους, καθώς προφανώς κρίνεται ότι οι δε</w:t>
      </w:r>
      <w:r>
        <w:rPr>
          <w:rFonts w:eastAsia="Times New Roman" w:cs="Times New Roman"/>
          <w:szCs w:val="24"/>
        </w:rPr>
        <w:t>κατέσσερις που ήταν πριν δεν μας έφταναν. Χωρίζεται πλέον με αυτή τη νέα αναδιάρθρωση σε τρεις αυτοτελείς μονάδες, με διακριτές αρμοδιότητες προσωπικού και υποδομές.</w:t>
      </w:r>
    </w:p>
    <w:p w14:paraId="23B8383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Η Α΄ Μονάδα  Χρηματοοικονομικών Πληροφοριών της Αρχής θεωρήθηκε ότι πρέπει να ενισχυθεί απ</w:t>
      </w:r>
      <w:r>
        <w:rPr>
          <w:rFonts w:eastAsia="Times New Roman" w:cs="Times New Roman"/>
          <w:szCs w:val="24"/>
        </w:rPr>
        <w:t>ό τα οκτώ στα έντεκα άτομα, με τους αναπληρωτές τους, όπως αποτυπώνεται και στην έκθεση του Γενικού Λογιστηρίου του Κράτους. Αυτή η  θα πλαισιώνεται αυτοτελώς από διοικητικό και βοηθητικό προσωπικό, για να πραγματοποιήσει το έργο της και γι’ αυτόν τον λόγο</w:t>
      </w:r>
      <w:r>
        <w:rPr>
          <w:rFonts w:eastAsia="Times New Roman" w:cs="Times New Roman"/>
          <w:szCs w:val="24"/>
        </w:rPr>
        <w:t xml:space="preserve"> πρέπει να συσταθούν πενήντα νέες θέσεις, από τις οποίες οι είκοσι πέντε θα απαιτούν τα εντελώς αόριστα: «ειδικές γνώσεις και εμπειρία». </w:t>
      </w:r>
    </w:p>
    <w:p w14:paraId="23B8383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Εμείς θα θέλαμε να υπάρχουν περισσότερες διευκρινίσεις, έτσι ώστε να μην αφήνεται αυτό στον αέρα για άλλη μία φορά ή ν</w:t>
      </w:r>
      <w:r>
        <w:rPr>
          <w:rFonts w:eastAsia="Times New Roman" w:cs="Times New Roman"/>
          <w:szCs w:val="24"/>
        </w:rPr>
        <w:t>α μας δίνετε</w:t>
      </w:r>
      <w:r>
        <w:rPr>
          <w:rFonts w:eastAsia="Times New Roman" w:cs="Times New Roman"/>
          <w:szCs w:val="24"/>
        </w:rPr>
        <w:t>,</w:t>
      </w:r>
      <w:r>
        <w:rPr>
          <w:rFonts w:eastAsia="Times New Roman" w:cs="Times New Roman"/>
          <w:szCs w:val="24"/>
        </w:rPr>
        <w:t xml:space="preserve"> πολύ απλά</w:t>
      </w:r>
      <w:r>
        <w:rPr>
          <w:rFonts w:eastAsia="Times New Roman" w:cs="Times New Roman"/>
          <w:szCs w:val="24"/>
        </w:rPr>
        <w:t>,</w:t>
      </w:r>
      <w:r>
        <w:rPr>
          <w:rFonts w:eastAsia="Times New Roman" w:cs="Times New Roman"/>
          <w:szCs w:val="24"/>
        </w:rPr>
        <w:t xml:space="preserve"> το δικαίωμα να λέμε ότι με τα νομοσχέδια που φέρνετε ή σε κάθε νομοσχέδιο που φέρνετε</w:t>
      </w:r>
      <w:r>
        <w:rPr>
          <w:rFonts w:eastAsia="Times New Roman" w:cs="Times New Roman"/>
          <w:szCs w:val="24"/>
        </w:rPr>
        <w:t>,</w:t>
      </w:r>
      <w:r>
        <w:rPr>
          <w:rFonts w:eastAsia="Times New Roman" w:cs="Times New Roman"/>
          <w:szCs w:val="24"/>
        </w:rPr>
        <w:t xml:space="preserve"> θέλετε να βολέψετε τους δικούς σας ανθρώπους.</w:t>
      </w:r>
    </w:p>
    <w:p w14:paraId="23B8383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Στη Β΄ Μονάδα, που θα συγκροτείται από τον Πρόεδρο και δύο μέλη της </w:t>
      </w:r>
      <w:r>
        <w:rPr>
          <w:rFonts w:eastAsia="Times New Roman" w:cs="Times New Roman"/>
          <w:szCs w:val="24"/>
        </w:rPr>
        <w:t>α</w:t>
      </w:r>
      <w:r>
        <w:rPr>
          <w:rFonts w:eastAsia="Times New Roman" w:cs="Times New Roman"/>
          <w:szCs w:val="24"/>
        </w:rPr>
        <w:t>ρχής, αλλά θα πλαισιώνεται απ</w:t>
      </w:r>
      <w:r>
        <w:rPr>
          <w:rFonts w:eastAsia="Times New Roman" w:cs="Times New Roman"/>
          <w:szCs w:val="24"/>
        </w:rPr>
        <w:t>ό διοικητικό και βοηθητικό προσωπικό, θα χρειαστούν άλλες σαράντα πέντε θέσεις από το πουθενά. Και πάλι, οι δύο από αυτούς δεν θα χρειάζονται τίποτε άλλο πέρα από «ειδικές γνώσεις και εμπειρία». Ούτε εδώ μας διευκρινίζετε ποιες είναι αυτές.</w:t>
      </w:r>
    </w:p>
    <w:p w14:paraId="23B8383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Πάμε τώρα στην </w:t>
      </w:r>
      <w:r>
        <w:rPr>
          <w:rFonts w:eastAsia="Times New Roman" w:cs="Times New Roman"/>
          <w:szCs w:val="24"/>
        </w:rPr>
        <w:t>Γ΄ Μονάδα Ελέγχου, που θα συγκροτείται και αυτή από τον Πρόεδρο και τέσσερα μέλη και θα χρειαστεί και αυτή –τι παράξενο- άλλες τριάντα θέσεις. Και πάλι με έκπληξη βλέπουμε ότι δέκα από αυτές δεν θα χρειάζονται τίποτε άλλο</w:t>
      </w:r>
      <w:r>
        <w:rPr>
          <w:rFonts w:eastAsia="Times New Roman" w:cs="Times New Roman"/>
          <w:szCs w:val="24"/>
        </w:rPr>
        <w:t>,</w:t>
      </w:r>
      <w:r>
        <w:rPr>
          <w:rFonts w:eastAsia="Times New Roman" w:cs="Times New Roman"/>
          <w:szCs w:val="24"/>
        </w:rPr>
        <w:t xml:space="preserve"> πέρα από «ειδικές γνώσεις και εμπ</w:t>
      </w:r>
      <w:r>
        <w:rPr>
          <w:rFonts w:eastAsia="Times New Roman" w:cs="Times New Roman"/>
          <w:szCs w:val="24"/>
        </w:rPr>
        <w:t>ειρία».</w:t>
      </w:r>
    </w:p>
    <w:p w14:paraId="23B8383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Δεν νομοθετούμε έτσι ούτε λύνουμε έτσι τα προβλήματα της χώρας. Είναι προφανές –για εμάς τουλάχιστον- ότι την Κυβέρνηση δεν την απασχολεί</w:t>
      </w:r>
      <w:r>
        <w:rPr>
          <w:rFonts w:eastAsia="Times New Roman" w:cs="Times New Roman"/>
          <w:szCs w:val="24"/>
        </w:rPr>
        <w:t>,</w:t>
      </w:r>
      <w:r>
        <w:rPr>
          <w:rFonts w:eastAsia="Times New Roman" w:cs="Times New Roman"/>
          <w:szCs w:val="24"/>
        </w:rPr>
        <w:t xml:space="preserve"> σε καμ</w:t>
      </w:r>
      <w:r>
        <w:rPr>
          <w:rFonts w:eastAsia="Times New Roman" w:cs="Times New Roman"/>
          <w:szCs w:val="24"/>
        </w:rPr>
        <w:t>μ</w:t>
      </w:r>
      <w:r>
        <w:rPr>
          <w:rFonts w:eastAsia="Times New Roman" w:cs="Times New Roman"/>
          <w:szCs w:val="24"/>
        </w:rPr>
        <w:t>ία περίπτωση</w:t>
      </w:r>
      <w:r>
        <w:rPr>
          <w:rFonts w:eastAsia="Times New Roman" w:cs="Times New Roman"/>
          <w:szCs w:val="24"/>
        </w:rPr>
        <w:t>,</w:t>
      </w:r>
      <w:r>
        <w:rPr>
          <w:rFonts w:eastAsia="Times New Roman" w:cs="Times New Roman"/>
          <w:szCs w:val="24"/>
        </w:rPr>
        <w:t xml:space="preserve"> η γνωστική επάρκεια και οι πραγματικές ικανότητες αυτών που θα στελεχώσουν τις τόσο σημαντικές αυτές </w:t>
      </w:r>
      <w:r>
        <w:rPr>
          <w:rFonts w:eastAsia="Times New Roman" w:cs="Times New Roman"/>
          <w:szCs w:val="24"/>
        </w:rPr>
        <w:t>υπηρεσίες</w:t>
      </w:r>
      <w:r>
        <w:rPr>
          <w:rFonts w:eastAsia="Times New Roman" w:cs="Times New Roman"/>
          <w:szCs w:val="24"/>
        </w:rPr>
        <w:t xml:space="preserve">. Δεν καταλαβαίνουμε γιατί δεν υπάρχουν αντικειμενικές προϋποθέσεις, η κατοχή κάποιου πανεπιστημιακού τίτλου, για παράδειγμα. Όμως, εσείς μένετε </w:t>
      </w:r>
      <w:r>
        <w:rPr>
          <w:rFonts w:eastAsia="Times New Roman" w:cs="Times New Roman"/>
          <w:szCs w:val="24"/>
        </w:rPr>
        <w:t xml:space="preserve">σ’ αυτό το αόριστο «ειδικές γνώσεις και εμπειρία». </w:t>
      </w:r>
    </w:p>
    <w:p w14:paraId="23B8383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Καταλαβαίνουμε, λοιπόν, ότι αυτές οι διατάξεις υποκρύπτουν –χωρίς να προσπαθούν ιδιαίτερα, βέβαια, να το κρύψουν- φωτογραφικές διατάξεις</w:t>
      </w:r>
      <w:r>
        <w:rPr>
          <w:rFonts w:eastAsia="Times New Roman" w:cs="Times New Roman"/>
          <w:szCs w:val="24"/>
        </w:rPr>
        <w:t>,</w:t>
      </w:r>
      <w:r>
        <w:rPr>
          <w:rFonts w:eastAsia="Times New Roman" w:cs="Times New Roman"/>
          <w:szCs w:val="24"/>
        </w:rPr>
        <w:t xml:space="preserve"> για να βολέψετε «ημετέρους». Είναι ξεκάθαρο. Δεν εξηγείτε επαρκώς </w:t>
      </w:r>
      <w:r>
        <w:rPr>
          <w:rFonts w:eastAsia="Times New Roman" w:cs="Times New Roman"/>
          <w:szCs w:val="24"/>
        </w:rPr>
        <w:t xml:space="preserve">γιατί θα έπρεπε να συσταθούν όλες αυτές οι νέες θέσεις στην αναβαπτισμένη –και όχι αναβαθμισμένη, για εμάς- </w:t>
      </w:r>
      <w:r>
        <w:rPr>
          <w:rFonts w:eastAsia="Times New Roman" w:cs="Times New Roman"/>
          <w:szCs w:val="24"/>
        </w:rPr>
        <w:t>α</w:t>
      </w:r>
      <w:r>
        <w:rPr>
          <w:rFonts w:eastAsia="Times New Roman" w:cs="Times New Roman"/>
          <w:szCs w:val="24"/>
        </w:rPr>
        <w:t>ρχή και δεν περιγράφονται, όπως είπα και πριν, τα προσόντα</w:t>
      </w:r>
      <w:r>
        <w:rPr>
          <w:rFonts w:eastAsia="Times New Roman" w:cs="Times New Roman"/>
          <w:szCs w:val="24"/>
        </w:rPr>
        <w:t>,</w:t>
      </w:r>
      <w:r>
        <w:rPr>
          <w:rFonts w:eastAsia="Times New Roman" w:cs="Times New Roman"/>
          <w:szCs w:val="24"/>
        </w:rPr>
        <w:t xml:space="preserve"> που πρέπει να έχει κάποιος</w:t>
      </w:r>
      <w:r>
        <w:rPr>
          <w:rFonts w:eastAsia="Times New Roman" w:cs="Times New Roman"/>
          <w:szCs w:val="24"/>
        </w:rPr>
        <w:t>,</w:t>
      </w:r>
      <w:r>
        <w:rPr>
          <w:rFonts w:eastAsia="Times New Roman" w:cs="Times New Roman"/>
          <w:szCs w:val="24"/>
        </w:rPr>
        <w:t xml:space="preserve"> για να προσληφθεί εκεί.</w:t>
      </w:r>
    </w:p>
    <w:p w14:paraId="23B8383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Προβληματικό, επίσης, είναι και το </w:t>
      </w:r>
      <w:r>
        <w:rPr>
          <w:rFonts w:eastAsia="Times New Roman" w:cs="Times New Roman"/>
          <w:szCs w:val="24"/>
        </w:rPr>
        <w:t>άρθρο 51, με το οποίο προβλέπεται η σύσταση αυτοτελώς Γραφείου Διοικητικής Υποστήριξης έως δέκα θέσεων</w:t>
      </w:r>
      <w:r>
        <w:rPr>
          <w:rFonts w:eastAsia="Times New Roman" w:cs="Times New Roman"/>
          <w:szCs w:val="24"/>
        </w:rPr>
        <w:t>,</w:t>
      </w:r>
      <w:r>
        <w:rPr>
          <w:rFonts w:eastAsia="Times New Roman" w:cs="Times New Roman"/>
          <w:szCs w:val="24"/>
        </w:rPr>
        <w:t xml:space="preserve"> που θα υπάγεται απευθείας στον Πρόεδρο και θα στελεχώνεται με αποσπάσεις. Άλλη μία γνωστή πολιτική! Δεν καταλαβαίνουμε, πραγματικά, το νόημα της παντοδυ</w:t>
      </w:r>
      <w:r>
        <w:rPr>
          <w:rFonts w:eastAsia="Times New Roman" w:cs="Times New Roman"/>
          <w:szCs w:val="24"/>
        </w:rPr>
        <w:t xml:space="preserve">ναμίας του Προέδρου σ’ αυτήν την περίπτωση. Μπορεί να έχετε μπερδευτεί από άλλες δικές σας περιπτώσεις, όπου όλα αποφασίζονται με ΚΥΑ, δηλαδή </w:t>
      </w:r>
      <w:r>
        <w:rPr>
          <w:rFonts w:eastAsia="Times New Roman" w:cs="Times New Roman"/>
          <w:szCs w:val="24"/>
        </w:rPr>
        <w:t>κοινές υπουργικές αποφάσεις</w:t>
      </w:r>
      <w:r>
        <w:rPr>
          <w:rFonts w:eastAsia="Times New Roman" w:cs="Times New Roman"/>
          <w:szCs w:val="24"/>
        </w:rPr>
        <w:t>, αλλά και σκέτες υπουργικές αποφάσεις. Αυτό που θέλουμε</w:t>
      </w:r>
      <w:r>
        <w:rPr>
          <w:rFonts w:eastAsia="Times New Roman" w:cs="Times New Roman"/>
          <w:szCs w:val="24"/>
        </w:rPr>
        <w:t>,</w:t>
      </w:r>
      <w:r>
        <w:rPr>
          <w:rFonts w:eastAsia="Times New Roman" w:cs="Times New Roman"/>
          <w:szCs w:val="24"/>
        </w:rPr>
        <w:t xml:space="preserve"> είναι να λειτουργείτε με ανιδ</w:t>
      </w:r>
      <w:r>
        <w:rPr>
          <w:rFonts w:eastAsia="Times New Roman" w:cs="Times New Roman"/>
          <w:szCs w:val="24"/>
        </w:rPr>
        <w:t>ιοτέλεια, έτσι ώστε κάθε κίνησή σας να είναι ξεκάθαρο και για εμάς και για τους πολίτες ότι κινείται με γνώμονα το κοινό καλό.</w:t>
      </w:r>
    </w:p>
    <w:p w14:paraId="23B8383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Στο άρθρο 51</w:t>
      </w:r>
      <w:r>
        <w:rPr>
          <w:rFonts w:eastAsia="Times New Roman" w:cs="Times New Roman"/>
          <w:szCs w:val="24"/>
        </w:rPr>
        <w:t xml:space="preserve"> πάλι,</w:t>
      </w:r>
      <w:r>
        <w:rPr>
          <w:rFonts w:eastAsia="Times New Roman" w:cs="Times New Roman"/>
          <w:szCs w:val="24"/>
        </w:rPr>
        <w:t xml:space="preserve"> </w:t>
      </w:r>
      <w:r>
        <w:rPr>
          <w:rFonts w:eastAsia="Times New Roman" w:cs="Times New Roman"/>
          <w:szCs w:val="24"/>
        </w:rPr>
        <w:t>ο Υπουργός θα μπορεί με απόφασή του</w:t>
      </w:r>
      <w:r>
        <w:rPr>
          <w:rFonts w:eastAsia="Times New Roman" w:cs="Times New Roman"/>
          <w:szCs w:val="24"/>
        </w:rPr>
        <w:t>,</w:t>
      </w:r>
      <w:r>
        <w:rPr>
          <w:rFonts w:eastAsia="Times New Roman" w:cs="Times New Roman"/>
          <w:szCs w:val="24"/>
        </w:rPr>
        <w:t xml:space="preserve"> να καθορίζει</w:t>
      </w:r>
      <w:r>
        <w:rPr>
          <w:rFonts w:eastAsia="Times New Roman" w:cs="Times New Roman"/>
          <w:szCs w:val="24"/>
        </w:rPr>
        <w:t>,</w:t>
      </w:r>
      <w:r>
        <w:rPr>
          <w:rFonts w:eastAsia="Times New Roman" w:cs="Times New Roman"/>
          <w:szCs w:val="24"/>
        </w:rPr>
        <w:t xml:space="preserve"> κατά παρέκκλιση κάθε άλλης διάταξης</w:t>
      </w:r>
      <w:r>
        <w:rPr>
          <w:rFonts w:eastAsia="Times New Roman" w:cs="Times New Roman"/>
          <w:szCs w:val="24"/>
        </w:rPr>
        <w:t>,</w:t>
      </w:r>
      <w:r>
        <w:rPr>
          <w:rFonts w:eastAsia="Times New Roman" w:cs="Times New Roman"/>
          <w:szCs w:val="24"/>
        </w:rPr>
        <w:t xml:space="preserve"> την αποζημίωση του Προ</w:t>
      </w:r>
      <w:r>
        <w:rPr>
          <w:rFonts w:eastAsia="Times New Roman" w:cs="Times New Roman"/>
          <w:szCs w:val="24"/>
        </w:rPr>
        <w:t xml:space="preserve">έδρου και των μελών αυτής της </w:t>
      </w:r>
      <w:r>
        <w:rPr>
          <w:rFonts w:eastAsia="Times New Roman" w:cs="Times New Roman"/>
          <w:szCs w:val="24"/>
        </w:rPr>
        <w:t>αρχής</w:t>
      </w:r>
      <w:r>
        <w:rPr>
          <w:rFonts w:eastAsia="Times New Roman" w:cs="Times New Roman"/>
          <w:szCs w:val="24"/>
        </w:rPr>
        <w:t xml:space="preserve">, αφήνοντας έτσι τεράστια περιθώρια άσκησης επιρροής σε πολιτικό επίπεδο επί των μελών της </w:t>
      </w:r>
      <w:r>
        <w:rPr>
          <w:rFonts w:eastAsia="Times New Roman" w:cs="Times New Roman"/>
          <w:szCs w:val="24"/>
        </w:rPr>
        <w:t>ανεξάρτητης αρχής</w:t>
      </w:r>
      <w:r>
        <w:rPr>
          <w:rFonts w:eastAsia="Times New Roman" w:cs="Times New Roman"/>
          <w:szCs w:val="24"/>
        </w:rPr>
        <w:t xml:space="preserve">. </w:t>
      </w:r>
    </w:p>
    <w:p w14:paraId="23B8383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Καταλαβαίνετε τι κάνετε; Δεν έχουμε κρατήσει τίποτε ζωντανό, τίποτε όρθιο. Μιλάμε για καταπολέμηση του «ξεπλύμ</w:t>
      </w:r>
      <w:r>
        <w:rPr>
          <w:rFonts w:eastAsia="Times New Roman" w:cs="Times New Roman"/>
          <w:szCs w:val="24"/>
        </w:rPr>
        <w:t xml:space="preserve">ατος» βρώμικου χρήματος και, δυστυχώς, δεν επαρκούν οι </w:t>
      </w:r>
      <w:proofErr w:type="spellStart"/>
      <w:r>
        <w:rPr>
          <w:rFonts w:eastAsia="Times New Roman" w:cs="Times New Roman"/>
          <w:szCs w:val="24"/>
        </w:rPr>
        <w:t>επικαιροποιήσεις</w:t>
      </w:r>
      <w:proofErr w:type="spellEnd"/>
      <w:r>
        <w:rPr>
          <w:rFonts w:eastAsia="Times New Roman" w:cs="Times New Roman"/>
          <w:szCs w:val="24"/>
        </w:rPr>
        <w:t xml:space="preserve"> των </w:t>
      </w:r>
      <w:r>
        <w:rPr>
          <w:rFonts w:eastAsia="Times New Roman" w:cs="Times New Roman"/>
          <w:szCs w:val="24"/>
        </w:rPr>
        <w:t xml:space="preserve">οδηγιών </w:t>
      </w:r>
      <w:r>
        <w:rPr>
          <w:rFonts w:eastAsia="Times New Roman" w:cs="Times New Roman"/>
          <w:szCs w:val="24"/>
        </w:rPr>
        <w:t>της Ευρωπαϊκής Ένωσης, αλλά η αποτελεσματικότητα όλων των μηχανισμών που φτιάχνουμε εμείς σε εθνικό επίπεδο. Με αυτούς τους μηχανισμούς</w:t>
      </w:r>
      <w:r>
        <w:rPr>
          <w:rFonts w:eastAsia="Times New Roman" w:cs="Times New Roman"/>
          <w:szCs w:val="24"/>
        </w:rPr>
        <w:t>,</w:t>
      </w:r>
      <w:r>
        <w:rPr>
          <w:rFonts w:eastAsia="Times New Roman" w:cs="Times New Roman"/>
          <w:szCs w:val="24"/>
        </w:rPr>
        <w:t xml:space="preserve"> θα έπρεπε να καταπολεμήσουμε τις ρο</w:t>
      </w:r>
      <w:r>
        <w:rPr>
          <w:rFonts w:eastAsia="Times New Roman" w:cs="Times New Roman"/>
          <w:szCs w:val="24"/>
        </w:rPr>
        <w:t>ές του μαύρου χρήματος. Κι εσείς τι έχετε κάνει; Έχουμε κανένα απτό αποτέλεσμα με όλες τις λίστες που μας έχουν στείλει;</w:t>
      </w:r>
    </w:p>
    <w:p w14:paraId="23B8383F"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Για να δούμε τι έχετε κάνει με τη λίστα </w:t>
      </w:r>
      <w:proofErr w:type="spellStart"/>
      <w:r>
        <w:rPr>
          <w:rFonts w:eastAsia="Times New Roman" w:cs="Times New Roman"/>
          <w:szCs w:val="24"/>
        </w:rPr>
        <w:t>Λανγκάρντ</w:t>
      </w:r>
      <w:proofErr w:type="spellEnd"/>
      <w:r>
        <w:rPr>
          <w:rFonts w:eastAsia="Times New Roman" w:cs="Times New Roman"/>
          <w:szCs w:val="24"/>
        </w:rPr>
        <w:t xml:space="preserve">. Από τις δύο χιλιάδες εξήντα δύο περιπτώσεις ελέγχθηκαν μόνο οι διακόσιες πενήντα δύο. Από τις δέκα χιλιάδες πεντακόσιες ογδόντα οχτώ περιπτώσεις της λίστας </w:t>
      </w:r>
      <w:proofErr w:type="spellStart"/>
      <w:r w:rsidRPr="004539EC">
        <w:rPr>
          <w:rFonts w:eastAsia="Times New Roman" w:cs="Times New Roman"/>
          <w:szCs w:val="24"/>
        </w:rPr>
        <w:t>Μπόργιανς</w:t>
      </w:r>
      <w:proofErr w:type="spellEnd"/>
      <w:r w:rsidRPr="004539EC">
        <w:rPr>
          <w:rFonts w:eastAsia="Times New Roman" w:cs="Times New Roman"/>
          <w:szCs w:val="24"/>
        </w:rPr>
        <w:t xml:space="preserve"> </w:t>
      </w:r>
      <w:r>
        <w:rPr>
          <w:rFonts w:eastAsia="Times New Roman" w:cs="Times New Roman"/>
          <w:szCs w:val="24"/>
        </w:rPr>
        <w:t>έχουν ελεγχθεί ελάχιστες. Από τα πενήντ</w:t>
      </w:r>
      <w:r>
        <w:rPr>
          <w:rFonts w:eastAsia="Times New Roman" w:cs="Times New Roman"/>
          <w:szCs w:val="24"/>
        </w:rPr>
        <w:t>α χιλιάδες εμβάσματα του εξωτερικού</w:t>
      </w:r>
      <w:r>
        <w:rPr>
          <w:rFonts w:eastAsia="Times New Roman" w:cs="Times New Roman"/>
          <w:szCs w:val="24"/>
        </w:rPr>
        <w:t>,</w:t>
      </w:r>
      <w:r>
        <w:rPr>
          <w:rFonts w:eastAsia="Times New Roman" w:cs="Times New Roman"/>
          <w:szCs w:val="24"/>
        </w:rPr>
        <w:t xml:space="preserve"> αυτό που εξετάσατε είναι μόλις χίλιες σαράντα δύο περιπτώσεις. Πόσα είναι τα λεφτά που μπήκαν στα ταμεία από όλα αυτά τα κλεψιμαίικα; Ελάχιστα. Είναι ελάχιστα και το ξέρετε πολύ καλά. </w:t>
      </w:r>
    </w:p>
    <w:p w14:paraId="23B83840"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t>Θα κριθούμε όλοι και κυρίως θα κρι</w:t>
      </w:r>
      <w:r>
        <w:rPr>
          <w:rFonts w:eastAsia="Times New Roman" w:cs="Times New Roman"/>
          <w:szCs w:val="24"/>
        </w:rPr>
        <w:t xml:space="preserve">θείτε εσείς της </w:t>
      </w:r>
      <w:r w:rsidRPr="001850F1">
        <w:rPr>
          <w:rFonts w:eastAsia="Times New Roman" w:cs="Times New Roman"/>
          <w:szCs w:val="24"/>
        </w:rPr>
        <w:t>Κυβέρνηση</w:t>
      </w:r>
      <w:r>
        <w:rPr>
          <w:rFonts w:eastAsia="Times New Roman" w:cs="Times New Roman"/>
          <w:szCs w:val="24"/>
        </w:rPr>
        <w:t>ς, όχι μόνο από την αποτελεσματικότητά σας, αλλά και από τις προθέσεις σας, που μόνο καλοπροαίρετες για εμάς δεν είναι. Δυστυχώς, όταν μιλάμε για αποτελεσματικότητα και κοντά σε αυτόν τον όρο έρχεται να προστεθεί και κάποιος όρος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σχετίζεται με τον </w:t>
      </w:r>
      <w:r w:rsidRPr="009E3DD6">
        <w:rPr>
          <w:rFonts w:eastAsia="Times New Roman" w:cs="Times New Roman"/>
          <w:szCs w:val="24"/>
        </w:rPr>
        <w:t>ΣΥΡΙΖΑ</w:t>
      </w:r>
      <w:r>
        <w:rPr>
          <w:rFonts w:eastAsia="Times New Roman" w:cs="Times New Roman"/>
          <w:szCs w:val="24"/>
        </w:rPr>
        <w:t xml:space="preserve">, δεν μας δημιουργεί και μεγάλη αισιοδοξία. </w:t>
      </w:r>
    </w:p>
    <w:p w14:paraId="23B83841"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t>Για όλους αυτούς τους λόγους</w:t>
      </w:r>
      <w:r>
        <w:rPr>
          <w:rFonts w:eastAsia="Times New Roman" w:cs="Times New Roman"/>
          <w:szCs w:val="24"/>
        </w:rPr>
        <w:t>,</w:t>
      </w:r>
      <w:r>
        <w:rPr>
          <w:rFonts w:eastAsia="Times New Roman" w:cs="Times New Roman"/>
          <w:szCs w:val="24"/>
        </w:rPr>
        <w:t xml:space="preserve"> εμείς δεν μπορούμε να δούμε θετικά αυτό το </w:t>
      </w:r>
      <w:r w:rsidRPr="00823F09">
        <w:rPr>
          <w:rFonts w:eastAsia="Times New Roman" w:cs="Times New Roman"/>
          <w:szCs w:val="24"/>
        </w:rPr>
        <w:t>νομοσχέδιο</w:t>
      </w:r>
      <w:r>
        <w:rPr>
          <w:rFonts w:eastAsia="Times New Roman" w:cs="Times New Roman"/>
          <w:szCs w:val="24"/>
        </w:rPr>
        <w:t>. Γι’ αυτό και η απόφασή μας είναι να κινηθούμε στο «</w:t>
      </w:r>
      <w:r>
        <w:rPr>
          <w:rFonts w:eastAsia="Times New Roman" w:cs="Times New Roman"/>
          <w:szCs w:val="24"/>
        </w:rPr>
        <w:t>π</w:t>
      </w:r>
      <w:r>
        <w:rPr>
          <w:rFonts w:eastAsia="Times New Roman" w:cs="Times New Roman"/>
          <w:szCs w:val="24"/>
        </w:rPr>
        <w:t xml:space="preserve">αρών» επί της αρχής και επί του συνόλου. </w:t>
      </w:r>
    </w:p>
    <w:p w14:paraId="23B83842" w14:textId="77777777" w:rsidR="00762968" w:rsidRDefault="006F10D4">
      <w:pPr>
        <w:tabs>
          <w:tab w:val="left" w:pos="3873"/>
        </w:tabs>
        <w:spacing w:line="600" w:lineRule="auto"/>
        <w:ind w:firstLine="720"/>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xml:space="preserve">, θα ήθελα, πριν κλείσω, να προσθέσω κάτι ακόμη. Ο τρόπος που νομοθετείτε δεν αρμόζει σε κανένα κοινοβούλιο της Ευρωπαϊκής Ένωσης. Δεν μπορείτε τελευταία στιγμή να μας φέρνετε μια </w:t>
      </w:r>
      <w:proofErr w:type="spellStart"/>
      <w:r>
        <w:rPr>
          <w:rFonts w:eastAsia="Times New Roman" w:cs="Times New Roman"/>
          <w:szCs w:val="24"/>
        </w:rPr>
        <w:t>πολυτροπολογία</w:t>
      </w:r>
      <w:proofErr w:type="spellEnd"/>
      <w:r>
        <w:rPr>
          <w:rFonts w:eastAsia="Times New Roman" w:cs="Times New Roman"/>
          <w:szCs w:val="24"/>
        </w:rPr>
        <w:t>,</w:t>
      </w:r>
      <w:r>
        <w:rPr>
          <w:rFonts w:eastAsia="Times New Roman" w:cs="Times New Roman"/>
          <w:szCs w:val="24"/>
        </w:rPr>
        <w:t xml:space="preserve"> που την υπογράφει σχεδόν το μισό σας Υπουργικό Συμβούλιο, η </w:t>
      </w:r>
      <w:r>
        <w:rPr>
          <w:rFonts w:eastAsia="Times New Roman" w:cs="Times New Roman"/>
          <w:szCs w:val="24"/>
        </w:rPr>
        <w:t>οποία μάλιστα</w:t>
      </w:r>
      <w:r>
        <w:rPr>
          <w:rFonts w:eastAsia="Times New Roman" w:cs="Times New Roman"/>
          <w:szCs w:val="24"/>
        </w:rPr>
        <w:t>,</w:t>
      </w:r>
      <w:r>
        <w:rPr>
          <w:rFonts w:eastAsia="Times New Roman" w:cs="Times New Roman"/>
          <w:szCs w:val="24"/>
        </w:rPr>
        <w:t xml:space="preserve"> είναι και μια προκλητική </w:t>
      </w:r>
      <w:r w:rsidRPr="005631E0">
        <w:rPr>
          <w:rFonts w:eastAsia="Times New Roman" w:cs="Times New Roman"/>
          <w:bCs/>
          <w:szCs w:val="24"/>
        </w:rPr>
        <w:t>τροπολογία</w:t>
      </w:r>
      <w:r>
        <w:rPr>
          <w:rFonts w:eastAsia="Times New Roman" w:cs="Times New Roman"/>
          <w:bCs/>
          <w:szCs w:val="24"/>
        </w:rPr>
        <w:t>. Γ</w:t>
      </w:r>
      <w:r>
        <w:rPr>
          <w:rFonts w:eastAsia="Times New Roman" w:cs="Times New Roman"/>
          <w:szCs w:val="24"/>
        </w:rPr>
        <w:t>ι’ αυτό νομίζουμε ότι αποσύρατε και εκείνη τη διάταξη</w:t>
      </w:r>
      <w:r>
        <w:rPr>
          <w:rFonts w:eastAsia="Times New Roman" w:cs="Times New Roman"/>
          <w:szCs w:val="24"/>
        </w:rPr>
        <w:t>.</w:t>
      </w:r>
      <w:r>
        <w:rPr>
          <w:rFonts w:eastAsia="Times New Roman" w:cs="Times New Roman"/>
          <w:szCs w:val="24"/>
        </w:rPr>
        <w:t xml:space="preserve"> που θα έδινε άλλη μια θέση υψηλόμισθη. </w:t>
      </w:r>
    </w:p>
    <w:p w14:paraId="23B83843"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t>Έχουμε βαρεθεί να σας λέμε ότι προκαλείτε τον κόσμο, όταν μαζί με τον πρόεδρο ανοίγετε και θέση γενικού διευ</w:t>
      </w:r>
      <w:r>
        <w:rPr>
          <w:rFonts w:eastAsia="Times New Roman" w:cs="Times New Roman"/>
          <w:szCs w:val="24"/>
        </w:rPr>
        <w:t>θυντή ή διευθύνοντος συμβούλου. Και όλα αυτά</w:t>
      </w:r>
      <w:r>
        <w:rPr>
          <w:rFonts w:eastAsia="Times New Roman" w:cs="Times New Roman"/>
          <w:szCs w:val="24"/>
        </w:rPr>
        <w:t>,</w:t>
      </w:r>
      <w:r>
        <w:rPr>
          <w:rFonts w:eastAsia="Times New Roman" w:cs="Times New Roman"/>
          <w:szCs w:val="24"/>
        </w:rPr>
        <w:t xml:space="preserve"> όταν η Ελλάδα, όταν οι Έλληνες προσπαθούν</w:t>
      </w:r>
      <w:r>
        <w:rPr>
          <w:rFonts w:eastAsia="Times New Roman" w:cs="Times New Roman"/>
          <w:szCs w:val="24"/>
        </w:rPr>
        <w:t>,</w:t>
      </w:r>
      <w:r>
        <w:rPr>
          <w:rFonts w:eastAsia="Times New Roman" w:cs="Times New Roman"/>
          <w:szCs w:val="24"/>
        </w:rPr>
        <w:t xml:space="preserve"> με όλες τους τις δυνάμεις</w:t>
      </w:r>
      <w:r>
        <w:rPr>
          <w:rFonts w:eastAsia="Times New Roman" w:cs="Times New Roman"/>
          <w:szCs w:val="24"/>
        </w:rPr>
        <w:t>,</w:t>
      </w:r>
      <w:r>
        <w:rPr>
          <w:rFonts w:eastAsia="Times New Roman" w:cs="Times New Roman"/>
          <w:szCs w:val="24"/>
        </w:rPr>
        <w:t xml:space="preserve"> να κρατήσουν την </w:t>
      </w:r>
      <w:r w:rsidRPr="00A42664">
        <w:rPr>
          <w:rFonts w:eastAsia="Times New Roman" w:cs="Times New Roman"/>
          <w:szCs w:val="24"/>
        </w:rPr>
        <w:t>οικονομία</w:t>
      </w:r>
      <w:r>
        <w:rPr>
          <w:rFonts w:eastAsia="Times New Roman" w:cs="Times New Roman"/>
          <w:szCs w:val="24"/>
        </w:rPr>
        <w:t xml:space="preserve"> σε ένα βιώσιμο επίπεδο. Γιατί; Έχετε αναρωτηθεί; Έχετε κάνει την αυτοκριτική σας; Για να μείνετε εκεί; Για να κρα</w:t>
      </w:r>
      <w:r>
        <w:rPr>
          <w:rFonts w:eastAsia="Times New Roman" w:cs="Times New Roman"/>
          <w:szCs w:val="24"/>
        </w:rPr>
        <w:t xml:space="preserve">τήσετε τις καρέκλες σας; Για να καταφέρετε να βολέψετε κάποιους ανθρώπους και να ασκείτε </w:t>
      </w:r>
      <w:r w:rsidRPr="00911877">
        <w:rPr>
          <w:rFonts w:eastAsia="Times New Roman" w:cs="Times New Roman"/>
          <w:szCs w:val="24"/>
        </w:rPr>
        <w:t>πολιτική</w:t>
      </w:r>
      <w:r>
        <w:rPr>
          <w:rFonts w:eastAsia="Times New Roman" w:cs="Times New Roman"/>
          <w:szCs w:val="24"/>
        </w:rPr>
        <w:t xml:space="preserve"> επιρροή; Δεν είμαστε εδώ γι</w:t>
      </w:r>
      <w:r>
        <w:rPr>
          <w:rFonts w:eastAsia="Times New Roman" w:cs="Times New Roman"/>
          <w:szCs w:val="24"/>
        </w:rPr>
        <w:t>’</w:t>
      </w:r>
      <w:r>
        <w:rPr>
          <w:rFonts w:eastAsia="Times New Roman" w:cs="Times New Roman"/>
          <w:szCs w:val="24"/>
        </w:rPr>
        <w:t xml:space="preserve"> αυτό.</w:t>
      </w:r>
    </w:p>
    <w:p w14:paraId="23B83844"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Θα έπρεπε να αναλογιστείτε, όχι μόνο οι Υπουργοί, αλλά και εσείς οι Βουλευτές </w:t>
      </w:r>
      <w:r w:rsidRPr="002940B6">
        <w:rPr>
          <w:rFonts w:eastAsia="Times New Roman"/>
          <w:szCs w:val="24"/>
        </w:rPr>
        <w:t>οι οποίοι</w:t>
      </w:r>
      <w:r>
        <w:rPr>
          <w:rFonts w:eastAsia="Times New Roman" w:cs="Times New Roman"/>
          <w:szCs w:val="24"/>
        </w:rPr>
        <w:t xml:space="preserve"> στηρίζετε, τι κάνετε, πώς το κάνετε</w:t>
      </w:r>
      <w:r>
        <w:rPr>
          <w:rFonts w:eastAsia="Times New Roman" w:cs="Times New Roman"/>
          <w:szCs w:val="24"/>
        </w:rPr>
        <w:t>, αλλά και γιατί.</w:t>
      </w:r>
    </w:p>
    <w:p w14:paraId="23B83845"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t>Καλή συνέχεια.</w:t>
      </w:r>
    </w:p>
    <w:p w14:paraId="23B83846" w14:textId="77777777" w:rsidR="00762968" w:rsidRDefault="006F10D4">
      <w:pPr>
        <w:spacing w:line="600" w:lineRule="auto"/>
        <w:ind w:firstLine="720"/>
        <w:jc w:val="center"/>
        <w:rPr>
          <w:rFonts w:eastAsia="Times New Roman"/>
          <w:bCs/>
        </w:rPr>
      </w:pPr>
      <w:r w:rsidRPr="00FE24C6">
        <w:rPr>
          <w:rFonts w:eastAsia="Times New Roman"/>
          <w:bCs/>
        </w:rPr>
        <w:t xml:space="preserve">(Χειροκροτήματα από την πτέρυγα της </w:t>
      </w:r>
      <w:r>
        <w:rPr>
          <w:rFonts w:eastAsia="Times New Roman"/>
          <w:bCs/>
        </w:rPr>
        <w:t>Ένωσης Κεντρώων</w:t>
      </w:r>
      <w:r w:rsidRPr="00FE24C6">
        <w:rPr>
          <w:rFonts w:eastAsia="Times New Roman"/>
          <w:bCs/>
        </w:rPr>
        <w:t>)</w:t>
      </w:r>
    </w:p>
    <w:p w14:paraId="23B83847"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 </w:t>
      </w:r>
      <w:r w:rsidRPr="00A95D50">
        <w:rPr>
          <w:rFonts w:eastAsia="Times New Roman" w:cs="Times New Roman"/>
          <w:b/>
          <w:bCs/>
          <w:szCs w:val="24"/>
        </w:rPr>
        <w:t>ΠΡΟΕΔΡΕΥΩΝ (Μάριος Γεωργιάδης):</w:t>
      </w:r>
      <w:r>
        <w:rPr>
          <w:rFonts w:eastAsia="Times New Roman" w:cs="Times New Roman"/>
          <w:szCs w:val="24"/>
        </w:rPr>
        <w:t xml:space="preserve"> Ευχαριστούμε τον κ. Μεγαλομύστακα.</w:t>
      </w:r>
    </w:p>
    <w:p w14:paraId="23B83848" w14:textId="77777777" w:rsidR="00762968" w:rsidRDefault="006F10D4">
      <w:pPr>
        <w:tabs>
          <w:tab w:val="left" w:pos="3873"/>
        </w:tabs>
        <w:spacing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έχω την τιμή να ανακοινώσω στο Τμήμα ότι ο Υπουργός Δικαιοσύνης, Διαφάνειας και Ανθρωπίνων Δικαιωμάτων διαβίβασε στη </w:t>
      </w:r>
      <w:r w:rsidRPr="00840C4C">
        <w:rPr>
          <w:rFonts w:eastAsia="Times New Roman" w:cs="Times New Roman"/>
          <w:szCs w:val="24"/>
        </w:rPr>
        <w:t>Βουλή</w:t>
      </w:r>
      <w:r>
        <w:rPr>
          <w:rFonts w:eastAsia="Times New Roman" w:cs="Times New Roman"/>
          <w:szCs w:val="24"/>
        </w:rPr>
        <w:t xml:space="preserve"> </w:t>
      </w:r>
      <w:r>
        <w:rPr>
          <w:rFonts w:eastAsia="Times New Roman" w:cs="Times New Roman"/>
          <w:szCs w:val="24"/>
        </w:rPr>
        <w:t xml:space="preserve">στις </w:t>
      </w:r>
      <w:r>
        <w:rPr>
          <w:rFonts w:eastAsia="Times New Roman" w:cs="Times New Roman"/>
          <w:szCs w:val="24"/>
        </w:rPr>
        <w:t>25 Ιουλίου 2018 ποινική δικογραφία που αφορά τους τέως και νυν Υπουργούς Παιδείας, Έρευνας και Θρησκευμάτων, τον κ. Νικόλαο Φίλ</w:t>
      </w:r>
      <w:r>
        <w:rPr>
          <w:rFonts w:eastAsia="Times New Roman" w:cs="Times New Roman"/>
          <w:szCs w:val="24"/>
        </w:rPr>
        <w:t xml:space="preserve">η και τον κ. Κωνσταντίνο </w:t>
      </w:r>
      <w:proofErr w:type="spellStart"/>
      <w:r>
        <w:rPr>
          <w:rFonts w:eastAsia="Times New Roman" w:cs="Times New Roman"/>
          <w:szCs w:val="24"/>
        </w:rPr>
        <w:t>Γαβρόγλου</w:t>
      </w:r>
      <w:proofErr w:type="spellEnd"/>
      <w:r>
        <w:rPr>
          <w:rFonts w:eastAsia="Times New Roman" w:cs="Times New Roman"/>
          <w:szCs w:val="24"/>
        </w:rPr>
        <w:t>, και τους τέως και νυν Υπουργούς Δικαιοσύνης, Διαφάνειας και Ανθρωπίνων Δικαιωμάτων, τον κ. Νικόλαο Παρασκευόπουλο και τον κ. Σταύρο Κοντονή.</w:t>
      </w:r>
    </w:p>
    <w:p w14:paraId="23B83849"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Μετά τον κ. </w:t>
      </w:r>
      <w:proofErr w:type="spellStart"/>
      <w:r>
        <w:rPr>
          <w:rFonts w:eastAsia="Times New Roman" w:cs="Times New Roman"/>
          <w:szCs w:val="24"/>
        </w:rPr>
        <w:t>Καραθανασόπουλο</w:t>
      </w:r>
      <w:proofErr w:type="spellEnd"/>
      <w:r>
        <w:rPr>
          <w:rFonts w:eastAsia="Times New Roman" w:cs="Times New Roman"/>
          <w:szCs w:val="24"/>
        </w:rPr>
        <w:t xml:space="preserve">, θα μιλήσει ο κ. Μαντάς, ο </w:t>
      </w:r>
      <w:r w:rsidRPr="00B1670E">
        <w:rPr>
          <w:rFonts w:eastAsia="Times New Roman" w:cs="Times New Roman"/>
          <w:szCs w:val="24"/>
        </w:rPr>
        <w:t>Κοινοβουλευτικός Εκπρόσω</w:t>
      </w:r>
      <w:r w:rsidRPr="00B1670E">
        <w:rPr>
          <w:rFonts w:eastAsia="Times New Roman" w:cs="Times New Roman"/>
          <w:szCs w:val="24"/>
        </w:rPr>
        <w:t>πος</w:t>
      </w:r>
      <w:r>
        <w:rPr>
          <w:rFonts w:eastAsia="Times New Roman" w:cs="Times New Roman"/>
          <w:szCs w:val="24"/>
        </w:rPr>
        <w:t xml:space="preserve"> του </w:t>
      </w:r>
      <w:r w:rsidRPr="009E3DD6">
        <w:rPr>
          <w:rFonts w:eastAsia="Times New Roman" w:cs="Times New Roman"/>
          <w:szCs w:val="24"/>
        </w:rPr>
        <w:t>ΣΥΡΙΖΑ</w:t>
      </w:r>
      <w:r>
        <w:rPr>
          <w:rFonts w:eastAsia="Times New Roman" w:cs="Times New Roman"/>
          <w:szCs w:val="24"/>
        </w:rPr>
        <w:t xml:space="preserve">, και θα κλείσει το </w:t>
      </w:r>
      <w:r w:rsidRPr="00823F09">
        <w:rPr>
          <w:rFonts w:eastAsia="Times New Roman" w:cs="Times New Roman"/>
          <w:szCs w:val="24"/>
        </w:rPr>
        <w:t>νομοσχέδιο</w:t>
      </w:r>
      <w:r>
        <w:rPr>
          <w:rFonts w:eastAsia="Times New Roman" w:cs="Times New Roman"/>
          <w:szCs w:val="24"/>
        </w:rPr>
        <w:t xml:space="preserve"> η Υφυπουργός Οικονομικών</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Παπανάτσιου</w:t>
      </w:r>
      <w:proofErr w:type="spellEnd"/>
      <w:r>
        <w:rPr>
          <w:rFonts w:eastAsia="Times New Roman" w:cs="Times New Roman"/>
          <w:szCs w:val="24"/>
        </w:rPr>
        <w:t>.</w:t>
      </w:r>
    </w:p>
    <w:p w14:paraId="23B8384A"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έχετε τον λόγο για δώδεκα λεπτά.</w:t>
      </w:r>
    </w:p>
    <w:p w14:paraId="23B8384B"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sidRPr="00480689">
        <w:rPr>
          <w:rFonts w:eastAsia="Times New Roman"/>
          <w:color w:val="000000"/>
          <w:szCs w:val="24"/>
        </w:rPr>
        <w:t>Ευχαριστώ, κύριε Πρόεδρε.</w:t>
      </w:r>
      <w:r>
        <w:rPr>
          <w:rFonts w:eastAsia="Times New Roman" w:cs="Times New Roman"/>
          <w:szCs w:val="24"/>
        </w:rPr>
        <w:t xml:space="preserve"> </w:t>
      </w:r>
    </w:p>
    <w:p w14:paraId="23B8384C"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Είναι φανερό ότι τη συζήτηση και για το σημερινό </w:t>
      </w:r>
      <w:r w:rsidRPr="00823F09">
        <w:rPr>
          <w:rFonts w:eastAsia="Times New Roman" w:cs="Times New Roman"/>
          <w:szCs w:val="24"/>
        </w:rPr>
        <w:t>νομοσχέδιο</w:t>
      </w:r>
      <w:r>
        <w:rPr>
          <w:rFonts w:eastAsia="Times New Roman" w:cs="Times New Roman"/>
          <w:szCs w:val="24"/>
        </w:rPr>
        <w:t xml:space="preserve"> </w:t>
      </w:r>
      <w:r>
        <w:rPr>
          <w:rFonts w:eastAsia="Times New Roman" w:cs="Times New Roman"/>
          <w:szCs w:val="24"/>
        </w:rPr>
        <w:t>μονοπώλησαν σε έναν βαθμό τα ζητήματα</w:t>
      </w:r>
      <w:r>
        <w:rPr>
          <w:rFonts w:eastAsia="Times New Roman" w:cs="Times New Roman"/>
          <w:szCs w:val="24"/>
        </w:rPr>
        <w:t>,</w:t>
      </w:r>
      <w:r>
        <w:rPr>
          <w:rFonts w:eastAsia="Times New Roman" w:cs="Times New Roman"/>
          <w:szCs w:val="24"/>
        </w:rPr>
        <w:t xml:space="preserve"> τα οποία αφορούν τις τραγικές εξελίξεις με τις πυρκαγιές. Τοποθετηθήκαμε και στην πρωινή συνεδρίαση, στην αρχή δηλαδή της συνεδρίασης σήμερα, για τα ζητήματα αυτά. </w:t>
      </w:r>
    </w:p>
    <w:p w14:paraId="23B8384D"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t>Όμως, όλα αυτά μας αναγκάζουν να ξαναπούμε πάλι τρία</w:t>
      </w:r>
      <w:r>
        <w:rPr>
          <w:rFonts w:eastAsia="Times New Roman" w:cs="Times New Roman"/>
          <w:szCs w:val="24"/>
        </w:rPr>
        <w:t xml:space="preserve"> πράγματα. Πρώτον, μας αναγκάζουν να πούμε ότι ήταν μια προδιαγεγραμμένη εξέλιξη, η οποία πολύ γρήγορα έκανε κομμάτια και θρύψαλα τις διαβεβαιώσεις των κυβερνητικών στελεχών, όπως του Γενικού Γραμματέα </w:t>
      </w:r>
      <w:r w:rsidRPr="00911877">
        <w:rPr>
          <w:rFonts w:eastAsia="Times New Roman" w:cs="Times New Roman"/>
          <w:szCs w:val="24"/>
        </w:rPr>
        <w:t>Πολιτική</w:t>
      </w:r>
      <w:r>
        <w:rPr>
          <w:rFonts w:eastAsia="Times New Roman" w:cs="Times New Roman"/>
          <w:szCs w:val="24"/>
        </w:rPr>
        <w:t xml:space="preserve">ς Προστασίας που τόνιζε στην αρμόδια Επιτροπή </w:t>
      </w:r>
      <w:r>
        <w:rPr>
          <w:rFonts w:eastAsia="Times New Roman" w:cs="Times New Roman"/>
          <w:szCs w:val="24"/>
        </w:rPr>
        <w:t xml:space="preserve">Περιφερειών </w:t>
      </w:r>
      <w:r>
        <w:rPr>
          <w:rFonts w:eastAsia="Times New Roman" w:cs="Times New Roman"/>
          <w:szCs w:val="24"/>
        </w:rPr>
        <w:t xml:space="preserve">της Βουλής </w:t>
      </w:r>
      <w:r>
        <w:rPr>
          <w:rFonts w:eastAsia="Times New Roman" w:cs="Times New Roman"/>
          <w:szCs w:val="24"/>
        </w:rPr>
        <w:t>ότι πλέον η Ελλάδα διαθέτει ένα από τα πιο αξιόπιστα συστήματα δασοπροστασίας και ότι</w:t>
      </w:r>
      <w:r>
        <w:rPr>
          <w:rFonts w:eastAsia="Times New Roman" w:cs="Times New Roman"/>
          <w:szCs w:val="24"/>
        </w:rPr>
        <w:t>,</w:t>
      </w:r>
      <w:r>
        <w:rPr>
          <w:rFonts w:eastAsia="Times New Roman" w:cs="Times New Roman"/>
          <w:szCs w:val="24"/>
        </w:rPr>
        <w:t xml:space="preserve"> ιδιαίτερα η Αθήνα</w:t>
      </w:r>
      <w:r>
        <w:rPr>
          <w:rFonts w:eastAsia="Times New Roman" w:cs="Times New Roman"/>
          <w:szCs w:val="24"/>
        </w:rPr>
        <w:t>,</w:t>
      </w:r>
      <w:r>
        <w:rPr>
          <w:rFonts w:eastAsia="Times New Roman" w:cs="Times New Roman"/>
          <w:szCs w:val="24"/>
        </w:rPr>
        <w:t xml:space="preserve"> είναι πλήρως προστατευμένη. Πολύ γρήγορα φάνηκαν τα αποτελέσματα αυτών των δηλώσεων. </w:t>
      </w:r>
    </w:p>
    <w:p w14:paraId="23B8384E" w14:textId="77777777" w:rsidR="00762968" w:rsidRDefault="006F10D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Το λέμε αυτό, όχι γιατί έχει ευθύνες η σημερινή </w:t>
      </w:r>
      <w:r w:rsidRPr="001850F1">
        <w:rPr>
          <w:rFonts w:eastAsia="Times New Roman" w:cs="Times New Roman"/>
          <w:szCs w:val="24"/>
        </w:rPr>
        <w:t>Κυβέρνηση</w:t>
      </w:r>
      <w:r>
        <w:rPr>
          <w:rFonts w:eastAsia="Times New Roman" w:cs="Times New Roman"/>
          <w:szCs w:val="24"/>
        </w:rPr>
        <w:t xml:space="preserve">. Είναι διαχρονικές οι ευθύνες όλων των προηγούμενων </w:t>
      </w:r>
      <w:r>
        <w:rPr>
          <w:rFonts w:eastAsia="Times New Roman" w:cs="Times New Roman"/>
          <w:szCs w:val="24"/>
        </w:rPr>
        <w:t>κ</w:t>
      </w:r>
      <w:r>
        <w:rPr>
          <w:rFonts w:eastAsia="Times New Roman" w:cs="Times New Roman"/>
          <w:szCs w:val="24"/>
        </w:rPr>
        <w:t>υβερνήσεων και των σημερινών Κυβερνήσεων. Είναι διαχρονικές οι ευθύνες, ακριβώς γιατί υπήρχε</w:t>
      </w:r>
      <w:r>
        <w:rPr>
          <w:rFonts w:eastAsia="Times New Roman" w:cs="Times New Roman"/>
          <w:szCs w:val="24"/>
        </w:rPr>
        <w:t>,</w:t>
      </w:r>
      <w:r>
        <w:rPr>
          <w:rFonts w:eastAsia="Times New Roman" w:cs="Times New Roman"/>
          <w:szCs w:val="24"/>
        </w:rPr>
        <w:t xml:space="preserve"> πρώτα από όλα</w:t>
      </w:r>
      <w:r>
        <w:rPr>
          <w:rFonts w:eastAsia="Times New Roman" w:cs="Times New Roman"/>
          <w:szCs w:val="24"/>
        </w:rPr>
        <w:t>,</w:t>
      </w:r>
      <w:r>
        <w:rPr>
          <w:rFonts w:eastAsia="Times New Roman" w:cs="Times New Roman"/>
          <w:szCs w:val="24"/>
        </w:rPr>
        <w:t xml:space="preserve"> παντελής έλλειψη σχεδιασμών από όλες</w:t>
      </w:r>
      <w:r>
        <w:rPr>
          <w:rFonts w:eastAsia="Times New Roman" w:cs="Times New Roman"/>
          <w:szCs w:val="24"/>
        </w:rPr>
        <w:t xml:space="preserve"> τις κυβερνήσεις. Γι’ αυτό έχουμε κατά καιρούς θρηνήσει δεκάδες νεκρούς από πυρκαγιές, από πλημμύρες ή και από σεισμούς</w:t>
      </w:r>
      <w:r>
        <w:rPr>
          <w:rFonts w:eastAsia="Times New Roman" w:cs="Times New Roman"/>
          <w:szCs w:val="24"/>
        </w:rPr>
        <w:t>:</w:t>
      </w:r>
      <w:r>
        <w:rPr>
          <w:rFonts w:eastAsia="Times New Roman" w:cs="Times New Roman"/>
          <w:szCs w:val="24"/>
        </w:rPr>
        <w:t xml:space="preserve"> δεν υπήρχε κανένα μέτρο πρόληψης. </w:t>
      </w:r>
    </w:p>
    <w:p w14:paraId="23B8384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Τα χρήματα</w:t>
      </w:r>
      <w:r>
        <w:rPr>
          <w:rFonts w:eastAsia="Times New Roman" w:cs="Times New Roman"/>
          <w:szCs w:val="24"/>
        </w:rPr>
        <w:t>,</w:t>
      </w:r>
      <w:r>
        <w:rPr>
          <w:rFonts w:eastAsia="Times New Roman" w:cs="Times New Roman"/>
          <w:szCs w:val="24"/>
        </w:rPr>
        <w:t xml:space="preserve"> τα οποία διατίθενται για την δασοπροστασία προσεγγίζουν το μηδέν. Τα χρήματα</w:t>
      </w:r>
      <w:r>
        <w:rPr>
          <w:rFonts w:eastAsia="Times New Roman" w:cs="Times New Roman"/>
          <w:szCs w:val="24"/>
        </w:rPr>
        <w:t>,</w:t>
      </w:r>
      <w:r>
        <w:rPr>
          <w:rFonts w:eastAsia="Times New Roman" w:cs="Times New Roman"/>
          <w:szCs w:val="24"/>
        </w:rPr>
        <w:t xml:space="preserve"> τα οποία δ</w:t>
      </w:r>
      <w:r>
        <w:rPr>
          <w:rFonts w:eastAsia="Times New Roman" w:cs="Times New Roman"/>
          <w:szCs w:val="24"/>
        </w:rPr>
        <w:t>ιατίθεται για την πυρόσβεση είναι ελάχιστα και προσεγγίζουν κι αυτά το μηδέν, με αποτέλεσμα</w:t>
      </w:r>
      <w:r>
        <w:rPr>
          <w:rFonts w:eastAsia="Times New Roman" w:cs="Times New Roman"/>
          <w:szCs w:val="24"/>
        </w:rPr>
        <w:t>,</w:t>
      </w:r>
      <w:r>
        <w:rPr>
          <w:rFonts w:eastAsia="Times New Roman" w:cs="Times New Roman"/>
          <w:szCs w:val="24"/>
        </w:rPr>
        <w:t xml:space="preserve"> όχι μόνο η πρόληψη να μην υπάρχει με τις απαραίτητες δομές και υποδομές, αλλά και ταυτόχρονα να μην μπορεί να υπάρχει έγκαιρη αντιμετώπιση, όταν εκδηλώνονται, λόγω</w:t>
      </w:r>
      <w:r>
        <w:rPr>
          <w:rFonts w:eastAsia="Times New Roman" w:cs="Times New Roman"/>
          <w:szCs w:val="24"/>
        </w:rPr>
        <w:t xml:space="preserve"> των τεράστιων ελλείψεων σε έμψυχο δυναμικό, λόγω ακριβώς των μεγάλων ελλείψεων και των πεπαλαιωμένων μέσων πυρόσβεσης είτε αυτά είναι επίγεια μέσα πυρόσβεσης είτε είναι εναέρια μέσα πυρόσβεσης. Και όλο αυτό</w:t>
      </w:r>
      <w:r>
        <w:rPr>
          <w:rFonts w:eastAsia="Times New Roman" w:cs="Times New Roman"/>
          <w:szCs w:val="24"/>
        </w:rPr>
        <w:t>,</w:t>
      </w:r>
      <w:r>
        <w:rPr>
          <w:rFonts w:eastAsia="Times New Roman" w:cs="Times New Roman"/>
          <w:szCs w:val="24"/>
        </w:rPr>
        <w:t xml:space="preserve"> εδράζεται στην υπόθεση ότι τις τελευταίες δεκαε</w:t>
      </w:r>
      <w:r>
        <w:rPr>
          <w:rFonts w:eastAsia="Times New Roman" w:cs="Times New Roman"/>
          <w:szCs w:val="24"/>
        </w:rPr>
        <w:t>τίες –κι όλα τα προηγούμενα χρόνια βεβαίως- μέτρα αντιπλημμυρικής προστασίας, αντιπυρικής προστασίας και αντισεισμικής θωράκισης δεν εντάσσονται σε έναν συνολικότερο σχεδιασμό, είναι αποκλεισμένα από τα προγράμματα χρηματοδότησης και τα ευρωπαϊκά κονδύλια,</w:t>
      </w:r>
      <w:r>
        <w:rPr>
          <w:rFonts w:eastAsia="Times New Roman" w:cs="Times New Roman"/>
          <w:szCs w:val="24"/>
        </w:rPr>
        <w:t xml:space="preserve"> δεν είναι επιλέξιμα, ακριβώς γιατί δεν αποτελούν </w:t>
      </w:r>
      <w:proofErr w:type="spellStart"/>
      <w:r>
        <w:rPr>
          <w:rFonts w:eastAsia="Times New Roman" w:cs="Times New Roman"/>
          <w:szCs w:val="24"/>
        </w:rPr>
        <w:t>καιπροτεραιότητα</w:t>
      </w:r>
      <w:proofErr w:type="spellEnd"/>
      <w:r>
        <w:rPr>
          <w:rFonts w:eastAsia="Times New Roman" w:cs="Times New Roman"/>
          <w:szCs w:val="24"/>
        </w:rPr>
        <w:t xml:space="preserve"> των μονοπωλιακών ομίλων και του κεφαλαίου. Άρα</w:t>
      </w:r>
      <w:r>
        <w:rPr>
          <w:rFonts w:eastAsia="Times New Roman" w:cs="Times New Roman"/>
          <w:szCs w:val="24"/>
        </w:rPr>
        <w:t>,</w:t>
      </w:r>
      <w:r>
        <w:rPr>
          <w:rFonts w:eastAsia="Times New Roman" w:cs="Times New Roman"/>
          <w:szCs w:val="24"/>
        </w:rPr>
        <w:t xml:space="preserve"> μπορούμε βάσιμα</w:t>
      </w:r>
      <w:r>
        <w:rPr>
          <w:rFonts w:eastAsia="Times New Roman" w:cs="Times New Roman"/>
          <w:szCs w:val="24"/>
        </w:rPr>
        <w:t>,</w:t>
      </w:r>
      <w:r>
        <w:rPr>
          <w:rFonts w:eastAsia="Times New Roman" w:cs="Times New Roman"/>
          <w:szCs w:val="24"/>
        </w:rPr>
        <w:t xml:space="preserve"> ως κόμμα</w:t>
      </w:r>
      <w:r>
        <w:rPr>
          <w:rFonts w:eastAsia="Times New Roman" w:cs="Times New Roman"/>
          <w:szCs w:val="24"/>
        </w:rPr>
        <w:t>,</w:t>
      </w:r>
      <w:r>
        <w:rPr>
          <w:rFonts w:eastAsia="Times New Roman" w:cs="Times New Roman"/>
          <w:szCs w:val="24"/>
        </w:rPr>
        <w:t xml:space="preserve"> να πούμε ότι στο</w:t>
      </w:r>
      <w:r>
        <w:rPr>
          <w:rFonts w:eastAsia="Times New Roman" w:cs="Times New Roman"/>
          <w:szCs w:val="24"/>
        </w:rPr>
        <w:t>ν</w:t>
      </w:r>
      <w:r>
        <w:rPr>
          <w:rFonts w:eastAsia="Times New Roman" w:cs="Times New Roman"/>
          <w:szCs w:val="24"/>
        </w:rPr>
        <w:t xml:space="preserve"> βωμό της διασφάλισης της καπιταλιστικής κερδοφορίας θυσιάζονται, όχι μόνο οι ανθρώπινες ανάγκες,</w:t>
      </w:r>
      <w:r>
        <w:rPr>
          <w:rFonts w:eastAsia="Times New Roman" w:cs="Times New Roman"/>
          <w:szCs w:val="24"/>
        </w:rPr>
        <w:t xml:space="preserve"> αλλά πολλές φορές και η ίδια η ανθρώπινη ζωή. </w:t>
      </w:r>
    </w:p>
    <w:p w14:paraId="23B83850" w14:textId="77777777" w:rsidR="00762968" w:rsidRDefault="006F10D4">
      <w:pPr>
        <w:spacing w:line="600" w:lineRule="auto"/>
        <w:ind w:firstLine="720"/>
        <w:jc w:val="both"/>
        <w:rPr>
          <w:rFonts w:eastAsia="Times New Roman"/>
          <w:szCs w:val="24"/>
        </w:rPr>
      </w:pPr>
      <w:r>
        <w:rPr>
          <w:rFonts w:eastAsia="Times New Roman" w:cs="Times New Roman"/>
          <w:szCs w:val="24"/>
        </w:rPr>
        <w:t>Περνώντας στο νομοσχέδιο, δεν θα αναφερθώ αναλυτικά</w:t>
      </w:r>
      <w:r>
        <w:rPr>
          <w:rFonts w:eastAsia="Times New Roman" w:cs="Times New Roman"/>
          <w:szCs w:val="24"/>
        </w:rPr>
        <w:t>,</w:t>
      </w:r>
      <w:r>
        <w:rPr>
          <w:rFonts w:eastAsia="Times New Roman" w:cs="Times New Roman"/>
          <w:szCs w:val="24"/>
        </w:rPr>
        <w:t xml:space="preserve"> γιατί μίλησε με ιδιαίτερη επάρκεια ο εισηγητής μας για το αντιδραστικό περιεχόμενο και χαρακτήρα του νομοσχεδίου</w:t>
      </w:r>
      <w:r>
        <w:rPr>
          <w:rFonts w:eastAsia="Times New Roman" w:cs="Times New Roman"/>
          <w:szCs w:val="24"/>
        </w:rPr>
        <w:t>:</w:t>
      </w:r>
      <w:r>
        <w:rPr>
          <w:rFonts w:eastAsia="Times New Roman" w:cs="Times New Roman"/>
          <w:szCs w:val="24"/>
        </w:rPr>
        <w:t xml:space="preserve"> </w:t>
      </w:r>
      <w:r w:rsidRPr="008F6AAA">
        <w:rPr>
          <w:rFonts w:eastAsia="Times New Roman"/>
          <w:color w:val="000000"/>
          <w:szCs w:val="24"/>
          <w:shd w:val="clear" w:color="auto" w:fill="FFFFFF"/>
        </w:rPr>
        <w:t xml:space="preserve">«Πρόληψη και καταστολή της νομιμοποίησης </w:t>
      </w:r>
      <w:r w:rsidRPr="008F6AAA">
        <w:rPr>
          <w:rFonts w:eastAsia="Times New Roman"/>
          <w:color w:val="000000"/>
          <w:szCs w:val="24"/>
          <w:shd w:val="clear" w:color="auto" w:fill="FFFFFF"/>
        </w:rPr>
        <w:t>εσόδων από εγκληματικές δραστηριότητες και της χρηματοδότησης της τρομοκρατίας</w:t>
      </w:r>
      <w:r>
        <w:rPr>
          <w:rFonts w:eastAsia="Times New Roman"/>
          <w:color w:val="000000"/>
          <w:szCs w:val="24"/>
          <w:shd w:val="clear" w:color="auto" w:fill="FFFFFF"/>
        </w:rPr>
        <w:t>»</w:t>
      </w:r>
    </w:p>
    <w:p w14:paraId="23B8385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Θα αναφερθώ λίγο πιο αναλυτικά στις τροπολογίες</w:t>
      </w:r>
      <w:r>
        <w:rPr>
          <w:rFonts w:eastAsia="Times New Roman" w:cs="Times New Roman"/>
          <w:szCs w:val="24"/>
        </w:rPr>
        <w:t>,</w:t>
      </w:r>
      <w:r>
        <w:rPr>
          <w:rFonts w:eastAsia="Times New Roman" w:cs="Times New Roman"/>
          <w:szCs w:val="24"/>
        </w:rPr>
        <w:t xml:space="preserve"> οι οποίες εντάσσονται. Βεβαίως, έχουμε εδώ πάλι το φαινόμενο</w:t>
      </w:r>
      <w:r>
        <w:rPr>
          <w:rFonts w:eastAsia="Times New Roman" w:cs="Times New Roman"/>
          <w:szCs w:val="24"/>
        </w:rPr>
        <w:t>,</w:t>
      </w:r>
      <w:r>
        <w:rPr>
          <w:rFonts w:eastAsia="Times New Roman" w:cs="Times New Roman"/>
          <w:szCs w:val="24"/>
        </w:rPr>
        <w:t xml:space="preserve"> που επαναλαμβάνεται </w:t>
      </w:r>
      <w:r>
        <w:rPr>
          <w:rFonts w:eastAsia="Times New Roman" w:cs="Times New Roman"/>
          <w:szCs w:val="24"/>
        </w:rPr>
        <w:t>,</w:t>
      </w:r>
      <w:r>
        <w:rPr>
          <w:rFonts w:eastAsia="Times New Roman" w:cs="Times New Roman"/>
          <w:szCs w:val="24"/>
        </w:rPr>
        <w:t xml:space="preserve">πολλαπλών τροπολογιών, άσχετων μεταξύ τους, </w:t>
      </w:r>
      <w:r>
        <w:rPr>
          <w:rFonts w:eastAsia="Times New Roman" w:cs="Times New Roman"/>
          <w:szCs w:val="24"/>
        </w:rPr>
        <w:t>αλλά και με το συγκεκριμένο νομοσχέδιο</w:t>
      </w:r>
      <w:r>
        <w:rPr>
          <w:rFonts w:eastAsia="Times New Roman" w:cs="Times New Roman"/>
          <w:szCs w:val="24"/>
        </w:rPr>
        <w:t>,</w:t>
      </w:r>
      <w:r>
        <w:rPr>
          <w:rFonts w:eastAsia="Times New Roman" w:cs="Times New Roman"/>
          <w:szCs w:val="24"/>
        </w:rPr>
        <w:t xml:space="preserve"> που συζητάμε. Ήταν </w:t>
      </w:r>
      <w:r>
        <w:rPr>
          <w:rFonts w:eastAsia="Times New Roman" w:cs="Times New Roman"/>
          <w:szCs w:val="24"/>
        </w:rPr>
        <w:t>απαράδεκτη</w:t>
      </w:r>
      <w:r>
        <w:rPr>
          <w:rFonts w:eastAsia="Times New Roman" w:cs="Times New Roman"/>
          <w:szCs w:val="24"/>
        </w:rPr>
        <w:t xml:space="preserve"> η διάταξη, την οποία απέσυρε η Κυβέρνηση την τελευταία στιγμή για την αύξηση κατά 60% των προέδρων και των διευθυνόντων συμβούλων των εταιρειών</w:t>
      </w:r>
      <w:r>
        <w:rPr>
          <w:rFonts w:eastAsia="Times New Roman" w:cs="Times New Roman"/>
          <w:szCs w:val="24"/>
        </w:rPr>
        <w:t>,</w:t>
      </w:r>
      <w:r>
        <w:rPr>
          <w:rFonts w:eastAsia="Times New Roman" w:cs="Times New Roman"/>
          <w:szCs w:val="24"/>
        </w:rPr>
        <w:t xml:space="preserve"> που είναι ενταγμένες στο Ταμείο Αξιοποίησης της Δημόσιας Περιουσίας, στο γνωστό δηλαδή </w:t>
      </w:r>
      <w:r>
        <w:rPr>
          <w:rFonts w:eastAsia="Times New Roman" w:cs="Times New Roman"/>
          <w:szCs w:val="24"/>
        </w:rPr>
        <w:t>τ</w:t>
      </w:r>
      <w:r>
        <w:rPr>
          <w:rFonts w:eastAsia="Times New Roman" w:cs="Times New Roman"/>
          <w:szCs w:val="24"/>
        </w:rPr>
        <w:t>αμείο, το οποίο υλοποιεί τις πολιτικές, είναι αποτέλεσμα των μνημονίων και βεβαίως η όλη του δράση δεν είναι τίποτε άλλο</w:t>
      </w:r>
      <w:r>
        <w:rPr>
          <w:rFonts w:eastAsia="Times New Roman" w:cs="Times New Roman"/>
          <w:szCs w:val="24"/>
        </w:rPr>
        <w:t>,</w:t>
      </w:r>
      <w:r>
        <w:rPr>
          <w:rFonts w:eastAsia="Times New Roman" w:cs="Times New Roman"/>
          <w:szCs w:val="24"/>
        </w:rPr>
        <w:t xml:space="preserve"> παρά να διασφαλίζεται η αποπληρωμή του δημόσι</w:t>
      </w:r>
      <w:r>
        <w:rPr>
          <w:rFonts w:eastAsia="Times New Roman" w:cs="Times New Roman"/>
          <w:szCs w:val="24"/>
        </w:rPr>
        <w:t>ου χρέους και ταυτόχρονα χρηματοδοτεί επενδυτικούς ομίλους</w:t>
      </w:r>
      <w:r>
        <w:rPr>
          <w:rFonts w:eastAsia="Times New Roman" w:cs="Times New Roman"/>
          <w:szCs w:val="24"/>
        </w:rPr>
        <w:t>,</w:t>
      </w:r>
      <w:r>
        <w:rPr>
          <w:rFonts w:eastAsia="Times New Roman" w:cs="Times New Roman"/>
          <w:szCs w:val="24"/>
        </w:rPr>
        <w:t xml:space="preserve"> στο όνομα της εκπλήρωσης των καθηκόντων </w:t>
      </w:r>
      <w:r>
        <w:rPr>
          <w:rFonts w:eastAsia="Times New Roman" w:cs="Times New Roman"/>
          <w:szCs w:val="24"/>
        </w:rPr>
        <w:t>τους. Κ</w:t>
      </w:r>
      <w:r>
        <w:rPr>
          <w:rFonts w:eastAsia="Times New Roman" w:cs="Times New Roman"/>
          <w:szCs w:val="24"/>
        </w:rPr>
        <w:t>αθήκοντα των προέδρων και των διευθυνόντων συμβούλων είναι</w:t>
      </w:r>
      <w:r>
        <w:rPr>
          <w:rFonts w:eastAsia="Times New Roman" w:cs="Times New Roman"/>
          <w:szCs w:val="24"/>
        </w:rPr>
        <w:t>,</w:t>
      </w:r>
      <w:r>
        <w:rPr>
          <w:rFonts w:eastAsia="Times New Roman" w:cs="Times New Roman"/>
          <w:szCs w:val="24"/>
        </w:rPr>
        <w:t xml:space="preserve"> οι επιχειρήσεις αυτές να είναι κερδοφόρες, άρα </w:t>
      </w:r>
      <w:r>
        <w:rPr>
          <w:rFonts w:eastAsia="Times New Roman" w:cs="Times New Roman"/>
          <w:szCs w:val="24"/>
        </w:rPr>
        <w:t xml:space="preserve">αυτό </w:t>
      </w:r>
      <w:r>
        <w:rPr>
          <w:rFonts w:eastAsia="Times New Roman" w:cs="Times New Roman"/>
          <w:szCs w:val="24"/>
        </w:rPr>
        <w:t>σημαίνει να υλοποιούν την αντεργατική</w:t>
      </w:r>
      <w:r>
        <w:rPr>
          <w:rFonts w:eastAsia="Times New Roman" w:cs="Times New Roman"/>
          <w:szCs w:val="24"/>
        </w:rPr>
        <w:t>, την αντιλαϊκή πολιτική. Και εφόσον επιτυγχάνουν αυτούς τους στόχους, να μπορούν να έχουν αύξηση των αποδοχών. Άρα, δε, πρόκειται για μια προκλητική διάταξη, την οποία βεβαίως η Κυβέρνηση θα την επαναφέρει το επόμενο χρονικό διάστημα, διότι η κυρία Υπουργ</w:t>
      </w:r>
      <w:r>
        <w:rPr>
          <w:rFonts w:eastAsia="Times New Roman" w:cs="Times New Roman"/>
          <w:szCs w:val="24"/>
        </w:rPr>
        <w:t xml:space="preserve">ός δήλωσε ότι θα την ξαναδούμε. </w:t>
      </w:r>
    </w:p>
    <w:p w14:paraId="23B8385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Όπως επίσης, θα θέλαμε να ρωτήσουμε ποια σκοπιμότητα υπάρχει σ’ αυτή τη διάταξη, στην ίδια τροπολογία, στην πρώτη αρχικά, σε σχέση με τα κληροδοτήματα, το Ολύμπιο κληροδότημα, που επί της ουσίας τι κάνετε; Ενεργοποιείτε τον</w:t>
      </w:r>
      <w:r>
        <w:rPr>
          <w:rFonts w:eastAsia="Times New Roman" w:cs="Times New Roman"/>
          <w:szCs w:val="24"/>
        </w:rPr>
        <w:t xml:space="preserve"> Γενικό Γραμματέα, ο οποίος υπήρχε</w:t>
      </w:r>
      <w:r>
        <w:rPr>
          <w:rFonts w:eastAsia="Times New Roman" w:cs="Times New Roman"/>
          <w:szCs w:val="24"/>
        </w:rPr>
        <w:t>,</w:t>
      </w:r>
      <w:r>
        <w:rPr>
          <w:rFonts w:eastAsia="Times New Roman" w:cs="Times New Roman"/>
          <w:szCs w:val="24"/>
        </w:rPr>
        <w:t xml:space="preserve"> αλλά δεν είχε πληρωθεί η θέση του, και από την άλλη μεριά, βλέποντας τη σύνθεση των οργανικών θέσεων, βλέπουμε ότι υπάρχει μια διαφοροποίηση. Ποια είναι αυτή η διαφοροποίηση; Μας γεννάει ερωτηματικά. Καταργείτε τη θέση τ</w:t>
      </w:r>
      <w:r>
        <w:rPr>
          <w:rFonts w:eastAsia="Times New Roman" w:cs="Times New Roman"/>
          <w:szCs w:val="24"/>
        </w:rPr>
        <w:t>ου προϊσταμένου λογιστηρίου ΠΕ, πανεπιστημιακής εκπαίδευσης και καταργείτε και τη μία θέση του λογιστή τεχνικής εκπαίδευσης.</w:t>
      </w:r>
    </w:p>
    <w:p w14:paraId="23B83853"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ΑΙΚΑΤΕΡΙΝΗ</w:t>
      </w:r>
      <w:r w:rsidRPr="005D4247">
        <w:rPr>
          <w:rFonts w:eastAsia="Times New Roman" w:cs="Times New Roman"/>
          <w:b/>
          <w:szCs w:val="24"/>
        </w:rPr>
        <w:t xml:space="preserve"> ΠΑΠΑΝΑΤΣΙΟΥ (Υφυπουργός Οικονομικών):</w:t>
      </w:r>
      <w:r>
        <w:rPr>
          <w:rFonts w:eastAsia="Times New Roman" w:cs="Times New Roman"/>
          <w:b/>
          <w:szCs w:val="24"/>
        </w:rPr>
        <w:t xml:space="preserve"> </w:t>
      </w:r>
      <w:r>
        <w:rPr>
          <w:rFonts w:eastAsia="Times New Roman" w:cs="Times New Roman"/>
          <w:szCs w:val="24"/>
        </w:rPr>
        <w:t xml:space="preserve">Έχουν αλλάξει αυτά. </w:t>
      </w:r>
    </w:p>
    <w:p w14:paraId="23B8385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Στις τροποποιούμενες διατάξεις υπά</w:t>
      </w:r>
      <w:r>
        <w:rPr>
          <w:rFonts w:eastAsia="Times New Roman" w:cs="Times New Roman"/>
          <w:szCs w:val="24"/>
        </w:rPr>
        <w:t xml:space="preserve">ρχουν αυτές οι θέσεις. Δεν ξέρω εάν είναι πληρωμένες ή δεν είναι πληρωμένες. Με βάση τις τροποποιούμενες διατάξεις εμείς </w:t>
      </w:r>
      <w:r>
        <w:rPr>
          <w:rFonts w:eastAsia="Times New Roman" w:cs="Times New Roman"/>
          <w:szCs w:val="24"/>
        </w:rPr>
        <w:t>λέμε</w:t>
      </w:r>
      <w:r>
        <w:rPr>
          <w:rFonts w:eastAsia="Times New Roman" w:cs="Times New Roman"/>
          <w:szCs w:val="24"/>
        </w:rPr>
        <w:t xml:space="preserve">, τι αλλάζετε; Αυτό φαίνεται ότι αλλάζει. </w:t>
      </w:r>
    </w:p>
    <w:p w14:paraId="23B83855" w14:textId="77777777" w:rsidR="00762968" w:rsidRDefault="006F10D4">
      <w:pPr>
        <w:spacing w:line="600" w:lineRule="auto"/>
        <w:ind w:firstLine="720"/>
        <w:jc w:val="both"/>
        <w:rPr>
          <w:rFonts w:eastAsia="Times New Roman" w:cs="Times New Roman"/>
          <w:szCs w:val="24"/>
        </w:rPr>
      </w:pPr>
      <w:r w:rsidRPr="007E696B">
        <w:rPr>
          <w:rFonts w:eastAsia="Times New Roman" w:cs="Times New Roman"/>
          <w:b/>
          <w:szCs w:val="24"/>
        </w:rPr>
        <w:t>ΑΙΚΑΤΕΡΙΝΗ ΠΑΠΑΝΑΤΣΙΟΥ (Υφυπουργός Οικονομικών):</w:t>
      </w:r>
      <w:r>
        <w:rPr>
          <w:rFonts w:eastAsia="Times New Roman" w:cs="Times New Roman"/>
          <w:szCs w:val="24"/>
        </w:rPr>
        <w:t xml:space="preserve"> Όχι, βέβαια, μα είναι δυο θέσεις ΠΕ. </w:t>
      </w:r>
    </w:p>
    <w:p w14:paraId="23B83856"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Ν</w:t>
      </w:r>
      <w:r>
        <w:rPr>
          <w:rFonts w:eastAsia="Times New Roman" w:cs="Times New Roman"/>
          <w:b/>
          <w:szCs w:val="24"/>
        </w:rPr>
        <w:t>ΙΚΟΛΑΟΣ ΚΑΡΑΘΑΝΑΣΟΠΟΥΛΟΣ:</w:t>
      </w:r>
      <w:r>
        <w:rPr>
          <w:rFonts w:eastAsia="Times New Roman" w:cs="Times New Roman"/>
          <w:szCs w:val="24"/>
        </w:rPr>
        <w:t xml:space="preserve"> Φαίνεται αυτό ότι αλλάζει, κυρία Υπουργέ. </w:t>
      </w:r>
    </w:p>
    <w:p w14:paraId="23B8385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Άρα, δηλαδή, τι σημαίνει αυτό; Μας οδηγεί στο συμπέρασμα ότι, είτε ήταν πληρωμένες οι θέσεις είτε δεν ήταν, πάτε να δώσετε σε ιδιωτική εταιρεία τις λογιστικές υπηρεσίες. Αυτό φαίνεται. </w:t>
      </w:r>
    </w:p>
    <w:p w14:paraId="23B83858" w14:textId="77777777" w:rsidR="00762968" w:rsidRDefault="006F10D4">
      <w:pPr>
        <w:spacing w:line="600" w:lineRule="auto"/>
        <w:ind w:firstLine="720"/>
        <w:jc w:val="both"/>
        <w:rPr>
          <w:rFonts w:eastAsia="Times New Roman" w:cs="Times New Roman"/>
          <w:szCs w:val="24"/>
        </w:rPr>
      </w:pPr>
      <w:r w:rsidRPr="007E696B">
        <w:rPr>
          <w:rFonts w:eastAsia="Times New Roman" w:cs="Times New Roman"/>
          <w:b/>
          <w:szCs w:val="24"/>
        </w:rPr>
        <w:t>ΑΙΚΑΤΕΡΙΝΗ ΠΑΠΑΝΑΤΣΙΟΥ (Υφυπουργός Οικονομικών):</w:t>
      </w:r>
      <w:r>
        <w:rPr>
          <w:rFonts w:eastAsia="Times New Roman" w:cs="Times New Roman"/>
          <w:szCs w:val="24"/>
        </w:rPr>
        <w:t xml:space="preserve"> Υπάρχει και δεύτερη τροποποίηση. </w:t>
      </w:r>
    </w:p>
    <w:p w14:paraId="23B83859"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Οι τροποποιούμενες διατάξεις</w:t>
      </w:r>
      <w:r>
        <w:rPr>
          <w:rFonts w:eastAsia="Times New Roman" w:cs="Times New Roman"/>
          <w:szCs w:val="24"/>
        </w:rPr>
        <w:t>,</w:t>
      </w:r>
      <w:r>
        <w:rPr>
          <w:rFonts w:eastAsia="Times New Roman" w:cs="Times New Roman"/>
          <w:szCs w:val="24"/>
        </w:rPr>
        <w:t xml:space="preserve"> που έχετε δώσει</w:t>
      </w:r>
      <w:r>
        <w:rPr>
          <w:rFonts w:eastAsia="Times New Roman" w:cs="Times New Roman"/>
          <w:szCs w:val="24"/>
        </w:rPr>
        <w:t>,</w:t>
      </w:r>
      <w:r>
        <w:rPr>
          <w:rFonts w:eastAsia="Times New Roman" w:cs="Times New Roman"/>
          <w:szCs w:val="24"/>
        </w:rPr>
        <w:t xml:space="preserve"> το μόνο που αλλάζουν είναι αυτές </w:t>
      </w:r>
      <w:r>
        <w:rPr>
          <w:rFonts w:eastAsia="Times New Roman" w:cs="Times New Roman"/>
          <w:szCs w:val="24"/>
        </w:rPr>
        <w:t>τις</w:t>
      </w:r>
      <w:r>
        <w:rPr>
          <w:rFonts w:eastAsia="Times New Roman" w:cs="Times New Roman"/>
          <w:szCs w:val="24"/>
        </w:rPr>
        <w:t xml:space="preserve"> δυο θέσεις. Και μας έκανε εντύπωση: Γιατί μόνο αυτές οι δυο θέ</w:t>
      </w:r>
      <w:r>
        <w:rPr>
          <w:rFonts w:eastAsia="Times New Roman" w:cs="Times New Roman"/>
          <w:szCs w:val="24"/>
        </w:rPr>
        <w:t xml:space="preserve">σεις; Μπορεί να μην ήταν πληρωμένες, δεν ξέρω, να τις πληρώσετε. </w:t>
      </w:r>
    </w:p>
    <w:p w14:paraId="23B8385A" w14:textId="77777777" w:rsidR="00762968" w:rsidRDefault="006F10D4">
      <w:pPr>
        <w:spacing w:line="600" w:lineRule="auto"/>
        <w:ind w:firstLine="720"/>
        <w:jc w:val="both"/>
        <w:rPr>
          <w:rFonts w:eastAsia="Times New Roman" w:cs="Times New Roman"/>
          <w:szCs w:val="24"/>
        </w:rPr>
      </w:pPr>
      <w:r w:rsidRPr="007E696B">
        <w:rPr>
          <w:rFonts w:eastAsia="Times New Roman" w:cs="Times New Roman"/>
          <w:b/>
          <w:szCs w:val="24"/>
        </w:rPr>
        <w:t>ΑΙΚΑΤΕΡΙΝΗ ΠΑΠΑΝΑΤΣΙΟΥ (Υφυπουργός Οικονομικών):</w:t>
      </w:r>
      <w:r>
        <w:rPr>
          <w:rFonts w:eastAsia="Times New Roman" w:cs="Times New Roman"/>
          <w:szCs w:val="24"/>
        </w:rPr>
        <w:t xml:space="preserve"> Υπάρχει δεύτερη τροποποίηση. </w:t>
      </w:r>
    </w:p>
    <w:p w14:paraId="23B8385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Δεν ξέρω εάν υπάρχει δεύτερη τροποποίηση, με βάση αυτά που μας δώσατε εσείς. Άμα μας</w:t>
      </w:r>
      <w:r>
        <w:rPr>
          <w:rFonts w:eastAsia="Times New Roman" w:cs="Times New Roman"/>
          <w:szCs w:val="24"/>
        </w:rPr>
        <w:t xml:space="preserve"> δώσατε λαθεμένα στοιχεία, δεν ευθυνόμαστε εμείς. Εμείς ερωτήσεις θέτουμε. Εάν είναι διαφορετικά τα πράγματα, ας μας το πείτε. </w:t>
      </w:r>
    </w:p>
    <w:p w14:paraId="23B8385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Αλλά δεν θέλουμε να περιορίσουμε τη συζήτηση σ’ αυτά τα ζητήματα, τα οποία είναι πολύ μικρής σημασίας. Θέλω να τοποθετηθούμε σε </w:t>
      </w:r>
      <w:r>
        <w:rPr>
          <w:rFonts w:eastAsia="Times New Roman" w:cs="Times New Roman"/>
          <w:szCs w:val="24"/>
        </w:rPr>
        <w:t>δυο τροπολογίες</w:t>
      </w:r>
      <w:r>
        <w:rPr>
          <w:rFonts w:eastAsia="Times New Roman" w:cs="Times New Roman"/>
          <w:szCs w:val="24"/>
        </w:rPr>
        <w:t>,</w:t>
      </w:r>
      <w:r>
        <w:rPr>
          <w:rFonts w:eastAsia="Times New Roman" w:cs="Times New Roman"/>
          <w:szCs w:val="24"/>
        </w:rPr>
        <w:t xml:space="preserve"> πολύ συγκεκριμένα και να μιλήσουμε αναλυτικά. Η πρώτη τροπολογία αφορά τη δυνατότητα των ιδιωτών </w:t>
      </w:r>
      <w:proofErr w:type="spellStart"/>
      <w:r>
        <w:rPr>
          <w:rFonts w:eastAsia="Times New Roman" w:cs="Times New Roman"/>
          <w:szCs w:val="24"/>
        </w:rPr>
        <w:t>δωροθετών</w:t>
      </w:r>
      <w:proofErr w:type="spellEnd"/>
      <w:r>
        <w:rPr>
          <w:rFonts w:eastAsia="Times New Roman" w:cs="Times New Roman"/>
          <w:szCs w:val="24"/>
        </w:rPr>
        <w:t>. Μας έκανε εντύπωση η σύμπτωση…</w:t>
      </w:r>
    </w:p>
    <w:p w14:paraId="23B8385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Οι δωρεές. </w:t>
      </w:r>
    </w:p>
    <w:p w14:paraId="23B8385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Ναι, για τις δωρεές. </w:t>
      </w:r>
    </w:p>
    <w:p w14:paraId="23B8385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Μας έκανε εντύπωση η </w:t>
      </w:r>
      <w:r>
        <w:rPr>
          <w:rFonts w:eastAsia="Times New Roman" w:cs="Times New Roman"/>
          <w:szCs w:val="24"/>
        </w:rPr>
        <w:t>χρονική σύμπτωση, δηλαδή κατατέθηκε την Τρίτη το πρωί</w:t>
      </w:r>
      <w:r>
        <w:rPr>
          <w:rFonts w:eastAsia="Times New Roman" w:cs="Times New Roman"/>
          <w:szCs w:val="24"/>
        </w:rPr>
        <w:t>,</w:t>
      </w:r>
      <w:r>
        <w:rPr>
          <w:rFonts w:eastAsia="Times New Roman" w:cs="Times New Roman"/>
          <w:szCs w:val="24"/>
        </w:rPr>
        <w:t xml:space="preserve"> μετά τις καταστροφικές πυρκαγιές και μας ήρθε στο μυαλό η εικόνα…</w:t>
      </w:r>
    </w:p>
    <w:p w14:paraId="23B8386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Πιο παλιά. </w:t>
      </w:r>
    </w:p>
    <w:p w14:paraId="23B83861" w14:textId="77777777" w:rsidR="00762968" w:rsidRDefault="006F10D4">
      <w:pPr>
        <w:spacing w:after="0" w:line="600" w:lineRule="auto"/>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Προσέξτε</w:t>
      </w:r>
      <w:r>
        <w:rPr>
          <w:rFonts w:eastAsia="Times New Roman" w:cs="Times New Roman"/>
          <w:szCs w:val="24"/>
        </w:rPr>
        <w:t>. Ε</w:t>
      </w:r>
      <w:r>
        <w:rPr>
          <w:rFonts w:eastAsia="Times New Roman" w:cs="Times New Roman"/>
          <w:szCs w:val="24"/>
        </w:rPr>
        <w:t>ντάξει, κύριε Μαντά, θα μιλήσετε, αλλά μας έκανε εντύπωση η σύμπτωση,</w:t>
      </w:r>
      <w:r>
        <w:rPr>
          <w:rFonts w:eastAsia="Times New Roman" w:cs="Times New Roman"/>
          <w:szCs w:val="24"/>
        </w:rPr>
        <w:t xml:space="preserve"> η συγκυρία και η στιγμή. Μπορεί να ήταν σύμπτωση. Μας έκανε εντύπωση η όλη κατάσταση</w:t>
      </w:r>
      <w:r>
        <w:rPr>
          <w:rFonts w:eastAsia="Times New Roman" w:cs="Times New Roman"/>
          <w:szCs w:val="24"/>
        </w:rPr>
        <w:t>,</w:t>
      </w:r>
      <w:r>
        <w:rPr>
          <w:rFonts w:eastAsia="Times New Roman" w:cs="Times New Roman"/>
          <w:szCs w:val="24"/>
        </w:rPr>
        <w:t xml:space="preserve"> που είχε διαμορφωθεί με </w:t>
      </w:r>
      <w:r>
        <w:rPr>
          <w:rFonts w:eastAsia="Times New Roman" w:cs="Times New Roman"/>
          <w:szCs w:val="24"/>
        </w:rPr>
        <w:t>«</w:t>
      </w:r>
      <w:r>
        <w:rPr>
          <w:rFonts w:eastAsia="Times New Roman" w:cs="Times New Roman"/>
          <w:szCs w:val="24"/>
        </w:rPr>
        <w:t>τα έργα και τις ημέρες</w:t>
      </w:r>
      <w:r>
        <w:rPr>
          <w:rFonts w:eastAsia="Times New Roman" w:cs="Times New Roman"/>
          <w:szCs w:val="24"/>
        </w:rPr>
        <w:t>»</w:t>
      </w:r>
      <w:r>
        <w:rPr>
          <w:rFonts w:eastAsia="Times New Roman" w:cs="Times New Roman"/>
          <w:szCs w:val="24"/>
        </w:rPr>
        <w:t xml:space="preserve"> των ιδιωτών ευεργετών στις πυρκαγιές, για παράδειγμα, της Ηλείας. Δεν ξέρω, μπορεί να είναι σύμπτωση, αλλά </w:t>
      </w:r>
      <w:r>
        <w:rPr>
          <w:rFonts w:eastAsia="Times New Roman" w:cs="Times New Roman"/>
          <w:szCs w:val="24"/>
        </w:rPr>
        <w:t>«</w:t>
      </w:r>
      <w:r>
        <w:rPr>
          <w:rFonts w:eastAsia="Times New Roman" w:cs="Times New Roman"/>
          <w:szCs w:val="24"/>
        </w:rPr>
        <w:t xml:space="preserve">τα έργα και </w:t>
      </w:r>
      <w:r>
        <w:rPr>
          <w:rFonts w:eastAsia="Times New Roman" w:cs="Times New Roman"/>
          <w:szCs w:val="24"/>
        </w:rPr>
        <w:t>οι ημέρες</w:t>
      </w:r>
      <w:r>
        <w:rPr>
          <w:rFonts w:eastAsia="Times New Roman" w:cs="Times New Roman"/>
          <w:szCs w:val="24"/>
        </w:rPr>
        <w:t>»</w:t>
      </w:r>
      <w:r>
        <w:rPr>
          <w:rFonts w:eastAsia="Times New Roman" w:cs="Times New Roman"/>
          <w:szCs w:val="24"/>
        </w:rPr>
        <w:t xml:space="preserve"> των ιδιωτών ευεργετών στην Ηλεία είναι γνωστά και δεν ξέρω αν με αυτόν τον τρόπο προσπαθείτε να τους δώσετε και μια νομική υπόσταση. </w:t>
      </w:r>
    </w:p>
    <w:p w14:paraId="23B83862"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Όπως επίσης, πέρα από το αν είναι σύμπτωση ή όχι η ημερομηνία κατάθεσης, εμείς διαφωνούμε και προς τον πυρήνα τ</w:t>
      </w:r>
      <w:r>
        <w:rPr>
          <w:rFonts w:eastAsia="Times New Roman" w:cs="Times New Roman"/>
          <w:szCs w:val="24"/>
        </w:rPr>
        <w:t>ης ίδιας της τροπολογίας. Γιατί διαφωνούμε στον πυρήνα; Διότι στην ουσία</w:t>
      </w:r>
      <w:r>
        <w:rPr>
          <w:rFonts w:eastAsia="Times New Roman" w:cs="Times New Roman"/>
          <w:szCs w:val="24"/>
        </w:rPr>
        <w:t>,</w:t>
      </w:r>
      <w:r>
        <w:rPr>
          <w:rFonts w:eastAsia="Times New Roman" w:cs="Times New Roman"/>
          <w:szCs w:val="24"/>
        </w:rPr>
        <w:t xml:space="preserve"> λέτε ότι οι ίδιοι οι </w:t>
      </w:r>
      <w:proofErr w:type="spellStart"/>
      <w:r>
        <w:rPr>
          <w:rFonts w:eastAsia="Times New Roman" w:cs="Times New Roman"/>
          <w:szCs w:val="24"/>
        </w:rPr>
        <w:t>δωροθέτες</w:t>
      </w:r>
      <w:proofErr w:type="spellEnd"/>
      <w:r>
        <w:rPr>
          <w:rFonts w:eastAsia="Times New Roman" w:cs="Times New Roman"/>
          <w:szCs w:val="24"/>
        </w:rPr>
        <w:t xml:space="preserve"> θα καθορίζουν και τι θα γίνεται, ανεξάρτητα από τον όποιο σχεδιασμό μπορεί να έχει το δημόσιο για έργα και υποδομές</w:t>
      </w:r>
      <w:r>
        <w:rPr>
          <w:rFonts w:eastAsia="Times New Roman" w:cs="Times New Roman"/>
          <w:szCs w:val="24"/>
        </w:rPr>
        <w:t>,</w:t>
      </w:r>
      <w:r>
        <w:rPr>
          <w:rFonts w:eastAsia="Times New Roman" w:cs="Times New Roman"/>
          <w:szCs w:val="24"/>
        </w:rPr>
        <w:t xml:space="preserve"> τα οποία εξυπηρετούν ανάγκες. Άρα,</w:t>
      </w:r>
      <w:r>
        <w:rPr>
          <w:rFonts w:eastAsia="Times New Roman" w:cs="Times New Roman"/>
          <w:szCs w:val="24"/>
        </w:rPr>
        <w:t xml:space="preserve"> θα ορίζει τι πρέπει να γίνει. Άρα, αυτό διαμορφώνει μια διαφοροποίηση επί της ουσίας και του σχεδιασμού, αλλά και των επιπτώσεων</w:t>
      </w:r>
      <w:r>
        <w:rPr>
          <w:rFonts w:eastAsia="Times New Roman" w:cs="Times New Roman"/>
          <w:szCs w:val="24"/>
        </w:rPr>
        <w:t>,</w:t>
      </w:r>
      <w:r>
        <w:rPr>
          <w:rFonts w:eastAsia="Times New Roman" w:cs="Times New Roman"/>
          <w:szCs w:val="24"/>
        </w:rPr>
        <w:t xml:space="preserve"> που θα έχουν στις λαϊκές οικογένειες. Εκεί όπου δεν μπορούν να υπάρξουν </w:t>
      </w:r>
      <w:proofErr w:type="spellStart"/>
      <w:r>
        <w:rPr>
          <w:rFonts w:eastAsia="Times New Roman" w:cs="Times New Roman"/>
          <w:szCs w:val="24"/>
        </w:rPr>
        <w:t>δωροθέτες</w:t>
      </w:r>
      <w:proofErr w:type="spellEnd"/>
      <w:r>
        <w:rPr>
          <w:rFonts w:eastAsia="Times New Roman" w:cs="Times New Roman"/>
          <w:szCs w:val="24"/>
        </w:rPr>
        <w:t xml:space="preserve"> ιδιώτες</w:t>
      </w:r>
      <w:r>
        <w:rPr>
          <w:rFonts w:eastAsia="Times New Roman" w:cs="Times New Roman"/>
          <w:szCs w:val="24"/>
        </w:rPr>
        <w:t>,</w:t>
      </w:r>
      <w:r>
        <w:rPr>
          <w:rFonts w:eastAsia="Times New Roman" w:cs="Times New Roman"/>
          <w:szCs w:val="24"/>
        </w:rPr>
        <w:t xml:space="preserve"> δεν θα γίνονται -ή θα παραπέμποντα</w:t>
      </w:r>
      <w:r>
        <w:rPr>
          <w:rFonts w:eastAsia="Times New Roman" w:cs="Times New Roman"/>
          <w:szCs w:val="24"/>
        </w:rPr>
        <w:t>ι στις καλένδες- μια σειρά από αναγκαία έργα.</w:t>
      </w:r>
    </w:p>
    <w:p w14:paraId="23B83863"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Εμείς λέμε, λοιπόν, ότι</w:t>
      </w:r>
      <w:r>
        <w:rPr>
          <w:rFonts w:eastAsia="Times New Roman" w:cs="Times New Roman"/>
          <w:szCs w:val="24"/>
        </w:rPr>
        <w:t>,</w:t>
      </w:r>
      <w:r>
        <w:rPr>
          <w:rFonts w:eastAsia="Times New Roman" w:cs="Times New Roman"/>
          <w:szCs w:val="24"/>
        </w:rPr>
        <w:t xml:space="preserve"> εφόσον πρέπει κάποιοι να είναι οι </w:t>
      </w:r>
      <w:proofErr w:type="spellStart"/>
      <w:r>
        <w:rPr>
          <w:rFonts w:eastAsia="Times New Roman" w:cs="Times New Roman"/>
          <w:szCs w:val="24"/>
        </w:rPr>
        <w:t>δωροθέτες</w:t>
      </w:r>
      <w:proofErr w:type="spellEnd"/>
      <w:r>
        <w:rPr>
          <w:rFonts w:eastAsia="Times New Roman" w:cs="Times New Roman"/>
          <w:szCs w:val="24"/>
        </w:rPr>
        <w:t>, πρέπει οι δωρεές που θα γίνονται, να εντάσσονται στο σχεδιασμό που έχει το δημόσιο, με βάση τις πραγματικές ανάγκες, την κάλυψη των λαϊκών α</w:t>
      </w:r>
      <w:r>
        <w:rPr>
          <w:rFonts w:eastAsia="Times New Roman" w:cs="Times New Roman"/>
          <w:szCs w:val="24"/>
        </w:rPr>
        <w:t>ναγκών. Κάτι τέτοιο δεν γίνεται και μας γεννά ακόμα μεγαλύτερη εντύπωση το γεγονός ότι ο ίδιος ο δωρητής θα επιλέγει το ποιος θα κατασκευάσει το έργο και ακόμη μεγαλύτερη εντύπωση μας κάνει το γεγονός ότι βγαίνει όλη αυτή η διαδικασία εκτός του δημοσίου λο</w:t>
      </w:r>
      <w:r>
        <w:rPr>
          <w:rFonts w:eastAsia="Times New Roman" w:cs="Times New Roman"/>
          <w:szCs w:val="24"/>
        </w:rPr>
        <w:t>γιστικού και του δημοσίου ελέγχου.</w:t>
      </w:r>
    </w:p>
    <w:p w14:paraId="23B83864"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 xml:space="preserve">Το λέμε αυτό γιατί γνωρίζουμε πολύ καλά -δεν ζούμε σε έναν κόσμο αγγέλων, κάθε άλλο- ότι μέσα από αυτήν τη διαδικασία με υπερτιμολογήσεις και </w:t>
      </w:r>
      <w:proofErr w:type="spellStart"/>
      <w:r>
        <w:rPr>
          <w:rFonts w:eastAsia="Times New Roman" w:cs="Times New Roman"/>
          <w:szCs w:val="24"/>
        </w:rPr>
        <w:t>υποτιμολογήσεις</w:t>
      </w:r>
      <w:proofErr w:type="spellEnd"/>
      <w:r>
        <w:rPr>
          <w:rFonts w:eastAsia="Times New Roman" w:cs="Times New Roman"/>
          <w:szCs w:val="24"/>
        </w:rPr>
        <w:t xml:space="preserve"> μπορεί να ξεπλένεται και μαύρο χρήμα και έρχεται μάλιστα ως τρο</w:t>
      </w:r>
      <w:r>
        <w:rPr>
          <w:rFonts w:eastAsia="Times New Roman" w:cs="Times New Roman"/>
          <w:szCs w:val="24"/>
        </w:rPr>
        <w:t>πολογία σε ένα νομοσχέδιο</w:t>
      </w:r>
      <w:r>
        <w:rPr>
          <w:rFonts w:eastAsia="Times New Roman" w:cs="Times New Roman"/>
          <w:szCs w:val="24"/>
        </w:rPr>
        <w:t>,</w:t>
      </w:r>
      <w:r>
        <w:rPr>
          <w:rFonts w:eastAsia="Times New Roman" w:cs="Times New Roman"/>
          <w:szCs w:val="24"/>
        </w:rPr>
        <w:t xml:space="preserve"> που θέλει να προστατεύσει από το μαύρο χρήμα. Μας κάνει πραγματικά εντύπωση, γιατί εξαιρείται όλη αυτή τη διαδικασία από τον δημόσιο έλεγχο και το δημόσιο λογιστικό.</w:t>
      </w:r>
    </w:p>
    <w:p w14:paraId="23B83865"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Θα τελειώσω, κύριε Πρόεδρε, με την τροπολογία για τα ναυπηγεία.</w:t>
      </w:r>
      <w:r>
        <w:rPr>
          <w:rFonts w:eastAsia="Times New Roman" w:cs="Times New Roman"/>
          <w:szCs w:val="24"/>
        </w:rPr>
        <w:t xml:space="preserve"> Δεν έρχεται για πρώτη φορά, έχει έρθει πάρα πολλές φορές στο παρελθόν. Εμείς την ίδια στάση θα κρατήσουμε, γιατί ακριβώς δεν αντιμετωπίζει τα βασικά προβλήματα. Ποια είναι τα βασικά προβλήματα; Πρώτα από όλα, η αβεβαιότητα για το μέλλον των ναυπηγείων. Η </w:t>
      </w:r>
      <w:r>
        <w:rPr>
          <w:rFonts w:eastAsia="Times New Roman" w:cs="Times New Roman"/>
          <w:szCs w:val="24"/>
        </w:rPr>
        <w:t xml:space="preserve">αβεβαιότητα που έχουν οι ίδιοι οι εργαζόμενοι για τα εργατικά τους δικαιώματα και τη διασφάλιση των θέσεων εργασίας. Δεν αντιμετωπίζει επί της ουσίας την καθυστέρηση, η οποία υπάρχει στην καταβολή των δεδουλευμένων, ιδιαίτερα </w:t>
      </w:r>
      <w:r>
        <w:rPr>
          <w:rFonts w:eastAsia="Times New Roman" w:cs="Times New Roman"/>
          <w:szCs w:val="24"/>
        </w:rPr>
        <w:t>σ</w:t>
      </w:r>
      <w:r>
        <w:rPr>
          <w:rFonts w:eastAsia="Times New Roman" w:cs="Times New Roman"/>
          <w:szCs w:val="24"/>
        </w:rPr>
        <w:t>το κομμάτι που αφορά τον εργο</w:t>
      </w:r>
      <w:r>
        <w:rPr>
          <w:rFonts w:eastAsia="Times New Roman" w:cs="Times New Roman"/>
          <w:szCs w:val="24"/>
        </w:rPr>
        <w:t xml:space="preserve">δότη, δηλαδή το 30% που πρέπει να καταβάλει ο εργοδότης στους εργαζόμενους, γιατί το υπόλοιπο 70% καλύπτεται από το Υπουργείο Άμυνας. </w:t>
      </w:r>
    </w:p>
    <w:p w14:paraId="23B83866"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Δεν παίρνει κανένα μέτρο για την αποπληρωμή των καθυστερούμενων προηγούμενων χρόνων, τα οποία ξεπερνάνε τα 12 εκατομμύρια</w:t>
      </w:r>
      <w:r>
        <w:rPr>
          <w:rFonts w:eastAsia="Times New Roman" w:cs="Times New Roman"/>
          <w:szCs w:val="24"/>
        </w:rPr>
        <w:t xml:space="preserve"> ευρώ. Ο εργοδότης ιδιώτης δηλαδή χρωστάει στους εργαζόμενους πάνω από 12 εκατομμύρια δεδουλευμένα προηγούμενων χρόνων και βεβαίως</w:t>
      </w:r>
      <w:r>
        <w:rPr>
          <w:rFonts w:eastAsia="Times New Roman" w:cs="Times New Roman"/>
          <w:szCs w:val="24"/>
        </w:rPr>
        <w:t>,</w:t>
      </w:r>
      <w:r>
        <w:rPr>
          <w:rFonts w:eastAsia="Times New Roman" w:cs="Times New Roman"/>
          <w:szCs w:val="24"/>
        </w:rPr>
        <w:t xml:space="preserve"> ούτε καν διασκεδάζονται τα όποια σχέδια, που συγκεκριμενοποιούνται μάλιστα</w:t>
      </w:r>
      <w:r>
        <w:rPr>
          <w:rFonts w:eastAsia="Times New Roman" w:cs="Times New Roman"/>
          <w:szCs w:val="24"/>
        </w:rPr>
        <w:t>,</w:t>
      </w:r>
      <w:r>
        <w:rPr>
          <w:rFonts w:eastAsia="Times New Roman" w:cs="Times New Roman"/>
          <w:szCs w:val="24"/>
        </w:rPr>
        <w:t xml:space="preserve"> από κάποιους Υπουργούς, για μεταβίβαση του χαρτο</w:t>
      </w:r>
      <w:r>
        <w:rPr>
          <w:rFonts w:eastAsia="Times New Roman" w:cs="Times New Roman"/>
          <w:szCs w:val="24"/>
        </w:rPr>
        <w:t xml:space="preserve">φυλακίου του ναυπηγείου της Ελευσίνας στον ίδιο ενδεχόμενα επενδυτή, που θα επενδύσει και στα ναυπηγεία του Νεώριου της Σύρου. Ακούγεται για την επιχείρηση αμερικάνικων συμφερόντων </w:t>
      </w:r>
      <w:r>
        <w:rPr>
          <w:rFonts w:eastAsia="Times New Roman" w:cs="Times New Roman"/>
          <w:szCs w:val="24"/>
          <w:lang w:val="en-US"/>
        </w:rPr>
        <w:t>ONEX</w:t>
      </w:r>
      <w:r>
        <w:rPr>
          <w:rFonts w:eastAsia="Times New Roman" w:cs="Times New Roman"/>
          <w:szCs w:val="24"/>
        </w:rPr>
        <w:t xml:space="preserve"> και γνωρίζουμε πάρα πολύ καλά και τον ρόλο και το ιδιαίτερο ενδιαφέρον</w:t>
      </w:r>
      <w:r>
        <w:rPr>
          <w:rFonts w:eastAsia="Times New Roman" w:cs="Times New Roman"/>
          <w:szCs w:val="24"/>
        </w:rPr>
        <w:t>,</w:t>
      </w:r>
      <w:r>
        <w:rPr>
          <w:rFonts w:eastAsia="Times New Roman" w:cs="Times New Roman"/>
          <w:szCs w:val="24"/>
        </w:rPr>
        <w:t xml:space="preserve"> που δείχνει ο Πρέσβης των Ηνωμένων Πολιτειών</w:t>
      </w:r>
      <w:r>
        <w:rPr>
          <w:rFonts w:eastAsia="Times New Roman" w:cs="Times New Roman"/>
          <w:szCs w:val="24"/>
        </w:rPr>
        <w:t>,</w:t>
      </w:r>
      <w:r>
        <w:rPr>
          <w:rFonts w:eastAsia="Times New Roman" w:cs="Times New Roman"/>
          <w:szCs w:val="24"/>
        </w:rPr>
        <w:t xml:space="preserve"> για την πορεία τουλάχιστον των ναυπηγείων της Σύρου, που συνδέονται άμεσα και με τα ναυπηγεία της Ελευσίνας, αν το πάρει πακέτο, με τα εξοπλιστικά προγράμματα του ελληνικού Πολεμικού Ναυτικού, αλλά και </w:t>
      </w:r>
      <w:r>
        <w:rPr>
          <w:rFonts w:eastAsia="Times New Roman" w:cs="Times New Roman"/>
          <w:szCs w:val="24"/>
        </w:rPr>
        <w:t>ταυτόχρονα του Πολεμικού Ναυτικού των Ηνωμένων Πολιτειών.</w:t>
      </w:r>
    </w:p>
    <w:p w14:paraId="23B83867"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Από αυτήν την άποψη, εμείς θεωρούμε ότι με τέτοιου είδους εξελίξεις, όπως αυτή η οποία δρομολογεί και η τροπολογία αυτή, οι εργαζόμενοι παραμένουν να είναι μπαλάκι ανάμεσα στη</w:t>
      </w:r>
      <w:r>
        <w:rPr>
          <w:rFonts w:eastAsia="Times New Roman" w:cs="Times New Roman"/>
          <w:szCs w:val="24"/>
        </w:rPr>
        <w:t>ν</w:t>
      </w:r>
      <w:r>
        <w:rPr>
          <w:rFonts w:eastAsia="Times New Roman" w:cs="Times New Roman"/>
          <w:szCs w:val="24"/>
        </w:rPr>
        <w:t xml:space="preserve"> Κυβέρνηση και τον εργ</w:t>
      </w:r>
      <w:r>
        <w:rPr>
          <w:rFonts w:eastAsia="Times New Roman" w:cs="Times New Roman"/>
          <w:szCs w:val="24"/>
        </w:rPr>
        <w:t>οδότη. Δεν διασκεδάζονται οι φόβοι τους, δεν αντιμετωπίζονται τα σοβαρά προβλήματα</w:t>
      </w:r>
      <w:r>
        <w:rPr>
          <w:rFonts w:eastAsia="Times New Roman" w:cs="Times New Roman"/>
          <w:szCs w:val="24"/>
        </w:rPr>
        <w:t>,</w:t>
      </w:r>
      <w:r>
        <w:rPr>
          <w:rFonts w:eastAsia="Times New Roman" w:cs="Times New Roman"/>
          <w:szCs w:val="24"/>
        </w:rPr>
        <w:t xml:space="preserve"> που υπάρχουν και μάλιστα</w:t>
      </w:r>
      <w:r>
        <w:rPr>
          <w:rFonts w:eastAsia="Times New Roman" w:cs="Times New Roman"/>
          <w:szCs w:val="24"/>
        </w:rPr>
        <w:t>,</w:t>
      </w:r>
      <w:r>
        <w:rPr>
          <w:rFonts w:eastAsia="Times New Roman" w:cs="Times New Roman"/>
          <w:szCs w:val="24"/>
        </w:rPr>
        <w:t xml:space="preserve"> η εργοδοσία το</w:t>
      </w:r>
      <w:r>
        <w:rPr>
          <w:rFonts w:eastAsia="Times New Roman" w:cs="Times New Roman"/>
          <w:szCs w:val="24"/>
        </w:rPr>
        <w:t>ύ</w:t>
      </w:r>
      <w:r>
        <w:rPr>
          <w:rFonts w:eastAsia="Times New Roman" w:cs="Times New Roman"/>
          <w:szCs w:val="24"/>
        </w:rPr>
        <w:t>ς χρησιμοποιεί ως αιχμή του δόρατος</w:t>
      </w:r>
      <w:r>
        <w:rPr>
          <w:rFonts w:eastAsia="Times New Roman" w:cs="Times New Roman"/>
          <w:szCs w:val="24"/>
        </w:rPr>
        <w:t>,</w:t>
      </w:r>
      <w:r>
        <w:rPr>
          <w:rFonts w:eastAsia="Times New Roman" w:cs="Times New Roman"/>
          <w:szCs w:val="24"/>
        </w:rPr>
        <w:t xml:space="preserve"> για να εκβιάζει την κυβέρνηση, να καταβάλλει </w:t>
      </w:r>
      <w:r>
        <w:rPr>
          <w:rFonts w:eastAsia="Times New Roman" w:cs="Times New Roman"/>
          <w:szCs w:val="24"/>
        </w:rPr>
        <w:t xml:space="preserve">πληρωμές </w:t>
      </w:r>
      <w:r>
        <w:rPr>
          <w:rFonts w:eastAsia="Times New Roman" w:cs="Times New Roman"/>
          <w:szCs w:val="24"/>
        </w:rPr>
        <w:t>και να προχωρούν τα προγράμματα αυτά, όσ</w:t>
      </w:r>
      <w:r>
        <w:rPr>
          <w:rFonts w:eastAsia="Times New Roman" w:cs="Times New Roman"/>
          <w:szCs w:val="24"/>
        </w:rPr>
        <w:t>ον αφορά την πληρωμή των εργαζόμενων.</w:t>
      </w:r>
    </w:p>
    <w:p w14:paraId="23B83868"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αυτό το οποίο λέμε και το λέμε με κάθε τρόπο, είναι ότι θέλουμε να διασφαλιστούν οι μισθοί των εργαζόμενων, να διασφαλιστούν οι θέσεις εργασίας και τα δικαιώματά τους. Και μάλιστα, αυτή η τροπολογία δεν καλύπτει</w:t>
      </w:r>
      <w:r>
        <w:rPr>
          <w:rFonts w:eastAsia="Times New Roman" w:cs="Times New Roman"/>
          <w:szCs w:val="24"/>
        </w:rPr>
        <w:t xml:space="preserve"> μισθολογικά και δεν διασφαλίζει όλους τους εργαζόμενους. Τους νέους εργαζόμενους δεν τους καλύπτει</w:t>
      </w:r>
      <w:r>
        <w:rPr>
          <w:rFonts w:eastAsia="Times New Roman" w:cs="Times New Roman"/>
          <w:szCs w:val="24"/>
        </w:rPr>
        <w:t>. Κ</w:t>
      </w:r>
      <w:r>
        <w:rPr>
          <w:rFonts w:eastAsia="Times New Roman" w:cs="Times New Roman"/>
          <w:szCs w:val="24"/>
        </w:rPr>
        <w:t xml:space="preserve">αλύπτει μόνο το μόνιμο προσωπικό. Εξαιρούνται οι νέοι εργαζόμενοι. Άρα, υπάρχουν οι δύο ταχύτητες. </w:t>
      </w:r>
    </w:p>
    <w:p w14:paraId="23B83869"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Εμείς θέλουμε</w:t>
      </w:r>
      <w:r>
        <w:rPr>
          <w:rFonts w:eastAsia="Times New Roman" w:cs="Times New Roman"/>
          <w:szCs w:val="24"/>
        </w:rPr>
        <w:t>,</w:t>
      </w:r>
      <w:r>
        <w:rPr>
          <w:rFonts w:eastAsia="Times New Roman" w:cs="Times New Roman"/>
          <w:szCs w:val="24"/>
        </w:rPr>
        <w:t xml:space="preserve"> όλοι να πληρώνονται κανονικά, να καταβά</w:t>
      </w:r>
      <w:r>
        <w:rPr>
          <w:rFonts w:eastAsia="Times New Roman" w:cs="Times New Roman"/>
          <w:szCs w:val="24"/>
        </w:rPr>
        <w:t>λλον</w:t>
      </w:r>
      <w:r>
        <w:rPr>
          <w:rFonts w:eastAsia="Times New Roman" w:cs="Times New Roman"/>
          <w:szCs w:val="24"/>
        </w:rPr>
        <w:t>ται</w:t>
      </w:r>
      <w:r>
        <w:rPr>
          <w:rFonts w:eastAsia="Times New Roman" w:cs="Times New Roman"/>
          <w:szCs w:val="24"/>
        </w:rPr>
        <w:t xml:space="preserve"> τα δεδουλευμένα τους έγκαιρα</w:t>
      </w:r>
      <w:r>
        <w:rPr>
          <w:rFonts w:eastAsia="Times New Roman" w:cs="Times New Roman"/>
          <w:szCs w:val="24"/>
        </w:rPr>
        <w:t>,</w:t>
      </w:r>
      <w:r>
        <w:rPr>
          <w:rFonts w:eastAsia="Times New Roman" w:cs="Times New Roman"/>
          <w:szCs w:val="24"/>
        </w:rPr>
        <w:t xml:space="preserve"> να μην υπάρχει βλαπτική μεταβολή των δικαιωμάτων τους και να υπάρξει και μια πρόβλεψη για το πότε θα καταβληθούν τα δεδουλευμένα των προηγούμενων χρόνων. Γι’ αυτόν ακριβώς τον λόγο και ψηφίζουμε «παρών» στη συγκεκριμέν</w:t>
      </w:r>
      <w:r>
        <w:rPr>
          <w:rFonts w:eastAsia="Times New Roman" w:cs="Times New Roman"/>
          <w:szCs w:val="24"/>
        </w:rPr>
        <w:t>η διάταξη, γιατί δεν αντιμετωπίζει επί της ουσίας τα προβλήματα αυτά.</w:t>
      </w:r>
    </w:p>
    <w:p w14:paraId="23B8386A"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Με αυτά ολοκλήρωσα, κύριε Πρόεδρε, την παρέμβαση.</w:t>
      </w:r>
    </w:p>
    <w:p w14:paraId="23B8386B" w14:textId="77777777" w:rsidR="00762968" w:rsidRDefault="006F10D4">
      <w:pPr>
        <w:spacing w:after="0" w:line="600" w:lineRule="auto"/>
        <w:ind w:firstLine="720"/>
        <w:jc w:val="both"/>
        <w:rPr>
          <w:rFonts w:eastAsia="Times New Roman" w:cs="Times New Roman"/>
          <w:szCs w:val="24"/>
        </w:rPr>
      </w:pPr>
      <w:r>
        <w:rPr>
          <w:rFonts w:eastAsia="Times New Roman" w:cs="Times New Roman"/>
          <w:szCs w:val="24"/>
        </w:rPr>
        <w:t>Ευχαριστώ.</w:t>
      </w:r>
    </w:p>
    <w:p w14:paraId="23B8386C" w14:textId="77777777" w:rsidR="00762968" w:rsidRDefault="006F10D4">
      <w:pPr>
        <w:spacing w:line="600" w:lineRule="auto"/>
        <w:ind w:firstLine="720"/>
        <w:contextualSpacing/>
        <w:jc w:val="both"/>
        <w:rPr>
          <w:rFonts w:eastAsia="Times New Roman"/>
          <w:szCs w:val="24"/>
        </w:rPr>
      </w:pPr>
      <w:r w:rsidRPr="00956071">
        <w:rPr>
          <w:rFonts w:eastAsia="Times New Roman"/>
          <w:b/>
          <w:szCs w:val="24"/>
        </w:rPr>
        <w:t>ΠΡΟΕΔΡΕΥΩΝ (Μάριος Γεωργιάδης):</w:t>
      </w:r>
      <w:r w:rsidRPr="00B343DB">
        <w:rPr>
          <w:rFonts w:eastAsia="Times New Roman"/>
          <w:szCs w:val="24"/>
        </w:rPr>
        <w:t xml:space="preserve"> </w:t>
      </w:r>
      <w:r>
        <w:rPr>
          <w:rFonts w:eastAsia="Times New Roman"/>
          <w:szCs w:val="24"/>
        </w:rPr>
        <w:t xml:space="preserve">Ευχαριστούμε τον κ. </w:t>
      </w:r>
      <w:proofErr w:type="spellStart"/>
      <w:r>
        <w:rPr>
          <w:rFonts w:eastAsia="Times New Roman"/>
          <w:szCs w:val="24"/>
        </w:rPr>
        <w:t>Καραθανασόπουλο</w:t>
      </w:r>
      <w:proofErr w:type="spellEnd"/>
      <w:r>
        <w:rPr>
          <w:rFonts w:eastAsia="Times New Roman"/>
          <w:szCs w:val="24"/>
        </w:rPr>
        <w:t>.</w:t>
      </w:r>
    </w:p>
    <w:p w14:paraId="23B8386D" w14:textId="77777777" w:rsidR="00762968" w:rsidRDefault="006F10D4">
      <w:pPr>
        <w:spacing w:line="600" w:lineRule="auto"/>
        <w:ind w:firstLine="720"/>
        <w:contextualSpacing/>
        <w:jc w:val="both"/>
        <w:rPr>
          <w:rFonts w:eastAsia="Times New Roman"/>
          <w:szCs w:val="24"/>
        </w:rPr>
      </w:pPr>
      <w:r>
        <w:rPr>
          <w:rFonts w:eastAsia="Times New Roman"/>
          <w:szCs w:val="24"/>
        </w:rPr>
        <w:t>Ο κ. Μαντάς έχει τον λόγο.</w:t>
      </w:r>
      <w:r w:rsidRPr="00B343DB">
        <w:rPr>
          <w:rFonts w:eastAsia="Times New Roman"/>
          <w:szCs w:val="24"/>
        </w:rPr>
        <w:t xml:space="preserve"> </w:t>
      </w:r>
      <w:r>
        <w:rPr>
          <w:rFonts w:eastAsia="Times New Roman"/>
          <w:szCs w:val="24"/>
        </w:rPr>
        <w:t>Θα ολοκληρώσουμε με την Υφυπο</w:t>
      </w:r>
      <w:r>
        <w:rPr>
          <w:rFonts w:eastAsia="Times New Roman"/>
          <w:szCs w:val="24"/>
        </w:rPr>
        <w:t xml:space="preserve">υργό κ. </w:t>
      </w:r>
      <w:proofErr w:type="spellStart"/>
      <w:r>
        <w:rPr>
          <w:rFonts w:eastAsia="Times New Roman"/>
          <w:szCs w:val="24"/>
        </w:rPr>
        <w:t>Παπανάτσιου</w:t>
      </w:r>
      <w:proofErr w:type="spellEnd"/>
      <w:r>
        <w:rPr>
          <w:rFonts w:eastAsia="Times New Roman"/>
          <w:szCs w:val="24"/>
        </w:rPr>
        <w:t>, για να προχωρήσουμε μετά στην ψηφοφορία.</w:t>
      </w:r>
    </w:p>
    <w:p w14:paraId="23B8386E" w14:textId="77777777" w:rsidR="00762968" w:rsidRDefault="006F10D4">
      <w:pPr>
        <w:spacing w:line="600" w:lineRule="auto"/>
        <w:ind w:firstLine="720"/>
        <w:contextualSpacing/>
        <w:jc w:val="both"/>
        <w:rPr>
          <w:rFonts w:eastAsia="Times New Roman"/>
          <w:szCs w:val="24"/>
        </w:rPr>
      </w:pPr>
      <w:r>
        <w:rPr>
          <w:rFonts w:eastAsia="Times New Roman"/>
          <w:szCs w:val="24"/>
        </w:rPr>
        <w:t>Ορίστε, κύριε Μαντά, έχετε τον λόγο.</w:t>
      </w:r>
    </w:p>
    <w:p w14:paraId="23B8386F" w14:textId="77777777" w:rsidR="00762968" w:rsidRDefault="006F10D4">
      <w:pPr>
        <w:spacing w:line="600" w:lineRule="auto"/>
        <w:ind w:firstLine="720"/>
        <w:contextualSpacing/>
        <w:jc w:val="both"/>
        <w:rPr>
          <w:rFonts w:eastAsia="Times New Roman"/>
          <w:szCs w:val="24"/>
        </w:rPr>
      </w:pPr>
      <w:r w:rsidRPr="00956071">
        <w:rPr>
          <w:rFonts w:eastAsia="Times New Roman"/>
          <w:b/>
          <w:szCs w:val="24"/>
        </w:rPr>
        <w:t>ΧΡΗΣΤΟΣ ΜΑΝΤΑΣ:</w:t>
      </w:r>
      <w:r>
        <w:rPr>
          <w:rFonts w:eastAsia="Times New Roman"/>
          <w:szCs w:val="24"/>
        </w:rPr>
        <w:t xml:space="preserve"> Ευχαριστώ, κύριε Πρόεδρε.</w:t>
      </w:r>
    </w:p>
    <w:p w14:paraId="23B83870" w14:textId="77777777" w:rsidR="00762968" w:rsidRDefault="006F10D4">
      <w:pPr>
        <w:spacing w:line="600" w:lineRule="auto"/>
        <w:ind w:firstLine="720"/>
        <w:contextualSpacing/>
        <w:jc w:val="both"/>
        <w:rPr>
          <w:rFonts w:eastAsia="Times New Roman"/>
          <w:szCs w:val="24"/>
        </w:rPr>
      </w:pPr>
      <w:r>
        <w:rPr>
          <w:rFonts w:eastAsia="Times New Roman"/>
          <w:szCs w:val="24"/>
        </w:rPr>
        <w:t xml:space="preserve">Θα επιχειρήσω να σχολιάσω μερικές μόνο πλευρές της σημερινής μας συζήτησης, ξεκινώντας από το πρώτο μέρος του </w:t>
      </w:r>
      <w:r>
        <w:rPr>
          <w:rFonts w:eastAsia="Times New Roman"/>
          <w:szCs w:val="24"/>
        </w:rPr>
        <w:t>νομοσχεδίου, που είναι ο κορμός της ενσωμάτωσης μιας οδηγίας. Νομίζω ότι δημιουργούνται ερωτηματικά και αυτό το λέω από τη σκοπιά, αν θέλετε, του πώς λειτουργούν οι διεθνείς οργανισμοί, οι διεθνείς οδηγίες, η ενσωμάτωσή τους, πώς λειτουργεί ο κόσμος σε τελ</w:t>
      </w:r>
      <w:r>
        <w:rPr>
          <w:rFonts w:eastAsia="Times New Roman"/>
          <w:szCs w:val="24"/>
        </w:rPr>
        <w:t>ευταία ανάλυση. Όλο αυτό</w:t>
      </w:r>
      <w:r>
        <w:rPr>
          <w:rFonts w:eastAsia="Times New Roman"/>
          <w:szCs w:val="24"/>
        </w:rPr>
        <w:t>,</w:t>
      </w:r>
      <w:r>
        <w:rPr>
          <w:rFonts w:eastAsia="Times New Roman"/>
          <w:szCs w:val="24"/>
        </w:rPr>
        <w:t xml:space="preserve"> παράγει ερωτηματικά στους πολίτες του κόσμου και σε εμένα προσωπικά</w:t>
      </w:r>
      <w:r>
        <w:rPr>
          <w:rFonts w:eastAsia="Times New Roman"/>
          <w:szCs w:val="24"/>
        </w:rPr>
        <w:t>,</w:t>
      </w:r>
      <w:r>
        <w:rPr>
          <w:rFonts w:eastAsia="Times New Roman"/>
          <w:szCs w:val="24"/>
        </w:rPr>
        <w:t xml:space="preserve"> όσον αφορά την αποτελεσματικότητά του, τη σκοπιμότητά του κ.λπ.. Αν εν πάση </w:t>
      </w:r>
      <w:proofErr w:type="spellStart"/>
      <w:r>
        <w:rPr>
          <w:rFonts w:eastAsia="Times New Roman"/>
          <w:szCs w:val="24"/>
        </w:rPr>
        <w:t>περιπτώσει</w:t>
      </w:r>
      <w:proofErr w:type="spellEnd"/>
      <w:r>
        <w:rPr>
          <w:rFonts w:eastAsia="Times New Roman"/>
          <w:szCs w:val="24"/>
        </w:rPr>
        <w:t xml:space="preserve"> -για να τοποθετηθώ έτσι- είναι επί της ουσίας ή όλο αυτό το πράγμα έχει και μια υποκρισία στο σύστημα που ζούμε, στην παγκόσμια κατάσταση που ζούμε, νομίζω ότι είμαστε </w:t>
      </w:r>
      <w:r>
        <w:rPr>
          <w:rFonts w:eastAsia="Times New Roman"/>
          <w:szCs w:val="24"/>
        </w:rPr>
        <w:t>υποχρεωμένοι να ακολουθήσουμε αυτόν τον δρόμο και να προσπαθήσουμε</w:t>
      </w:r>
      <w:r>
        <w:rPr>
          <w:rFonts w:eastAsia="Times New Roman"/>
          <w:szCs w:val="24"/>
        </w:rPr>
        <w:t>,</w:t>
      </w:r>
      <w:r>
        <w:rPr>
          <w:rFonts w:eastAsia="Times New Roman"/>
          <w:szCs w:val="24"/>
        </w:rPr>
        <w:t xml:space="preserve"> έστω και μέσα σ’ αυτά τα πλαίσια</w:t>
      </w:r>
      <w:r>
        <w:rPr>
          <w:rFonts w:eastAsia="Times New Roman"/>
          <w:szCs w:val="24"/>
        </w:rPr>
        <w:t>,</w:t>
      </w:r>
      <w:r>
        <w:rPr>
          <w:rFonts w:eastAsia="Times New Roman"/>
          <w:szCs w:val="24"/>
        </w:rPr>
        <w:t xml:space="preserve"> να φέρουμε τα καλύτερα δυνατά αποτελέσματα. </w:t>
      </w:r>
    </w:p>
    <w:p w14:paraId="23B83871" w14:textId="77777777" w:rsidR="00762968" w:rsidRDefault="006F10D4">
      <w:pPr>
        <w:spacing w:line="600" w:lineRule="auto"/>
        <w:ind w:firstLine="720"/>
        <w:contextualSpacing/>
        <w:jc w:val="both"/>
        <w:rPr>
          <w:rFonts w:eastAsia="Times New Roman"/>
          <w:szCs w:val="24"/>
        </w:rPr>
      </w:pPr>
      <w:r>
        <w:rPr>
          <w:rFonts w:eastAsia="Times New Roman"/>
          <w:szCs w:val="24"/>
        </w:rPr>
        <w:t>Βεβαίως, δεν μπορεί να υπάρχει αποτελεσματικότητα, αν δεν υπάρχει διεθνής συνεργασία, και βεβαίως</w:t>
      </w:r>
      <w:r>
        <w:rPr>
          <w:rFonts w:eastAsia="Times New Roman"/>
          <w:szCs w:val="24"/>
        </w:rPr>
        <w:t>,</w:t>
      </w:r>
      <w:r>
        <w:rPr>
          <w:rFonts w:eastAsia="Times New Roman"/>
          <w:szCs w:val="24"/>
        </w:rPr>
        <w:t xml:space="preserve"> κάθε φορά</w:t>
      </w:r>
      <w:r>
        <w:rPr>
          <w:rFonts w:eastAsia="Times New Roman"/>
          <w:szCs w:val="24"/>
        </w:rPr>
        <w:t>,</w:t>
      </w:r>
      <w:r>
        <w:rPr>
          <w:rFonts w:eastAsia="Times New Roman"/>
          <w:szCs w:val="24"/>
        </w:rPr>
        <w:t xml:space="preserve"> πρέπει να επιχειρούμε</w:t>
      </w:r>
      <w:r>
        <w:rPr>
          <w:rFonts w:eastAsia="Times New Roman"/>
          <w:szCs w:val="24"/>
        </w:rPr>
        <w:t>,</w:t>
      </w:r>
      <w:r>
        <w:rPr>
          <w:rFonts w:eastAsia="Times New Roman"/>
          <w:szCs w:val="24"/>
        </w:rPr>
        <w:t xml:space="preserve"> αυτή η διεθνής συνεργασία, οι κανόνες της, οι στόχοι της και οι σκοπιμότητές </w:t>
      </w:r>
      <w:r>
        <w:rPr>
          <w:rFonts w:eastAsia="Times New Roman"/>
          <w:szCs w:val="24"/>
        </w:rPr>
        <w:t>της,</w:t>
      </w:r>
      <w:r>
        <w:rPr>
          <w:rFonts w:eastAsia="Times New Roman"/>
          <w:szCs w:val="24"/>
        </w:rPr>
        <w:t xml:space="preserve"> να δικαιολογούν και να εξηγούν τον λόγο για τον οποίον γίνονται αυτές οι προσπάθειες. Τα λέω όλα αυτά</w:t>
      </w:r>
      <w:r>
        <w:rPr>
          <w:rFonts w:eastAsia="Times New Roman"/>
          <w:szCs w:val="24"/>
        </w:rPr>
        <w:t>,</w:t>
      </w:r>
      <w:r>
        <w:rPr>
          <w:rFonts w:eastAsia="Times New Roman"/>
          <w:szCs w:val="24"/>
        </w:rPr>
        <w:t xml:space="preserve"> γιατί πράγματι ζούμε σ’ έναν κόσμο με σοβαρές α</w:t>
      </w:r>
      <w:r>
        <w:rPr>
          <w:rFonts w:eastAsia="Times New Roman"/>
          <w:szCs w:val="24"/>
        </w:rPr>
        <w:t xml:space="preserve">βεβαιότητες, σοβαρότατες αστάθειες, πολύ μεγάλους κινδύνους σ’ όλα τα επίπεδα, σ’ έναν πλανήτη που δεν ξέρουμε το αύριο. </w:t>
      </w:r>
    </w:p>
    <w:p w14:paraId="23B83872" w14:textId="77777777" w:rsidR="00762968" w:rsidRDefault="006F10D4">
      <w:pPr>
        <w:spacing w:line="600" w:lineRule="auto"/>
        <w:ind w:firstLine="720"/>
        <w:contextualSpacing/>
        <w:jc w:val="both"/>
        <w:rPr>
          <w:rFonts w:eastAsia="Times New Roman"/>
          <w:szCs w:val="24"/>
        </w:rPr>
      </w:pPr>
      <w:r>
        <w:rPr>
          <w:rFonts w:eastAsia="Times New Roman"/>
          <w:szCs w:val="24"/>
        </w:rPr>
        <w:t xml:space="preserve">Εν τούτοις, νομίζω ότι και μικρές προσπάθειες να κάνουμε και μικρά βήματα να κάνουμε, έστω και αν δεν απαντάμε στα μεγάλα ζητήματα με </w:t>
      </w:r>
      <w:r>
        <w:rPr>
          <w:rFonts w:eastAsia="Times New Roman"/>
          <w:szCs w:val="24"/>
        </w:rPr>
        <w:t>αποτελεσματικότητα και με τρόπο</w:t>
      </w:r>
      <w:r>
        <w:rPr>
          <w:rFonts w:eastAsia="Times New Roman"/>
          <w:szCs w:val="24"/>
        </w:rPr>
        <w:t>,</w:t>
      </w:r>
      <w:r>
        <w:rPr>
          <w:rFonts w:eastAsia="Times New Roman"/>
          <w:szCs w:val="24"/>
        </w:rPr>
        <w:t xml:space="preserve"> που να το καταλαβαίνουν οι πολίτες του κόσμου, αξίζει τον κόπο. </w:t>
      </w:r>
    </w:p>
    <w:p w14:paraId="23B83873" w14:textId="77777777" w:rsidR="00762968" w:rsidRDefault="006F10D4">
      <w:pPr>
        <w:spacing w:line="600" w:lineRule="auto"/>
        <w:ind w:firstLine="720"/>
        <w:contextualSpacing/>
        <w:jc w:val="both"/>
        <w:rPr>
          <w:rFonts w:eastAsia="Times New Roman"/>
          <w:szCs w:val="24"/>
        </w:rPr>
      </w:pPr>
      <w:r>
        <w:rPr>
          <w:rFonts w:eastAsia="Times New Roman"/>
          <w:szCs w:val="24"/>
        </w:rPr>
        <w:t>Νομίζω ότι μ’ αυτήν την έννοια</w:t>
      </w:r>
      <w:r>
        <w:rPr>
          <w:rFonts w:eastAsia="Times New Roman"/>
          <w:szCs w:val="24"/>
        </w:rPr>
        <w:t>,</w:t>
      </w:r>
      <w:r>
        <w:rPr>
          <w:rFonts w:eastAsia="Times New Roman"/>
          <w:szCs w:val="24"/>
        </w:rPr>
        <w:t xml:space="preserve"> είναι θετικό το ότι ενσωματώνουμε αυτήν την οδηγία, έστω και με καθυστέρηση και με τις νομοτεχνικές βελτιώσεις που έγιναν. Νομ</w:t>
      </w:r>
      <w:r>
        <w:rPr>
          <w:rFonts w:eastAsia="Times New Roman"/>
          <w:szCs w:val="24"/>
        </w:rPr>
        <w:t>ίζω ότι ενσωματώνουμε και στοιχεία της νέας οδηγίας</w:t>
      </w:r>
      <w:r>
        <w:rPr>
          <w:rFonts w:eastAsia="Times New Roman"/>
          <w:szCs w:val="24"/>
        </w:rPr>
        <w:t>,</w:t>
      </w:r>
      <w:r>
        <w:rPr>
          <w:rFonts w:eastAsia="Times New Roman"/>
          <w:szCs w:val="24"/>
        </w:rPr>
        <w:t xml:space="preserve"> μέσα σ’ αυτήν τη νομοθετική πρωτοβουλία. </w:t>
      </w:r>
    </w:p>
    <w:p w14:paraId="23B83874" w14:textId="77777777" w:rsidR="00762968" w:rsidRDefault="006F10D4">
      <w:pPr>
        <w:spacing w:line="600" w:lineRule="auto"/>
        <w:ind w:firstLine="720"/>
        <w:contextualSpacing/>
        <w:jc w:val="both"/>
        <w:rPr>
          <w:rFonts w:eastAsia="Times New Roman"/>
          <w:szCs w:val="24"/>
        </w:rPr>
      </w:pPr>
      <w:r>
        <w:rPr>
          <w:rFonts w:eastAsia="Times New Roman"/>
          <w:szCs w:val="24"/>
        </w:rPr>
        <w:t xml:space="preserve">Οι άλλες διατάξεις του νομοσχεδίου συζητήθηκαν αρκετά, ορισμένες απ’ αυτές με ιδιαίτερη ένταση. Εγώ θα ήθελα να πω δυο-τρία πράγματα για τις άλλες διατάξεις και </w:t>
      </w:r>
      <w:r>
        <w:rPr>
          <w:rFonts w:eastAsia="Times New Roman"/>
          <w:szCs w:val="24"/>
        </w:rPr>
        <w:t xml:space="preserve">τις τροπολογίες κυρίως, που ήταν το κύριο μέρος της συζήτησης. </w:t>
      </w:r>
    </w:p>
    <w:p w14:paraId="23B83875" w14:textId="77777777" w:rsidR="00762968" w:rsidRDefault="006F10D4">
      <w:pPr>
        <w:spacing w:line="600" w:lineRule="auto"/>
        <w:ind w:firstLine="720"/>
        <w:contextualSpacing/>
        <w:jc w:val="both"/>
        <w:rPr>
          <w:rFonts w:eastAsia="Times New Roman"/>
          <w:szCs w:val="24"/>
        </w:rPr>
      </w:pPr>
      <w:r>
        <w:rPr>
          <w:rFonts w:eastAsia="Times New Roman"/>
          <w:szCs w:val="24"/>
        </w:rPr>
        <w:t>Θα ήθελα να θυμίσω</w:t>
      </w:r>
      <w:r>
        <w:rPr>
          <w:rFonts w:eastAsia="Times New Roman"/>
          <w:szCs w:val="24"/>
        </w:rPr>
        <w:t>,</w:t>
      </w:r>
      <w:r>
        <w:rPr>
          <w:rFonts w:eastAsia="Times New Roman"/>
          <w:szCs w:val="24"/>
        </w:rPr>
        <w:t xml:space="preserve"> πρώτα απ’ όλα</w:t>
      </w:r>
      <w:r>
        <w:rPr>
          <w:rFonts w:eastAsia="Times New Roman"/>
          <w:szCs w:val="24"/>
        </w:rPr>
        <w:t>,</w:t>
      </w:r>
      <w:r>
        <w:rPr>
          <w:rFonts w:eastAsia="Times New Roman"/>
          <w:szCs w:val="24"/>
        </w:rPr>
        <w:t xml:space="preserve"> ότι υπάρχει μια τροπολογία, που νομίζω ότι είναι σημαντική, για τους εργαζόμενους που δουλεύουν στον έλεγχο. Είναι η τροπολογία αυτή</w:t>
      </w:r>
      <w:r>
        <w:rPr>
          <w:rFonts w:eastAsia="Times New Roman"/>
          <w:szCs w:val="24"/>
        </w:rPr>
        <w:t>,</w:t>
      </w:r>
      <w:r>
        <w:rPr>
          <w:rFonts w:eastAsia="Times New Roman"/>
          <w:szCs w:val="24"/>
        </w:rPr>
        <w:t xml:space="preserve"> που τους προστατεύει</w:t>
      </w:r>
      <w:r>
        <w:rPr>
          <w:rFonts w:eastAsia="Times New Roman"/>
          <w:szCs w:val="24"/>
        </w:rPr>
        <w:t>,</w:t>
      </w:r>
      <w:r>
        <w:rPr>
          <w:rFonts w:eastAsia="Times New Roman"/>
          <w:szCs w:val="24"/>
        </w:rPr>
        <w:t xml:space="preserve"> σ</w:t>
      </w:r>
      <w:r>
        <w:rPr>
          <w:rFonts w:eastAsia="Times New Roman"/>
          <w:szCs w:val="24"/>
        </w:rPr>
        <w:t xml:space="preserve">τον βαθμό που τους προστατεύει –νομίζω σ’ έναν σημαντικό βαθμό- έτσι ώστε να κάνουν απερίσπαστοι τον έλεγχό </w:t>
      </w:r>
      <w:r>
        <w:rPr>
          <w:rFonts w:eastAsia="Times New Roman"/>
          <w:szCs w:val="24"/>
        </w:rPr>
        <w:t>τους,</w:t>
      </w:r>
      <w:r>
        <w:rPr>
          <w:rFonts w:eastAsia="Times New Roman"/>
          <w:szCs w:val="24"/>
        </w:rPr>
        <w:t xml:space="preserve"> μέσα σε συνθήκες δύσκολες, πολύ ιδιαίτερες, που υφίστανται απειλές, πολλές φορές και φυσική βία. </w:t>
      </w:r>
    </w:p>
    <w:p w14:paraId="23B8387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Νομίζω ότι αυτό το πρώτο κύμα –αν θα έλεγε κ</w:t>
      </w:r>
      <w:r>
        <w:rPr>
          <w:rFonts w:eastAsia="Times New Roman" w:cs="Times New Roman"/>
          <w:szCs w:val="24"/>
        </w:rPr>
        <w:t>ανένας-</w:t>
      </w:r>
      <w:r w:rsidRPr="00401B85">
        <w:rPr>
          <w:rFonts w:eastAsia="Times New Roman" w:cs="Times New Roman"/>
          <w:szCs w:val="24"/>
        </w:rPr>
        <w:t xml:space="preserve"> προστατευτικών μέτρων</w:t>
      </w:r>
      <w:r>
        <w:rPr>
          <w:rFonts w:eastAsia="Times New Roman" w:cs="Times New Roman"/>
          <w:szCs w:val="24"/>
        </w:rPr>
        <w:t>,</w:t>
      </w:r>
      <w:r w:rsidRPr="00401B85">
        <w:rPr>
          <w:rFonts w:eastAsia="Times New Roman" w:cs="Times New Roman"/>
          <w:szCs w:val="24"/>
        </w:rPr>
        <w:t xml:space="preserve"> είναι σημαν</w:t>
      </w:r>
      <w:r>
        <w:rPr>
          <w:rFonts w:eastAsia="Times New Roman" w:cs="Times New Roman"/>
          <w:szCs w:val="24"/>
        </w:rPr>
        <w:t>τικό και τους απελευθερώνει στη</w:t>
      </w:r>
      <w:r w:rsidRPr="00401B85">
        <w:rPr>
          <w:rFonts w:eastAsia="Times New Roman" w:cs="Times New Roman"/>
          <w:szCs w:val="24"/>
        </w:rPr>
        <w:t xml:space="preserve"> δουλειά</w:t>
      </w:r>
      <w:r>
        <w:rPr>
          <w:rFonts w:eastAsia="Times New Roman" w:cs="Times New Roman"/>
          <w:szCs w:val="24"/>
        </w:rPr>
        <w:t>,</w:t>
      </w:r>
      <w:r w:rsidRPr="00401B85">
        <w:rPr>
          <w:rFonts w:eastAsia="Times New Roman" w:cs="Times New Roman"/>
          <w:szCs w:val="24"/>
        </w:rPr>
        <w:t xml:space="preserve"> </w:t>
      </w:r>
      <w:r>
        <w:rPr>
          <w:rFonts w:eastAsia="Times New Roman" w:cs="Times New Roman"/>
          <w:szCs w:val="24"/>
        </w:rPr>
        <w:t>π</w:t>
      </w:r>
      <w:r w:rsidRPr="00401B85">
        <w:rPr>
          <w:rFonts w:eastAsia="Times New Roman" w:cs="Times New Roman"/>
          <w:szCs w:val="24"/>
        </w:rPr>
        <w:t>ου πρέπει να γίνει</w:t>
      </w:r>
      <w:r>
        <w:rPr>
          <w:rFonts w:eastAsia="Times New Roman" w:cs="Times New Roman"/>
          <w:szCs w:val="24"/>
        </w:rPr>
        <w:t>.</w:t>
      </w:r>
      <w:r w:rsidRPr="00401B85">
        <w:rPr>
          <w:rFonts w:eastAsia="Times New Roman" w:cs="Times New Roman"/>
          <w:szCs w:val="24"/>
        </w:rPr>
        <w:t xml:space="preserve"> </w:t>
      </w:r>
      <w:r>
        <w:rPr>
          <w:rFonts w:eastAsia="Times New Roman" w:cs="Times New Roman"/>
          <w:szCs w:val="24"/>
        </w:rPr>
        <w:t>Δ</w:t>
      </w:r>
      <w:r w:rsidRPr="00401B85">
        <w:rPr>
          <w:rFonts w:eastAsia="Times New Roman" w:cs="Times New Roman"/>
          <w:szCs w:val="24"/>
        </w:rPr>
        <w:t>εν θα κουραστούμε να λέμε ότι πρέπει να έχει προτεραιότητα και να κατευθύνεται πάντα σε αυτές τις πλευρές</w:t>
      </w:r>
      <w:r>
        <w:rPr>
          <w:rFonts w:eastAsia="Times New Roman" w:cs="Times New Roman"/>
          <w:szCs w:val="24"/>
        </w:rPr>
        <w:t>,</w:t>
      </w:r>
      <w:r>
        <w:rPr>
          <w:rFonts w:eastAsia="Times New Roman" w:cs="Times New Roman"/>
          <w:szCs w:val="24"/>
        </w:rPr>
        <w:t xml:space="preserve"> που μονίμως μένουν </w:t>
      </w:r>
      <w:r w:rsidRPr="00401B85">
        <w:rPr>
          <w:rFonts w:eastAsia="Times New Roman" w:cs="Times New Roman"/>
          <w:szCs w:val="24"/>
        </w:rPr>
        <w:t>απ</w:t>
      </w:r>
      <w:r>
        <w:rPr>
          <w:rFonts w:eastAsia="Times New Roman" w:cs="Times New Roman"/>
          <w:szCs w:val="24"/>
        </w:rPr>
        <w:t xml:space="preserve">’ </w:t>
      </w:r>
      <w:r w:rsidRPr="00401B85">
        <w:rPr>
          <w:rFonts w:eastAsia="Times New Roman" w:cs="Times New Roman"/>
          <w:szCs w:val="24"/>
        </w:rPr>
        <w:t>έξω</w:t>
      </w:r>
      <w:r>
        <w:rPr>
          <w:rFonts w:eastAsia="Times New Roman" w:cs="Times New Roman"/>
          <w:szCs w:val="24"/>
        </w:rPr>
        <w:t>. Έχουμε μια παράδ</w:t>
      </w:r>
      <w:r>
        <w:rPr>
          <w:rFonts w:eastAsia="Times New Roman" w:cs="Times New Roman"/>
          <w:szCs w:val="24"/>
        </w:rPr>
        <w:t>οση ως χώρα σε αυτό. Δ</w:t>
      </w:r>
      <w:r w:rsidRPr="00401B85">
        <w:rPr>
          <w:rFonts w:eastAsia="Times New Roman" w:cs="Times New Roman"/>
          <w:szCs w:val="24"/>
        </w:rPr>
        <w:t>εν συνηθίζω να επαναλαμβάν</w:t>
      </w:r>
      <w:r>
        <w:rPr>
          <w:rFonts w:eastAsia="Times New Roman" w:cs="Times New Roman"/>
          <w:szCs w:val="24"/>
        </w:rPr>
        <w:t>ω</w:t>
      </w:r>
      <w:r w:rsidRPr="00401B85">
        <w:rPr>
          <w:rFonts w:eastAsia="Times New Roman" w:cs="Times New Roman"/>
          <w:szCs w:val="24"/>
        </w:rPr>
        <w:t xml:space="preserve"> </w:t>
      </w:r>
      <w:r>
        <w:rPr>
          <w:rFonts w:eastAsia="Times New Roman" w:cs="Times New Roman"/>
          <w:szCs w:val="24"/>
        </w:rPr>
        <w:t xml:space="preserve">με </w:t>
      </w:r>
      <w:r w:rsidRPr="00401B85">
        <w:rPr>
          <w:rFonts w:eastAsia="Times New Roman" w:cs="Times New Roman"/>
          <w:szCs w:val="24"/>
        </w:rPr>
        <w:t xml:space="preserve">ένα </w:t>
      </w:r>
      <w:r>
        <w:rPr>
          <w:rFonts w:eastAsia="Times New Roman" w:cs="Times New Roman"/>
          <w:szCs w:val="24"/>
        </w:rPr>
        <w:t xml:space="preserve">στερεοτυπικό </w:t>
      </w:r>
      <w:r w:rsidRPr="00401B85">
        <w:rPr>
          <w:rFonts w:eastAsia="Times New Roman" w:cs="Times New Roman"/>
          <w:szCs w:val="24"/>
        </w:rPr>
        <w:t>τρόπο πράγματα</w:t>
      </w:r>
      <w:r>
        <w:rPr>
          <w:rFonts w:eastAsia="Times New Roman" w:cs="Times New Roman"/>
          <w:szCs w:val="24"/>
        </w:rPr>
        <w:t>,</w:t>
      </w:r>
      <w:r w:rsidRPr="00401B85">
        <w:rPr>
          <w:rFonts w:eastAsia="Times New Roman" w:cs="Times New Roman"/>
          <w:szCs w:val="24"/>
        </w:rPr>
        <w:t xml:space="preserve"> αλλά είναι γεγονός ότι υπάρχει πολύ μεγάλη αδικία πολλές φορές </w:t>
      </w:r>
      <w:r>
        <w:rPr>
          <w:rFonts w:eastAsia="Times New Roman" w:cs="Times New Roman"/>
          <w:szCs w:val="24"/>
        </w:rPr>
        <w:t xml:space="preserve">στο πού γίνονται οι έλεγχοι, σε ποιους, μέσα σε ποιες συνθήκες </w:t>
      </w:r>
      <w:r w:rsidRPr="00401B85">
        <w:rPr>
          <w:rFonts w:eastAsia="Times New Roman" w:cs="Times New Roman"/>
          <w:szCs w:val="24"/>
        </w:rPr>
        <w:t>και τι αποτελέσματα έχουν</w:t>
      </w:r>
      <w:r>
        <w:rPr>
          <w:rFonts w:eastAsia="Times New Roman" w:cs="Times New Roman"/>
          <w:szCs w:val="24"/>
        </w:rPr>
        <w:t>.</w:t>
      </w:r>
      <w:r w:rsidRPr="00401B85">
        <w:rPr>
          <w:rFonts w:eastAsia="Times New Roman" w:cs="Times New Roman"/>
          <w:szCs w:val="24"/>
        </w:rPr>
        <w:t xml:space="preserve"> </w:t>
      </w:r>
      <w:r>
        <w:rPr>
          <w:rFonts w:eastAsia="Times New Roman" w:cs="Times New Roman"/>
          <w:szCs w:val="24"/>
        </w:rPr>
        <w:t>Ν</w:t>
      </w:r>
      <w:r w:rsidRPr="00401B85">
        <w:rPr>
          <w:rFonts w:eastAsia="Times New Roman" w:cs="Times New Roman"/>
          <w:szCs w:val="24"/>
        </w:rPr>
        <w:t xml:space="preserve">ομίζω ότι όλο </w:t>
      </w:r>
      <w:r w:rsidRPr="00401B85">
        <w:rPr>
          <w:rFonts w:eastAsia="Times New Roman" w:cs="Times New Roman"/>
          <w:szCs w:val="24"/>
        </w:rPr>
        <w:t>αυτό</w:t>
      </w:r>
      <w:r>
        <w:rPr>
          <w:rFonts w:eastAsia="Times New Roman" w:cs="Times New Roman"/>
          <w:szCs w:val="24"/>
        </w:rPr>
        <w:t>,</w:t>
      </w:r>
      <w:r w:rsidRPr="00401B85">
        <w:rPr>
          <w:rFonts w:eastAsia="Times New Roman" w:cs="Times New Roman"/>
          <w:szCs w:val="24"/>
        </w:rPr>
        <w:t xml:space="preserve"> πρέπει να μας απασχολεί και να το διορθώνουμε κάθε φορά</w:t>
      </w:r>
      <w:r>
        <w:rPr>
          <w:rFonts w:eastAsia="Times New Roman" w:cs="Times New Roman"/>
          <w:szCs w:val="24"/>
        </w:rPr>
        <w:t>.</w:t>
      </w:r>
    </w:p>
    <w:p w14:paraId="23B8387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Θεωρώ</w:t>
      </w:r>
      <w:r w:rsidRPr="00401B85">
        <w:rPr>
          <w:rFonts w:eastAsia="Times New Roman" w:cs="Times New Roman"/>
          <w:szCs w:val="24"/>
        </w:rPr>
        <w:t xml:space="preserve"> θετικό το </w:t>
      </w:r>
      <w:r>
        <w:rPr>
          <w:rFonts w:eastAsia="Times New Roman" w:cs="Times New Roman"/>
          <w:szCs w:val="24"/>
        </w:rPr>
        <w:t xml:space="preserve">ότι </w:t>
      </w:r>
      <w:r w:rsidRPr="00401B85">
        <w:rPr>
          <w:rFonts w:eastAsia="Times New Roman" w:cs="Times New Roman"/>
          <w:szCs w:val="24"/>
        </w:rPr>
        <w:t xml:space="preserve">φεύγει από </w:t>
      </w:r>
      <w:r>
        <w:rPr>
          <w:rFonts w:eastAsia="Times New Roman" w:cs="Times New Roman"/>
          <w:szCs w:val="24"/>
        </w:rPr>
        <w:t>το ΤΑΙΠΕΔ</w:t>
      </w:r>
      <w:r>
        <w:rPr>
          <w:rFonts w:eastAsia="Times New Roman" w:cs="Times New Roman"/>
          <w:szCs w:val="24"/>
        </w:rPr>
        <w:t>,</w:t>
      </w:r>
      <w:r w:rsidRPr="00401B85">
        <w:rPr>
          <w:rFonts w:eastAsia="Times New Roman" w:cs="Times New Roman"/>
          <w:szCs w:val="24"/>
        </w:rPr>
        <w:t xml:space="preserve"> που ήταν </w:t>
      </w:r>
      <w:r>
        <w:rPr>
          <w:rFonts w:eastAsia="Times New Roman" w:cs="Times New Roman"/>
          <w:szCs w:val="24"/>
        </w:rPr>
        <w:t xml:space="preserve">μόνο ταμείο για να πουλάει το κομμάτι από τις Γούρνες του Ηρακλείου και πηγαίνει μέσα στο πλαίσιο </w:t>
      </w:r>
      <w:r w:rsidRPr="00401B85">
        <w:rPr>
          <w:rFonts w:eastAsia="Times New Roman" w:cs="Times New Roman"/>
          <w:szCs w:val="24"/>
        </w:rPr>
        <w:t xml:space="preserve">του λεγόμενου </w:t>
      </w:r>
      <w:proofErr w:type="spellStart"/>
      <w:r>
        <w:rPr>
          <w:rFonts w:eastAsia="Times New Roman" w:cs="Times New Roman"/>
          <w:szCs w:val="24"/>
        </w:rPr>
        <w:t>υπερ</w:t>
      </w:r>
      <w:r w:rsidRPr="00401B85">
        <w:rPr>
          <w:rFonts w:eastAsia="Times New Roman" w:cs="Times New Roman"/>
          <w:szCs w:val="24"/>
        </w:rPr>
        <w:t>ταμείο</w:t>
      </w:r>
      <w:r>
        <w:rPr>
          <w:rFonts w:eastAsia="Times New Roman" w:cs="Times New Roman"/>
          <w:szCs w:val="24"/>
        </w:rPr>
        <w:t>υ</w:t>
      </w:r>
      <w:proofErr w:type="spellEnd"/>
      <w:r>
        <w:rPr>
          <w:rFonts w:eastAsia="Times New Roman" w:cs="Times New Roman"/>
          <w:szCs w:val="24"/>
        </w:rPr>
        <w:t>,</w:t>
      </w:r>
      <w:r w:rsidRPr="00401B85">
        <w:rPr>
          <w:rFonts w:eastAsia="Times New Roman" w:cs="Times New Roman"/>
          <w:szCs w:val="24"/>
        </w:rPr>
        <w:t xml:space="preserve"> όπου μπορεί να αξ</w:t>
      </w:r>
      <w:r w:rsidRPr="00401B85">
        <w:rPr>
          <w:rFonts w:eastAsia="Times New Roman" w:cs="Times New Roman"/>
          <w:szCs w:val="24"/>
        </w:rPr>
        <w:t>ιοποιηθεί</w:t>
      </w:r>
      <w:r>
        <w:rPr>
          <w:rFonts w:eastAsia="Times New Roman" w:cs="Times New Roman"/>
          <w:szCs w:val="24"/>
        </w:rPr>
        <w:t xml:space="preserve"> -ν</w:t>
      </w:r>
      <w:r w:rsidRPr="00401B85">
        <w:rPr>
          <w:rFonts w:eastAsia="Times New Roman" w:cs="Times New Roman"/>
          <w:szCs w:val="24"/>
        </w:rPr>
        <w:t>ομίζω ότι αυτό μπορεί να φανεί και στο επόμενο διάστημα</w:t>
      </w:r>
      <w:r>
        <w:rPr>
          <w:rFonts w:eastAsia="Times New Roman" w:cs="Times New Roman"/>
          <w:szCs w:val="24"/>
        </w:rPr>
        <w:t>-</w:t>
      </w:r>
      <w:r w:rsidRPr="00401B85">
        <w:rPr>
          <w:rFonts w:eastAsia="Times New Roman" w:cs="Times New Roman"/>
          <w:szCs w:val="24"/>
        </w:rPr>
        <w:t xml:space="preserve"> στο πλαίσιο των αναγκών της τοπικής κοινωνίας</w:t>
      </w:r>
      <w:r>
        <w:rPr>
          <w:rFonts w:eastAsia="Times New Roman" w:cs="Times New Roman"/>
          <w:szCs w:val="24"/>
        </w:rPr>
        <w:t>.</w:t>
      </w:r>
      <w:r w:rsidRPr="00401B85">
        <w:rPr>
          <w:rFonts w:eastAsia="Times New Roman" w:cs="Times New Roman"/>
          <w:szCs w:val="24"/>
        </w:rPr>
        <w:t xml:space="preserve"> </w:t>
      </w:r>
    </w:p>
    <w:p w14:paraId="23B8387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Στο κομμάτι των δωρεών,</w:t>
      </w:r>
      <w:r w:rsidRPr="00401B85">
        <w:rPr>
          <w:rFonts w:eastAsia="Times New Roman" w:cs="Times New Roman"/>
          <w:szCs w:val="24"/>
        </w:rPr>
        <w:t xml:space="preserve"> </w:t>
      </w:r>
      <w:r>
        <w:rPr>
          <w:rFonts w:eastAsia="Times New Roman" w:cs="Times New Roman"/>
          <w:szCs w:val="24"/>
        </w:rPr>
        <w:t>τα ερωτηματικά που έβ</w:t>
      </w:r>
      <w:r w:rsidRPr="00401B85">
        <w:rPr>
          <w:rFonts w:eastAsia="Times New Roman" w:cs="Times New Roman"/>
          <w:szCs w:val="24"/>
        </w:rPr>
        <w:t xml:space="preserve">αλε ο </w:t>
      </w:r>
      <w:r>
        <w:rPr>
          <w:rFonts w:eastAsia="Times New Roman" w:cs="Times New Roman"/>
          <w:szCs w:val="24"/>
        </w:rPr>
        <w:t>Κ</w:t>
      </w:r>
      <w:r w:rsidRPr="00401B85">
        <w:rPr>
          <w:rFonts w:eastAsia="Times New Roman" w:cs="Times New Roman"/>
          <w:szCs w:val="24"/>
        </w:rPr>
        <w:t xml:space="preserve">οινοβουλευτικός </w:t>
      </w:r>
      <w:r>
        <w:rPr>
          <w:rFonts w:eastAsia="Times New Roman" w:cs="Times New Roman"/>
          <w:szCs w:val="24"/>
        </w:rPr>
        <w:t>Ε</w:t>
      </w:r>
      <w:r w:rsidRPr="00401B85">
        <w:rPr>
          <w:rFonts w:eastAsia="Times New Roman" w:cs="Times New Roman"/>
          <w:szCs w:val="24"/>
        </w:rPr>
        <w:t>κπρόσωπος του ΚΚΕ</w:t>
      </w:r>
      <w:r>
        <w:rPr>
          <w:rFonts w:eastAsia="Times New Roman" w:cs="Times New Roman"/>
          <w:szCs w:val="24"/>
        </w:rPr>
        <w:t xml:space="preserve"> </w:t>
      </w:r>
      <w:r w:rsidRPr="00401B85">
        <w:rPr>
          <w:rFonts w:eastAsia="Times New Roman" w:cs="Times New Roman"/>
          <w:szCs w:val="24"/>
        </w:rPr>
        <w:t xml:space="preserve">νομίζω ότι </w:t>
      </w:r>
      <w:r>
        <w:rPr>
          <w:rFonts w:eastAsia="Times New Roman" w:cs="Times New Roman"/>
          <w:szCs w:val="24"/>
        </w:rPr>
        <w:t>για</w:t>
      </w:r>
      <w:r w:rsidRPr="00401B85">
        <w:rPr>
          <w:rFonts w:eastAsia="Times New Roman" w:cs="Times New Roman"/>
          <w:szCs w:val="24"/>
        </w:rPr>
        <w:t xml:space="preserve"> το πρώτο μέρος αφορ</w:t>
      </w:r>
      <w:r>
        <w:rPr>
          <w:rFonts w:eastAsia="Times New Roman" w:cs="Times New Roman"/>
          <w:szCs w:val="24"/>
        </w:rPr>
        <w:t>ούν</w:t>
      </w:r>
      <w:r>
        <w:rPr>
          <w:rFonts w:eastAsia="Times New Roman" w:cs="Times New Roman"/>
          <w:szCs w:val="24"/>
        </w:rPr>
        <w:t>,</w:t>
      </w:r>
      <w:r w:rsidRPr="00401B85">
        <w:rPr>
          <w:rFonts w:eastAsia="Times New Roman" w:cs="Times New Roman"/>
          <w:szCs w:val="24"/>
        </w:rPr>
        <w:t xml:space="preserve"> </w:t>
      </w:r>
      <w:r>
        <w:rPr>
          <w:rFonts w:eastAsia="Times New Roman" w:cs="Times New Roman"/>
          <w:szCs w:val="24"/>
        </w:rPr>
        <w:t>π</w:t>
      </w:r>
      <w:r w:rsidRPr="00401B85">
        <w:rPr>
          <w:rFonts w:eastAsia="Times New Roman" w:cs="Times New Roman"/>
          <w:szCs w:val="24"/>
        </w:rPr>
        <w:t>ροφανώς</w:t>
      </w:r>
      <w:r>
        <w:rPr>
          <w:rFonts w:eastAsia="Times New Roman" w:cs="Times New Roman"/>
          <w:szCs w:val="24"/>
        </w:rPr>
        <w:t>,</w:t>
      </w:r>
      <w:r w:rsidRPr="00401B85">
        <w:rPr>
          <w:rFonts w:eastAsia="Times New Roman" w:cs="Times New Roman"/>
          <w:szCs w:val="24"/>
        </w:rPr>
        <w:t xml:space="preserve"> </w:t>
      </w:r>
      <w:r>
        <w:rPr>
          <w:rFonts w:eastAsia="Times New Roman" w:cs="Times New Roman"/>
          <w:szCs w:val="24"/>
        </w:rPr>
        <w:t>μια</w:t>
      </w:r>
      <w:r w:rsidRPr="00401B85">
        <w:rPr>
          <w:rFonts w:eastAsia="Times New Roman" w:cs="Times New Roman"/>
          <w:szCs w:val="24"/>
        </w:rPr>
        <w:t xml:space="preserve"> σύμπτωση και όχι άλλα πράγματα</w:t>
      </w:r>
      <w:r>
        <w:rPr>
          <w:rFonts w:eastAsia="Times New Roman" w:cs="Times New Roman"/>
          <w:szCs w:val="24"/>
        </w:rPr>
        <w:t>.</w:t>
      </w:r>
      <w:r w:rsidRPr="00401B85">
        <w:rPr>
          <w:rFonts w:eastAsia="Times New Roman" w:cs="Times New Roman"/>
          <w:szCs w:val="24"/>
        </w:rPr>
        <w:t xml:space="preserve"> Τα υπόλοιπα είναι ζητήματα διαφορετικής </w:t>
      </w:r>
      <w:r>
        <w:rPr>
          <w:rFonts w:eastAsia="Times New Roman" w:cs="Times New Roman"/>
          <w:szCs w:val="24"/>
        </w:rPr>
        <w:t xml:space="preserve">ιδεολογικής </w:t>
      </w:r>
      <w:r w:rsidRPr="00401B85">
        <w:rPr>
          <w:rFonts w:eastAsia="Times New Roman" w:cs="Times New Roman"/>
          <w:szCs w:val="24"/>
        </w:rPr>
        <w:t>προσέγγισης</w:t>
      </w:r>
      <w:r>
        <w:rPr>
          <w:rFonts w:eastAsia="Times New Roman" w:cs="Times New Roman"/>
          <w:szCs w:val="24"/>
        </w:rPr>
        <w:t>,</w:t>
      </w:r>
      <w:r w:rsidRPr="00401B85">
        <w:rPr>
          <w:rFonts w:eastAsia="Times New Roman" w:cs="Times New Roman"/>
          <w:szCs w:val="24"/>
        </w:rPr>
        <w:t xml:space="preserve"> </w:t>
      </w:r>
      <w:proofErr w:type="spellStart"/>
      <w:r w:rsidRPr="00401B85">
        <w:rPr>
          <w:rFonts w:eastAsia="Times New Roman" w:cs="Times New Roman"/>
          <w:szCs w:val="24"/>
        </w:rPr>
        <w:t>καθ</w:t>
      </w:r>
      <w:r>
        <w:rPr>
          <w:rFonts w:eastAsia="Times New Roman" w:cs="Times New Roman"/>
          <w:szCs w:val="24"/>
        </w:rPr>
        <w:t>’</w:t>
      </w:r>
      <w:r w:rsidRPr="00401B85">
        <w:rPr>
          <w:rFonts w:eastAsia="Times New Roman" w:cs="Times New Roman"/>
          <w:szCs w:val="24"/>
        </w:rPr>
        <w:t>όλα</w:t>
      </w:r>
      <w:proofErr w:type="spellEnd"/>
      <w:r w:rsidRPr="00401B85">
        <w:rPr>
          <w:rFonts w:eastAsia="Times New Roman" w:cs="Times New Roman"/>
          <w:szCs w:val="24"/>
        </w:rPr>
        <w:t xml:space="preserve"> σεβαστής</w:t>
      </w:r>
      <w:r>
        <w:rPr>
          <w:rFonts w:eastAsia="Times New Roman" w:cs="Times New Roman"/>
          <w:szCs w:val="24"/>
        </w:rPr>
        <w:t>.</w:t>
      </w:r>
      <w:r w:rsidRPr="00401B85">
        <w:rPr>
          <w:rFonts w:eastAsia="Times New Roman" w:cs="Times New Roman"/>
          <w:szCs w:val="24"/>
        </w:rPr>
        <w:t xml:space="preserve"> </w:t>
      </w:r>
      <w:r>
        <w:rPr>
          <w:rFonts w:eastAsia="Times New Roman" w:cs="Times New Roman"/>
          <w:szCs w:val="24"/>
        </w:rPr>
        <w:t>Ν</w:t>
      </w:r>
      <w:r w:rsidRPr="00401B85">
        <w:rPr>
          <w:rFonts w:eastAsia="Times New Roman" w:cs="Times New Roman"/>
          <w:szCs w:val="24"/>
        </w:rPr>
        <w:t xml:space="preserve">ομίζω ότι </w:t>
      </w:r>
      <w:r>
        <w:rPr>
          <w:rFonts w:eastAsia="Times New Roman" w:cs="Times New Roman"/>
          <w:szCs w:val="24"/>
        </w:rPr>
        <w:t xml:space="preserve">στη </w:t>
      </w:r>
      <w:r w:rsidRPr="00401B85">
        <w:rPr>
          <w:rFonts w:eastAsia="Times New Roman" w:cs="Times New Roman"/>
          <w:szCs w:val="24"/>
        </w:rPr>
        <w:t>συγκεκριμένη φάση</w:t>
      </w:r>
      <w:r>
        <w:rPr>
          <w:rFonts w:eastAsia="Times New Roman" w:cs="Times New Roman"/>
          <w:szCs w:val="24"/>
        </w:rPr>
        <w:t>,</w:t>
      </w:r>
      <w:r w:rsidRPr="00401B85">
        <w:rPr>
          <w:rFonts w:eastAsia="Times New Roman" w:cs="Times New Roman"/>
          <w:szCs w:val="24"/>
        </w:rPr>
        <w:t xml:space="preserve"> την οποία έρχεται</w:t>
      </w:r>
      <w:r>
        <w:rPr>
          <w:rFonts w:eastAsia="Times New Roman" w:cs="Times New Roman"/>
          <w:szCs w:val="24"/>
        </w:rPr>
        <w:t>,</w:t>
      </w:r>
      <w:r w:rsidRPr="00401B85">
        <w:rPr>
          <w:rFonts w:eastAsia="Times New Roman" w:cs="Times New Roman"/>
          <w:szCs w:val="24"/>
        </w:rPr>
        <w:t xml:space="preserve"> εξυπηρετεί </w:t>
      </w:r>
      <w:r>
        <w:rPr>
          <w:rFonts w:eastAsia="Times New Roman" w:cs="Times New Roman"/>
          <w:szCs w:val="24"/>
        </w:rPr>
        <w:t>μια κατάσταση</w:t>
      </w:r>
      <w:r>
        <w:rPr>
          <w:rFonts w:eastAsia="Times New Roman" w:cs="Times New Roman"/>
          <w:szCs w:val="24"/>
        </w:rPr>
        <w:t>,</w:t>
      </w:r>
      <w:r w:rsidRPr="00401B85">
        <w:rPr>
          <w:rFonts w:eastAsia="Times New Roman" w:cs="Times New Roman"/>
          <w:szCs w:val="24"/>
        </w:rPr>
        <w:t xml:space="preserve"> που εγώ τη βλέπω να εξελίσσεται</w:t>
      </w:r>
      <w:r>
        <w:rPr>
          <w:rFonts w:eastAsia="Times New Roman" w:cs="Times New Roman"/>
          <w:szCs w:val="24"/>
        </w:rPr>
        <w:t>, ένα κύμα δωρεών</w:t>
      </w:r>
      <w:r>
        <w:rPr>
          <w:rFonts w:eastAsia="Times New Roman" w:cs="Times New Roman"/>
          <w:szCs w:val="24"/>
        </w:rPr>
        <w:t>,</w:t>
      </w:r>
      <w:r>
        <w:rPr>
          <w:rFonts w:eastAsia="Times New Roman" w:cs="Times New Roman"/>
          <w:szCs w:val="24"/>
        </w:rPr>
        <w:t xml:space="preserve"> που υπάρχου</w:t>
      </w:r>
      <w:r>
        <w:rPr>
          <w:rFonts w:eastAsia="Times New Roman" w:cs="Times New Roman"/>
          <w:szCs w:val="24"/>
        </w:rPr>
        <w:t xml:space="preserve">ν ιδιαίτερα στον τομέα της υγείας και αφορούν </w:t>
      </w:r>
      <w:r w:rsidRPr="00401B85">
        <w:rPr>
          <w:rFonts w:eastAsia="Times New Roman" w:cs="Times New Roman"/>
          <w:szCs w:val="24"/>
        </w:rPr>
        <w:t xml:space="preserve">συγκεκριμένα </w:t>
      </w:r>
      <w:proofErr w:type="spellStart"/>
      <w:r w:rsidRPr="00401B85">
        <w:rPr>
          <w:rFonts w:eastAsia="Times New Roman" w:cs="Times New Roman"/>
          <w:szCs w:val="24"/>
        </w:rPr>
        <w:t>έργα</w:t>
      </w:r>
      <w:r>
        <w:rPr>
          <w:rFonts w:eastAsia="Times New Roman" w:cs="Times New Roman"/>
          <w:szCs w:val="24"/>
        </w:rPr>
        <w:t>,</w:t>
      </w:r>
      <w:r w:rsidRPr="00401B85">
        <w:rPr>
          <w:rFonts w:eastAsia="Times New Roman" w:cs="Times New Roman"/>
          <w:szCs w:val="24"/>
        </w:rPr>
        <w:t>τα</w:t>
      </w:r>
      <w:proofErr w:type="spellEnd"/>
      <w:r w:rsidRPr="00401B85">
        <w:rPr>
          <w:rFonts w:eastAsia="Times New Roman" w:cs="Times New Roman"/>
          <w:szCs w:val="24"/>
        </w:rPr>
        <w:t xml:space="preserve"> οποία εντάσσονται στο σχεδιασμό για τη διεύ</w:t>
      </w:r>
      <w:r>
        <w:rPr>
          <w:rFonts w:eastAsia="Times New Roman" w:cs="Times New Roman"/>
          <w:szCs w:val="24"/>
        </w:rPr>
        <w:t>ρ</w:t>
      </w:r>
      <w:r w:rsidRPr="00401B85">
        <w:rPr>
          <w:rFonts w:eastAsia="Times New Roman" w:cs="Times New Roman"/>
          <w:szCs w:val="24"/>
        </w:rPr>
        <w:t>υνση του δημόσιου χώρου</w:t>
      </w:r>
      <w:r>
        <w:rPr>
          <w:rFonts w:eastAsia="Times New Roman" w:cs="Times New Roman"/>
          <w:szCs w:val="24"/>
        </w:rPr>
        <w:t xml:space="preserve">. Άρα, το ότι μπαίνει ένα πλαίσιο νομίζω ότι είναι στη θετική κατεύθυνση. </w:t>
      </w:r>
    </w:p>
    <w:p w14:paraId="23B8387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Το </w:t>
      </w:r>
      <w:r w:rsidRPr="00401B85">
        <w:rPr>
          <w:rFonts w:eastAsia="Times New Roman" w:cs="Times New Roman"/>
          <w:szCs w:val="24"/>
        </w:rPr>
        <w:t xml:space="preserve">τελευταίο που </w:t>
      </w:r>
      <w:r>
        <w:rPr>
          <w:rFonts w:eastAsia="Times New Roman" w:cs="Times New Roman"/>
          <w:szCs w:val="24"/>
        </w:rPr>
        <w:t>ήθελα</w:t>
      </w:r>
      <w:r w:rsidRPr="00401B85">
        <w:rPr>
          <w:rFonts w:eastAsia="Times New Roman" w:cs="Times New Roman"/>
          <w:szCs w:val="24"/>
        </w:rPr>
        <w:t xml:space="preserve"> να πω</w:t>
      </w:r>
      <w:r>
        <w:rPr>
          <w:rFonts w:eastAsia="Times New Roman" w:cs="Times New Roman"/>
          <w:szCs w:val="24"/>
        </w:rPr>
        <w:t>,</w:t>
      </w:r>
      <w:r w:rsidRPr="00401B85">
        <w:rPr>
          <w:rFonts w:eastAsia="Times New Roman" w:cs="Times New Roman"/>
          <w:szCs w:val="24"/>
        </w:rPr>
        <w:t xml:space="preserve"> σε σχέση με το νομοσχέδιο</w:t>
      </w:r>
      <w:r>
        <w:rPr>
          <w:rFonts w:eastAsia="Times New Roman" w:cs="Times New Roman"/>
          <w:szCs w:val="24"/>
        </w:rPr>
        <w:t>,</w:t>
      </w:r>
      <w:r w:rsidRPr="00401B85">
        <w:rPr>
          <w:rFonts w:eastAsia="Times New Roman" w:cs="Times New Roman"/>
          <w:szCs w:val="24"/>
        </w:rPr>
        <w:t xml:space="preserve"> αφορά το θέμα με το Ζάππειο</w:t>
      </w:r>
      <w:r>
        <w:rPr>
          <w:rFonts w:eastAsia="Times New Roman" w:cs="Times New Roman"/>
          <w:szCs w:val="24"/>
        </w:rPr>
        <w:t xml:space="preserve">, καθώς τυχαίνει να έχω καταγωγή από την περιοχή που αυτοί οι </w:t>
      </w:r>
      <w:r w:rsidRPr="00401B85">
        <w:rPr>
          <w:rFonts w:eastAsia="Times New Roman" w:cs="Times New Roman"/>
          <w:szCs w:val="24"/>
        </w:rPr>
        <w:t>μεγάλοι ευεργέτες λειτούργησαν</w:t>
      </w:r>
      <w:r>
        <w:rPr>
          <w:rFonts w:eastAsia="Times New Roman" w:cs="Times New Roman"/>
          <w:szCs w:val="24"/>
        </w:rPr>
        <w:t>. Θέλω να πω ότι εγώ βλέπω τη</w:t>
      </w:r>
      <w:r w:rsidRPr="00401B85">
        <w:rPr>
          <w:rFonts w:eastAsia="Times New Roman" w:cs="Times New Roman"/>
          <w:szCs w:val="24"/>
        </w:rPr>
        <w:t xml:space="preserve"> συγκρότηση </w:t>
      </w:r>
      <w:r>
        <w:rPr>
          <w:rFonts w:eastAsia="Times New Roman" w:cs="Times New Roman"/>
          <w:szCs w:val="24"/>
        </w:rPr>
        <w:t>-</w:t>
      </w:r>
      <w:r w:rsidRPr="00401B85">
        <w:rPr>
          <w:rFonts w:eastAsia="Times New Roman" w:cs="Times New Roman"/>
          <w:szCs w:val="24"/>
        </w:rPr>
        <w:t>έτσι όπως προβλέπεται από το νομοσχέδιο</w:t>
      </w:r>
      <w:r>
        <w:rPr>
          <w:rFonts w:eastAsia="Times New Roman" w:cs="Times New Roman"/>
          <w:szCs w:val="24"/>
        </w:rPr>
        <w:t>-</w:t>
      </w:r>
      <w:r w:rsidRPr="00401B85">
        <w:rPr>
          <w:rFonts w:eastAsia="Times New Roman" w:cs="Times New Roman"/>
          <w:szCs w:val="24"/>
        </w:rPr>
        <w:t xml:space="preserve"> του </w:t>
      </w:r>
      <w:r>
        <w:rPr>
          <w:rFonts w:eastAsia="Times New Roman" w:cs="Times New Roman"/>
          <w:szCs w:val="24"/>
        </w:rPr>
        <w:t>νέου ΔΣ</w:t>
      </w:r>
      <w:r w:rsidRPr="00401B85">
        <w:rPr>
          <w:rFonts w:eastAsia="Times New Roman" w:cs="Times New Roman"/>
          <w:szCs w:val="24"/>
        </w:rPr>
        <w:t xml:space="preserve"> και την ενεργο</w:t>
      </w:r>
      <w:r w:rsidRPr="00401B85">
        <w:rPr>
          <w:rFonts w:eastAsia="Times New Roman" w:cs="Times New Roman"/>
          <w:szCs w:val="24"/>
        </w:rPr>
        <w:t>ποίηση της θέσης του Γενικού Γραμματέα</w:t>
      </w:r>
      <w:r>
        <w:rPr>
          <w:rFonts w:eastAsia="Times New Roman" w:cs="Times New Roman"/>
          <w:szCs w:val="24"/>
        </w:rPr>
        <w:t xml:space="preserve"> σε θετική κατεύθυνση, δ</w:t>
      </w:r>
      <w:r w:rsidRPr="00401B85">
        <w:rPr>
          <w:rFonts w:eastAsia="Times New Roman" w:cs="Times New Roman"/>
          <w:szCs w:val="24"/>
        </w:rPr>
        <w:t xml:space="preserve">ιότι περιλαμβάνει </w:t>
      </w:r>
      <w:r>
        <w:rPr>
          <w:rFonts w:eastAsia="Times New Roman" w:cs="Times New Roman"/>
          <w:szCs w:val="24"/>
        </w:rPr>
        <w:t>εκπροσωπήσεις</w:t>
      </w:r>
      <w:r w:rsidRPr="00401B85">
        <w:rPr>
          <w:rFonts w:eastAsia="Times New Roman" w:cs="Times New Roman"/>
          <w:szCs w:val="24"/>
        </w:rPr>
        <w:t xml:space="preserve"> εξαιρετικά σημαντικές</w:t>
      </w:r>
      <w:r>
        <w:rPr>
          <w:rFonts w:eastAsia="Times New Roman" w:cs="Times New Roman"/>
          <w:szCs w:val="24"/>
        </w:rPr>
        <w:t>:</w:t>
      </w:r>
      <w:r w:rsidRPr="00401B85">
        <w:rPr>
          <w:rFonts w:eastAsia="Times New Roman" w:cs="Times New Roman"/>
          <w:szCs w:val="24"/>
        </w:rPr>
        <w:t xml:space="preserve"> του </w:t>
      </w:r>
      <w:r>
        <w:rPr>
          <w:rFonts w:eastAsia="Times New Roman" w:cs="Times New Roman"/>
          <w:szCs w:val="24"/>
        </w:rPr>
        <w:t>Δ</w:t>
      </w:r>
      <w:r w:rsidRPr="00401B85">
        <w:rPr>
          <w:rFonts w:eastAsia="Times New Roman" w:cs="Times New Roman"/>
          <w:szCs w:val="24"/>
        </w:rPr>
        <w:t>ήμου Αθηναίων</w:t>
      </w:r>
      <w:r>
        <w:rPr>
          <w:rFonts w:eastAsia="Times New Roman" w:cs="Times New Roman"/>
          <w:szCs w:val="24"/>
        </w:rPr>
        <w:t>,</w:t>
      </w:r>
      <w:r w:rsidRPr="00401B85">
        <w:rPr>
          <w:rFonts w:eastAsia="Times New Roman" w:cs="Times New Roman"/>
          <w:szCs w:val="24"/>
        </w:rPr>
        <w:t xml:space="preserve"> της </w:t>
      </w:r>
      <w:r>
        <w:rPr>
          <w:rFonts w:eastAsia="Times New Roman" w:cs="Times New Roman"/>
          <w:szCs w:val="24"/>
        </w:rPr>
        <w:t>Π</w:t>
      </w:r>
      <w:r w:rsidRPr="00401B85">
        <w:rPr>
          <w:rFonts w:eastAsia="Times New Roman" w:cs="Times New Roman"/>
          <w:szCs w:val="24"/>
        </w:rPr>
        <w:t>εριφέρειας</w:t>
      </w:r>
      <w:r>
        <w:rPr>
          <w:rFonts w:eastAsia="Times New Roman" w:cs="Times New Roman"/>
          <w:szCs w:val="24"/>
        </w:rPr>
        <w:t>,</w:t>
      </w:r>
      <w:r w:rsidRPr="00401B85">
        <w:rPr>
          <w:rFonts w:eastAsia="Times New Roman" w:cs="Times New Roman"/>
          <w:szCs w:val="24"/>
        </w:rPr>
        <w:t xml:space="preserve"> των επιμελητηρίων </w:t>
      </w:r>
      <w:r>
        <w:rPr>
          <w:rFonts w:eastAsia="Times New Roman" w:cs="Times New Roman"/>
          <w:szCs w:val="24"/>
        </w:rPr>
        <w:t>κ.λπ.</w:t>
      </w:r>
      <w:r>
        <w:rPr>
          <w:rFonts w:eastAsia="Times New Roman" w:cs="Times New Roman"/>
          <w:szCs w:val="24"/>
        </w:rPr>
        <w:t>.</w:t>
      </w:r>
    </w:p>
    <w:p w14:paraId="23B8387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Μπορεί</w:t>
      </w:r>
      <w:r w:rsidRPr="00401B85">
        <w:rPr>
          <w:rFonts w:eastAsia="Times New Roman" w:cs="Times New Roman"/>
          <w:szCs w:val="24"/>
        </w:rPr>
        <w:t xml:space="preserve"> όλη η συζήτηση </w:t>
      </w:r>
      <w:r>
        <w:rPr>
          <w:rFonts w:eastAsia="Times New Roman" w:cs="Times New Roman"/>
          <w:szCs w:val="24"/>
        </w:rPr>
        <w:t xml:space="preserve">να </w:t>
      </w:r>
      <w:r w:rsidRPr="00401B85">
        <w:rPr>
          <w:rFonts w:eastAsia="Times New Roman" w:cs="Times New Roman"/>
          <w:szCs w:val="24"/>
        </w:rPr>
        <w:t>γίνεται για</w:t>
      </w:r>
      <w:r>
        <w:rPr>
          <w:rFonts w:eastAsia="Times New Roman" w:cs="Times New Roman"/>
          <w:szCs w:val="24"/>
        </w:rPr>
        <w:t xml:space="preserve"> το ότι</w:t>
      </w:r>
      <w:r w:rsidRPr="00401B85">
        <w:rPr>
          <w:rFonts w:eastAsia="Times New Roman" w:cs="Times New Roman"/>
          <w:szCs w:val="24"/>
        </w:rPr>
        <w:t xml:space="preserve"> </w:t>
      </w:r>
      <w:r>
        <w:rPr>
          <w:rFonts w:eastAsia="Times New Roman" w:cs="Times New Roman"/>
          <w:szCs w:val="24"/>
        </w:rPr>
        <w:t xml:space="preserve">ξαφνικά </w:t>
      </w:r>
      <w:r w:rsidRPr="00401B85">
        <w:rPr>
          <w:rFonts w:eastAsia="Times New Roman" w:cs="Times New Roman"/>
          <w:szCs w:val="24"/>
        </w:rPr>
        <w:t xml:space="preserve">ενεργοποιούμε </w:t>
      </w:r>
      <w:r>
        <w:rPr>
          <w:rFonts w:eastAsia="Times New Roman" w:cs="Times New Roman"/>
          <w:szCs w:val="24"/>
        </w:rPr>
        <w:t>μια</w:t>
      </w:r>
      <w:r w:rsidRPr="00401B85">
        <w:rPr>
          <w:rFonts w:eastAsia="Times New Roman" w:cs="Times New Roman"/>
          <w:szCs w:val="24"/>
        </w:rPr>
        <w:t xml:space="preserve"> θέση </w:t>
      </w:r>
      <w:r>
        <w:rPr>
          <w:rFonts w:eastAsia="Times New Roman" w:cs="Times New Roman"/>
          <w:szCs w:val="24"/>
        </w:rPr>
        <w:t>κα</w:t>
      </w:r>
      <w:r>
        <w:rPr>
          <w:rFonts w:eastAsia="Times New Roman" w:cs="Times New Roman"/>
          <w:szCs w:val="24"/>
        </w:rPr>
        <w:t xml:space="preserve">ι </w:t>
      </w:r>
      <w:r w:rsidRPr="00401B85">
        <w:rPr>
          <w:rFonts w:eastAsia="Times New Roman" w:cs="Times New Roman"/>
          <w:szCs w:val="24"/>
        </w:rPr>
        <w:t>βεβαίως</w:t>
      </w:r>
      <w:r>
        <w:rPr>
          <w:rFonts w:eastAsia="Times New Roman" w:cs="Times New Roman"/>
          <w:szCs w:val="24"/>
        </w:rPr>
        <w:t>,</w:t>
      </w:r>
      <w:r w:rsidRPr="00401B85">
        <w:rPr>
          <w:rFonts w:eastAsia="Times New Roman" w:cs="Times New Roman"/>
          <w:szCs w:val="24"/>
        </w:rPr>
        <w:t xml:space="preserve"> </w:t>
      </w:r>
      <w:r>
        <w:rPr>
          <w:rFonts w:eastAsia="Times New Roman" w:cs="Times New Roman"/>
          <w:szCs w:val="24"/>
        </w:rPr>
        <w:t xml:space="preserve">μπορεί να σκεφτεί κανένας </w:t>
      </w:r>
      <w:r w:rsidRPr="00401B85">
        <w:rPr>
          <w:rFonts w:eastAsia="Times New Roman" w:cs="Times New Roman"/>
          <w:szCs w:val="24"/>
        </w:rPr>
        <w:t>πάνω στο ύψος της αμοιβής</w:t>
      </w:r>
      <w:r>
        <w:rPr>
          <w:rFonts w:eastAsia="Times New Roman" w:cs="Times New Roman"/>
          <w:szCs w:val="24"/>
        </w:rPr>
        <w:t>.</w:t>
      </w:r>
      <w:r w:rsidRPr="00401B85">
        <w:rPr>
          <w:rFonts w:eastAsia="Times New Roman" w:cs="Times New Roman"/>
          <w:szCs w:val="24"/>
        </w:rPr>
        <w:t xml:space="preserve"> </w:t>
      </w:r>
      <w:r>
        <w:rPr>
          <w:rFonts w:eastAsia="Times New Roman" w:cs="Times New Roman"/>
          <w:szCs w:val="24"/>
        </w:rPr>
        <w:t>Ε</w:t>
      </w:r>
      <w:r w:rsidRPr="00401B85">
        <w:rPr>
          <w:rFonts w:eastAsia="Times New Roman" w:cs="Times New Roman"/>
          <w:szCs w:val="24"/>
        </w:rPr>
        <w:t xml:space="preserve">γώ </w:t>
      </w:r>
      <w:r>
        <w:rPr>
          <w:rFonts w:eastAsia="Times New Roman" w:cs="Times New Roman"/>
          <w:szCs w:val="24"/>
        </w:rPr>
        <w:t xml:space="preserve">δεν </w:t>
      </w:r>
      <w:r w:rsidRPr="00401B85">
        <w:rPr>
          <w:rFonts w:eastAsia="Times New Roman" w:cs="Times New Roman"/>
          <w:szCs w:val="24"/>
        </w:rPr>
        <w:t xml:space="preserve">θα </w:t>
      </w:r>
      <w:r>
        <w:rPr>
          <w:rFonts w:eastAsia="Times New Roman" w:cs="Times New Roman"/>
          <w:szCs w:val="24"/>
        </w:rPr>
        <w:t>είχα</w:t>
      </w:r>
      <w:r w:rsidRPr="00401B85">
        <w:rPr>
          <w:rFonts w:eastAsia="Times New Roman" w:cs="Times New Roman"/>
          <w:szCs w:val="24"/>
        </w:rPr>
        <w:t xml:space="preserve"> αντίρρηση να το ξανασκεφτούμε πραγματικά</w:t>
      </w:r>
      <w:r>
        <w:rPr>
          <w:rFonts w:eastAsia="Times New Roman" w:cs="Times New Roman"/>
          <w:szCs w:val="24"/>
        </w:rPr>
        <w:t>.</w:t>
      </w:r>
      <w:r w:rsidRPr="00401B85">
        <w:rPr>
          <w:rFonts w:eastAsia="Times New Roman" w:cs="Times New Roman"/>
          <w:szCs w:val="24"/>
        </w:rPr>
        <w:t xml:space="preserve"> </w:t>
      </w:r>
      <w:r>
        <w:rPr>
          <w:rFonts w:eastAsia="Times New Roman" w:cs="Times New Roman"/>
          <w:szCs w:val="24"/>
        </w:rPr>
        <w:t>Α</w:t>
      </w:r>
      <w:r w:rsidRPr="00401B85">
        <w:rPr>
          <w:rFonts w:eastAsia="Times New Roman" w:cs="Times New Roman"/>
          <w:szCs w:val="24"/>
        </w:rPr>
        <w:t xml:space="preserve">λλά είναι απολύτως </w:t>
      </w:r>
      <w:r>
        <w:rPr>
          <w:rFonts w:eastAsia="Times New Roman" w:cs="Times New Roman"/>
          <w:szCs w:val="24"/>
        </w:rPr>
        <w:t>διευκρινισμένο</w:t>
      </w:r>
      <w:r w:rsidRPr="00401B85">
        <w:rPr>
          <w:rFonts w:eastAsia="Times New Roman" w:cs="Times New Roman"/>
          <w:szCs w:val="24"/>
        </w:rPr>
        <w:t xml:space="preserve"> </w:t>
      </w:r>
      <w:r>
        <w:rPr>
          <w:rFonts w:eastAsia="Times New Roman" w:cs="Times New Roman"/>
          <w:szCs w:val="24"/>
        </w:rPr>
        <w:t>ότι</w:t>
      </w:r>
      <w:r w:rsidRPr="00401B85">
        <w:rPr>
          <w:rFonts w:eastAsia="Times New Roman" w:cs="Times New Roman"/>
          <w:szCs w:val="24"/>
        </w:rPr>
        <w:t xml:space="preserve"> αυτά τα χρήματα είναι μέσα στο </w:t>
      </w:r>
      <w:r>
        <w:rPr>
          <w:rFonts w:eastAsia="Times New Roman" w:cs="Times New Roman"/>
          <w:szCs w:val="24"/>
        </w:rPr>
        <w:t>ί</w:t>
      </w:r>
      <w:r w:rsidRPr="00401B85">
        <w:rPr>
          <w:rFonts w:eastAsia="Times New Roman" w:cs="Times New Roman"/>
          <w:szCs w:val="24"/>
        </w:rPr>
        <w:t>δρυμα</w:t>
      </w:r>
      <w:r>
        <w:rPr>
          <w:rFonts w:eastAsia="Times New Roman" w:cs="Times New Roman"/>
          <w:szCs w:val="24"/>
        </w:rPr>
        <w:t>.</w:t>
      </w:r>
      <w:r w:rsidRPr="00401B85">
        <w:rPr>
          <w:rFonts w:eastAsia="Times New Roman" w:cs="Times New Roman"/>
          <w:szCs w:val="24"/>
        </w:rPr>
        <w:t xml:space="preserve"> </w:t>
      </w:r>
      <w:r>
        <w:rPr>
          <w:rFonts w:eastAsia="Times New Roman" w:cs="Times New Roman"/>
          <w:szCs w:val="24"/>
        </w:rPr>
        <w:t>Δ</w:t>
      </w:r>
      <w:r w:rsidRPr="00401B85">
        <w:rPr>
          <w:rFonts w:eastAsia="Times New Roman" w:cs="Times New Roman"/>
          <w:szCs w:val="24"/>
        </w:rPr>
        <w:t>εν αφορούν δαπάν</w:t>
      </w:r>
      <w:r>
        <w:rPr>
          <w:rFonts w:eastAsia="Times New Roman" w:cs="Times New Roman"/>
          <w:szCs w:val="24"/>
        </w:rPr>
        <w:t>η</w:t>
      </w:r>
      <w:r w:rsidRPr="00401B85">
        <w:rPr>
          <w:rFonts w:eastAsia="Times New Roman" w:cs="Times New Roman"/>
          <w:szCs w:val="24"/>
        </w:rPr>
        <w:t xml:space="preserve"> του κρατικού προϋπολογισμού</w:t>
      </w:r>
      <w:r>
        <w:rPr>
          <w:rFonts w:eastAsia="Times New Roman" w:cs="Times New Roman"/>
          <w:szCs w:val="24"/>
        </w:rPr>
        <w:t>.</w:t>
      </w:r>
      <w:r w:rsidRPr="00401B85">
        <w:rPr>
          <w:rFonts w:eastAsia="Times New Roman" w:cs="Times New Roman"/>
          <w:szCs w:val="24"/>
        </w:rPr>
        <w:t xml:space="preserve"> </w:t>
      </w:r>
      <w:r>
        <w:rPr>
          <w:rFonts w:eastAsia="Times New Roman" w:cs="Times New Roman"/>
          <w:szCs w:val="24"/>
        </w:rPr>
        <w:t>Ε</w:t>
      </w:r>
      <w:r w:rsidRPr="00401B85">
        <w:rPr>
          <w:rFonts w:eastAsia="Times New Roman" w:cs="Times New Roman"/>
          <w:szCs w:val="24"/>
        </w:rPr>
        <w:t xml:space="preserve">ίναι </w:t>
      </w:r>
      <w:r w:rsidRPr="00401B85">
        <w:rPr>
          <w:rFonts w:eastAsia="Times New Roman" w:cs="Times New Roman"/>
          <w:szCs w:val="24"/>
        </w:rPr>
        <w:t>ένα θέμα</w:t>
      </w:r>
      <w:r>
        <w:rPr>
          <w:rFonts w:eastAsia="Times New Roman" w:cs="Times New Roman"/>
          <w:szCs w:val="24"/>
        </w:rPr>
        <w:t>,</w:t>
      </w:r>
      <w:r w:rsidRPr="00401B85">
        <w:rPr>
          <w:rFonts w:eastAsia="Times New Roman" w:cs="Times New Roman"/>
          <w:szCs w:val="24"/>
        </w:rPr>
        <w:t xml:space="preserve"> αλλά θα το συνδέσω και με</w:t>
      </w:r>
      <w:r>
        <w:rPr>
          <w:rFonts w:eastAsia="Times New Roman" w:cs="Times New Roman"/>
          <w:szCs w:val="24"/>
        </w:rPr>
        <w:t xml:space="preserve"> το</w:t>
      </w:r>
      <w:r w:rsidRPr="00401B85">
        <w:rPr>
          <w:rFonts w:eastAsia="Times New Roman" w:cs="Times New Roman"/>
          <w:szCs w:val="24"/>
        </w:rPr>
        <w:t xml:space="preserve"> άλλο ζήτημα της τροπολογίας</w:t>
      </w:r>
      <w:r>
        <w:rPr>
          <w:rFonts w:eastAsia="Times New Roman" w:cs="Times New Roman"/>
          <w:szCs w:val="24"/>
        </w:rPr>
        <w:t>,</w:t>
      </w:r>
      <w:r w:rsidRPr="00401B85">
        <w:rPr>
          <w:rFonts w:eastAsia="Times New Roman" w:cs="Times New Roman"/>
          <w:szCs w:val="24"/>
        </w:rPr>
        <w:t xml:space="preserve"> που </w:t>
      </w:r>
      <w:r>
        <w:rPr>
          <w:rFonts w:eastAsia="Times New Roman" w:cs="Times New Roman"/>
          <w:szCs w:val="24"/>
        </w:rPr>
        <w:t>έγινε</w:t>
      </w:r>
      <w:r w:rsidRPr="00401B85">
        <w:rPr>
          <w:rFonts w:eastAsia="Times New Roman" w:cs="Times New Roman"/>
          <w:szCs w:val="24"/>
        </w:rPr>
        <w:t xml:space="preserve"> πολύ μεγάλη κουβέντα</w:t>
      </w:r>
      <w:r>
        <w:rPr>
          <w:rFonts w:eastAsia="Times New Roman" w:cs="Times New Roman"/>
          <w:szCs w:val="24"/>
        </w:rPr>
        <w:t>.</w:t>
      </w:r>
    </w:p>
    <w:p w14:paraId="23B8387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w:t>
      </w:r>
      <w:r w:rsidRPr="00401B85">
        <w:rPr>
          <w:rFonts w:eastAsia="Times New Roman" w:cs="Times New Roman"/>
          <w:szCs w:val="24"/>
        </w:rPr>
        <w:t xml:space="preserve">άν θέλουμε </w:t>
      </w:r>
      <w:r>
        <w:rPr>
          <w:rFonts w:eastAsia="Times New Roman" w:cs="Times New Roman"/>
          <w:szCs w:val="24"/>
        </w:rPr>
        <w:t>-</w:t>
      </w:r>
      <w:r w:rsidRPr="00401B85">
        <w:rPr>
          <w:rFonts w:eastAsia="Times New Roman" w:cs="Times New Roman"/>
          <w:szCs w:val="24"/>
        </w:rPr>
        <w:t xml:space="preserve">και αυτό συμβαίνει σε πολλά άλλα </w:t>
      </w:r>
      <w:r>
        <w:rPr>
          <w:rFonts w:eastAsia="Times New Roman" w:cs="Times New Roman"/>
          <w:szCs w:val="24"/>
        </w:rPr>
        <w:t>πεδία-</w:t>
      </w:r>
      <w:r w:rsidRPr="00401B85">
        <w:rPr>
          <w:rFonts w:eastAsia="Times New Roman" w:cs="Times New Roman"/>
          <w:szCs w:val="24"/>
        </w:rPr>
        <w:t xml:space="preserve"> να μιλήσουμε </w:t>
      </w:r>
      <w:r>
        <w:rPr>
          <w:rFonts w:eastAsia="Times New Roman" w:cs="Times New Roman"/>
          <w:szCs w:val="24"/>
        </w:rPr>
        <w:t>σοβαρά</w:t>
      </w:r>
      <w:r>
        <w:rPr>
          <w:rFonts w:eastAsia="Times New Roman" w:cs="Times New Roman"/>
          <w:szCs w:val="24"/>
        </w:rPr>
        <w:t>,</w:t>
      </w:r>
      <w:r>
        <w:rPr>
          <w:rFonts w:eastAsia="Times New Roman" w:cs="Times New Roman"/>
          <w:szCs w:val="24"/>
        </w:rPr>
        <w:t xml:space="preserve"> στις συνθήκες που έχουμε </w:t>
      </w:r>
      <w:r w:rsidRPr="00401B85">
        <w:rPr>
          <w:rFonts w:eastAsia="Times New Roman" w:cs="Times New Roman"/>
          <w:szCs w:val="24"/>
        </w:rPr>
        <w:t xml:space="preserve">για ζητήματα διεύθυνσης </w:t>
      </w:r>
      <w:r>
        <w:rPr>
          <w:rFonts w:eastAsia="Times New Roman" w:cs="Times New Roman"/>
          <w:szCs w:val="24"/>
        </w:rPr>
        <w:t>μεγάλων φορέων ή και ΔΕΚΟ</w:t>
      </w:r>
      <w:r>
        <w:rPr>
          <w:rFonts w:eastAsia="Times New Roman" w:cs="Times New Roman"/>
          <w:szCs w:val="24"/>
        </w:rPr>
        <w:t>,</w:t>
      </w:r>
      <w:r>
        <w:rPr>
          <w:rFonts w:eastAsia="Times New Roman" w:cs="Times New Roman"/>
          <w:szCs w:val="24"/>
        </w:rPr>
        <w:t xml:space="preserve"> από αν</w:t>
      </w:r>
      <w:r>
        <w:rPr>
          <w:rFonts w:eastAsia="Times New Roman" w:cs="Times New Roman"/>
          <w:szCs w:val="24"/>
        </w:rPr>
        <w:t xml:space="preserve">θρώπους που να έχουν </w:t>
      </w:r>
      <w:r w:rsidRPr="00401B85">
        <w:rPr>
          <w:rFonts w:eastAsia="Times New Roman" w:cs="Times New Roman"/>
          <w:szCs w:val="24"/>
        </w:rPr>
        <w:t>υψηλά προσόντα</w:t>
      </w:r>
      <w:r>
        <w:rPr>
          <w:rFonts w:eastAsia="Times New Roman" w:cs="Times New Roman"/>
          <w:szCs w:val="24"/>
        </w:rPr>
        <w:t>,</w:t>
      </w:r>
      <w:r w:rsidRPr="00401B85">
        <w:rPr>
          <w:rFonts w:eastAsia="Times New Roman" w:cs="Times New Roman"/>
          <w:szCs w:val="24"/>
        </w:rPr>
        <w:t xml:space="preserve"> σε ένα τέτοιο διεθνές περιβάλλον</w:t>
      </w:r>
      <w:r>
        <w:rPr>
          <w:rFonts w:eastAsia="Times New Roman" w:cs="Times New Roman"/>
          <w:szCs w:val="24"/>
        </w:rPr>
        <w:t>,</w:t>
      </w:r>
      <w:r w:rsidRPr="00401B85">
        <w:rPr>
          <w:rFonts w:eastAsia="Times New Roman" w:cs="Times New Roman"/>
          <w:szCs w:val="24"/>
        </w:rPr>
        <w:t xml:space="preserve"> </w:t>
      </w:r>
      <w:r>
        <w:rPr>
          <w:rFonts w:eastAsia="Times New Roman" w:cs="Times New Roman"/>
          <w:szCs w:val="24"/>
        </w:rPr>
        <w:t>ί</w:t>
      </w:r>
      <w:r w:rsidRPr="00401B85">
        <w:rPr>
          <w:rFonts w:eastAsia="Times New Roman" w:cs="Times New Roman"/>
          <w:szCs w:val="24"/>
        </w:rPr>
        <w:t xml:space="preserve">σως πρέπει να </w:t>
      </w:r>
      <w:r>
        <w:rPr>
          <w:rFonts w:eastAsia="Times New Roman" w:cs="Times New Roman"/>
          <w:szCs w:val="24"/>
        </w:rPr>
        <w:t xml:space="preserve">το </w:t>
      </w:r>
      <w:r w:rsidRPr="00401B85">
        <w:rPr>
          <w:rFonts w:eastAsia="Times New Roman" w:cs="Times New Roman"/>
          <w:szCs w:val="24"/>
        </w:rPr>
        <w:t>δούμε με ψυχραιμία και νηφαλιότητα</w:t>
      </w:r>
      <w:r>
        <w:rPr>
          <w:rFonts w:eastAsia="Times New Roman" w:cs="Times New Roman"/>
          <w:szCs w:val="24"/>
        </w:rPr>
        <w:t>,</w:t>
      </w:r>
      <w:r w:rsidRPr="00401B85">
        <w:rPr>
          <w:rFonts w:eastAsia="Times New Roman" w:cs="Times New Roman"/>
          <w:szCs w:val="24"/>
        </w:rPr>
        <w:t xml:space="preserve"> να κ</w:t>
      </w:r>
      <w:r>
        <w:rPr>
          <w:rFonts w:eastAsia="Times New Roman" w:cs="Times New Roman"/>
          <w:szCs w:val="24"/>
        </w:rPr>
        <w:t>αθί</w:t>
      </w:r>
      <w:r>
        <w:rPr>
          <w:rFonts w:eastAsia="Times New Roman" w:cs="Times New Roman"/>
          <w:szCs w:val="24"/>
        </w:rPr>
        <w:t>σ</w:t>
      </w:r>
      <w:r w:rsidRPr="00401B85">
        <w:rPr>
          <w:rFonts w:eastAsia="Times New Roman" w:cs="Times New Roman"/>
          <w:szCs w:val="24"/>
        </w:rPr>
        <w:t xml:space="preserve">ουμε και </w:t>
      </w:r>
      <w:r>
        <w:rPr>
          <w:rFonts w:eastAsia="Times New Roman" w:cs="Times New Roman"/>
          <w:szCs w:val="24"/>
        </w:rPr>
        <w:t xml:space="preserve">να </w:t>
      </w:r>
      <w:r w:rsidRPr="00401B85">
        <w:rPr>
          <w:rFonts w:eastAsia="Times New Roman" w:cs="Times New Roman"/>
          <w:szCs w:val="24"/>
        </w:rPr>
        <w:t>το συζητήσουμε με σοβαρότητα και ειλικρίνεια</w:t>
      </w:r>
      <w:r>
        <w:rPr>
          <w:rFonts w:eastAsia="Times New Roman" w:cs="Times New Roman"/>
          <w:szCs w:val="24"/>
        </w:rPr>
        <w:t xml:space="preserve"> και να προετοιμαστούμε</w:t>
      </w:r>
      <w:r w:rsidRPr="00401B85">
        <w:rPr>
          <w:rFonts w:eastAsia="Times New Roman" w:cs="Times New Roman"/>
          <w:szCs w:val="24"/>
        </w:rPr>
        <w:t xml:space="preserve"> γι</w:t>
      </w:r>
      <w:r>
        <w:rPr>
          <w:rFonts w:eastAsia="Times New Roman" w:cs="Times New Roman"/>
          <w:szCs w:val="24"/>
        </w:rPr>
        <w:t>’</w:t>
      </w:r>
      <w:r w:rsidRPr="00401B85">
        <w:rPr>
          <w:rFonts w:eastAsia="Times New Roman" w:cs="Times New Roman"/>
          <w:szCs w:val="24"/>
        </w:rPr>
        <w:t xml:space="preserve"> αυτό το πράγμα</w:t>
      </w:r>
      <w:r>
        <w:rPr>
          <w:rFonts w:eastAsia="Times New Roman" w:cs="Times New Roman"/>
          <w:szCs w:val="24"/>
        </w:rPr>
        <w:t>,</w:t>
      </w:r>
      <w:r w:rsidRPr="00401B85">
        <w:rPr>
          <w:rFonts w:eastAsia="Times New Roman" w:cs="Times New Roman"/>
          <w:szCs w:val="24"/>
        </w:rPr>
        <w:t xml:space="preserve"> αν μπορούμε πράγματι να</w:t>
      </w:r>
      <w:r w:rsidRPr="00401B85">
        <w:rPr>
          <w:rFonts w:eastAsia="Times New Roman" w:cs="Times New Roman"/>
          <w:szCs w:val="24"/>
        </w:rPr>
        <w:t xml:space="preserve"> έχουμε στελέχη</w:t>
      </w:r>
      <w:r>
        <w:rPr>
          <w:rFonts w:eastAsia="Times New Roman" w:cs="Times New Roman"/>
          <w:szCs w:val="24"/>
        </w:rPr>
        <w:t>,</w:t>
      </w:r>
      <w:r w:rsidRPr="00401B85">
        <w:rPr>
          <w:rFonts w:eastAsia="Times New Roman" w:cs="Times New Roman"/>
          <w:szCs w:val="24"/>
        </w:rPr>
        <w:t xml:space="preserve"> που να μπορέσουν να βοηθήσουν αυτούς τους μεγάλους οργανισμούς </w:t>
      </w:r>
      <w:r>
        <w:rPr>
          <w:rFonts w:eastAsia="Times New Roman" w:cs="Times New Roman"/>
          <w:szCs w:val="24"/>
        </w:rPr>
        <w:t xml:space="preserve">και αν στο </w:t>
      </w:r>
      <w:r w:rsidRPr="00401B85">
        <w:rPr>
          <w:rFonts w:eastAsia="Times New Roman" w:cs="Times New Roman"/>
          <w:szCs w:val="24"/>
        </w:rPr>
        <w:t xml:space="preserve">οικονομικό επίπεδο μπορούμε να έχουμε κάποια δυνατότητα </w:t>
      </w:r>
      <w:r>
        <w:rPr>
          <w:rFonts w:eastAsia="Times New Roman" w:cs="Times New Roman"/>
          <w:szCs w:val="24"/>
        </w:rPr>
        <w:t>-</w:t>
      </w:r>
      <w:r w:rsidRPr="00401B85">
        <w:rPr>
          <w:rFonts w:eastAsia="Times New Roman" w:cs="Times New Roman"/>
          <w:szCs w:val="24"/>
        </w:rPr>
        <w:t>αν την έχουμε</w:t>
      </w:r>
      <w:r>
        <w:rPr>
          <w:rFonts w:eastAsia="Times New Roman" w:cs="Times New Roman"/>
          <w:szCs w:val="24"/>
        </w:rPr>
        <w:t>-</w:t>
      </w:r>
      <w:r w:rsidRPr="00401B85">
        <w:rPr>
          <w:rFonts w:eastAsia="Times New Roman" w:cs="Times New Roman"/>
          <w:szCs w:val="24"/>
        </w:rPr>
        <w:t xml:space="preserve"> </w:t>
      </w:r>
      <w:r>
        <w:rPr>
          <w:rFonts w:eastAsia="Times New Roman" w:cs="Times New Roman"/>
          <w:szCs w:val="24"/>
        </w:rPr>
        <w:t xml:space="preserve">παραπάνω συμβολής. </w:t>
      </w:r>
    </w:p>
    <w:p w14:paraId="23B8387C" w14:textId="77777777" w:rsidR="00762968" w:rsidRDefault="006F10D4">
      <w:pPr>
        <w:spacing w:line="600" w:lineRule="auto"/>
        <w:ind w:firstLine="720"/>
        <w:jc w:val="both"/>
        <w:rPr>
          <w:rFonts w:eastAsia="Times New Roman" w:cs="Times New Roman"/>
          <w:szCs w:val="24"/>
        </w:rPr>
      </w:pPr>
      <w:r w:rsidRPr="00C13A85">
        <w:rPr>
          <w:rFonts w:eastAsia="Times New Roman" w:cs="Times New Roman"/>
          <w:b/>
          <w:szCs w:val="24"/>
        </w:rPr>
        <w:t xml:space="preserve">ΓΕΩΡΓΙΟΣ ΑΜΥΡΑΣ: </w:t>
      </w:r>
      <w:r w:rsidRPr="00E76ABB">
        <w:rPr>
          <w:rFonts w:eastAsia="Times New Roman" w:cs="Times New Roman"/>
          <w:szCs w:val="24"/>
        </w:rPr>
        <w:t>Να συνδέεται με την</w:t>
      </w:r>
      <w:r>
        <w:rPr>
          <w:rFonts w:eastAsia="Times New Roman" w:cs="Times New Roman"/>
          <w:szCs w:val="24"/>
        </w:rPr>
        <w:t>...</w:t>
      </w:r>
    </w:p>
    <w:p w14:paraId="23B8387D" w14:textId="77777777" w:rsidR="00762968" w:rsidRDefault="006F10D4">
      <w:pPr>
        <w:spacing w:line="600" w:lineRule="auto"/>
        <w:ind w:firstLine="720"/>
        <w:jc w:val="both"/>
        <w:rPr>
          <w:rFonts w:eastAsia="Times New Roman" w:cs="Times New Roman"/>
          <w:szCs w:val="24"/>
        </w:rPr>
      </w:pPr>
      <w:r w:rsidRPr="00C13A85">
        <w:rPr>
          <w:rFonts w:eastAsia="Times New Roman" w:cs="Times New Roman"/>
          <w:b/>
          <w:szCs w:val="24"/>
        </w:rPr>
        <w:t>ΧΡΗΣΤΟΣ ΜΑΝΤΑΣ:</w:t>
      </w:r>
      <w:r w:rsidRPr="00C13A85">
        <w:rPr>
          <w:rFonts w:eastAsia="Times New Roman" w:cs="Times New Roman"/>
          <w:szCs w:val="24"/>
        </w:rPr>
        <w:t xml:space="preserve"> </w:t>
      </w:r>
      <w:r w:rsidRPr="00E76ABB">
        <w:rPr>
          <w:rFonts w:eastAsia="Times New Roman" w:cs="Times New Roman"/>
          <w:szCs w:val="24"/>
        </w:rPr>
        <w:t>Μπορεί και αυτό</w:t>
      </w:r>
      <w:r>
        <w:rPr>
          <w:rFonts w:eastAsia="Times New Roman" w:cs="Times New Roman"/>
          <w:szCs w:val="24"/>
        </w:rPr>
        <w:t>.</w:t>
      </w:r>
    </w:p>
    <w:p w14:paraId="23B8387E" w14:textId="77777777" w:rsidR="00762968" w:rsidRDefault="006F10D4">
      <w:pPr>
        <w:spacing w:line="600" w:lineRule="auto"/>
        <w:ind w:firstLine="720"/>
        <w:jc w:val="both"/>
        <w:rPr>
          <w:rFonts w:eastAsia="Times New Roman" w:cs="Times New Roman"/>
          <w:szCs w:val="24"/>
        </w:rPr>
      </w:pPr>
      <w:r>
        <w:rPr>
          <w:rFonts w:eastAsia="Times New Roman"/>
          <w:b/>
          <w:szCs w:val="24"/>
        </w:rPr>
        <w:t xml:space="preserve">ΠΡΟΕΔΡΕΥΩΝ (Μάριος Γεωργιάδης): </w:t>
      </w: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δεν ακούγεστε.</w:t>
      </w:r>
    </w:p>
    <w:p w14:paraId="23B8387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ΧΡΗΣΤΟΣ ΜΑΝΤΑΣ</w:t>
      </w:r>
      <w:r w:rsidRPr="00E76ABB">
        <w:rPr>
          <w:rFonts w:eastAsia="Times New Roman" w:cs="Times New Roman"/>
          <w:b/>
          <w:szCs w:val="24"/>
        </w:rPr>
        <w:t>:</w:t>
      </w:r>
      <w:r>
        <w:rPr>
          <w:rFonts w:eastAsia="Times New Roman" w:cs="Times New Roman"/>
          <w:b/>
          <w:szCs w:val="24"/>
        </w:rPr>
        <w:t xml:space="preserve"> </w:t>
      </w:r>
      <w:r w:rsidRPr="00E76ABB">
        <w:rPr>
          <w:rFonts w:eastAsia="Times New Roman" w:cs="Times New Roman"/>
          <w:szCs w:val="24"/>
        </w:rPr>
        <w:t>Εγώ,</w:t>
      </w:r>
      <w:r>
        <w:rPr>
          <w:rFonts w:eastAsia="Times New Roman" w:cs="Times New Roman"/>
          <w:b/>
          <w:szCs w:val="24"/>
        </w:rPr>
        <w:t xml:space="preserve"> </w:t>
      </w:r>
      <w:r w:rsidRPr="00E76ABB">
        <w:rPr>
          <w:rFonts w:eastAsia="Times New Roman" w:cs="Times New Roman"/>
          <w:szCs w:val="24"/>
        </w:rPr>
        <w:t xml:space="preserve">κύριε </w:t>
      </w:r>
      <w:proofErr w:type="spellStart"/>
      <w:r w:rsidRPr="00E76ABB">
        <w:rPr>
          <w:rFonts w:eastAsia="Times New Roman" w:cs="Times New Roman"/>
          <w:szCs w:val="24"/>
        </w:rPr>
        <w:t>Αμυρά</w:t>
      </w:r>
      <w:proofErr w:type="spellEnd"/>
      <w:r w:rsidRPr="00E76ABB">
        <w:rPr>
          <w:rFonts w:eastAsia="Times New Roman" w:cs="Times New Roman"/>
          <w:szCs w:val="24"/>
        </w:rPr>
        <w:t>, και αυτό το ακούω θετικό.</w:t>
      </w:r>
      <w:r>
        <w:rPr>
          <w:rFonts w:eastAsia="Times New Roman" w:cs="Times New Roman"/>
          <w:szCs w:val="24"/>
        </w:rPr>
        <w:t xml:space="preserve"> Πάντως...</w:t>
      </w:r>
    </w:p>
    <w:p w14:paraId="23B8388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w:t>
      </w:r>
      <w:r w:rsidRPr="00E76ABB">
        <w:rPr>
          <w:rFonts w:eastAsia="Times New Roman" w:cs="Times New Roman"/>
          <w:b/>
          <w:szCs w:val="24"/>
        </w:rPr>
        <w:t>ΜΑΝΙΑΤΗΣ</w:t>
      </w:r>
      <w:r w:rsidRPr="00BF02BD">
        <w:rPr>
          <w:rFonts w:eastAsia="Times New Roman" w:cs="Times New Roman"/>
          <w:b/>
          <w:szCs w:val="24"/>
        </w:rPr>
        <w:t>:</w:t>
      </w:r>
      <w:r w:rsidRPr="00BF02BD">
        <w:rPr>
          <w:rFonts w:eastAsia="Times New Roman" w:cs="Times New Roman"/>
          <w:szCs w:val="24"/>
        </w:rPr>
        <w:t xml:space="preserve"> </w:t>
      </w:r>
      <w:r>
        <w:rPr>
          <w:rFonts w:eastAsia="Times New Roman" w:cs="Times New Roman"/>
          <w:szCs w:val="24"/>
        </w:rPr>
        <w:t>Πολύ θετικό θα το λέγατε.</w:t>
      </w:r>
    </w:p>
    <w:p w14:paraId="23B8388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ΧΡΗΣΤΟΣ ΜΑΝΤΑΣ</w:t>
      </w:r>
      <w:r w:rsidRPr="00BF02BD">
        <w:rPr>
          <w:rFonts w:eastAsia="Times New Roman" w:cs="Times New Roman"/>
          <w:b/>
          <w:szCs w:val="24"/>
        </w:rPr>
        <w:t>:</w:t>
      </w:r>
      <w:r w:rsidRPr="00912DE8">
        <w:rPr>
          <w:rFonts w:eastAsia="Times New Roman" w:cs="Times New Roman"/>
          <w:szCs w:val="24"/>
        </w:rPr>
        <w:t xml:space="preserve"> </w:t>
      </w:r>
      <w:r>
        <w:rPr>
          <w:rFonts w:eastAsia="Times New Roman" w:cs="Times New Roman"/>
          <w:szCs w:val="24"/>
        </w:rPr>
        <w:t>Κύριε Μανιάτη, δεν είναι παραγωγικό αυτό τώρα.</w:t>
      </w:r>
    </w:p>
    <w:p w14:paraId="23B83882" w14:textId="77777777" w:rsidR="00762968" w:rsidRDefault="006F10D4">
      <w:pPr>
        <w:spacing w:line="600" w:lineRule="auto"/>
        <w:ind w:firstLine="720"/>
        <w:jc w:val="both"/>
        <w:rPr>
          <w:rFonts w:eastAsia="Times New Roman" w:cs="Times New Roman"/>
          <w:szCs w:val="24"/>
        </w:rPr>
      </w:pPr>
      <w:r>
        <w:rPr>
          <w:rFonts w:eastAsia="Times New Roman"/>
          <w:b/>
          <w:szCs w:val="24"/>
        </w:rPr>
        <w:t xml:space="preserve">ΠΡΟΕΔΡΕΥΩΝ (Μάριος </w:t>
      </w:r>
      <w:r>
        <w:rPr>
          <w:rFonts w:eastAsia="Times New Roman"/>
          <w:b/>
          <w:szCs w:val="24"/>
        </w:rPr>
        <w:t xml:space="preserve">Γεωργιάδης): </w:t>
      </w:r>
      <w:r>
        <w:rPr>
          <w:rFonts w:eastAsia="Times New Roman" w:cs="Times New Roman"/>
          <w:szCs w:val="24"/>
        </w:rPr>
        <w:t>Κύριε Μαντά, μην ανοίγετε διάλογο, σας παρακαλώ. Κύριοι συνάδελφοι, σας παρακαλώ.</w:t>
      </w:r>
    </w:p>
    <w:p w14:paraId="23B83883"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ΧΡΗΣΤΟΣ ΜΑΝΤΑΣ</w:t>
      </w:r>
      <w:r w:rsidRPr="00E76ABB">
        <w:rPr>
          <w:rFonts w:eastAsia="Times New Roman" w:cs="Times New Roman"/>
          <w:b/>
          <w:szCs w:val="24"/>
        </w:rPr>
        <w:t>:</w:t>
      </w:r>
      <w:r>
        <w:rPr>
          <w:rFonts w:eastAsia="Times New Roman" w:cs="Times New Roman"/>
          <w:b/>
          <w:szCs w:val="24"/>
        </w:rPr>
        <w:t xml:space="preserve"> </w:t>
      </w:r>
      <w:r w:rsidRPr="007705D6">
        <w:rPr>
          <w:rFonts w:eastAsia="Times New Roman" w:cs="Times New Roman"/>
          <w:szCs w:val="24"/>
        </w:rPr>
        <w:t>Μην το κάνετε αυτό.</w:t>
      </w:r>
      <w:r>
        <w:rPr>
          <w:rFonts w:eastAsia="Times New Roman" w:cs="Times New Roman"/>
          <w:b/>
          <w:szCs w:val="24"/>
        </w:rPr>
        <w:t xml:space="preserve"> </w:t>
      </w:r>
      <w:r w:rsidRPr="00E76ABB">
        <w:rPr>
          <w:rFonts w:eastAsia="Times New Roman" w:cs="Times New Roman"/>
          <w:szCs w:val="24"/>
        </w:rPr>
        <w:t xml:space="preserve">Ξέρω και εγώ να το κάνω αυτό. </w:t>
      </w:r>
    </w:p>
    <w:p w14:paraId="23B8388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Θλιβερό.</w:t>
      </w:r>
    </w:p>
    <w:p w14:paraId="23B8388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ΧΡΗΣΤΟΣ ΜΑΝΤΑΣ</w:t>
      </w:r>
      <w:r w:rsidRPr="007705D6">
        <w:rPr>
          <w:rFonts w:eastAsia="Times New Roman" w:cs="Times New Roman"/>
          <w:b/>
          <w:szCs w:val="24"/>
        </w:rPr>
        <w:t>:</w:t>
      </w:r>
      <w:r>
        <w:rPr>
          <w:rFonts w:eastAsia="Times New Roman" w:cs="Times New Roman"/>
          <w:b/>
          <w:szCs w:val="24"/>
        </w:rPr>
        <w:t xml:space="preserve"> </w:t>
      </w:r>
      <w:r w:rsidRPr="00E76ABB">
        <w:rPr>
          <w:rFonts w:eastAsia="Times New Roman" w:cs="Times New Roman"/>
          <w:szCs w:val="24"/>
        </w:rPr>
        <w:t xml:space="preserve">Αφήστε </w:t>
      </w:r>
      <w:r>
        <w:rPr>
          <w:rFonts w:eastAsia="Times New Roman" w:cs="Times New Roman"/>
          <w:szCs w:val="24"/>
        </w:rPr>
        <w:t xml:space="preserve">με </w:t>
      </w:r>
      <w:r w:rsidRPr="00E76ABB">
        <w:rPr>
          <w:rFonts w:eastAsia="Times New Roman" w:cs="Times New Roman"/>
          <w:szCs w:val="24"/>
        </w:rPr>
        <w:t>λίγο να ολοκληρώσω</w:t>
      </w:r>
      <w:r>
        <w:rPr>
          <w:rFonts w:eastAsia="Times New Roman" w:cs="Times New Roman"/>
          <w:szCs w:val="24"/>
        </w:rPr>
        <w:t>, μην πετάγεστε κατευθε</w:t>
      </w:r>
      <w:r>
        <w:rPr>
          <w:rFonts w:eastAsia="Times New Roman" w:cs="Times New Roman"/>
          <w:szCs w:val="24"/>
        </w:rPr>
        <w:t>ίαν</w:t>
      </w:r>
      <w:r w:rsidRPr="00E76ABB">
        <w:rPr>
          <w:rFonts w:eastAsia="Times New Roman" w:cs="Times New Roman"/>
          <w:szCs w:val="24"/>
        </w:rPr>
        <w:t>.</w:t>
      </w:r>
    </w:p>
    <w:p w14:paraId="23B8388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Λέω, λοιπόν, να καθίσουμε να το σκεφτούμε. Τι θέλετε να σας πω, κύριε Μανιάτη, ότι μπορεί πράγματι να είχαμε μια άποψη που να μην ήταν σωστή; Ναι, θα το πούμε. </w:t>
      </w:r>
    </w:p>
    <w:p w14:paraId="23B8388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Επί του συγκεκριμένου</w:t>
      </w:r>
      <w:r>
        <w:rPr>
          <w:rFonts w:eastAsia="Times New Roman" w:cs="Times New Roman"/>
          <w:szCs w:val="24"/>
        </w:rPr>
        <w:t>,</w:t>
      </w:r>
      <w:r>
        <w:rPr>
          <w:rFonts w:eastAsia="Times New Roman" w:cs="Times New Roman"/>
          <w:szCs w:val="24"/>
        </w:rPr>
        <w:t xml:space="preserve"> εγώ ειλικρινά δεν έχω καμμία δυσκολία να το πω. Ακούστε λιγάκι. Όλο</w:t>
      </w:r>
      <w:r>
        <w:rPr>
          <w:rFonts w:eastAsia="Times New Roman" w:cs="Times New Roman"/>
          <w:szCs w:val="24"/>
        </w:rPr>
        <w:t>ι έχουμε μια διαδρομή. Σκεφτόμαστε, αλλάζουμε, πρέπει να αλλάζουμε.</w:t>
      </w:r>
    </w:p>
    <w:p w14:paraId="23B83888" w14:textId="77777777" w:rsidR="00762968" w:rsidRDefault="006F10D4">
      <w:pPr>
        <w:spacing w:line="600" w:lineRule="auto"/>
        <w:ind w:firstLine="720"/>
        <w:jc w:val="both"/>
        <w:rPr>
          <w:rFonts w:eastAsia="Times New Roman" w:cs="Times New Roman"/>
          <w:szCs w:val="24"/>
        </w:rPr>
      </w:pPr>
      <w:r w:rsidRPr="007705D6">
        <w:rPr>
          <w:rFonts w:eastAsia="Times New Roman" w:cs="Times New Roman"/>
          <w:b/>
          <w:szCs w:val="24"/>
        </w:rPr>
        <w:t>ΧΡΙΣΤΟΣ ΔΗΜΑΣ:</w:t>
      </w:r>
      <w:r>
        <w:rPr>
          <w:rFonts w:eastAsia="Times New Roman" w:cs="Times New Roman"/>
          <w:szCs w:val="24"/>
        </w:rPr>
        <w:t xml:space="preserve"> Αυταπάτες.</w:t>
      </w:r>
    </w:p>
    <w:p w14:paraId="23B83889"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ΧΡΗΣΤΟΣ ΜΑΝΤΑΣ</w:t>
      </w:r>
      <w:r w:rsidRPr="00E76ABB">
        <w:rPr>
          <w:rFonts w:eastAsia="Times New Roman" w:cs="Times New Roman"/>
          <w:b/>
          <w:szCs w:val="24"/>
        </w:rPr>
        <w:t>:</w:t>
      </w:r>
      <w:r>
        <w:rPr>
          <w:rFonts w:eastAsia="Times New Roman" w:cs="Times New Roman"/>
          <w:b/>
          <w:szCs w:val="24"/>
        </w:rPr>
        <w:t xml:space="preserve"> </w:t>
      </w:r>
      <w:r w:rsidRPr="007705D6">
        <w:rPr>
          <w:rFonts w:eastAsia="Times New Roman" w:cs="Times New Roman"/>
          <w:szCs w:val="24"/>
        </w:rPr>
        <w:t>Εντάξει, τώρα.</w:t>
      </w:r>
      <w:r>
        <w:rPr>
          <w:rFonts w:eastAsia="Times New Roman" w:cs="Times New Roman"/>
          <w:b/>
          <w:szCs w:val="24"/>
        </w:rPr>
        <w:t xml:space="preserve"> </w:t>
      </w:r>
      <w:r w:rsidRPr="007705D6">
        <w:rPr>
          <w:rFonts w:eastAsia="Times New Roman" w:cs="Times New Roman"/>
          <w:szCs w:val="24"/>
        </w:rPr>
        <w:t>Προσπαθώ πραγματικά</w:t>
      </w:r>
      <w:r>
        <w:rPr>
          <w:rFonts w:eastAsia="Times New Roman" w:cs="Times New Roman"/>
          <w:szCs w:val="24"/>
        </w:rPr>
        <w:t>,</w:t>
      </w:r>
      <w:r w:rsidRPr="007705D6">
        <w:rPr>
          <w:rFonts w:eastAsia="Times New Roman" w:cs="Times New Roman"/>
          <w:szCs w:val="24"/>
        </w:rPr>
        <w:t xml:space="preserve"> να κάνω μια σοβαρή συζήτηση.</w:t>
      </w:r>
    </w:p>
    <w:p w14:paraId="23B8388A" w14:textId="77777777" w:rsidR="00762968" w:rsidRDefault="006F10D4">
      <w:pPr>
        <w:spacing w:line="600" w:lineRule="auto"/>
        <w:ind w:firstLine="720"/>
        <w:jc w:val="both"/>
        <w:rPr>
          <w:rFonts w:eastAsia="Times New Roman" w:cs="Times New Roman"/>
          <w:szCs w:val="24"/>
        </w:rPr>
      </w:pPr>
      <w:r>
        <w:rPr>
          <w:rFonts w:eastAsia="Times New Roman"/>
          <w:b/>
          <w:szCs w:val="24"/>
        </w:rPr>
        <w:t xml:space="preserve">ΠΡΟΕΔΡΕΥΩΝ (Μάριος Γεωργιάδης): </w:t>
      </w:r>
      <w:r w:rsidRPr="007705D6">
        <w:rPr>
          <w:rFonts w:eastAsia="Times New Roman" w:cs="Times New Roman"/>
          <w:szCs w:val="24"/>
        </w:rPr>
        <w:t xml:space="preserve">Κύριε Μαντά, δεν θα έπρεπε να </w:t>
      </w:r>
      <w:r>
        <w:rPr>
          <w:rFonts w:eastAsia="Times New Roman" w:cs="Times New Roman"/>
          <w:szCs w:val="24"/>
        </w:rPr>
        <w:t>ξεκινήσετε</w:t>
      </w:r>
      <w:r w:rsidRPr="007705D6">
        <w:rPr>
          <w:rFonts w:eastAsia="Times New Roman" w:cs="Times New Roman"/>
          <w:szCs w:val="24"/>
        </w:rPr>
        <w:t xml:space="preserve"> διάλογο, γιατί καταλαβαίνετε ότι οι αντιδράσεις θα υπάρχουν πάντα, οπότε </w:t>
      </w:r>
      <w:r>
        <w:rPr>
          <w:rFonts w:eastAsia="Times New Roman" w:cs="Times New Roman"/>
          <w:szCs w:val="24"/>
        </w:rPr>
        <w:t>συνεχίστε με τον λόγο σας</w:t>
      </w:r>
      <w:r w:rsidRPr="007705D6">
        <w:rPr>
          <w:rFonts w:eastAsia="Times New Roman" w:cs="Times New Roman"/>
          <w:szCs w:val="24"/>
        </w:rPr>
        <w:t>.</w:t>
      </w:r>
    </w:p>
    <w:p w14:paraId="23B8388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ΧΡΗΣΤΟΣ ΜΑΝΤΑΣ</w:t>
      </w:r>
      <w:r w:rsidRPr="007705D6">
        <w:rPr>
          <w:rFonts w:eastAsia="Times New Roman" w:cs="Times New Roman"/>
          <w:b/>
          <w:szCs w:val="24"/>
        </w:rPr>
        <w:t>:</w:t>
      </w:r>
      <w:r>
        <w:rPr>
          <w:rFonts w:eastAsia="Times New Roman" w:cs="Times New Roman"/>
          <w:b/>
          <w:szCs w:val="24"/>
        </w:rPr>
        <w:t xml:space="preserve"> </w:t>
      </w:r>
      <w:r w:rsidRPr="007705D6">
        <w:rPr>
          <w:rFonts w:eastAsia="Times New Roman" w:cs="Times New Roman"/>
          <w:szCs w:val="24"/>
        </w:rPr>
        <w:t xml:space="preserve">Απλώς ζητάω να τον κάνουμε αυτόν τον διάλογο και να τον κάνουμε σοβαρά και με στοιχεία και θα πω </w:t>
      </w:r>
      <w:r>
        <w:rPr>
          <w:rFonts w:eastAsia="Times New Roman" w:cs="Times New Roman"/>
          <w:szCs w:val="24"/>
        </w:rPr>
        <w:t xml:space="preserve">το </w:t>
      </w:r>
      <w:r w:rsidRPr="007705D6">
        <w:rPr>
          <w:rFonts w:eastAsia="Times New Roman" w:cs="Times New Roman"/>
          <w:szCs w:val="24"/>
        </w:rPr>
        <w:t>γιατί. Γιατί πίσω από το πώς θα στελεχώ</w:t>
      </w:r>
      <w:r w:rsidRPr="007705D6">
        <w:rPr>
          <w:rFonts w:eastAsia="Times New Roman" w:cs="Times New Roman"/>
          <w:szCs w:val="24"/>
        </w:rPr>
        <w:t>σουμ</w:t>
      </w:r>
      <w:r>
        <w:rPr>
          <w:rFonts w:eastAsia="Times New Roman" w:cs="Times New Roman"/>
          <w:szCs w:val="24"/>
        </w:rPr>
        <w:t xml:space="preserve">ε </w:t>
      </w:r>
      <w:r w:rsidRPr="007705D6">
        <w:rPr>
          <w:rFonts w:eastAsia="Times New Roman" w:cs="Times New Roman"/>
          <w:szCs w:val="24"/>
        </w:rPr>
        <w:t>πολύ κρίσιμους τομείς κρ</w:t>
      </w:r>
      <w:r>
        <w:rPr>
          <w:rFonts w:eastAsia="Times New Roman" w:cs="Times New Roman"/>
          <w:szCs w:val="24"/>
        </w:rPr>
        <w:t>ίνεται και μι</w:t>
      </w:r>
      <w:r w:rsidRPr="007705D6">
        <w:rPr>
          <w:rFonts w:eastAsia="Times New Roman" w:cs="Times New Roman"/>
          <w:szCs w:val="24"/>
        </w:rPr>
        <w:t>α</w:t>
      </w:r>
      <w:r>
        <w:rPr>
          <w:rFonts w:eastAsia="Times New Roman" w:cs="Times New Roman"/>
          <w:szCs w:val="24"/>
        </w:rPr>
        <w:t xml:space="preserve"> </w:t>
      </w:r>
      <w:r w:rsidRPr="007705D6">
        <w:rPr>
          <w:rFonts w:eastAsia="Times New Roman" w:cs="Times New Roman"/>
          <w:szCs w:val="24"/>
        </w:rPr>
        <w:t xml:space="preserve">άλλη </w:t>
      </w:r>
      <w:r>
        <w:rPr>
          <w:rFonts w:eastAsia="Times New Roman" w:cs="Times New Roman"/>
          <w:szCs w:val="24"/>
        </w:rPr>
        <w:t>«</w:t>
      </w:r>
      <w:r w:rsidRPr="007705D6">
        <w:rPr>
          <w:rFonts w:eastAsia="Times New Roman" w:cs="Times New Roman"/>
          <w:szCs w:val="24"/>
        </w:rPr>
        <w:t>διέξοδος</w:t>
      </w:r>
      <w:r>
        <w:rPr>
          <w:rFonts w:eastAsia="Times New Roman" w:cs="Times New Roman"/>
          <w:szCs w:val="24"/>
        </w:rPr>
        <w:t>»,</w:t>
      </w:r>
      <w:r w:rsidRPr="007705D6">
        <w:rPr>
          <w:rFonts w:eastAsia="Times New Roman" w:cs="Times New Roman"/>
          <w:szCs w:val="24"/>
        </w:rPr>
        <w:t xml:space="preserve"> να</w:t>
      </w:r>
      <w:r>
        <w:rPr>
          <w:rFonts w:eastAsia="Times New Roman" w:cs="Times New Roman"/>
          <w:szCs w:val="24"/>
        </w:rPr>
        <w:t xml:space="preserve"> τα δώσουμε</w:t>
      </w:r>
      <w:r w:rsidRPr="007705D6">
        <w:rPr>
          <w:rFonts w:eastAsia="Times New Roman" w:cs="Times New Roman"/>
          <w:szCs w:val="24"/>
        </w:rPr>
        <w:t xml:space="preserve"> όλα αυτά με αναθέσεις στον ιδιωτικό τομέα. Λέω να το σκεφτούμε αυτό</w:t>
      </w:r>
      <w:r>
        <w:rPr>
          <w:rFonts w:eastAsia="Times New Roman" w:cs="Times New Roman"/>
          <w:szCs w:val="24"/>
        </w:rPr>
        <w:t>, δη</w:t>
      </w:r>
      <w:r w:rsidRPr="007705D6">
        <w:rPr>
          <w:rFonts w:eastAsia="Times New Roman" w:cs="Times New Roman"/>
          <w:szCs w:val="24"/>
        </w:rPr>
        <w:t>λαδή από τα λογιστήρια, από τις διευθύνσεις, από το ένα</w:t>
      </w:r>
      <w:r>
        <w:rPr>
          <w:rFonts w:eastAsia="Times New Roman" w:cs="Times New Roman"/>
          <w:szCs w:val="24"/>
        </w:rPr>
        <w:t>,</w:t>
      </w:r>
      <w:r w:rsidRPr="007705D6">
        <w:rPr>
          <w:rFonts w:eastAsia="Times New Roman" w:cs="Times New Roman"/>
          <w:szCs w:val="24"/>
        </w:rPr>
        <w:t xml:space="preserve"> από το άλλο να τα δώσουμε στον ιδιωτικό τομέα και όσ</w:t>
      </w:r>
      <w:r w:rsidRPr="007705D6">
        <w:rPr>
          <w:rFonts w:eastAsia="Times New Roman" w:cs="Times New Roman"/>
          <w:szCs w:val="24"/>
        </w:rPr>
        <w:t>ο βγει</w:t>
      </w:r>
      <w:r>
        <w:rPr>
          <w:rFonts w:eastAsia="Times New Roman" w:cs="Times New Roman"/>
          <w:szCs w:val="24"/>
        </w:rPr>
        <w:t>. Γ</w:t>
      </w:r>
      <w:r w:rsidRPr="007705D6">
        <w:rPr>
          <w:rFonts w:eastAsia="Times New Roman" w:cs="Times New Roman"/>
          <w:szCs w:val="24"/>
        </w:rPr>
        <w:t>ιατί ξέρετε πάρα πολύ καλά</w:t>
      </w:r>
      <w:r>
        <w:rPr>
          <w:rFonts w:eastAsia="Times New Roman" w:cs="Times New Roman"/>
          <w:szCs w:val="24"/>
        </w:rPr>
        <w:t xml:space="preserve"> -</w:t>
      </w:r>
      <w:r w:rsidRPr="007705D6">
        <w:rPr>
          <w:rFonts w:eastAsia="Times New Roman" w:cs="Times New Roman"/>
          <w:szCs w:val="24"/>
        </w:rPr>
        <w:t xml:space="preserve">κάποιοι </w:t>
      </w:r>
      <w:r>
        <w:rPr>
          <w:rFonts w:eastAsia="Times New Roman" w:cs="Times New Roman"/>
          <w:szCs w:val="24"/>
        </w:rPr>
        <w:t xml:space="preserve">από εδώ </w:t>
      </w:r>
      <w:r w:rsidRPr="007705D6">
        <w:rPr>
          <w:rFonts w:eastAsia="Times New Roman" w:cs="Times New Roman"/>
          <w:szCs w:val="24"/>
        </w:rPr>
        <w:t>είναι συνάδελφ</w:t>
      </w:r>
      <w:r>
        <w:rPr>
          <w:rFonts w:eastAsia="Times New Roman" w:cs="Times New Roman"/>
          <w:szCs w:val="24"/>
        </w:rPr>
        <w:t xml:space="preserve">οί </w:t>
      </w:r>
      <w:r w:rsidRPr="007705D6">
        <w:rPr>
          <w:rFonts w:eastAsia="Times New Roman" w:cs="Times New Roman"/>
          <w:szCs w:val="24"/>
        </w:rPr>
        <w:t xml:space="preserve">στο </w:t>
      </w:r>
      <w:r>
        <w:rPr>
          <w:rFonts w:eastAsia="Times New Roman" w:cs="Times New Roman"/>
          <w:szCs w:val="24"/>
        </w:rPr>
        <w:t>π</w:t>
      </w:r>
      <w:r w:rsidRPr="007705D6">
        <w:rPr>
          <w:rFonts w:eastAsia="Times New Roman" w:cs="Times New Roman"/>
          <w:szCs w:val="24"/>
        </w:rPr>
        <w:t>ανεπιστήμιο και το γνωρίζουν</w:t>
      </w:r>
      <w:r>
        <w:rPr>
          <w:rFonts w:eastAsia="Times New Roman" w:cs="Times New Roman"/>
          <w:szCs w:val="24"/>
        </w:rPr>
        <w:t>-</w:t>
      </w:r>
      <w:r w:rsidRPr="007705D6">
        <w:rPr>
          <w:rFonts w:eastAsia="Times New Roman" w:cs="Times New Roman"/>
          <w:szCs w:val="24"/>
        </w:rPr>
        <w:t xml:space="preserve"> πόσο παίρνει ο </w:t>
      </w:r>
      <w:r>
        <w:rPr>
          <w:rFonts w:eastAsia="Times New Roman" w:cs="Times New Roman"/>
          <w:szCs w:val="24"/>
        </w:rPr>
        <w:t>π</w:t>
      </w:r>
      <w:r w:rsidRPr="007705D6">
        <w:rPr>
          <w:rFonts w:eastAsia="Times New Roman" w:cs="Times New Roman"/>
          <w:szCs w:val="24"/>
        </w:rPr>
        <w:t xml:space="preserve">ρωτοβάθμιος </w:t>
      </w:r>
      <w:r>
        <w:rPr>
          <w:rFonts w:eastAsia="Times New Roman" w:cs="Times New Roman"/>
          <w:szCs w:val="24"/>
        </w:rPr>
        <w:t>κ</w:t>
      </w:r>
      <w:r w:rsidRPr="007705D6">
        <w:rPr>
          <w:rFonts w:eastAsia="Times New Roman" w:cs="Times New Roman"/>
          <w:szCs w:val="24"/>
        </w:rPr>
        <w:t>αθηγητής</w:t>
      </w:r>
      <w:r w:rsidRPr="007705D6">
        <w:rPr>
          <w:rFonts w:eastAsia="Times New Roman" w:cs="Times New Roman"/>
          <w:szCs w:val="24"/>
        </w:rPr>
        <w:t xml:space="preserve">, </w:t>
      </w:r>
      <w:r>
        <w:rPr>
          <w:rFonts w:eastAsia="Times New Roman" w:cs="Times New Roman"/>
          <w:szCs w:val="24"/>
        </w:rPr>
        <w:t>π</w:t>
      </w:r>
      <w:r w:rsidRPr="007705D6">
        <w:rPr>
          <w:rFonts w:eastAsia="Times New Roman" w:cs="Times New Roman"/>
          <w:szCs w:val="24"/>
        </w:rPr>
        <w:t>ανεπιστημιακοί</w:t>
      </w:r>
      <w:r w:rsidRPr="007705D6">
        <w:rPr>
          <w:rFonts w:eastAsia="Times New Roman" w:cs="Times New Roman"/>
          <w:szCs w:val="24"/>
        </w:rPr>
        <w:t>, κ</w:t>
      </w:r>
      <w:r>
        <w:rPr>
          <w:rFonts w:eastAsia="Times New Roman" w:cs="Times New Roman"/>
          <w:szCs w:val="24"/>
        </w:rPr>
        <w:t>.</w:t>
      </w:r>
      <w:r w:rsidRPr="007705D6">
        <w:rPr>
          <w:rFonts w:eastAsia="Times New Roman" w:cs="Times New Roman"/>
          <w:szCs w:val="24"/>
        </w:rPr>
        <w:t>λπ</w:t>
      </w:r>
      <w:r>
        <w:rPr>
          <w:rFonts w:eastAsia="Times New Roman" w:cs="Times New Roman"/>
          <w:szCs w:val="24"/>
        </w:rPr>
        <w:t>..</w:t>
      </w:r>
      <w:r w:rsidRPr="007705D6">
        <w:rPr>
          <w:rFonts w:eastAsia="Times New Roman" w:cs="Times New Roman"/>
          <w:szCs w:val="24"/>
        </w:rPr>
        <w:t xml:space="preserve"> τα ξέρουν όλα αυτά. </w:t>
      </w:r>
    </w:p>
    <w:p w14:paraId="23B8388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Άρα, </w:t>
      </w:r>
      <w:r w:rsidRPr="007705D6">
        <w:rPr>
          <w:rFonts w:eastAsia="Times New Roman" w:cs="Times New Roman"/>
          <w:szCs w:val="24"/>
        </w:rPr>
        <w:t>στις συγκεκριμένες συνθήκες</w:t>
      </w:r>
      <w:r>
        <w:rPr>
          <w:rFonts w:eastAsia="Times New Roman" w:cs="Times New Roman"/>
          <w:szCs w:val="24"/>
        </w:rPr>
        <w:t>,</w:t>
      </w:r>
      <w:r w:rsidRPr="007705D6">
        <w:rPr>
          <w:rFonts w:eastAsia="Times New Roman" w:cs="Times New Roman"/>
          <w:szCs w:val="24"/>
        </w:rPr>
        <w:t xml:space="preserve"> πρέπει να σκεφτούμε για κρίσιμους τομείς</w:t>
      </w:r>
      <w:r>
        <w:rPr>
          <w:rFonts w:eastAsia="Times New Roman" w:cs="Times New Roman"/>
          <w:szCs w:val="24"/>
        </w:rPr>
        <w:t>,</w:t>
      </w:r>
      <w:r w:rsidRPr="007705D6">
        <w:rPr>
          <w:rFonts w:eastAsia="Times New Roman" w:cs="Times New Roman"/>
          <w:szCs w:val="24"/>
        </w:rPr>
        <w:t xml:space="preserve"> που θέλουν στελέχη </w:t>
      </w:r>
      <w:r>
        <w:rPr>
          <w:rFonts w:eastAsia="Times New Roman" w:cs="Times New Roman"/>
          <w:szCs w:val="24"/>
        </w:rPr>
        <w:t>μ</w:t>
      </w:r>
      <w:r w:rsidRPr="007705D6">
        <w:rPr>
          <w:rFonts w:eastAsia="Times New Roman" w:cs="Times New Roman"/>
          <w:szCs w:val="24"/>
        </w:rPr>
        <w:t>ε διεθνείς γν</w:t>
      </w:r>
      <w:r>
        <w:rPr>
          <w:rFonts w:eastAsia="Times New Roman" w:cs="Times New Roman"/>
          <w:szCs w:val="24"/>
        </w:rPr>
        <w:t>ώσεις, μ</w:t>
      </w:r>
      <w:r w:rsidRPr="007705D6">
        <w:rPr>
          <w:rFonts w:eastAsia="Times New Roman" w:cs="Times New Roman"/>
          <w:szCs w:val="24"/>
        </w:rPr>
        <w:t>ε δυνατότητα στο διεθνές περιβάλλον να λειτουργήσουν και να δράσουν</w:t>
      </w:r>
      <w:r>
        <w:rPr>
          <w:rFonts w:eastAsia="Times New Roman" w:cs="Times New Roman"/>
          <w:szCs w:val="24"/>
        </w:rPr>
        <w:t>,</w:t>
      </w:r>
      <w:r w:rsidRPr="007705D6">
        <w:rPr>
          <w:rFonts w:eastAsia="Times New Roman" w:cs="Times New Roman"/>
          <w:szCs w:val="24"/>
        </w:rPr>
        <w:t xml:space="preserve"> να βρούμε τους τρόπους και τις απαντήσεις αυτές</w:t>
      </w:r>
      <w:r>
        <w:rPr>
          <w:rFonts w:eastAsia="Times New Roman" w:cs="Times New Roman"/>
          <w:szCs w:val="24"/>
        </w:rPr>
        <w:t>,</w:t>
      </w:r>
      <w:r w:rsidRPr="007705D6">
        <w:rPr>
          <w:rFonts w:eastAsia="Times New Roman" w:cs="Times New Roman"/>
          <w:szCs w:val="24"/>
        </w:rPr>
        <w:t xml:space="preserve"> που ούτε προκλητικές θα είναι, αλλά να μπορούν να τραβ</w:t>
      </w:r>
      <w:r w:rsidRPr="007705D6">
        <w:rPr>
          <w:rFonts w:eastAsia="Times New Roman" w:cs="Times New Roman"/>
          <w:szCs w:val="24"/>
        </w:rPr>
        <w:t>ήξουν τέτοια στελέχη</w:t>
      </w:r>
      <w:r>
        <w:rPr>
          <w:rFonts w:eastAsia="Times New Roman" w:cs="Times New Roman"/>
          <w:szCs w:val="24"/>
        </w:rPr>
        <w:t>,</w:t>
      </w:r>
      <w:r w:rsidRPr="007705D6">
        <w:rPr>
          <w:rFonts w:eastAsia="Times New Roman" w:cs="Times New Roman"/>
          <w:szCs w:val="24"/>
        </w:rPr>
        <w:t xml:space="preserve"> που να μπορούν να υπηρετήσουν πραγματικά το δημόσιο συμφέρον</w:t>
      </w:r>
      <w:r>
        <w:rPr>
          <w:rFonts w:eastAsia="Times New Roman" w:cs="Times New Roman"/>
          <w:szCs w:val="24"/>
        </w:rPr>
        <w:t>,</w:t>
      </w:r>
      <w:r w:rsidRPr="007705D6">
        <w:rPr>
          <w:rFonts w:eastAsia="Times New Roman" w:cs="Times New Roman"/>
          <w:szCs w:val="24"/>
        </w:rPr>
        <w:t xml:space="preserve"> σε ένα τοπίο που δεν έχει και τις καλύτερες </w:t>
      </w:r>
      <w:r>
        <w:rPr>
          <w:rFonts w:eastAsia="Times New Roman" w:cs="Times New Roman"/>
          <w:szCs w:val="24"/>
        </w:rPr>
        <w:t xml:space="preserve">προδιαγραφές, </w:t>
      </w:r>
      <w:r w:rsidRPr="007705D6">
        <w:rPr>
          <w:rFonts w:eastAsia="Times New Roman" w:cs="Times New Roman"/>
          <w:szCs w:val="24"/>
        </w:rPr>
        <w:t xml:space="preserve">προφανώς έχει πολλά ερωτηματικά, </w:t>
      </w:r>
      <w:r>
        <w:rPr>
          <w:rFonts w:eastAsia="Times New Roman" w:cs="Times New Roman"/>
          <w:szCs w:val="24"/>
        </w:rPr>
        <w:t xml:space="preserve">δεν έχει </w:t>
      </w:r>
      <w:r w:rsidRPr="007705D6">
        <w:rPr>
          <w:rFonts w:eastAsia="Times New Roman" w:cs="Times New Roman"/>
          <w:szCs w:val="24"/>
        </w:rPr>
        <w:t>μια ιστορία αγνή. Αυτή τη συζήτηση νομίζω ότι πρέπει να την κάνουμε.</w:t>
      </w:r>
    </w:p>
    <w:p w14:paraId="23B8388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 σημείο αυτό κτυπάει το κουδούνι λήξεως του χρόνου ομιλίας του κυρίου Βουλευτή)</w:t>
      </w:r>
    </w:p>
    <w:p w14:paraId="23B8388E" w14:textId="77777777" w:rsidR="00762968" w:rsidRDefault="006F10D4">
      <w:pPr>
        <w:spacing w:line="600" w:lineRule="auto"/>
        <w:ind w:firstLine="720"/>
        <w:jc w:val="both"/>
        <w:rPr>
          <w:rFonts w:eastAsia="Times New Roman" w:cs="Times New Roman"/>
          <w:szCs w:val="24"/>
        </w:rPr>
      </w:pPr>
      <w:r w:rsidRPr="007705D6">
        <w:rPr>
          <w:rFonts w:eastAsia="Times New Roman" w:cs="Times New Roman"/>
          <w:szCs w:val="24"/>
        </w:rPr>
        <w:t>Αν μου επιτρέπετε</w:t>
      </w:r>
      <w:r>
        <w:rPr>
          <w:rFonts w:eastAsia="Times New Roman" w:cs="Times New Roman"/>
          <w:szCs w:val="24"/>
        </w:rPr>
        <w:t>,</w:t>
      </w:r>
      <w:r w:rsidRPr="007705D6">
        <w:rPr>
          <w:rFonts w:eastAsia="Times New Roman" w:cs="Times New Roman"/>
          <w:szCs w:val="24"/>
        </w:rPr>
        <w:t xml:space="preserve"> </w:t>
      </w:r>
      <w:r>
        <w:rPr>
          <w:rFonts w:eastAsia="Times New Roman" w:cs="Times New Roman"/>
          <w:szCs w:val="24"/>
        </w:rPr>
        <w:t>θα ήθελα ν</w:t>
      </w:r>
      <w:r w:rsidRPr="007705D6">
        <w:rPr>
          <w:rFonts w:eastAsia="Times New Roman" w:cs="Times New Roman"/>
          <w:szCs w:val="24"/>
        </w:rPr>
        <w:t xml:space="preserve">α μιλήσω τρία λεπτά. Θέλω να επισημάνω ότι μου έκανε άσχημη εντύπωση το γεγονός ότι ο κ. Βορίδης στο συγκεκριμένο νομοσχέδιο, στην ενσωμάτωση της </w:t>
      </w:r>
      <w:r>
        <w:rPr>
          <w:rFonts w:eastAsia="Times New Roman" w:cs="Times New Roman"/>
          <w:szCs w:val="24"/>
        </w:rPr>
        <w:t>ο</w:t>
      </w:r>
      <w:r w:rsidRPr="007705D6">
        <w:rPr>
          <w:rFonts w:eastAsia="Times New Roman" w:cs="Times New Roman"/>
          <w:szCs w:val="24"/>
        </w:rPr>
        <w:t>δηγίας</w:t>
      </w:r>
      <w:r>
        <w:rPr>
          <w:rFonts w:eastAsia="Times New Roman" w:cs="Times New Roman"/>
          <w:szCs w:val="24"/>
        </w:rPr>
        <w:t>,</w:t>
      </w:r>
      <w:r w:rsidRPr="007705D6">
        <w:rPr>
          <w:rFonts w:eastAsia="Times New Roman" w:cs="Times New Roman"/>
          <w:szCs w:val="24"/>
        </w:rPr>
        <w:t xml:space="preserve"> μίλησε για μια ακόμη φορά, δεν μπόρεσε να κρατηθεί</w:t>
      </w:r>
      <w:r>
        <w:rPr>
          <w:rFonts w:eastAsia="Times New Roman" w:cs="Times New Roman"/>
          <w:szCs w:val="24"/>
        </w:rPr>
        <w:t>,</w:t>
      </w:r>
      <w:r w:rsidRPr="007705D6">
        <w:rPr>
          <w:rFonts w:eastAsia="Times New Roman" w:cs="Times New Roman"/>
          <w:szCs w:val="24"/>
        </w:rPr>
        <w:t xml:space="preserve"> για αριστερή τρομοκρατία, για τρομοκρατία της άκρας </w:t>
      </w:r>
      <w:proofErr w:type="spellStart"/>
      <w:r w:rsidRPr="007705D6">
        <w:rPr>
          <w:rFonts w:eastAsia="Times New Roman" w:cs="Times New Roman"/>
          <w:szCs w:val="24"/>
        </w:rPr>
        <w:t>αριστεράς</w:t>
      </w:r>
      <w:proofErr w:type="spellEnd"/>
      <w:r>
        <w:rPr>
          <w:rFonts w:eastAsia="Times New Roman" w:cs="Times New Roman"/>
          <w:szCs w:val="24"/>
        </w:rPr>
        <w:t xml:space="preserve"> -</w:t>
      </w:r>
      <w:r w:rsidRPr="007705D6">
        <w:rPr>
          <w:rFonts w:eastAsia="Times New Roman" w:cs="Times New Roman"/>
          <w:szCs w:val="24"/>
        </w:rPr>
        <w:t>αν δεν κάνω λάθος</w:t>
      </w:r>
      <w:r>
        <w:rPr>
          <w:rFonts w:eastAsia="Times New Roman" w:cs="Times New Roman"/>
          <w:szCs w:val="24"/>
        </w:rPr>
        <w:t>,</w:t>
      </w:r>
      <w:r w:rsidRPr="007705D6">
        <w:rPr>
          <w:rFonts w:eastAsia="Times New Roman" w:cs="Times New Roman"/>
          <w:szCs w:val="24"/>
        </w:rPr>
        <w:t xml:space="preserve"> αυτή είναι η ακριβής έκφραση</w:t>
      </w:r>
      <w:r>
        <w:rPr>
          <w:rFonts w:eastAsia="Times New Roman" w:cs="Times New Roman"/>
          <w:szCs w:val="24"/>
        </w:rPr>
        <w:t>-</w:t>
      </w:r>
      <w:r w:rsidRPr="007705D6">
        <w:rPr>
          <w:rFonts w:eastAsia="Times New Roman" w:cs="Times New Roman"/>
          <w:szCs w:val="24"/>
        </w:rPr>
        <w:t xml:space="preserve"> αναπαράγοντας τη θεωρία των άκρων και μάλιστα</w:t>
      </w:r>
      <w:r>
        <w:rPr>
          <w:rFonts w:eastAsia="Times New Roman" w:cs="Times New Roman"/>
          <w:szCs w:val="24"/>
        </w:rPr>
        <w:t>,</w:t>
      </w:r>
      <w:r w:rsidRPr="007705D6">
        <w:rPr>
          <w:rFonts w:eastAsia="Times New Roman" w:cs="Times New Roman"/>
          <w:szCs w:val="24"/>
        </w:rPr>
        <w:t xml:space="preserve"> σε συνθήκες</w:t>
      </w:r>
      <w:r>
        <w:rPr>
          <w:rFonts w:eastAsia="Times New Roman" w:cs="Times New Roman"/>
          <w:szCs w:val="24"/>
        </w:rPr>
        <w:t>,</w:t>
      </w:r>
      <w:r w:rsidRPr="007705D6">
        <w:rPr>
          <w:rFonts w:eastAsia="Times New Roman" w:cs="Times New Roman"/>
          <w:szCs w:val="24"/>
        </w:rPr>
        <w:t xml:space="preserve"> που άλλα πράγματα ζούμε</w:t>
      </w:r>
      <w:r w:rsidRPr="007705D6">
        <w:rPr>
          <w:rFonts w:eastAsia="Times New Roman" w:cs="Times New Roman"/>
          <w:szCs w:val="24"/>
        </w:rPr>
        <w:t xml:space="preserve"> στην Ευρώπη και στον κόσμο.</w:t>
      </w:r>
    </w:p>
    <w:p w14:paraId="23B8388F" w14:textId="77777777" w:rsidR="00762968" w:rsidRDefault="006F10D4">
      <w:pPr>
        <w:spacing w:line="600" w:lineRule="auto"/>
        <w:ind w:firstLine="720"/>
        <w:jc w:val="both"/>
        <w:rPr>
          <w:rFonts w:eastAsia="Times New Roman" w:cs="Times New Roman"/>
          <w:szCs w:val="24"/>
        </w:rPr>
      </w:pPr>
      <w:r w:rsidRPr="007705D6">
        <w:rPr>
          <w:rFonts w:eastAsia="Times New Roman" w:cs="Times New Roman"/>
          <w:szCs w:val="24"/>
        </w:rPr>
        <w:t>Θέλω να κλείσω με το εξής. Νομίζω ότι όχι μόνο σήμερα, αλλά και τις επόμενες μέρες οφείλουμε με σεβασμό σε αυτήν την τραγωδία</w:t>
      </w:r>
      <w:r>
        <w:rPr>
          <w:rFonts w:eastAsia="Times New Roman" w:cs="Times New Roman"/>
          <w:szCs w:val="24"/>
        </w:rPr>
        <w:t>,</w:t>
      </w:r>
      <w:r w:rsidRPr="007705D6">
        <w:rPr>
          <w:rFonts w:eastAsia="Times New Roman" w:cs="Times New Roman"/>
          <w:szCs w:val="24"/>
        </w:rPr>
        <w:t xml:space="preserve"> που έχει συμβεί και έχει βρει τον τόπο </w:t>
      </w:r>
      <w:r>
        <w:rPr>
          <w:rFonts w:eastAsia="Times New Roman" w:cs="Times New Roman"/>
          <w:szCs w:val="24"/>
        </w:rPr>
        <w:t>μας,</w:t>
      </w:r>
      <w:r w:rsidRPr="007705D6">
        <w:rPr>
          <w:rFonts w:eastAsia="Times New Roman" w:cs="Times New Roman"/>
          <w:szCs w:val="24"/>
        </w:rPr>
        <w:t xml:space="preserve"> να αναζητήσουμε τη μέγιστη δυνατή ενότητα και αλληλεγγύη</w:t>
      </w:r>
      <w:r w:rsidRPr="007705D6">
        <w:rPr>
          <w:rFonts w:eastAsia="Times New Roman" w:cs="Times New Roman"/>
          <w:szCs w:val="24"/>
        </w:rPr>
        <w:t xml:space="preserve">. Αυτό δεν σημαίνει καθόλου </w:t>
      </w:r>
      <w:r>
        <w:rPr>
          <w:rFonts w:eastAsia="Times New Roman" w:cs="Times New Roman"/>
          <w:szCs w:val="24"/>
        </w:rPr>
        <w:t xml:space="preserve">-δεν σημαίνει καθόλου, το επαναλαμβάνω με εμφατικό τρόπο- </w:t>
      </w:r>
      <w:r w:rsidRPr="007705D6">
        <w:rPr>
          <w:rFonts w:eastAsia="Times New Roman" w:cs="Times New Roman"/>
          <w:szCs w:val="24"/>
        </w:rPr>
        <w:t>ότι δεν οφείλουμε να αναζητήσουμε με ένα συστηματικό τρόπο ευθύνες, ότι δεν οφείλουμε έτσι και αλλιώς να ζητήσουμε από όλες τις πλευρές</w:t>
      </w:r>
      <w:r>
        <w:rPr>
          <w:rFonts w:eastAsia="Times New Roman" w:cs="Times New Roman"/>
          <w:szCs w:val="24"/>
        </w:rPr>
        <w:t>,</w:t>
      </w:r>
      <w:r w:rsidRPr="007705D6">
        <w:rPr>
          <w:rFonts w:eastAsia="Times New Roman" w:cs="Times New Roman"/>
          <w:szCs w:val="24"/>
        </w:rPr>
        <w:t xml:space="preserve"> γιατί έχουμε μια θεσμική θέση</w:t>
      </w:r>
      <w:r>
        <w:rPr>
          <w:rFonts w:eastAsia="Times New Roman" w:cs="Times New Roman"/>
          <w:szCs w:val="24"/>
        </w:rPr>
        <w:t>,</w:t>
      </w:r>
      <w:r w:rsidRPr="007705D6">
        <w:rPr>
          <w:rFonts w:eastAsia="Times New Roman" w:cs="Times New Roman"/>
          <w:szCs w:val="24"/>
        </w:rPr>
        <w:t xml:space="preserve"> συ</w:t>
      </w:r>
      <w:r w:rsidRPr="007705D6">
        <w:rPr>
          <w:rFonts w:eastAsia="Times New Roman" w:cs="Times New Roman"/>
          <w:szCs w:val="24"/>
        </w:rPr>
        <w:t>γγνώμη από τον κόσμο</w:t>
      </w:r>
      <w:r>
        <w:rPr>
          <w:rFonts w:eastAsia="Times New Roman" w:cs="Times New Roman"/>
          <w:szCs w:val="24"/>
        </w:rPr>
        <w:t>,</w:t>
      </w:r>
      <w:r w:rsidRPr="007705D6">
        <w:rPr>
          <w:rFonts w:eastAsia="Times New Roman" w:cs="Times New Roman"/>
          <w:szCs w:val="24"/>
        </w:rPr>
        <w:t xml:space="preserve"> που βρίσκεται σε αυτές τις δύσκολες συνθήκες και υποφέρει.</w:t>
      </w:r>
    </w:p>
    <w:p w14:paraId="23B83890" w14:textId="77777777" w:rsidR="00762968" w:rsidRDefault="006F10D4">
      <w:pPr>
        <w:spacing w:line="600" w:lineRule="auto"/>
        <w:ind w:firstLine="720"/>
        <w:jc w:val="both"/>
        <w:rPr>
          <w:rFonts w:eastAsia="Times New Roman"/>
          <w:szCs w:val="24"/>
        </w:rPr>
      </w:pPr>
      <w:r>
        <w:rPr>
          <w:rFonts w:eastAsia="Times New Roman"/>
          <w:szCs w:val="24"/>
        </w:rPr>
        <w:t>Πρέπει, όμως, να γίνει, έμπρακτα πια, μία προσπάθεια πολύ συστηματικών παρεμβάσεων, όχι μόνο για την ανακούφιση των κατοίκων στο Μάτι. Διότι τα καμπανάκια χτυπάνε παντού. Σήμε</w:t>
      </w:r>
      <w:r>
        <w:rPr>
          <w:rFonts w:eastAsia="Times New Roman"/>
          <w:szCs w:val="24"/>
        </w:rPr>
        <w:t>ρα το μεσημέρι είχαμε πλημμύρες στο Μαρούσι. Αύριο δεν ξέρω τι</w:t>
      </w:r>
      <w:r w:rsidRPr="00FB4FC1">
        <w:rPr>
          <w:rFonts w:eastAsia="Times New Roman"/>
          <w:szCs w:val="24"/>
        </w:rPr>
        <w:t xml:space="preserve"> </w:t>
      </w:r>
      <w:r>
        <w:rPr>
          <w:rFonts w:eastAsia="Times New Roman"/>
          <w:szCs w:val="24"/>
        </w:rPr>
        <w:t xml:space="preserve">θα έχουμε. </w:t>
      </w:r>
    </w:p>
    <w:p w14:paraId="23B83891" w14:textId="77777777" w:rsidR="00762968" w:rsidRDefault="006F10D4">
      <w:pPr>
        <w:spacing w:line="600" w:lineRule="auto"/>
        <w:ind w:firstLine="720"/>
        <w:jc w:val="both"/>
        <w:rPr>
          <w:rFonts w:eastAsia="Times New Roman"/>
          <w:szCs w:val="24"/>
        </w:rPr>
      </w:pPr>
      <w:r>
        <w:rPr>
          <w:rFonts w:eastAsia="Times New Roman"/>
          <w:szCs w:val="24"/>
        </w:rPr>
        <w:t>Απέναντι στα ακραία φυσικά φαινόμενα</w:t>
      </w:r>
      <w:r>
        <w:rPr>
          <w:rFonts w:eastAsia="Times New Roman"/>
          <w:szCs w:val="24"/>
        </w:rPr>
        <w:t>,</w:t>
      </w:r>
      <w:r>
        <w:rPr>
          <w:rFonts w:eastAsia="Times New Roman"/>
          <w:szCs w:val="24"/>
        </w:rPr>
        <w:t xml:space="preserve"> που πολλαπλασιάζονται στον κόσμο, πρέπει να γίνουμε μέρος, ως χώρα, ως πολίτες, ως πολιτικοί παράγοντες, ενός μεγάλου, παγκόσμιου κινήματος </w:t>
      </w:r>
      <w:r>
        <w:rPr>
          <w:rFonts w:eastAsia="Times New Roman"/>
          <w:szCs w:val="24"/>
        </w:rPr>
        <w:t>αντιμετώπισης αυτών των φαινομένων της κλιματικής αλλαγής και πολλών άλλων, τα οποία δεν μπορεί ο ανθρώπινος παράγοντας να αντιμετωπίσει, αν συνεχίσει με αυτόν τον τρόπο. Το ξέρουν πολύ καλά άλλοι μέσα στην Αίθουσα -πολύ καλύτερα από εμένα, δεν είναι το επ</w:t>
      </w:r>
      <w:r>
        <w:rPr>
          <w:rFonts w:eastAsia="Times New Roman"/>
          <w:szCs w:val="24"/>
        </w:rPr>
        <w:t xml:space="preserve">ιστημονικό μου πεδίο- όμως, νομίζω ότι είναι ένα πεδίο ζωής και πρέπει να μας ενδιαφέρει όλους. </w:t>
      </w:r>
    </w:p>
    <w:p w14:paraId="23B83892" w14:textId="77777777" w:rsidR="00762968" w:rsidRDefault="006F10D4">
      <w:pPr>
        <w:spacing w:line="600" w:lineRule="auto"/>
        <w:ind w:firstLine="720"/>
        <w:jc w:val="both"/>
        <w:rPr>
          <w:rFonts w:eastAsia="Times New Roman"/>
          <w:szCs w:val="24"/>
        </w:rPr>
      </w:pPr>
      <w:r>
        <w:rPr>
          <w:rFonts w:eastAsia="Times New Roman"/>
          <w:szCs w:val="24"/>
        </w:rPr>
        <w:t>Και ταυτόχρονα</w:t>
      </w:r>
      <w:r>
        <w:rPr>
          <w:rFonts w:eastAsia="Times New Roman"/>
          <w:szCs w:val="24"/>
        </w:rPr>
        <w:t>,</w:t>
      </w:r>
      <w:r>
        <w:rPr>
          <w:rFonts w:eastAsia="Times New Roman"/>
          <w:szCs w:val="24"/>
        </w:rPr>
        <w:t xml:space="preserve"> πρέπει να οργανώσουμε με τολμηρό τρόπο, γιατί χρειάζεται πράγματι τόλμη, και όσο γίνεται με μεγαλύτερη συναίνεση, σύνεση και σχέδιο και χρησιμο</w:t>
      </w:r>
      <w:r>
        <w:rPr>
          <w:rFonts w:eastAsia="Times New Roman"/>
          <w:szCs w:val="24"/>
        </w:rPr>
        <w:t>ποιώντας όλους τους επιστήμονες της χώρας μας, πολύ σημαντικές τομές. Διότι το Μάτι είναι παντού. Υπάρχουν πολλά τέτοια επίφοβα μέρη</w:t>
      </w:r>
      <w:r>
        <w:rPr>
          <w:rFonts w:eastAsia="Times New Roman"/>
          <w:szCs w:val="24"/>
        </w:rPr>
        <w:t>,</w:t>
      </w:r>
      <w:r>
        <w:rPr>
          <w:rFonts w:eastAsia="Times New Roman"/>
          <w:szCs w:val="24"/>
        </w:rPr>
        <w:t xml:space="preserve"> διασκορπισμένα σε όλη τη χώρα μας και σε όλη την Ευρώπη και σε όλον τον κόσμο. Μην ξεχνιόμαστε. Πρέπει να είμαστε προσηλωμ</w:t>
      </w:r>
      <w:r>
        <w:rPr>
          <w:rFonts w:eastAsia="Times New Roman"/>
          <w:szCs w:val="24"/>
        </w:rPr>
        <w:t>ένοι</w:t>
      </w:r>
      <w:r>
        <w:rPr>
          <w:rFonts w:eastAsia="Times New Roman"/>
          <w:szCs w:val="24"/>
        </w:rPr>
        <w:t>,</w:t>
      </w:r>
      <w:r>
        <w:rPr>
          <w:rFonts w:eastAsia="Times New Roman"/>
          <w:szCs w:val="24"/>
        </w:rPr>
        <w:t xml:space="preserve"> κυρίως σε αυτό. </w:t>
      </w:r>
    </w:p>
    <w:p w14:paraId="23B83893" w14:textId="77777777" w:rsidR="00762968" w:rsidRDefault="006F10D4">
      <w:pPr>
        <w:spacing w:line="600" w:lineRule="auto"/>
        <w:ind w:firstLine="720"/>
        <w:jc w:val="both"/>
        <w:rPr>
          <w:rFonts w:eastAsia="Times New Roman"/>
          <w:szCs w:val="24"/>
        </w:rPr>
      </w:pPr>
      <w:r>
        <w:rPr>
          <w:rFonts w:eastAsia="Times New Roman"/>
          <w:szCs w:val="24"/>
        </w:rPr>
        <w:t>Βεβαίως και να αναζητήσουμε συγκεκριμένες ευθύνες, καμ</w:t>
      </w:r>
      <w:r>
        <w:rPr>
          <w:rFonts w:eastAsia="Times New Roman"/>
          <w:szCs w:val="24"/>
        </w:rPr>
        <w:t>μ</w:t>
      </w:r>
      <w:r>
        <w:rPr>
          <w:rFonts w:eastAsia="Times New Roman"/>
          <w:szCs w:val="24"/>
        </w:rPr>
        <w:t>ία αντίρρηση. Ήδη, υπάρχουν θεσμικοί τρόποι γι’ αυτό. Νομίζω θα ξεδιπλωθούν και κανένας δεν μπορεί να μείνει έξω από αυτό. Δεν υπάρχει κα</w:t>
      </w:r>
      <w:r>
        <w:rPr>
          <w:rFonts w:eastAsia="Times New Roman"/>
          <w:szCs w:val="24"/>
        </w:rPr>
        <w:t>μ</w:t>
      </w:r>
      <w:r>
        <w:rPr>
          <w:rFonts w:eastAsia="Times New Roman"/>
          <w:szCs w:val="24"/>
        </w:rPr>
        <w:t>μία περίπτωση ούτε έχουμε καμ</w:t>
      </w:r>
      <w:r>
        <w:rPr>
          <w:rFonts w:eastAsia="Times New Roman"/>
          <w:szCs w:val="24"/>
        </w:rPr>
        <w:t>μ</w:t>
      </w:r>
      <w:r>
        <w:rPr>
          <w:rFonts w:eastAsia="Times New Roman"/>
          <w:szCs w:val="24"/>
        </w:rPr>
        <w:t xml:space="preserve">ία τέτοια </w:t>
      </w:r>
      <w:r>
        <w:rPr>
          <w:rFonts w:eastAsia="Times New Roman"/>
          <w:szCs w:val="24"/>
        </w:rPr>
        <w:t xml:space="preserve">στάση.     </w:t>
      </w:r>
    </w:p>
    <w:p w14:paraId="23B83894" w14:textId="77777777" w:rsidR="00762968" w:rsidRDefault="006F10D4">
      <w:pPr>
        <w:spacing w:line="600" w:lineRule="auto"/>
        <w:ind w:firstLine="720"/>
        <w:jc w:val="both"/>
        <w:rPr>
          <w:rFonts w:eastAsia="Times New Roman"/>
          <w:szCs w:val="24"/>
        </w:rPr>
      </w:pPr>
      <w:r w:rsidRPr="009E4210">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Κύριε Μαντά, αν θέλετε ολοκληρώστε. </w:t>
      </w:r>
    </w:p>
    <w:p w14:paraId="23B83895" w14:textId="77777777" w:rsidR="00762968" w:rsidRDefault="006F10D4">
      <w:pPr>
        <w:spacing w:line="600" w:lineRule="auto"/>
        <w:ind w:firstLine="720"/>
        <w:jc w:val="both"/>
        <w:rPr>
          <w:rFonts w:eastAsia="Times New Roman"/>
          <w:szCs w:val="24"/>
        </w:rPr>
      </w:pPr>
      <w:r w:rsidRPr="00C2570F">
        <w:rPr>
          <w:rFonts w:eastAsia="Times New Roman"/>
          <w:b/>
          <w:szCs w:val="24"/>
        </w:rPr>
        <w:t>ΧΡΗΣΤΟΣ ΜΑΝΤΑΣ:</w:t>
      </w:r>
      <w:r>
        <w:rPr>
          <w:rFonts w:eastAsia="Times New Roman"/>
          <w:szCs w:val="24"/>
        </w:rPr>
        <w:t xml:space="preserve"> Τελειώνω αμέσως. </w:t>
      </w:r>
    </w:p>
    <w:p w14:paraId="23B83896" w14:textId="77777777" w:rsidR="00762968" w:rsidRDefault="006F10D4">
      <w:pPr>
        <w:spacing w:line="600" w:lineRule="auto"/>
        <w:ind w:firstLine="720"/>
        <w:jc w:val="both"/>
        <w:rPr>
          <w:rFonts w:eastAsia="Times New Roman"/>
          <w:szCs w:val="24"/>
        </w:rPr>
      </w:pPr>
      <w:r>
        <w:rPr>
          <w:rFonts w:eastAsia="Times New Roman"/>
          <w:szCs w:val="24"/>
        </w:rPr>
        <w:t xml:space="preserve">Δεν έχουμε τέτοια στάση. Ίσα ίσα, το αντίθετο. </w:t>
      </w:r>
    </w:p>
    <w:p w14:paraId="23B83897" w14:textId="77777777" w:rsidR="00762968" w:rsidRDefault="006F10D4">
      <w:pPr>
        <w:spacing w:line="600" w:lineRule="auto"/>
        <w:ind w:firstLine="720"/>
        <w:jc w:val="both"/>
        <w:rPr>
          <w:rFonts w:eastAsia="Times New Roman"/>
          <w:szCs w:val="24"/>
        </w:rPr>
      </w:pPr>
      <w:r>
        <w:rPr>
          <w:rFonts w:eastAsia="Times New Roman"/>
          <w:szCs w:val="24"/>
        </w:rPr>
        <w:t>Νομίζω ότι δεν πρέπει να χρησιμοποιήσουμε -το λέω όσο πιο μαλακά μπορώ- έναν τρόπο που χρησιμ</w:t>
      </w:r>
      <w:r>
        <w:rPr>
          <w:rFonts w:eastAsia="Times New Roman"/>
          <w:szCs w:val="24"/>
        </w:rPr>
        <w:t>οποιήθηκε από τον Βουλευτή Αττικής της Νέας Δημοκρατίας, τον κ. Βορίδη, ο οποίος θα έλεγα ότι ήταν πολύ γεμάτος από απειλές, καταλαβαίνετε τι τύπου, αλλά πολύ λίγο γεμάτος από μία θέληση</w:t>
      </w:r>
      <w:r>
        <w:rPr>
          <w:rFonts w:eastAsia="Times New Roman"/>
          <w:szCs w:val="24"/>
        </w:rPr>
        <w:t>,</w:t>
      </w:r>
      <w:r>
        <w:rPr>
          <w:rFonts w:eastAsia="Times New Roman"/>
          <w:szCs w:val="24"/>
        </w:rPr>
        <w:t xml:space="preserve"> που πρέπει να επιδείξουμε όλοι</w:t>
      </w:r>
      <w:r>
        <w:rPr>
          <w:rFonts w:eastAsia="Times New Roman"/>
          <w:szCs w:val="24"/>
        </w:rPr>
        <w:t>,</w:t>
      </w:r>
      <w:r>
        <w:rPr>
          <w:rFonts w:eastAsia="Times New Roman"/>
          <w:szCs w:val="24"/>
        </w:rPr>
        <w:t xml:space="preserve"> να αντιμετωπίσουμε τα προβλήματα, ξα</w:t>
      </w:r>
      <w:r>
        <w:rPr>
          <w:rFonts w:eastAsia="Times New Roman"/>
          <w:szCs w:val="24"/>
        </w:rPr>
        <w:t xml:space="preserve">ναλέω, αντιμετωπίζοντας τις ευθύνες, αλλά με κύριο θέμα την αντιμετώπιση των προβλημάτων.  </w:t>
      </w:r>
    </w:p>
    <w:p w14:paraId="23B83898" w14:textId="77777777" w:rsidR="00762968" w:rsidRDefault="006F10D4">
      <w:pPr>
        <w:spacing w:line="600" w:lineRule="auto"/>
        <w:ind w:firstLine="720"/>
        <w:jc w:val="both"/>
        <w:rPr>
          <w:rFonts w:eastAsia="Times New Roman"/>
          <w:szCs w:val="24"/>
        </w:rPr>
      </w:pPr>
      <w:r>
        <w:rPr>
          <w:rFonts w:eastAsia="Times New Roman"/>
          <w:szCs w:val="24"/>
        </w:rPr>
        <w:t>Αυτό έχουν ανάγκη και οι κάτοικοι της περιοχής, αυτό έχουμε ανάγκη όλοι μας και σε πολλά άλλα μέρη της χώρας. Διότι, πράγματι, έχουμε φτιάξει έναν κόσμο και μια χώρ</w:t>
      </w:r>
      <w:r>
        <w:rPr>
          <w:rFonts w:eastAsia="Times New Roman"/>
          <w:szCs w:val="24"/>
        </w:rPr>
        <w:t>α</w:t>
      </w:r>
      <w:r>
        <w:rPr>
          <w:rFonts w:eastAsia="Times New Roman"/>
          <w:szCs w:val="24"/>
        </w:rPr>
        <w:t>,</w:t>
      </w:r>
      <w:r>
        <w:rPr>
          <w:rFonts w:eastAsia="Times New Roman"/>
          <w:szCs w:val="24"/>
        </w:rPr>
        <w:t xml:space="preserve"> που έχει πολλά </w:t>
      </w:r>
      <w:r>
        <w:rPr>
          <w:rFonts w:eastAsia="Times New Roman"/>
          <w:szCs w:val="24"/>
        </w:rPr>
        <w:t xml:space="preserve">και δύσκολα </w:t>
      </w:r>
      <w:r>
        <w:rPr>
          <w:rFonts w:eastAsia="Times New Roman"/>
          <w:szCs w:val="24"/>
        </w:rPr>
        <w:t>προβλήματα</w:t>
      </w:r>
      <w:r>
        <w:rPr>
          <w:rFonts w:eastAsia="Times New Roman"/>
          <w:szCs w:val="24"/>
        </w:rPr>
        <w:t>.</w:t>
      </w:r>
      <w:r>
        <w:rPr>
          <w:rFonts w:eastAsia="Times New Roman"/>
          <w:szCs w:val="24"/>
        </w:rPr>
        <w:t xml:space="preserve">. Αυτή είναι η πραγματικότητα, αν θέλουμε να συζητήσουμε σοβαρά. </w:t>
      </w:r>
    </w:p>
    <w:p w14:paraId="23B83899" w14:textId="77777777" w:rsidR="00762968" w:rsidRDefault="006F10D4">
      <w:pPr>
        <w:spacing w:line="600" w:lineRule="auto"/>
        <w:ind w:firstLine="720"/>
        <w:jc w:val="both"/>
        <w:rPr>
          <w:rFonts w:eastAsia="Times New Roman"/>
          <w:szCs w:val="24"/>
        </w:rPr>
      </w:pPr>
      <w:r w:rsidRPr="009E4210">
        <w:rPr>
          <w:rFonts w:eastAsia="Times New Roman"/>
          <w:b/>
          <w:szCs w:val="24"/>
        </w:rPr>
        <w:t>ΠΡΟΕΔΡΕΥΩΝ (Μάριος Γεωργιάδης)</w:t>
      </w:r>
      <w:r>
        <w:rPr>
          <w:rFonts w:eastAsia="Times New Roman"/>
          <w:b/>
          <w:szCs w:val="24"/>
        </w:rPr>
        <w:t xml:space="preserve">: </w:t>
      </w:r>
      <w:r w:rsidRPr="00C2570F">
        <w:rPr>
          <w:rFonts w:eastAsia="Times New Roman"/>
          <w:szCs w:val="24"/>
        </w:rPr>
        <w:t xml:space="preserve">Ευχαριστούμε τον κ. Μαντά. </w:t>
      </w:r>
    </w:p>
    <w:p w14:paraId="23B8389A" w14:textId="77777777" w:rsidR="00762968" w:rsidRDefault="006F10D4">
      <w:pPr>
        <w:spacing w:line="600" w:lineRule="auto"/>
        <w:ind w:firstLine="720"/>
        <w:jc w:val="both"/>
        <w:rPr>
          <w:rFonts w:eastAsia="Times New Roman"/>
          <w:szCs w:val="24"/>
        </w:rPr>
      </w:pPr>
      <w:r>
        <w:rPr>
          <w:rFonts w:eastAsia="Times New Roman"/>
          <w:szCs w:val="24"/>
        </w:rPr>
        <w:t>Τον λόγο έχει η Υφυπουργός Οικονομικών</w:t>
      </w:r>
      <w:r>
        <w:rPr>
          <w:rFonts w:eastAsia="Times New Roman"/>
          <w:szCs w:val="24"/>
        </w:rPr>
        <w:t xml:space="preserve"> κ.</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για δέκα λεπτά.</w:t>
      </w:r>
    </w:p>
    <w:p w14:paraId="23B8389B" w14:textId="77777777" w:rsidR="00762968" w:rsidRDefault="006F10D4">
      <w:pPr>
        <w:spacing w:line="600" w:lineRule="auto"/>
        <w:ind w:firstLine="720"/>
        <w:jc w:val="both"/>
        <w:rPr>
          <w:rFonts w:eastAsia="Times New Roman"/>
          <w:szCs w:val="24"/>
        </w:rPr>
      </w:pPr>
      <w:r w:rsidRPr="009E4210">
        <w:rPr>
          <w:rFonts w:eastAsia="Times New Roman"/>
          <w:b/>
          <w:szCs w:val="24"/>
        </w:rPr>
        <w:t>ΑΙΚΑΤΕΡΙΝΗ ΠΑΠΑΝΑΤ</w:t>
      </w:r>
      <w:r w:rsidRPr="009E4210">
        <w:rPr>
          <w:rFonts w:eastAsia="Times New Roman"/>
          <w:b/>
          <w:szCs w:val="24"/>
        </w:rPr>
        <w:t xml:space="preserve">ΣΙΟΥ (Υφυπουργός Οικονομικών): </w:t>
      </w:r>
      <w:r>
        <w:rPr>
          <w:rFonts w:eastAsia="Times New Roman"/>
          <w:szCs w:val="24"/>
        </w:rPr>
        <w:t xml:space="preserve">Ευχαριστώ, κύριε Πρόεδρε. </w:t>
      </w:r>
    </w:p>
    <w:p w14:paraId="23B8389C" w14:textId="77777777" w:rsidR="00762968" w:rsidRDefault="006F10D4">
      <w:pPr>
        <w:spacing w:line="600" w:lineRule="auto"/>
        <w:ind w:firstLine="720"/>
        <w:jc w:val="both"/>
        <w:rPr>
          <w:rFonts w:eastAsia="Times New Roman"/>
          <w:szCs w:val="24"/>
        </w:rPr>
      </w:pPr>
      <w:r>
        <w:rPr>
          <w:rFonts w:eastAsia="Times New Roman"/>
          <w:szCs w:val="24"/>
        </w:rPr>
        <w:t>Κύριοι συνάδελφοι, είναι δύσκολο να βρει κανείς λόγια</w:t>
      </w:r>
      <w:r>
        <w:rPr>
          <w:rFonts w:eastAsia="Times New Roman"/>
          <w:szCs w:val="24"/>
        </w:rPr>
        <w:t>,</w:t>
      </w:r>
      <w:r>
        <w:rPr>
          <w:rFonts w:eastAsia="Times New Roman"/>
          <w:szCs w:val="24"/>
        </w:rPr>
        <w:t xml:space="preserve"> που να αντιστοιχίζονται με όσα έχουμε ζήσει τις τελευταίες μέρες. Δεκάδες άνθρωποι χάθηκαν. Αυτές τις στιγμές</w:t>
      </w:r>
      <w:r>
        <w:rPr>
          <w:rFonts w:eastAsia="Times New Roman"/>
          <w:szCs w:val="24"/>
        </w:rPr>
        <w:t>,</w:t>
      </w:r>
      <w:r>
        <w:rPr>
          <w:rFonts w:eastAsia="Times New Roman"/>
          <w:szCs w:val="24"/>
        </w:rPr>
        <w:t xml:space="preserve"> η σκέψη μας δεν μπορεί</w:t>
      </w:r>
      <w:r>
        <w:rPr>
          <w:rFonts w:eastAsia="Times New Roman"/>
          <w:szCs w:val="24"/>
        </w:rPr>
        <w:t>,</w:t>
      </w:r>
      <w:r>
        <w:rPr>
          <w:rFonts w:eastAsia="Times New Roman"/>
          <w:szCs w:val="24"/>
        </w:rPr>
        <w:t xml:space="preserve"> παρά να είναι στις οικογένειές τους, σε όλους αυτούς που δοκιμάστηκαν και συνεχίζουν να δοκιμάζονται. Θα ήθελα να εκφράσω και από την Αίθουσα της Γερουσίας τα ειλικρινή μου συλλυπητήρια στις οικογένειες των θυμάτων. </w:t>
      </w:r>
    </w:p>
    <w:p w14:paraId="23B8389D" w14:textId="77777777" w:rsidR="00762968" w:rsidRDefault="006F10D4">
      <w:pPr>
        <w:spacing w:line="600" w:lineRule="auto"/>
        <w:ind w:firstLine="720"/>
        <w:jc w:val="both"/>
        <w:rPr>
          <w:rFonts w:eastAsia="Times New Roman"/>
          <w:szCs w:val="24"/>
        </w:rPr>
      </w:pPr>
      <w:r>
        <w:rPr>
          <w:rFonts w:eastAsia="Times New Roman"/>
          <w:szCs w:val="24"/>
        </w:rPr>
        <w:t>Νομίζω, επίσης, ότι από αυτό το Βήμα α</w:t>
      </w:r>
      <w:r>
        <w:rPr>
          <w:rFonts w:eastAsia="Times New Roman"/>
          <w:szCs w:val="24"/>
        </w:rPr>
        <w:t xml:space="preserve">ξίζει να πούμε ένα μεγάλο ευχαριστώ σε όλους εκείνους που τις προηγούμενες μέρες ρίχτηκαν με κίνδυνο </w:t>
      </w:r>
      <w:r>
        <w:rPr>
          <w:rFonts w:eastAsia="Times New Roman"/>
          <w:szCs w:val="24"/>
        </w:rPr>
        <w:t xml:space="preserve">της ζωής </w:t>
      </w:r>
      <w:r>
        <w:rPr>
          <w:rFonts w:eastAsia="Times New Roman"/>
          <w:szCs w:val="24"/>
        </w:rPr>
        <w:t xml:space="preserve">τους στη μάχη της φωτιάς, στους πυροσβέστες, το Λιμενικό, το Στρατό, την Αστυνομία, το προσωπικό της Πολιτικής Προστασίας, τους </w:t>
      </w:r>
      <w:proofErr w:type="spellStart"/>
      <w:r>
        <w:rPr>
          <w:rFonts w:eastAsia="Times New Roman"/>
          <w:szCs w:val="24"/>
        </w:rPr>
        <w:t>διασώστες</w:t>
      </w:r>
      <w:proofErr w:type="spellEnd"/>
      <w:r>
        <w:rPr>
          <w:rFonts w:eastAsia="Times New Roman"/>
          <w:szCs w:val="24"/>
        </w:rPr>
        <w:t>, αλλά κα</w:t>
      </w:r>
      <w:r>
        <w:rPr>
          <w:rFonts w:eastAsia="Times New Roman"/>
          <w:szCs w:val="24"/>
        </w:rPr>
        <w:t>ι τους χιλιάδες εκείνους εθελοντές και εθελόντριες</w:t>
      </w:r>
      <w:r>
        <w:rPr>
          <w:rFonts w:eastAsia="Times New Roman"/>
          <w:szCs w:val="24"/>
        </w:rPr>
        <w:t>,</w:t>
      </w:r>
      <w:r>
        <w:rPr>
          <w:rFonts w:eastAsia="Times New Roman"/>
          <w:szCs w:val="24"/>
        </w:rPr>
        <w:t xml:space="preserve"> οι οποίοι έδειξαν, για ακόμη μία φορά, την τεράστια δύναμη</w:t>
      </w:r>
      <w:r>
        <w:rPr>
          <w:rFonts w:eastAsia="Times New Roman"/>
          <w:szCs w:val="24"/>
        </w:rPr>
        <w:t>,</w:t>
      </w:r>
      <w:r>
        <w:rPr>
          <w:rFonts w:eastAsia="Times New Roman"/>
          <w:szCs w:val="24"/>
        </w:rPr>
        <w:t xml:space="preserve"> που έχει</w:t>
      </w:r>
      <w:r>
        <w:rPr>
          <w:rFonts w:eastAsia="Times New Roman"/>
          <w:szCs w:val="24"/>
        </w:rPr>
        <w:t>,</w:t>
      </w:r>
      <w:r>
        <w:rPr>
          <w:rFonts w:eastAsia="Times New Roman"/>
          <w:szCs w:val="24"/>
        </w:rPr>
        <w:t xml:space="preserve"> σε αυτές τις στιγμές η αλληλεγγύη. </w:t>
      </w:r>
    </w:p>
    <w:p w14:paraId="23B8389E" w14:textId="77777777" w:rsidR="00762968" w:rsidRDefault="006F10D4">
      <w:pPr>
        <w:spacing w:line="600" w:lineRule="auto"/>
        <w:ind w:firstLine="720"/>
        <w:jc w:val="both"/>
        <w:rPr>
          <w:rFonts w:eastAsia="Times New Roman"/>
          <w:szCs w:val="24"/>
        </w:rPr>
      </w:pPr>
      <w:r>
        <w:rPr>
          <w:rFonts w:eastAsia="Times New Roman"/>
          <w:szCs w:val="24"/>
        </w:rPr>
        <w:t>Θα έρθει η στιγμή</w:t>
      </w:r>
      <w:r>
        <w:rPr>
          <w:rFonts w:eastAsia="Times New Roman"/>
          <w:szCs w:val="24"/>
        </w:rPr>
        <w:t>,</w:t>
      </w:r>
      <w:r>
        <w:rPr>
          <w:rFonts w:eastAsia="Times New Roman"/>
          <w:szCs w:val="24"/>
        </w:rPr>
        <w:t xml:space="preserve"> που θα συζητήσουμε, θα αναλύσουμε και τα υπόλοιπα. Εδώ θα είμαστε. </w:t>
      </w:r>
    </w:p>
    <w:p w14:paraId="23B8389F" w14:textId="77777777" w:rsidR="00762968" w:rsidRDefault="006F10D4">
      <w:pPr>
        <w:spacing w:line="600" w:lineRule="auto"/>
        <w:ind w:firstLine="720"/>
        <w:jc w:val="both"/>
        <w:rPr>
          <w:rFonts w:eastAsia="Times New Roman"/>
          <w:szCs w:val="24"/>
        </w:rPr>
      </w:pPr>
      <w:r>
        <w:rPr>
          <w:rFonts w:eastAsia="Times New Roman"/>
          <w:szCs w:val="24"/>
        </w:rPr>
        <w:t>Ας προχωρήσ</w:t>
      </w:r>
      <w:r>
        <w:rPr>
          <w:rFonts w:eastAsia="Times New Roman"/>
          <w:szCs w:val="24"/>
        </w:rPr>
        <w:t xml:space="preserve">ουμε τώρα στο σημερινό νομοσχέδιο. Η αντιμετώπιση του φαινομένου της νομιμοποίησης </w:t>
      </w:r>
      <w:r w:rsidRPr="00E51621">
        <w:rPr>
          <w:rFonts w:eastAsia="Times New Roman"/>
          <w:szCs w:val="24"/>
        </w:rPr>
        <w:t xml:space="preserve">εσόδων από παράνομες </w:t>
      </w:r>
      <w:r>
        <w:rPr>
          <w:rFonts w:eastAsia="Times New Roman"/>
          <w:szCs w:val="24"/>
        </w:rPr>
        <w:t xml:space="preserve">δραστηριότητες ιεραρχείται ψηλά στις προτεραιότητες αυτής της Κυβέρνησης. </w:t>
      </w:r>
    </w:p>
    <w:p w14:paraId="23B838A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Προς αυτήν την κατεύθυνση η Κυβέρνηση έχει ήδη κάνει βήματα. Για πρώτη φορά ε</w:t>
      </w:r>
      <w:r>
        <w:rPr>
          <w:rFonts w:eastAsia="Times New Roman" w:cs="Times New Roman"/>
          <w:szCs w:val="24"/>
        </w:rPr>
        <w:t xml:space="preserve">πί των ημερών </w:t>
      </w:r>
      <w:r>
        <w:rPr>
          <w:rFonts w:eastAsia="Times New Roman" w:cs="Times New Roman"/>
          <w:szCs w:val="24"/>
        </w:rPr>
        <w:t>μας,</w:t>
      </w:r>
      <w:r>
        <w:rPr>
          <w:rFonts w:eastAsia="Times New Roman" w:cs="Times New Roman"/>
          <w:szCs w:val="24"/>
        </w:rPr>
        <w:t xml:space="preserve"> ενεργοποιήθηκε ουσιαστικά η Επιτροπή Στρατηγικής, η οποία συνεδριάζει πλέον τακτικά, κινητοποιεί, ενημερώνει και συντονίζει τους εμπλεκόμενους φορείς. </w:t>
      </w:r>
    </w:p>
    <w:p w14:paraId="23B838A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Επίσης, βρισκόμαστε σε συνεχή συνεργασία με τη </w:t>
      </w:r>
      <w:r>
        <w:rPr>
          <w:rFonts w:eastAsia="Times New Roman" w:cs="Times New Roman"/>
          <w:szCs w:val="24"/>
          <w:lang w:val="en-US"/>
        </w:rPr>
        <w:t>FATF</w:t>
      </w:r>
      <w:r>
        <w:rPr>
          <w:rFonts w:eastAsia="Times New Roman" w:cs="Times New Roman"/>
          <w:szCs w:val="24"/>
        </w:rPr>
        <w:t>, τη Διεθνή Ομάδα Χρηματοοικονομικ</w:t>
      </w:r>
      <w:r>
        <w:rPr>
          <w:rFonts w:eastAsia="Times New Roman" w:cs="Times New Roman"/>
          <w:szCs w:val="24"/>
        </w:rPr>
        <w:t xml:space="preserve">ής Δράσης, για τη δράση ενάντια στο ξέπλυμα χρήματος στη χώρα μας. Η διαδικασία που βρίσκεται σε εξέλιξη έχει ορίζοντα ολοκλήρωσης τον Ιούνιο του 2019. Έχει ήδη αποσταλεί όλο το υλικό και μελετάται από την </w:t>
      </w:r>
      <w:r>
        <w:rPr>
          <w:rFonts w:eastAsia="Times New Roman" w:cs="Times New Roman"/>
          <w:szCs w:val="24"/>
          <w:lang w:val="en-US"/>
        </w:rPr>
        <w:t>FATF</w:t>
      </w:r>
      <w:r>
        <w:rPr>
          <w:rFonts w:eastAsia="Times New Roman" w:cs="Times New Roman"/>
          <w:szCs w:val="24"/>
        </w:rPr>
        <w:t xml:space="preserve">. </w:t>
      </w:r>
    </w:p>
    <w:p w14:paraId="23B838A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Επίσης, η Έκθεση Εθνικής Εκτίμησης Κινδύνου</w:t>
      </w:r>
      <w:r>
        <w:rPr>
          <w:rFonts w:eastAsia="Times New Roman" w:cs="Times New Roman"/>
          <w:szCs w:val="24"/>
        </w:rPr>
        <w:t xml:space="preserve"> για την αντιμετώπιση της νομιμοποίησης εσόδων από εγκληματικές δραστηριότητες έχει ήδη ολοκληρωθεί, έχει κατατεθεί στη </w:t>
      </w:r>
      <w:r>
        <w:rPr>
          <w:rFonts w:eastAsia="Times New Roman" w:cs="Times New Roman"/>
          <w:szCs w:val="24"/>
          <w:lang w:val="en-US"/>
        </w:rPr>
        <w:t>FATF</w:t>
      </w:r>
      <w:r>
        <w:rPr>
          <w:rFonts w:eastAsia="Times New Roman" w:cs="Times New Roman"/>
          <w:szCs w:val="24"/>
        </w:rPr>
        <w:t xml:space="preserve"> και στην παρούσα φάση εξετάζεται ο χρόνος και ο τρόπος δημοσιοποίησης.</w:t>
      </w:r>
    </w:p>
    <w:p w14:paraId="23B838A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Με το παρόν νομοσχέδιο</w:t>
      </w:r>
      <w:r>
        <w:rPr>
          <w:rFonts w:eastAsia="Times New Roman" w:cs="Times New Roman"/>
          <w:szCs w:val="24"/>
        </w:rPr>
        <w:t>,</w:t>
      </w:r>
      <w:r>
        <w:rPr>
          <w:rFonts w:eastAsia="Times New Roman" w:cs="Times New Roman"/>
          <w:szCs w:val="24"/>
        </w:rPr>
        <w:t xml:space="preserve"> ενσωματώνουμε στην ελληνική νομοθεσί</w:t>
      </w:r>
      <w:r>
        <w:rPr>
          <w:rFonts w:eastAsia="Times New Roman" w:cs="Times New Roman"/>
          <w:szCs w:val="24"/>
        </w:rPr>
        <w:t xml:space="preserve">α την </w:t>
      </w:r>
      <w:r>
        <w:rPr>
          <w:rFonts w:eastAsia="Times New Roman" w:cs="Times New Roman"/>
          <w:szCs w:val="24"/>
        </w:rPr>
        <w:t>ο</w:t>
      </w:r>
      <w:r>
        <w:rPr>
          <w:rFonts w:eastAsia="Times New Roman" w:cs="Times New Roman"/>
          <w:szCs w:val="24"/>
        </w:rPr>
        <w:t xml:space="preserve">δηγία 2015/849/ΕΕ και του Συμβουλίου της 20 Μαΐου 2015. Η </w:t>
      </w:r>
      <w:r>
        <w:rPr>
          <w:rFonts w:eastAsia="Times New Roman" w:cs="Times New Roman"/>
          <w:szCs w:val="24"/>
        </w:rPr>
        <w:t>ο</w:t>
      </w:r>
      <w:r>
        <w:rPr>
          <w:rFonts w:eastAsia="Times New Roman" w:cs="Times New Roman"/>
          <w:szCs w:val="24"/>
        </w:rPr>
        <w:t xml:space="preserve">δηγία έχει </w:t>
      </w:r>
      <w:r>
        <w:rPr>
          <w:rFonts w:eastAsia="Times New Roman" w:cs="Times New Roman"/>
          <w:szCs w:val="24"/>
        </w:rPr>
        <w:t>ως</w:t>
      </w:r>
      <w:r>
        <w:rPr>
          <w:rFonts w:eastAsia="Times New Roman" w:cs="Times New Roman"/>
          <w:szCs w:val="24"/>
        </w:rPr>
        <w:t xml:space="preserve"> κεντρικό στόχο την αποτροπή της χρησιμοποίησης του χρηματοπιστωτικού συστήματος για νομιμοποίηση εσόδων από παράνομες δραστηριότητες ή για τη χρηματοδότηση τρομοκρατικής δράσης</w:t>
      </w:r>
      <w:r>
        <w:rPr>
          <w:rFonts w:eastAsia="Times New Roman" w:cs="Times New Roman"/>
          <w:szCs w:val="24"/>
        </w:rPr>
        <w:t xml:space="preserve">. </w:t>
      </w:r>
    </w:p>
    <w:p w14:paraId="23B838A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Αυτό που επί της αρχής κάνει το παρόν νομοσχέδιο είναι ότι ενισχύει τους κανόνες διαφάνειας των εταιρικών δομών και θωρακίζει ακόμα περισσότερο το πλαίσιο ελέγχου φαινομένων παραβατικότητας. Ενισχύει, δηλαδή, τα μέτρα περιορισμού των ροών παράνομου χρήμ</w:t>
      </w:r>
      <w:r>
        <w:rPr>
          <w:rFonts w:eastAsia="Times New Roman" w:cs="Times New Roman"/>
          <w:szCs w:val="24"/>
        </w:rPr>
        <w:t>ατος, ροών χρήματος που σχετίζονται είτε με παράνομες δραστηριότητες είτε με χρηματοδότηση της τρομοκρατίας.</w:t>
      </w:r>
    </w:p>
    <w:p w14:paraId="23B838A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Ακόμη το νομοσχέδιο εμπλουτίζει τα μέσα για να συλλέγονται ακριβείς και </w:t>
      </w:r>
      <w:proofErr w:type="spellStart"/>
      <w:r>
        <w:rPr>
          <w:rFonts w:eastAsia="Times New Roman" w:cs="Times New Roman"/>
          <w:szCs w:val="24"/>
        </w:rPr>
        <w:t>επικαιροποιημένες</w:t>
      </w:r>
      <w:proofErr w:type="spellEnd"/>
      <w:r>
        <w:rPr>
          <w:rFonts w:eastAsia="Times New Roman" w:cs="Times New Roman"/>
          <w:szCs w:val="24"/>
        </w:rPr>
        <w:t xml:space="preserve"> πληροφορίες σχετικά με τον πραγματικό δικαιούχο μιας εται</w:t>
      </w:r>
      <w:r>
        <w:rPr>
          <w:rFonts w:eastAsia="Times New Roman" w:cs="Times New Roman"/>
          <w:szCs w:val="24"/>
        </w:rPr>
        <w:t xml:space="preserve">ρείας και να </w:t>
      </w:r>
      <w:proofErr w:type="spellStart"/>
      <w:r>
        <w:rPr>
          <w:rFonts w:eastAsia="Times New Roman" w:cs="Times New Roman"/>
          <w:szCs w:val="24"/>
        </w:rPr>
        <w:t>ταυτοποιούνται</w:t>
      </w:r>
      <w:proofErr w:type="spellEnd"/>
      <w:r>
        <w:rPr>
          <w:rFonts w:eastAsia="Times New Roman" w:cs="Times New Roman"/>
          <w:szCs w:val="24"/>
        </w:rPr>
        <w:t xml:space="preserve"> τα φυσικά πρόσωπα που κατ’ ουσία διαχειρίζονται νομικές οντότητες, κάτι που αποτελεί καθοριστικό παράγοντα για όσους κάνουν ξέπλυμα χρήματος, οι οποίοι συχνά αποκρύπτουν την ταυτότητά τους πίσω από μία εταιρική δομή. </w:t>
      </w:r>
    </w:p>
    <w:p w14:paraId="23B838A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Έτσι με </w:t>
      </w:r>
      <w:r>
        <w:rPr>
          <w:rFonts w:eastAsia="Times New Roman" w:cs="Times New Roman"/>
          <w:szCs w:val="24"/>
        </w:rPr>
        <w:t>τις διατάξεις του άρθρου 20 του νομοσχεδίου συστήνεται για πρώτη φορά το Ειδικό Μητρώο Πραγματικών Δικαιούχων στο οποίο θα καταχωρίζονται ακριβείς πληροφορίες σχετικά με τους πραγματικούς δικαιούχους των οντοτήτων και των εν γένει εταιρικών δομών που έχουν</w:t>
      </w:r>
      <w:r>
        <w:rPr>
          <w:rFonts w:eastAsia="Times New Roman" w:cs="Times New Roman"/>
          <w:szCs w:val="24"/>
        </w:rPr>
        <w:t xml:space="preserve"> έδρα την Ελλάδα.</w:t>
      </w:r>
    </w:p>
    <w:p w14:paraId="23B838A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Με τις νομοτεχνικές βελτιώσεις που κάνουμε εκτός από θέματα διατύπωσης και ερμηνείας εισάγουμε στοιχεία από τη νέα </w:t>
      </w:r>
      <w:r>
        <w:rPr>
          <w:rFonts w:eastAsia="Times New Roman" w:cs="Times New Roman"/>
          <w:szCs w:val="24"/>
        </w:rPr>
        <w:t>ο</w:t>
      </w:r>
      <w:r>
        <w:rPr>
          <w:rFonts w:eastAsia="Times New Roman" w:cs="Times New Roman"/>
          <w:szCs w:val="24"/>
        </w:rPr>
        <w:t xml:space="preserve">δηγία. Επομένως θα μπορούσαμε να πούμε ότι στο σημείο αυτό είμαστε αρκετά μπροστά. </w:t>
      </w:r>
    </w:p>
    <w:p w14:paraId="23B838A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Αναφορικά με ορισμένες ενστάσεις που δ</w:t>
      </w:r>
      <w:r>
        <w:rPr>
          <w:rFonts w:eastAsia="Times New Roman" w:cs="Times New Roman"/>
          <w:szCs w:val="24"/>
        </w:rPr>
        <w:t>ιατυπώθηκαν από τη μεριά της αντιπολίτευσης κατ</w:t>
      </w:r>
      <w:r>
        <w:rPr>
          <w:rFonts w:eastAsia="Times New Roman" w:cs="Times New Roman"/>
          <w:szCs w:val="24"/>
        </w:rPr>
        <w:t xml:space="preserve">’ </w:t>
      </w:r>
      <w:r>
        <w:rPr>
          <w:rFonts w:eastAsia="Times New Roman" w:cs="Times New Roman"/>
          <w:szCs w:val="24"/>
        </w:rPr>
        <w:t>αρχάς να πούμε ότι διατάξεις που αφορούν την οργανωτική διάρθρωση της αρχής για το ξέπλυμα προτάθηκαν από την ίδια την αρχή, η οποία γνωρίζει καλύτερα τις οργανωτικές της ανάγκες. Φυσικά, όπως έχουμε αναφέρε</w:t>
      </w:r>
      <w:r>
        <w:rPr>
          <w:rFonts w:eastAsia="Times New Roman" w:cs="Times New Roman"/>
          <w:szCs w:val="24"/>
        </w:rPr>
        <w:t xml:space="preserve">ι και στις </w:t>
      </w:r>
      <w:r>
        <w:rPr>
          <w:rFonts w:eastAsia="Times New Roman" w:cs="Times New Roman"/>
          <w:szCs w:val="24"/>
        </w:rPr>
        <w:t>ε</w:t>
      </w:r>
      <w:r>
        <w:rPr>
          <w:rFonts w:eastAsia="Times New Roman" w:cs="Times New Roman"/>
          <w:szCs w:val="24"/>
        </w:rPr>
        <w:t xml:space="preserve">πιτροπές, είμαστε πάντα ανοικτοί, εξετάζουμε τις προτάσεις βελτίωσης. Έτσι ενσωματώσαμε ορισμένες παρατηρήσεις που ακούστηκαν στις </w:t>
      </w:r>
      <w:r>
        <w:rPr>
          <w:rFonts w:eastAsia="Times New Roman" w:cs="Times New Roman"/>
          <w:szCs w:val="24"/>
        </w:rPr>
        <w:t>ε</w:t>
      </w:r>
      <w:r>
        <w:rPr>
          <w:rFonts w:eastAsia="Times New Roman" w:cs="Times New Roman"/>
          <w:szCs w:val="24"/>
        </w:rPr>
        <w:t>πιτροπές.</w:t>
      </w:r>
    </w:p>
    <w:p w14:paraId="23B838A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Θα ήθελα να διευκρινίσω τα εξής: Όσον αφορά το προσωπικό με τις ειδικές γνώσεις, η αρχή στελεχώνεται μ</w:t>
      </w:r>
      <w:r>
        <w:rPr>
          <w:rFonts w:eastAsia="Times New Roman" w:cs="Times New Roman"/>
          <w:szCs w:val="24"/>
        </w:rPr>
        <w:t>ε αποσπάσεις υπαλλήλων από διάφορες ελεγκτικές υπηρεσίες. Δεν είναι όλα αυτά τα άτομα καινούρ</w:t>
      </w:r>
      <w:r>
        <w:rPr>
          <w:rFonts w:eastAsia="Times New Roman" w:cs="Times New Roman"/>
          <w:szCs w:val="24"/>
        </w:rPr>
        <w:t>γ</w:t>
      </w:r>
      <w:r>
        <w:rPr>
          <w:rFonts w:eastAsia="Times New Roman" w:cs="Times New Roman"/>
          <w:szCs w:val="24"/>
        </w:rPr>
        <w:t xml:space="preserve">ιες προσλήψεις. Με τη συγκεκριμένη διάταξη παρέχεται η δυνατότητα τοποθέτησης στην αρχή υπαλλήλων που, λόγω του αντικειμένου τους στις υπηρεσίες που υπηρετούν, </w:t>
      </w:r>
      <w:r>
        <w:rPr>
          <w:rFonts w:eastAsia="Times New Roman" w:cs="Times New Roman"/>
          <w:szCs w:val="24"/>
        </w:rPr>
        <w:t>έχουν αποκτήσει εξειδικευμένες γνώσεις και εμπειρία, δηλαδή στοιχεία απαραίτητα για την αποτελεσματικότερη λειτουργία της αρχής.</w:t>
      </w:r>
    </w:p>
    <w:p w14:paraId="23B838A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Για τη διάταξη που αφορά τους επιστημονικούς συνεργάτες του </w:t>
      </w:r>
      <w:r>
        <w:rPr>
          <w:rFonts w:eastAsia="Times New Roman" w:cs="Times New Roman"/>
          <w:szCs w:val="24"/>
        </w:rPr>
        <w:t>π</w:t>
      </w:r>
      <w:r>
        <w:rPr>
          <w:rFonts w:eastAsia="Times New Roman" w:cs="Times New Roman"/>
          <w:szCs w:val="24"/>
        </w:rPr>
        <w:t>ροέδρου της αρχής εντάσσουμε ρητή διατύπωση για το θέμα της σύγκρο</w:t>
      </w:r>
      <w:r>
        <w:rPr>
          <w:rFonts w:eastAsia="Times New Roman" w:cs="Times New Roman"/>
          <w:szCs w:val="24"/>
        </w:rPr>
        <w:t>υσης συμφερόντων για λόγους σαφήνειας. Αποδεχόμαστε και αυτήν την παρατήρηση, η οποία έγινε από την αντιπολίτευση.</w:t>
      </w:r>
    </w:p>
    <w:p w14:paraId="23B838A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Θα ήθελα εδώ να αναφέρω μία παρατήρηση που έχει γίνει στην </w:t>
      </w:r>
      <w:r>
        <w:rPr>
          <w:rFonts w:eastAsia="Times New Roman" w:cs="Times New Roman"/>
          <w:szCs w:val="24"/>
        </w:rPr>
        <w:t>ε</w:t>
      </w:r>
      <w:r>
        <w:rPr>
          <w:rFonts w:eastAsia="Times New Roman" w:cs="Times New Roman"/>
          <w:szCs w:val="24"/>
        </w:rPr>
        <w:t>πιτροπή σχετικά με τις ανώνυμες εταιρείες επενδύσεων σε ακίνητη περιουσία και την</w:t>
      </w:r>
      <w:r>
        <w:rPr>
          <w:rFonts w:eastAsia="Times New Roman" w:cs="Times New Roman"/>
          <w:szCs w:val="24"/>
        </w:rPr>
        <w:t xml:space="preserve"> άποψη ότι δεν πρέπει να εντάσσονται στα υπόχρεα πρόσωπα. </w:t>
      </w:r>
    </w:p>
    <w:p w14:paraId="23B838A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Να πούμε ότι προβλέπεται η δυνατότητα των αρμόδιων αρχών να καθορίζουν τις λεπτομέρειες εφαρμογής των επιμέρους υποχρεώσεων, ακόμα και να διαφοροποιούν τις υποχρεώσεις που προβλέπονται στον παρόντα</w:t>
      </w:r>
      <w:r>
        <w:rPr>
          <w:rFonts w:eastAsia="Times New Roman" w:cs="Times New Roman"/>
          <w:szCs w:val="24"/>
        </w:rPr>
        <w:t xml:space="preserve"> νόμο για τα υπόχρεα πρόσωπα αφού ληφθεί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η οικονομική επιφάνεια αυτών, η φύση των επαγγελματικών τους δραστηριοτήτων, ο βαθμός κινδύνου που ενέχουν αυτές, οι δραστηριότητες και οι συναλλαγές, το νομικό πλαίσιο που διέπει τις επαγγελματικές δραστηρ</w:t>
      </w:r>
      <w:r>
        <w:rPr>
          <w:rFonts w:eastAsia="Times New Roman" w:cs="Times New Roman"/>
          <w:szCs w:val="24"/>
        </w:rPr>
        <w:t>ιότητές τους και η τυχόν αντικειμενική αδυναμία εφαρμογής συγκεκριμένων μέτρων από ορισμένες κατηγορίες υπόχρεων προσώπων.</w:t>
      </w:r>
    </w:p>
    <w:p w14:paraId="23B838AD"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Επομένως, κρίνουμε ότι στην παρούσα φάση δεν θα πρέπει να περιορίσουμε το πεδίο εφαρμογής του νόμου. Λύσεις μπορούν να δοθούν από τις</w:t>
      </w:r>
      <w:r>
        <w:rPr>
          <w:rFonts w:eastAsia="Times New Roman" w:cs="Times New Roman"/>
          <w:szCs w:val="24"/>
        </w:rPr>
        <w:t xml:space="preserve"> αρμόδιες αρχές και σε περίπτωση που ανακύψουν ζητήματα εφαρμογής, θα είμαστε έτοιμοι να τα επαναξιολογήσουμε. </w:t>
      </w:r>
    </w:p>
    <w:p w14:paraId="23B838AE"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Σχετικά με τις εταιρείες διαχείρισης δανείων, σημειώνουμε ότι ήδη με τον νόμο που τις θεσμοθέτησε το 2015, προβλέφθηκε η ένταξή τους στα υπόχρεα</w:t>
      </w:r>
      <w:r>
        <w:rPr>
          <w:rFonts w:eastAsia="Times New Roman" w:cs="Times New Roman"/>
          <w:szCs w:val="24"/>
        </w:rPr>
        <w:t xml:space="preserve"> πρόσωπα. Για τις </w:t>
      </w:r>
      <w:proofErr w:type="spellStart"/>
      <w:r>
        <w:rPr>
          <w:rFonts w:eastAsia="Times New Roman" w:cs="Times New Roman"/>
          <w:szCs w:val="24"/>
        </w:rPr>
        <w:t>στοιχηματικές</w:t>
      </w:r>
      <w:proofErr w:type="spellEnd"/>
      <w:r>
        <w:rPr>
          <w:rFonts w:eastAsia="Times New Roman" w:cs="Times New Roman"/>
          <w:szCs w:val="24"/>
        </w:rPr>
        <w:t xml:space="preserve"> εταιρείες του διαδικτύου ακούστηκε ότι εξαιρούνται από τον νόμο. Δεν εξαιρούνται. Αν δείτε την </w:t>
      </w:r>
      <w:r w:rsidRPr="0085046C">
        <w:rPr>
          <w:rFonts w:eastAsia="Times New Roman" w:cs="Times New Roman"/>
          <w:szCs w:val="24"/>
        </w:rPr>
        <w:t>περίπτωση Β του άρθρου</w:t>
      </w:r>
      <w:r>
        <w:rPr>
          <w:rFonts w:eastAsia="Times New Roman" w:cs="Times New Roman"/>
          <w:szCs w:val="24"/>
        </w:rPr>
        <w:t xml:space="preserve"> 5 αναφέρονται σαν υπόχρεα πρόσωπα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φορείς του δημοσίου ή του ιδιωτικού τομέα, που διοργανώνουν ή και διεξ</w:t>
      </w:r>
      <w:r>
        <w:rPr>
          <w:rFonts w:eastAsia="Times New Roman" w:cs="Times New Roman"/>
          <w:szCs w:val="24"/>
        </w:rPr>
        <w:t xml:space="preserve">άγουν τυχερά παίγνια, και πρακτορεία που σχετίζονται με τις δραστηριότητες αυτές. </w:t>
      </w:r>
    </w:p>
    <w:p w14:paraId="23B838AF"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Για τη δυνατότητα της Επιτροπής Εποπτείας και Ελέγχου Παιγνίων να εξαιρεί ορισμένα παιχνίδια από το πεδίο εφαρμογής αυτού του νόμου, όπως ξέρετε, δίνεται δικαίωμα σε όλες τι</w:t>
      </w:r>
      <w:r>
        <w:rPr>
          <w:rFonts w:eastAsia="Times New Roman" w:cs="Times New Roman"/>
          <w:szCs w:val="24"/>
        </w:rPr>
        <w:t>ς αρμόδιες αρχές και όχι μόνο στην ΕΕΕΠ, κατόπιν αξιολόγησης κινδύνου να διαφοροποιούν τις υποχρεώσεις, που προβλέπονται στον παρόντα νόμο, για τα υπόχρεα πρόσωπα που εποπτεύουν.  Ως εκ τούτου, δεν τίθεται κάποιο ζήτημα. Στα δε τυχερά παιχνίδια, η όποια εξ</w:t>
      </w:r>
      <w:r>
        <w:rPr>
          <w:rFonts w:eastAsia="Times New Roman" w:cs="Times New Roman"/>
          <w:szCs w:val="24"/>
        </w:rPr>
        <w:t xml:space="preserve">αίρεση ή αλλαγή περνάει από την διαδικασία έγκρισης της Ευρωπαϊκής Επιτροπής, οπότε η δυνατότητα που προβλέπεται από την ίδια την </w:t>
      </w:r>
      <w:r>
        <w:rPr>
          <w:rFonts w:eastAsia="Times New Roman" w:cs="Times New Roman"/>
          <w:szCs w:val="24"/>
        </w:rPr>
        <w:t>ο</w:t>
      </w:r>
      <w:r>
        <w:rPr>
          <w:rFonts w:eastAsia="Times New Roman" w:cs="Times New Roman"/>
          <w:szCs w:val="24"/>
        </w:rPr>
        <w:t xml:space="preserve">δηγία αφορά παίγνια χαμηλού ρίσκου, όπως ανέφερε και στην </w:t>
      </w:r>
      <w:r>
        <w:rPr>
          <w:rFonts w:eastAsia="Times New Roman" w:cs="Times New Roman"/>
          <w:szCs w:val="24"/>
        </w:rPr>
        <w:t>ε</w:t>
      </w:r>
      <w:r>
        <w:rPr>
          <w:rFonts w:eastAsia="Times New Roman" w:cs="Times New Roman"/>
          <w:szCs w:val="24"/>
        </w:rPr>
        <w:t xml:space="preserve">πιτροπή. </w:t>
      </w:r>
    </w:p>
    <w:p w14:paraId="23B838B0"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Επιτρέψτε μου σε αυτό το σημείο να αναφερθώ και σε μερικ</w:t>
      </w:r>
      <w:r>
        <w:rPr>
          <w:rFonts w:eastAsia="Times New Roman" w:cs="Times New Roman"/>
          <w:szCs w:val="24"/>
        </w:rPr>
        <w:t xml:space="preserve">ά άλλα θέματα, που αναφέρθηκαν στο Τμήμα σήμερα. Αναφορικά με τη λίστα </w:t>
      </w:r>
      <w:proofErr w:type="spellStart"/>
      <w:r>
        <w:rPr>
          <w:rFonts w:eastAsia="Times New Roman" w:cs="Times New Roman"/>
          <w:szCs w:val="24"/>
        </w:rPr>
        <w:t>Λαγκάρντ</w:t>
      </w:r>
      <w:proofErr w:type="spellEnd"/>
      <w:r>
        <w:rPr>
          <w:rFonts w:eastAsia="Times New Roman" w:cs="Times New Roman"/>
          <w:szCs w:val="24"/>
        </w:rPr>
        <w:t xml:space="preserve">: Να δούμε λίγο το ιστορικό της. Παραδόθηκε στην ελληνική </w:t>
      </w:r>
      <w:r>
        <w:rPr>
          <w:rFonts w:eastAsia="Times New Roman" w:cs="Times New Roman"/>
          <w:szCs w:val="24"/>
        </w:rPr>
        <w:t>κ</w:t>
      </w:r>
      <w:r>
        <w:rPr>
          <w:rFonts w:eastAsia="Times New Roman" w:cs="Times New Roman"/>
          <w:szCs w:val="24"/>
        </w:rPr>
        <w:t>υβέρνηση το 2011. Ο έλεγχος και η αξιοποίησή της ξεκίνησε το 2012. Ως το 2014 είχε ξεκινήσει από τις Αρχές Φορολογικής</w:t>
      </w:r>
      <w:r>
        <w:rPr>
          <w:rFonts w:eastAsia="Times New Roman" w:cs="Times New Roman"/>
          <w:szCs w:val="24"/>
        </w:rPr>
        <w:t xml:space="preserve"> Διοίκησης έλεγχος για </w:t>
      </w:r>
      <w:proofErr w:type="spellStart"/>
      <w:r>
        <w:rPr>
          <w:rFonts w:eastAsia="Times New Roman" w:cs="Times New Roman"/>
          <w:szCs w:val="24"/>
        </w:rPr>
        <w:t>εκατό</w:t>
      </w:r>
      <w:r>
        <w:rPr>
          <w:rFonts w:eastAsia="Times New Roman" w:cs="Times New Roman"/>
          <w:szCs w:val="24"/>
        </w:rPr>
        <w:t>ν</w:t>
      </w:r>
      <w:proofErr w:type="spellEnd"/>
      <w:r>
        <w:rPr>
          <w:rFonts w:eastAsia="Times New Roman" w:cs="Times New Roman"/>
          <w:szCs w:val="24"/>
        </w:rPr>
        <w:t xml:space="preserve"> πενήντα μία υποθέσεις και είχαν ολοκληρωθεί μόλις τριάντα οκτώ. </w:t>
      </w:r>
    </w:p>
    <w:p w14:paraId="23B838B1"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 xml:space="preserve">Από το 2015 και μετά θα ήθελα να πω ότι κάτι κάναμε παραπάνω εμείς. Ξεκίνησε από τη φορολογική διοίκηση ο έλεγχος επιπλέον πεντακοσίων σαράντα υποθέσεων, ενώ οι </w:t>
      </w:r>
      <w:r>
        <w:rPr>
          <w:rFonts w:eastAsia="Times New Roman" w:cs="Times New Roman"/>
          <w:szCs w:val="24"/>
        </w:rPr>
        <w:t xml:space="preserve">ολοκληρωμένες από το 2000 μέχρι σήμερα υποθέσεις ανέρχονται σε πεντακόσιες μία. Το ποσό που έχει βεβαιωθεί; Να το δούμε λίγο και αυτό. Έως το 2014 ήταν 23,5 εκατομμύρια ευρώ. Μέχρι σήμερα είναι περίπου 300 εκατομμύρια ευρώ. </w:t>
      </w:r>
    </w:p>
    <w:p w14:paraId="23B838B2"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Υπάρχουν οι πρόσφατες αποφάσεις</w:t>
      </w:r>
      <w:r>
        <w:rPr>
          <w:rFonts w:eastAsia="Times New Roman" w:cs="Times New Roman"/>
          <w:szCs w:val="24"/>
        </w:rPr>
        <w:t xml:space="preserve"> του Συμβουλίου της Επικρατείας, που θα οδηγήσουν πράγματι σε παραγραφή κάποιων φορολογικών χρήσεων, όχι σε παραγραφή των υποθέσεων. Αυτό πρέπει να το τονίσουμε, γιατί θα παραμείνει ανοικτός ο έλεγχος των ίδιων ΑΦΜ για τις πιο πρόσφατες χρήσεις. Θα συνεχίσ</w:t>
      </w:r>
      <w:r>
        <w:rPr>
          <w:rFonts w:eastAsia="Times New Roman" w:cs="Times New Roman"/>
          <w:szCs w:val="24"/>
        </w:rPr>
        <w:t xml:space="preserve">ει ο έλεγχος, δεν θα πάει στην καλένδες. </w:t>
      </w:r>
    </w:p>
    <w:p w14:paraId="23B838B3"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τώρα τη </w:t>
      </w:r>
      <w:r w:rsidRPr="004B1B36">
        <w:rPr>
          <w:rFonts w:eastAsia="Times New Roman" w:cs="Times New Roman"/>
          <w:szCs w:val="24"/>
        </w:rPr>
        <w:t xml:space="preserve">λίστα </w:t>
      </w:r>
      <w:proofErr w:type="spellStart"/>
      <w:r w:rsidRPr="004B1B36">
        <w:rPr>
          <w:rFonts w:eastAsia="Times New Roman" w:cs="Times New Roman"/>
          <w:szCs w:val="24"/>
        </w:rPr>
        <w:t>Μπόργιανς</w:t>
      </w:r>
      <w:proofErr w:type="spellEnd"/>
      <w:r>
        <w:rPr>
          <w:rFonts w:eastAsia="Times New Roman" w:cs="Times New Roman"/>
          <w:szCs w:val="24"/>
        </w:rPr>
        <w:t>. Αποτέλεσε πολιτική πρωτοβουλία η απόκτησή της και η ταυτόχρονη προώθησή της στις εισαγγελικές αρχές, προκειμένου να μη χαθεί καθόλου χρόνος. Παραδόθηκε από την αρχή στην Ανεξάρτητη</w:t>
      </w:r>
      <w:r>
        <w:rPr>
          <w:rFonts w:eastAsia="Times New Roman" w:cs="Times New Roman"/>
          <w:szCs w:val="24"/>
        </w:rPr>
        <w:t xml:space="preserve"> Αρχή Δημοσίων Εσόδων. Δεν την κρατήσαμε σε κανένα συρτάρι, τη δώσαμε αμέσως. Η Ανεξάρτητη Αρχή Δημοσίων Εσόδων την επεξεργάστηκε για την ταυτοποίηση των ΑΦΜ και την προώθησε προς έλεγχο στις αρμόδιες υπηρεσίες. Έχει ήδη ξεκινήσει έλεγχος για περίπου τριακ</w:t>
      </w:r>
      <w:r>
        <w:rPr>
          <w:rFonts w:eastAsia="Times New Roman" w:cs="Times New Roman"/>
          <w:szCs w:val="24"/>
        </w:rPr>
        <w:t xml:space="preserve">όσια ΑΦΜ μαζί με τα </w:t>
      </w:r>
      <w:proofErr w:type="spellStart"/>
      <w:r>
        <w:rPr>
          <w:rFonts w:eastAsia="Times New Roman" w:cs="Times New Roman"/>
          <w:szCs w:val="24"/>
        </w:rPr>
        <w:t>συσχετιζόμενα</w:t>
      </w:r>
      <w:proofErr w:type="spellEnd"/>
      <w:r>
        <w:rPr>
          <w:rFonts w:eastAsia="Times New Roman" w:cs="Times New Roman"/>
          <w:szCs w:val="24"/>
        </w:rPr>
        <w:t xml:space="preserve"> και έχει ήδη ολοκληρωθεί αντίστοιχα ο έλεγχος σε εκατό εξήντα τέσσερις υποθέσεις με σύνολο βεβαιωθέντων ποσών που υπερβαίνουν τα 115 εκατομμύρια ευρώ. </w:t>
      </w:r>
    </w:p>
    <w:p w14:paraId="23B838B4"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τώρα την λίστα εμβασμάτων. Ο έλεγχος έχει ξεκινήσει για πάνω </w:t>
      </w:r>
      <w:r>
        <w:rPr>
          <w:rFonts w:eastAsia="Times New Roman" w:cs="Times New Roman"/>
          <w:szCs w:val="24"/>
        </w:rPr>
        <w:t xml:space="preserve">από δύο χιλιάδες υποθέσεις και έχει ολοκληρωθεί για περίπου χίλιες τετρακόσιες, για τις οποίες έχει προκύψει βεβαίωση ποσού που υπερβαίνει τα 480 εκατομμύρια ευρώ. </w:t>
      </w:r>
    </w:p>
    <w:p w14:paraId="23B838B5"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Θα ήθελα εδώ να πω ότι όλες οι λίστες, όπως και η λίστα εμβασμάτων, ελέγχονται από την ΑΑΔΕ</w:t>
      </w:r>
      <w:r>
        <w:rPr>
          <w:rFonts w:eastAsia="Times New Roman" w:cs="Times New Roman"/>
          <w:szCs w:val="24"/>
        </w:rPr>
        <w:t xml:space="preserve"> και ακολουθείται η διαδικασία </w:t>
      </w:r>
      <w:proofErr w:type="spellStart"/>
      <w:r>
        <w:rPr>
          <w:rFonts w:eastAsia="Times New Roman" w:cs="Times New Roman"/>
          <w:szCs w:val="24"/>
        </w:rPr>
        <w:t>προτεραιοποίησης</w:t>
      </w:r>
      <w:proofErr w:type="spellEnd"/>
      <w:r>
        <w:rPr>
          <w:rFonts w:eastAsia="Times New Roman" w:cs="Times New Roman"/>
          <w:szCs w:val="24"/>
        </w:rPr>
        <w:t xml:space="preserve">, σύμφωνα με τα οριζόμενα στον Κώδικα Φορολογικής Διαδικασίας. Τι κάναμε πιο πριν να έχουμε αυτό το εργαλείο στα χέρια μας; Αν είχαμε υποθέσεις, φτάναμε στο τέλος και δεν είχαμε αποτέλεσμα. Με την </w:t>
      </w:r>
      <w:proofErr w:type="spellStart"/>
      <w:r>
        <w:rPr>
          <w:rFonts w:eastAsia="Times New Roman" w:cs="Times New Roman"/>
          <w:szCs w:val="24"/>
        </w:rPr>
        <w:t>προτεραιοποί</w:t>
      </w:r>
      <w:r>
        <w:rPr>
          <w:rFonts w:eastAsia="Times New Roman" w:cs="Times New Roman"/>
          <w:szCs w:val="24"/>
        </w:rPr>
        <w:t>ηση</w:t>
      </w:r>
      <w:proofErr w:type="spellEnd"/>
      <w:r>
        <w:rPr>
          <w:rFonts w:eastAsia="Times New Roman" w:cs="Times New Roman"/>
          <w:szCs w:val="24"/>
        </w:rPr>
        <w:t xml:space="preserve"> έχουμε πολύ καλύτερα αποτελέσματα. </w:t>
      </w:r>
    </w:p>
    <w:p w14:paraId="23B838B6" w14:textId="77777777" w:rsidR="00762968" w:rsidRDefault="006F10D4">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τώρα λίγο τι γίνεται και με τα καύσιμα. Αναφορικά με την καταπολέμηση της λαθρεμπορίας καυσίμων δεν αρνούμαστε ότι έχουν υπάρξει κάποιες καθυστερήσεις στην υλοποίηση των διαδικασιών. Παρά ταύτα -υπάρχει μια </w:t>
      </w:r>
      <w:r>
        <w:rPr>
          <w:rFonts w:eastAsia="Times New Roman" w:cs="Times New Roman"/>
          <w:szCs w:val="24"/>
        </w:rPr>
        <w:t>ομάδα εργασίας με πάρα πολλά άτομα που προχωράει στις διαδικασίες από τα συναρμόδια Υπουργεία, γιατί είναι πολλά τα Υπουργεία, δεν είναι μόνο το Υπουργείο Οικονομικών- αποτελεί πραγματικότητα ότι έχουμε προβεί στον εμπλουτισμό της δευτερογενούς νομοθεσίας,</w:t>
      </w:r>
      <w:r>
        <w:rPr>
          <w:rFonts w:eastAsia="Times New Roman" w:cs="Times New Roman"/>
          <w:szCs w:val="24"/>
        </w:rPr>
        <w:t xml:space="preserve"> προκειμένου να υλοποιηθούν πολλές κομβικής σημασίας κινήσεις. </w:t>
      </w:r>
    </w:p>
    <w:p w14:paraId="23B838B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Βρισκόμαστε στο τελικό στάδιο ολοκλήρωσης σημαντικών δράσεων, όπως η </w:t>
      </w:r>
      <w:proofErr w:type="spellStart"/>
      <w:r>
        <w:rPr>
          <w:rFonts w:eastAsia="Times New Roman" w:cs="Times New Roman"/>
          <w:szCs w:val="24"/>
        </w:rPr>
        <w:t>ιχνηθέτηση</w:t>
      </w:r>
      <w:proofErr w:type="spellEnd"/>
      <w:r>
        <w:rPr>
          <w:rFonts w:eastAsia="Times New Roman" w:cs="Times New Roman"/>
          <w:szCs w:val="24"/>
        </w:rPr>
        <w:t xml:space="preserve"> των υγρών καυσίμων, η τοποθέτηση ηλεκτρονικών συστημάτων σε πλωτά και χερσαία μεταφορικά μέσα καυσίμων, η εγκατά</w:t>
      </w:r>
      <w:r>
        <w:rPr>
          <w:rFonts w:eastAsia="Times New Roman" w:cs="Times New Roman"/>
          <w:szCs w:val="24"/>
        </w:rPr>
        <w:t>σταση συστημάτων εισροών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εκροών σε κάθε στάδιο της εφοδιαστικής αλυσίδας και η αυτόματη επεξεργασία των σχετικών αποτελεσμάτων. </w:t>
      </w:r>
    </w:p>
    <w:p w14:paraId="23B838B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Θα αναφερθώ λίγο και στους ελέγχους του ΚΕΔΑΚ παρ</w:t>
      </w:r>
      <w:r>
        <w:rPr>
          <w:rFonts w:eastAsia="Times New Roman" w:cs="Times New Roman"/>
          <w:szCs w:val="24"/>
        </w:rPr>
        <w:t xml:space="preserve">’ </w:t>
      </w:r>
      <w:r>
        <w:rPr>
          <w:rFonts w:eastAsia="Times New Roman" w:cs="Times New Roman"/>
          <w:szCs w:val="24"/>
        </w:rPr>
        <w:t>όλο που δεν είναι αρμοδιότητα του δικού μας Υπουργείου, αλλά του Υπουργείο</w:t>
      </w:r>
      <w:r>
        <w:rPr>
          <w:rFonts w:eastAsia="Times New Roman" w:cs="Times New Roman"/>
          <w:szCs w:val="24"/>
        </w:rPr>
        <w:t>υ Περιβάλλοντος και Ενέργειας, από το οποίο έχουμε ενημερωθεί ότι το πρόβλημα στο οποίο αναφερθήκατε οφείλεται σε έλλειψη κονδυλίων για την υπερωριακή εργασία των αρμοδίων υπαλλήλων και επ</w:t>
      </w:r>
      <w:r w:rsidRPr="0068324C">
        <w:rPr>
          <w:rFonts w:eastAsia="Times New Roman" w:cs="Times New Roman"/>
          <w:szCs w:val="24"/>
        </w:rPr>
        <w:t xml:space="preserve">’ </w:t>
      </w:r>
      <w:proofErr w:type="spellStart"/>
      <w:r>
        <w:rPr>
          <w:rFonts w:eastAsia="Times New Roman" w:cs="Times New Roman"/>
          <w:szCs w:val="24"/>
        </w:rPr>
        <w:t>ουδενί</w:t>
      </w:r>
      <w:proofErr w:type="spellEnd"/>
      <w:r>
        <w:rPr>
          <w:rFonts w:eastAsia="Times New Roman" w:cs="Times New Roman"/>
          <w:szCs w:val="24"/>
        </w:rPr>
        <w:t xml:space="preserve"> δεν καταδεικνύει ελλιπή στρατηγικό σχεδιασμό και απουσία πο</w:t>
      </w:r>
      <w:r>
        <w:rPr>
          <w:rFonts w:eastAsia="Times New Roman" w:cs="Times New Roman"/>
          <w:szCs w:val="24"/>
        </w:rPr>
        <w:t xml:space="preserve">λιτικής βούλησης. </w:t>
      </w:r>
    </w:p>
    <w:p w14:paraId="23B838B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Το ζήτημα νομίζω ότι πλέον με κάποια τροπολογία που ήρθε το προηγούμενο διάστημα, έχει ήδη διευθετηθεί, προκειμένου και το συγκεκριμένο σώμα να προχωρήσει στην εντατικοποίηση των σχετικών ελέγχων, μαζί με τις υπηρεσίες και του δικού μας </w:t>
      </w:r>
      <w:r>
        <w:rPr>
          <w:rFonts w:eastAsia="Times New Roman" w:cs="Times New Roman"/>
          <w:szCs w:val="24"/>
        </w:rPr>
        <w:t>Υπουργείου, της Ανεξάρτητης Αρχής Δημοσίων Εσόδων, αλλά και τα υπόλοιπα ελεγκτικά σώματα και τις αρχές, όπως είναι το Λιμενικό, η Οικονομική Αστυνομία και οι υπηρεσίες στο Υπουργείο Οικονομίας και Ανάπτυξης.</w:t>
      </w:r>
    </w:p>
    <w:p w14:paraId="23B838B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Θα ήθελα, επίσης, εδώ –επειδή αναφέρθηκαν λίγο </w:t>
      </w:r>
      <w:r>
        <w:rPr>
          <w:rFonts w:eastAsia="Times New Roman" w:cs="Times New Roman"/>
          <w:szCs w:val="24"/>
        </w:rPr>
        <w:t>και τα καπνικά- να πω το εξής. Εδώ έχουμε κάποια νούμερα από το 2013, τα βεβαιωμένα έσοδα από τους εισροές των καπνικών. Το 2013 είχαμε 62.872.000, το 2014 είχαμε 116.080.000, το 2015 είχαμε 167.436.000, το 2016 είχαμε 377.841.000, το 2017 είχαμε 592.097.0</w:t>
      </w:r>
      <w:r>
        <w:rPr>
          <w:rFonts w:eastAsia="Times New Roman" w:cs="Times New Roman"/>
          <w:szCs w:val="24"/>
        </w:rPr>
        <w:t>00. Νομίζω ότι τα βεβαιωμένα ποσά είναι αρκετά σημαντικά, όσον αφορά τα καπνικά.</w:t>
      </w:r>
    </w:p>
    <w:p w14:paraId="23B838B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Κλείνοντας, θα ήθελα να πω ότι και με την τροπολογία που καταθέσαμε που αφορά τους υπαλλήλους του Υπουργείου Οικονομικών και της ΑΑΔΕ, δημιουργούμε και το κατάλληλο δίχτυ προσ</w:t>
      </w:r>
      <w:r>
        <w:rPr>
          <w:rFonts w:eastAsia="Times New Roman" w:cs="Times New Roman"/>
          <w:szCs w:val="24"/>
        </w:rPr>
        <w:t xml:space="preserve">τασίας, ώστε οι ελεγκτές του Υπουργείου Οικονομικών και της φορολογικής διοίκησης να μπορούν να επιτελέσουν απρόσκοπτα το έργο τους όσον αφορά την πάταξη της φοροδιαφυγής και τη διασφάλιση των δημοσίων εσόδων, αλλά και γενικότερα την τήρηση της νομοθεσίας </w:t>
      </w:r>
      <w:r>
        <w:rPr>
          <w:rFonts w:eastAsia="Times New Roman" w:cs="Times New Roman"/>
          <w:szCs w:val="24"/>
        </w:rPr>
        <w:t xml:space="preserve">που αυτό θα συνεχίσουμε να κάνουμε. </w:t>
      </w:r>
    </w:p>
    <w:p w14:paraId="23B838B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Να είστε σίγουροι ότι αυτό είναι ένας βασικός στόχος της Κυβέρνησης μας και θα συνεχίσουμε να κάνουμε, όπως εμείς ξέρουμε.</w:t>
      </w:r>
    </w:p>
    <w:p w14:paraId="23B838B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Ευχαριστώ.</w:t>
      </w:r>
    </w:p>
    <w:p w14:paraId="23B838BE" w14:textId="77777777" w:rsidR="00762968" w:rsidRDefault="006F10D4">
      <w:pPr>
        <w:spacing w:line="600" w:lineRule="auto"/>
        <w:ind w:firstLine="720"/>
        <w:jc w:val="both"/>
        <w:rPr>
          <w:rFonts w:eastAsia="Times New Roman" w:cs="Times New Roman"/>
          <w:szCs w:val="24"/>
        </w:rPr>
      </w:pPr>
      <w:r w:rsidRPr="006E7E0B">
        <w:rPr>
          <w:rFonts w:eastAsia="Times New Roman"/>
          <w:b/>
          <w:bCs/>
          <w:shd w:val="clear" w:color="auto" w:fill="FFFFFF"/>
        </w:rPr>
        <w:t>ΠΡΟΕΔΡΕΩΝ (Μάριος Γεωργιάδης):</w:t>
      </w:r>
      <w:r>
        <w:rPr>
          <w:rFonts w:eastAsia="Times New Roman"/>
          <w:bCs/>
          <w:shd w:val="clear" w:color="auto" w:fill="FFFFFF"/>
        </w:rPr>
        <w:t xml:space="preserve"> Κηρύσσεται περαιωμένη η </w:t>
      </w:r>
      <w:r w:rsidRPr="009363B0">
        <w:rPr>
          <w:rFonts w:eastAsia="Times New Roman"/>
          <w:bCs/>
          <w:shd w:val="clear" w:color="auto" w:fill="FFFFFF"/>
        </w:rPr>
        <w:t>συζήτηση</w:t>
      </w:r>
      <w:r>
        <w:rPr>
          <w:rFonts w:eastAsia="Times New Roman"/>
          <w:bCs/>
          <w:shd w:val="clear" w:color="auto" w:fill="FFFFFF"/>
        </w:rPr>
        <w:t xml:space="preserve"> επί της αρχής, των άρ</w:t>
      </w:r>
      <w:r>
        <w:rPr>
          <w:rFonts w:eastAsia="Times New Roman"/>
          <w:bCs/>
          <w:shd w:val="clear" w:color="auto" w:fill="FFFFFF"/>
        </w:rPr>
        <w:t xml:space="preserve">θρων </w:t>
      </w:r>
      <w:r>
        <w:rPr>
          <w:rFonts w:eastAsia="Times New Roman"/>
          <w:bCs/>
          <w:shd w:val="clear" w:color="auto" w:fill="FFFFFF"/>
        </w:rPr>
        <w:t xml:space="preserve">και </w:t>
      </w:r>
      <w:r>
        <w:rPr>
          <w:rFonts w:eastAsia="Times New Roman"/>
          <w:bCs/>
          <w:shd w:val="clear" w:color="auto" w:fill="FFFFFF"/>
        </w:rPr>
        <w:t xml:space="preserve">των </w:t>
      </w:r>
      <w:r w:rsidRPr="009363B0">
        <w:rPr>
          <w:rFonts w:eastAsia="Times New Roman"/>
          <w:bCs/>
          <w:shd w:val="clear" w:color="auto" w:fill="FFFFFF"/>
        </w:rPr>
        <w:t>τροπολογιών</w:t>
      </w:r>
      <w:r>
        <w:rPr>
          <w:rFonts w:eastAsia="Times New Roman"/>
          <w:bCs/>
          <w:shd w:val="clear" w:color="auto" w:fill="FFFFFF"/>
        </w:rPr>
        <w:t xml:space="preserve"> του </w:t>
      </w:r>
      <w:r w:rsidRPr="009363B0">
        <w:rPr>
          <w:rFonts w:eastAsia="Times New Roman"/>
          <w:bCs/>
          <w:shd w:val="clear" w:color="auto" w:fill="FFFFFF"/>
        </w:rPr>
        <w:t>σχεδίου νόμου</w:t>
      </w:r>
      <w:r>
        <w:rPr>
          <w:rFonts w:eastAsia="Times New Roman"/>
          <w:bCs/>
          <w:shd w:val="clear" w:color="auto" w:fill="FFFFFF"/>
        </w:rPr>
        <w:t xml:space="preserve"> του Υπουργείου Οικονομικών</w:t>
      </w:r>
      <w:r>
        <w:rPr>
          <w:rFonts w:eastAsia="Times New Roman"/>
          <w:bCs/>
          <w:shd w:val="clear" w:color="auto" w:fill="FFFFFF"/>
        </w:rPr>
        <w:t>:</w:t>
      </w:r>
      <w:r>
        <w:rPr>
          <w:rFonts w:eastAsia="Times New Roman"/>
          <w:bCs/>
          <w:shd w:val="clear" w:color="auto" w:fill="FFFFFF"/>
        </w:rPr>
        <w:t xml:space="preserve"> </w:t>
      </w:r>
      <w:r>
        <w:rPr>
          <w:rFonts w:eastAsia="Times New Roman" w:cs="Times New Roman"/>
          <w:szCs w:val="24"/>
        </w:rPr>
        <w:t>«</w:t>
      </w:r>
      <w:r w:rsidRPr="00AA3AB0">
        <w:rPr>
          <w:rFonts w:eastAsia="Times New Roman" w:cs="Times New Roman"/>
          <w:szCs w:val="24"/>
        </w:rPr>
        <w:t>Πρόληψη και καταστολή της νομιμοποίησης εσόδων από εγκληματικές δραστηριότητες και της χρηματοδότησης της τρομοκρατίας (Ενσωμάτωση της Οδηγίας 2015/849) και άλλες διατάξεις</w:t>
      </w:r>
      <w:r>
        <w:rPr>
          <w:rFonts w:eastAsia="Times New Roman" w:cs="Times New Roman"/>
          <w:szCs w:val="24"/>
        </w:rPr>
        <w:t>».</w:t>
      </w:r>
    </w:p>
    <w:p w14:paraId="23B838BF"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szCs w:val="24"/>
        </w:rPr>
        <w:t xml:space="preserve">Ερωτάται </w:t>
      </w:r>
      <w:r w:rsidRPr="009363B0">
        <w:rPr>
          <w:rFonts w:eastAsia="Times New Roman" w:cs="Times New Roman"/>
          <w:szCs w:val="24"/>
        </w:rPr>
        <w:t>το Τμήμα: Γίνεται δεκτό το νομοσχέδιο επί της αρχής;</w:t>
      </w:r>
    </w:p>
    <w:p w14:paraId="23B838C0"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ΠΑΥΛΙΔΗΣ: </w:t>
      </w:r>
      <w:r w:rsidRPr="009363B0">
        <w:rPr>
          <w:rFonts w:eastAsia="Times New Roman" w:cs="Times New Roman"/>
          <w:szCs w:val="24"/>
        </w:rPr>
        <w:t>Ναι.</w:t>
      </w:r>
    </w:p>
    <w:p w14:paraId="23B838C1"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ΧΡΙΣΤΟΣ ΔΗΜΑΣ: </w:t>
      </w:r>
      <w:r w:rsidRPr="009363B0">
        <w:rPr>
          <w:rFonts w:eastAsia="Times New Roman" w:cs="Times New Roman"/>
          <w:szCs w:val="24"/>
        </w:rPr>
        <w:t xml:space="preserve">Ναι. </w:t>
      </w:r>
    </w:p>
    <w:p w14:paraId="23B838C2"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ΜΑΝΙΑΤΗΣ: </w:t>
      </w:r>
      <w:r w:rsidRPr="009363B0">
        <w:rPr>
          <w:rFonts w:eastAsia="Times New Roman" w:cs="Times New Roman"/>
          <w:szCs w:val="24"/>
        </w:rPr>
        <w:t xml:space="preserve">Ναι. </w:t>
      </w:r>
    </w:p>
    <w:p w14:paraId="23B838C3"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ΝΙΚΟΛΑΟΣ ΚΟΥΖΗΛΟΣ: </w:t>
      </w:r>
      <w:r w:rsidRPr="009363B0">
        <w:rPr>
          <w:rFonts w:eastAsia="Times New Roman" w:cs="Times New Roman"/>
          <w:szCs w:val="24"/>
        </w:rPr>
        <w:t xml:space="preserve">Όχι. </w:t>
      </w:r>
    </w:p>
    <w:p w14:paraId="23B838C4"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ΑΘΑΝΑΣΙΟΣ ΒΑΡΔΑΛΗΣ: </w:t>
      </w:r>
      <w:r w:rsidRPr="009363B0">
        <w:rPr>
          <w:rFonts w:eastAsia="Times New Roman" w:cs="Times New Roman"/>
          <w:szCs w:val="24"/>
        </w:rPr>
        <w:t xml:space="preserve">Όχι. </w:t>
      </w:r>
    </w:p>
    <w:p w14:paraId="23B838C5"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ΚΑΤΣΙΚΗΣ: </w:t>
      </w:r>
      <w:r w:rsidRPr="009363B0">
        <w:rPr>
          <w:rFonts w:eastAsia="Times New Roman" w:cs="Times New Roman"/>
          <w:szCs w:val="24"/>
        </w:rPr>
        <w:t>Ναι.</w:t>
      </w:r>
    </w:p>
    <w:p w14:paraId="23B838C6"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ΓΕΩΡΓΙΟΣ ΑΜΥΡΑΣ: </w:t>
      </w:r>
      <w:r w:rsidRPr="009363B0">
        <w:rPr>
          <w:rFonts w:eastAsia="Times New Roman" w:cs="Times New Roman"/>
          <w:szCs w:val="24"/>
        </w:rPr>
        <w:t>Ναι.</w:t>
      </w:r>
    </w:p>
    <w:p w14:paraId="23B838C7"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ΣΑΡΙΔΗΣ: </w:t>
      </w:r>
      <w:r w:rsidRPr="009363B0">
        <w:rPr>
          <w:rFonts w:eastAsia="Times New Roman" w:cs="Times New Roman"/>
          <w:szCs w:val="24"/>
        </w:rPr>
        <w:t xml:space="preserve">Παρών. </w:t>
      </w:r>
    </w:p>
    <w:p w14:paraId="23B838C8"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ΠΡΟΕΔΡΕΥΩΝ (Μάριος Γεωργιάδης): </w:t>
      </w:r>
      <w:r w:rsidRPr="009363B0">
        <w:rPr>
          <w:rFonts w:eastAsia="Times New Roman" w:cs="Times New Roman"/>
          <w:szCs w:val="24"/>
        </w:rPr>
        <w:t>Συνεπώς το σχ</w:t>
      </w:r>
      <w:r>
        <w:rPr>
          <w:rFonts w:eastAsia="Times New Roman" w:cs="Times New Roman"/>
          <w:szCs w:val="24"/>
        </w:rPr>
        <w:t>έδιο</w:t>
      </w:r>
      <w:r w:rsidRPr="009363B0">
        <w:rPr>
          <w:rFonts w:eastAsia="Times New Roman" w:cs="Times New Roman"/>
          <w:szCs w:val="24"/>
        </w:rPr>
        <w:t xml:space="preserve"> νόμου του Υπουργείου Οικονομικών</w:t>
      </w:r>
      <w:r>
        <w:rPr>
          <w:rFonts w:eastAsia="Times New Roman"/>
          <w:bCs/>
          <w:shd w:val="clear" w:color="auto" w:fill="FFFFFF"/>
        </w:rPr>
        <w:t xml:space="preserve">: </w:t>
      </w:r>
      <w:r>
        <w:rPr>
          <w:rFonts w:eastAsia="Times New Roman" w:cs="Times New Roman"/>
          <w:szCs w:val="24"/>
        </w:rPr>
        <w:t>«</w:t>
      </w:r>
      <w:r w:rsidRPr="00AA3AB0">
        <w:rPr>
          <w:rFonts w:eastAsia="Times New Roman" w:cs="Times New Roman"/>
          <w:szCs w:val="24"/>
        </w:rPr>
        <w:t>Πρόληψη και καταστολή της νομιμοποίησης εσόδων από εγκληματικές δραστηριότητες και της χρηματοδότησης της τρομοκρατίας (</w:t>
      </w:r>
      <w:r>
        <w:rPr>
          <w:rFonts w:eastAsia="Times New Roman" w:cs="Times New Roman"/>
          <w:szCs w:val="24"/>
        </w:rPr>
        <w:t>ε</w:t>
      </w:r>
      <w:r w:rsidRPr="00AA3AB0">
        <w:rPr>
          <w:rFonts w:eastAsia="Times New Roman" w:cs="Times New Roman"/>
          <w:szCs w:val="24"/>
        </w:rPr>
        <w:t xml:space="preserve">νσωμάτωση της Οδηγίας 2015/849) και άλλες </w:t>
      </w:r>
      <w:r w:rsidRPr="00AA3AB0">
        <w:rPr>
          <w:rFonts w:eastAsia="Times New Roman" w:cs="Times New Roman"/>
          <w:szCs w:val="24"/>
        </w:rPr>
        <w:t>διατάξεις</w:t>
      </w:r>
      <w:r>
        <w:rPr>
          <w:rFonts w:eastAsia="Times New Roman" w:cs="Times New Roman"/>
          <w:szCs w:val="24"/>
        </w:rPr>
        <w:t>»</w:t>
      </w:r>
      <w:r w:rsidRPr="009363B0">
        <w:rPr>
          <w:rFonts w:eastAsia="Times New Roman" w:cs="Times New Roman"/>
          <w:szCs w:val="24"/>
        </w:rPr>
        <w:t xml:space="preserve"> έγινε δεκτό επί της αρχής κατά πλειοψηφία.</w:t>
      </w:r>
    </w:p>
    <w:p w14:paraId="23B838C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w:t>
      </w:r>
    </w:p>
    <w:p w14:paraId="23B838CA"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szCs w:val="24"/>
        </w:rPr>
        <w:t xml:space="preserve">Ερωτάται το Τμήμα: Γίνεται δεκτό το </w:t>
      </w:r>
      <w:r w:rsidRPr="00EB7466">
        <w:rPr>
          <w:rFonts w:eastAsia="Times New Roman"/>
          <w:szCs w:val="24"/>
        </w:rPr>
        <w:t>άρθρο</w:t>
      </w:r>
      <w:r>
        <w:rPr>
          <w:rFonts w:eastAsia="Times New Roman" w:cs="Times New Roman"/>
          <w:szCs w:val="24"/>
        </w:rPr>
        <w:t xml:space="preserve"> 1 ως έχει;</w:t>
      </w:r>
    </w:p>
    <w:p w14:paraId="23B838CB"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ΠΑΥΛΙΔΗΣ: </w:t>
      </w:r>
      <w:r w:rsidRPr="009363B0">
        <w:rPr>
          <w:rFonts w:eastAsia="Times New Roman" w:cs="Times New Roman"/>
          <w:szCs w:val="24"/>
        </w:rPr>
        <w:t>Ναι.</w:t>
      </w:r>
    </w:p>
    <w:p w14:paraId="23B838CC"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ΧΡΙΣΤΟΣ ΔΗΜΑΣ: </w:t>
      </w:r>
      <w:r w:rsidRPr="009363B0">
        <w:rPr>
          <w:rFonts w:eastAsia="Times New Roman" w:cs="Times New Roman"/>
          <w:szCs w:val="24"/>
        </w:rPr>
        <w:t xml:space="preserve">Ναι. </w:t>
      </w:r>
    </w:p>
    <w:p w14:paraId="23B838CD"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ΜΑΝΙΑΤΗΣ: </w:t>
      </w:r>
      <w:r w:rsidRPr="009363B0">
        <w:rPr>
          <w:rFonts w:eastAsia="Times New Roman" w:cs="Times New Roman"/>
          <w:szCs w:val="24"/>
        </w:rPr>
        <w:t xml:space="preserve">Ναι. </w:t>
      </w:r>
    </w:p>
    <w:p w14:paraId="23B838CE"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ΝΙΚΟΛΑΟΣ ΚΟΥΖΗΛΟΣ: </w:t>
      </w:r>
      <w:r w:rsidRPr="009363B0">
        <w:rPr>
          <w:rFonts w:eastAsia="Times New Roman" w:cs="Times New Roman"/>
          <w:szCs w:val="24"/>
        </w:rPr>
        <w:t xml:space="preserve">Όχι. </w:t>
      </w:r>
    </w:p>
    <w:p w14:paraId="23B838CF"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ΑΘΑΝΑΣΙΟΣ ΒΑΡΔ</w:t>
      </w:r>
      <w:r w:rsidRPr="009363B0">
        <w:rPr>
          <w:rFonts w:eastAsia="Times New Roman" w:cs="Times New Roman"/>
          <w:b/>
          <w:szCs w:val="24"/>
        </w:rPr>
        <w:t xml:space="preserve">ΑΛΗΣ: </w:t>
      </w:r>
      <w:r w:rsidRPr="009363B0">
        <w:rPr>
          <w:rFonts w:eastAsia="Times New Roman" w:cs="Times New Roman"/>
          <w:szCs w:val="24"/>
        </w:rPr>
        <w:t xml:space="preserve">Όχι. </w:t>
      </w:r>
    </w:p>
    <w:p w14:paraId="23B838D0"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ΚΑΤΣΙΚΗΣ: </w:t>
      </w:r>
      <w:r w:rsidRPr="009363B0">
        <w:rPr>
          <w:rFonts w:eastAsia="Times New Roman" w:cs="Times New Roman"/>
          <w:szCs w:val="24"/>
        </w:rPr>
        <w:t>Ναι.</w:t>
      </w:r>
    </w:p>
    <w:p w14:paraId="23B838D1"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ΓΕΩΡΓΙΟΣ ΑΜΥΡΑΣ: </w:t>
      </w:r>
      <w:r w:rsidRPr="009363B0">
        <w:rPr>
          <w:rFonts w:eastAsia="Times New Roman" w:cs="Times New Roman"/>
          <w:szCs w:val="24"/>
        </w:rPr>
        <w:t>Ναι.</w:t>
      </w:r>
    </w:p>
    <w:p w14:paraId="23B838D2"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ΣΑΡΙΔΗΣ: </w:t>
      </w:r>
      <w:r>
        <w:rPr>
          <w:rFonts w:eastAsia="Times New Roman" w:cs="Times New Roman"/>
          <w:szCs w:val="24"/>
        </w:rPr>
        <w:t>Ναι.</w:t>
      </w:r>
      <w:r w:rsidRPr="009363B0">
        <w:rPr>
          <w:rFonts w:eastAsia="Times New Roman" w:cs="Times New Roman"/>
          <w:szCs w:val="24"/>
        </w:rPr>
        <w:t xml:space="preserve"> </w:t>
      </w:r>
    </w:p>
    <w:p w14:paraId="23B838D3"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ΠΡΟΕΔΡΕΥΩΝ (Μάριος Γεωργιάδης): </w:t>
      </w:r>
      <w:r w:rsidRPr="009363B0">
        <w:rPr>
          <w:rFonts w:eastAsia="Times New Roman" w:cs="Times New Roman"/>
          <w:szCs w:val="24"/>
        </w:rPr>
        <w:t xml:space="preserve">Συνεπώς το </w:t>
      </w:r>
      <w:r w:rsidRPr="00EB7466">
        <w:rPr>
          <w:rFonts w:eastAsia="Times New Roman"/>
          <w:szCs w:val="24"/>
        </w:rPr>
        <w:t>άρθρο</w:t>
      </w:r>
      <w:r>
        <w:rPr>
          <w:rFonts w:eastAsia="Times New Roman" w:cs="Times New Roman"/>
          <w:szCs w:val="24"/>
        </w:rPr>
        <w:t xml:space="preserve"> 1 </w:t>
      </w:r>
      <w:r w:rsidRPr="009363B0">
        <w:rPr>
          <w:rFonts w:eastAsia="Times New Roman" w:cs="Times New Roman"/>
          <w:szCs w:val="24"/>
        </w:rPr>
        <w:t xml:space="preserve">έγινε δεκτό </w:t>
      </w:r>
      <w:r>
        <w:rPr>
          <w:rFonts w:eastAsia="Times New Roman" w:cs="Times New Roman"/>
          <w:szCs w:val="24"/>
        </w:rPr>
        <w:t xml:space="preserve">ως </w:t>
      </w:r>
      <w:r w:rsidRPr="00773379">
        <w:rPr>
          <w:rFonts w:eastAsia="Times New Roman"/>
          <w:bCs/>
        </w:rPr>
        <w:t>έχει</w:t>
      </w:r>
      <w:r w:rsidRPr="009363B0">
        <w:rPr>
          <w:rFonts w:eastAsia="Times New Roman" w:cs="Times New Roman"/>
          <w:szCs w:val="24"/>
        </w:rPr>
        <w:t xml:space="preserve"> κατά πλειοψηφία.</w:t>
      </w:r>
    </w:p>
    <w:p w14:paraId="23B838D4"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szCs w:val="24"/>
        </w:rPr>
        <w:t xml:space="preserve">Ερωτάται το Τμήμα: Γίνεται δεκτό το </w:t>
      </w:r>
      <w:r w:rsidRPr="00EB7466">
        <w:rPr>
          <w:rFonts w:eastAsia="Times New Roman"/>
          <w:szCs w:val="24"/>
        </w:rPr>
        <w:t>άρθρο</w:t>
      </w:r>
      <w:r>
        <w:rPr>
          <w:rFonts w:eastAsia="Times New Roman" w:cs="Times New Roman"/>
          <w:szCs w:val="24"/>
        </w:rPr>
        <w:t xml:space="preserve"> 2 ως έχει;</w:t>
      </w:r>
    </w:p>
    <w:p w14:paraId="23B838D5"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ΠΑΥΛΙΔΗΣ: </w:t>
      </w:r>
      <w:r w:rsidRPr="009363B0">
        <w:rPr>
          <w:rFonts w:eastAsia="Times New Roman" w:cs="Times New Roman"/>
          <w:szCs w:val="24"/>
        </w:rPr>
        <w:t>Ναι.</w:t>
      </w:r>
    </w:p>
    <w:p w14:paraId="23B838D6"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ΧΡ</w:t>
      </w:r>
      <w:r w:rsidRPr="009363B0">
        <w:rPr>
          <w:rFonts w:eastAsia="Times New Roman" w:cs="Times New Roman"/>
          <w:b/>
          <w:szCs w:val="24"/>
        </w:rPr>
        <w:t xml:space="preserve">ΙΣΤΟΣ ΔΗΜΑΣ: </w:t>
      </w:r>
      <w:r w:rsidRPr="009363B0">
        <w:rPr>
          <w:rFonts w:eastAsia="Times New Roman" w:cs="Times New Roman"/>
          <w:szCs w:val="24"/>
        </w:rPr>
        <w:t xml:space="preserve">Ναι. </w:t>
      </w:r>
    </w:p>
    <w:p w14:paraId="23B838D7"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ΜΑΝΙΑΤΗΣ: </w:t>
      </w:r>
      <w:r w:rsidRPr="009363B0">
        <w:rPr>
          <w:rFonts w:eastAsia="Times New Roman" w:cs="Times New Roman"/>
          <w:szCs w:val="24"/>
        </w:rPr>
        <w:t xml:space="preserve">Ναι. </w:t>
      </w:r>
    </w:p>
    <w:p w14:paraId="23B838D8"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ΝΙΚΟΛΑΟΣ ΚΟΥΖΗΛΟΣ: </w:t>
      </w:r>
      <w:r w:rsidRPr="009363B0">
        <w:rPr>
          <w:rFonts w:eastAsia="Times New Roman" w:cs="Times New Roman"/>
          <w:szCs w:val="24"/>
        </w:rPr>
        <w:t xml:space="preserve">Όχι. </w:t>
      </w:r>
    </w:p>
    <w:p w14:paraId="23B838D9"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ΑΘΑΝΑΣΙΟΣ ΒΑΡΔΑΛΗΣ: </w:t>
      </w:r>
      <w:r w:rsidRPr="009363B0">
        <w:rPr>
          <w:rFonts w:eastAsia="Times New Roman" w:cs="Times New Roman"/>
          <w:szCs w:val="24"/>
        </w:rPr>
        <w:t xml:space="preserve">Όχι. </w:t>
      </w:r>
    </w:p>
    <w:p w14:paraId="23B838DA"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ΚΑΤΣΙΚΗΣ: </w:t>
      </w:r>
      <w:r w:rsidRPr="009363B0">
        <w:rPr>
          <w:rFonts w:eastAsia="Times New Roman" w:cs="Times New Roman"/>
          <w:szCs w:val="24"/>
        </w:rPr>
        <w:t>Ναι.</w:t>
      </w:r>
    </w:p>
    <w:p w14:paraId="23B838DB"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ΓΕΩΡΓΙΟΣ ΑΜΥΡΑΣ: </w:t>
      </w:r>
      <w:r w:rsidRPr="009363B0">
        <w:rPr>
          <w:rFonts w:eastAsia="Times New Roman" w:cs="Times New Roman"/>
          <w:szCs w:val="24"/>
        </w:rPr>
        <w:t>Ναι.</w:t>
      </w:r>
    </w:p>
    <w:p w14:paraId="23B838DC"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ΣΑΡΙΔΗΣ: </w:t>
      </w:r>
      <w:r>
        <w:rPr>
          <w:rFonts w:eastAsia="Times New Roman" w:cs="Times New Roman"/>
          <w:szCs w:val="24"/>
        </w:rPr>
        <w:t>Ναι.</w:t>
      </w:r>
      <w:r w:rsidRPr="009363B0">
        <w:rPr>
          <w:rFonts w:eastAsia="Times New Roman" w:cs="Times New Roman"/>
          <w:szCs w:val="24"/>
        </w:rPr>
        <w:t xml:space="preserve"> </w:t>
      </w:r>
    </w:p>
    <w:p w14:paraId="23B838DD"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ΠΡΟΕΔΡΕΥΩΝ (Μάριος Γεωργιάδης): </w:t>
      </w:r>
      <w:r w:rsidRPr="009363B0">
        <w:rPr>
          <w:rFonts w:eastAsia="Times New Roman" w:cs="Times New Roman"/>
          <w:szCs w:val="24"/>
        </w:rPr>
        <w:t xml:space="preserve">Συνεπώς το </w:t>
      </w:r>
      <w:r w:rsidRPr="00EB7466">
        <w:rPr>
          <w:rFonts w:eastAsia="Times New Roman"/>
          <w:szCs w:val="24"/>
        </w:rPr>
        <w:t>άρθρο</w:t>
      </w:r>
      <w:r>
        <w:rPr>
          <w:rFonts w:eastAsia="Times New Roman" w:cs="Times New Roman"/>
          <w:szCs w:val="24"/>
        </w:rPr>
        <w:t xml:space="preserve"> 2 </w:t>
      </w:r>
      <w:r w:rsidRPr="009363B0">
        <w:rPr>
          <w:rFonts w:eastAsia="Times New Roman" w:cs="Times New Roman"/>
          <w:szCs w:val="24"/>
        </w:rPr>
        <w:t xml:space="preserve">έγινε δεκτό </w:t>
      </w:r>
      <w:r>
        <w:rPr>
          <w:rFonts w:eastAsia="Times New Roman" w:cs="Times New Roman"/>
          <w:szCs w:val="24"/>
        </w:rPr>
        <w:t xml:space="preserve">ως </w:t>
      </w:r>
      <w:r w:rsidRPr="00773379">
        <w:rPr>
          <w:rFonts w:eastAsia="Times New Roman"/>
          <w:bCs/>
        </w:rPr>
        <w:t>έχει</w:t>
      </w:r>
      <w:r w:rsidRPr="009363B0">
        <w:rPr>
          <w:rFonts w:eastAsia="Times New Roman" w:cs="Times New Roman"/>
          <w:szCs w:val="24"/>
        </w:rPr>
        <w:t xml:space="preserve"> κατά πλειοψηφία.</w:t>
      </w:r>
    </w:p>
    <w:p w14:paraId="23B838DE"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szCs w:val="24"/>
        </w:rPr>
        <w:t xml:space="preserve">Ερωτάται το Τμήμα: Γίνεται δεκτό το </w:t>
      </w:r>
      <w:r w:rsidRPr="00EB7466">
        <w:rPr>
          <w:rFonts w:eastAsia="Times New Roman"/>
          <w:szCs w:val="24"/>
        </w:rPr>
        <w:t>άρθρο</w:t>
      </w:r>
      <w:r>
        <w:rPr>
          <w:rFonts w:eastAsia="Times New Roman" w:cs="Times New Roman"/>
          <w:szCs w:val="24"/>
        </w:rPr>
        <w:t xml:space="preserve"> 3 ως έχει;</w:t>
      </w:r>
    </w:p>
    <w:p w14:paraId="23B838DF"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ΠΑΥΛΙΔΗΣ: </w:t>
      </w:r>
      <w:r w:rsidRPr="009363B0">
        <w:rPr>
          <w:rFonts w:eastAsia="Times New Roman" w:cs="Times New Roman"/>
          <w:szCs w:val="24"/>
        </w:rPr>
        <w:t>Ναι.</w:t>
      </w:r>
    </w:p>
    <w:p w14:paraId="23B838E0"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ΧΡΙΣΤΟΣ ΔΗΜΑΣ: </w:t>
      </w:r>
      <w:r w:rsidRPr="009363B0">
        <w:rPr>
          <w:rFonts w:eastAsia="Times New Roman" w:cs="Times New Roman"/>
          <w:szCs w:val="24"/>
        </w:rPr>
        <w:t xml:space="preserve">Ναι. </w:t>
      </w:r>
    </w:p>
    <w:p w14:paraId="23B838E1"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ΜΑΝΙΑΤΗΣ: </w:t>
      </w:r>
      <w:r w:rsidRPr="009363B0">
        <w:rPr>
          <w:rFonts w:eastAsia="Times New Roman" w:cs="Times New Roman"/>
          <w:szCs w:val="24"/>
        </w:rPr>
        <w:t xml:space="preserve">Ναι. </w:t>
      </w:r>
    </w:p>
    <w:p w14:paraId="23B838E2"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ΝΙΚΟΛΑΟΣ ΚΟΥΖΗΛΟΣ: </w:t>
      </w:r>
      <w:r w:rsidRPr="009363B0">
        <w:rPr>
          <w:rFonts w:eastAsia="Times New Roman" w:cs="Times New Roman"/>
          <w:szCs w:val="24"/>
        </w:rPr>
        <w:t xml:space="preserve">Όχι. </w:t>
      </w:r>
    </w:p>
    <w:p w14:paraId="23B838E3"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ΑΘΑΝΑΣΙΟΣ ΒΑΡΔΑΛΗΣ: </w:t>
      </w:r>
      <w:r w:rsidRPr="009363B0">
        <w:rPr>
          <w:rFonts w:eastAsia="Times New Roman" w:cs="Times New Roman"/>
          <w:szCs w:val="24"/>
        </w:rPr>
        <w:t xml:space="preserve">Όχι. </w:t>
      </w:r>
    </w:p>
    <w:p w14:paraId="23B838E4"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ΚΑΤΣΙΚΗΣ: </w:t>
      </w:r>
      <w:r w:rsidRPr="009363B0">
        <w:rPr>
          <w:rFonts w:eastAsia="Times New Roman" w:cs="Times New Roman"/>
          <w:szCs w:val="24"/>
        </w:rPr>
        <w:t>Ναι.</w:t>
      </w:r>
    </w:p>
    <w:p w14:paraId="23B838E5"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ΓΕΩΡΓΙΟΣ ΑΜΥΡΑΣ: </w:t>
      </w:r>
      <w:r w:rsidRPr="009363B0">
        <w:rPr>
          <w:rFonts w:eastAsia="Times New Roman" w:cs="Times New Roman"/>
          <w:szCs w:val="24"/>
        </w:rPr>
        <w:t>Ναι.</w:t>
      </w:r>
    </w:p>
    <w:p w14:paraId="23B838E6"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ΣΑΡΙΔΗΣ: </w:t>
      </w:r>
      <w:r>
        <w:rPr>
          <w:rFonts w:eastAsia="Times New Roman" w:cs="Times New Roman"/>
          <w:szCs w:val="24"/>
        </w:rPr>
        <w:t>Ναι.</w:t>
      </w:r>
      <w:r w:rsidRPr="009363B0">
        <w:rPr>
          <w:rFonts w:eastAsia="Times New Roman" w:cs="Times New Roman"/>
          <w:szCs w:val="24"/>
        </w:rPr>
        <w:t xml:space="preserve"> </w:t>
      </w:r>
    </w:p>
    <w:p w14:paraId="23B838E7"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ΠΡΟΕΔΡ</w:t>
      </w:r>
      <w:r w:rsidRPr="009363B0">
        <w:rPr>
          <w:rFonts w:eastAsia="Times New Roman" w:cs="Times New Roman"/>
          <w:b/>
          <w:szCs w:val="24"/>
        </w:rPr>
        <w:t xml:space="preserve">ΕΥΩΝ (Μάριος Γεωργιάδης): </w:t>
      </w:r>
      <w:r w:rsidRPr="009363B0">
        <w:rPr>
          <w:rFonts w:eastAsia="Times New Roman" w:cs="Times New Roman"/>
          <w:szCs w:val="24"/>
        </w:rPr>
        <w:t xml:space="preserve">Συνεπώς το </w:t>
      </w:r>
      <w:r w:rsidRPr="00EB7466">
        <w:rPr>
          <w:rFonts w:eastAsia="Times New Roman"/>
          <w:szCs w:val="24"/>
        </w:rPr>
        <w:t>άρθρο</w:t>
      </w:r>
      <w:r>
        <w:rPr>
          <w:rFonts w:eastAsia="Times New Roman" w:cs="Times New Roman"/>
          <w:szCs w:val="24"/>
        </w:rPr>
        <w:t xml:space="preserve"> 3 </w:t>
      </w:r>
      <w:r w:rsidRPr="009363B0">
        <w:rPr>
          <w:rFonts w:eastAsia="Times New Roman" w:cs="Times New Roman"/>
          <w:szCs w:val="24"/>
        </w:rPr>
        <w:t xml:space="preserve">έγινε δεκτό </w:t>
      </w:r>
      <w:r>
        <w:rPr>
          <w:rFonts w:eastAsia="Times New Roman" w:cs="Times New Roman"/>
          <w:szCs w:val="24"/>
        </w:rPr>
        <w:t xml:space="preserve">ως </w:t>
      </w:r>
      <w:r w:rsidRPr="00773379">
        <w:rPr>
          <w:rFonts w:eastAsia="Times New Roman"/>
          <w:bCs/>
        </w:rPr>
        <w:t>έχει</w:t>
      </w:r>
      <w:r w:rsidRPr="009363B0">
        <w:rPr>
          <w:rFonts w:eastAsia="Times New Roman" w:cs="Times New Roman"/>
          <w:szCs w:val="24"/>
        </w:rPr>
        <w:t xml:space="preserve"> κατά πλειοψηφία.</w:t>
      </w:r>
    </w:p>
    <w:p w14:paraId="23B838E8"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szCs w:val="24"/>
        </w:rPr>
        <w:t xml:space="preserve">Ερωτάται το Τμήμα: Γίνεται δεκτό το </w:t>
      </w:r>
      <w:r w:rsidRPr="00EB7466">
        <w:rPr>
          <w:rFonts w:eastAsia="Times New Roman"/>
          <w:szCs w:val="24"/>
        </w:rPr>
        <w:t>άρθρο</w:t>
      </w:r>
      <w:r>
        <w:rPr>
          <w:rFonts w:eastAsia="Times New Roman" w:cs="Times New Roman"/>
          <w:szCs w:val="24"/>
        </w:rPr>
        <w:t xml:space="preserve"> 4 ως έχει;</w:t>
      </w:r>
    </w:p>
    <w:p w14:paraId="23B838E9"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ΠΑΥΛΙΔΗΣ: </w:t>
      </w:r>
      <w:r w:rsidRPr="009363B0">
        <w:rPr>
          <w:rFonts w:eastAsia="Times New Roman" w:cs="Times New Roman"/>
          <w:szCs w:val="24"/>
        </w:rPr>
        <w:t>Ναι.</w:t>
      </w:r>
    </w:p>
    <w:p w14:paraId="23B838EA"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ΧΡΙΣΤΟΣ ΔΗΜΑΣ: </w:t>
      </w:r>
      <w:r w:rsidRPr="009363B0">
        <w:rPr>
          <w:rFonts w:eastAsia="Times New Roman" w:cs="Times New Roman"/>
          <w:szCs w:val="24"/>
        </w:rPr>
        <w:t xml:space="preserve">Ναι. </w:t>
      </w:r>
    </w:p>
    <w:p w14:paraId="23B838EB"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ΜΑΝΙΑΤΗΣ: </w:t>
      </w:r>
      <w:r w:rsidRPr="009363B0">
        <w:rPr>
          <w:rFonts w:eastAsia="Times New Roman" w:cs="Times New Roman"/>
          <w:szCs w:val="24"/>
        </w:rPr>
        <w:t xml:space="preserve">Ναι. </w:t>
      </w:r>
    </w:p>
    <w:p w14:paraId="23B838EC"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ΝΙΚΟΛΑΟΣ ΚΟΥΖΗΛΟΣ: </w:t>
      </w:r>
      <w:r w:rsidRPr="009363B0">
        <w:rPr>
          <w:rFonts w:eastAsia="Times New Roman" w:cs="Times New Roman"/>
          <w:szCs w:val="24"/>
        </w:rPr>
        <w:t xml:space="preserve">Όχι. </w:t>
      </w:r>
    </w:p>
    <w:p w14:paraId="23B838ED"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ΑΘΑΝΑΣΙΟΣ ΒΑΡΔΑΛΗΣ: </w:t>
      </w:r>
      <w:r w:rsidRPr="009363B0">
        <w:rPr>
          <w:rFonts w:eastAsia="Times New Roman" w:cs="Times New Roman"/>
          <w:szCs w:val="24"/>
        </w:rPr>
        <w:t xml:space="preserve">Όχι. </w:t>
      </w:r>
    </w:p>
    <w:p w14:paraId="23B838EE"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ΚΑΤΣΙΚΗΣ: </w:t>
      </w:r>
      <w:r w:rsidRPr="009363B0">
        <w:rPr>
          <w:rFonts w:eastAsia="Times New Roman" w:cs="Times New Roman"/>
          <w:szCs w:val="24"/>
        </w:rPr>
        <w:t>Ναι.</w:t>
      </w:r>
    </w:p>
    <w:p w14:paraId="23B838EF"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ΓΕΩΡΓΙΟΣ ΑΜΥΡΑΣ: </w:t>
      </w:r>
      <w:r w:rsidRPr="009363B0">
        <w:rPr>
          <w:rFonts w:eastAsia="Times New Roman" w:cs="Times New Roman"/>
          <w:szCs w:val="24"/>
        </w:rPr>
        <w:t>Ναι.</w:t>
      </w:r>
    </w:p>
    <w:p w14:paraId="23B838F0"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ΣΑΡΙΔΗΣ: </w:t>
      </w:r>
      <w:r>
        <w:rPr>
          <w:rFonts w:eastAsia="Times New Roman" w:cs="Times New Roman"/>
          <w:szCs w:val="24"/>
        </w:rPr>
        <w:t>Ναι.</w:t>
      </w:r>
      <w:r w:rsidRPr="009363B0">
        <w:rPr>
          <w:rFonts w:eastAsia="Times New Roman" w:cs="Times New Roman"/>
          <w:szCs w:val="24"/>
        </w:rPr>
        <w:t xml:space="preserve"> </w:t>
      </w:r>
    </w:p>
    <w:p w14:paraId="23B838F1"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ΠΡΟΕΔΡΕΥΩΝ (Μάριος Γεωργιάδης): </w:t>
      </w:r>
      <w:r w:rsidRPr="009363B0">
        <w:rPr>
          <w:rFonts w:eastAsia="Times New Roman" w:cs="Times New Roman"/>
          <w:szCs w:val="24"/>
        </w:rPr>
        <w:t xml:space="preserve">Συνεπώς το </w:t>
      </w:r>
      <w:r w:rsidRPr="00EB7466">
        <w:rPr>
          <w:rFonts w:eastAsia="Times New Roman"/>
          <w:szCs w:val="24"/>
        </w:rPr>
        <w:t>άρθρο</w:t>
      </w:r>
      <w:r>
        <w:rPr>
          <w:rFonts w:eastAsia="Times New Roman" w:cs="Times New Roman"/>
          <w:szCs w:val="24"/>
        </w:rPr>
        <w:t xml:space="preserve"> 4 </w:t>
      </w:r>
      <w:r w:rsidRPr="009363B0">
        <w:rPr>
          <w:rFonts w:eastAsia="Times New Roman" w:cs="Times New Roman"/>
          <w:szCs w:val="24"/>
        </w:rPr>
        <w:t xml:space="preserve">έγινε δεκτό </w:t>
      </w:r>
      <w:r>
        <w:rPr>
          <w:rFonts w:eastAsia="Times New Roman" w:cs="Times New Roman"/>
          <w:szCs w:val="24"/>
        </w:rPr>
        <w:t xml:space="preserve">ως </w:t>
      </w:r>
      <w:r w:rsidRPr="00773379">
        <w:rPr>
          <w:rFonts w:eastAsia="Times New Roman"/>
          <w:bCs/>
        </w:rPr>
        <w:t>έχει</w:t>
      </w:r>
      <w:r w:rsidRPr="009363B0">
        <w:rPr>
          <w:rFonts w:eastAsia="Times New Roman" w:cs="Times New Roman"/>
          <w:szCs w:val="24"/>
        </w:rPr>
        <w:t xml:space="preserve"> κατά πλειοψηφία.</w:t>
      </w:r>
    </w:p>
    <w:p w14:paraId="23B838F2"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szCs w:val="24"/>
        </w:rPr>
        <w:t xml:space="preserve">Ερωτάται το Τμήμα: Γίνεται δεκτό το </w:t>
      </w:r>
      <w:r w:rsidRPr="00EB7466">
        <w:rPr>
          <w:rFonts w:eastAsia="Times New Roman"/>
          <w:szCs w:val="24"/>
        </w:rPr>
        <w:t>άρθρο</w:t>
      </w:r>
      <w:r>
        <w:rPr>
          <w:rFonts w:eastAsia="Times New Roman" w:cs="Times New Roman"/>
          <w:szCs w:val="24"/>
        </w:rPr>
        <w:t xml:space="preserve"> 5</w:t>
      </w:r>
      <w:r>
        <w:rPr>
          <w:rFonts w:eastAsia="Times New Roman" w:cs="Times New Roman"/>
          <w:szCs w:val="24"/>
        </w:rPr>
        <w:t>,</w:t>
      </w:r>
      <w:r w:rsidRPr="0025452E">
        <w:rPr>
          <w:rFonts w:eastAsia="Times New Roman" w:cs="Times New Roman"/>
          <w:szCs w:val="24"/>
        </w:rPr>
        <w:t xml:space="preserve"> </w:t>
      </w:r>
      <w:r w:rsidRPr="00183013">
        <w:rPr>
          <w:rFonts w:eastAsia="Times New Roman" w:cs="Times New Roman"/>
        </w:rPr>
        <w:t>όπως</w:t>
      </w:r>
      <w:r>
        <w:rPr>
          <w:rFonts w:eastAsia="Times New Roman" w:cs="Times New Roman"/>
          <w:szCs w:val="24"/>
        </w:rPr>
        <w:t xml:space="preserve"> τροποποιήθηκε από τον κύριο Υπουργό;</w:t>
      </w:r>
    </w:p>
    <w:p w14:paraId="23B838F3"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ΚΩ</w:t>
      </w:r>
      <w:r w:rsidRPr="009363B0">
        <w:rPr>
          <w:rFonts w:eastAsia="Times New Roman" w:cs="Times New Roman"/>
          <w:b/>
          <w:szCs w:val="24"/>
        </w:rPr>
        <w:t xml:space="preserve">ΝΣΤΑΝΤΙΝΟΣ ΠΑΥΛΙΔΗΣ: </w:t>
      </w:r>
      <w:r w:rsidRPr="009363B0">
        <w:rPr>
          <w:rFonts w:eastAsia="Times New Roman" w:cs="Times New Roman"/>
          <w:szCs w:val="24"/>
        </w:rPr>
        <w:t>Ναι.</w:t>
      </w:r>
    </w:p>
    <w:p w14:paraId="23B838F4"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ΧΡΙΣΤΟΣ ΔΗΜΑΣ: </w:t>
      </w:r>
      <w:r w:rsidRPr="009363B0">
        <w:rPr>
          <w:rFonts w:eastAsia="Times New Roman" w:cs="Times New Roman"/>
          <w:szCs w:val="24"/>
        </w:rPr>
        <w:t xml:space="preserve">Ναι. </w:t>
      </w:r>
    </w:p>
    <w:p w14:paraId="23B838F5"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ΜΑΝΙΑΤΗΣ: </w:t>
      </w:r>
      <w:r w:rsidRPr="009363B0">
        <w:rPr>
          <w:rFonts w:eastAsia="Times New Roman" w:cs="Times New Roman"/>
          <w:szCs w:val="24"/>
        </w:rPr>
        <w:t xml:space="preserve">Ναι. </w:t>
      </w:r>
    </w:p>
    <w:p w14:paraId="23B838F6"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ΝΙΚΟΛΑΟΣ ΚΟΥΖΗΛΟΣ: </w:t>
      </w:r>
      <w:r w:rsidRPr="009363B0">
        <w:rPr>
          <w:rFonts w:eastAsia="Times New Roman" w:cs="Times New Roman"/>
          <w:szCs w:val="24"/>
        </w:rPr>
        <w:t xml:space="preserve">Όχι. </w:t>
      </w:r>
    </w:p>
    <w:p w14:paraId="23B838F7"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ΑΘΑΝΑΣΙΟΣ ΒΑΡΔΑΛΗΣ: </w:t>
      </w:r>
      <w:r w:rsidRPr="009363B0">
        <w:rPr>
          <w:rFonts w:eastAsia="Times New Roman" w:cs="Times New Roman"/>
          <w:szCs w:val="24"/>
        </w:rPr>
        <w:t xml:space="preserve">Όχι. </w:t>
      </w:r>
    </w:p>
    <w:p w14:paraId="23B838F8"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ΚΑΤΣΙΚΗΣ: </w:t>
      </w:r>
      <w:r w:rsidRPr="009363B0">
        <w:rPr>
          <w:rFonts w:eastAsia="Times New Roman" w:cs="Times New Roman"/>
          <w:szCs w:val="24"/>
        </w:rPr>
        <w:t>Ναι.</w:t>
      </w:r>
    </w:p>
    <w:p w14:paraId="23B838F9"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ΓΕΩΡΓΙΟΣ ΑΜΥΡΑΣ: </w:t>
      </w:r>
      <w:r w:rsidRPr="009363B0">
        <w:rPr>
          <w:rFonts w:eastAsia="Times New Roman" w:cs="Times New Roman"/>
          <w:szCs w:val="24"/>
        </w:rPr>
        <w:t>Ναι.</w:t>
      </w:r>
    </w:p>
    <w:p w14:paraId="23B838FA"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ΣΑΡΙΔΗΣ: </w:t>
      </w:r>
      <w:r>
        <w:rPr>
          <w:rFonts w:eastAsia="Times New Roman" w:cs="Times New Roman"/>
          <w:szCs w:val="24"/>
        </w:rPr>
        <w:t>Ναι.</w:t>
      </w:r>
      <w:r w:rsidRPr="009363B0">
        <w:rPr>
          <w:rFonts w:eastAsia="Times New Roman" w:cs="Times New Roman"/>
          <w:szCs w:val="24"/>
        </w:rPr>
        <w:t xml:space="preserve"> </w:t>
      </w:r>
    </w:p>
    <w:p w14:paraId="23B838FB"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ΠΡΟΕΔΡΕΥΩΝ (Μάριος Γεωργιάδης): </w:t>
      </w:r>
      <w:r w:rsidRPr="009363B0">
        <w:rPr>
          <w:rFonts w:eastAsia="Times New Roman" w:cs="Times New Roman"/>
          <w:szCs w:val="24"/>
        </w:rPr>
        <w:t xml:space="preserve">Συνεπώς το </w:t>
      </w:r>
      <w:r w:rsidRPr="00EB7466">
        <w:rPr>
          <w:rFonts w:eastAsia="Times New Roman"/>
          <w:szCs w:val="24"/>
        </w:rPr>
        <w:t>άρθρο</w:t>
      </w:r>
      <w:r>
        <w:rPr>
          <w:rFonts w:eastAsia="Times New Roman" w:cs="Times New Roman"/>
          <w:szCs w:val="24"/>
        </w:rPr>
        <w:t xml:space="preserve"> 5 </w:t>
      </w:r>
      <w:r w:rsidRPr="009363B0">
        <w:rPr>
          <w:rFonts w:eastAsia="Times New Roman" w:cs="Times New Roman"/>
          <w:szCs w:val="24"/>
        </w:rPr>
        <w:t xml:space="preserve">έγινε </w:t>
      </w:r>
      <w:r w:rsidRPr="009363B0">
        <w:rPr>
          <w:rFonts w:eastAsia="Times New Roman" w:cs="Times New Roman"/>
          <w:szCs w:val="24"/>
        </w:rPr>
        <w:t>δεκτό</w:t>
      </w:r>
      <w:r w:rsidRPr="00553FEE">
        <w:rPr>
          <w:rFonts w:eastAsia="Times New Roman" w:cs="Times New Roman"/>
          <w:szCs w:val="24"/>
        </w:rPr>
        <w:t>,</w:t>
      </w:r>
      <w:r w:rsidRPr="009363B0">
        <w:rPr>
          <w:rFonts w:eastAsia="Times New Roman" w:cs="Times New Roman"/>
          <w:szCs w:val="24"/>
        </w:rPr>
        <w:t xml:space="preserve"> </w:t>
      </w:r>
      <w:r w:rsidRPr="00183013">
        <w:rPr>
          <w:rFonts w:eastAsia="Times New Roman" w:cs="Times New Roman"/>
        </w:rPr>
        <w:t>όπως</w:t>
      </w:r>
      <w:r>
        <w:rPr>
          <w:rFonts w:eastAsia="Times New Roman" w:cs="Times New Roman"/>
          <w:szCs w:val="24"/>
        </w:rPr>
        <w:t xml:space="preserve"> τροποποιήθηκε από τον κύριο Υπουργό</w:t>
      </w:r>
      <w:r w:rsidRPr="00553FEE">
        <w:rPr>
          <w:rFonts w:eastAsia="Times New Roman" w:cs="Times New Roman"/>
          <w:szCs w:val="24"/>
        </w:rPr>
        <w:t>,</w:t>
      </w:r>
      <w:r>
        <w:rPr>
          <w:rFonts w:eastAsia="Times New Roman" w:cs="Times New Roman"/>
          <w:szCs w:val="24"/>
        </w:rPr>
        <w:t xml:space="preserve"> </w:t>
      </w:r>
      <w:r w:rsidRPr="009363B0">
        <w:rPr>
          <w:rFonts w:eastAsia="Times New Roman" w:cs="Times New Roman"/>
          <w:szCs w:val="24"/>
        </w:rPr>
        <w:t>κατά πλειοψηφία.</w:t>
      </w:r>
    </w:p>
    <w:p w14:paraId="23B838FC"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szCs w:val="24"/>
        </w:rPr>
        <w:t xml:space="preserve">Ερωτάται το Τμήμα: Γίνεται δεκτό το </w:t>
      </w:r>
      <w:r w:rsidRPr="00EB7466">
        <w:rPr>
          <w:rFonts w:eastAsia="Times New Roman"/>
          <w:szCs w:val="24"/>
        </w:rPr>
        <w:t>άρθρο</w:t>
      </w:r>
      <w:r>
        <w:rPr>
          <w:rFonts w:eastAsia="Times New Roman" w:cs="Times New Roman"/>
          <w:szCs w:val="24"/>
        </w:rPr>
        <w:t xml:space="preserve"> 6</w:t>
      </w:r>
      <w:r>
        <w:rPr>
          <w:rFonts w:eastAsia="Times New Roman" w:cs="Times New Roman"/>
          <w:szCs w:val="24"/>
        </w:rPr>
        <w:t>,</w:t>
      </w:r>
      <w:r>
        <w:rPr>
          <w:rFonts w:eastAsia="Times New Roman" w:cs="Times New Roman"/>
          <w:szCs w:val="24"/>
        </w:rPr>
        <w:t xml:space="preserve"> </w:t>
      </w:r>
      <w:r>
        <w:rPr>
          <w:rFonts w:eastAsia="Times New Roman" w:cs="Times New Roman"/>
        </w:rPr>
        <w:t>όπως</w:t>
      </w:r>
      <w:r>
        <w:rPr>
          <w:rFonts w:eastAsia="Times New Roman" w:cs="Times New Roman"/>
          <w:szCs w:val="24"/>
        </w:rPr>
        <w:t xml:space="preserve"> τροποποιήθηκε από τον κύριο Υπουργό;</w:t>
      </w:r>
    </w:p>
    <w:p w14:paraId="23B838FD"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ΠΑΥΛΙΔΗΣ: </w:t>
      </w:r>
      <w:r w:rsidRPr="009363B0">
        <w:rPr>
          <w:rFonts w:eastAsia="Times New Roman" w:cs="Times New Roman"/>
          <w:szCs w:val="24"/>
        </w:rPr>
        <w:t>Ναι.</w:t>
      </w:r>
    </w:p>
    <w:p w14:paraId="23B838FE"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ΧΡΙΣΤΟΣ ΔΗΜΑΣ: </w:t>
      </w:r>
      <w:r w:rsidRPr="009363B0">
        <w:rPr>
          <w:rFonts w:eastAsia="Times New Roman" w:cs="Times New Roman"/>
          <w:szCs w:val="24"/>
        </w:rPr>
        <w:t xml:space="preserve">Ναι. </w:t>
      </w:r>
    </w:p>
    <w:p w14:paraId="23B838FF"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ΜΑΝΙΑΤΗΣ: </w:t>
      </w:r>
      <w:r w:rsidRPr="009363B0">
        <w:rPr>
          <w:rFonts w:eastAsia="Times New Roman" w:cs="Times New Roman"/>
          <w:szCs w:val="24"/>
        </w:rPr>
        <w:t xml:space="preserve">Ναι. </w:t>
      </w:r>
    </w:p>
    <w:p w14:paraId="23B83900"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ΝΙΚΟΛΑΟΣ ΚΟΥΖΗΛΟΣ: </w:t>
      </w:r>
      <w:r w:rsidRPr="009363B0">
        <w:rPr>
          <w:rFonts w:eastAsia="Times New Roman" w:cs="Times New Roman"/>
          <w:szCs w:val="24"/>
        </w:rPr>
        <w:t xml:space="preserve">Όχι. </w:t>
      </w:r>
    </w:p>
    <w:p w14:paraId="23B83901"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ΑΘΑΝΑΣΙΟΣ ΒΑΡΔΑΛΗΣ: </w:t>
      </w:r>
      <w:r w:rsidRPr="009363B0">
        <w:rPr>
          <w:rFonts w:eastAsia="Times New Roman" w:cs="Times New Roman"/>
          <w:szCs w:val="24"/>
        </w:rPr>
        <w:t xml:space="preserve">Όχι. </w:t>
      </w:r>
    </w:p>
    <w:p w14:paraId="23B83902"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ΚΑΤΣΙΚΗΣ: </w:t>
      </w:r>
      <w:r w:rsidRPr="009363B0">
        <w:rPr>
          <w:rFonts w:eastAsia="Times New Roman" w:cs="Times New Roman"/>
          <w:szCs w:val="24"/>
        </w:rPr>
        <w:t>Ναι.</w:t>
      </w:r>
    </w:p>
    <w:p w14:paraId="23B83903"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ΓΕΩΡΓΙΟΣ ΑΜΥΡΑΣ: </w:t>
      </w:r>
      <w:r w:rsidRPr="009363B0">
        <w:rPr>
          <w:rFonts w:eastAsia="Times New Roman" w:cs="Times New Roman"/>
          <w:szCs w:val="24"/>
        </w:rPr>
        <w:t>Ναι.</w:t>
      </w:r>
    </w:p>
    <w:p w14:paraId="23B83904"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ΣΑΡΙΔΗΣ: </w:t>
      </w:r>
      <w:r>
        <w:rPr>
          <w:rFonts w:eastAsia="Times New Roman" w:cs="Times New Roman"/>
          <w:szCs w:val="24"/>
        </w:rPr>
        <w:t>Ναι.</w:t>
      </w:r>
      <w:r w:rsidRPr="009363B0">
        <w:rPr>
          <w:rFonts w:eastAsia="Times New Roman" w:cs="Times New Roman"/>
          <w:szCs w:val="24"/>
        </w:rPr>
        <w:t xml:space="preserve"> </w:t>
      </w:r>
    </w:p>
    <w:p w14:paraId="23B83905"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ΠΡΟΕΔΡΕΥΩΝ (Μάριος Γεωργιάδης): </w:t>
      </w:r>
      <w:r w:rsidRPr="009363B0">
        <w:rPr>
          <w:rFonts w:eastAsia="Times New Roman" w:cs="Times New Roman"/>
          <w:szCs w:val="24"/>
        </w:rPr>
        <w:t xml:space="preserve">Συνεπώς το </w:t>
      </w:r>
      <w:r w:rsidRPr="00EB7466">
        <w:rPr>
          <w:rFonts w:eastAsia="Times New Roman"/>
          <w:szCs w:val="24"/>
        </w:rPr>
        <w:t>άρθρο</w:t>
      </w:r>
      <w:r>
        <w:rPr>
          <w:rFonts w:eastAsia="Times New Roman" w:cs="Times New Roman"/>
          <w:szCs w:val="24"/>
        </w:rPr>
        <w:t xml:space="preserve"> 6 έγινε δεκτό, </w:t>
      </w:r>
      <w:r>
        <w:rPr>
          <w:rFonts w:eastAsia="Times New Roman" w:cs="Times New Roman"/>
        </w:rPr>
        <w:t>όπως</w:t>
      </w:r>
      <w:r>
        <w:rPr>
          <w:rFonts w:eastAsia="Times New Roman" w:cs="Times New Roman"/>
          <w:szCs w:val="24"/>
        </w:rPr>
        <w:t xml:space="preserve"> τροποποιήθηκε από τον κύριο Υπουργό, </w:t>
      </w:r>
      <w:r w:rsidRPr="009363B0">
        <w:rPr>
          <w:rFonts w:eastAsia="Times New Roman" w:cs="Times New Roman"/>
          <w:szCs w:val="24"/>
        </w:rPr>
        <w:t>κατά πλειοψηφία.</w:t>
      </w:r>
    </w:p>
    <w:p w14:paraId="23B83906"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szCs w:val="24"/>
        </w:rPr>
        <w:t>Ερωτάται το Τμήμα: Γίνεται δεκτό τ</w:t>
      </w:r>
      <w:r w:rsidRPr="009363B0">
        <w:rPr>
          <w:rFonts w:eastAsia="Times New Roman" w:cs="Times New Roman"/>
          <w:szCs w:val="24"/>
        </w:rPr>
        <w:t xml:space="preserve">ο </w:t>
      </w:r>
      <w:r w:rsidRPr="00EB7466">
        <w:rPr>
          <w:rFonts w:eastAsia="Times New Roman"/>
          <w:szCs w:val="24"/>
        </w:rPr>
        <w:t>άρθρο</w:t>
      </w:r>
      <w:r>
        <w:rPr>
          <w:rFonts w:eastAsia="Times New Roman" w:cs="Times New Roman"/>
          <w:szCs w:val="24"/>
        </w:rPr>
        <w:t xml:space="preserve"> 7</w:t>
      </w:r>
      <w:r>
        <w:rPr>
          <w:rFonts w:eastAsia="Times New Roman" w:cs="Times New Roman"/>
          <w:szCs w:val="24"/>
        </w:rPr>
        <w:t>,</w:t>
      </w:r>
      <w:r>
        <w:rPr>
          <w:rFonts w:eastAsia="Times New Roman" w:cs="Times New Roman"/>
          <w:szCs w:val="24"/>
        </w:rPr>
        <w:t xml:space="preserve"> </w:t>
      </w:r>
      <w:r>
        <w:rPr>
          <w:rFonts w:eastAsia="Times New Roman" w:cs="Times New Roman"/>
        </w:rPr>
        <w:t>όπως</w:t>
      </w:r>
      <w:r>
        <w:rPr>
          <w:rFonts w:eastAsia="Times New Roman" w:cs="Times New Roman"/>
          <w:szCs w:val="24"/>
        </w:rPr>
        <w:t xml:space="preserve"> τροποποιήθηκε από τον κύριο Υπουργό;</w:t>
      </w:r>
    </w:p>
    <w:p w14:paraId="23B83907"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ΠΑΥΛΙΔΗΣ: </w:t>
      </w:r>
      <w:r w:rsidRPr="009363B0">
        <w:rPr>
          <w:rFonts w:eastAsia="Times New Roman" w:cs="Times New Roman"/>
          <w:szCs w:val="24"/>
        </w:rPr>
        <w:t>Ναι.</w:t>
      </w:r>
    </w:p>
    <w:p w14:paraId="23B83908"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ΧΡΙΣΤΟΣ ΔΗΜΑΣ: </w:t>
      </w:r>
      <w:r w:rsidRPr="009363B0">
        <w:rPr>
          <w:rFonts w:eastAsia="Times New Roman" w:cs="Times New Roman"/>
          <w:szCs w:val="24"/>
        </w:rPr>
        <w:t xml:space="preserve">Ναι. </w:t>
      </w:r>
    </w:p>
    <w:p w14:paraId="23B83909"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ΜΑΝΙΑΤΗΣ: </w:t>
      </w:r>
      <w:r w:rsidRPr="009363B0">
        <w:rPr>
          <w:rFonts w:eastAsia="Times New Roman" w:cs="Times New Roman"/>
          <w:szCs w:val="24"/>
        </w:rPr>
        <w:t xml:space="preserve">Ναι. </w:t>
      </w:r>
    </w:p>
    <w:p w14:paraId="23B8390A"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ΝΙΚΟΛΑΟΣ ΚΟΥΖΗΛΟΣ: </w:t>
      </w:r>
      <w:r w:rsidRPr="009363B0">
        <w:rPr>
          <w:rFonts w:eastAsia="Times New Roman" w:cs="Times New Roman"/>
          <w:szCs w:val="24"/>
        </w:rPr>
        <w:t xml:space="preserve">Όχι. </w:t>
      </w:r>
    </w:p>
    <w:p w14:paraId="23B8390B"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ΑΘΑΝΑΣΙΟΣ ΒΑΡΔΑΛΗΣ: </w:t>
      </w:r>
      <w:r w:rsidRPr="009363B0">
        <w:rPr>
          <w:rFonts w:eastAsia="Times New Roman" w:cs="Times New Roman"/>
          <w:szCs w:val="24"/>
        </w:rPr>
        <w:t xml:space="preserve">Όχι. </w:t>
      </w:r>
    </w:p>
    <w:p w14:paraId="23B8390C"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ΚΑΤΣΙΚΗΣ: </w:t>
      </w:r>
      <w:r w:rsidRPr="009363B0">
        <w:rPr>
          <w:rFonts w:eastAsia="Times New Roman" w:cs="Times New Roman"/>
          <w:szCs w:val="24"/>
        </w:rPr>
        <w:t>Ναι.</w:t>
      </w:r>
    </w:p>
    <w:p w14:paraId="23B8390D"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ΓΕΩΡΓΙΟΣ ΑΜΥΡΑΣ: </w:t>
      </w:r>
      <w:r w:rsidRPr="009363B0">
        <w:rPr>
          <w:rFonts w:eastAsia="Times New Roman" w:cs="Times New Roman"/>
          <w:szCs w:val="24"/>
        </w:rPr>
        <w:t>Ναι.</w:t>
      </w:r>
    </w:p>
    <w:p w14:paraId="23B8390E"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ΣΑΡΙΔΗΣ: </w:t>
      </w:r>
      <w:r>
        <w:rPr>
          <w:rFonts w:eastAsia="Times New Roman" w:cs="Times New Roman"/>
          <w:szCs w:val="24"/>
        </w:rPr>
        <w:t>Ναι.</w:t>
      </w:r>
      <w:r w:rsidRPr="009363B0">
        <w:rPr>
          <w:rFonts w:eastAsia="Times New Roman" w:cs="Times New Roman"/>
          <w:szCs w:val="24"/>
        </w:rPr>
        <w:t xml:space="preserve"> </w:t>
      </w:r>
    </w:p>
    <w:p w14:paraId="23B8390F"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ΠΡΟΕΔΡΕΥΩΝ (Μάριος Γεωργιάδης): </w:t>
      </w:r>
      <w:r w:rsidRPr="009363B0">
        <w:rPr>
          <w:rFonts w:eastAsia="Times New Roman" w:cs="Times New Roman"/>
          <w:szCs w:val="24"/>
        </w:rPr>
        <w:t xml:space="preserve">Συνεπώς το </w:t>
      </w:r>
      <w:r w:rsidRPr="00EB7466">
        <w:rPr>
          <w:rFonts w:eastAsia="Times New Roman"/>
          <w:szCs w:val="24"/>
        </w:rPr>
        <w:t>άρθρο</w:t>
      </w:r>
      <w:r>
        <w:rPr>
          <w:rFonts w:eastAsia="Times New Roman" w:cs="Times New Roman"/>
          <w:szCs w:val="24"/>
        </w:rPr>
        <w:t xml:space="preserve"> 7 έγινε δεκτό, </w:t>
      </w:r>
      <w:r>
        <w:rPr>
          <w:rFonts w:eastAsia="Times New Roman" w:cs="Times New Roman"/>
        </w:rPr>
        <w:t>όπως</w:t>
      </w:r>
      <w:r>
        <w:rPr>
          <w:rFonts w:eastAsia="Times New Roman" w:cs="Times New Roman"/>
          <w:szCs w:val="24"/>
        </w:rPr>
        <w:t xml:space="preserve"> τροποποιήθηκε από τον κύριο Υπουργό, </w:t>
      </w:r>
      <w:r w:rsidRPr="009363B0">
        <w:rPr>
          <w:rFonts w:eastAsia="Times New Roman" w:cs="Times New Roman"/>
          <w:szCs w:val="24"/>
        </w:rPr>
        <w:t>κατά πλειοψηφία.</w:t>
      </w:r>
    </w:p>
    <w:p w14:paraId="23B83910"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szCs w:val="24"/>
        </w:rPr>
        <w:t xml:space="preserve">Ερωτάται το Τμήμα: Γίνεται δεκτό το </w:t>
      </w:r>
      <w:r w:rsidRPr="00EB7466">
        <w:rPr>
          <w:rFonts w:eastAsia="Times New Roman"/>
          <w:szCs w:val="24"/>
        </w:rPr>
        <w:t>άρθρο</w:t>
      </w:r>
      <w:r>
        <w:rPr>
          <w:rFonts w:eastAsia="Times New Roman" w:cs="Times New Roman"/>
          <w:szCs w:val="24"/>
        </w:rPr>
        <w:t xml:space="preserve"> 8</w:t>
      </w:r>
      <w:r>
        <w:rPr>
          <w:rFonts w:eastAsia="Times New Roman" w:cs="Times New Roman"/>
          <w:szCs w:val="24"/>
        </w:rPr>
        <w:t>,</w:t>
      </w:r>
      <w:r>
        <w:rPr>
          <w:rFonts w:eastAsia="Times New Roman" w:cs="Times New Roman"/>
          <w:szCs w:val="24"/>
        </w:rPr>
        <w:t xml:space="preserve"> </w:t>
      </w:r>
      <w:r>
        <w:rPr>
          <w:rFonts w:eastAsia="Times New Roman" w:cs="Times New Roman"/>
        </w:rPr>
        <w:t>όπως</w:t>
      </w:r>
      <w:r>
        <w:rPr>
          <w:rFonts w:eastAsia="Times New Roman" w:cs="Times New Roman"/>
          <w:szCs w:val="24"/>
        </w:rPr>
        <w:t xml:space="preserve"> τροποποιήθηκε από τον κύριο Υπουργό;</w:t>
      </w:r>
    </w:p>
    <w:p w14:paraId="23B83911"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ΠΑΥΛΙΔΗΣ: </w:t>
      </w:r>
      <w:r w:rsidRPr="009363B0">
        <w:rPr>
          <w:rFonts w:eastAsia="Times New Roman" w:cs="Times New Roman"/>
          <w:szCs w:val="24"/>
        </w:rPr>
        <w:t>Ναι.</w:t>
      </w:r>
    </w:p>
    <w:p w14:paraId="23B83912"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ΧΡΙΣΤΟΣ ΔΗΜΑΣ: </w:t>
      </w:r>
      <w:r w:rsidRPr="009363B0">
        <w:rPr>
          <w:rFonts w:eastAsia="Times New Roman" w:cs="Times New Roman"/>
          <w:szCs w:val="24"/>
        </w:rPr>
        <w:t>Ναι</w:t>
      </w:r>
      <w:r w:rsidRPr="009363B0">
        <w:rPr>
          <w:rFonts w:eastAsia="Times New Roman" w:cs="Times New Roman"/>
          <w:szCs w:val="24"/>
        </w:rPr>
        <w:t xml:space="preserve">. </w:t>
      </w:r>
    </w:p>
    <w:p w14:paraId="23B83913"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ΜΑΝΙΑΤΗΣ: </w:t>
      </w:r>
      <w:r w:rsidRPr="009363B0">
        <w:rPr>
          <w:rFonts w:eastAsia="Times New Roman" w:cs="Times New Roman"/>
          <w:szCs w:val="24"/>
        </w:rPr>
        <w:t xml:space="preserve">Ναι. </w:t>
      </w:r>
    </w:p>
    <w:p w14:paraId="23B83914"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ΝΙΚΟΛΑΟΣ ΚΟΥΖΗΛΟΣ: </w:t>
      </w:r>
      <w:r w:rsidRPr="009363B0">
        <w:rPr>
          <w:rFonts w:eastAsia="Times New Roman" w:cs="Times New Roman"/>
          <w:szCs w:val="24"/>
        </w:rPr>
        <w:t xml:space="preserve">Όχι. </w:t>
      </w:r>
    </w:p>
    <w:p w14:paraId="23B83915"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ΑΘΑΝΑΣΙΟΣ ΒΑΡΔΑΛΗΣ: </w:t>
      </w:r>
      <w:r w:rsidRPr="009363B0">
        <w:rPr>
          <w:rFonts w:eastAsia="Times New Roman" w:cs="Times New Roman"/>
          <w:szCs w:val="24"/>
        </w:rPr>
        <w:t xml:space="preserve">Όχι. </w:t>
      </w:r>
    </w:p>
    <w:p w14:paraId="23B83916"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ΚΑΤΣΙΚΗΣ: </w:t>
      </w:r>
      <w:r w:rsidRPr="009363B0">
        <w:rPr>
          <w:rFonts w:eastAsia="Times New Roman" w:cs="Times New Roman"/>
          <w:szCs w:val="24"/>
        </w:rPr>
        <w:t>Ναι.</w:t>
      </w:r>
    </w:p>
    <w:p w14:paraId="23B83917"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ΓΕΩΡΓΙΟΣ ΑΜΥΡΑΣ: </w:t>
      </w:r>
      <w:r w:rsidRPr="009363B0">
        <w:rPr>
          <w:rFonts w:eastAsia="Times New Roman" w:cs="Times New Roman"/>
          <w:szCs w:val="24"/>
        </w:rPr>
        <w:t>Ναι.</w:t>
      </w:r>
    </w:p>
    <w:p w14:paraId="23B83918"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ΣΑΡΙΔΗΣ: </w:t>
      </w:r>
      <w:r>
        <w:rPr>
          <w:rFonts w:eastAsia="Times New Roman" w:cs="Times New Roman"/>
          <w:szCs w:val="24"/>
        </w:rPr>
        <w:t>Ναι.</w:t>
      </w:r>
      <w:r w:rsidRPr="009363B0">
        <w:rPr>
          <w:rFonts w:eastAsia="Times New Roman" w:cs="Times New Roman"/>
          <w:szCs w:val="24"/>
        </w:rPr>
        <w:t xml:space="preserve"> </w:t>
      </w:r>
    </w:p>
    <w:p w14:paraId="23B83919"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ΠΡΟΕΔΡΕΥΩΝ (Μάριος Γεωργιάδης): </w:t>
      </w:r>
      <w:r w:rsidRPr="009363B0">
        <w:rPr>
          <w:rFonts w:eastAsia="Times New Roman" w:cs="Times New Roman"/>
          <w:szCs w:val="24"/>
        </w:rPr>
        <w:t xml:space="preserve">Συνεπώς το </w:t>
      </w:r>
      <w:r w:rsidRPr="00EB7466">
        <w:rPr>
          <w:rFonts w:eastAsia="Times New Roman"/>
          <w:szCs w:val="24"/>
        </w:rPr>
        <w:t>άρθρο</w:t>
      </w:r>
      <w:r>
        <w:rPr>
          <w:rFonts w:eastAsia="Times New Roman" w:cs="Times New Roman"/>
          <w:szCs w:val="24"/>
        </w:rPr>
        <w:t xml:space="preserve"> 8 έγινε δεκτό, </w:t>
      </w:r>
      <w:r>
        <w:rPr>
          <w:rFonts w:eastAsia="Times New Roman" w:cs="Times New Roman"/>
        </w:rPr>
        <w:t>όπως</w:t>
      </w:r>
      <w:r>
        <w:rPr>
          <w:rFonts w:eastAsia="Times New Roman" w:cs="Times New Roman"/>
          <w:szCs w:val="24"/>
        </w:rPr>
        <w:t xml:space="preserve"> τροποποιήθηκε από τον κύριο Υπουργό, </w:t>
      </w:r>
      <w:r w:rsidRPr="009363B0">
        <w:rPr>
          <w:rFonts w:eastAsia="Times New Roman" w:cs="Times New Roman"/>
          <w:szCs w:val="24"/>
        </w:rPr>
        <w:t>κατά πλειοψηφία.</w:t>
      </w:r>
    </w:p>
    <w:p w14:paraId="23B8391A"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szCs w:val="24"/>
        </w:rPr>
        <w:t xml:space="preserve">Ερωτάται το Τμήμα: Γίνεται δεκτό το </w:t>
      </w:r>
      <w:r w:rsidRPr="00EB7466">
        <w:rPr>
          <w:rFonts w:eastAsia="Times New Roman"/>
          <w:szCs w:val="24"/>
        </w:rPr>
        <w:t>άρθρο</w:t>
      </w:r>
      <w:r>
        <w:rPr>
          <w:rFonts w:eastAsia="Times New Roman" w:cs="Times New Roman"/>
          <w:szCs w:val="24"/>
        </w:rPr>
        <w:t xml:space="preserve"> 9</w:t>
      </w:r>
      <w:r>
        <w:rPr>
          <w:rFonts w:eastAsia="Times New Roman" w:cs="Times New Roman"/>
          <w:szCs w:val="24"/>
        </w:rPr>
        <w:t>,</w:t>
      </w:r>
      <w:r>
        <w:rPr>
          <w:rFonts w:eastAsia="Times New Roman" w:cs="Times New Roman"/>
          <w:szCs w:val="24"/>
        </w:rPr>
        <w:t xml:space="preserve"> </w:t>
      </w:r>
      <w:r>
        <w:rPr>
          <w:rFonts w:eastAsia="Times New Roman" w:cs="Times New Roman"/>
        </w:rPr>
        <w:t>όπως</w:t>
      </w:r>
      <w:r>
        <w:rPr>
          <w:rFonts w:eastAsia="Times New Roman" w:cs="Times New Roman"/>
          <w:szCs w:val="24"/>
        </w:rPr>
        <w:t xml:space="preserve"> τροποποιήθηκε από τον κύριο Υπουργό;</w:t>
      </w:r>
    </w:p>
    <w:p w14:paraId="23B8391B"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ΠΑΥΛΙΔΗΣ: </w:t>
      </w:r>
      <w:r w:rsidRPr="009363B0">
        <w:rPr>
          <w:rFonts w:eastAsia="Times New Roman" w:cs="Times New Roman"/>
          <w:szCs w:val="24"/>
        </w:rPr>
        <w:t>Ναι.</w:t>
      </w:r>
    </w:p>
    <w:p w14:paraId="23B8391C"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ΧΡΙΣΤΟΣ ΔΗΜΑΣ: </w:t>
      </w:r>
      <w:r w:rsidRPr="009363B0">
        <w:rPr>
          <w:rFonts w:eastAsia="Times New Roman" w:cs="Times New Roman"/>
          <w:szCs w:val="24"/>
        </w:rPr>
        <w:t xml:space="preserve">Ναι. </w:t>
      </w:r>
    </w:p>
    <w:p w14:paraId="23B8391D"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ΜΑΝΙΑΤΗΣ: </w:t>
      </w:r>
      <w:r w:rsidRPr="009363B0">
        <w:rPr>
          <w:rFonts w:eastAsia="Times New Roman" w:cs="Times New Roman"/>
          <w:szCs w:val="24"/>
        </w:rPr>
        <w:t xml:space="preserve">Ναι. </w:t>
      </w:r>
    </w:p>
    <w:p w14:paraId="23B8391E"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ΝΙΚΟΛΑΟΣ ΚΟΥΖΗΛΟΣ: </w:t>
      </w:r>
      <w:r w:rsidRPr="009363B0">
        <w:rPr>
          <w:rFonts w:eastAsia="Times New Roman" w:cs="Times New Roman"/>
          <w:szCs w:val="24"/>
        </w:rPr>
        <w:t xml:space="preserve">Όχι. </w:t>
      </w:r>
    </w:p>
    <w:p w14:paraId="23B8391F"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ΑΘΑΝΑΣΙΟΣ ΒΑΡΔΑΛ</w:t>
      </w:r>
      <w:r w:rsidRPr="009363B0">
        <w:rPr>
          <w:rFonts w:eastAsia="Times New Roman" w:cs="Times New Roman"/>
          <w:b/>
          <w:szCs w:val="24"/>
        </w:rPr>
        <w:t xml:space="preserve">ΗΣ: </w:t>
      </w:r>
      <w:r w:rsidRPr="009363B0">
        <w:rPr>
          <w:rFonts w:eastAsia="Times New Roman" w:cs="Times New Roman"/>
          <w:szCs w:val="24"/>
        </w:rPr>
        <w:t xml:space="preserve">Όχι. </w:t>
      </w:r>
    </w:p>
    <w:p w14:paraId="23B83920"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ΚΑΤΣΙΚΗΣ: </w:t>
      </w:r>
      <w:r w:rsidRPr="009363B0">
        <w:rPr>
          <w:rFonts w:eastAsia="Times New Roman" w:cs="Times New Roman"/>
          <w:szCs w:val="24"/>
        </w:rPr>
        <w:t>Ναι.</w:t>
      </w:r>
    </w:p>
    <w:p w14:paraId="23B83921"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ΓΕΩΡΓΙΟΣ ΑΜΥΡΑΣ: </w:t>
      </w:r>
      <w:r w:rsidRPr="009363B0">
        <w:rPr>
          <w:rFonts w:eastAsia="Times New Roman" w:cs="Times New Roman"/>
          <w:szCs w:val="24"/>
        </w:rPr>
        <w:t>Ναι.</w:t>
      </w:r>
    </w:p>
    <w:p w14:paraId="23B83922"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ΣΑΡΙΔΗΣ: </w:t>
      </w:r>
      <w:r>
        <w:rPr>
          <w:rFonts w:eastAsia="Times New Roman" w:cs="Times New Roman"/>
          <w:szCs w:val="24"/>
        </w:rPr>
        <w:t>Ναι.</w:t>
      </w:r>
      <w:r w:rsidRPr="009363B0">
        <w:rPr>
          <w:rFonts w:eastAsia="Times New Roman" w:cs="Times New Roman"/>
          <w:szCs w:val="24"/>
        </w:rPr>
        <w:t xml:space="preserve"> </w:t>
      </w:r>
    </w:p>
    <w:p w14:paraId="23B83923"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ΠΡΟΕΔΡΕΥΩΝ (Μάριος Γεωργιάδης): </w:t>
      </w:r>
      <w:r w:rsidRPr="009363B0">
        <w:rPr>
          <w:rFonts w:eastAsia="Times New Roman" w:cs="Times New Roman"/>
          <w:szCs w:val="24"/>
        </w:rPr>
        <w:t xml:space="preserve">Συνεπώς το </w:t>
      </w:r>
      <w:r w:rsidRPr="00EB7466">
        <w:rPr>
          <w:rFonts w:eastAsia="Times New Roman"/>
          <w:szCs w:val="24"/>
        </w:rPr>
        <w:t>άρθρο</w:t>
      </w:r>
      <w:r>
        <w:rPr>
          <w:rFonts w:eastAsia="Times New Roman" w:cs="Times New Roman"/>
          <w:szCs w:val="24"/>
        </w:rPr>
        <w:t xml:space="preserve"> 9 έγινε δεκτό, </w:t>
      </w:r>
      <w:r>
        <w:rPr>
          <w:rFonts w:eastAsia="Times New Roman" w:cs="Times New Roman"/>
        </w:rPr>
        <w:t>όπως</w:t>
      </w:r>
      <w:r>
        <w:rPr>
          <w:rFonts w:eastAsia="Times New Roman" w:cs="Times New Roman"/>
          <w:szCs w:val="24"/>
        </w:rPr>
        <w:t xml:space="preserve"> τροποποιήθηκε από τον κύριο Υπουργό, </w:t>
      </w:r>
      <w:r w:rsidRPr="009363B0">
        <w:rPr>
          <w:rFonts w:eastAsia="Times New Roman" w:cs="Times New Roman"/>
          <w:szCs w:val="24"/>
        </w:rPr>
        <w:t>κατά πλειοψηφία.</w:t>
      </w:r>
    </w:p>
    <w:p w14:paraId="23B83924"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szCs w:val="24"/>
        </w:rPr>
        <w:t xml:space="preserve">Ερωτάται το Τμήμα: Γίνεται δεκτό το </w:t>
      </w:r>
      <w:r w:rsidRPr="00EB7466">
        <w:rPr>
          <w:rFonts w:eastAsia="Times New Roman"/>
          <w:szCs w:val="24"/>
        </w:rPr>
        <w:t>άρθρο</w:t>
      </w:r>
      <w:r>
        <w:rPr>
          <w:rFonts w:eastAsia="Times New Roman" w:cs="Times New Roman"/>
          <w:szCs w:val="24"/>
        </w:rPr>
        <w:t xml:space="preserve"> 10 ως έχει;</w:t>
      </w:r>
    </w:p>
    <w:p w14:paraId="23B83925"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ΠΑΥΛΙΔΗΣ: </w:t>
      </w:r>
      <w:r w:rsidRPr="009363B0">
        <w:rPr>
          <w:rFonts w:eastAsia="Times New Roman" w:cs="Times New Roman"/>
          <w:szCs w:val="24"/>
        </w:rPr>
        <w:t>Ναι.</w:t>
      </w:r>
    </w:p>
    <w:p w14:paraId="23B83926"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ΧΡΙΣΤΟΣ ΔΗΜΑΣ: </w:t>
      </w:r>
      <w:r w:rsidRPr="009363B0">
        <w:rPr>
          <w:rFonts w:eastAsia="Times New Roman" w:cs="Times New Roman"/>
          <w:szCs w:val="24"/>
        </w:rPr>
        <w:t xml:space="preserve">Ναι. </w:t>
      </w:r>
    </w:p>
    <w:p w14:paraId="23B83927"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ΜΑΝΙΑΤΗΣ: </w:t>
      </w:r>
      <w:r w:rsidRPr="009363B0">
        <w:rPr>
          <w:rFonts w:eastAsia="Times New Roman" w:cs="Times New Roman"/>
          <w:szCs w:val="24"/>
        </w:rPr>
        <w:t xml:space="preserve">Ναι. </w:t>
      </w:r>
    </w:p>
    <w:p w14:paraId="23B83928"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ΝΙΚΟΛΑΟΣ ΚΟΥΖΗΛΟΣ: </w:t>
      </w:r>
      <w:r w:rsidRPr="009363B0">
        <w:rPr>
          <w:rFonts w:eastAsia="Times New Roman" w:cs="Times New Roman"/>
          <w:szCs w:val="24"/>
        </w:rPr>
        <w:t xml:space="preserve">Όχι. </w:t>
      </w:r>
    </w:p>
    <w:p w14:paraId="23B83929"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ΑΘΑΝΑΣΙΟΣ ΒΑΡΔΑΛΗΣ: </w:t>
      </w:r>
      <w:r w:rsidRPr="009363B0">
        <w:rPr>
          <w:rFonts w:eastAsia="Times New Roman" w:cs="Times New Roman"/>
          <w:szCs w:val="24"/>
        </w:rPr>
        <w:t xml:space="preserve">Όχι. </w:t>
      </w:r>
    </w:p>
    <w:p w14:paraId="23B8392A"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ΚΑΤΣΙΚΗΣ: </w:t>
      </w:r>
      <w:r w:rsidRPr="009363B0">
        <w:rPr>
          <w:rFonts w:eastAsia="Times New Roman" w:cs="Times New Roman"/>
          <w:szCs w:val="24"/>
        </w:rPr>
        <w:t>Ναι.</w:t>
      </w:r>
    </w:p>
    <w:p w14:paraId="23B8392B"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ΓΕΩΡΓΙΟΣ ΑΜΥΡΑΣ: </w:t>
      </w:r>
      <w:r w:rsidRPr="009363B0">
        <w:rPr>
          <w:rFonts w:eastAsia="Times New Roman" w:cs="Times New Roman"/>
          <w:szCs w:val="24"/>
        </w:rPr>
        <w:t>Ναι.</w:t>
      </w:r>
    </w:p>
    <w:p w14:paraId="23B8392C"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ΣΑΡΙΔΗΣ: </w:t>
      </w:r>
      <w:r>
        <w:rPr>
          <w:rFonts w:eastAsia="Times New Roman" w:cs="Times New Roman"/>
          <w:szCs w:val="24"/>
        </w:rPr>
        <w:t>Ναι.</w:t>
      </w:r>
      <w:r w:rsidRPr="009363B0">
        <w:rPr>
          <w:rFonts w:eastAsia="Times New Roman" w:cs="Times New Roman"/>
          <w:szCs w:val="24"/>
        </w:rPr>
        <w:t xml:space="preserve"> </w:t>
      </w:r>
    </w:p>
    <w:p w14:paraId="23B8392D"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ΠΡΟΕΔΡΕΥΩΝ (Μάριος Γεωργιάδης): </w:t>
      </w:r>
      <w:r w:rsidRPr="009363B0">
        <w:rPr>
          <w:rFonts w:eastAsia="Times New Roman" w:cs="Times New Roman"/>
          <w:szCs w:val="24"/>
        </w:rPr>
        <w:t xml:space="preserve">Συνεπώς το </w:t>
      </w:r>
      <w:r w:rsidRPr="00EB7466">
        <w:rPr>
          <w:rFonts w:eastAsia="Times New Roman"/>
          <w:szCs w:val="24"/>
        </w:rPr>
        <w:t>άρθ</w:t>
      </w:r>
      <w:r w:rsidRPr="00EB7466">
        <w:rPr>
          <w:rFonts w:eastAsia="Times New Roman"/>
          <w:szCs w:val="24"/>
        </w:rPr>
        <w:t>ρο</w:t>
      </w:r>
      <w:r>
        <w:rPr>
          <w:rFonts w:eastAsia="Times New Roman" w:cs="Times New Roman"/>
          <w:szCs w:val="24"/>
        </w:rPr>
        <w:t xml:space="preserve"> 10 </w:t>
      </w:r>
      <w:r w:rsidRPr="009363B0">
        <w:rPr>
          <w:rFonts w:eastAsia="Times New Roman" w:cs="Times New Roman"/>
          <w:szCs w:val="24"/>
        </w:rPr>
        <w:t xml:space="preserve">έγινε δεκτό </w:t>
      </w:r>
      <w:r>
        <w:rPr>
          <w:rFonts w:eastAsia="Times New Roman" w:cs="Times New Roman"/>
          <w:szCs w:val="24"/>
        </w:rPr>
        <w:t xml:space="preserve">ως </w:t>
      </w:r>
      <w:r w:rsidRPr="00773379">
        <w:rPr>
          <w:rFonts w:eastAsia="Times New Roman"/>
          <w:bCs/>
        </w:rPr>
        <w:t>έχει</w:t>
      </w:r>
      <w:r w:rsidRPr="009363B0">
        <w:rPr>
          <w:rFonts w:eastAsia="Times New Roman" w:cs="Times New Roman"/>
          <w:szCs w:val="24"/>
        </w:rPr>
        <w:t xml:space="preserve"> κατά πλειοψηφία.</w:t>
      </w:r>
    </w:p>
    <w:p w14:paraId="23B8392E"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szCs w:val="24"/>
        </w:rPr>
        <w:t xml:space="preserve">Ερωτάται το Τμήμα: Γίνεται δεκτό το </w:t>
      </w:r>
      <w:r w:rsidRPr="00EB7466">
        <w:rPr>
          <w:rFonts w:eastAsia="Times New Roman"/>
          <w:szCs w:val="24"/>
        </w:rPr>
        <w:t>άρθρο</w:t>
      </w:r>
      <w:r>
        <w:rPr>
          <w:rFonts w:eastAsia="Times New Roman" w:cs="Times New Roman"/>
          <w:szCs w:val="24"/>
        </w:rPr>
        <w:t xml:space="preserve"> 11</w:t>
      </w:r>
      <w:r>
        <w:rPr>
          <w:rFonts w:eastAsia="Times New Roman" w:cs="Times New Roman"/>
          <w:szCs w:val="24"/>
        </w:rPr>
        <w:t>,</w:t>
      </w:r>
      <w:r>
        <w:rPr>
          <w:rFonts w:eastAsia="Times New Roman" w:cs="Times New Roman"/>
          <w:szCs w:val="24"/>
        </w:rPr>
        <w:t xml:space="preserve"> </w:t>
      </w:r>
      <w:r>
        <w:rPr>
          <w:rFonts w:eastAsia="Times New Roman" w:cs="Times New Roman"/>
        </w:rPr>
        <w:t>όπως</w:t>
      </w:r>
      <w:r>
        <w:rPr>
          <w:rFonts w:eastAsia="Times New Roman" w:cs="Times New Roman"/>
          <w:szCs w:val="24"/>
        </w:rPr>
        <w:t xml:space="preserve"> τροποποιήθηκε από τον κύριο Υπουργό;</w:t>
      </w:r>
    </w:p>
    <w:p w14:paraId="23B8392F"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ΠΑΥΛΙΔΗΣ: </w:t>
      </w:r>
      <w:r w:rsidRPr="009363B0">
        <w:rPr>
          <w:rFonts w:eastAsia="Times New Roman" w:cs="Times New Roman"/>
          <w:szCs w:val="24"/>
        </w:rPr>
        <w:t>Ναι.</w:t>
      </w:r>
    </w:p>
    <w:p w14:paraId="23B83930"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ΧΡΙΣΤΟΣ ΔΗΜΑΣ: </w:t>
      </w:r>
      <w:r w:rsidRPr="009363B0">
        <w:rPr>
          <w:rFonts w:eastAsia="Times New Roman" w:cs="Times New Roman"/>
          <w:szCs w:val="24"/>
        </w:rPr>
        <w:t xml:space="preserve">Ναι. </w:t>
      </w:r>
    </w:p>
    <w:p w14:paraId="23B83931"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ΜΑΝΙΑΤΗΣ: </w:t>
      </w:r>
      <w:r w:rsidRPr="009363B0">
        <w:rPr>
          <w:rFonts w:eastAsia="Times New Roman" w:cs="Times New Roman"/>
          <w:szCs w:val="24"/>
        </w:rPr>
        <w:t xml:space="preserve">Ναι. </w:t>
      </w:r>
    </w:p>
    <w:p w14:paraId="23B83932"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ΝΙΚΟΛΑΟΣ ΚΟΥΖΗΛΟΣ: </w:t>
      </w:r>
      <w:r w:rsidRPr="009363B0">
        <w:rPr>
          <w:rFonts w:eastAsia="Times New Roman" w:cs="Times New Roman"/>
          <w:szCs w:val="24"/>
        </w:rPr>
        <w:t xml:space="preserve">Όχι. </w:t>
      </w:r>
    </w:p>
    <w:p w14:paraId="23B83933"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ΑΘΑΝΑΣΙΟΣ ΒΑΡΔΑΛΗΣ: </w:t>
      </w:r>
      <w:r w:rsidRPr="009363B0">
        <w:rPr>
          <w:rFonts w:eastAsia="Times New Roman" w:cs="Times New Roman"/>
          <w:szCs w:val="24"/>
        </w:rPr>
        <w:t xml:space="preserve">Όχι. </w:t>
      </w:r>
    </w:p>
    <w:p w14:paraId="23B83934"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ΚΑΤΣΙΚΗΣ: </w:t>
      </w:r>
      <w:r w:rsidRPr="009363B0">
        <w:rPr>
          <w:rFonts w:eastAsia="Times New Roman" w:cs="Times New Roman"/>
          <w:szCs w:val="24"/>
        </w:rPr>
        <w:t>Ναι.</w:t>
      </w:r>
    </w:p>
    <w:p w14:paraId="23B83935"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ΓΕΩΡΓΙΟΣ ΑΜΥΡΑΣ: </w:t>
      </w:r>
      <w:r w:rsidRPr="009363B0">
        <w:rPr>
          <w:rFonts w:eastAsia="Times New Roman" w:cs="Times New Roman"/>
          <w:szCs w:val="24"/>
        </w:rPr>
        <w:t>Ναι.</w:t>
      </w:r>
    </w:p>
    <w:p w14:paraId="23B83936"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ΣΑΡΙΔΗΣ: </w:t>
      </w:r>
      <w:r>
        <w:rPr>
          <w:rFonts w:eastAsia="Times New Roman" w:cs="Times New Roman"/>
          <w:szCs w:val="24"/>
        </w:rPr>
        <w:t>Ναι.</w:t>
      </w:r>
      <w:r w:rsidRPr="009363B0">
        <w:rPr>
          <w:rFonts w:eastAsia="Times New Roman" w:cs="Times New Roman"/>
          <w:szCs w:val="24"/>
        </w:rPr>
        <w:t xml:space="preserve"> </w:t>
      </w:r>
    </w:p>
    <w:p w14:paraId="23B83937"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ΠΡΟΕΔΡΕΥΩΝ (Μάριος Γεωργιάδης): </w:t>
      </w:r>
      <w:r w:rsidRPr="009363B0">
        <w:rPr>
          <w:rFonts w:eastAsia="Times New Roman" w:cs="Times New Roman"/>
          <w:szCs w:val="24"/>
        </w:rPr>
        <w:t xml:space="preserve">Συνεπώς το </w:t>
      </w:r>
      <w:r w:rsidRPr="00EB7466">
        <w:rPr>
          <w:rFonts w:eastAsia="Times New Roman"/>
          <w:szCs w:val="24"/>
        </w:rPr>
        <w:t>άρθρο</w:t>
      </w:r>
      <w:r>
        <w:rPr>
          <w:rFonts w:eastAsia="Times New Roman" w:cs="Times New Roman"/>
          <w:szCs w:val="24"/>
        </w:rPr>
        <w:t xml:space="preserve"> 11 έγινε δεκτό, </w:t>
      </w:r>
      <w:r>
        <w:rPr>
          <w:rFonts w:eastAsia="Times New Roman" w:cs="Times New Roman"/>
        </w:rPr>
        <w:t>όπως</w:t>
      </w:r>
      <w:r>
        <w:rPr>
          <w:rFonts w:eastAsia="Times New Roman" w:cs="Times New Roman"/>
          <w:szCs w:val="24"/>
        </w:rPr>
        <w:t xml:space="preserve"> τροποποιήθηκε από τον κύριο Υπουργό, </w:t>
      </w:r>
      <w:r w:rsidRPr="009363B0">
        <w:rPr>
          <w:rFonts w:eastAsia="Times New Roman" w:cs="Times New Roman"/>
          <w:szCs w:val="24"/>
        </w:rPr>
        <w:t>κατά πλειοψηφία.</w:t>
      </w:r>
    </w:p>
    <w:p w14:paraId="23B83938"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szCs w:val="24"/>
        </w:rPr>
        <w:t xml:space="preserve">Ερωτάται το Τμήμα: Γίνεται δεκτό το </w:t>
      </w:r>
      <w:r w:rsidRPr="00EB7466">
        <w:rPr>
          <w:rFonts w:eastAsia="Times New Roman"/>
          <w:szCs w:val="24"/>
        </w:rPr>
        <w:t>άρθρο</w:t>
      </w:r>
      <w:r>
        <w:rPr>
          <w:rFonts w:eastAsia="Times New Roman" w:cs="Times New Roman"/>
          <w:szCs w:val="24"/>
        </w:rPr>
        <w:t xml:space="preserve"> 12 ως έχει;</w:t>
      </w:r>
    </w:p>
    <w:p w14:paraId="23B83939"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ΚΩΝΣΤ</w:t>
      </w:r>
      <w:r w:rsidRPr="009363B0">
        <w:rPr>
          <w:rFonts w:eastAsia="Times New Roman" w:cs="Times New Roman"/>
          <w:b/>
          <w:szCs w:val="24"/>
        </w:rPr>
        <w:t xml:space="preserve">ΑΝΤΙΝΟΣ ΠΑΥΛΙΔΗΣ: </w:t>
      </w:r>
      <w:r w:rsidRPr="009363B0">
        <w:rPr>
          <w:rFonts w:eastAsia="Times New Roman" w:cs="Times New Roman"/>
          <w:szCs w:val="24"/>
        </w:rPr>
        <w:t>Ναι.</w:t>
      </w:r>
    </w:p>
    <w:p w14:paraId="23B8393A"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ΧΡΙΣΤΟΣ ΔΗΜΑΣ: </w:t>
      </w:r>
      <w:r w:rsidRPr="009363B0">
        <w:rPr>
          <w:rFonts w:eastAsia="Times New Roman" w:cs="Times New Roman"/>
          <w:szCs w:val="24"/>
        </w:rPr>
        <w:t xml:space="preserve">Ναι. </w:t>
      </w:r>
    </w:p>
    <w:p w14:paraId="23B8393B"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ΜΑΝΙΑΤΗΣ: </w:t>
      </w:r>
      <w:r w:rsidRPr="009363B0">
        <w:rPr>
          <w:rFonts w:eastAsia="Times New Roman" w:cs="Times New Roman"/>
          <w:szCs w:val="24"/>
        </w:rPr>
        <w:t xml:space="preserve">Ναι. </w:t>
      </w:r>
    </w:p>
    <w:p w14:paraId="23B8393C"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ΝΙΚΟΛΑΟΣ ΚΟΥΖΗΛΟΣ: </w:t>
      </w:r>
      <w:r w:rsidRPr="009363B0">
        <w:rPr>
          <w:rFonts w:eastAsia="Times New Roman" w:cs="Times New Roman"/>
          <w:szCs w:val="24"/>
        </w:rPr>
        <w:t xml:space="preserve">Όχι. </w:t>
      </w:r>
    </w:p>
    <w:p w14:paraId="23B8393D"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ΑΘΑΝΑΣΙΟΣ ΒΑΡΔΑΛΗΣ: </w:t>
      </w:r>
      <w:r w:rsidRPr="009363B0">
        <w:rPr>
          <w:rFonts w:eastAsia="Times New Roman" w:cs="Times New Roman"/>
          <w:szCs w:val="24"/>
        </w:rPr>
        <w:t xml:space="preserve">Όχι. </w:t>
      </w:r>
    </w:p>
    <w:p w14:paraId="23B8393E"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ΚΑΤΣΙΚΗΣ: </w:t>
      </w:r>
      <w:r w:rsidRPr="009363B0">
        <w:rPr>
          <w:rFonts w:eastAsia="Times New Roman" w:cs="Times New Roman"/>
          <w:szCs w:val="24"/>
        </w:rPr>
        <w:t>Ναι.</w:t>
      </w:r>
    </w:p>
    <w:p w14:paraId="23B8393F"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ΓΕΩΡΓΙΟΣ ΑΜΥΡΑΣ: </w:t>
      </w:r>
      <w:r w:rsidRPr="009363B0">
        <w:rPr>
          <w:rFonts w:eastAsia="Times New Roman" w:cs="Times New Roman"/>
          <w:szCs w:val="24"/>
        </w:rPr>
        <w:t>Ναι.</w:t>
      </w:r>
    </w:p>
    <w:p w14:paraId="23B83940"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ΣΑΡΙΔΗΣ: </w:t>
      </w:r>
      <w:r>
        <w:rPr>
          <w:rFonts w:eastAsia="Times New Roman" w:cs="Times New Roman"/>
          <w:szCs w:val="24"/>
        </w:rPr>
        <w:t>Ναι.</w:t>
      </w:r>
      <w:r w:rsidRPr="009363B0">
        <w:rPr>
          <w:rFonts w:eastAsia="Times New Roman" w:cs="Times New Roman"/>
          <w:szCs w:val="24"/>
        </w:rPr>
        <w:t xml:space="preserve"> </w:t>
      </w:r>
    </w:p>
    <w:p w14:paraId="23B83941"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ΠΡΟΕΔΡΕΥΩΝ (Μάριος Γεωργιάδης): </w:t>
      </w:r>
      <w:r w:rsidRPr="009363B0">
        <w:rPr>
          <w:rFonts w:eastAsia="Times New Roman" w:cs="Times New Roman"/>
          <w:szCs w:val="24"/>
        </w:rPr>
        <w:t xml:space="preserve">Συνεπώς το </w:t>
      </w:r>
      <w:r w:rsidRPr="00EB7466">
        <w:rPr>
          <w:rFonts w:eastAsia="Times New Roman"/>
          <w:szCs w:val="24"/>
        </w:rPr>
        <w:t>άρθρο</w:t>
      </w:r>
      <w:r>
        <w:rPr>
          <w:rFonts w:eastAsia="Times New Roman" w:cs="Times New Roman"/>
          <w:szCs w:val="24"/>
        </w:rPr>
        <w:t xml:space="preserve"> 12 </w:t>
      </w:r>
      <w:r w:rsidRPr="009363B0">
        <w:rPr>
          <w:rFonts w:eastAsia="Times New Roman" w:cs="Times New Roman"/>
          <w:szCs w:val="24"/>
        </w:rPr>
        <w:t xml:space="preserve">έγινε δεκτό </w:t>
      </w:r>
      <w:r>
        <w:rPr>
          <w:rFonts w:eastAsia="Times New Roman" w:cs="Times New Roman"/>
          <w:szCs w:val="24"/>
        </w:rPr>
        <w:t xml:space="preserve">ως </w:t>
      </w:r>
      <w:r w:rsidRPr="00773379">
        <w:rPr>
          <w:rFonts w:eastAsia="Times New Roman"/>
          <w:bCs/>
        </w:rPr>
        <w:t>έχει</w:t>
      </w:r>
      <w:r w:rsidRPr="009363B0">
        <w:rPr>
          <w:rFonts w:eastAsia="Times New Roman" w:cs="Times New Roman"/>
          <w:szCs w:val="24"/>
        </w:rPr>
        <w:t xml:space="preserve"> κατά πλειοψηφία.</w:t>
      </w:r>
    </w:p>
    <w:p w14:paraId="23B83942"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szCs w:val="24"/>
        </w:rPr>
        <w:t xml:space="preserve">Ερωτάται το Τμήμα: Γίνεται δεκτό το </w:t>
      </w:r>
      <w:r w:rsidRPr="00EB7466">
        <w:rPr>
          <w:rFonts w:eastAsia="Times New Roman"/>
          <w:szCs w:val="24"/>
        </w:rPr>
        <w:t>άρθρο</w:t>
      </w:r>
      <w:r>
        <w:rPr>
          <w:rFonts w:eastAsia="Times New Roman" w:cs="Times New Roman"/>
          <w:szCs w:val="24"/>
        </w:rPr>
        <w:t xml:space="preserve"> 13 ως έχει;</w:t>
      </w:r>
    </w:p>
    <w:p w14:paraId="23B83943"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ΠΑΥΛΙΔΗΣ: </w:t>
      </w:r>
      <w:r w:rsidRPr="009363B0">
        <w:rPr>
          <w:rFonts w:eastAsia="Times New Roman" w:cs="Times New Roman"/>
          <w:szCs w:val="24"/>
        </w:rPr>
        <w:t>Ναι.</w:t>
      </w:r>
    </w:p>
    <w:p w14:paraId="23B83944"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ΧΡΙΣΤΟΣ ΔΗΜΑΣ: </w:t>
      </w:r>
      <w:r w:rsidRPr="009363B0">
        <w:rPr>
          <w:rFonts w:eastAsia="Times New Roman" w:cs="Times New Roman"/>
          <w:szCs w:val="24"/>
        </w:rPr>
        <w:t xml:space="preserve">Ναι. </w:t>
      </w:r>
    </w:p>
    <w:p w14:paraId="23B83945"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ΜΑΝΙΑΤΗΣ: </w:t>
      </w:r>
      <w:r w:rsidRPr="009363B0">
        <w:rPr>
          <w:rFonts w:eastAsia="Times New Roman" w:cs="Times New Roman"/>
          <w:szCs w:val="24"/>
        </w:rPr>
        <w:t xml:space="preserve">Ναι. </w:t>
      </w:r>
    </w:p>
    <w:p w14:paraId="23B83946"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ΝΙΚΟΛΑΟΣ ΚΟΥΖΗΛΟΣ: </w:t>
      </w:r>
      <w:r w:rsidRPr="009363B0">
        <w:rPr>
          <w:rFonts w:eastAsia="Times New Roman" w:cs="Times New Roman"/>
          <w:szCs w:val="24"/>
        </w:rPr>
        <w:t xml:space="preserve">Όχι. </w:t>
      </w:r>
    </w:p>
    <w:p w14:paraId="23B83947"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ΑΘΑΝΑΣΙΟΣ ΒΑΡΔΑΛΗΣ: </w:t>
      </w:r>
      <w:r w:rsidRPr="009363B0">
        <w:rPr>
          <w:rFonts w:eastAsia="Times New Roman" w:cs="Times New Roman"/>
          <w:szCs w:val="24"/>
        </w:rPr>
        <w:t xml:space="preserve">Όχι. </w:t>
      </w:r>
    </w:p>
    <w:p w14:paraId="23B83948"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ΚΑΤΣΙΚΗΣ: </w:t>
      </w:r>
      <w:r w:rsidRPr="009363B0">
        <w:rPr>
          <w:rFonts w:eastAsia="Times New Roman" w:cs="Times New Roman"/>
          <w:szCs w:val="24"/>
        </w:rPr>
        <w:t>Ναι.</w:t>
      </w:r>
    </w:p>
    <w:p w14:paraId="23B83949"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ΓΕΩΡΓΙΟΣ ΑΜΥΡΑΣ: </w:t>
      </w:r>
      <w:r w:rsidRPr="009363B0">
        <w:rPr>
          <w:rFonts w:eastAsia="Times New Roman" w:cs="Times New Roman"/>
          <w:szCs w:val="24"/>
        </w:rPr>
        <w:t>Ναι.</w:t>
      </w:r>
    </w:p>
    <w:p w14:paraId="23B8394A"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ΣΑΡΙΔΗΣ: </w:t>
      </w:r>
      <w:r>
        <w:rPr>
          <w:rFonts w:eastAsia="Times New Roman" w:cs="Times New Roman"/>
          <w:szCs w:val="24"/>
        </w:rPr>
        <w:t>Ναι.</w:t>
      </w:r>
      <w:r w:rsidRPr="009363B0">
        <w:rPr>
          <w:rFonts w:eastAsia="Times New Roman" w:cs="Times New Roman"/>
          <w:szCs w:val="24"/>
        </w:rPr>
        <w:t xml:space="preserve"> </w:t>
      </w:r>
    </w:p>
    <w:p w14:paraId="23B8394B"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ΠΡΟΕΔΡΕΥΩΝ (Μάριος Γεωργιάδης): </w:t>
      </w:r>
      <w:r w:rsidRPr="009363B0">
        <w:rPr>
          <w:rFonts w:eastAsia="Times New Roman" w:cs="Times New Roman"/>
          <w:szCs w:val="24"/>
        </w:rPr>
        <w:t xml:space="preserve">Συνεπώς το </w:t>
      </w:r>
      <w:r w:rsidRPr="00EB7466">
        <w:rPr>
          <w:rFonts w:eastAsia="Times New Roman"/>
          <w:szCs w:val="24"/>
        </w:rPr>
        <w:t>άρθρο</w:t>
      </w:r>
      <w:r>
        <w:rPr>
          <w:rFonts w:eastAsia="Times New Roman" w:cs="Times New Roman"/>
          <w:szCs w:val="24"/>
        </w:rPr>
        <w:t xml:space="preserve"> 13 </w:t>
      </w:r>
      <w:r w:rsidRPr="009363B0">
        <w:rPr>
          <w:rFonts w:eastAsia="Times New Roman" w:cs="Times New Roman"/>
          <w:szCs w:val="24"/>
        </w:rPr>
        <w:t xml:space="preserve">έγινε δεκτό </w:t>
      </w:r>
      <w:r>
        <w:rPr>
          <w:rFonts w:eastAsia="Times New Roman" w:cs="Times New Roman"/>
          <w:szCs w:val="24"/>
        </w:rPr>
        <w:t xml:space="preserve">ως </w:t>
      </w:r>
      <w:r w:rsidRPr="00773379">
        <w:rPr>
          <w:rFonts w:eastAsia="Times New Roman"/>
          <w:bCs/>
        </w:rPr>
        <w:t>έχει</w:t>
      </w:r>
      <w:r w:rsidRPr="009363B0">
        <w:rPr>
          <w:rFonts w:eastAsia="Times New Roman" w:cs="Times New Roman"/>
          <w:szCs w:val="24"/>
        </w:rPr>
        <w:t xml:space="preserve"> κατά πλειοψηφία.</w:t>
      </w:r>
    </w:p>
    <w:p w14:paraId="23B8394C"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szCs w:val="24"/>
        </w:rPr>
        <w:t xml:space="preserve">Ερωτάται το Τμήμα: Γίνεται δεκτό το </w:t>
      </w:r>
      <w:r w:rsidRPr="00EB7466">
        <w:rPr>
          <w:rFonts w:eastAsia="Times New Roman"/>
          <w:szCs w:val="24"/>
        </w:rPr>
        <w:t>άρθρο</w:t>
      </w:r>
      <w:r>
        <w:rPr>
          <w:rFonts w:eastAsia="Times New Roman" w:cs="Times New Roman"/>
          <w:szCs w:val="24"/>
        </w:rPr>
        <w:t xml:space="preserve"> 14</w:t>
      </w:r>
      <w:r>
        <w:rPr>
          <w:rFonts w:eastAsia="Times New Roman" w:cs="Times New Roman"/>
          <w:szCs w:val="24"/>
        </w:rPr>
        <w:t>,</w:t>
      </w:r>
      <w:r>
        <w:rPr>
          <w:rFonts w:eastAsia="Times New Roman" w:cs="Times New Roman"/>
          <w:szCs w:val="24"/>
        </w:rPr>
        <w:t xml:space="preserve"> </w:t>
      </w:r>
      <w:r>
        <w:rPr>
          <w:rFonts w:eastAsia="Times New Roman" w:cs="Times New Roman"/>
        </w:rPr>
        <w:t>όπως</w:t>
      </w:r>
      <w:r>
        <w:rPr>
          <w:rFonts w:eastAsia="Times New Roman" w:cs="Times New Roman"/>
          <w:szCs w:val="24"/>
        </w:rPr>
        <w:t xml:space="preserve"> τροποποιήθηκε από τον κύριο Υπουργό;</w:t>
      </w:r>
    </w:p>
    <w:p w14:paraId="23B8394D"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ΠΑΥΛΙΔΗΣ: </w:t>
      </w:r>
      <w:r w:rsidRPr="009363B0">
        <w:rPr>
          <w:rFonts w:eastAsia="Times New Roman" w:cs="Times New Roman"/>
          <w:szCs w:val="24"/>
        </w:rPr>
        <w:t>Ναι.</w:t>
      </w:r>
    </w:p>
    <w:p w14:paraId="23B8394E"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ΧΡΙΣΤΟΣ ΔΗΜΑΣ: </w:t>
      </w:r>
      <w:r w:rsidRPr="009363B0">
        <w:rPr>
          <w:rFonts w:eastAsia="Times New Roman" w:cs="Times New Roman"/>
          <w:szCs w:val="24"/>
        </w:rPr>
        <w:t xml:space="preserve">Ναι. </w:t>
      </w:r>
    </w:p>
    <w:p w14:paraId="23B8394F"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ΜΑΝΙΑΤΗΣ: </w:t>
      </w:r>
      <w:r w:rsidRPr="009363B0">
        <w:rPr>
          <w:rFonts w:eastAsia="Times New Roman" w:cs="Times New Roman"/>
          <w:szCs w:val="24"/>
        </w:rPr>
        <w:t xml:space="preserve">Ναι. </w:t>
      </w:r>
    </w:p>
    <w:p w14:paraId="23B83950"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ΝΙΚΟΛΑΟΣ ΚΟΥΖΗΛΟΣ: </w:t>
      </w:r>
      <w:r w:rsidRPr="009363B0">
        <w:rPr>
          <w:rFonts w:eastAsia="Times New Roman" w:cs="Times New Roman"/>
          <w:szCs w:val="24"/>
        </w:rPr>
        <w:t xml:space="preserve">Όχι. </w:t>
      </w:r>
    </w:p>
    <w:p w14:paraId="23B83951"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ΑΘΑΝΑΣΙΟΣ ΒΑΡΔΑΛΗΣ: </w:t>
      </w:r>
      <w:r w:rsidRPr="009363B0">
        <w:rPr>
          <w:rFonts w:eastAsia="Times New Roman" w:cs="Times New Roman"/>
          <w:szCs w:val="24"/>
        </w:rPr>
        <w:t xml:space="preserve">Όχι. </w:t>
      </w:r>
    </w:p>
    <w:p w14:paraId="23B83952"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ΚΑΤΣΙΚΗΣ: </w:t>
      </w:r>
      <w:r w:rsidRPr="009363B0">
        <w:rPr>
          <w:rFonts w:eastAsia="Times New Roman" w:cs="Times New Roman"/>
          <w:szCs w:val="24"/>
        </w:rPr>
        <w:t>Ναι.</w:t>
      </w:r>
    </w:p>
    <w:p w14:paraId="23B83953"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ΓΕΩΡΓΙΟΣ ΑΜΥΡΑΣ: </w:t>
      </w:r>
      <w:r w:rsidRPr="009363B0">
        <w:rPr>
          <w:rFonts w:eastAsia="Times New Roman" w:cs="Times New Roman"/>
          <w:szCs w:val="24"/>
        </w:rPr>
        <w:t>Ναι.</w:t>
      </w:r>
    </w:p>
    <w:p w14:paraId="23B83954"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ΣΑΡΙΔΗΣ: </w:t>
      </w:r>
      <w:r>
        <w:rPr>
          <w:rFonts w:eastAsia="Times New Roman" w:cs="Times New Roman"/>
          <w:szCs w:val="24"/>
        </w:rPr>
        <w:t>Ναι.</w:t>
      </w:r>
      <w:r w:rsidRPr="009363B0">
        <w:rPr>
          <w:rFonts w:eastAsia="Times New Roman" w:cs="Times New Roman"/>
          <w:szCs w:val="24"/>
        </w:rPr>
        <w:t xml:space="preserve"> </w:t>
      </w:r>
    </w:p>
    <w:p w14:paraId="23B83955"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ΠΡΟΕΔΡΕΥΩΝ (Μάριος Γεωργιάδης): </w:t>
      </w:r>
      <w:r w:rsidRPr="009363B0">
        <w:rPr>
          <w:rFonts w:eastAsia="Times New Roman" w:cs="Times New Roman"/>
          <w:szCs w:val="24"/>
        </w:rPr>
        <w:t xml:space="preserve">Συνεπώς το </w:t>
      </w:r>
      <w:r w:rsidRPr="00EB7466">
        <w:rPr>
          <w:rFonts w:eastAsia="Times New Roman"/>
          <w:szCs w:val="24"/>
        </w:rPr>
        <w:t>άρθρο</w:t>
      </w:r>
      <w:r>
        <w:rPr>
          <w:rFonts w:eastAsia="Times New Roman" w:cs="Times New Roman"/>
          <w:szCs w:val="24"/>
        </w:rPr>
        <w:t xml:space="preserve"> 14 έγινε δεκτό, </w:t>
      </w:r>
      <w:r>
        <w:rPr>
          <w:rFonts w:eastAsia="Times New Roman" w:cs="Times New Roman"/>
        </w:rPr>
        <w:t>όπως</w:t>
      </w:r>
      <w:r>
        <w:rPr>
          <w:rFonts w:eastAsia="Times New Roman" w:cs="Times New Roman"/>
          <w:szCs w:val="24"/>
        </w:rPr>
        <w:t xml:space="preserve"> τροποποιήθηκε από τον κύριο Υπουργό, </w:t>
      </w:r>
      <w:r w:rsidRPr="009363B0">
        <w:rPr>
          <w:rFonts w:eastAsia="Times New Roman" w:cs="Times New Roman"/>
          <w:szCs w:val="24"/>
        </w:rPr>
        <w:t>κ</w:t>
      </w:r>
      <w:r w:rsidRPr="009363B0">
        <w:rPr>
          <w:rFonts w:eastAsia="Times New Roman" w:cs="Times New Roman"/>
          <w:szCs w:val="24"/>
        </w:rPr>
        <w:t>ατά πλειοψηφία.</w:t>
      </w:r>
    </w:p>
    <w:p w14:paraId="23B83956"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szCs w:val="24"/>
        </w:rPr>
        <w:t xml:space="preserve">Ερωτάται το Τμήμα: Γίνεται δεκτό το </w:t>
      </w:r>
      <w:r w:rsidRPr="00EB7466">
        <w:rPr>
          <w:rFonts w:eastAsia="Times New Roman"/>
          <w:szCs w:val="24"/>
        </w:rPr>
        <w:t>άρθρο</w:t>
      </w:r>
      <w:r>
        <w:rPr>
          <w:rFonts w:eastAsia="Times New Roman" w:cs="Times New Roman"/>
          <w:szCs w:val="24"/>
        </w:rPr>
        <w:t xml:space="preserve"> 15 ως έχει;</w:t>
      </w:r>
    </w:p>
    <w:p w14:paraId="23B83957"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ΠΑΥΛΙΔΗΣ: </w:t>
      </w:r>
      <w:r w:rsidRPr="009363B0">
        <w:rPr>
          <w:rFonts w:eastAsia="Times New Roman" w:cs="Times New Roman"/>
          <w:szCs w:val="24"/>
        </w:rPr>
        <w:t>Ναι.</w:t>
      </w:r>
    </w:p>
    <w:p w14:paraId="23B83958"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ΧΡΙΣΤΟΣ ΔΗΜΑΣ: </w:t>
      </w:r>
      <w:r w:rsidRPr="009363B0">
        <w:rPr>
          <w:rFonts w:eastAsia="Times New Roman" w:cs="Times New Roman"/>
          <w:szCs w:val="24"/>
        </w:rPr>
        <w:t xml:space="preserve">Ναι. </w:t>
      </w:r>
    </w:p>
    <w:p w14:paraId="23B83959"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ΜΑΝΙΑΤΗΣ: </w:t>
      </w:r>
      <w:r w:rsidRPr="009363B0">
        <w:rPr>
          <w:rFonts w:eastAsia="Times New Roman" w:cs="Times New Roman"/>
          <w:szCs w:val="24"/>
        </w:rPr>
        <w:t xml:space="preserve">Ναι. </w:t>
      </w:r>
    </w:p>
    <w:p w14:paraId="23B8395A"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ΝΙΚΟΛΑΟΣ ΚΟΥΖΗΛΟΣ: </w:t>
      </w:r>
      <w:r w:rsidRPr="009363B0">
        <w:rPr>
          <w:rFonts w:eastAsia="Times New Roman" w:cs="Times New Roman"/>
          <w:szCs w:val="24"/>
        </w:rPr>
        <w:t xml:space="preserve">Όχι. </w:t>
      </w:r>
    </w:p>
    <w:p w14:paraId="23B8395B"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ΑΘΑΝΑΣΙΟΣ ΒΑΡΔΑΛΗΣ: </w:t>
      </w:r>
      <w:r w:rsidRPr="009363B0">
        <w:rPr>
          <w:rFonts w:eastAsia="Times New Roman" w:cs="Times New Roman"/>
          <w:szCs w:val="24"/>
        </w:rPr>
        <w:t xml:space="preserve">Όχι. </w:t>
      </w:r>
    </w:p>
    <w:p w14:paraId="23B8395C"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ΚΑΤΣΙΚΗΣ: </w:t>
      </w:r>
      <w:r w:rsidRPr="009363B0">
        <w:rPr>
          <w:rFonts w:eastAsia="Times New Roman" w:cs="Times New Roman"/>
          <w:szCs w:val="24"/>
        </w:rPr>
        <w:t>Ναι.</w:t>
      </w:r>
    </w:p>
    <w:p w14:paraId="23B8395D"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ΓΕΩΡΓΙΟΣ ΑΜΥΡΑΣ: </w:t>
      </w:r>
      <w:r w:rsidRPr="009363B0">
        <w:rPr>
          <w:rFonts w:eastAsia="Times New Roman" w:cs="Times New Roman"/>
          <w:szCs w:val="24"/>
        </w:rPr>
        <w:t>Ναι.</w:t>
      </w:r>
    </w:p>
    <w:p w14:paraId="23B8395E"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ΣΑΡΙΔΗΣ: </w:t>
      </w:r>
      <w:r>
        <w:rPr>
          <w:rFonts w:eastAsia="Times New Roman" w:cs="Times New Roman"/>
          <w:szCs w:val="24"/>
        </w:rPr>
        <w:t>Ναι.</w:t>
      </w:r>
      <w:r w:rsidRPr="009363B0">
        <w:rPr>
          <w:rFonts w:eastAsia="Times New Roman" w:cs="Times New Roman"/>
          <w:szCs w:val="24"/>
        </w:rPr>
        <w:t xml:space="preserve"> </w:t>
      </w:r>
    </w:p>
    <w:p w14:paraId="23B8395F"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ΠΡΟΕΔΡΕΥΩΝ (Μάριος Γεωργιάδης): </w:t>
      </w:r>
      <w:r w:rsidRPr="009363B0">
        <w:rPr>
          <w:rFonts w:eastAsia="Times New Roman" w:cs="Times New Roman"/>
          <w:szCs w:val="24"/>
        </w:rPr>
        <w:t xml:space="preserve">Συνεπώς το </w:t>
      </w:r>
      <w:r w:rsidRPr="00EB7466">
        <w:rPr>
          <w:rFonts w:eastAsia="Times New Roman"/>
          <w:szCs w:val="24"/>
        </w:rPr>
        <w:t>άρθρο</w:t>
      </w:r>
      <w:r>
        <w:rPr>
          <w:rFonts w:eastAsia="Times New Roman" w:cs="Times New Roman"/>
          <w:szCs w:val="24"/>
        </w:rPr>
        <w:t xml:space="preserve"> 15 </w:t>
      </w:r>
      <w:r w:rsidRPr="009363B0">
        <w:rPr>
          <w:rFonts w:eastAsia="Times New Roman" w:cs="Times New Roman"/>
          <w:szCs w:val="24"/>
        </w:rPr>
        <w:t xml:space="preserve">έγινε δεκτό </w:t>
      </w:r>
      <w:r>
        <w:rPr>
          <w:rFonts w:eastAsia="Times New Roman" w:cs="Times New Roman"/>
          <w:szCs w:val="24"/>
        </w:rPr>
        <w:t xml:space="preserve">ως </w:t>
      </w:r>
      <w:r w:rsidRPr="00773379">
        <w:rPr>
          <w:rFonts w:eastAsia="Times New Roman"/>
          <w:bCs/>
        </w:rPr>
        <w:t>έχει</w:t>
      </w:r>
      <w:r w:rsidRPr="009363B0">
        <w:rPr>
          <w:rFonts w:eastAsia="Times New Roman" w:cs="Times New Roman"/>
          <w:szCs w:val="24"/>
        </w:rPr>
        <w:t xml:space="preserve"> κατά πλειοψηφία.</w:t>
      </w:r>
    </w:p>
    <w:p w14:paraId="23B83960"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szCs w:val="24"/>
        </w:rPr>
        <w:t xml:space="preserve">Ερωτάται το Τμήμα: Γίνεται δεκτό το </w:t>
      </w:r>
      <w:r w:rsidRPr="00EB7466">
        <w:rPr>
          <w:rFonts w:eastAsia="Times New Roman"/>
          <w:szCs w:val="24"/>
        </w:rPr>
        <w:t>άρθρο</w:t>
      </w:r>
      <w:r>
        <w:rPr>
          <w:rFonts w:eastAsia="Times New Roman" w:cs="Times New Roman"/>
          <w:szCs w:val="24"/>
        </w:rPr>
        <w:t xml:space="preserve"> 16 ως έχει;</w:t>
      </w:r>
    </w:p>
    <w:p w14:paraId="23B83961"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ΠΑΥΛΙΔΗΣ: </w:t>
      </w:r>
      <w:r w:rsidRPr="009363B0">
        <w:rPr>
          <w:rFonts w:eastAsia="Times New Roman" w:cs="Times New Roman"/>
          <w:szCs w:val="24"/>
        </w:rPr>
        <w:t>Ναι.</w:t>
      </w:r>
    </w:p>
    <w:p w14:paraId="23B83962"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ΧΡΙΣΤΟΣ ΔΗΜΑΣ: </w:t>
      </w:r>
      <w:r w:rsidRPr="009363B0">
        <w:rPr>
          <w:rFonts w:eastAsia="Times New Roman" w:cs="Times New Roman"/>
          <w:szCs w:val="24"/>
        </w:rPr>
        <w:t xml:space="preserve">Ναι. </w:t>
      </w:r>
    </w:p>
    <w:p w14:paraId="23B83963"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ΜΑΝΙΑΤΗΣ: </w:t>
      </w:r>
      <w:r w:rsidRPr="009363B0">
        <w:rPr>
          <w:rFonts w:eastAsia="Times New Roman" w:cs="Times New Roman"/>
          <w:szCs w:val="24"/>
        </w:rPr>
        <w:t xml:space="preserve">Ναι. </w:t>
      </w:r>
    </w:p>
    <w:p w14:paraId="23B83964"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ΝΙΚΟΛΑΟΣ ΚΟΥΖΗΛΟΣ</w:t>
      </w:r>
      <w:r w:rsidRPr="009363B0">
        <w:rPr>
          <w:rFonts w:eastAsia="Times New Roman" w:cs="Times New Roman"/>
          <w:b/>
          <w:szCs w:val="24"/>
        </w:rPr>
        <w:t xml:space="preserve">: </w:t>
      </w:r>
      <w:r w:rsidRPr="009363B0">
        <w:rPr>
          <w:rFonts w:eastAsia="Times New Roman" w:cs="Times New Roman"/>
          <w:szCs w:val="24"/>
        </w:rPr>
        <w:t xml:space="preserve">Όχι. </w:t>
      </w:r>
    </w:p>
    <w:p w14:paraId="23B83965"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ΑΘΑΝΑΣΙΟΣ ΒΑΡΔΑΛΗΣ: </w:t>
      </w:r>
      <w:r w:rsidRPr="009363B0">
        <w:rPr>
          <w:rFonts w:eastAsia="Times New Roman" w:cs="Times New Roman"/>
          <w:szCs w:val="24"/>
        </w:rPr>
        <w:t xml:space="preserve">Όχι. </w:t>
      </w:r>
    </w:p>
    <w:p w14:paraId="23B83966"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ΚΑΤΣΙΚΗΣ: </w:t>
      </w:r>
      <w:r w:rsidRPr="009363B0">
        <w:rPr>
          <w:rFonts w:eastAsia="Times New Roman" w:cs="Times New Roman"/>
          <w:szCs w:val="24"/>
        </w:rPr>
        <w:t>Ναι.</w:t>
      </w:r>
    </w:p>
    <w:p w14:paraId="23B83967"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ΓΕΩΡΓΙΟΣ ΑΜΥΡΑΣ: </w:t>
      </w:r>
      <w:r w:rsidRPr="009363B0">
        <w:rPr>
          <w:rFonts w:eastAsia="Times New Roman" w:cs="Times New Roman"/>
          <w:szCs w:val="24"/>
        </w:rPr>
        <w:t>Ναι.</w:t>
      </w:r>
    </w:p>
    <w:p w14:paraId="23B83968"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ΣΑΡΙΔΗΣ: </w:t>
      </w:r>
      <w:r>
        <w:rPr>
          <w:rFonts w:eastAsia="Times New Roman" w:cs="Times New Roman"/>
          <w:szCs w:val="24"/>
        </w:rPr>
        <w:t>Ναι.</w:t>
      </w:r>
      <w:r w:rsidRPr="009363B0">
        <w:rPr>
          <w:rFonts w:eastAsia="Times New Roman" w:cs="Times New Roman"/>
          <w:szCs w:val="24"/>
        </w:rPr>
        <w:t xml:space="preserve"> </w:t>
      </w:r>
    </w:p>
    <w:p w14:paraId="23B83969"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ΠΡΟΕΔΡΕΥΩΝ (Μάριος Γεωργιάδης): </w:t>
      </w:r>
      <w:r w:rsidRPr="009363B0">
        <w:rPr>
          <w:rFonts w:eastAsia="Times New Roman" w:cs="Times New Roman"/>
          <w:szCs w:val="24"/>
        </w:rPr>
        <w:t xml:space="preserve">Συνεπώς το </w:t>
      </w:r>
      <w:r w:rsidRPr="00EB7466">
        <w:rPr>
          <w:rFonts w:eastAsia="Times New Roman"/>
          <w:szCs w:val="24"/>
        </w:rPr>
        <w:t>άρθρο</w:t>
      </w:r>
      <w:r>
        <w:rPr>
          <w:rFonts w:eastAsia="Times New Roman" w:cs="Times New Roman"/>
          <w:szCs w:val="24"/>
        </w:rPr>
        <w:t xml:space="preserve"> 16 </w:t>
      </w:r>
      <w:r w:rsidRPr="009363B0">
        <w:rPr>
          <w:rFonts w:eastAsia="Times New Roman" w:cs="Times New Roman"/>
          <w:szCs w:val="24"/>
        </w:rPr>
        <w:t xml:space="preserve">έγινε δεκτό </w:t>
      </w:r>
      <w:r>
        <w:rPr>
          <w:rFonts w:eastAsia="Times New Roman" w:cs="Times New Roman"/>
          <w:szCs w:val="24"/>
        </w:rPr>
        <w:t xml:space="preserve">ως </w:t>
      </w:r>
      <w:r w:rsidRPr="00773379">
        <w:rPr>
          <w:rFonts w:eastAsia="Times New Roman"/>
          <w:bCs/>
        </w:rPr>
        <w:t>έχει</w:t>
      </w:r>
      <w:r w:rsidRPr="009363B0">
        <w:rPr>
          <w:rFonts w:eastAsia="Times New Roman" w:cs="Times New Roman"/>
          <w:szCs w:val="24"/>
        </w:rPr>
        <w:t xml:space="preserve"> κατά πλειοψηφία.</w:t>
      </w:r>
    </w:p>
    <w:p w14:paraId="23B8396A"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szCs w:val="24"/>
        </w:rPr>
        <w:t xml:space="preserve">Ερωτάται το Τμήμα: Γίνεται δεκτό το </w:t>
      </w:r>
      <w:r w:rsidRPr="00EB7466">
        <w:rPr>
          <w:rFonts w:eastAsia="Times New Roman"/>
          <w:szCs w:val="24"/>
        </w:rPr>
        <w:t>άρθρο</w:t>
      </w:r>
      <w:r>
        <w:rPr>
          <w:rFonts w:eastAsia="Times New Roman" w:cs="Times New Roman"/>
          <w:szCs w:val="24"/>
        </w:rPr>
        <w:t xml:space="preserve"> 17 ως έχει;</w:t>
      </w:r>
    </w:p>
    <w:p w14:paraId="23B8396B"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ΠΑΥΛΙΔΗΣ: </w:t>
      </w:r>
      <w:r w:rsidRPr="009363B0">
        <w:rPr>
          <w:rFonts w:eastAsia="Times New Roman" w:cs="Times New Roman"/>
          <w:szCs w:val="24"/>
        </w:rPr>
        <w:t>Ναι.</w:t>
      </w:r>
    </w:p>
    <w:p w14:paraId="23B8396C"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ΧΡΙΣΤΟΣ ΔΗΜΑΣ: </w:t>
      </w:r>
      <w:r w:rsidRPr="009363B0">
        <w:rPr>
          <w:rFonts w:eastAsia="Times New Roman" w:cs="Times New Roman"/>
          <w:szCs w:val="24"/>
        </w:rPr>
        <w:t xml:space="preserve">Ναι. </w:t>
      </w:r>
    </w:p>
    <w:p w14:paraId="23B8396D"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ΜΑΝΙΑΤΗΣ: </w:t>
      </w:r>
      <w:r w:rsidRPr="009363B0">
        <w:rPr>
          <w:rFonts w:eastAsia="Times New Roman" w:cs="Times New Roman"/>
          <w:szCs w:val="24"/>
        </w:rPr>
        <w:t xml:space="preserve">Ναι. </w:t>
      </w:r>
    </w:p>
    <w:p w14:paraId="23B8396E"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ΝΙΚΟΛΑΟΣ ΚΟΥΖΗΛΟΣ: </w:t>
      </w:r>
      <w:r w:rsidRPr="009363B0">
        <w:rPr>
          <w:rFonts w:eastAsia="Times New Roman" w:cs="Times New Roman"/>
          <w:szCs w:val="24"/>
        </w:rPr>
        <w:t xml:space="preserve">Όχι. </w:t>
      </w:r>
    </w:p>
    <w:p w14:paraId="23B8396F"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ΑΘΑΝΑΣΙΟΣ ΒΑΡΔΑΛΗΣ: </w:t>
      </w:r>
      <w:r w:rsidRPr="009363B0">
        <w:rPr>
          <w:rFonts w:eastAsia="Times New Roman" w:cs="Times New Roman"/>
          <w:szCs w:val="24"/>
        </w:rPr>
        <w:t xml:space="preserve">Όχι. </w:t>
      </w:r>
    </w:p>
    <w:p w14:paraId="23B83970"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ΚΑΤΣΙΚΗΣ: </w:t>
      </w:r>
      <w:r w:rsidRPr="009363B0">
        <w:rPr>
          <w:rFonts w:eastAsia="Times New Roman" w:cs="Times New Roman"/>
          <w:szCs w:val="24"/>
        </w:rPr>
        <w:t>Ναι.</w:t>
      </w:r>
    </w:p>
    <w:p w14:paraId="23B83971"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ΓΕΩΡΓΙΟΣ ΑΜΥΡΑΣ: </w:t>
      </w:r>
      <w:r w:rsidRPr="009363B0">
        <w:rPr>
          <w:rFonts w:eastAsia="Times New Roman" w:cs="Times New Roman"/>
          <w:szCs w:val="24"/>
        </w:rPr>
        <w:t>Ναι.</w:t>
      </w:r>
    </w:p>
    <w:p w14:paraId="23B83972"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ΣΑΡΙΔΗΣ: </w:t>
      </w:r>
      <w:r>
        <w:rPr>
          <w:rFonts w:eastAsia="Times New Roman" w:cs="Times New Roman"/>
          <w:szCs w:val="24"/>
        </w:rPr>
        <w:t>Ναι.</w:t>
      </w:r>
      <w:r w:rsidRPr="009363B0">
        <w:rPr>
          <w:rFonts w:eastAsia="Times New Roman" w:cs="Times New Roman"/>
          <w:szCs w:val="24"/>
        </w:rPr>
        <w:t xml:space="preserve"> </w:t>
      </w:r>
    </w:p>
    <w:p w14:paraId="23B83973"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ΠΡΟΕΔΡΕΥΩΝ (Μάριος Γεωργιάδης): </w:t>
      </w:r>
      <w:r w:rsidRPr="009363B0">
        <w:rPr>
          <w:rFonts w:eastAsia="Times New Roman" w:cs="Times New Roman"/>
          <w:szCs w:val="24"/>
        </w:rPr>
        <w:t xml:space="preserve">Συνεπώς το </w:t>
      </w:r>
      <w:r w:rsidRPr="00EB7466">
        <w:rPr>
          <w:rFonts w:eastAsia="Times New Roman"/>
          <w:szCs w:val="24"/>
        </w:rPr>
        <w:t>άρθρο</w:t>
      </w:r>
      <w:r>
        <w:rPr>
          <w:rFonts w:eastAsia="Times New Roman" w:cs="Times New Roman"/>
          <w:szCs w:val="24"/>
        </w:rPr>
        <w:t xml:space="preserve"> 17 </w:t>
      </w:r>
      <w:r w:rsidRPr="009363B0">
        <w:rPr>
          <w:rFonts w:eastAsia="Times New Roman" w:cs="Times New Roman"/>
          <w:szCs w:val="24"/>
        </w:rPr>
        <w:t xml:space="preserve">έγινε δεκτό </w:t>
      </w:r>
      <w:r>
        <w:rPr>
          <w:rFonts w:eastAsia="Times New Roman" w:cs="Times New Roman"/>
          <w:szCs w:val="24"/>
        </w:rPr>
        <w:t xml:space="preserve">ως </w:t>
      </w:r>
      <w:r w:rsidRPr="00773379">
        <w:rPr>
          <w:rFonts w:eastAsia="Times New Roman"/>
          <w:bCs/>
        </w:rPr>
        <w:t>έχει</w:t>
      </w:r>
      <w:r w:rsidRPr="009363B0">
        <w:rPr>
          <w:rFonts w:eastAsia="Times New Roman" w:cs="Times New Roman"/>
          <w:szCs w:val="24"/>
        </w:rPr>
        <w:t xml:space="preserve"> κατά πλειοψηφία.</w:t>
      </w:r>
    </w:p>
    <w:p w14:paraId="23B83974"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szCs w:val="24"/>
        </w:rPr>
        <w:t xml:space="preserve">Ερωτάται το Τμήμα: Γίνεται δεκτό το </w:t>
      </w:r>
      <w:r w:rsidRPr="00EB7466">
        <w:rPr>
          <w:rFonts w:eastAsia="Times New Roman"/>
          <w:szCs w:val="24"/>
        </w:rPr>
        <w:t>άρθρο</w:t>
      </w:r>
      <w:r>
        <w:rPr>
          <w:rFonts w:eastAsia="Times New Roman" w:cs="Times New Roman"/>
          <w:szCs w:val="24"/>
        </w:rPr>
        <w:t xml:space="preserve"> 18</w:t>
      </w:r>
      <w:r>
        <w:rPr>
          <w:rFonts w:eastAsia="Times New Roman" w:cs="Times New Roman"/>
          <w:szCs w:val="24"/>
        </w:rPr>
        <w:t>,</w:t>
      </w:r>
      <w:r>
        <w:rPr>
          <w:rFonts w:eastAsia="Times New Roman" w:cs="Times New Roman"/>
          <w:szCs w:val="24"/>
        </w:rPr>
        <w:t xml:space="preserve"> </w:t>
      </w:r>
      <w:r>
        <w:rPr>
          <w:rFonts w:eastAsia="Times New Roman" w:cs="Times New Roman"/>
        </w:rPr>
        <w:t>όπως</w:t>
      </w:r>
      <w:r>
        <w:rPr>
          <w:rFonts w:eastAsia="Times New Roman" w:cs="Times New Roman"/>
          <w:szCs w:val="24"/>
        </w:rPr>
        <w:t xml:space="preserve"> τροποποιήθηκε από τον κύριο Υπουργό;</w:t>
      </w:r>
    </w:p>
    <w:p w14:paraId="23B83975"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ΚΩΝΣΤΑΝΤΙΝΟΣ ΠΑΥΛΙΔΗΣ: </w:t>
      </w:r>
      <w:r w:rsidRPr="009363B0">
        <w:rPr>
          <w:rFonts w:eastAsia="Times New Roman" w:cs="Times New Roman"/>
          <w:szCs w:val="24"/>
        </w:rPr>
        <w:t>Ναι.</w:t>
      </w:r>
    </w:p>
    <w:p w14:paraId="23B83976"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ΧΡΙΣΤΟΣ ΔΗΜΑΣ: </w:t>
      </w:r>
      <w:r w:rsidRPr="009363B0">
        <w:rPr>
          <w:rFonts w:eastAsia="Times New Roman" w:cs="Times New Roman"/>
          <w:szCs w:val="24"/>
        </w:rPr>
        <w:t xml:space="preserve">Ναι. </w:t>
      </w:r>
    </w:p>
    <w:p w14:paraId="23B83977"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ΜΑΝΙΑΤΗΣ: </w:t>
      </w:r>
      <w:r w:rsidRPr="009363B0">
        <w:rPr>
          <w:rFonts w:eastAsia="Times New Roman" w:cs="Times New Roman"/>
          <w:szCs w:val="24"/>
        </w:rPr>
        <w:t xml:space="preserve">Ναι. </w:t>
      </w:r>
    </w:p>
    <w:p w14:paraId="23B83978"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ΝΙΚΟΛΑΟΣ ΚΟΥΖΗΛΟΣ: </w:t>
      </w:r>
      <w:r w:rsidRPr="009363B0">
        <w:rPr>
          <w:rFonts w:eastAsia="Times New Roman" w:cs="Times New Roman"/>
          <w:szCs w:val="24"/>
        </w:rPr>
        <w:t xml:space="preserve">Όχι. </w:t>
      </w:r>
    </w:p>
    <w:p w14:paraId="23B83979"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ΑΘΑΝΑΣΙΟΣ ΒΑΡΔΑΛΗΣ: </w:t>
      </w:r>
      <w:r w:rsidRPr="009363B0">
        <w:rPr>
          <w:rFonts w:eastAsia="Times New Roman" w:cs="Times New Roman"/>
          <w:szCs w:val="24"/>
        </w:rPr>
        <w:t xml:space="preserve">Όχι. </w:t>
      </w:r>
    </w:p>
    <w:p w14:paraId="23B8397A"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ΚΩΝΣΤΑΝ</w:t>
      </w:r>
      <w:r w:rsidRPr="009363B0">
        <w:rPr>
          <w:rFonts w:eastAsia="Times New Roman" w:cs="Times New Roman"/>
          <w:b/>
          <w:szCs w:val="24"/>
        </w:rPr>
        <w:t xml:space="preserve">ΤΙΝΟΣ ΚΑΤΣΙΚΗΣ: </w:t>
      </w:r>
      <w:r w:rsidRPr="009363B0">
        <w:rPr>
          <w:rFonts w:eastAsia="Times New Roman" w:cs="Times New Roman"/>
          <w:szCs w:val="24"/>
        </w:rPr>
        <w:t>Ναι.</w:t>
      </w:r>
    </w:p>
    <w:p w14:paraId="23B8397B"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ΓΕΩΡΓΙΟΣ ΑΜΥΡΑΣ: </w:t>
      </w:r>
      <w:r w:rsidRPr="009363B0">
        <w:rPr>
          <w:rFonts w:eastAsia="Times New Roman" w:cs="Times New Roman"/>
          <w:szCs w:val="24"/>
        </w:rPr>
        <w:t>Ναι.</w:t>
      </w:r>
    </w:p>
    <w:p w14:paraId="23B8397C"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ΙΩΑΝΝΗΣ ΣΑΡΙΔΗΣ: </w:t>
      </w:r>
      <w:r>
        <w:rPr>
          <w:rFonts w:eastAsia="Times New Roman" w:cs="Times New Roman"/>
          <w:szCs w:val="24"/>
        </w:rPr>
        <w:t>Ναι.</w:t>
      </w:r>
      <w:r w:rsidRPr="009363B0">
        <w:rPr>
          <w:rFonts w:eastAsia="Times New Roman" w:cs="Times New Roman"/>
          <w:szCs w:val="24"/>
        </w:rPr>
        <w:t xml:space="preserve"> </w:t>
      </w:r>
    </w:p>
    <w:p w14:paraId="23B8397D" w14:textId="77777777" w:rsidR="00762968" w:rsidRDefault="006F10D4">
      <w:pPr>
        <w:spacing w:line="600" w:lineRule="auto"/>
        <w:ind w:firstLine="720"/>
        <w:jc w:val="both"/>
        <w:rPr>
          <w:rFonts w:eastAsia="Times New Roman" w:cs="Times New Roman"/>
          <w:szCs w:val="24"/>
        </w:rPr>
      </w:pPr>
      <w:r w:rsidRPr="009363B0">
        <w:rPr>
          <w:rFonts w:eastAsia="Times New Roman" w:cs="Times New Roman"/>
          <w:b/>
          <w:szCs w:val="24"/>
        </w:rPr>
        <w:t xml:space="preserve">ΠΡΟΕΔΡΕΥΩΝ (Μάριος Γεωργιάδης): </w:t>
      </w:r>
      <w:r w:rsidRPr="009363B0">
        <w:rPr>
          <w:rFonts w:eastAsia="Times New Roman" w:cs="Times New Roman"/>
          <w:szCs w:val="24"/>
        </w:rPr>
        <w:t xml:space="preserve">Συνεπώς το </w:t>
      </w:r>
      <w:r w:rsidRPr="00EB7466">
        <w:rPr>
          <w:rFonts w:eastAsia="Times New Roman"/>
          <w:szCs w:val="24"/>
        </w:rPr>
        <w:t>άρθρο</w:t>
      </w:r>
      <w:r>
        <w:rPr>
          <w:rFonts w:eastAsia="Times New Roman" w:cs="Times New Roman"/>
          <w:szCs w:val="24"/>
        </w:rPr>
        <w:t xml:space="preserve"> 18 έγινε δεκτό, </w:t>
      </w:r>
      <w:r>
        <w:rPr>
          <w:rFonts w:eastAsia="Times New Roman" w:cs="Times New Roman"/>
        </w:rPr>
        <w:t>όπως</w:t>
      </w:r>
      <w:r>
        <w:rPr>
          <w:rFonts w:eastAsia="Times New Roman" w:cs="Times New Roman"/>
          <w:szCs w:val="24"/>
        </w:rPr>
        <w:t xml:space="preserve"> τροποποιήθηκε από τον κύριο Υπουργό, </w:t>
      </w:r>
      <w:r w:rsidRPr="009363B0">
        <w:rPr>
          <w:rFonts w:eastAsia="Times New Roman" w:cs="Times New Roman"/>
          <w:szCs w:val="24"/>
        </w:rPr>
        <w:t>κατά πλειοψηφία.</w:t>
      </w:r>
    </w:p>
    <w:p w14:paraId="23B8397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άρθρο </w:t>
      </w:r>
      <w:r w:rsidRPr="007B5EA3">
        <w:rPr>
          <w:rFonts w:eastAsia="Times New Roman" w:cs="Times New Roman"/>
          <w:szCs w:val="24"/>
        </w:rPr>
        <w:t xml:space="preserve">19 </w:t>
      </w:r>
      <w:r>
        <w:rPr>
          <w:rFonts w:eastAsia="Times New Roman" w:cs="Times New Roman"/>
          <w:szCs w:val="24"/>
        </w:rPr>
        <w:t xml:space="preserve">ως έχει; </w:t>
      </w:r>
    </w:p>
    <w:p w14:paraId="23B8397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ΚΩΝΣΤΑΝΤΙΝΟ</w:t>
      </w:r>
      <w:r>
        <w:rPr>
          <w:rFonts w:eastAsia="Times New Roman" w:cs="Times New Roman"/>
          <w:b/>
          <w:szCs w:val="24"/>
        </w:rPr>
        <w:t xml:space="preserve">Σ ΠΑΥΛΙΔΗΣ: </w:t>
      </w:r>
      <w:r>
        <w:rPr>
          <w:rFonts w:eastAsia="Times New Roman" w:cs="Times New Roman"/>
          <w:szCs w:val="24"/>
        </w:rPr>
        <w:t>Ναι.</w:t>
      </w:r>
    </w:p>
    <w:p w14:paraId="23B8398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98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98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23B83983"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98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98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986"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98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w:t>
      </w:r>
      <w:r>
        <w:rPr>
          <w:rFonts w:eastAsia="Times New Roman" w:cs="Times New Roman"/>
          <w:szCs w:val="24"/>
        </w:rPr>
        <w:t xml:space="preserve"> το άρθρο 19 έγινε δεκτό ως έχει κατά πλειοψηφία. </w:t>
      </w:r>
    </w:p>
    <w:p w14:paraId="23B8398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20</w:t>
      </w:r>
      <w:r>
        <w:rPr>
          <w:rFonts w:eastAsia="Times New Roman" w:cs="Times New Roman"/>
          <w:szCs w:val="24"/>
        </w:rPr>
        <w:t>,</w:t>
      </w:r>
      <w:r w:rsidRPr="00DF42F1">
        <w:rPr>
          <w:rFonts w:eastAsia="Times New Roman" w:cs="Times New Roman"/>
          <w:szCs w:val="24"/>
        </w:rPr>
        <w:t xml:space="preserve"> </w:t>
      </w:r>
      <w:r>
        <w:rPr>
          <w:rFonts w:eastAsia="Times New Roman" w:cs="Times New Roman"/>
          <w:szCs w:val="24"/>
        </w:rPr>
        <w:t xml:space="preserve">όπως τροποποιήθηκε από τον κύριο Υπουργό; </w:t>
      </w:r>
    </w:p>
    <w:p w14:paraId="23B83989"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98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98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98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23B8398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b/>
          <w:szCs w:val="24"/>
        </w:rPr>
        <w:t xml:space="preserve"> </w:t>
      </w:r>
      <w:r>
        <w:rPr>
          <w:rFonts w:eastAsia="Times New Roman" w:cs="Times New Roman"/>
          <w:szCs w:val="24"/>
        </w:rPr>
        <w:t xml:space="preserve">Όχι. </w:t>
      </w:r>
    </w:p>
    <w:p w14:paraId="23B8398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98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99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99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άρθρο 20 έγινε δεκτό, όπως τροποποιήθηκε από τον κύριο Υπουργό, κατά πλειοψηφία. </w:t>
      </w:r>
    </w:p>
    <w:p w14:paraId="23B8399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21</w:t>
      </w:r>
      <w:r>
        <w:rPr>
          <w:rFonts w:eastAsia="Times New Roman" w:cs="Times New Roman"/>
          <w:szCs w:val="24"/>
        </w:rPr>
        <w:t>,</w:t>
      </w:r>
      <w:r>
        <w:rPr>
          <w:rFonts w:eastAsia="Times New Roman" w:cs="Times New Roman"/>
          <w:szCs w:val="24"/>
        </w:rPr>
        <w:t xml:space="preserve"> όπως </w:t>
      </w:r>
      <w:r>
        <w:rPr>
          <w:rFonts w:eastAsia="Times New Roman" w:cs="Times New Roman"/>
          <w:szCs w:val="24"/>
        </w:rPr>
        <w:t xml:space="preserve">τροποποιήθηκε από τον κύριο Υπουργό; </w:t>
      </w:r>
    </w:p>
    <w:p w14:paraId="23B83993"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99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99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996"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23B8399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998"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999"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99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99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άρθρο 21 έγινε δεκτό, όπως τροποποιήθηκε από τον κύριο Υπουργό, κατά πλειοψηφία. </w:t>
      </w:r>
    </w:p>
    <w:p w14:paraId="23B8399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22 ως έχει;</w:t>
      </w:r>
    </w:p>
    <w:p w14:paraId="23B8399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99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99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9A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23B839A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9A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9A3"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9A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9A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άρθρο 22 έγινε δεκτό ως έχει κατά πλειοψηφία. </w:t>
      </w:r>
    </w:p>
    <w:p w14:paraId="23B839A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2</w:t>
      </w:r>
      <w:r>
        <w:rPr>
          <w:rFonts w:eastAsia="Times New Roman" w:cs="Times New Roman"/>
          <w:szCs w:val="24"/>
        </w:rPr>
        <w:t xml:space="preserve">3 ως έχει; </w:t>
      </w:r>
    </w:p>
    <w:p w14:paraId="23B839A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9A8"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9A9"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9A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23B839A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9A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9A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9A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9A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 το άρθρο</w:t>
      </w:r>
      <w:r>
        <w:rPr>
          <w:rFonts w:eastAsia="Times New Roman" w:cs="Times New Roman"/>
          <w:szCs w:val="24"/>
        </w:rPr>
        <w:t xml:space="preserve"> 23 έγινε δεκτό ως έχει κατά πλειοψηφία. </w:t>
      </w:r>
    </w:p>
    <w:p w14:paraId="23B839B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άρθρο 24 ως έχει; </w:t>
      </w:r>
    </w:p>
    <w:p w14:paraId="23B839B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9B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9B3"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9B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23B839B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9B6"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9B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ΑΜΥΡΑΣ: </w:t>
      </w:r>
      <w:r>
        <w:rPr>
          <w:rFonts w:eastAsia="Times New Roman" w:cs="Times New Roman"/>
          <w:szCs w:val="24"/>
        </w:rPr>
        <w:t>Ναι.</w:t>
      </w:r>
    </w:p>
    <w:p w14:paraId="23B839B8"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9B9"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άρθρο 24 έγινε δεκτό ως έχει κατά πλειοψηφία. </w:t>
      </w:r>
    </w:p>
    <w:p w14:paraId="23B839B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25</w:t>
      </w:r>
      <w:r>
        <w:rPr>
          <w:rFonts w:eastAsia="Times New Roman" w:cs="Times New Roman"/>
          <w:szCs w:val="24"/>
        </w:rPr>
        <w:t>,</w:t>
      </w:r>
      <w:r>
        <w:rPr>
          <w:rFonts w:eastAsia="Times New Roman" w:cs="Times New Roman"/>
          <w:szCs w:val="24"/>
        </w:rPr>
        <w:t xml:space="preserve"> όπως τροποποιήθηκε από τον κύριο Υπουργό; </w:t>
      </w:r>
    </w:p>
    <w:p w14:paraId="23B839B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9B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9B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9B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23B839B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9C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9C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9C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9C3"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άρθρο 25 έγινε δεκτό, όπως τροποποιήθηκε από </w:t>
      </w:r>
      <w:r>
        <w:rPr>
          <w:rFonts w:eastAsia="Times New Roman" w:cs="Times New Roman"/>
          <w:szCs w:val="24"/>
        </w:rPr>
        <w:t xml:space="preserve">τον κύριο Υπουργό, κατά πλειοψηφία. </w:t>
      </w:r>
    </w:p>
    <w:p w14:paraId="23B839C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26</w:t>
      </w:r>
      <w:r>
        <w:rPr>
          <w:rFonts w:eastAsia="Times New Roman" w:cs="Times New Roman"/>
          <w:szCs w:val="24"/>
        </w:rPr>
        <w:t>,</w:t>
      </w:r>
      <w:r>
        <w:rPr>
          <w:rFonts w:eastAsia="Times New Roman" w:cs="Times New Roman"/>
          <w:szCs w:val="24"/>
        </w:rPr>
        <w:t xml:space="preserve"> όπως τροποποιήθηκε από τον κύριο Υπουργό; </w:t>
      </w:r>
    </w:p>
    <w:p w14:paraId="23B839C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9C6"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9C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9C8"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23B839C9"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9C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ΚΩΝΣΤΑΝ</w:t>
      </w:r>
      <w:r>
        <w:rPr>
          <w:rFonts w:eastAsia="Times New Roman" w:cs="Times New Roman"/>
          <w:b/>
          <w:szCs w:val="24"/>
        </w:rPr>
        <w:t xml:space="preserve">ΤΙΝΟΣ ΚΑΤΣΙΚΗΣ: </w:t>
      </w:r>
      <w:r>
        <w:rPr>
          <w:rFonts w:eastAsia="Times New Roman" w:cs="Times New Roman"/>
          <w:szCs w:val="24"/>
        </w:rPr>
        <w:t>Ναι.</w:t>
      </w:r>
    </w:p>
    <w:p w14:paraId="23B839C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9C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9C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άρθρο 26 έγινε δεκτό, όπως τροποποιήθηκε από τον κύριο Υπουργό, κατά πλειοψηφία. </w:t>
      </w:r>
    </w:p>
    <w:p w14:paraId="23B839C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άρθρο 27 ως έχει; </w:t>
      </w:r>
    </w:p>
    <w:p w14:paraId="23B839C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ΚΩΝΣΤΑΝΤΙΝ</w:t>
      </w:r>
      <w:r>
        <w:rPr>
          <w:rFonts w:eastAsia="Times New Roman" w:cs="Times New Roman"/>
          <w:b/>
          <w:szCs w:val="24"/>
        </w:rPr>
        <w:t xml:space="preserve">ΟΣ ΠΑΥΛΙΔΗΣ: </w:t>
      </w:r>
      <w:r>
        <w:rPr>
          <w:rFonts w:eastAsia="Times New Roman" w:cs="Times New Roman"/>
          <w:szCs w:val="24"/>
        </w:rPr>
        <w:t>Ναι.</w:t>
      </w:r>
    </w:p>
    <w:p w14:paraId="23B839D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9D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9D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23B839D3"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9D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9D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9D6"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9D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w:t>
      </w:r>
      <w:r>
        <w:rPr>
          <w:rFonts w:eastAsia="Times New Roman" w:cs="Times New Roman"/>
          <w:szCs w:val="24"/>
        </w:rPr>
        <w:t xml:space="preserve"> το άρθρο 27 έγινε δεκτό ως έχει κατά πλειοψηφία. </w:t>
      </w:r>
    </w:p>
    <w:p w14:paraId="23B839D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άρθρο 28 ως έχει; </w:t>
      </w:r>
    </w:p>
    <w:p w14:paraId="23B839D9"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9D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9D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9D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23B839D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9D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9D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9E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9E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άρθρο 28 έγινε δεκτό ως έχει κατά πλειοψηφία. </w:t>
      </w:r>
    </w:p>
    <w:p w14:paraId="23B839E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άρθρο 29 ως έχει; </w:t>
      </w:r>
    </w:p>
    <w:p w14:paraId="23B839E3"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9E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9E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b/>
          <w:szCs w:val="24"/>
        </w:rPr>
        <w:t xml:space="preserve">: </w:t>
      </w:r>
      <w:r>
        <w:rPr>
          <w:rFonts w:eastAsia="Times New Roman" w:cs="Times New Roman"/>
          <w:szCs w:val="24"/>
        </w:rPr>
        <w:t xml:space="preserve">Ναι. </w:t>
      </w:r>
    </w:p>
    <w:p w14:paraId="23B839E6"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23B839E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9E8"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9E9"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9E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9E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άρθρο 29 έγινε δεκτό ως έχει κατά πλειοψηφία. </w:t>
      </w:r>
    </w:p>
    <w:p w14:paraId="23B839E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w:t>
      </w:r>
      <w:r>
        <w:rPr>
          <w:rFonts w:eastAsia="Times New Roman" w:cs="Times New Roman"/>
          <w:szCs w:val="24"/>
        </w:rPr>
        <w:t xml:space="preserve"> άρθρο 30 ως έχει; </w:t>
      </w:r>
    </w:p>
    <w:p w14:paraId="23B839E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9E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9E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9F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23B839F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9F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9F3"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9F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9F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w:t>
      </w:r>
      <w:r>
        <w:rPr>
          <w:rFonts w:eastAsia="Times New Roman" w:cs="Times New Roman"/>
          <w:szCs w:val="24"/>
        </w:rPr>
        <w:t xml:space="preserve"> το άρθρο 30 έγινε δεκτό ως έχει κατά πλειοψηφία. </w:t>
      </w:r>
    </w:p>
    <w:p w14:paraId="23B839F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άρθρο 31 ως έχει; </w:t>
      </w:r>
    </w:p>
    <w:p w14:paraId="23B839F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9F8"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9F9"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9F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23B839F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9F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9F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9F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9F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άρθρο 31 έγινε δεκτό ως έχει κατά πλειοψηφία. </w:t>
      </w:r>
    </w:p>
    <w:p w14:paraId="23B83A0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άρθρο 32 ως έχει; </w:t>
      </w:r>
    </w:p>
    <w:p w14:paraId="23B83A0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A0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A03"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b/>
          <w:szCs w:val="24"/>
        </w:rPr>
        <w:t xml:space="preserve">: </w:t>
      </w:r>
      <w:r>
        <w:rPr>
          <w:rFonts w:eastAsia="Times New Roman" w:cs="Times New Roman"/>
          <w:szCs w:val="24"/>
        </w:rPr>
        <w:t xml:space="preserve">Ναι. </w:t>
      </w:r>
    </w:p>
    <w:p w14:paraId="23B83A0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23B83A0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A06"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A0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A08"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A09"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άρθρο 32 έγινε δεκτό ως έχει κατά πλειοψηφία. </w:t>
      </w:r>
    </w:p>
    <w:p w14:paraId="23B83A0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w:t>
      </w:r>
      <w:r>
        <w:rPr>
          <w:rFonts w:eastAsia="Times New Roman" w:cs="Times New Roman"/>
          <w:szCs w:val="24"/>
        </w:rPr>
        <w:t xml:space="preserve">ο άρθρο 33 ως έχει; </w:t>
      </w:r>
    </w:p>
    <w:p w14:paraId="23B83A0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A0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A0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A0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23B83A0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A1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A1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A1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A13"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άρθρο 33 έγινε δεκτό ως έχει κατά πλειοψηφία. </w:t>
      </w:r>
    </w:p>
    <w:p w14:paraId="23B83A1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34</w:t>
      </w:r>
      <w:r>
        <w:rPr>
          <w:rFonts w:eastAsia="Times New Roman" w:cs="Times New Roman"/>
          <w:szCs w:val="24"/>
        </w:rPr>
        <w:t>,</w:t>
      </w:r>
      <w:r>
        <w:rPr>
          <w:rFonts w:eastAsia="Times New Roman" w:cs="Times New Roman"/>
          <w:szCs w:val="24"/>
        </w:rPr>
        <w:t xml:space="preserve"> όπως τροποποιήθηκε από τον κύριο Υπουργό; </w:t>
      </w:r>
    </w:p>
    <w:p w14:paraId="23B83A1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A16"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A1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A18"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23B83A19"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A1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A1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A1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A1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άρθρο 34 έγινε δεκτό, όπως τροποποιήθηκε από τον κύριο Υπουργό, κατά πλειοψηφία. </w:t>
      </w:r>
    </w:p>
    <w:p w14:paraId="23B83A1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w:t>
      </w:r>
      <w:r>
        <w:rPr>
          <w:rFonts w:eastAsia="Times New Roman" w:cs="Times New Roman"/>
          <w:szCs w:val="24"/>
        </w:rPr>
        <w:t xml:space="preserve">ό το άρθρο 35 ως έχει; </w:t>
      </w:r>
    </w:p>
    <w:p w14:paraId="23B83A1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A2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A2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A2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23B83A23"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A2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A2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A26"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A2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w:t>
      </w:r>
      <w:r>
        <w:rPr>
          <w:rFonts w:eastAsia="Times New Roman" w:cs="Times New Roman"/>
          <w:szCs w:val="24"/>
        </w:rPr>
        <w:t xml:space="preserve">πώς, το άρθρο 35 έγινε δεκτό ως έχει κατά πλειοψηφία. </w:t>
      </w:r>
    </w:p>
    <w:p w14:paraId="23B83A28"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άρθρο 36 ως έχει; </w:t>
      </w:r>
    </w:p>
    <w:p w14:paraId="23B83A29"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A2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A2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A2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23B83A2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A2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A2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A3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A3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άρθρο 36 έγινε δεκτό ως έχει κατά πλειοψηφία. </w:t>
      </w:r>
    </w:p>
    <w:p w14:paraId="23B83A32"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άρθρο 37 ως έχει; </w:t>
      </w:r>
    </w:p>
    <w:p w14:paraId="23B83A33"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A3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A3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A36"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23B83A3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A38"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A39"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A3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A3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άρθρο 37 έγινε δεκτό ως έχει κατά πλειοψηφία. </w:t>
      </w:r>
    </w:p>
    <w:p w14:paraId="23B83A3C"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w:t>
      </w:r>
      <w:r>
        <w:rPr>
          <w:rFonts w:eastAsia="Times New Roman" w:cs="Times New Roman"/>
          <w:szCs w:val="24"/>
        </w:rPr>
        <w:t xml:space="preserve">Γίνεται δεκτό το άρθρο </w:t>
      </w:r>
      <w:r w:rsidRPr="00D022F7">
        <w:rPr>
          <w:rFonts w:eastAsia="Times New Roman" w:cs="Times New Roman"/>
          <w:szCs w:val="24"/>
        </w:rPr>
        <w:t xml:space="preserve">38 </w:t>
      </w:r>
      <w:r>
        <w:rPr>
          <w:rFonts w:eastAsia="Times New Roman" w:cs="Times New Roman"/>
          <w:szCs w:val="24"/>
        </w:rPr>
        <w:t xml:space="preserve">ως έχει; </w:t>
      </w:r>
    </w:p>
    <w:p w14:paraId="23B83A3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A3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A3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A4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23B83A4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A4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A43"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A4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A4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ΠΡΟΕΔΡΕΥΩΝ (Μάριος Γεωργ</w:t>
      </w:r>
      <w:r>
        <w:rPr>
          <w:rFonts w:eastAsia="Times New Roman" w:cs="Times New Roman"/>
          <w:b/>
          <w:szCs w:val="24"/>
        </w:rPr>
        <w:t xml:space="preserve">ιάδης): </w:t>
      </w:r>
      <w:r>
        <w:rPr>
          <w:rFonts w:eastAsia="Times New Roman" w:cs="Times New Roman"/>
          <w:szCs w:val="24"/>
        </w:rPr>
        <w:t>Συνεπώς το άρθρο</w:t>
      </w:r>
      <w:r w:rsidRPr="00D022F7">
        <w:rPr>
          <w:rFonts w:eastAsia="Times New Roman" w:cs="Times New Roman"/>
          <w:szCs w:val="24"/>
        </w:rPr>
        <w:t xml:space="preserve"> 38 </w:t>
      </w:r>
      <w:r>
        <w:rPr>
          <w:rFonts w:eastAsia="Times New Roman" w:cs="Times New Roman"/>
          <w:szCs w:val="24"/>
        </w:rPr>
        <w:t xml:space="preserve">έγινε δεκτό ως έχει κατά πλειοψηφία. </w:t>
      </w:r>
    </w:p>
    <w:p w14:paraId="23B83A46"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άρθρο </w:t>
      </w:r>
      <w:r w:rsidRPr="00D022F7">
        <w:rPr>
          <w:rFonts w:eastAsia="Times New Roman" w:cs="Times New Roman"/>
          <w:szCs w:val="24"/>
        </w:rPr>
        <w:t>39</w:t>
      </w:r>
      <w:r>
        <w:rPr>
          <w:rFonts w:eastAsia="Times New Roman" w:cs="Times New Roman"/>
          <w:szCs w:val="24"/>
        </w:rPr>
        <w:t xml:space="preserve"> ως έχει; </w:t>
      </w:r>
    </w:p>
    <w:p w14:paraId="23B83A4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A48"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A49"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A4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23B83A4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A4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A4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A4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A4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 το άρθρο</w:t>
      </w:r>
      <w:r w:rsidRPr="00D022F7">
        <w:rPr>
          <w:rFonts w:eastAsia="Times New Roman" w:cs="Times New Roman"/>
          <w:szCs w:val="24"/>
        </w:rPr>
        <w:t xml:space="preserve"> 39 </w:t>
      </w:r>
      <w:r>
        <w:rPr>
          <w:rFonts w:eastAsia="Times New Roman" w:cs="Times New Roman"/>
          <w:szCs w:val="24"/>
        </w:rPr>
        <w:t xml:space="preserve">έγινε δεκτό ως έχει κατά πλειοψηφία. </w:t>
      </w:r>
    </w:p>
    <w:p w14:paraId="23B83A50"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w:t>
      </w:r>
      <w:r>
        <w:rPr>
          <w:rFonts w:eastAsia="Times New Roman"/>
          <w:szCs w:val="24"/>
        </w:rPr>
        <w:t>άρθρο</w:t>
      </w:r>
      <w:r>
        <w:rPr>
          <w:rFonts w:eastAsia="Times New Roman" w:cs="Times New Roman"/>
          <w:szCs w:val="24"/>
        </w:rPr>
        <w:t xml:space="preserve"> 40 ως έχει;</w:t>
      </w:r>
    </w:p>
    <w:p w14:paraId="23B83A5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A5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A53"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A5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Όχι. </w:t>
      </w:r>
    </w:p>
    <w:p w14:paraId="23B83A5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A56"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A5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A58"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A59"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w:t>
      </w:r>
      <w:r>
        <w:rPr>
          <w:rFonts w:eastAsia="Times New Roman"/>
          <w:szCs w:val="24"/>
        </w:rPr>
        <w:t>άρθρο</w:t>
      </w:r>
      <w:r>
        <w:rPr>
          <w:rFonts w:eastAsia="Times New Roman" w:cs="Times New Roman"/>
          <w:szCs w:val="24"/>
        </w:rPr>
        <w:t xml:space="preserve"> 40 έγινε δεκτό ως </w:t>
      </w:r>
      <w:r>
        <w:rPr>
          <w:rFonts w:eastAsia="Times New Roman"/>
          <w:bCs/>
        </w:rPr>
        <w:t>έχει</w:t>
      </w:r>
      <w:r>
        <w:rPr>
          <w:rFonts w:eastAsia="Times New Roman" w:cs="Times New Roman"/>
          <w:szCs w:val="24"/>
        </w:rPr>
        <w:t xml:space="preserve"> κατά πλειοψηφία</w:t>
      </w:r>
      <w:r>
        <w:rPr>
          <w:rFonts w:eastAsia="Times New Roman" w:cs="Times New Roman"/>
          <w:szCs w:val="24"/>
        </w:rPr>
        <w:t>.</w:t>
      </w:r>
    </w:p>
    <w:p w14:paraId="23B83A5A"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w:t>
      </w:r>
      <w:r>
        <w:rPr>
          <w:rFonts w:eastAsia="Times New Roman"/>
          <w:szCs w:val="24"/>
        </w:rPr>
        <w:t>άρθρο</w:t>
      </w:r>
      <w:r>
        <w:rPr>
          <w:rFonts w:eastAsia="Times New Roman" w:cs="Times New Roman"/>
          <w:szCs w:val="24"/>
        </w:rPr>
        <w:t xml:space="preserve"> 41 ως έχει;</w:t>
      </w:r>
    </w:p>
    <w:p w14:paraId="23B83A5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A5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A5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A5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Όχι. </w:t>
      </w:r>
    </w:p>
    <w:p w14:paraId="23B83A5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A6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A6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A6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A63"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(Μάριος Γεωργιάδης): </w:t>
      </w:r>
      <w:r>
        <w:rPr>
          <w:rFonts w:eastAsia="Times New Roman" w:cs="Times New Roman"/>
          <w:szCs w:val="24"/>
        </w:rPr>
        <w:t xml:space="preserve">Συνεπώς το </w:t>
      </w:r>
      <w:r>
        <w:rPr>
          <w:rFonts w:eastAsia="Times New Roman"/>
          <w:szCs w:val="24"/>
        </w:rPr>
        <w:t>άρθρο</w:t>
      </w:r>
      <w:r>
        <w:rPr>
          <w:rFonts w:eastAsia="Times New Roman" w:cs="Times New Roman"/>
          <w:szCs w:val="24"/>
        </w:rPr>
        <w:t xml:space="preserve"> 41 έγινε δεκτό ως </w:t>
      </w:r>
      <w:r>
        <w:rPr>
          <w:rFonts w:eastAsia="Times New Roman"/>
          <w:bCs/>
        </w:rPr>
        <w:t>έχει</w:t>
      </w:r>
      <w:r>
        <w:rPr>
          <w:rFonts w:eastAsia="Times New Roman" w:cs="Times New Roman"/>
          <w:szCs w:val="24"/>
        </w:rPr>
        <w:t xml:space="preserve"> κατά πλειοψηφία.</w:t>
      </w:r>
    </w:p>
    <w:p w14:paraId="23B83A64"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w:t>
      </w:r>
      <w:r>
        <w:rPr>
          <w:rFonts w:eastAsia="Times New Roman"/>
          <w:szCs w:val="24"/>
        </w:rPr>
        <w:t>άρθρο</w:t>
      </w:r>
      <w:r>
        <w:rPr>
          <w:rFonts w:eastAsia="Times New Roman" w:cs="Times New Roman"/>
          <w:szCs w:val="24"/>
        </w:rPr>
        <w:t xml:space="preserve"> 42 ως έχει;</w:t>
      </w:r>
    </w:p>
    <w:p w14:paraId="23B83A6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A66"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A6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A68"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Όχι. </w:t>
      </w:r>
    </w:p>
    <w:p w14:paraId="23B83A69"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A6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A6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A6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A6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w:t>
      </w:r>
      <w:r>
        <w:rPr>
          <w:rFonts w:eastAsia="Times New Roman"/>
          <w:szCs w:val="24"/>
        </w:rPr>
        <w:t>άρθρο</w:t>
      </w:r>
      <w:r>
        <w:rPr>
          <w:rFonts w:eastAsia="Times New Roman" w:cs="Times New Roman"/>
          <w:szCs w:val="24"/>
        </w:rPr>
        <w:t xml:space="preserve"> 42 έγινε δεκτό ως </w:t>
      </w:r>
      <w:r>
        <w:rPr>
          <w:rFonts w:eastAsia="Times New Roman"/>
          <w:bCs/>
        </w:rPr>
        <w:t>έχει</w:t>
      </w:r>
      <w:r>
        <w:rPr>
          <w:rFonts w:eastAsia="Times New Roman" w:cs="Times New Roman"/>
          <w:szCs w:val="24"/>
        </w:rPr>
        <w:t xml:space="preserve"> κατά πλειοψηφία.</w:t>
      </w:r>
    </w:p>
    <w:p w14:paraId="23B83A6E"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w:t>
      </w:r>
      <w:r>
        <w:rPr>
          <w:rFonts w:eastAsia="Times New Roman"/>
          <w:szCs w:val="24"/>
        </w:rPr>
        <w:t>άρθρο</w:t>
      </w:r>
      <w:r>
        <w:rPr>
          <w:rFonts w:eastAsia="Times New Roman" w:cs="Times New Roman"/>
          <w:szCs w:val="24"/>
        </w:rPr>
        <w:t xml:space="preserve"> 43</w:t>
      </w:r>
      <w:r>
        <w:rPr>
          <w:rFonts w:eastAsia="Times New Roman" w:cs="Times New Roman"/>
          <w:szCs w:val="24"/>
        </w:rPr>
        <w:t>,</w:t>
      </w:r>
      <w:r w:rsidRPr="00E93EFA">
        <w:rPr>
          <w:rFonts w:eastAsia="Times New Roman" w:cs="Times New Roman"/>
          <w:szCs w:val="24"/>
        </w:rPr>
        <w:t xml:space="preserve"> </w:t>
      </w:r>
      <w:r>
        <w:rPr>
          <w:rFonts w:eastAsia="Times New Roman" w:cs="Times New Roman"/>
          <w:szCs w:val="24"/>
        </w:rPr>
        <w:t>όπως τροποποιήθηκε από</w:t>
      </w:r>
      <w:r>
        <w:rPr>
          <w:rFonts w:eastAsia="Times New Roman" w:cs="Times New Roman"/>
          <w:szCs w:val="24"/>
        </w:rPr>
        <w:t xml:space="preserve"> τον κύριο Υπουργό;</w:t>
      </w:r>
    </w:p>
    <w:p w14:paraId="23B83A6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A7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A7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A7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Όχι. </w:t>
      </w:r>
    </w:p>
    <w:p w14:paraId="23B83A73"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A7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A7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A76"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w:t>
      </w:r>
      <w:r>
        <w:rPr>
          <w:rFonts w:eastAsia="Times New Roman"/>
          <w:szCs w:val="24"/>
        </w:rPr>
        <w:t>άρθρο</w:t>
      </w:r>
      <w:r>
        <w:rPr>
          <w:rFonts w:eastAsia="Times New Roman" w:cs="Times New Roman"/>
          <w:szCs w:val="24"/>
        </w:rPr>
        <w:t xml:space="preserve"> 43 έγινε δεκτ</w:t>
      </w:r>
      <w:r>
        <w:rPr>
          <w:rFonts w:eastAsia="Times New Roman" w:cs="Times New Roman"/>
          <w:szCs w:val="24"/>
        </w:rPr>
        <w:t>ό, όπως τροποποιήθηκε από τον κύριο Υπουργό, κατά πλειοψηφία.</w:t>
      </w:r>
    </w:p>
    <w:p w14:paraId="23B83A77"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w:t>
      </w:r>
      <w:r>
        <w:rPr>
          <w:rFonts w:eastAsia="Times New Roman"/>
          <w:szCs w:val="24"/>
        </w:rPr>
        <w:t>άρθρο</w:t>
      </w:r>
      <w:r>
        <w:rPr>
          <w:rFonts w:eastAsia="Times New Roman" w:cs="Times New Roman"/>
          <w:szCs w:val="24"/>
        </w:rPr>
        <w:t xml:space="preserve"> 44 ως έχει;</w:t>
      </w:r>
    </w:p>
    <w:p w14:paraId="23B83A78"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A79"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A7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A7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Όχι. </w:t>
      </w:r>
    </w:p>
    <w:p w14:paraId="23B83A7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A7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A7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A7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A8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w:t>
      </w:r>
      <w:r>
        <w:rPr>
          <w:rFonts w:eastAsia="Times New Roman"/>
          <w:szCs w:val="24"/>
        </w:rPr>
        <w:t>άρθρο</w:t>
      </w:r>
      <w:r>
        <w:rPr>
          <w:rFonts w:eastAsia="Times New Roman" w:cs="Times New Roman"/>
          <w:szCs w:val="24"/>
        </w:rPr>
        <w:t xml:space="preserve"> 44 έγινε δεκτό ως </w:t>
      </w:r>
      <w:r>
        <w:rPr>
          <w:rFonts w:eastAsia="Times New Roman"/>
          <w:bCs/>
        </w:rPr>
        <w:t>έχει</w:t>
      </w:r>
      <w:r>
        <w:rPr>
          <w:rFonts w:eastAsia="Times New Roman" w:cs="Times New Roman"/>
          <w:szCs w:val="24"/>
        </w:rPr>
        <w:t xml:space="preserve"> κατά πλειοψηφία.</w:t>
      </w:r>
    </w:p>
    <w:p w14:paraId="23B83A81"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w:t>
      </w:r>
      <w:r>
        <w:rPr>
          <w:rFonts w:eastAsia="Times New Roman"/>
          <w:szCs w:val="24"/>
        </w:rPr>
        <w:t>άρθρο</w:t>
      </w:r>
      <w:r>
        <w:rPr>
          <w:rFonts w:eastAsia="Times New Roman" w:cs="Times New Roman"/>
          <w:szCs w:val="24"/>
        </w:rPr>
        <w:t xml:space="preserve"> 45</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23B83A8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A83"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A8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A8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Όχι. </w:t>
      </w:r>
    </w:p>
    <w:p w14:paraId="23B83A86"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A8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A88"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A89"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A8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w:t>
      </w:r>
      <w:r>
        <w:rPr>
          <w:rFonts w:eastAsia="Times New Roman"/>
          <w:szCs w:val="24"/>
        </w:rPr>
        <w:t>άρθρο</w:t>
      </w:r>
      <w:r>
        <w:rPr>
          <w:rFonts w:eastAsia="Times New Roman" w:cs="Times New Roman"/>
          <w:szCs w:val="24"/>
        </w:rPr>
        <w:t xml:space="preserve"> 45 έγινε δ</w:t>
      </w:r>
      <w:r>
        <w:rPr>
          <w:rFonts w:eastAsia="Times New Roman" w:cs="Times New Roman"/>
          <w:szCs w:val="24"/>
        </w:rPr>
        <w:t>εκτό, όπως τροποποιήθηκε από τον κύριο Υπουργό, κατά πλειοψηφία.</w:t>
      </w:r>
    </w:p>
    <w:p w14:paraId="23B83A8B"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w:t>
      </w:r>
      <w:r>
        <w:rPr>
          <w:rFonts w:eastAsia="Times New Roman"/>
          <w:szCs w:val="24"/>
        </w:rPr>
        <w:t>άρθρο</w:t>
      </w:r>
      <w:r>
        <w:rPr>
          <w:rFonts w:eastAsia="Times New Roman" w:cs="Times New Roman"/>
          <w:szCs w:val="24"/>
        </w:rPr>
        <w:t xml:space="preserve"> 46 ως έχει;</w:t>
      </w:r>
    </w:p>
    <w:p w14:paraId="23B83A8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A8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A8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A8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Όχι. </w:t>
      </w:r>
    </w:p>
    <w:p w14:paraId="23B83A9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A9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ΚΑΤΣΙΚΗΣ: </w:t>
      </w:r>
      <w:r>
        <w:rPr>
          <w:rFonts w:eastAsia="Times New Roman" w:cs="Times New Roman"/>
          <w:szCs w:val="24"/>
        </w:rPr>
        <w:t>Ναι.</w:t>
      </w:r>
    </w:p>
    <w:p w14:paraId="23B83A9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A93"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A9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 το άρθρο 46 έγινε δεκτό ως έχει κατά πλειοψηφία.</w:t>
      </w:r>
    </w:p>
    <w:p w14:paraId="23B83A95"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w:t>
      </w:r>
      <w:r>
        <w:rPr>
          <w:rFonts w:eastAsia="Times New Roman"/>
          <w:szCs w:val="24"/>
        </w:rPr>
        <w:t>άρθρο</w:t>
      </w:r>
      <w:r>
        <w:rPr>
          <w:rFonts w:eastAsia="Times New Roman" w:cs="Times New Roman"/>
          <w:szCs w:val="24"/>
        </w:rPr>
        <w:t xml:space="preserve"> 47 ως έχει;</w:t>
      </w:r>
    </w:p>
    <w:p w14:paraId="23B83A96"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A9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A98"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A99"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Όχι. </w:t>
      </w:r>
    </w:p>
    <w:p w14:paraId="23B83A9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A9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A9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A9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23B83A9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 το άρθρο 47 έγινε δεκτό ως έχει κατά πλειοψηφία.</w:t>
      </w:r>
    </w:p>
    <w:p w14:paraId="23B83A9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w:t>
      </w:r>
      <w:r>
        <w:rPr>
          <w:rFonts w:eastAsia="Times New Roman"/>
          <w:szCs w:val="24"/>
        </w:rPr>
        <w:t>άρθρο</w:t>
      </w:r>
      <w:r>
        <w:rPr>
          <w:rFonts w:eastAsia="Times New Roman" w:cs="Times New Roman"/>
          <w:szCs w:val="24"/>
        </w:rPr>
        <w:t xml:space="preserve"> 48</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23B83AA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AA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AA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AA3"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Όχι. </w:t>
      </w:r>
    </w:p>
    <w:p w14:paraId="23B83AA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AA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AA6"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b/>
          <w:szCs w:val="24"/>
        </w:rPr>
        <w:t xml:space="preserve"> </w:t>
      </w:r>
      <w:r>
        <w:rPr>
          <w:rFonts w:eastAsia="Times New Roman" w:cs="Times New Roman"/>
          <w:szCs w:val="24"/>
        </w:rPr>
        <w:t>Ναι.</w:t>
      </w:r>
    </w:p>
    <w:p w14:paraId="23B83AA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23B83AA8"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 το άρθρο 48 έγινε δεκτό, όπως τροποποιήθηκε από τον κύριο Υπουργό, κατά πλειοψηφία.</w:t>
      </w:r>
    </w:p>
    <w:p w14:paraId="23B83AA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w:t>
      </w:r>
      <w:r>
        <w:rPr>
          <w:rFonts w:eastAsia="Times New Roman"/>
          <w:szCs w:val="24"/>
        </w:rPr>
        <w:t>άρθρο</w:t>
      </w:r>
      <w:r>
        <w:rPr>
          <w:rFonts w:eastAsia="Times New Roman" w:cs="Times New Roman"/>
          <w:szCs w:val="24"/>
        </w:rPr>
        <w:t xml:space="preserve"> 49 ως έχει;</w:t>
      </w:r>
    </w:p>
    <w:p w14:paraId="23B83AA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AA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AA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AA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Όχι. </w:t>
      </w:r>
    </w:p>
    <w:p w14:paraId="23B83AA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AA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AB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AB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23B83AB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 το άρθρο 49 έγινε δεκτό ως έχει κατά πλειοψηφία.</w:t>
      </w:r>
    </w:p>
    <w:p w14:paraId="23B83AB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w:t>
      </w:r>
      <w:r>
        <w:rPr>
          <w:rFonts w:eastAsia="Times New Roman"/>
          <w:szCs w:val="24"/>
        </w:rPr>
        <w:t>άρθρο</w:t>
      </w:r>
      <w:r>
        <w:rPr>
          <w:rFonts w:eastAsia="Times New Roman" w:cs="Times New Roman"/>
          <w:szCs w:val="24"/>
        </w:rPr>
        <w:t xml:space="preserve"> 50 ως έχει;</w:t>
      </w:r>
    </w:p>
    <w:p w14:paraId="23B83AB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AB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AB6"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AB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Όχι. </w:t>
      </w:r>
    </w:p>
    <w:p w14:paraId="23B83AB8"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23B83AB9"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AB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23B83AB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23B83AB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 το άρθρο 50 έγινε δεκτό ως έχει κατά πλειοψηφία.</w:t>
      </w:r>
    </w:p>
    <w:p w14:paraId="23B83ABD"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szCs w:val="24"/>
        </w:rPr>
        <w:t xml:space="preserve">Ερωτάται το Τμήμα: Γίνεται δεκτό το άρθρο </w:t>
      </w:r>
      <w:r>
        <w:rPr>
          <w:rFonts w:eastAsia="Times New Roman" w:cs="Times New Roman"/>
          <w:szCs w:val="24"/>
        </w:rPr>
        <w:t>51</w:t>
      </w:r>
      <w:r>
        <w:rPr>
          <w:rFonts w:eastAsia="Times New Roman" w:cs="Times New Roman"/>
          <w:szCs w:val="24"/>
        </w:rPr>
        <w:t>,</w:t>
      </w:r>
      <w:r>
        <w:rPr>
          <w:rFonts w:eastAsia="Times New Roman" w:cs="Times New Roman"/>
          <w:szCs w:val="24"/>
        </w:rPr>
        <w:t xml:space="preserve"> </w:t>
      </w:r>
      <w:r w:rsidRPr="00531386">
        <w:rPr>
          <w:rFonts w:eastAsia="Times New Roman" w:cs="Times New Roman"/>
          <w:szCs w:val="24"/>
        </w:rPr>
        <w:t>όπως τροποποιήθηκε</w:t>
      </w:r>
      <w:r>
        <w:rPr>
          <w:rFonts w:eastAsia="Times New Roman" w:cs="Times New Roman"/>
          <w:szCs w:val="24"/>
        </w:rPr>
        <w:t xml:space="preserve"> από τον κύριο Υπουργό</w:t>
      </w:r>
      <w:r w:rsidRPr="00531386">
        <w:rPr>
          <w:rFonts w:eastAsia="Times New Roman" w:cs="Times New Roman"/>
          <w:szCs w:val="24"/>
        </w:rPr>
        <w:t xml:space="preserve">; </w:t>
      </w:r>
    </w:p>
    <w:p w14:paraId="23B83ABE"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ΚΩΝΣΤΑΝΤΙΝΟΣ ΠΑΥΛΙΔΗΣ: </w:t>
      </w:r>
      <w:r w:rsidRPr="00531386">
        <w:rPr>
          <w:rFonts w:eastAsia="Times New Roman" w:cs="Times New Roman"/>
          <w:szCs w:val="24"/>
        </w:rPr>
        <w:t>Ναι.</w:t>
      </w:r>
    </w:p>
    <w:p w14:paraId="23B83ABF"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ΧΡΙΣΤΟΣ ΔΗΜΑΣ: </w:t>
      </w:r>
      <w:r>
        <w:rPr>
          <w:rFonts w:eastAsia="Times New Roman" w:cs="Times New Roman"/>
          <w:szCs w:val="24"/>
        </w:rPr>
        <w:t>Όχι</w:t>
      </w:r>
      <w:r w:rsidRPr="00531386">
        <w:rPr>
          <w:rFonts w:eastAsia="Times New Roman" w:cs="Times New Roman"/>
          <w:szCs w:val="24"/>
        </w:rPr>
        <w:t xml:space="preserve">. </w:t>
      </w:r>
    </w:p>
    <w:p w14:paraId="23B83AC0"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ΙΩΑΝΝΗΣ ΜΑΝΙΑΤΗΣ: </w:t>
      </w:r>
      <w:r>
        <w:rPr>
          <w:rFonts w:eastAsia="Times New Roman" w:cs="Times New Roman"/>
          <w:szCs w:val="24"/>
        </w:rPr>
        <w:t>Όχι</w:t>
      </w:r>
      <w:r w:rsidRPr="00531386">
        <w:rPr>
          <w:rFonts w:eastAsia="Times New Roman" w:cs="Times New Roman"/>
          <w:szCs w:val="24"/>
        </w:rPr>
        <w:t xml:space="preserve">. </w:t>
      </w:r>
    </w:p>
    <w:p w14:paraId="23B83AC1"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ΝΙΚΟΛ</w:t>
      </w:r>
      <w:r w:rsidRPr="00531386">
        <w:rPr>
          <w:rFonts w:eastAsia="Times New Roman" w:cs="Times New Roman"/>
          <w:b/>
          <w:szCs w:val="24"/>
        </w:rPr>
        <w:t xml:space="preserve">ΑΟΣ ΚΟΥΖΗΛΟΣ: </w:t>
      </w:r>
      <w:r w:rsidRPr="00531386">
        <w:rPr>
          <w:rFonts w:eastAsia="Times New Roman" w:cs="Times New Roman"/>
          <w:szCs w:val="24"/>
        </w:rPr>
        <w:t xml:space="preserve">Όχι. </w:t>
      </w:r>
    </w:p>
    <w:p w14:paraId="23B83AC2"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ΑΘΑΝΑΣΙΟΣ ΒΑΡΔΑΛΗΣ: </w:t>
      </w:r>
      <w:r w:rsidRPr="00531386">
        <w:rPr>
          <w:rFonts w:eastAsia="Times New Roman" w:cs="Times New Roman"/>
          <w:szCs w:val="24"/>
        </w:rPr>
        <w:t xml:space="preserve">Όχι. </w:t>
      </w:r>
    </w:p>
    <w:p w14:paraId="23B83AC3"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ΚΩΝΣΤΑΝΤΙΝΟΣ ΚΑΤΣΙΚΗΣ: </w:t>
      </w:r>
      <w:r w:rsidRPr="00531386">
        <w:rPr>
          <w:rFonts w:eastAsia="Times New Roman" w:cs="Times New Roman"/>
          <w:szCs w:val="24"/>
        </w:rPr>
        <w:t>Ναι.</w:t>
      </w:r>
    </w:p>
    <w:p w14:paraId="23B83AC4"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ΓΕΩΡΓΙΟΣ ΑΜΥΡΑΣ: </w:t>
      </w:r>
      <w:r>
        <w:rPr>
          <w:rFonts w:eastAsia="Times New Roman" w:cs="Times New Roman"/>
          <w:szCs w:val="24"/>
        </w:rPr>
        <w:t>Όχι</w:t>
      </w:r>
      <w:r w:rsidRPr="00531386">
        <w:rPr>
          <w:rFonts w:eastAsia="Times New Roman" w:cs="Times New Roman"/>
          <w:szCs w:val="24"/>
        </w:rPr>
        <w:t>.</w:t>
      </w:r>
    </w:p>
    <w:p w14:paraId="23B83AC5"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ΙΩΑΝΝΗΣ ΣΑΡΙΔΗΣ: </w:t>
      </w:r>
      <w:r>
        <w:rPr>
          <w:rFonts w:eastAsia="Times New Roman" w:cs="Times New Roman"/>
          <w:szCs w:val="24"/>
        </w:rPr>
        <w:t>Όχι</w:t>
      </w:r>
      <w:r w:rsidRPr="00531386">
        <w:rPr>
          <w:rFonts w:eastAsia="Times New Roman" w:cs="Times New Roman"/>
          <w:szCs w:val="24"/>
        </w:rPr>
        <w:t xml:space="preserve">. </w:t>
      </w:r>
    </w:p>
    <w:p w14:paraId="23B83AC6"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ΠΡΟΕΔΡΕΥΩΝ (Μάριος Γεωργιάδης): </w:t>
      </w:r>
      <w:r w:rsidRPr="00531386">
        <w:rPr>
          <w:rFonts w:eastAsia="Times New Roman" w:cs="Times New Roman"/>
          <w:szCs w:val="24"/>
        </w:rPr>
        <w:t xml:space="preserve">Συνεπώς το άρθρο </w:t>
      </w:r>
      <w:r>
        <w:rPr>
          <w:rFonts w:eastAsia="Times New Roman" w:cs="Times New Roman"/>
          <w:szCs w:val="24"/>
        </w:rPr>
        <w:t xml:space="preserve">51 </w:t>
      </w:r>
      <w:r w:rsidRPr="00531386">
        <w:rPr>
          <w:rFonts w:eastAsia="Times New Roman" w:cs="Times New Roman"/>
          <w:szCs w:val="24"/>
        </w:rPr>
        <w:t>έγινε δεκτό</w:t>
      </w:r>
      <w:r>
        <w:rPr>
          <w:rFonts w:eastAsia="Times New Roman" w:cs="Times New Roman"/>
          <w:szCs w:val="24"/>
        </w:rPr>
        <w:t>,</w:t>
      </w:r>
      <w:r w:rsidRPr="00531386">
        <w:rPr>
          <w:rFonts w:eastAsia="Times New Roman" w:cs="Times New Roman"/>
          <w:szCs w:val="24"/>
        </w:rPr>
        <w:t xml:space="preserve"> όπως τροποποιήθηκε</w:t>
      </w:r>
      <w:r>
        <w:rPr>
          <w:rFonts w:eastAsia="Times New Roman" w:cs="Times New Roman"/>
          <w:szCs w:val="24"/>
        </w:rPr>
        <w:t xml:space="preserve"> από τον κύριο Υπουργό,</w:t>
      </w:r>
      <w:r w:rsidRPr="00531386">
        <w:rPr>
          <w:rFonts w:eastAsia="Times New Roman" w:cs="Times New Roman"/>
          <w:szCs w:val="24"/>
        </w:rPr>
        <w:t xml:space="preserve"> κατά πλειοψηφία. </w:t>
      </w:r>
    </w:p>
    <w:p w14:paraId="23B83AC7"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szCs w:val="24"/>
        </w:rPr>
        <w:t xml:space="preserve">Ερωτάται το Τμήμα: Γίνεται δεκτό το άρθρο </w:t>
      </w:r>
      <w:r>
        <w:rPr>
          <w:rFonts w:eastAsia="Times New Roman" w:cs="Times New Roman"/>
          <w:szCs w:val="24"/>
        </w:rPr>
        <w:t>52</w:t>
      </w:r>
      <w:r>
        <w:rPr>
          <w:rFonts w:eastAsia="Times New Roman" w:cs="Times New Roman"/>
          <w:szCs w:val="24"/>
        </w:rPr>
        <w:t>,</w:t>
      </w:r>
      <w:r>
        <w:rPr>
          <w:rFonts w:eastAsia="Times New Roman" w:cs="Times New Roman"/>
          <w:szCs w:val="24"/>
        </w:rPr>
        <w:t xml:space="preserve"> </w:t>
      </w:r>
      <w:r w:rsidRPr="00531386">
        <w:rPr>
          <w:rFonts w:eastAsia="Times New Roman" w:cs="Times New Roman"/>
          <w:szCs w:val="24"/>
        </w:rPr>
        <w:t>όπως τροποποιήθηκε</w:t>
      </w:r>
      <w:r>
        <w:rPr>
          <w:rFonts w:eastAsia="Times New Roman" w:cs="Times New Roman"/>
          <w:szCs w:val="24"/>
        </w:rPr>
        <w:t xml:space="preserve"> από τον κύριο Υπουργό</w:t>
      </w:r>
      <w:r w:rsidRPr="00531386">
        <w:rPr>
          <w:rFonts w:eastAsia="Times New Roman" w:cs="Times New Roman"/>
          <w:szCs w:val="24"/>
        </w:rPr>
        <w:t xml:space="preserve">; </w:t>
      </w:r>
    </w:p>
    <w:p w14:paraId="23B83AC8"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ΚΩΝΣΤΑΝΤΙΝΟΣ ΠΑΥΛΙΔΗΣ: </w:t>
      </w:r>
      <w:r w:rsidRPr="00531386">
        <w:rPr>
          <w:rFonts w:eastAsia="Times New Roman" w:cs="Times New Roman"/>
          <w:szCs w:val="24"/>
        </w:rPr>
        <w:t>Ναι.</w:t>
      </w:r>
    </w:p>
    <w:p w14:paraId="23B83AC9"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ΧΡΙΣΤΟΣ ΔΗΜΑΣ: </w:t>
      </w:r>
      <w:r>
        <w:rPr>
          <w:rFonts w:eastAsia="Times New Roman" w:cs="Times New Roman"/>
          <w:szCs w:val="24"/>
        </w:rPr>
        <w:t>Ναι</w:t>
      </w:r>
      <w:r w:rsidRPr="00531386">
        <w:rPr>
          <w:rFonts w:eastAsia="Times New Roman" w:cs="Times New Roman"/>
          <w:szCs w:val="24"/>
        </w:rPr>
        <w:t xml:space="preserve">. </w:t>
      </w:r>
    </w:p>
    <w:p w14:paraId="23B83ACA"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ΙΩΑΝΝΗΣ ΜΑΝΙΑΤΗΣ: </w:t>
      </w:r>
      <w:r>
        <w:rPr>
          <w:rFonts w:eastAsia="Times New Roman" w:cs="Times New Roman"/>
          <w:szCs w:val="24"/>
        </w:rPr>
        <w:t>Ναι</w:t>
      </w:r>
      <w:r w:rsidRPr="00531386">
        <w:rPr>
          <w:rFonts w:eastAsia="Times New Roman" w:cs="Times New Roman"/>
          <w:szCs w:val="24"/>
        </w:rPr>
        <w:t xml:space="preserve">. </w:t>
      </w:r>
    </w:p>
    <w:p w14:paraId="23B83ACB"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ΝΙΚΟΛΑΟΣ ΚΟΥΖΗΛΟΣ: </w:t>
      </w:r>
      <w:r w:rsidRPr="00531386">
        <w:rPr>
          <w:rFonts w:eastAsia="Times New Roman" w:cs="Times New Roman"/>
          <w:szCs w:val="24"/>
        </w:rPr>
        <w:t xml:space="preserve">Όχι. </w:t>
      </w:r>
    </w:p>
    <w:p w14:paraId="23B83ACC"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ΑΘΑΝΑΣΙΟΣ ΒΑΡΔΑΛΗΣ: </w:t>
      </w:r>
      <w:r w:rsidRPr="00531386">
        <w:rPr>
          <w:rFonts w:eastAsia="Times New Roman" w:cs="Times New Roman"/>
          <w:szCs w:val="24"/>
        </w:rPr>
        <w:t xml:space="preserve">Όχι. </w:t>
      </w:r>
    </w:p>
    <w:p w14:paraId="23B83ACD"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ΚΩΝΣΤΑΝΤΙΝΟΣ ΚΑΤΣΙΚΗΣ: </w:t>
      </w:r>
      <w:r w:rsidRPr="00531386">
        <w:rPr>
          <w:rFonts w:eastAsia="Times New Roman" w:cs="Times New Roman"/>
          <w:szCs w:val="24"/>
        </w:rPr>
        <w:t>Ναι.</w:t>
      </w:r>
    </w:p>
    <w:p w14:paraId="23B83ACE"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ΓΕΩΡΓΙΟΣ ΑΜΥΡΑΣ</w:t>
      </w:r>
      <w:r w:rsidRPr="00531386">
        <w:rPr>
          <w:rFonts w:eastAsia="Times New Roman" w:cs="Times New Roman"/>
          <w:b/>
          <w:szCs w:val="24"/>
        </w:rPr>
        <w:t xml:space="preserve">: </w:t>
      </w:r>
      <w:r>
        <w:rPr>
          <w:rFonts w:eastAsia="Times New Roman" w:cs="Times New Roman"/>
          <w:szCs w:val="24"/>
        </w:rPr>
        <w:t>Ναι</w:t>
      </w:r>
      <w:r w:rsidRPr="00531386">
        <w:rPr>
          <w:rFonts w:eastAsia="Times New Roman" w:cs="Times New Roman"/>
          <w:szCs w:val="24"/>
        </w:rPr>
        <w:t>.</w:t>
      </w:r>
    </w:p>
    <w:p w14:paraId="23B83ACF"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ΙΩΑΝΝΗΣ ΣΑΡΙΔΗΣ: </w:t>
      </w:r>
      <w:r>
        <w:rPr>
          <w:rFonts w:eastAsia="Times New Roman" w:cs="Times New Roman"/>
          <w:szCs w:val="24"/>
        </w:rPr>
        <w:t>Παρών</w:t>
      </w:r>
      <w:r w:rsidRPr="00531386">
        <w:rPr>
          <w:rFonts w:eastAsia="Times New Roman" w:cs="Times New Roman"/>
          <w:szCs w:val="24"/>
        </w:rPr>
        <w:t xml:space="preserve">. </w:t>
      </w:r>
    </w:p>
    <w:p w14:paraId="23B83AD0"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ΠΡΟΕΔΡΕΥΩΝ (Μάριος Γεωργιάδης): </w:t>
      </w:r>
      <w:r w:rsidRPr="00531386">
        <w:rPr>
          <w:rFonts w:eastAsia="Times New Roman" w:cs="Times New Roman"/>
          <w:szCs w:val="24"/>
        </w:rPr>
        <w:t xml:space="preserve">Συνεπώς το άρθρο </w:t>
      </w:r>
      <w:r>
        <w:rPr>
          <w:rFonts w:eastAsia="Times New Roman" w:cs="Times New Roman"/>
          <w:szCs w:val="24"/>
        </w:rPr>
        <w:t xml:space="preserve">52 </w:t>
      </w:r>
      <w:r w:rsidRPr="00531386">
        <w:rPr>
          <w:rFonts w:eastAsia="Times New Roman" w:cs="Times New Roman"/>
          <w:szCs w:val="24"/>
        </w:rPr>
        <w:t>έγινε δεκτό</w:t>
      </w:r>
      <w:r>
        <w:rPr>
          <w:rFonts w:eastAsia="Times New Roman" w:cs="Times New Roman"/>
          <w:szCs w:val="24"/>
        </w:rPr>
        <w:t>,</w:t>
      </w:r>
      <w:r w:rsidRPr="00531386">
        <w:rPr>
          <w:rFonts w:eastAsia="Times New Roman" w:cs="Times New Roman"/>
          <w:szCs w:val="24"/>
        </w:rPr>
        <w:t xml:space="preserve"> όπως τροποποιήθηκε</w:t>
      </w:r>
      <w:r>
        <w:rPr>
          <w:rFonts w:eastAsia="Times New Roman" w:cs="Times New Roman"/>
          <w:szCs w:val="24"/>
        </w:rPr>
        <w:t xml:space="preserve"> από τον κύριο Υπουργό,</w:t>
      </w:r>
      <w:r w:rsidRPr="00531386">
        <w:rPr>
          <w:rFonts w:eastAsia="Times New Roman" w:cs="Times New Roman"/>
          <w:szCs w:val="24"/>
        </w:rPr>
        <w:t xml:space="preserve"> κατά πλειοψηφία.</w:t>
      </w:r>
    </w:p>
    <w:p w14:paraId="23B83AD1"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szCs w:val="24"/>
        </w:rPr>
        <w:t xml:space="preserve">Ερωτάται το Τμήμα: Γίνεται δεκτό το άρθρο </w:t>
      </w:r>
      <w:r>
        <w:rPr>
          <w:rFonts w:eastAsia="Times New Roman" w:cs="Times New Roman"/>
          <w:szCs w:val="24"/>
        </w:rPr>
        <w:t>53 ως έχει;</w:t>
      </w:r>
    </w:p>
    <w:p w14:paraId="23B83AD2"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ΚΩΝΣΤΑΝΤΙΝΟΣ ΠΑΥΛΙΔΗΣ: </w:t>
      </w:r>
      <w:r w:rsidRPr="00531386">
        <w:rPr>
          <w:rFonts w:eastAsia="Times New Roman" w:cs="Times New Roman"/>
          <w:szCs w:val="24"/>
        </w:rPr>
        <w:t>Ναι.</w:t>
      </w:r>
    </w:p>
    <w:p w14:paraId="23B83AD3"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ΧΡΙΣΤΟΣ ΔΗΜΑΣ: </w:t>
      </w:r>
      <w:r>
        <w:rPr>
          <w:rFonts w:eastAsia="Times New Roman" w:cs="Times New Roman"/>
          <w:szCs w:val="24"/>
        </w:rPr>
        <w:t>Ναι</w:t>
      </w:r>
      <w:r w:rsidRPr="00531386">
        <w:rPr>
          <w:rFonts w:eastAsia="Times New Roman" w:cs="Times New Roman"/>
          <w:szCs w:val="24"/>
        </w:rPr>
        <w:t xml:space="preserve">. </w:t>
      </w:r>
    </w:p>
    <w:p w14:paraId="23B83AD4"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ΙΩΑΝΝΗΣ ΜΑΝΙΑΤΗΣ: </w:t>
      </w:r>
      <w:r>
        <w:rPr>
          <w:rFonts w:eastAsia="Times New Roman" w:cs="Times New Roman"/>
          <w:szCs w:val="24"/>
        </w:rPr>
        <w:t>Ναι</w:t>
      </w:r>
      <w:r w:rsidRPr="00531386">
        <w:rPr>
          <w:rFonts w:eastAsia="Times New Roman" w:cs="Times New Roman"/>
          <w:szCs w:val="24"/>
        </w:rPr>
        <w:t xml:space="preserve">. </w:t>
      </w:r>
    </w:p>
    <w:p w14:paraId="23B83AD5"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ΝΙΚΟΛΑΟΣ ΚΟΥΖΗΛΟΣ: </w:t>
      </w:r>
      <w:r w:rsidRPr="00531386">
        <w:rPr>
          <w:rFonts w:eastAsia="Times New Roman" w:cs="Times New Roman"/>
          <w:szCs w:val="24"/>
        </w:rPr>
        <w:t xml:space="preserve">Όχι. </w:t>
      </w:r>
    </w:p>
    <w:p w14:paraId="23B83AD6"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ΑΘΑΝΑΣΙΟΣ ΒΑΡΔΑΛΗΣ: </w:t>
      </w:r>
      <w:r w:rsidRPr="00531386">
        <w:rPr>
          <w:rFonts w:eastAsia="Times New Roman" w:cs="Times New Roman"/>
          <w:szCs w:val="24"/>
        </w:rPr>
        <w:t xml:space="preserve">Όχι. </w:t>
      </w:r>
    </w:p>
    <w:p w14:paraId="23B83AD7"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ΚΩΝΣΤΑΝΤΙΝΟΣ ΚΑΤΣΙΚΗΣ: </w:t>
      </w:r>
      <w:r w:rsidRPr="00531386">
        <w:rPr>
          <w:rFonts w:eastAsia="Times New Roman" w:cs="Times New Roman"/>
          <w:szCs w:val="24"/>
        </w:rPr>
        <w:t>Ναι.</w:t>
      </w:r>
    </w:p>
    <w:p w14:paraId="23B83AD8"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ΓΕΩΡΓΙΟΣ ΑΜΥΡΑΣ: </w:t>
      </w:r>
      <w:r>
        <w:rPr>
          <w:rFonts w:eastAsia="Times New Roman" w:cs="Times New Roman"/>
          <w:szCs w:val="24"/>
        </w:rPr>
        <w:t>Ναι</w:t>
      </w:r>
      <w:r w:rsidRPr="00531386">
        <w:rPr>
          <w:rFonts w:eastAsia="Times New Roman" w:cs="Times New Roman"/>
          <w:szCs w:val="24"/>
        </w:rPr>
        <w:t>.</w:t>
      </w:r>
    </w:p>
    <w:p w14:paraId="23B83AD9"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ΙΩΑΝΝΗΣ ΣΑΡΙΔΗΣ: </w:t>
      </w:r>
      <w:r>
        <w:rPr>
          <w:rFonts w:eastAsia="Times New Roman" w:cs="Times New Roman"/>
          <w:szCs w:val="24"/>
        </w:rPr>
        <w:t>Ναι</w:t>
      </w:r>
      <w:r w:rsidRPr="00531386">
        <w:rPr>
          <w:rFonts w:eastAsia="Times New Roman" w:cs="Times New Roman"/>
          <w:szCs w:val="24"/>
        </w:rPr>
        <w:t xml:space="preserve">. </w:t>
      </w:r>
    </w:p>
    <w:p w14:paraId="23B83ADA"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ΠΡΟΕΔΡΕΥΩΝ (Μάριος Γεωργιάδης): </w:t>
      </w:r>
      <w:r w:rsidRPr="00531386">
        <w:rPr>
          <w:rFonts w:eastAsia="Times New Roman" w:cs="Times New Roman"/>
          <w:szCs w:val="24"/>
        </w:rPr>
        <w:t xml:space="preserve">Συνεπώς το άρθρο </w:t>
      </w:r>
      <w:r>
        <w:rPr>
          <w:rFonts w:eastAsia="Times New Roman" w:cs="Times New Roman"/>
          <w:szCs w:val="24"/>
        </w:rPr>
        <w:t xml:space="preserve">53 </w:t>
      </w:r>
      <w:r w:rsidRPr="00531386">
        <w:rPr>
          <w:rFonts w:eastAsia="Times New Roman" w:cs="Times New Roman"/>
          <w:szCs w:val="24"/>
        </w:rPr>
        <w:t xml:space="preserve">έγινε δεκτό </w:t>
      </w:r>
      <w:r>
        <w:rPr>
          <w:rFonts w:eastAsia="Times New Roman" w:cs="Times New Roman"/>
          <w:szCs w:val="24"/>
        </w:rPr>
        <w:t>ως έχει</w:t>
      </w:r>
      <w:r w:rsidRPr="00531386">
        <w:rPr>
          <w:rFonts w:eastAsia="Times New Roman" w:cs="Times New Roman"/>
          <w:szCs w:val="24"/>
        </w:rPr>
        <w:t xml:space="preserve"> κατά πλειοψηφία. </w:t>
      </w:r>
    </w:p>
    <w:p w14:paraId="23B83ADB"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szCs w:val="24"/>
        </w:rPr>
        <w:t xml:space="preserve">Ερωτάται το Τμήμα: Γίνεται δεκτό το άρθρο </w:t>
      </w:r>
      <w:r>
        <w:rPr>
          <w:rFonts w:eastAsia="Times New Roman" w:cs="Times New Roman"/>
          <w:szCs w:val="24"/>
        </w:rPr>
        <w:t>54</w:t>
      </w:r>
      <w:r>
        <w:rPr>
          <w:rFonts w:eastAsia="Times New Roman" w:cs="Times New Roman"/>
          <w:szCs w:val="24"/>
        </w:rPr>
        <w:t>,</w:t>
      </w:r>
      <w:r>
        <w:rPr>
          <w:rFonts w:eastAsia="Times New Roman" w:cs="Times New Roman"/>
          <w:szCs w:val="24"/>
        </w:rPr>
        <w:t xml:space="preserve"> </w:t>
      </w:r>
      <w:r w:rsidRPr="00531386">
        <w:rPr>
          <w:rFonts w:eastAsia="Times New Roman" w:cs="Times New Roman"/>
          <w:szCs w:val="24"/>
        </w:rPr>
        <w:t>όπως τροποποιήθηκε</w:t>
      </w:r>
      <w:r>
        <w:rPr>
          <w:rFonts w:eastAsia="Times New Roman" w:cs="Times New Roman"/>
          <w:szCs w:val="24"/>
        </w:rPr>
        <w:t xml:space="preserve"> από τον κύριο Υπουργό</w:t>
      </w:r>
      <w:r w:rsidRPr="00531386">
        <w:rPr>
          <w:rFonts w:eastAsia="Times New Roman" w:cs="Times New Roman"/>
          <w:szCs w:val="24"/>
        </w:rPr>
        <w:t xml:space="preserve">; </w:t>
      </w:r>
    </w:p>
    <w:p w14:paraId="23B83ADC"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ΚΩΝΣΤΑΝΤΙΝΟΣ ΠΑΥΛΙΔΗΣ: </w:t>
      </w:r>
      <w:r w:rsidRPr="00531386">
        <w:rPr>
          <w:rFonts w:eastAsia="Times New Roman" w:cs="Times New Roman"/>
          <w:szCs w:val="24"/>
        </w:rPr>
        <w:t>Ναι.</w:t>
      </w:r>
    </w:p>
    <w:p w14:paraId="23B83ADD"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ΧΡΙΣΤΟΣ ΔΗΜΑΣ: </w:t>
      </w:r>
      <w:r>
        <w:rPr>
          <w:rFonts w:eastAsia="Times New Roman" w:cs="Times New Roman"/>
          <w:szCs w:val="24"/>
        </w:rPr>
        <w:t>Ναι</w:t>
      </w:r>
      <w:r w:rsidRPr="00531386">
        <w:rPr>
          <w:rFonts w:eastAsia="Times New Roman" w:cs="Times New Roman"/>
          <w:szCs w:val="24"/>
        </w:rPr>
        <w:t xml:space="preserve">. </w:t>
      </w:r>
    </w:p>
    <w:p w14:paraId="23B83ADE"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ΙΩΑΝΝΗΣ ΜΑΝΙΑΤΗΣ: </w:t>
      </w:r>
      <w:r>
        <w:rPr>
          <w:rFonts w:eastAsia="Times New Roman" w:cs="Times New Roman"/>
          <w:szCs w:val="24"/>
        </w:rPr>
        <w:t>Ναι</w:t>
      </w:r>
      <w:r w:rsidRPr="00531386">
        <w:rPr>
          <w:rFonts w:eastAsia="Times New Roman" w:cs="Times New Roman"/>
          <w:szCs w:val="24"/>
        </w:rPr>
        <w:t xml:space="preserve">. </w:t>
      </w:r>
    </w:p>
    <w:p w14:paraId="23B83ADF"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ΝΙΚΟΛΑΟΣ ΚΟΥΖΗΛΟΣ: </w:t>
      </w:r>
      <w:r w:rsidRPr="00531386">
        <w:rPr>
          <w:rFonts w:eastAsia="Times New Roman" w:cs="Times New Roman"/>
          <w:szCs w:val="24"/>
        </w:rPr>
        <w:t xml:space="preserve">Όχι. </w:t>
      </w:r>
    </w:p>
    <w:p w14:paraId="23B83AE0"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ΑΘΑΝΑΣΙΟΣ ΒΑΡΔΑΛΗΣ: </w:t>
      </w:r>
      <w:r w:rsidRPr="00531386">
        <w:rPr>
          <w:rFonts w:eastAsia="Times New Roman" w:cs="Times New Roman"/>
          <w:szCs w:val="24"/>
        </w:rPr>
        <w:t xml:space="preserve">Όχι. </w:t>
      </w:r>
    </w:p>
    <w:p w14:paraId="23B83AE1"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ΚΩΝΣΤΑΝΤΙΝΟΣ ΚΑΤΣΙΚΗΣ: </w:t>
      </w:r>
      <w:r w:rsidRPr="00531386">
        <w:rPr>
          <w:rFonts w:eastAsia="Times New Roman" w:cs="Times New Roman"/>
          <w:szCs w:val="24"/>
        </w:rPr>
        <w:t>Ναι.</w:t>
      </w:r>
    </w:p>
    <w:p w14:paraId="23B83AE2"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ΓΕΩΡΓΙΟΣ ΑΜΥΡΑΣ</w:t>
      </w:r>
      <w:r w:rsidRPr="00531386">
        <w:rPr>
          <w:rFonts w:eastAsia="Times New Roman" w:cs="Times New Roman"/>
          <w:b/>
          <w:szCs w:val="24"/>
        </w:rPr>
        <w:t xml:space="preserve">: </w:t>
      </w:r>
      <w:r>
        <w:rPr>
          <w:rFonts w:eastAsia="Times New Roman" w:cs="Times New Roman"/>
          <w:szCs w:val="24"/>
        </w:rPr>
        <w:t>Ναι</w:t>
      </w:r>
      <w:r w:rsidRPr="00531386">
        <w:rPr>
          <w:rFonts w:eastAsia="Times New Roman" w:cs="Times New Roman"/>
          <w:szCs w:val="24"/>
        </w:rPr>
        <w:t>.</w:t>
      </w:r>
    </w:p>
    <w:p w14:paraId="23B83AE3"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ΙΩΑΝΝΗΣ ΣΑΡΙΔΗΣ: </w:t>
      </w:r>
      <w:r>
        <w:rPr>
          <w:rFonts w:eastAsia="Times New Roman" w:cs="Times New Roman"/>
          <w:szCs w:val="24"/>
        </w:rPr>
        <w:t>Ναι</w:t>
      </w:r>
      <w:r w:rsidRPr="00531386">
        <w:rPr>
          <w:rFonts w:eastAsia="Times New Roman" w:cs="Times New Roman"/>
          <w:szCs w:val="24"/>
        </w:rPr>
        <w:t xml:space="preserve">. </w:t>
      </w:r>
    </w:p>
    <w:p w14:paraId="23B83AE4"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ΠΡΟΕΔΡΕΥΩΝ (Μάριος Γεωργιάδης): </w:t>
      </w:r>
      <w:r w:rsidRPr="00531386">
        <w:rPr>
          <w:rFonts w:eastAsia="Times New Roman" w:cs="Times New Roman"/>
          <w:szCs w:val="24"/>
        </w:rPr>
        <w:t xml:space="preserve">Συνεπώς το άρθρο </w:t>
      </w:r>
      <w:r>
        <w:rPr>
          <w:rFonts w:eastAsia="Times New Roman" w:cs="Times New Roman"/>
          <w:szCs w:val="24"/>
        </w:rPr>
        <w:t xml:space="preserve">54 </w:t>
      </w:r>
      <w:r w:rsidRPr="00531386">
        <w:rPr>
          <w:rFonts w:eastAsia="Times New Roman" w:cs="Times New Roman"/>
          <w:szCs w:val="24"/>
        </w:rPr>
        <w:t>έγινε δεκτό</w:t>
      </w:r>
      <w:r>
        <w:rPr>
          <w:rFonts w:eastAsia="Times New Roman" w:cs="Times New Roman"/>
          <w:szCs w:val="24"/>
        </w:rPr>
        <w:t>,</w:t>
      </w:r>
      <w:r w:rsidRPr="00531386">
        <w:rPr>
          <w:rFonts w:eastAsia="Times New Roman" w:cs="Times New Roman"/>
          <w:szCs w:val="24"/>
        </w:rPr>
        <w:t xml:space="preserve"> όπως τροποποιήθηκε</w:t>
      </w:r>
      <w:r>
        <w:rPr>
          <w:rFonts w:eastAsia="Times New Roman" w:cs="Times New Roman"/>
          <w:szCs w:val="24"/>
        </w:rPr>
        <w:t xml:space="preserve"> από τον κύριο Υπουργό,</w:t>
      </w:r>
      <w:r w:rsidRPr="00531386">
        <w:rPr>
          <w:rFonts w:eastAsia="Times New Roman" w:cs="Times New Roman"/>
          <w:szCs w:val="24"/>
        </w:rPr>
        <w:t xml:space="preserve"> κατά πλειοψηφία. </w:t>
      </w:r>
    </w:p>
    <w:p w14:paraId="23B83AE5"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szCs w:val="24"/>
        </w:rPr>
        <w:t xml:space="preserve">Ερωτάται το Τμήμα: Γίνεται δεκτό το άρθρο </w:t>
      </w:r>
      <w:r>
        <w:rPr>
          <w:rFonts w:eastAsia="Times New Roman" w:cs="Times New Roman"/>
          <w:szCs w:val="24"/>
        </w:rPr>
        <w:t>55</w:t>
      </w:r>
      <w:r>
        <w:rPr>
          <w:rFonts w:eastAsia="Times New Roman" w:cs="Times New Roman"/>
          <w:szCs w:val="24"/>
        </w:rPr>
        <w:t>,</w:t>
      </w:r>
      <w:r>
        <w:rPr>
          <w:rFonts w:eastAsia="Times New Roman" w:cs="Times New Roman"/>
          <w:szCs w:val="24"/>
        </w:rPr>
        <w:t xml:space="preserve"> </w:t>
      </w:r>
      <w:r w:rsidRPr="00531386">
        <w:rPr>
          <w:rFonts w:eastAsia="Times New Roman" w:cs="Times New Roman"/>
          <w:szCs w:val="24"/>
        </w:rPr>
        <w:t>όπως τροποποιήθηκε</w:t>
      </w:r>
      <w:r>
        <w:rPr>
          <w:rFonts w:eastAsia="Times New Roman" w:cs="Times New Roman"/>
          <w:szCs w:val="24"/>
        </w:rPr>
        <w:t xml:space="preserve"> από τον κύριο Υπουργό</w:t>
      </w:r>
      <w:r w:rsidRPr="00531386">
        <w:rPr>
          <w:rFonts w:eastAsia="Times New Roman" w:cs="Times New Roman"/>
          <w:szCs w:val="24"/>
        </w:rPr>
        <w:t xml:space="preserve">; </w:t>
      </w:r>
    </w:p>
    <w:p w14:paraId="23B83AE6"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ΚΩΝΣΤΑΝΤΙΝΟΣ</w:t>
      </w:r>
      <w:r w:rsidRPr="00531386">
        <w:rPr>
          <w:rFonts w:eastAsia="Times New Roman" w:cs="Times New Roman"/>
          <w:b/>
          <w:szCs w:val="24"/>
        </w:rPr>
        <w:t xml:space="preserve"> ΠΑΥΛΙΔΗΣ: </w:t>
      </w:r>
      <w:r w:rsidRPr="00531386">
        <w:rPr>
          <w:rFonts w:eastAsia="Times New Roman" w:cs="Times New Roman"/>
          <w:szCs w:val="24"/>
        </w:rPr>
        <w:t>Ναι.</w:t>
      </w:r>
    </w:p>
    <w:p w14:paraId="23B83AE7"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ΧΡΙΣΤΟΣ ΔΗΜΑΣ: </w:t>
      </w:r>
      <w:r>
        <w:rPr>
          <w:rFonts w:eastAsia="Times New Roman" w:cs="Times New Roman"/>
          <w:szCs w:val="24"/>
        </w:rPr>
        <w:t>Όχι</w:t>
      </w:r>
      <w:r w:rsidRPr="00531386">
        <w:rPr>
          <w:rFonts w:eastAsia="Times New Roman" w:cs="Times New Roman"/>
          <w:szCs w:val="24"/>
        </w:rPr>
        <w:t xml:space="preserve">. </w:t>
      </w:r>
    </w:p>
    <w:p w14:paraId="23B83AE8"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ΙΩΑΝΝΗΣ ΜΑΝΙΑΤΗΣ: </w:t>
      </w:r>
      <w:r>
        <w:rPr>
          <w:rFonts w:eastAsia="Times New Roman" w:cs="Times New Roman"/>
          <w:szCs w:val="24"/>
        </w:rPr>
        <w:t>Όχι</w:t>
      </w:r>
      <w:r w:rsidRPr="00531386">
        <w:rPr>
          <w:rFonts w:eastAsia="Times New Roman" w:cs="Times New Roman"/>
          <w:szCs w:val="24"/>
        </w:rPr>
        <w:t xml:space="preserve">. </w:t>
      </w:r>
    </w:p>
    <w:p w14:paraId="23B83AE9"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ΝΙΚΟΛΑΟΣ ΚΟΥΖΗΛΟΣ: </w:t>
      </w:r>
      <w:r w:rsidRPr="00531386">
        <w:rPr>
          <w:rFonts w:eastAsia="Times New Roman" w:cs="Times New Roman"/>
          <w:szCs w:val="24"/>
        </w:rPr>
        <w:t xml:space="preserve">Όχι. </w:t>
      </w:r>
    </w:p>
    <w:p w14:paraId="23B83AEA"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ΑΘΑΝΑΣΙΟΣ ΒΑΡΔΑΛΗΣ: </w:t>
      </w:r>
      <w:r w:rsidRPr="00531386">
        <w:rPr>
          <w:rFonts w:eastAsia="Times New Roman" w:cs="Times New Roman"/>
          <w:szCs w:val="24"/>
        </w:rPr>
        <w:t xml:space="preserve">Όχι. </w:t>
      </w:r>
    </w:p>
    <w:p w14:paraId="23B83AEB"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ΚΩΝΣΤΑΝΤΙΝΟΣ ΚΑΤΣΙΚΗΣ: </w:t>
      </w:r>
      <w:r w:rsidRPr="00531386">
        <w:rPr>
          <w:rFonts w:eastAsia="Times New Roman" w:cs="Times New Roman"/>
          <w:szCs w:val="24"/>
        </w:rPr>
        <w:t>Ναι.</w:t>
      </w:r>
    </w:p>
    <w:p w14:paraId="23B83AEC"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ΓΕΩΡΓΙΟΣ ΑΜΥΡΑΣ: </w:t>
      </w:r>
      <w:r>
        <w:rPr>
          <w:rFonts w:eastAsia="Times New Roman" w:cs="Times New Roman"/>
          <w:szCs w:val="24"/>
        </w:rPr>
        <w:t>Όχι</w:t>
      </w:r>
      <w:r w:rsidRPr="00531386">
        <w:rPr>
          <w:rFonts w:eastAsia="Times New Roman" w:cs="Times New Roman"/>
          <w:szCs w:val="24"/>
        </w:rPr>
        <w:t>.</w:t>
      </w:r>
    </w:p>
    <w:p w14:paraId="23B83AED"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ΙΩΑΝΝΗΣ ΣΑΡΙΔΗΣ: </w:t>
      </w:r>
      <w:r>
        <w:rPr>
          <w:rFonts w:eastAsia="Times New Roman" w:cs="Times New Roman"/>
          <w:szCs w:val="24"/>
        </w:rPr>
        <w:t>Όχι</w:t>
      </w:r>
      <w:r w:rsidRPr="00531386">
        <w:rPr>
          <w:rFonts w:eastAsia="Times New Roman" w:cs="Times New Roman"/>
          <w:szCs w:val="24"/>
        </w:rPr>
        <w:t xml:space="preserve">. </w:t>
      </w:r>
    </w:p>
    <w:p w14:paraId="23B83AEE" w14:textId="77777777" w:rsidR="00762968" w:rsidRDefault="006F10D4">
      <w:pPr>
        <w:spacing w:line="600" w:lineRule="auto"/>
        <w:ind w:firstLine="720"/>
        <w:jc w:val="both"/>
        <w:rPr>
          <w:rFonts w:eastAsia="Times New Roman" w:cs="Times New Roman"/>
          <w:szCs w:val="24"/>
        </w:rPr>
      </w:pPr>
      <w:r w:rsidRPr="00531386">
        <w:rPr>
          <w:rFonts w:eastAsia="Times New Roman" w:cs="Times New Roman"/>
          <w:b/>
          <w:szCs w:val="24"/>
        </w:rPr>
        <w:t xml:space="preserve">ΠΡΟΕΔΡΕΥΩΝ (Μάριος Γεωργιάδης): </w:t>
      </w:r>
      <w:r w:rsidRPr="00531386">
        <w:rPr>
          <w:rFonts w:eastAsia="Times New Roman" w:cs="Times New Roman"/>
          <w:szCs w:val="24"/>
        </w:rPr>
        <w:t xml:space="preserve">Συνεπώς το άρθρο </w:t>
      </w:r>
      <w:r>
        <w:rPr>
          <w:rFonts w:eastAsia="Times New Roman" w:cs="Times New Roman"/>
          <w:szCs w:val="24"/>
        </w:rPr>
        <w:t xml:space="preserve">55 </w:t>
      </w:r>
      <w:r w:rsidRPr="00531386">
        <w:rPr>
          <w:rFonts w:eastAsia="Times New Roman" w:cs="Times New Roman"/>
          <w:szCs w:val="24"/>
        </w:rPr>
        <w:t>έγινε δεκτό</w:t>
      </w:r>
      <w:r>
        <w:rPr>
          <w:rFonts w:eastAsia="Times New Roman" w:cs="Times New Roman"/>
          <w:szCs w:val="24"/>
        </w:rPr>
        <w:t>,</w:t>
      </w:r>
      <w:r w:rsidRPr="00531386">
        <w:rPr>
          <w:rFonts w:eastAsia="Times New Roman" w:cs="Times New Roman"/>
          <w:szCs w:val="24"/>
        </w:rPr>
        <w:t xml:space="preserve"> όπως τροποποιήθηκε</w:t>
      </w:r>
      <w:r>
        <w:rPr>
          <w:rFonts w:eastAsia="Times New Roman" w:cs="Times New Roman"/>
          <w:szCs w:val="24"/>
        </w:rPr>
        <w:t xml:space="preserve"> από τον κύριο Υπουργό,</w:t>
      </w:r>
      <w:r w:rsidRPr="00531386">
        <w:rPr>
          <w:rFonts w:eastAsia="Times New Roman" w:cs="Times New Roman"/>
          <w:szCs w:val="24"/>
        </w:rPr>
        <w:t xml:space="preserve"> κατά πλειοψηφία.</w:t>
      </w:r>
    </w:p>
    <w:p w14:paraId="23B83AEF"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δεκτή η τροπολογία με γενικό αριθμό </w:t>
      </w:r>
      <w:r w:rsidRPr="000E7A82">
        <w:rPr>
          <w:rFonts w:eastAsia="Times New Roman" w:cs="Times New Roman"/>
          <w:szCs w:val="24"/>
        </w:rPr>
        <w:t xml:space="preserve">1701 </w:t>
      </w:r>
      <w:r>
        <w:rPr>
          <w:rFonts w:eastAsia="Times New Roman" w:cs="Times New Roman"/>
          <w:szCs w:val="24"/>
        </w:rPr>
        <w:t xml:space="preserve">και ειδικό </w:t>
      </w:r>
      <w:r w:rsidRPr="000E7A82">
        <w:rPr>
          <w:rFonts w:eastAsia="Times New Roman" w:cs="Times New Roman"/>
          <w:szCs w:val="24"/>
        </w:rPr>
        <w:t>253</w:t>
      </w:r>
      <w:r>
        <w:rPr>
          <w:rFonts w:eastAsia="Times New Roman" w:cs="Times New Roman"/>
          <w:szCs w:val="24"/>
        </w:rPr>
        <w:t xml:space="preserve"> ως έχει; </w:t>
      </w:r>
    </w:p>
    <w:p w14:paraId="23B83AF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AF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Παρών. </w:t>
      </w:r>
    </w:p>
    <w:p w14:paraId="23B83AF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AF3"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23B83AF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Παρών. </w:t>
      </w:r>
    </w:p>
    <w:p w14:paraId="23B83AF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AF6"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r>
        <w:rPr>
          <w:rFonts w:eastAsia="Times New Roman" w:cs="Times New Roman"/>
          <w:szCs w:val="24"/>
        </w:rPr>
        <w:t>.</w:t>
      </w:r>
    </w:p>
    <w:p w14:paraId="23B83AF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AF8"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 η τροπολογία με γενικό αριθμό 1701 και ειδικό 253 έγινε δεκτή ως έχει κατά πλειοψηφία και εντάσσεται στο νομοσχέδιο</w:t>
      </w:r>
      <w:r>
        <w:rPr>
          <w:rFonts w:eastAsia="Times New Roman" w:cs="Times New Roman"/>
          <w:szCs w:val="24"/>
        </w:rPr>
        <w:t xml:space="preserve"> ως ίδιο άρθρο. </w:t>
      </w:r>
    </w:p>
    <w:p w14:paraId="23B83AF9"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δεκτή η τροπολογία με γενικό αριθμό 1705 και ειδικό 255 ως έχει; </w:t>
      </w:r>
    </w:p>
    <w:p w14:paraId="23B83AF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AF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AF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AFD"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Όχι. </w:t>
      </w:r>
    </w:p>
    <w:p w14:paraId="23B83AF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Παρών. </w:t>
      </w:r>
    </w:p>
    <w:p w14:paraId="23B83AF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ΚΩΝΣΤΑΝΤΙΝΟΣ ΚΑΤΣΙΚΗ</w:t>
      </w:r>
      <w:r>
        <w:rPr>
          <w:rFonts w:eastAsia="Times New Roman" w:cs="Times New Roman"/>
          <w:b/>
          <w:szCs w:val="24"/>
        </w:rPr>
        <w:t xml:space="preserve">Σ: </w:t>
      </w:r>
      <w:r>
        <w:rPr>
          <w:rFonts w:eastAsia="Times New Roman" w:cs="Times New Roman"/>
          <w:szCs w:val="24"/>
        </w:rPr>
        <w:t>Ναι.</w:t>
      </w:r>
    </w:p>
    <w:p w14:paraId="23B83B0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23B83B0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B0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η τροπολογία με γενικό αριθμό 1705 και ειδικό 255 έγινε δεκτή ως έχει κατά πλειοψηφία και εντάσσεται στο νομοσχέδιο ως ίδιο άρθρο. </w:t>
      </w:r>
    </w:p>
    <w:p w14:paraId="23B83B03"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δεκτή η τροπολογία με γενικό αριθμό 1710 και ειδικό 256</w:t>
      </w:r>
      <w:r>
        <w:rPr>
          <w:rFonts w:eastAsia="Times New Roman" w:cs="Times New Roman"/>
          <w:szCs w:val="24"/>
        </w:rPr>
        <w:t>,</w:t>
      </w:r>
      <w:r>
        <w:rPr>
          <w:rFonts w:eastAsia="Times New Roman" w:cs="Times New Roman"/>
          <w:szCs w:val="24"/>
        </w:rPr>
        <w:t xml:space="preserve"> όπως τροποποιήθηκε από τον κύριο Υπουργό; </w:t>
      </w:r>
    </w:p>
    <w:p w14:paraId="23B83B0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23B83B0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Παρών. </w:t>
      </w:r>
    </w:p>
    <w:p w14:paraId="23B83B06"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B07"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23B83B08"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Παρών. </w:t>
      </w:r>
    </w:p>
    <w:p w14:paraId="23B83B09"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B0A"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w:t>
      </w:r>
      <w:r>
        <w:rPr>
          <w:rFonts w:eastAsia="Times New Roman" w:cs="Times New Roman"/>
          <w:szCs w:val="24"/>
        </w:rPr>
        <w:t>.</w:t>
      </w:r>
    </w:p>
    <w:p w14:paraId="23B83B0B"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3B83B0C"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η τροπολογία με γενικό αριθμό 1710 και ειδικό </w:t>
      </w:r>
      <w:r>
        <w:rPr>
          <w:rFonts w:eastAsia="Times New Roman" w:cs="Times New Roman"/>
          <w:szCs w:val="24"/>
        </w:rPr>
        <w:t xml:space="preserve">256 έγινε δεκτή, όπως τροποποιήθηκε από τον κύριο Υπουργό, κατά πλειοψηφία και εντάσσεται στο νομοσχέδιο ως ίδιο άρθρο. </w:t>
      </w:r>
    </w:p>
    <w:p w14:paraId="23B83B0D" w14:textId="77777777" w:rsidR="00762968" w:rsidRDefault="006F10D4">
      <w:pPr>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δεκτή η τροπολογία με γενικό αριθμό 1712 και ειδικό 257</w:t>
      </w:r>
      <w:r>
        <w:rPr>
          <w:rFonts w:eastAsia="Times New Roman" w:cs="Times New Roman"/>
          <w:szCs w:val="24"/>
        </w:rPr>
        <w:t>,</w:t>
      </w:r>
      <w:r>
        <w:rPr>
          <w:rFonts w:eastAsia="Times New Roman" w:cs="Times New Roman"/>
          <w:szCs w:val="24"/>
        </w:rPr>
        <w:t xml:space="preserve"> όπως τροποποιήθηκε από τον κύριο Υπουργό; </w:t>
      </w:r>
    </w:p>
    <w:p w14:paraId="23B83B0E"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ΚΩΝΣΤΑΝΤ</w:t>
      </w:r>
      <w:r>
        <w:rPr>
          <w:rFonts w:eastAsia="Times New Roman" w:cs="Times New Roman"/>
          <w:b/>
          <w:szCs w:val="24"/>
        </w:rPr>
        <w:t xml:space="preserve">ΙΝΟΣ ΠΑΥΛΙΔΗΣ: </w:t>
      </w:r>
      <w:r>
        <w:rPr>
          <w:rFonts w:eastAsia="Times New Roman" w:cs="Times New Roman"/>
          <w:szCs w:val="24"/>
        </w:rPr>
        <w:t>Ναι.</w:t>
      </w:r>
    </w:p>
    <w:p w14:paraId="23B83B0F"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Όχι. </w:t>
      </w:r>
    </w:p>
    <w:p w14:paraId="23B83B10"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Όχι. </w:t>
      </w:r>
    </w:p>
    <w:p w14:paraId="23B83B11"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Όχι. </w:t>
      </w:r>
    </w:p>
    <w:p w14:paraId="23B83B12"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Παρών. </w:t>
      </w:r>
    </w:p>
    <w:p w14:paraId="23B83B13"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3B83B14"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w:t>
      </w:r>
    </w:p>
    <w:p w14:paraId="23B83B15"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23B83B16" w14:textId="77777777" w:rsidR="00762968" w:rsidRDefault="006F10D4">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 η τροπολογία με γενικό αρ</w:t>
      </w:r>
      <w:r>
        <w:rPr>
          <w:rFonts w:eastAsia="Times New Roman" w:cs="Times New Roman"/>
          <w:szCs w:val="24"/>
        </w:rPr>
        <w:t xml:space="preserve">ιθμό 1712 και ειδικό 257 έγινε δεκτή, όπως τροποποιήθηκε από τον κύριο Υπουργό, κατά πλειοψηφία και εντάσσεται στο νομοσχέδιο ως ίδιο άρθρο. </w:t>
      </w:r>
    </w:p>
    <w:p w14:paraId="23B83B17"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του ακροτελεύτιου άρθρου. </w:t>
      </w:r>
    </w:p>
    <w:p w14:paraId="23B83B18"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ακροτελεύτιο άρθρο;</w:t>
      </w:r>
    </w:p>
    <w:p w14:paraId="23B83B19"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ΚΩΝΣΤΑ</w:t>
      </w:r>
      <w:r>
        <w:rPr>
          <w:rFonts w:eastAsia="Times New Roman" w:cs="Times New Roman"/>
          <w:b/>
          <w:szCs w:val="24"/>
        </w:rPr>
        <w:t xml:space="preserve">ΝΤΙΝΟΣ ΠΑΥΛΙΔΗΣ: </w:t>
      </w:r>
      <w:r>
        <w:rPr>
          <w:rFonts w:eastAsia="Times New Roman" w:cs="Times New Roman"/>
          <w:szCs w:val="24"/>
        </w:rPr>
        <w:t xml:space="preserve">Ναι. </w:t>
      </w:r>
    </w:p>
    <w:p w14:paraId="23B83B1A"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B1B"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B1C"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Όχι. </w:t>
      </w:r>
    </w:p>
    <w:p w14:paraId="23B83B1D"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Όχι.</w:t>
      </w:r>
    </w:p>
    <w:p w14:paraId="23B83B1E"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23B83B1F"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23B83B20"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23B83B21"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Το ακροτελεύτιο άρθρο έγινε δεκτό κατά πλειοψηφία. </w:t>
      </w:r>
    </w:p>
    <w:p w14:paraId="23B83B22"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«Πρόληψη και καταστολή της νομιμοποίησης εσόδων από εγκληματικές δραστηριότητες και της χρηματοδότησης της τρομοκρατίας (ενσωμάτωση της Οδηγίας 2015/849) </w:t>
      </w:r>
      <w:r>
        <w:rPr>
          <w:rFonts w:eastAsia="Times New Roman" w:cs="Times New Roman"/>
          <w:szCs w:val="24"/>
        </w:rPr>
        <w:t>και άλλες διατάξεις» έγινε δεκτό επί της αρχής, των άρθρων και των τροπολογιών</w:t>
      </w:r>
      <w:r w:rsidRPr="006B4A57">
        <w:rPr>
          <w:rFonts w:eastAsia="Times New Roman" w:cs="Times New Roman"/>
          <w:szCs w:val="24"/>
        </w:rPr>
        <w:t xml:space="preserve"> </w:t>
      </w:r>
      <w:r>
        <w:rPr>
          <w:rFonts w:eastAsia="Times New Roman" w:cs="Times New Roman"/>
          <w:szCs w:val="24"/>
        </w:rPr>
        <w:t xml:space="preserve">κατά πλειοψηφία.  </w:t>
      </w:r>
    </w:p>
    <w:p w14:paraId="23B83B23"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νομοσχεδίου και στο σύνολο.</w:t>
      </w:r>
    </w:p>
    <w:p w14:paraId="23B83B24"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νομοσχέδιο και στο σύνολο; </w:t>
      </w:r>
    </w:p>
    <w:p w14:paraId="23B83B25"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 xml:space="preserve">Ναι. </w:t>
      </w:r>
    </w:p>
    <w:p w14:paraId="23B83B26"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23B83B27"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Ναι. </w:t>
      </w:r>
    </w:p>
    <w:p w14:paraId="23B83B28"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Όχι. </w:t>
      </w:r>
    </w:p>
    <w:p w14:paraId="23B83B29"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Όχι.</w:t>
      </w:r>
    </w:p>
    <w:p w14:paraId="23B83B2A"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23B83B2B"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23B83B2C"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23B83B2D"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Το νομοσχέδιο έγινε δεκτό και στο σύνολο κατά πλειοψ</w:t>
      </w:r>
      <w:r>
        <w:rPr>
          <w:rFonts w:eastAsia="Times New Roman" w:cs="Times New Roman"/>
          <w:szCs w:val="24"/>
        </w:rPr>
        <w:t xml:space="preserve">ηφία. </w:t>
      </w:r>
    </w:p>
    <w:p w14:paraId="23B83B2E"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«Πρόληψη και καταστολή της νομιμοποίησης εσόδων από εγκληματικές δραστηριότητες και της χρηματοδότησης της τρομοκρατίας (ενσωμάτωση της Οδηγίας 2015/849) και άλλες διατάξεις» έγινε δεκτό κατά πλειοψη</w:t>
      </w:r>
      <w:r>
        <w:rPr>
          <w:rFonts w:eastAsia="Times New Roman" w:cs="Times New Roman"/>
          <w:szCs w:val="24"/>
        </w:rPr>
        <w:t>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23B83B2F" w14:textId="77777777" w:rsidR="00762968" w:rsidRDefault="006F10D4">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 425α</w:t>
      </w:r>
      <w:r>
        <w:rPr>
          <w:rFonts w:eastAsia="Times New Roman" w:cs="Times New Roman"/>
          <w:szCs w:val="24"/>
        </w:rPr>
        <w:t>)</w:t>
      </w:r>
    </w:p>
    <w:p w14:paraId="23B83B30"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Κυρίες και κύριοι συνάδελφοι, παρακαλώ το Τμήμα να εξουσιοδοτήσει το Προεδρείο για την</w:t>
      </w:r>
      <w:r>
        <w:rPr>
          <w:rFonts w:eastAsia="Times New Roman" w:cs="Times New Roman"/>
          <w:szCs w:val="24"/>
        </w:rPr>
        <w:t xml:space="preserve"> υπ’ ευθύνη του επικύρωση των Πρακτικών ως προς την ψήφιση στο σύνολο του παραπάνω νομοσχεδίου. </w:t>
      </w:r>
    </w:p>
    <w:p w14:paraId="23B83B31"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23B83B32"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Συνεπώς τ</w:t>
      </w:r>
      <w:r>
        <w:rPr>
          <w:rFonts w:eastAsia="Times New Roman" w:cs="Times New Roman"/>
          <w:szCs w:val="24"/>
        </w:rPr>
        <w:t xml:space="preserve">ο Τμήμα παρέσχε τη ζητηθείσα εξουσιοδότηση. </w:t>
      </w:r>
    </w:p>
    <w:p w14:paraId="23B83B33" w14:textId="77777777" w:rsidR="00762968" w:rsidRDefault="006F10D4">
      <w:pPr>
        <w:spacing w:line="600" w:lineRule="auto"/>
        <w:ind w:firstLine="720"/>
        <w:jc w:val="both"/>
        <w:rPr>
          <w:rFonts w:eastAsia="Times New Roman" w:cs="Times New Roman"/>
          <w:szCs w:val="24"/>
        </w:rPr>
      </w:pPr>
      <w:r w:rsidRPr="00C76C56">
        <w:rPr>
          <w:rFonts w:eastAsia="Times New Roman" w:cs="Times New Roman"/>
          <w:szCs w:val="24"/>
        </w:rPr>
        <w:t>Κ</w:t>
      </w:r>
      <w:r>
        <w:rPr>
          <w:rFonts w:eastAsia="Times New Roman" w:cs="Times New Roman"/>
          <w:szCs w:val="24"/>
        </w:rPr>
        <w:t>υρίες και κ</w:t>
      </w:r>
      <w:r w:rsidRPr="00C76C56">
        <w:rPr>
          <w:rFonts w:eastAsia="Times New Roman" w:cs="Times New Roman"/>
          <w:szCs w:val="24"/>
        </w:rPr>
        <w:t xml:space="preserve">ύριοι συνάδελφοι, </w:t>
      </w:r>
      <w:r w:rsidRPr="00C76C56">
        <w:rPr>
          <w:rFonts w:eastAsia="Times New Roman" w:cs="Times New Roman"/>
          <w:szCs w:val="24"/>
        </w:rPr>
        <w:t>δέχεστε στο σημείο αυτό να λύσουμε τη συνεδρίαση;</w:t>
      </w:r>
    </w:p>
    <w:p w14:paraId="23B83B34" w14:textId="77777777" w:rsidR="00762968" w:rsidRDefault="006F10D4">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23B83B35" w14:textId="77777777" w:rsidR="00762968" w:rsidRDefault="006F10D4">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sidRPr="00C76C56">
        <w:rPr>
          <w:rFonts w:eastAsia="Times New Roman" w:cs="Times New Roman"/>
          <w:szCs w:val="24"/>
        </w:rPr>
        <w:t xml:space="preserve">Με τη </w:t>
      </w:r>
      <w:r>
        <w:rPr>
          <w:rFonts w:eastAsia="Times New Roman" w:cs="Times New Roman"/>
          <w:szCs w:val="24"/>
        </w:rPr>
        <w:t xml:space="preserve">συναίνεση του Τμήματος και ώρα 18.25΄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 </w:t>
      </w:r>
      <w:r>
        <w:rPr>
          <w:rFonts w:eastAsia="Times New Roman" w:cs="Times New Roman"/>
          <w:szCs w:val="24"/>
        </w:rPr>
        <w:t>την Τρίτη 31</w:t>
      </w:r>
      <w:r w:rsidRPr="00C76C56">
        <w:rPr>
          <w:rFonts w:eastAsia="Times New Roman" w:cs="Times New Roman"/>
          <w:szCs w:val="24"/>
        </w:rPr>
        <w:t xml:space="preserve"> </w:t>
      </w:r>
      <w:r>
        <w:rPr>
          <w:rFonts w:eastAsia="Times New Roman" w:cs="Times New Roman"/>
          <w:szCs w:val="24"/>
        </w:rPr>
        <w:t>Ιουλίου 2018 και ώρα 18</w:t>
      </w:r>
      <w:r w:rsidRPr="00C76C56">
        <w:rPr>
          <w:rFonts w:eastAsia="Times New Roman" w:cs="Times New Roman"/>
          <w:szCs w:val="24"/>
        </w:rPr>
        <w:t>.00΄, με α</w:t>
      </w:r>
      <w:r>
        <w:rPr>
          <w:rFonts w:eastAsia="Times New Roman" w:cs="Times New Roman"/>
          <w:szCs w:val="24"/>
        </w:rPr>
        <w:t>ντικείμενο εργασιών του</w:t>
      </w:r>
      <w:r>
        <w:rPr>
          <w:rFonts w:eastAsia="Times New Roman" w:cs="Times New Roman"/>
          <w:szCs w:val="24"/>
        </w:rPr>
        <w:t xml:space="preserve"> Τμήματος</w:t>
      </w:r>
      <w:r>
        <w:rPr>
          <w:rFonts w:eastAsia="Times New Roman" w:cs="Times New Roman"/>
          <w:szCs w:val="24"/>
        </w:rPr>
        <w:t>:</w:t>
      </w:r>
      <w:r>
        <w:rPr>
          <w:rFonts w:eastAsia="Times New Roman" w:cs="Times New Roman"/>
          <w:szCs w:val="24"/>
        </w:rPr>
        <w:t xml:space="preserve"> </w:t>
      </w:r>
      <w:r w:rsidRPr="00C76C56">
        <w:rPr>
          <w:rFonts w:eastAsia="Times New Roman" w:cs="Times New Roman"/>
          <w:szCs w:val="24"/>
        </w:rPr>
        <w:t>κοινοβουλευτικό έλεγχο</w:t>
      </w:r>
      <w:r>
        <w:rPr>
          <w:rFonts w:eastAsia="Times New Roman" w:cs="Times New Roman"/>
          <w:szCs w:val="24"/>
        </w:rPr>
        <w:t>,</w:t>
      </w:r>
      <w:r>
        <w:rPr>
          <w:rFonts w:eastAsia="Times New Roman" w:cs="Times New Roman"/>
          <w:szCs w:val="24"/>
        </w:rPr>
        <w:t xml:space="preserve"> </w:t>
      </w:r>
      <w:r w:rsidRPr="00C76C56">
        <w:rPr>
          <w:rFonts w:eastAsia="Times New Roman" w:cs="Times New Roman"/>
          <w:szCs w:val="24"/>
        </w:rPr>
        <w:t xml:space="preserve">συζήτηση επικαίρων ερωτήσεων. </w:t>
      </w:r>
    </w:p>
    <w:p w14:paraId="23B83B36" w14:textId="77777777" w:rsidR="00762968" w:rsidRDefault="006F10D4">
      <w:pPr>
        <w:spacing w:line="600" w:lineRule="auto"/>
        <w:ind w:left="720"/>
        <w:jc w:val="both"/>
        <w:rPr>
          <w:rFonts w:eastAsia="Times New Roman" w:cs="Times New Roman"/>
          <w:szCs w:val="24"/>
        </w:rPr>
      </w:pPr>
      <w:r w:rsidRPr="00C76C56">
        <w:rPr>
          <w:rFonts w:eastAsia="Times New Roman" w:cs="Times New Roman"/>
          <w:b/>
          <w:bCs/>
          <w:szCs w:val="24"/>
        </w:rPr>
        <w:t>Ο ΠΡΟΕΔΡΟΣ                                                       ΟΙ ΓΡΑΜΜΑΤΕΙΣ</w:t>
      </w:r>
      <w:r w:rsidRPr="00C76C56">
        <w:rPr>
          <w:rFonts w:eastAsia="Times New Roman" w:cs="Times New Roman"/>
          <w:szCs w:val="24"/>
        </w:rPr>
        <w:t xml:space="preserve"> </w:t>
      </w:r>
      <w:r>
        <w:rPr>
          <w:rFonts w:eastAsia="Times New Roman" w:cs="Times New Roman"/>
          <w:szCs w:val="24"/>
        </w:rPr>
        <w:t xml:space="preserve"> </w:t>
      </w:r>
    </w:p>
    <w:sectPr w:rsidR="0076296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UB-Helvetica">
    <w:panose1 w:val="00000000000000000000"/>
    <w:charset w:val="00"/>
    <w:family w:val="roman"/>
    <w:notTrueType/>
    <w:pitch w:val="default"/>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KGDS9LXNRlL+2b0mQZU67rZ/Ar0=" w:salt="5pVDHuSA6mUYO5kCR6Akk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968"/>
    <w:rsid w:val="006F10D4"/>
    <w:rsid w:val="00762968"/>
    <w:rsid w:val="007E398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3285"/>
  <w15:docId w15:val="{EDAE16D1-2E18-488F-A4A7-3FB3C043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C108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C1080"/>
    <w:rPr>
      <w:rFonts w:ascii="Segoe UI" w:hAnsi="Segoe UI" w:cs="Segoe UI"/>
      <w:sz w:val="18"/>
      <w:szCs w:val="18"/>
    </w:rPr>
  </w:style>
  <w:style w:type="paragraph" w:styleId="a4">
    <w:name w:val="Revision"/>
    <w:hidden/>
    <w:uiPriority w:val="99"/>
    <w:semiHidden/>
    <w:rsid w:val="000A75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5</Recordings>
    <MetadataID xmlns="641f345b-441b-4b81-9152-adc2e73ba5e1">679</MetadataID>
    <Session xmlns="641f345b-441b-4b81-9152-adc2e73ba5e1">Α´</Session>
    <Date xmlns="641f345b-441b-4b81-9152-adc2e73ba5e1">2018-07-25T21:00:00+00:00</Date>
    <Status xmlns="641f345b-441b-4b81-9152-adc2e73ba5e1">
      <Url>http://srv-sp1/praktika/Lists/Incoming_Metadata/EditForm.aspx?ID=679&amp;Source=/praktika/Recordings_Library/Forms/AllItems.aspx</Url>
      <Description>Δημοσιεύτηκε</Description>
    </Status>
    <Meeting xmlns="641f345b-441b-4b81-9152-adc2e73ba5e1">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55F0CA-A43B-4627-BEEE-70FA1C94C604}">
  <ds:schemaRefs>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73B619CF-DC00-4C55-B5A4-96C2DA87E8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2CA235-7195-473D-AD87-EC56C77687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388</Pages>
  <Words>66443</Words>
  <Characters>358793</Characters>
  <Application>Microsoft Office Word</Application>
  <DocSecurity>0</DocSecurity>
  <Lines>2989</Lines>
  <Paragraphs>848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424388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2018-09-04T10:04:00Z</dcterms:created>
  <dcterms:modified xsi:type="dcterms:W3CDTF">2018-09-04T10:04:00Z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