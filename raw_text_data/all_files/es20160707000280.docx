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A7E688" w14:textId="77777777" w:rsidR="00F63AB0" w:rsidRPr="00F63AB0" w:rsidRDefault="00F63AB0" w:rsidP="00F63AB0">
      <w:pPr>
        <w:spacing w:after="0" w:line="360" w:lineRule="auto"/>
        <w:rPr>
          <w:ins w:id="0" w:author="Φλούδα Χριστίνα" w:date="2016-07-15T10:59:00Z"/>
          <w:rFonts w:eastAsia="Times New Roman"/>
          <w:szCs w:val="24"/>
          <w:lang w:eastAsia="en-US"/>
        </w:rPr>
      </w:pPr>
      <w:ins w:id="1" w:author="Φλούδα Χριστίνα" w:date="2016-07-15T10:59:00Z">
        <w:r w:rsidRPr="00F63AB0">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F43AA01" w14:textId="77777777" w:rsidR="00F63AB0" w:rsidRPr="00F63AB0" w:rsidRDefault="00F63AB0" w:rsidP="00F63AB0">
      <w:pPr>
        <w:spacing w:after="0" w:line="360" w:lineRule="auto"/>
        <w:rPr>
          <w:ins w:id="2" w:author="Φλούδα Χριστίνα" w:date="2016-07-15T10:59:00Z"/>
          <w:rFonts w:eastAsia="Times New Roman"/>
          <w:szCs w:val="24"/>
          <w:lang w:eastAsia="en-US"/>
        </w:rPr>
      </w:pPr>
    </w:p>
    <w:p w14:paraId="01DD9D7E" w14:textId="77777777" w:rsidR="00F63AB0" w:rsidRPr="00F63AB0" w:rsidRDefault="00F63AB0" w:rsidP="00F63AB0">
      <w:pPr>
        <w:spacing w:after="0" w:line="360" w:lineRule="auto"/>
        <w:rPr>
          <w:ins w:id="3" w:author="Φλούδα Χριστίνα" w:date="2016-07-15T10:59:00Z"/>
          <w:rFonts w:eastAsia="Times New Roman"/>
          <w:szCs w:val="24"/>
          <w:lang w:eastAsia="en-US"/>
        </w:rPr>
      </w:pPr>
      <w:ins w:id="4" w:author="Φλούδα Χριστίνα" w:date="2016-07-15T10:59:00Z">
        <w:r w:rsidRPr="00F63AB0">
          <w:rPr>
            <w:rFonts w:eastAsia="Times New Roman"/>
            <w:szCs w:val="24"/>
            <w:lang w:eastAsia="en-US"/>
          </w:rPr>
          <w:t>ΠΙΝΑΚΑΣ ΠΕΡΙΕΧΟΜΕΝΩΝ</w:t>
        </w:r>
      </w:ins>
    </w:p>
    <w:p w14:paraId="2DEF95EF" w14:textId="77777777" w:rsidR="00F63AB0" w:rsidRPr="00F63AB0" w:rsidRDefault="00F63AB0" w:rsidP="00F63AB0">
      <w:pPr>
        <w:spacing w:after="0" w:line="360" w:lineRule="auto"/>
        <w:rPr>
          <w:ins w:id="5" w:author="Φλούδα Χριστίνα" w:date="2016-07-15T10:59:00Z"/>
          <w:rFonts w:eastAsia="Times New Roman"/>
          <w:szCs w:val="24"/>
          <w:lang w:eastAsia="en-US"/>
        </w:rPr>
      </w:pPr>
      <w:ins w:id="6" w:author="Φλούδα Χριστίνα" w:date="2016-07-15T10:59:00Z">
        <w:r w:rsidRPr="00F63AB0">
          <w:rPr>
            <w:rFonts w:eastAsia="Times New Roman"/>
            <w:szCs w:val="24"/>
            <w:lang w:eastAsia="en-US"/>
          </w:rPr>
          <w:t xml:space="preserve">ΙΖ΄ ΠΕΡΙΟΔΟΣ </w:t>
        </w:r>
      </w:ins>
    </w:p>
    <w:p w14:paraId="5B57BD47" w14:textId="77777777" w:rsidR="00F63AB0" w:rsidRPr="00F63AB0" w:rsidRDefault="00F63AB0" w:rsidP="00F63AB0">
      <w:pPr>
        <w:spacing w:after="0" w:line="360" w:lineRule="auto"/>
        <w:rPr>
          <w:ins w:id="7" w:author="Φλούδα Χριστίνα" w:date="2016-07-15T10:59:00Z"/>
          <w:rFonts w:eastAsia="Times New Roman"/>
          <w:szCs w:val="24"/>
          <w:lang w:eastAsia="en-US"/>
        </w:rPr>
      </w:pPr>
      <w:ins w:id="8" w:author="Φλούδα Χριστίνα" w:date="2016-07-15T10:59:00Z">
        <w:r w:rsidRPr="00F63AB0">
          <w:rPr>
            <w:rFonts w:eastAsia="Times New Roman"/>
            <w:szCs w:val="24"/>
            <w:lang w:eastAsia="en-US"/>
          </w:rPr>
          <w:t>ΠΡΟΕΔΡΕΥΟΜΕΝΗΣ ΚΟΙΝΟΒΟΥΛΕΥΤΙΚΗΣ ΔΗΜΟΚΡΑΤΙΑΣ</w:t>
        </w:r>
      </w:ins>
    </w:p>
    <w:p w14:paraId="50053A43" w14:textId="77777777" w:rsidR="00F63AB0" w:rsidRPr="00F63AB0" w:rsidRDefault="00F63AB0" w:rsidP="00F63AB0">
      <w:pPr>
        <w:spacing w:after="0" w:line="360" w:lineRule="auto"/>
        <w:rPr>
          <w:ins w:id="9" w:author="Φλούδα Χριστίνα" w:date="2016-07-15T10:59:00Z"/>
          <w:rFonts w:eastAsia="Times New Roman"/>
          <w:szCs w:val="24"/>
          <w:lang w:eastAsia="en-US"/>
        </w:rPr>
      </w:pPr>
      <w:ins w:id="10" w:author="Φλούδα Χριστίνα" w:date="2016-07-15T10:59:00Z">
        <w:r w:rsidRPr="00F63AB0">
          <w:rPr>
            <w:rFonts w:eastAsia="Times New Roman"/>
            <w:szCs w:val="24"/>
            <w:lang w:eastAsia="en-US"/>
          </w:rPr>
          <w:t>ΣΥΝΟΔΟΣ Α΄</w:t>
        </w:r>
      </w:ins>
    </w:p>
    <w:p w14:paraId="739904A3" w14:textId="77777777" w:rsidR="00F63AB0" w:rsidRPr="00F63AB0" w:rsidRDefault="00F63AB0" w:rsidP="00F63AB0">
      <w:pPr>
        <w:spacing w:after="0" w:line="360" w:lineRule="auto"/>
        <w:rPr>
          <w:ins w:id="11" w:author="Φλούδα Χριστίνα" w:date="2016-07-15T10:59:00Z"/>
          <w:rFonts w:eastAsia="Times New Roman"/>
          <w:szCs w:val="24"/>
          <w:lang w:eastAsia="en-US"/>
        </w:rPr>
      </w:pPr>
    </w:p>
    <w:p w14:paraId="5053DB6C" w14:textId="77777777" w:rsidR="00F63AB0" w:rsidRPr="00F63AB0" w:rsidRDefault="00F63AB0" w:rsidP="00F63AB0">
      <w:pPr>
        <w:spacing w:after="0" w:line="360" w:lineRule="auto"/>
        <w:rPr>
          <w:ins w:id="12" w:author="Φλούδα Χριστίνα" w:date="2016-07-15T10:59:00Z"/>
          <w:rFonts w:eastAsia="Times New Roman"/>
          <w:szCs w:val="24"/>
          <w:lang w:eastAsia="en-US"/>
        </w:rPr>
      </w:pPr>
      <w:ins w:id="13" w:author="Φλούδα Χριστίνα" w:date="2016-07-15T10:59:00Z">
        <w:r w:rsidRPr="00F63AB0">
          <w:rPr>
            <w:rFonts w:eastAsia="Times New Roman"/>
            <w:szCs w:val="24"/>
            <w:lang w:eastAsia="en-US"/>
          </w:rPr>
          <w:t>ΣΥΝΕΔΡΙΑΣΗ ΡΝΗ΄</w:t>
        </w:r>
      </w:ins>
    </w:p>
    <w:p w14:paraId="3C15A1F7" w14:textId="77777777" w:rsidR="00F63AB0" w:rsidRPr="00F63AB0" w:rsidRDefault="00F63AB0" w:rsidP="00F63AB0">
      <w:pPr>
        <w:spacing w:after="0" w:line="360" w:lineRule="auto"/>
        <w:rPr>
          <w:ins w:id="14" w:author="Φλούδα Χριστίνα" w:date="2016-07-15T10:59:00Z"/>
          <w:rFonts w:eastAsia="Times New Roman"/>
          <w:szCs w:val="24"/>
          <w:lang w:eastAsia="en-US"/>
        </w:rPr>
      </w:pPr>
      <w:ins w:id="15" w:author="Φλούδα Χριστίνα" w:date="2016-07-15T10:59:00Z">
        <w:r w:rsidRPr="00F63AB0">
          <w:rPr>
            <w:rFonts w:eastAsia="Times New Roman"/>
            <w:szCs w:val="24"/>
            <w:lang w:eastAsia="en-US"/>
          </w:rPr>
          <w:t>Πέμπτη  7 Ιουλίου 2016</w:t>
        </w:r>
      </w:ins>
    </w:p>
    <w:p w14:paraId="24F35181" w14:textId="77777777" w:rsidR="00F63AB0" w:rsidRPr="00F63AB0" w:rsidRDefault="00F63AB0" w:rsidP="00F63AB0">
      <w:pPr>
        <w:spacing w:after="0" w:line="360" w:lineRule="auto"/>
        <w:rPr>
          <w:ins w:id="16" w:author="Φλούδα Χριστίνα" w:date="2016-07-15T10:59:00Z"/>
          <w:rFonts w:eastAsia="Times New Roman"/>
          <w:szCs w:val="24"/>
          <w:lang w:eastAsia="en-US"/>
        </w:rPr>
      </w:pPr>
    </w:p>
    <w:p w14:paraId="258A945C" w14:textId="77777777" w:rsidR="00F63AB0" w:rsidRPr="00F63AB0" w:rsidRDefault="00F63AB0" w:rsidP="00F63AB0">
      <w:pPr>
        <w:spacing w:after="0" w:line="360" w:lineRule="auto"/>
        <w:rPr>
          <w:ins w:id="17" w:author="Φλούδα Χριστίνα" w:date="2016-07-15T10:59:00Z"/>
          <w:rFonts w:eastAsia="Times New Roman"/>
          <w:szCs w:val="24"/>
          <w:lang w:eastAsia="en-US"/>
        </w:rPr>
      </w:pPr>
      <w:ins w:id="18" w:author="Φλούδα Χριστίνα" w:date="2016-07-15T10:59:00Z">
        <w:r w:rsidRPr="00F63AB0">
          <w:rPr>
            <w:rFonts w:eastAsia="Times New Roman"/>
            <w:szCs w:val="24"/>
            <w:lang w:eastAsia="en-US"/>
          </w:rPr>
          <w:t>ΘΕΜΑΤΑ</w:t>
        </w:r>
      </w:ins>
    </w:p>
    <w:p w14:paraId="506A66BC" w14:textId="77777777" w:rsidR="00F63AB0" w:rsidRPr="00F63AB0" w:rsidRDefault="00F63AB0" w:rsidP="00F63AB0">
      <w:pPr>
        <w:spacing w:after="0" w:line="360" w:lineRule="auto"/>
        <w:rPr>
          <w:ins w:id="19" w:author="Φλούδα Χριστίνα" w:date="2016-07-15T10:59:00Z"/>
          <w:rFonts w:eastAsia="Times New Roman"/>
          <w:szCs w:val="24"/>
          <w:lang w:eastAsia="en-US"/>
        </w:rPr>
      </w:pPr>
      <w:ins w:id="20" w:author="Φλούδα Χριστίνα" w:date="2016-07-15T10:59:00Z">
        <w:r w:rsidRPr="00F63AB0">
          <w:rPr>
            <w:rFonts w:eastAsia="Times New Roman"/>
            <w:szCs w:val="24"/>
            <w:lang w:eastAsia="en-US"/>
          </w:rPr>
          <w:t xml:space="preserve"> </w:t>
        </w:r>
        <w:r w:rsidRPr="00F63AB0">
          <w:rPr>
            <w:rFonts w:eastAsia="Times New Roman"/>
            <w:szCs w:val="24"/>
            <w:lang w:eastAsia="en-US"/>
          </w:rPr>
          <w:br/>
          <w:t xml:space="preserve">Α. ΕΙΔΙΚΑ ΘΕΜΑΤΑ </w:t>
        </w:r>
        <w:r w:rsidRPr="00F63AB0">
          <w:rPr>
            <w:rFonts w:eastAsia="Times New Roman"/>
            <w:szCs w:val="24"/>
            <w:lang w:eastAsia="en-US"/>
          </w:rPr>
          <w:br/>
          <w:t xml:space="preserve">1. Επικύρωση Πρακτικών, σελ. </w:t>
        </w:r>
        <w:r w:rsidRPr="00F63AB0">
          <w:rPr>
            <w:rFonts w:eastAsia="Times New Roman"/>
            <w:szCs w:val="24"/>
            <w:lang w:eastAsia="en-US"/>
          </w:rPr>
          <w:br/>
          <w:t xml:space="preserve">2. Επί διαδικαστικού θέματος, σελ. </w:t>
        </w:r>
        <w:r w:rsidRPr="00F63AB0">
          <w:rPr>
            <w:rFonts w:eastAsia="Times New Roman"/>
            <w:szCs w:val="24"/>
            <w:lang w:eastAsia="en-US"/>
          </w:rPr>
          <w:br/>
          <w:t xml:space="preserve"> </w:t>
        </w:r>
        <w:r w:rsidRPr="00F63AB0">
          <w:rPr>
            <w:rFonts w:eastAsia="Times New Roman"/>
            <w:szCs w:val="24"/>
            <w:lang w:eastAsia="en-US"/>
          </w:rPr>
          <w:br/>
          <w:t xml:space="preserve">Β. ΚΟΙΝΟΒΟΥΛΕΥΤΙΚΟΣ ΕΛΕΓΧΟΣ </w:t>
        </w:r>
        <w:r w:rsidRPr="00F63AB0">
          <w:rPr>
            <w:rFonts w:eastAsia="Times New Roman"/>
            <w:szCs w:val="24"/>
            <w:lang w:eastAsia="en-US"/>
          </w:rPr>
          <w:br/>
          <w:t>Συζήτηση επικαίρων ερωτήσεων:</w:t>
        </w:r>
        <w:r w:rsidRPr="00F63AB0">
          <w:rPr>
            <w:rFonts w:eastAsia="Times New Roman"/>
            <w:szCs w:val="24"/>
            <w:lang w:eastAsia="en-US"/>
          </w:rPr>
          <w:br/>
          <w:t xml:space="preserve">   α) Προς τον Υπουργό Επικρατείας, σχετικά με την επιστολή του αρμόδιου Επιτρόπου για θέματα που αφορούν τον πρόσφατο νόμο για την </w:t>
        </w:r>
        <w:proofErr w:type="spellStart"/>
        <w:r w:rsidRPr="00F63AB0">
          <w:rPr>
            <w:rFonts w:eastAsia="Times New Roman"/>
            <w:szCs w:val="24"/>
            <w:lang w:eastAsia="en-US"/>
          </w:rPr>
          <w:t>αδειοδότηση</w:t>
        </w:r>
        <w:proofErr w:type="spellEnd"/>
        <w:r w:rsidRPr="00F63AB0">
          <w:rPr>
            <w:rFonts w:eastAsia="Times New Roman"/>
            <w:szCs w:val="24"/>
            <w:lang w:eastAsia="en-US"/>
          </w:rPr>
          <w:t xml:space="preserve"> των Μέσων Μαζικής Ενημέρωσης, σελ. </w:t>
        </w:r>
        <w:r w:rsidRPr="00F63AB0">
          <w:rPr>
            <w:rFonts w:eastAsia="Times New Roman"/>
            <w:szCs w:val="24"/>
            <w:lang w:eastAsia="en-US"/>
          </w:rPr>
          <w:br/>
          <w:t xml:space="preserve">   β) Προς τον Υπουργό Εργασίας, Κοινωνικής Ασφάλισης και Κοινωνικής Αλληλεγγύης:</w:t>
        </w:r>
        <w:r w:rsidRPr="00F63AB0">
          <w:rPr>
            <w:rFonts w:eastAsia="Times New Roman"/>
            <w:szCs w:val="24"/>
            <w:lang w:eastAsia="en-US"/>
          </w:rPr>
          <w:br/>
          <w:t xml:space="preserve">       i. σχετικά με τις διαγραφές σπουδαστών δημόσιων ΙΕΚ από τα μητρώα του ΟΑΕΔ, σελ. </w:t>
        </w:r>
        <w:r w:rsidRPr="00F63AB0">
          <w:rPr>
            <w:rFonts w:eastAsia="Times New Roman"/>
            <w:szCs w:val="24"/>
            <w:lang w:eastAsia="en-US"/>
          </w:rPr>
          <w:br/>
          <w:t xml:space="preserve">       </w:t>
        </w:r>
        <w:proofErr w:type="spellStart"/>
        <w:r w:rsidRPr="00F63AB0">
          <w:rPr>
            <w:rFonts w:eastAsia="Times New Roman"/>
            <w:szCs w:val="24"/>
            <w:lang w:eastAsia="en-US"/>
          </w:rPr>
          <w:t>ii</w:t>
        </w:r>
        <w:proofErr w:type="spellEnd"/>
        <w:r w:rsidRPr="00F63AB0">
          <w:rPr>
            <w:rFonts w:eastAsia="Times New Roman"/>
            <w:szCs w:val="24"/>
            <w:lang w:eastAsia="en-US"/>
          </w:rPr>
          <w:t xml:space="preserve">. σχετικά με την υποβάθμιση των υποκαταστημάτων ΙΚΑ για τους ασφαλισμένους του Νομού Ηρακλείου, σελ. </w:t>
        </w:r>
        <w:r w:rsidRPr="00F63AB0">
          <w:rPr>
            <w:rFonts w:eastAsia="Times New Roman"/>
            <w:szCs w:val="24"/>
            <w:lang w:eastAsia="en-US"/>
          </w:rPr>
          <w:br/>
          <w:t xml:space="preserve">   γ) Προς τον Υπουργό Οικονομικών, σχετικά με την τροποποίηση του  Άρθρου 33, τελευταίο εδάφιο παράγραφος 3 του ν. 2859/2000, αναφορικά με την Κύρωση Κώδικα Φόρου Προστιθέμενης Αξίας (ΦΕΚ Α΄ 248/07-11-2000), σελ. </w:t>
        </w:r>
        <w:r w:rsidRPr="00F63AB0">
          <w:rPr>
            <w:rFonts w:eastAsia="Times New Roman"/>
            <w:szCs w:val="24"/>
            <w:lang w:eastAsia="en-US"/>
          </w:rPr>
          <w:br/>
          <w:t xml:space="preserve">   δ) Προς τον Υπουργό Υποδομών, Μεταφορών και Δικτύων, σχετικά με την αυτοκινητοβιομηχανία Volkswagen, σελ. </w:t>
        </w:r>
        <w:r w:rsidRPr="00F63AB0">
          <w:rPr>
            <w:rFonts w:eastAsia="Times New Roman"/>
            <w:szCs w:val="24"/>
            <w:lang w:eastAsia="en-US"/>
          </w:rPr>
          <w:br/>
        </w:r>
      </w:ins>
    </w:p>
    <w:p w14:paraId="1CF427EB" w14:textId="77777777" w:rsidR="00F63AB0" w:rsidRPr="00F63AB0" w:rsidRDefault="00F63AB0" w:rsidP="00F63AB0">
      <w:pPr>
        <w:spacing w:after="0" w:line="360" w:lineRule="auto"/>
        <w:rPr>
          <w:ins w:id="21" w:author="Φλούδα Χριστίνα" w:date="2016-07-15T10:59:00Z"/>
          <w:rFonts w:eastAsia="Times New Roman"/>
          <w:szCs w:val="24"/>
          <w:lang w:eastAsia="en-US"/>
        </w:rPr>
      </w:pPr>
    </w:p>
    <w:p w14:paraId="5DAC323E" w14:textId="77777777" w:rsidR="00F63AB0" w:rsidRPr="00F63AB0" w:rsidRDefault="00F63AB0" w:rsidP="00F63AB0">
      <w:pPr>
        <w:spacing w:after="0" w:line="360" w:lineRule="auto"/>
        <w:rPr>
          <w:ins w:id="22" w:author="Φλούδα Χριστίνα" w:date="2016-07-15T10:59:00Z"/>
          <w:rFonts w:eastAsia="Times New Roman"/>
          <w:szCs w:val="24"/>
          <w:lang w:eastAsia="en-US"/>
        </w:rPr>
      </w:pPr>
      <w:ins w:id="23" w:author="Φλούδα Χριστίνα" w:date="2016-07-15T10:59:00Z">
        <w:r w:rsidRPr="00F63AB0">
          <w:rPr>
            <w:rFonts w:eastAsia="Times New Roman"/>
            <w:szCs w:val="24"/>
            <w:lang w:eastAsia="en-US"/>
          </w:rPr>
          <w:t>ΠΡΟΕΔΡΕΥΩΝ</w:t>
        </w:r>
      </w:ins>
    </w:p>
    <w:p w14:paraId="3210667E" w14:textId="77777777" w:rsidR="00F63AB0" w:rsidRPr="00F63AB0" w:rsidRDefault="00F63AB0" w:rsidP="00F63AB0">
      <w:pPr>
        <w:spacing w:after="0" w:line="360" w:lineRule="auto"/>
        <w:rPr>
          <w:ins w:id="24" w:author="Φλούδα Χριστίνα" w:date="2016-07-15T10:59:00Z"/>
          <w:rFonts w:eastAsia="Times New Roman"/>
          <w:szCs w:val="24"/>
          <w:lang w:eastAsia="en-US"/>
        </w:rPr>
      </w:pPr>
    </w:p>
    <w:p w14:paraId="3A38ADD1" w14:textId="77777777" w:rsidR="00F63AB0" w:rsidRPr="00F63AB0" w:rsidRDefault="00F63AB0" w:rsidP="00F63AB0">
      <w:pPr>
        <w:spacing w:after="0" w:line="360" w:lineRule="auto"/>
        <w:rPr>
          <w:ins w:id="25" w:author="Φλούδα Χριστίνα" w:date="2016-07-15T10:59:00Z"/>
          <w:rFonts w:eastAsia="Times New Roman"/>
          <w:szCs w:val="24"/>
          <w:lang w:eastAsia="en-US"/>
        </w:rPr>
      </w:pPr>
      <w:ins w:id="26" w:author="Φλούδα Χριστίνα" w:date="2016-07-15T10:59:00Z">
        <w:r w:rsidRPr="00F63AB0">
          <w:rPr>
            <w:rFonts w:eastAsia="Times New Roman"/>
            <w:szCs w:val="24"/>
            <w:lang w:eastAsia="en-US"/>
          </w:rPr>
          <w:t>ΚΟΥΡΑΚΗΣ Α. , σελ.</w:t>
        </w:r>
        <w:r w:rsidRPr="00F63AB0">
          <w:rPr>
            <w:rFonts w:eastAsia="Times New Roman"/>
            <w:szCs w:val="24"/>
            <w:lang w:eastAsia="en-US"/>
          </w:rPr>
          <w:br/>
        </w:r>
      </w:ins>
    </w:p>
    <w:p w14:paraId="2B70EDB0" w14:textId="77777777" w:rsidR="00F63AB0" w:rsidRPr="00F63AB0" w:rsidRDefault="00F63AB0" w:rsidP="00F63AB0">
      <w:pPr>
        <w:spacing w:after="0" w:line="360" w:lineRule="auto"/>
        <w:rPr>
          <w:ins w:id="27" w:author="Φλούδα Χριστίνα" w:date="2016-07-15T10:59:00Z"/>
          <w:rFonts w:eastAsia="Times New Roman"/>
          <w:szCs w:val="24"/>
          <w:lang w:eastAsia="en-US"/>
        </w:rPr>
      </w:pPr>
    </w:p>
    <w:p w14:paraId="265B4CB6" w14:textId="77777777" w:rsidR="00F63AB0" w:rsidRPr="00F63AB0" w:rsidRDefault="00F63AB0" w:rsidP="00F63AB0">
      <w:pPr>
        <w:spacing w:after="0" w:line="360" w:lineRule="auto"/>
        <w:rPr>
          <w:ins w:id="28" w:author="Φλούδα Χριστίνα" w:date="2016-07-15T10:59:00Z"/>
          <w:rFonts w:eastAsia="Times New Roman"/>
          <w:szCs w:val="24"/>
          <w:lang w:eastAsia="en-US"/>
        </w:rPr>
      </w:pPr>
      <w:ins w:id="29" w:author="Φλούδα Χριστίνα" w:date="2016-07-15T10:59:00Z">
        <w:r w:rsidRPr="00F63AB0">
          <w:rPr>
            <w:rFonts w:eastAsia="Times New Roman"/>
            <w:szCs w:val="24"/>
            <w:lang w:eastAsia="en-US"/>
          </w:rPr>
          <w:t>ΟΜΙΛΗΤΕΣ</w:t>
        </w:r>
      </w:ins>
    </w:p>
    <w:p w14:paraId="179A9871" w14:textId="77777777" w:rsidR="00F63AB0" w:rsidRPr="00F63AB0" w:rsidRDefault="00F63AB0" w:rsidP="00F63AB0">
      <w:pPr>
        <w:spacing w:after="0" w:line="360" w:lineRule="auto"/>
        <w:rPr>
          <w:ins w:id="30" w:author="Φλούδα Χριστίνα" w:date="2016-07-15T10:59:00Z"/>
          <w:rFonts w:eastAsia="Times New Roman"/>
          <w:szCs w:val="24"/>
          <w:lang w:eastAsia="en-US"/>
        </w:rPr>
      </w:pPr>
      <w:ins w:id="31" w:author="Φλούδα Χριστίνα" w:date="2016-07-15T10:59:00Z">
        <w:r w:rsidRPr="00F63AB0">
          <w:rPr>
            <w:rFonts w:eastAsia="Times New Roman"/>
            <w:szCs w:val="24"/>
            <w:lang w:eastAsia="en-US"/>
          </w:rPr>
          <w:br/>
          <w:t>Α. Επί διαδικαστικού θέματος:</w:t>
        </w:r>
        <w:r w:rsidRPr="00F63AB0">
          <w:rPr>
            <w:rFonts w:eastAsia="Times New Roman"/>
            <w:szCs w:val="24"/>
            <w:lang w:eastAsia="en-US"/>
          </w:rPr>
          <w:br/>
          <w:t>ΚΕΓΚΕΡΟΓΛΟΥ Β. , σελ.</w:t>
        </w:r>
        <w:r w:rsidRPr="00F63AB0">
          <w:rPr>
            <w:rFonts w:eastAsia="Times New Roman"/>
            <w:szCs w:val="24"/>
            <w:lang w:eastAsia="en-US"/>
          </w:rPr>
          <w:br/>
          <w:t>ΚΕΦΑΛΙΔΟΥ Χ. , σελ.</w:t>
        </w:r>
        <w:r w:rsidRPr="00F63AB0">
          <w:rPr>
            <w:rFonts w:eastAsia="Times New Roman"/>
            <w:szCs w:val="24"/>
            <w:lang w:eastAsia="en-US"/>
          </w:rPr>
          <w:br/>
          <w:t>ΚΟΥΡΑΚΗΣ Α. , σελ.</w:t>
        </w:r>
        <w:r w:rsidRPr="00F63AB0">
          <w:rPr>
            <w:rFonts w:eastAsia="Times New Roman"/>
            <w:szCs w:val="24"/>
            <w:lang w:eastAsia="en-US"/>
          </w:rPr>
          <w:br/>
        </w:r>
        <w:r w:rsidRPr="00F63AB0">
          <w:rPr>
            <w:rFonts w:eastAsia="Times New Roman"/>
            <w:szCs w:val="24"/>
            <w:lang w:eastAsia="en-US"/>
          </w:rPr>
          <w:br/>
          <w:t>Β. Επί των επικαίρων ερωτήσεων:</w:t>
        </w:r>
        <w:r w:rsidRPr="00F63AB0">
          <w:rPr>
            <w:rFonts w:eastAsia="Times New Roman"/>
            <w:szCs w:val="24"/>
            <w:lang w:eastAsia="en-US"/>
          </w:rPr>
          <w:br/>
          <w:t>ΑΛΕΞΙΑΔΗΣ Τ. , σελ.</w:t>
        </w:r>
        <w:r w:rsidRPr="00F63AB0">
          <w:rPr>
            <w:rFonts w:eastAsia="Times New Roman"/>
            <w:szCs w:val="24"/>
            <w:lang w:eastAsia="en-US"/>
          </w:rPr>
          <w:br/>
          <w:t>ΑΝΤΩΝΟΠΟΥΛΟΥ Ο. , σελ.</w:t>
        </w:r>
        <w:r w:rsidRPr="00F63AB0">
          <w:rPr>
            <w:rFonts w:eastAsia="Times New Roman"/>
            <w:szCs w:val="24"/>
            <w:lang w:eastAsia="en-US"/>
          </w:rPr>
          <w:br/>
          <w:t>ΗΓΟΥΜΕΝΙΔΗΣ Ν. , σελ.</w:t>
        </w:r>
        <w:r w:rsidRPr="00F63AB0">
          <w:rPr>
            <w:rFonts w:eastAsia="Times New Roman"/>
            <w:szCs w:val="24"/>
            <w:lang w:eastAsia="en-US"/>
          </w:rPr>
          <w:br/>
          <w:t>ΚΑΜΜΕΝΟΣ Δ. , σελ.</w:t>
        </w:r>
        <w:r w:rsidRPr="00F63AB0">
          <w:rPr>
            <w:rFonts w:eastAsia="Times New Roman"/>
            <w:szCs w:val="24"/>
            <w:lang w:eastAsia="en-US"/>
          </w:rPr>
          <w:br/>
          <w:t>ΚΕΓΚΕΡΟΓΛΟΥ Β. , σελ.</w:t>
        </w:r>
        <w:r w:rsidRPr="00F63AB0">
          <w:rPr>
            <w:rFonts w:eastAsia="Times New Roman"/>
            <w:szCs w:val="24"/>
            <w:lang w:eastAsia="en-US"/>
          </w:rPr>
          <w:br/>
          <w:t>ΚΕΦΑΛΙΔΟΥ Χ. , σελ.</w:t>
        </w:r>
        <w:r w:rsidRPr="00F63AB0">
          <w:rPr>
            <w:rFonts w:eastAsia="Times New Roman"/>
            <w:szCs w:val="24"/>
            <w:lang w:eastAsia="en-US"/>
          </w:rPr>
          <w:br/>
          <w:t>ΛΟΒΕΡΔΟΣ Α. , σελ.</w:t>
        </w:r>
        <w:r w:rsidRPr="00F63AB0">
          <w:rPr>
            <w:rFonts w:eastAsia="Times New Roman"/>
            <w:szCs w:val="24"/>
            <w:lang w:eastAsia="en-US"/>
          </w:rPr>
          <w:br/>
          <w:t>ΠΑΠΑΔΟΠΟΥΛΟΣ Α. , σελ.</w:t>
        </w:r>
        <w:r w:rsidRPr="00F63AB0">
          <w:rPr>
            <w:rFonts w:eastAsia="Times New Roman"/>
            <w:szCs w:val="24"/>
            <w:lang w:eastAsia="en-US"/>
          </w:rPr>
          <w:br/>
          <w:t>ΠΑΠΠΑΣ Ν. , σελ.</w:t>
        </w:r>
        <w:r w:rsidRPr="00F63AB0">
          <w:rPr>
            <w:rFonts w:eastAsia="Times New Roman"/>
            <w:szCs w:val="24"/>
            <w:lang w:eastAsia="en-US"/>
          </w:rPr>
          <w:br/>
          <w:t>ΠΕΤΡΟΠΟΥΛΟΣ Α. , σελ.</w:t>
        </w:r>
        <w:r w:rsidRPr="00F63AB0">
          <w:rPr>
            <w:rFonts w:eastAsia="Times New Roman"/>
            <w:szCs w:val="24"/>
            <w:lang w:eastAsia="en-US"/>
          </w:rPr>
          <w:br/>
          <w:t>ΤΖΟΥΦΗ Μ. , σελ.</w:t>
        </w:r>
        <w:r w:rsidRPr="00F63AB0">
          <w:rPr>
            <w:rFonts w:eastAsia="Times New Roman"/>
            <w:szCs w:val="24"/>
            <w:lang w:eastAsia="en-US"/>
          </w:rPr>
          <w:br/>
          <w:t>ΧΡΥΣΟΒΕΛΩΝΗ Μ. , σελ.</w:t>
        </w:r>
        <w:r w:rsidRPr="00F63AB0">
          <w:rPr>
            <w:rFonts w:eastAsia="Times New Roman"/>
            <w:szCs w:val="24"/>
            <w:lang w:eastAsia="en-US"/>
          </w:rPr>
          <w:br/>
        </w:r>
      </w:ins>
    </w:p>
    <w:p w14:paraId="567312DF" w14:textId="77777777" w:rsidR="00F63AB0" w:rsidRDefault="00F63AB0" w:rsidP="00F63AB0">
      <w:pPr>
        <w:spacing w:after="0" w:line="600" w:lineRule="auto"/>
        <w:ind w:firstLine="720"/>
        <w:jc w:val="both"/>
        <w:rPr>
          <w:ins w:id="32" w:author="Φλούδα Χριστίνα" w:date="2016-07-15T10:59:00Z"/>
          <w:rFonts w:eastAsia="Times New Roman"/>
          <w:szCs w:val="24"/>
        </w:rPr>
        <w:pPrChange w:id="33" w:author="Φλούδα Χριστίνα" w:date="2016-07-15T10:59:00Z">
          <w:pPr>
            <w:spacing w:after="0" w:line="600" w:lineRule="auto"/>
            <w:ind w:firstLine="720"/>
            <w:jc w:val="center"/>
          </w:pPr>
        </w:pPrChange>
      </w:pPr>
      <w:bookmarkStart w:id="34" w:name="_GoBack"/>
      <w:bookmarkEnd w:id="34"/>
    </w:p>
    <w:p w14:paraId="4DB8CFD1" w14:textId="77777777" w:rsidR="000871C9" w:rsidRDefault="00F63AB0">
      <w:pPr>
        <w:spacing w:after="0" w:line="600" w:lineRule="auto"/>
        <w:ind w:firstLine="720"/>
        <w:jc w:val="center"/>
        <w:rPr>
          <w:rFonts w:eastAsia="Times New Roman"/>
          <w:szCs w:val="24"/>
        </w:rPr>
      </w:pPr>
      <w:r>
        <w:rPr>
          <w:rFonts w:eastAsia="Times New Roman"/>
          <w:szCs w:val="24"/>
        </w:rPr>
        <w:t>ΠΡΑΚΤΙΚΑ ΒΟΥΛΗΣ</w:t>
      </w:r>
    </w:p>
    <w:p w14:paraId="4DB8CFD2" w14:textId="77777777" w:rsidR="000871C9" w:rsidRDefault="00F63AB0">
      <w:pPr>
        <w:spacing w:after="0" w:line="600" w:lineRule="auto"/>
        <w:ind w:firstLine="720"/>
        <w:jc w:val="center"/>
        <w:rPr>
          <w:rFonts w:eastAsia="Times New Roman"/>
          <w:szCs w:val="24"/>
        </w:rPr>
      </w:pPr>
      <w:r>
        <w:rPr>
          <w:rFonts w:eastAsia="Times New Roman"/>
          <w:szCs w:val="24"/>
        </w:rPr>
        <w:t xml:space="preserve">ΙΖ΄ ΠΕΡΙΟΔΟΣ </w:t>
      </w:r>
    </w:p>
    <w:p w14:paraId="4DB8CFD3" w14:textId="77777777" w:rsidR="000871C9" w:rsidRDefault="00F63AB0">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4DB8CFD4" w14:textId="77777777" w:rsidR="000871C9" w:rsidRDefault="00F63AB0">
      <w:pPr>
        <w:spacing w:after="0" w:line="600" w:lineRule="auto"/>
        <w:ind w:firstLine="720"/>
        <w:jc w:val="center"/>
        <w:rPr>
          <w:rFonts w:eastAsia="Times New Roman"/>
          <w:szCs w:val="24"/>
        </w:rPr>
      </w:pPr>
      <w:r>
        <w:rPr>
          <w:rFonts w:eastAsia="Times New Roman"/>
          <w:szCs w:val="24"/>
        </w:rPr>
        <w:t>ΣΥΝΟΔΟΣ Α΄</w:t>
      </w:r>
    </w:p>
    <w:p w14:paraId="4DB8CFD5" w14:textId="77777777" w:rsidR="000871C9" w:rsidRDefault="00F63AB0">
      <w:pPr>
        <w:spacing w:after="0" w:line="600" w:lineRule="auto"/>
        <w:ind w:firstLine="720"/>
        <w:jc w:val="center"/>
        <w:rPr>
          <w:rFonts w:eastAsia="Times New Roman"/>
          <w:szCs w:val="24"/>
        </w:rPr>
      </w:pPr>
      <w:r>
        <w:rPr>
          <w:rFonts w:eastAsia="Times New Roman"/>
          <w:szCs w:val="24"/>
        </w:rPr>
        <w:t>ΣΥΝΕΔΡΙΑΣΗ ΡΝΗ΄</w:t>
      </w:r>
    </w:p>
    <w:p w14:paraId="4DB8CFD6" w14:textId="77777777" w:rsidR="000871C9" w:rsidRDefault="00F63AB0">
      <w:pPr>
        <w:spacing w:after="0" w:line="600" w:lineRule="auto"/>
        <w:ind w:firstLine="720"/>
        <w:jc w:val="center"/>
        <w:rPr>
          <w:rFonts w:eastAsia="Times New Roman"/>
          <w:szCs w:val="24"/>
        </w:rPr>
      </w:pPr>
      <w:r>
        <w:rPr>
          <w:rFonts w:eastAsia="Times New Roman"/>
          <w:szCs w:val="24"/>
        </w:rPr>
        <w:t>Πέμπτη 7 Ιουλίου 2016</w:t>
      </w:r>
    </w:p>
    <w:p w14:paraId="4DB8CFD7" w14:textId="77777777" w:rsidR="000871C9" w:rsidRDefault="00F63AB0">
      <w:pPr>
        <w:spacing w:after="0" w:line="600" w:lineRule="auto"/>
        <w:ind w:firstLine="720"/>
        <w:jc w:val="both"/>
        <w:rPr>
          <w:rFonts w:eastAsia="Times New Roman"/>
          <w:szCs w:val="24"/>
        </w:rPr>
      </w:pPr>
      <w:r>
        <w:rPr>
          <w:rFonts w:eastAsia="Times New Roman"/>
          <w:szCs w:val="24"/>
        </w:rPr>
        <w:t xml:space="preserve">Αθήνα, σήμερα στις 7 Ιουλίου 2016, ημέρα Πέμπτη και ώρα 10.37΄ συνήλθε στην Αίθουσα των συνεδριάσεων του Βουλευτηρίου η Βουλή σε ολομέλεια για να συνεδριάσει υπό την προεδρία του Α΄ Αντιπροέδρου αυτής κ. </w:t>
      </w:r>
      <w:r w:rsidRPr="00A66DD6">
        <w:rPr>
          <w:rFonts w:eastAsia="Times New Roman"/>
          <w:b/>
          <w:szCs w:val="24"/>
        </w:rPr>
        <w:t>ΑΝΑΣΤΑΣΙΟΥ ΚΟΥΡΑΚΗ</w:t>
      </w:r>
      <w:r>
        <w:rPr>
          <w:rFonts w:eastAsia="Times New Roman"/>
          <w:szCs w:val="24"/>
        </w:rPr>
        <w:t>.</w:t>
      </w:r>
    </w:p>
    <w:p w14:paraId="4DB8CFD8" w14:textId="77777777" w:rsidR="000871C9" w:rsidRDefault="00F63AB0">
      <w:pPr>
        <w:spacing w:after="0" w:line="600" w:lineRule="auto"/>
        <w:ind w:firstLine="720"/>
        <w:jc w:val="both"/>
        <w:rPr>
          <w:rFonts w:eastAsia="Times New Roman"/>
          <w:szCs w:val="24"/>
        </w:rPr>
      </w:pPr>
      <w:r>
        <w:rPr>
          <w:rFonts w:eastAsia="Times New Roman"/>
          <w:b/>
          <w:bCs/>
          <w:szCs w:val="24"/>
        </w:rPr>
        <w:t>ΠΡΟΕΔΡΕΥΩΝ (Αναστάσιος Κουράκης)</w:t>
      </w:r>
      <w:r>
        <w:rPr>
          <w:rFonts w:eastAsia="Times New Roman"/>
          <w:b/>
          <w:bCs/>
          <w:szCs w:val="24"/>
        </w:rPr>
        <w:t xml:space="preserve">: </w:t>
      </w:r>
      <w:r>
        <w:rPr>
          <w:rFonts w:eastAsia="Times New Roman"/>
          <w:szCs w:val="24"/>
        </w:rPr>
        <w:t>Κυρίες και κύριοι συνάδελφοι, αρχίζει η συνεδρίαση.</w:t>
      </w:r>
    </w:p>
    <w:p w14:paraId="4DB8CFD9" w14:textId="77777777" w:rsidR="000871C9" w:rsidRDefault="00F63AB0">
      <w:pPr>
        <w:tabs>
          <w:tab w:val="left" w:pos="709"/>
        </w:tabs>
        <w:spacing w:after="0" w:line="600" w:lineRule="auto"/>
        <w:ind w:firstLine="720"/>
        <w:jc w:val="both"/>
        <w:rPr>
          <w:rFonts w:eastAsia="Times New Roman"/>
          <w:szCs w:val="24"/>
        </w:rPr>
      </w:pPr>
      <w:r>
        <w:rPr>
          <w:rFonts w:eastAsia="Times New Roman"/>
          <w:szCs w:val="24"/>
        </w:rPr>
        <w:t>(ΕΠΙΚΥΡΩΣΗ ΠΡΑΚΤΙΚΩΝ: Σύμφωνα με την από 6</w:t>
      </w:r>
      <w:r>
        <w:rPr>
          <w:rFonts w:eastAsia="Times New Roman"/>
          <w:szCs w:val="24"/>
        </w:rPr>
        <w:t>-</w:t>
      </w:r>
      <w:r>
        <w:rPr>
          <w:rFonts w:eastAsia="Times New Roman"/>
          <w:szCs w:val="24"/>
        </w:rPr>
        <w:t>7</w:t>
      </w:r>
      <w:r>
        <w:rPr>
          <w:rFonts w:eastAsia="Times New Roman"/>
          <w:szCs w:val="24"/>
        </w:rPr>
        <w:t>-</w:t>
      </w:r>
      <w:r>
        <w:rPr>
          <w:rFonts w:eastAsia="Times New Roman"/>
          <w:szCs w:val="24"/>
        </w:rPr>
        <w:t>2016 εξουσιοδότηση του Σώματος επικυρώθηκαν με ευθύνη του Προεδρείου τα Πρακτικά της Ρ</w:t>
      </w:r>
      <w:r>
        <w:rPr>
          <w:rFonts w:eastAsia="Times New Roman"/>
          <w:szCs w:val="24"/>
          <w:lang w:val="en-US"/>
        </w:rPr>
        <w:t>NZ</w:t>
      </w:r>
      <w:r>
        <w:rPr>
          <w:rFonts w:eastAsia="Times New Roman"/>
          <w:szCs w:val="24"/>
        </w:rPr>
        <w:t>΄ συνεδριάσε</w:t>
      </w:r>
      <w:r>
        <w:rPr>
          <w:rFonts w:eastAsia="Times New Roman"/>
          <w:szCs w:val="24"/>
        </w:rPr>
        <w:t>ώ</w:t>
      </w:r>
      <w:r>
        <w:rPr>
          <w:rFonts w:eastAsia="Times New Roman"/>
          <w:szCs w:val="24"/>
        </w:rPr>
        <w:t xml:space="preserve">ς του, της Τετάρτης 6 Ιουλίου 2016, </w:t>
      </w:r>
      <w:r>
        <w:rPr>
          <w:rFonts w:eastAsia="Times New Roman"/>
          <w:szCs w:val="24"/>
        </w:rPr>
        <w:lastRenderedPageBreak/>
        <w:t>σε ό,τι αφορά: α) στ</w:t>
      </w:r>
      <w:r>
        <w:rPr>
          <w:rFonts w:eastAsia="Times New Roman"/>
          <w:szCs w:val="24"/>
        </w:rPr>
        <w:t xml:space="preserve">ην ψήφιση στο σύνολό του σχεδίου νόμου: «Κύρωση της Απόφασης του Συμβουλίου 2014/335/ΕΕ, </w:t>
      </w:r>
      <w:proofErr w:type="spellStart"/>
      <w:r>
        <w:rPr>
          <w:rFonts w:eastAsia="Times New Roman"/>
          <w:szCs w:val="24"/>
        </w:rPr>
        <w:t>Ευρατόμ</w:t>
      </w:r>
      <w:proofErr w:type="spellEnd"/>
      <w:r>
        <w:rPr>
          <w:rFonts w:eastAsia="Times New Roman"/>
          <w:szCs w:val="24"/>
        </w:rPr>
        <w:t xml:space="preserve"> για το Σύστημα των ιδίων πόρων της Ευρωπαϊκής Ένωσης Τύπος», καθώς και β) στην εκλογή Αντιπροέδρου της Βουλής των Ελλήνων.)</w:t>
      </w:r>
    </w:p>
    <w:p w14:paraId="4DB8CFDA" w14:textId="77777777" w:rsidR="000871C9" w:rsidRDefault="00F63AB0">
      <w:pPr>
        <w:spacing w:after="0" w:line="600" w:lineRule="auto"/>
        <w:ind w:firstLine="720"/>
        <w:jc w:val="both"/>
        <w:rPr>
          <w:rFonts w:eastAsia="Times New Roman"/>
          <w:szCs w:val="24"/>
        </w:rPr>
      </w:pPr>
      <w:r>
        <w:rPr>
          <w:rFonts w:eastAsia="Times New Roman"/>
          <w:szCs w:val="24"/>
        </w:rPr>
        <w:t>Παρακαλείται ο κύριος Γραμματέας να</w:t>
      </w:r>
      <w:r>
        <w:rPr>
          <w:rFonts w:eastAsia="Times New Roman"/>
          <w:szCs w:val="24"/>
        </w:rPr>
        <w:t xml:space="preserve"> ανακοινώσει τις αναφορές προς το Σώμα. </w:t>
      </w:r>
    </w:p>
    <w:p w14:paraId="4DB8CFDB"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 xml:space="preserve">(Ανακοινώνονται προς το Σώμα από τον Γραμματέα της Βουλής κ. Μάριο </w:t>
      </w:r>
      <w:proofErr w:type="spellStart"/>
      <w:r>
        <w:rPr>
          <w:rFonts w:eastAsia="Times New Roman" w:cs="Times New Roman"/>
          <w:szCs w:val="24"/>
        </w:rPr>
        <w:t>Κάτση</w:t>
      </w:r>
      <w:proofErr w:type="spellEnd"/>
      <w:r>
        <w:rPr>
          <w:rFonts w:eastAsia="Times New Roman" w:cs="Times New Roman"/>
          <w:szCs w:val="24"/>
        </w:rPr>
        <w:t>, Βουλευτή Θεσπρωτίας, τα ακόλουθα:</w:t>
      </w:r>
    </w:p>
    <w:p w14:paraId="4DB8CFDC"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Α. ΚΑΤΑΘΕΣΗ ΑΝΑΦΟΡΩΝ</w:t>
      </w:r>
    </w:p>
    <w:p w14:paraId="4DB8CFDD"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 xml:space="preserve">(Να μπει η σελίδα </w:t>
      </w:r>
      <w:r>
        <w:rPr>
          <w:rFonts w:eastAsia="Times New Roman" w:cs="Times New Roman"/>
          <w:szCs w:val="24"/>
        </w:rPr>
        <w:t>2</w:t>
      </w:r>
      <w:r w:rsidRPr="00FD340F">
        <w:rPr>
          <w:rFonts w:eastAsia="Times New Roman" w:cs="Times New Roman"/>
          <w:szCs w:val="24"/>
        </w:rPr>
        <w:t>α</w:t>
      </w:r>
      <w:r w:rsidRPr="00FD340F">
        <w:rPr>
          <w:rFonts w:eastAsia="Times New Roman" w:cs="Times New Roman"/>
          <w:szCs w:val="24"/>
        </w:rPr>
        <w:t>)</w:t>
      </w:r>
    </w:p>
    <w:p w14:paraId="4DB8CFDE"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 xml:space="preserve">Β. ΑΠΑΝΤΗΣΕΙΣ ΥΠΟΥΡΓΩΝ ΣΕ ΕΡΩΤΗΣΕΙΣ </w:t>
      </w:r>
      <w:r>
        <w:rPr>
          <w:rFonts w:eastAsia="Times New Roman" w:cs="Times New Roman"/>
          <w:szCs w:val="24"/>
        </w:rPr>
        <w:t>ΒΟΥΛΕΥΤΩΝ</w:t>
      </w:r>
      <w:r>
        <w:rPr>
          <w:rFonts w:eastAsia="Times New Roman" w:cs="Times New Roman"/>
          <w:szCs w:val="24"/>
        </w:rPr>
        <w:t>)</w:t>
      </w:r>
    </w:p>
    <w:p w14:paraId="4DB8CFDF"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Να μπει η σελίδα</w:t>
      </w:r>
      <w:r>
        <w:rPr>
          <w:rFonts w:eastAsia="Times New Roman" w:cs="Times New Roman"/>
          <w:szCs w:val="24"/>
        </w:rPr>
        <w:t xml:space="preserve"> 2</w:t>
      </w:r>
      <w:r>
        <w:rPr>
          <w:rFonts w:eastAsia="Times New Roman" w:cs="Times New Roman"/>
          <w:szCs w:val="24"/>
        </w:rPr>
        <w:t>β</w:t>
      </w:r>
      <w:r>
        <w:rPr>
          <w:rFonts w:eastAsia="Times New Roman" w:cs="Times New Roman"/>
          <w:szCs w:val="24"/>
        </w:rPr>
        <w:t>)</w:t>
      </w:r>
    </w:p>
    <w:p w14:paraId="4DB8CFE0" w14:textId="77777777" w:rsidR="000871C9" w:rsidRDefault="00F63AB0">
      <w:pPr>
        <w:spacing w:after="0" w:line="600" w:lineRule="auto"/>
        <w:ind w:firstLine="720"/>
        <w:jc w:val="both"/>
        <w:rPr>
          <w:rFonts w:eastAsia="Times New Roman"/>
          <w:szCs w:val="24"/>
        </w:rPr>
      </w:pPr>
      <w:r w:rsidRPr="003D4A66">
        <w:rPr>
          <w:rFonts w:eastAsia="Times New Roman"/>
          <w:color w:val="FF0000"/>
          <w:szCs w:val="24"/>
        </w:rPr>
        <w:t>(</w:t>
      </w:r>
      <w:r w:rsidRPr="003D4A66">
        <w:rPr>
          <w:rFonts w:eastAsia="Times New Roman"/>
          <w:color w:val="FF0000"/>
          <w:szCs w:val="24"/>
        </w:rPr>
        <w:t xml:space="preserve">ΑΛΛΑΓΗ ΣΕΛΙΔΑΣ ΛΟΓΩ ΑΛΛΑΓΗΣ </w:t>
      </w:r>
      <w:r w:rsidRPr="003D4A66">
        <w:rPr>
          <w:rFonts w:eastAsia="Times New Roman"/>
          <w:color w:val="FF0000"/>
          <w:szCs w:val="24"/>
        </w:rPr>
        <w:t>ΘΕΜΑΤΟΣ)</w:t>
      </w:r>
    </w:p>
    <w:p w14:paraId="4DB8CFE1" w14:textId="77777777" w:rsidR="000871C9" w:rsidRDefault="00F63AB0">
      <w:pPr>
        <w:spacing w:after="0" w:line="600" w:lineRule="auto"/>
        <w:ind w:firstLine="709"/>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Κυρίες και κύριοι συνάδελφοι, εισερχόμαστε στη συζήτηση των </w:t>
      </w:r>
    </w:p>
    <w:p w14:paraId="4DB8CFE2" w14:textId="77777777" w:rsidR="000871C9" w:rsidRDefault="00F63AB0">
      <w:pPr>
        <w:spacing w:after="0"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4DB8CFE3"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 xml:space="preserve">Θα συζητηθεί η τέταρτη με αριθμό 1077/4-7-2016 επίκαιρη ερώτηση </w:t>
      </w:r>
      <w:r>
        <w:rPr>
          <w:rFonts w:eastAsia="Times New Roman" w:cs="Times New Roman"/>
          <w:szCs w:val="24"/>
        </w:rPr>
        <w:t xml:space="preserve">πρώτου κύκλου του Βουλευτή Β΄ Αθηνών της Δημοκρατικής Συμπαράταξης ΠΑΣΟΚ-ΔΗΜΑΡ κ. Ανδρέα Λοβέρδου προς τον Υπουργό Επικρατείας, σχετικά με την επιστολή του αρμόδιου Επιτρόπου για θέματα που αφορούν τον πρόσφατο νόμο για την </w:t>
      </w:r>
      <w:proofErr w:type="spellStart"/>
      <w:r>
        <w:rPr>
          <w:rFonts w:eastAsia="Times New Roman" w:cs="Times New Roman"/>
          <w:szCs w:val="24"/>
        </w:rPr>
        <w:t>αδειοδότηση</w:t>
      </w:r>
      <w:proofErr w:type="spellEnd"/>
      <w:r>
        <w:rPr>
          <w:rFonts w:eastAsia="Times New Roman" w:cs="Times New Roman"/>
          <w:szCs w:val="24"/>
        </w:rPr>
        <w:t xml:space="preserve"> των </w:t>
      </w:r>
      <w:r>
        <w:rPr>
          <w:rFonts w:eastAsia="Times New Roman" w:cs="Times New Roman"/>
          <w:szCs w:val="24"/>
        </w:rPr>
        <w:t>μ</w:t>
      </w:r>
      <w:r>
        <w:rPr>
          <w:rFonts w:eastAsia="Times New Roman" w:cs="Times New Roman"/>
          <w:szCs w:val="24"/>
        </w:rPr>
        <w:t xml:space="preserve">έσων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w:t>
      </w:r>
      <w:r>
        <w:rPr>
          <w:rFonts w:eastAsia="Times New Roman" w:cs="Times New Roman"/>
          <w:szCs w:val="24"/>
        </w:rPr>
        <w:t>ημέρωσης.</w:t>
      </w:r>
    </w:p>
    <w:p w14:paraId="4DB8CFE4"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 xml:space="preserve">επίκαιρη </w:t>
      </w:r>
      <w:r>
        <w:rPr>
          <w:rFonts w:eastAsia="Times New Roman" w:cs="Times New Roman"/>
          <w:szCs w:val="24"/>
        </w:rPr>
        <w:t xml:space="preserve">ερώτηση θα απαντήσει ο Υπουργός κ. Νικόλαος Παππάς. </w:t>
      </w:r>
    </w:p>
    <w:p w14:paraId="4DB8CFE5"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 xml:space="preserve">Κύριε Λοβέρδο, έχετε τον λόγο για δύο λεπτά για να αναπτύξετε την </w:t>
      </w:r>
      <w:r>
        <w:rPr>
          <w:rFonts w:eastAsia="Times New Roman" w:cs="Times New Roman"/>
          <w:szCs w:val="24"/>
        </w:rPr>
        <w:t xml:space="preserve">επίκαιρη </w:t>
      </w:r>
      <w:r>
        <w:rPr>
          <w:rFonts w:eastAsia="Times New Roman" w:cs="Times New Roman"/>
          <w:szCs w:val="24"/>
        </w:rPr>
        <w:t xml:space="preserve">ερώτησή σας. </w:t>
      </w:r>
    </w:p>
    <w:p w14:paraId="4DB8CFE6" w14:textId="77777777" w:rsidR="000871C9" w:rsidRDefault="00F63AB0">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Ευχαριστώ, κύριε Πρόεδρε. </w:t>
      </w:r>
    </w:p>
    <w:p w14:paraId="4DB8CFE7"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Κύριε Υπουργέ, όταν κάναμε στην Ολομέλεια και</w:t>
      </w:r>
      <w:r>
        <w:rPr>
          <w:rFonts w:eastAsia="Times New Roman" w:cs="Times New Roman"/>
          <w:szCs w:val="24"/>
        </w:rPr>
        <w:t xml:space="preserve"> στη Διάσκεψη Προέδρων</w:t>
      </w:r>
      <w:r>
        <w:rPr>
          <w:rFonts w:eastAsia="Times New Roman" w:cs="Times New Roman"/>
          <w:szCs w:val="24"/>
        </w:rPr>
        <w:t>,</w:t>
      </w:r>
      <w:r>
        <w:rPr>
          <w:rFonts w:eastAsia="Times New Roman" w:cs="Times New Roman"/>
          <w:szCs w:val="24"/>
        </w:rPr>
        <w:t xml:space="preserve"> τη συζήτηση για το νόμο σας περί τηλεοπτικών αδειών και συναφών θεμάτων, είχα επικαλεστεί, μεταξύ πολλών άλλων, τις </w:t>
      </w:r>
      <w:r>
        <w:rPr>
          <w:rFonts w:eastAsia="Times New Roman" w:cs="Times New Roman"/>
          <w:szCs w:val="24"/>
        </w:rPr>
        <w:t>ο</w:t>
      </w:r>
      <w:r>
        <w:rPr>
          <w:rFonts w:eastAsia="Times New Roman" w:cs="Times New Roman"/>
          <w:szCs w:val="24"/>
        </w:rPr>
        <w:t xml:space="preserve">δηγίες </w:t>
      </w:r>
      <w:r>
        <w:rPr>
          <w:rFonts w:eastAsia="Times New Roman" w:cs="Times New Roman"/>
          <w:szCs w:val="24"/>
        </w:rPr>
        <w:lastRenderedPageBreak/>
        <w:t xml:space="preserve">2002/20 και 2002/21. Είχα επικαλεστεί αυτές τις </w:t>
      </w:r>
      <w:r>
        <w:rPr>
          <w:rFonts w:eastAsia="Times New Roman" w:cs="Times New Roman"/>
          <w:szCs w:val="24"/>
        </w:rPr>
        <w:t>ο</w:t>
      </w:r>
      <w:r>
        <w:rPr>
          <w:rFonts w:eastAsia="Times New Roman" w:cs="Times New Roman"/>
          <w:szCs w:val="24"/>
        </w:rPr>
        <w:t xml:space="preserve">δηγίες, προσπαθώντας να καταστρώσω ένα κοινό πεδίο ανάμεσα </w:t>
      </w:r>
      <w:r>
        <w:rPr>
          <w:rFonts w:eastAsia="Times New Roman" w:cs="Times New Roman"/>
          <w:szCs w:val="24"/>
        </w:rPr>
        <w:t xml:space="preserve">μας, νομικό, που διέπει τα ζητήματα που θέλετε να ρυθμίσετε. </w:t>
      </w:r>
    </w:p>
    <w:p w14:paraId="4DB8CFE8"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 xml:space="preserve">Εις μάτην, όμως. Περιφρονούσατε κάθε τέτοιου είδους υπόδειξη, δηλώνοντας και εσείς και ο συνάδελφός σας, ο κ. </w:t>
      </w:r>
      <w:proofErr w:type="spellStart"/>
      <w:r>
        <w:rPr>
          <w:rFonts w:eastAsia="Times New Roman" w:cs="Times New Roman"/>
          <w:szCs w:val="24"/>
        </w:rPr>
        <w:t>Σπίρτζης</w:t>
      </w:r>
      <w:proofErr w:type="spellEnd"/>
      <w:r>
        <w:rPr>
          <w:rFonts w:eastAsia="Times New Roman" w:cs="Times New Roman"/>
          <w:szCs w:val="24"/>
        </w:rPr>
        <w:t>, πως όλα αυτά δεν στέκουν. Ήρθε, όμως, η επιστολή του Επιτρόπου για την ψηφ</w:t>
      </w:r>
      <w:r>
        <w:rPr>
          <w:rFonts w:eastAsia="Times New Roman" w:cs="Times New Roman"/>
          <w:szCs w:val="24"/>
        </w:rPr>
        <w:t xml:space="preserve">ιακή οικονομία και κοινωνία του κ. </w:t>
      </w:r>
      <w:proofErr w:type="spellStart"/>
      <w:r>
        <w:rPr>
          <w:rFonts w:eastAsia="Times New Roman" w:cs="Times New Roman"/>
          <w:szCs w:val="24"/>
        </w:rPr>
        <w:t>Έτινγκερ</w:t>
      </w:r>
      <w:proofErr w:type="spellEnd"/>
      <w:r>
        <w:rPr>
          <w:rFonts w:eastAsia="Times New Roman" w:cs="Times New Roman"/>
          <w:szCs w:val="24"/>
        </w:rPr>
        <w:t xml:space="preserve"> και έβαλε τα πράγματα στη θέση τους σε σχέση με το </w:t>
      </w:r>
      <w:proofErr w:type="spellStart"/>
      <w:r>
        <w:rPr>
          <w:rFonts w:eastAsia="Times New Roman" w:cs="Times New Roman"/>
          <w:szCs w:val="24"/>
        </w:rPr>
        <w:t>Ενωσιακό</w:t>
      </w:r>
      <w:proofErr w:type="spellEnd"/>
      <w:r>
        <w:rPr>
          <w:rFonts w:eastAsia="Times New Roman" w:cs="Times New Roman"/>
          <w:szCs w:val="24"/>
        </w:rPr>
        <w:t xml:space="preserve"> Δίκαιο, σε σχέση δηλαδή με το πλαίσιό σας και το πλαίσιό μας. </w:t>
      </w:r>
    </w:p>
    <w:p w14:paraId="4DB8CFE9"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Σας είπε ότι έχετε πολλές περισσότερες δυνατότητες</w:t>
      </w:r>
      <w:r>
        <w:rPr>
          <w:rFonts w:eastAsia="Times New Roman" w:cs="Times New Roman"/>
          <w:szCs w:val="24"/>
        </w:rPr>
        <w:t>,</w:t>
      </w:r>
      <w:r>
        <w:rPr>
          <w:rFonts w:eastAsia="Times New Roman" w:cs="Times New Roman"/>
          <w:szCs w:val="24"/>
        </w:rPr>
        <w:t xml:space="preserve"> απ’ αυτές που καταλήγετε να δίνετε με</w:t>
      </w:r>
      <w:r>
        <w:rPr>
          <w:rFonts w:eastAsia="Times New Roman" w:cs="Times New Roman"/>
          <w:szCs w:val="24"/>
        </w:rPr>
        <w:t xml:space="preserve"> τη μορφή τηλεοπτικής άδειας. Το θεσμικό πλαίσιο επιβάλλει πολυφωνία, επιβάλλει ενημέρωση και η τεχνική πλευρά του τεχνικού πλαισίου</w:t>
      </w:r>
      <w:r>
        <w:rPr>
          <w:rFonts w:eastAsia="Times New Roman" w:cs="Times New Roman"/>
          <w:szCs w:val="24"/>
        </w:rPr>
        <w:t>,</w:t>
      </w:r>
      <w:r>
        <w:rPr>
          <w:rFonts w:eastAsia="Times New Roman" w:cs="Times New Roman"/>
          <w:szCs w:val="24"/>
        </w:rPr>
        <w:t xml:space="preserve"> σας δίνει πολύ παραπάνω δυνατότητες απ’ αυτές που χρησιμοποιείτε και σας επισημαίνει ότι η μη αξιοποίηση αυτού του τεχνικο</w:t>
      </w:r>
      <w:r>
        <w:rPr>
          <w:rFonts w:eastAsia="Times New Roman" w:cs="Times New Roman"/>
          <w:szCs w:val="24"/>
        </w:rPr>
        <w:t>ύ πλαισίου</w:t>
      </w:r>
      <w:r>
        <w:rPr>
          <w:rFonts w:eastAsia="Times New Roman" w:cs="Times New Roman"/>
          <w:szCs w:val="24"/>
        </w:rPr>
        <w:t>,</w:t>
      </w:r>
      <w:r>
        <w:rPr>
          <w:rFonts w:eastAsia="Times New Roman" w:cs="Times New Roman"/>
          <w:szCs w:val="24"/>
        </w:rPr>
        <w:t xml:space="preserve"> έχει ένα πρόβλημα και ζητά τις παρατηρήσεις σας. </w:t>
      </w:r>
    </w:p>
    <w:p w14:paraId="4DB8CFEA"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όποιον γνωρίζει, μπορεί να καταλάβει ότι αυτή </w:t>
      </w:r>
      <w:r>
        <w:rPr>
          <w:rFonts w:eastAsia="Times New Roman"/>
          <w:bCs/>
        </w:rPr>
        <w:t>είναι</w:t>
      </w:r>
      <w:r>
        <w:rPr>
          <w:rFonts w:eastAsia="Times New Roman" w:cs="Times New Roman"/>
          <w:szCs w:val="24"/>
        </w:rPr>
        <w:t xml:space="preserve"> η αρχή μιας </w:t>
      </w:r>
      <w:r>
        <w:rPr>
          <w:rFonts w:eastAsia="Times New Roman"/>
          <w:szCs w:val="24"/>
        </w:rPr>
        <w:t>διαδικασία</w:t>
      </w:r>
      <w:r>
        <w:rPr>
          <w:rFonts w:eastAsia="Times New Roman" w:cs="Times New Roman"/>
          <w:szCs w:val="24"/>
        </w:rPr>
        <w:t xml:space="preserve">ς, που αν τα επιχειρήματα της χώρας δεν </w:t>
      </w:r>
      <w:r>
        <w:rPr>
          <w:rFonts w:eastAsia="Times New Roman"/>
          <w:bCs/>
        </w:rPr>
        <w:t>είναι</w:t>
      </w:r>
      <w:r>
        <w:rPr>
          <w:rFonts w:eastAsia="Times New Roman" w:cs="Times New Roman"/>
          <w:szCs w:val="24"/>
        </w:rPr>
        <w:t xml:space="preserve"> πειστικά, υπάρχει ζήτημα προσφυγής της Ευρωπαϊκής Επιτροπής εναντίον τ</w:t>
      </w:r>
      <w:r>
        <w:rPr>
          <w:rFonts w:eastAsia="Times New Roman" w:cs="Times New Roman"/>
          <w:szCs w:val="24"/>
        </w:rPr>
        <w:t xml:space="preserve">ης Ελλάδας. </w:t>
      </w:r>
    </w:p>
    <w:p w14:paraId="4DB8CFEB"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ταυτοχρόνως, στο κείμενο αυτό, στο κείμενο της επιστολής </w:t>
      </w:r>
      <w:r>
        <w:rPr>
          <w:rFonts w:eastAsia="Times New Roman" w:cs="Times New Roman"/>
        </w:rPr>
        <w:t>δηλαδή</w:t>
      </w:r>
      <w:r>
        <w:rPr>
          <w:rFonts w:eastAsia="Times New Roman" w:cs="Times New Roman"/>
          <w:szCs w:val="24"/>
        </w:rPr>
        <w:t xml:space="preserve">, </w:t>
      </w:r>
      <w:r>
        <w:rPr>
          <w:rFonts w:eastAsia="Times New Roman" w:cs="Times New Roman"/>
          <w:bCs/>
          <w:shd w:val="clear" w:color="auto" w:fill="FFFFFF"/>
        </w:rPr>
        <w:t>υπάρχουν</w:t>
      </w:r>
      <w:r>
        <w:rPr>
          <w:rFonts w:eastAsia="Times New Roman" w:cs="Times New Roman"/>
          <w:szCs w:val="24"/>
        </w:rPr>
        <w:t xml:space="preserve"> πάρα πολλές παρατηρήσεις και μάλιστα στο διατακτικό του μέρος, σχετικά με την έλλειψη σεβασμού από τη νομοθεσία σας, </w:t>
      </w:r>
      <w:r>
        <w:rPr>
          <w:rFonts w:eastAsia="Times New Roman" w:cs="Times New Roman"/>
        </w:rPr>
        <w:t>δηλαδή</w:t>
      </w:r>
      <w:r>
        <w:rPr>
          <w:rFonts w:eastAsia="Times New Roman" w:cs="Times New Roman"/>
          <w:szCs w:val="24"/>
        </w:rPr>
        <w:t xml:space="preserve"> τη νομοθεσία περί τηλεοπτικών αδειών και συναφών θεμάτων, σε σχέση με τις ρυθμιστικές </w:t>
      </w:r>
      <w:r>
        <w:rPr>
          <w:rFonts w:eastAsia="Times New Roman" w:cs="Times New Roman"/>
          <w:szCs w:val="24"/>
        </w:rPr>
        <w:t>α</w:t>
      </w:r>
      <w:r>
        <w:rPr>
          <w:rFonts w:eastAsia="Times New Roman" w:cs="Times New Roman"/>
          <w:szCs w:val="24"/>
        </w:rPr>
        <w:t xml:space="preserve">ρχές, τις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δ</w:t>
      </w:r>
      <w:r>
        <w:rPr>
          <w:rFonts w:eastAsia="Times New Roman" w:cs="Times New Roman"/>
          <w:szCs w:val="24"/>
        </w:rPr>
        <w:t xml:space="preserve">ιοικητικές </w:t>
      </w:r>
      <w:r>
        <w:rPr>
          <w:rFonts w:eastAsia="Times New Roman" w:cs="Times New Roman"/>
          <w:szCs w:val="24"/>
        </w:rPr>
        <w:t>α</w:t>
      </w:r>
      <w:r>
        <w:rPr>
          <w:rFonts w:eastAsia="Times New Roman" w:cs="Times New Roman"/>
          <w:szCs w:val="24"/>
        </w:rPr>
        <w:t xml:space="preserve">ρχές. </w:t>
      </w:r>
    </w:p>
    <w:p w14:paraId="4DB8CFEC"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 xml:space="preserve">Γίνεται, </w:t>
      </w:r>
      <w:r>
        <w:rPr>
          <w:rFonts w:eastAsia="Times New Roman"/>
          <w:bCs/>
        </w:rPr>
        <w:t xml:space="preserve">συγκεκριμένη </w:t>
      </w:r>
      <w:r>
        <w:rPr>
          <w:rFonts w:eastAsia="Times New Roman" w:cs="Times New Roman"/>
          <w:szCs w:val="24"/>
        </w:rPr>
        <w:t>αναφορά στην Ενιαία Ρυθμιστική Αρχή και στην αντίστοιχη Ανεξάρτητη Διοικητική Αρχή Τηλεπικοινωνιών και Τ</w:t>
      </w:r>
      <w:r>
        <w:rPr>
          <w:rFonts w:eastAsia="Times New Roman" w:cs="Times New Roman"/>
          <w:szCs w:val="24"/>
        </w:rPr>
        <w:t>αχυδρομείων. Δεν έχει εξεταστεί το θέμα του Συμβουλίου Ραδιοτηλεόρασης, διότι αυτό αφορά άλλη καταγγελία</w:t>
      </w:r>
      <w:r>
        <w:rPr>
          <w:rFonts w:eastAsia="Times New Roman" w:cs="Times New Roman"/>
          <w:szCs w:val="24"/>
        </w:rPr>
        <w:t xml:space="preserve"> </w:t>
      </w:r>
      <w:r>
        <w:rPr>
          <w:rFonts w:eastAsia="Times New Roman" w:cs="Times New Roman"/>
          <w:szCs w:val="24"/>
        </w:rPr>
        <w:t xml:space="preserve">προσφυγή ενδιαφερομένων και θα εξεταστεί </w:t>
      </w:r>
      <w:proofErr w:type="spellStart"/>
      <w:r>
        <w:rPr>
          <w:rFonts w:eastAsia="Times New Roman" w:cs="Times New Roman"/>
          <w:szCs w:val="24"/>
        </w:rPr>
        <w:t>οσονούπω</w:t>
      </w:r>
      <w:proofErr w:type="spellEnd"/>
      <w:r>
        <w:rPr>
          <w:rFonts w:eastAsia="Times New Roman" w:cs="Times New Roman"/>
          <w:szCs w:val="24"/>
        </w:rPr>
        <w:t xml:space="preserve">. Έρχεται κι αυτό </w:t>
      </w:r>
      <w:r>
        <w:rPr>
          <w:rFonts w:eastAsia="Times New Roman" w:cs="Times New Roman"/>
        </w:rPr>
        <w:t>δηλαδή</w:t>
      </w:r>
      <w:r>
        <w:rPr>
          <w:rFonts w:eastAsia="Times New Roman" w:cs="Times New Roman"/>
          <w:szCs w:val="24"/>
        </w:rPr>
        <w:t xml:space="preserve">. </w:t>
      </w:r>
    </w:p>
    <w:p w14:paraId="4DB8CFED"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lastRenderedPageBreak/>
        <w:t>Υπό την έννοια αυτή, κύριε Πρόεδρε, δεν μπορείτε να λέτε –και να το λέτε απ</w:t>
      </w:r>
      <w:r>
        <w:rPr>
          <w:rFonts w:eastAsia="Times New Roman" w:cs="Times New Roman"/>
          <w:szCs w:val="24"/>
        </w:rPr>
        <w:t xml:space="preserve">ευθυνόμενος σε γνώστες και μη– ότι όλο αυτό το θεσμικό πλαίσιο δεν έχει καμμία σχέση με το ζήτημα των τηλεοπτικών αδειών, αφού </w:t>
      </w:r>
      <w:r>
        <w:rPr>
          <w:rFonts w:eastAsia="Times New Roman"/>
          <w:bCs/>
        </w:rPr>
        <w:t>είναι</w:t>
      </w:r>
      <w:r>
        <w:rPr>
          <w:rFonts w:eastAsia="Times New Roman" w:cs="Times New Roman"/>
          <w:szCs w:val="24"/>
        </w:rPr>
        <w:t xml:space="preserve"> πολύ λογικό</w:t>
      </w:r>
      <w:r>
        <w:rPr>
          <w:rFonts w:eastAsia="Times New Roman" w:cs="Times New Roman"/>
          <w:szCs w:val="24"/>
        </w:rPr>
        <w:t>,</w:t>
      </w:r>
      <w:r>
        <w:rPr>
          <w:rFonts w:eastAsia="Times New Roman" w:cs="Times New Roman"/>
          <w:szCs w:val="24"/>
        </w:rPr>
        <w:t xml:space="preserve"> να προκύπτει ακόμα και στου αδαούς το μυαλό</w:t>
      </w:r>
      <w:r>
        <w:rPr>
          <w:rFonts w:eastAsia="Times New Roman" w:cs="Times New Roman"/>
          <w:szCs w:val="24"/>
        </w:rPr>
        <w:t>,</w:t>
      </w:r>
      <w:r>
        <w:rPr>
          <w:rFonts w:eastAsia="Times New Roman" w:cs="Times New Roman"/>
          <w:szCs w:val="24"/>
        </w:rPr>
        <w:t xml:space="preserve"> το συμπέρασμα ότι </w:t>
      </w:r>
      <w:r>
        <w:rPr>
          <w:rFonts w:eastAsia="Times New Roman"/>
          <w:bCs/>
        </w:rPr>
        <w:t>είναι</w:t>
      </w:r>
      <w:r>
        <w:rPr>
          <w:rFonts w:eastAsia="Times New Roman" w:cs="Times New Roman"/>
          <w:szCs w:val="24"/>
        </w:rPr>
        <w:t xml:space="preserve"> η πρώτη φάση και έπεται και η δεύτερη</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 xml:space="preserve">υ θα ακολουθήσει τις απαντήσεις που θα δώσετε με τις δικές σας παρατηρήσεις. </w:t>
      </w:r>
    </w:p>
    <w:p w14:paraId="4DB8CFEE"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 xml:space="preserve">Υπό την έννοια αυτή, και σε ό,τι αφορά, πρώτον, τον περιορισμό των δυνατοτήτων που σχετίζονται με την επικοινωνία, </w:t>
      </w:r>
      <w:r>
        <w:rPr>
          <w:rFonts w:eastAsia="Times New Roman" w:cs="Times New Roman"/>
        </w:rPr>
        <w:t xml:space="preserve">δηλαδή </w:t>
      </w:r>
      <w:r>
        <w:rPr>
          <w:rFonts w:eastAsia="Times New Roman" w:cs="Times New Roman"/>
          <w:szCs w:val="24"/>
        </w:rPr>
        <w:t>με ένα αγαθό αμφίδρομο για αυτόν που δέχεται το προϊόν τ</w:t>
      </w:r>
      <w:r>
        <w:rPr>
          <w:rFonts w:eastAsia="Times New Roman" w:cs="Times New Roman"/>
          <w:szCs w:val="24"/>
        </w:rPr>
        <w:t xml:space="preserve">ης επικοινωνίας και για αυτόν που το αποστέλλει και δεύτερον, σε ό,τι αφορά την παραβίαση του σεβασμού –του οφειλόμενου σεβασμού- στις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ρχές, το να τα παραβλέπετε όλα αυτά εσείς και να λέτε ότι καμμία σχέση δεν έχει με τις άδειές σας η όλη αυτή</w:t>
      </w:r>
      <w:r>
        <w:rPr>
          <w:rFonts w:eastAsia="Times New Roman" w:cs="Times New Roman"/>
          <w:szCs w:val="24"/>
        </w:rPr>
        <w:t xml:space="preserve"> επιστολή και το περιεχόμενό της, αποτελεί κλασικό πολιτικό στρουθοκαμηλισμό. Βάζω το κεφάλι μου μέσα στο χώμα, δεν βλέπω, κι επειδή εγώ δεν βλέπω, θεωρώ ότι πολιτικά τίποτε άλλο δεν υπάρχει. </w:t>
      </w:r>
    </w:p>
    <w:p w14:paraId="4DB8CFEF"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το κουδούνι λήξεως του χρόνου ομιλίας </w:t>
      </w:r>
      <w:r>
        <w:rPr>
          <w:rFonts w:eastAsia="Times New Roman" w:cs="Times New Roman"/>
          <w:szCs w:val="24"/>
        </w:rPr>
        <w:t>του κυρίου Βουλευτή)</w:t>
      </w:r>
    </w:p>
    <w:p w14:paraId="4DB8CFF0"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bCs/>
        </w:rPr>
        <w:t>ΠΡΟΕΔΡΕΥΩΝ (Αναστάσιος Κουράκης):</w:t>
      </w:r>
      <w:r>
        <w:rPr>
          <w:rFonts w:eastAsia="Times New Roman" w:cs="Times New Roman"/>
        </w:rPr>
        <w:t xml:space="preserve"> </w:t>
      </w:r>
      <w:r>
        <w:rPr>
          <w:rFonts w:eastAsia="Times New Roman" w:cs="Times New Roman"/>
          <w:szCs w:val="24"/>
        </w:rPr>
        <w:t xml:space="preserve">Υποβάλετε τα ερωτήματα, σας παρακαλώ, για να απαντήσει ο Υπουργός, κύριε Λοβέρδο. </w:t>
      </w:r>
    </w:p>
    <w:p w14:paraId="4DB8CFF1" w14:textId="77777777" w:rsidR="000871C9" w:rsidRDefault="00F63AB0">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Ναι, αλλά ήθελα να κλείσω, κύριε Πρόεδρε, τη σκέψη μου και νομίζω ότι δεν έχω παραβιάσει πολύ τον χ</w:t>
      </w:r>
      <w:r>
        <w:rPr>
          <w:rFonts w:eastAsia="Times New Roman" w:cs="Times New Roman"/>
          <w:szCs w:val="24"/>
        </w:rPr>
        <w:t>ρόνο</w:t>
      </w:r>
      <w:r>
        <w:rPr>
          <w:rFonts w:eastAsia="Times New Roman" w:cs="Times New Roman"/>
          <w:szCs w:val="24"/>
        </w:rPr>
        <w:t>,</w:t>
      </w:r>
      <w:r>
        <w:rPr>
          <w:rFonts w:eastAsia="Times New Roman" w:cs="Times New Roman"/>
          <w:szCs w:val="24"/>
        </w:rPr>
        <w:t xml:space="preserve"> σε σχέση με τα καθημερινά. </w:t>
      </w:r>
    </w:p>
    <w:p w14:paraId="4DB8CFF2" w14:textId="77777777" w:rsidR="000871C9" w:rsidRDefault="00F63AB0">
      <w:pPr>
        <w:spacing w:after="0"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rPr>
        <w:t xml:space="preserve"> </w:t>
      </w:r>
      <w:r>
        <w:rPr>
          <w:rFonts w:eastAsia="Times New Roman" w:cs="Times New Roman"/>
          <w:szCs w:val="24"/>
        </w:rPr>
        <w:t xml:space="preserve">Ναι, ολοκληρώστε, </w:t>
      </w:r>
      <w:r>
        <w:rPr>
          <w:rFonts w:eastAsia="Times New Roman" w:cs="Times New Roman"/>
          <w:bCs/>
          <w:shd w:val="clear" w:color="auto" w:fill="FFFFFF"/>
        </w:rPr>
        <w:t>όμως,</w:t>
      </w:r>
      <w:r>
        <w:rPr>
          <w:rFonts w:eastAsia="Times New Roman" w:cs="Times New Roman"/>
          <w:szCs w:val="24"/>
        </w:rPr>
        <w:t xml:space="preserve"> για να προχωρήσουμε. Έχετε και τη δευτερολογία σας. </w:t>
      </w:r>
    </w:p>
    <w:p w14:paraId="4DB8CFF3" w14:textId="77777777" w:rsidR="000871C9" w:rsidRDefault="00F63AB0">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Επιμένω, λοιπόν, κύριε Πρόεδρε, να μέμφομαι την </w:t>
      </w:r>
      <w:r>
        <w:rPr>
          <w:rFonts w:eastAsia="Times New Roman"/>
          <w:bCs/>
        </w:rPr>
        <w:t>Κυβέρνηση</w:t>
      </w:r>
      <w:r>
        <w:rPr>
          <w:rFonts w:eastAsia="Times New Roman" w:cs="Times New Roman"/>
          <w:szCs w:val="24"/>
        </w:rPr>
        <w:t xml:space="preserve"> και να αποκαλώ τον Υπουργό Τύπου, Επικρατείας, «Υπουργό προπαγάνδας», διότι η βασική του αποστολή τελικά, ως φαίνεται, </w:t>
      </w:r>
      <w:r>
        <w:rPr>
          <w:rFonts w:eastAsia="Times New Roman"/>
          <w:bCs/>
        </w:rPr>
        <w:t>είναι</w:t>
      </w:r>
      <w:r>
        <w:rPr>
          <w:rFonts w:eastAsia="Times New Roman" w:cs="Times New Roman"/>
          <w:szCs w:val="24"/>
        </w:rPr>
        <w:t xml:space="preserve"> να αλλοιώνει την πραγματικότητα, να παραβιάζει την αλήθεια, εν όψει των συμφερόντων της </w:t>
      </w:r>
      <w:r>
        <w:rPr>
          <w:rFonts w:eastAsia="Times New Roman"/>
          <w:bCs/>
        </w:rPr>
        <w:t>Κυβέρνησης,</w:t>
      </w:r>
      <w:r>
        <w:rPr>
          <w:rFonts w:eastAsia="Times New Roman" w:cs="Times New Roman"/>
          <w:szCs w:val="24"/>
        </w:rPr>
        <w:t xml:space="preserve"> την οποία υπηρετεί. </w:t>
      </w:r>
    </w:p>
    <w:p w14:paraId="4DB8CFF4" w14:textId="77777777" w:rsidR="000871C9" w:rsidRDefault="00F63AB0">
      <w:pPr>
        <w:spacing w:after="0" w:line="600" w:lineRule="auto"/>
        <w:ind w:firstLine="720"/>
        <w:jc w:val="both"/>
        <w:rPr>
          <w:rFonts w:eastAsia="Times New Roman" w:cs="Times New Roman"/>
          <w:szCs w:val="24"/>
        </w:rPr>
      </w:pPr>
      <w:r>
        <w:rPr>
          <w:rFonts w:eastAsia="Times New Roman"/>
          <w:b/>
          <w:bCs/>
        </w:rPr>
        <w:t>ΠΡΟΕΔΡΕΥΩ</w:t>
      </w:r>
      <w:r>
        <w:rPr>
          <w:rFonts w:eastAsia="Times New Roman"/>
          <w:b/>
          <w:bCs/>
        </w:rPr>
        <w:t>Ν (Αναστάσιος Κουράκης):</w:t>
      </w:r>
      <w:r>
        <w:rPr>
          <w:rFonts w:eastAsia="Times New Roman" w:cs="Times New Roman"/>
        </w:rPr>
        <w:t xml:space="preserve"> </w:t>
      </w:r>
      <w:r>
        <w:rPr>
          <w:rFonts w:eastAsia="Times New Roman" w:cs="Times New Roman"/>
          <w:szCs w:val="24"/>
        </w:rPr>
        <w:t xml:space="preserve">Τον λόγο έχει ο Υπουργός κ. Νίκος Παππάς. </w:t>
      </w:r>
    </w:p>
    <w:p w14:paraId="4DB8CFF5" w14:textId="77777777" w:rsidR="000871C9" w:rsidRDefault="00F63AB0">
      <w:pPr>
        <w:spacing w:after="0" w:line="600" w:lineRule="auto"/>
        <w:ind w:firstLine="720"/>
        <w:jc w:val="both"/>
        <w:rPr>
          <w:rFonts w:eastAsia="Times New Roman" w:cs="Times New Roman"/>
          <w:szCs w:val="24"/>
        </w:rPr>
      </w:pPr>
      <w:r>
        <w:rPr>
          <w:rFonts w:eastAsia="Times New Roman" w:cs="Times New Roman"/>
          <w:b/>
          <w:szCs w:val="24"/>
        </w:rPr>
        <w:lastRenderedPageBreak/>
        <w:t>ΝΙΚΟΛΑΟΣ ΠΑΠΠΑΣ (Υπουργός Επικρατείας):</w:t>
      </w:r>
      <w:r>
        <w:rPr>
          <w:rFonts w:eastAsia="Times New Roman" w:cs="Times New Roman"/>
          <w:szCs w:val="24"/>
        </w:rPr>
        <w:t xml:space="preserve"> Κύριε Λοβέρδο, πραγματικά εκπλήσσομαι, διότι δεν κρατιέστε. Επιμένετε να εκτίθεστε ενώπιον του ελληνικού λαού –λυπάμαι πάρα πολύ- κι επειδή εκτιμώ ό</w:t>
      </w:r>
      <w:r>
        <w:rPr>
          <w:rFonts w:eastAsia="Times New Roman" w:cs="Times New Roman"/>
          <w:szCs w:val="24"/>
        </w:rPr>
        <w:t>τι είστε ένας έξυπνος άνθρωπος, αναρωτιέμαι γιατί το κάνετε και γιατί επιμένετε. Δεν ξέρω πού θεωρείτε ότι ενδεχομένως δίνετε εξετάσεις και ποιοι περιμένετε να σας δουν και να χαρούν με την τοποθέτησή σας. Ειλικρινά περίμενα μετά και τις τελευταίες εξελίξε</w:t>
      </w:r>
      <w:r>
        <w:rPr>
          <w:rFonts w:eastAsia="Times New Roman" w:cs="Times New Roman"/>
          <w:szCs w:val="24"/>
        </w:rPr>
        <w:t xml:space="preserve">ις, τουλάχιστον τους ακραίους χαρακτηρισμούς «περί Υπουργών προπαγάνδας» να τους αποφύγετε. </w:t>
      </w:r>
    </w:p>
    <w:p w14:paraId="4DB8CFF6"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 xml:space="preserve">Θυμάται το πανελλήνιο τι έχετε εκστομίσει και εσείς προσωπικά και ο ομοϊδεάτης σας κ. Βενιζέλος ότι «αυτό το νομοσχέδιο θα γίνει ο τάφος μας, ότι ο ομιλών </w:t>
      </w:r>
      <w:r>
        <w:rPr>
          <w:rFonts w:eastAsia="Times New Roman"/>
          <w:bCs/>
        </w:rPr>
        <w:t>είναι</w:t>
      </w:r>
      <w:r>
        <w:rPr>
          <w:rFonts w:eastAsia="Times New Roman" w:cs="Times New Roman"/>
          <w:szCs w:val="24"/>
        </w:rPr>
        <w:t xml:space="preserve"> ο </w:t>
      </w:r>
      <w:proofErr w:type="spellStart"/>
      <w:r>
        <w:rPr>
          <w:rFonts w:eastAsia="Times New Roman" w:cs="Times New Roman"/>
          <w:szCs w:val="24"/>
        </w:rPr>
        <w:t>Γεωργαλάς</w:t>
      </w:r>
      <w:proofErr w:type="spellEnd"/>
      <w:r>
        <w:rPr>
          <w:rFonts w:eastAsia="Times New Roman" w:cs="Times New Roman"/>
          <w:szCs w:val="24"/>
        </w:rPr>
        <w:t xml:space="preserve">, ο Υπουργός προπαγάνδας που θέλει να ελέγξει την ενημέρωση». </w:t>
      </w:r>
    </w:p>
    <w:p w14:paraId="4DB8CFF7"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 xml:space="preserve">Προς τι όλες αυτές οι ακρότητες; </w:t>
      </w:r>
      <w:r>
        <w:rPr>
          <w:rFonts w:eastAsia="Times New Roman" w:cs="Times New Roman"/>
          <w:szCs w:val="24"/>
        </w:rPr>
        <w:t>Μ</w:t>
      </w:r>
      <w:r>
        <w:rPr>
          <w:rFonts w:eastAsia="Times New Roman" w:cs="Times New Roman"/>
          <w:szCs w:val="24"/>
        </w:rPr>
        <w:t>άλιστα αυτή τη στιγμή έρχεστε και τις εκστομίζετε</w:t>
      </w:r>
      <w:r>
        <w:rPr>
          <w:rFonts w:eastAsia="Times New Roman" w:cs="Times New Roman"/>
          <w:szCs w:val="24"/>
        </w:rPr>
        <w:t>,</w:t>
      </w:r>
      <w:r>
        <w:rPr>
          <w:rFonts w:eastAsia="Times New Roman" w:cs="Times New Roman"/>
          <w:szCs w:val="24"/>
        </w:rPr>
        <w:t xml:space="preserve"> με αφορμή γεγονότα τα οποία σας έχουν εκθέσει. Διότι στην πολιτική </w:t>
      </w:r>
      <w:r>
        <w:rPr>
          <w:rFonts w:eastAsia="Times New Roman" w:cs="Times New Roman"/>
          <w:bCs/>
          <w:shd w:val="clear" w:color="auto" w:fill="FFFFFF"/>
        </w:rPr>
        <w:t>υπάρχουν</w:t>
      </w:r>
      <w:r>
        <w:rPr>
          <w:rFonts w:eastAsia="Times New Roman" w:cs="Times New Roman"/>
          <w:szCs w:val="24"/>
        </w:rPr>
        <w:t>…</w:t>
      </w:r>
    </w:p>
    <w:p w14:paraId="4DB8CFF8" w14:textId="77777777" w:rsidR="000871C9" w:rsidRDefault="00F63AB0">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Ποια</w:t>
      </w:r>
      <w:r>
        <w:rPr>
          <w:rFonts w:eastAsia="Times New Roman" w:cs="Times New Roman"/>
          <w:szCs w:val="24"/>
        </w:rPr>
        <w:t xml:space="preserve"> </w:t>
      </w:r>
      <w:r>
        <w:rPr>
          <w:rFonts w:eastAsia="Times New Roman"/>
          <w:bCs/>
        </w:rPr>
        <w:t>είναι</w:t>
      </w:r>
      <w:r>
        <w:rPr>
          <w:rFonts w:eastAsia="Times New Roman" w:cs="Times New Roman"/>
          <w:szCs w:val="24"/>
        </w:rPr>
        <w:t xml:space="preserve"> αυτά;</w:t>
      </w:r>
    </w:p>
    <w:p w14:paraId="4DB8CFF9" w14:textId="77777777" w:rsidR="000871C9" w:rsidRDefault="00F63AB0">
      <w:pPr>
        <w:spacing w:after="0" w:line="600" w:lineRule="auto"/>
        <w:ind w:firstLine="720"/>
        <w:jc w:val="both"/>
        <w:rPr>
          <w:rFonts w:eastAsia="Times New Roman" w:cs="Times New Roman"/>
        </w:rPr>
      </w:pPr>
      <w:r>
        <w:rPr>
          <w:rFonts w:eastAsia="Times New Roman" w:cs="Times New Roman"/>
          <w:b/>
          <w:szCs w:val="24"/>
        </w:rPr>
        <w:lastRenderedPageBreak/>
        <w:t>ΝΙΚΟΛΑΟΣ ΠΑΠΠΑΣ (Υπουργός Επικρατείας):</w:t>
      </w:r>
      <w:r>
        <w:rPr>
          <w:rFonts w:eastAsia="Times New Roman" w:cs="Times New Roman"/>
          <w:szCs w:val="24"/>
        </w:rPr>
        <w:t xml:space="preserve"> Θα σας πω. Στην πολιτική </w:t>
      </w:r>
      <w:r>
        <w:rPr>
          <w:rFonts w:eastAsia="Times New Roman" w:cs="Times New Roman"/>
          <w:bCs/>
          <w:shd w:val="clear" w:color="auto" w:fill="FFFFFF"/>
        </w:rPr>
        <w:t>υπάρχουν</w:t>
      </w:r>
      <w:r>
        <w:rPr>
          <w:rFonts w:eastAsia="Times New Roman" w:cs="Times New Roman"/>
          <w:szCs w:val="24"/>
        </w:rPr>
        <w:t xml:space="preserve"> τα ιστορικά λάθη, όπως αυτό που διέπραξε η παράταξή σας, ταυτιζόμενη με τις ακραίες νεοφιλελεύθερες πολιτικές και την ακραία εκδοχή της </w:t>
      </w:r>
      <w:r>
        <w:rPr>
          <w:rFonts w:eastAsia="Times New Roman" w:cs="Times New Roman"/>
        </w:rPr>
        <w:t>Νέας Δημοκρατίας του κ. Σαμαρά, α</w:t>
      </w:r>
      <w:r>
        <w:rPr>
          <w:rFonts w:eastAsia="Times New Roman" w:cs="Times New Roman"/>
        </w:rPr>
        <w:t xml:space="preserve">λλά </w:t>
      </w:r>
      <w:r>
        <w:rPr>
          <w:rFonts w:eastAsia="Times New Roman" w:cs="Times New Roman"/>
          <w:bCs/>
          <w:shd w:val="clear" w:color="auto" w:fill="FFFFFF"/>
        </w:rPr>
        <w:t>υπάρχουν</w:t>
      </w:r>
      <w:r>
        <w:rPr>
          <w:rFonts w:eastAsia="Times New Roman" w:cs="Times New Roman"/>
        </w:rPr>
        <w:t xml:space="preserve"> και μεγάλες γκάφες. </w:t>
      </w:r>
      <w:r>
        <w:rPr>
          <w:rFonts w:eastAsia="Times New Roman" w:cs="Times New Roman"/>
        </w:rPr>
        <w:t>Σ</w:t>
      </w:r>
      <w:r>
        <w:rPr>
          <w:rFonts w:eastAsia="Times New Roman" w:cs="Times New Roman"/>
        </w:rPr>
        <w:t xml:space="preserve">ε μια τέτοια έχετε υποπέσει, κύριε Λοβέρδο, αυτή τη βδομάδα. </w:t>
      </w:r>
    </w:p>
    <w:p w14:paraId="4DB8CFFA" w14:textId="77777777" w:rsidR="000871C9" w:rsidRDefault="00F63AB0">
      <w:pPr>
        <w:spacing w:after="0" w:line="600" w:lineRule="auto"/>
        <w:ind w:firstLine="720"/>
        <w:jc w:val="both"/>
        <w:rPr>
          <w:rFonts w:eastAsia="Times New Roman" w:cs="Times New Roman"/>
        </w:rPr>
      </w:pPr>
      <w:r>
        <w:rPr>
          <w:rFonts w:eastAsia="Times New Roman" w:cs="Times New Roman"/>
        </w:rPr>
        <w:t>Γιατί υποπέσατε σε μεγάλη γκάφα; Διότι νομίζω ότι σπεύσατε να πείτε</w:t>
      </w:r>
      <w:r>
        <w:rPr>
          <w:rFonts w:eastAsia="Times New Roman" w:cs="Times New Roman"/>
        </w:rPr>
        <w:t>,</w:t>
      </w:r>
      <w:r>
        <w:rPr>
          <w:rFonts w:eastAsia="Times New Roman" w:cs="Times New Roman"/>
        </w:rPr>
        <w:t xml:space="preserve"> πως εγώ πιάστηκα ψευδόμενος αλλά φαίνεται ότι εσείς προσομοιάζετε κάποιον που βλέπει μπροστ</w:t>
      </w:r>
      <w:r>
        <w:rPr>
          <w:rFonts w:eastAsia="Times New Roman" w:cs="Times New Roman"/>
        </w:rPr>
        <w:t>ά του την μπανανόφλουδα και αντί να στρίψει</w:t>
      </w:r>
      <w:r>
        <w:rPr>
          <w:rFonts w:eastAsia="Times New Roman" w:cs="Times New Roman"/>
        </w:rPr>
        <w:t>,</w:t>
      </w:r>
      <w:r>
        <w:rPr>
          <w:rFonts w:eastAsia="Times New Roman" w:cs="Times New Roman"/>
        </w:rPr>
        <w:t xml:space="preserve"> καταριέται την τύχη του επειδή θα ξαναπέσει. Αυτό κάνετε, κύριε Λοβέρδο. </w:t>
      </w:r>
    </w:p>
    <w:p w14:paraId="4DB8CFFB" w14:textId="77777777" w:rsidR="000871C9" w:rsidRDefault="00F63AB0">
      <w:pPr>
        <w:spacing w:after="0" w:line="600" w:lineRule="auto"/>
        <w:ind w:firstLine="720"/>
        <w:jc w:val="both"/>
        <w:rPr>
          <w:rFonts w:eastAsia="Times New Roman" w:cs="Times New Roman"/>
        </w:rPr>
      </w:pPr>
      <w:r>
        <w:rPr>
          <w:rFonts w:eastAsia="Times New Roman" w:cs="Times New Roman"/>
        </w:rPr>
        <w:t>Ήρθε η ερώτησή σας να βασιστεί σε ένα δημοσίευμα, που έλεγε ότι υπάρχει επιστολή-κόλαφος για τις τηλεοπτικές άδειες. Ανακινήσατε το θέμα.</w:t>
      </w:r>
      <w:r>
        <w:rPr>
          <w:rFonts w:eastAsia="Times New Roman" w:cs="Times New Roman"/>
        </w:rPr>
        <w:t xml:space="preserve"> Το έπιασαν κάποιοι στα απογευματινά δελτία και λένε «στον αέρα ο διαγωνισμός για τις άδειες». Δεν περνάνε λίγες ώρες, υπάρχει ένα δημοσίευμα σε ευρωπαϊκή ιστοσελίδα </w:t>
      </w:r>
      <w:proofErr w:type="spellStart"/>
      <w:r>
        <w:rPr>
          <w:rFonts w:eastAsia="Times New Roman" w:cs="Times New Roman"/>
          <w:lang w:val="en-US"/>
        </w:rPr>
        <w:t>e</w:t>
      </w:r>
      <w:r>
        <w:rPr>
          <w:rFonts w:eastAsia="Times New Roman" w:cs="Times New Roman"/>
          <w:lang w:val="en-US"/>
        </w:rPr>
        <w:t>ur</w:t>
      </w:r>
      <w:r>
        <w:rPr>
          <w:rFonts w:eastAsia="Times New Roman" w:cs="Times New Roman"/>
          <w:lang w:val="en-US"/>
        </w:rPr>
        <w:t>a</w:t>
      </w:r>
      <w:r>
        <w:rPr>
          <w:rFonts w:eastAsia="Times New Roman" w:cs="Times New Roman"/>
          <w:lang w:val="en-US"/>
        </w:rPr>
        <w:t>ctiv</w:t>
      </w:r>
      <w:proofErr w:type="spellEnd"/>
      <w:r w:rsidRPr="008F51E6">
        <w:rPr>
          <w:rFonts w:eastAsia="Times New Roman" w:cs="Times New Roman"/>
        </w:rPr>
        <w:t>.</w:t>
      </w:r>
      <w:r>
        <w:rPr>
          <w:rFonts w:eastAsia="Times New Roman" w:cs="Times New Roman"/>
          <w:lang w:val="en-US"/>
        </w:rPr>
        <w:t>gr</w:t>
      </w:r>
      <w:r>
        <w:rPr>
          <w:rFonts w:eastAsia="Times New Roman" w:cs="Times New Roman"/>
        </w:rPr>
        <w:t xml:space="preserve"> που λέει ακριβώς ότι ουδεμία σχέση έχει η </w:t>
      </w:r>
      <w:r>
        <w:rPr>
          <w:rFonts w:eastAsia="Times New Roman"/>
          <w:bCs/>
        </w:rPr>
        <w:t>συγκεκριμένη</w:t>
      </w:r>
      <w:r>
        <w:rPr>
          <w:rFonts w:eastAsia="Times New Roman" w:cs="Times New Roman"/>
        </w:rPr>
        <w:t xml:space="preserve"> επιστολή του Επιτρόπου </w:t>
      </w:r>
      <w:proofErr w:type="spellStart"/>
      <w:r>
        <w:rPr>
          <w:rFonts w:eastAsia="Times New Roman" w:cs="Times New Roman"/>
        </w:rPr>
        <w:t>Έτινγκερ</w:t>
      </w:r>
      <w:proofErr w:type="spellEnd"/>
      <w:r>
        <w:rPr>
          <w:rFonts w:eastAsia="Times New Roman" w:cs="Times New Roman"/>
        </w:rPr>
        <w:t xml:space="preserve"> </w:t>
      </w:r>
      <w:r>
        <w:rPr>
          <w:rFonts w:eastAsia="Times New Roman" w:cs="Times New Roman"/>
        </w:rPr>
        <w:t xml:space="preserve">με το θέμα των αδειών. </w:t>
      </w:r>
    </w:p>
    <w:p w14:paraId="4DB8CFFC"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lastRenderedPageBreak/>
        <w:t>Αν δεν σας αρκεί αυτό, δεν πέρασε πάρα πολλή ώρα και το ίδιο επανέλαβε και η Εκπρόσωπος της Κομισιόν. Μάλιστα, το επανέλαβε –και εδώ θα ήθελα να το υπογραμμίσω- μετά από επίμονες –και καλώς έκαναν οι δημοσιογράφοι- ερωτήσει</w:t>
      </w:r>
      <w:r>
        <w:rPr>
          <w:rFonts w:eastAsia="Times New Roman" w:cs="Times New Roman"/>
          <w:szCs w:val="24"/>
        </w:rPr>
        <w:t>ς των δημοσιογράφων. Είπε τρεις φορές ότι δεν έχει κα</w:t>
      </w:r>
      <w:r>
        <w:rPr>
          <w:rFonts w:eastAsia="Times New Roman" w:cs="Times New Roman"/>
          <w:szCs w:val="24"/>
        </w:rPr>
        <w:t>μ</w:t>
      </w:r>
      <w:r>
        <w:rPr>
          <w:rFonts w:eastAsia="Times New Roman" w:cs="Times New Roman"/>
          <w:szCs w:val="24"/>
        </w:rPr>
        <w:t xml:space="preserve">μία σχέση με το θέμα των αδειών. Γιατί, λοιπόν, επιμένετε να εκτίθεστε; </w:t>
      </w:r>
    </w:p>
    <w:p w14:paraId="4DB8CFFD"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 xml:space="preserve">Νομίζω ότι και ο χρόνος στον οποίο επιλέξατε να σηκώσετε εσείς και τα συγκεκριμένα </w:t>
      </w:r>
      <w:proofErr w:type="spellStart"/>
      <w:r>
        <w:rPr>
          <w:rFonts w:eastAsia="Times New Roman" w:cs="Times New Roman"/>
          <w:szCs w:val="24"/>
        </w:rPr>
        <w:t>μίντια</w:t>
      </w:r>
      <w:proofErr w:type="spellEnd"/>
      <w:r>
        <w:rPr>
          <w:rFonts w:eastAsia="Times New Roman" w:cs="Times New Roman"/>
          <w:szCs w:val="24"/>
        </w:rPr>
        <w:t xml:space="preserve"> αυτόν τον θόρυβο δεν είναι τυχαίος, διό</w:t>
      </w:r>
      <w:r>
        <w:rPr>
          <w:rFonts w:eastAsia="Times New Roman" w:cs="Times New Roman"/>
          <w:szCs w:val="24"/>
        </w:rPr>
        <w:t>τι ήταν ένα εικοσιτετράωρο πριν τη συζήτηση στο Συμβούλιο της Επικρατείας των αιτήσεων ακυρώσεως και των ασφαλιστικών μέτρων, τα οποία έχουν καταθέσει οι ιδιοκτησίες των καναλιών. Είναι εξήντα έξι τον αριθμό συνολικά τα δικόγραφα που έχουμε παραλάβει. Όμως</w:t>
      </w:r>
      <w:r>
        <w:rPr>
          <w:rFonts w:eastAsia="Times New Roman" w:cs="Times New Roman"/>
          <w:szCs w:val="24"/>
        </w:rPr>
        <w:t xml:space="preserve">, νομίζω ότι η προσπάθεια δημιουργίας κλίματος σύγχυσης έχει αρχίσει να δημιουργεί θυμηδία. </w:t>
      </w:r>
    </w:p>
    <w:p w14:paraId="4DB8CFFE"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Εμείς νομίζω ότι έχουμε αυτήν τη στιγμή τη δυνατότητα να πούμε με χαρά ότι βρίσκεται σε εξέλιξη στα τελευταία του στάδια ο διαγωνισμός. Έχουν κατατεθεί έντεκα φάκε</w:t>
      </w:r>
      <w:r>
        <w:rPr>
          <w:rFonts w:eastAsia="Times New Roman" w:cs="Times New Roman"/>
          <w:szCs w:val="24"/>
        </w:rPr>
        <w:t xml:space="preserve">λοι. Τις επόμενες μέρες, νομίζω, </w:t>
      </w:r>
      <w:r>
        <w:rPr>
          <w:rFonts w:eastAsia="Times New Roman" w:cs="Times New Roman"/>
          <w:szCs w:val="24"/>
        </w:rPr>
        <w:lastRenderedPageBreak/>
        <w:t xml:space="preserve">θα προχωρήσουμε και θα ολοκληρώσουμε τη διαδικασία της προεπιλογής και η δημοπρασία θα διεξαχθεί στις αρχές Αυγούστου. </w:t>
      </w:r>
    </w:p>
    <w:p w14:paraId="4DB8CFFF"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Φροντίστε να μην εκτίθεστε κι εσείς και να μην εκθέτετε και την παράταξη, την οποία αυτήν τη στιγμή εδώ</w:t>
      </w:r>
      <w:r>
        <w:rPr>
          <w:rFonts w:eastAsia="Times New Roman" w:cs="Times New Roman"/>
          <w:szCs w:val="24"/>
        </w:rPr>
        <w:t xml:space="preserve"> μέσα εκπροσωπείτε. </w:t>
      </w:r>
    </w:p>
    <w:p w14:paraId="4DB8D000" w14:textId="77777777" w:rsidR="000871C9" w:rsidRDefault="00F63A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κύριο Υπουργό.</w:t>
      </w:r>
    </w:p>
    <w:p w14:paraId="4DB8D001"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ερωτών κ. Λοβέρδος για τη δευτερολογία του για τρία λεπτά. </w:t>
      </w:r>
    </w:p>
    <w:p w14:paraId="4DB8D002" w14:textId="77777777" w:rsidR="000871C9" w:rsidRDefault="00F63AB0">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Ευχαριστώ, κύριε Πρόεδρε. </w:t>
      </w:r>
    </w:p>
    <w:p w14:paraId="4DB8D003"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Κύριε Υπουργέ, εάν τα λέγατε αυτά κάποιους μήνες</w:t>
      </w:r>
      <w:r>
        <w:rPr>
          <w:rFonts w:eastAsia="Times New Roman" w:cs="Times New Roman"/>
          <w:szCs w:val="24"/>
        </w:rPr>
        <w:t xml:space="preserve"> ή κάποια χρόνια πριν, πιθανόν και κάποιος να σας άκουγε. Όμως, τα λέτε ενώ έχετε πλαίσιο και πολιτικών, σε ό,τι αφορά την Κυβέρνησή σας αλλά και ανθρώπων, σε ό,τι αφορά το αντικείμενό σας. Είστε πλαισιωμένος, κύριε Υπουργέ. Γύρω από το πρόσωπό σας κινούντ</w:t>
      </w:r>
      <w:r>
        <w:rPr>
          <w:rFonts w:eastAsia="Times New Roman" w:cs="Times New Roman"/>
          <w:szCs w:val="24"/>
        </w:rPr>
        <w:t xml:space="preserve">αι και πολιτικές και πρόσωπα. Κι επειδή είστε πλαισιωμένος, πρέπει να είστε και πιο </w:t>
      </w:r>
      <w:r>
        <w:rPr>
          <w:rFonts w:eastAsia="Times New Roman" w:cs="Times New Roman"/>
          <w:szCs w:val="24"/>
        </w:rPr>
        <w:lastRenderedPageBreak/>
        <w:t xml:space="preserve">συγκρατημένος, σε ό,τι αφορά τους χαρακτηρισμούς και για εμένα προσωπικά και για την παράταξη, την οποία έχω την τιμή να εκπροσωπώ, αλλά και για την πολιτική μας συγκυρία. </w:t>
      </w:r>
    </w:p>
    <w:p w14:paraId="4DB8D004" w14:textId="77777777" w:rsidR="000871C9" w:rsidRDefault="00F63AB0">
      <w:pPr>
        <w:spacing w:after="0" w:line="600" w:lineRule="auto"/>
        <w:ind w:firstLine="720"/>
        <w:jc w:val="both"/>
        <w:rPr>
          <w:rFonts w:eastAsia="Times New Roman"/>
          <w:bCs/>
          <w:szCs w:val="24"/>
        </w:rPr>
      </w:pPr>
      <w:r>
        <w:rPr>
          <w:rFonts w:eastAsia="Times New Roman" w:cs="Times New Roman"/>
          <w:szCs w:val="24"/>
        </w:rPr>
        <w:t xml:space="preserve">Κύριε Υπουργέ, εγώ δεν έκανα γενικές αναφορές. Κι επειδή είμαι και νομικός, έκανα συγκεκριμένες αναφορές σε </w:t>
      </w:r>
      <w:proofErr w:type="spellStart"/>
      <w:r>
        <w:rPr>
          <w:rFonts w:eastAsia="Times New Roman" w:cs="Times New Roman"/>
          <w:szCs w:val="24"/>
        </w:rPr>
        <w:t>Ενωσιακό</w:t>
      </w:r>
      <w:proofErr w:type="spellEnd"/>
      <w:r>
        <w:rPr>
          <w:rFonts w:eastAsia="Times New Roman" w:cs="Times New Roman"/>
          <w:szCs w:val="24"/>
        </w:rPr>
        <w:t xml:space="preserve"> Δίκαιο, το οποίο είχα </w:t>
      </w:r>
      <w:proofErr w:type="spellStart"/>
      <w:r>
        <w:rPr>
          <w:rFonts w:eastAsia="Times New Roman" w:cs="Times New Roman"/>
          <w:szCs w:val="24"/>
        </w:rPr>
        <w:t>προείπει</w:t>
      </w:r>
      <w:proofErr w:type="spellEnd"/>
      <w:r>
        <w:rPr>
          <w:rFonts w:eastAsia="Times New Roman" w:cs="Times New Roman"/>
          <w:szCs w:val="24"/>
        </w:rPr>
        <w:t xml:space="preserve"> τον Οκτώβριο τότε και το οποίο σήμερα σας γίνεται σαφές με την επιστολή του Επιτρόπου </w:t>
      </w:r>
      <w:proofErr w:type="spellStart"/>
      <w:r>
        <w:rPr>
          <w:rFonts w:eastAsia="Times New Roman"/>
          <w:bCs/>
          <w:szCs w:val="24"/>
        </w:rPr>
        <w:t>Έντιγκερ</w:t>
      </w:r>
      <w:proofErr w:type="spellEnd"/>
      <w:r>
        <w:rPr>
          <w:rFonts w:eastAsia="Times New Roman"/>
          <w:bCs/>
          <w:szCs w:val="24"/>
        </w:rPr>
        <w:t>. Σας έκανα ε</w:t>
      </w:r>
      <w:r>
        <w:rPr>
          <w:rFonts w:eastAsia="Times New Roman"/>
          <w:bCs/>
          <w:szCs w:val="24"/>
        </w:rPr>
        <w:t xml:space="preserve">ιδική αναφορά στη σελίδα 27, η οποία εμπεριέχει με τους πιο συγκεκριμένους όρους του γράμματος, όχι του πνεύματος και του νοήματος, ότι παρεμβαίνετε αυθαίρετα, καθορίζοντας αριθμό αδειών μόνο τέσσερις. </w:t>
      </w:r>
    </w:p>
    <w:p w14:paraId="4DB8D005" w14:textId="77777777" w:rsidR="000871C9" w:rsidRDefault="00F63AB0">
      <w:pPr>
        <w:spacing w:after="0" w:line="600" w:lineRule="auto"/>
        <w:ind w:firstLine="720"/>
        <w:jc w:val="both"/>
        <w:rPr>
          <w:rFonts w:eastAsia="Times New Roman"/>
          <w:bCs/>
          <w:szCs w:val="24"/>
        </w:rPr>
      </w:pPr>
      <w:r>
        <w:rPr>
          <w:rFonts w:eastAsia="Times New Roman"/>
          <w:bCs/>
          <w:szCs w:val="24"/>
        </w:rPr>
        <w:t>Στη σελίδα 28, με τον πιο σαφή τρόπο, σας λέει ότι πα</w:t>
      </w:r>
      <w:r>
        <w:rPr>
          <w:rFonts w:eastAsia="Times New Roman"/>
          <w:bCs/>
          <w:szCs w:val="24"/>
        </w:rPr>
        <w:t xml:space="preserve">ραβιάζετε ευθέως την ανεξαρτησία των </w:t>
      </w:r>
      <w:r>
        <w:rPr>
          <w:rFonts w:eastAsia="Times New Roman"/>
          <w:bCs/>
          <w:szCs w:val="24"/>
        </w:rPr>
        <w:t>ανεξάρτητων διοικητικών αρχών</w:t>
      </w:r>
      <w:r>
        <w:rPr>
          <w:rFonts w:eastAsia="Times New Roman"/>
          <w:bCs/>
          <w:szCs w:val="24"/>
        </w:rPr>
        <w:t xml:space="preserve">. Εγώ δεν μιλάω αόριστα. Εγώ μιλάω συγκεκριμένα. Κι επειδή το ζήτημα της </w:t>
      </w:r>
      <w:proofErr w:type="spellStart"/>
      <w:r>
        <w:rPr>
          <w:rFonts w:eastAsia="Times New Roman"/>
          <w:bCs/>
          <w:szCs w:val="24"/>
        </w:rPr>
        <w:t>αδειοδότησης</w:t>
      </w:r>
      <w:proofErr w:type="spellEnd"/>
      <w:r>
        <w:rPr>
          <w:rFonts w:eastAsia="Times New Roman"/>
          <w:bCs/>
          <w:szCs w:val="24"/>
        </w:rPr>
        <w:t xml:space="preserve"> κρίνεται και ως προς τον αριθμό που αυθαίρετα αποφασίσατε, αλλά και ως προς το ότι εσείς υποκλέψατε την </w:t>
      </w:r>
      <w:r>
        <w:rPr>
          <w:rFonts w:eastAsia="Times New Roman"/>
          <w:bCs/>
          <w:szCs w:val="24"/>
        </w:rPr>
        <w:t xml:space="preserve">αρμοδιότητα του Συμβουλίου Ραδιοτηλεόρασης, έρχεται και δεύτερο χαστούκι. Αυτό είναι το πρώτο. Έρχεται και δεύτερο. </w:t>
      </w:r>
    </w:p>
    <w:p w14:paraId="4DB8D006" w14:textId="77777777" w:rsidR="000871C9" w:rsidRDefault="00F63AB0">
      <w:pPr>
        <w:spacing w:after="0" w:line="600" w:lineRule="auto"/>
        <w:ind w:firstLine="720"/>
        <w:jc w:val="both"/>
        <w:rPr>
          <w:rFonts w:eastAsia="Times New Roman"/>
          <w:bCs/>
          <w:szCs w:val="24"/>
        </w:rPr>
      </w:pPr>
      <w:r>
        <w:rPr>
          <w:rFonts w:eastAsia="Times New Roman"/>
          <w:bCs/>
          <w:szCs w:val="24"/>
        </w:rPr>
        <w:lastRenderedPageBreak/>
        <w:t>Δεν μπορείτε να λέτε ότι δεν έχει κα</w:t>
      </w:r>
      <w:r>
        <w:rPr>
          <w:rFonts w:eastAsia="Times New Roman"/>
          <w:bCs/>
          <w:szCs w:val="24"/>
        </w:rPr>
        <w:t>μ</w:t>
      </w:r>
      <w:r>
        <w:rPr>
          <w:rFonts w:eastAsia="Times New Roman"/>
          <w:bCs/>
          <w:szCs w:val="24"/>
        </w:rPr>
        <w:t>μία σχέση το ένα με το άλλο, όταν ο αριθμός των αδειών, που αυθαίρετα καθορίσατε εσείς είναι τέσσερις,</w:t>
      </w:r>
      <w:r>
        <w:rPr>
          <w:rFonts w:eastAsia="Times New Roman"/>
          <w:bCs/>
          <w:szCs w:val="24"/>
        </w:rPr>
        <w:t xml:space="preserve"> και εδώ σας λέει η Ευρωπαϊκή Επιτροπή –και όχι εμείς πια- ότι οι δυνατότητες είναι πολύ παραπάνω και επίτηδες δεν τις αξιοποιείτε. Ένα το κρατούμενο.</w:t>
      </w:r>
    </w:p>
    <w:p w14:paraId="4DB8D007" w14:textId="77777777" w:rsidR="000871C9" w:rsidRDefault="00F63AB0">
      <w:pPr>
        <w:spacing w:after="0" w:line="600" w:lineRule="auto"/>
        <w:ind w:firstLine="720"/>
        <w:jc w:val="both"/>
        <w:rPr>
          <w:rFonts w:eastAsia="Times New Roman"/>
          <w:bCs/>
          <w:szCs w:val="24"/>
        </w:rPr>
      </w:pPr>
      <w:r>
        <w:rPr>
          <w:rFonts w:eastAsia="Times New Roman"/>
          <w:bCs/>
          <w:szCs w:val="24"/>
        </w:rPr>
        <w:t>Δεύτερο το κρατούμενο: Εγώ σας σέβομαι σαν πολιτικό και φυσικό πρόσωπο. Όμως, σε ό,τι αφορά το αντικείμεν</w:t>
      </w:r>
      <w:r>
        <w:rPr>
          <w:rFonts w:eastAsia="Times New Roman"/>
          <w:bCs/>
          <w:szCs w:val="24"/>
        </w:rPr>
        <w:t>ό σας, λειτουργείτε ως «Υπουργός προπαγάνδας». Απορώ γιατί είχατε εκνευριστεί όταν σας προσομοίωσα, κατά πολιτική υπερβολή, όχι με την απολύτως ακρίβεια των όρων, «Υπουργό της Βορείου Κορέας». Δίνετε εσείς άδειες τηλεοπτικές. Η Κυβέρνησή σας αποφασίζει ποι</w:t>
      </w:r>
      <w:r>
        <w:rPr>
          <w:rFonts w:eastAsia="Times New Roman"/>
          <w:bCs/>
          <w:szCs w:val="24"/>
        </w:rPr>
        <w:t xml:space="preserve">α λαϊκή συγκέντρωση είναι νόμιμη και ποια δεν είναι νόμιμη. Είστε γενικά μια πολιτική παράταξη, που δεν λειτουργεί στο πλαίσιο της </w:t>
      </w:r>
      <w:r>
        <w:rPr>
          <w:rFonts w:eastAsia="Times New Roman"/>
          <w:bCs/>
          <w:szCs w:val="24"/>
        </w:rPr>
        <w:t>δημοκρατίας</w:t>
      </w:r>
      <w:r>
        <w:rPr>
          <w:rFonts w:eastAsia="Times New Roman"/>
          <w:bCs/>
          <w:szCs w:val="24"/>
        </w:rPr>
        <w:t xml:space="preserve">. </w:t>
      </w:r>
    </w:p>
    <w:p w14:paraId="4DB8D008" w14:textId="77777777" w:rsidR="000871C9" w:rsidRDefault="00F63AB0">
      <w:pPr>
        <w:spacing w:after="0" w:line="600" w:lineRule="auto"/>
        <w:ind w:firstLine="720"/>
        <w:jc w:val="both"/>
        <w:rPr>
          <w:rFonts w:eastAsia="Times New Roman"/>
          <w:bCs/>
          <w:szCs w:val="24"/>
        </w:rPr>
      </w:pPr>
      <w:r>
        <w:rPr>
          <w:rFonts w:eastAsia="Times New Roman"/>
          <w:b/>
          <w:bCs/>
          <w:szCs w:val="24"/>
        </w:rPr>
        <w:t xml:space="preserve">ΜΕΡΟΠΗ ΤΖΟΥΦΗ: </w:t>
      </w:r>
      <w:r>
        <w:rPr>
          <w:rFonts w:eastAsia="Times New Roman"/>
          <w:bCs/>
          <w:szCs w:val="24"/>
        </w:rPr>
        <w:t>Τι άλλο θα ακούσουμε;</w:t>
      </w:r>
    </w:p>
    <w:p w14:paraId="4DB8D009" w14:textId="77777777" w:rsidR="000871C9" w:rsidRDefault="00F63AB0">
      <w:pPr>
        <w:spacing w:after="0" w:line="600" w:lineRule="auto"/>
        <w:ind w:firstLine="720"/>
        <w:jc w:val="both"/>
        <w:rPr>
          <w:rFonts w:eastAsia="Times New Roman"/>
          <w:bCs/>
          <w:szCs w:val="24"/>
        </w:rPr>
      </w:pPr>
      <w:r>
        <w:rPr>
          <w:rFonts w:eastAsia="Times New Roman"/>
          <w:b/>
          <w:bCs/>
          <w:szCs w:val="24"/>
        </w:rPr>
        <w:t xml:space="preserve">ΑΘΑΝΑΣΙΟΣ ΠΑΠΑΔΟΠΟΥΛΟΣ: </w:t>
      </w:r>
      <w:r>
        <w:rPr>
          <w:rFonts w:eastAsia="Times New Roman"/>
          <w:bCs/>
          <w:szCs w:val="24"/>
        </w:rPr>
        <w:t>Μας προσβάλλει όλους!</w:t>
      </w:r>
    </w:p>
    <w:p w14:paraId="4DB8D00A" w14:textId="77777777" w:rsidR="000871C9" w:rsidRDefault="00F63AB0">
      <w:pPr>
        <w:spacing w:after="0" w:line="600" w:lineRule="auto"/>
        <w:ind w:firstLine="720"/>
        <w:jc w:val="both"/>
        <w:rPr>
          <w:rFonts w:eastAsia="Times New Roman"/>
          <w:bCs/>
          <w:color w:val="222222"/>
          <w:szCs w:val="24"/>
        </w:rPr>
      </w:pPr>
      <w:r>
        <w:rPr>
          <w:rFonts w:eastAsia="Times New Roman"/>
          <w:b/>
          <w:bCs/>
          <w:szCs w:val="24"/>
        </w:rPr>
        <w:lastRenderedPageBreak/>
        <w:t xml:space="preserve">ΑΝΔΡΕΑΣ ΛΟΒΕΡΔΟΣ: </w:t>
      </w:r>
      <w:r>
        <w:rPr>
          <w:rFonts w:eastAsia="Times New Roman"/>
          <w:bCs/>
          <w:szCs w:val="24"/>
        </w:rPr>
        <w:t>Είναι πάρα</w:t>
      </w:r>
      <w:r>
        <w:rPr>
          <w:rFonts w:eastAsia="Times New Roman"/>
          <w:bCs/>
          <w:szCs w:val="24"/>
        </w:rPr>
        <w:t xml:space="preserve"> πολύ χαρακτηριστικό, κύριε Υπουργέ, για να σας δώσω ακόμη ένα επιχείρημα, για να δείτε ότι στηρίζω τον πολιτικό μου λόγο στα επιχειρήματα, που μας έδωσε ο πρώην συνεργάτης σας, ο κ. </w:t>
      </w:r>
      <w:r>
        <w:rPr>
          <w:rFonts w:eastAsia="Times New Roman"/>
          <w:bCs/>
          <w:color w:val="222222"/>
          <w:szCs w:val="24"/>
        </w:rPr>
        <w:t xml:space="preserve">Τζέιμς </w:t>
      </w:r>
      <w:proofErr w:type="spellStart"/>
      <w:r>
        <w:rPr>
          <w:rFonts w:eastAsia="Times New Roman"/>
          <w:bCs/>
          <w:color w:val="222222"/>
          <w:szCs w:val="24"/>
        </w:rPr>
        <w:t>Γκάλμπρεϊθ</w:t>
      </w:r>
      <w:proofErr w:type="spellEnd"/>
      <w:r>
        <w:rPr>
          <w:rFonts w:eastAsia="Times New Roman"/>
          <w:bCs/>
          <w:color w:val="222222"/>
          <w:szCs w:val="24"/>
        </w:rPr>
        <w:t xml:space="preserve">, ο οποίος είπε </w:t>
      </w:r>
      <w:r>
        <w:rPr>
          <w:rFonts w:eastAsia="Times New Roman"/>
          <w:bCs/>
          <w:color w:val="222222"/>
          <w:szCs w:val="24"/>
        </w:rPr>
        <w:t>για</w:t>
      </w:r>
      <w:r>
        <w:rPr>
          <w:rFonts w:eastAsia="Times New Roman"/>
          <w:bCs/>
          <w:color w:val="222222"/>
          <w:szCs w:val="24"/>
        </w:rPr>
        <w:t xml:space="preserve"> τον Μάρτιο του 2015</w:t>
      </w:r>
      <w:r>
        <w:rPr>
          <w:rFonts w:eastAsia="Times New Roman"/>
          <w:bCs/>
          <w:color w:val="222222"/>
          <w:szCs w:val="24"/>
        </w:rPr>
        <w:t>,</w:t>
      </w:r>
      <w:r>
        <w:rPr>
          <w:rFonts w:eastAsia="Times New Roman"/>
          <w:bCs/>
          <w:color w:val="222222"/>
          <w:szCs w:val="24"/>
        </w:rPr>
        <w:t xml:space="preserve"> κάτι που συνδυάζεται πάρα πολύ με τα χρονικά πλαίσια μεταστροφής </w:t>
      </w:r>
      <w:proofErr w:type="spellStart"/>
      <w:r>
        <w:rPr>
          <w:rFonts w:eastAsia="Times New Roman"/>
          <w:bCs/>
          <w:color w:val="222222"/>
          <w:szCs w:val="24"/>
        </w:rPr>
        <w:t>Βαρουφάκη</w:t>
      </w:r>
      <w:proofErr w:type="spellEnd"/>
      <w:r>
        <w:rPr>
          <w:rFonts w:eastAsia="Times New Roman"/>
          <w:bCs/>
          <w:color w:val="222222"/>
          <w:szCs w:val="24"/>
        </w:rPr>
        <w:t>, που εσείς δώσατε με δήλωσή σας πριν από λίγες μέρες, ότι</w:t>
      </w:r>
      <w:r>
        <w:rPr>
          <w:rFonts w:eastAsia="Times New Roman"/>
          <w:bCs/>
          <w:color w:val="222222"/>
          <w:szCs w:val="24"/>
        </w:rPr>
        <w:t>,</w:t>
      </w:r>
      <w:r>
        <w:rPr>
          <w:rFonts w:eastAsia="Times New Roman"/>
          <w:bCs/>
          <w:color w:val="222222"/>
          <w:szCs w:val="24"/>
        </w:rPr>
        <w:t xml:space="preserve"> δηλαδή</w:t>
      </w:r>
      <w:r>
        <w:rPr>
          <w:rFonts w:eastAsia="Times New Roman"/>
          <w:bCs/>
          <w:color w:val="222222"/>
          <w:szCs w:val="24"/>
        </w:rPr>
        <w:t>,</w:t>
      </w:r>
      <w:r>
        <w:rPr>
          <w:rFonts w:eastAsia="Times New Roman"/>
          <w:bCs/>
          <w:color w:val="222222"/>
          <w:szCs w:val="24"/>
        </w:rPr>
        <w:t xml:space="preserve"> αυτός ήταν υπέρ της αναδίπλωσης και τον επαναφέρατε στην τάξη. Αυτά γίνονται Φεβρουάριο του 2015. Και Μάρτιο του </w:t>
      </w:r>
      <w:r>
        <w:rPr>
          <w:rFonts w:eastAsia="Times New Roman"/>
          <w:bCs/>
          <w:color w:val="222222"/>
          <w:szCs w:val="24"/>
        </w:rPr>
        <w:t xml:space="preserve">2015, ο συνεργάτης του κ. </w:t>
      </w:r>
      <w:proofErr w:type="spellStart"/>
      <w:r>
        <w:rPr>
          <w:rFonts w:eastAsia="Times New Roman"/>
          <w:bCs/>
          <w:color w:val="222222"/>
          <w:szCs w:val="24"/>
        </w:rPr>
        <w:t>Βαρουφάκη</w:t>
      </w:r>
      <w:proofErr w:type="spellEnd"/>
      <w:r>
        <w:rPr>
          <w:rFonts w:eastAsia="Times New Roman"/>
          <w:bCs/>
          <w:color w:val="222222"/>
          <w:szCs w:val="24"/>
        </w:rPr>
        <w:t xml:space="preserve"> –οικονομολόγος, δεν μπορείτε να λέτε ότι δεν ξέρει, δεν μπορείτε να λέτε ότι δεν ήταν, γιατί ήταν- γράφει στο βιβλίο του ότι είχατε εκπονήσει το σχέδιο Χ, σύμφωνα με το οποίο έκτακτη ανάγκη θα κηρυσσόταν στη χώρα, δηλαδή</w:t>
      </w:r>
      <w:r>
        <w:rPr>
          <w:rFonts w:eastAsia="Times New Roman"/>
          <w:bCs/>
          <w:color w:val="222222"/>
          <w:szCs w:val="24"/>
        </w:rPr>
        <w:t xml:space="preserve"> στρατός, αντί μισθών και συντάξεων θα υπήρχαν υποσχετικές κ.λπ.</w:t>
      </w:r>
      <w:r>
        <w:rPr>
          <w:rFonts w:eastAsia="Times New Roman"/>
          <w:bCs/>
          <w:color w:val="222222"/>
          <w:szCs w:val="24"/>
        </w:rPr>
        <w:t>.</w:t>
      </w:r>
    </w:p>
    <w:p w14:paraId="4DB8D00B"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 xml:space="preserve">Άρα στο μυαλό σας υπάρχουν αυτά που λέμε. Απλώς, σας ενοχλεί να τα λέμε, γιατί δεν δέχεστε την πολιτική κριτική. Τη θεωρείτε </w:t>
      </w:r>
      <w:proofErr w:type="spellStart"/>
      <w:r>
        <w:rPr>
          <w:rFonts w:eastAsia="Times New Roman" w:cs="Times New Roman"/>
          <w:szCs w:val="24"/>
        </w:rPr>
        <w:t>εξοβελιστέα</w:t>
      </w:r>
      <w:proofErr w:type="spellEnd"/>
      <w:r>
        <w:rPr>
          <w:rFonts w:eastAsia="Times New Roman" w:cs="Times New Roman"/>
          <w:szCs w:val="24"/>
        </w:rPr>
        <w:t>, διαπλεκόμενη. Τη θεωρείτε παράνομη, αντισυνταγματική</w:t>
      </w:r>
      <w:r>
        <w:rPr>
          <w:rFonts w:eastAsia="Times New Roman" w:cs="Times New Roman"/>
          <w:szCs w:val="24"/>
        </w:rPr>
        <w:t xml:space="preserve">. Δεν σας αρέσει η κριτική. Όμως, ο ρόλος σας ως Υπουργού είναι συνυφασμένος με την κριτική. Πρέπει να το </w:t>
      </w:r>
      <w:r>
        <w:rPr>
          <w:rFonts w:eastAsia="Times New Roman" w:cs="Times New Roman"/>
          <w:szCs w:val="24"/>
        </w:rPr>
        <w:lastRenderedPageBreak/>
        <w:t>συνδυάσετε αυτό στο μυαλό σας και να τη δεχθείτε. Θα την υφίστασθε την κριτική. Δεν γίνεται αλλιώς, κύριε Υπουργέ.</w:t>
      </w:r>
    </w:p>
    <w:p w14:paraId="4DB8D00C" w14:textId="77777777" w:rsidR="000871C9" w:rsidRDefault="00F63AB0">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w:t>
      </w:r>
      <w:r>
        <w:rPr>
          <w:rFonts w:eastAsia="Times New Roman" w:cs="Times New Roman"/>
          <w:szCs w:val="24"/>
        </w:rPr>
        <w:t>αλώς. Ολοκληρώστε τη σκέψη σας παρακαλώ.</w:t>
      </w:r>
    </w:p>
    <w:p w14:paraId="4DB8D00D" w14:textId="77777777" w:rsidR="000871C9" w:rsidRDefault="00F63AB0">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Τώρα, έχετε αυτήν την επιστολή, που είναι μια επιστολή στην έναρξη, αγαπητοί συνάδελφοι, της σχετικής νομικής διαδικασίας. Δεν ανταλλάσσετε απόψεις. Η Ευρωπαϊκή Επιτροπή λέει ποιο είναι το </w:t>
      </w:r>
      <w:proofErr w:type="spellStart"/>
      <w:r>
        <w:rPr>
          <w:rFonts w:eastAsia="Times New Roman" w:cs="Times New Roman"/>
          <w:szCs w:val="24"/>
        </w:rPr>
        <w:t>Ενωσιακό</w:t>
      </w:r>
      <w:proofErr w:type="spellEnd"/>
      <w:r>
        <w:rPr>
          <w:rFonts w:eastAsia="Times New Roman" w:cs="Times New Roman"/>
          <w:szCs w:val="24"/>
        </w:rPr>
        <w:t xml:space="preserve"> Δίκαιο -σας το είχαμε πει κι εμείς εδώ- και σας λέει «απαντήστε στις παρατηρήσεις μας», που είναι οξύτατες, προκειμένου να λάβετε δεύτερο σήμα από την πλευρά τους που σημαίνει έναρξη της διαδικασίας προσφυγής κατά της Ελλάδος.</w:t>
      </w:r>
    </w:p>
    <w:p w14:paraId="4DB8D00E"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Όλο αυτό, κύριε Υπουργέ, γίν</w:t>
      </w:r>
      <w:r>
        <w:rPr>
          <w:rFonts w:eastAsia="Times New Roman" w:cs="Times New Roman"/>
          <w:szCs w:val="24"/>
        </w:rPr>
        <w:t xml:space="preserve">εται ενώ ακόμη δεν έχει εξεταστεί το άλλο θέμα «Συμβούλιο Ραδιοτηλεόρασης και τηλεοπτικές άδειες». Έρχεται και αυτό. </w:t>
      </w:r>
    </w:p>
    <w:p w14:paraId="4DB8D00F"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Σας ρώτησα στην επίκαιρη ερώτησή μου –και αυτό με ενδιαφέρει πιο πολύ, καθώς η ανταλλαγή μεταξύ μας χαρακτηρισμών είναι για την πολιτική α</w:t>
      </w:r>
      <w:r>
        <w:rPr>
          <w:rFonts w:eastAsia="Times New Roman" w:cs="Times New Roman"/>
          <w:szCs w:val="24"/>
        </w:rPr>
        <w:t xml:space="preserve">ντιπαράθεση, αλλά για την ουσία της υπόθεσης είναι </w:t>
      </w:r>
      <w:r>
        <w:rPr>
          <w:rFonts w:eastAsia="Times New Roman" w:cs="Times New Roman"/>
          <w:szCs w:val="24"/>
        </w:rPr>
        <w:lastRenderedPageBreak/>
        <w:t xml:space="preserve">άλλο το θέμα- εάν σκέφτεστε να κάνετε αλλαγές. Σας δίνει συγκεκριμένη αφορμή και κατεύθυνση σκέψης το </w:t>
      </w:r>
      <w:proofErr w:type="spellStart"/>
      <w:r>
        <w:rPr>
          <w:rFonts w:eastAsia="Times New Roman" w:cs="Times New Roman"/>
          <w:szCs w:val="24"/>
        </w:rPr>
        <w:t>Ενωσιακό</w:t>
      </w:r>
      <w:proofErr w:type="spellEnd"/>
      <w:r>
        <w:rPr>
          <w:rFonts w:eastAsia="Times New Roman" w:cs="Times New Roman"/>
          <w:szCs w:val="24"/>
        </w:rPr>
        <w:t xml:space="preserve"> Δίκαιο και όπως αυτό ερμηνεύεται από την Ευρωπαϊκή Επιτροπή. Παίρνετε το μήνυμα; Έχετε σκοπό ν</w:t>
      </w:r>
      <w:r>
        <w:rPr>
          <w:rFonts w:eastAsia="Times New Roman" w:cs="Times New Roman"/>
          <w:szCs w:val="24"/>
        </w:rPr>
        <w:t>α κάνετε αλλαγές; Κι αν έχετε σκοπό να κάνετε αλλαγές, ποιες είναι αυτές;</w:t>
      </w:r>
    </w:p>
    <w:p w14:paraId="4DB8D010" w14:textId="77777777" w:rsidR="000871C9" w:rsidRDefault="00F63AB0">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Ωραία. Ευχαριστούμε τον κ. Λοβέρδο.</w:t>
      </w:r>
    </w:p>
    <w:p w14:paraId="4DB8D011"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4DB8D012" w14:textId="77777777" w:rsidR="000871C9" w:rsidRDefault="00F63AB0">
      <w:pPr>
        <w:spacing w:after="0" w:line="600" w:lineRule="auto"/>
        <w:ind w:firstLine="720"/>
        <w:jc w:val="both"/>
        <w:rPr>
          <w:rFonts w:eastAsia="Times New Roman" w:cs="Times New Roman"/>
          <w:szCs w:val="24"/>
        </w:rPr>
      </w:pPr>
      <w:r>
        <w:rPr>
          <w:rFonts w:eastAsia="Times New Roman" w:cs="Times New Roman"/>
          <w:b/>
          <w:szCs w:val="24"/>
        </w:rPr>
        <w:t>ΝΙΚΟΛΑΟΣ ΠΑΠΠΑΣ (Υπουργός Επικρατείας):</w:t>
      </w:r>
      <w:r>
        <w:rPr>
          <w:rFonts w:eastAsia="Times New Roman" w:cs="Times New Roman"/>
          <w:szCs w:val="24"/>
        </w:rPr>
        <w:t xml:space="preserve"> Κύριε Λοβέρδο, θα σας έλεγα ότι εσείς προ</w:t>
      </w:r>
      <w:r>
        <w:rPr>
          <w:rFonts w:eastAsia="Times New Roman" w:cs="Times New Roman"/>
          <w:szCs w:val="24"/>
        </w:rPr>
        <w:t>φανώς δεν παίρνετε το μήνυμα, διότι το μόνο που απομένει –φαντάζομαι- είναι να διεκδικήσετε να κάνετε εσείς την ενημέρωση των συντακτών στην Ευρωπαϊκή Επιτροπή. Ειλικρινά, δεν καταλαβαίνω. Τι άλλο πρέπει να ειπωθεί, δηλαδή, για να καταλάβετε ότι πατήσατε τ</w:t>
      </w:r>
      <w:r>
        <w:rPr>
          <w:rFonts w:eastAsia="Times New Roman" w:cs="Times New Roman"/>
          <w:szCs w:val="24"/>
        </w:rPr>
        <w:t>ην μπανανόφλουδα;</w:t>
      </w:r>
    </w:p>
    <w:p w14:paraId="4DB8D013"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Ήλπιζα πραγματικά ότι -κάτι υπονοήσατε, βέβαια- θα κάνετε ένα βήμα ειλικρίνειας και θα έλθετε εδώ να πείτε «μάλιστα, δεν έχει να κάνει με τις άδειες». Υποστηρίξτε και τη θέση σας για τον αριθμό των αδειών. Δεν υπάρχει καμμία αντίρρηση. Όμ</w:t>
      </w:r>
      <w:r>
        <w:rPr>
          <w:rFonts w:eastAsia="Times New Roman" w:cs="Times New Roman"/>
          <w:szCs w:val="24"/>
        </w:rPr>
        <w:t xml:space="preserve">ως, τώρα μπορείτε να λέτε σε μένα ότι δεν έχω συνηθίσει την </w:t>
      </w:r>
      <w:r>
        <w:rPr>
          <w:rFonts w:eastAsia="Times New Roman" w:cs="Times New Roman"/>
          <w:szCs w:val="24"/>
        </w:rPr>
        <w:lastRenderedPageBreak/>
        <w:t xml:space="preserve">κριτική και συγκεκριμένα σε μένα; Το τι έχουμε υποστεί οι συγκεκριμένοι Υπουργοί από τα </w:t>
      </w:r>
      <w:r>
        <w:rPr>
          <w:rFonts w:eastAsia="Times New Roman" w:cs="Times New Roman"/>
          <w:szCs w:val="24"/>
        </w:rPr>
        <w:t>μέσα ενημέρωσης</w:t>
      </w:r>
      <w:r>
        <w:rPr>
          <w:rFonts w:eastAsia="Times New Roman" w:cs="Times New Roman"/>
          <w:szCs w:val="24"/>
        </w:rPr>
        <w:t>, το τι χυδαιότητες και το τι εμετός έχει γίνει, νομίζω πραγματικά ότι δεν έχει προηγούμενο!</w:t>
      </w:r>
    </w:p>
    <w:p w14:paraId="4DB8D014"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να σας πω ότι δεν χρειάζεται να είναι και κανείς παμπόνηρος για να συνδέσει αυτές τις χυδαίες επιθέσεις με τη διαδικασία της </w:t>
      </w:r>
      <w:proofErr w:type="spellStart"/>
      <w:r>
        <w:rPr>
          <w:rFonts w:eastAsia="Times New Roman" w:cs="Times New Roman"/>
          <w:szCs w:val="24"/>
        </w:rPr>
        <w:t>αδειοδότησης</w:t>
      </w:r>
      <w:proofErr w:type="spellEnd"/>
      <w:r>
        <w:rPr>
          <w:rFonts w:eastAsia="Times New Roman" w:cs="Times New Roman"/>
          <w:szCs w:val="24"/>
        </w:rPr>
        <w:t>, την οποία με ψυχραιμία και αποφασιστικότητα εμείς την προχωράμε.</w:t>
      </w:r>
    </w:p>
    <w:p w14:paraId="4DB8D015"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Με ρωτάτε αν θα κάνουμε αλλαγές. Έχουμ</w:t>
      </w:r>
      <w:r>
        <w:rPr>
          <w:rFonts w:eastAsia="Times New Roman" w:cs="Times New Roman"/>
          <w:szCs w:val="24"/>
        </w:rPr>
        <w:t>ε, όπως σας είπα και πριν, έντεκα ενδιαφερόμενους, που διεκδικούν τέσσερις άδειες και αυτό μας ικανοποιεί ιδιαιτέρως. Η Επιτροπή Διενέργειας του Διαγωνισμού έχει παραλάβει τους φακέλους, έχει ξεκινήσει ο έλεγχος και σε συνεργασία με την Εταιρεία Ορκωτών Ελ</w:t>
      </w:r>
      <w:r>
        <w:rPr>
          <w:rFonts w:eastAsia="Times New Roman" w:cs="Times New Roman"/>
          <w:szCs w:val="24"/>
        </w:rPr>
        <w:t>εγκτών θα ολοκληρωθεί η διαδικασία μέχρι τις 14 Ιουλίου, όπου και θα ανακοινωθεί η λίστα των υποψηφίων, οι οποίοι έχουν περάσει το στάδιο της προεπιλογής και θα πάνε στη δημοπρασία.</w:t>
      </w:r>
    </w:p>
    <w:p w14:paraId="4DB8D016"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 xml:space="preserve">Ταυτόχρονα, έχουμε ανεβάσει στη διαβούλευση νομοσχέδιο για το ηλεκτρονικό </w:t>
      </w:r>
      <w:r>
        <w:rPr>
          <w:rFonts w:eastAsia="Times New Roman" w:cs="Times New Roman"/>
          <w:szCs w:val="24"/>
        </w:rPr>
        <w:t xml:space="preserve">σύστημα διάθεσης διαφημιστικού χρόνου, διότι γνωρίζετε ότι στη διανομή της διαφήμισης έχουμε μια κατάσταση με μεγάλη </w:t>
      </w:r>
      <w:r>
        <w:rPr>
          <w:rFonts w:eastAsia="Times New Roman" w:cs="Times New Roman"/>
          <w:szCs w:val="24"/>
        </w:rPr>
        <w:lastRenderedPageBreak/>
        <w:t>αδιαφάνεια και με πολύ διευρυμένη κυκλοφορία, ας πούμε, μαύρου χρήματος ή αδιαφανών συναλλαγών ή συναλλαγών που ονομάζονται κάπως, ενώ είνα</w:t>
      </w:r>
      <w:r>
        <w:rPr>
          <w:rFonts w:eastAsia="Times New Roman" w:cs="Times New Roman"/>
          <w:szCs w:val="24"/>
        </w:rPr>
        <w:t>ι κάτι άλλο. Νομίζω ότι εδώ πέρα θα έπρεπε να έχετε κι εσείς μια συμβολή.</w:t>
      </w:r>
    </w:p>
    <w:p w14:paraId="4DB8D017"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 xml:space="preserve">Βεβαίως, έχουμε προχωρήσει και το μητρώο των </w:t>
      </w:r>
      <w:r>
        <w:rPr>
          <w:rFonts w:eastAsia="Times New Roman" w:cs="Times New Roman"/>
          <w:szCs w:val="24"/>
          <w:lang w:val="en-US"/>
        </w:rPr>
        <w:t>on</w:t>
      </w:r>
      <w:r>
        <w:rPr>
          <w:rFonts w:eastAsia="Times New Roman" w:cs="Times New Roman"/>
          <w:szCs w:val="24"/>
        </w:rPr>
        <w:t xml:space="preserve"> </w:t>
      </w:r>
      <w:r>
        <w:rPr>
          <w:rFonts w:eastAsia="Times New Roman" w:cs="Times New Roman"/>
          <w:szCs w:val="24"/>
          <w:lang w:val="en-US"/>
        </w:rPr>
        <w:t>line</w:t>
      </w:r>
      <w:r>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όπου πάνω από διακόσιες πενήντα ιστοσελίδες έχουν γραφτεί.</w:t>
      </w:r>
    </w:p>
    <w:p w14:paraId="4DB8D018"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Θα σας θυμίσω, επίσης, και το γεγονός ότι πλέον οι δημόσιες υπη</w:t>
      </w:r>
      <w:r>
        <w:rPr>
          <w:rFonts w:eastAsia="Times New Roman" w:cs="Times New Roman"/>
          <w:szCs w:val="24"/>
        </w:rPr>
        <w:t>ρεσίες και οι τράπεζες οφείλουν να δημοσιεύουν την κατανομή του διαφημιστικού τους χρόνου.</w:t>
      </w:r>
    </w:p>
    <w:p w14:paraId="4DB8D019"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 xml:space="preserve">Τώρα θα σας απαντήσω με σαφήνεια. Εάν από εμάς περιμένετε να αλλάξουμε πολιτική και να πούμε «α, μας </w:t>
      </w:r>
      <w:proofErr w:type="spellStart"/>
      <w:r>
        <w:rPr>
          <w:rFonts w:eastAsia="Times New Roman" w:cs="Times New Roman"/>
          <w:szCs w:val="24"/>
        </w:rPr>
        <w:t>συγχωρείτε</w:t>
      </w:r>
      <w:proofErr w:type="spellEnd"/>
      <w:r>
        <w:rPr>
          <w:rFonts w:eastAsia="Times New Roman" w:cs="Times New Roman"/>
          <w:szCs w:val="24"/>
        </w:rPr>
        <w:t xml:space="preserve">, κάναμε λάθος, επιστρέφουμε στο </w:t>
      </w:r>
      <w:r>
        <w:rPr>
          <w:rFonts w:eastAsia="Times New Roman" w:cs="Times New Roman"/>
          <w:szCs w:val="24"/>
          <w:lang w:val="en-US"/>
        </w:rPr>
        <w:t>status</w:t>
      </w:r>
      <w:r>
        <w:rPr>
          <w:rFonts w:eastAsia="Times New Roman" w:cs="Times New Roman"/>
          <w:szCs w:val="24"/>
        </w:rPr>
        <w:t xml:space="preserve"> </w:t>
      </w:r>
      <w:r>
        <w:rPr>
          <w:rFonts w:eastAsia="Times New Roman" w:cs="Times New Roman"/>
          <w:szCs w:val="24"/>
          <w:lang w:val="en-US"/>
        </w:rPr>
        <w:t>quo</w:t>
      </w:r>
      <w:r>
        <w:rPr>
          <w:rFonts w:eastAsia="Times New Roman" w:cs="Times New Roman"/>
          <w:szCs w:val="24"/>
        </w:rPr>
        <w:t xml:space="preserve"> </w:t>
      </w:r>
      <w:r>
        <w:rPr>
          <w:rFonts w:eastAsia="Times New Roman" w:cs="Times New Roman"/>
          <w:szCs w:val="24"/>
          <w:lang w:val="en-US"/>
        </w:rPr>
        <w:t>ante</w:t>
      </w:r>
      <w:r>
        <w:rPr>
          <w:rFonts w:eastAsia="Times New Roman" w:cs="Times New Roman"/>
          <w:szCs w:val="24"/>
        </w:rPr>
        <w:t>», δεν</w:t>
      </w:r>
      <w:r>
        <w:rPr>
          <w:rFonts w:eastAsia="Times New Roman" w:cs="Times New Roman"/>
          <w:szCs w:val="24"/>
        </w:rPr>
        <w:t xml:space="preserve"> θα το κάνουμε, κύριε Λοβέρδο, διότι ήμασταν η μοναδική χώρα στην Ευρώπη, η οποία δεν είχε </w:t>
      </w:r>
      <w:proofErr w:type="spellStart"/>
      <w:r>
        <w:rPr>
          <w:rFonts w:eastAsia="Times New Roman" w:cs="Times New Roman"/>
          <w:szCs w:val="24"/>
        </w:rPr>
        <w:t>αδειοδοτημένους</w:t>
      </w:r>
      <w:proofErr w:type="spellEnd"/>
      <w:r>
        <w:rPr>
          <w:rFonts w:eastAsia="Times New Roman" w:cs="Times New Roman"/>
          <w:szCs w:val="24"/>
        </w:rPr>
        <w:t xml:space="preserve"> τηλεοπτικούς σταθμούς. Αυτή η πραγματικότητα δεν σας τιμά και πάλι θα περίμενα μια λέξη αυτοκριτικής, την οποία πάλι δεν άκουσα.</w:t>
      </w:r>
    </w:p>
    <w:p w14:paraId="4DB8D01A"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lastRenderedPageBreak/>
        <w:t>Τι θέλατε να κάνουμε</w:t>
      </w:r>
      <w:r>
        <w:rPr>
          <w:rFonts w:eastAsia="Times New Roman" w:cs="Times New Roman"/>
          <w:szCs w:val="24"/>
        </w:rPr>
        <w:t xml:space="preserve"> εμείς; Τις «τροπολογίες της βασιλόπιτας»; Να παρατείνουμε το καθεστώς νόμιμης λειτουργίας σταθμών που δεν κατέχουν άδεια; Εντάξει, ο καθένας έχει δικαίωμα να προσφεύγει στη </w:t>
      </w:r>
      <w:r>
        <w:rPr>
          <w:rFonts w:eastAsia="Times New Roman" w:cs="Times New Roman"/>
          <w:szCs w:val="24"/>
        </w:rPr>
        <w:t xml:space="preserve">δικαιοσύνη </w:t>
      </w:r>
      <w:r>
        <w:rPr>
          <w:rFonts w:eastAsia="Times New Roman" w:cs="Times New Roman"/>
          <w:szCs w:val="24"/>
        </w:rPr>
        <w:t xml:space="preserve">και να υπερασπίζεται το ειδικό του συμφέρον, όπως αυτός νομίζει. Όμως, </w:t>
      </w:r>
      <w:r>
        <w:rPr>
          <w:rFonts w:eastAsia="Times New Roman" w:cs="Times New Roman"/>
          <w:szCs w:val="24"/>
        </w:rPr>
        <w:t>τι ζητάμε εδώ πέρα; Να γυρίσουμε σε ποιο καθεστώς; Στο καθεστώς των μη αδειών;</w:t>
      </w:r>
    </w:p>
    <w:p w14:paraId="4DB8D01B" w14:textId="77777777" w:rsidR="000871C9" w:rsidRDefault="00F63AB0">
      <w:pPr>
        <w:spacing w:after="0" w:line="600" w:lineRule="auto"/>
        <w:ind w:firstLine="720"/>
        <w:jc w:val="both"/>
        <w:rPr>
          <w:rFonts w:eastAsia="Times New Roman" w:cs="Times New Roman"/>
        </w:rPr>
      </w:pPr>
      <w:r>
        <w:rPr>
          <w:rFonts w:eastAsia="Times New Roman" w:cs="Times New Roman"/>
        </w:rPr>
        <w:t xml:space="preserve">Όμως, πολύ φοβάμαι και αυτό είναι διδακτικό -και με λυπεί η στάση σας, για το γεγονός ότι σπεύσατε να κάνετε αυτή την ερώτηση και για τον τόνο που συνεχίζετε να χρησιμοποιείτε- </w:t>
      </w:r>
      <w:r>
        <w:rPr>
          <w:rFonts w:eastAsia="Times New Roman" w:cs="Times New Roman"/>
        </w:rPr>
        <w:t xml:space="preserve">ότι το πρόβλημα δεν ήταν τα συμφέροντα. Το πρόβλημα ήταν οι πολιτικές δυνάμεις, οι οποίες για την εφήμερη δημοσιότητα επέλεγαν να υπερασπίζονται αυτά τα συμφέροντα. </w:t>
      </w:r>
    </w:p>
    <w:p w14:paraId="4DB8D01C" w14:textId="77777777" w:rsidR="000871C9" w:rsidRDefault="00F63AB0">
      <w:pPr>
        <w:spacing w:after="0" w:line="600" w:lineRule="auto"/>
        <w:ind w:firstLine="720"/>
        <w:jc w:val="both"/>
        <w:rPr>
          <w:rFonts w:eastAsia="Times New Roman" w:cs="Times New Roman"/>
        </w:rPr>
      </w:pPr>
      <w:r>
        <w:rPr>
          <w:rFonts w:eastAsia="Times New Roman" w:cs="Times New Roman"/>
          <w:b/>
        </w:rPr>
        <w:t xml:space="preserve">ΠΡΟΕΔΡΕΥΩΝ (Αναστάσιος Κουράκης): </w:t>
      </w:r>
      <w:r>
        <w:rPr>
          <w:rFonts w:eastAsia="Times New Roman" w:cs="Times New Roman"/>
        </w:rPr>
        <w:t>Ευχαριστούμε τον Υπουργό κ. Παππά.</w:t>
      </w:r>
    </w:p>
    <w:p w14:paraId="4DB8D01D" w14:textId="77777777" w:rsidR="000871C9" w:rsidRDefault="00F63AB0">
      <w:pPr>
        <w:spacing w:after="0" w:line="600" w:lineRule="auto"/>
        <w:ind w:firstLine="720"/>
        <w:jc w:val="both"/>
        <w:rPr>
          <w:rFonts w:eastAsia="Times New Roman"/>
          <w:szCs w:val="24"/>
        </w:rPr>
      </w:pPr>
      <w:r>
        <w:rPr>
          <w:rFonts w:eastAsia="Times New Roman"/>
          <w:szCs w:val="24"/>
        </w:rPr>
        <w:t>Προχωρούμε στη συζήτη</w:t>
      </w:r>
      <w:r>
        <w:rPr>
          <w:rFonts w:eastAsia="Times New Roman"/>
          <w:szCs w:val="24"/>
        </w:rPr>
        <w:t>ση της δέκατης όγδοης με αριθμό 1017</w:t>
      </w:r>
      <w:r>
        <w:rPr>
          <w:rFonts w:eastAsia="Times New Roman"/>
          <w:color w:val="000000"/>
          <w:szCs w:val="24"/>
          <w:shd w:val="clear" w:color="auto" w:fill="FFFFFF"/>
        </w:rPr>
        <w:t xml:space="preserve">/21-6-2016 επίκαιρης ερώτησης δεύτερου κύκλου της Βουλευτού Ιωαννίνων του Συνασπισμού Ριζοσπαστικής Αριστεράς κ. </w:t>
      </w:r>
      <w:r>
        <w:rPr>
          <w:rFonts w:eastAsia="Times New Roman"/>
          <w:bCs/>
          <w:color w:val="000000"/>
          <w:szCs w:val="24"/>
          <w:shd w:val="clear" w:color="auto" w:fill="FFFFFF"/>
        </w:rPr>
        <w:t xml:space="preserve">Μερόπης </w:t>
      </w:r>
      <w:proofErr w:type="spellStart"/>
      <w:r>
        <w:rPr>
          <w:rFonts w:eastAsia="Times New Roman"/>
          <w:bCs/>
          <w:color w:val="000000"/>
          <w:szCs w:val="24"/>
          <w:shd w:val="clear" w:color="auto" w:fill="FFFFFF"/>
        </w:rPr>
        <w:lastRenderedPageBreak/>
        <w:t>Τζούφη</w:t>
      </w:r>
      <w:proofErr w:type="spellEnd"/>
      <w:r>
        <w:rPr>
          <w:rFonts w:eastAsia="Times New Roman"/>
          <w:color w:val="000000"/>
          <w:szCs w:val="24"/>
          <w:shd w:val="clear" w:color="auto" w:fill="FFFFFF"/>
        </w:rPr>
        <w:t xml:space="preserve"> </w:t>
      </w:r>
      <w:r>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Pr>
          <w:rFonts w:eastAsia="Times New Roman"/>
          <w:bCs/>
          <w:color w:val="000000"/>
          <w:szCs w:val="24"/>
          <w:shd w:val="clear" w:color="auto" w:fill="FFFFFF"/>
        </w:rPr>
        <w:t>Εργασίας, Κοινωνικής Ασφάλισης και Κοινωνικής Αλληλεγγύης,</w:t>
      </w:r>
      <w:r>
        <w:rPr>
          <w:rFonts w:eastAsia="Times New Roman"/>
          <w:color w:val="000000"/>
          <w:szCs w:val="24"/>
          <w:shd w:val="clear" w:color="auto" w:fill="FFFFFF"/>
        </w:rPr>
        <w:t xml:space="preserve"> </w:t>
      </w:r>
      <w:r>
        <w:rPr>
          <w:rFonts w:eastAsia="Times New Roman"/>
          <w:color w:val="000000"/>
          <w:szCs w:val="24"/>
          <w:shd w:val="clear" w:color="auto" w:fill="FFFFFF"/>
        </w:rPr>
        <w:t>σχετικά με τις δ</w:t>
      </w:r>
      <w:r>
        <w:rPr>
          <w:rFonts w:eastAsia="Times New Roman"/>
          <w:color w:val="000000"/>
          <w:szCs w:val="24"/>
          <w:shd w:val="clear" w:color="auto" w:fill="FFFFFF"/>
        </w:rPr>
        <w:t>ιαγραφές σπουδαστών δημόσιων ΙΕΚ από τα μητρώα του ΟΑΕΔ.</w:t>
      </w:r>
      <w:r>
        <w:rPr>
          <w:rFonts w:eastAsia="Times New Roman"/>
          <w:szCs w:val="24"/>
        </w:rPr>
        <w:t xml:space="preserve"> </w:t>
      </w:r>
    </w:p>
    <w:p w14:paraId="4DB8D01E" w14:textId="77777777" w:rsidR="000871C9" w:rsidRDefault="00F63AB0">
      <w:pPr>
        <w:spacing w:after="0" w:line="600" w:lineRule="auto"/>
        <w:ind w:firstLine="720"/>
        <w:jc w:val="both"/>
        <w:rPr>
          <w:rFonts w:eastAsia="Times New Roman"/>
          <w:bCs/>
          <w:color w:val="000000"/>
          <w:szCs w:val="24"/>
          <w:shd w:val="clear" w:color="auto" w:fill="FFFFFF"/>
        </w:rPr>
      </w:pPr>
      <w:r>
        <w:rPr>
          <w:rFonts w:eastAsia="Times New Roman"/>
          <w:szCs w:val="24"/>
        </w:rPr>
        <w:t>Στην επίκαιρη ερώτηση θα απαντήσει η Αναπληρώτρια Υπουργός</w:t>
      </w:r>
      <w:r>
        <w:rPr>
          <w:rFonts w:eastAsia="Times New Roman"/>
          <w:b/>
          <w:color w:val="000000"/>
          <w:szCs w:val="24"/>
          <w:shd w:val="clear" w:color="auto" w:fill="FFFFFF"/>
        </w:rPr>
        <w:t xml:space="preserve"> </w:t>
      </w:r>
      <w:r>
        <w:rPr>
          <w:rFonts w:eastAsia="Times New Roman"/>
          <w:bCs/>
          <w:color w:val="000000"/>
          <w:szCs w:val="24"/>
          <w:shd w:val="clear" w:color="auto" w:fill="FFFFFF"/>
        </w:rPr>
        <w:t xml:space="preserve">Εργασίας, Κοινωνικής Ασφάλισης και Κοινωνικής Αλληλεγγύης, κ. Ουρανία Αντωνοπούλου. </w:t>
      </w:r>
    </w:p>
    <w:p w14:paraId="4DB8D01F" w14:textId="77777777" w:rsidR="000871C9" w:rsidRDefault="00F63AB0">
      <w:pPr>
        <w:spacing w:after="0" w:line="600" w:lineRule="auto"/>
        <w:ind w:firstLine="720"/>
        <w:jc w:val="both"/>
        <w:rPr>
          <w:rFonts w:eastAsia="Times New Roman"/>
          <w:bCs/>
          <w:color w:val="000000"/>
          <w:szCs w:val="24"/>
          <w:shd w:val="clear" w:color="auto" w:fill="FFFFFF"/>
        </w:rPr>
      </w:pPr>
      <w:r>
        <w:rPr>
          <w:rFonts w:eastAsia="Times New Roman"/>
          <w:bCs/>
          <w:color w:val="000000"/>
          <w:szCs w:val="24"/>
          <w:shd w:val="clear" w:color="auto" w:fill="FFFFFF"/>
        </w:rPr>
        <w:t xml:space="preserve">Τον λόγο έχει η κ. </w:t>
      </w:r>
      <w:proofErr w:type="spellStart"/>
      <w:r>
        <w:rPr>
          <w:rFonts w:eastAsia="Times New Roman"/>
          <w:bCs/>
          <w:color w:val="000000"/>
          <w:szCs w:val="24"/>
          <w:shd w:val="clear" w:color="auto" w:fill="FFFFFF"/>
        </w:rPr>
        <w:t>Τζούφη</w:t>
      </w:r>
      <w:proofErr w:type="spellEnd"/>
      <w:r>
        <w:rPr>
          <w:rFonts w:eastAsia="Times New Roman"/>
          <w:bCs/>
          <w:color w:val="000000"/>
          <w:szCs w:val="24"/>
          <w:shd w:val="clear" w:color="auto" w:fill="FFFFFF"/>
        </w:rPr>
        <w:t xml:space="preserve">, για να αναπτύξει την </w:t>
      </w:r>
      <w:r>
        <w:rPr>
          <w:rFonts w:eastAsia="Times New Roman"/>
          <w:bCs/>
          <w:color w:val="000000"/>
          <w:szCs w:val="24"/>
          <w:shd w:val="clear" w:color="auto" w:fill="FFFFFF"/>
        </w:rPr>
        <w:t>ερώτησή της για δύο λεπτά.</w:t>
      </w:r>
    </w:p>
    <w:p w14:paraId="4DB8D020" w14:textId="77777777" w:rsidR="000871C9" w:rsidRDefault="00F63AB0">
      <w:pPr>
        <w:spacing w:after="0" w:line="600" w:lineRule="auto"/>
        <w:ind w:firstLine="720"/>
        <w:jc w:val="both"/>
        <w:rPr>
          <w:rFonts w:eastAsia="Times New Roman"/>
          <w:szCs w:val="24"/>
        </w:rPr>
      </w:pPr>
      <w:r>
        <w:rPr>
          <w:rFonts w:eastAsia="Times New Roman"/>
          <w:b/>
          <w:szCs w:val="24"/>
        </w:rPr>
        <w:t>ΜΕΡΟΠΗ ΤΖΟΥΦΗ:</w:t>
      </w:r>
      <w:r>
        <w:rPr>
          <w:rFonts w:eastAsia="Times New Roman"/>
          <w:szCs w:val="24"/>
        </w:rPr>
        <w:t xml:space="preserve"> Κύριε Πρόεδρε, κύριοι Υπουργοί, προσωπικά κυρία Υπουργέ, κατ’ αρχάς θέλω να ευχαριστήσω για την άμεση απόκρισή σας σε ένα θέμα που αφορά, όπως ξέρετε πολύ καλύτερα από μένα, μια σημαντική πληθυσμιακή ομάδα, αυτή τω</w:t>
      </w:r>
      <w:r>
        <w:rPr>
          <w:rFonts w:eastAsia="Times New Roman"/>
          <w:szCs w:val="24"/>
        </w:rPr>
        <w:t xml:space="preserve">ν ανέργων και των σπουδαστών στα δημόσια ΙΕΚ και το οποίο αποτελεί ένα </w:t>
      </w:r>
      <w:proofErr w:type="spellStart"/>
      <w:r>
        <w:rPr>
          <w:rFonts w:eastAsia="Times New Roman"/>
          <w:szCs w:val="24"/>
        </w:rPr>
        <w:t>πολυεπίπεδο</w:t>
      </w:r>
      <w:proofErr w:type="spellEnd"/>
      <w:r>
        <w:rPr>
          <w:rFonts w:eastAsia="Times New Roman"/>
          <w:szCs w:val="24"/>
        </w:rPr>
        <w:t xml:space="preserve"> ζήτημα με σημαντικές κοινωνικές και πολιτικές προεκτάσεις. </w:t>
      </w:r>
    </w:p>
    <w:p w14:paraId="4DB8D021" w14:textId="77777777" w:rsidR="000871C9" w:rsidRDefault="00F63AB0">
      <w:pPr>
        <w:spacing w:after="0" w:line="600" w:lineRule="auto"/>
        <w:ind w:firstLine="720"/>
        <w:jc w:val="both"/>
        <w:rPr>
          <w:rFonts w:eastAsia="Times New Roman"/>
          <w:szCs w:val="24"/>
        </w:rPr>
      </w:pPr>
      <w:r>
        <w:rPr>
          <w:rFonts w:eastAsia="Times New Roman"/>
          <w:szCs w:val="24"/>
        </w:rPr>
        <w:t xml:space="preserve">Είναι γνωστό ότι το προηγούμενο διάστημα ανέκυψε το ζήτημα με το δικαίωμα κατοχής ή όχι κάρτας ανεργίας από τους </w:t>
      </w:r>
      <w:r>
        <w:rPr>
          <w:rFonts w:eastAsia="Times New Roman"/>
          <w:szCs w:val="24"/>
        </w:rPr>
        <w:t xml:space="preserve">σπουδαστές των δημόσιων ΙΕΚ. Μάλιστα, ύστερα από σχετικές καταγγελίες, ο ΟΑΕΔ ερμηνεύοντας μια σειρά αντιφατικών νόμων και ευρωπαϊκών διατάξεων, εξέδωσε εγκύκλιο με την οποία </w:t>
      </w:r>
      <w:r>
        <w:rPr>
          <w:rFonts w:eastAsia="Times New Roman"/>
          <w:szCs w:val="24"/>
        </w:rPr>
        <w:lastRenderedPageBreak/>
        <w:t xml:space="preserve">προχωρούσε σε διαγραφές σπουδαστών από τα μητρώα του </w:t>
      </w:r>
      <w:r>
        <w:rPr>
          <w:rFonts w:eastAsia="Times New Roman"/>
          <w:szCs w:val="24"/>
        </w:rPr>
        <w:t>οργανισμού</w:t>
      </w:r>
      <w:r>
        <w:rPr>
          <w:rFonts w:eastAsia="Times New Roman"/>
          <w:szCs w:val="24"/>
        </w:rPr>
        <w:t xml:space="preserve">, όπως για παράδειγμα στην πόλη του τόπου καταγωγής μου, τα Ιωάννινα, αλλά και αλλού, όπως στη Ρόδο. </w:t>
      </w:r>
    </w:p>
    <w:p w14:paraId="4DB8D022" w14:textId="77777777" w:rsidR="000871C9" w:rsidRDefault="00F63AB0">
      <w:pPr>
        <w:spacing w:after="0" w:line="600" w:lineRule="auto"/>
        <w:ind w:firstLine="720"/>
        <w:jc w:val="both"/>
        <w:rPr>
          <w:rFonts w:eastAsia="Times New Roman"/>
          <w:szCs w:val="24"/>
        </w:rPr>
      </w:pPr>
      <w:r>
        <w:rPr>
          <w:rFonts w:eastAsia="Times New Roman"/>
          <w:szCs w:val="24"/>
        </w:rPr>
        <w:t>Η εφαρμογή της εγκυκλίου θα είχε ως αποτέλεσμα την απώλεια της ιδιότητας του ανέργου κατά τη διάρκεια της φοίτησης, τη διακοπή της κάρτας ανεργίας στους ε</w:t>
      </w:r>
      <w:r>
        <w:rPr>
          <w:rFonts w:eastAsia="Times New Roman"/>
          <w:szCs w:val="24"/>
        </w:rPr>
        <w:t xml:space="preserve">πιδοτούμενους και μη ανέργους, οδηγώντας στον μηδενισμό της προηγούμενης περιόδου ανεργίας. </w:t>
      </w:r>
    </w:p>
    <w:p w14:paraId="4DB8D023" w14:textId="77777777" w:rsidR="000871C9" w:rsidRDefault="00F63AB0">
      <w:pPr>
        <w:spacing w:after="0" w:line="600" w:lineRule="auto"/>
        <w:ind w:firstLine="720"/>
        <w:jc w:val="both"/>
        <w:rPr>
          <w:rFonts w:eastAsia="Times New Roman"/>
          <w:szCs w:val="24"/>
        </w:rPr>
      </w:pPr>
      <w:r>
        <w:rPr>
          <w:rFonts w:eastAsia="Times New Roman"/>
          <w:szCs w:val="24"/>
        </w:rPr>
        <w:t xml:space="preserve">Επιπλέον, οι εργαζόμενοι σπουδαστές έχαναν το επίδομα ανεργίας, ενώ υπήρχε πρόβλημα και στη συμμετοχή τους στα χρηματοδοτούμενα προγράμματα του ΟΑΕΔ. </w:t>
      </w:r>
    </w:p>
    <w:p w14:paraId="4DB8D024" w14:textId="77777777" w:rsidR="000871C9" w:rsidRDefault="00F63AB0">
      <w:pPr>
        <w:spacing w:after="0" w:line="600" w:lineRule="auto"/>
        <w:ind w:firstLine="720"/>
        <w:jc w:val="both"/>
        <w:rPr>
          <w:rFonts w:eastAsia="Times New Roman"/>
          <w:szCs w:val="24"/>
        </w:rPr>
      </w:pPr>
      <w:r>
        <w:rPr>
          <w:rFonts w:eastAsia="Times New Roman"/>
          <w:szCs w:val="24"/>
        </w:rPr>
        <w:t>Ωστόσο, οι π</w:t>
      </w:r>
      <w:r>
        <w:rPr>
          <w:rFonts w:eastAsia="Times New Roman"/>
          <w:szCs w:val="24"/>
        </w:rPr>
        <w:t>αραπάνω διατάξεις, όπως ξέρετε πολύ καλύτερα από εμένα, έρχονταν σε σύγκρουση τόσο με τροποποιήσεις που έγιναν στον παλαιότερο νόμο του 1985 όσο και με διατάξεις που προβλέπονται σε ευρωπαϊκούς κανονισμούς, καθώς και με τον κανονισμό λειτουργίας των Ινστιτ</w:t>
      </w:r>
      <w:r>
        <w:rPr>
          <w:rFonts w:eastAsia="Times New Roman"/>
          <w:szCs w:val="24"/>
        </w:rPr>
        <w:t>ούτων Επαγγελματικής Κατάρτισης, που ορίζει τους καταρτιζόμενους ως διαθέσιμους για εργασία.</w:t>
      </w:r>
    </w:p>
    <w:p w14:paraId="4DB8D025" w14:textId="77777777" w:rsidR="000871C9" w:rsidRDefault="00F63AB0">
      <w:pPr>
        <w:spacing w:after="0" w:line="600" w:lineRule="auto"/>
        <w:ind w:firstLine="720"/>
        <w:jc w:val="both"/>
        <w:rPr>
          <w:rFonts w:eastAsia="Times New Roman"/>
          <w:szCs w:val="24"/>
        </w:rPr>
      </w:pPr>
      <w:r>
        <w:rPr>
          <w:rFonts w:eastAsia="Times New Roman"/>
          <w:szCs w:val="24"/>
        </w:rPr>
        <w:lastRenderedPageBreak/>
        <w:t xml:space="preserve">Ύστερα από δίκαιες κινητοποιήσεις των σπουδαστών, οι οποίοι ζητούσαν να αρθεί η εν λόγω αδικία, καθώς και να ανακληθεί η απόφαση του </w:t>
      </w:r>
      <w:r>
        <w:rPr>
          <w:rFonts w:eastAsia="Times New Roman"/>
          <w:szCs w:val="24"/>
        </w:rPr>
        <w:t>οργανισμού</w:t>
      </w:r>
      <w:r>
        <w:rPr>
          <w:rFonts w:eastAsia="Times New Roman"/>
          <w:szCs w:val="24"/>
        </w:rPr>
        <w:t>, αλλά και με παρεμβ</w:t>
      </w:r>
      <w:r>
        <w:rPr>
          <w:rFonts w:eastAsia="Times New Roman"/>
          <w:szCs w:val="24"/>
        </w:rPr>
        <w:t xml:space="preserve">άσεις και συζητήσεις σε κεντρικό πολιτικό επίπεδο, το </w:t>
      </w:r>
      <w:r>
        <w:rPr>
          <w:rFonts w:eastAsia="Times New Roman"/>
          <w:szCs w:val="24"/>
        </w:rPr>
        <w:t>διοικητικό συμβούλιο</w:t>
      </w:r>
      <w:r>
        <w:rPr>
          <w:rFonts w:eastAsia="Times New Roman"/>
          <w:szCs w:val="24"/>
        </w:rPr>
        <w:t xml:space="preserve"> του ΟΑΕΔ σε πρόσφατη συνεδρίασή του στις 14 Ιουνίου αποφάσισε να διορθώσει ένα σημαντικό μέρος των αδικιών σε βάρος των σπουδαστών, οι οποίοι αποτελούν και το περιεχόμενο της επίκαι</w:t>
      </w:r>
      <w:r>
        <w:rPr>
          <w:rFonts w:eastAsia="Times New Roman"/>
          <w:szCs w:val="24"/>
        </w:rPr>
        <w:t xml:space="preserve">ρης ερώτησης που σας έχω απευθύνει. </w:t>
      </w:r>
    </w:p>
    <w:p w14:paraId="4DB8D026" w14:textId="77777777" w:rsidR="000871C9" w:rsidRDefault="00F63AB0">
      <w:pPr>
        <w:spacing w:after="0" w:line="600" w:lineRule="auto"/>
        <w:ind w:firstLine="720"/>
        <w:jc w:val="both"/>
        <w:rPr>
          <w:rFonts w:eastAsia="Times New Roman"/>
          <w:szCs w:val="24"/>
        </w:rPr>
      </w:pPr>
      <w:r>
        <w:rPr>
          <w:rFonts w:eastAsia="Times New Roman"/>
          <w:szCs w:val="24"/>
        </w:rPr>
        <w:t xml:space="preserve">Όμως, το </w:t>
      </w:r>
      <w:r>
        <w:rPr>
          <w:rFonts w:eastAsia="Times New Roman"/>
          <w:szCs w:val="24"/>
        </w:rPr>
        <w:t>διοικητικό συμβούλιο</w:t>
      </w:r>
      <w:r>
        <w:rPr>
          <w:rFonts w:eastAsia="Times New Roman"/>
          <w:szCs w:val="24"/>
        </w:rPr>
        <w:t xml:space="preserve"> του ΟΑΕΔ αναφέρει πως απαιτείται, με βάση και αυτά που είπα προηγουμένως, νομοθετική ρύθμιση, κυρίως για τους μη επιδοτούμενους ανέργους, οι οποίοι παραμένουν εγγεγραμμένοι στα μητρώα, χωρί</w:t>
      </w:r>
      <w:r>
        <w:rPr>
          <w:rFonts w:eastAsia="Times New Roman"/>
          <w:szCs w:val="24"/>
        </w:rPr>
        <w:t xml:space="preserve">ς να υπολογίζεται η διάρκεια των σπουδών τους στον χρόνο ανεργίας. </w:t>
      </w:r>
    </w:p>
    <w:p w14:paraId="4DB8D027" w14:textId="77777777" w:rsidR="000871C9" w:rsidRDefault="00F63AB0">
      <w:pPr>
        <w:spacing w:after="0" w:line="600" w:lineRule="auto"/>
        <w:ind w:firstLine="720"/>
        <w:jc w:val="both"/>
        <w:rPr>
          <w:rFonts w:eastAsia="Times New Roman"/>
          <w:szCs w:val="24"/>
        </w:rPr>
      </w:pPr>
      <w:r>
        <w:rPr>
          <w:rFonts w:eastAsia="Times New Roman"/>
          <w:szCs w:val="24"/>
        </w:rPr>
        <w:t>Η νομοθετική ρύθμιση είναι αρμοδιότητας του δικού σας Υπουργείου και γι’ αυτό στο σημείο αυτό θα ήθελα να σας ρωτήσω ποιες ενέργειες και πρωτοβουλίες προσανατολίζεται να λάβει η ηγεσία του</w:t>
      </w:r>
      <w:r>
        <w:rPr>
          <w:rFonts w:eastAsia="Times New Roman"/>
          <w:szCs w:val="24"/>
        </w:rPr>
        <w:t xml:space="preserve"> Υπουργείου στην κατεύθυνση αυτή, αλλά και άλλες πιθανόν που είναι απολύτως απαραίτητες, ώστε να </w:t>
      </w:r>
      <w:r>
        <w:rPr>
          <w:rFonts w:eastAsia="Times New Roman"/>
          <w:szCs w:val="24"/>
        </w:rPr>
        <w:lastRenderedPageBreak/>
        <w:t>αρθεί η αδικία απέναντι στους μη επιδοτούμενους ιδιαίτερα και να επιλυθεί το ζήτημα με δίκαιο και κοινωνικά ικανοποιητικό τρόπο, ξεπερνώντας το πολυδαίδαλο νομ</w:t>
      </w:r>
      <w:r>
        <w:rPr>
          <w:rFonts w:eastAsia="Times New Roman"/>
          <w:szCs w:val="24"/>
        </w:rPr>
        <w:t xml:space="preserve">ικό τοπίο και αποκαθιστώντας την εμπιστοσύνη του πολίτη στη δημόσια διοίκηση, ιδιαίτερα στο πλαίσιο αυτής της πολύ δύσκολης οικονομικής συγκυρίας που αντιμετωπίζει η χώρα μας. </w:t>
      </w:r>
    </w:p>
    <w:p w14:paraId="4DB8D028" w14:textId="77777777" w:rsidR="000871C9" w:rsidRDefault="00F63AB0">
      <w:pPr>
        <w:spacing w:after="0" w:line="600" w:lineRule="auto"/>
        <w:ind w:firstLine="720"/>
        <w:jc w:val="both"/>
        <w:rPr>
          <w:rFonts w:eastAsia="Times New Roman" w:cs="Times New Roman"/>
        </w:rPr>
      </w:pPr>
      <w:r>
        <w:rPr>
          <w:rFonts w:eastAsia="Times New Roman" w:cs="Times New Roman"/>
          <w:b/>
        </w:rPr>
        <w:t xml:space="preserve">ΠΡΟΕΔΡΕΥΩΝ (Αναστάσιος Κουράκης): </w:t>
      </w:r>
      <w:r>
        <w:rPr>
          <w:rFonts w:eastAsia="Times New Roman" w:cs="Times New Roman"/>
        </w:rPr>
        <w:t xml:space="preserve">Ευχαριστούμε την κ. </w:t>
      </w:r>
      <w:proofErr w:type="spellStart"/>
      <w:r>
        <w:rPr>
          <w:rFonts w:eastAsia="Times New Roman" w:cs="Times New Roman"/>
        </w:rPr>
        <w:t>Τζούφη</w:t>
      </w:r>
      <w:proofErr w:type="spellEnd"/>
      <w:r>
        <w:rPr>
          <w:rFonts w:eastAsia="Times New Roman" w:cs="Times New Roman"/>
        </w:rPr>
        <w:t>.</w:t>
      </w:r>
    </w:p>
    <w:p w14:paraId="4DB8D029" w14:textId="77777777" w:rsidR="000871C9" w:rsidRDefault="00F63AB0">
      <w:pPr>
        <w:spacing w:after="0" w:line="600" w:lineRule="auto"/>
        <w:ind w:firstLine="720"/>
        <w:jc w:val="both"/>
        <w:rPr>
          <w:rFonts w:eastAsia="Times New Roman" w:cs="Times New Roman"/>
        </w:rPr>
      </w:pPr>
      <w:r>
        <w:rPr>
          <w:rFonts w:eastAsia="Times New Roman" w:cs="Times New Roman"/>
        </w:rPr>
        <w:t>Καλούμε την Αναπλ</w:t>
      </w:r>
      <w:r>
        <w:rPr>
          <w:rFonts w:eastAsia="Times New Roman" w:cs="Times New Roman"/>
        </w:rPr>
        <w:t xml:space="preserve">ηρώτρια Υπουργό κ. Ουρανία Αντωνοπούλου να απαντήσει για τρία λεπτά. </w:t>
      </w:r>
    </w:p>
    <w:p w14:paraId="4DB8D02A" w14:textId="77777777" w:rsidR="000871C9" w:rsidRDefault="00F63AB0">
      <w:pPr>
        <w:spacing w:after="0" w:line="600" w:lineRule="auto"/>
        <w:ind w:firstLine="720"/>
        <w:jc w:val="both"/>
        <w:rPr>
          <w:rFonts w:eastAsia="Times New Roman"/>
          <w:bCs/>
          <w:color w:val="000000"/>
          <w:szCs w:val="24"/>
          <w:shd w:val="clear" w:color="auto" w:fill="FFFFFF"/>
        </w:rPr>
      </w:pPr>
      <w:r>
        <w:rPr>
          <w:rFonts w:eastAsia="Times New Roman" w:cs="Times New Roman"/>
          <w:b/>
        </w:rPr>
        <w:t>ΟΥΡΑΝΙΑ ΑΝΤΩΝΟΠΟΥΛΟΥ (</w:t>
      </w:r>
      <w:r>
        <w:rPr>
          <w:rFonts w:eastAsia="Times New Roman"/>
          <w:b/>
          <w:szCs w:val="24"/>
        </w:rPr>
        <w:t>Αναπληρώτρια Υπουργός</w:t>
      </w:r>
      <w:r>
        <w:rPr>
          <w:rFonts w:eastAsia="Times New Roman"/>
          <w:b/>
          <w:color w:val="000000"/>
          <w:szCs w:val="24"/>
          <w:shd w:val="clear" w:color="auto" w:fill="FFFFFF"/>
        </w:rPr>
        <w:t xml:space="preserve"> </w:t>
      </w:r>
      <w:r>
        <w:rPr>
          <w:rFonts w:eastAsia="Times New Roman"/>
          <w:b/>
          <w:bCs/>
          <w:color w:val="000000"/>
          <w:szCs w:val="24"/>
          <w:shd w:val="clear" w:color="auto" w:fill="FFFFFF"/>
        </w:rPr>
        <w:t xml:space="preserve">Εργασίας, Κοινωνικής Ασφάλισης και Κοινωνικής Αλληλεγγύης): </w:t>
      </w:r>
      <w:r>
        <w:rPr>
          <w:rFonts w:eastAsia="Times New Roman"/>
          <w:bCs/>
          <w:color w:val="000000"/>
          <w:szCs w:val="24"/>
          <w:shd w:val="clear" w:color="auto" w:fill="FFFFFF"/>
        </w:rPr>
        <w:t xml:space="preserve">Κύριε Πρόεδρε, κύριοι Βουλευτές, είναι υποχρέωση της Κυβέρνησής μας να αποκαθιστά </w:t>
      </w:r>
      <w:r>
        <w:rPr>
          <w:rFonts w:eastAsia="Times New Roman"/>
          <w:bCs/>
          <w:color w:val="000000"/>
          <w:szCs w:val="24"/>
          <w:shd w:val="clear" w:color="auto" w:fill="FFFFFF"/>
        </w:rPr>
        <w:t xml:space="preserve">τη δικαιοσύνη και να διορθώνει όποια λάθη βρίσκει από το παρελθόν. </w:t>
      </w:r>
    </w:p>
    <w:p w14:paraId="4DB8D02B" w14:textId="77777777" w:rsidR="000871C9" w:rsidRDefault="00F63AB0">
      <w:pPr>
        <w:spacing w:after="0" w:line="600" w:lineRule="auto"/>
        <w:ind w:firstLine="720"/>
        <w:jc w:val="both"/>
        <w:rPr>
          <w:rFonts w:eastAsia="Times New Roman"/>
          <w:bCs/>
          <w:color w:val="000000"/>
          <w:szCs w:val="24"/>
          <w:shd w:val="clear" w:color="auto" w:fill="FFFFFF"/>
        </w:rPr>
      </w:pPr>
      <w:r>
        <w:rPr>
          <w:rFonts w:eastAsia="Times New Roman"/>
          <w:bCs/>
          <w:color w:val="000000"/>
          <w:szCs w:val="24"/>
          <w:shd w:val="clear" w:color="auto" w:fill="FFFFFF"/>
        </w:rPr>
        <w:t>Πράγματι, η πρακτική του ΟΑΕΔ να αφαιρεί την κάρτα ανεργίας από ανέργους που θέλησαν να είναι και σπουδαστές σε δημόσια ΙΕΚ βασιζόταν και στην υπ’ αριθμόν 439/26-4-2013 εγκύκλιο του ΟΑΕΔ.</w:t>
      </w:r>
    </w:p>
    <w:p w14:paraId="4DB8D02C" w14:textId="77777777" w:rsidR="000871C9" w:rsidRDefault="00F63AB0">
      <w:pPr>
        <w:spacing w:after="0" w:line="600" w:lineRule="auto"/>
        <w:ind w:firstLine="720"/>
        <w:jc w:val="both"/>
        <w:rPr>
          <w:rFonts w:eastAsia="Times New Roman"/>
          <w:bCs/>
          <w:color w:val="000000"/>
          <w:szCs w:val="24"/>
          <w:shd w:val="clear" w:color="auto" w:fill="FFFFFF"/>
        </w:rPr>
      </w:pPr>
      <w:r>
        <w:rPr>
          <w:rFonts w:eastAsia="Times New Roman"/>
          <w:bCs/>
          <w:color w:val="000000"/>
          <w:szCs w:val="24"/>
          <w:shd w:val="clear" w:color="auto" w:fill="FFFFFF"/>
        </w:rPr>
        <w:lastRenderedPageBreak/>
        <w:t xml:space="preserve">Το Υπουργείο μας δέχθηκε πρόσφατα καταγγελίες, συγκεκριμένα από τα μέσα Απριλίου. Βάσει όλων των καταγγελιών που πήραμε στα χέρια μας καταθέσαμε και εξηγήσαμε στη διοίκηση του ΟΑΕΔ την οπτική μας γωνία και -όπως αναφέρατε και εσείς- το </w:t>
      </w:r>
      <w:r>
        <w:rPr>
          <w:rFonts w:eastAsia="Times New Roman"/>
          <w:bCs/>
          <w:color w:val="000000"/>
          <w:szCs w:val="24"/>
          <w:shd w:val="clear" w:color="auto" w:fill="FFFFFF"/>
        </w:rPr>
        <w:t xml:space="preserve">διοικητικό </w:t>
      </w:r>
      <w:r>
        <w:rPr>
          <w:rFonts w:eastAsia="Times New Roman"/>
          <w:bCs/>
          <w:color w:val="000000"/>
          <w:szCs w:val="24"/>
          <w:shd w:val="clear" w:color="auto" w:fill="FFFFFF"/>
        </w:rPr>
        <w:t xml:space="preserve">του </w:t>
      </w:r>
      <w:r>
        <w:rPr>
          <w:rFonts w:eastAsia="Times New Roman"/>
          <w:bCs/>
          <w:color w:val="000000"/>
          <w:szCs w:val="24"/>
          <w:shd w:val="clear" w:color="auto" w:fill="FFFFFF"/>
        </w:rPr>
        <w:t>συμβο</w:t>
      </w:r>
      <w:r>
        <w:rPr>
          <w:rFonts w:eastAsia="Times New Roman"/>
          <w:bCs/>
          <w:color w:val="000000"/>
          <w:szCs w:val="24"/>
          <w:shd w:val="clear" w:color="auto" w:fill="FFFFFF"/>
        </w:rPr>
        <w:t>ύλιο</w:t>
      </w:r>
      <w:r>
        <w:rPr>
          <w:rFonts w:eastAsia="Times New Roman"/>
          <w:bCs/>
          <w:color w:val="000000"/>
          <w:szCs w:val="24"/>
          <w:shd w:val="clear" w:color="auto" w:fill="FFFFFF"/>
        </w:rPr>
        <w:t xml:space="preserve"> έλαβε αυτή την απόφαση, η οποία έχει ήδη αναρτηθεί. </w:t>
      </w:r>
    </w:p>
    <w:p w14:paraId="4DB8D02D" w14:textId="77777777" w:rsidR="000871C9" w:rsidRDefault="00F63A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Συγκεκριμένα, οι επιδοτούμενοι άνεργοι συνεχίζουν να διατηρούν την ιδιότητα του ανέργου κατά τη διάρκεια των σπουδών τους, εφ</w:t>
      </w:r>
      <w:r>
        <w:rPr>
          <w:rFonts w:eastAsia="Times New Roman" w:cs="Times New Roman"/>
          <w:szCs w:val="24"/>
        </w:rPr>
        <w:t>ό</w:t>
      </w:r>
      <w:r>
        <w:rPr>
          <w:rFonts w:eastAsia="Times New Roman" w:cs="Times New Roman"/>
          <w:szCs w:val="24"/>
        </w:rPr>
        <w:t xml:space="preserve">σον δεν έχει λήξει η επιδότησή τους. Ως εκ τούτου, συνεχίζεται η καταβολή του επιδόματος τακτικής ανεργίας. Οι εργαζόμενοι σπουδαστές των οποίων </w:t>
      </w:r>
      <w:proofErr w:type="spellStart"/>
      <w:r>
        <w:rPr>
          <w:rFonts w:eastAsia="Times New Roman" w:cs="Times New Roman"/>
          <w:szCs w:val="24"/>
        </w:rPr>
        <w:t>λύεται</w:t>
      </w:r>
      <w:proofErr w:type="spellEnd"/>
      <w:r>
        <w:rPr>
          <w:rFonts w:eastAsia="Times New Roman" w:cs="Times New Roman"/>
          <w:szCs w:val="24"/>
        </w:rPr>
        <w:t xml:space="preserve"> ή λήγει η σχέση εργασίας επίσης κατά τη διάρκεια της κατάρτισής τους δικαιούνται τακτική επιδότηση. </w:t>
      </w:r>
    </w:p>
    <w:p w14:paraId="4DB8D02E" w14:textId="77777777" w:rsidR="000871C9" w:rsidRDefault="00F63A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Όσο</w:t>
      </w:r>
      <w:r>
        <w:rPr>
          <w:rFonts w:eastAsia="Times New Roman" w:cs="Times New Roman"/>
          <w:szCs w:val="24"/>
        </w:rPr>
        <w:t xml:space="preserve">ν αφορά τους μη επιδοτούμενους άνεργους, όπως ακριβώς αναφέρετε, προς το παρόν αυτό που διορθώθηκε είναι να παραμένουν εγγεγραμμένοι στο </w:t>
      </w:r>
      <w:r>
        <w:rPr>
          <w:rFonts w:eastAsia="Times New Roman" w:cs="Times New Roman"/>
          <w:szCs w:val="24"/>
        </w:rPr>
        <w:t>μητρώο</w:t>
      </w:r>
      <w:r>
        <w:rPr>
          <w:rFonts w:eastAsia="Times New Roman" w:cs="Times New Roman"/>
          <w:szCs w:val="24"/>
        </w:rPr>
        <w:t>, δηλαδή να μην τους παίρνουν πίσω την κάρτα ανεργίας. Και σωστά αναφέρετε ότι δεν θα λογίζεται η διάρκεια των σπ</w:t>
      </w:r>
      <w:r>
        <w:rPr>
          <w:rFonts w:eastAsia="Times New Roman" w:cs="Times New Roman"/>
          <w:szCs w:val="24"/>
        </w:rPr>
        <w:t xml:space="preserve">ουδών τους στον χρόνο της ανεργίας. </w:t>
      </w:r>
    </w:p>
    <w:p w14:paraId="4DB8D02F" w14:textId="77777777" w:rsidR="000871C9" w:rsidRDefault="00F63A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Όσον αφορά αυτή την τελευταία παρατήρηση, το διερευνούμε. Η ανάγκη να πάρουμε μέτρα για αυτή την αδικία που καταθέσατε διερευνάται αυτή τη στιγμή. Θα επανέλθουμε. Από ό,τι μας έχουν ήδη πει οι νομικοί, είναι πολύ πιο πε</w:t>
      </w:r>
      <w:r>
        <w:rPr>
          <w:rFonts w:eastAsia="Times New Roman" w:cs="Times New Roman"/>
          <w:szCs w:val="24"/>
        </w:rPr>
        <w:t xml:space="preserve">ρίπλοκο το θέμα. Πρέπει να εξετάσουμε διάφορες πτυχές πριν να δώσουμε την οδηγία ή να κάνουμε την απαραίτητη νομοθετική ρύθμιση. Θα επανέλθουμε. </w:t>
      </w:r>
    </w:p>
    <w:p w14:paraId="4DB8D030" w14:textId="77777777" w:rsidR="000871C9" w:rsidRDefault="00F63AB0">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την κυρία Υπουργό. </w:t>
      </w:r>
    </w:p>
    <w:p w14:paraId="4DB8D031" w14:textId="77777777" w:rsidR="000871C9" w:rsidRDefault="00F63AB0">
      <w:pPr>
        <w:spacing w:after="0" w:line="600" w:lineRule="auto"/>
        <w:ind w:firstLine="720"/>
        <w:jc w:val="both"/>
        <w:rPr>
          <w:rFonts w:eastAsia="Times New Roman"/>
          <w:szCs w:val="24"/>
        </w:rPr>
      </w:pPr>
      <w:r>
        <w:rPr>
          <w:rFonts w:eastAsia="Times New Roman"/>
          <w:szCs w:val="24"/>
        </w:rPr>
        <w:t xml:space="preserve">Τον λόγο έχει η κ. </w:t>
      </w:r>
      <w:proofErr w:type="spellStart"/>
      <w:r>
        <w:rPr>
          <w:rFonts w:eastAsia="Times New Roman"/>
          <w:szCs w:val="24"/>
        </w:rPr>
        <w:t>Τζούφη</w:t>
      </w:r>
      <w:proofErr w:type="spellEnd"/>
      <w:r>
        <w:rPr>
          <w:rFonts w:eastAsia="Times New Roman"/>
          <w:szCs w:val="24"/>
        </w:rPr>
        <w:t xml:space="preserve"> για τρία λεπτά γι</w:t>
      </w:r>
      <w:r>
        <w:rPr>
          <w:rFonts w:eastAsia="Times New Roman"/>
          <w:szCs w:val="24"/>
        </w:rPr>
        <w:t xml:space="preserve">α τη δευτερολογία της. </w:t>
      </w:r>
    </w:p>
    <w:p w14:paraId="4DB8D032" w14:textId="77777777" w:rsidR="000871C9" w:rsidRDefault="00F63AB0">
      <w:pPr>
        <w:spacing w:after="0" w:line="600" w:lineRule="auto"/>
        <w:ind w:firstLine="720"/>
        <w:jc w:val="both"/>
        <w:rPr>
          <w:rFonts w:eastAsia="Times New Roman"/>
          <w:szCs w:val="24"/>
        </w:rPr>
      </w:pPr>
      <w:r>
        <w:rPr>
          <w:rFonts w:eastAsia="Times New Roman"/>
          <w:b/>
          <w:szCs w:val="24"/>
        </w:rPr>
        <w:t xml:space="preserve">ΜΕΡΟΠΗ ΤΖΟΥΦΗ: </w:t>
      </w:r>
      <w:r>
        <w:rPr>
          <w:rFonts w:eastAsia="Times New Roman"/>
          <w:szCs w:val="24"/>
        </w:rPr>
        <w:t xml:space="preserve">Ευχαριστώ για τη συγκεκριμένη και κατατοπιστική τοποθέτησή σας. Ελπίζω ότι θα υπάρξει ένα σαφές χρονοδιάγραμμα για το θέμα που, όπως είπατε, παραμένει ανοιχτό. </w:t>
      </w:r>
    </w:p>
    <w:p w14:paraId="4DB8D033" w14:textId="77777777" w:rsidR="000871C9" w:rsidRDefault="00F63AB0">
      <w:pPr>
        <w:spacing w:after="0" w:line="600" w:lineRule="auto"/>
        <w:ind w:firstLine="720"/>
        <w:jc w:val="both"/>
        <w:rPr>
          <w:rFonts w:eastAsia="Times New Roman"/>
          <w:szCs w:val="24"/>
        </w:rPr>
      </w:pPr>
      <w:r>
        <w:rPr>
          <w:rFonts w:eastAsia="Times New Roman"/>
          <w:szCs w:val="24"/>
        </w:rPr>
        <w:t>Θα μου επιτρέψετε να επιμείνω και να προσθέσω και κάποια</w:t>
      </w:r>
      <w:r>
        <w:rPr>
          <w:rFonts w:eastAsia="Times New Roman"/>
          <w:szCs w:val="24"/>
        </w:rPr>
        <w:t xml:space="preserve"> ακόμη στοιχεία σε αυτή την κατεύθυνση, που και εσείς αναγνωρίσατε ότι χρήζει επίλυσης. Οι σπουδαστές των ΙΕΚ δεν παίρνουν κάποιο επίδομα, όπως είπαμε, στη διάρκεια των σπουδών τους και μιλάμε για σπουδές που διαρκούν δυο χρόνια και όχι κάποιους μήνες. Δεν</w:t>
      </w:r>
      <w:r>
        <w:rPr>
          <w:rFonts w:eastAsia="Times New Roman"/>
          <w:szCs w:val="24"/>
        </w:rPr>
        <w:t xml:space="preserve"> πρόκειται, δηλαδή, για κάποιο </w:t>
      </w:r>
      <w:proofErr w:type="spellStart"/>
      <w:r>
        <w:rPr>
          <w:rFonts w:eastAsia="Times New Roman"/>
          <w:szCs w:val="24"/>
        </w:rPr>
        <w:t>voucher</w:t>
      </w:r>
      <w:proofErr w:type="spellEnd"/>
      <w:r>
        <w:rPr>
          <w:rFonts w:eastAsia="Times New Roman"/>
          <w:szCs w:val="24"/>
        </w:rPr>
        <w:t xml:space="preserve">. </w:t>
      </w:r>
    </w:p>
    <w:p w14:paraId="4DB8D034" w14:textId="77777777" w:rsidR="000871C9" w:rsidRDefault="00F63AB0">
      <w:pPr>
        <w:spacing w:after="0" w:line="600" w:lineRule="auto"/>
        <w:ind w:firstLine="720"/>
        <w:jc w:val="both"/>
        <w:rPr>
          <w:rFonts w:eastAsia="Times New Roman"/>
          <w:szCs w:val="24"/>
        </w:rPr>
      </w:pPr>
      <w:r>
        <w:rPr>
          <w:rFonts w:eastAsia="Times New Roman"/>
          <w:szCs w:val="24"/>
        </w:rPr>
        <w:lastRenderedPageBreak/>
        <w:t>Συνεπώς, η φοίτηση στα δημόσια ΙΕΚ αποτελεί πρόγραμμα επαγγελματικών σπουδών και θα μπορούσαν οι σπουδαστές να αντιμετωπίζονται όπως οι φοιτητές, οι υπόλοιποι σπουδαστές στο ζήτημα της διατήρησης της ιδιότητας του α</w:t>
      </w:r>
      <w:r>
        <w:rPr>
          <w:rFonts w:eastAsia="Times New Roman"/>
          <w:szCs w:val="24"/>
        </w:rPr>
        <w:t xml:space="preserve">νέργου, ενώ υπάρχουν και άλλα ανοιχτά ζητήματα, όπως για παράδειγμα η μείωση της τιμής του εισιτηρίου στα μέσα μαζικής μεταφοράς, την οποία είχαμε αναφέρει σε παλαιότερη ερώτηση, η οποία συνυπογραφόταν από αρκετούς συναδέλφους Βουλευτές και από εμένα. </w:t>
      </w:r>
    </w:p>
    <w:p w14:paraId="4DB8D035" w14:textId="77777777" w:rsidR="000871C9" w:rsidRDefault="00F63AB0">
      <w:pPr>
        <w:spacing w:after="0" w:line="600" w:lineRule="auto"/>
        <w:ind w:firstLine="720"/>
        <w:jc w:val="both"/>
        <w:rPr>
          <w:rFonts w:eastAsia="Times New Roman"/>
          <w:szCs w:val="24"/>
        </w:rPr>
      </w:pPr>
      <w:r>
        <w:rPr>
          <w:rFonts w:eastAsia="Times New Roman"/>
          <w:szCs w:val="24"/>
        </w:rPr>
        <w:t>Κλε</w:t>
      </w:r>
      <w:r>
        <w:rPr>
          <w:rFonts w:eastAsia="Times New Roman"/>
          <w:szCs w:val="24"/>
        </w:rPr>
        <w:t>ίνοντας, θα ήθελα να υπογραμμίσω ότι ο ρόλος των δημόσιων ΙΕΚ πρέπει να ενισχυθεί και να αναβαθμιστεί, ώστε αυτά τα ιδρύματα να είναι ικανά να αντιμετωπίσουν τις σύγχρονες προκλήσεις και απαιτήσεις και βεβαίως, χωρίς να δημιουργούνται συνθήκες άνισης αντιμ</w:t>
      </w:r>
      <w:r>
        <w:rPr>
          <w:rFonts w:eastAsia="Times New Roman"/>
          <w:szCs w:val="24"/>
        </w:rPr>
        <w:t xml:space="preserve">ετώπισης με τα αντίστοιχα ιδιωτικά, σε βάρος των δημοσίων ιδρυμάτων, συνυπολογίζοντας πως η πλειοψηφία των </w:t>
      </w:r>
      <w:proofErr w:type="spellStart"/>
      <w:r>
        <w:rPr>
          <w:rFonts w:eastAsia="Times New Roman"/>
          <w:szCs w:val="24"/>
        </w:rPr>
        <w:t>καταρτιζομένων</w:t>
      </w:r>
      <w:proofErr w:type="spellEnd"/>
      <w:r>
        <w:rPr>
          <w:rFonts w:eastAsia="Times New Roman"/>
          <w:szCs w:val="24"/>
        </w:rPr>
        <w:t xml:space="preserve"> είναι ενήλικες με αυξημένες οικογενειακές υποχρεώσεις που δεν έχουν οικονομικές απολαβές κατά τη διάρκεια των προγραμμάτων κατάρτισης,</w:t>
      </w:r>
      <w:r>
        <w:rPr>
          <w:rFonts w:eastAsia="Times New Roman"/>
          <w:szCs w:val="24"/>
        </w:rPr>
        <w:t xml:space="preserve"> αλλά επιπλέον και κυρίως είναι νέοι εργαζόμενοι που δοκιμάζονται από τις συνθήκες ανεργίας, οι οποίες πολύ καλά ξέρετε –και καλύτερα από εμένα και δίνετε μάχη σε αυτή την </w:t>
      </w:r>
      <w:r>
        <w:rPr>
          <w:rFonts w:eastAsia="Times New Roman"/>
          <w:szCs w:val="24"/>
        </w:rPr>
        <w:lastRenderedPageBreak/>
        <w:t>κατεύθυνση- ότι έχουν δημιουργηθεί τα τελευταία χρόνια λόγω των σκληρών πολιτικών λι</w:t>
      </w:r>
      <w:r>
        <w:rPr>
          <w:rFonts w:eastAsia="Times New Roman"/>
          <w:szCs w:val="24"/>
        </w:rPr>
        <w:t xml:space="preserve">τότητας στη χώρα μας. </w:t>
      </w:r>
    </w:p>
    <w:p w14:paraId="4DB8D036" w14:textId="77777777" w:rsidR="000871C9" w:rsidRDefault="00F63AB0">
      <w:pPr>
        <w:spacing w:after="0" w:line="600" w:lineRule="auto"/>
        <w:ind w:firstLine="720"/>
        <w:jc w:val="both"/>
        <w:rPr>
          <w:rFonts w:eastAsia="Times New Roman"/>
          <w:szCs w:val="24"/>
        </w:rPr>
      </w:pPr>
      <w:r>
        <w:rPr>
          <w:rFonts w:eastAsia="Times New Roman"/>
          <w:szCs w:val="24"/>
        </w:rPr>
        <w:t xml:space="preserve">Ευχαριστώ. </w:t>
      </w:r>
    </w:p>
    <w:p w14:paraId="4DB8D037" w14:textId="77777777" w:rsidR="000871C9" w:rsidRDefault="00F63AB0">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τη Βουλευτή κ. Μερόπη </w:t>
      </w:r>
      <w:proofErr w:type="spellStart"/>
      <w:r>
        <w:rPr>
          <w:rFonts w:eastAsia="Times New Roman"/>
          <w:szCs w:val="24"/>
        </w:rPr>
        <w:t>Τζούφη</w:t>
      </w:r>
      <w:proofErr w:type="spellEnd"/>
      <w:r>
        <w:rPr>
          <w:rFonts w:eastAsia="Times New Roman"/>
          <w:szCs w:val="24"/>
        </w:rPr>
        <w:t xml:space="preserve">. </w:t>
      </w:r>
    </w:p>
    <w:p w14:paraId="4DB8D038" w14:textId="77777777" w:rsidR="000871C9" w:rsidRDefault="00F63AB0">
      <w:pPr>
        <w:spacing w:after="0" w:line="600" w:lineRule="auto"/>
        <w:ind w:firstLine="720"/>
        <w:jc w:val="both"/>
        <w:rPr>
          <w:rFonts w:eastAsia="Times New Roman"/>
          <w:szCs w:val="24"/>
        </w:rPr>
      </w:pPr>
      <w:r>
        <w:rPr>
          <w:rFonts w:eastAsia="Times New Roman"/>
          <w:szCs w:val="24"/>
        </w:rPr>
        <w:t xml:space="preserve">Ορίστε, κυρία Υπουργέ, έχετε τον λόγο. </w:t>
      </w:r>
    </w:p>
    <w:p w14:paraId="4DB8D039" w14:textId="77777777" w:rsidR="000871C9" w:rsidRDefault="00F63AB0">
      <w:pPr>
        <w:spacing w:after="0" w:line="600" w:lineRule="auto"/>
        <w:ind w:firstLine="720"/>
        <w:jc w:val="both"/>
        <w:rPr>
          <w:rFonts w:eastAsia="Times New Roman"/>
          <w:szCs w:val="24"/>
        </w:rPr>
      </w:pPr>
      <w:r>
        <w:rPr>
          <w:rFonts w:eastAsia="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szCs w:val="24"/>
        </w:rPr>
        <w:t>Όπως ανέφερα και προηγουμένως, είναι θέμα το οποίο εξετάζουμε. Θα επανέλθουμε σε σύντομο χρονικό διάστημα. Συμμεριζόμαστε απόλυτα όλα τα θέματα τα οποία</w:t>
      </w:r>
      <w:r>
        <w:rPr>
          <w:rFonts w:eastAsia="Times New Roman"/>
          <w:szCs w:val="24"/>
        </w:rPr>
        <w:t xml:space="preserve"> έχετε καταθέσει. </w:t>
      </w:r>
    </w:p>
    <w:p w14:paraId="4DB8D03A" w14:textId="77777777" w:rsidR="000871C9" w:rsidRDefault="00F63AB0">
      <w:pPr>
        <w:spacing w:after="0" w:line="600" w:lineRule="auto"/>
        <w:ind w:firstLine="720"/>
        <w:jc w:val="both"/>
        <w:rPr>
          <w:rFonts w:eastAsia="Times New Roman"/>
          <w:szCs w:val="24"/>
        </w:rPr>
      </w:pPr>
      <w:r>
        <w:rPr>
          <w:rFonts w:eastAsia="Times New Roman"/>
          <w:szCs w:val="24"/>
        </w:rPr>
        <w:t xml:space="preserve">Θεραπεύεται σε μεγάλο μέρος η διαφοροποίηση που υπήρχε ανάμεσα στα δημόσια και ιδιωτικά ΙΕΚ με τη ρύθμιση που ήδη έχουμε κάνει. Στόχος μας είναι να μπορέσουμε να βρούμε μια δίκαιη λύση, που </w:t>
      </w:r>
      <w:r>
        <w:rPr>
          <w:rFonts w:eastAsia="Times New Roman"/>
          <w:szCs w:val="24"/>
        </w:rPr>
        <w:lastRenderedPageBreak/>
        <w:t>όμως θα εμπεριέχει το στοιχείο της ισονομίας πρ</w:t>
      </w:r>
      <w:r>
        <w:rPr>
          <w:rFonts w:eastAsia="Times New Roman"/>
          <w:szCs w:val="24"/>
        </w:rPr>
        <w:t xml:space="preserve">ος όλους μέσα σε πολύ μικρό χρονικό διάστημα. Θα επανέλθουμε, λοιπόν. </w:t>
      </w:r>
    </w:p>
    <w:p w14:paraId="4DB8D03B" w14:textId="77777777" w:rsidR="000871C9" w:rsidRDefault="00F63AB0">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πολύ την κ. Ουρανία Αντωνοπούλου, Αναπληρώτρια Υπουργό Εργασίας, Κοινωνικής Ασφάλισης και Κοινωνικής Αλληλεγγύης. </w:t>
      </w:r>
    </w:p>
    <w:p w14:paraId="4DB8D03C" w14:textId="77777777" w:rsidR="000871C9" w:rsidRDefault="00F63AB0">
      <w:pPr>
        <w:spacing w:after="0" w:line="600" w:lineRule="auto"/>
        <w:ind w:firstLine="720"/>
        <w:jc w:val="both"/>
        <w:rPr>
          <w:rFonts w:eastAsia="Times New Roman"/>
          <w:szCs w:val="24"/>
        </w:rPr>
      </w:pPr>
      <w:r>
        <w:rPr>
          <w:rFonts w:eastAsia="Times New Roman"/>
          <w:szCs w:val="24"/>
        </w:rPr>
        <w:t>Προχωρούμε στην πρώτη μ</w:t>
      </w:r>
      <w:r>
        <w:rPr>
          <w:rFonts w:eastAsia="Times New Roman"/>
          <w:szCs w:val="24"/>
        </w:rPr>
        <w:t>ε αριθμό 1078/4-7-2016 επίκαιρη ερώτηση πρώτου κύκλου του Βουλευτή Τρικάλων του Συνασπισμού Ριζοσπαστικής Αριστεράς κ. Αθανασίου (Σάκη) Παπαδόπουλου προς τον Υπουργό Οικονομικών, σχετικά με την τροποποίηση του Άρθρου 33, τελευταίο εδάφιο παράγραφος 3 του ν</w:t>
      </w:r>
      <w:r>
        <w:rPr>
          <w:rFonts w:eastAsia="Times New Roman"/>
          <w:szCs w:val="24"/>
        </w:rPr>
        <w:t xml:space="preserve">.2859/2000, αναφορικά με την Κύρωση Κώδικα Φόρου Προστιθέμενης Αξίας </w:t>
      </w:r>
      <w:r>
        <w:rPr>
          <w:rFonts w:eastAsia="Times New Roman" w:cs="Times New Roman"/>
          <w:szCs w:val="24"/>
        </w:rPr>
        <w:t>(ΦΕΚ Α΄ 248/07-11-2000).</w:t>
      </w:r>
    </w:p>
    <w:p w14:paraId="4DB8D03D" w14:textId="77777777" w:rsidR="000871C9" w:rsidRDefault="00F63AB0">
      <w:pPr>
        <w:spacing w:after="0" w:line="600" w:lineRule="auto"/>
        <w:ind w:firstLine="720"/>
        <w:jc w:val="both"/>
        <w:rPr>
          <w:rFonts w:eastAsia="Times New Roman"/>
          <w:szCs w:val="24"/>
        </w:rPr>
      </w:pPr>
      <w:r>
        <w:rPr>
          <w:rFonts w:eastAsia="Times New Roman"/>
          <w:szCs w:val="24"/>
        </w:rPr>
        <w:t xml:space="preserve">Στην επίκαιρη αυτή ερώτηση θα απαντήσει ο Αναπληρωτής Υπουργός Οικονομικών κ. Τρύφων Αλεξιάδης. </w:t>
      </w:r>
    </w:p>
    <w:p w14:paraId="4DB8D03E" w14:textId="77777777" w:rsidR="000871C9" w:rsidRDefault="00F63AB0">
      <w:pPr>
        <w:spacing w:after="0" w:line="600" w:lineRule="auto"/>
        <w:ind w:firstLine="720"/>
        <w:jc w:val="both"/>
        <w:rPr>
          <w:rFonts w:eastAsia="Times New Roman"/>
          <w:szCs w:val="24"/>
        </w:rPr>
      </w:pPr>
      <w:r>
        <w:rPr>
          <w:rFonts w:eastAsia="Times New Roman"/>
          <w:szCs w:val="24"/>
        </w:rPr>
        <w:t>Τον λόγο έχει ο κ. Αθανάσιος Παπαδόπουλος, για να αναπτύξει την ε</w:t>
      </w:r>
      <w:r>
        <w:rPr>
          <w:rFonts w:eastAsia="Times New Roman"/>
          <w:szCs w:val="24"/>
        </w:rPr>
        <w:t xml:space="preserve">ρώτησή του σε δύο λεπτά. </w:t>
      </w:r>
    </w:p>
    <w:p w14:paraId="4DB8D03F" w14:textId="77777777" w:rsidR="000871C9" w:rsidRDefault="00F63AB0">
      <w:pPr>
        <w:tabs>
          <w:tab w:val="left" w:pos="51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ΠΑΠΑΔΟΠΟΥΛΟΣ: </w:t>
      </w:r>
      <w:r>
        <w:rPr>
          <w:rFonts w:eastAsia="Times New Roman" w:cs="Times New Roman"/>
          <w:szCs w:val="24"/>
        </w:rPr>
        <w:t>Κύριε Πρόεδρε, κύριοι Υπουργοί, η επίκαιρη αυτή ερώτηση προκλήθηκε από την προφανή αδυναμία αρκετών ξενοδοχειακών επιχειρήσεων και βέβαια και συνολικά πολλών επιχειρήσεων στη χώρα, σε συνθήκες σκληρής δημοσ</w:t>
      </w:r>
      <w:r>
        <w:rPr>
          <w:rFonts w:eastAsia="Times New Roman" w:cs="Times New Roman"/>
          <w:szCs w:val="24"/>
        </w:rPr>
        <w:t xml:space="preserve">ιονομικής προσαρμογής και έλλειψης ρευστότητας, εντός πενταετίας να ολοκληρώσουν το επενδυτικό τους σχέδιο. </w:t>
      </w:r>
    </w:p>
    <w:p w14:paraId="4DB8D040" w14:textId="77777777" w:rsidR="000871C9" w:rsidRDefault="00F63AB0">
      <w:pPr>
        <w:tabs>
          <w:tab w:val="left" w:pos="5123"/>
        </w:tabs>
        <w:spacing w:after="0" w:line="600" w:lineRule="auto"/>
        <w:ind w:firstLine="720"/>
        <w:jc w:val="both"/>
        <w:rPr>
          <w:rFonts w:eastAsia="Times New Roman" w:cs="Times New Roman"/>
          <w:szCs w:val="24"/>
        </w:rPr>
      </w:pPr>
      <w:r>
        <w:rPr>
          <w:rFonts w:eastAsia="Times New Roman" w:cs="Times New Roman"/>
          <w:szCs w:val="24"/>
        </w:rPr>
        <w:t>Και ενώ τους δόθηκε η δυνατότητα με παρεμβάσεις συνολικά της Κυβέρνησης και του Υπουργείου Οικονομίας, Ανάπτυξης και Τουρισμού να μπορούν να διεκπε</w:t>
      </w:r>
      <w:r>
        <w:rPr>
          <w:rFonts w:eastAsia="Times New Roman" w:cs="Times New Roman"/>
          <w:szCs w:val="24"/>
        </w:rPr>
        <w:t>ραιώσουν το επενδυτικό τους σχέδιο με παράταση, όσον αφορά τα σχέδια εκείνα, τις εγκαταστάσεις, την ολοκλήρωση του επενδυτικού τους σχεδίου, που δεν τους δόθηκε εντός της πενταετίας η δυνατότητα να το ξεκινήσουν και μπορεί να ξεκίνησαν και έναν χρόνο αργότ</w:t>
      </w:r>
      <w:r>
        <w:rPr>
          <w:rFonts w:eastAsia="Times New Roman" w:cs="Times New Roman"/>
          <w:szCs w:val="24"/>
        </w:rPr>
        <w:t>ερα, ζητείται η επιστροφή του φόρου προστιθέμενης αξίας.</w:t>
      </w:r>
    </w:p>
    <w:p w14:paraId="4DB8D041" w14:textId="77777777" w:rsidR="000871C9" w:rsidRDefault="00F63AB0">
      <w:pPr>
        <w:tabs>
          <w:tab w:val="left" w:pos="5123"/>
        </w:tabs>
        <w:spacing w:after="0" w:line="600" w:lineRule="auto"/>
        <w:ind w:firstLine="720"/>
        <w:jc w:val="both"/>
        <w:rPr>
          <w:rFonts w:eastAsia="Times New Roman" w:cs="Times New Roman"/>
          <w:szCs w:val="24"/>
        </w:rPr>
      </w:pPr>
      <w:r>
        <w:rPr>
          <w:rFonts w:eastAsia="Times New Roman" w:cs="Times New Roman"/>
          <w:szCs w:val="24"/>
        </w:rPr>
        <w:t xml:space="preserve"> Είναι ένα ζήτημα, λοιπόν, για το οποίο η συλλογική έκφραση των ξενοδοχειακών επιχειρήσεων, το Ξενοδοχειακό Επιμελητήριο Ελλάδας είχε κάνει παρέμβαση και ξανακάνει παρέμβαση τώρα. </w:t>
      </w:r>
    </w:p>
    <w:p w14:paraId="4DB8D042" w14:textId="77777777" w:rsidR="000871C9" w:rsidRDefault="00F63AB0">
      <w:pPr>
        <w:tabs>
          <w:tab w:val="left" w:pos="51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Νομίζω λοιπόν ότι </w:t>
      </w:r>
      <w:r>
        <w:rPr>
          <w:rFonts w:eastAsia="Times New Roman" w:cs="Times New Roman"/>
          <w:szCs w:val="24"/>
        </w:rPr>
        <w:t>οφείλουμε μια συγκεκριμένη απάντηση για το πώς θα μπορέσουμε να τους δώσουμε τη δυνατότητα να μην υποστούν πρόσθετη αιμορραγία στη διάρκεια της σκληρής περιόδου που διανύουμε.</w:t>
      </w:r>
    </w:p>
    <w:p w14:paraId="4DB8D043" w14:textId="77777777" w:rsidR="000871C9" w:rsidRDefault="00F63AB0">
      <w:pPr>
        <w:tabs>
          <w:tab w:val="left" w:pos="5123"/>
        </w:tabs>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4DB8D044" w14:textId="77777777" w:rsidR="000871C9" w:rsidRDefault="00F63AB0">
      <w:pPr>
        <w:tabs>
          <w:tab w:val="left" w:pos="51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 Παπαδόπουλ</w:t>
      </w:r>
      <w:r>
        <w:rPr>
          <w:rFonts w:eastAsia="Times New Roman" w:cs="Times New Roman"/>
          <w:szCs w:val="24"/>
        </w:rPr>
        <w:t>ο.</w:t>
      </w:r>
    </w:p>
    <w:p w14:paraId="4DB8D045" w14:textId="77777777" w:rsidR="000871C9" w:rsidRDefault="00F63AB0">
      <w:pPr>
        <w:tabs>
          <w:tab w:val="left" w:pos="5123"/>
        </w:tabs>
        <w:spacing w:after="0" w:line="600" w:lineRule="auto"/>
        <w:ind w:firstLine="720"/>
        <w:jc w:val="both"/>
        <w:rPr>
          <w:rFonts w:eastAsia="Times New Roman" w:cs="Times New Roman"/>
          <w:szCs w:val="24"/>
        </w:rPr>
      </w:pPr>
      <w:r>
        <w:rPr>
          <w:rFonts w:eastAsia="Times New Roman" w:cs="Times New Roman"/>
          <w:szCs w:val="24"/>
        </w:rPr>
        <w:t>Τον λόγο έχει τώρα ο Αναπληρωτής Υπουργός Οικονομικών κ. Τρύφων Αλεξιάδης, για να απαντήσει.</w:t>
      </w:r>
    </w:p>
    <w:p w14:paraId="4DB8D046" w14:textId="77777777" w:rsidR="000871C9" w:rsidRDefault="00F63AB0">
      <w:pPr>
        <w:tabs>
          <w:tab w:val="left" w:pos="5123"/>
        </w:tabs>
        <w:spacing w:after="0"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Ευχαριστώ, κύριε Πρόεδρε.</w:t>
      </w:r>
    </w:p>
    <w:p w14:paraId="4DB8D047" w14:textId="77777777" w:rsidR="000871C9" w:rsidRDefault="00F63AB0">
      <w:pPr>
        <w:tabs>
          <w:tab w:val="left" w:pos="5123"/>
        </w:tabs>
        <w:spacing w:after="0" w:line="600" w:lineRule="auto"/>
        <w:ind w:firstLine="720"/>
        <w:jc w:val="both"/>
        <w:rPr>
          <w:rFonts w:eastAsia="Times New Roman" w:cs="Times New Roman"/>
          <w:szCs w:val="24"/>
        </w:rPr>
      </w:pPr>
      <w:r>
        <w:rPr>
          <w:rFonts w:eastAsia="Times New Roman" w:cs="Times New Roman"/>
          <w:szCs w:val="24"/>
        </w:rPr>
        <w:t>Κύριε Βουλευτά, η ερώτησή σας δίνει τη δυνατότητα να φωτίσουμε έναν τομέα επενδύσ</w:t>
      </w:r>
      <w:r>
        <w:rPr>
          <w:rFonts w:eastAsia="Times New Roman" w:cs="Times New Roman"/>
          <w:szCs w:val="24"/>
        </w:rPr>
        <w:t>εων όπου έχουν δημιουργηθεί προβλήματα στις επιχειρήσεις χωρίς να ευθύνονται αυτές και πραγματικά αναδεικνύετε πολύ τεκμηριωμένα το συγκεκριμένο ζήτημα.</w:t>
      </w:r>
    </w:p>
    <w:p w14:paraId="4DB8D048" w14:textId="77777777" w:rsidR="000871C9" w:rsidRDefault="00F63AB0">
      <w:pPr>
        <w:tabs>
          <w:tab w:val="left" w:pos="5123"/>
        </w:tabs>
        <w:spacing w:after="0" w:line="600" w:lineRule="auto"/>
        <w:ind w:firstLine="720"/>
        <w:jc w:val="both"/>
        <w:rPr>
          <w:rFonts w:eastAsia="Times New Roman" w:cs="Times New Roman"/>
          <w:szCs w:val="24"/>
        </w:rPr>
      </w:pPr>
      <w:r>
        <w:rPr>
          <w:rFonts w:eastAsia="Times New Roman" w:cs="Times New Roman"/>
          <w:szCs w:val="24"/>
        </w:rPr>
        <w:lastRenderedPageBreak/>
        <w:t>Πολλές επιχειρήσεις δεν έχουν μπορέσει</w:t>
      </w:r>
      <w:r w:rsidRPr="00E70035">
        <w:rPr>
          <w:rFonts w:eastAsia="Times New Roman" w:cs="Times New Roman"/>
          <w:szCs w:val="24"/>
        </w:rPr>
        <w:t>,</w:t>
      </w:r>
      <w:r>
        <w:rPr>
          <w:rFonts w:eastAsia="Times New Roman" w:cs="Times New Roman"/>
          <w:szCs w:val="24"/>
        </w:rPr>
        <w:t xml:space="preserve"> λόγω της οικονομικής κρίσης</w:t>
      </w:r>
      <w:r w:rsidRPr="00E70035">
        <w:rPr>
          <w:rFonts w:eastAsia="Times New Roman" w:cs="Times New Roman"/>
          <w:szCs w:val="24"/>
        </w:rPr>
        <w:t>,</w:t>
      </w:r>
      <w:r>
        <w:rPr>
          <w:rFonts w:eastAsia="Times New Roman" w:cs="Times New Roman"/>
          <w:szCs w:val="24"/>
        </w:rPr>
        <w:t xml:space="preserve"> μέσα στην πενταετία που τους όριζε</w:t>
      </w:r>
      <w:r>
        <w:rPr>
          <w:rFonts w:eastAsia="Times New Roman" w:cs="Times New Roman"/>
          <w:szCs w:val="24"/>
        </w:rPr>
        <w:t xml:space="preserve"> ο νόμος να ολοκληρώσουν τις επενδύσεις σε φορολογικό επίπεδο και έτσι έχουν προβλήματα στα θέματα ΦΠΑ.</w:t>
      </w:r>
    </w:p>
    <w:p w14:paraId="4DB8D049" w14:textId="77777777" w:rsidR="000871C9" w:rsidRDefault="00F63AB0">
      <w:pPr>
        <w:tabs>
          <w:tab w:val="left" w:pos="5123"/>
        </w:tabs>
        <w:spacing w:after="0" w:line="600" w:lineRule="auto"/>
        <w:ind w:firstLine="720"/>
        <w:jc w:val="both"/>
        <w:rPr>
          <w:rFonts w:eastAsia="Times New Roman" w:cs="Times New Roman"/>
          <w:szCs w:val="24"/>
        </w:rPr>
      </w:pPr>
      <w:r>
        <w:rPr>
          <w:rFonts w:eastAsia="Times New Roman" w:cs="Times New Roman"/>
          <w:szCs w:val="24"/>
        </w:rPr>
        <w:t>Σε ό,τι αφορά την Κυβέρνηση είναι σαφέστατη η θέση μας στο τι σχεδιάζουμε για τα θέματα επενδύσεων. Δεν χρειάζεται να επαναλάβω αυτά τα ζητήματα. Κάνουμ</w:t>
      </w:r>
      <w:r>
        <w:rPr>
          <w:rFonts w:eastAsia="Times New Roman" w:cs="Times New Roman"/>
          <w:szCs w:val="24"/>
        </w:rPr>
        <w:t>ε ό,τι είναι δυνατόν και με νέο θεσμικό πλαίσιο και με αξιοποίηση του προηγούμενου, για να προωθήσουμε τις επενδύσεις, που είναι σε όφελος της οικονομίας, της κοινωνίας και του επιχειρηματία και όχι μόνο του επιχειρηματία ή διαφόρων τοπικών συμφερόντων.</w:t>
      </w:r>
    </w:p>
    <w:p w14:paraId="4DB8D04A" w14:textId="77777777" w:rsidR="000871C9" w:rsidRDefault="00F63AB0">
      <w:pPr>
        <w:tabs>
          <w:tab w:val="left" w:pos="5123"/>
        </w:tabs>
        <w:spacing w:after="0" w:line="600" w:lineRule="auto"/>
        <w:ind w:firstLine="720"/>
        <w:jc w:val="both"/>
        <w:rPr>
          <w:rFonts w:eastAsia="Times New Roman" w:cs="Times New Roman"/>
          <w:szCs w:val="24"/>
        </w:rPr>
      </w:pPr>
      <w:r>
        <w:rPr>
          <w:rFonts w:eastAsia="Times New Roman" w:cs="Times New Roman"/>
          <w:szCs w:val="24"/>
        </w:rPr>
        <w:t>Σε ό,τι αφορά το συγκεκριμένο ερώτημα, θα καταθέσω στα Πρακτικά έγγραφο της Διεύθυνσης Εφαρμογής Έμμεσης Φορολογίας, που πραγματικά λέει ότι σε αυτό το δημοσιονομικό πλαίσιο, η εν λόγω τροποποίηση του άρθρου 33 συνιστά μία εκ των εξεταζόμενων δυνατοτήτων γ</w:t>
      </w:r>
      <w:r>
        <w:rPr>
          <w:rFonts w:eastAsia="Times New Roman" w:cs="Times New Roman"/>
          <w:szCs w:val="24"/>
        </w:rPr>
        <w:t xml:space="preserve">ια την ανακούφιση των επενδυτών. </w:t>
      </w:r>
    </w:p>
    <w:p w14:paraId="4DB8D04B" w14:textId="77777777" w:rsidR="000871C9" w:rsidRDefault="00F63AB0">
      <w:pPr>
        <w:tabs>
          <w:tab w:val="left" w:pos="5123"/>
        </w:tabs>
        <w:spacing w:after="0" w:line="600" w:lineRule="auto"/>
        <w:ind w:firstLine="720"/>
        <w:jc w:val="both"/>
        <w:rPr>
          <w:rFonts w:eastAsia="Times New Roman" w:cs="Times New Roman"/>
          <w:szCs w:val="24"/>
        </w:rPr>
      </w:pPr>
      <w:r>
        <w:rPr>
          <w:rFonts w:eastAsia="Times New Roman" w:cs="Times New Roman"/>
          <w:szCs w:val="24"/>
        </w:rPr>
        <w:lastRenderedPageBreak/>
        <w:t>Θα σας καταθέσω έγγραφο της Διεύθυνσης Φορολογικής Πολιτικής του Υπουργείου Οικονομικών, η οποία με σαφήνεια λέει ότι οι αρμόδιες υπηρεσίες του Υπουργείου Οικονομικών έχουν την πρόθεση να εξετάσουν την άρση αυτού του περιο</w:t>
      </w:r>
      <w:r>
        <w:rPr>
          <w:rFonts w:eastAsia="Times New Roman" w:cs="Times New Roman"/>
          <w:szCs w:val="24"/>
        </w:rPr>
        <w:t>ρισμού και για τις επιχειρήσεις</w:t>
      </w:r>
      <w:r>
        <w:rPr>
          <w:rFonts w:eastAsia="Times New Roman" w:cs="Times New Roman"/>
          <w:szCs w:val="24"/>
        </w:rPr>
        <w:t>,</w:t>
      </w:r>
      <w:r>
        <w:rPr>
          <w:rFonts w:eastAsia="Times New Roman" w:cs="Times New Roman"/>
          <w:szCs w:val="24"/>
        </w:rPr>
        <w:t xml:space="preserve"> που υλοποιούν επενδυτικά σχέδια των νόμων 2601/1998 και 3299/2004. </w:t>
      </w:r>
    </w:p>
    <w:p w14:paraId="4DB8D04C" w14:textId="77777777" w:rsidR="000871C9" w:rsidRDefault="00F63AB0">
      <w:pPr>
        <w:tabs>
          <w:tab w:val="left" w:pos="5123"/>
        </w:tabs>
        <w:spacing w:after="0" w:line="600" w:lineRule="auto"/>
        <w:ind w:firstLine="720"/>
        <w:jc w:val="both"/>
        <w:rPr>
          <w:rFonts w:eastAsia="Times New Roman" w:cs="Times New Roman"/>
          <w:szCs w:val="24"/>
        </w:rPr>
      </w:pPr>
      <w:r>
        <w:rPr>
          <w:rFonts w:eastAsia="Times New Roman" w:cs="Times New Roman"/>
          <w:szCs w:val="24"/>
        </w:rPr>
        <w:t>Και, τέλος, θα καταθέσω και έγγραφο του Υπουργείου Οικονομίας, Ανάπτυξης και Τουρισμού, από το οποίο προκύπτει σαφέστατα αυτό που λέτε και στην ερώτησή σας</w:t>
      </w:r>
      <w:r>
        <w:rPr>
          <w:rFonts w:eastAsia="Times New Roman" w:cs="Times New Roman"/>
          <w:szCs w:val="24"/>
        </w:rPr>
        <w:t xml:space="preserve"> και που είπατε και τώρα, ότι σε πολλές από αυτές τις περιπτώσεις, ενώ ο χρονικός ορίζοντας για φορολογικούς σκοπούς είναι η πενταετία, για αναπτυξιακούς λόγους έχει παραταθεί πέραν της πενταετίας και μέχρι τις 30 Ιουνίου 2018. </w:t>
      </w:r>
    </w:p>
    <w:p w14:paraId="4DB8D04D" w14:textId="77777777" w:rsidR="000871C9" w:rsidRDefault="00F63AB0">
      <w:pPr>
        <w:tabs>
          <w:tab w:val="left" w:pos="5123"/>
        </w:tabs>
        <w:spacing w:after="0" w:line="600" w:lineRule="auto"/>
        <w:ind w:firstLine="720"/>
        <w:jc w:val="both"/>
        <w:rPr>
          <w:rFonts w:eastAsia="Times New Roman" w:cs="Times New Roman"/>
          <w:szCs w:val="24"/>
        </w:rPr>
      </w:pPr>
      <w:r>
        <w:rPr>
          <w:rFonts w:eastAsia="Times New Roman" w:cs="Times New Roman"/>
          <w:szCs w:val="24"/>
        </w:rPr>
        <w:t xml:space="preserve">Αυτό που είναι σαφές είναι </w:t>
      </w:r>
      <w:r>
        <w:rPr>
          <w:rFonts w:eastAsia="Times New Roman" w:cs="Times New Roman"/>
          <w:szCs w:val="24"/>
        </w:rPr>
        <w:t>ότι το Υπουργείο Οικονομικών εξετάζει να λύσει αυτό το θέμα διότι αφορά επιχειρήσεις, αφορά επενδύσεις και εμείς θέλουμε να διευκολύνουμε επενδύσεις και να μην δημιουργούμε κανένα πρόβλημα.</w:t>
      </w:r>
    </w:p>
    <w:p w14:paraId="4DB8D04E" w14:textId="77777777" w:rsidR="000871C9" w:rsidRDefault="00F63AB0">
      <w:pPr>
        <w:tabs>
          <w:tab w:val="left" w:pos="5123"/>
        </w:tabs>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ο Αναπληρωτής Υπουργός Οικονομικών κ. Τρύφων Αλεξ</w:t>
      </w:r>
      <w:r>
        <w:rPr>
          <w:rFonts w:eastAsia="Times New Roman" w:cs="Times New Roman"/>
          <w:szCs w:val="24"/>
        </w:rPr>
        <w:t xml:space="preserve">ιάδης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DB8D04F" w14:textId="77777777" w:rsidR="000871C9" w:rsidRDefault="00F63AB0">
      <w:pPr>
        <w:tabs>
          <w:tab w:val="left" w:pos="51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κύριο Υπουργό.</w:t>
      </w:r>
    </w:p>
    <w:p w14:paraId="4DB8D050" w14:textId="77777777" w:rsidR="000871C9" w:rsidRDefault="00F63AB0">
      <w:pPr>
        <w:tabs>
          <w:tab w:val="left" w:pos="5123"/>
        </w:tabs>
        <w:spacing w:after="0" w:line="600" w:lineRule="auto"/>
        <w:ind w:firstLine="720"/>
        <w:jc w:val="both"/>
        <w:rPr>
          <w:rFonts w:eastAsia="Times New Roman" w:cs="Times New Roman"/>
          <w:szCs w:val="24"/>
        </w:rPr>
      </w:pPr>
      <w:r>
        <w:rPr>
          <w:rFonts w:eastAsia="Times New Roman" w:cs="Times New Roman"/>
          <w:szCs w:val="24"/>
        </w:rPr>
        <w:t>Τον λόγο έχει ο κ. Πα</w:t>
      </w:r>
      <w:r>
        <w:rPr>
          <w:rFonts w:eastAsia="Times New Roman" w:cs="Times New Roman"/>
          <w:szCs w:val="24"/>
        </w:rPr>
        <w:t>παδόπουλος για τη δευτερολογία του.</w:t>
      </w:r>
    </w:p>
    <w:p w14:paraId="4DB8D051" w14:textId="77777777" w:rsidR="000871C9" w:rsidRDefault="00F63AB0">
      <w:pPr>
        <w:tabs>
          <w:tab w:val="left" w:pos="5123"/>
        </w:tabs>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Νομίζω ότι δώσατε ικανοποιητική απάντηση, γιατί διαπιστώνουμε ότι οι φορολογικές διευκολύνσεις στις επιχειρήσεις, στη διάρκεια του νέου αναπτυξιακού νόμου που ψηφίσαμε, στηρίζουν σοβαρά τη δυνατότ</w:t>
      </w:r>
      <w:r>
        <w:rPr>
          <w:rFonts w:eastAsia="Times New Roman" w:cs="Times New Roman"/>
          <w:szCs w:val="24"/>
        </w:rPr>
        <w:t xml:space="preserve">ητα των επιχειρήσεων πραγματικά να ολοκληρώσουν επενδυτικά σχέδια, που δεν τους δόθηκε η δυνατότητα να ολοκληρώσουν. </w:t>
      </w:r>
    </w:p>
    <w:p w14:paraId="4DB8D052" w14:textId="77777777" w:rsidR="000871C9" w:rsidRDefault="00F63AB0">
      <w:pPr>
        <w:tabs>
          <w:tab w:val="left" w:pos="5123"/>
        </w:tabs>
        <w:spacing w:after="0" w:line="600" w:lineRule="auto"/>
        <w:ind w:firstLine="720"/>
        <w:jc w:val="both"/>
        <w:rPr>
          <w:rFonts w:eastAsia="Times New Roman" w:cs="Times New Roman"/>
          <w:szCs w:val="24"/>
        </w:rPr>
      </w:pPr>
      <w:r>
        <w:rPr>
          <w:rFonts w:eastAsia="Times New Roman" w:cs="Times New Roman"/>
          <w:szCs w:val="24"/>
        </w:rPr>
        <w:t xml:space="preserve">Νομίζω ότι με την υλοποίηση αυτής της διευκόλυνσης στον ευαίσθητο τομέα της τουριστικής μας επένδυσης, στη λειτουργία των ξενοδοχειακών </w:t>
      </w:r>
      <w:r>
        <w:rPr>
          <w:rFonts w:eastAsia="Times New Roman" w:cs="Times New Roman"/>
          <w:szCs w:val="24"/>
        </w:rPr>
        <w:t>μας μονάδων θα μπορέσουμε πραγματικά να τους διευκολύνουμε, ώστε να ολοκληρώσουν με επιτυχία τα επενδυτικά τους σχέδια.</w:t>
      </w:r>
    </w:p>
    <w:p w14:paraId="4DB8D053" w14:textId="77777777" w:rsidR="000871C9" w:rsidRDefault="00F63AB0">
      <w:pPr>
        <w:tabs>
          <w:tab w:val="left" w:pos="5123"/>
        </w:tabs>
        <w:spacing w:after="0"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4DB8D054" w14:textId="77777777" w:rsidR="000871C9" w:rsidRDefault="00F63AB0">
      <w:pPr>
        <w:tabs>
          <w:tab w:val="left" w:pos="51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 Παπαδόπουλο.</w:t>
      </w:r>
    </w:p>
    <w:p w14:paraId="4DB8D055" w14:textId="77777777" w:rsidR="000871C9" w:rsidRDefault="00F63AB0">
      <w:pPr>
        <w:tabs>
          <w:tab w:val="left" w:pos="5123"/>
        </w:tabs>
        <w:spacing w:after="0" w:line="600" w:lineRule="auto"/>
        <w:ind w:firstLine="720"/>
        <w:jc w:val="both"/>
        <w:rPr>
          <w:rFonts w:eastAsia="Times New Roman" w:cs="Times New Roman"/>
          <w:szCs w:val="24"/>
        </w:rPr>
      </w:pPr>
      <w:r>
        <w:rPr>
          <w:rFonts w:eastAsia="Times New Roman" w:cs="Times New Roman"/>
          <w:szCs w:val="24"/>
        </w:rPr>
        <w:t>Τον λόγο έχει ο Αναπληρωτής Υπουργός κ. Τρύφων Αλεξιά</w:t>
      </w:r>
      <w:r>
        <w:rPr>
          <w:rFonts w:eastAsia="Times New Roman" w:cs="Times New Roman"/>
          <w:szCs w:val="24"/>
        </w:rPr>
        <w:t>δης, για τη δευτερολογία του.</w:t>
      </w:r>
    </w:p>
    <w:p w14:paraId="4DB8D056" w14:textId="77777777" w:rsidR="000871C9" w:rsidRDefault="00F63AB0">
      <w:pPr>
        <w:spacing w:after="0"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Δεν έχω να προσθέσω πολλά. Θέλω να επιβεβαιώσω ότι στα ζητήματα επενδύσεων και με το θεσμικό πλαίσιο</w:t>
      </w:r>
      <w:r>
        <w:rPr>
          <w:rFonts w:eastAsia="Times New Roman" w:cs="Times New Roman"/>
          <w:szCs w:val="24"/>
        </w:rPr>
        <w:t>,</w:t>
      </w:r>
      <w:r>
        <w:rPr>
          <w:rFonts w:eastAsia="Times New Roman" w:cs="Times New Roman"/>
          <w:szCs w:val="24"/>
        </w:rPr>
        <w:t xml:space="preserve"> που έχουμε ψηφίσει σε φορολογικό επίπεδο, αλλά και με τις νέες διατάξει</w:t>
      </w:r>
      <w:r>
        <w:rPr>
          <w:rFonts w:eastAsia="Times New Roman" w:cs="Times New Roman"/>
          <w:szCs w:val="24"/>
        </w:rPr>
        <w:t>ς</w:t>
      </w:r>
      <w:r>
        <w:rPr>
          <w:rFonts w:eastAsia="Times New Roman" w:cs="Times New Roman"/>
          <w:szCs w:val="24"/>
        </w:rPr>
        <w:t>,</w:t>
      </w:r>
      <w:r>
        <w:rPr>
          <w:rFonts w:eastAsia="Times New Roman" w:cs="Times New Roman"/>
          <w:szCs w:val="24"/>
        </w:rPr>
        <w:t xml:space="preserve"> που ετοιμάζουμε για το επόμενο χρονικό διάστημα, θα λύσουμε τέτοιου είδους προβλήματα και θα δούμε με ποιον τρόπο θα αντιμετωπίσουμε αυτού του είδους τα προβλήματα. </w:t>
      </w:r>
    </w:p>
    <w:p w14:paraId="4DB8D057"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Και για τις ξενοδοχειακές και για άλλες επιχειρήσεις έχουν εντοπιστεί ανάλογα προβλήματ</w:t>
      </w:r>
      <w:r>
        <w:rPr>
          <w:rFonts w:eastAsia="Times New Roman" w:cs="Times New Roman"/>
          <w:szCs w:val="24"/>
        </w:rPr>
        <w:t>α. Ήδη λύσαμε αρκετά και λύνουμε και τα επόμενα.</w:t>
      </w:r>
    </w:p>
    <w:p w14:paraId="4DB8D058"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4DB8D059" w14:textId="77777777" w:rsidR="000871C9" w:rsidRDefault="00F63AB0">
      <w:pPr>
        <w:spacing w:after="0"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τον Υπουργό κ. Αλεξιάδη.</w:t>
      </w:r>
    </w:p>
    <w:p w14:paraId="4DB8D05A"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lastRenderedPageBreak/>
        <w:t>Προχωρούμε στην πρώτη με αριθμό 1079/4-7-2016 επίκαιρη ερώτηση δεύτερου κύκλου του Βουλευτή Ηρακλείου του Συνασπισμού Ρ</w:t>
      </w:r>
      <w:r>
        <w:rPr>
          <w:rFonts w:eastAsia="Times New Roman" w:cs="Times New Roman"/>
          <w:szCs w:val="24"/>
        </w:rPr>
        <w:t xml:space="preserve">ιζοσπαστικής Αριστεράς κ. </w:t>
      </w:r>
      <w:r>
        <w:rPr>
          <w:rFonts w:eastAsia="Times New Roman" w:cs="Times New Roman"/>
          <w:bCs/>
          <w:szCs w:val="24"/>
        </w:rPr>
        <w:t xml:space="preserve">Νικολάου </w:t>
      </w:r>
      <w:proofErr w:type="spellStart"/>
      <w:r>
        <w:rPr>
          <w:rFonts w:eastAsia="Times New Roman" w:cs="Times New Roman"/>
          <w:bCs/>
          <w:szCs w:val="24"/>
        </w:rPr>
        <w:t>Ηγουμενίδη</w:t>
      </w:r>
      <w:proofErr w:type="spellEnd"/>
      <w:r>
        <w:rPr>
          <w:rFonts w:eastAsia="Times New Roman" w:cs="Times New Roman"/>
          <w:szCs w:val="24"/>
        </w:rPr>
        <w:t xml:space="preserve"> προς τον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 xml:space="preserve">σχετικά με την υποβάθμιση των υποκαταστημάτων ΙΚΑ για τους ασφαλισμένους του Νομού Ηρακλείου. </w:t>
      </w:r>
    </w:p>
    <w:p w14:paraId="4DB8D05B"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Στην επίκαιρη αυτή ερώτηση θα απαντήσει</w:t>
      </w:r>
      <w:r>
        <w:rPr>
          <w:rFonts w:eastAsia="Times New Roman" w:cs="Times New Roman"/>
          <w:szCs w:val="24"/>
        </w:rPr>
        <w:t xml:space="preserve"> ο Υφυπουργός Εργασίας, Κοινωνικής Ασφάλισης και Κοινωνικής Αλληλεγγύης κ. Αναστάσιος Πετρόπουλος.</w:t>
      </w:r>
    </w:p>
    <w:p w14:paraId="4DB8D05C"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Ηγουμενίδη</w:t>
      </w:r>
      <w:proofErr w:type="spellEnd"/>
      <w:r>
        <w:rPr>
          <w:rFonts w:eastAsia="Times New Roman" w:cs="Times New Roman"/>
          <w:szCs w:val="24"/>
        </w:rPr>
        <w:t>, έχετε τον λόγο για δύο λεπτά, για να αναπτύξετε την ερώτησή σας.</w:t>
      </w:r>
    </w:p>
    <w:p w14:paraId="4DB8D05D" w14:textId="77777777" w:rsidR="000871C9" w:rsidRDefault="00F63AB0">
      <w:pPr>
        <w:spacing w:after="0"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Ευχαριστώ, κύριε Πρόεδρε.</w:t>
      </w:r>
    </w:p>
    <w:p w14:paraId="4DB8D05E"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Κύριε Υπουργέ, βρεθήκαμε α</w:t>
      </w:r>
      <w:r>
        <w:rPr>
          <w:rFonts w:eastAsia="Times New Roman" w:cs="Times New Roman"/>
          <w:szCs w:val="24"/>
        </w:rPr>
        <w:t>ντιμέτωποι με τη συνειδητή πολιτική επιλογή των κυβερνήσεων Νέας Δημοκρατίας και ΠΑΣΟΚ για απαξίωση και συρρίκνωση του δημόσιου τομέα κατά το προηγούμενο διάστημα.</w:t>
      </w:r>
    </w:p>
    <w:p w14:paraId="4DB8D05F"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μεταξύ άλλων, οδήγησε στην υποβάθμιση, στην </w:t>
      </w:r>
      <w:proofErr w:type="spellStart"/>
      <w:r>
        <w:rPr>
          <w:rFonts w:eastAsia="Times New Roman" w:cs="Times New Roman"/>
          <w:szCs w:val="24"/>
        </w:rPr>
        <w:t>υποστελέχωση</w:t>
      </w:r>
      <w:proofErr w:type="spellEnd"/>
      <w:r>
        <w:rPr>
          <w:rFonts w:eastAsia="Times New Roman" w:cs="Times New Roman"/>
          <w:szCs w:val="24"/>
        </w:rPr>
        <w:t xml:space="preserve"> και στο κλείσιμο κομβικών κατ</w:t>
      </w:r>
      <w:r>
        <w:rPr>
          <w:rFonts w:eastAsia="Times New Roman" w:cs="Times New Roman"/>
          <w:szCs w:val="24"/>
        </w:rPr>
        <w:t xml:space="preserve">αστημάτων του ΙΚΑ στην ενδοχώρα του Νομού Ηρακλείου, με αποτέλεσμα για πολύ καιρό να ταλανίζεται μεγάλη μερίδα των πολιτών του </w:t>
      </w:r>
      <w:r>
        <w:rPr>
          <w:rFonts w:eastAsia="Times New Roman" w:cs="Times New Roman"/>
          <w:szCs w:val="24"/>
        </w:rPr>
        <w:t>ν</w:t>
      </w:r>
      <w:r>
        <w:rPr>
          <w:rFonts w:eastAsia="Times New Roman" w:cs="Times New Roman"/>
          <w:szCs w:val="24"/>
        </w:rPr>
        <w:t>ομού.</w:t>
      </w:r>
    </w:p>
    <w:p w14:paraId="4DB8D060"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Να σημειώσουμε εδώ ότι οι μεθοδεύσεις αυτές πραγματοποιήθηκαν χωρίς κα</w:t>
      </w:r>
      <w:r>
        <w:rPr>
          <w:rFonts w:eastAsia="Times New Roman" w:cs="Times New Roman"/>
          <w:szCs w:val="24"/>
        </w:rPr>
        <w:t>μ</w:t>
      </w:r>
      <w:r>
        <w:rPr>
          <w:rFonts w:eastAsia="Times New Roman" w:cs="Times New Roman"/>
          <w:szCs w:val="24"/>
        </w:rPr>
        <w:t xml:space="preserve">μιά μελέτη των ιδιαίτερων τοπικών χαρακτηριστικών, </w:t>
      </w:r>
      <w:r>
        <w:rPr>
          <w:rFonts w:eastAsia="Times New Roman" w:cs="Times New Roman"/>
          <w:szCs w:val="24"/>
        </w:rPr>
        <w:t>χωρίς κα</w:t>
      </w:r>
      <w:r>
        <w:rPr>
          <w:rFonts w:eastAsia="Times New Roman" w:cs="Times New Roman"/>
          <w:szCs w:val="24"/>
        </w:rPr>
        <w:t>μ</w:t>
      </w:r>
      <w:r>
        <w:rPr>
          <w:rFonts w:eastAsia="Times New Roman" w:cs="Times New Roman"/>
          <w:szCs w:val="24"/>
        </w:rPr>
        <w:t>μιά συνεργασία με τους τοπικούς φορείς, αλλά με ένα μόνο κριτήριο -όπως εύηχα το «σερβίρουν»-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το λιγότερο κράτος, την απαξίωση του δημόσιου τομέα και τη συρρίκνωση των δημόσιων υπηρεσιών. </w:t>
      </w:r>
    </w:p>
    <w:p w14:paraId="4DB8D061"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 xml:space="preserve">Είναι χαρακτηριστικό ότι σημαντικά υποκαταστήματα είτε έχουν κλείσει είτε υπολειτουργούν. Αναφέρομαι στα εξής υποκαταστήματα: το υποκατάστημα της </w:t>
      </w:r>
      <w:proofErr w:type="spellStart"/>
      <w:r>
        <w:rPr>
          <w:rFonts w:eastAsia="Times New Roman" w:cs="Times New Roman"/>
          <w:szCs w:val="24"/>
        </w:rPr>
        <w:t>Βιάννου</w:t>
      </w:r>
      <w:proofErr w:type="spellEnd"/>
      <w:r>
        <w:rPr>
          <w:rFonts w:eastAsia="Times New Roman" w:cs="Times New Roman"/>
          <w:szCs w:val="24"/>
        </w:rPr>
        <w:t xml:space="preserve"> -τον πιο απομακρυσμένο δήμο του Ηρακλείου- το οποίο έχει κλείσει, όπως και στο υποκατάστημα του </w:t>
      </w:r>
      <w:proofErr w:type="spellStart"/>
      <w:r>
        <w:rPr>
          <w:rFonts w:eastAsia="Times New Roman" w:cs="Times New Roman"/>
          <w:szCs w:val="24"/>
        </w:rPr>
        <w:t>Αρκαλο</w:t>
      </w:r>
      <w:r>
        <w:rPr>
          <w:rFonts w:eastAsia="Times New Roman" w:cs="Times New Roman"/>
          <w:szCs w:val="24"/>
        </w:rPr>
        <w:t>χωρίου</w:t>
      </w:r>
      <w:proofErr w:type="spellEnd"/>
      <w:r>
        <w:rPr>
          <w:rFonts w:eastAsia="Times New Roman" w:cs="Times New Roman"/>
          <w:szCs w:val="24"/>
        </w:rPr>
        <w:t xml:space="preserve">, το οποίο εξυπηρετεί γύρω στους πενήντα με εξήντα χιλιάδες από το κεντρικό Ηράκλειο, και υπολειτουργεί, καθώς και στο </w:t>
      </w:r>
      <w:r>
        <w:rPr>
          <w:rFonts w:eastAsia="Times New Roman" w:cs="Times New Roman"/>
          <w:szCs w:val="24"/>
        </w:rPr>
        <w:lastRenderedPageBreak/>
        <w:t>υποκατάστημα της Χερσονήσου, το οποίο εξυπηρετεί όλο τον βορειοανατολικό Νομό Ηρακλείου, και τέλος, το υποκατάστημα των Μοιρών το ο</w:t>
      </w:r>
      <w:r>
        <w:rPr>
          <w:rFonts w:eastAsia="Times New Roman" w:cs="Times New Roman"/>
          <w:szCs w:val="24"/>
        </w:rPr>
        <w:t xml:space="preserve">ποίο εξυπηρετεί όλη την περιοχή της </w:t>
      </w:r>
      <w:proofErr w:type="spellStart"/>
      <w:r>
        <w:rPr>
          <w:rFonts w:eastAsia="Times New Roman" w:cs="Times New Roman"/>
          <w:szCs w:val="24"/>
        </w:rPr>
        <w:t>Μεσσαράς</w:t>
      </w:r>
      <w:proofErr w:type="spellEnd"/>
      <w:r>
        <w:rPr>
          <w:rFonts w:eastAsia="Times New Roman" w:cs="Times New Roman"/>
          <w:szCs w:val="24"/>
        </w:rPr>
        <w:t>, δηλαδή</w:t>
      </w:r>
      <w:r>
        <w:rPr>
          <w:rFonts w:eastAsia="Times New Roman" w:cs="Times New Roman"/>
          <w:szCs w:val="24"/>
        </w:rPr>
        <w:t>,</w:t>
      </w:r>
      <w:r>
        <w:rPr>
          <w:rFonts w:eastAsia="Times New Roman" w:cs="Times New Roman"/>
          <w:szCs w:val="24"/>
        </w:rPr>
        <w:t xml:space="preserve"> πάνω από εβδομήντα και ογδόντα χιλιάδες κατοίκους, συμπεριλαμβανομένων</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και των κατοίκων της περιοχής του νοτιοανατολικού Ρεθύμνου.</w:t>
      </w:r>
    </w:p>
    <w:p w14:paraId="4DB8D062"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Επειδή οι προηγούμενες κυβερνήσεις και οι προηγούμενες ηγεσίε</w:t>
      </w:r>
      <w:r>
        <w:rPr>
          <w:rFonts w:eastAsia="Times New Roman" w:cs="Times New Roman"/>
          <w:szCs w:val="24"/>
        </w:rPr>
        <w:t>ς των Υπουργείων της Νέας Δημοκρατίας και του ΠΑΣΟΚ ψευδώς διαβεβαίωναν τους πολίτες του Ηρακλείου περί αναβάθμισης της λειτουργίας αυτών των καταστημάτων του ΙΚΑ, ενώ «ψαλίδιζαν» συστηματικά τις υπηρεσίες τους, κι επειδή παράλληλα είναι σε εξέλιξη ο σχεδι</w:t>
      </w:r>
      <w:r>
        <w:rPr>
          <w:rFonts w:eastAsia="Times New Roman" w:cs="Times New Roman"/>
          <w:szCs w:val="24"/>
        </w:rPr>
        <w:t>ασμός για τον Ενιαίο Φορέα Κοινωνικής Ασφάλισης, με στόχο την εξυπηρέτηση του συνόλου των πολιτών, θα ήθελα να σας ρωτήσω τα εξής:</w:t>
      </w:r>
    </w:p>
    <w:p w14:paraId="4DB8D063"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Ποιος είναι ο σχεδιασμός του Υπουργείου για την τρέχουσα περίοδο, αλλά και το αμέσως επόμενο διάστημα, για την ενίσχυση των υ</w:t>
      </w:r>
      <w:r>
        <w:rPr>
          <w:rFonts w:eastAsia="Times New Roman" w:cs="Times New Roman"/>
          <w:szCs w:val="24"/>
        </w:rPr>
        <w:t xml:space="preserve">ποκαταστημάτων και την εξυπηρέτηση των ασφαλισμένων του ΙΚΑ στις παραπάνω περιοχές; </w:t>
      </w:r>
    </w:p>
    <w:p w14:paraId="4DB8D064"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δεύτερον, με ποιον τρόπο η ενοποίηση των ταμείων και η συνακόλουθη μετακίνηση προσωπικού θα καλύψει τις τρέχουσες ανάγκες του </w:t>
      </w:r>
      <w:r>
        <w:rPr>
          <w:rFonts w:eastAsia="Times New Roman" w:cs="Times New Roman"/>
          <w:szCs w:val="24"/>
        </w:rPr>
        <w:t>ν</w:t>
      </w:r>
      <w:r>
        <w:rPr>
          <w:rFonts w:eastAsia="Times New Roman" w:cs="Times New Roman"/>
          <w:szCs w:val="24"/>
        </w:rPr>
        <w:t>ομού, καλύπτοντας τα κενά και τις ελλείψ</w:t>
      </w:r>
      <w:r>
        <w:rPr>
          <w:rFonts w:eastAsia="Times New Roman" w:cs="Times New Roman"/>
          <w:szCs w:val="24"/>
        </w:rPr>
        <w:t>εις που δημιούργησαν οι προηγούμενες κυβερνήσεις;</w:t>
      </w:r>
    </w:p>
    <w:p w14:paraId="4DB8D065"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Ευχαριστώ.</w:t>
      </w:r>
    </w:p>
    <w:p w14:paraId="4DB8D066" w14:textId="77777777" w:rsidR="000871C9" w:rsidRDefault="00F63AB0">
      <w:pPr>
        <w:spacing w:after="0"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τον κ. </w:t>
      </w:r>
      <w:proofErr w:type="spellStart"/>
      <w:r>
        <w:rPr>
          <w:rFonts w:eastAsia="Times New Roman" w:cs="Times New Roman"/>
          <w:szCs w:val="24"/>
        </w:rPr>
        <w:t>Ηγουμενίδη</w:t>
      </w:r>
      <w:proofErr w:type="spellEnd"/>
      <w:r>
        <w:rPr>
          <w:rFonts w:eastAsia="Times New Roman" w:cs="Times New Roman"/>
          <w:szCs w:val="24"/>
        </w:rPr>
        <w:t>, Βουλευτή Ηρακλείου του ΣΥΡΙΖΑ.</w:t>
      </w:r>
    </w:p>
    <w:p w14:paraId="4DB8D067"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Τον λόγο έχει ο Υφυπουργός κ. Αναστάσιος Πετρόπουλος για να απαντήσει στην ερώτηση, για τρία λεπτά</w:t>
      </w:r>
      <w:r>
        <w:rPr>
          <w:rFonts w:eastAsia="Times New Roman" w:cs="Times New Roman"/>
          <w:szCs w:val="24"/>
        </w:rPr>
        <w:t>.</w:t>
      </w:r>
    </w:p>
    <w:p w14:paraId="4DB8D068" w14:textId="77777777" w:rsidR="000871C9" w:rsidRDefault="00F63AB0">
      <w:pPr>
        <w:spacing w:after="0" w:line="600" w:lineRule="auto"/>
        <w:ind w:firstLine="720"/>
        <w:jc w:val="both"/>
        <w:rPr>
          <w:rFonts w:eastAsia="Times New Roman" w:cs="Times New Roman"/>
          <w:szCs w:val="24"/>
        </w:rPr>
      </w:pPr>
      <w:r>
        <w:rPr>
          <w:rFonts w:eastAsia="Times New Roman" w:cs="Times New Roman"/>
          <w:b/>
          <w:szCs w:val="24"/>
        </w:rPr>
        <w:t>ΑΝΑΣΤΑΣΙΟΣ ΠΕΤΡΟΠΟΥΛΟΣ</w:t>
      </w:r>
      <w:r>
        <w:rPr>
          <w:rFonts w:eastAsia="Times New Roman" w:cs="Times New Roman"/>
          <w:szCs w:val="24"/>
        </w:rPr>
        <w:t xml:space="preserve"> </w:t>
      </w:r>
      <w:r>
        <w:rPr>
          <w:rFonts w:eastAsia="Times New Roman"/>
          <w:b/>
          <w:bCs/>
          <w:color w:val="242424"/>
          <w:szCs w:val="24"/>
        </w:rPr>
        <w:t xml:space="preserve">(Υφυπουργός Εργασίας, Κοινωνικής Ασφάλισης και Κοινωνικής Αλληλεγγύης): </w:t>
      </w:r>
      <w:r>
        <w:rPr>
          <w:rFonts w:eastAsia="Times New Roman" w:cs="Times New Roman"/>
          <w:szCs w:val="24"/>
        </w:rPr>
        <w:t>Ευχαριστώ, κύριε Πρόεδρε.</w:t>
      </w:r>
    </w:p>
    <w:p w14:paraId="4DB8D069"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 xml:space="preserve">Καταλαβαίνω, κύριε </w:t>
      </w:r>
      <w:proofErr w:type="spellStart"/>
      <w:r>
        <w:rPr>
          <w:rFonts w:eastAsia="Times New Roman" w:cs="Times New Roman"/>
          <w:szCs w:val="24"/>
        </w:rPr>
        <w:t>Ηγουμενίδη</w:t>
      </w:r>
      <w:proofErr w:type="spellEnd"/>
      <w:r>
        <w:rPr>
          <w:rFonts w:eastAsia="Times New Roman" w:cs="Times New Roman"/>
          <w:szCs w:val="24"/>
        </w:rPr>
        <w:t xml:space="preserve">, ότι υπό την πίεση των αναγκών των ασφαλισμένων του </w:t>
      </w:r>
      <w:r>
        <w:rPr>
          <w:rFonts w:eastAsia="Times New Roman" w:cs="Times New Roman"/>
          <w:szCs w:val="24"/>
        </w:rPr>
        <w:t>ν</w:t>
      </w:r>
      <w:r>
        <w:rPr>
          <w:rFonts w:eastAsia="Times New Roman" w:cs="Times New Roman"/>
          <w:szCs w:val="24"/>
        </w:rPr>
        <w:t xml:space="preserve">ομού υποβάλλετε την ερώτησή σας. Έχουμε αναπτύξει </w:t>
      </w:r>
      <w:r>
        <w:rPr>
          <w:rFonts w:eastAsia="Times New Roman" w:cs="Times New Roman"/>
          <w:szCs w:val="24"/>
        </w:rPr>
        <w:t xml:space="preserve">από τη θέση αυτή τις νέες προοπτικές του συστήματος </w:t>
      </w:r>
      <w:r>
        <w:rPr>
          <w:rFonts w:eastAsia="Times New Roman" w:cs="Times New Roman"/>
          <w:szCs w:val="24"/>
        </w:rPr>
        <w:lastRenderedPageBreak/>
        <w:t>κοινωνικής ασφάλισης, όπως περιγράφονται στον ν.4337/2016, τον νόμο δηλαδή που ψηφίσαμε πριν από δύο μήνες.</w:t>
      </w:r>
    </w:p>
    <w:p w14:paraId="4DB8D06A"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Ο νόμος αυτός που δημιουργεί τον Ενιαίο Φορέα Κοινωνικής Ασφάλισης επιλύει όλα αυτά τα προβλήματ</w:t>
      </w:r>
      <w:r>
        <w:rPr>
          <w:rFonts w:eastAsia="Times New Roman" w:cs="Times New Roman"/>
          <w:szCs w:val="24"/>
        </w:rPr>
        <w:t xml:space="preserve">α που έχουν τη διάσταση την οποία περιγράφετε, διότι παντού οι φορείς κοινωνικής ασφάλισης είναι </w:t>
      </w:r>
      <w:proofErr w:type="spellStart"/>
      <w:r>
        <w:rPr>
          <w:rFonts w:eastAsia="Times New Roman" w:cs="Times New Roman"/>
          <w:szCs w:val="24"/>
        </w:rPr>
        <w:t>υποστελεχωμένοι</w:t>
      </w:r>
      <w:proofErr w:type="spellEnd"/>
      <w:r>
        <w:rPr>
          <w:rFonts w:eastAsia="Times New Roman" w:cs="Times New Roman"/>
          <w:szCs w:val="24"/>
        </w:rPr>
        <w:t xml:space="preserve"> και ανεπαρκείς να εξυπηρετήσουν τις ανάγκες, λόγω και των δομών που έχει το σύστημα κοινωνικής ασφάλισης.</w:t>
      </w:r>
    </w:p>
    <w:p w14:paraId="4DB8D06B"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 xml:space="preserve">Συνεπώς με το προεδρικό διάταγμα που </w:t>
      </w:r>
      <w:r>
        <w:rPr>
          <w:rFonts w:eastAsia="Times New Roman" w:cs="Times New Roman"/>
          <w:szCs w:val="24"/>
        </w:rPr>
        <w:t>θα εκδοθεί μέχρι το τέλος του έτους, το οποίο θα ορίζει πολύ συγκεκριμένα τις ανάγκες κατά περιοχή, ποιες πρέπει να είναι σε προσωπικό και σε υποδομές, θα έχετε επακριβώς την εικόνα της εξυπηρέτησης των πολιτών παντού.</w:t>
      </w:r>
    </w:p>
    <w:p w14:paraId="4DB8D06C" w14:textId="77777777" w:rsidR="000871C9" w:rsidRDefault="00F63AB0">
      <w:pPr>
        <w:spacing w:after="0" w:line="600" w:lineRule="auto"/>
        <w:ind w:firstLine="720"/>
        <w:contextualSpacing/>
        <w:jc w:val="both"/>
        <w:rPr>
          <w:rFonts w:eastAsia="Times New Roman" w:cs="Times New Roman"/>
          <w:szCs w:val="24"/>
        </w:rPr>
      </w:pPr>
      <w:r>
        <w:rPr>
          <w:rFonts w:eastAsia="Times New Roman" w:cs="Times New Roman"/>
          <w:szCs w:val="24"/>
        </w:rPr>
        <w:t>Όμως, πρέπει να πω εκ προοιμίου ότι η</w:t>
      </w:r>
      <w:r>
        <w:rPr>
          <w:rFonts w:eastAsia="Times New Roman" w:cs="Times New Roman"/>
          <w:szCs w:val="24"/>
        </w:rPr>
        <w:t xml:space="preserve"> εικόνα την οποία έχουμε όλοι στον νου για το σύστημα κοινωνικής ασφάλισης δεν ανταποκρίνεται στην εικόνα του μέλλοντος, γιατί η κοινωνική ασφάλιση που </w:t>
      </w:r>
      <w:r>
        <w:rPr>
          <w:rFonts w:eastAsia="Times New Roman" w:cs="Times New Roman"/>
          <w:szCs w:val="24"/>
        </w:rPr>
        <w:lastRenderedPageBreak/>
        <w:t>εμείς θέλουμε να δημιουργήσουμε είναι μ</w:t>
      </w:r>
      <w:r>
        <w:rPr>
          <w:rFonts w:eastAsia="Times New Roman" w:cs="Times New Roman"/>
          <w:szCs w:val="24"/>
        </w:rPr>
        <w:t>ί</w:t>
      </w:r>
      <w:r>
        <w:rPr>
          <w:rFonts w:eastAsia="Times New Roman" w:cs="Times New Roman"/>
          <w:szCs w:val="24"/>
        </w:rPr>
        <w:t xml:space="preserve">α άμεση πρόσβαση όλων των ασφαλισμένων, χωρίς διαμεσολάβηση -σε </w:t>
      </w:r>
      <w:r>
        <w:rPr>
          <w:rFonts w:eastAsia="Times New Roman" w:cs="Times New Roman"/>
          <w:szCs w:val="24"/>
        </w:rPr>
        <w:t xml:space="preserve">πάρα πολλές περιπτώσεις- υπαλλήλων και υποδομών. Θα είναι η ηλεκτρονική διασύνδεση το </w:t>
      </w:r>
      <w:proofErr w:type="spellStart"/>
      <w:r>
        <w:rPr>
          <w:rFonts w:eastAsia="Times New Roman" w:cs="Times New Roman"/>
          <w:szCs w:val="24"/>
        </w:rPr>
        <w:t>αδιαμεσολάβητο</w:t>
      </w:r>
      <w:proofErr w:type="spellEnd"/>
      <w:r>
        <w:rPr>
          <w:rFonts w:eastAsia="Times New Roman" w:cs="Times New Roman"/>
          <w:szCs w:val="24"/>
        </w:rPr>
        <w:t xml:space="preserve"> μέσο για την υποβολή αιτημάτων, για την παραλαβή των απαντήσεων, για την ενημέρωση του ασφαλισμένου ως προς τα θέματα τα οποία άλλες φορές θα έπρεπε να επι</w:t>
      </w:r>
      <w:r>
        <w:rPr>
          <w:rFonts w:eastAsia="Times New Roman" w:cs="Times New Roman"/>
          <w:szCs w:val="24"/>
        </w:rPr>
        <w:t>λύσει καταφεύγοντας επιτοπίως στις υπηρεσίες του κάθε φορέα.</w:t>
      </w:r>
    </w:p>
    <w:p w14:paraId="4DB8D06D" w14:textId="77777777" w:rsidR="000871C9" w:rsidRDefault="00F63AB0">
      <w:pPr>
        <w:spacing w:after="0" w:line="600" w:lineRule="auto"/>
        <w:ind w:firstLine="720"/>
        <w:contextualSpacing/>
        <w:jc w:val="both"/>
        <w:rPr>
          <w:rFonts w:eastAsia="Times New Roman" w:cs="Times New Roman"/>
          <w:szCs w:val="24"/>
        </w:rPr>
      </w:pPr>
      <w:r>
        <w:rPr>
          <w:rFonts w:eastAsia="Times New Roman" w:cs="Times New Roman"/>
          <w:szCs w:val="24"/>
        </w:rPr>
        <w:t>Ναι μεν στην Κρήτη υπήρχε αυτή η κατάσταση, αλλά σκεφθείτε τι γίνεται σε μ</w:t>
      </w:r>
      <w:r>
        <w:rPr>
          <w:rFonts w:eastAsia="Times New Roman" w:cs="Times New Roman"/>
          <w:szCs w:val="24"/>
        </w:rPr>
        <w:t>ί</w:t>
      </w:r>
      <w:r>
        <w:rPr>
          <w:rFonts w:eastAsia="Times New Roman" w:cs="Times New Roman"/>
          <w:szCs w:val="24"/>
        </w:rPr>
        <w:t>α σειρά νησιών, των οποίων οι κάτοικοι για να εξυπηρετηθούν θα έπρεπε να έρθουν στον Πειραιά, να μείνουν μ</w:t>
      </w:r>
      <w:r>
        <w:rPr>
          <w:rFonts w:eastAsia="Times New Roman" w:cs="Times New Roman"/>
          <w:szCs w:val="24"/>
        </w:rPr>
        <w:t>ί</w:t>
      </w:r>
      <w:r>
        <w:rPr>
          <w:rFonts w:eastAsia="Times New Roman" w:cs="Times New Roman"/>
          <w:szCs w:val="24"/>
        </w:rPr>
        <w:t>α νύχτα για ν</w:t>
      </w:r>
      <w:r>
        <w:rPr>
          <w:rFonts w:eastAsia="Times New Roman" w:cs="Times New Roman"/>
          <w:szCs w:val="24"/>
        </w:rPr>
        <w:t>α υποβάλουν μ</w:t>
      </w:r>
      <w:r>
        <w:rPr>
          <w:rFonts w:eastAsia="Times New Roman" w:cs="Times New Roman"/>
          <w:szCs w:val="24"/>
        </w:rPr>
        <w:t>ί</w:t>
      </w:r>
      <w:r>
        <w:rPr>
          <w:rFonts w:eastAsia="Times New Roman" w:cs="Times New Roman"/>
          <w:szCs w:val="24"/>
        </w:rPr>
        <w:t>α αίτηση και να πάρουν την επόμενη μέρα ενδεχομένως ένα χαρτί πρωτοκόλλου, αναμένοντας την απάντηση στο μέλλον.</w:t>
      </w:r>
    </w:p>
    <w:p w14:paraId="4DB8D06E" w14:textId="77777777" w:rsidR="000871C9" w:rsidRDefault="00F63AB0">
      <w:pPr>
        <w:spacing w:after="0" w:line="600" w:lineRule="auto"/>
        <w:ind w:firstLine="720"/>
        <w:contextualSpacing/>
        <w:jc w:val="both"/>
        <w:rPr>
          <w:rFonts w:eastAsia="Times New Roman" w:cs="Times New Roman"/>
          <w:szCs w:val="24"/>
        </w:rPr>
      </w:pPr>
      <w:r>
        <w:rPr>
          <w:rFonts w:eastAsia="Times New Roman" w:cs="Times New Roman"/>
          <w:szCs w:val="24"/>
        </w:rPr>
        <w:t>Η κατάσταση είναι δραματική παντού, σε όλη την ύπαιθρο χώρα, σε όλα τα επαγγέλματα και κυρίως σε εκείνους που δεν έχουν άμεση πρόσ</w:t>
      </w:r>
      <w:r>
        <w:rPr>
          <w:rFonts w:eastAsia="Times New Roman" w:cs="Times New Roman"/>
          <w:szCs w:val="24"/>
        </w:rPr>
        <w:t xml:space="preserve">βαση, τοπική, ακόμα και στον ίδιο νομό. Υπάρχουν περιοχές </w:t>
      </w:r>
      <w:r>
        <w:rPr>
          <w:rFonts w:eastAsia="Times New Roman" w:cs="Times New Roman"/>
          <w:szCs w:val="24"/>
        </w:rPr>
        <w:lastRenderedPageBreak/>
        <w:t>νομών που ταξιδεύεις για να μείνεις μια μέρα κάπου, λόγω έλλειψης επικοινωνιακών υποδομών, για να μπορέσεις να εξυπηρετηθείς.</w:t>
      </w:r>
    </w:p>
    <w:p w14:paraId="4DB8D06F" w14:textId="77777777" w:rsidR="000871C9" w:rsidRDefault="00F63AB0">
      <w:pPr>
        <w:spacing w:after="0" w:line="600" w:lineRule="auto"/>
        <w:ind w:firstLine="720"/>
        <w:contextualSpacing/>
        <w:jc w:val="both"/>
        <w:rPr>
          <w:rFonts w:eastAsia="Times New Roman" w:cs="Times New Roman"/>
          <w:szCs w:val="24"/>
        </w:rPr>
      </w:pPr>
      <w:r>
        <w:rPr>
          <w:rFonts w:eastAsia="Times New Roman" w:cs="Times New Roman"/>
          <w:szCs w:val="24"/>
        </w:rPr>
        <w:t xml:space="preserve">Η εικόνα, πάντως, είναι ότι το Περιφερειακό Υποκατάστημα Ηρακλείου αντί </w:t>
      </w:r>
      <w:r>
        <w:rPr>
          <w:rFonts w:eastAsia="Times New Roman" w:cs="Times New Roman"/>
          <w:szCs w:val="24"/>
        </w:rPr>
        <w:t xml:space="preserve">να απασχολεί </w:t>
      </w:r>
      <w:proofErr w:type="spellStart"/>
      <w:r>
        <w:rPr>
          <w:rFonts w:eastAsia="Times New Roman" w:cs="Times New Roman"/>
          <w:szCs w:val="24"/>
        </w:rPr>
        <w:t>εκατόν</w:t>
      </w:r>
      <w:proofErr w:type="spellEnd"/>
      <w:r>
        <w:rPr>
          <w:rFonts w:eastAsia="Times New Roman" w:cs="Times New Roman"/>
          <w:szCs w:val="24"/>
        </w:rPr>
        <w:t xml:space="preserve"> σαράντα επτά άτομα, που είναι οι οργανικές θέσεις, απασχολεί ενενήντα ο</w:t>
      </w:r>
      <w:r>
        <w:rPr>
          <w:rFonts w:eastAsia="Times New Roman" w:cs="Times New Roman"/>
          <w:szCs w:val="24"/>
        </w:rPr>
        <w:t>κ</w:t>
      </w:r>
      <w:r>
        <w:rPr>
          <w:rFonts w:eastAsia="Times New Roman" w:cs="Times New Roman"/>
          <w:szCs w:val="24"/>
        </w:rPr>
        <w:t xml:space="preserve">τώ μόλις και έχει απορροφήσει το δυναμικό της ασφάλισης των Μοιρών και του </w:t>
      </w:r>
      <w:proofErr w:type="spellStart"/>
      <w:r>
        <w:rPr>
          <w:rFonts w:eastAsia="Times New Roman" w:cs="Times New Roman"/>
          <w:szCs w:val="24"/>
        </w:rPr>
        <w:t>Αρκαλοχωρίου</w:t>
      </w:r>
      <w:proofErr w:type="spellEnd"/>
      <w:r>
        <w:rPr>
          <w:rFonts w:eastAsia="Times New Roman" w:cs="Times New Roman"/>
          <w:szCs w:val="24"/>
        </w:rPr>
        <w:t xml:space="preserve">. Υπάρχει επίσης το </w:t>
      </w:r>
      <w:r>
        <w:rPr>
          <w:rFonts w:eastAsia="Times New Roman" w:cs="Times New Roman"/>
          <w:szCs w:val="24"/>
        </w:rPr>
        <w:t>γ</w:t>
      </w:r>
      <w:r>
        <w:rPr>
          <w:rFonts w:eastAsia="Times New Roman" w:cs="Times New Roman"/>
          <w:szCs w:val="24"/>
        </w:rPr>
        <w:t xml:space="preserve">ραφείο του Αγίου Μηνά και το </w:t>
      </w:r>
      <w:r>
        <w:rPr>
          <w:rFonts w:eastAsia="Times New Roman" w:cs="Times New Roman"/>
          <w:szCs w:val="24"/>
        </w:rPr>
        <w:t>γ</w:t>
      </w:r>
      <w:r>
        <w:rPr>
          <w:rFonts w:eastAsia="Times New Roman" w:cs="Times New Roman"/>
          <w:szCs w:val="24"/>
        </w:rPr>
        <w:t>ραφείο της Αλικαρνασσού. Α</w:t>
      </w:r>
      <w:r>
        <w:rPr>
          <w:rFonts w:eastAsia="Times New Roman" w:cs="Times New Roman"/>
          <w:szCs w:val="24"/>
        </w:rPr>
        <w:t xml:space="preserve">υτά τα τρία σημεία είναι που εξυπηρετούν, όλα </w:t>
      </w:r>
      <w:proofErr w:type="spellStart"/>
      <w:r>
        <w:rPr>
          <w:rFonts w:eastAsia="Times New Roman" w:cs="Times New Roman"/>
          <w:szCs w:val="24"/>
        </w:rPr>
        <w:t>υποστελεχωμένα</w:t>
      </w:r>
      <w:proofErr w:type="spellEnd"/>
      <w:r>
        <w:rPr>
          <w:rFonts w:eastAsia="Times New Roman" w:cs="Times New Roman"/>
          <w:szCs w:val="24"/>
        </w:rPr>
        <w:t>.</w:t>
      </w:r>
    </w:p>
    <w:p w14:paraId="4DB8D070" w14:textId="77777777" w:rsidR="000871C9" w:rsidRDefault="00F63AB0">
      <w:pPr>
        <w:spacing w:after="0" w:line="600" w:lineRule="auto"/>
        <w:ind w:firstLine="720"/>
        <w:contextualSpacing/>
        <w:jc w:val="both"/>
        <w:rPr>
          <w:rFonts w:eastAsia="Times New Roman" w:cs="Times New Roman"/>
          <w:szCs w:val="24"/>
        </w:rPr>
      </w:pPr>
      <w:r>
        <w:rPr>
          <w:rFonts w:eastAsia="Times New Roman" w:cs="Times New Roman"/>
          <w:szCs w:val="24"/>
        </w:rPr>
        <w:t>Βεβαίως, αντιλαμβάνεστε ότι η λύση δεν βρίσκεται στο να ανοίξουμε απλώς τα Καταστήματα. Είναι πιο περίπλοκο. Στη δευτερολογία μου θα συμπληρώσω.</w:t>
      </w:r>
    </w:p>
    <w:p w14:paraId="4DB8D071" w14:textId="77777777" w:rsidR="000871C9" w:rsidRDefault="00F63AB0">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14:paraId="4DB8D072" w14:textId="77777777" w:rsidR="000871C9" w:rsidRDefault="00F63AB0">
      <w:pPr>
        <w:spacing w:after="0" w:line="600" w:lineRule="auto"/>
        <w:ind w:firstLine="720"/>
        <w:contextualSpacing/>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Ευχα</w:t>
      </w:r>
      <w:r>
        <w:rPr>
          <w:rFonts w:eastAsia="Times New Roman" w:cs="Times New Roman"/>
          <w:szCs w:val="24"/>
        </w:rPr>
        <w:t>ριστούμε τον κύριο Υπουργό.</w:t>
      </w:r>
    </w:p>
    <w:p w14:paraId="4DB8D073" w14:textId="77777777" w:rsidR="000871C9" w:rsidRDefault="00F63AB0">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Ηγουμενίδη</w:t>
      </w:r>
      <w:proofErr w:type="spellEnd"/>
      <w:r>
        <w:rPr>
          <w:rFonts w:eastAsia="Times New Roman" w:cs="Times New Roman"/>
          <w:szCs w:val="24"/>
        </w:rPr>
        <w:t>, έχετε τον λόγο για τη δευτερολογία σας.</w:t>
      </w:r>
    </w:p>
    <w:p w14:paraId="4DB8D074" w14:textId="77777777" w:rsidR="000871C9" w:rsidRDefault="00F63AB0">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ΝΙΚΟΛΑΟΣ ΗΓΟΥΜΕΝΙΔΗΣ:</w:t>
      </w:r>
      <w:r>
        <w:rPr>
          <w:rFonts w:eastAsia="Times New Roman" w:cs="Times New Roman"/>
          <w:szCs w:val="24"/>
        </w:rPr>
        <w:t xml:space="preserve"> Ευχαριστώ, κύριε Πρόεδρε.</w:t>
      </w:r>
    </w:p>
    <w:p w14:paraId="4DB8D075" w14:textId="77777777" w:rsidR="000871C9" w:rsidRDefault="00F63AB0">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Υπουργέ, σας ευχαριστώ για την απάντησή σας. Όντως, αν η εικόνα του παρόντος είναι άσχημη, χειρότερη από το </w:t>
      </w:r>
      <w:r>
        <w:rPr>
          <w:rFonts w:eastAsia="Times New Roman" w:cs="Times New Roman"/>
          <w:szCs w:val="24"/>
        </w:rPr>
        <w:t>παρελθόν, δεν σημαίνει ότι η εικόνα του παρελθόντος ήταν καλή και πράγματι, συμφωνώ, αν το θέλετε, με το μέλλον και την εικόνα του μέλλοντος, όπως τη σχεδιάζει η Κυβέρνηση.</w:t>
      </w:r>
    </w:p>
    <w:p w14:paraId="4DB8D076" w14:textId="77777777" w:rsidR="000871C9" w:rsidRDefault="00F63AB0">
      <w:pPr>
        <w:spacing w:after="0" w:line="600" w:lineRule="auto"/>
        <w:ind w:firstLine="720"/>
        <w:contextualSpacing/>
        <w:jc w:val="both"/>
        <w:rPr>
          <w:rFonts w:eastAsia="Times New Roman" w:cs="Times New Roman"/>
          <w:szCs w:val="24"/>
        </w:rPr>
      </w:pPr>
      <w:r>
        <w:rPr>
          <w:rFonts w:eastAsia="Times New Roman" w:cs="Times New Roman"/>
          <w:szCs w:val="24"/>
        </w:rPr>
        <w:t>Είναι αλήθεια ότι μπαίνουμε σε μ</w:t>
      </w:r>
      <w:r>
        <w:rPr>
          <w:rFonts w:eastAsia="Times New Roman" w:cs="Times New Roman"/>
          <w:szCs w:val="24"/>
        </w:rPr>
        <w:t>ί</w:t>
      </w:r>
      <w:r>
        <w:rPr>
          <w:rFonts w:eastAsia="Times New Roman" w:cs="Times New Roman"/>
          <w:szCs w:val="24"/>
        </w:rPr>
        <w:t>α περίοδο ψηφιακής εποχής, όπου θα χρησιμοποιήσουμ</w:t>
      </w:r>
      <w:r>
        <w:rPr>
          <w:rFonts w:eastAsia="Times New Roman" w:cs="Times New Roman"/>
          <w:szCs w:val="24"/>
        </w:rPr>
        <w:t>ε ακριβώς αυτό το πράγμα σαν σημαντικό εργαλείο για να εξυπηρετηθούν οι πολίτες, για να τελειώσει το ρουσφετολογικό και πελατειακό θεμέλιο των προηγούμενων κυβερνήσεων.</w:t>
      </w:r>
    </w:p>
    <w:p w14:paraId="4DB8D077" w14:textId="77777777" w:rsidR="000871C9" w:rsidRDefault="00F63AB0">
      <w:pPr>
        <w:spacing w:after="0" w:line="600" w:lineRule="auto"/>
        <w:ind w:firstLine="720"/>
        <w:contextualSpacing/>
        <w:jc w:val="both"/>
        <w:rPr>
          <w:rFonts w:eastAsia="Times New Roman" w:cs="Times New Roman"/>
          <w:szCs w:val="24"/>
        </w:rPr>
      </w:pPr>
      <w:r>
        <w:rPr>
          <w:rFonts w:eastAsia="Times New Roman" w:cs="Times New Roman"/>
          <w:szCs w:val="24"/>
        </w:rPr>
        <w:t xml:space="preserve">Νομίζω ότι, πράγματι, είναι καιρός να κόψουμε τον ομφάλιο λώρο του κομματικού κράτους, </w:t>
      </w:r>
      <w:r>
        <w:rPr>
          <w:rFonts w:eastAsia="Times New Roman" w:cs="Times New Roman"/>
          <w:szCs w:val="24"/>
        </w:rPr>
        <w:t>πάνω στο οποίο στηρίχθηκαν οι κυβερνήσεις του ΠΑΣΟΚ και της Νέας Δημοκρατίας. Πιστεύω ότι έτσι πραγματικά, με κοινωνική δικαιοσύνη θα εξυπηρετούνται οι πολίτες άμεσα, χωρίς μεσάζοντες, χωρίς όλη αυτή τη ρουσφετολογική και πελατειακή λογική. Με αυτή την ένν</w:t>
      </w:r>
      <w:r>
        <w:rPr>
          <w:rFonts w:eastAsia="Times New Roman" w:cs="Times New Roman"/>
          <w:szCs w:val="24"/>
        </w:rPr>
        <w:t>οια, πιστεύω ότι τουλάχιστον τους Βουλευτές του ΣΥΡΙΖΑ τους εκφράζω. Όλοι θα είμαστε μαζί σας στο να προχωρήσει αυτός ο σχεδιασμός.</w:t>
      </w:r>
    </w:p>
    <w:p w14:paraId="4DB8D078" w14:textId="77777777" w:rsidR="000871C9" w:rsidRDefault="00F63AB0">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Επιτρέψτε μου, όμως, δύο θέματα να θίξω. Το πρώτο είναι ότι στις περιοχές που σας ανέφερα, αλλά και στις περιοχές που αναφέρ</w:t>
      </w:r>
      <w:r>
        <w:rPr>
          <w:rFonts w:eastAsia="Times New Roman" w:cs="Times New Roman"/>
          <w:szCs w:val="24"/>
        </w:rPr>
        <w:t>ατε και εσείς, κύριε Υπουργέ, δηλαδή στα νησιά, σε απομακρυσμένες περιοχές υπάρχει ένας πληθυσμός που δεν είναι εξοικειωμένος με τις νέες τεχνολογίες και που, προφανώς, θα υπάρχει μ</w:t>
      </w:r>
      <w:r>
        <w:rPr>
          <w:rFonts w:eastAsia="Times New Roman" w:cs="Times New Roman"/>
          <w:szCs w:val="24"/>
        </w:rPr>
        <w:t>ί</w:t>
      </w:r>
      <w:r>
        <w:rPr>
          <w:rFonts w:eastAsia="Times New Roman" w:cs="Times New Roman"/>
          <w:szCs w:val="24"/>
        </w:rPr>
        <w:t>α δυσκολία της εξοικείωσής του, της πρώτης του επαφής με το νέο σύστημα πο</w:t>
      </w:r>
      <w:r>
        <w:rPr>
          <w:rFonts w:eastAsia="Times New Roman" w:cs="Times New Roman"/>
          <w:szCs w:val="24"/>
        </w:rPr>
        <w:t>υ λέτε και που συμφωνώ μαζί σας ότι πρέπει να προχωρήσουμε.</w:t>
      </w:r>
    </w:p>
    <w:p w14:paraId="4DB8D079" w14:textId="77777777" w:rsidR="000871C9" w:rsidRDefault="00F63AB0">
      <w:pPr>
        <w:spacing w:after="0" w:line="600" w:lineRule="auto"/>
        <w:ind w:firstLine="720"/>
        <w:contextualSpacing/>
        <w:jc w:val="both"/>
        <w:rPr>
          <w:rFonts w:eastAsia="Times New Roman" w:cs="Times New Roman"/>
          <w:szCs w:val="24"/>
        </w:rPr>
      </w:pPr>
      <w:r>
        <w:rPr>
          <w:rFonts w:eastAsia="Times New Roman" w:cs="Times New Roman"/>
          <w:szCs w:val="24"/>
        </w:rPr>
        <w:t>Πώς θα λύσουμε αυτό το θέμα; Πώς θα αντιμετωπίσει, δηλαδή, ο Ενιαίος Φορέας Κοινωνικής Ασφάλισης στα πρώτα του βήματα αυτό το πρόβλημα;</w:t>
      </w:r>
    </w:p>
    <w:p w14:paraId="4DB8D07A" w14:textId="77777777" w:rsidR="000871C9" w:rsidRDefault="00F63AB0">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δεύτερο είναι το εξής. Να δεχθώ από την απάντησή σας ότι </w:t>
      </w:r>
      <w:r>
        <w:rPr>
          <w:rFonts w:eastAsia="Times New Roman" w:cs="Times New Roman"/>
          <w:szCs w:val="24"/>
        </w:rPr>
        <w:t>μέχρι το τέλος του χρόνου θα έχουμε μ</w:t>
      </w:r>
      <w:r>
        <w:rPr>
          <w:rFonts w:eastAsia="Times New Roman" w:cs="Times New Roman"/>
          <w:szCs w:val="24"/>
        </w:rPr>
        <w:t>ί</w:t>
      </w:r>
      <w:r>
        <w:rPr>
          <w:rFonts w:eastAsia="Times New Roman" w:cs="Times New Roman"/>
          <w:szCs w:val="24"/>
        </w:rPr>
        <w:t>α εξειδίκευση. Η ερώτησή μου που σκεφτόμουν είναι η εξής: Με ποιον τρόπο και πότε θα μπορούσε το Υπουργείο να δώσει πιο συγκεκριμένες επίσημες ανακοινώσεις για τον νέο σχεδιασμό; Να το θεωρήσουμε μέχρι το τέλος του χρό</w:t>
      </w:r>
      <w:r>
        <w:rPr>
          <w:rFonts w:eastAsia="Times New Roman" w:cs="Times New Roman"/>
          <w:szCs w:val="24"/>
        </w:rPr>
        <w:t>νου;</w:t>
      </w:r>
    </w:p>
    <w:p w14:paraId="4DB8D07B" w14:textId="77777777" w:rsidR="000871C9" w:rsidRDefault="00F63AB0">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14:paraId="4DB8D07C" w14:textId="77777777" w:rsidR="000871C9" w:rsidRDefault="00F63AB0">
      <w:pPr>
        <w:spacing w:after="0" w:line="600" w:lineRule="auto"/>
        <w:ind w:firstLine="720"/>
        <w:contextualSpacing/>
        <w:jc w:val="both"/>
        <w:rPr>
          <w:rFonts w:eastAsia="Times New Roman" w:cs="Times New Roman"/>
          <w:szCs w:val="24"/>
        </w:rPr>
      </w:pPr>
      <w:r>
        <w:rPr>
          <w:rFonts w:eastAsia="Times New Roman"/>
          <w:b/>
          <w:bCs/>
        </w:rPr>
        <w:lastRenderedPageBreak/>
        <w:t>ΠΡΟΕΔΡΕΥΩΝ (Αναστάσιος Κουράκης):</w:t>
      </w:r>
      <w:r>
        <w:rPr>
          <w:rFonts w:eastAsia="Times New Roman"/>
          <w:bCs/>
        </w:rPr>
        <w:t xml:space="preserve"> </w:t>
      </w:r>
      <w:r>
        <w:rPr>
          <w:rFonts w:eastAsia="Times New Roman" w:cs="Times New Roman"/>
          <w:szCs w:val="24"/>
        </w:rPr>
        <w:t xml:space="preserve">Ευχαριστούμε τον κ. </w:t>
      </w:r>
      <w:proofErr w:type="spellStart"/>
      <w:r>
        <w:rPr>
          <w:rFonts w:eastAsia="Times New Roman" w:cs="Times New Roman"/>
          <w:szCs w:val="24"/>
        </w:rPr>
        <w:t>Ηγουμενίδη</w:t>
      </w:r>
      <w:proofErr w:type="spellEnd"/>
      <w:r>
        <w:rPr>
          <w:rFonts w:eastAsia="Times New Roman" w:cs="Times New Roman"/>
          <w:szCs w:val="24"/>
        </w:rPr>
        <w:t>.</w:t>
      </w:r>
    </w:p>
    <w:p w14:paraId="4DB8D07D" w14:textId="77777777" w:rsidR="000871C9" w:rsidRDefault="00F63AB0">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4DB8D07E" w14:textId="77777777" w:rsidR="000871C9" w:rsidRDefault="00F63AB0">
      <w:pPr>
        <w:spacing w:after="0"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Ήδη έχουμε προχωρήσει σε μεγάλο βαθμό την οργανω</w:t>
      </w:r>
      <w:r>
        <w:rPr>
          <w:rFonts w:eastAsia="Times New Roman" w:cs="Times New Roman"/>
          <w:szCs w:val="24"/>
        </w:rPr>
        <w:t>τική επεξεργασία. Η 31</w:t>
      </w:r>
      <w:r>
        <w:rPr>
          <w:rFonts w:eastAsia="Times New Roman" w:cs="Times New Roman"/>
          <w:szCs w:val="24"/>
          <w:vertAlign w:val="superscript"/>
        </w:rPr>
        <w:t>η</w:t>
      </w:r>
      <w:r>
        <w:rPr>
          <w:rFonts w:eastAsia="Times New Roman" w:cs="Times New Roman"/>
          <w:szCs w:val="24"/>
        </w:rPr>
        <w:t xml:space="preserve"> Δεκεμβρίου είναι ο απώτατος χρόνος που θα πρέπει να έχει εκδοθεί το προεδρικό διάταγμα του </w:t>
      </w:r>
      <w:r>
        <w:rPr>
          <w:rFonts w:eastAsia="Times New Roman" w:cs="Times New Roman"/>
          <w:szCs w:val="24"/>
        </w:rPr>
        <w:t>ο</w:t>
      </w:r>
      <w:r>
        <w:rPr>
          <w:rFonts w:eastAsia="Times New Roman" w:cs="Times New Roman"/>
          <w:szCs w:val="24"/>
        </w:rPr>
        <w:t>ργανισμού του νέου Φορέα Κοινωνικής Ασφάλισης. Τούτο δεν σημαίνει ότι δεν δουλεύουμε από σήμερα.</w:t>
      </w:r>
    </w:p>
    <w:p w14:paraId="4DB8D07F"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Όσον αφορά αυτές τις ανάγκες των ασφαλισμέν</w:t>
      </w:r>
      <w:r>
        <w:rPr>
          <w:rFonts w:eastAsia="Times New Roman" w:cs="Times New Roman"/>
          <w:szCs w:val="24"/>
        </w:rPr>
        <w:t>ων που δεν έχουν εξοικείωση με την τεχνολογία, πρέπει να πω ότι τα σημεία πρόσβασης στην κοινωνική ασφάλιση είναι άπειρα. Δεν είναι μόνο το σπίτι ή η επιχείρηση του ασφαλισμένου, αλλά θα είναι τα Κέντρα Εξυπηρέτησης Πολιτών, θα είναι οι έδρες των ενώσεων τ</w:t>
      </w:r>
      <w:r>
        <w:rPr>
          <w:rFonts w:eastAsia="Times New Roman" w:cs="Times New Roman"/>
          <w:szCs w:val="24"/>
        </w:rPr>
        <w:t>ων επαγγελματιών, τα επιμελητήρια, θα είναι παντού η κοινωνική ασφάλιση. Θα έχει τη δυνατότητα πρόσβασης από οποιοδήποτε σημείο κάθε πολίτης και αυτό φυσικά θα γίνει μέσα από μία διαδικασία ενημέρωσης και των φορέων. Θα γίνουν τέτοιες συναντήσεις και τοπικ</w:t>
      </w:r>
      <w:r>
        <w:rPr>
          <w:rFonts w:eastAsia="Times New Roman" w:cs="Times New Roman"/>
          <w:szCs w:val="24"/>
        </w:rPr>
        <w:t xml:space="preserve">ές ημερίδες για συζήτηση </w:t>
      </w:r>
      <w:r>
        <w:rPr>
          <w:rFonts w:eastAsia="Times New Roman" w:cs="Times New Roman"/>
          <w:szCs w:val="24"/>
        </w:rPr>
        <w:lastRenderedPageBreak/>
        <w:t>και διαβούλευση και με τους επαγγελματικούς φορείς για την εφαρμογή όλου του συστήματος κοινωνικής ασφάλισης.</w:t>
      </w:r>
    </w:p>
    <w:p w14:paraId="4DB8D080"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Όμως, τα κτ</w:t>
      </w:r>
      <w:r>
        <w:rPr>
          <w:rFonts w:eastAsia="Times New Roman" w:cs="Times New Roman"/>
          <w:szCs w:val="24"/>
        </w:rPr>
        <w:t>ή</w:t>
      </w:r>
      <w:r>
        <w:rPr>
          <w:rFonts w:eastAsia="Times New Roman" w:cs="Times New Roman"/>
          <w:szCs w:val="24"/>
        </w:rPr>
        <w:t xml:space="preserve">ρια τα οποία υπάρχουν, που ξέρω ότι στο </w:t>
      </w:r>
      <w:proofErr w:type="spellStart"/>
      <w:r>
        <w:rPr>
          <w:rFonts w:eastAsia="Times New Roman" w:cs="Times New Roman"/>
          <w:szCs w:val="24"/>
        </w:rPr>
        <w:t>Αρκαλοχώρι</w:t>
      </w:r>
      <w:proofErr w:type="spellEnd"/>
      <w:r>
        <w:rPr>
          <w:rFonts w:eastAsia="Times New Roman" w:cs="Times New Roman"/>
          <w:szCs w:val="24"/>
        </w:rPr>
        <w:t xml:space="preserve"> ή στις Μοίρες είναι ένα καινούργιο συγκρότημα…</w:t>
      </w:r>
    </w:p>
    <w:p w14:paraId="4DB8D081" w14:textId="77777777" w:rsidR="000871C9" w:rsidRDefault="00F63AB0">
      <w:pPr>
        <w:spacing w:after="0" w:line="600" w:lineRule="auto"/>
        <w:ind w:firstLine="720"/>
        <w:jc w:val="both"/>
        <w:rPr>
          <w:rFonts w:eastAsia="Times New Roman" w:cs="Times New Roman"/>
          <w:szCs w:val="24"/>
        </w:rPr>
      </w:pPr>
      <w:r>
        <w:rPr>
          <w:rFonts w:eastAsia="Times New Roman" w:cs="Times New Roman"/>
          <w:b/>
          <w:szCs w:val="24"/>
        </w:rPr>
        <w:t>ΝΙΚΟΛΑΟΣ ΗΓ</w:t>
      </w:r>
      <w:r>
        <w:rPr>
          <w:rFonts w:eastAsia="Times New Roman" w:cs="Times New Roman"/>
          <w:b/>
          <w:szCs w:val="24"/>
        </w:rPr>
        <w:t>ΟΥΜΕΝΙΔΗΣ:</w:t>
      </w:r>
      <w:r>
        <w:rPr>
          <w:rFonts w:eastAsia="Times New Roman" w:cs="Times New Roman"/>
          <w:szCs w:val="24"/>
        </w:rPr>
        <w:t xml:space="preserve"> Και στη Χερσόνησο.</w:t>
      </w:r>
    </w:p>
    <w:p w14:paraId="4DB8D082" w14:textId="77777777" w:rsidR="000871C9" w:rsidRDefault="00F63AB0">
      <w:pPr>
        <w:spacing w:after="0"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Και στη Χερσόνησο. Είναι ένα καινούργιο, νεόδμητο οικοδόμημα, το οποίο έχει καλές κτιριακές υποδομές και πρέπει να το αξιοποιήσουμε</w:t>
      </w:r>
      <w:r>
        <w:rPr>
          <w:rFonts w:eastAsia="Times New Roman" w:cs="Times New Roman"/>
          <w:szCs w:val="24"/>
        </w:rPr>
        <w:t xml:space="preserve">. </w:t>
      </w:r>
    </w:p>
    <w:p w14:paraId="4DB8D083" w14:textId="77777777" w:rsidR="000871C9" w:rsidRDefault="00F63AB0">
      <w:pPr>
        <w:spacing w:after="0" w:line="600" w:lineRule="auto"/>
        <w:ind w:firstLine="720"/>
        <w:contextualSpacing/>
        <w:jc w:val="both"/>
        <w:rPr>
          <w:rFonts w:eastAsia="Times New Roman" w:cs="Times New Roman"/>
          <w:szCs w:val="24"/>
        </w:rPr>
      </w:pPr>
      <w:r>
        <w:rPr>
          <w:rFonts w:eastAsia="Times New Roman" w:cs="Times New Roman"/>
          <w:szCs w:val="24"/>
        </w:rPr>
        <w:t>Δεν είναι το μόνο. Παντού στην Ελλάδα έχουν αξιόλογη ακίνητη περιουσία οι φορείς κοινωνικής ασφάλισης, την οποία οργανώνουμε. Ήδη, έχουμε ειδική ομάδα που δουλεύει και σ’ αυτόν τον τομέα, ο οποίος ήταν εντελώς εγκαταλελειμμένος όλα αυτά τα χρόνια, σε μί</w:t>
      </w:r>
      <w:r>
        <w:rPr>
          <w:rFonts w:eastAsia="Times New Roman" w:cs="Times New Roman"/>
          <w:szCs w:val="24"/>
        </w:rPr>
        <w:t xml:space="preserve">α φθορά και απαξίωση, με τεράστια </w:t>
      </w:r>
      <w:r>
        <w:rPr>
          <w:rFonts w:eastAsia="Times New Roman" w:cs="Times New Roman"/>
          <w:szCs w:val="24"/>
        </w:rPr>
        <w:lastRenderedPageBreak/>
        <w:t xml:space="preserve">απώλεια εισοδημάτων, που σήμαινε ουσιαστικά επιβολή δαπανών. Ήταν βάρος η περιουσία των φορέων κοινωνικής ασφάλισης όλα τα προηγούμενα χρόνια. Θα την κάνουμε όφελος, θα την κάνουμε πλούτο. </w:t>
      </w:r>
    </w:p>
    <w:p w14:paraId="4DB8D084" w14:textId="77777777" w:rsidR="000871C9" w:rsidRDefault="00F63AB0">
      <w:pPr>
        <w:spacing w:after="0" w:line="600" w:lineRule="auto"/>
        <w:ind w:firstLine="720"/>
        <w:contextualSpacing/>
        <w:jc w:val="both"/>
        <w:rPr>
          <w:rFonts w:eastAsia="Times New Roman" w:cs="Times New Roman"/>
          <w:szCs w:val="24"/>
        </w:rPr>
      </w:pPr>
      <w:r>
        <w:rPr>
          <w:rFonts w:eastAsia="Times New Roman" w:cs="Times New Roman"/>
          <w:szCs w:val="24"/>
        </w:rPr>
        <w:t>Αυτό θα συμβεί και για τις υποδο</w:t>
      </w:r>
      <w:r>
        <w:rPr>
          <w:rFonts w:eastAsia="Times New Roman" w:cs="Times New Roman"/>
          <w:szCs w:val="24"/>
        </w:rPr>
        <w:t>μές στην Κρήτη και ιδίως στη Χερσόνησο. Ενδεχομένως με τις υπηρεσίες του Υπουργείου Υγείας να δούμε και την παροχή υπηρεσιών σε περιοχές που είναι πολυπληθείς, ώστε να αξιοποιήσουμε τέτοιες κτιριακές υποδομές για την παροχή υπηρεσιών και υγείας, ό,τι σημαί</w:t>
      </w:r>
      <w:r>
        <w:rPr>
          <w:rFonts w:eastAsia="Times New Roman" w:cs="Times New Roman"/>
          <w:szCs w:val="24"/>
        </w:rPr>
        <w:t xml:space="preserve">νει η κοινωνική ασφάλιση, δηλαδή φροντίδα για τον αδύναμο και τον ανυπεράσπιστο. </w:t>
      </w:r>
    </w:p>
    <w:p w14:paraId="4DB8D085" w14:textId="77777777" w:rsidR="000871C9" w:rsidRDefault="00F63AB0">
      <w:pPr>
        <w:spacing w:after="0" w:line="600" w:lineRule="auto"/>
        <w:ind w:firstLine="720"/>
        <w:contextualSpacing/>
        <w:jc w:val="both"/>
        <w:rPr>
          <w:rFonts w:eastAsia="Times New Roman" w:cs="Times New Roman"/>
          <w:szCs w:val="24"/>
        </w:rPr>
      </w:pPr>
      <w:r>
        <w:rPr>
          <w:rFonts w:eastAsia="Times New Roman" w:cs="Times New Roman"/>
          <w:szCs w:val="24"/>
        </w:rPr>
        <w:t>Αυτά είναι στο νου μας, γι’ αυτά θα φροντίσουμε και αυτά οργανώνουμε. Να είστε βέβαιοι ότι αυτά τα αποτελέσματα θα είναι πολύ καλύτερα σε σχέση με οποιαδήποτε εικόνα μπορεί κ</w:t>
      </w:r>
      <w:r>
        <w:rPr>
          <w:rFonts w:eastAsia="Times New Roman" w:cs="Times New Roman"/>
          <w:szCs w:val="24"/>
        </w:rPr>
        <w:t>ανείς να φανταστεί ότι μπορούμε να πετύχουμε στον τομέα των υπηρεσιών της υγείας και της ασφάλισης των πολιτών.</w:t>
      </w:r>
    </w:p>
    <w:p w14:paraId="4DB8D086" w14:textId="77777777" w:rsidR="000871C9" w:rsidRDefault="00F63AB0">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DB8D087" w14:textId="77777777" w:rsidR="000871C9" w:rsidRDefault="00F63AB0">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και εμείς, κύριε Πετρόπουλε.</w:t>
      </w:r>
    </w:p>
    <w:p w14:paraId="4DB8D088" w14:textId="77777777" w:rsidR="000871C9" w:rsidRDefault="00F63AB0">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Προχωρούμε στη συζήτηση της έκτης με αριθμό </w:t>
      </w:r>
      <w:r>
        <w:rPr>
          <w:rFonts w:eastAsia="Times New Roman" w:cs="Times New Roman"/>
          <w:szCs w:val="24"/>
        </w:rPr>
        <w:t>1071/29-6-2016 επίκαιρης ερώτησης πρώτου κύκλου του Βουλευτή Β΄ Πειραι</w:t>
      </w:r>
      <w:r>
        <w:rPr>
          <w:rFonts w:eastAsia="Times New Roman" w:cs="Times New Roman"/>
          <w:szCs w:val="24"/>
        </w:rPr>
        <w:t>ώς</w:t>
      </w:r>
      <w:r>
        <w:rPr>
          <w:rFonts w:eastAsia="Times New Roman" w:cs="Times New Roman"/>
          <w:szCs w:val="24"/>
        </w:rPr>
        <w:t xml:space="preserve"> των Ανεξ</w:t>
      </w:r>
      <w:r>
        <w:rPr>
          <w:rFonts w:eastAsia="Times New Roman" w:cs="Times New Roman"/>
          <w:szCs w:val="24"/>
        </w:rPr>
        <w:t>α</w:t>
      </w:r>
      <w:r>
        <w:rPr>
          <w:rFonts w:eastAsia="Times New Roman" w:cs="Times New Roman"/>
          <w:szCs w:val="24"/>
        </w:rPr>
        <w:t>ρτ</w:t>
      </w:r>
      <w:r>
        <w:rPr>
          <w:rFonts w:eastAsia="Times New Roman" w:cs="Times New Roman"/>
          <w:szCs w:val="24"/>
        </w:rPr>
        <w:t>ή</w:t>
      </w:r>
      <w:r>
        <w:rPr>
          <w:rFonts w:eastAsia="Times New Roman" w:cs="Times New Roman"/>
          <w:szCs w:val="24"/>
        </w:rPr>
        <w:t xml:space="preserve">των Ελλήνων κ. Δημητρίου Καμμένου προς τον Υπουργό Υποδομών, Μεταφορών και Δικτύων, σχετικά με την αυτοκινητοβιομηχανία </w:t>
      </w:r>
      <w:r>
        <w:rPr>
          <w:rFonts w:eastAsia="Times New Roman" w:cs="Times New Roman"/>
          <w:szCs w:val="24"/>
        </w:rPr>
        <w:t>«</w:t>
      </w:r>
      <w:r>
        <w:rPr>
          <w:rFonts w:eastAsia="Times New Roman" w:cs="Times New Roman"/>
          <w:szCs w:val="24"/>
          <w:lang w:val="en-US"/>
        </w:rPr>
        <w:t>Volkswagen</w:t>
      </w:r>
      <w:r>
        <w:rPr>
          <w:rFonts w:eastAsia="Times New Roman" w:cs="Times New Roman"/>
          <w:szCs w:val="24"/>
        </w:rPr>
        <w:t>»</w:t>
      </w:r>
      <w:r>
        <w:rPr>
          <w:rFonts w:eastAsia="Times New Roman" w:cs="Times New Roman"/>
          <w:szCs w:val="24"/>
        </w:rPr>
        <w:t>.</w:t>
      </w:r>
    </w:p>
    <w:p w14:paraId="4DB8D089" w14:textId="77777777" w:rsidR="000871C9" w:rsidRDefault="00F63AB0">
      <w:pPr>
        <w:spacing w:after="0" w:line="600" w:lineRule="auto"/>
        <w:ind w:firstLine="720"/>
        <w:contextualSpacing/>
        <w:jc w:val="both"/>
        <w:rPr>
          <w:rFonts w:eastAsia="Times New Roman" w:cs="Times New Roman"/>
          <w:szCs w:val="24"/>
        </w:rPr>
      </w:pPr>
      <w:r>
        <w:rPr>
          <w:rFonts w:eastAsia="Times New Roman" w:cs="Times New Roman"/>
          <w:szCs w:val="24"/>
        </w:rPr>
        <w:t xml:space="preserve">Στην ερώτηση θα απαντήσει η </w:t>
      </w:r>
      <w:r>
        <w:rPr>
          <w:rFonts w:eastAsia="Times New Roman" w:cs="Times New Roman"/>
          <w:szCs w:val="24"/>
        </w:rPr>
        <w:t xml:space="preserve">Υφυπουργός κ. Μαρίνα </w:t>
      </w:r>
      <w:proofErr w:type="spellStart"/>
      <w:r>
        <w:rPr>
          <w:rFonts w:eastAsia="Times New Roman" w:cs="Times New Roman"/>
          <w:szCs w:val="24"/>
        </w:rPr>
        <w:t>Χρυσοβελώνη</w:t>
      </w:r>
      <w:proofErr w:type="spellEnd"/>
      <w:r>
        <w:rPr>
          <w:rFonts w:eastAsia="Times New Roman" w:cs="Times New Roman"/>
          <w:szCs w:val="24"/>
        </w:rPr>
        <w:t>.</w:t>
      </w:r>
    </w:p>
    <w:p w14:paraId="4DB8D08A" w14:textId="77777777" w:rsidR="000871C9" w:rsidRDefault="00F63AB0">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Καμμένε</w:t>
      </w:r>
      <w:proofErr w:type="spellEnd"/>
      <w:r>
        <w:rPr>
          <w:rFonts w:eastAsia="Times New Roman" w:cs="Times New Roman"/>
          <w:szCs w:val="24"/>
        </w:rPr>
        <w:t>, έχετε τον λόγο για δύο λεπτά, για να αναπτύξετε την ερώτησή σας.</w:t>
      </w:r>
    </w:p>
    <w:p w14:paraId="4DB8D08B" w14:textId="77777777" w:rsidR="000871C9" w:rsidRDefault="00F63AB0">
      <w:pPr>
        <w:spacing w:after="0" w:line="600" w:lineRule="auto"/>
        <w:ind w:firstLine="720"/>
        <w:contextualSpacing/>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Ευχαριστώ πολύ, κύριε Πρόεδρε.</w:t>
      </w:r>
    </w:p>
    <w:p w14:paraId="4DB8D08C" w14:textId="77777777" w:rsidR="000871C9" w:rsidRDefault="00F63AB0">
      <w:pPr>
        <w:spacing w:after="0" w:line="600" w:lineRule="auto"/>
        <w:ind w:firstLine="720"/>
        <w:contextualSpacing/>
        <w:jc w:val="both"/>
        <w:rPr>
          <w:rFonts w:eastAsia="Times New Roman" w:cs="Times New Roman"/>
          <w:szCs w:val="24"/>
        </w:rPr>
      </w:pPr>
      <w:r>
        <w:rPr>
          <w:rFonts w:eastAsia="Times New Roman" w:cs="Times New Roman"/>
          <w:szCs w:val="24"/>
        </w:rPr>
        <w:t>Κυρία Υπουργέ, το ζήτημα είναι πολύ γνωστό. Είναι η δεύτερη ερώτηση που κάνω σε ακολουθία τ</w:t>
      </w:r>
      <w:r>
        <w:rPr>
          <w:rFonts w:eastAsia="Times New Roman" w:cs="Times New Roman"/>
          <w:szCs w:val="24"/>
        </w:rPr>
        <w:t xml:space="preserve">ης πρώτης, που είχε έλθει ο κ. </w:t>
      </w:r>
      <w:proofErr w:type="spellStart"/>
      <w:r>
        <w:rPr>
          <w:rFonts w:eastAsia="Times New Roman" w:cs="Times New Roman"/>
          <w:szCs w:val="24"/>
        </w:rPr>
        <w:t>Σπίρτζης</w:t>
      </w:r>
      <w:proofErr w:type="spellEnd"/>
      <w:r>
        <w:rPr>
          <w:rFonts w:eastAsia="Times New Roman" w:cs="Times New Roman"/>
          <w:szCs w:val="24"/>
        </w:rPr>
        <w:t xml:space="preserve"> και είχαμε συζητήσει το σκάνδαλο της </w:t>
      </w:r>
      <w:r>
        <w:rPr>
          <w:rFonts w:eastAsia="Times New Roman" w:cs="Times New Roman"/>
          <w:szCs w:val="24"/>
        </w:rPr>
        <w:t>«</w:t>
      </w:r>
      <w:r>
        <w:rPr>
          <w:rFonts w:eastAsia="Times New Roman" w:cs="Times New Roman"/>
          <w:szCs w:val="24"/>
          <w:lang w:val="en-US"/>
        </w:rPr>
        <w:t>Volkswagen</w:t>
      </w:r>
      <w:r>
        <w:rPr>
          <w:rFonts w:eastAsia="Times New Roman" w:cs="Times New Roman"/>
          <w:szCs w:val="24"/>
        </w:rPr>
        <w:t>»</w:t>
      </w:r>
      <w:r>
        <w:rPr>
          <w:rFonts w:eastAsia="Times New Roman" w:cs="Times New Roman"/>
          <w:szCs w:val="24"/>
        </w:rPr>
        <w:t>, όταν αυτό ξέσπασε, με την απάτη κατά των καταναλωτών με τα παραποιημένα συστήματα ανάλυσης και στοιχείων εκπομπής ρύπων.</w:t>
      </w:r>
    </w:p>
    <w:p w14:paraId="4DB8D08D" w14:textId="77777777" w:rsidR="000871C9" w:rsidRDefault="00F63AB0">
      <w:pPr>
        <w:spacing w:after="0" w:line="600" w:lineRule="auto"/>
        <w:ind w:firstLine="720"/>
        <w:contextualSpacing/>
        <w:jc w:val="both"/>
        <w:rPr>
          <w:rFonts w:eastAsia="Times New Roman" w:cs="Times New Roman"/>
          <w:szCs w:val="24"/>
        </w:rPr>
      </w:pPr>
      <w:r>
        <w:rPr>
          <w:rFonts w:eastAsia="Times New Roman" w:cs="Times New Roman"/>
          <w:szCs w:val="24"/>
        </w:rPr>
        <w:t>Δεν θα μακρηγορήσω. Θα κάνω μόνο τις ερωτήσε</w:t>
      </w:r>
      <w:r>
        <w:rPr>
          <w:rFonts w:eastAsia="Times New Roman" w:cs="Times New Roman"/>
          <w:szCs w:val="24"/>
        </w:rPr>
        <w:t xml:space="preserve">ις. Θέλουμε να μάθουμε σε ποιο στάδιο βρίσκεται η έρευνα στη χώρα μας και πότε αναμένεται να αποδοθούν ευθύνες και ανάλογες αποζημιώσεις, όπως </w:t>
      </w:r>
      <w:r>
        <w:rPr>
          <w:rFonts w:eastAsia="Times New Roman" w:cs="Times New Roman"/>
          <w:szCs w:val="24"/>
        </w:rPr>
        <w:lastRenderedPageBreak/>
        <w:t xml:space="preserve">αυτές των Ηνωμένων Πολιτειών της Αμερικής.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xml:space="preserve">, στην Αμερική η </w:t>
      </w:r>
      <w:r>
        <w:rPr>
          <w:rFonts w:eastAsia="Times New Roman" w:cs="Times New Roman"/>
          <w:szCs w:val="24"/>
        </w:rPr>
        <w:t>«</w:t>
      </w:r>
      <w:r>
        <w:rPr>
          <w:rFonts w:eastAsia="Times New Roman" w:cs="Times New Roman"/>
          <w:szCs w:val="24"/>
          <w:lang w:val="en-US"/>
        </w:rPr>
        <w:t>Volkswagen</w:t>
      </w:r>
      <w:r>
        <w:rPr>
          <w:rFonts w:eastAsia="Times New Roman" w:cs="Times New Roman"/>
          <w:szCs w:val="24"/>
        </w:rPr>
        <w:t>»</w:t>
      </w:r>
      <w:r>
        <w:rPr>
          <w:rFonts w:eastAsia="Times New Roman" w:cs="Times New Roman"/>
          <w:szCs w:val="24"/>
        </w:rPr>
        <w:t xml:space="preserve"> έκανε πριν από δυο ημέρ</w:t>
      </w:r>
      <w:r>
        <w:rPr>
          <w:rFonts w:eastAsia="Times New Roman" w:cs="Times New Roman"/>
          <w:szCs w:val="24"/>
        </w:rPr>
        <w:t>ες συμφωνία να πληρώσει περίπου 15,3 δισεκατομμύρια δολάρια για την απάτη στην Αμερική. Θέλουμε να μάθουμε τι γίνεται στην Ελλάδα. Το τι γίνεται στην Ευρώπη θα το πω στη δευτερολογία μου.</w:t>
      </w:r>
    </w:p>
    <w:p w14:paraId="4DB8D08E" w14:textId="77777777" w:rsidR="000871C9" w:rsidRDefault="00F63AB0">
      <w:pPr>
        <w:spacing w:after="0" w:line="600" w:lineRule="auto"/>
        <w:ind w:firstLine="720"/>
        <w:contextualSpacing/>
        <w:jc w:val="both"/>
        <w:rPr>
          <w:rFonts w:eastAsia="Times New Roman" w:cs="Times New Roman"/>
          <w:szCs w:val="24"/>
        </w:rPr>
      </w:pPr>
      <w:r>
        <w:rPr>
          <w:rFonts w:eastAsia="Times New Roman" w:cs="Times New Roman"/>
          <w:szCs w:val="24"/>
        </w:rPr>
        <w:t xml:space="preserve">Δεύτερη ερώτηση: Θα </w:t>
      </w:r>
      <w:proofErr w:type="spellStart"/>
      <w:r>
        <w:rPr>
          <w:rFonts w:eastAsia="Times New Roman" w:cs="Times New Roman"/>
          <w:szCs w:val="24"/>
        </w:rPr>
        <w:t>επαναγοραστούν</w:t>
      </w:r>
      <w:proofErr w:type="spellEnd"/>
      <w:r>
        <w:rPr>
          <w:rFonts w:eastAsia="Times New Roman" w:cs="Times New Roman"/>
          <w:szCs w:val="24"/>
        </w:rPr>
        <w:t xml:space="preserve"> αυτοκίνητα με πειραγμένο λογισμικ</w:t>
      </w:r>
      <w:r>
        <w:rPr>
          <w:rFonts w:eastAsia="Times New Roman" w:cs="Times New Roman"/>
          <w:szCs w:val="24"/>
        </w:rPr>
        <w:t xml:space="preserve">ό στην ελληνική αγορά; Και αν ναι, πόσα; Το ρωτώ αυτό, διότι η συμφωνία στην Αμερική προβλέπει είτε δικαίωμα από τον κάτοχο επαναγοράς του αυτοκινήτου και διόρθωσή του είτε διόρθωσής του είτε επαναγοράς και πλήρους αποζημίωσης από 5.000 έως 10.000 δολάρια </w:t>
      </w:r>
      <w:r>
        <w:rPr>
          <w:rFonts w:eastAsia="Times New Roman" w:cs="Times New Roman"/>
          <w:szCs w:val="24"/>
        </w:rPr>
        <w:t>στον κάθε καταναλωτή ο οποίος έχει εξαπατηθεί.</w:t>
      </w:r>
    </w:p>
    <w:p w14:paraId="4DB8D08F" w14:textId="77777777" w:rsidR="000871C9" w:rsidRDefault="00F63AB0">
      <w:pPr>
        <w:spacing w:after="0" w:line="600" w:lineRule="auto"/>
        <w:ind w:firstLine="720"/>
        <w:contextualSpacing/>
        <w:jc w:val="both"/>
        <w:rPr>
          <w:rFonts w:eastAsia="Times New Roman" w:cs="Times New Roman"/>
          <w:szCs w:val="24"/>
        </w:rPr>
      </w:pPr>
      <w:r>
        <w:rPr>
          <w:rFonts w:eastAsia="Times New Roman" w:cs="Times New Roman"/>
          <w:szCs w:val="24"/>
        </w:rPr>
        <w:t xml:space="preserve">Πρέπει να πούμε ότι στην Αμερική μιλάμε για σχεδόν πεντακόσιες χιλιάδες αυτοκίνητα, ενώ στην Ευρώπη για περίπου </w:t>
      </w:r>
      <w:proofErr w:type="spellStart"/>
      <w:r>
        <w:rPr>
          <w:rFonts w:eastAsia="Times New Roman" w:cs="Times New Roman"/>
          <w:szCs w:val="24"/>
        </w:rPr>
        <w:t>οκτώμισι</w:t>
      </w:r>
      <w:proofErr w:type="spellEnd"/>
      <w:r>
        <w:rPr>
          <w:rFonts w:eastAsia="Times New Roman" w:cs="Times New Roman"/>
          <w:szCs w:val="24"/>
        </w:rPr>
        <w:t xml:space="preserve"> εκατομμύρια. Άρα, το πρόστιμο στην Ευρώπη θα πρέπει να είναι ή αναμένεται να είναι δεκαπ</w:t>
      </w:r>
      <w:r>
        <w:rPr>
          <w:rFonts w:eastAsia="Times New Roman" w:cs="Times New Roman"/>
          <w:szCs w:val="24"/>
        </w:rPr>
        <w:t xml:space="preserve">λάσιο προς την </w:t>
      </w:r>
      <w:r>
        <w:rPr>
          <w:rFonts w:eastAsia="Times New Roman" w:cs="Times New Roman"/>
          <w:szCs w:val="24"/>
        </w:rPr>
        <w:t>«</w:t>
      </w:r>
      <w:r>
        <w:rPr>
          <w:rFonts w:eastAsia="Times New Roman" w:cs="Times New Roman"/>
          <w:szCs w:val="24"/>
          <w:lang w:val="en-US"/>
        </w:rPr>
        <w:t>Volkswagen</w:t>
      </w:r>
      <w:r>
        <w:rPr>
          <w:rFonts w:eastAsia="Times New Roman" w:cs="Times New Roman"/>
          <w:szCs w:val="24"/>
        </w:rPr>
        <w:t>»</w:t>
      </w:r>
      <w:r>
        <w:rPr>
          <w:rFonts w:eastAsia="Times New Roman" w:cs="Times New Roman"/>
          <w:szCs w:val="24"/>
        </w:rPr>
        <w:t xml:space="preserve"> από τα 15 δισεκατομμύρια δολάρια στην Αμερική.</w:t>
      </w:r>
    </w:p>
    <w:p w14:paraId="4DB8D090" w14:textId="77777777" w:rsidR="000871C9" w:rsidRDefault="00F63AB0">
      <w:pPr>
        <w:spacing w:after="0" w:line="600" w:lineRule="auto"/>
        <w:ind w:firstLine="720"/>
        <w:contextualSpacing/>
        <w:jc w:val="both"/>
        <w:rPr>
          <w:rFonts w:eastAsia="Times New Roman" w:cs="Times New Roman"/>
          <w:b/>
          <w:szCs w:val="24"/>
        </w:rPr>
      </w:pPr>
      <w:r>
        <w:rPr>
          <w:rFonts w:eastAsia="Times New Roman" w:cs="Times New Roman"/>
          <w:szCs w:val="24"/>
        </w:rPr>
        <w:lastRenderedPageBreak/>
        <w:t>Τέλος, όπως μας κοινοποιήσατε σε προηγούμενο έγγραφό σας, έχετε θέσει στη διάθεση των αρμόδιων Υπηρεσιών των Γενικών Γραμματειών Εσόδων, Περιβάλλοντος και Ενέργειας και Εμπορίου και</w:t>
      </w:r>
      <w:r>
        <w:rPr>
          <w:rFonts w:eastAsia="Times New Roman" w:cs="Times New Roman"/>
          <w:szCs w:val="24"/>
        </w:rPr>
        <w:t xml:space="preserve"> Προστασίας του Καταναλωτή, κατάλογο των οχημάτων με τα οχήματα που φέρουν το πειραγμένο λογισμικό, καθώς και αλληλογραφία με την </w:t>
      </w:r>
      <w:r>
        <w:rPr>
          <w:rFonts w:eastAsia="Times New Roman" w:cs="Times New Roman"/>
          <w:szCs w:val="24"/>
        </w:rPr>
        <w:t>ε</w:t>
      </w:r>
      <w:r>
        <w:rPr>
          <w:rFonts w:eastAsia="Times New Roman" w:cs="Times New Roman"/>
          <w:szCs w:val="24"/>
        </w:rPr>
        <w:t>πιτροπή και το ΚΒΑ, για να ερευνηθούν ενέργειες για τη «θεραπεία της όποιας βλάβης έχει υποστεί το δημόσιο συμφέρον». Παρακαλ</w:t>
      </w:r>
      <w:r>
        <w:rPr>
          <w:rFonts w:eastAsia="Times New Roman" w:cs="Times New Roman"/>
          <w:szCs w:val="24"/>
        </w:rPr>
        <w:t>ώ να μας κοινοποιήσετε τα αποτελέσματα αυτής της ενέργειας.</w:t>
      </w:r>
    </w:p>
    <w:p w14:paraId="4DB8D091"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Να πούμε ότι στην ελληνική αγορά έχουν κυκλοφορήσει περίπου εννέα χιλιάδες τριακόσια αυτοκίνητα και κάνω την πάσα και για τη δευτερολογία μου, λέγοντας ότι η Ευρώπη δεν έχει νομοθεσία. Όχι αυστηρή</w:t>
      </w:r>
      <w:r>
        <w:rPr>
          <w:rFonts w:eastAsia="Times New Roman" w:cs="Times New Roman"/>
          <w:szCs w:val="24"/>
        </w:rPr>
        <w:t xml:space="preserve">, αλλά δεν υπάρχει καθόλου νομοθεσία, για να ασκηθούν αγωγές κατά της </w:t>
      </w:r>
      <w:r>
        <w:rPr>
          <w:rFonts w:eastAsia="Times New Roman" w:cs="Times New Roman"/>
          <w:szCs w:val="24"/>
        </w:rPr>
        <w:t>«</w:t>
      </w:r>
      <w:r>
        <w:rPr>
          <w:rFonts w:eastAsia="Times New Roman" w:cs="Times New Roman"/>
          <w:szCs w:val="24"/>
        </w:rPr>
        <w:t>Volkswagen</w:t>
      </w:r>
      <w:r>
        <w:rPr>
          <w:rFonts w:eastAsia="Times New Roman" w:cs="Times New Roman"/>
          <w:szCs w:val="24"/>
        </w:rPr>
        <w:t>»</w:t>
      </w:r>
      <w:r>
        <w:rPr>
          <w:rFonts w:eastAsia="Times New Roman" w:cs="Times New Roman"/>
          <w:szCs w:val="24"/>
        </w:rPr>
        <w:t xml:space="preserve">, να εισπράξουν οι Ευρωπαίοι καταναλωτές, κύριε Πρόεδρε, αποζημίωση για την </w:t>
      </w:r>
      <w:r>
        <w:rPr>
          <w:rFonts w:eastAsia="Times New Roman" w:cs="Times New Roman"/>
          <w:szCs w:val="24"/>
        </w:rPr>
        <w:t>«</w:t>
      </w:r>
      <w:r>
        <w:rPr>
          <w:rFonts w:eastAsia="Times New Roman" w:cs="Times New Roman"/>
          <w:szCs w:val="24"/>
        </w:rPr>
        <w:t>Volkswagen</w:t>
      </w:r>
      <w:r>
        <w:rPr>
          <w:rFonts w:eastAsia="Times New Roman" w:cs="Times New Roman"/>
          <w:szCs w:val="24"/>
        </w:rPr>
        <w:t>»</w:t>
      </w:r>
      <w:r>
        <w:rPr>
          <w:rFonts w:eastAsia="Times New Roman" w:cs="Times New Roman"/>
          <w:szCs w:val="24"/>
        </w:rPr>
        <w:t>.</w:t>
      </w:r>
    </w:p>
    <w:p w14:paraId="4DB8D092"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14:paraId="4DB8D093"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Τα υπόλο</w:t>
      </w:r>
      <w:r>
        <w:rPr>
          <w:rFonts w:eastAsia="Times New Roman" w:cs="Times New Roman"/>
          <w:szCs w:val="24"/>
        </w:rPr>
        <w:t xml:space="preserve">ιπα στη δευτερολογία μου. </w:t>
      </w:r>
    </w:p>
    <w:p w14:paraId="4DB8D094"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4DB8D095" w14:textId="77777777" w:rsidR="000871C9" w:rsidRDefault="00F63AB0">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Καμμένο.</w:t>
      </w:r>
    </w:p>
    <w:p w14:paraId="4DB8D096"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 xml:space="preserve">Η Υφυπουργός Υποδομών, Μεταφορών και Δικτύων κ. </w:t>
      </w:r>
      <w:proofErr w:type="spellStart"/>
      <w:r>
        <w:rPr>
          <w:rFonts w:eastAsia="Times New Roman" w:cs="Times New Roman"/>
          <w:szCs w:val="24"/>
        </w:rPr>
        <w:t>Χρυσοβελώνη</w:t>
      </w:r>
      <w:proofErr w:type="spellEnd"/>
      <w:r>
        <w:rPr>
          <w:rFonts w:eastAsia="Times New Roman" w:cs="Times New Roman"/>
          <w:szCs w:val="24"/>
        </w:rPr>
        <w:t xml:space="preserve"> έχει τον λόγο, για να απαντήσει.</w:t>
      </w:r>
    </w:p>
    <w:p w14:paraId="4DB8D097" w14:textId="77777777" w:rsidR="000871C9" w:rsidRDefault="00F63AB0">
      <w:pPr>
        <w:spacing w:after="0" w:line="600" w:lineRule="auto"/>
        <w:ind w:firstLine="720"/>
        <w:jc w:val="both"/>
        <w:rPr>
          <w:rFonts w:eastAsia="Times New Roman" w:cs="Times New Roman"/>
          <w:szCs w:val="24"/>
        </w:rPr>
      </w:pPr>
      <w:r>
        <w:rPr>
          <w:rFonts w:eastAsia="Times New Roman" w:cs="Times New Roman"/>
          <w:b/>
          <w:szCs w:val="24"/>
        </w:rPr>
        <w:t>ΜΑΡΙΝΑ ΧΡΥΣΟΒΕΛΩΝΗ (Υφυπουργός Υποδομών, Μεταφορών και Δι</w:t>
      </w:r>
      <w:r>
        <w:rPr>
          <w:rFonts w:eastAsia="Times New Roman" w:cs="Times New Roman"/>
          <w:b/>
          <w:szCs w:val="24"/>
        </w:rPr>
        <w:t>κτύων):</w:t>
      </w:r>
      <w:r>
        <w:rPr>
          <w:rFonts w:eastAsia="Times New Roman" w:cs="Times New Roman"/>
          <w:szCs w:val="24"/>
        </w:rPr>
        <w:t xml:space="preserve"> Ευχαριστώ, κύριε Πρόεδρε.</w:t>
      </w:r>
    </w:p>
    <w:p w14:paraId="4DB8D098"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Κύριε Βουλευτά, κατ’ αρχ</w:t>
      </w:r>
      <w:r>
        <w:rPr>
          <w:rFonts w:eastAsia="Times New Roman" w:cs="Times New Roman"/>
          <w:szCs w:val="24"/>
        </w:rPr>
        <w:t>άς</w:t>
      </w:r>
      <w:r>
        <w:rPr>
          <w:rFonts w:eastAsia="Times New Roman" w:cs="Times New Roman"/>
          <w:szCs w:val="24"/>
        </w:rPr>
        <w:t xml:space="preserve">, σας ευχαριστώ πολύ για την ερώτηση που απευθύνατε στο Υπουργείο μας. Πράγματι, η εξαπάτηση ορισμένων αυτοκινητοβιομηχανιών, όπως εν προκειμένω συνέβη και με την περίπτωση της </w:t>
      </w:r>
      <w:r>
        <w:rPr>
          <w:rFonts w:eastAsia="Times New Roman" w:cs="Times New Roman"/>
          <w:szCs w:val="24"/>
        </w:rPr>
        <w:t>«</w:t>
      </w:r>
      <w:r>
        <w:rPr>
          <w:rFonts w:eastAsia="Times New Roman" w:cs="Times New Roman"/>
          <w:szCs w:val="24"/>
        </w:rPr>
        <w:t>Volkswagen</w:t>
      </w:r>
      <w:r>
        <w:rPr>
          <w:rFonts w:eastAsia="Times New Roman" w:cs="Times New Roman"/>
          <w:szCs w:val="24"/>
        </w:rPr>
        <w:t>»</w:t>
      </w:r>
      <w:r>
        <w:rPr>
          <w:rFonts w:eastAsia="Times New Roman" w:cs="Times New Roman"/>
          <w:szCs w:val="24"/>
        </w:rPr>
        <w:t xml:space="preserve"> κατά τ</w:t>
      </w:r>
      <w:r>
        <w:rPr>
          <w:rFonts w:eastAsia="Times New Roman" w:cs="Times New Roman"/>
          <w:szCs w:val="24"/>
        </w:rPr>
        <w:t>ις δοκιμές των εκπομπών οξειδίων του αζώτου, χρησιμοποιώντας συσκευές αναστολής, με σκοπό τη μη αποτύπωση της πραγματικής κατάστασης, κατάφερε ένα πάρα πολύ ισχυρό πλήγμα στην αξιοπιστία της και στην εμπιστοσύνη των πολιτών στον συγκεκριμένο κλάδο.</w:t>
      </w:r>
    </w:p>
    <w:p w14:paraId="4DB8D099"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lastRenderedPageBreak/>
        <w:t>Αποτελε</w:t>
      </w:r>
      <w:r>
        <w:rPr>
          <w:rFonts w:eastAsia="Times New Roman" w:cs="Times New Roman"/>
          <w:szCs w:val="24"/>
        </w:rPr>
        <w:t>ί δε πραγματικά ένα πάρα πολύ μεγάλο ζήτημα, το οποίο ευθύς εξαρχής έλαβε παγκόσμιες διαστάσεις και προεκτάσεις, όπως κι εσείς το παραδέχεστε στην ερώτησή σας. Οφείλουμε, όμως, να αναγνωρίσουμε ότι ευθύς εξαρχής υπήρξε μία σύσσωμη αντίδραση σε όλα τα επίπε</w:t>
      </w:r>
      <w:r>
        <w:rPr>
          <w:rFonts w:eastAsia="Times New Roman" w:cs="Times New Roman"/>
          <w:szCs w:val="24"/>
        </w:rPr>
        <w:t>δα.</w:t>
      </w:r>
    </w:p>
    <w:p w14:paraId="4DB8D09A"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Τώρα, στη χώρα μας η χρήση του επίμαχου λογισμικού σε ορισμένους τύπους οχημάτων και συγκεκριμένες αυτοκινητοβιομηχανίες αφορά σε είκοσι μία χιλιάδες πέντε οχήματα.</w:t>
      </w:r>
    </w:p>
    <w:p w14:paraId="4DB8D09B"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Από την πλευρά του, λοιπόν, το Υπουργείο μας, όπως ενδεχομένως θα γνωρίζετε, έχει κινητ</w:t>
      </w:r>
      <w:r>
        <w:rPr>
          <w:rFonts w:eastAsia="Times New Roman" w:cs="Times New Roman"/>
          <w:szCs w:val="24"/>
        </w:rPr>
        <w:t xml:space="preserve">οποιήσει άμεσα τις υπηρεσίες, ώστε να γίνει μία πλήρης, αξιόπιστη καταγραφή όλων των οχημάτων που κυκλοφορούν στη χώρα μας και φέρουν το επίμαχο λογισμικό. Έγινε σχετική αλληλογραφία με τους εισαγωγείς, με την Ευρωπαϊκή Επιτροπή και την </w:t>
      </w:r>
      <w:r>
        <w:rPr>
          <w:rFonts w:eastAsia="Times New Roman" w:cs="Times New Roman"/>
          <w:szCs w:val="24"/>
          <w:lang w:val="en-GB"/>
        </w:rPr>
        <w:t>KBA</w:t>
      </w:r>
      <w:r>
        <w:rPr>
          <w:rFonts w:eastAsia="Times New Roman" w:cs="Times New Roman"/>
          <w:szCs w:val="24"/>
        </w:rPr>
        <w:t xml:space="preserve">, ώστε να </w:t>
      </w:r>
      <w:r>
        <w:rPr>
          <w:rFonts w:eastAsia="Times New Roman" w:cs="Times New Roman"/>
          <w:szCs w:val="24"/>
        </w:rPr>
        <w:t>διερευνηθούν πιθανές ενέργειες για τη θεραπεία της όποιας βλάβης έχει ενδεχομένως υποστεί το δημόσιο συμφέρον.</w:t>
      </w:r>
    </w:p>
    <w:p w14:paraId="4DB8D09C"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lastRenderedPageBreak/>
        <w:t>Τα στοιχεία, λοιπόν, αυτά, κύριε Βουλευτά, θα σας τα καταθέσω σήμερα σε ηλεκτρονική μορφή στα Πρακτικά και θα είναι στη διάθεσή σας. Όλη αυτή η δ</w:t>
      </w:r>
      <w:r>
        <w:rPr>
          <w:rFonts w:eastAsia="Times New Roman" w:cs="Times New Roman"/>
          <w:szCs w:val="24"/>
        </w:rPr>
        <w:t xml:space="preserve">ιαδικασία εξακολουθεί να βρίσκεται στο στάδιο της επεξεργασίας από τους εμπλεκόμενους φορείς. </w:t>
      </w:r>
    </w:p>
    <w:p w14:paraId="4DB8D09D"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η Υφυπουργός Υποδομών, Μεταφορών και Δικτύων κ. Μαρίνα </w:t>
      </w:r>
      <w:proofErr w:type="spellStart"/>
      <w:r>
        <w:rPr>
          <w:rFonts w:eastAsia="Times New Roman" w:cs="Times New Roman"/>
          <w:szCs w:val="24"/>
        </w:rPr>
        <w:t>Χρυσοβελώνη</w:t>
      </w:r>
      <w:proofErr w:type="spellEnd"/>
      <w:r>
        <w:rPr>
          <w:rFonts w:eastAsia="Times New Roman" w:cs="Times New Roman"/>
          <w:szCs w:val="24"/>
        </w:rPr>
        <w:t xml:space="preserve"> καταθέτει για τα Πρακτικά το προαναφερθέν ηλεκτρονικό δεδομένο, το οποίο βρίσ</w:t>
      </w:r>
      <w:r>
        <w:rPr>
          <w:rFonts w:eastAsia="Times New Roman" w:cs="Times New Roman"/>
          <w:szCs w:val="24"/>
        </w:rPr>
        <w:t xml:space="preserve">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DB8D09E"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Τώρα, από την πλευρά του Υπουργείου μας και εντός πάντοτε των αρμοδιοτήτων μας –γιατί μόνο σε αυτές μπορώ να αναφερθώ- μόλις ολοκληρωθεί όλη η διαδικασία –και ν</w:t>
      </w:r>
      <w:r>
        <w:rPr>
          <w:rFonts w:eastAsia="Times New Roman" w:cs="Times New Roman"/>
          <w:szCs w:val="24"/>
        </w:rPr>
        <w:t>α είστε σίγουρος ότι κινούμαστε σε πολύ γρήγορους ρυθμούς- θα προβούμε σε όλες τις νόμιμες ενέργειες για όλες εκείνες τις περιπτώσεις, για τις οποίες θα προκύψουν στοιχεία παραβίασης της νομοθεσίας για την έκδοση εγκρίσεων τύπου. Παράλληλα, έχει ήδη ξεκινή</w:t>
      </w:r>
      <w:r>
        <w:rPr>
          <w:rFonts w:eastAsia="Times New Roman" w:cs="Times New Roman"/>
          <w:szCs w:val="24"/>
        </w:rPr>
        <w:t xml:space="preserve">σει η διαδικασία ανάκλησης των οχημάτων και συμμόρφωσής τους με τις </w:t>
      </w:r>
      <w:r>
        <w:rPr>
          <w:rFonts w:eastAsia="Times New Roman" w:cs="Times New Roman"/>
          <w:szCs w:val="24"/>
        </w:rPr>
        <w:lastRenderedPageBreak/>
        <w:t>προδιαγραφές των αντιστοίχων εγκρίσεων τύπου, όπως αυτή πραγματοποιείται παράλληλα και σε όλα τα κράτη-μέλη.</w:t>
      </w:r>
    </w:p>
    <w:p w14:paraId="4DB8D09F"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Ακόμα –και εδώ θα το ανακοινώσω για πρώτη φορά- στο πλαίσιο προετοιμασίας σχεδί</w:t>
      </w:r>
      <w:r>
        <w:rPr>
          <w:rFonts w:eastAsia="Times New Roman" w:cs="Times New Roman"/>
          <w:szCs w:val="24"/>
        </w:rPr>
        <w:t>ου νόμου, το οποίο εκπονεί το Υπουργείο μας για τις μεταφορές και το οποίο θα έρθει και θα κατατεθεί στο ελληνικό Κοινοβούλιο πάρα πολύ σύντομα –και μάλιστα θα ανέβει, κατ’ αρχ</w:t>
      </w:r>
      <w:r>
        <w:rPr>
          <w:rFonts w:eastAsia="Times New Roman" w:cs="Times New Roman"/>
          <w:szCs w:val="24"/>
        </w:rPr>
        <w:t>άς</w:t>
      </w:r>
      <w:r>
        <w:rPr>
          <w:rFonts w:eastAsia="Times New Roman" w:cs="Times New Roman"/>
          <w:szCs w:val="24"/>
        </w:rPr>
        <w:t>, στη διαβούλευση- προωθείται διάταξη νόμου, με την οποία καθιερώνονται συγκεκ</w:t>
      </w:r>
      <w:r>
        <w:rPr>
          <w:rFonts w:eastAsia="Times New Roman" w:cs="Times New Roman"/>
          <w:szCs w:val="24"/>
        </w:rPr>
        <w:t>ριμένες αυστηρές κυρώσεις σε περιπτώσεις παραβίασης της νομοθεσίας για την έγκριση τύπου, η οποία ασφαλώς και θα καλύπτει τη συγκεκριμένη περίπτωση με την οποία σήμερα ασχολούμαστε.</w:t>
      </w:r>
    </w:p>
    <w:p w14:paraId="4DB8D0A0"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 xml:space="preserve">Επίσης, θέλω να σας ενημερώσω ότι και οι δικαστικές αρχές έχουν αντιδράσει άμεσα και αναμένονται και από εκείνη την πλευρά σχετικές εξελίξεις. </w:t>
      </w:r>
    </w:p>
    <w:p w14:paraId="4DB8D0A1"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προειδοποιητικό κουδούνι λήξεως του χρόνου ομιλίας της κυρίας Υφυπουργού)</w:t>
      </w:r>
    </w:p>
    <w:p w14:paraId="4DB8D0A2"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lastRenderedPageBreak/>
        <w:t>Αφαιρέστε,</w:t>
      </w:r>
      <w:r>
        <w:rPr>
          <w:rFonts w:eastAsia="Times New Roman" w:cs="Times New Roman"/>
          <w:szCs w:val="24"/>
        </w:rPr>
        <w:t xml:space="preserve"> κύριε Πρόεδρε, τον χρόνο από τη δευτερολογία μου.</w:t>
      </w:r>
    </w:p>
    <w:p w14:paraId="4DB8D0A3"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Σας ενημερώνω, λοιπόν, ότι μετά από σχετική πληροφόρηση που είχαμε από το Υπουργείο Δικαιοσύνης στις 6-10-2015 σχηματίστηκε αυτεπαγγέλτως και κατά παντός υπευθύνου η με στοιχεία Ω2015/132 ποινική δικογραφί</w:t>
      </w:r>
      <w:r>
        <w:rPr>
          <w:rFonts w:eastAsia="Times New Roman" w:cs="Times New Roman"/>
          <w:szCs w:val="24"/>
        </w:rPr>
        <w:t xml:space="preserve">α, η οποία χρεώθηκε στον αρμόδιο </w:t>
      </w:r>
      <w:r>
        <w:rPr>
          <w:rFonts w:eastAsia="Times New Roman" w:cs="Times New Roman"/>
          <w:szCs w:val="24"/>
        </w:rPr>
        <w:t>ε</w:t>
      </w:r>
      <w:r>
        <w:rPr>
          <w:rFonts w:eastAsia="Times New Roman" w:cs="Times New Roman"/>
          <w:szCs w:val="24"/>
        </w:rPr>
        <w:t>ισαγγελέα. Στις 8-10-2015 η συγκεκριμένη δικογραφία διαβιβάστηκε στον 13</w:t>
      </w:r>
      <w:r w:rsidRPr="002F1A9B">
        <w:rPr>
          <w:rFonts w:eastAsia="Times New Roman" w:cs="Times New Roman"/>
          <w:szCs w:val="24"/>
          <w:vertAlign w:val="superscript"/>
        </w:rPr>
        <w:t>ο</w:t>
      </w:r>
      <w:r>
        <w:rPr>
          <w:rFonts w:eastAsia="Times New Roman" w:cs="Times New Roman"/>
          <w:szCs w:val="24"/>
        </w:rPr>
        <w:t xml:space="preserve">  Πταισματοδίκη Αθηνών για τη διενέργεια προκαταρκτικής εξέτασης. Μετά το πέρας της εξέτασης αυτής επεστράφη στην Εισαγγελία Πρωτοδικών Αθηνών για πε</w:t>
      </w:r>
      <w:r>
        <w:rPr>
          <w:rFonts w:eastAsia="Times New Roman" w:cs="Times New Roman"/>
          <w:szCs w:val="24"/>
        </w:rPr>
        <w:t>ραιτέρω επεξεργασία.</w:t>
      </w:r>
    </w:p>
    <w:p w14:paraId="4DB8D0A4"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Ασφαλώς, θα γνωρίζετε ότι τα στοιχεία τα οποία προέκυψαν από τη συγκεκριμένη προκαταρκτική έρευνα σε σχέση με αυτή τη δικογραφία επί του παρόντος δεν είναι δυνατόν να γνωστοποιηθούν, δεδομένου ότι κάθε προκαταρκτική έρευνα που διεξάγετ</w:t>
      </w:r>
      <w:r>
        <w:rPr>
          <w:rFonts w:eastAsia="Times New Roman" w:cs="Times New Roman"/>
          <w:szCs w:val="24"/>
        </w:rPr>
        <w:t xml:space="preserve">αι έχει τον χαρακτήρα της απόλυτης μυστικότητας. </w:t>
      </w:r>
    </w:p>
    <w:p w14:paraId="4DB8D0A5"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 xml:space="preserve">Σε ευρωπαϊκό επίπεδο, όπως επίσης θα γνωρίζετε, γιατί ξέρω πάρα πολύ καλά ότι το συγκεκριμένο θέμα –και ορθά- σας απασχολεί πολύ, θέλω να σας ενημερώσω ότι στις 7 Ιουνίου 2016 έλαβε χώρα στο </w:t>
      </w:r>
      <w:r>
        <w:rPr>
          <w:rFonts w:eastAsia="Times New Roman" w:cs="Times New Roman"/>
          <w:szCs w:val="24"/>
        </w:rPr>
        <w:lastRenderedPageBreak/>
        <w:t xml:space="preserve">Λουξεμβούργο η </w:t>
      </w:r>
      <w:r>
        <w:rPr>
          <w:rFonts w:eastAsia="Times New Roman" w:cs="Times New Roman"/>
          <w:szCs w:val="24"/>
        </w:rPr>
        <w:t xml:space="preserve">Σύνοδος του Συμβουλίου των Υπουργών Μεταφορών της Ευρωπαϊκής Ένωσης και ανάμεσα στα άλλα θέματα που συζητήθηκαν, συζητήθηκε και το συγκεκριμένο σε γενικότερη μορφή </w:t>
      </w:r>
      <w:r>
        <w:rPr>
          <w:rFonts w:eastAsia="Times New Roman" w:cs="Times New Roman"/>
          <w:szCs w:val="24"/>
        </w:rPr>
        <w:t>κατά, α</w:t>
      </w:r>
      <w:r>
        <w:rPr>
          <w:rFonts w:eastAsia="Times New Roman" w:cs="Times New Roman"/>
          <w:szCs w:val="24"/>
        </w:rPr>
        <w:t>ρχ</w:t>
      </w:r>
      <w:r>
        <w:rPr>
          <w:rFonts w:eastAsia="Times New Roman" w:cs="Times New Roman"/>
          <w:szCs w:val="24"/>
        </w:rPr>
        <w:t>άς</w:t>
      </w:r>
      <w:r>
        <w:rPr>
          <w:rFonts w:eastAsia="Times New Roman" w:cs="Times New Roman"/>
          <w:szCs w:val="24"/>
        </w:rPr>
        <w:t>, δηλαδή η μείωση του διοξειδίου του αζώτου από τα πετρελαιοκίνητα οχήματα. Αφορμ</w:t>
      </w:r>
      <w:r>
        <w:rPr>
          <w:rFonts w:eastAsia="Times New Roman" w:cs="Times New Roman"/>
          <w:szCs w:val="24"/>
        </w:rPr>
        <w:t>ή γι’ αυτή τη συζήτηση στάθηκε το επίμαχο σκάνδαλο και βεβαίως υπήρχε μια καθολική αναγνώριση ότι πρέπει να ενισχυθούν εξαιρετικά τα συστήματα ελέγχου.</w:t>
      </w:r>
    </w:p>
    <w:p w14:paraId="4DB8D0A6"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 xml:space="preserve">Από ελληνικής πλευράς, παρών ήταν -εκπροσωπώντας την ελληνική </w:t>
      </w:r>
      <w:r>
        <w:rPr>
          <w:rFonts w:eastAsia="Times New Roman"/>
          <w:bCs/>
        </w:rPr>
        <w:t>Κυβέρνηση</w:t>
      </w:r>
      <w:r>
        <w:rPr>
          <w:rFonts w:eastAsia="Times New Roman" w:cs="Times New Roman"/>
          <w:szCs w:val="24"/>
        </w:rPr>
        <w:t xml:space="preserve"> και το Υπουργείο μας- ο Υπουργός</w:t>
      </w:r>
      <w:r>
        <w:rPr>
          <w:rFonts w:eastAsia="Times New Roman" w:cs="Times New Roman"/>
          <w:szCs w:val="24"/>
        </w:rPr>
        <w:t xml:space="preserve"> κ. </w:t>
      </w:r>
      <w:proofErr w:type="spellStart"/>
      <w:r>
        <w:rPr>
          <w:rFonts w:eastAsia="Times New Roman" w:cs="Times New Roman"/>
          <w:szCs w:val="24"/>
        </w:rPr>
        <w:t>Σπίρτζης</w:t>
      </w:r>
      <w:proofErr w:type="spellEnd"/>
      <w:r>
        <w:rPr>
          <w:rFonts w:eastAsia="Times New Roman" w:cs="Times New Roman"/>
          <w:szCs w:val="24"/>
        </w:rPr>
        <w:t xml:space="preserve">. Τονίστηκε </w:t>
      </w:r>
      <w:r>
        <w:rPr>
          <w:rFonts w:eastAsia="Times New Roman" w:cs="Times New Roman"/>
          <w:bCs/>
          <w:shd w:val="clear" w:color="auto" w:fill="FFFFFF"/>
        </w:rPr>
        <w:t>ιδιαίτερα</w:t>
      </w:r>
      <w:r>
        <w:rPr>
          <w:rFonts w:eastAsia="Times New Roman" w:cs="Times New Roman"/>
          <w:szCs w:val="24"/>
        </w:rPr>
        <w:t xml:space="preserve"> η αναγκαιότητα ενός κοινού μετώπου στην αντιμετώπιση τέτοιων προβλημάτων, καθώς επίσης της σωστής πληροφόρησης των καταναλωτών με μετρήσεις, σε πραγματικές </w:t>
      </w:r>
      <w:r>
        <w:rPr>
          <w:rFonts w:eastAsia="Times New Roman" w:cs="Times New Roman"/>
          <w:bCs/>
          <w:shd w:val="clear" w:color="auto" w:fill="FFFFFF"/>
        </w:rPr>
        <w:t xml:space="preserve">όμως </w:t>
      </w:r>
      <w:r>
        <w:rPr>
          <w:rFonts w:eastAsia="Times New Roman" w:cs="Times New Roman"/>
          <w:szCs w:val="24"/>
        </w:rPr>
        <w:t xml:space="preserve">συνθήκες οδήγησης. </w:t>
      </w:r>
    </w:p>
    <w:p w14:paraId="4DB8D0A7"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Ο τρόπος αντιμετώπισης του προβλήματος στ</w:t>
      </w:r>
      <w:r>
        <w:rPr>
          <w:rFonts w:eastAsia="Times New Roman" w:cs="Times New Roman"/>
          <w:szCs w:val="24"/>
        </w:rPr>
        <w:t xml:space="preserve">ις Ηνωμένες Πολιτείες της Αμερικής, που κάνατε διεξοδική αναφορά στη </w:t>
      </w:r>
      <w:r>
        <w:rPr>
          <w:rFonts w:eastAsia="Times New Roman"/>
          <w:bCs/>
        </w:rPr>
        <w:t>συγκεκριμένη</w:t>
      </w:r>
      <w:r>
        <w:rPr>
          <w:rFonts w:eastAsia="Times New Roman" w:cs="Times New Roman"/>
          <w:szCs w:val="24"/>
        </w:rPr>
        <w:t xml:space="preserve"> ερώτηση, </w:t>
      </w:r>
      <w:r>
        <w:rPr>
          <w:rFonts w:eastAsia="Times New Roman"/>
          <w:bCs/>
        </w:rPr>
        <w:t>είναι</w:t>
      </w:r>
      <w:r>
        <w:rPr>
          <w:rFonts w:eastAsia="Times New Roman" w:cs="Times New Roman"/>
          <w:szCs w:val="24"/>
        </w:rPr>
        <w:t xml:space="preserve"> ότι θα πρέπει πάντοτε να αξιολογηθεί και να εκτιμηθεί </w:t>
      </w:r>
      <w:r>
        <w:rPr>
          <w:rFonts w:eastAsia="Times New Roman" w:cs="Times New Roman"/>
          <w:szCs w:val="24"/>
        </w:rPr>
        <w:lastRenderedPageBreak/>
        <w:t xml:space="preserve">βάσει του </w:t>
      </w:r>
      <w:proofErr w:type="spellStart"/>
      <w:r>
        <w:rPr>
          <w:rFonts w:eastAsia="Times New Roman" w:cs="Times New Roman"/>
          <w:szCs w:val="24"/>
        </w:rPr>
        <w:t>δικαι</w:t>
      </w:r>
      <w:r>
        <w:rPr>
          <w:rFonts w:eastAsia="Times New Roman" w:cs="Times New Roman"/>
          <w:szCs w:val="24"/>
        </w:rPr>
        <w:t>ϊ</w:t>
      </w:r>
      <w:r>
        <w:rPr>
          <w:rFonts w:eastAsia="Times New Roman" w:cs="Times New Roman"/>
          <w:szCs w:val="24"/>
        </w:rPr>
        <w:t>κού</w:t>
      </w:r>
      <w:proofErr w:type="spellEnd"/>
      <w:r>
        <w:rPr>
          <w:rFonts w:eastAsia="Times New Roman" w:cs="Times New Roman"/>
          <w:szCs w:val="24"/>
        </w:rPr>
        <w:t>, δικαστικού συστήματος και του νομοθετικού πλαισίου, το οποίο επικρατεί στις Ηνωμένες</w:t>
      </w:r>
      <w:r>
        <w:rPr>
          <w:rFonts w:eastAsia="Times New Roman" w:cs="Times New Roman"/>
          <w:szCs w:val="24"/>
        </w:rPr>
        <w:t xml:space="preserve"> Πολιτείες της Αμερικής. </w:t>
      </w:r>
    </w:p>
    <w:p w14:paraId="4DB8D0A8"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 xml:space="preserve">Σε κάθε περίπτωση, όπως ασφαλώς κι εσείς θα γνωρίζετε, ο κάθε θιγόμενος καταναλωτής έχει τη δυνατότητα και το </w:t>
      </w:r>
      <w:r>
        <w:rPr>
          <w:rFonts w:eastAsia="Times New Roman" w:cs="Times New Roman"/>
          <w:bCs/>
          <w:shd w:val="clear" w:color="auto" w:fill="FFFFFF"/>
        </w:rPr>
        <w:t>δικαίωμα,</w:t>
      </w:r>
      <w:r>
        <w:rPr>
          <w:rFonts w:eastAsia="Times New Roman" w:cs="Times New Roman"/>
          <w:szCs w:val="24"/>
        </w:rPr>
        <w:t xml:space="preserve"> το οποίο απορρέει από τον νόμο και </w:t>
      </w:r>
      <w:r>
        <w:rPr>
          <w:rFonts w:eastAsia="Times New Roman"/>
          <w:bCs/>
          <w:shd w:val="clear" w:color="auto" w:fill="FFFFFF"/>
        </w:rPr>
        <w:t>βεβαίως</w:t>
      </w:r>
      <w:r>
        <w:rPr>
          <w:rFonts w:eastAsia="Times New Roman" w:cs="Times New Roman"/>
          <w:szCs w:val="24"/>
        </w:rPr>
        <w:t xml:space="preserve"> από τις διεθνείς συμβάσεις, να κινηθεί δικαστικά και να επιδιώξει τ</w:t>
      </w:r>
      <w:r>
        <w:rPr>
          <w:rFonts w:eastAsia="Times New Roman" w:cs="Times New Roman"/>
          <w:szCs w:val="24"/>
        </w:rPr>
        <w:t xml:space="preserve">ην είσπραξη όποιων αποζημιώσεων. </w:t>
      </w:r>
    </w:p>
    <w:p w14:paraId="4DB8D0A9"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4DB8D0AA" w14:textId="77777777" w:rsidR="000871C9" w:rsidRDefault="00F63AB0">
      <w:pPr>
        <w:spacing w:after="0"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rPr>
        <w:t xml:space="preserve"> </w:t>
      </w:r>
      <w:r>
        <w:rPr>
          <w:rFonts w:eastAsia="Times New Roman" w:cs="Times New Roman"/>
          <w:szCs w:val="24"/>
        </w:rPr>
        <w:t xml:space="preserve">Ευχαριστούμε πολύ την Υφυπουργό κ. Μαρίνα </w:t>
      </w:r>
      <w:proofErr w:type="spellStart"/>
      <w:r>
        <w:rPr>
          <w:rFonts w:eastAsia="Times New Roman" w:cs="Times New Roman"/>
          <w:szCs w:val="24"/>
        </w:rPr>
        <w:t>Χρυσοβελώνη</w:t>
      </w:r>
      <w:proofErr w:type="spellEnd"/>
      <w:r>
        <w:rPr>
          <w:rFonts w:eastAsia="Times New Roman" w:cs="Times New Roman"/>
          <w:szCs w:val="24"/>
        </w:rPr>
        <w:t xml:space="preserve">. </w:t>
      </w:r>
    </w:p>
    <w:p w14:paraId="4DB8D0AB"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w:t>
      </w:r>
      <w:r>
        <w:rPr>
          <w:rFonts w:eastAsia="Times New Roman"/>
          <w:bCs/>
        </w:rPr>
        <w:t>τ</w:t>
      </w:r>
      <w:r>
        <w:rPr>
          <w:rFonts w:eastAsia="Times New Roman" w:cs="Times New Roman"/>
          <w:szCs w:val="24"/>
        </w:rPr>
        <w:t xml:space="preserve">ώρα ο Δημήτριος Καμμένος για τη δευτερολογία του. </w:t>
      </w:r>
    </w:p>
    <w:p w14:paraId="4DB8D0AC" w14:textId="77777777" w:rsidR="000871C9" w:rsidRDefault="00F63AB0">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w:t>
      </w:r>
      <w:r>
        <w:rPr>
          <w:rFonts w:eastAsia="Times New Roman" w:cs="Times New Roman"/>
        </w:rPr>
        <w:t>Ευχαριστώ πολύ</w:t>
      </w:r>
      <w:r>
        <w:rPr>
          <w:rFonts w:eastAsia="Times New Roman" w:cs="Times New Roman"/>
          <w:szCs w:val="24"/>
        </w:rPr>
        <w:t xml:space="preserve">. </w:t>
      </w:r>
    </w:p>
    <w:p w14:paraId="4DB8D0AD"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 xml:space="preserve">Προκαλούν γέλια </w:t>
      </w:r>
      <w:r>
        <w:rPr>
          <w:rFonts w:eastAsia="Times New Roman" w:cs="Times New Roman"/>
          <w:szCs w:val="24"/>
        </w:rPr>
        <w:t xml:space="preserve">οι αιτιάσεις και η προσπάθεια της Ευρώπης. Θα διαβάσω δήλωση της Επιτρόπου Βιομηχανίας, η οποία </w:t>
      </w:r>
      <w:proofErr w:type="spellStart"/>
      <w:r>
        <w:rPr>
          <w:rFonts w:eastAsia="Times New Roman" w:cs="Times New Roman"/>
          <w:szCs w:val="24"/>
        </w:rPr>
        <w:t>παρακαλά</w:t>
      </w:r>
      <w:proofErr w:type="spellEnd"/>
      <w:r>
        <w:rPr>
          <w:rFonts w:eastAsia="Times New Roman" w:cs="Times New Roman"/>
          <w:szCs w:val="24"/>
        </w:rPr>
        <w:t xml:space="preserve"> τους Ευρωπαίους και τους συναδέλφους τους να βρουν έναν τρόπο να </w:t>
      </w:r>
      <w:r>
        <w:rPr>
          <w:rFonts w:eastAsia="Times New Roman" w:cs="Times New Roman"/>
          <w:szCs w:val="24"/>
        </w:rPr>
        <w:lastRenderedPageBreak/>
        <w:t>φτιάξουν ένα</w:t>
      </w:r>
      <w:r>
        <w:rPr>
          <w:rFonts w:eastAsia="Times New Roman" w:cs="Times New Roman"/>
          <w:szCs w:val="24"/>
        </w:rPr>
        <w:t>ν</w:t>
      </w:r>
      <w:r>
        <w:rPr>
          <w:rFonts w:eastAsia="Times New Roman" w:cs="Times New Roman"/>
          <w:szCs w:val="24"/>
        </w:rPr>
        <w:t xml:space="preserve"> νόμο</w:t>
      </w:r>
      <w:r>
        <w:rPr>
          <w:rFonts w:eastAsia="Times New Roman" w:cs="Times New Roman"/>
          <w:szCs w:val="24"/>
        </w:rPr>
        <w:t>,</w:t>
      </w:r>
      <w:r>
        <w:rPr>
          <w:rFonts w:eastAsia="Times New Roman" w:cs="Times New Roman"/>
          <w:szCs w:val="24"/>
        </w:rPr>
        <w:t xml:space="preserve"> για να ασχοληθούν με το </w:t>
      </w:r>
      <w:r>
        <w:rPr>
          <w:rFonts w:eastAsia="Times New Roman"/>
          <w:bCs/>
        </w:rPr>
        <w:t xml:space="preserve">σκάνδαλο </w:t>
      </w:r>
      <w:r>
        <w:rPr>
          <w:rFonts w:eastAsia="Times New Roman" w:cs="Times New Roman"/>
          <w:szCs w:val="24"/>
        </w:rPr>
        <w:t xml:space="preserve">της </w:t>
      </w:r>
      <w:r>
        <w:rPr>
          <w:rFonts w:eastAsia="Times New Roman" w:cs="Times New Roman"/>
          <w:szCs w:val="24"/>
        </w:rPr>
        <w:t>«</w:t>
      </w:r>
      <w:r>
        <w:rPr>
          <w:rFonts w:eastAsia="Times New Roman" w:cs="Times New Roman"/>
          <w:szCs w:val="24"/>
        </w:rPr>
        <w:t>VOLKSWAGEN</w:t>
      </w:r>
      <w:r>
        <w:rPr>
          <w:rFonts w:eastAsia="Times New Roman" w:cs="Times New Roman"/>
          <w:szCs w:val="24"/>
        </w:rPr>
        <w:t>»</w:t>
      </w:r>
      <w:r>
        <w:rPr>
          <w:rFonts w:eastAsia="Times New Roman" w:cs="Times New Roman"/>
          <w:szCs w:val="24"/>
        </w:rPr>
        <w:t>, την απάτη. Η ίδ</w:t>
      </w:r>
      <w:r>
        <w:rPr>
          <w:rFonts w:eastAsia="Times New Roman" w:cs="Times New Roman"/>
          <w:szCs w:val="24"/>
        </w:rPr>
        <w:t xml:space="preserve">ια η Επίτροπος τα λέει. Θα τα καταθέσω στα Πρακτικά, για να τα μελετήσουν οι συνάδελφοι. Δυστυχώς, </w:t>
      </w:r>
      <w:r>
        <w:rPr>
          <w:rFonts w:eastAsia="Times New Roman"/>
          <w:bCs/>
        </w:rPr>
        <w:t>είναι</w:t>
      </w:r>
      <w:r>
        <w:rPr>
          <w:rFonts w:eastAsia="Times New Roman" w:cs="Times New Roman"/>
          <w:szCs w:val="24"/>
        </w:rPr>
        <w:t xml:space="preserve"> στα αγγλικά, ε</w:t>
      </w:r>
      <w:r>
        <w:rPr>
          <w:rFonts w:eastAsia="Times New Roman"/>
          <w:bCs/>
        </w:rPr>
        <w:t>ίναι</w:t>
      </w:r>
      <w:r>
        <w:rPr>
          <w:rFonts w:eastAsia="Times New Roman" w:cs="Times New Roman"/>
          <w:szCs w:val="24"/>
        </w:rPr>
        <w:t xml:space="preserve"> όπως έχουν γίνει οι δηλώσεις. </w:t>
      </w:r>
    </w:p>
    <w:p w14:paraId="4DB8D0AE"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 xml:space="preserve">Εφόσον η Επίτροπος </w:t>
      </w:r>
      <w:proofErr w:type="spellStart"/>
      <w:r>
        <w:rPr>
          <w:rFonts w:eastAsia="Times New Roman" w:cs="Times New Roman"/>
          <w:szCs w:val="24"/>
        </w:rPr>
        <w:t>παρακαλά</w:t>
      </w:r>
      <w:proofErr w:type="spellEnd"/>
      <w:r>
        <w:rPr>
          <w:rFonts w:eastAsia="Times New Roman" w:cs="Times New Roman"/>
          <w:szCs w:val="24"/>
        </w:rPr>
        <w:t xml:space="preserve"> να υπάρξει νομοθεσία και να βρούμε τρόπο για τα </w:t>
      </w:r>
      <w:proofErr w:type="spellStart"/>
      <w:r>
        <w:rPr>
          <w:rFonts w:eastAsia="Times New Roman" w:cs="Times New Roman"/>
          <w:szCs w:val="24"/>
        </w:rPr>
        <w:t>οκτώμισι</w:t>
      </w:r>
      <w:proofErr w:type="spellEnd"/>
      <w:r>
        <w:rPr>
          <w:rFonts w:eastAsia="Times New Roman" w:cs="Times New Roman"/>
          <w:szCs w:val="24"/>
        </w:rPr>
        <w:t xml:space="preserve"> </w:t>
      </w:r>
      <w:r>
        <w:rPr>
          <w:rFonts w:eastAsia="Times New Roman" w:cs="Times New Roman"/>
        </w:rPr>
        <w:t>εκατομμύρια αυτο</w:t>
      </w:r>
      <w:r>
        <w:rPr>
          <w:rFonts w:eastAsia="Times New Roman" w:cs="Times New Roman"/>
        </w:rPr>
        <w:t xml:space="preserve">κίνητα και την εξαπάτηση των Ευρωπαίων καταναλωτών, ώστε να κινηθούν κατά της </w:t>
      </w:r>
      <w:r>
        <w:rPr>
          <w:rFonts w:eastAsia="Times New Roman" w:cs="Times New Roman"/>
        </w:rPr>
        <w:t>«</w:t>
      </w:r>
      <w:r>
        <w:rPr>
          <w:rFonts w:eastAsia="Times New Roman" w:cs="Times New Roman"/>
          <w:szCs w:val="24"/>
        </w:rPr>
        <w:t>VOLKSWAGEN»</w:t>
      </w:r>
      <w:r>
        <w:rPr>
          <w:rFonts w:eastAsia="Times New Roman" w:cs="Times New Roman"/>
          <w:szCs w:val="24"/>
        </w:rPr>
        <w:t xml:space="preserve"> σαν Ευρωπαίοι πολίτες, εφόσον δεν υπάρχει νομοθεσία και το κατανοεί, λέει ότι υπάρχει πρόβλημα επικοινωνίας μεταξύ των κρατών. </w:t>
      </w:r>
      <w:r>
        <w:rPr>
          <w:rFonts w:eastAsia="Times New Roman" w:cs="Times New Roman"/>
        </w:rPr>
        <w:t>Δηλαδή,</w:t>
      </w:r>
      <w:r>
        <w:rPr>
          <w:rFonts w:eastAsia="Times New Roman" w:cs="Times New Roman"/>
          <w:szCs w:val="24"/>
        </w:rPr>
        <w:t xml:space="preserve"> το ένα κράτος με το άλλο θα πρ</w:t>
      </w:r>
      <w:r>
        <w:rPr>
          <w:rFonts w:eastAsia="Times New Roman" w:cs="Times New Roman"/>
          <w:szCs w:val="24"/>
        </w:rPr>
        <w:t xml:space="preserve">έπει να επικοινωνήσουν, για να ασκήσουν αγωγή κατά της </w:t>
      </w:r>
      <w:r>
        <w:rPr>
          <w:rFonts w:eastAsia="Times New Roman" w:cs="Times New Roman"/>
          <w:szCs w:val="24"/>
        </w:rPr>
        <w:t>«VOLKSWAGEN»</w:t>
      </w:r>
      <w:r>
        <w:rPr>
          <w:rFonts w:eastAsia="Times New Roman" w:cs="Times New Roman"/>
          <w:szCs w:val="24"/>
        </w:rPr>
        <w:t xml:space="preserve">; Δεν το καταλαβαίνω. Γίνεται μεγάλη </w:t>
      </w:r>
      <w:r>
        <w:rPr>
          <w:rFonts w:eastAsia="Times New Roman"/>
          <w:szCs w:val="24"/>
        </w:rPr>
        <w:t>συζήτηση</w:t>
      </w:r>
      <w:r>
        <w:rPr>
          <w:rFonts w:eastAsia="Times New Roman" w:cs="Times New Roman"/>
          <w:szCs w:val="24"/>
        </w:rPr>
        <w:t xml:space="preserve">. </w:t>
      </w:r>
    </w:p>
    <w:p w14:paraId="4DB8D0AF"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 xml:space="preserve">Και έρχεται -εδώ προσέξτε- ο </w:t>
      </w:r>
      <w:r>
        <w:rPr>
          <w:rFonts w:eastAsia="Times New Roman" w:cs="Times New Roman"/>
          <w:szCs w:val="24"/>
          <w:lang w:val="en-US"/>
        </w:rPr>
        <w:t>CEO</w:t>
      </w:r>
      <w:r>
        <w:rPr>
          <w:rFonts w:eastAsia="Times New Roman" w:cs="Times New Roman"/>
          <w:szCs w:val="24"/>
        </w:rPr>
        <w:t>, το αφεντικό</w:t>
      </w:r>
      <w:r>
        <w:rPr>
          <w:rFonts w:eastAsia="Times New Roman" w:cs="Times New Roman"/>
          <w:szCs w:val="24"/>
        </w:rPr>
        <w:t>,</w:t>
      </w:r>
      <w:r>
        <w:rPr>
          <w:rFonts w:eastAsia="Times New Roman" w:cs="Times New Roman"/>
          <w:szCs w:val="24"/>
        </w:rPr>
        <w:t xml:space="preserve"> της </w:t>
      </w:r>
      <w:r>
        <w:rPr>
          <w:rFonts w:eastAsia="Times New Roman" w:cs="Times New Roman"/>
          <w:szCs w:val="24"/>
        </w:rPr>
        <w:t>«VOLKSWAGEN»</w:t>
      </w:r>
      <w:r>
        <w:rPr>
          <w:rFonts w:eastAsia="Times New Roman" w:cs="Times New Roman"/>
          <w:szCs w:val="24"/>
        </w:rPr>
        <w:t xml:space="preserve"> πριν </w:t>
      </w:r>
      <w:r>
        <w:rPr>
          <w:rFonts w:eastAsia="Times New Roman" w:cs="Times New Roman"/>
          <w:szCs w:val="24"/>
        </w:rPr>
        <w:t xml:space="preserve">από </w:t>
      </w:r>
      <w:r>
        <w:rPr>
          <w:rFonts w:eastAsia="Times New Roman" w:cs="Times New Roman"/>
          <w:szCs w:val="24"/>
        </w:rPr>
        <w:t>δύο μέρες και λέει το εξής ανέκδοτο. Εδώ θα κάνω μια μικρή παρένθεση</w:t>
      </w:r>
      <w:r>
        <w:rPr>
          <w:rFonts w:eastAsia="Times New Roman" w:cs="Times New Roman"/>
          <w:szCs w:val="24"/>
        </w:rPr>
        <w:t xml:space="preserve"> και θα σχολιάσω ότι στην Ευρώπη</w:t>
      </w:r>
      <w:r>
        <w:rPr>
          <w:rFonts w:eastAsia="Times New Roman" w:cs="Times New Roman"/>
          <w:szCs w:val="24"/>
        </w:rPr>
        <w:t>,</w:t>
      </w:r>
      <w:r>
        <w:rPr>
          <w:rFonts w:eastAsia="Times New Roman" w:cs="Times New Roman"/>
          <w:szCs w:val="24"/>
        </w:rPr>
        <w:t xml:space="preserve"> για άλλη μια </w:t>
      </w:r>
      <w:r>
        <w:rPr>
          <w:rFonts w:eastAsia="Times New Roman" w:cs="Times New Roman"/>
          <w:szCs w:val="24"/>
        </w:rPr>
        <w:lastRenderedPageBreak/>
        <w:t>φορά</w:t>
      </w:r>
      <w:r>
        <w:rPr>
          <w:rFonts w:eastAsia="Times New Roman" w:cs="Times New Roman"/>
          <w:szCs w:val="24"/>
        </w:rPr>
        <w:t>,</w:t>
      </w:r>
      <w:r>
        <w:rPr>
          <w:rFonts w:eastAsia="Times New Roman" w:cs="Times New Roman"/>
          <w:szCs w:val="24"/>
        </w:rPr>
        <w:t xml:space="preserve"> φαίνεται, τουλάχιστον προς το παρόν, κύριε Πρόεδρε και κυρία Υπουργέ, ότι ισχύει το δίκαιο του ισχυρού. Ο ισχυρός αποφασίζει και ο ισχυρός κάνει νόμους. </w:t>
      </w:r>
    </w:p>
    <w:p w14:paraId="4DB8D0B0"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 xml:space="preserve">Μεταφράζω, λοιπόν, στα γρήγορα τη δήλωσή του στα </w:t>
      </w:r>
      <w:r>
        <w:rPr>
          <w:rFonts w:eastAsia="Times New Roman" w:cs="Times New Roman"/>
          <w:szCs w:val="24"/>
        </w:rPr>
        <w:t xml:space="preserve">αγγλικά. Έκανε ξεκάθαρο ότι η </w:t>
      </w:r>
      <w:r>
        <w:rPr>
          <w:rFonts w:eastAsia="Times New Roman" w:cs="Times New Roman"/>
          <w:szCs w:val="24"/>
        </w:rPr>
        <w:t>«VOLKSWAGEN»</w:t>
      </w:r>
      <w:r>
        <w:rPr>
          <w:rFonts w:eastAsia="Times New Roman" w:cs="Times New Roman"/>
          <w:szCs w:val="24"/>
        </w:rPr>
        <w:t xml:space="preserve"> δεν έχει καμμία πρόθεση να προσφέρει ίση μεταχείριση αποζημίωσης στους Ευρωπαίους, οι οποίοι αγόρασαν παραποιημένα αυτοκίνητα πετρελαίου. Είπε ότι </w:t>
      </w:r>
      <w:r>
        <w:rPr>
          <w:rFonts w:eastAsia="Times New Roman" w:cs="Times New Roman"/>
          <w:szCs w:val="24"/>
        </w:rPr>
        <w:t>η</w:t>
      </w:r>
      <w:r>
        <w:rPr>
          <w:rFonts w:eastAsia="Times New Roman" w:cs="Times New Roman"/>
          <w:szCs w:val="24"/>
        </w:rPr>
        <w:t xml:space="preserve"> αυστηρότερη νομοθεσία των Ηνωμένων Πολιτείων σε σχέση με τις εκπομπές ρύπων έκανε πολύ πιο δύσκολο το να φτιάξουν αυτοκίνητα στην Αμερική -το λέει το αφεντικό της </w:t>
      </w:r>
      <w:r>
        <w:rPr>
          <w:rFonts w:eastAsia="Times New Roman" w:cs="Times New Roman"/>
          <w:szCs w:val="24"/>
        </w:rPr>
        <w:t>«VOLKSWAGEN»</w:t>
      </w:r>
      <w:r>
        <w:rPr>
          <w:rFonts w:eastAsia="Times New Roman" w:cs="Times New Roman"/>
          <w:szCs w:val="24"/>
        </w:rPr>
        <w:t>–</w:t>
      </w:r>
      <w:r>
        <w:rPr>
          <w:rFonts w:eastAsia="Times New Roman" w:cs="Times New Roman"/>
          <w:szCs w:val="24"/>
        </w:rPr>
        <w:t>,</w:t>
      </w:r>
      <w:r>
        <w:rPr>
          <w:rFonts w:eastAsia="Times New Roman" w:cs="Times New Roman"/>
          <w:szCs w:val="24"/>
        </w:rPr>
        <w:t xml:space="preserve"> κάτι που δεν ισχύει στην Ευρώπη. Λέει ο ίδιος ότι εμείς δεν </w:t>
      </w:r>
      <w:r>
        <w:rPr>
          <w:rFonts w:eastAsia="Times New Roman"/>
          <w:bCs/>
        </w:rPr>
        <w:t>έ</w:t>
      </w:r>
      <w:r>
        <w:rPr>
          <w:rFonts w:eastAsia="Times New Roman" w:cs="Times New Roman"/>
          <w:szCs w:val="24"/>
        </w:rPr>
        <w:t>χουμε νόμους, άρ</w:t>
      </w:r>
      <w:r>
        <w:rPr>
          <w:rFonts w:eastAsia="Times New Roman" w:cs="Times New Roman"/>
          <w:szCs w:val="24"/>
        </w:rPr>
        <w:t xml:space="preserve">α θα κάνω ό,τι γουστάρω. </w:t>
      </w:r>
    </w:p>
    <w:p w14:paraId="4DB8D0B1"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Συνεχίζει ο διάλογος, διότι κ</w:t>
      </w:r>
      <w:r>
        <w:rPr>
          <w:rFonts w:eastAsia="Times New Roman" w:cs="Times New Roman"/>
          <w:szCs w:val="24"/>
        </w:rPr>
        <w:t>λήθη</w:t>
      </w:r>
      <w:r>
        <w:rPr>
          <w:rFonts w:eastAsia="Times New Roman" w:cs="Times New Roman"/>
          <w:szCs w:val="24"/>
        </w:rPr>
        <w:t xml:space="preserve">κε η </w:t>
      </w:r>
      <w:r>
        <w:rPr>
          <w:rFonts w:eastAsia="Times New Roman" w:cs="Times New Roman"/>
          <w:szCs w:val="24"/>
          <w:lang w:val="en-US"/>
        </w:rPr>
        <w:t>s</w:t>
      </w:r>
      <w:r>
        <w:rPr>
          <w:rFonts w:eastAsia="Times New Roman" w:cs="Times New Roman"/>
          <w:szCs w:val="24"/>
          <w:lang w:val="en-US"/>
        </w:rPr>
        <w:t>pokeswoman</w:t>
      </w:r>
      <w:r>
        <w:rPr>
          <w:rFonts w:eastAsia="Times New Roman" w:cs="Times New Roman"/>
          <w:szCs w:val="24"/>
        </w:rPr>
        <w:t xml:space="preserve"> της Ευρωπαϊκής </w:t>
      </w:r>
      <w:r>
        <w:rPr>
          <w:rFonts w:eastAsia="Times New Roman"/>
          <w:bCs/>
        </w:rPr>
        <w:t>Έ</w:t>
      </w:r>
      <w:r>
        <w:rPr>
          <w:rFonts w:eastAsia="Times New Roman" w:cs="Times New Roman"/>
          <w:szCs w:val="24"/>
        </w:rPr>
        <w:t>νωσης να απαντήσει σε σχέση με τη δήλωσή του, η οποία τραύλιζε τα λόγια της –γιατί έχω και το βίντεο- και δεν μπορούσε να πείσει κανέναν δημοσιογράφο για το τι θα κ</w:t>
      </w:r>
      <w:r>
        <w:rPr>
          <w:rFonts w:eastAsia="Times New Roman" w:cs="Times New Roman"/>
          <w:szCs w:val="24"/>
        </w:rPr>
        <w:t xml:space="preserve">άνει η Ευρώπη. </w:t>
      </w:r>
    </w:p>
    <w:p w14:paraId="4DB8D0B2"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lastRenderedPageBreak/>
        <w:t>Λέει ότι</w:t>
      </w:r>
      <w:r>
        <w:rPr>
          <w:rFonts w:eastAsia="Times New Roman" w:cs="Times New Roman"/>
          <w:szCs w:val="24"/>
        </w:rPr>
        <w:t>,</w:t>
      </w:r>
      <w:r>
        <w:rPr>
          <w:rFonts w:eastAsia="Times New Roman" w:cs="Times New Roman"/>
          <w:szCs w:val="24"/>
        </w:rPr>
        <w:t xml:space="preserve"> επειδή οι ευρωπαϊκές Αρχές έχουν αποτύχει να βγάλουν μια επιθετική νομική απάντηση προς τη </w:t>
      </w:r>
      <w:r>
        <w:rPr>
          <w:rFonts w:eastAsia="Times New Roman" w:cs="Times New Roman"/>
          <w:szCs w:val="24"/>
        </w:rPr>
        <w:t>«VOLKSWAGEN»</w:t>
      </w:r>
      <w:r>
        <w:rPr>
          <w:rFonts w:eastAsia="Times New Roman" w:cs="Times New Roman"/>
          <w:szCs w:val="24"/>
        </w:rPr>
        <w:t xml:space="preserve"> για όλα τα τεχνικά μηχανήματα, </w:t>
      </w:r>
      <w:r>
        <w:rPr>
          <w:rFonts w:eastAsia="Times New Roman" w:cs="Times New Roman"/>
        </w:rPr>
        <w:t>δηλαδή</w:t>
      </w:r>
      <w:r>
        <w:rPr>
          <w:rFonts w:eastAsia="Times New Roman" w:cs="Times New Roman"/>
          <w:szCs w:val="24"/>
        </w:rPr>
        <w:t xml:space="preserve"> γι’ αυτό το λογισμικό που υπέκλεπτε τις εκπομπές ρύπων, τα οποία </w:t>
      </w:r>
      <w:r>
        <w:rPr>
          <w:rFonts w:eastAsia="Times New Roman"/>
          <w:bCs/>
        </w:rPr>
        <w:t>έχει</w:t>
      </w:r>
      <w:r>
        <w:rPr>
          <w:rFonts w:eastAsia="Times New Roman" w:cs="Times New Roman"/>
          <w:szCs w:val="24"/>
        </w:rPr>
        <w:t xml:space="preserve"> βάλει σε περισσότε</w:t>
      </w:r>
      <w:r>
        <w:rPr>
          <w:rFonts w:eastAsia="Times New Roman" w:cs="Times New Roman"/>
          <w:szCs w:val="24"/>
        </w:rPr>
        <w:t xml:space="preserve">ρες από έντεκα </w:t>
      </w:r>
      <w:r>
        <w:rPr>
          <w:rFonts w:eastAsia="Times New Roman" w:cs="Times New Roman"/>
        </w:rPr>
        <w:t>εκατομμύρια μηχανές</w:t>
      </w:r>
      <w:r>
        <w:rPr>
          <w:rFonts w:eastAsia="Times New Roman" w:cs="Times New Roman"/>
          <w:szCs w:val="24"/>
        </w:rPr>
        <w:t xml:space="preserve"> αυτοκινήτων,</w:t>
      </w:r>
      <w:r>
        <w:rPr>
          <w:rFonts w:eastAsia="Times New Roman" w:cs="Times New Roman"/>
        </w:rPr>
        <w:t xml:space="preserve"> τα περισσότερα εκ των οποίων έχουν πουληθεί στην Ευρώπη, δεν </w:t>
      </w:r>
      <w:r>
        <w:rPr>
          <w:rFonts w:eastAsia="Times New Roman"/>
          <w:bCs/>
        </w:rPr>
        <w:t>είναι</w:t>
      </w:r>
      <w:r>
        <w:rPr>
          <w:rFonts w:eastAsia="Times New Roman" w:cs="Times New Roman"/>
        </w:rPr>
        <w:t xml:space="preserve"> δυνατόν να αποζημιωθούν οι Ευρωπαίοι καταναλωτές και να πιέσουν τη </w:t>
      </w:r>
      <w:r>
        <w:rPr>
          <w:rFonts w:eastAsia="Times New Roman" w:cs="Times New Roman"/>
        </w:rPr>
        <w:t>«</w:t>
      </w:r>
      <w:r>
        <w:rPr>
          <w:rFonts w:eastAsia="Times New Roman" w:cs="Times New Roman"/>
          <w:szCs w:val="24"/>
        </w:rPr>
        <w:t>VOLKSWAGEN»</w:t>
      </w:r>
      <w:r>
        <w:rPr>
          <w:rFonts w:eastAsia="Times New Roman" w:cs="Times New Roman"/>
          <w:szCs w:val="24"/>
        </w:rPr>
        <w:t xml:space="preserve"> να πληρώσει. </w:t>
      </w:r>
    </w:p>
    <w:p w14:paraId="4DB8D0B3"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 xml:space="preserve">Δεν θέλω να μακρηγορήσω. Θα αφήσω στα Πρακτικά </w:t>
      </w:r>
      <w:r>
        <w:rPr>
          <w:rFonts w:eastAsia="Times New Roman" w:cs="Times New Roman"/>
          <w:szCs w:val="24"/>
        </w:rPr>
        <w:t xml:space="preserve">και τις δηλώσεις του αφεντικού της </w:t>
      </w:r>
      <w:r>
        <w:rPr>
          <w:rFonts w:eastAsia="Times New Roman" w:cs="Times New Roman"/>
          <w:szCs w:val="24"/>
        </w:rPr>
        <w:t>«VOLKSWAGEN»</w:t>
      </w:r>
      <w:r>
        <w:rPr>
          <w:rFonts w:eastAsia="Times New Roman" w:cs="Times New Roman"/>
          <w:szCs w:val="24"/>
        </w:rPr>
        <w:t xml:space="preserve"> και τις δηλώσεις των Ευρωπαίων Επιτρόπων και ένα άλλο σχετικό </w:t>
      </w:r>
      <w:r>
        <w:rPr>
          <w:rFonts w:eastAsia="Times New Roman"/>
          <w:szCs w:val="24"/>
        </w:rPr>
        <w:t>άρθρο,</w:t>
      </w:r>
      <w:r>
        <w:rPr>
          <w:rFonts w:eastAsia="Times New Roman" w:cs="Times New Roman"/>
          <w:szCs w:val="24"/>
        </w:rPr>
        <w:t xml:space="preserve"> το οποίο </w:t>
      </w:r>
      <w:r>
        <w:rPr>
          <w:rFonts w:eastAsia="Times New Roman"/>
          <w:bCs/>
        </w:rPr>
        <w:t>είναι</w:t>
      </w:r>
      <w:r>
        <w:rPr>
          <w:rFonts w:eastAsia="Times New Roman" w:cs="Times New Roman"/>
          <w:szCs w:val="24"/>
        </w:rPr>
        <w:t xml:space="preserve"> εξαιρετικά σημαντικό. </w:t>
      </w:r>
    </w:p>
    <w:p w14:paraId="4DB8D0B4"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Δημήτριος Καμμένος καταθέτει για τα Πρακτικά τα προαναφερθέντα έγγραφ</w:t>
      </w:r>
      <w:r>
        <w:rPr>
          <w:rFonts w:eastAsia="Times New Roman" w:cs="Times New Roman"/>
          <w:szCs w:val="24"/>
        </w:rPr>
        <w:t xml:space="preserve">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DB8D0B5" w14:textId="77777777" w:rsidR="000871C9" w:rsidRDefault="00F63AB0">
      <w:pPr>
        <w:spacing w:after="0" w:line="600" w:lineRule="auto"/>
        <w:ind w:firstLine="720"/>
        <w:jc w:val="both"/>
        <w:rPr>
          <w:rFonts w:eastAsia="Times New Roman"/>
          <w:bCs/>
        </w:rPr>
      </w:pPr>
      <w:r>
        <w:rPr>
          <w:rFonts w:eastAsia="Times New Roman" w:cs="Times New Roman"/>
          <w:szCs w:val="24"/>
        </w:rPr>
        <w:lastRenderedPageBreak/>
        <w:t xml:space="preserve">Εμείς εδώ θα πρέπει να αποφασίσουμε σαν Ελλάδα και σαν </w:t>
      </w:r>
      <w:r>
        <w:rPr>
          <w:rFonts w:eastAsia="Times New Roman"/>
          <w:bCs/>
        </w:rPr>
        <w:t>Κυβέρνηση</w:t>
      </w:r>
      <w:r>
        <w:rPr>
          <w:rFonts w:eastAsia="Times New Roman"/>
          <w:bCs/>
        </w:rPr>
        <w:t>,</w:t>
      </w:r>
      <w:r>
        <w:rPr>
          <w:rFonts w:eastAsia="Times New Roman" w:cs="Times New Roman"/>
          <w:szCs w:val="24"/>
        </w:rPr>
        <w:t xml:space="preserve"> </w:t>
      </w:r>
      <w:r>
        <w:rPr>
          <w:rFonts w:eastAsia="Times New Roman"/>
          <w:bCs/>
        </w:rPr>
        <w:t xml:space="preserve">εάν η απάτη έχει να κάνει με την απάτη του καταναλωτή. Αυτό είναι ένα κομμάτι. Πολύ σωστά είπατε, κυρία Υπουργέ, ότι ο καθένας μπορεί να κινηθεί μόνος του. Αρκεί να υπάρχει πλαίσιο. </w:t>
      </w:r>
    </w:p>
    <w:p w14:paraId="4DB8D0B6" w14:textId="77777777" w:rsidR="000871C9" w:rsidRDefault="00F63AB0">
      <w:pPr>
        <w:spacing w:after="0" w:line="600" w:lineRule="auto"/>
        <w:ind w:firstLine="720"/>
        <w:jc w:val="both"/>
        <w:rPr>
          <w:rFonts w:eastAsia="Times New Roman" w:cs="Times New Roman"/>
          <w:szCs w:val="24"/>
        </w:rPr>
      </w:pPr>
      <w:r>
        <w:rPr>
          <w:rFonts w:eastAsia="Times New Roman"/>
          <w:bCs/>
        </w:rPr>
        <w:t>Επειδή την ξέρουμε αυτή τη δουλειά, δεν πρέπει να πέσουμε στο λούκι να πά</w:t>
      </w:r>
      <w:r>
        <w:rPr>
          <w:rFonts w:eastAsia="Times New Roman"/>
          <w:bCs/>
        </w:rPr>
        <w:t xml:space="preserve">με όλοι μαζί στην Ευρώπη και να κινηθούμε κατά της </w:t>
      </w:r>
      <w:r>
        <w:rPr>
          <w:rFonts w:eastAsia="Times New Roman"/>
          <w:bCs/>
        </w:rPr>
        <w:t>«</w:t>
      </w:r>
      <w:r>
        <w:rPr>
          <w:rFonts w:eastAsia="Times New Roman" w:cs="Times New Roman"/>
          <w:szCs w:val="24"/>
        </w:rPr>
        <w:t>V</w:t>
      </w:r>
      <w:r>
        <w:rPr>
          <w:rFonts w:eastAsia="Times New Roman" w:cs="Times New Roman"/>
          <w:szCs w:val="24"/>
        </w:rPr>
        <w:t>OLKSWAGEN»</w:t>
      </w:r>
      <w:r>
        <w:rPr>
          <w:rFonts w:eastAsia="Times New Roman" w:cs="Times New Roman"/>
          <w:szCs w:val="24"/>
        </w:rPr>
        <w:t xml:space="preserve">. Μην παρασυρθούμε σε αυτό, διότι αυτός </w:t>
      </w:r>
      <w:r>
        <w:rPr>
          <w:rFonts w:eastAsia="Times New Roman"/>
          <w:bCs/>
        </w:rPr>
        <w:t>είναι</w:t>
      </w:r>
      <w:r>
        <w:rPr>
          <w:rFonts w:eastAsia="Times New Roman" w:cs="Times New Roman"/>
          <w:szCs w:val="24"/>
        </w:rPr>
        <w:t xml:space="preserve"> ο μόνος τρόπος</w:t>
      </w:r>
      <w:r>
        <w:rPr>
          <w:rFonts w:eastAsia="Times New Roman" w:cs="Times New Roman"/>
          <w:szCs w:val="24"/>
        </w:rPr>
        <w:t>,</w:t>
      </w:r>
      <w:r>
        <w:rPr>
          <w:rFonts w:eastAsia="Times New Roman" w:cs="Times New Roman"/>
          <w:szCs w:val="24"/>
        </w:rPr>
        <w:t xml:space="preserve"> για να μη γίνει ποτέ τίποτα. </w:t>
      </w:r>
    </w:p>
    <w:p w14:paraId="4DB8D0B7"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Σαν Ελλάδα θα πρέπει να κινηθούμε μόνοι μας, να βρούμε το στοιχείο της εξαπάτησης, το οποίο είναι απά</w:t>
      </w:r>
      <w:r>
        <w:rPr>
          <w:rFonts w:eastAsia="Times New Roman" w:cs="Times New Roman"/>
          <w:szCs w:val="24"/>
        </w:rPr>
        <w:t xml:space="preserve">τη κατά του καταναλωτή, η οποία είναι και κακουργηματική. Πολλοί από τους καταναλωτές όχι μόνο αγόρασαν τα αυτοκίνητα, αλλά τα αγόρασαν καλή τη </w:t>
      </w:r>
      <w:proofErr w:type="spellStart"/>
      <w:r>
        <w:rPr>
          <w:rFonts w:eastAsia="Times New Roman" w:cs="Times New Roman"/>
          <w:szCs w:val="24"/>
        </w:rPr>
        <w:t>πίστει</w:t>
      </w:r>
      <w:proofErr w:type="spellEnd"/>
      <w:r>
        <w:rPr>
          <w:rFonts w:eastAsia="Times New Roman" w:cs="Times New Roman"/>
          <w:szCs w:val="24"/>
        </w:rPr>
        <w:t xml:space="preserve"> ότι ζημιώνουν λιγότερο το περιβάλλον. Λόγω της ευαισθησίας τους σχετικά με τη μόλυνση του περιβάλλοντος, </w:t>
      </w:r>
      <w:r>
        <w:rPr>
          <w:rFonts w:eastAsia="Times New Roman" w:cs="Times New Roman"/>
          <w:szCs w:val="24"/>
        </w:rPr>
        <w:t xml:space="preserve">αγόρασαν τα αυτοκίνητα, για τα οποία είχαν την απόλυτη εξαπάτηση. </w:t>
      </w:r>
    </w:p>
    <w:p w14:paraId="4DB8D0B8"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Δεύτερον, η εφορία και τα τέλη κυκλοφορίας που πληρώνουν είναι μια απάτη κατά του ελληνικού </w:t>
      </w:r>
      <w:r>
        <w:rPr>
          <w:rFonts w:eastAsia="Times New Roman" w:cs="Times New Roman"/>
          <w:szCs w:val="24"/>
        </w:rPr>
        <w:t>δ</w:t>
      </w:r>
      <w:r>
        <w:rPr>
          <w:rFonts w:eastAsia="Times New Roman" w:cs="Times New Roman"/>
          <w:szCs w:val="24"/>
        </w:rPr>
        <w:t>ημοσίου, διότι πλήρωναν λιγότερα τέλη κυκλοφορίας αυτά τα αυτοκίνητα με περισσότερους ρύπους. Άρ</w:t>
      </w:r>
      <w:r>
        <w:rPr>
          <w:rFonts w:eastAsia="Times New Roman" w:cs="Times New Roman"/>
          <w:szCs w:val="24"/>
        </w:rPr>
        <w:t xml:space="preserve">α έχει χάσει λεφτά και το </w:t>
      </w:r>
      <w:r>
        <w:rPr>
          <w:rFonts w:eastAsia="Times New Roman" w:cs="Times New Roman"/>
          <w:szCs w:val="24"/>
        </w:rPr>
        <w:t>δ</w:t>
      </w:r>
      <w:r>
        <w:rPr>
          <w:rFonts w:eastAsia="Times New Roman" w:cs="Times New Roman"/>
          <w:szCs w:val="24"/>
        </w:rPr>
        <w:t xml:space="preserve">ημόσιο. Και το </w:t>
      </w:r>
      <w:r>
        <w:rPr>
          <w:rFonts w:eastAsia="Times New Roman" w:cs="Times New Roman"/>
          <w:szCs w:val="24"/>
        </w:rPr>
        <w:t>δ</w:t>
      </w:r>
      <w:r>
        <w:rPr>
          <w:rFonts w:eastAsia="Times New Roman" w:cs="Times New Roman"/>
          <w:szCs w:val="24"/>
        </w:rPr>
        <w:t xml:space="preserve">ημόσιο μαζί με τον καταναλωτή πρέπει να κινηθεί εναντίον τους, κατά αυτής της εξαπάτησης, συν το εμπορικό κομμάτι. </w:t>
      </w:r>
    </w:p>
    <w:p w14:paraId="4DB8D0B9"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Κλείνω, λέγοντας, κύριε Πρόεδρε, σε εσάς και σε όλους, ότι είμαι δύο μήνες και ψάχνω να βρω σε αυ</w:t>
      </w:r>
      <w:r>
        <w:rPr>
          <w:rFonts w:eastAsia="Times New Roman" w:cs="Times New Roman"/>
          <w:szCs w:val="24"/>
        </w:rPr>
        <w:t xml:space="preserve">τό το </w:t>
      </w:r>
      <w:r>
        <w:rPr>
          <w:rFonts w:eastAsia="Times New Roman" w:cs="Times New Roman"/>
          <w:szCs w:val="24"/>
        </w:rPr>
        <w:t>δ</w:t>
      </w:r>
      <w:r>
        <w:rPr>
          <w:rFonts w:eastAsia="Times New Roman" w:cs="Times New Roman"/>
          <w:szCs w:val="24"/>
        </w:rPr>
        <w:t>ημόσιο, εάν αποφασίσουμε να βάλουμε ένα πρόστιμο</w:t>
      </w:r>
      <w:r>
        <w:rPr>
          <w:rFonts w:eastAsia="Times New Roman" w:cs="Times New Roman"/>
          <w:szCs w:val="24"/>
        </w:rPr>
        <w:t>,</w:t>
      </w:r>
      <w:r>
        <w:rPr>
          <w:rFonts w:eastAsia="Times New Roman" w:cs="Times New Roman"/>
          <w:szCs w:val="24"/>
        </w:rPr>
        <w:t xml:space="preserve"> ποιος θα το καταλογίσει. Το ξέρετε ότι δεν υπάρχει κάποιος; Δεν υπάρχει κάποιος να καταλογίσει το πρόστιμο. Παλιά ήταν το Υπουργείο Εμπορίου. Τώρα δεν υπάρχει Υπουργείο Εμπορίου. </w:t>
      </w:r>
    </w:p>
    <w:p w14:paraId="4DB8D0BA"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Ειλικρινά, θα το λύ</w:t>
      </w:r>
      <w:r>
        <w:rPr>
          <w:rFonts w:eastAsia="Times New Roman" w:cs="Times New Roman"/>
          <w:szCs w:val="24"/>
        </w:rPr>
        <w:t xml:space="preserve">σουμε το πρόβλημα αυτό. Η κ. </w:t>
      </w:r>
      <w:proofErr w:type="spellStart"/>
      <w:r>
        <w:rPr>
          <w:rFonts w:eastAsia="Times New Roman" w:cs="Times New Roman"/>
          <w:szCs w:val="24"/>
        </w:rPr>
        <w:t>Χρυσοβελώνη</w:t>
      </w:r>
      <w:proofErr w:type="spellEnd"/>
      <w:r>
        <w:rPr>
          <w:rFonts w:eastAsia="Times New Roman" w:cs="Times New Roman"/>
          <w:szCs w:val="24"/>
        </w:rPr>
        <w:t xml:space="preserve"> ξέρει. Μιλήσαμε και χθες. Κι ευχαριστώ και για αυτό που είπε, για το καλό νέο. Θα γίνει ο νόμος. Θα έχουμε και τον φορέα, ο οποίος θα καταλογίσει το πρόστιμο, διότι χωρίς αυτόν, όπως ξέρετε, δεν μπορεί να καταλογιστ</w:t>
      </w:r>
      <w:r>
        <w:rPr>
          <w:rFonts w:eastAsia="Times New Roman" w:cs="Times New Roman"/>
          <w:szCs w:val="24"/>
        </w:rPr>
        <w:t xml:space="preserve">εί το πρόστιμο. </w:t>
      </w:r>
    </w:p>
    <w:p w14:paraId="4DB8D0BB"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DB8D0BC" w14:textId="77777777" w:rsidR="000871C9" w:rsidRDefault="00F63AB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Ευχαριστούμε τον κ. Δημήτριο Καμμένο. </w:t>
      </w:r>
    </w:p>
    <w:p w14:paraId="4DB8D0BD"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κυρία Υπουργός. </w:t>
      </w:r>
    </w:p>
    <w:p w14:paraId="4DB8D0BE" w14:textId="77777777" w:rsidR="000871C9" w:rsidRDefault="00F63AB0">
      <w:pPr>
        <w:spacing w:after="0" w:line="600" w:lineRule="auto"/>
        <w:ind w:firstLine="720"/>
        <w:jc w:val="both"/>
        <w:rPr>
          <w:rFonts w:eastAsia="Times New Roman" w:cs="Times New Roman"/>
          <w:b/>
          <w:szCs w:val="24"/>
        </w:rPr>
      </w:pPr>
      <w:r>
        <w:rPr>
          <w:rFonts w:eastAsia="Times New Roman" w:cs="Times New Roman"/>
          <w:b/>
          <w:szCs w:val="24"/>
        </w:rPr>
        <w:t xml:space="preserve">ΜΑΡΙΝΑ ΧΡΥΣΟΒΕΛΩΝΗ (Υφυπουργός Υποδομών, Μεταφορών και Δικτύων): </w:t>
      </w:r>
      <w:r>
        <w:rPr>
          <w:rFonts w:eastAsia="Times New Roman" w:cs="Times New Roman"/>
          <w:szCs w:val="24"/>
        </w:rPr>
        <w:t>Ευχαριστώ, κύριε Πρόεδρε.</w:t>
      </w:r>
      <w:r>
        <w:rPr>
          <w:rFonts w:eastAsia="Times New Roman" w:cs="Times New Roman"/>
          <w:b/>
          <w:szCs w:val="24"/>
        </w:rPr>
        <w:t xml:space="preserve"> </w:t>
      </w:r>
    </w:p>
    <w:p w14:paraId="4DB8D0BF"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 xml:space="preserve">Άκουσα με πάρα πολλή προσοχή την τοποθέτηση του κ. Καμμένου. Είναι πραγματικά πολύ σημαντικά και τα στοιχεία, τα οποία μας είπε και κατέθεσε. </w:t>
      </w:r>
    </w:p>
    <w:p w14:paraId="4DB8D0C0"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Θέλω να σας πω ότι ασφαλώς γνωρίζετε –διότι, κύριε Βουλευτά, συμμετέχετε κι εσείς στην προσπάθεια αυτή ως Βουλευτ</w:t>
      </w:r>
      <w:r>
        <w:rPr>
          <w:rFonts w:eastAsia="Times New Roman" w:cs="Times New Roman"/>
          <w:szCs w:val="24"/>
        </w:rPr>
        <w:t xml:space="preserve">ής των Ανεξάρτητων Ελλήνων- ότι η Κυβέρνηση αυτή έχει μηδενική ανοχή στα θέματα της διαπλοκής, της διαφθοράς και στα θέματα της εξαπάτησης του καταναλωτικού κοινού. </w:t>
      </w:r>
    </w:p>
    <w:p w14:paraId="4DB8D0C1"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Θεωρώ ότι</w:t>
      </w:r>
      <w:r>
        <w:rPr>
          <w:rFonts w:eastAsia="Times New Roman" w:cs="Times New Roman"/>
          <w:szCs w:val="24"/>
        </w:rPr>
        <w:t xml:space="preserve">, </w:t>
      </w:r>
      <w:r>
        <w:rPr>
          <w:rFonts w:eastAsia="Times New Roman" w:cs="Times New Roman"/>
          <w:szCs w:val="24"/>
        </w:rPr>
        <w:t xml:space="preserve">με την ανάλυση την οποία σας έκανα, </w:t>
      </w:r>
      <w:r>
        <w:rPr>
          <w:rFonts w:eastAsia="Times New Roman" w:cs="Times New Roman"/>
          <w:szCs w:val="24"/>
        </w:rPr>
        <w:t xml:space="preserve">γίνεται κατανοητό </w:t>
      </w:r>
      <w:r>
        <w:rPr>
          <w:rFonts w:eastAsia="Times New Roman" w:cs="Times New Roman"/>
          <w:szCs w:val="24"/>
        </w:rPr>
        <w:t xml:space="preserve">ότι η Κυβέρνησή μας </w:t>
      </w:r>
      <w:r>
        <w:rPr>
          <w:rFonts w:eastAsia="Times New Roman" w:cs="Times New Roman"/>
          <w:szCs w:val="24"/>
        </w:rPr>
        <w:t>–</w:t>
      </w:r>
      <w:r>
        <w:rPr>
          <w:rFonts w:eastAsia="Times New Roman" w:cs="Times New Roman"/>
          <w:szCs w:val="24"/>
        </w:rPr>
        <w:t>παρά</w:t>
      </w:r>
      <w:r>
        <w:rPr>
          <w:rFonts w:eastAsia="Times New Roman" w:cs="Times New Roman"/>
          <w:szCs w:val="24"/>
        </w:rPr>
        <w:t xml:space="preserve"> το γεγονός ότι βρίσκεται σε μια δύσκολη κατάσταση οικονομική</w:t>
      </w:r>
      <w:r>
        <w:rPr>
          <w:rFonts w:eastAsia="Times New Roman" w:cs="Times New Roman"/>
          <w:szCs w:val="24"/>
        </w:rPr>
        <w:t xml:space="preserve">, </w:t>
      </w:r>
      <w:r>
        <w:rPr>
          <w:rFonts w:eastAsia="Times New Roman" w:cs="Times New Roman"/>
          <w:szCs w:val="24"/>
        </w:rPr>
        <w:t xml:space="preserve">η οποία, αν θέλετε, επικεντρώνει και το </w:t>
      </w:r>
      <w:r>
        <w:rPr>
          <w:rFonts w:eastAsia="Times New Roman" w:cs="Times New Roman"/>
          <w:szCs w:val="24"/>
        </w:rPr>
        <w:lastRenderedPageBreak/>
        <w:t>ενδιαφέρον της Κυβέρνησης για τους λόγους τους γνωστούς-</w:t>
      </w:r>
      <w:r>
        <w:rPr>
          <w:rFonts w:eastAsia="Times New Roman" w:cs="Times New Roman"/>
          <w:szCs w:val="24"/>
        </w:rPr>
        <w:t>,</w:t>
      </w:r>
      <w:r>
        <w:rPr>
          <w:rFonts w:eastAsia="Times New Roman" w:cs="Times New Roman"/>
          <w:szCs w:val="24"/>
        </w:rPr>
        <w:t xml:space="preserve"> έχει προβεί σε αρκετές ενέργειες</w:t>
      </w:r>
      <w:r>
        <w:rPr>
          <w:rFonts w:eastAsia="Times New Roman" w:cs="Times New Roman"/>
          <w:szCs w:val="24"/>
        </w:rPr>
        <w:t>,</w:t>
      </w:r>
      <w:r>
        <w:rPr>
          <w:rFonts w:eastAsia="Times New Roman" w:cs="Times New Roman"/>
          <w:szCs w:val="24"/>
        </w:rPr>
        <w:t xml:space="preserve"> σε διάφορα επίπεδα</w:t>
      </w:r>
      <w:r>
        <w:rPr>
          <w:rFonts w:eastAsia="Times New Roman" w:cs="Times New Roman"/>
          <w:szCs w:val="24"/>
        </w:rPr>
        <w:t>,</w:t>
      </w:r>
      <w:r>
        <w:rPr>
          <w:rFonts w:eastAsia="Times New Roman" w:cs="Times New Roman"/>
          <w:szCs w:val="24"/>
        </w:rPr>
        <w:t xml:space="preserve"> για την αντιμετώπιση αυτού του πάρα πολύ σοβαρού ζητήματος, το οποίο αποτελεί το αντικείμενο της ερώτησης σας. </w:t>
      </w:r>
    </w:p>
    <w:p w14:paraId="4DB8D0C2"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Θέλω να επαναλάβω γι</w:t>
      </w:r>
      <w:r>
        <w:rPr>
          <w:rFonts w:eastAsia="Times New Roman" w:cs="Times New Roman"/>
          <w:szCs w:val="24"/>
        </w:rPr>
        <w:t>α</w:t>
      </w:r>
      <w:r>
        <w:rPr>
          <w:rFonts w:eastAsia="Times New Roman" w:cs="Times New Roman"/>
          <w:szCs w:val="24"/>
        </w:rPr>
        <w:t xml:space="preserve"> άλλη μια φορά ότι στόχος μας –και θεωρώ ότι προς την κατεύθυνση αυτή έχουμε συνοδοιπόρο την Ευρωπαϊκή Επιτροπή- είναι κυρ</w:t>
      </w:r>
      <w:r>
        <w:rPr>
          <w:rFonts w:eastAsia="Times New Roman" w:cs="Times New Roman"/>
          <w:szCs w:val="24"/>
        </w:rPr>
        <w:t xml:space="preserve">ίως και πρωτίστως η αποκατάσταση των καταναλωτών, οι οποίοι έχουν πληγεί από αυτή την ιστορία και τελικά βεβαίως η ενίσχυση της αξιοπιστίας της αυτοκινητοβιομηχανίας, της ανταγωνιστικότητάς της, αλλά κυρίως της εμπιστοσύνης των πολιτών στον κλάδο. </w:t>
      </w:r>
    </w:p>
    <w:p w14:paraId="4DB8D0C3"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Θέλω ει</w:t>
      </w:r>
      <w:r>
        <w:rPr>
          <w:rFonts w:eastAsia="Times New Roman" w:cs="Times New Roman"/>
          <w:szCs w:val="24"/>
        </w:rPr>
        <w:t xml:space="preserve">λικρινά να σας διαβεβαιώσω –νομίζω ότι το έχετε καταλάβει κι εσείς- ότι οι ενέργειες από την πλευρά του Υπουργείου μας θα συνεχιστούν και θα κορυφωθούν με την κατάθεση του συγκεκριμένου νομοσχεδίου, στο οποίο κι εσείς αναφερθήκατε. </w:t>
      </w:r>
    </w:p>
    <w:p w14:paraId="4DB8D0C4"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Βεβαίως, </w:t>
      </w:r>
      <w:r>
        <w:rPr>
          <w:rFonts w:eastAsia="Times New Roman" w:cs="Times New Roman"/>
          <w:szCs w:val="24"/>
        </w:rPr>
        <w:t>οι</w:t>
      </w:r>
      <w:r>
        <w:rPr>
          <w:rFonts w:eastAsia="Times New Roman" w:cs="Times New Roman"/>
          <w:szCs w:val="24"/>
        </w:rPr>
        <w:t xml:space="preserve"> εν</w:t>
      </w:r>
      <w:r>
        <w:rPr>
          <w:rFonts w:eastAsia="Times New Roman" w:cs="Times New Roman"/>
          <w:szCs w:val="24"/>
        </w:rPr>
        <w:t>έ</w:t>
      </w:r>
      <w:r>
        <w:rPr>
          <w:rFonts w:eastAsia="Times New Roman" w:cs="Times New Roman"/>
          <w:szCs w:val="24"/>
        </w:rPr>
        <w:t>ργει</w:t>
      </w:r>
      <w:r>
        <w:rPr>
          <w:rFonts w:eastAsia="Times New Roman" w:cs="Times New Roman"/>
          <w:szCs w:val="24"/>
        </w:rPr>
        <w:t>ες</w:t>
      </w:r>
      <w:r>
        <w:rPr>
          <w:rFonts w:eastAsia="Times New Roman" w:cs="Times New Roman"/>
          <w:szCs w:val="24"/>
        </w:rPr>
        <w:t xml:space="preserve"> π</w:t>
      </w:r>
      <w:r>
        <w:rPr>
          <w:rFonts w:eastAsia="Times New Roman" w:cs="Times New Roman"/>
          <w:szCs w:val="24"/>
        </w:rPr>
        <w:t>ου θα γίνουν</w:t>
      </w:r>
      <w:r>
        <w:rPr>
          <w:rFonts w:eastAsia="Times New Roman" w:cs="Times New Roman"/>
          <w:szCs w:val="24"/>
        </w:rPr>
        <w:t>,</w:t>
      </w:r>
      <w:r>
        <w:rPr>
          <w:rFonts w:eastAsia="Times New Roman" w:cs="Times New Roman"/>
          <w:szCs w:val="24"/>
        </w:rPr>
        <w:t xml:space="preserve"> όχι μόνο από το δικό μας το Υπουργείο, αλλά και από τα υπόλοιπα εμπλεκόμενα Υπουργεία, θα φέρουν πραγματικά το επιθυμητό αποτέλεσμα και θεωρώ ότι θα κάνουμε τη διαφορά με τις υπόλοιπες ευρωπαϊκές χώρες. </w:t>
      </w:r>
    </w:p>
    <w:p w14:paraId="4DB8D0C5"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DB8D0C6" w14:textId="77777777" w:rsidR="000871C9" w:rsidRDefault="00F63AB0">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w:t>
      </w:r>
      <w:r>
        <w:rPr>
          <w:rFonts w:eastAsia="Times New Roman" w:cs="Times New Roman"/>
          <w:b/>
          <w:szCs w:val="24"/>
        </w:rPr>
        <w:t xml:space="preserve">ς Κουράκης): </w:t>
      </w:r>
      <w:r>
        <w:rPr>
          <w:rFonts w:eastAsia="Times New Roman" w:cs="Times New Roman"/>
          <w:szCs w:val="24"/>
        </w:rPr>
        <w:t xml:space="preserve">Ευχαριστούμε την κυρία Υπουργό. </w:t>
      </w:r>
    </w:p>
    <w:p w14:paraId="4DB8D0C7"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 xml:space="preserve">Όσον αφορά την τέταρτη με αριθμό 1070/29-6-2016 επίκαιρη ερώτηση δεύτερου κύκλου της Βουλευτού Δράμας της Δημοκρατικής Συμπαράταξης ΠΑΣΟΚ-ΔΗΜΑΡ κ. Χαράς </w:t>
      </w:r>
      <w:proofErr w:type="spellStart"/>
      <w:r>
        <w:rPr>
          <w:rFonts w:eastAsia="Times New Roman" w:cs="Times New Roman"/>
          <w:szCs w:val="24"/>
        </w:rPr>
        <w:t>Κεφαλίδου</w:t>
      </w:r>
      <w:proofErr w:type="spellEnd"/>
      <w:r>
        <w:rPr>
          <w:rFonts w:eastAsia="Times New Roman" w:cs="Times New Roman"/>
          <w:szCs w:val="24"/>
        </w:rPr>
        <w:t xml:space="preserve"> προς τον Υπουργό Οικονομικών, σχετικά με την ελ</w:t>
      </w:r>
      <w:r>
        <w:rPr>
          <w:rFonts w:eastAsia="Times New Roman" w:cs="Times New Roman"/>
          <w:szCs w:val="24"/>
        </w:rPr>
        <w:t xml:space="preserve">εύθερη είσοδο στα μουσεία και τους αρχαιολογικούς χώρους για τους εικαστικούς καλλιτέχνες, θα ήθελα να σας πληροφορήσω ότι ο Αναπληρωτής Υπουργός Οικονομικών κ. </w:t>
      </w:r>
      <w:proofErr w:type="spellStart"/>
      <w:r>
        <w:rPr>
          <w:rFonts w:eastAsia="Times New Roman" w:cs="Times New Roman"/>
          <w:szCs w:val="24"/>
        </w:rPr>
        <w:t>Χουλιαράκης</w:t>
      </w:r>
      <w:proofErr w:type="spellEnd"/>
      <w:r>
        <w:rPr>
          <w:rFonts w:eastAsia="Times New Roman" w:cs="Times New Roman"/>
          <w:szCs w:val="24"/>
        </w:rPr>
        <w:t xml:space="preserve"> μο</w:t>
      </w:r>
      <w:r>
        <w:rPr>
          <w:rFonts w:eastAsia="Times New Roman" w:cs="Times New Roman"/>
          <w:szCs w:val="24"/>
        </w:rPr>
        <w:t>ύ</w:t>
      </w:r>
      <w:r>
        <w:rPr>
          <w:rFonts w:eastAsia="Times New Roman" w:cs="Times New Roman"/>
          <w:szCs w:val="24"/>
        </w:rPr>
        <w:t xml:space="preserve"> είπε πως έχει ενημερώσει την κ. </w:t>
      </w:r>
      <w:proofErr w:type="spellStart"/>
      <w:r>
        <w:rPr>
          <w:rFonts w:eastAsia="Times New Roman" w:cs="Times New Roman"/>
          <w:szCs w:val="24"/>
        </w:rPr>
        <w:t>Κεφαλίδου</w:t>
      </w:r>
      <w:proofErr w:type="spellEnd"/>
      <w:r>
        <w:rPr>
          <w:rFonts w:eastAsia="Times New Roman" w:cs="Times New Roman"/>
          <w:szCs w:val="24"/>
        </w:rPr>
        <w:t xml:space="preserve"> ότι έχει επιλυθεί το αίτημα, έχει υπά</w:t>
      </w:r>
      <w:r>
        <w:rPr>
          <w:rFonts w:eastAsia="Times New Roman" w:cs="Times New Roman"/>
          <w:szCs w:val="24"/>
        </w:rPr>
        <w:t xml:space="preserve">ρξει και σχετική απόφαση. Δεν ξέρω εάν πρόλαβε τον Υπουργό η κ. </w:t>
      </w:r>
      <w:proofErr w:type="spellStart"/>
      <w:r>
        <w:rPr>
          <w:rFonts w:eastAsia="Times New Roman" w:cs="Times New Roman"/>
          <w:szCs w:val="24"/>
        </w:rPr>
        <w:t>Κεφαλίδου</w:t>
      </w:r>
      <w:proofErr w:type="spellEnd"/>
      <w:r>
        <w:rPr>
          <w:rFonts w:eastAsia="Times New Roman" w:cs="Times New Roman"/>
          <w:szCs w:val="24"/>
        </w:rPr>
        <w:t xml:space="preserve"> ή επέσ</w:t>
      </w:r>
      <w:r>
        <w:rPr>
          <w:rFonts w:eastAsia="Times New Roman" w:cs="Times New Roman"/>
          <w:szCs w:val="24"/>
        </w:rPr>
        <w:t>πευ</w:t>
      </w:r>
      <w:r>
        <w:rPr>
          <w:rFonts w:eastAsia="Times New Roman" w:cs="Times New Roman"/>
          <w:szCs w:val="24"/>
        </w:rPr>
        <w:t xml:space="preserve">σε τη διαδικασία αυτή. </w:t>
      </w:r>
    </w:p>
    <w:p w14:paraId="4DB8D0C8"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Κυρία </w:t>
      </w:r>
      <w:proofErr w:type="spellStart"/>
      <w:r>
        <w:rPr>
          <w:rFonts w:eastAsia="Times New Roman" w:cs="Times New Roman"/>
          <w:szCs w:val="24"/>
        </w:rPr>
        <w:t>Κεφαλίδου</w:t>
      </w:r>
      <w:proofErr w:type="spellEnd"/>
      <w:r>
        <w:rPr>
          <w:rFonts w:eastAsia="Times New Roman" w:cs="Times New Roman"/>
          <w:szCs w:val="24"/>
        </w:rPr>
        <w:t>, θέλετε να πείτε κάτι, μιας και είστε εδώ;</w:t>
      </w:r>
    </w:p>
    <w:p w14:paraId="4DB8D0C9" w14:textId="77777777" w:rsidR="000871C9" w:rsidRDefault="00F63AB0">
      <w:pPr>
        <w:spacing w:after="0" w:line="600" w:lineRule="auto"/>
        <w:ind w:firstLine="720"/>
        <w:jc w:val="both"/>
        <w:rPr>
          <w:rFonts w:eastAsia="Times New Roman" w:cs="Times New Roman"/>
          <w:szCs w:val="24"/>
        </w:rPr>
      </w:pPr>
      <w:r>
        <w:rPr>
          <w:rFonts w:eastAsia="Times New Roman" w:cs="Times New Roman"/>
          <w:b/>
          <w:szCs w:val="24"/>
        </w:rPr>
        <w:t>ΧΑΡΟΥΛΑ (</w:t>
      </w:r>
      <w:r>
        <w:rPr>
          <w:rFonts w:eastAsia="Times New Roman" w:cs="Times New Roman"/>
          <w:b/>
          <w:szCs w:val="24"/>
        </w:rPr>
        <w:t>ΧΑΡΑ</w:t>
      </w:r>
      <w:r>
        <w:rPr>
          <w:rFonts w:eastAsia="Times New Roman" w:cs="Times New Roman"/>
          <w:b/>
          <w:szCs w:val="24"/>
        </w:rPr>
        <w:t>)</w:t>
      </w:r>
      <w:r>
        <w:rPr>
          <w:rFonts w:eastAsia="Times New Roman" w:cs="Times New Roman"/>
          <w:b/>
          <w:szCs w:val="24"/>
        </w:rPr>
        <w:t xml:space="preserve"> ΚΕΦΑΛΙΔΟΥ: </w:t>
      </w:r>
      <w:r>
        <w:rPr>
          <w:rFonts w:eastAsia="Times New Roman" w:cs="Times New Roman"/>
          <w:szCs w:val="24"/>
        </w:rPr>
        <w:t>Μάλιστα, κύριε Πρόεδρε.</w:t>
      </w:r>
    </w:p>
    <w:p w14:paraId="4DB8D0CA" w14:textId="77777777" w:rsidR="000871C9" w:rsidRDefault="00F63A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Σας ακ</w:t>
      </w:r>
      <w:r>
        <w:rPr>
          <w:rFonts w:eastAsia="Times New Roman" w:cs="Times New Roman"/>
          <w:szCs w:val="24"/>
        </w:rPr>
        <w:t>ούμε.</w:t>
      </w:r>
    </w:p>
    <w:p w14:paraId="4DB8D0CB" w14:textId="77777777" w:rsidR="000871C9" w:rsidRDefault="00F63AB0">
      <w:pPr>
        <w:spacing w:after="0" w:line="600" w:lineRule="auto"/>
        <w:ind w:firstLine="720"/>
        <w:jc w:val="both"/>
        <w:rPr>
          <w:rFonts w:eastAsia="Times New Roman" w:cs="Times New Roman"/>
          <w:szCs w:val="24"/>
        </w:rPr>
      </w:pPr>
      <w:r>
        <w:rPr>
          <w:rFonts w:eastAsia="Times New Roman" w:cs="Times New Roman"/>
          <w:b/>
          <w:szCs w:val="24"/>
        </w:rPr>
        <w:t>ΧΑΡΟΥΛΑ (</w:t>
      </w:r>
      <w:r>
        <w:rPr>
          <w:rFonts w:eastAsia="Times New Roman" w:cs="Times New Roman"/>
          <w:b/>
          <w:szCs w:val="24"/>
        </w:rPr>
        <w:t>ΧΑΡΑ</w:t>
      </w:r>
      <w:r>
        <w:rPr>
          <w:rFonts w:eastAsia="Times New Roman" w:cs="Times New Roman"/>
          <w:b/>
          <w:szCs w:val="24"/>
        </w:rPr>
        <w:t>)</w:t>
      </w:r>
      <w:r>
        <w:rPr>
          <w:rFonts w:eastAsia="Times New Roman" w:cs="Times New Roman"/>
          <w:b/>
          <w:szCs w:val="24"/>
        </w:rPr>
        <w:t xml:space="preserve"> ΚΕΦΑΛΙΔΟΥ: </w:t>
      </w:r>
      <w:r>
        <w:rPr>
          <w:rFonts w:eastAsia="Times New Roman" w:cs="Times New Roman"/>
          <w:szCs w:val="24"/>
        </w:rPr>
        <w:t>Ευχαριστώ, κύριε Πρόεδρε.</w:t>
      </w:r>
    </w:p>
    <w:p w14:paraId="4DB8D0CC" w14:textId="77777777" w:rsidR="000871C9" w:rsidRDefault="00F63AB0">
      <w:pPr>
        <w:spacing w:after="0" w:line="600" w:lineRule="auto"/>
        <w:ind w:firstLine="720"/>
        <w:jc w:val="both"/>
        <w:rPr>
          <w:rFonts w:eastAsia="Times New Roman" w:cs="Times New Roman"/>
          <w:szCs w:val="24"/>
        </w:rPr>
      </w:pPr>
      <w:r>
        <w:rPr>
          <w:rFonts w:eastAsia="Times New Roman" w:cs="Times New Roman"/>
          <w:szCs w:val="24"/>
        </w:rPr>
        <w:t>Σεβόμενη την κοινοβουλευτική διαδικασία</w:t>
      </w:r>
      <w:r>
        <w:rPr>
          <w:rFonts w:eastAsia="Times New Roman" w:cs="Times New Roman"/>
          <w:szCs w:val="24"/>
        </w:rPr>
        <w:t>,</w:t>
      </w:r>
      <w:r>
        <w:rPr>
          <w:rFonts w:eastAsia="Times New Roman" w:cs="Times New Roman"/>
          <w:szCs w:val="24"/>
        </w:rPr>
        <w:t xml:space="preserve"> είμαι εδώ σήμερα. Ενημερώθηκα χθες από τον κ. </w:t>
      </w:r>
      <w:proofErr w:type="spellStart"/>
      <w:r>
        <w:rPr>
          <w:rFonts w:eastAsia="Times New Roman" w:cs="Times New Roman"/>
          <w:szCs w:val="24"/>
        </w:rPr>
        <w:t>Χουλιαράκη</w:t>
      </w:r>
      <w:proofErr w:type="spellEnd"/>
      <w:r>
        <w:rPr>
          <w:rFonts w:eastAsia="Times New Roman" w:cs="Times New Roman"/>
          <w:szCs w:val="24"/>
        </w:rPr>
        <w:t xml:space="preserve"> ότι η επίκαιρη ερώτηση που κατατέθηκε από τη μεριά μας κινητοποίησε τις διαδικασίες και έτσι έχουμε </w:t>
      </w:r>
      <w:r>
        <w:rPr>
          <w:rFonts w:eastAsia="Times New Roman" w:cs="Times New Roman"/>
          <w:szCs w:val="24"/>
        </w:rPr>
        <w:t>θετική έκβαση.</w:t>
      </w:r>
    </w:p>
    <w:p w14:paraId="4DB8D0CD" w14:textId="77777777" w:rsidR="000871C9" w:rsidRDefault="00F63AB0">
      <w:pPr>
        <w:spacing w:after="0" w:line="600" w:lineRule="auto"/>
        <w:ind w:firstLine="709"/>
        <w:contextualSpacing/>
        <w:jc w:val="both"/>
        <w:rPr>
          <w:rFonts w:eastAsia="Times New Roman" w:cs="Times New Roman"/>
          <w:szCs w:val="24"/>
        </w:rPr>
      </w:pPr>
      <w:r>
        <w:rPr>
          <w:rFonts w:eastAsia="Times New Roman" w:cs="Times New Roman"/>
          <w:szCs w:val="24"/>
        </w:rPr>
        <w:t xml:space="preserve">Θα ήθελα να παρακαλέσω θερμά, επειδή οι κοινές υπουργικές αποφάσεις μέχρι να γίνουν νόμοι έχουν και την έκδοση του ΦΕΚ, να επισπευσθεί όσο το δυνατόν η διαδικασία, γιατί οι θερινοί μήνες είναι οι πιο κρίσιμοι για τους ανθρώπους </w:t>
      </w:r>
      <w:r>
        <w:rPr>
          <w:rFonts w:eastAsia="Times New Roman" w:cs="Times New Roman"/>
          <w:szCs w:val="24"/>
        </w:rPr>
        <w:t xml:space="preserve">που </w:t>
      </w:r>
      <w:r>
        <w:rPr>
          <w:rFonts w:eastAsia="Times New Roman" w:cs="Times New Roman"/>
          <w:szCs w:val="24"/>
        </w:rPr>
        <w:t xml:space="preserve">ασχολούνται με τα εικαστικά. Είναι </w:t>
      </w:r>
      <w:r>
        <w:rPr>
          <w:rFonts w:eastAsia="Times New Roman" w:cs="Times New Roman"/>
          <w:szCs w:val="24"/>
        </w:rPr>
        <w:t xml:space="preserve">οι </w:t>
      </w:r>
      <w:r>
        <w:rPr>
          <w:rFonts w:eastAsia="Times New Roman" w:cs="Times New Roman"/>
          <w:szCs w:val="24"/>
        </w:rPr>
        <w:t xml:space="preserve">μήνες </w:t>
      </w:r>
      <w:r>
        <w:rPr>
          <w:rFonts w:eastAsia="Times New Roman" w:cs="Times New Roman"/>
          <w:szCs w:val="24"/>
        </w:rPr>
        <w:t>που</w:t>
      </w:r>
      <w:r>
        <w:rPr>
          <w:rFonts w:eastAsia="Times New Roman" w:cs="Times New Roman"/>
          <w:szCs w:val="24"/>
        </w:rPr>
        <w:t xml:space="preserve"> η παρουσία τους στα μουσεία και στους αρχαιολογικούς χώρους είναι πιο έντονη. Είναι κρίμα να χαθεί και άλλος πολύτιμος χρόνος.</w:t>
      </w:r>
    </w:p>
    <w:p w14:paraId="4DB8D0CE" w14:textId="77777777" w:rsidR="000871C9" w:rsidRDefault="00F63AB0">
      <w:pPr>
        <w:spacing w:after="0" w:line="600" w:lineRule="auto"/>
        <w:ind w:firstLine="709"/>
        <w:contextualSpacing/>
        <w:jc w:val="both"/>
        <w:rPr>
          <w:rFonts w:eastAsia="Times New Roman" w:cs="Times New Roman"/>
          <w:szCs w:val="24"/>
        </w:rPr>
      </w:pPr>
      <w:r>
        <w:rPr>
          <w:rFonts w:eastAsia="Times New Roman" w:cs="Times New Roman"/>
          <w:szCs w:val="24"/>
        </w:rPr>
        <w:lastRenderedPageBreak/>
        <w:t>Ευχαριστώ θερμά και τον κύριο Υπουργό και εσάς για τη δυνατότητα που μου δώσατε.</w:t>
      </w:r>
    </w:p>
    <w:p w14:paraId="4DB8D0CF" w14:textId="77777777" w:rsidR="000871C9" w:rsidRDefault="00F63AB0">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Κεφαλίδου</w:t>
      </w:r>
      <w:proofErr w:type="spellEnd"/>
      <w:r>
        <w:rPr>
          <w:rFonts w:eastAsia="Times New Roman" w:cs="Times New Roman"/>
          <w:szCs w:val="24"/>
        </w:rPr>
        <w:t>. Θα κάνουμε ό,τι είναι δυνατόν, ώστε να γίνει η έκδοση του ΦΕΚ όσο γίνεται πιο γρήγορα.</w:t>
      </w:r>
    </w:p>
    <w:p w14:paraId="4DB8D0D0" w14:textId="77777777" w:rsidR="000871C9" w:rsidRDefault="00F63AB0">
      <w:pPr>
        <w:spacing w:after="0" w:line="600" w:lineRule="auto"/>
        <w:ind w:firstLine="540"/>
        <w:jc w:val="both"/>
        <w:rPr>
          <w:rFonts w:eastAsia="Times New Roman" w:cs="Times New Roman"/>
          <w:szCs w:val="24"/>
        </w:rPr>
      </w:pPr>
      <w:r>
        <w:rPr>
          <w:rFonts w:eastAsia="Times New Roman" w:cs="Times New Roman"/>
          <w:szCs w:val="24"/>
        </w:rPr>
        <w:t>Κυρίες και κύριοι συνάδελφοι, έχουν διανεμηθεί τα Πρακτικά της Παρασκευής 6 Μαΐου 2016, του Σαββάτου 7 Μ</w:t>
      </w:r>
      <w:r>
        <w:rPr>
          <w:rFonts w:eastAsia="Times New Roman" w:cs="Times New Roman"/>
          <w:szCs w:val="24"/>
        </w:rPr>
        <w:t xml:space="preserve">αΐου 2016, της Κυριακής 8 Μαΐου 2016, της Δευτέρας 9 Μαΐου 2016, της Τετάρτης 11 Μαΐου 2016 και της Πέμπτης 12 Μαΐου 2016 και ερωτάται το Σώμα αν τα επικυρώνει. </w:t>
      </w:r>
    </w:p>
    <w:p w14:paraId="4DB8D0D1" w14:textId="77777777" w:rsidR="000871C9" w:rsidRDefault="00F63AB0">
      <w:pPr>
        <w:spacing w:after="0" w:line="600" w:lineRule="auto"/>
        <w:ind w:firstLine="54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szCs w:val="24"/>
        </w:rPr>
        <w:t xml:space="preserve"> Μάλιστα, μάλιστα.</w:t>
      </w:r>
    </w:p>
    <w:p w14:paraId="4DB8D0D2" w14:textId="77777777" w:rsidR="000871C9" w:rsidRDefault="00F63AB0">
      <w:pPr>
        <w:spacing w:after="0" w:line="600" w:lineRule="auto"/>
        <w:ind w:firstLine="540"/>
        <w:jc w:val="both"/>
        <w:rPr>
          <w:rFonts w:eastAsia="Times New Roman" w:cs="Times New Roman"/>
          <w:szCs w:val="24"/>
        </w:rPr>
      </w:pPr>
      <w:r>
        <w:rPr>
          <w:rFonts w:eastAsia="Times New Roman" w:cs="Times New Roman"/>
          <w:b/>
          <w:bCs/>
          <w:szCs w:val="24"/>
        </w:rPr>
        <w:t xml:space="preserve">ΠΡΟΕΔΡΕΥΩΝ (Αναστάσιος Κουράκης): </w:t>
      </w:r>
      <w:r>
        <w:rPr>
          <w:rFonts w:eastAsia="Times New Roman" w:cs="Times New Roman"/>
          <w:szCs w:val="24"/>
        </w:rPr>
        <w:t>Συνεπώς τα Πρακτικά της</w:t>
      </w:r>
      <w:r>
        <w:rPr>
          <w:rFonts w:eastAsia="Times New Roman" w:cs="Times New Roman"/>
          <w:szCs w:val="24"/>
        </w:rPr>
        <w:t xml:space="preserve"> Παρασκευής 6 Μαΐου 2016, του Σαββάτου 7 Μαΐου 2016, της Κυριακής 8 Μαΐου 2016, της Δευτέρας 9 Μαΐου 2016, της Τετάρτης 11 Μαΐου 2016 και της Πέμπτης 12 Μαΐου 2016 επικυρώθηκαν.</w:t>
      </w:r>
    </w:p>
    <w:p w14:paraId="4DB8D0D3" w14:textId="77777777" w:rsidR="000871C9" w:rsidRDefault="00F63AB0">
      <w:pPr>
        <w:spacing w:after="0" w:line="600" w:lineRule="auto"/>
        <w:ind w:firstLine="540"/>
        <w:jc w:val="both"/>
        <w:rPr>
          <w:rFonts w:eastAsia="Times New Roman" w:cs="Times New Roman"/>
          <w:szCs w:val="24"/>
        </w:rPr>
      </w:pPr>
      <w:r>
        <w:rPr>
          <w:rFonts w:eastAsia="Times New Roman" w:cs="Times New Roman"/>
          <w:szCs w:val="24"/>
        </w:rPr>
        <w:t>Θα αναγνώσω τώρα τις επίκαιρες ερωτήσεις που δεν θα συζητηθούν.</w:t>
      </w:r>
    </w:p>
    <w:p w14:paraId="4DB8D0D4" w14:textId="77777777" w:rsidR="000871C9" w:rsidRDefault="00F63AB0">
      <w:pPr>
        <w:spacing w:after="0" w:line="600" w:lineRule="auto"/>
        <w:ind w:firstLine="540"/>
        <w:jc w:val="both"/>
        <w:rPr>
          <w:rFonts w:eastAsia="Times New Roman"/>
          <w:szCs w:val="24"/>
        </w:rPr>
      </w:pPr>
      <w:r>
        <w:rPr>
          <w:rFonts w:eastAsia="Times New Roman"/>
          <w:szCs w:val="24"/>
        </w:rPr>
        <w:lastRenderedPageBreak/>
        <w:t>Η εν</w:t>
      </w:r>
      <w:r>
        <w:rPr>
          <w:rFonts w:eastAsia="Times New Roman"/>
          <w:szCs w:val="24"/>
        </w:rPr>
        <w:t>δ</w:t>
      </w:r>
      <w:r>
        <w:rPr>
          <w:rFonts w:eastAsia="Times New Roman"/>
          <w:szCs w:val="24"/>
        </w:rPr>
        <w:t xml:space="preserve">έκατη με </w:t>
      </w:r>
      <w:r>
        <w:rPr>
          <w:rFonts w:eastAsia="Times New Roman"/>
          <w:szCs w:val="24"/>
        </w:rPr>
        <w:t>αριθμό 914/27-5-2016 επίκαιρη ερώτηση του δε</w:t>
      </w:r>
      <w:r>
        <w:rPr>
          <w:rFonts w:eastAsia="Times New Roman"/>
          <w:szCs w:val="24"/>
        </w:rPr>
        <w:t>ύτε</w:t>
      </w:r>
      <w:r>
        <w:rPr>
          <w:rFonts w:eastAsia="Times New Roman"/>
          <w:szCs w:val="24"/>
        </w:rPr>
        <w:t>ρου κύκλου του Βουλευτή Β΄ Πειραι</w:t>
      </w:r>
      <w:r>
        <w:rPr>
          <w:rFonts w:eastAsia="Times New Roman"/>
          <w:szCs w:val="24"/>
        </w:rPr>
        <w:t>ώς</w:t>
      </w:r>
      <w:r>
        <w:rPr>
          <w:rFonts w:eastAsia="Times New Roman"/>
          <w:szCs w:val="24"/>
        </w:rPr>
        <w:t xml:space="preserve"> του Λαϊκού Συνδέσμου-Χρυσή Αυγή κ. </w:t>
      </w:r>
      <w:r>
        <w:rPr>
          <w:rFonts w:eastAsia="Times New Roman"/>
          <w:bCs/>
          <w:szCs w:val="24"/>
        </w:rPr>
        <w:t>Ιωάννη Λαγού</w:t>
      </w:r>
      <w:r>
        <w:rPr>
          <w:rFonts w:eastAsia="Times New Roman"/>
          <w:szCs w:val="24"/>
        </w:rPr>
        <w:t xml:space="preserve"> προς τον Υπουργό </w:t>
      </w:r>
      <w:r>
        <w:rPr>
          <w:rFonts w:eastAsia="Times New Roman"/>
          <w:bCs/>
          <w:szCs w:val="24"/>
        </w:rPr>
        <w:t>Παιδείας, Έρευνας και Θρησκευμάτων,</w:t>
      </w:r>
      <w:r>
        <w:rPr>
          <w:rFonts w:eastAsia="Times New Roman"/>
          <w:szCs w:val="24"/>
        </w:rPr>
        <w:t xml:space="preserve"> σχετικά με τη «δημιουργία παράνομων νηπιαγωγείων και οικοτροφείων στην Ξ</w:t>
      </w:r>
      <w:r>
        <w:rPr>
          <w:rFonts w:eastAsia="Times New Roman"/>
          <w:szCs w:val="24"/>
        </w:rPr>
        <w:t xml:space="preserve">άνθη», </w:t>
      </w:r>
      <w:r w:rsidRPr="009E7EA3">
        <w:rPr>
          <w:rFonts w:eastAsia="Times New Roman"/>
          <w:szCs w:val="24"/>
        </w:rPr>
        <w:t>δεν θα συζητηθεί.</w:t>
      </w:r>
    </w:p>
    <w:p w14:paraId="4DB8D0D5" w14:textId="77777777" w:rsidR="000871C9" w:rsidRDefault="00F63AB0">
      <w:pPr>
        <w:spacing w:after="0" w:line="600" w:lineRule="auto"/>
        <w:ind w:firstLine="720"/>
        <w:jc w:val="both"/>
        <w:rPr>
          <w:rFonts w:eastAsia="Times New Roman"/>
          <w:szCs w:val="24"/>
        </w:rPr>
      </w:pPr>
      <w:r w:rsidRPr="000315E1">
        <w:rPr>
          <w:rFonts w:eastAsia="Times New Roman"/>
          <w:color w:val="000000" w:themeColor="text1"/>
          <w:szCs w:val="24"/>
        </w:rPr>
        <w:t>Η δωδέκατη με αριθμό 545/15-2-2016 επίκαιρη ερώτηση δε</w:t>
      </w:r>
      <w:r>
        <w:rPr>
          <w:rFonts w:eastAsia="Times New Roman"/>
          <w:color w:val="000000" w:themeColor="text1"/>
          <w:szCs w:val="24"/>
        </w:rPr>
        <w:t>ύ</w:t>
      </w:r>
      <w:r w:rsidRPr="000315E1">
        <w:rPr>
          <w:rFonts w:eastAsia="Times New Roman"/>
          <w:color w:val="000000" w:themeColor="text1"/>
          <w:szCs w:val="24"/>
        </w:rPr>
        <w:t>τ</w:t>
      </w:r>
      <w:r>
        <w:rPr>
          <w:rFonts w:eastAsia="Times New Roman"/>
          <w:color w:val="000000" w:themeColor="text1"/>
          <w:szCs w:val="24"/>
        </w:rPr>
        <w:t>ε</w:t>
      </w:r>
      <w:r w:rsidRPr="000315E1">
        <w:rPr>
          <w:rFonts w:eastAsia="Times New Roman"/>
          <w:color w:val="000000" w:themeColor="text1"/>
          <w:szCs w:val="24"/>
        </w:rPr>
        <w:t xml:space="preserve">ρου </w:t>
      </w:r>
      <w:r>
        <w:rPr>
          <w:rFonts w:eastAsia="Times New Roman"/>
          <w:szCs w:val="24"/>
        </w:rPr>
        <w:t xml:space="preserve">κύκλου της Βουλευτού Β΄ Αθηνών του Λαϊκού Συνδέσμου–Χρυσή Αυγή κ. </w:t>
      </w:r>
      <w:r>
        <w:rPr>
          <w:rFonts w:eastAsia="Times New Roman"/>
          <w:bCs/>
          <w:szCs w:val="24"/>
        </w:rPr>
        <w:t xml:space="preserve">Ελένης </w:t>
      </w:r>
      <w:proofErr w:type="spellStart"/>
      <w:r>
        <w:rPr>
          <w:rFonts w:eastAsia="Times New Roman"/>
          <w:bCs/>
          <w:szCs w:val="24"/>
        </w:rPr>
        <w:t>Ζαρούλια</w:t>
      </w:r>
      <w:proofErr w:type="spellEnd"/>
      <w:r>
        <w:rPr>
          <w:rFonts w:eastAsia="Times New Roman"/>
          <w:szCs w:val="24"/>
        </w:rPr>
        <w:t xml:space="preserve"> προς τον Υπουργό </w:t>
      </w:r>
      <w:r>
        <w:rPr>
          <w:rFonts w:eastAsia="Times New Roman"/>
          <w:bCs/>
          <w:szCs w:val="24"/>
        </w:rPr>
        <w:t>Υγείας</w:t>
      </w:r>
      <w:r>
        <w:rPr>
          <w:rFonts w:eastAsia="Times New Roman"/>
          <w:b/>
          <w:bCs/>
          <w:szCs w:val="24"/>
        </w:rPr>
        <w:t>,</w:t>
      </w:r>
      <w:r>
        <w:rPr>
          <w:rFonts w:eastAsia="Times New Roman"/>
          <w:szCs w:val="24"/>
        </w:rPr>
        <w:t xml:space="preserve"> σχετικά με τα προβλήματα λειτουργίας στο ΕΚΑΒ, ομοίως δεν θα συ</w:t>
      </w:r>
      <w:r>
        <w:rPr>
          <w:rFonts w:eastAsia="Times New Roman"/>
          <w:szCs w:val="24"/>
        </w:rPr>
        <w:t>ζητηθεί.</w:t>
      </w:r>
    </w:p>
    <w:p w14:paraId="4DB8D0D6" w14:textId="77777777" w:rsidR="000871C9" w:rsidRDefault="00F63AB0">
      <w:pPr>
        <w:spacing w:after="0" w:line="600" w:lineRule="auto"/>
        <w:ind w:firstLine="720"/>
        <w:jc w:val="both"/>
        <w:rPr>
          <w:rFonts w:eastAsia="Times New Roman"/>
          <w:szCs w:val="24"/>
        </w:rPr>
      </w:pPr>
      <w:r>
        <w:rPr>
          <w:rFonts w:eastAsia="Times New Roman"/>
          <w:szCs w:val="24"/>
        </w:rPr>
        <w:t xml:space="preserve">Η τρίτη με αριθμό 1081/4-7-2016 επίκαιρη ερώτηση δευτέρου κύκλου του Βουλευτή Κιλκίς του Λαϊκού Συνδέσμου – Χρυσή Αυγή κ. </w:t>
      </w:r>
      <w:r>
        <w:rPr>
          <w:rFonts w:eastAsia="Times New Roman"/>
          <w:bCs/>
          <w:szCs w:val="24"/>
        </w:rPr>
        <w:t>Χρήστου Χατζησάββα</w:t>
      </w:r>
      <w:r>
        <w:rPr>
          <w:rFonts w:eastAsia="Times New Roman"/>
          <w:b/>
          <w:szCs w:val="24"/>
        </w:rPr>
        <w:t xml:space="preserve"> </w:t>
      </w:r>
      <w:r>
        <w:rPr>
          <w:rFonts w:eastAsia="Times New Roman"/>
          <w:szCs w:val="24"/>
        </w:rPr>
        <w:t xml:space="preserve">προς τον Υπουργό </w:t>
      </w:r>
      <w:r>
        <w:rPr>
          <w:rFonts w:eastAsia="Times New Roman"/>
          <w:bCs/>
          <w:szCs w:val="24"/>
        </w:rPr>
        <w:t>Παιδείας, Έρευνας και Θρησκευμάτων,</w:t>
      </w:r>
      <w:r>
        <w:rPr>
          <w:rFonts w:eastAsia="Times New Roman"/>
          <w:b/>
          <w:bCs/>
          <w:szCs w:val="24"/>
        </w:rPr>
        <w:t xml:space="preserve"> </w:t>
      </w:r>
      <w:r>
        <w:rPr>
          <w:rFonts w:eastAsia="Times New Roman"/>
          <w:szCs w:val="24"/>
        </w:rPr>
        <w:t xml:space="preserve">σχετικά με τη στελέχωση και ανάπτυξη του Τμήματος </w:t>
      </w:r>
      <w:r>
        <w:rPr>
          <w:rFonts w:eastAsia="Times New Roman"/>
          <w:szCs w:val="24"/>
        </w:rPr>
        <w:t>Σχεδιασμού και Τεχνολογίας Ένδυσης (ΣΤΕ) του ΤΕΙ στο Κιλκίς, δεν θα συζητηθεί λόγω απουσίας της αρμ</w:t>
      </w:r>
      <w:r>
        <w:rPr>
          <w:rFonts w:eastAsia="Times New Roman"/>
          <w:szCs w:val="24"/>
        </w:rPr>
        <w:t>όδι</w:t>
      </w:r>
      <w:r>
        <w:rPr>
          <w:rFonts w:eastAsia="Times New Roman"/>
          <w:szCs w:val="24"/>
        </w:rPr>
        <w:t>ας Υπουργού στο εξωτερικό και συγκεκριμένα της κ. Αναγνωστοπούλου, η οποία είναι στην Κίνα με τον κύριο Πρωθυπουργό.</w:t>
      </w:r>
    </w:p>
    <w:p w14:paraId="4DB8D0D7" w14:textId="77777777" w:rsidR="000871C9" w:rsidRDefault="00F63AB0">
      <w:pPr>
        <w:spacing w:after="0" w:line="600" w:lineRule="auto"/>
        <w:ind w:firstLine="720"/>
        <w:jc w:val="both"/>
        <w:rPr>
          <w:rFonts w:eastAsia="Times New Roman"/>
          <w:szCs w:val="24"/>
        </w:rPr>
      </w:pPr>
      <w:r>
        <w:rPr>
          <w:rFonts w:eastAsia="Times New Roman"/>
          <w:szCs w:val="24"/>
        </w:rPr>
        <w:lastRenderedPageBreak/>
        <w:t>Η έβδομη με αριθμό 1083/4-7-2016 επίκ</w:t>
      </w:r>
      <w:r>
        <w:rPr>
          <w:rFonts w:eastAsia="Times New Roman"/>
          <w:szCs w:val="24"/>
        </w:rPr>
        <w:t xml:space="preserve">αιρη ερώτηση πρώτου κύκλου του Βουλευτή A΄ Θεσσαλονίκης της Ένωσης Κεντρώων κ. </w:t>
      </w:r>
      <w:r>
        <w:rPr>
          <w:rFonts w:eastAsia="Times New Roman"/>
          <w:bCs/>
          <w:szCs w:val="24"/>
        </w:rPr>
        <w:t xml:space="preserve">Ιωάννη </w:t>
      </w:r>
      <w:proofErr w:type="spellStart"/>
      <w:r>
        <w:rPr>
          <w:rFonts w:eastAsia="Times New Roman"/>
          <w:bCs/>
          <w:szCs w:val="24"/>
        </w:rPr>
        <w:t>Σαρίδη</w:t>
      </w:r>
      <w:proofErr w:type="spellEnd"/>
      <w:r>
        <w:rPr>
          <w:rFonts w:eastAsia="Times New Roman"/>
          <w:szCs w:val="24"/>
        </w:rPr>
        <w:t xml:space="preserve"> προς τον Υπουργό </w:t>
      </w:r>
      <w:r>
        <w:rPr>
          <w:rFonts w:eastAsia="Times New Roman"/>
          <w:bCs/>
          <w:szCs w:val="24"/>
        </w:rPr>
        <w:t>Εσωτερικών και Διοικητικής Ανασυγκρότησης,</w:t>
      </w:r>
      <w:r>
        <w:rPr>
          <w:rFonts w:eastAsia="Times New Roman"/>
          <w:szCs w:val="24"/>
        </w:rPr>
        <w:t xml:space="preserve"> σχετικά με το σύστημα πυροπροστασίας του </w:t>
      </w:r>
      <w:proofErr w:type="spellStart"/>
      <w:r>
        <w:rPr>
          <w:rFonts w:eastAsia="Times New Roman"/>
          <w:szCs w:val="24"/>
        </w:rPr>
        <w:t>Σέιχ</w:t>
      </w:r>
      <w:proofErr w:type="spellEnd"/>
      <w:r>
        <w:rPr>
          <w:rFonts w:eastAsia="Times New Roman"/>
          <w:szCs w:val="24"/>
        </w:rPr>
        <w:t xml:space="preserve"> Σου, δεν θα συζητηθεί λόγω απουσίας του αρμόδιου Υπουργού</w:t>
      </w:r>
      <w:r>
        <w:rPr>
          <w:rFonts w:eastAsia="Times New Roman"/>
          <w:szCs w:val="24"/>
        </w:rPr>
        <w:t xml:space="preserve"> </w:t>
      </w:r>
      <w:r>
        <w:rPr>
          <w:rFonts w:eastAsia="Times New Roman"/>
          <w:szCs w:val="24"/>
        </w:rPr>
        <w:t xml:space="preserve">κ. </w:t>
      </w:r>
      <w:proofErr w:type="spellStart"/>
      <w:r>
        <w:rPr>
          <w:rFonts w:eastAsia="Times New Roman"/>
          <w:szCs w:val="24"/>
        </w:rPr>
        <w:t>Τόσκα</w:t>
      </w:r>
      <w:proofErr w:type="spellEnd"/>
      <w:r>
        <w:rPr>
          <w:rFonts w:eastAsia="Times New Roman"/>
          <w:szCs w:val="24"/>
        </w:rPr>
        <w:t xml:space="preserve"> στο εξωτερικό.</w:t>
      </w:r>
    </w:p>
    <w:p w14:paraId="4DB8D0D8" w14:textId="77777777" w:rsidR="000871C9" w:rsidRDefault="00F63AB0">
      <w:pPr>
        <w:spacing w:after="0" w:line="600" w:lineRule="auto"/>
        <w:ind w:firstLine="720"/>
        <w:jc w:val="both"/>
        <w:rPr>
          <w:rFonts w:eastAsia="Times New Roman"/>
          <w:szCs w:val="24"/>
        </w:rPr>
      </w:pPr>
      <w:r>
        <w:rPr>
          <w:rFonts w:eastAsia="Times New Roman"/>
          <w:szCs w:val="24"/>
        </w:rPr>
        <w:t xml:space="preserve">Η δεύτερη με αριθμό 1074/1-7-2016 επίκαιρη ερώτηση πρώτου κύκλου του Βουλευτή Χαλκιδικής της Νέας Δημοκρατίας κ. </w:t>
      </w:r>
      <w:r>
        <w:rPr>
          <w:rFonts w:eastAsia="Times New Roman"/>
          <w:bCs/>
          <w:szCs w:val="24"/>
        </w:rPr>
        <w:t xml:space="preserve">Γεωργίου </w:t>
      </w:r>
      <w:proofErr w:type="spellStart"/>
      <w:r>
        <w:rPr>
          <w:rFonts w:eastAsia="Times New Roman"/>
          <w:bCs/>
          <w:szCs w:val="24"/>
        </w:rPr>
        <w:t>Βαγιωνά</w:t>
      </w:r>
      <w:proofErr w:type="spellEnd"/>
      <w:r>
        <w:rPr>
          <w:rFonts w:eastAsia="Times New Roman"/>
          <w:szCs w:val="24"/>
        </w:rPr>
        <w:t xml:space="preserve"> προς τον Υπουργό </w:t>
      </w:r>
      <w:r>
        <w:rPr>
          <w:rFonts w:eastAsia="Times New Roman"/>
          <w:bCs/>
          <w:szCs w:val="24"/>
        </w:rPr>
        <w:t>Εσωτερικών και Διοικητικής Ανασυγκρότησης,</w:t>
      </w:r>
      <w:r>
        <w:rPr>
          <w:rFonts w:eastAsia="Times New Roman"/>
          <w:b/>
          <w:bCs/>
          <w:szCs w:val="24"/>
        </w:rPr>
        <w:t xml:space="preserve"> </w:t>
      </w:r>
      <w:r>
        <w:rPr>
          <w:rFonts w:eastAsia="Times New Roman"/>
          <w:szCs w:val="24"/>
        </w:rPr>
        <w:t>σχετικά με τον κίνδυνο διακοπής της κατασ</w:t>
      </w:r>
      <w:r>
        <w:rPr>
          <w:rFonts w:eastAsia="Times New Roman"/>
          <w:szCs w:val="24"/>
        </w:rPr>
        <w:t>κευής ζωτικής σημασίας έργων στην Χαλκιδική, δεν θα συζητηθεί λόγω αναρμοδιότητας.</w:t>
      </w:r>
    </w:p>
    <w:p w14:paraId="4DB8D0D9" w14:textId="77777777" w:rsidR="000871C9" w:rsidRDefault="00F63AB0">
      <w:pPr>
        <w:spacing w:after="0" w:line="600" w:lineRule="auto"/>
        <w:ind w:firstLine="720"/>
        <w:jc w:val="both"/>
        <w:rPr>
          <w:rFonts w:eastAsia="Times New Roman"/>
          <w:szCs w:val="24"/>
        </w:rPr>
      </w:pPr>
      <w:r>
        <w:rPr>
          <w:rFonts w:eastAsia="Times New Roman"/>
          <w:szCs w:val="24"/>
        </w:rPr>
        <w:t xml:space="preserve">Η τρίτη με αριθμό 1069/28-6-2016 επίκαιρη ερώτηση πρώτου κύκλου του Βουλευτή Εύβοιας του Λαϊκού Συνδέσμου – Χρυσή Αυγή κ. </w:t>
      </w:r>
      <w:r>
        <w:rPr>
          <w:rFonts w:eastAsia="Times New Roman"/>
          <w:bCs/>
          <w:szCs w:val="24"/>
        </w:rPr>
        <w:t>Νικολάου Μίχου</w:t>
      </w:r>
      <w:r>
        <w:rPr>
          <w:rFonts w:eastAsia="Times New Roman"/>
          <w:szCs w:val="24"/>
        </w:rPr>
        <w:t xml:space="preserve"> προς τον Υπουργό </w:t>
      </w:r>
      <w:r>
        <w:rPr>
          <w:rFonts w:eastAsia="Times New Roman"/>
          <w:bCs/>
          <w:szCs w:val="24"/>
        </w:rPr>
        <w:t>Αγροτικής Ανάπτυξης</w:t>
      </w:r>
      <w:r>
        <w:rPr>
          <w:rFonts w:eastAsia="Times New Roman"/>
          <w:bCs/>
          <w:szCs w:val="24"/>
        </w:rPr>
        <w:t xml:space="preserve"> και Τροφίμων,</w:t>
      </w:r>
      <w:r>
        <w:rPr>
          <w:rFonts w:eastAsia="Times New Roman"/>
          <w:b/>
          <w:bCs/>
          <w:szCs w:val="24"/>
        </w:rPr>
        <w:t xml:space="preserve"> </w:t>
      </w:r>
      <w:r>
        <w:rPr>
          <w:rFonts w:eastAsia="Times New Roman"/>
          <w:szCs w:val="24"/>
        </w:rPr>
        <w:t xml:space="preserve">σχετικά με την «ανακριβή </w:t>
      </w:r>
      <w:proofErr w:type="spellStart"/>
      <w:r>
        <w:rPr>
          <w:rFonts w:eastAsia="Times New Roman"/>
          <w:szCs w:val="24"/>
        </w:rPr>
        <w:t>τηλεπισκόπηση</w:t>
      </w:r>
      <w:proofErr w:type="spellEnd"/>
      <w:r>
        <w:rPr>
          <w:rFonts w:eastAsia="Times New Roman"/>
          <w:szCs w:val="24"/>
        </w:rPr>
        <w:t xml:space="preserve"> των εκτάσεων που οδηγεί σε πρωτοφανές οικονομικό </w:t>
      </w:r>
      <w:r>
        <w:rPr>
          <w:rFonts w:eastAsia="Times New Roman"/>
          <w:szCs w:val="24"/>
        </w:rPr>
        <w:lastRenderedPageBreak/>
        <w:t xml:space="preserve">αδιέξοδο τους βαμβακοκαλλιεργητές», δεν θα συζητηθεί λόγω κωλύματος του αρμόδιου Υπουργού </w:t>
      </w:r>
      <w:r>
        <w:rPr>
          <w:rFonts w:eastAsia="Times New Roman"/>
          <w:szCs w:val="24"/>
        </w:rPr>
        <w:t xml:space="preserve">εξαιτίας </w:t>
      </w:r>
      <w:r>
        <w:rPr>
          <w:rFonts w:eastAsia="Times New Roman"/>
          <w:szCs w:val="24"/>
        </w:rPr>
        <w:t>ανειλημμένων υποχρεώσεων. Θα επαναπροσδιοριστεί, όμως,</w:t>
      </w:r>
      <w:r>
        <w:rPr>
          <w:rFonts w:eastAsia="Times New Roman"/>
          <w:szCs w:val="24"/>
        </w:rPr>
        <w:t xml:space="preserve"> για συζήτηση.</w:t>
      </w:r>
    </w:p>
    <w:p w14:paraId="4DB8D0DA" w14:textId="77777777" w:rsidR="000871C9" w:rsidRDefault="00F63AB0">
      <w:pPr>
        <w:spacing w:after="0" w:line="600" w:lineRule="auto"/>
        <w:ind w:firstLine="720"/>
        <w:jc w:val="both"/>
        <w:rPr>
          <w:rFonts w:eastAsia="Times New Roman"/>
          <w:szCs w:val="24"/>
        </w:rPr>
      </w:pPr>
      <w:r>
        <w:rPr>
          <w:rFonts w:eastAsia="Times New Roman"/>
          <w:szCs w:val="24"/>
        </w:rPr>
        <w:t xml:space="preserve">Η πέμπτη με αριθμό 1084/4-7-2016 επίκαιρη ερώτηση πρώτου κύκλου του Βουλευτή Β΄ Αθηνών του Κομμουνιστικού Κόμματος Ελλάδος κ. </w:t>
      </w:r>
      <w:r>
        <w:rPr>
          <w:rFonts w:eastAsia="Times New Roman"/>
          <w:bCs/>
          <w:szCs w:val="24"/>
        </w:rPr>
        <w:t xml:space="preserve">Χρήστου </w:t>
      </w:r>
      <w:proofErr w:type="spellStart"/>
      <w:r>
        <w:rPr>
          <w:rFonts w:eastAsia="Times New Roman"/>
          <w:bCs/>
          <w:szCs w:val="24"/>
        </w:rPr>
        <w:t>Κατσώτη</w:t>
      </w:r>
      <w:proofErr w:type="spellEnd"/>
      <w:r>
        <w:rPr>
          <w:rFonts w:eastAsia="Times New Roman"/>
          <w:szCs w:val="24"/>
        </w:rPr>
        <w:t xml:space="preserve"> προς τον Υπουργό </w:t>
      </w:r>
      <w:r>
        <w:rPr>
          <w:rFonts w:eastAsia="Times New Roman"/>
          <w:bCs/>
          <w:szCs w:val="24"/>
        </w:rPr>
        <w:t>Εργασίας, Κοινωνικής Ασφάλισης και Κοινωνικής Αλληλεγγύης,</w:t>
      </w:r>
      <w:r>
        <w:rPr>
          <w:rFonts w:eastAsia="Times New Roman"/>
          <w:b/>
          <w:bCs/>
          <w:szCs w:val="24"/>
        </w:rPr>
        <w:t xml:space="preserve"> </w:t>
      </w:r>
      <w:r>
        <w:rPr>
          <w:rFonts w:eastAsia="Times New Roman"/>
          <w:szCs w:val="24"/>
        </w:rPr>
        <w:t>σχετικά με την εφαρμογή</w:t>
      </w:r>
      <w:r>
        <w:rPr>
          <w:rFonts w:eastAsia="Times New Roman"/>
          <w:szCs w:val="24"/>
        </w:rPr>
        <w:t xml:space="preserve"> των Συλλογικών Συμβάσεων Εργασίας στα ξενοδοχεία, δεν θα συζητηθεί λόγω κωλύματος του αρμόδιου Υπουργού</w:t>
      </w:r>
      <w:r>
        <w:rPr>
          <w:rFonts w:eastAsia="Times New Roman"/>
          <w:szCs w:val="24"/>
        </w:rPr>
        <w:t xml:space="preserve"> </w:t>
      </w:r>
      <w:r>
        <w:rPr>
          <w:rFonts w:eastAsia="Times New Roman"/>
          <w:szCs w:val="24"/>
        </w:rPr>
        <w:t xml:space="preserve">κ. </w:t>
      </w:r>
      <w:proofErr w:type="spellStart"/>
      <w:r>
        <w:rPr>
          <w:rFonts w:eastAsia="Times New Roman"/>
          <w:szCs w:val="24"/>
        </w:rPr>
        <w:t>Κατρούγκαλου</w:t>
      </w:r>
      <w:proofErr w:type="spellEnd"/>
      <w:r>
        <w:rPr>
          <w:rFonts w:eastAsia="Times New Roman"/>
          <w:szCs w:val="24"/>
        </w:rPr>
        <w:t>.</w:t>
      </w:r>
    </w:p>
    <w:p w14:paraId="4DB8D0DB" w14:textId="77777777" w:rsidR="000871C9" w:rsidRDefault="00F63AB0">
      <w:pPr>
        <w:spacing w:after="0" w:line="600" w:lineRule="auto"/>
        <w:ind w:firstLine="720"/>
        <w:jc w:val="both"/>
        <w:rPr>
          <w:rFonts w:eastAsia="Times New Roman"/>
          <w:szCs w:val="24"/>
        </w:rPr>
      </w:pPr>
      <w:r>
        <w:rPr>
          <w:rFonts w:eastAsia="Times New Roman"/>
          <w:szCs w:val="24"/>
        </w:rPr>
        <w:t xml:space="preserve">Η δεύτερη με αριθμό 1075/1-7-2016 επίκαιρη ερώτηση δευτέρου κύκλου του Βουλευτή Β΄ Αθηνών της Νέας Δημοκρατίας κ. </w:t>
      </w:r>
      <w:r>
        <w:rPr>
          <w:rFonts w:eastAsia="Times New Roman"/>
          <w:bCs/>
          <w:szCs w:val="24"/>
        </w:rPr>
        <w:t>Σπυρίδωνος-</w:t>
      </w:r>
      <w:proofErr w:type="spellStart"/>
      <w:r>
        <w:rPr>
          <w:rFonts w:eastAsia="Times New Roman"/>
          <w:bCs/>
          <w:szCs w:val="24"/>
        </w:rPr>
        <w:t>Αδώνιδος</w:t>
      </w:r>
      <w:proofErr w:type="spellEnd"/>
      <w:r>
        <w:rPr>
          <w:rFonts w:eastAsia="Times New Roman"/>
          <w:bCs/>
          <w:szCs w:val="24"/>
        </w:rPr>
        <w:t xml:space="preserve"> </w:t>
      </w:r>
      <w:r>
        <w:rPr>
          <w:rFonts w:eastAsia="Times New Roman"/>
          <w:bCs/>
          <w:szCs w:val="24"/>
        </w:rPr>
        <w:t>Γεωργιάδη</w:t>
      </w:r>
      <w:r>
        <w:rPr>
          <w:rFonts w:eastAsia="Times New Roman"/>
          <w:szCs w:val="24"/>
        </w:rPr>
        <w:t xml:space="preserve"> προς τον Υπουργό </w:t>
      </w:r>
      <w:r>
        <w:rPr>
          <w:rFonts w:eastAsia="Times New Roman"/>
          <w:bCs/>
          <w:szCs w:val="24"/>
        </w:rPr>
        <w:t>Υγείας,</w:t>
      </w:r>
      <w:r>
        <w:rPr>
          <w:rFonts w:eastAsia="Times New Roman"/>
          <w:b/>
          <w:bCs/>
          <w:szCs w:val="24"/>
        </w:rPr>
        <w:t xml:space="preserve"> </w:t>
      </w:r>
      <w:r>
        <w:rPr>
          <w:rFonts w:eastAsia="Times New Roman"/>
          <w:szCs w:val="24"/>
        </w:rPr>
        <w:t>σχετικά με τη λήψη μέτρων για τον περιορισμό του παράνομου εμπορίου φαρμάκων, δεν θα συζητηθεί λόγω κωλύματος του Υπουργού Υγείας κ. Ανδρέα Ξανθού.</w:t>
      </w:r>
    </w:p>
    <w:p w14:paraId="4DB8D0DC" w14:textId="77777777" w:rsidR="000871C9" w:rsidRDefault="00F63AB0">
      <w:pPr>
        <w:spacing w:after="0" w:line="600" w:lineRule="auto"/>
        <w:ind w:firstLine="720"/>
        <w:jc w:val="both"/>
        <w:rPr>
          <w:rFonts w:eastAsia="Times New Roman"/>
          <w:szCs w:val="24"/>
        </w:rPr>
      </w:pPr>
      <w:r>
        <w:rPr>
          <w:rFonts w:eastAsia="Times New Roman"/>
          <w:szCs w:val="24"/>
        </w:rPr>
        <w:t>Η πρώτη με αριθμό 5701/27-5-2016 ερώτηση του Βουλευτή Ηρακλείου της Δημοκ</w:t>
      </w:r>
      <w:r>
        <w:rPr>
          <w:rFonts w:eastAsia="Times New Roman"/>
          <w:szCs w:val="24"/>
        </w:rPr>
        <w:t xml:space="preserve">ρατικής Συμπαράταξης ΠΑΣΟΚ–ΔΗΜΑΡ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το</w:t>
      </w:r>
      <w:r>
        <w:rPr>
          <w:rFonts w:eastAsia="Times New Roman"/>
          <w:szCs w:val="24"/>
        </w:rPr>
        <w:t>ν</w:t>
      </w:r>
      <w:r>
        <w:rPr>
          <w:rFonts w:eastAsia="Times New Roman"/>
          <w:szCs w:val="24"/>
        </w:rPr>
        <w:t xml:space="preserve"> σχεδιασμό </w:t>
      </w:r>
      <w:r>
        <w:rPr>
          <w:rFonts w:eastAsia="Times New Roman"/>
          <w:szCs w:val="24"/>
        </w:rPr>
        <w:lastRenderedPageBreak/>
        <w:t xml:space="preserve">για την έναρξη λειτουργίας του πολυδύναμου Ιατρείου </w:t>
      </w:r>
      <w:proofErr w:type="spellStart"/>
      <w:r>
        <w:rPr>
          <w:rFonts w:eastAsia="Times New Roman"/>
          <w:szCs w:val="24"/>
        </w:rPr>
        <w:t>Τυμπακίου</w:t>
      </w:r>
      <w:proofErr w:type="spellEnd"/>
      <w:r>
        <w:rPr>
          <w:rFonts w:eastAsia="Times New Roman"/>
          <w:szCs w:val="24"/>
        </w:rPr>
        <w:t xml:space="preserve"> Ηρακλείου Κρήτης, δεν θα συζητηθεί λόγω κωλύματος του αρμόδιου Υπουργού.</w:t>
      </w:r>
    </w:p>
    <w:p w14:paraId="4DB8D0DD" w14:textId="77777777" w:rsidR="000871C9" w:rsidRDefault="00F63AB0">
      <w:pPr>
        <w:spacing w:after="0" w:line="600" w:lineRule="auto"/>
        <w:ind w:firstLine="720"/>
        <w:jc w:val="both"/>
        <w:rPr>
          <w:rFonts w:eastAsia="Times New Roman"/>
          <w:szCs w:val="24"/>
        </w:rPr>
      </w:pPr>
      <w:r>
        <w:rPr>
          <w:rFonts w:eastAsia="Times New Roman"/>
          <w:szCs w:val="24"/>
        </w:rPr>
        <w:t>Ο Βουλευτής κ</w:t>
      </w:r>
      <w:r>
        <w:rPr>
          <w:rFonts w:eastAsia="Times New Roman"/>
          <w:szCs w:val="24"/>
        </w:rPr>
        <w:t xml:space="preserve">. </w:t>
      </w:r>
      <w:proofErr w:type="spellStart"/>
      <w:r>
        <w:rPr>
          <w:rFonts w:eastAsia="Times New Roman"/>
          <w:szCs w:val="24"/>
        </w:rPr>
        <w:t>Κεγκέρογλου</w:t>
      </w:r>
      <w:proofErr w:type="spellEnd"/>
      <w:r>
        <w:rPr>
          <w:rFonts w:eastAsia="Times New Roman"/>
          <w:szCs w:val="24"/>
        </w:rPr>
        <w:t xml:space="preserve"> είναι παρών και έχει </w:t>
      </w:r>
      <w:r>
        <w:rPr>
          <w:rFonts w:eastAsia="Times New Roman"/>
          <w:szCs w:val="24"/>
        </w:rPr>
        <w:t>για λίγο</w:t>
      </w:r>
      <w:r>
        <w:rPr>
          <w:rFonts w:eastAsia="Times New Roman"/>
          <w:szCs w:val="24"/>
        </w:rPr>
        <w:t xml:space="preserve"> τον λόγο.</w:t>
      </w:r>
    </w:p>
    <w:p w14:paraId="4DB8D0DE" w14:textId="77777777" w:rsidR="000871C9" w:rsidRDefault="00F63AB0">
      <w:pPr>
        <w:spacing w:after="0" w:line="600" w:lineRule="auto"/>
        <w:ind w:firstLine="720"/>
        <w:jc w:val="both"/>
        <w:rPr>
          <w:rFonts w:eastAsia="Times New Roman" w:cs="Times New Roman"/>
        </w:rPr>
      </w:pPr>
      <w:r>
        <w:rPr>
          <w:rFonts w:eastAsia="Times New Roman" w:cs="Times New Roman"/>
          <w:b/>
        </w:rPr>
        <w:t>ΒΑΣΙΛΕΙΟΣ ΚΕΓΚΕΡΟΓΛΟΥ:</w:t>
      </w:r>
      <w:r>
        <w:rPr>
          <w:rFonts w:eastAsia="Times New Roman" w:cs="Times New Roman"/>
        </w:rPr>
        <w:t xml:space="preserve"> Ευχαριστώ, κύριε Πρόεδρε. </w:t>
      </w:r>
    </w:p>
    <w:p w14:paraId="4DB8D0DF" w14:textId="77777777" w:rsidR="000871C9" w:rsidRDefault="00F63AB0">
      <w:pPr>
        <w:spacing w:after="0" w:line="600" w:lineRule="auto"/>
        <w:ind w:firstLine="720"/>
        <w:jc w:val="both"/>
        <w:rPr>
          <w:rFonts w:eastAsia="Times New Roman" w:cs="Times New Roman"/>
        </w:rPr>
      </w:pPr>
      <w:r>
        <w:rPr>
          <w:rFonts w:eastAsia="Times New Roman" w:cs="Times New Roman"/>
        </w:rPr>
        <w:t>Ένα σημαντικό θέμα με το οποίο ασχολείται η ερώτηση</w:t>
      </w:r>
      <w:r>
        <w:rPr>
          <w:rFonts w:eastAsia="Times New Roman" w:cs="Times New Roman"/>
        </w:rPr>
        <w:t>,</w:t>
      </w:r>
      <w:r>
        <w:rPr>
          <w:rFonts w:eastAsia="Times New Roman" w:cs="Times New Roman"/>
        </w:rPr>
        <w:t xml:space="preserve"> την οποία έχουμε καταθέσει ως γραπτή</w:t>
      </w:r>
      <w:r>
        <w:rPr>
          <w:rFonts w:eastAsia="Times New Roman" w:cs="Times New Roman"/>
        </w:rPr>
        <w:t>,</w:t>
      </w:r>
      <w:r>
        <w:rPr>
          <w:rFonts w:eastAsia="Times New Roman" w:cs="Times New Roman"/>
        </w:rPr>
        <w:t xml:space="preserve"> δεν απαντήθηκε και έρχεται ως αναπάντητη με τη σημερινή δήλωση του Υπουργού για κώλυμα. Ελπίζω να υπάρχει σοβαρός λόγος που δεν ήρθε ο Υπουργός σήμερα, γιατί άκουσα ότι υπήρχαν και άλλες ερωτήσεις που επίσης δεν απαντήθηκαν.  </w:t>
      </w:r>
    </w:p>
    <w:p w14:paraId="4DB8D0E0" w14:textId="77777777" w:rsidR="000871C9" w:rsidRDefault="00F63AB0">
      <w:pPr>
        <w:spacing w:after="0" w:line="600" w:lineRule="auto"/>
        <w:ind w:firstLine="720"/>
        <w:jc w:val="both"/>
        <w:rPr>
          <w:rFonts w:eastAsia="Times New Roman" w:cs="Times New Roman"/>
        </w:rPr>
      </w:pPr>
      <w:r>
        <w:rPr>
          <w:rFonts w:eastAsia="Times New Roman" w:cs="Times New Roman"/>
        </w:rPr>
        <w:t>Όμως, είναι εξίσου σοβαρό το</w:t>
      </w:r>
      <w:r>
        <w:rPr>
          <w:rFonts w:eastAsia="Times New Roman" w:cs="Times New Roman"/>
        </w:rPr>
        <w:t xml:space="preserve"> θέμα για την περιοχή </w:t>
      </w:r>
      <w:proofErr w:type="spellStart"/>
      <w:r>
        <w:rPr>
          <w:rFonts w:eastAsia="Times New Roman" w:cs="Times New Roman"/>
        </w:rPr>
        <w:t>Τυμπακίου</w:t>
      </w:r>
      <w:proofErr w:type="spellEnd"/>
      <w:r>
        <w:rPr>
          <w:rFonts w:eastAsia="Times New Roman" w:cs="Times New Roman"/>
        </w:rPr>
        <w:t xml:space="preserve">, γιατί αφορά πάρα πολύ μεγάλο μέρος του πληθυσμού. Το </w:t>
      </w:r>
      <w:proofErr w:type="spellStart"/>
      <w:r>
        <w:rPr>
          <w:rFonts w:eastAsia="Times New Roman" w:cs="Times New Roman"/>
        </w:rPr>
        <w:t>πολυ</w:t>
      </w:r>
      <w:r>
        <w:rPr>
          <w:rFonts w:eastAsia="Times New Roman" w:cs="Times New Roman"/>
        </w:rPr>
        <w:t>ϊ</w:t>
      </w:r>
      <w:r>
        <w:rPr>
          <w:rFonts w:eastAsia="Times New Roman" w:cs="Times New Roman"/>
        </w:rPr>
        <w:t>ατρείο</w:t>
      </w:r>
      <w:proofErr w:type="spellEnd"/>
      <w:r>
        <w:rPr>
          <w:rFonts w:eastAsia="Times New Roman" w:cs="Times New Roman"/>
        </w:rPr>
        <w:t xml:space="preserve"> είναι έτοιμο από χρηματοδότηση του ΕΣΠΑ, ως κτηριακή υποδομή </w:t>
      </w:r>
      <w:r>
        <w:rPr>
          <w:rFonts w:eastAsia="Times New Roman" w:cs="Times New Roman"/>
        </w:rPr>
        <w:lastRenderedPageBreak/>
        <w:t>και ως τεχνολογικός εξοπλισμός. Είναι</w:t>
      </w:r>
      <w:r>
        <w:rPr>
          <w:rFonts w:eastAsia="Times New Roman" w:cs="Times New Roman"/>
        </w:rPr>
        <w:t>,</w:t>
      </w:r>
      <w:r>
        <w:rPr>
          <w:rFonts w:eastAsia="Times New Roman" w:cs="Times New Roman"/>
        </w:rPr>
        <w:t xml:space="preserve"> εν πολλοίς</w:t>
      </w:r>
      <w:r>
        <w:rPr>
          <w:rFonts w:eastAsia="Times New Roman" w:cs="Times New Roman"/>
        </w:rPr>
        <w:t>,</w:t>
      </w:r>
      <w:r>
        <w:rPr>
          <w:rFonts w:eastAsia="Times New Roman" w:cs="Times New Roman"/>
        </w:rPr>
        <w:t xml:space="preserve"> ολοκληρωμένη αυτή η υποδομή και χρειάζεται η ε</w:t>
      </w:r>
      <w:r>
        <w:rPr>
          <w:rFonts w:eastAsia="Times New Roman" w:cs="Times New Roman"/>
        </w:rPr>
        <w:t xml:space="preserve">νεργοποίηση των υπηρεσιών, ούτως ώστε να αρχίσει να λειτουργεί, για να αντιμετωπιστούν τα μεγάλα προβλήματα που υπάρχουν στην πρωτοβάθμια φροντίδα υγείας στην ευρύτερη περιοχή της </w:t>
      </w:r>
      <w:proofErr w:type="spellStart"/>
      <w:r>
        <w:rPr>
          <w:rFonts w:eastAsia="Times New Roman" w:cs="Times New Roman"/>
        </w:rPr>
        <w:t>Μεσσαράς</w:t>
      </w:r>
      <w:proofErr w:type="spellEnd"/>
      <w:r>
        <w:rPr>
          <w:rFonts w:eastAsia="Times New Roman" w:cs="Times New Roman"/>
        </w:rPr>
        <w:t xml:space="preserve">. </w:t>
      </w:r>
    </w:p>
    <w:p w14:paraId="4DB8D0E1" w14:textId="77777777" w:rsidR="000871C9" w:rsidRDefault="00F63AB0">
      <w:pPr>
        <w:spacing w:after="0" w:line="600" w:lineRule="auto"/>
        <w:ind w:firstLine="720"/>
        <w:jc w:val="both"/>
        <w:rPr>
          <w:rFonts w:eastAsia="Times New Roman" w:cs="Times New Roman"/>
        </w:rPr>
      </w:pPr>
      <w:r>
        <w:rPr>
          <w:rFonts w:eastAsia="Times New Roman" w:cs="Times New Roman"/>
        </w:rPr>
        <w:t>Γι’ αυτό θα παρακαλούσα να μεταφέρετε στον κύριο Υπουργό να ασχολ</w:t>
      </w:r>
      <w:r>
        <w:rPr>
          <w:rFonts w:eastAsia="Times New Roman" w:cs="Times New Roman"/>
        </w:rPr>
        <w:t>ηθεί με το θέμα επί της ουσίας και</w:t>
      </w:r>
      <w:r>
        <w:rPr>
          <w:rFonts w:eastAsia="Times New Roman" w:cs="Times New Roman"/>
        </w:rPr>
        <w:t>,</w:t>
      </w:r>
      <w:r>
        <w:rPr>
          <w:rFonts w:eastAsia="Times New Roman" w:cs="Times New Roman"/>
        </w:rPr>
        <w:t xml:space="preserve"> βεβαίως</w:t>
      </w:r>
      <w:r>
        <w:rPr>
          <w:rFonts w:eastAsia="Times New Roman" w:cs="Times New Roman"/>
        </w:rPr>
        <w:t>,</w:t>
      </w:r>
      <w:r>
        <w:rPr>
          <w:rFonts w:eastAsia="Times New Roman" w:cs="Times New Roman"/>
        </w:rPr>
        <w:t xml:space="preserve"> να έρθει την επόμενη εβδομάδα να απαντήσει στην ερώτησή μας. </w:t>
      </w:r>
    </w:p>
    <w:p w14:paraId="4DB8D0E2" w14:textId="77777777" w:rsidR="000871C9" w:rsidRDefault="00F63AB0">
      <w:pPr>
        <w:spacing w:after="0" w:line="600" w:lineRule="auto"/>
        <w:ind w:firstLine="720"/>
        <w:jc w:val="both"/>
        <w:rPr>
          <w:rFonts w:eastAsia="Times New Roman" w:cs="Times New Roman"/>
        </w:rPr>
      </w:pPr>
      <w:r>
        <w:rPr>
          <w:rFonts w:eastAsia="Times New Roman" w:cs="Times New Roman"/>
        </w:rPr>
        <w:t xml:space="preserve">Ευχαριστώ. </w:t>
      </w:r>
    </w:p>
    <w:p w14:paraId="4DB8D0E3" w14:textId="77777777" w:rsidR="000871C9" w:rsidRDefault="00F63AB0">
      <w:pPr>
        <w:spacing w:after="0" w:line="600" w:lineRule="auto"/>
        <w:ind w:firstLine="720"/>
        <w:jc w:val="both"/>
        <w:rPr>
          <w:rFonts w:eastAsia="Times New Roman" w:cs="Times New Roman"/>
        </w:rPr>
      </w:pPr>
      <w:r>
        <w:rPr>
          <w:rFonts w:eastAsia="Times New Roman" w:cs="Times New Roman"/>
          <w:b/>
        </w:rPr>
        <w:t xml:space="preserve">ΠΡΟΕΔΡΕΥΩΝ (Αναστάσιος Κουράκης): </w:t>
      </w:r>
      <w:r>
        <w:rPr>
          <w:rFonts w:eastAsia="Times New Roman" w:cs="Times New Roman"/>
        </w:rPr>
        <w:t xml:space="preserve">Ευχαριστώ, κύριε </w:t>
      </w:r>
      <w:proofErr w:type="spellStart"/>
      <w:r>
        <w:rPr>
          <w:rFonts w:eastAsia="Times New Roman" w:cs="Times New Roman"/>
        </w:rPr>
        <w:t>Κεγκέρογλου</w:t>
      </w:r>
      <w:proofErr w:type="spellEnd"/>
      <w:r>
        <w:rPr>
          <w:rFonts w:eastAsia="Times New Roman" w:cs="Times New Roman"/>
        </w:rPr>
        <w:t xml:space="preserve">. </w:t>
      </w:r>
    </w:p>
    <w:p w14:paraId="4DB8D0E4" w14:textId="77777777" w:rsidR="000871C9" w:rsidRDefault="00F63AB0">
      <w:pPr>
        <w:spacing w:after="0" w:line="600" w:lineRule="auto"/>
        <w:ind w:firstLine="720"/>
        <w:jc w:val="both"/>
        <w:rPr>
          <w:rFonts w:eastAsia="Times New Roman" w:cs="Times New Roman"/>
        </w:rPr>
      </w:pPr>
      <w:r>
        <w:rPr>
          <w:rFonts w:eastAsia="Times New Roman" w:cs="Times New Roman"/>
        </w:rPr>
        <w:t xml:space="preserve">Το θέμα που θίγετε είναι πάρα πολύ σημαντικό. </w:t>
      </w:r>
    </w:p>
    <w:p w14:paraId="4DB8D0E5" w14:textId="77777777" w:rsidR="000871C9" w:rsidRDefault="00F63AB0">
      <w:pPr>
        <w:spacing w:after="0" w:line="600" w:lineRule="auto"/>
        <w:ind w:firstLine="720"/>
        <w:jc w:val="both"/>
        <w:rPr>
          <w:rFonts w:eastAsia="Times New Roman"/>
          <w:szCs w:val="24"/>
        </w:rPr>
      </w:pPr>
      <w:r>
        <w:rPr>
          <w:rFonts w:eastAsia="Times New Roman"/>
          <w:szCs w:val="24"/>
        </w:rPr>
        <w:t>Κύριοι συνάδελφοι, δεν θα</w:t>
      </w:r>
      <w:r>
        <w:rPr>
          <w:rFonts w:eastAsia="Times New Roman"/>
          <w:szCs w:val="24"/>
        </w:rPr>
        <w:t xml:space="preserve"> συζητηθούν λόγω κωλύματος του Αναπληρωτή Υπουργού Υγείας κ. Παύλου </w:t>
      </w:r>
      <w:proofErr w:type="spellStart"/>
      <w:r>
        <w:rPr>
          <w:rFonts w:eastAsia="Times New Roman"/>
          <w:szCs w:val="24"/>
        </w:rPr>
        <w:t>Πολάκη</w:t>
      </w:r>
      <w:proofErr w:type="spellEnd"/>
      <w:r>
        <w:rPr>
          <w:rFonts w:eastAsia="Times New Roman"/>
          <w:szCs w:val="24"/>
        </w:rPr>
        <w:t xml:space="preserve"> οι εξής επίκαιρες ερωτήσεις:</w:t>
      </w:r>
    </w:p>
    <w:p w14:paraId="4DB8D0E6" w14:textId="77777777" w:rsidR="000871C9" w:rsidRDefault="00F63AB0">
      <w:pPr>
        <w:spacing w:after="0" w:line="600" w:lineRule="auto"/>
        <w:ind w:firstLine="720"/>
        <w:jc w:val="both"/>
        <w:rPr>
          <w:rFonts w:ascii="Verdana" w:eastAsia="Times New Roman" w:hAnsi="Verdana" w:cs="Times New Roman"/>
          <w:color w:val="000000"/>
          <w:szCs w:val="24"/>
          <w:shd w:val="clear" w:color="auto" w:fill="FFFFFF"/>
        </w:rPr>
      </w:pPr>
      <w:r>
        <w:rPr>
          <w:rFonts w:eastAsia="Times New Roman"/>
          <w:szCs w:val="24"/>
        </w:rPr>
        <w:lastRenderedPageBreak/>
        <w:t xml:space="preserve">Η πέμπτη με αριθμό </w:t>
      </w:r>
      <w:r>
        <w:rPr>
          <w:rFonts w:eastAsia="Times New Roman"/>
          <w:color w:val="000000"/>
          <w:szCs w:val="24"/>
          <w:shd w:val="clear" w:color="auto" w:fill="FFFFFF"/>
        </w:rPr>
        <w:t>1080/4-7-2016 επίκαιρη ερώτηση δεύτερου κύκλου του Βουλευτή Λ</w:t>
      </w:r>
      <w:r>
        <w:rPr>
          <w:rFonts w:eastAsia="Times New Roman"/>
          <w:color w:val="000000"/>
          <w:szCs w:val="24"/>
          <w:shd w:val="clear" w:color="auto" w:fill="FFFFFF"/>
        </w:rPr>
        <w:t>αρίση</w:t>
      </w:r>
      <w:r>
        <w:rPr>
          <w:rFonts w:eastAsia="Times New Roman"/>
          <w:color w:val="000000"/>
          <w:szCs w:val="24"/>
          <w:shd w:val="clear" w:color="auto" w:fill="FFFFFF"/>
        </w:rPr>
        <w:t>ς των Ανεξαρτήτων Ελλήνων κ.</w:t>
      </w:r>
      <w:r>
        <w:rPr>
          <w:rFonts w:eastAsia="Times New Roman"/>
          <w:color w:val="000000"/>
          <w:szCs w:val="24"/>
          <w:shd w:val="clear" w:color="auto" w:fill="FFFFFF"/>
        </w:rPr>
        <w:t xml:space="preserve"> </w:t>
      </w:r>
      <w:r>
        <w:rPr>
          <w:rFonts w:eastAsia="Times New Roman"/>
          <w:bCs/>
          <w:color w:val="000000"/>
          <w:szCs w:val="24"/>
          <w:shd w:val="clear" w:color="auto" w:fill="FFFFFF"/>
        </w:rPr>
        <w:t>Βασιλείου Κόκκαλη</w:t>
      </w:r>
      <w:r>
        <w:rPr>
          <w:rFonts w:eastAsia="Times New Roman"/>
          <w:b/>
          <w:color w:val="000000"/>
          <w:szCs w:val="24"/>
          <w:shd w:val="clear" w:color="auto" w:fill="FFFFFF"/>
        </w:rPr>
        <w:t xml:space="preserve"> </w:t>
      </w:r>
      <w:r>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Pr>
          <w:rFonts w:eastAsia="Times New Roman"/>
          <w:bCs/>
          <w:color w:val="000000"/>
          <w:szCs w:val="24"/>
          <w:shd w:val="clear" w:color="auto" w:fill="FFFFFF"/>
        </w:rPr>
        <w:t>Υγε</w:t>
      </w:r>
      <w:r>
        <w:rPr>
          <w:rFonts w:eastAsia="Times New Roman"/>
          <w:bCs/>
          <w:color w:val="000000"/>
          <w:szCs w:val="24"/>
          <w:shd w:val="clear" w:color="auto" w:fill="FFFFFF"/>
        </w:rPr>
        <w:t>ίας,</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σχετικά με τη στελέχωση του ΕΚΑΒ στον Νομό Λάρισας και τη δημιουργία τομέων ΕΚΑΒ σε </w:t>
      </w:r>
      <w:r>
        <w:rPr>
          <w:rFonts w:eastAsia="Times New Roman"/>
          <w:color w:val="000000"/>
          <w:szCs w:val="24"/>
          <w:shd w:val="clear" w:color="auto" w:fill="FFFFFF"/>
        </w:rPr>
        <w:t>κ</w:t>
      </w:r>
      <w:r>
        <w:rPr>
          <w:rFonts w:eastAsia="Times New Roman"/>
          <w:color w:val="000000"/>
          <w:szCs w:val="24"/>
          <w:shd w:val="clear" w:color="auto" w:fill="FFFFFF"/>
        </w:rPr>
        <w:t xml:space="preserve">έντρα </w:t>
      </w:r>
      <w:r>
        <w:rPr>
          <w:rFonts w:eastAsia="Times New Roman"/>
          <w:color w:val="000000"/>
          <w:szCs w:val="24"/>
          <w:shd w:val="clear" w:color="auto" w:fill="FFFFFF"/>
        </w:rPr>
        <w:t>υ</w:t>
      </w:r>
      <w:r>
        <w:rPr>
          <w:rFonts w:eastAsia="Times New Roman"/>
          <w:color w:val="000000"/>
          <w:szCs w:val="24"/>
          <w:shd w:val="clear" w:color="auto" w:fill="FFFFFF"/>
        </w:rPr>
        <w:t>γείας του Νομού Λάρισας</w:t>
      </w:r>
      <w:r>
        <w:rPr>
          <w:rFonts w:ascii="Verdana" w:eastAsia="Times New Roman" w:hAnsi="Verdana" w:cs="Times New Roman"/>
          <w:color w:val="000000"/>
          <w:szCs w:val="24"/>
          <w:shd w:val="clear" w:color="auto" w:fill="FFFFFF"/>
        </w:rPr>
        <w:t>.</w:t>
      </w:r>
    </w:p>
    <w:p w14:paraId="4DB8D0E7" w14:textId="77777777" w:rsidR="000871C9" w:rsidRDefault="00F63AB0">
      <w:pPr>
        <w:spacing w:after="0" w:line="600" w:lineRule="auto"/>
        <w:ind w:firstLine="720"/>
        <w:jc w:val="both"/>
        <w:rPr>
          <w:rFonts w:eastAsia="Times New Roman"/>
          <w:color w:val="000000"/>
          <w:szCs w:val="24"/>
        </w:rPr>
      </w:pPr>
      <w:r>
        <w:rPr>
          <w:rFonts w:eastAsia="Times New Roman"/>
          <w:color w:val="000000"/>
          <w:szCs w:val="24"/>
          <w:shd w:val="clear" w:color="auto" w:fill="FFFFFF"/>
        </w:rPr>
        <w:t xml:space="preserve">Η έκτη με αριθμό </w:t>
      </w:r>
      <w:r>
        <w:rPr>
          <w:rFonts w:eastAsia="Times New Roman"/>
          <w:color w:val="000000"/>
          <w:szCs w:val="24"/>
        </w:rPr>
        <w:t>1044/27-6-2016 επίκαιρη ερώτηση δεύτερου κύκλου</w:t>
      </w:r>
      <w:r>
        <w:rPr>
          <w:rFonts w:eastAsia="Times New Roman"/>
          <w:color w:val="000000"/>
          <w:szCs w:val="24"/>
        </w:rPr>
        <w:t xml:space="preserve"> </w:t>
      </w:r>
      <w:r>
        <w:rPr>
          <w:rFonts w:eastAsia="Times New Roman"/>
          <w:color w:val="000000"/>
          <w:szCs w:val="24"/>
        </w:rPr>
        <w:t xml:space="preserve">του Βουλευτή Δράμας του Συνασπισμού Ριζοσπαστικής Αριστεράς κ. </w:t>
      </w:r>
      <w:r>
        <w:rPr>
          <w:rFonts w:eastAsia="Times New Roman"/>
          <w:bCs/>
          <w:color w:val="000000"/>
          <w:szCs w:val="24"/>
        </w:rPr>
        <w:t>Χρήστου Καραγιαννίδη</w:t>
      </w:r>
      <w:r>
        <w:rPr>
          <w:rFonts w:eastAsia="Times New Roman"/>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Υγείας,</w:t>
      </w:r>
      <w:r>
        <w:rPr>
          <w:rFonts w:eastAsia="Times New Roman"/>
          <w:b/>
          <w:bCs/>
          <w:color w:val="000000"/>
          <w:szCs w:val="24"/>
        </w:rPr>
        <w:t xml:space="preserve"> </w:t>
      </w:r>
      <w:r>
        <w:rPr>
          <w:rFonts w:eastAsia="Times New Roman"/>
          <w:color w:val="000000"/>
          <w:szCs w:val="24"/>
        </w:rPr>
        <w:t>σχετικά με την επαγγελματική και εργασιακή αναβάθμιση των «βοηθών νοσηλευτών».</w:t>
      </w:r>
    </w:p>
    <w:p w14:paraId="4DB8D0E8" w14:textId="77777777" w:rsidR="000871C9" w:rsidRDefault="00F63AB0">
      <w:pPr>
        <w:spacing w:after="0" w:line="600" w:lineRule="auto"/>
        <w:ind w:firstLine="720"/>
        <w:jc w:val="both"/>
        <w:rPr>
          <w:rFonts w:eastAsia="Times New Roman"/>
          <w:color w:val="000000"/>
          <w:szCs w:val="24"/>
        </w:rPr>
      </w:pPr>
      <w:r>
        <w:rPr>
          <w:rFonts w:eastAsia="Times New Roman"/>
          <w:color w:val="000000"/>
          <w:szCs w:val="24"/>
          <w:shd w:val="clear" w:color="auto" w:fill="FFFFFF"/>
        </w:rPr>
        <w:t>Η δέκατη τρίτη μ</w:t>
      </w:r>
      <w:r>
        <w:rPr>
          <w:rFonts w:eastAsia="Times New Roman"/>
          <w:color w:val="000000"/>
          <w:szCs w:val="24"/>
        </w:rPr>
        <w:t>ε αριθμό 944/3-6-2016 επίκαιρη ερώτηση δεύτερου κύκλου</w:t>
      </w:r>
      <w:r>
        <w:rPr>
          <w:rFonts w:eastAsia="Times New Roman"/>
          <w:color w:val="000000"/>
          <w:szCs w:val="24"/>
        </w:rPr>
        <w:t xml:space="preserve"> </w:t>
      </w:r>
      <w:r>
        <w:rPr>
          <w:rFonts w:eastAsia="Times New Roman"/>
          <w:color w:val="000000"/>
          <w:szCs w:val="24"/>
        </w:rPr>
        <w:t>της Βουλευτού Αττικής της Δημοκρατικής Συμπαράταξης ΠΑΣΟΚ-ΔΗ</w:t>
      </w:r>
      <w:r>
        <w:rPr>
          <w:rFonts w:eastAsia="Times New Roman"/>
          <w:color w:val="000000"/>
          <w:szCs w:val="24"/>
        </w:rPr>
        <w:t xml:space="preserve">ΜΑΡ κ. </w:t>
      </w:r>
      <w:r>
        <w:rPr>
          <w:rFonts w:eastAsia="Times New Roman"/>
          <w:bCs/>
          <w:color w:val="000000"/>
          <w:szCs w:val="24"/>
        </w:rPr>
        <w:t xml:space="preserve">Παρασκευής </w:t>
      </w:r>
      <w:proofErr w:type="spellStart"/>
      <w:r>
        <w:rPr>
          <w:rFonts w:eastAsia="Times New Roman"/>
          <w:bCs/>
          <w:color w:val="000000"/>
          <w:szCs w:val="24"/>
        </w:rPr>
        <w:t>Χριστοφιλοπούλου</w:t>
      </w:r>
      <w:proofErr w:type="spellEnd"/>
      <w:r>
        <w:rPr>
          <w:rFonts w:eastAsia="Times New Roman"/>
          <w:b/>
          <w:color w:val="000000"/>
          <w:szCs w:val="24"/>
        </w:rPr>
        <w:t xml:space="preserve"> </w:t>
      </w:r>
      <w:r>
        <w:rPr>
          <w:rFonts w:eastAsia="Times New Roman"/>
          <w:color w:val="000000"/>
          <w:szCs w:val="24"/>
        </w:rPr>
        <w:t>προς τον Υπουργό</w:t>
      </w:r>
      <w:r>
        <w:rPr>
          <w:rFonts w:eastAsia="Times New Roman"/>
          <w:b/>
          <w:color w:val="000000"/>
          <w:szCs w:val="24"/>
        </w:rPr>
        <w:t xml:space="preserve"> </w:t>
      </w:r>
      <w:r>
        <w:rPr>
          <w:rFonts w:eastAsia="Times New Roman"/>
          <w:bCs/>
          <w:color w:val="000000"/>
          <w:szCs w:val="24"/>
        </w:rPr>
        <w:t>Υγείας,</w:t>
      </w:r>
      <w:r>
        <w:rPr>
          <w:rFonts w:eastAsia="Times New Roman"/>
          <w:color w:val="000000"/>
          <w:szCs w:val="24"/>
        </w:rPr>
        <w:t xml:space="preserve"> </w:t>
      </w:r>
      <w:r>
        <w:rPr>
          <w:rFonts w:eastAsia="Times New Roman"/>
          <w:color w:val="000000"/>
          <w:szCs w:val="24"/>
        </w:rPr>
        <w:t>σχετικά με τους ασθενείς</w:t>
      </w:r>
      <w:r>
        <w:rPr>
          <w:rFonts w:eastAsia="Times New Roman"/>
          <w:color w:val="000000"/>
          <w:szCs w:val="24"/>
        </w:rPr>
        <w:t>,</w:t>
      </w:r>
      <w:r>
        <w:rPr>
          <w:rFonts w:eastAsia="Times New Roman"/>
          <w:color w:val="000000"/>
          <w:szCs w:val="24"/>
        </w:rPr>
        <w:t xml:space="preserve"> που χειρουργούνται με δικά τους έξοδα στο Πανεπιστημιακό Γενικό Νοσοκομείο Θεσσαλονίκης «ΑΧΕΠΑ».</w:t>
      </w:r>
    </w:p>
    <w:p w14:paraId="4DB8D0E9" w14:textId="77777777" w:rsidR="000871C9" w:rsidRDefault="00F63AB0">
      <w:pPr>
        <w:spacing w:after="0" w:line="600" w:lineRule="auto"/>
        <w:ind w:firstLine="720"/>
        <w:jc w:val="both"/>
        <w:rPr>
          <w:rFonts w:eastAsia="Times New Roman"/>
          <w:color w:val="000000"/>
          <w:szCs w:val="24"/>
        </w:rPr>
      </w:pPr>
      <w:r>
        <w:rPr>
          <w:rFonts w:eastAsia="Times New Roman"/>
          <w:color w:val="000000"/>
          <w:szCs w:val="24"/>
          <w:shd w:val="clear" w:color="auto" w:fill="FFFFFF"/>
        </w:rPr>
        <w:lastRenderedPageBreak/>
        <w:t>Η δέκατη έκτη με αριθμό 935/31-5-2016 επίκαιρη ερώτηση δεύτερου κύκλου το</w:t>
      </w:r>
      <w:r>
        <w:rPr>
          <w:rFonts w:eastAsia="Times New Roman"/>
          <w:color w:val="000000"/>
          <w:szCs w:val="24"/>
          <w:shd w:val="clear" w:color="auto" w:fill="FFFFFF"/>
        </w:rPr>
        <w:t>υ Βουλευτή Β΄ Πειραι</w:t>
      </w:r>
      <w:r>
        <w:rPr>
          <w:rFonts w:eastAsia="Times New Roman"/>
          <w:color w:val="000000"/>
          <w:szCs w:val="24"/>
          <w:shd w:val="clear" w:color="auto" w:fill="FFFFFF"/>
        </w:rPr>
        <w:t>ώς</w:t>
      </w:r>
      <w:r>
        <w:rPr>
          <w:rFonts w:eastAsia="Times New Roman"/>
          <w:color w:val="000000"/>
          <w:szCs w:val="24"/>
          <w:shd w:val="clear" w:color="auto" w:fill="FFFFFF"/>
        </w:rPr>
        <w:t xml:space="preserve"> των Ανεξαρτήτων Ελλήνων κ.</w:t>
      </w:r>
      <w:r>
        <w:rPr>
          <w:rFonts w:eastAsia="Times New Roman"/>
          <w:color w:val="000000"/>
          <w:szCs w:val="24"/>
          <w:shd w:val="clear" w:color="auto" w:fill="FFFFFF"/>
        </w:rPr>
        <w:t xml:space="preserve"> </w:t>
      </w:r>
      <w:r>
        <w:rPr>
          <w:rFonts w:eastAsia="Times New Roman"/>
          <w:bCs/>
          <w:color w:val="000000"/>
          <w:szCs w:val="24"/>
          <w:shd w:val="clear" w:color="auto" w:fill="FFFFFF"/>
        </w:rPr>
        <w:t>Δημητρίου Καμμένου</w:t>
      </w:r>
      <w:r>
        <w:rPr>
          <w:rFonts w:eastAsia="Times New Roman"/>
          <w:b/>
          <w:bCs/>
          <w:color w:val="000000"/>
          <w:szCs w:val="24"/>
          <w:shd w:val="clear" w:color="auto" w:fill="FFFFFF"/>
        </w:rPr>
        <w:t xml:space="preserve"> </w:t>
      </w:r>
      <w:r>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Pr>
          <w:rFonts w:eastAsia="Times New Roman"/>
          <w:bCs/>
          <w:color w:val="000000"/>
          <w:szCs w:val="24"/>
          <w:shd w:val="clear" w:color="auto" w:fill="FFFFFF"/>
        </w:rPr>
        <w:t>Υγείας,</w:t>
      </w:r>
      <w:r>
        <w:rPr>
          <w:rFonts w:eastAsia="Times New Roman"/>
          <w:color w:val="000000"/>
          <w:szCs w:val="24"/>
          <w:shd w:val="clear" w:color="auto" w:fill="FFFFFF"/>
        </w:rPr>
        <w:t xml:space="preserve"> </w:t>
      </w:r>
      <w:r>
        <w:rPr>
          <w:rFonts w:eastAsia="Times New Roman"/>
          <w:color w:val="000000"/>
          <w:szCs w:val="24"/>
          <w:shd w:val="clear" w:color="auto" w:fill="FFFFFF"/>
        </w:rPr>
        <w:t>σχετικά με τις ελλείψεις και τα προβλήματα του στόλου του ΕΚΑΒ.</w:t>
      </w:r>
      <w:r>
        <w:rPr>
          <w:rFonts w:eastAsia="Times New Roman"/>
          <w:color w:val="000000"/>
          <w:szCs w:val="24"/>
        </w:rPr>
        <w:t> </w:t>
      </w:r>
    </w:p>
    <w:p w14:paraId="4DB8D0EA" w14:textId="77777777" w:rsidR="000871C9" w:rsidRDefault="00F63AB0">
      <w:pPr>
        <w:spacing w:after="0" w:line="600" w:lineRule="auto"/>
        <w:ind w:firstLine="720"/>
        <w:jc w:val="both"/>
        <w:rPr>
          <w:rFonts w:eastAsia="Times New Roman"/>
          <w:color w:val="000000"/>
          <w:szCs w:val="24"/>
        </w:rPr>
      </w:pPr>
      <w:r>
        <w:rPr>
          <w:rFonts w:eastAsia="Times New Roman"/>
          <w:szCs w:val="24"/>
        </w:rPr>
        <w:t>Ομοίως, η δέκατη πέμπτη μ</w:t>
      </w:r>
      <w:r>
        <w:rPr>
          <w:rFonts w:eastAsia="Times New Roman"/>
          <w:color w:val="000000"/>
          <w:szCs w:val="24"/>
        </w:rPr>
        <w:t>ε αριθμό 966/7-6-2016 επίκαιρη ερώτηση δεύτερου κύκλου</w:t>
      </w:r>
      <w:r>
        <w:rPr>
          <w:rFonts w:eastAsia="Times New Roman"/>
          <w:color w:val="000000"/>
          <w:szCs w:val="24"/>
        </w:rPr>
        <w:t xml:space="preserve"> του Βουλευτή Β΄ Πειραι</w:t>
      </w:r>
      <w:r>
        <w:rPr>
          <w:rFonts w:eastAsia="Times New Roman"/>
          <w:color w:val="000000"/>
          <w:szCs w:val="24"/>
        </w:rPr>
        <w:t>ώς</w:t>
      </w:r>
      <w:r>
        <w:rPr>
          <w:rFonts w:eastAsia="Times New Roman"/>
          <w:color w:val="000000"/>
          <w:szCs w:val="24"/>
        </w:rPr>
        <w:t xml:space="preserve"> των Ανεξαρτήτων Ελλήνων κ.</w:t>
      </w:r>
      <w:r>
        <w:rPr>
          <w:rFonts w:eastAsia="Times New Roman"/>
          <w:color w:val="000000"/>
          <w:szCs w:val="24"/>
        </w:rPr>
        <w:t xml:space="preserve"> </w:t>
      </w:r>
      <w:r>
        <w:rPr>
          <w:rFonts w:eastAsia="Times New Roman"/>
          <w:bCs/>
          <w:color w:val="000000"/>
          <w:szCs w:val="24"/>
        </w:rPr>
        <w:t>Δημητρίου Καμμένου</w:t>
      </w:r>
      <w:r>
        <w:rPr>
          <w:rFonts w:eastAsia="Times New Roman"/>
          <w:b/>
          <w:bCs/>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Υγείας,</w:t>
      </w:r>
      <w:r>
        <w:rPr>
          <w:rFonts w:eastAsia="Times New Roman"/>
          <w:color w:val="000000"/>
          <w:szCs w:val="24"/>
        </w:rPr>
        <w:t xml:space="preserve"> </w:t>
      </w:r>
      <w:r>
        <w:rPr>
          <w:rFonts w:eastAsia="Times New Roman"/>
          <w:color w:val="000000"/>
          <w:szCs w:val="24"/>
        </w:rPr>
        <w:t xml:space="preserve">σχετικά με την κατάσταση στο Γενικό Κρατικό Νίκαιας. </w:t>
      </w:r>
    </w:p>
    <w:p w14:paraId="4DB8D0EB" w14:textId="77777777" w:rsidR="000871C9" w:rsidRDefault="00F63AB0">
      <w:pPr>
        <w:spacing w:after="0" w:line="600" w:lineRule="auto"/>
        <w:ind w:firstLine="720"/>
        <w:jc w:val="both"/>
        <w:rPr>
          <w:rFonts w:eastAsia="Times New Roman"/>
          <w:color w:val="000000"/>
          <w:szCs w:val="24"/>
        </w:rPr>
      </w:pPr>
      <w:r>
        <w:rPr>
          <w:rFonts w:eastAsia="Times New Roman"/>
          <w:color w:val="000000"/>
          <w:szCs w:val="24"/>
        </w:rPr>
        <w:t>Ομοίως, η δέκατη έβδομη με αριθμό 825/25-4-2016 επίκαιρη ερώτηση δεύτερου κύκλου της Βουλευτού Β΄ Πειραιώ</w:t>
      </w:r>
      <w:r>
        <w:rPr>
          <w:rFonts w:eastAsia="Times New Roman"/>
          <w:color w:val="000000"/>
          <w:szCs w:val="24"/>
        </w:rPr>
        <w:t xml:space="preserve">ς της Ένωσης Κεντρώων κ. </w:t>
      </w:r>
      <w:r>
        <w:rPr>
          <w:rFonts w:eastAsia="Times New Roman"/>
          <w:bCs/>
          <w:color w:val="000000"/>
          <w:szCs w:val="24"/>
        </w:rPr>
        <w:t xml:space="preserve">Θεοδώρας </w:t>
      </w:r>
      <w:proofErr w:type="spellStart"/>
      <w:r>
        <w:rPr>
          <w:rFonts w:eastAsia="Times New Roman"/>
          <w:bCs/>
          <w:color w:val="000000"/>
          <w:szCs w:val="24"/>
        </w:rPr>
        <w:t>Μεγαλοοικονόμου</w:t>
      </w:r>
      <w:proofErr w:type="spellEnd"/>
      <w:r>
        <w:rPr>
          <w:rFonts w:eastAsia="Times New Roman"/>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Υγείας,</w:t>
      </w:r>
      <w:r>
        <w:rPr>
          <w:rFonts w:eastAsia="Times New Roman"/>
          <w:b/>
          <w:bCs/>
          <w:color w:val="000000"/>
          <w:szCs w:val="24"/>
        </w:rPr>
        <w:t xml:space="preserve"> </w:t>
      </w:r>
      <w:r>
        <w:rPr>
          <w:rFonts w:eastAsia="Times New Roman"/>
          <w:color w:val="000000"/>
          <w:szCs w:val="24"/>
        </w:rPr>
        <w:t>σχετικά με την υπολειτουργία του Αντικαρκινικού Νοσοκομείου Μεταξά.</w:t>
      </w:r>
    </w:p>
    <w:p w14:paraId="4DB8D0EC" w14:textId="77777777" w:rsidR="000871C9" w:rsidRDefault="00F63AB0">
      <w:pPr>
        <w:spacing w:after="0" w:line="600" w:lineRule="auto"/>
        <w:ind w:firstLine="720"/>
        <w:jc w:val="both"/>
        <w:rPr>
          <w:rFonts w:eastAsia="Times New Roman"/>
          <w:color w:val="000000"/>
          <w:szCs w:val="24"/>
        </w:rPr>
      </w:pPr>
      <w:r>
        <w:rPr>
          <w:rFonts w:eastAsia="Times New Roman"/>
          <w:color w:val="000000"/>
          <w:szCs w:val="24"/>
        </w:rPr>
        <w:t>Λόγω κωλύματος του Υπουργού Περιβάλλοντος και Ενέργειας κ. Πάνου Σκουρλέτη δεν θα συζητηθούν οι εξής επίκαιρες ερ</w:t>
      </w:r>
      <w:r>
        <w:rPr>
          <w:rFonts w:eastAsia="Times New Roman"/>
          <w:color w:val="000000"/>
          <w:szCs w:val="24"/>
        </w:rPr>
        <w:t>ωτήσεις:</w:t>
      </w:r>
    </w:p>
    <w:p w14:paraId="4DB8D0ED" w14:textId="77777777" w:rsidR="000871C9" w:rsidRDefault="00F63AB0">
      <w:pPr>
        <w:spacing w:after="0" w:line="600" w:lineRule="auto"/>
        <w:ind w:firstLine="720"/>
        <w:jc w:val="both"/>
        <w:rPr>
          <w:rFonts w:eastAsia="Times New Roman"/>
          <w:color w:val="000000"/>
          <w:szCs w:val="24"/>
          <w:shd w:val="clear" w:color="auto" w:fill="FFFFFF"/>
        </w:rPr>
      </w:pPr>
      <w:r>
        <w:rPr>
          <w:rFonts w:eastAsia="Times New Roman"/>
          <w:color w:val="000000"/>
          <w:szCs w:val="24"/>
        </w:rPr>
        <w:lastRenderedPageBreak/>
        <w:t xml:space="preserve">Η έβδομη με αριθμό </w:t>
      </w:r>
      <w:r>
        <w:rPr>
          <w:rFonts w:eastAsia="Times New Roman"/>
          <w:color w:val="000000"/>
          <w:szCs w:val="24"/>
          <w:shd w:val="clear" w:color="auto" w:fill="FFFFFF"/>
        </w:rPr>
        <w:t>1041/24-6-2016 επίκαιρη ερώτηση του δεύτερου κύκλου του Βουλευτή Β΄ Θεσσαλονίκης των Ανεξαρτήτων Ελλήνων κ.</w:t>
      </w:r>
      <w:r>
        <w:rPr>
          <w:rFonts w:eastAsia="Times New Roman"/>
          <w:color w:val="000000"/>
          <w:szCs w:val="24"/>
          <w:shd w:val="clear" w:color="auto" w:fill="FFFFFF"/>
        </w:rPr>
        <w:t xml:space="preserve"> </w:t>
      </w:r>
      <w:r>
        <w:rPr>
          <w:rFonts w:eastAsia="Times New Roman"/>
          <w:bCs/>
          <w:color w:val="000000"/>
          <w:szCs w:val="24"/>
          <w:shd w:val="clear" w:color="auto" w:fill="FFFFFF"/>
        </w:rPr>
        <w:t>Γεωργίου Λαζαρίδη</w:t>
      </w:r>
      <w:r>
        <w:rPr>
          <w:rFonts w:eastAsia="Times New Roman"/>
          <w:color w:val="000000"/>
          <w:szCs w:val="24"/>
          <w:shd w:val="clear" w:color="auto" w:fill="FFFFFF"/>
        </w:rPr>
        <w:t xml:space="preserve"> </w:t>
      </w:r>
      <w:r>
        <w:rPr>
          <w:rFonts w:eastAsia="Times New Roman"/>
          <w:color w:val="000000"/>
          <w:szCs w:val="24"/>
          <w:shd w:val="clear" w:color="auto" w:fill="FFFFFF"/>
        </w:rPr>
        <w:t>προς τον Υπουργό </w:t>
      </w:r>
      <w:r>
        <w:rPr>
          <w:rFonts w:eastAsia="Times New Roman"/>
          <w:bCs/>
          <w:color w:val="000000"/>
          <w:szCs w:val="24"/>
          <w:shd w:val="clear" w:color="auto" w:fill="FFFFFF"/>
        </w:rPr>
        <w:t>Περιβάλλοντος και Ενέργειας,</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σχετικά με τις εξετάσεις λήψης πιστοποιητικού επιτυχούς εξέτασης των Ενεργειακών Επιθεωρητών. </w:t>
      </w:r>
    </w:p>
    <w:p w14:paraId="4DB8D0EE" w14:textId="77777777" w:rsidR="000871C9" w:rsidRDefault="00F63AB0">
      <w:pPr>
        <w:spacing w:after="0" w:line="600" w:lineRule="auto"/>
        <w:ind w:firstLine="720"/>
        <w:jc w:val="both"/>
        <w:rPr>
          <w:rFonts w:eastAsia="Times New Roman"/>
          <w:color w:val="000000"/>
          <w:szCs w:val="24"/>
        </w:rPr>
      </w:pPr>
      <w:r>
        <w:rPr>
          <w:rFonts w:eastAsia="Times New Roman"/>
          <w:color w:val="000000"/>
          <w:szCs w:val="24"/>
          <w:shd w:val="clear" w:color="auto" w:fill="FFFFFF"/>
        </w:rPr>
        <w:t>Η όγδοη μ</w:t>
      </w:r>
      <w:r>
        <w:rPr>
          <w:rFonts w:eastAsia="Times New Roman"/>
          <w:color w:val="000000"/>
          <w:szCs w:val="24"/>
        </w:rPr>
        <w:t xml:space="preserve">ε αριθμό 1043/24-6-2016 επίκαιρη ερώτηση δεύτερου κύκλου του Βουλευτή Αργολίδας της Δημοκρατικής Συμπαράταξης ΠΑΣΟΚ- ΔΗΜΑΡ κ. </w:t>
      </w:r>
      <w:r>
        <w:rPr>
          <w:rFonts w:eastAsia="Times New Roman"/>
          <w:bCs/>
          <w:color w:val="000000"/>
          <w:szCs w:val="24"/>
        </w:rPr>
        <w:t>Ιωάννη Μανιάτη</w:t>
      </w:r>
      <w:r>
        <w:rPr>
          <w:rFonts w:eastAsia="Times New Roman"/>
          <w:color w:val="000000"/>
          <w:szCs w:val="24"/>
        </w:rPr>
        <w:t xml:space="preserve"> </w:t>
      </w:r>
      <w:r>
        <w:rPr>
          <w:rFonts w:eastAsia="Times New Roman"/>
          <w:color w:val="000000"/>
          <w:szCs w:val="24"/>
        </w:rPr>
        <w:t xml:space="preserve">προς τον </w:t>
      </w:r>
      <w:r>
        <w:rPr>
          <w:rFonts w:eastAsia="Times New Roman"/>
          <w:color w:val="000000"/>
          <w:szCs w:val="24"/>
        </w:rPr>
        <w:t>Υπουργό</w:t>
      </w:r>
      <w:r>
        <w:rPr>
          <w:rFonts w:eastAsia="Times New Roman"/>
          <w:color w:val="000000"/>
          <w:szCs w:val="24"/>
        </w:rPr>
        <w:t xml:space="preserve"> </w:t>
      </w:r>
      <w:r>
        <w:rPr>
          <w:rFonts w:eastAsia="Times New Roman"/>
          <w:bCs/>
          <w:color w:val="000000"/>
          <w:szCs w:val="24"/>
        </w:rPr>
        <w:t>Περιβάλλοντος και Ενέργειας,</w:t>
      </w:r>
      <w:r>
        <w:rPr>
          <w:rFonts w:eastAsia="Times New Roman"/>
          <w:b/>
          <w:bCs/>
          <w:color w:val="000000"/>
          <w:szCs w:val="24"/>
        </w:rPr>
        <w:t xml:space="preserve"> </w:t>
      </w:r>
      <w:r>
        <w:rPr>
          <w:rFonts w:eastAsia="Times New Roman"/>
          <w:color w:val="000000"/>
          <w:szCs w:val="24"/>
        </w:rPr>
        <w:t xml:space="preserve">σχετικά με την προαναγγελία τραγικών εξελίξεων στον τομέα της παραγωγής ηλεκτρικής ενέργειας. </w:t>
      </w:r>
    </w:p>
    <w:p w14:paraId="4DB8D0EF" w14:textId="77777777" w:rsidR="000871C9" w:rsidRDefault="00F63AB0">
      <w:pPr>
        <w:spacing w:after="0" w:line="600" w:lineRule="auto"/>
        <w:ind w:firstLine="720"/>
        <w:jc w:val="both"/>
        <w:rPr>
          <w:rFonts w:ascii="Verdana" w:eastAsia="Times New Roman" w:hAnsi="Verdana" w:cs="Times New Roman"/>
          <w:color w:val="000000"/>
          <w:sz w:val="17"/>
          <w:szCs w:val="17"/>
        </w:rPr>
      </w:pPr>
      <w:r>
        <w:rPr>
          <w:rFonts w:eastAsia="Times New Roman"/>
          <w:color w:val="000000"/>
          <w:szCs w:val="24"/>
        </w:rPr>
        <w:t>Λόγω κωλύματος του Υπουργού Παιδείας, Έρευνας και Θρησκευμάτων κ. Νικολάου Φίλη δεν θα συζητηθεί η ένατη με αριθμό 1047/27-6</w:t>
      </w:r>
      <w:r>
        <w:rPr>
          <w:rFonts w:eastAsia="Times New Roman"/>
          <w:color w:val="000000"/>
          <w:szCs w:val="24"/>
        </w:rPr>
        <w:t>-2016 επίκαιρη ερώτηση δεύτερου κύκλο</w:t>
      </w:r>
      <w:r>
        <w:rPr>
          <w:rFonts w:eastAsia="Times New Roman"/>
          <w:color w:val="000000"/>
          <w:szCs w:val="24"/>
        </w:rPr>
        <w:t>υ</w:t>
      </w:r>
      <w:r>
        <w:rPr>
          <w:rFonts w:eastAsia="Times New Roman"/>
          <w:color w:val="000000"/>
          <w:szCs w:val="24"/>
        </w:rPr>
        <w:t xml:space="preserve"> του Βουλευτή Α΄ Θεσ</w:t>
      </w:r>
      <w:r>
        <w:rPr>
          <w:rFonts w:eastAsia="Times New Roman"/>
          <w:color w:val="000000"/>
          <w:szCs w:val="24"/>
        </w:rPr>
        <w:lastRenderedPageBreak/>
        <w:t xml:space="preserve">σαλονίκης του Κομμουνιστικού Κόμματος </w:t>
      </w:r>
      <w:r>
        <w:rPr>
          <w:rFonts w:eastAsia="Times New Roman"/>
          <w:color w:val="000000"/>
          <w:szCs w:val="24"/>
        </w:rPr>
        <w:t xml:space="preserve">Ελλάδας </w:t>
      </w:r>
      <w:r>
        <w:rPr>
          <w:rFonts w:eastAsia="Times New Roman"/>
          <w:color w:val="000000"/>
          <w:szCs w:val="24"/>
        </w:rPr>
        <w:t>κ.</w:t>
      </w:r>
      <w:r>
        <w:rPr>
          <w:rFonts w:eastAsia="Times New Roman"/>
          <w:color w:val="000000"/>
          <w:szCs w:val="24"/>
        </w:rPr>
        <w:t xml:space="preserve"> </w:t>
      </w:r>
      <w:r>
        <w:rPr>
          <w:rFonts w:eastAsia="Times New Roman"/>
          <w:bCs/>
          <w:color w:val="000000"/>
          <w:szCs w:val="24"/>
        </w:rPr>
        <w:t>Ιωάννη Δελή</w:t>
      </w:r>
      <w:r>
        <w:rPr>
          <w:rFonts w:eastAsia="Times New Roman"/>
          <w:color w:val="000000"/>
          <w:szCs w:val="24"/>
        </w:rPr>
        <w:t xml:space="preserve"> </w:t>
      </w:r>
      <w:r>
        <w:rPr>
          <w:rFonts w:eastAsia="Times New Roman"/>
          <w:color w:val="000000"/>
          <w:szCs w:val="24"/>
        </w:rPr>
        <w:t>προς τους Υπουργούς</w:t>
      </w:r>
      <w:r>
        <w:rPr>
          <w:rFonts w:eastAsia="Times New Roman"/>
          <w:color w:val="000000"/>
          <w:szCs w:val="24"/>
        </w:rPr>
        <w:t xml:space="preserve"> </w:t>
      </w:r>
      <w:r>
        <w:rPr>
          <w:rFonts w:eastAsia="Times New Roman"/>
          <w:bCs/>
          <w:color w:val="000000"/>
          <w:szCs w:val="24"/>
        </w:rPr>
        <w:t>Παιδείας, Έρευνας και Θρησκευμάτων</w:t>
      </w:r>
      <w:r>
        <w:rPr>
          <w:rFonts w:eastAsia="Times New Roman"/>
          <w:b/>
          <w:bCs/>
          <w:color w:val="000000"/>
          <w:szCs w:val="24"/>
        </w:rPr>
        <w:t xml:space="preserve"> </w:t>
      </w:r>
      <w:r>
        <w:rPr>
          <w:rFonts w:eastAsia="Times New Roman"/>
          <w:color w:val="000000"/>
          <w:szCs w:val="24"/>
        </w:rPr>
        <w:t>και</w:t>
      </w:r>
      <w:r>
        <w:rPr>
          <w:rFonts w:eastAsia="Times New Roman"/>
          <w:b/>
          <w:bCs/>
          <w:color w:val="000000"/>
          <w:szCs w:val="24"/>
        </w:rPr>
        <w:t xml:space="preserve"> </w:t>
      </w:r>
      <w:r>
        <w:rPr>
          <w:rFonts w:eastAsia="Times New Roman"/>
          <w:bCs/>
          <w:color w:val="000000"/>
          <w:szCs w:val="24"/>
        </w:rPr>
        <w:t>Εσωτερικών και Διοικητικής Ανασυγκρότησης,</w:t>
      </w:r>
      <w:r>
        <w:rPr>
          <w:rFonts w:eastAsia="Times New Roman"/>
          <w:b/>
          <w:bCs/>
          <w:color w:val="000000"/>
          <w:szCs w:val="24"/>
        </w:rPr>
        <w:t xml:space="preserve"> </w:t>
      </w:r>
      <w:r>
        <w:rPr>
          <w:rFonts w:eastAsia="Times New Roman"/>
          <w:color w:val="000000"/>
          <w:szCs w:val="24"/>
        </w:rPr>
        <w:t>σχετικά με τη</w:t>
      </w:r>
      <w:r>
        <w:rPr>
          <w:rFonts w:eastAsia="Times New Roman"/>
          <w:color w:val="000000"/>
          <w:szCs w:val="24"/>
        </w:rPr>
        <w:t xml:space="preserve"> λήψη μέτρων για την εκπαίδευση των προσφύγων</w:t>
      </w:r>
      <w:r>
        <w:rPr>
          <w:rFonts w:ascii="Verdana" w:eastAsia="Times New Roman" w:hAnsi="Verdana" w:cs="Times New Roman"/>
          <w:color w:val="000000"/>
          <w:sz w:val="17"/>
          <w:szCs w:val="17"/>
        </w:rPr>
        <w:t>.  </w:t>
      </w:r>
    </w:p>
    <w:p w14:paraId="4DB8D0F0" w14:textId="77777777" w:rsidR="000871C9" w:rsidRDefault="00F63AB0">
      <w:pPr>
        <w:spacing w:after="0" w:line="600" w:lineRule="auto"/>
        <w:ind w:firstLine="720"/>
        <w:jc w:val="both"/>
        <w:rPr>
          <w:rFonts w:eastAsia="Times New Roman"/>
          <w:color w:val="000000"/>
          <w:szCs w:val="24"/>
        </w:rPr>
      </w:pPr>
      <w:r>
        <w:rPr>
          <w:rFonts w:eastAsia="Times New Roman"/>
          <w:color w:val="000000"/>
          <w:szCs w:val="24"/>
        </w:rPr>
        <w:t xml:space="preserve">Επίσης, λόγω κωλύματος του Υπουργού Οικονομικών κ. Ευκλείδη </w:t>
      </w:r>
      <w:proofErr w:type="spellStart"/>
      <w:r>
        <w:rPr>
          <w:rFonts w:eastAsia="Times New Roman"/>
          <w:color w:val="000000"/>
          <w:szCs w:val="24"/>
        </w:rPr>
        <w:t>Τσακαλώτου</w:t>
      </w:r>
      <w:proofErr w:type="spellEnd"/>
      <w:r>
        <w:rPr>
          <w:rFonts w:eastAsia="Times New Roman"/>
          <w:color w:val="000000"/>
          <w:szCs w:val="24"/>
        </w:rPr>
        <w:t xml:space="preserve"> δεν θα συζητηθούν οι εξής επίκαιρες ερωτήσεις: </w:t>
      </w:r>
    </w:p>
    <w:p w14:paraId="4DB8D0F1" w14:textId="77777777" w:rsidR="000871C9" w:rsidRDefault="00F63AB0">
      <w:pPr>
        <w:spacing w:after="0" w:line="600" w:lineRule="auto"/>
        <w:ind w:firstLine="720"/>
        <w:jc w:val="both"/>
        <w:rPr>
          <w:rFonts w:eastAsia="Times New Roman"/>
          <w:color w:val="000000"/>
          <w:szCs w:val="24"/>
        </w:rPr>
      </w:pPr>
      <w:r>
        <w:rPr>
          <w:rFonts w:eastAsia="Times New Roman"/>
          <w:color w:val="000000"/>
          <w:szCs w:val="24"/>
        </w:rPr>
        <w:t>Η δέκατη με αριθμό 1042/24-6-2016 επίκαιρη ερώτηση δεύτερου κύκλου του Βουλευτή Β΄ Αθηνώ</w:t>
      </w:r>
      <w:r>
        <w:rPr>
          <w:rFonts w:eastAsia="Times New Roman"/>
          <w:color w:val="000000"/>
          <w:szCs w:val="24"/>
        </w:rPr>
        <w:t>ν των Ανεξαρτήτων Ελλήνων κ.</w:t>
      </w:r>
      <w:r>
        <w:rPr>
          <w:rFonts w:eastAsia="Times New Roman"/>
          <w:color w:val="000000"/>
          <w:szCs w:val="24"/>
        </w:rPr>
        <w:t xml:space="preserve"> </w:t>
      </w:r>
      <w:r>
        <w:rPr>
          <w:rFonts w:eastAsia="Times New Roman"/>
          <w:bCs/>
          <w:color w:val="000000"/>
          <w:szCs w:val="24"/>
        </w:rPr>
        <w:t xml:space="preserve">Αθανασίου </w:t>
      </w:r>
      <w:proofErr w:type="spellStart"/>
      <w:r>
        <w:rPr>
          <w:rFonts w:eastAsia="Times New Roman"/>
          <w:bCs/>
          <w:color w:val="000000"/>
          <w:szCs w:val="24"/>
        </w:rPr>
        <w:t>Παπαχριστόπουλου</w:t>
      </w:r>
      <w:proofErr w:type="spellEnd"/>
      <w:r>
        <w:rPr>
          <w:rFonts w:eastAsia="Times New Roman"/>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Οικονομικών,</w:t>
      </w:r>
      <w:r>
        <w:rPr>
          <w:rFonts w:eastAsia="Times New Roman"/>
          <w:b/>
          <w:bCs/>
          <w:color w:val="000000"/>
          <w:szCs w:val="24"/>
        </w:rPr>
        <w:t xml:space="preserve"> </w:t>
      </w:r>
      <w:r>
        <w:rPr>
          <w:rFonts w:eastAsia="Times New Roman"/>
          <w:color w:val="000000"/>
          <w:szCs w:val="24"/>
        </w:rPr>
        <w:t xml:space="preserve">σχετικά με τον εξωδικαστικό συμβιβασμό του </w:t>
      </w:r>
      <w:r>
        <w:rPr>
          <w:rFonts w:eastAsia="Times New Roman"/>
          <w:color w:val="000000"/>
          <w:szCs w:val="24"/>
        </w:rPr>
        <w:t>ε</w:t>
      </w:r>
      <w:r>
        <w:rPr>
          <w:rFonts w:eastAsia="Times New Roman"/>
          <w:color w:val="000000"/>
          <w:szCs w:val="24"/>
        </w:rPr>
        <w:t xml:space="preserve">λληνικού </w:t>
      </w:r>
      <w:r>
        <w:rPr>
          <w:rFonts w:eastAsia="Times New Roman"/>
          <w:color w:val="000000"/>
          <w:szCs w:val="24"/>
        </w:rPr>
        <w:t>δ</w:t>
      </w:r>
      <w:r>
        <w:rPr>
          <w:rFonts w:eastAsia="Times New Roman"/>
          <w:color w:val="000000"/>
          <w:szCs w:val="24"/>
        </w:rPr>
        <w:t>ημοσίου με τη «</w:t>
      </w:r>
      <w:r>
        <w:rPr>
          <w:rFonts w:eastAsia="Times New Roman"/>
          <w:color w:val="000000"/>
          <w:szCs w:val="24"/>
        </w:rPr>
        <w:t>SIEMENS</w:t>
      </w:r>
      <w:r>
        <w:rPr>
          <w:rFonts w:eastAsia="Times New Roman"/>
          <w:color w:val="000000"/>
          <w:szCs w:val="24"/>
        </w:rPr>
        <w:t xml:space="preserve">». </w:t>
      </w:r>
    </w:p>
    <w:p w14:paraId="4DB8D0F2" w14:textId="77777777" w:rsidR="000871C9" w:rsidRDefault="00F63AB0">
      <w:pPr>
        <w:spacing w:after="0" w:line="600" w:lineRule="auto"/>
        <w:ind w:firstLine="720"/>
        <w:jc w:val="both"/>
        <w:rPr>
          <w:rFonts w:eastAsia="Times New Roman"/>
          <w:color w:val="000000"/>
          <w:szCs w:val="24"/>
        </w:rPr>
      </w:pPr>
      <w:r>
        <w:rPr>
          <w:rFonts w:eastAsia="Times New Roman"/>
          <w:color w:val="000000"/>
          <w:szCs w:val="24"/>
        </w:rPr>
        <w:t xml:space="preserve">Η δέκατη τέταρτη με αριθμό 961/7-6-2016 επίκαιρη ερώτηση του δεύτερου κύκλου του Βουλευτή </w:t>
      </w:r>
      <w:r>
        <w:rPr>
          <w:rFonts w:eastAsia="Times New Roman"/>
          <w:color w:val="000000"/>
          <w:szCs w:val="24"/>
        </w:rPr>
        <w:t xml:space="preserve">Β΄ Θεσσαλονίκης του Κομμουνιστικού Κόμματος </w:t>
      </w:r>
      <w:r>
        <w:rPr>
          <w:rFonts w:eastAsia="Times New Roman"/>
          <w:color w:val="000000"/>
          <w:szCs w:val="24"/>
        </w:rPr>
        <w:t xml:space="preserve">Ελλάδας </w:t>
      </w:r>
      <w:r>
        <w:rPr>
          <w:rFonts w:eastAsia="Times New Roman"/>
          <w:color w:val="000000"/>
          <w:szCs w:val="24"/>
        </w:rPr>
        <w:t>κ.</w:t>
      </w:r>
      <w:r>
        <w:rPr>
          <w:rFonts w:eastAsia="Times New Roman"/>
          <w:color w:val="000000"/>
          <w:szCs w:val="24"/>
        </w:rPr>
        <w:t xml:space="preserve"> </w:t>
      </w:r>
      <w:r>
        <w:rPr>
          <w:rFonts w:eastAsia="Times New Roman"/>
          <w:color w:val="000000"/>
          <w:szCs w:val="24"/>
        </w:rPr>
        <w:t xml:space="preserve">Αθανασίου </w:t>
      </w:r>
      <w:proofErr w:type="spellStart"/>
      <w:r>
        <w:rPr>
          <w:rFonts w:eastAsia="Times New Roman"/>
          <w:bCs/>
          <w:color w:val="000000"/>
          <w:szCs w:val="24"/>
        </w:rPr>
        <w:t>Βαρδαλή</w:t>
      </w:r>
      <w:proofErr w:type="spellEnd"/>
      <w:r>
        <w:rPr>
          <w:rFonts w:eastAsia="Times New Roman"/>
          <w:color w:val="000000"/>
          <w:szCs w:val="24"/>
        </w:rPr>
        <w:t xml:space="preserve"> </w:t>
      </w:r>
      <w:r>
        <w:rPr>
          <w:rFonts w:eastAsia="Times New Roman"/>
          <w:color w:val="000000"/>
          <w:szCs w:val="24"/>
        </w:rPr>
        <w:t>προς τους Υπουργούς</w:t>
      </w:r>
      <w:r>
        <w:rPr>
          <w:rFonts w:eastAsia="Times New Roman"/>
          <w:color w:val="000000"/>
          <w:szCs w:val="24"/>
        </w:rPr>
        <w:t xml:space="preserve"> </w:t>
      </w:r>
      <w:r>
        <w:rPr>
          <w:rFonts w:eastAsia="Times New Roman"/>
          <w:bCs/>
          <w:color w:val="000000"/>
          <w:szCs w:val="24"/>
        </w:rPr>
        <w:t>Οικονομικών</w:t>
      </w:r>
      <w:r>
        <w:rPr>
          <w:rFonts w:eastAsia="Times New Roman"/>
          <w:b/>
          <w:bCs/>
          <w:color w:val="000000"/>
          <w:szCs w:val="24"/>
        </w:rPr>
        <w:t xml:space="preserve"> </w:t>
      </w:r>
      <w:r>
        <w:rPr>
          <w:rFonts w:eastAsia="Times New Roman"/>
          <w:color w:val="000000"/>
          <w:szCs w:val="24"/>
        </w:rPr>
        <w:t>και</w:t>
      </w:r>
      <w:r>
        <w:rPr>
          <w:rFonts w:eastAsia="Times New Roman"/>
          <w:b/>
          <w:color w:val="000000"/>
          <w:szCs w:val="24"/>
        </w:rPr>
        <w:t xml:space="preserve"> </w:t>
      </w:r>
      <w:r>
        <w:rPr>
          <w:rFonts w:eastAsia="Times New Roman"/>
          <w:bCs/>
          <w:color w:val="000000"/>
          <w:szCs w:val="24"/>
        </w:rPr>
        <w:t>Εθνικής Άμυνας,</w:t>
      </w:r>
      <w:r>
        <w:rPr>
          <w:rFonts w:eastAsia="Times New Roman"/>
          <w:b/>
          <w:color w:val="000000"/>
          <w:szCs w:val="24"/>
        </w:rPr>
        <w:t xml:space="preserve"> </w:t>
      </w:r>
      <w:r>
        <w:rPr>
          <w:rFonts w:eastAsia="Times New Roman"/>
          <w:color w:val="000000"/>
          <w:szCs w:val="24"/>
        </w:rPr>
        <w:t>σχετικά με την Ελληνική Βιομηχανία Οχημάτων («ΕΛΒΟ Α</w:t>
      </w:r>
      <w:r>
        <w:rPr>
          <w:rFonts w:eastAsia="Times New Roman"/>
          <w:color w:val="000000"/>
          <w:szCs w:val="24"/>
        </w:rPr>
        <w:t>.</w:t>
      </w:r>
      <w:r>
        <w:rPr>
          <w:rFonts w:eastAsia="Times New Roman"/>
          <w:color w:val="000000"/>
          <w:szCs w:val="24"/>
        </w:rPr>
        <w:t>Β</w:t>
      </w:r>
      <w:r>
        <w:rPr>
          <w:rFonts w:eastAsia="Times New Roman"/>
          <w:color w:val="000000"/>
          <w:szCs w:val="24"/>
        </w:rPr>
        <w:t>.</w:t>
      </w:r>
      <w:r>
        <w:rPr>
          <w:rFonts w:eastAsia="Times New Roman"/>
          <w:color w:val="000000"/>
          <w:szCs w:val="24"/>
        </w:rPr>
        <w:t>Ε</w:t>
      </w:r>
      <w:r>
        <w:rPr>
          <w:rFonts w:eastAsia="Times New Roman"/>
          <w:color w:val="000000"/>
          <w:szCs w:val="24"/>
        </w:rPr>
        <w:t>.</w:t>
      </w:r>
      <w:r>
        <w:rPr>
          <w:rFonts w:eastAsia="Times New Roman"/>
          <w:color w:val="000000"/>
          <w:szCs w:val="24"/>
        </w:rPr>
        <w:t xml:space="preserve">»). </w:t>
      </w:r>
    </w:p>
    <w:p w14:paraId="4DB8D0F3" w14:textId="77777777" w:rsidR="000871C9" w:rsidRDefault="00F63AB0">
      <w:pPr>
        <w:spacing w:after="0" w:line="600" w:lineRule="auto"/>
        <w:ind w:firstLine="720"/>
        <w:jc w:val="both"/>
        <w:rPr>
          <w:rFonts w:eastAsia="Times New Roman"/>
          <w:color w:val="000000"/>
          <w:szCs w:val="24"/>
        </w:rPr>
      </w:pPr>
      <w:r>
        <w:rPr>
          <w:rFonts w:eastAsia="Times New Roman"/>
          <w:color w:val="000000"/>
          <w:szCs w:val="24"/>
        </w:rPr>
        <w:lastRenderedPageBreak/>
        <w:t xml:space="preserve">Επίσης, για τον ίδιο λόγο δεν θα συζητηθεί η δεύτερη με αριθμό </w:t>
      </w:r>
      <w:r>
        <w:rPr>
          <w:rFonts w:eastAsia="Times New Roman"/>
          <w:color w:val="000000"/>
          <w:szCs w:val="24"/>
        </w:rPr>
        <w:t>4375/304/31-3-2016 ερώτηση</w:t>
      </w:r>
      <w:r>
        <w:rPr>
          <w:rFonts w:eastAsia="Times New Roman"/>
          <w:color w:val="000000"/>
          <w:szCs w:val="24"/>
        </w:rPr>
        <w:t xml:space="preserve"> και </w:t>
      </w:r>
      <w:r>
        <w:rPr>
          <w:rFonts w:eastAsia="Times New Roman"/>
          <w:color w:val="000000"/>
          <w:szCs w:val="24"/>
        </w:rPr>
        <w:t>αίτηση κατάθεσης εγγράφων του Δ΄ Αντιπροέδρου της Βουλής και Βουλευτή Α΄ Αθηνών της Νέας Δημοκρατίας κ.</w:t>
      </w:r>
      <w:r>
        <w:rPr>
          <w:rFonts w:eastAsia="Times New Roman"/>
          <w:b/>
          <w:color w:val="000000"/>
          <w:szCs w:val="24"/>
        </w:rPr>
        <w:t xml:space="preserve"> </w:t>
      </w:r>
      <w:r>
        <w:rPr>
          <w:rFonts w:eastAsia="Times New Roman"/>
          <w:bCs/>
          <w:color w:val="000000"/>
          <w:szCs w:val="24"/>
        </w:rPr>
        <w:t>Νικήτα Κακλαμάνη</w:t>
      </w:r>
      <w:r>
        <w:rPr>
          <w:rFonts w:eastAsia="Times New Roman"/>
          <w:b/>
          <w:bCs/>
          <w:color w:val="000000"/>
          <w:szCs w:val="24"/>
        </w:rPr>
        <w:t xml:space="preserve"> </w:t>
      </w:r>
      <w:r>
        <w:rPr>
          <w:rFonts w:eastAsia="Times New Roman"/>
          <w:color w:val="000000"/>
          <w:szCs w:val="24"/>
        </w:rPr>
        <w:t>προς τον Υπουργό</w:t>
      </w:r>
      <w:r>
        <w:rPr>
          <w:rFonts w:eastAsia="Times New Roman"/>
          <w:b/>
          <w:color w:val="000000"/>
          <w:szCs w:val="24"/>
        </w:rPr>
        <w:t xml:space="preserve"> </w:t>
      </w:r>
      <w:r>
        <w:rPr>
          <w:rFonts w:eastAsia="Times New Roman"/>
          <w:bCs/>
          <w:color w:val="000000"/>
          <w:szCs w:val="24"/>
        </w:rPr>
        <w:t>Οικονομικών,</w:t>
      </w:r>
      <w:r>
        <w:rPr>
          <w:rFonts w:eastAsia="Times New Roman"/>
          <w:b/>
          <w:bCs/>
          <w:color w:val="000000"/>
          <w:szCs w:val="24"/>
        </w:rPr>
        <w:t xml:space="preserve"> </w:t>
      </w:r>
      <w:r>
        <w:rPr>
          <w:rFonts w:eastAsia="Times New Roman"/>
          <w:color w:val="000000"/>
          <w:szCs w:val="24"/>
        </w:rPr>
        <w:t xml:space="preserve">σχετικά με το οικονομικό μέγεθος της σύμβασης με τον Κιμ Γκλεν. </w:t>
      </w:r>
    </w:p>
    <w:p w14:paraId="4DB8D0F4" w14:textId="77777777" w:rsidR="000871C9" w:rsidRDefault="00F63AB0">
      <w:pPr>
        <w:spacing w:after="0" w:line="600" w:lineRule="auto"/>
        <w:ind w:firstLine="720"/>
        <w:jc w:val="both"/>
        <w:rPr>
          <w:rFonts w:eastAsia="Times New Roman"/>
          <w:color w:val="000000"/>
          <w:szCs w:val="24"/>
        </w:rPr>
      </w:pPr>
      <w:r>
        <w:rPr>
          <w:rFonts w:eastAsia="Times New Roman"/>
          <w:color w:val="000000"/>
          <w:szCs w:val="24"/>
        </w:rPr>
        <w:t>Για τον ί</w:t>
      </w:r>
      <w:r>
        <w:rPr>
          <w:rFonts w:eastAsia="Times New Roman"/>
          <w:color w:val="000000"/>
          <w:szCs w:val="24"/>
        </w:rPr>
        <w:t>διο λόγο δεν θα συζητηθεί και η τρίτη με αριθμό 3062/10-2-2016 ερώτηση του Ανεξάρτητου Βουλευτή Λακωνίας κ.</w:t>
      </w:r>
      <w:r>
        <w:rPr>
          <w:rFonts w:eastAsia="Times New Roman"/>
          <w:color w:val="000000"/>
          <w:szCs w:val="24"/>
        </w:rPr>
        <w:t xml:space="preserve"> </w:t>
      </w:r>
      <w:r>
        <w:rPr>
          <w:rFonts w:eastAsia="Times New Roman"/>
          <w:bCs/>
          <w:color w:val="000000"/>
          <w:szCs w:val="24"/>
        </w:rPr>
        <w:t xml:space="preserve">Λεωνίδα Γρηγοράκου </w:t>
      </w:r>
      <w:r>
        <w:rPr>
          <w:rFonts w:eastAsia="Times New Roman"/>
          <w:color w:val="000000"/>
          <w:szCs w:val="24"/>
        </w:rPr>
        <w:t xml:space="preserve">προς τον Υπουργό </w:t>
      </w:r>
      <w:r>
        <w:rPr>
          <w:rFonts w:eastAsia="Times New Roman"/>
          <w:bCs/>
          <w:color w:val="000000"/>
          <w:szCs w:val="24"/>
        </w:rPr>
        <w:t>Οικονομικών,</w:t>
      </w:r>
      <w:r>
        <w:rPr>
          <w:rFonts w:eastAsia="Times New Roman"/>
          <w:b/>
          <w:bCs/>
          <w:color w:val="000000"/>
          <w:szCs w:val="24"/>
        </w:rPr>
        <w:t xml:space="preserve"> </w:t>
      </w:r>
      <w:r>
        <w:rPr>
          <w:rFonts w:eastAsia="Times New Roman"/>
          <w:color w:val="000000"/>
          <w:szCs w:val="24"/>
        </w:rPr>
        <w:t>σχετικά με την αποζημίωση των μεριδιούχων Συνεταιριστικών Τραπεζών.</w:t>
      </w:r>
    </w:p>
    <w:p w14:paraId="4DB8D0F5" w14:textId="77777777" w:rsidR="000871C9" w:rsidRDefault="00F63AB0">
      <w:pPr>
        <w:spacing w:after="0" w:line="600" w:lineRule="auto"/>
        <w:ind w:firstLine="720"/>
        <w:jc w:val="both"/>
        <w:rPr>
          <w:rFonts w:eastAsia="Times New Roman"/>
          <w:color w:val="000000"/>
          <w:szCs w:val="24"/>
        </w:rPr>
      </w:pPr>
      <w:r>
        <w:rPr>
          <w:rFonts w:eastAsia="Times New Roman"/>
          <w:color w:val="000000"/>
          <w:szCs w:val="24"/>
        </w:rPr>
        <w:t>Ο</w:t>
      </w:r>
      <w:r>
        <w:rPr>
          <w:rFonts w:eastAsia="Times New Roman"/>
          <w:color w:val="000000"/>
          <w:szCs w:val="24"/>
        </w:rPr>
        <w:t>λοκληρώθηκε η συζήτηση των επί</w:t>
      </w:r>
      <w:r>
        <w:rPr>
          <w:rFonts w:eastAsia="Times New Roman"/>
          <w:color w:val="000000"/>
          <w:szCs w:val="24"/>
        </w:rPr>
        <w:t>καιρων ερωτήσεων.</w:t>
      </w:r>
    </w:p>
    <w:p w14:paraId="4DB8D0F6" w14:textId="77777777" w:rsidR="000871C9" w:rsidRDefault="00F63AB0">
      <w:pPr>
        <w:spacing w:after="0" w:line="600" w:lineRule="auto"/>
        <w:ind w:firstLine="720"/>
        <w:jc w:val="both"/>
        <w:rPr>
          <w:rFonts w:eastAsia="Times New Roman" w:cs="Times New Roman"/>
          <w:szCs w:val="24"/>
        </w:rPr>
      </w:pPr>
      <w:r>
        <w:rPr>
          <w:rFonts w:eastAsia="Times New Roman"/>
          <w:color w:val="000000"/>
          <w:szCs w:val="24"/>
        </w:rPr>
        <w:t>Κυρίες και κύριοι συνάδελφοι</w:t>
      </w:r>
      <w:r>
        <w:rPr>
          <w:rFonts w:eastAsia="Times New Roman" w:cs="Times New Roman"/>
          <w:szCs w:val="24"/>
        </w:rPr>
        <w:t>, δ</w:t>
      </w:r>
      <w:r>
        <w:rPr>
          <w:rFonts w:eastAsia="Times New Roman" w:cs="Times New Roman"/>
          <w:szCs w:val="24"/>
        </w:rPr>
        <w:t>έχεστε στο σημείο αυτό να λύσουμε τη συνεδρίαση;</w:t>
      </w:r>
    </w:p>
    <w:p w14:paraId="4DB8D0F7" w14:textId="77777777" w:rsidR="000871C9" w:rsidRDefault="00F63AB0">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4DB8D0F8" w14:textId="77777777" w:rsidR="000871C9" w:rsidRDefault="00F63AB0">
      <w:pPr>
        <w:spacing w:after="0" w:line="600" w:lineRule="auto"/>
        <w:ind w:firstLine="720"/>
        <w:jc w:val="both"/>
        <w:rPr>
          <w:rFonts w:eastAsia="Times New Roman" w:cs="Times New Roman"/>
          <w:szCs w:val="24"/>
        </w:rPr>
      </w:pPr>
      <w:r>
        <w:rPr>
          <w:rFonts w:eastAsia="Times New Roman" w:cs="Times New Roman"/>
          <w:b/>
        </w:rPr>
        <w:t xml:space="preserve">ΠΡΟΕΔΡΕΥΩΝ (Αναστάσιος Κουράκης): </w:t>
      </w:r>
      <w:r>
        <w:rPr>
          <w:rFonts w:eastAsia="Times New Roman" w:cs="Times New Roman"/>
          <w:szCs w:val="24"/>
        </w:rPr>
        <w:t>Με τη συναίνεση του Σώματος και ώρα 1</w:t>
      </w:r>
      <w:r>
        <w:rPr>
          <w:rFonts w:eastAsia="Times New Roman" w:cs="Times New Roman"/>
          <w:szCs w:val="24"/>
        </w:rPr>
        <w:t>1</w:t>
      </w:r>
      <w:r>
        <w:rPr>
          <w:rFonts w:eastAsia="Times New Roman" w:cs="Times New Roman"/>
          <w:szCs w:val="24"/>
        </w:rPr>
        <w:t xml:space="preserve">.55΄ </w:t>
      </w:r>
      <w:proofErr w:type="spellStart"/>
      <w:r>
        <w:rPr>
          <w:rFonts w:eastAsia="Times New Roman" w:cs="Times New Roman"/>
          <w:szCs w:val="24"/>
        </w:rPr>
        <w:t>λύεται</w:t>
      </w:r>
      <w:proofErr w:type="spellEnd"/>
      <w:r>
        <w:rPr>
          <w:rFonts w:eastAsia="Times New Roman" w:cs="Times New Roman"/>
          <w:szCs w:val="24"/>
        </w:rPr>
        <w:t xml:space="preserve"> η συνεδρίαση.</w:t>
      </w:r>
    </w:p>
    <w:p w14:paraId="4DB8D0F9" w14:textId="77777777" w:rsidR="000871C9" w:rsidRDefault="00F63AB0">
      <w:pPr>
        <w:spacing w:before="100" w:beforeAutospacing="1" w:after="0" w:line="240" w:lineRule="auto"/>
        <w:ind w:firstLine="709"/>
        <w:jc w:val="both"/>
        <w:rPr>
          <w:rFonts w:eastAsia="Times New Roman"/>
          <w:szCs w:val="24"/>
        </w:rPr>
      </w:pPr>
      <w:r>
        <w:rPr>
          <w:rFonts w:eastAsia="Times New Roman" w:cs="Times New Roman"/>
          <w:b/>
          <w:bCs/>
          <w:szCs w:val="24"/>
        </w:rPr>
        <w:lastRenderedPageBreak/>
        <w:t xml:space="preserve">Ο ΠΡΟΕΔΡΟΣ                                 </w:t>
      </w:r>
      <w:r>
        <w:rPr>
          <w:rFonts w:eastAsia="Times New Roman" w:cs="Times New Roman"/>
          <w:b/>
          <w:bCs/>
          <w:szCs w:val="24"/>
        </w:rPr>
        <w:t xml:space="preserve">                            </w:t>
      </w:r>
      <w:r>
        <w:rPr>
          <w:rFonts w:eastAsia="Times New Roman" w:cs="Times New Roman"/>
          <w:b/>
          <w:bCs/>
          <w:szCs w:val="24"/>
        </w:rPr>
        <w:t xml:space="preserve">       ΟΙ ΓΡΑΜΜΑΤΕΙΣ</w:t>
      </w:r>
      <w:r>
        <w:rPr>
          <w:rFonts w:eastAsia="Times New Roman" w:cs="Times New Roman"/>
          <w:szCs w:val="24"/>
        </w:rPr>
        <w:t xml:space="preserve">  </w:t>
      </w:r>
    </w:p>
    <w:sectPr w:rsidR="000871C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V3M4kXXJznJb6bQpfE9Df4ek70k=" w:salt="pEGwaXJr51SwbxR2sECL6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1C9"/>
    <w:rsid w:val="000871C9"/>
    <w:rsid w:val="00A01AA0"/>
    <w:rsid w:val="00F63AB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8CFD1"/>
  <w15:docId w15:val="{CF949095-EA2A-4F80-9C68-FE46A855E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966B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966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280</MetadataID>
    <Session xmlns="641f345b-441b-4b81-9152-adc2e73ba5e1">Α´</Session>
    <Date xmlns="641f345b-441b-4b81-9152-adc2e73ba5e1">2016-07-06T21:00:00+00:00</Date>
    <Status xmlns="641f345b-441b-4b81-9152-adc2e73ba5e1">
      <Url>http://srv-sp1/praktika/Lists/Incoming_Metadata/EditForm.aspx?ID=280&amp;Source=/praktika/Recordings_Library/Forms/AllItems.aspx</Url>
      <Description>Δημοσιεύτηκε</Description>
    </Status>
    <Meeting xmlns="641f345b-441b-4b81-9152-adc2e73ba5e1">ΡΝΗ´</Meeting>
  </documentManagement>
</p:properties>
</file>

<file path=customXml/itemProps1.xml><?xml version="1.0" encoding="utf-8"?>
<ds:datastoreItem xmlns:ds="http://schemas.openxmlformats.org/officeDocument/2006/customXml" ds:itemID="{EB367FF1-9C2D-4A42-B78F-822FD05C08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E4B0D2-2A7C-44E4-A224-B8823C5DC2F4}">
  <ds:schemaRefs>
    <ds:schemaRef ds:uri="http://schemas.microsoft.com/sharepoint/v3/contenttype/forms"/>
  </ds:schemaRefs>
</ds:datastoreItem>
</file>

<file path=customXml/itemProps3.xml><?xml version="1.0" encoding="utf-8"?>
<ds:datastoreItem xmlns:ds="http://schemas.openxmlformats.org/officeDocument/2006/customXml" ds:itemID="{D954C23E-5106-41D3-A85D-0A631902FB17}">
  <ds:schemaRefs>
    <ds:schemaRef ds:uri="http://schemas.microsoft.com/office/2006/documentManagement/types"/>
    <ds:schemaRef ds:uri="http://purl.org/dc/elements/1.1/"/>
    <ds:schemaRef ds:uri="http://schemas.openxmlformats.org/package/2006/metadata/core-properties"/>
    <ds:schemaRef ds:uri="http://purl.org/dc/dcmitype/"/>
    <ds:schemaRef ds:uri="641f345b-441b-4b81-9152-adc2e73ba5e1"/>
    <ds:schemaRef ds:uri="http://schemas.microsoft.com/office/infopath/2007/PartnerControls"/>
    <ds:schemaRef ds:uri="http://schemas.microsoft.com/office/2006/metadata/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Pages>
  <Words>10988</Words>
  <Characters>59336</Characters>
  <Application>Microsoft Office Word</Application>
  <DocSecurity>0</DocSecurity>
  <Lines>494</Lines>
  <Paragraphs>140</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70184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2016-07-15T07:59:00Z</dcterms:created>
  <dcterms:modified xsi:type="dcterms:W3CDTF">2016-07-15T07:59:00Z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