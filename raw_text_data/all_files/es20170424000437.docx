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5793D" w14:textId="77777777" w:rsidR="00A2611C" w:rsidRPr="00A2611C" w:rsidRDefault="00A2611C" w:rsidP="00A2611C">
      <w:pPr>
        <w:spacing w:after="0" w:line="360" w:lineRule="auto"/>
        <w:rPr>
          <w:ins w:id="0" w:author="Φλούδα Χριστίνα" w:date="2017-05-02T11:10:00Z"/>
          <w:rFonts w:eastAsia="Times New Roman"/>
          <w:szCs w:val="24"/>
          <w:lang w:eastAsia="en-US"/>
        </w:rPr>
      </w:pPr>
      <w:bookmarkStart w:id="1" w:name="_GoBack"/>
      <w:bookmarkEnd w:id="1"/>
      <w:ins w:id="2" w:author="Φλούδα Χριστίνα" w:date="2017-05-02T11:10:00Z">
        <w:r w:rsidRPr="00A2611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768FBD6" w14:textId="77777777" w:rsidR="00A2611C" w:rsidRPr="00A2611C" w:rsidRDefault="00A2611C" w:rsidP="00A2611C">
      <w:pPr>
        <w:spacing w:after="0" w:line="360" w:lineRule="auto"/>
        <w:rPr>
          <w:ins w:id="3" w:author="Φλούδα Χριστίνα" w:date="2017-05-02T11:10:00Z"/>
          <w:rFonts w:eastAsia="Times New Roman"/>
          <w:szCs w:val="24"/>
          <w:lang w:eastAsia="en-US"/>
        </w:rPr>
      </w:pPr>
    </w:p>
    <w:p w14:paraId="1192496A" w14:textId="77777777" w:rsidR="00A2611C" w:rsidRPr="00A2611C" w:rsidRDefault="00A2611C" w:rsidP="00A2611C">
      <w:pPr>
        <w:spacing w:after="0" w:line="360" w:lineRule="auto"/>
        <w:rPr>
          <w:ins w:id="4" w:author="Φλούδα Χριστίνα" w:date="2017-05-02T11:10:00Z"/>
          <w:rFonts w:eastAsia="Times New Roman"/>
          <w:szCs w:val="24"/>
          <w:lang w:eastAsia="en-US"/>
        </w:rPr>
      </w:pPr>
      <w:ins w:id="5" w:author="Φλούδα Χριστίνα" w:date="2017-05-02T11:10:00Z">
        <w:r w:rsidRPr="00A2611C">
          <w:rPr>
            <w:rFonts w:eastAsia="Times New Roman"/>
            <w:szCs w:val="24"/>
            <w:lang w:eastAsia="en-US"/>
          </w:rPr>
          <w:t>ΠΙΝΑΚΑΣ ΠΕΡΙΕΧΟΜΕΝΩΝ</w:t>
        </w:r>
      </w:ins>
    </w:p>
    <w:p w14:paraId="341726F9" w14:textId="77777777" w:rsidR="00A2611C" w:rsidRPr="00A2611C" w:rsidRDefault="00A2611C" w:rsidP="00A2611C">
      <w:pPr>
        <w:spacing w:after="0" w:line="360" w:lineRule="auto"/>
        <w:rPr>
          <w:ins w:id="6" w:author="Φλούδα Χριστίνα" w:date="2017-05-02T11:10:00Z"/>
          <w:rFonts w:eastAsia="Times New Roman"/>
          <w:szCs w:val="24"/>
          <w:lang w:eastAsia="en-US"/>
        </w:rPr>
      </w:pPr>
      <w:ins w:id="7" w:author="Φλούδα Χριστίνα" w:date="2017-05-02T11:10:00Z">
        <w:r w:rsidRPr="00A2611C">
          <w:rPr>
            <w:rFonts w:eastAsia="Times New Roman"/>
            <w:szCs w:val="24"/>
            <w:lang w:eastAsia="en-US"/>
          </w:rPr>
          <w:t xml:space="preserve">ΙΖ΄ ΠΕΡΙΟΔΟΣ </w:t>
        </w:r>
      </w:ins>
    </w:p>
    <w:p w14:paraId="773EF286" w14:textId="77777777" w:rsidR="00A2611C" w:rsidRPr="00A2611C" w:rsidRDefault="00A2611C" w:rsidP="00A2611C">
      <w:pPr>
        <w:spacing w:after="0" w:line="360" w:lineRule="auto"/>
        <w:rPr>
          <w:ins w:id="8" w:author="Φλούδα Χριστίνα" w:date="2017-05-02T11:10:00Z"/>
          <w:rFonts w:eastAsia="Times New Roman"/>
          <w:szCs w:val="24"/>
          <w:lang w:eastAsia="en-US"/>
        </w:rPr>
      </w:pPr>
      <w:ins w:id="9" w:author="Φλούδα Χριστίνα" w:date="2017-05-02T11:10:00Z">
        <w:r w:rsidRPr="00A2611C">
          <w:rPr>
            <w:rFonts w:eastAsia="Times New Roman"/>
            <w:szCs w:val="24"/>
            <w:lang w:eastAsia="en-US"/>
          </w:rPr>
          <w:t>ΠΡΟΕΔΡΕΥΟΜΕΝΗΣ ΚΟΙΝΟΒΟΥΛΕΥΤΙΚΗΣ ΔΗΜΟΚΡΑΤΙΑΣ</w:t>
        </w:r>
      </w:ins>
    </w:p>
    <w:p w14:paraId="44EAF73D" w14:textId="77777777" w:rsidR="00A2611C" w:rsidRPr="00A2611C" w:rsidRDefault="00A2611C" w:rsidP="00A2611C">
      <w:pPr>
        <w:spacing w:after="0" w:line="360" w:lineRule="auto"/>
        <w:rPr>
          <w:ins w:id="10" w:author="Φλούδα Χριστίνα" w:date="2017-05-02T11:10:00Z"/>
          <w:rFonts w:eastAsia="Times New Roman"/>
          <w:szCs w:val="24"/>
          <w:lang w:eastAsia="en-US"/>
        </w:rPr>
      </w:pPr>
      <w:ins w:id="11" w:author="Φλούδα Χριστίνα" w:date="2017-05-02T11:10:00Z">
        <w:r w:rsidRPr="00A2611C">
          <w:rPr>
            <w:rFonts w:eastAsia="Times New Roman"/>
            <w:szCs w:val="24"/>
            <w:lang w:eastAsia="en-US"/>
          </w:rPr>
          <w:t>ΣΥΝΟΔΟΣ Β΄</w:t>
        </w:r>
      </w:ins>
    </w:p>
    <w:p w14:paraId="051BC30B" w14:textId="77777777" w:rsidR="00A2611C" w:rsidRPr="00A2611C" w:rsidRDefault="00A2611C" w:rsidP="00A2611C">
      <w:pPr>
        <w:spacing w:after="0" w:line="360" w:lineRule="auto"/>
        <w:rPr>
          <w:ins w:id="12" w:author="Φλούδα Χριστίνα" w:date="2017-05-02T11:10:00Z"/>
          <w:rFonts w:eastAsia="Times New Roman"/>
          <w:szCs w:val="24"/>
          <w:lang w:eastAsia="en-US"/>
        </w:rPr>
      </w:pPr>
    </w:p>
    <w:p w14:paraId="15163558" w14:textId="77777777" w:rsidR="00A2611C" w:rsidRPr="00A2611C" w:rsidRDefault="00A2611C" w:rsidP="00A2611C">
      <w:pPr>
        <w:spacing w:after="0" w:line="360" w:lineRule="auto"/>
        <w:rPr>
          <w:ins w:id="13" w:author="Φλούδα Χριστίνα" w:date="2017-05-02T11:10:00Z"/>
          <w:rFonts w:eastAsia="Times New Roman"/>
          <w:szCs w:val="24"/>
          <w:lang w:eastAsia="en-US"/>
        </w:rPr>
      </w:pPr>
      <w:ins w:id="14" w:author="Φλούδα Χριστίνα" w:date="2017-05-02T11:10:00Z">
        <w:r w:rsidRPr="00A2611C">
          <w:rPr>
            <w:rFonts w:eastAsia="Times New Roman"/>
            <w:szCs w:val="24"/>
            <w:lang w:eastAsia="en-US"/>
          </w:rPr>
          <w:t>ΣΥΝΕΔΡΙΑΣΗ ΡΙ΄</w:t>
        </w:r>
      </w:ins>
    </w:p>
    <w:p w14:paraId="10093B3A" w14:textId="77777777" w:rsidR="00A2611C" w:rsidRPr="00A2611C" w:rsidRDefault="00A2611C" w:rsidP="00A2611C">
      <w:pPr>
        <w:spacing w:after="0" w:line="360" w:lineRule="auto"/>
        <w:rPr>
          <w:ins w:id="15" w:author="Φλούδα Χριστίνα" w:date="2017-05-02T11:10:00Z"/>
          <w:rFonts w:eastAsia="Times New Roman"/>
          <w:szCs w:val="24"/>
          <w:lang w:eastAsia="en-US"/>
        </w:rPr>
      </w:pPr>
      <w:ins w:id="16" w:author="Φλούδα Χριστίνα" w:date="2017-05-02T11:10:00Z">
        <w:r w:rsidRPr="00A2611C">
          <w:rPr>
            <w:rFonts w:eastAsia="Times New Roman"/>
            <w:szCs w:val="24"/>
            <w:lang w:eastAsia="en-US"/>
          </w:rPr>
          <w:t>Δευτέρα  24 Απριλίου 2017</w:t>
        </w:r>
      </w:ins>
    </w:p>
    <w:p w14:paraId="4D31D3C5" w14:textId="77777777" w:rsidR="00A2611C" w:rsidRPr="00A2611C" w:rsidRDefault="00A2611C" w:rsidP="00A2611C">
      <w:pPr>
        <w:spacing w:after="0" w:line="360" w:lineRule="auto"/>
        <w:rPr>
          <w:ins w:id="17" w:author="Φλούδα Χριστίνα" w:date="2017-05-02T11:10:00Z"/>
          <w:rFonts w:eastAsia="Times New Roman"/>
          <w:szCs w:val="24"/>
          <w:lang w:eastAsia="en-US"/>
        </w:rPr>
      </w:pPr>
    </w:p>
    <w:p w14:paraId="0B961326" w14:textId="77777777" w:rsidR="00A2611C" w:rsidRPr="00A2611C" w:rsidRDefault="00A2611C" w:rsidP="00A2611C">
      <w:pPr>
        <w:spacing w:after="0" w:line="360" w:lineRule="auto"/>
        <w:rPr>
          <w:ins w:id="18" w:author="Φλούδα Χριστίνα" w:date="2017-05-02T11:10:00Z"/>
          <w:rFonts w:eastAsia="Times New Roman"/>
          <w:szCs w:val="24"/>
          <w:lang w:eastAsia="en-US"/>
        </w:rPr>
      </w:pPr>
      <w:ins w:id="19" w:author="Φλούδα Χριστίνα" w:date="2017-05-02T11:10:00Z">
        <w:r w:rsidRPr="00A2611C">
          <w:rPr>
            <w:rFonts w:eastAsia="Times New Roman"/>
            <w:szCs w:val="24"/>
            <w:lang w:eastAsia="en-US"/>
          </w:rPr>
          <w:t>ΘΕΜΑΤΑ</w:t>
        </w:r>
      </w:ins>
    </w:p>
    <w:p w14:paraId="17693F78" w14:textId="77777777" w:rsidR="00A2611C" w:rsidRPr="00A2611C" w:rsidRDefault="00A2611C" w:rsidP="00A2611C">
      <w:pPr>
        <w:spacing w:after="0" w:line="360" w:lineRule="auto"/>
        <w:rPr>
          <w:ins w:id="20" w:author="Φλούδα Χριστίνα" w:date="2017-05-02T11:10:00Z"/>
          <w:rFonts w:eastAsia="Times New Roman"/>
          <w:szCs w:val="24"/>
          <w:lang w:eastAsia="en-US"/>
        </w:rPr>
      </w:pPr>
      <w:ins w:id="21" w:author="Φλούδα Χριστίνα" w:date="2017-05-02T11:10:00Z">
        <w:r w:rsidRPr="00A2611C">
          <w:rPr>
            <w:rFonts w:eastAsia="Times New Roman"/>
            <w:szCs w:val="24"/>
            <w:lang w:eastAsia="en-US"/>
          </w:rPr>
          <w:t xml:space="preserve"> </w:t>
        </w:r>
        <w:r w:rsidRPr="00A2611C">
          <w:rPr>
            <w:rFonts w:eastAsia="Times New Roman"/>
            <w:szCs w:val="24"/>
            <w:lang w:eastAsia="en-US"/>
          </w:rPr>
          <w:br/>
          <w:t xml:space="preserve">Α. ΕΙΔΙΚΑ ΘΕΜΑΤΑ </w:t>
        </w:r>
        <w:r w:rsidRPr="00A2611C">
          <w:rPr>
            <w:rFonts w:eastAsia="Times New Roman"/>
            <w:szCs w:val="24"/>
            <w:lang w:eastAsia="en-US"/>
          </w:rPr>
          <w:br/>
          <w:t xml:space="preserve">1.  Άδεια απουσίας του Βουλευτή κ. Κ. Βλάση, σελ. </w:t>
        </w:r>
        <w:r w:rsidRPr="00A2611C">
          <w:rPr>
            <w:rFonts w:eastAsia="Times New Roman"/>
            <w:szCs w:val="24"/>
            <w:lang w:eastAsia="en-US"/>
          </w:rPr>
          <w:br/>
          <w:t xml:space="preserve">2. Ανακοινώνεται ότι με την υπ’ αριθμόν 4873/3165, από 21 Απριλίου απόφαση του Προέδρου της Βουλής συγκροτήθηκε εξεταστική Επιτροπή για τη διερεύνηση σκανδάλων στον χώρο της υγείας κατά τα έτη 1997-2014, σελ. </w:t>
        </w:r>
        <w:r w:rsidRPr="00A2611C">
          <w:rPr>
            <w:rFonts w:eastAsia="Times New Roman"/>
            <w:szCs w:val="24"/>
            <w:lang w:eastAsia="en-US"/>
          </w:rPr>
          <w:br/>
          <w:t>3.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24.2.2017:</w:t>
        </w:r>
      </w:ins>
    </w:p>
    <w:p w14:paraId="3BB4ADF2" w14:textId="77777777" w:rsidR="00A2611C" w:rsidRPr="00A2611C" w:rsidRDefault="00A2611C" w:rsidP="00A2611C">
      <w:pPr>
        <w:spacing w:after="0" w:line="360" w:lineRule="auto"/>
        <w:ind w:firstLine="720"/>
        <w:rPr>
          <w:ins w:id="22" w:author="Φλούδα Χριστίνα" w:date="2017-05-02T11:10:00Z"/>
          <w:rFonts w:eastAsia="Times New Roman"/>
          <w:szCs w:val="24"/>
          <w:lang w:eastAsia="en-US"/>
        </w:rPr>
      </w:pPr>
      <w:ins w:id="23" w:author="Φλούδα Χριστίνα" w:date="2017-05-02T11:10:00Z">
        <w:r w:rsidRPr="00A2611C">
          <w:rPr>
            <w:rFonts w:eastAsia="Times New Roman"/>
            <w:szCs w:val="24"/>
            <w:lang w:eastAsia="en-US"/>
          </w:rPr>
          <w:t>α. ποινική δικογραφία που αφορά στον Πρωθυπουργό, κ. Αλέξη Τσίπρα,</w:t>
        </w:r>
      </w:ins>
    </w:p>
    <w:p w14:paraId="1D81DE1B" w14:textId="77777777" w:rsidR="00A2611C" w:rsidRPr="00A2611C" w:rsidRDefault="00A2611C" w:rsidP="00A2611C">
      <w:pPr>
        <w:spacing w:after="0" w:line="360" w:lineRule="auto"/>
        <w:ind w:firstLine="720"/>
        <w:rPr>
          <w:ins w:id="24" w:author="Φλούδα Χριστίνα" w:date="2017-05-02T11:10:00Z"/>
          <w:rFonts w:eastAsia="Times New Roman"/>
          <w:szCs w:val="24"/>
          <w:lang w:eastAsia="en-US"/>
        </w:rPr>
      </w:pPr>
      <w:ins w:id="25" w:author="Φλούδα Χριστίνα" w:date="2017-05-02T11:10:00Z">
        <w:r w:rsidRPr="00A2611C">
          <w:rPr>
            <w:rFonts w:eastAsia="Times New Roman"/>
            <w:szCs w:val="24"/>
            <w:lang w:eastAsia="en-US"/>
          </w:rPr>
          <w:t xml:space="preserve">β. δύο (2) ποινικές δικογραφίες που αφορούν στον Αναπληρωτή Υπουργό Εσωτερικών, κ. Νικόλαο </w:t>
        </w:r>
        <w:proofErr w:type="spellStart"/>
        <w:r w:rsidRPr="00A2611C">
          <w:rPr>
            <w:rFonts w:eastAsia="Times New Roman"/>
            <w:szCs w:val="24"/>
            <w:lang w:eastAsia="en-US"/>
          </w:rPr>
          <w:t>Τόσκα</w:t>
        </w:r>
        <w:proofErr w:type="spellEnd"/>
        <w:r w:rsidRPr="00A2611C">
          <w:rPr>
            <w:rFonts w:eastAsia="Times New Roman"/>
            <w:szCs w:val="24"/>
            <w:lang w:eastAsia="en-US"/>
          </w:rPr>
          <w:t>,</w:t>
        </w:r>
      </w:ins>
    </w:p>
    <w:p w14:paraId="1A326656" w14:textId="77777777" w:rsidR="00A2611C" w:rsidRPr="00A2611C" w:rsidRDefault="00A2611C" w:rsidP="00A2611C">
      <w:pPr>
        <w:spacing w:after="0" w:line="360" w:lineRule="auto"/>
        <w:ind w:firstLine="720"/>
        <w:rPr>
          <w:ins w:id="26" w:author="Φλούδα Χριστίνα" w:date="2017-05-02T11:10:00Z"/>
          <w:rFonts w:eastAsia="Times New Roman"/>
          <w:szCs w:val="24"/>
          <w:lang w:eastAsia="en-US"/>
        </w:rPr>
      </w:pPr>
      <w:ins w:id="27" w:author="Φλούδα Χριστίνα" w:date="2017-05-02T11:10:00Z">
        <w:r w:rsidRPr="00A2611C">
          <w:rPr>
            <w:rFonts w:eastAsia="Times New Roman"/>
            <w:szCs w:val="24"/>
            <w:lang w:eastAsia="en-US"/>
          </w:rPr>
          <w:t xml:space="preserve">γ. ποινική δικογραφία που αφορά στους κ.κ. Παναγιώτη </w:t>
        </w:r>
        <w:proofErr w:type="spellStart"/>
        <w:r w:rsidRPr="00A2611C">
          <w:rPr>
            <w:rFonts w:eastAsia="Times New Roman"/>
            <w:szCs w:val="24"/>
            <w:lang w:eastAsia="en-US"/>
          </w:rPr>
          <w:t>Κουρουμπλή</w:t>
        </w:r>
        <w:proofErr w:type="spellEnd"/>
        <w:r w:rsidRPr="00A2611C">
          <w:rPr>
            <w:rFonts w:eastAsia="Times New Roman"/>
            <w:szCs w:val="24"/>
            <w:lang w:eastAsia="en-US"/>
          </w:rPr>
          <w:t xml:space="preserve">, πρώην Υπουργό Εσωτερικών και Διοικητικής Ανασυγκρότησης, Χριστόφορο Βερναρδάκη, πρώην Αναπληρωτή Υπουργό Εσωτερικών και Διοικητικής Ανασυγκρότησης, Γεώργιο Σταθάκη, πρώην Υπουργό Οικονομίας, Ανάπτυξης και Τουρισμού, Νικόλαο Παρασκευόπουλο, πρώην Υπουργό Δικαιοσύνης, Διαφάνειας και Ανθρωπίνων Δικαιωμάτων, Δημήτριο Παπαγγελόπουλο, Αναπληρωτή Υπουργό Δικαιοσύνης, Διαφάνειας και Ανθρωπίνων Δικαιωμάτων, Γεώργιο </w:t>
        </w:r>
        <w:proofErr w:type="spellStart"/>
        <w:r w:rsidRPr="00A2611C">
          <w:rPr>
            <w:rFonts w:eastAsia="Times New Roman"/>
            <w:szCs w:val="24"/>
            <w:lang w:eastAsia="en-US"/>
          </w:rPr>
          <w:t>Κατρούγκαλο</w:t>
        </w:r>
        <w:proofErr w:type="spellEnd"/>
        <w:r w:rsidRPr="00A2611C">
          <w:rPr>
            <w:rFonts w:eastAsia="Times New Roman"/>
            <w:szCs w:val="24"/>
            <w:lang w:eastAsia="en-US"/>
          </w:rPr>
          <w:t xml:space="preserve">, πρώην Υπουργό Εργασίας, Κοινωνικής Ασφάλισης και Κοινωνικής Αλληλεγγύης, Θεανώ Φωτίου, Αναπληρώτρια Υπουργό Εργασίας, Κοινωνικής Ασφάλισης και Κοινωνικής Αλληλεγγύης, Ουρανία Αντωνοπούλου, Αναπληρώτρια Υπουργό Εργασίας, Κοινωνικής Ασφάλισης και Κοινωνικής Αλληλεγγύης, Ανδρέα Ξανθό, Υπουργό Υγείας, Παύλο </w:t>
        </w:r>
        <w:proofErr w:type="spellStart"/>
        <w:r w:rsidRPr="00A2611C">
          <w:rPr>
            <w:rFonts w:eastAsia="Times New Roman"/>
            <w:szCs w:val="24"/>
            <w:lang w:eastAsia="en-US"/>
          </w:rPr>
          <w:t>Πολάκη</w:t>
        </w:r>
        <w:proofErr w:type="spellEnd"/>
        <w:r w:rsidRPr="00A2611C">
          <w:rPr>
            <w:rFonts w:eastAsia="Times New Roman"/>
            <w:szCs w:val="24"/>
            <w:lang w:eastAsia="en-US"/>
          </w:rPr>
          <w:t xml:space="preserve">, Αναπληρωτή Υπουργό Υγείας, Ευκλείδη </w:t>
        </w:r>
        <w:proofErr w:type="spellStart"/>
        <w:r w:rsidRPr="00A2611C">
          <w:rPr>
            <w:rFonts w:eastAsia="Times New Roman"/>
            <w:szCs w:val="24"/>
            <w:lang w:eastAsia="en-US"/>
          </w:rPr>
          <w:t>Τσακαλώτο</w:t>
        </w:r>
        <w:proofErr w:type="spellEnd"/>
        <w:r w:rsidRPr="00A2611C">
          <w:rPr>
            <w:rFonts w:eastAsia="Times New Roman"/>
            <w:szCs w:val="24"/>
            <w:lang w:eastAsia="en-US"/>
          </w:rPr>
          <w:t xml:space="preserve">, Υπουργό Οικονομικών, Τρύφωνα Αλεξιάδη, πρώην Αναπληρωτή Υπουργό Οικονομικών, Γεώργιο </w:t>
        </w:r>
        <w:proofErr w:type="spellStart"/>
        <w:r w:rsidRPr="00A2611C">
          <w:rPr>
            <w:rFonts w:eastAsia="Times New Roman"/>
            <w:szCs w:val="24"/>
            <w:lang w:eastAsia="en-US"/>
          </w:rPr>
          <w:t>Χουλιαράκη</w:t>
        </w:r>
        <w:proofErr w:type="spellEnd"/>
        <w:r w:rsidRPr="00A2611C">
          <w:rPr>
            <w:rFonts w:eastAsia="Times New Roman"/>
            <w:szCs w:val="24"/>
            <w:lang w:eastAsia="en-US"/>
          </w:rPr>
          <w:t xml:space="preserve">, Αναπληρωτή Υπουργό Οικονομικών, Παναγιώτη Σκουρλέτη, πρώην Υπουργό Περιβάλλοντος και Ενέργειας, Ιωάννη Τσιρώνη, πρώην Αναπληρωτή Υπουργό Περιβάλλοντος και Ενέργειας, Χρήστο </w:t>
        </w:r>
        <w:proofErr w:type="spellStart"/>
        <w:r w:rsidRPr="00A2611C">
          <w:rPr>
            <w:rFonts w:eastAsia="Times New Roman"/>
            <w:szCs w:val="24"/>
            <w:lang w:eastAsia="en-US"/>
          </w:rPr>
          <w:t>Σπίρτζη</w:t>
        </w:r>
        <w:proofErr w:type="spellEnd"/>
        <w:r w:rsidRPr="00A2611C">
          <w:rPr>
            <w:rFonts w:eastAsia="Times New Roman"/>
            <w:szCs w:val="24"/>
            <w:lang w:eastAsia="en-US"/>
          </w:rPr>
          <w:t xml:space="preserve">, πρώην Υπουργό Υποδομών Μεταφορών και Δικτύων, Θεόδωρο </w:t>
        </w:r>
        <w:proofErr w:type="spellStart"/>
        <w:r w:rsidRPr="00A2611C">
          <w:rPr>
            <w:rFonts w:eastAsia="Times New Roman"/>
            <w:szCs w:val="24"/>
            <w:lang w:eastAsia="en-US"/>
          </w:rPr>
          <w:t>Δρίτσα</w:t>
        </w:r>
        <w:proofErr w:type="spellEnd"/>
        <w:r w:rsidRPr="00A2611C">
          <w:rPr>
            <w:rFonts w:eastAsia="Times New Roman"/>
            <w:szCs w:val="24"/>
            <w:lang w:eastAsia="en-US"/>
          </w:rPr>
          <w:t xml:space="preserve">, πρώην Υπουργό Ναυτιλίας και Νησιωτικής Πολιτικής, Ευάγγελο Αποστόλου, Υπουργό Αγροτικής Ανάπτυξης και Τροφίμων και Αλέξανδρο </w:t>
        </w:r>
        <w:proofErr w:type="spellStart"/>
        <w:r w:rsidRPr="00A2611C">
          <w:rPr>
            <w:rFonts w:eastAsia="Times New Roman"/>
            <w:szCs w:val="24"/>
            <w:lang w:eastAsia="en-US"/>
          </w:rPr>
          <w:t>Φλαμπουράρη</w:t>
        </w:r>
        <w:proofErr w:type="spellEnd"/>
        <w:r w:rsidRPr="00A2611C">
          <w:rPr>
            <w:rFonts w:eastAsia="Times New Roman"/>
            <w:szCs w:val="24"/>
            <w:lang w:eastAsia="en-US"/>
          </w:rPr>
          <w:t xml:space="preserve">, Υπουργό Επικρατείας, και </w:t>
        </w:r>
      </w:ins>
    </w:p>
    <w:p w14:paraId="1A8CB162" w14:textId="77777777" w:rsidR="00A2611C" w:rsidRPr="00A2611C" w:rsidRDefault="00A2611C" w:rsidP="00A2611C">
      <w:pPr>
        <w:spacing w:after="0" w:line="360" w:lineRule="auto"/>
        <w:ind w:firstLine="720"/>
        <w:rPr>
          <w:ins w:id="28" w:author="Φλούδα Χριστίνα" w:date="2017-05-02T11:10:00Z"/>
          <w:rFonts w:eastAsia="Times New Roman"/>
          <w:szCs w:val="24"/>
          <w:lang w:eastAsia="en-US"/>
        </w:rPr>
      </w:pPr>
      <w:ins w:id="29" w:author="Φλούδα Χριστίνα" w:date="2017-05-02T11:10:00Z">
        <w:r w:rsidRPr="00A2611C">
          <w:rPr>
            <w:rFonts w:eastAsia="Times New Roman"/>
            <w:szCs w:val="24"/>
            <w:lang w:eastAsia="en-US"/>
          </w:rPr>
          <w:t xml:space="preserve">δ. ποινική δικογραφία που αφορά στον κ. Μιλτιάδη Βαρβιτσιώτη, πρώην Υπουργό Ναυτιλίας και Αιγαίου, σελ. </w:t>
        </w:r>
        <w:r w:rsidRPr="00A2611C">
          <w:rPr>
            <w:rFonts w:eastAsia="Times New Roman"/>
            <w:szCs w:val="24"/>
            <w:lang w:eastAsia="en-US"/>
          </w:rPr>
          <w:br/>
          <w:t xml:space="preserve">4. Επί διαδικαστικού θέματος, σελ. </w:t>
        </w:r>
        <w:r w:rsidRPr="00A2611C">
          <w:rPr>
            <w:rFonts w:eastAsia="Times New Roman"/>
            <w:szCs w:val="24"/>
            <w:lang w:eastAsia="en-US"/>
          </w:rPr>
          <w:br/>
          <w:t xml:space="preserve"> </w:t>
        </w:r>
        <w:r w:rsidRPr="00A2611C">
          <w:rPr>
            <w:rFonts w:eastAsia="Times New Roman"/>
            <w:szCs w:val="24"/>
            <w:lang w:eastAsia="en-US"/>
          </w:rPr>
          <w:br/>
          <w:t xml:space="preserve">Β. ΚΟΙΝΟΒΟΥΛΕΥΤΙΚΟΣ ΕΛΕΓΧΟΣ </w:t>
        </w:r>
        <w:r w:rsidRPr="00A2611C">
          <w:rPr>
            <w:rFonts w:eastAsia="Times New Roman"/>
            <w:szCs w:val="24"/>
            <w:lang w:eastAsia="en-US"/>
          </w:rPr>
          <w:br/>
          <w:t>Συζήτηση επικαίρων ερωτήσεων:</w:t>
        </w:r>
        <w:r w:rsidRPr="00A2611C">
          <w:rPr>
            <w:rFonts w:eastAsia="Times New Roman"/>
            <w:szCs w:val="24"/>
            <w:lang w:eastAsia="en-US"/>
          </w:rPr>
          <w:br/>
          <w:t xml:space="preserve">   α) Προς τον Υπουργό Εσωτερικών, σχετικά με την καταβολή των δεδουλευμένων των συμβασιούχων, σε αρκετούς δήμους της χώρας, σελ. </w:t>
        </w:r>
        <w:r w:rsidRPr="00A2611C">
          <w:rPr>
            <w:rFonts w:eastAsia="Times New Roman"/>
            <w:szCs w:val="24"/>
            <w:lang w:eastAsia="en-US"/>
          </w:rPr>
          <w:br/>
          <w:t xml:space="preserve">   β) Προς τον Υπουργό Υγείας:</w:t>
        </w:r>
        <w:r w:rsidRPr="00A2611C">
          <w:rPr>
            <w:rFonts w:eastAsia="Times New Roman"/>
            <w:szCs w:val="24"/>
            <w:lang w:eastAsia="en-US"/>
          </w:rPr>
          <w:br/>
          <w:t xml:space="preserve">       i. σχετικά με τη βελτίωση του νομοθετικού πλαισίου για την ακούσια νοσηλεία ψυχικά ασθενών, σελ. </w:t>
        </w:r>
        <w:r w:rsidRPr="00A2611C">
          <w:rPr>
            <w:rFonts w:eastAsia="Times New Roman"/>
            <w:szCs w:val="24"/>
            <w:lang w:eastAsia="en-US"/>
          </w:rPr>
          <w:br/>
          <w:t xml:space="preserve">       </w:t>
        </w:r>
        <w:proofErr w:type="spellStart"/>
        <w:r w:rsidRPr="00A2611C">
          <w:rPr>
            <w:rFonts w:eastAsia="Times New Roman"/>
            <w:szCs w:val="24"/>
            <w:lang w:eastAsia="en-US"/>
          </w:rPr>
          <w:t>ii</w:t>
        </w:r>
        <w:proofErr w:type="spellEnd"/>
        <w:r w:rsidRPr="00A2611C">
          <w:rPr>
            <w:rFonts w:eastAsia="Times New Roman"/>
            <w:szCs w:val="24"/>
            <w:lang w:eastAsia="en-US"/>
          </w:rPr>
          <w:t xml:space="preserve">. σχετικά με τα υψηλά ποσοστά καισαρικών τομών στην Ελλάδα, σελ. </w:t>
        </w:r>
        <w:r w:rsidRPr="00A2611C">
          <w:rPr>
            <w:rFonts w:eastAsia="Times New Roman"/>
            <w:szCs w:val="24"/>
            <w:lang w:eastAsia="en-US"/>
          </w:rPr>
          <w:br/>
          <w:t xml:space="preserve">   γ) Προς τον Υπουργό Υποδομών και Μεταφορών, σχετικά με τα ελλείμματα στις αστικές συγκοινωνίες της Αθήνας, σελ. </w:t>
        </w:r>
        <w:r w:rsidRPr="00A2611C">
          <w:rPr>
            <w:rFonts w:eastAsia="Times New Roman"/>
            <w:szCs w:val="24"/>
            <w:lang w:eastAsia="en-US"/>
          </w:rPr>
          <w:br/>
        </w:r>
      </w:ins>
    </w:p>
    <w:p w14:paraId="227DC2A9" w14:textId="77777777" w:rsidR="00A2611C" w:rsidRPr="00A2611C" w:rsidRDefault="00A2611C" w:rsidP="00A2611C">
      <w:pPr>
        <w:spacing w:after="0" w:line="360" w:lineRule="auto"/>
        <w:rPr>
          <w:ins w:id="30" w:author="Φλούδα Χριστίνα" w:date="2017-05-02T11:10:00Z"/>
          <w:rFonts w:eastAsia="Times New Roman"/>
          <w:szCs w:val="24"/>
          <w:lang w:eastAsia="en-US"/>
        </w:rPr>
      </w:pPr>
      <w:ins w:id="31" w:author="Φλούδα Χριστίνα" w:date="2017-05-02T11:10:00Z">
        <w:r w:rsidRPr="00A2611C">
          <w:rPr>
            <w:rFonts w:eastAsia="Times New Roman"/>
            <w:szCs w:val="24"/>
            <w:lang w:eastAsia="en-US"/>
          </w:rPr>
          <w:t>ΠΡΟΕΔΡΕΥΟΝΤΕΣ</w:t>
        </w:r>
      </w:ins>
    </w:p>
    <w:p w14:paraId="4DA1A0DD" w14:textId="77777777" w:rsidR="00A2611C" w:rsidRPr="00A2611C" w:rsidRDefault="00A2611C" w:rsidP="00A2611C">
      <w:pPr>
        <w:spacing w:after="0" w:line="360" w:lineRule="auto"/>
        <w:rPr>
          <w:ins w:id="32" w:author="Φλούδα Χριστίνα" w:date="2017-05-02T11:10:00Z"/>
          <w:rFonts w:eastAsia="Times New Roman"/>
          <w:szCs w:val="24"/>
          <w:lang w:eastAsia="en-US"/>
        </w:rPr>
      </w:pPr>
      <w:ins w:id="33" w:author="Φλούδα Χριστίνα" w:date="2017-05-02T11:10:00Z">
        <w:r w:rsidRPr="00A2611C">
          <w:rPr>
            <w:rFonts w:eastAsia="Times New Roman"/>
            <w:szCs w:val="24"/>
            <w:lang w:eastAsia="en-US"/>
          </w:rPr>
          <w:t>ΚΟΥΡΑΚΗΣ Α. , σελ.</w:t>
        </w:r>
        <w:r w:rsidRPr="00A2611C">
          <w:rPr>
            <w:rFonts w:eastAsia="Times New Roman"/>
            <w:szCs w:val="24"/>
            <w:lang w:eastAsia="en-US"/>
          </w:rPr>
          <w:br/>
        </w:r>
      </w:ins>
    </w:p>
    <w:p w14:paraId="4CA52576" w14:textId="77777777" w:rsidR="00A2611C" w:rsidRPr="00A2611C" w:rsidRDefault="00A2611C" w:rsidP="00A2611C">
      <w:pPr>
        <w:spacing w:after="0" w:line="360" w:lineRule="auto"/>
        <w:rPr>
          <w:ins w:id="34" w:author="Φλούδα Χριστίνα" w:date="2017-05-02T11:10:00Z"/>
          <w:rFonts w:eastAsia="Times New Roman"/>
          <w:szCs w:val="24"/>
          <w:lang w:eastAsia="en-US"/>
        </w:rPr>
      </w:pPr>
    </w:p>
    <w:p w14:paraId="769AFE46" w14:textId="77777777" w:rsidR="00A2611C" w:rsidRPr="00A2611C" w:rsidRDefault="00A2611C" w:rsidP="00A2611C">
      <w:pPr>
        <w:spacing w:after="0" w:line="360" w:lineRule="auto"/>
        <w:rPr>
          <w:ins w:id="35" w:author="Φλούδα Χριστίνα" w:date="2017-05-02T11:10:00Z"/>
          <w:rFonts w:eastAsia="Times New Roman"/>
          <w:szCs w:val="24"/>
          <w:lang w:eastAsia="en-US"/>
        </w:rPr>
      </w:pPr>
      <w:ins w:id="36" w:author="Φλούδα Χριστίνα" w:date="2017-05-02T11:10:00Z">
        <w:r w:rsidRPr="00A2611C">
          <w:rPr>
            <w:rFonts w:eastAsia="Times New Roman"/>
            <w:szCs w:val="24"/>
            <w:lang w:eastAsia="en-US"/>
          </w:rPr>
          <w:t>ΟΜΙΛΗΤΕΣ</w:t>
        </w:r>
      </w:ins>
    </w:p>
    <w:p w14:paraId="03C23E87" w14:textId="3319BE8A" w:rsidR="00A2611C" w:rsidRDefault="00A2611C" w:rsidP="00A2611C">
      <w:pPr>
        <w:spacing w:line="600" w:lineRule="auto"/>
        <w:ind w:firstLine="720"/>
        <w:jc w:val="both"/>
        <w:rPr>
          <w:ins w:id="37" w:author="Φλούδα Χριστίνα" w:date="2017-05-02T11:09:00Z"/>
          <w:rFonts w:eastAsia="Times New Roman" w:cs="Times New Roman"/>
          <w:szCs w:val="24"/>
        </w:rPr>
        <w:pPrChange w:id="38" w:author="Φλούδα Χριστίνα" w:date="2017-05-02T11:09:00Z">
          <w:pPr>
            <w:spacing w:line="600" w:lineRule="auto"/>
            <w:ind w:firstLine="720"/>
            <w:jc w:val="center"/>
          </w:pPr>
        </w:pPrChange>
      </w:pPr>
      <w:ins w:id="39" w:author="Φλούδα Χριστίνα" w:date="2017-05-02T11:10:00Z">
        <w:r w:rsidRPr="00A2611C">
          <w:rPr>
            <w:rFonts w:eastAsia="Times New Roman"/>
            <w:szCs w:val="24"/>
            <w:lang w:eastAsia="en-US"/>
          </w:rPr>
          <w:t>Α. Επί διαδικαστικού θέματος:</w:t>
        </w:r>
        <w:r w:rsidRPr="00A2611C">
          <w:rPr>
            <w:rFonts w:eastAsia="Times New Roman"/>
            <w:szCs w:val="24"/>
            <w:lang w:eastAsia="en-US"/>
          </w:rPr>
          <w:br/>
          <w:t>ΚΟΥΡΑΚΗΣ Α. , σελ.</w:t>
        </w:r>
        <w:r w:rsidRPr="00A2611C">
          <w:rPr>
            <w:rFonts w:eastAsia="Times New Roman"/>
            <w:szCs w:val="24"/>
            <w:lang w:eastAsia="en-US"/>
          </w:rPr>
          <w:br/>
        </w:r>
        <w:r w:rsidRPr="00A2611C">
          <w:rPr>
            <w:rFonts w:eastAsia="Times New Roman"/>
            <w:szCs w:val="24"/>
            <w:lang w:eastAsia="en-US"/>
          </w:rPr>
          <w:br/>
          <w:t>Β. Επί των επικαίρων ερωτήσεων:</w:t>
        </w:r>
        <w:r w:rsidRPr="00A2611C">
          <w:rPr>
            <w:rFonts w:eastAsia="Times New Roman"/>
            <w:szCs w:val="24"/>
            <w:lang w:eastAsia="en-US"/>
          </w:rPr>
          <w:br/>
          <w:t>ΑΝΑΓΝΩΣΤΟΠΟΥΛΟΥ Α. , σελ.</w:t>
        </w:r>
        <w:r w:rsidRPr="00A2611C">
          <w:rPr>
            <w:rFonts w:eastAsia="Times New Roman"/>
            <w:szCs w:val="24"/>
            <w:lang w:eastAsia="en-US"/>
          </w:rPr>
          <w:br/>
          <w:t>ΜΑΥΡΑΓΑΝΗΣ Ν. , σελ.</w:t>
        </w:r>
        <w:r w:rsidRPr="00A2611C">
          <w:rPr>
            <w:rFonts w:eastAsia="Times New Roman"/>
            <w:szCs w:val="24"/>
            <w:lang w:eastAsia="en-US"/>
          </w:rPr>
          <w:br/>
          <w:t>ΜΕΓΑΛΟΟΙΚΟΝΟΜΟΥ Θ. , σελ.</w:t>
        </w:r>
        <w:r w:rsidRPr="00A2611C">
          <w:rPr>
            <w:rFonts w:eastAsia="Times New Roman"/>
            <w:szCs w:val="24"/>
            <w:lang w:eastAsia="en-US"/>
          </w:rPr>
          <w:br/>
          <w:t>ΞΑΝΘΟΣ Α. , σελ.</w:t>
        </w:r>
        <w:r w:rsidRPr="00A2611C">
          <w:rPr>
            <w:rFonts w:eastAsia="Times New Roman"/>
            <w:szCs w:val="24"/>
            <w:lang w:eastAsia="en-US"/>
          </w:rPr>
          <w:br/>
          <w:t>ΣΚΟΥΡΛΕΤΗΣ Π. , σελ.</w:t>
        </w:r>
        <w:r w:rsidRPr="00A2611C">
          <w:rPr>
            <w:rFonts w:eastAsia="Times New Roman"/>
            <w:szCs w:val="24"/>
            <w:lang w:eastAsia="en-US"/>
          </w:rPr>
          <w:br/>
          <w:t>ΧΑΤΖΗΔΑΚΗΣ Κ. , σελ.</w:t>
        </w:r>
        <w:r w:rsidRPr="00A2611C">
          <w:rPr>
            <w:rFonts w:eastAsia="Times New Roman"/>
            <w:szCs w:val="24"/>
            <w:lang w:eastAsia="en-US"/>
          </w:rPr>
          <w:br/>
        </w:r>
      </w:ins>
    </w:p>
    <w:p w14:paraId="0DB04034" w14:textId="77777777" w:rsidR="009B1C94" w:rsidRDefault="00A2611C">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DB04035" w14:textId="77777777" w:rsidR="009B1C94" w:rsidRDefault="00A2611C">
      <w:pPr>
        <w:spacing w:line="600" w:lineRule="auto"/>
        <w:ind w:firstLine="720"/>
        <w:jc w:val="center"/>
        <w:rPr>
          <w:rFonts w:eastAsia="Times New Roman" w:cs="Times New Roman"/>
          <w:szCs w:val="24"/>
        </w:rPr>
      </w:pPr>
      <w:r>
        <w:rPr>
          <w:rFonts w:eastAsia="Times New Roman" w:cs="Times New Roman"/>
          <w:szCs w:val="24"/>
        </w:rPr>
        <w:t>ΙΖ΄ ΠΕΡΙΟΔΟΣ</w:t>
      </w:r>
    </w:p>
    <w:p w14:paraId="0DB04036" w14:textId="77777777" w:rsidR="009B1C94" w:rsidRDefault="00A2611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DB04037" w14:textId="77777777" w:rsidR="009B1C94" w:rsidRDefault="00A2611C">
      <w:pPr>
        <w:spacing w:line="600" w:lineRule="auto"/>
        <w:ind w:firstLine="720"/>
        <w:jc w:val="center"/>
        <w:rPr>
          <w:rFonts w:eastAsia="Times New Roman" w:cs="Times New Roman"/>
          <w:szCs w:val="24"/>
        </w:rPr>
      </w:pPr>
      <w:r>
        <w:rPr>
          <w:rFonts w:eastAsia="Times New Roman" w:cs="Times New Roman"/>
          <w:szCs w:val="24"/>
        </w:rPr>
        <w:t>ΣΥΝΟΔΟΣ Β΄</w:t>
      </w:r>
    </w:p>
    <w:p w14:paraId="0DB04038" w14:textId="77777777" w:rsidR="009B1C94" w:rsidRDefault="00A2611C">
      <w:pPr>
        <w:spacing w:line="600" w:lineRule="auto"/>
        <w:ind w:firstLine="720"/>
        <w:jc w:val="center"/>
        <w:rPr>
          <w:rFonts w:eastAsia="Times New Roman" w:cs="Times New Roman"/>
          <w:szCs w:val="24"/>
        </w:rPr>
      </w:pPr>
      <w:r>
        <w:rPr>
          <w:rFonts w:eastAsia="Times New Roman" w:cs="Times New Roman"/>
          <w:szCs w:val="24"/>
        </w:rPr>
        <w:t>ΣΥΝΕΔΡΙΑΣΗ ΡΙ΄</w:t>
      </w:r>
    </w:p>
    <w:p w14:paraId="0DB04039" w14:textId="77777777" w:rsidR="009B1C94" w:rsidRDefault="00A2611C">
      <w:pPr>
        <w:spacing w:line="600" w:lineRule="auto"/>
        <w:ind w:firstLine="720"/>
        <w:jc w:val="center"/>
        <w:rPr>
          <w:rFonts w:eastAsia="Times New Roman" w:cs="Times New Roman"/>
          <w:szCs w:val="24"/>
        </w:rPr>
      </w:pPr>
      <w:r>
        <w:rPr>
          <w:rFonts w:eastAsia="Times New Roman" w:cs="Times New Roman"/>
          <w:szCs w:val="24"/>
        </w:rPr>
        <w:t>Δευτέρα 24 Απριλίου 2017</w:t>
      </w:r>
    </w:p>
    <w:p w14:paraId="0DB0403A"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Αθήνα, σήμερα στις 24 Απριλίου 2017, ημέρα Δευτέρα και ώρα 18.06΄</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BB4CB3">
        <w:rPr>
          <w:rFonts w:eastAsia="Times New Roman" w:cs="Times New Roman"/>
          <w:b/>
          <w:szCs w:val="24"/>
        </w:rPr>
        <w:t>ΑΝΑΣΤΑΣΙΟΥ ΚΟΥΡΑΚΗ</w:t>
      </w:r>
      <w:r>
        <w:rPr>
          <w:rFonts w:eastAsia="Times New Roman" w:cs="Times New Roman"/>
          <w:szCs w:val="24"/>
        </w:rPr>
        <w:t>.</w:t>
      </w:r>
    </w:p>
    <w:p w14:paraId="0DB0403B"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αρχίζει η συνεδρίαση.</w:t>
      </w:r>
    </w:p>
    <w:p w14:paraId="0DB0403C"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Έχω την </w:t>
      </w:r>
      <w:r>
        <w:rPr>
          <w:rFonts w:eastAsia="Times New Roman" w:cs="Times New Roman"/>
          <w:szCs w:val="24"/>
        </w:rPr>
        <w:t xml:space="preserve">τιμή να ανακοινώσω </w:t>
      </w:r>
      <w:r>
        <w:rPr>
          <w:rFonts w:eastAsia="Times New Roman" w:cs="Times New Roman"/>
          <w:szCs w:val="24"/>
        </w:rPr>
        <w:t>σ</w:t>
      </w:r>
      <w:r>
        <w:rPr>
          <w:rFonts w:eastAsia="Times New Roman" w:cs="Times New Roman"/>
          <w:szCs w:val="24"/>
        </w:rPr>
        <w:t>το Σώμα ότι με την υπ’ αριθμόν 4873/3165</w:t>
      </w:r>
      <w:r>
        <w:rPr>
          <w:rFonts w:eastAsia="Times New Roman" w:cs="Times New Roman"/>
          <w:szCs w:val="24"/>
        </w:rPr>
        <w:t>/</w:t>
      </w:r>
      <w:r>
        <w:rPr>
          <w:rFonts w:eastAsia="Times New Roman" w:cs="Times New Roman"/>
          <w:szCs w:val="24"/>
        </w:rPr>
        <w:t>21</w:t>
      </w:r>
      <w:r>
        <w:rPr>
          <w:rFonts w:eastAsia="Times New Roman" w:cs="Times New Roman"/>
          <w:szCs w:val="24"/>
        </w:rPr>
        <w:t>-4-2017</w:t>
      </w:r>
      <w:r>
        <w:rPr>
          <w:rFonts w:eastAsia="Times New Roman" w:cs="Times New Roman"/>
          <w:szCs w:val="24"/>
        </w:rPr>
        <w:t xml:space="preserve"> απόφαση του Προέδρου της Βουλής συγκροτήθηκε </w:t>
      </w:r>
      <w:r>
        <w:rPr>
          <w:rFonts w:eastAsia="Times New Roman" w:cs="Times New Roman"/>
          <w:szCs w:val="24"/>
        </w:rPr>
        <w:t>Ε</w:t>
      </w:r>
      <w:r>
        <w:rPr>
          <w:rFonts w:eastAsia="Times New Roman" w:cs="Times New Roman"/>
          <w:szCs w:val="24"/>
        </w:rPr>
        <w:t>ξεταστική Επιτροπή για τη διερεύνηση σκανδάλων στον χώρο της υγείας κατά τα έτη 1997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w:t>
      </w:r>
    </w:p>
    <w:p w14:paraId="0DB0403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Η σχετική απόφαση έχει αναρτηθεί στην Κοινοβο</w:t>
      </w:r>
      <w:r>
        <w:rPr>
          <w:rFonts w:eastAsia="Times New Roman" w:cs="Times New Roman"/>
          <w:szCs w:val="24"/>
        </w:rPr>
        <w:t xml:space="preserve">υλευτική Διαφάνεια και θα καταχωριστεί στα Πρακτικά της σημερινής συνεδρίασης. </w:t>
      </w:r>
    </w:p>
    <w:p w14:paraId="0DB0403E" w14:textId="77777777" w:rsidR="009B1C94" w:rsidRDefault="00A2611C">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Η προαναφερθείσα απόφαση</w:t>
      </w:r>
      <w:r>
        <w:rPr>
          <w:rFonts w:eastAsia="Times New Roman" w:cs="Times New Roman"/>
          <w:szCs w:val="24"/>
        </w:rPr>
        <w:t xml:space="preserve"> καταχωρίζεται στα Πρακτικά </w:t>
      </w:r>
      <w:r>
        <w:rPr>
          <w:rFonts w:eastAsia="Times New Roman" w:cs="Times New Roman"/>
          <w:szCs w:val="24"/>
        </w:rPr>
        <w:t xml:space="preserve">και </w:t>
      </w:r>
      <w:r>
        <w:rPr>
          <w:rFonts w:eastAsia="Times New Roman" w:cs="Times New Roman"/>
          <w:szCs w:val="24"/>
        </w:rPr>
        <w:t xml:space="preserve">έχει ως εξής: </w:t>
      </w:r>
    </w:p>
    <w:p w14:paraId="0DB0403F" w14:textId="77777777" w:rsidR="009B1C94" w:rsidRDefault="00A2611C">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0DB04040" w14:textId="77777777" w:rsidR="009B1C94" w:rsidRDefault="00A2611C">
      <w:pPr>
        <w:spacing w:after="0" w:line="600" w:lineRule="auto"/>
        <w:ind w:firstLine="720"/>
        <w:jc w:val="center"/>
        <w:rPr>
          <w:rFonts w:eastAsia="Times New Roman" w:cs="Times New Roman"/>
          <w:szCs w:val="24"/>
        </w:rPr>
      </w:pPr>
      <w:r>
        <w:rPr>
          <w:rFonts w:eastAsia="Times New Roman" w:cs="Times New Roman"/>
          <w:szCs w:val="24"/>
        </w:rPr>
        <w:t>(Να μπουν οι σελ. 3-5)</w:t>
      </w:r>
    </w:p>
    <w:p w14:paraId="0DB04041" w14:textId="77777777" w:rsidR="009B1C94" w:rsidRDefault="00A2611C">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0DB04042"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Επίσης, η Δια</w:t>
      </w:r>
      <w:r>
        <w:rPr>
          <w:rFonts w:eastAsia="Times New Roman" w:cs="Times New Roman"/>
          <w:szCs w:val="24"/>
        </w:rPr>
        <w:t>ρκής Επιτροπή Παραγωγής και Εμπορίου καταθέτει την έκθεσή της στο σχέδιο νόμου του Υπουργείου Οικονομίας και Ανάπτυξης</w:t>
      </w:r>
      <w:r>
        <w:rPr>
          <w:rFonts w:eastAsia="Times New Roman" w:cs="Times New Roman"/>
          <w:szCs w:val="24"/>
        </w:rPr>
        <w:t>:</w:t>
      </w:r>
      <w:r>
        <w:rPr>
          <w:rFonts w:eastAsia="Times New Roman" w:cs="Times New Roman"/>
          <w:szCs w:val="24"/>
        </w:rPr>
        <w:t xml:space="preserve"> «Σύσταση την επωνυμία «Εθνικό Σύστημα Διαπίστευσης» και άλλες διατάξεις».</w:t>
      </w:r>
    </w:p>
    <w:p w14:paraId="0DB04043" w14:textId="77777777" w:rsidR="009B1C94" w:rsidRDefault="00A2611C">
      <w:pPr>
        <w:spacing w:line="600" w:lineRule="auto"/>
        <w:ind w:firstLine="720"/>
        <w:jc w:val="center"/>
        <w:rPr>
          <w:rFonts w:eastAsia="Times New Roman" w:cs="Times New Roman"/>
          <w:color w:val="FF0000"/>
          <w:szCs w:val="24"/>
        </w:rPr>
      </w:pPr>
      <w:r w:rsidRPr="00CA7700">
        <w:rPr>
          <w:rFonts w:eastAsia="Times New Roman" w:cs="Times New Roman"/>
          <w:color w:val="FF0000"/>
          <w:szCs w:val="24"/>
        </w:rPr>
        <w:t>ΑΛΛΑΓΗ ΣΕΛΙΔΑΣ ΛΟΓΩ ΑΛΛΑΓΗΣ ΘΕΜΑΤΟΣ</w:t>
      </w:r>
    </w:p>
    <w:p w14:paraId="0DB04044" w14:textId="77777777" w:rsidR="009B1C94" w:rsidRDefault="00A2611C">
      <w:pPr>
        <w:spacing w:line="600" w:lineRule="auto"/>
        <w:ind w:firstLine="720"/>
        <w:jc w:val="both"/>
        <w:rPr>
          <w:rFonts w:eastAsia="Times New Roman" w:cs="Times New Roman"/>
          <w:bCs/>
          <w:szCs w:val="24"/>
        </w:rPr>
      </w:pPr>
      <w:r>
        <w:rPr>
          <w:rFonts w:eastAsia="Times New Roman" w:cs="Times New Roman"/>
          <w:b/>
          <w:szCs w:val="24"/>
        </w:rPr>
        <w:t xml:space="preserve">ΠΡΟΕΔΡΕΥΩΝ (Αναστάσιος Κουράκης): </w:t>
      </w:r>
      <w:r>
        <w:rPr>
          <w:rFonts w:eastAsia="Times New Roman"/>
          <w:bCs/>
        </w:rPr>
        <w:t>Κυρίες και κύριοι συνάδελφοι, εισερχόμαστε στη συζήτηση των</w:t>
      </w:r>
    </w:p>
    <w:p w14:paraId="0DB04045" w14:textId="77777777" w:rsidR="009B1C94" w:rsidRDefault="00A2611C">
      <w:pPr>
        <w:spacing w:line="600" w:lineRule="auto"/>
        <w:ind w:firstLine="720"/>
        <w:jc w:val="center"/>
        <w:rPr>
          <w:rFonts w:eastAsia="Times New Roman"/>
          <w:b/>
          <w:bCs/>
        </w:rPr>
      </w:pPr>
      <w:r>
        <w:rPr>
          <w:rFonts w:eastAsia="Times New Roman"/>
          <w:b/>
          <w:bCs/>
        </w:rPr>
        <w:t>ΕΠΙΚΑΙΡΩΝ ΕΡΩΤΗΣΕΩΝ</w:t>
      </w:r>
    </w:p>
    <w:p w14:paraId="0DB0404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ρχίζουμε 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ενδέκατη με αριθμό 625/20-3-2017 επίκαιρη ερώτηση δεύτερου κύκλου της Βουλευτού Β΄ Πειραι</w:t>
      </w:r>
      <w:r>
        <w:rPr>
          <w:rFonts w:eastAsia="Times New Roman" w:cs="Times New Roman"/>
          <w:szCs w:val="24"/>
        </w:rPr>
        <w:t>ώς</w:t>
      </w:r>
      <w:r>
        <w:rPr>
          <w:rFonts w:eastAsia="Times New Roman" w:cs="Times New Roman"/>
          <w:szCs w:val="24"/>
        </w:rPr>
        <w:t xml:space="preserve"> της </w:t>
      </w:r>
      <w:r>
        <w:rPr>
          <w:rFonts w:eastAsia="Times New Roman" w:cs="Times New Roman"/>
          <w:szCs w:val="24"/>
        </w:rPr>
        <w:lastRenderedPageBreak/>
        <w:t xml:space="preserve">Ένωσης Κεντρώων κ. </w:t>
      </w:r>
      <w:r>
        <w:rPr>
          <w:rFonts w:eastAsia="Times New Roman" w:cs="Times New Roman"/>
          <w:bCs/>
          <w:szCs w:val="24"/>
        </w:rPr>
        <w:t xml:space="preserve">Θεοδώρας </w:t>
      </w:r>
      <w:proofErr w:type="spellStart"/>
      <w:r>
        <w:rPr>
          <w:rFonts w:eastAsia="Times New Roman" w:cs="Times New Roman"/>
          <w:bCs/>
          <w:szCs w:val="24"/>
        </w:rPr>
        <w:t>Μ</w:t>
      </w:r>
      <w:r>
        <w:rPr>
          <w:rFonts w:eastAsia="Times New Roman" w:cs="Times New Roman"/>
          <w:bCs/>
          <w:szCs w:val="24"/>
        </w:rPr>
        <w:t>εγαλοοικονόμου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καταβολή των δεδουλευμένων των συμβασιούχων, σε αρκετούς δήμους της χώρας.</w:t>
      </w:r>
    </w:p>
    <w:p w14:paraId="0DB0404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Σκουρλέτης.</w:t>
      </w:r>
    </w:p>
    <w:p w14:paraId="0DB0404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έχετε τον λόγο. </w:t>
      </w:r>
    </w:p>
    <w:p w14:paraId="0DB04049" w14:textId="77777777" w:rsidR="009B1C94" w:rsidRDefault="00A2611C">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w:t>
      </w:r>
      <w:r>
        <w:rPr>
          <w:rFonts w:eastAsia="Times New Roman"/>
          <w:szCs w:val="24"/>
        </w:rPr>
        <w:t>τώ, κύριε Πρόεδρε.</w:t>
      </w:r>
    </w:p>
    <w:p w14:paraId="0DB0404A" w14:textId="77777777" w:rsidR="009B1C94" w:rsidRDefault="00A2611C">
      <w:pPr>
        <w:spacing w:line="600" w:lineRule="auto"/>
        <w:ind w:firstLine="720"/>
        <w:jc w:val="both"/>
        <w:rPr>
          <w:rFonts w:eastAsia="Times New Roman"/>
          <w:szCs w:val="24"/>
        </w:rPr>
      </w:pPr>
      <w:r>
        <w:rPr>
          <w:rFonts w:eastAsia="Times New Roman"/>
          <w:szCs w:val="24"/>
        </w:rPr>
        <w:t xml:space="preserve">Κύριε Υπουργέ, γνωρίζετε πάρα πολύ καλά ότι έχει προκύψει ένα σημαντικό ζήτημα για τους συμβασιούχους των δήμων, οι οποίοι παραμένουν απλήρωτοι εδώ και τέσσερις μήνες. Οι συγκεκριμένοι συμβασιούχοι σε αρκετούς δήμους της χώρας δεν έχουν </w:t>
      </w:r>
      <w:r>
        <w:rPr>
          <w:rFonts w:eastAsia="Times New Roman"/>
          <w:szCs w:val="24"/>
        </w:rPr>
        <w:t xml:space="preserve">λάβει τις νόμιμες αμοιβές </w:t>
      </w:r>
      <w:r>
        <w:rPr>
          <w:rFonts w:eastAsia="Times New Roman"/>
          <w:szCs w:val="24"/>
        </w:rPr>
        <w:t>τους,</w:t>
      </w:r>
      <w:r>
        <w:rPr>
          <w:rFonts w:eastAsia="Times New Roman"/>
          <w:szCs w:val="24"/>
        </w:rPr>
        <w:t xml:space="preserve"> παρά το γεγονός ότι οι συμβάσεις τους ανανεώθηκαν έως το τέλος του 2017 με τον ν.4429/2016. </w:t>
      </w:r>
    </w:p>
    <w:p w14:paraId="0DB0404B" w14:textId="77777777" w:rsidR="009B1C94" w:rsidRDefault="00A2611C">
      <w:pPr>
        <w:spacing w:line="600" w:lineRule="auto"/>
        <w:ind w:firstLine="720"/>
        <w:jc w:val="both"/>
        <w:rPr>
          <w:rFonts w:eastAsia="Times New Roman"/>
          <w:szCs w:val="24"/>
        </w:rPr>
      </w:pPr>
      <w:r>
        <w:rPr>
          <w:rFonts w:eastAsia="Times New Roman"/>
          <w:szCs w:val="24"/>
        </w:rPr>
        <w:t>Ωστόσο</w:t>
      </w:r>
      <w:r>
        <w:rPr>
          <w:rFonts w:eastAsia="Times New Roman"/>
          <w:szCs w:val="24"/>
        </w:rPr>
        <w:t xml:space="preserve"> σε κάποιους από τους συμβασιούχους στον τομέα της καθαριότητος των δήμων καταβάλλεται κανονικά η μισθοδοσία τους, ενώ άλλοι, όπως για παράδειγμα του ανωτέρου Δήμου Δέλτα ή του Δήμου Θεσσαλονίκης, έχουν σταματήσει να πληρώνονται από τον Ιανουάριο του 2017.</w:t>
      </w:r>
      <w:r>
        <w:rPr>
          <w:rFonts w:eastAsia="Times New Roman"/>
          <w:szCs w:val="24"/>
        </w:rPr>
        <w:t xml:space="preserve"> </w:t>
      </w:r>
    </w:p>
    <w:p w14:paraId="0DB0404C" w14:textId="77777777" w:rsidR="009B1C94" w:rsidRDefault="00A2611C">
      <w:pPr>
        <w:spacing w:line="600" w:lineRule="auto"/>
        <w:ind w:firstLine="720"/>
        <w:jc w:val="both"/>
        <w:rPr>
          <w:rFonts w:eastAsia="Times New Roman"/>
          <w:szCs w:val="24"/>
        </w:rPr>
      </w:pPr>
      <w:r>
        <w:rPr>
          <w:rFonts w:eastAsia="Times New Roman"/>
          <w:szCs w:val="24"/>
        </w:rPr>
        <w:lastRenderedPageBreak/>
        <w:t>Ως αιτία του προβλήματος εμφανίζεται η άρνηση των επιτρόπων του Ελεγκτικού Συνεδρίου να εγκρίνουν τα συγκεκριμένα χρηματικά εντάλματα. Μάλιστα, φαίνεται ότι η επιφύλαξη των επιτρόπων στηρίζεται στο γεγονός ότι μετά την τελευταία παράταση των ανωτέρω συμβ</w:t>
      </w:r>
      <w:r>
        <w:rPr>
          <w:rFonts w:eastAsia="Times New Roman"/>
          <w:szCs w:val="24"/>
        </w:rPr>
        <w:t xml:space="preserve">άσεων κάποιοι εκ των συμβασιούχων εργαζομένων στον τομέα της καθαριότητας πιθανότατα να συμπληρώσουν το </w:t>
      </w:r>
      <w:proofErr w:type="spellStart"/>
      <w:r>
        <w:rPr>
          <w:rFonts w:eastAsia="Times New Roman"/>
          <w:szCs w:val="24"/>
        </w:rPr>
        <w:t>εικοσιτετρά</w:t>
      </w:r>
      <w:r>
        <w:rPr>
          <w:rFonts w:eastAsia="Times New Roman"/>
          <w:szCs w:val="24"/>
        </w:rPr>
        <w:t>μηνο</w:t>
      </w:r>
      <w:proofErr w:type="spellEnd"/>
      <w:r>
        <w:rPr>
          <w:rFonts w:eastAsia="Times New Roman"/>
          <w:szCs w:val="24"/>
        </w:rPr>
        <w:t xml:space="preserve"> συνεχούς εργασίας.</w:t>
      </w:r>
    </w:p>
    <w:p w14:paraId="0DB0404D" w14:textId="77777777" w:rsidR="009B1C94" w:rsidRDefault="00A2611C">
      <w:pPr>
        <w:spacing w:line="600" w:lineRule="auto"/>
        <w:ind w:firstLine="720"/>
        <w:jc w:val="both"/>
        <w:rPr>
          <w:rFonts w:eastAsia="Times New Roman"/>
          <w:szCs w:val="24"/>
        </w:rPr>
      </w:pPr>
      <w:r>
        <w:rPr>
          <w:rFonts w:eastAsia="Times New Roman"/>
          <w:szCs w:val="24"/>
        </w:rPr>
        <w:t>Γνωρίζετε πολύ καλά, κύριε Υπουργέ, ότι πολλοί εργαζόμενοι και οι οικογένειές τους έχουν φτάσει στα όριά τους διότι ε</w:t>
      </w:r>
      <w:r>
        <w:rPr>
          <w:rFonts w:eastAsia="Times New Roman"/>
          <w:szCs w:val="24"/>
        </w:rPr>
        <w:t xml:space="preserve">ίναι </w:t>
      </w:r>
      <w:r>
        <w:rPr>
          <w:rFonts w:eastAsia="Times New Roman"/>
          <w:szCs w:val="24"/>
        </w:rPr>
        <w:t xml:space="preserve">για </w:t>
      </w:r>
      <w:r>
        <w:rPr>
          <w:rFonts w:eastAsia="Times New Roman"/>
          <w:szCs w:val="24"/>
        </w:rPr>
        <w:t xml:space="preserve">τέταρτο μήνα απλήρωτοι, πέρασαν τις διακοπές του Πάσχα χωρίς να έχουν τη δυνατότητα να περάσουν τις γιορτές αυτοί και οι οικογένειές τους και η υπομονή τους έχει εξαντληθεί. </w:t>
      </w:r>
    </w:p>
    <w:p w14:paraId="0DB0404E" w14:textId="77777777" w:rsidR="009B1C94" w:rsidRDefault="00A2611C">
      <w:pPr>
        <w:spacing w:line="600" w:lineRule="auto"/>
        <w:ind w:firstLine="720"/>
        <w:jc w:val="both"/>
        <w:rPr>
          <w:rFonts w:eastAsia="Times New Roman"/>
          <w:szCs w:val="24"/>
        </w:rPr>
      </w:pPr>
      <w:r>
        <w:rPr>
          <w:rFonts w:eastAsia="Times New Roman"/>
          <w:szCs w:val="24"/>
        </w:rPr>
        <w:t>Πολλοί από τους εργαζομένους –απ’ ό,τι μαθαίνω- έχουν προσφύγει στη δικα</w:t>
      </w:r>
      <w:r>
        <w:rPr>
          <w:rFonts w:eastAsia="Times New Roman"/>
          <w:szCs w:val="24"/>
        </w:rPr>
        <w:t>ιοσύνη και δικαιώθηκαν στο πρώτο επίπεδο κάποιων δήμων. Όπως καταλαβαίνετε, δεν είναι λύση να μπορούν να καταβάλλουν τα δικαστικά έξοδα από την τσέπη τους αφού είναι ήδη αποδυναμωμένοι. Εν τω μεταξύ το όλο θέμα έχει πάει στην ολομέλεια του Ελεγκτικού Συνεδ</w:t>
      </w:r>
      <w:r>
        <w:rPr>
          <w:rFonts w:eastAsia="Times New Roman"/>
          <w:szCs w:val="24"/>
        </w:rPr>
        <w:t xml:space="preserve">ρίου και είναι άγνωστο το πότε θα αποφασίσει η ολομέλεια. </w:t>
      </w:r>
    </w:p>
    <w:p w14:paraId="0DB0404F" w14:textId="77777777" w:rsidR="009B1C94" w:rsidRDefault="00A2611C">
      <w:pPr>
        <w:spacing w:line="600" w:lineRule="auto"/>
        <w:ind w:firstLine="720"/>
        <w:jc w:val="both"/>
        <w:rPr>
          <w:rFonts w:eastAsia="Times New Roman"/>
          <w:szCs w:val="24"/>
        </w:rPr>
      </w:pPr>
      <w:r>
        <w:rPr>
          <w:rFonts w:eastAsia="Times New Roman"/>
          <w:szCs w:val="24"/>
        </w:rPr>
        <w:lastRenderedPageBreak/>
        <w:t>Επομένως, κύριε Υπουργέ, έχω μερικές ερωτήσεις να σας κάνω. Σε ποιους ακριβώς δήμους εντοπίζετε τα προβλήματα των καθυστερήσεων και πόσους εργαζομένους αφορά η καθυστέρηση καταβολής των δεδουλευμέν</w:t>
      </w:r>
      <w:r>
        <w:rPr>
          <w:rFonts w:eastAsia="Times New Roman"/>
          <w:szCs w:val="24"/>
        </w:rPr>
        <w:t xml:space="preserve">ων; Κατά πληροφορίες που έχω είναι γύρω στους δύο χιλιάδες εργαζόμενους. Είναι όντως αυτός ο αριθμός; </w:t>
      </w:r>
    </w:p>
    <w:p w14:paraId="0DB04050" w14:textId="77777777" w:rsidR="009B1C94" w:rsidRDefault="00A2611C">
      <w:pPr>
        <w:spacing w:line="600" w:lineRule="auto"/>
        <w:ind w:firstLine="720"/>
        <w:jc w:val="both"/>
        <w:rPr>
          <w:rFonts w:eastAsia="Times New Roman"/>
          <w:szCs w:val="24"/>
        </w:rPr>
      </w:pPr>
      <w:r>
        <w:rPr>
          <w:rFonts w:eastAsia="Times New Roman"/>
          <w:szCs w:val="24"/>
        </w:rPr>
        <w:t>Και επίσης, κάτι σημαντικό, γιατί προχωρήσατε σε παράταση των σχετικών συμβάσεων, αφού σίγουρα γνωρίζετε ήδη ότι πιθανότατα θα υπάρξει άρνηση υπογραφής τ</w:t>
      </w:r>
      <w:r>
        <w:rPr>
          <w:rFonts w:eastAsia="Times New Roman"/>
          <w:szCs w:val="24"/>
        </w:rPr>
        <w:t xml:space="preserve">ων σχετικών ενταλμάτων πληρωμής από τους επιτρόπους του ελεγκτικού συνεδρίου; </w:t>
      </w:r>
    </w:p>
    <w:p w14:paraId="0DB04051"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της κυρίας Βουλευτού)</w:t>
      </w:r>
    </w:p>
    <w:p w14:paraId="0DB04052" w14:textId="77777777" w:rsidR="009B1C94" w:rsidRDefault="00A2611C">
      <w:pPr>
        <w:spacing w:line="600" w:lineRule="auto"/>
        <w:ind w:firstLine="720"/>
        <w:jc w:val="both"/>
        <w:rPr>
          <w:rFonts w:eastAsia="Times New Roman"/>
          <w:szCs w:val="24"/>
        </w:rPr>
      </w:pPr>
      <w:r>
        <w:rPr>
          <w:rFonts w:eastAsia="Times New Roman"/>
          <w:szCs w:val="24"/>
        </w:rPr>
        <w:t>Μισό λεπτό, κύριε Πρόεδρε.</w:t>
      </w:r>
    </w:p>
    <w:p w14:paraId="0DB04053" w14:textId="77777777" w:rsidR="009B1C94" w:rsidRDefault="00A2611C">
      <w:pPr>
        <w:spacing w:line="600" w:lineRule="auto"/>
        <w:ind w:firstLine="720"/>
        <w:jc w:val="both"/>
        <w:rPr>
          <w:rFonts w:eastAsia="Times New Roman"/>
          <w:szCs w:val="24"/>
        </w:rPr>
      </w:pPr>
      <w:r>
        <w:rPr>
          <w:rFonts w:eastAsia="Times New Roman"/>
          <w:szCs w:val="24"/>
        </w:rPr>
        <w:t xml:space="preserve">Τέλος ποιες είναι οι ενέργειες στις οποίες έχετε ήδη προβεί ή θα </w:t>
      </w:r>
      <w:r>
        <w:rPr>
          <w:rFonts w:eastAsia="Times New Roman"/>
          <w:szCs w:val="24"/>
        </w:rPr>
        <w:t>προβείτε άμεσα για να επιλυθεί το πρόβλημα και να καταβληθούν τα δεδουλευμένα στους συνταξιούχους;</w:t>
      </w:r>
    </w:p>
    <w:p w14:paraId="0DB04054"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Διότι γνωρίζω για τη σχετική σας εγκύκλιο, όμως, δεν θεωρώ ότι έλυσε αυτό το πρόβλημα. Μάλιστα είχατε απαντήσει και στο ΚΚΕ, αλλά θέλω την απάντηση από εσάς.</w:t>
      </w:r>
    </w:p>
    <w:p w14:paraId="0DB0405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Ευχαριστώ.</w:t>
      </w:r>
    </w:p>
    <w:p w14:paraId="0DB04056"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p>
    <w:p w14:paraId="0DB0405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Τον λόγο έχει ο Υπουργός Εσωτερικών κ. Παναγιώτης Σκουρλέτης.</w:t>
      </w:r>
    </w:p>
    <w:p w14:paraId="0DB04058"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Ευχαριστώ, κύριε Πρόεδρε.</w:t>
      </w:r>
    </w:p>
    <w:p w14:paraId="0DB04059"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όπως είπα</w:t>
      </w:r>
      <w:r>
        <w:rPr>
          <w:rFonts w:eastAsia="Times New Roman" w:cs="Times New Roman"/>
          <w:szCs w:val="24"/>
        </w:rPr>
        <w:t>τε και εσείς στην ερώτησή σας, σε κάποιες περιπτώσεις εμφανίζεται το θέμα αυτό. Άρα εδώ έχουμε στην ίδια ακριβώς περίπτωση μια διαφορετική αντιμετώπιση από κάποιους επιτρόπους του Ελεγκτικού Συνεδρίου. Άρα κάτι δεν πηγαίνει καλά. Δεν μπορεί, δηλαδή, στη μί</w:t>
      </w:r>
      <w:r>
        <w:rPr>
          <w:rFonts w:eastAsia="Times New Roman" w:cs="Times New Roman"/>
          <w:szCs w:val="24"/>
        </w:rPr>
        <w:t xml:space="preserve">α περίπτωση να είμαστε σύννομοι, στην πλειοψηφία των περιπτώσεων που έχουν ανανεωθεί οι συμβάσεις και πληρώνονται κανονικά οι εργαζόμενοι να είμαστε εντάξει, και σε κάποιες άλλες να μην είμαστε. </w:t>
      </w:r>
    </w:p>
    <w:p w14:paraId="0DB0405A"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Το πρόβλημα, λοιπόν, προφανώς πρέπει να το απαντήσει πρώτα α</w:t>
      </w:r>
      <w:r>
        <w:rPr>
          <w:rFonts w:eastAsia="Times New Roman" w:cs="Times New Roman"/>
          <w:szCs w:val="24"/>
        </w:rPr>
        <w:t>π’ όλα το ίδιο το Ελεγκτικό Συνέδριο, το οποίο βρίσκεται σε διαδικασία σύγκλισης της ολομέλειάς του. Άρα μπροστά σε αυτό δεν έχουμε εμείς να κάνουμε κάτι παραπάνω, διότι δεν έχουμε σε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ούτε το δικαίωμα ούτε την πρόθεση να το υποκαταστήσουμε</w:t>
      </w:r>
      <w:r>
        <w:rPr>
          <w:rFonts w:eastAsia="Times New Roman" w:cs="Times New Roman"/>
          <w:szCs w:val="24"/>
        </w:rPr>
        <w:t xml:space="preserve">. </w:t>
      </w:r>
    </w:p>
    <w:p w14:paraId="0DB0405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Από εκεί και πέρα η παράταση των συμβάσεων των συγκεκριμένων συμβασιούχων μέχρι το τέλος του 2017 ήταν μια πράξη ανάγκης για λόγους δημοσίου συμφέροντος. Έπρεπε να γίνει και γι’ αυτό και το κάναμε. Και σε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η άρνηση να πληρωθούν αυτοί οι </w:t>
      </w:r>
      <w:r>
        <w:rPr>
          <w:rFonts w:eastAsia="Times New Roman" w:cs="Times New Roman"/>
          <w:szCs w:val="24"/>
        </w:rPr>
        <w:t xml:space="preserve">άνθρωποι δεν σχετίζεται με το γεγονός ότι κάποιοι απ’ αυτούς συμπλήρωσαν το </w:t>
      </w:r>
      <w:proofErr w:type="spellStart"/>
      <w:r>
        <w:rPr>
          <w:rFonts w:eastAsia="Times New Roman" w:cs="Times New Roman"/>
          <w:szCs w:val="24"/>
        </w:rPr>
        <w:t>εικοσιτετρά</w:t>
      </w:r>
      <w:r>
        <w:rPr>
          <w:rFonts w:eastAsia="Times New Roman" w:cs="Times New Roman"/>
          <w:szCs w:val="24"/>
        </w:rPr>
        <w:t>μηνο</w:t>
      </w:r>
      <w:proofErr w:type="spellEnd"/>
      <w:r>
        <w:rPr>
          <w:rFonts w:eastAsia="Times New Roman" w:cs="Times New Roman"/>
          <w:szCs w:val="24"/>
        </w:rPr>
        <w:t xml:space="preserve">, διότι το </w:t>
      </w:r>
      <w:proofErr w:type="spellStart"/>
      <w:r>
        <w:rPr>
          <w:rFonts w:eastAsia="Times New Roman" w:cs="Times New Roman"/>
          <w:szCs w:val="24"/>
        </w:rPr>
        <w:t>εικοσιτετράμηνο</w:t>
      </w:r>
      <w:proofErr w:type="spellEnd"/>
      <w:r>
        <w:rPr>
          <w:rFonts w:eastAsia="Times New Roman" w:cs="Times New Roman"/>
          <w:szCs w:val="24"/>
        </w:rPr>
        <w:t xml:space="preserve"> δεν είναι μια πρόβλεψη συνταγματική. Κατά συνέπεια δεν υπάρχει κανένας λόγος είτε κάποιοι δήμαρχοι να μην προβαίνουν στις συγκεκριμένες πα</w:t>
      </w:r>
      <w:r>
        <w:rPr>
          <w:rFonts w:eastAsia="Times New Roman" w:cs="Times New Roman"/>
          <w:szCs w:val="24"/>
        </w:rPr>
        <w:t xml:space="preserve">ρατάσεις είτε πολύ περισσότερο να μην τους εγκρίνονται οι συγκεκριμένες δαπάνες για δουλειά, η οποία ήδη έχει παρασχεθεί. </w:t>
      </w:r>
    </w:p>
    <w:p w14:paraId="0DB0405C"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Εμείς, λοιπόν, όπως γνωρίζετε -αναφερθήκατε και στην απάντηση που είχα δώσει προς το Κομμουνιστικό Κόμμα Ελλάδας- προβήκαμε και στη ν</w:t>
      </w:r>
      <w:r>
        <w:rPr>
          <w:rFonts w:eastAsia="Times New Roman" w:cs="Times New Roman"/>
          <w:szCs w:val="24"/>
        </w:rPr>
        <w:t xml:space="preserve">ομοθετική ρύθμιση με την οποία δίναμε </w:t>
      </w:r>
      <w:r>
        <w:rPr>
          <w:rFonts w:eastAsia="Times New Roman" w:cs="Times New Roman"/>
          <w:szCs w:val="24"/>
        </w:rPr>
        <w:lastRenderedPageBreak/>
        <w:t>τη δυνατότητα σε εκείνες τις περιπτώσεις των δήμων που ισχυριζόντουσαν ότι δεν μπορούσαν από τα ανταποδοτικά τέλη να τους πληρώσουν, να πληρωθούν κατά παρέκκλιση οι συγκεκριμένοι συμβασιούχοι και από έσοδα από τον προϋ</w:t>
      </w:r>
      <w:r>
        <w:rPr>
          <w:rFonts w:eastAsia="Times New Roman" w:cs="Times New Roman"/>
          <w:szCs w:val="24"/>
        </w:rPr>
        <w:t xml:space="preserve">πολογισμό των δήμων τους. </w:t>
      </w:r>
    </w:p>
    <w:p w14:paraId="0DB0405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Και επιπλέον στείλαμε εγκύκλιο και προς την Αποκεντρωμένη Διοίκηση, η οποία έχει καλέσει συγκεκριμένους δημάρχους και τους έχει </w:t>
      </w:r>
      <w:proofErr w:type="spellStart"/>
      <w:r>
        <w:rPr>
          <w:rFonts w:eastAsia="Times New Roman" w:cs="Times New Roman"/>
          <w:szCs w:val="24"/>
        </w:rPr>
        <w:t>ε</w:t>
      </w:r>
      <w:r>
        <w:rPr>
          <w:rFonts w:eastAsia="Times New Roman" w:cs="Times New Roman"/>
          <w:szCs w:val="24"/>
        </w:rPr>
        <w:t>π</w:t>
      </w:r>
      <w:r>
        <w:rPr>
          <w:rFonts w:eastAsia="Times New Roman" w:cs="Times New Roman"/>
          <w:szCs w:val="24"/>
        </w:rPr>
        <w:t>ιστήσει</w:t>
      </w:r>
      <w:proofErr w:type="spellEnd"/>
      <w:r>
        <w:rPr>
          <w:rFonts w:eastAsia="Times New Roman" w:cs="Times New Roman"/>
          <w:szCs w:val="24"/>
        </w:rPr>
        <w:t xml:space="preserve"> την προσοχή λέγοντάς τους ότι δεν είναι δικαίωμα να εφαρμόζουν κατά το δοκούν τον νόμο. Ο ν</w:t>
      </w:r>
      <w:r>
        <w:rPr>
          <w:rFonts w:eastAsia="Times New Roman" w:cs="Times New Roman"/>
          <w:szCs w:val="24"/>
        </w:rPr>
        <w:t xml:space="preserve">όμος υπάρχει, με βάση αυτόν είμαστε υποχρεωμένοι να πορευθούμε. </w:t>
      </w:r>
    </w:p>
    <w:p w14:paraId="0DB0405E"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Από εκεί και έπειτα αυτό που γνωρίζουμε, και είπατε και εσείς, είναι ότι η ολομέλεια του Ελεγκτικού Συνεδρίου, και έχω παρακαλέσει ο ίδιος αυτό να επισπευσθεί, διότι δεν μπορεί να υπάρχει μια</w:t>
      </w:r>
      <w:r>
        <w:rPr>
          <w:rFonts w:eastAsia="Times New Roman" w:cs="Times New Roman"/>
          <w:szCs w:val="24"/>
        </w:rPr>
        <w:t xml:space="preserve"> τέτοιου είδους εκκρεμότητα, πολύ σύντομα θα αποφανθεί έτσι ώστε με θετικό, κατά τη γνώμη μου, τρόπο τελικά να λυθεί το θέμα αυτό. </w:t>
      </w:r>
    </w:p>
    <w:p w14:paraId="0DB0405F"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Δεν σας κρύβω, όμως, ότι διαβλέπω σε στάση ορισμένων αιρετών και πολιτική σκοπιμότητα, δηλαδή να προσπαθούν να ερμηνεύσουν κ</w:t>
      </w:r>
      <w:r>
        <w:rPr>
          <w:rFonts w:eastAsia="Times New Roman" w:cs="Times New Roman"/>
          <w:szCs w:val="24"/>
        </w:rPr>
        <w:t xml:space="preserve">ατά το δοκούν τη συγκεκριμένη ρύθμιση και να προσπαθούν να δημιουργήσουν ένα γενικότερο πολιτικό κλίμα </w:t>
      </w:r>
      <w:r>
        <w:rPr>
          <w:rFonts w:eastAsia="Times New Roman" w:cs="Times New Roman"/>
          <w:szCs w:val="24"/>
        </w:rPr>
        <w:lastRenderedPageBreak/>
        <w:t>αναστάτωσης, βεβαίως, εις βάρος των συγκεκριμένων εργαζομένων. Ελπίζω ότι με την απόφαση του Ελεγκτικού Συνεδρίου δεν θα υπάρχει κανένας εργαζόμενος ο οπ</w:t>
      </w:r>
      <w:r>
        <w:rPr>
          <w:rFonts w:eastAsia="Times New Roman" w:cs="Times New Roman"/>
          <w:szCs w:val="24"/>
        </w:rPr>
        <w:t>οίος θα χάσει τα λεφτά του.</w:t>
      </w:r>
    </w:p>
    <w:p w14:paraId="0DB04060"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Ευχαριστώ.</w:t>
      </w:r>
    </w:p>
    <w:p w14:paraId="0DB04061"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Εσωτερικών κ. Σκουρλέτη.</w:t>
      </w:r>
    </w:p>
    <w:p w14:paraId="0DB0406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proofErr w:type="spellStart"/>
      <w:r>
        <w:rPr>
          <w:rFonts w:eastAsia="Times New Roman" w:cs="Times New Roman"/>
          <w:szCs w:val="24"/>
        </w:rPr>
        <w:t>Μεγαλοοικονόμου</w:t>
      </w:r>
      <w:proofErr w:type="spellEnd"/>
      <w:r>
        <w:rPr>
          <w:rFonts w:eastAsia="Times New Roman" w:cs="Times New Roman"/>
          <w:szCs w:val="24"/>
        </w:rPr>
        <w:t xml:space="preserve"> για τη δευτερολογία της.</w:t>
      </w:r>
    </w:p>
    <w:p w14:paraId="0DB04063"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κύριε Υπουργέ, δεν αναφέρθηκα όπως τ</w:t>
      </w:r>
      <w:r>
        <w:rPr>
          <w:rFonts w:eastAsia="Times New Roman" w:cs="Times New Roman"/>
          <w:szCs w:val="24"/>
        </w:rPr>
        <w:t>ο ΚΚΕ, που είπε «αντεργατική πολιτική» κλπ</w:t>
      </w:r>
      <w:r>
        <w:rPr>
          <w:rFonts w:eastAsia="Times New Roman" w:cs="Times New Roman"/>
          <w:szCs w:val="24"/>
        </w:rPr>
        <w:t>.</w:t>
      </w:r>
      <w:r>
        <w:rPr>
          <w:rFonts w:eastAsia="Times New Roman" w:cs="Times New Roman"/>
          <w:szCs w:val="24"/>
        </w:rPr>
        <w:t xml:space="preserve">. Εγώ δεν το βλέπω έτσι. </w:t>
      </w:r>
    </w:p>
    <w:p w14:paraId="0DB04064"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Βλέπω ότι είναι άνθρωποι που δικαιούνται να πάρουν τους μισθούς τους, αλλά και σε αντίστοιχες περιπτώσεις το Εκλεκτικό Συνέδριο έχει αρνηθεί την κάλυψη των αντιστοίχων κονδυλίων, όταν η α</w:t>
      </w:r>
      <w:r>
        <w:rPr>
          <w:rFonts w:eastAsia="Times New Roman" w:cs="Times New Roman"/>
          <w:szCs w:val="24"/>
        </w:rPr>
        <w:t>νανέωση των συμβάσεων ορισμένου χρόνου υπερβαίνει τους είκοσι τέσσερις μήνες.</w:t>
      </w:r>
    </w:p>
    <w:p w14:paraId="0DB0406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Αυτό είναι πάγιο. Και μάλιστα το </w:t>
      </w:r>
      <w:r>
        <w:rPr>
          <w:rFonts w:eastAsia="Times New Roman" w:cs="Times New Roman"/>
          <w:szCs w:val="24"/>
        </w:rPr>
        <w:t xml:space="preserve">προεδρικό διάταγμα </w:t>
      </w:r>
      <w:r>
        <w:rPr>
          <w:rFonts w:eastAsia="Times New Roman" w:cs="Times New Roman"/>
          <w:szCs w:val="24"/>
        </w:rPr>
        <w:t xml:space="preserve">164/2004, γνωστό ως </w:t>
      </w:r>
      <w:r>
        <w:rPr>
          <w:rFonts w:eastAsia="Times New Roman" w:cs="Times New Roman"/>
          <w:szCs w:val="24"/>
        </w:rPr>
        <w:t>προεδρικό διάταγμα</w:t>
      </w:r>
      <w:r>
        <w:rPr>
          <w:rFonts w:eastAsia="Times New Roman" w:cs="Times New Roman"/>
          <w:szCs w:val="24"/>
        </w:rPr>
        <w:t xml:space="preserve"> </w:t>
      </w:r>
      <w:r>
        <w:rPr>
          <w:rFonts w:eastAsia="Times New Roman" w:cs="Times New Roman"/>
          <w:szCs w:val="24"/>
        </w:rPr>
        <w:t xml:space="preserve">Παυλόπουλου, έθετε συγκεκριμένους περιορισμούς και τους όρους από τους οποίους </w:t>
      </w:r>
      <w:r>
        <w:rPr>
          <w:rFonts w:eastAsia="Times New Roman" w:cs="Times New Roman"/>
          <w:szCs w:val="24"/>
        </w:rPr>
        <w:lastRenderedPageBreak/>
        <w:t xml:space="preserve">μετατρέπεται μια σύμβαση ορισμένου χρόνου διαδοχικώς </w:t>
      </w:r>
      <w:proofErr w:type="spellStart"/>
      <w:r>
        <w:rPr>
          <w:rFonts w:eastAsia="Times New Roman" w:cs="Times New Roman"/>
          <w:szCs w:val="24"/>
        </w:rPr>
        <w:t>ανανεούμενη</w:t>
      </w:r>
      <w:proofErr w:type="spellEnd"/>
      <w:r>
        <w:rPr>
          <w:rFonts w:eastAsia="Times New Roman" w:cs="Times New Roman"/>
          <w:szCs w:val="24"/>
        </w:rPr>
        <w:t xml:space="preserve"> σε αορίστου χρόνου. Από τότε είναι σταθερή η άρνηση των επιτρόπων του Ελεγκτικού Συνεδρίου να εγκρίνουν πληρωμές</w:t>
      </w:r>
      <w:r>
        <w:rPr>
          <w:rFonts w:eastAsia="Times New Roman" w:cs="Times New Roman"/>
          <w:szCs w:val="24"/>
        </w:rPr>
        <w:t xml:space="preserve">, όταν αφορούν συμβάσεις που θα ξεπεράσουν τους είκοσι τέσσερις μήνες διαδοχικής εργασίας. Αυτή είναι πάγια απόφαση του Ελεγκτικού Συνεδρίου. </w:t>
      </w:r>
    </w:p>
    <w:p w14:paraId="0DB0406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Βεβαίως, το Υπουργείο Εσωτερικών έστειλε στην </w:t>
      </w:r>
      <w:r>
        <w:rPr>
          <w:rFonts w:eastAsia="Times New Roman" w:cs="Times New Roman"/>
          <w:szCs w:val="24"/>
        </w:rPr>
        <w:t>αποκεντρωμένη διοίκηση</w:t>
      </w:r>
      <w:r>
        <w:rPr>
          <w:rFonts w:eastAsia="Times New Roman" w:cs="Times New Roman"/>
          <w:szCs w:val="24"/>
        </w:rPr>
        <w:t>, όπως είπατε, τη σχετική εγκύκλιο ζητώντας ν</w:t>
      </w:r>
      <w:r>
        <w:rPr>
          <w:rFonts w:eastAsia="Times New Roman" w:cs="Times New Roman"/>
          <w:szCs w:val="24"/>
        </w:rPr>
        <w:t>α εφαρμόσουν τον νόμο οι όποιοι δήμαρχοι δεν παρέδιναν τις συμβάσεις ή δεν πληρώνουν τους εργαζομένους. Ωστόσο, το πρόβλημα παραμένει ότι οι δήμαρχοι δεν καταβάλλουν τα δεδουλευμένα τους, όχι επειδή δεν έχουν, αλλά έχουν την επιφύλαξη από την πλευρά του Ελ</w:t>
      </w:r>
      <w:r>
        <w:rPr>
          <w:rFonts w:eastAsia="Times New Roman" w:cs="Times New Roman"/>
          <w:szCs w:val="24"/>
        </w:rPr>
        <w:t xml:space="preserve">εγκτικού Συνεδρίου, φοβούμενοι ότι θα παρανομήσουν, και φοβούνται ότι μετά θα είναι υπόλογοι οι δήμαρχοι και θα βρεθούν να έχουν πληρώσει με δική τους πρωτοβουλία, αφού δεν έχουν την κατοχύρωση του Ελεγκτικού Συνεδρίου, και θα τους πηγαίνει στα δικαστήρια </w:t>
      </w:r>
      <w:r>
        <w:rPr>
          <w:rFonts w:eastAsia="Times New Roman" w:cs="Times New Roman"/>
          <w:szCs w:val="24"/>
        </w:rPr>
        <w:t xml:space="preserve">μετά το Ελεγκτικό Συνέδριο. Δεν έχετε δώσει κάποια ορισμένη απόφαση, </w:t>
      </w:r>
      <w:r>
        <w:rPr>
          <w:rFonts w:eastAsia="Times New Roman" w:cs="Times New Roman"/>
          <w:szCs w:val="24"/>
        </w:rPr>
        <w:t>εγκύκλιο</w:t>
      </w:r>
      <w:r>
        <w:rPr>
          <w:rFonts w:eastAsia="Times New Roman" w:cs="Times New Roman"/>
          <w:szCs w:val="24"/>
        </w:rPr>
        <w:t xml:space="preserve"> και να πείτε «Το παίρνω εγώ στην πλάτη μου αυτό, εσείς πληρώστε τους». Οπότε εγώ μίλησα και με δημάρχους και μου είπαν ότι δεν </w:t>
      </w:r>
      <w:r>
        <w:rPr>
          <w:rFonts w:eastAsia="Times New Roman" w:cs="Times New Roman"/>
          <w:szCs w:val="24"/>
        </w:rPr>
        <w:lastRenderedPageBreak/>
        <w:t>μπορούν γιατί θα βρεθούν εκτεθειμένοι, αφού οι επαν</w:t>
      </w:r>
      <w:r>
        <w:rPr>
          <w:rFonts w:eastAsia="Times New Roman" w:cs="Times New Roman"/>
          <w:szCs w:val="24"/>
        </w:rPr>
        <w:t xml:space="preserve">αλαμβανόμενες ανανεώσεις των συμβάσεων μετατρέπονται σε αορίστου χρόνου. Κι έτσι η εγκύκλιος παραμένει ανεφάρμοστη. Και από την άλλη, εσείς πρέπει να λάβετε την πρωτοβουλία. </w:t>
      </w:r>
    </w:p>
    <w:p w14:paraId="0DB0406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Το πρόβλημα όμως δεν είναι γενικώς τώρα, είναι γνωστό και έχει προκύψει και στο παρελθόν. Αλλά εσείς γιατί προβήκατε στην ανανέωση των συμβάσεων; Εγώ θεωρώ πως προβήκατε για λόγους ανθρωπισμού, συναισθηματικούς, για να μην πεταχτούν αυτοί οι άνθρωποι στον </w:t>
      </w:r>
      <w:r>
        <w:rPr>
          <w:rFonts w:eastAsia="Times New Roman" w:cs="Times New Roman"/>
          <w:szCs w:val="24"/>
        </w:rPr>
        <w:t>δρόμο. Δεν αντιλέγω. Αλλά αφού το Ελεγκτικό Συνέδριο δεν το δέχεται αυτό, κάτι ουσιαστικό πρέπει να κάνετε. Στην πραγματικότητα κρατάτε εσείς ομήρους τους εργαζομένους, να μην είναι πληρωμένοι, να αναγκαστούν και ήδη έχουν ζητήσει την έκδοση προσωρινής δια</w:t>
      </w:r>
      <w:r>
        <w:rPr>
          <w:rFonts w:eastAsia="Times New Roman" w:cs="Times New Roman"/>
          <w:szCs w:val="24"/>
        </w:rPr>
        <w:t xml:space="preserve">ταγής, απ’ ό,τι έμαθα, από το αρμόδιο δικαστήριο για να πάρουν προσωρινά ένα μέρος των χρημάτων που τους οφείλονται. </w:t>
      </w:r>
    </w:p>
    <w:p w14:paraId="0DB0406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Επίσης, θα ήθελα να μου απαντήσετε αν όντως υπάρχουν δήμαρχοι που προχώρησαν σε καταγγελίες των αντίστοιχων συμβάσεων εργασίας παρά την πα</w:t>
      </w:r>
      <w:r>
        <w:rPr>
          <w:rFonts w:eastAsia="Times New Roman" w:cs="Times New Roman"/>
          <w:szCs w:val="24"/>
        </w:rPr>
        <w:t>ράτασή τους. Έχει υποπέσει στην αντίληψή σας να έχει συμβεί κάτι σχετικό;</w:t>
      </w:r>
    </w:p>
    <w:p w14:paraId="0DB04069"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Ευχαριστώ.</w:t>
      </w:r>
    </w:p>
    <w:p w14:paraId="0DB0406A" w14:textId="77777777" w:rsidR="009B1C94" w:rsidRDefault="00A2611C">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 xml:space="preserve">Ευχαριστούμε την </w:t>
      </w:r>
      <w:r>
        <w:rPr>
          <w:rFonts w:eastAsia="Times New Roman"/>
          <w:bCs/>
          <w:szCs w:val="24"/>
        </w:rPr>
        <w:t xml:space="preserve">κ. </w:t>
      </w:r>
      <w:proofErr w:type="spellStart"/>
      <w:r>
        <w:rPr>
          <w:rFonts w:eastAsia="Times New Roman"/>
          <w:bCs/>
          <w:szCs w:val="24"/>
        </w:rPr>
        <w:t>Μεγαλοοικονόμου</w:t>
      </w:r>
      <w:proofErr w:type="spellEnd"/>
      <w:r>
        <w:rPr>
          <w:rFonts w:eastAsia="Times New Roman"/>
          <w:bCs/>
          <w:szCs w:val="24"/>
        </w:rPr>
        <w:t>.</w:t>
      </w:r>
    </w:p>
    <w:p w14:paraId="0DB0406B" w14:textId="77777777" w:rsidR="009B1C94" w:rsidRDefault="00A2611C">
      <w:pPr>
        <w:spacing w:line="600" w:lineRule="auto"/>
        <w:ind w:firstLine="720"/>
        <w:jc w:val="both"/>
        <w:rPr>
          <w:rFonts w:eastAsia="Times New Roman"/>
          <w:bCs/>
          <w:szCs w:val="24"/>
        </w:rPr>
      </w:pPr>
      <w:r>
        <w:rPr>
          <w:rFonts w:eastAsia="Times New Roman"/>
          <w:bCs/>
          <w:szCs w:val="24"/>
        </w:rPr>
        <w:t>Τον λόγο έχει ο κύριος Υπουργός.</w:t>
      </w:r>
    </w:p>
    <w:p w14:paraId="0DB0406C" w14:textId="77777777" w:rsidR="009B1C94" w:rsidRDefault="00A2611C">
      <w:pPr>
        <w:spacing w:line="600" w:lineRule="auto"/>
        <w:ind w:firstLine="720"/>
        <w:jc w:val="both"/>
        <w:rPr>
          <w:rFonts w:eastAsia="Times New Roman"/>
          <w:bCs/>
          <w:szCs w:val="24"/>
        </w:rPr>
      </w:pPr>
      <w:r>
        <w:rPr>
          <w:rFonts w:eastAsia="Times New Roman"/>
          <w:b/>
          <w:bCs/>
          <w:szCs w:val="24"/>
        </w:rPr>
        <w:t xml:space="preserve">ΠΑΝΑΓΙΩΤΗΣ </w:t>
      </w:r>
      <w:r>
        <w:rPr>
          <w:rFonts w:eastAsia="Times New Roman"/>
          <w:b/>
          <w:bCs/>
          <w:szCs w:val="24"/>
        </w:rPr>
        <w:t xml:space="preserve">(ΠΑΝΟΣ) </w:t>
      </w:r>
      <w:r>
        <w:rPr>
          <w:rFonts w:eastAsia="Times New Roman"/>
          <w:b/>
          <w:bCs/>
          <w:szCs w:val="24"/>
        </w:rPr>
        <w:t>ΣΚΟΥΡΛΕΤΗΣ (Υπουργός Εσωτερικών):</w:t>
      </w:r>
      <w:r>
        <w:rPr>
          <w:rFonts w:eastAsia="Times New Roman"/>
          <w:bCs/>
          <w:szCs w:val="24"/>
        </w:rPr>
        <w:t xml:space="preserve"> Κυρία </w:t>
      </w:r>
      <w:proofErr w:type="spellStart"/>
      <w:r>
        <w:rPr>
          <w:rFonts w:eastAsia="Times New Roman"/>
          <w:bCs/>
          <w:szCs w:val="24"/>
        </w:rPr>
        <w:t>Μεγαλοοι</w:t>
      </w:r>
      <w:r>
        <w:rPr>
          <w:rFonts w:eastAsia="Times New Roman"/>
          <w:bCs/>
          <w:szCs w:val="24"/>
        </w:rPr>
        <w:t>κονόμου</w:t>
      </w:r>
      <w:proofErr w:type="spellEnd"/>
      <w:r>
        <w:rPr>
          <w:rFonts w:eastAsia="Times New Roman"/>
          <w:bCs/>
          <w:szCs w:val="24"/>
        </w:rPr>
        <w:t>, μη γενικεύετε. Διότι στη δεύτερη παρέμβασή σας αναφερθήκατε συνολικά στους επιτρόπους του Ελεγκτικού Συνεδρίου</w:t>
      </w:r>
      <w:r>
        <w:rPr>
          <w:rFonts w:eastAsia="Times New Roman"/>
          <w:bCs/>
          <w:szCs w:val="24"/>
        </w:rPr>
        <w:t>,</w:t>
      </w:r>
      <w:r>
        <w:rPr>
          <w:rFonts w:eastAsia="Times New Roman"/>
          <w:bCs/>
          <w:szCs w:val="24"/>
        </w:rPr>
        <w:t xml:space="preserve"> οι οποίοι δεν εγκρίνουν τις δαπάνες. Επαναλαμβάνω ότι είναι η μειοψηφία των περιπτώσεων. Άρα, η πλειοψηφία των επιτρόπων εγκρίνουν τα σ</w:t>
      </w:r>
      <w:r>
        <w:rPr>
          <w:rFonts w:eastAsia="Times New Roman"/>
          <w:bCs/>
          <w:szCs w:val="24"/>
        </w:rPr>
        <w:t>υγκεκριμένα εντάλματα. Άρα, εδώ πέρα, το θέμα δεν θα το λύσει προφανώς κα</w:t>
      </w:r>
      <w:r>
        <w:rPr>
          <w:rFonts w:eastAsia="Times New Roman"/>
          <w:bCs/>
          <w:szCs w:val="24"/>
        </w:rPr>
        <w:t>μ</w:t>
      </w:r>
      <w:r>
        <w:rPr>
          <w:rFonts w:eastAsia="Times New Roman"/>
          <w:bCs/>
          <w:szCs w:val="24"/>
        </w:rPr>
        <w:t>μία κυβέρνηση ούτε είναι αρμόδια η Κυβέρνηση να υποκαταστήσει το Ελεγκτικό Συνέδριο. Το Ελεγκτικό Συνέδριο γι’ αυτόν τον λόγο συγκαλεί την ολομέλειά του για να αποφανθεί οριστικά και</w:t>
      </w:r>
      <w:r>
        <w:rPr>
          <w:rFonts w:eastAsia="Times New Roman"/>
          <w:bCs/>
          <w:szCs w:val="24"/>
        </w:rPr>
        <w:t xml:space="preserve"> τελεσίδικα. </w:t>
      </w:r>
    </w:p>
    <w:p w14:paraId="0DB0406D" w14:textId="77777777" w:rsidR="009B1C94" w:rsidRDefault="00A2611C">
      <w:pPr>
        <w:spacing w:line="600" w:lineRule="auto"/>
        <w:ind w:firstLine="720"/>
        <w:jc w:val="both"/>
        <w:rPr>
          <w:rFonts w:eastAsia="Times New Roman"/>
          <w:bCs/>
          <w:szCs w:val="24"/>
        </w:rPr>
      </w:pPr>
      <w:r>
        <w:rPr>
          <w:rFonts w:eastAsia="Times New Roman"/>
          <w:bCs/>
          <w:szCs w:val="24"/>
        </w:rPr>
        <w:t>Εμείς αυτό που έχουμε κάνει είναι ακριβώς να πάρουμε την κατάσταση στα χέρια μας κάνοντας τις κατάλληλες νομοθετικές πρωτοβουλίες. Από εκεί και πέρα δεν υπάρχει άλλη δυνατότητα, με βάση τον θεσμικό μας ρόλο, εκ μέρους της Κυβέρνησης να κάνουμ</w:t>
      </w:r>
      <w:r>
        <w:rPr>
          <w:rFonts w:eastAsia="Times New Roman"/>
          <w:bCs/>
          <w:szCs w:val="24"/>
        </w:rPr>
        <w:t xml:space="preserve">ε κάτι παραπάνω. Εμείς και την πολιτική μας βούληση </w:t>
      </w:r>
      <w:r>
        <w:rPr>
          <w:rFonts w:eastAsia="Times New Roman"/>
          <w:bCs/>
          <w:szCs w:val="24"/>
        </w:rPr>
        <w:lastRenderedPageBreak/>
        <w:t>και τη θεσμική δυνατότητα που έχουμε την έχουμε εξαντλήσει. Άρα, περιμένουμε να δούμε τι θα γίνει τελικά εκ μέρους του Ελεγκτικού Συνεδρίου.</w:t>
      </w:r>
    </w:p>
    <w:p w14:paraId="0DB0406E" w14:textId="77777777" w:rsidR="009B1C94" w:rsidRDefault="00A2611C">
      <w:pPr>
        <w:spacing w:line="600" w:lineRule="auto"/>
        <w:ind w:firstLine="720"/>
        <w:jc w:val="both"/>
        <w:rPr>
          <w:rFonts w:eastAsia="Times New Roman"/>
          <w:bCs/>
          <w:szCs w:val="24"/>
        </w:rPr>
      </w:pPr>
      <w:r>
        <w:rPr>
          <w:rFonts w:eastAsia="Times New Roman"/>
          <w:bCs/>
          <w:szCs w:val="24"/>
        </w:rPr>
        <w:t xml:space="preserve">Το συγκεκριμένο δε </w:t>
      </w:r>
      <w:r>
        <w:rPr>
          <w:rFonts w:eastAsia="Times New Roman"/>
          <w:bCs/>
          <w:szCs w:val="24"/>
        </w:rPr>
        <w:t>προεδρικό διάταγμα</w:t>
      </w:r>
      <w:r>
        <w:rPr>
          <w:rFonts w:eastAsia="Times New Roman"/>
          <w:bCs/>
          <w:szCs w:val="24"/>
        </w:rPr>
        <w:t xml:space="preserve"> Παυλόπουλου αναφερόταν σε</w:t>
      </w:r>
      <w:r>
        <w:rPr>
          <w:rFonts w:eastAsia="Times New Roman"/>
          <w:bCs/>
          <w:szCs w:val="24"/>
        </w:rPr>
        <w:t xml:space="preserve"> συγκεκριμένες περιπτώσεις τότε που είχε βγει και δεν υπάρχει –επαναλαμβάνω- σε κα</w:t>
      </w:r>
      <w:r>
        <w:rPr>
          <w:rFonts w:eastAsia="Times New Roman"/>
          <w:bCs/>
          <w:szCs w:val="24"/>
        </w:rPr>
        <w:t>μ</w:t>
      </w:r>
      <w:r>
        <w:rPr>
          <w:rFonts w:eastAsia="Times New Roman"/>
          <w:bCs/>
          <w:szCs w:val="24"/>
        </w:rPr>
        <w:t xml:space="preserve">μία περίπτωση τέτοια μνεία συνταγματική που να λέει ότι το </w:t>
      </w:r>
      <w:proofErr w:type="spellStart"/>
      <w:r>
        <w:rPr>
          <w:rFonts w:eastAsia="Times New Roman"/>
          <w:bCs/>
          <w:szCs w:val="24"/>
        </w:rPr>
        <w:t>εικοσιτετράμηνο</w:t>
      </w:r>
      <w:proofErr w:type="spellEnd"/>
      <w:r>
        <w:rPr>
          <w:rFonts w:eastAsia="Times New Roman"/>
          <w:bCs/>
          <w:szCs w:val="24"/>
        </w:rPr>
        <w:t xml:space="preserve"> είναι το ανώτατο όριο. Αλλά από εκεί και έπειτα, αυτές οι συμβάσεις οι οποίες παρατάθηκαν, κατά τη</w:t>
      </w:r>
      <w:r>
        <w:rPr>
          <w:rFonts w:eastAsia="Times New Roman"/>
          <w:bCs/>
          <w:szCs w:val="24"/>
        </w:rPr>
        <w:t xml:space="preserve">ν έναρξη της παράτασής τους, δεν είχαν συμπληρώσει τους είκοσι τέσσερις μήνες. Μπορεί κάποιες από αυτές, στην πορεία, στη διάρκεια της παράτασής τους, να το συμπλήρωσαν, αλλά αυτός δεν είναι λόγος για να διακοπούν στη μέση. </w:t>
      </w:r>
    </w:p>
    <w:p w14:paraId="0DB0406F" w14:textId="77777777" w:rsidR="009B1C94" w:rsidRDefault="00A2611C">
      <w:pPr>
        <w:spacing w:line="600" w:lineRule="auto"/>
        <w:ind w:firstLine="720"/>
        <w:jc w:val="both"/>
        <w:rPr>
          <w:rFonts w:eastAsia="Times New Roman"/>
          <w:bCs/>
          <w:szCs w:val="24"/>
        </w:rPr>
      </w:pPr>
      <w:r>
        <w:rPr>
          <w:rFonts w:eastAsia="Times New Roman"/>
          <w:bCs/>
          <w:szCs w:val="24"/>
        </w:rPr>
        <w:t>Από εκεί και έπειτα, σας λέω ότ</w:t>
      </w:r>
      <w:r>
        <w:rPr>
          <w:rFonts w:eastAsia="Times New Roman"/>
          <w:bCs/>
          <w:szCs w:val="24"/>
        </w:rPr>
        <w:t>ι ήδη έχουν δοθεί εντολές σε συγκεκριμένους αποκεντρωμένους προϊσταμένους να καλέσουν όσους δημάρχους αρνούνται να παρατείνουν αυτές τις συμβάσεις ή να πληρώσουν τον κόσμο που έχει δουλέψει να συμμορφωθεί και η εντολή είναι να πράξουν αυτά που προβλέπονται</w:t>
      </w:r>
      <w:r>
        <w:rPr>
          <w:rFonts w:eastAsia="Times New Roman"/>
          <w:bCs/>
          <w:szCs w:val="24"/>
        </w:rPr>
        <w:t xml:space="preserve"> με βάση τον νόμο.</w:t>
      </w:r>
    </w:p>
    <w:p w14:paraId="0DB04070" w14:textId="77777777" w:rsidR="009B1C94" w:rsidRDefault="00A2611C">
      <w:pPr>
        <w:spacing w:line="600" w:lineRule="auto"/>
        <w:ind w:firstLine="720"/>
        <w:jc w:val="both"/>
        <w:rPr>
          <w:rFonts w:eastAsia="Times New Roman"/>
          <w:bCs/>
          <w:szCs w:val="24"/>
        </w:rPr>
      </w:pPr>
      <w:r>
        <w:rPr>
          <w:rFonts w:eastAsia="Times New Roman"/>
          <w:bCs/>
          <w:szCs w:val="24"/>
        </w:rPr>
        <w:lastRenderedPageBreak/>
        <w:t>Τέλος, θέλω να σας πω ότι η Κυβέρνηση έχει μια αυξημένη ευαισθησία στο θέμα των συμβασιούχων. Και δεν μιλάω μόνο για τις συγκεκριμένες περιπτώσεις των εργαζομένων στην καθαριότητα και αυτούς των οποίων έχει παραταθεί η διάρκεια της σύμβα</w:t>
      </w:r>
      <w:r>
        <w:rPr>
          <w:rFonts w:eastAsia="Times New Roman"/>
          <w:bCs/>
          <w:szCs w:val="24"/>
        </w:rPr>
        <w:t>σής τους μέχρι τέλος του 2017.</w:t>
      </w:r>
    </w:p>
    <w:p w14:paraId="0DB04071"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Αναφέρομαι σε εκείνο το πέλαγος, αυτή την πανσπερμία των συμβασιούχων, οι οποίοι είναι πολλές χιλιάδες, που απασχολούνται είτε στους δήμους είτε στον δημόσιο τομέα, των οποίων είμαστε υποχρεωμένοι ως πολιτεία, όχι μόνο ως σημ</w:t>
      </w:r>
      <w:r>
        <w:rPr>
          <w:rFonts w:eastAsia="Times New Roman" w:cs="Times New Roman"/>
          <w:szCs w:val="24"/>
        </w:rPr>
        <w:t xml:space="preserve">ερινή Κυβέρνηση, επιτέλους να δώσουμε μια λύση στην ομηρία τους. </w:t>
      </w:r>
    </w:p>
    <w:p w14:paraId="0DB0407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Πραγματικά θα πρέπει να μας αναγνωριστεί το ότι έχουμε αυτήν την πρόθεση και θέλω για άλλη μια φορά δημόσια να πω ότι βρισκόμαστε σε επεξεργασία συγκεκριμένης πρότασης, την οποία θα παρουσιά</w:t>
      </w:r>
      <w:r>
        <w:rPr>
          <w:rFonts w:eastAsia="Times New Roman" w:cs="Times New Roman"/>
          <w:szCs w:val="24"/>
        </w:rPr>
        <w:t xml:space="preserve">σουμε σε όλα τα κόμματα, καλώντας όλα τα κόμματα του ελληνικού Κοινοβουλίου να συναινέσουμε έτσι ώστε να </w:t>
      </w:r>
      <w:proofErr w:type="spellStart"/>
      <w:r>
        <w:rPr>
          <w:rFonts w:eastAsia="Times New Roman" w:cs="Times New Roman"/>
          <w:szCs w:val="24"/>
        </w:rPr>
        <w:t>ορθολογικοποιήσουμε</w:t>
      </w:r>
      <w:proofErr w:type="spellEnd"/>
      <w:r>
        <w:rPr>
          <w:rFonts w:eastAsia="Times New Roman" w:cs="Times New Roman"/>
          <w:szCs w:val="24"/>
        </w:rPr>
        <w:t xml:space="preserve"> την κατάσταση. </w:t>
      </w:r>
    </w:p>
    <w:p w14:paraId="0DB04073"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Δεν μπορεί να υπάρχει αυτή η ελληνική ιδιομορφία, χιλιάδες άνθρωποι επί δεκαετίες, επί πάρα πολλά χρόνια να είναι κ</w:t>
      </w:r>
      <w:r>
        <w:rPr>
          <w:rFonts w:eastAsia="Times New Roman" w:cs="Times New Roman"/>
          <w:szCs w:val="24"/>
        </w:rPr>
        <w:t xml:space="preserve">άτω από το καθεστώς της σύμβασης, κάνοντας κατάχρηση και με βάση την ευρωπαϊκή </w:t>
      </w:r>
      <w:r>
        <w:rPr>
          <w:rFonts w:eastAsia="Times New Roman" w:cs="Times New Roman"/>
          <w:szCs w:val="24"/>
        </w:rPr>
        <w:t xml:space="preserve">οδηγία </w:t>
      </w:r>
      <w:r>
        <w:rPr>
          <w:rFonts w:eastAsia="Times New Roman" w:cs="Times New Roman"/>
          <w:szCs w:val="24"/>
        </w:rPr>
        <w:t xml:space="preserve">της έννοιας της σύμβασης, ενώ </w:t>
      </w:r>
      <w:r>
        <w:rPr>
          <w:rFonts w:eastAsia="Times New Roman" w:cs="Times New Roman"/>
          <w:szCs w:val="24"/>
        </w:rPr>
        <w:lastRenderedPageBreak/>
        <w:t>στην πραγματικότητα καλύπτουν διαρκείς και πάγιες ανάγκες. Όμως, νομίζω ότι αυτά θα μας δοθεί η δυνατότητα να τα πούμε στο αμέσως προσεχές δ</w:t>
      </w:r>
      <w:r>
        <w:rPr>
          <w:rFonts w:eastAsia="Times New Roman" w:cs="Times New Roman"/>
          <w:szCs w:val="24"/>
        </w:rPr>
        <w:t xml:space="preserve">ιάστημα και εκεί θα θέλαμε και από την δικιά σας μεριά να βοηθήσετε και να συνδράμετε στο να βρούμε μια οριστική και βιώσιμη λύση. </w:t>
      </w:r>
    </w:p>
    <w:p w14:paraId="0DB04074"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DB04075"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Υπουργό Εσωτερικών, κ. Παναγιώτη Σκουρλέτη. </w:t>
      </w:r>
    </w:p>
    <w:p w14:paraId="0DB0407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Προχωρούμε με τη</w:t>
      </w:r>
      <w:r>
        <w:rPr>
          <w:rFonts w:eastAsia="Times New Roman" w:cs="Times New Roman"/>
          <w:szCs w:val="24"/>
        </w:rPr>
        <w:t>ν πρώτη με αριθμό 718/11-4-2017 επίκαιρη ερώτηση πρώτου κύκλου της Βουλευτού Αχαΐας του Συνασπισμού Ριζοσπαστικής Αριστεράς κ. Αθανασίας Αναγνωστοπούλου προς τον Υπουργό Υγείας, σχετικά με τη βελτίωση του νομοθετικού πλαισίου για την ακούσια νοσηλεία ψυχικ</w:t>
      </w:r>
      <w:r>
        <w:rPr>
          <w:rFonts w:eastAsia="Times New Roman" w:cs="Times New Roman"/>
          <w:szCs w:val="24"/>
        </w:rPr>
        <w:t xml:space="preserve">ά ασθενών. </w:t>
      </w:r>
    </w:p>
    <w:p w14:paraId="0DB0407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Υγείας κ. Ανδρέας Ξανθός. </w:t>
      </w:r>
    </w:p>
    <w:p w14:paraId="0DB0407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Κυρία Αναγνωστοπούλου,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0DB04079"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ΑΝΑΓΝΩΣΤΟΠΟΥΛΟΥ: </w:t>
      </w:r>
      <w:r>
        <w:rPr>
          <w:rFonts w:eastAsia="Times New Roman" w:cs="Times New Roman"/>
          <w:szCs w:val="24"/>
        </w:rPr>
        <w:t xml:space="preserve">Ευχαριστώ, κύριε Πρόεδρε. </w:t>
      </w:r>
    </w:p>
    <w:p w14:paraId="0DB0407A"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Κύριε Υπουργέ, ξεκινώντας θέλω να σας ευχαριστήσω όχι μόνο για τ</w:t>
      </w:r>
      <w:r>
        <w:rPr>
          <w:rFonts w:eastAsia="Times New Roman" w:cs="Times New Roman"/>
          <w:szCs w:val="24"/>
        </w:rPr>
        <w:t>ο γεγονός ότι βρίσκεστε σήμερα εδώ για να απαντήσετε σε αυτή την ερώτηση, αλλά και γιατί το Υπουργείο σας υπό την ηγεσία σας έχει αποδείξει τη σημασία που αποδίδει τόσο στη διασφάλιση αξιοπρεπών όρων για τους ασθενείς όσο και στην κατοχύρωση των δικαιωμάτω</w:t>
      </w:r>
      <w:r>
        <w:rPr>
          <w:rFonts w:eastAsia="Times New Roman" w:cs="Times New Roman"/>
          <w:szCs w:val="24"/>
        </w:rPr>
        <w:t xml:space="preserve">ν τους. </w:t>
      </w:r>
    </w:p>
    <w:p w14:paraId="0DB0407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Όμως, υπάρχει, κύριε Υπουργέ, μία κατηγορία ασθενών πιο ευάλωτη από τις υπόλοιπες, μία κατηγορία που πλήττεται με πολλαπλούς τρόπους. Είναι γνωστό ότι οι ψυχικά ασθενείς συμπολίτες μας βρίσκονται συχνά αντιμέτωποι με εξαναγκασμούς, που επιβάλουν </w:t>
      </w:r>
      <w:r>
        <w:rPr>
          <w:rFonts w:eastAsia="Times New Roman" w:cs="Times New Roman"/>
          <w:szCs w:val="24"/>
        </w:rPr>
        <w:t>οι επιταγές του νόμου και οι ψυχιατρικές πρακτικές: απομονώσεις, φυσικές καθηλώσεις, υποχρεωτική φαρμακοθεραπεία, ακούσιες νοσηλείες, παρατεταμένοι εγκλεισμοί σε θεραπευτικά καταστήματα κλπ</w:t>
      </w:r>
      <w:r>
        <w:rPr>
          <w:rFonts w:eastAsia="Times New Roman" w:cs="Times New Roman"/>
          <w:szCs w:val="24"/>
        </w:rPr>
        <w:t>.</w:t>
      </w:r>
      <w:r>
        <w:rPr>
          <w:rFonts w:eastAsia="Times New Roman" w:cs="Times New Roman"/>
          <w:szCs w:val="24"/>
        </w:rPr>
        <w:t xml:space="preserve">. </w:t>
      </w:r>
    </w:p>
    <w:p w14:paraId="0DB0407C"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Ένας ασθενής, που πάσχει από ψυχικά και όχι βιολογικά αίτια, -τ</w:t>
      </w:r>
      <w:r>
        <w:rPr>
          <w:rFonts w:eastAsia="Times New Roman" w:cs="Times New Roman"/>
          <w:szCs w:val="24"/>
        </w:rPr>
        <w:t xml:space="preserve">ο ξέρετε καλύτερα από εμένα- διαφοροποιείται σημαντικά στην αντιμετώπιση και στη θεραπεία του, αφού σε μεγάλο ποσοστό απουσιάζει η δική του συναίνεση επί των ιατρικών πράξεων, </w:t>
      </w:r>
      <w:r>
        <w:rPr>
          <w:rFonts w:eastAsia="Times New Roman" w:cs="Times New Roman"/>
          <w:szCs w:val="24"/>
        </w:rPr>
        <w:lastRenderedPageBreak/>
        <w:t>στις οποίες υποβάλλεται, ένα γεγονός που δοκιμάζει τα όρια του νομικού πολιτισμο</w:t>
      </w:r>
      <w:r>
        <w:rPr>
          <w:rFonts w:eastAsia="Times New Roman" w:cs="Times New Roman"/>
          <w:szCs w:val="24"/>
        </w:rPr>
        <w:t xml:space="preserve">ύ μας αλλά και του ανθρωπισμού μας. </w:t>
      </w:r>
    </w:p>
    <w:p w14:paraId="0DB0407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Γνωρίζουμε πάρα πολύ καλά ότι έχουν γίνει πολύ σημαντικά βήματα. Εδώ σε αυτήν την Αίθουσα πολύ πρόσφατα ψηφίστηκε ο νόμος για τη μεταρρύθμιση της διοικητικής οργάνωσης των υπηρεσιών ψυχικής υγείας, νόμος με τον οποίο συ</w:t>
      </w:r>
      <w:r>
        <w:rPr>
          <w:rFonts w:eastAsia="Times New Roman" w:cs="Times New Roman"/>
          <w:szCs w:val="24"/>
        </w:rPr>
        <w:t xml:space="preserve">ντελούνται σημαντικά βήματα για την αποκέντρωση και την αυτοδιοίκηση της ψυχικής υγείας. Ακόμα ξέρουμε ότι έχει ολοκληρωθεί η διαβούλευση για την ένταξη του </w:t>
      </w:r>
      <w:r>
        <w:rPr>
          <w:rFonts w:eastAsia="Times New Roman" w:cs="Times New Roman"/>
          <w:szCs w:val="24"/>
        </w:rPr>
        <w:t>ψυχιατρείου κρατουμένων κορυδαλλού</w:t>
      </w:r>
      <w:r>
        <w:rPr>
          <w:rFonts w:eastAsia="Times New Roman" w:cs="Times New Roman"/>
          <w:szCs w:val="24"/>
        </w:rPr>
        <w:t xml:space="preserve"> στο Εθνικό Σύστημα Υγείας, με σκοπό να διασφαλιστεί η παροχή πρα</w:t>
      </w:r>
      <w:r>
        <w:rPr>
          <w:rFonts w:eastAsia="Times New Roman" w:cs="Times New Roman"/>
          <w:szCs w:val="24"/>
        </w:rPr>
        <w:t xml:space="preserve">γματικά αξιοπρεπούς ψυχιατρικής περίθαλψης και στους πάσχοντες ψυχικά κρατούμενους. </w:t>
      </w:r>
    </w:p>
    <w:p w14:paraId="0DB0407E"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Τελευταίο στη σειρά, αλλά όχι μικρότερο σε σημασία, είναι το νομοσχέδιο που θα κατατεθεί προς ψήφιση σύντομα από το Υπουργείο Δικαιοσύνης, με το οποίο εκσυγχρονίζεται το θ</w:t>
      </w:r>
      <w:r>
        <w:rPr>
          <w:rFonts w:eastAsia="Times New Roman" w:cs="Times New Roman"/>
          <w:szCs w:val="24"/>
        </w:rPr>
        <w:t xml:space="preserve">εσμικό πλαίσιο του Ποινικού Κώδικα για ακούσιες νοσηλείες. Είναι εμβληματική παρέμβαση αυτή στον Ποινικό μας Κώδικα. </w:t>
      </w:r>
    </w:p>
    <w:p w14:paraId="0DB0407F"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Ωστόσο, παραμένει, κύριε Υπουργέ, ένα μελανό σημείο και αυτό αφορά τις μεταγωγές των ψυχικά πασχόντων, οι οποίες </w:t>
      </w:r>
      <w:r>
        <w:rPr>
          <w:rFonts w:eastAsia="Times New Roman" w:cs="Times New Roman"/>
          <w:szCs w:val="24"/>
        </w:rPr>
        <w:lastRenderedPageBreak/>
        <w:t>αντί να πραγματοποιούνται</w:t>
      </w:r>
      <w:r>
        <w:rPr>
          <w:rFonts w:eastAsia="Times New Roman" w:cs="Times New Roman"/>
          <w:szCs w:val="24"/>
        </w:rPr>
        <w:t xml:space="preserve"> με ασθενοφόρα –γνωρίζω πόσο δύσκολο είναι, για αυτό απευθύνομαι σε εσάς ξέροντας την ευαισθησία σας- γίνονται από αστυνομικούς με περιπολικά οχήματα, κάποιες φορές με χειροπέδες σε συνθήκες φύλαξης, που προσομοιάζουν περισσότερο σε κρατούμενους και όχι σε</w:t>
      </w:r>
      <w:r>
        <w:rPr>
          <w:rFonts w:eastAsia="Times New Roman" w:cs="Times New Roman"/>
          <w:szCs w:val="24"/>
        </w:rPr>
        <w:t xml:space="preserve"> ασθενείς και κάποια φορά -το ξέρετε- αρκεί η κλήση από συγγενείς ή από κάποιο γείτονα και με εισαγγελική παραγγελία να γίνει νοσηλεία με ένα τυποποιημένο έγγραφο. Και σε αυτή την περίπτωση έχουμε σχεδόν σύλληψη του πάσχοντα και μεταγωγή του σε συνθήκες πρ</w:t>
      </w:r>
      <w:r>
        <w:rPr>
          <w:rFonts w:eastAsia="Times New Roman" w:cs="Times New Roman"/>
          <w:szCs w:val="24"/>
        </w:rPr>
        <w:t xml:space="preserve">αγματικά κρατούμενου. </w:t>
      </w:r>
    </w:p>
    <w:p w14:paraId="0DB04080" w14:textId="77777777" w:rsidR="009B1C94" w:rsidRDefault="00A261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Επαναλαμβάνω, επειδή ξέρω πάρα πολύ καλά πόσο ασχολείστε με τα δικαιώματα των ασθενών εν γένει και των ψυχικά ασθενών ακόμα περισσότερο, θα ήθελα να μάθω εάν </w:t>
      </w:r>
      <w:r>
        <w:rPr>
          <w:rFonts w:eastAsia="Times New Roman"/>
          <w:bCs/>
          <w:shd w:val="clear" w:color="auto" w:fill="FFFFFF"/>
        </w:rPr>
        <w:t>είναι</w:t>
      </w:r>
      <w:r>
        <w:rPr>
          <w:rFonts w:eastAsia="Times New Roman" w:cs="Times New Roman"/>
          <w:bCs/>
          <w:shd w:val="clear" w:color="auto" w:fill="FFFFFF"/>
        </w:rPr>
        <w:t xml:space="preserve"> δυνατή, εάν </w:t>
      </w:r>
      <w:r>
        <w:rPr>
          <w:rFonts w:eastAsia="Times New Roman"/>
          <w:bCs/>
          <w:shd w:val="clear" w:color="auto" w:fill="FFFFFF"/>
        </w:rPr>
        <w:t>είναι</w:t>
      </w:r>
      <w:r>
        <w:rPr>
          <w:rFonts w:eastAsia="Times New Roman" w:cs="Times New Roman"/>
          <w:bCs/>
          <w:shd w:val="clear" w:color="auto" w:fill="FFFFFF"/>
        </w:rPr>
        <w:t xml:space="preserve"> εύκολη μια ρύθμιση προς αυτή την κατεύθυνση. </w:t>
      </w:r>
    </w:p>
    <w:p w14:paraId="0DB04081" w14:textId="77777777" w:rsidR="009B1C94" w:rsidRDefault="00A2611C">
      <w:pPr>
        <w:spacing w:line="600" w:lineRule="auto"/>
        <w:ind w:firstLine="720"/>
        <w:jc w:val="both"/>
        <w:rPr>
          <w:rFonts w:eastAsia="Times New Roman" w:cs="Times New Roman"/>
        </w:rPr>
      </w:pPr>
      <w:r>
        <w:rPr>
          <w:rFonts w:eastAsia="Times New Roman"/>
          <w:b/>
          <w:bCs/>
        </w:rPr>
        <w:t>ΠΡΟΕΔ</w:t>
      </w:r>
      <w:r>
        <w:rPr>
          <w:rFonts w:eastAsia="Times New Roman"/>
          <w:b/>
          <w:bCs/>
        </w:rPr>
        <w:t>ΡΕΥΩΝ (Αναστάσιος Κουράκης):</w:t>
      </w:r>
      <w:r>
        <w:rPr>
          <w:rFonts w:eastAsia="Times New Roman" w:cs="Times New Roman"/>
        </w:rPr>
        <w:t xml:space="preserve"> Ευχαριστούμε την </w:t>
      </w:r>
      <w:r>
        <w:rPr>
          <w:rFonts w:eastAsia="Times New Roman" w:cs="Times New Roman"/>
        </w:rPr>
        <w:t xml:space="preserve">κ. </w:t>
      </w:r>
      <w:r>
        <w:rPr>
          <w:rFonts w:eastAsia="Times New Roman" w:cs="Times New Roman"/>
        </w:rPr>
        <w:t xml:space="preserve">Αθανασία Αναγνωστοπούλου. </w:t>
      </w:r>
    </w:p>
    <w:p w14:paraId="0DB04082" w14:textId="77777777" w:rsidR="009B1C94" w:rsidRDefault="00A2611C">
      <w:pPr>
        <w:spacing w:line="600" w:lineRule="auto"/>
        <w:ind w:firstLine="720"/>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Υπουργός Υγείας κ. Ανδρέας Ξανθός. </w:t>
      </w:r>
    </w:p>
    <w:p w14:paraId="0DB04083" w14:textId="77777777" w:rsidR="009B1C94" w:rsidRDefault="00A2611C">
      <w:pPr>
        <w:spacing w:line="600" w:lineRule="auto"/>
        <w:ind w:firstLine="720"/>
        <w:jc w:val="both"/>
        <w:rPr>
          <w:rFonts w:eastAsia="Times New Roman" w:cs="Times New Roman"/>
        </w:rPr>
      </w:pPr>
      <w:r>
        <w:rPr>
          <w:rFonts w:eastAsia="Times New Roman" w:cs="Times New Roman"/>
        </w:rPr>
        <w:t xml:space="preserve">Ορίστε, κύριε Υπουργέ, έχετε τον λόγο. </w:t>
      </w:r>
    </w:p>
    <w:p w14:paraId="0DB04084" w14:textId="77777777" w:rsidR="009B1C94" w:rsidRDefault="00A2611C">
      <w:pPr>
        <w:spacing w:line="600" w:lineRule="auto"/>
        <w:ind w:firstLine="720"/>
        <w:jc w:val="both"/>
        <w:rPr>
          <w:rFonts w:eastAsia="Times New Roman" w:cs="Times New Roman"/>
          <w:bCs/>
          <w:shd w:val="clear" w:color="auto" w:fill="FFFFFF"/>
        </w:rPr>
      </w:pPr>
      <w:r>
        <w:rPr>
          <w:rFonts w:eastAsia="Times New Roman" w:cs="Times New Roman"/>
          <w:b/>
        </w:rPr>
        <w:lastRenderedPageBreak/>
        <w:t>ΑΝΔΡΕΑΣ ΞΑΝΘΟΣ (Υπουργός Υγείας):</w:t>
      </w:r>
      <w:r>
        <w:rPr>
          <w:rFonts w:eastAsia="Times New Roman" w:cs="Times New Roman"/>
        </w:rPr>
        <w:t xml:space="preserve"> Κυρία Αναγνωστοπούλου, νομίζω ότι </w:t>
      </w:r>
      <w:r>
        <w:rPr>
          <w:rFonts w:eastAsia="Times New Roman"/>
          <w:bCs/>
        </w:rPr>
        <w:t>είναι</w:t>
      </w:r>
      <w:r>
        <w:rPr>
          <w:rFonts w:eastAsia="Times New Roman" w:cs="Times New Roman"/>
        </w:rPr>
        <w:t xml:space="preserve"> μια ερώτηση που θίγει ένα θέμα </w:t>
      </w:r>
      <w:r>
        <w:rPr>
          <w:rFonts w:eastAsia="Times New Roman" w:cs="Times New Roman"/>
          <w:bCs/>
          <w:shd w:val="clear" w:color="auto" w:fill="FFFFFF"/>
        </w:rPr>
        <w:t>ιδιαίτερα</w:t>
      </w:r>
      <w:r>
        <w:rPr>
          <w:rFonts w:eastAsia="Times New Roman" w:cs="Times New Roman"/>
        </w:rPr>
        <w:t xml:space="preserve"> ευαίσθητο στη </w:t>
      </w:r>
      <w:r>
        <w:rPr>
          <w:rFonts w:eastAsia="Times New Roman" w:cs="Times New Roman"/>
          <w:bCs/>
          <w:shd w:val="clear" w:color="auto" w:fill="FFFFFF"/>
        </w:rPr>
        <w:t xml:space="preserve">λειτουργία του συστήματος ψυχικής υγείας της χώρας μας. </w:t>
      </w:r>
    </w:p>
    <w:p w14:paraId="0DB04085" w14:textId="77777777" w:rsidR="009B1C94" w:rsidRDefault="00A2611C">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όντως μια δύσκολη στιγμή και για τον πάσχοντα από ψυχική νόσο και για το περιβάλλον του, αλλά και για το σύστημα υγείας, το σύστημα ψυχια</w:t>
      </w:r>
      <w:r>
        <w:rPr>
          <w:rFonts w:eastAsia="Times New Roman" w:cs="Times New Roman"/>
          <w:bCs/>
          <w:shd w:val="clear" w:color="auto" w:fill="FFFFFF"/>
        </w:rPr>
        <w:t xml:space="preserve">τρικής φροντίδας, η στιγμή που διενεργείται μια ακούσια προσαγωγή, με εισαγγελική εντολή, για εξέταση και στη συνέχεια για αναγκαστική νοσηλεία. </w:t>
      </w:r>
    </w:p>
    <w:p w14:paraId="0DB04086" w14:textId="77777777" w:rsidR="009B1C94" w:rsidRDefault="00A261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 αρχάς, να πούμε ότι δυστυχώς στη χώρα μας </w:t>
      </w:r>
      <w:r>
        <w:rPr>
          <w:rFonts w:eastAsia="Times New Roman"/>
          <w:bCs/>
          <w:shd w:val="clear" w:color="auto" w:fill="FFFFFF"/>
        </w:rPr>
        <w:t>έχει</w:t>
      </w:r>
      <w:r>
        <w:rPr>
          <w:rFonts w:eastAsia="Times New Roman" w:cs="Times New Roman"/>
          <w:bCs/>
          <w:shd w:val="clear" w:color="auto" w:fill="FFFFFF"/>
        </w:rPr>
        <w:t xml:space="preserve"> αυξηθεί το ποσοστό των ακούσιων νοσηλειών. </w:t>
      </w:r>
      <w:r>
        <w:rPr>
          <w:rFonts w:eastAsia="Times New Roman"/>
          <w:bCs/>
          <w:shd w:val="clear" w:color="auto" w:fill="FFFFFF"/>
        </w:rPr>
        <w:t>Είναι</w:t>
      </w:r>
      <w:r>
        <w:rPr>
          <w:rFonts w:eastAsia="Times New Roman" w:cs="Times New Roman"/>
          <w:bCs/>
          <w:shd w:val="clear" w:color="auto" w:fill="FFFFFF"/>
        </w:rPr>
        <w:t xml:space="preserve"> πολύ μεγά</w:t>
      </w:r>
      <w:r>
        <w:rPr>
          <w:rFonts w:eastAsia="Times New Roman" w:cs="Times New Roman"/>
          <w:bCs/>
          <w:shd w:val="clear" w:color="auto" w:fill="FFFFFF"/>
        </w:rPr>
        <w:t xml:space="preserve">λο το ποσοστό και φαίνεται ότι η κρίση και η αποσάθρωση του υποστηρικτικού μηχανισμού, που </w:t>
      </w:r>
      <w:r>
        <w:rPr>
          <w:rFonts w:eastAsia="Times New Roman"/>
          <w:bCs/>
          <w:shd w:val="clear" w:color="auto" w:fill="FFFFFF"/>
        </w:rPr>
        <w:t>είναι</w:t>
      </w:r>
      <w:r>
        <w:rPr>
          <w:rFonts w:eastAsia="Times New Roman" w:cs="Times New Roman"/>
          <w:bCs/>
          <w:shd w:val="clear" w:color="auto" w:fill="FFFFFF"/>
        </w:rPr>
        <w:t xml:space="preserve"> η οικογένεια, το συγγενικό περιβάλλον, το φιλικό περιβάλλον κλπ., </w:t>
      </w:r>
      <w:r>
        <w:rPr>
          <w:rFonts w:eastAsia="Times New Roman"/>
          <w:bCs/>
          <w:shd w:val="clear" w:color="auto" w:fill="FFFFFF"/>
        </w:rPr>
        <w:t>έχει</w:t>
      </w:r>
      <w:r>
        <w:rPr>
          <w:rFonts w:eastAsia="Times New Roman" w:cs="Times New Roman"/>
          <w:bCs/>
          <w:shd w:val="clear" w:color="auto" w:fill="FFFFFF"/>
        </w:rPr>
        <w:t xml:space="preserve"> επιδεινώσει την κατάσταση. Έχουμε πολύ μεγάλο αριθμό εισαγγελικών εντολών για αναγκαστικ</w:t>
      </w:r>
      <w:r>
        <w:rPr>
          <w:rFonts w:eastAsia="Times New Roman" w:cs="Times New Roman"/>
          <w:bCs/>
          <w:shd w:val="clear" w:color="auto" w:fill="FFFFFF"/>
        </w:rPr>
        <w:t xml:space="preserve">ή νοσηλεία. Άρα, </w:t>
      </w:r>
      <w:r>
        <w:rPr>
          <w:rFonts w:eastAsia="Times New Roman"/>
          <w:bCs/>
          <w:shd w:val="clear" w:color="auto" w:fill="FFFFFF"/>
        </w:rPr>
        <w:t>είναι</w:t>
      </w:r>
      <w:r>
        <w:rPr>
          <w:rFonts w:eastAsia="Times New Roman" w:cs="Times New Roman"/>
          <w:bCs/>
          <w:shd w:val="clear" w:color="auto" w:fill="FFFFFF"/>
        </w:rPr>
        <w:t xml:space="preserve"> ένα θέμα το οποίο πραγματικά μας απασχολεί και εμάς. </w:t>
      </w:r>
    </w:p>
    <w:p w14:paraId="0DB04087" w14:textId="77777777" w:rsidR="009B1C94" w:rsidRDefault="00A261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ν.2071/1992 αναφέρει ρητά ότι ο χειρισμός του ασθενή γίνεται με έναν τέτοιο τρόπο, ώστε να γίνονται σεβαστά τα δικαιώματά του και η αξιοπρέπειά του. Ξέρουμε πολύ καλά, όμως, ότι</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στην καθημερινότητα υπάρχουν πραγματικές δυσκολίες, διότι έχουμε ανθρώπους σε διέγερση, σε πολύ δύσκολη φάση από την άποψη της ψυχικής κατάστασης. Επίσης, έχουμε ένα περιβάλλον το οποίο </w:t>
      </w:r>
      <w:r>
        <w:rPr>
          <w:rFonts w:eastAsia="Times New Roman"/>
          <w:bCs/>
          <w:shd w:val="clear" w:color="auto" w:fill="FFFFFF"/>
        </w:rPr>
        <w:t>είναι</w:t>
      </w:r>
      <w:r>
        <w:rPr>
          <w:rFonts w:eastAsia="Times New Roman" w:cs="Times New Roman"/>
          <w:bCs/>
          <w:shd w:val="clear" w:color="auto" w:fill="FFFFFF"/>
        </w:rPr>
        <w:t xml:space="preserve"> σε κρίση και </w:t>
      </w:r>
      <w:r>
        <w:rPr>
          <w:rFonts w:eastAsia="Times New Roman"/>
          <w:bCs/>
          <w:shd w:val="clear" w:color="auto" w:fill="FFFFFF"/>
        </w:rPr>
        <w:t>έ</w:t>
      </w:r>
      <w:r>
        <w:rPr>
          <w:rFonts w:eastAsia="Times New Roman" w:cs="Times New Roman"/>
          <w:bCs/>
          <w:shd w:val="clear" w:color="auto" w:fill="FFFFFF"/>
        </w:rPr>
        <w:t xml:space="preserve">χουμε και την εμπλοκή αναγκαστικά των κατασταλτικών αρχών, της Αστυνομίας, που βέβαια πολλές φορές </w:t>
      </w:r>
      <w:r>
        <w:rPr>
          <w:rFonts w:eastAsia="Times New Roman"/>
          <w:bCs/>
          <w:shd w:val="clear" w:color="auto" w:fill="FFFFFF"/>
        </w:rPr>
        <w:t>–</w:t>
      </w:r>
      <w:r>
        <w:rPr>
          <w:rFonts w:eastAsia="Times New Roman" w:cs="Times New Roman"/>
          <w:bCs/>
          <w:shd w:val="clear" w:color="auto" w:fill="FFFFFF"/>
        </w:rPr>
        <w:t xml:space="preserve">και αυτό </w:t>
      </w:r>
      <w:r>
        <w:rPr>
          <w:rFonts w:eastAsia="Times New Roman"/>
          <w:bCs/>
          <w:shd w:val="clear" w:color="auto" w:fill="FFFFFF"/>
        </w:rPr>
        <w:t>έχει</w:t>
      </w:r>
      <w:r>
        <w:rPr>
          <w:rFonts w:eastAsia="Times New Roman" w:cs="Times New Roman"/>
          <w:bCs/>
          <w:shd w:val="clear" w:color="auto" w:fill="FFFFFF"/>
        </w:rPr>
        <w:t xml:space="preserve"> ένα ενδιαφέρον</w:t>
      </w:r>
      <w:r>
        <w:rPr>
          <w:rFonts w:eastAsia="Times New Roman"/>
          <w:bCs/>
          <w:shd w:val="clear" w:color="auto" w:fill="FFFFFF"/>
        </w:rPr>
        <w:t>–</w:t>
      </w:r>
      <w:r>
        <w:rPr>
          <w:rFonts w:eastAsia="Times New Roman" w:cs="Times New Roman"/>
          <w:bCs/>
          <w:shd w:val="clear" w:color="auto" w:fill="FFFFFF"/>
        </w:rPr>
        <w:t xml:space="preserve"> ευνοούν τελικά τη συνεργασία του ασθενή. </w:t>
      </w:r>
    </w:p>
    <w:p w14:paraId="0DB04088" w14:textId="77777777" w:rsidR="009B1C94" w:rsidRDefault="00A261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Δηλαδή, πολλές φορές </w:t>
      </w:r>
      <w:r>
        <w:rPr>
          <w:rFonts w:eastAsia="Times New Roman"/>
          <w:bCs/>
          <w:shd w:val="clear" w:color="auto" w:fill="FFFFFF"/>
        </w:rPr>
        <w:t>έχει</w:t>
      </w:r>
      <w:r>
        <w:rPr>
          <w:rFonts w:eastAsia="Times New Roman" w:cs="Times New Roman"/>
          <w:bCs/>
          <w:shd w:val="clear" w:color="auto" w:fill="FFFFFF"/>
        </w:rPr>
        <w:t xml:space="preserve"> αποδειχτεί </w:t>
      </w:r>
      <w:r>
        <w:rPr>
          <w:rFonts w:eastAsia="Times New Roman"/>
          <w:bCs/>
          <w:shd w:val="clear" w:color="auto" w:fill="FFFFFF"/>
        </w:rPr>
        <w:t>–</w:t>
      </w:r>
      <w:r>
        <w:rPr>
          <w:rFonts w:eastAsia="Times New Roman" w:cs="Times New Roman"/>
          <w:bCs/>
          <w:shd w:val="clear" w:color="auto" w:fill="FFFFFF"/>
        </w:rPr>
        <w:t>και αυτό τεκμηριώνεται και στη βιβλιογραφία</w:t>
      </w:r>
      <w:r>
        <w:rPr>
          <w:rFonts w:eastAsia="Times New Roman"/>
          <w:bCs/>
          <w:shd w:val="clear" w:color="auto" w:fill="FFFFFF"/>
        </w:rPr>
        <w:t>–</w:t>
      </w:r>
      <w:r>
        <w:rPr>
          <w:rFonts w:eastAsia="Times New Roman" w:cs="Times New Roman"/>
          <w:bCs/>
          <w:shd w:val="clear" w:color="auto" w:fill="FFFFFF"/>
        </w:rPr>
        <w:t xml:space="preserve"> ό</w:t>
      </w:r>
      <w:r>
        <w:rPr>
          <w:rFonts w:eastAsia="Times New Roman" w:cs="Times New Roman"/>
          <w:bCs/>
          <w:shd w:val="clear" w:color="auto" w:fill="FFFFFF"/>
        </w:rPr>
        <w:t>τι ξεκινάει η εισαγγελική εντολή για εξέταση και στη συνέχεια η παρουσία της Αστυνομίας, όλο αυτό το περιβάλλον του φόβου, της καταστολής, που επικρέμαται κατά κάποιον τρόπο, πολλές φορές αναγκάζει τον ασθενή να συνεργαστεί και συχνά η αρχική εισαγγελική ε</w:t>
      </w:r>
      <w:r>
        <w:rPr>
          <w:rFonts w:eastAsia="Times New Roman" w:cs="Times New Roman"/>
          <w:bCs/>
          <w:shd w:val="clear" w:color="auto" w:fill="FFFFFF"/>
        </w:rPr>
        <w:t xml:space="preserve">ντολή μετατρέπεται σε εκούσια νοσηλεία στην τελική φάση. </w:t>
      </w:r>
    </w:p>
    <w:p w14:paraId="0DB04089" w14:textId="77777777" w:rsidR="009B1C94" w:rsidRDefault="00A261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υπάρχουν προβλήματα. Αυτά που περιγράφετε </w:t>
      </w:r>
      <w:r>
        <w:rPr>
          <w:rFonts w:eastAsia="Times New Roman"/>
          <w:bCs/>
          <w:shd w:val="clear" w:color="auto" w:fill="FFFFFF"/>
        </w:rPr>
        <w:t>είναι</w:t>
      </w:r>
      <w:r>
        <w:rPr>
          <w:rFonts w:eastAsia="Times New Roman" w:cs="Times New Roman"/>
          <w:bCs/>
          <w:shd w:val="clear" w:color="auto" w:fill="FFFFFF"/>
        </w:rPr>
        <w:t xml:space="preserve"> πολύ σοβαρά και το ξέρουμε. Υπάρχουν δυσλειτουργίες. </w:t>
      </w:r>
      <w:r>
        <w:rPr>
          <w:rFonts w:eastAsia="Times New Roman"/>
          <w:bCs/>
          <w:shd w:val="clear" w:color="auto" w:fill="FFFFFF"/>
        </w:rPr>
        <w:t>Είναι</w:t>
      </w:r>
      <w:r>
        <w:rPr>
          <w:rFonts w:eastAsia="Times New Roman" w:cs="Times New Roman"/>
          <w:bCs/>
          <w:shd w:val="clear" w:color="auto" w:fill="FFFFFF"/>
        </w:rPr>
        <w:t xml:space="preserve"> ένα δύσκολο θέμα. Υπάρχει και ένα ζήτημα εκπαίδευσης, γιατί προφανώς και εμείς θεωρού</w:t>
      </w:r>
      <w:r>
        <w:rPr>
          <w:rFonts w:eastAsia="Times New Roman" w:cs="Times New Roman"/>
          <w:bCs/>
          <w:shd w:val="clear" w:color="auto" w:fill="FFFFFF"/>
        </w:rPr>
        <w:t>με ότι υπάρχει μια ανάγκη να εμπλέ</w:t>
      </w:r>
      <w:r>
        <w:rPr>
          <w:rFonts w:eastAsia="Times New Roman" w:cs="Times New Roman"/>
          <w:bCs/>
          <w:shd w:val="clear" w:color="auto" w:fill="FFFFFF"/>
        </w:rPr>
        <w:lastRenderedPageBreak/>
        <w:t xml:space="preserve">κονται οι Υπηρεσίες του Εθνικού Συστήματος Υγείας στη μεταφορά. Όμως, θεωρούμε ότι </w:t>
      </w:r>
      <w:r>
        <w:rPr>
          <w:rFonts w:eastAsia="Times New Roman"/>
          <w:bCs/>
          <w:shd w:val="clear" w:color="auto" w:fill="FFFFFF"/>
        </w:rPr>
        <w:t>είναι</w:t>
      </w:r>
      <w:r>
        <w:rPr>
          <w:rFonts w:eastAsia="Times New Roman" w:cs="Times New Roman"/>
          <w:bCs/>
          <w:shd w:val="clear" w:color="auto" w:fill="FFFFFF"/>
        </w:rPr>
        <w:t xml:space="preserve"> απαραίτητη και η παρουσία της Αστυνομίας σε αυτή την αρχική φάση.</w:t>
      </w:r>
    </w:p>
    <w:p w14:paraId="0DB0408A" w14:textId="77777777" w:rsidR="009B1C94" w:rsidRDefault="00A261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κάθε περίπτωση, για να έχουμε μια έγκυρη εισήγηση, έχουμε συνεργ</w:t>
      </w:r>
      <w:r>
        <w:rPr>
          <w:rFonts w:eastAsia="Times New Roman" w:cs="Times New Roman"/>
          <w:bCs/>
          <w:shd w:val="clear" w:color="auto" w:fill="FFFFFF"/>
        </w:rPr>
        <w:t>αστεί με το Υπουργείο Δικαιοσύνης και αυτές τις μέρες θα πάρει ΦΕΚ η συγκρότηση μιας ειδικής νομοπαρασκευαστικής επιτροπής, στην οποία θα συμμετέχουν εκπρόσωποι του Υπουργείου Δικαιοσύνης, του Υπουργείου Υγείας, ειδικοί ψυχίατροι</w:t>
      </w:r>
      <w:r w:rsidRPr="001A4C5E">
        <w:rPr>
          <w:rFonts w:eastAsia="Times New Roman" w:cs="Times New Roman"/>
          <w:bCs/>
          <w:shd w:val="clear" w:color="auto" w:fill="FFFFFF"/>
        </w:rPr>
        <w:t>,</w:t>
      </w:r>
      <w:r>
        <w:rPr>
          <w:rFonts w:eastAsia="Times New Roman" w:cs="Times New Roman"/>
          <w:bCs/>
          <w:shd w:val="clear" w:color="auto" w:fill="FFFFFF"/>
        </w:rPr>
        <w:t xml:space="preserve"> που έχουν ασχοληθεί με αυ</w:t>
      </w:r>
      <w:r>
        <w:rPr>
          <w:rFonts w:eastAsia="Times New Roman" w:cs="Times New Roman"/>
          <w:bCs/>
          <w:shd w:val="clear" w:color="auto" w:fill="FFFFFF"/>
        </w:rPr>
        <w:t xml:space="preserve">τό το κομμάτι και έχουν ειδική γνώση, εκπρόσωποι της </w:t>
      </w:r>
      <w:r>
        <w:rPr>
          <w:rFonts w:eastAsia="Times New Roman" w:cs="Times New Roman"/>
          <w:bCs/>
          <w:shd w:val="clear" w:color="auto" w:fill="FFFFFF"/>
        </w:rPr>
        <w:t>ε</w:t>
      </w:r>
      <w:r>
        <w:rPr>
          <w:rFonts w:eastAsia="Times New Roman" w:cs="Times New Roman"/>
          <w:bCs/>
          <w:shd w:val="clear" w:color="auto" w:fill="FFFFFF"/>
        </w:rPr>
        <w:t xml:space="preserve">ισαγγελίας και εκπρόσωποι από τον Συνήγορο του Πολίτη. </w:t>
      </w:r>
    </w:p>
    <w:p w14:paraId="0DB0408B" w14:textId="77777777" w:rsidR="009B1C94" w:rsidRDefault="00A2611C">
      <w:pPr>
        <w:spacing w:line="600" w:lineRule="auto"/>
        <w:ind w:firstLine="720"/>
        <w:jc w:val="both"/>
        <w:rPr>
          <w:rFonts w:eastAsia="Times New Roman" w:cs="Times New Roman"/>
        </w:rPr>
      </w:pPr>
      <w:r>
        <w:rPr>
          <w:rFonts w:eastAsia="Times New Roman" w:cs="Times New Roman"/>
          <w:bCs/>
          <w:shd w:val="clear" w:color="auto" w:fill="FFFFFF"/>
        </w:rPr>
        <w:t xml:space="preserve">Από αυτή, λοιπόν, τη νομοπαρασκευαστική </w:t>
      </w:r>
      <w:r>
        <w:rPr>
          <w:rFonts w:eastAsia="Times New Roman" w:cs="Times New Roman"/>
          <w:bCs/>
          <w:shd w:val="clear" w:color="auto" w:fill="FFFFFF"/>
        </w:rPr>
        <w:t>ε</w:t>
      </w:r>
      <w:r>
        <w:rPr>
          <w:rFonts w:eastAsia="Times New Roman" w:cs="Times New Roman"/>
          <w:bCs/>
          <w:shd w:val="clear" w:color="auto" w:fill="FFFFFF"/>
        </w:rPr>
        <w:t xml:space="preserve">πιτροπή από τη μια θα επιδιώξουμε να έχουμε μια εισήγηση αλλαγής και βελτίωσης του θεσμικού πλαισίου και </w:t>
      </w:r>
      <w:r>
        <w:rPr>
          <w:rFonts w:eastAsia="Times New Roman" w:cs="Times New Roman"/>
          <w:bCs/>
          <w:shd w:val="clear" w:color="auto" w:fill="FFFFFF"/>
        </w:rPr>
        <w:t xml:space="preserve">από την άλλη αυτό που μας ενδιαφέρει </w:t>
      </w:r>
      <w:r>
        <w:rPr>
          <w:rFonts w:eastAsia="Times New Roman"/>
          <w:bCs/>
          <w:shd w:val="clear" w:color="auto" w:fill="FFFFFF"/>
        </w:rPr>
        <w:t>είναι</w:t>
      </w:r>
      <w:r>
        <w:rPr>
          <w:rFonts w:eastAsia="Times New Roman" w:cs="Times New Roman"/>
          <w:bCs/>
          <w:shd w:val="clear" w:color="auto" w:fill="FFFFFF"/>
        </w:rPr>
        <w:t xml:space="preserve"> να υπάρξουν ορισμένα θεραπευτικά πρωτόκολλα για τη διαχείριση των ασθενών αυτών από τους θεράποντες γιατρούς και στη φάση της εξέτασης και της γνωμοδότησης για το εάν χρήζει κάποιος νοσηλείας ή όχι, αλλά και στη μ</w:t>
      </w:r>
      <w:r>
        <w:rPr>
          <w:rFonts w:eastAsia="Times New Roman" w:cs="Times New Roman"/>
          <w:bCs/>
          <w:shd w:val="clear" w:color="auto" w:fill="FFFFFF"/>
        </w:rPr>
        <w:t xml:space="preserve">ετέπειτα φάση της εισαγωγής του και της νοσηλείας του σε μια κατάλληλη ψυχιατρική κλινική. </w:t>
      </w:r>
    </w:p>
    <w:p w14:paraId="0DB0408C"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κύριε Υπουργέ.</w:t>
      </w:r>
    </w:p>
    <w:p w14:paraId="0DB0408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Τον λόγο έχει η κ. Αθανασία Αναγνωστοπούλου για τρία λεπτά για τη δευτερολογία της.</w:t>
      </w:r>
    </w:p>
    <w:p w14:paraId="0DB0408E"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ΑΘΑΝΑΣΙΑ (ΣΙΑ) ΑΝ</w:t>
      </w:r>
      <w:r>
        <w:rPr>
          <w:rFonts w:eastAsia="Times New Roman" w:cs="Times New Roman"/>
          <w:b/>
          <w:szCs w:val="24"/>
        </w:rPr>
        <w:t xml:space="preserve">ΑΓΝΩΣΤΟΠΟΥΛΟΥ: </w:t>
      </w:r>
      <w:r>
        <w:rPr>
          <w:rFonts w:eastAsia="Times New Roman" w:cs="Times New Roman"/>
          <w:szCs w:val="24"/>
        </w:rPr>
        <w:t>Χαίρομαι πάρα πολύ, κύριε Υπουργέ, για όσα είπατε, γιατί αντιλαμβάνομαι –το ήξερα έτσι κι αλλιώς- και επιβεβαιώνεται ότι έχετε πλήρη επίγνωση των παραμέτρων</w:t>
      </w:r>
      <w:r>
        <w:rPr>
          <w:rFonts w:eastAsia="Times New Roman" w:cs="Times New Roman"/>
          <w:szCs w:val="24"/>
        </w:rPr>
        <w:t>,</w:t>
      </w:r>
      <w:r>
        <w:rPr>
          <w:rFonts w:eastAsia="Times New Roman" w:cs="Times New Roman"/>
          <w:szCs w:val="24"/>
        </w:rPr>
        <w:t xml:space="preserve"> που συνδέονται με το ευαίσθητο θέμα της ψυχικής υγείας και είδα ότι προτίθεστε να π</w:t>
      </w:r>
      <w:r>
        <w:rPr>
          <w:rFonts w:eastAsia="Times New Roman" w:cs="Times New Roman"/>
          <w:szCs w:val="24"/>
        </w:rPr>
        <w:t>ροχωρήσετε σε ρυθμίσεις που θα διορθώνουν ή θα βελτιώνουν τα δικαιώματα αυτών των ανθρώπων.</w:t>
      </w:r>
    </w:p>
    <w:p w14:paraId="0DB0408F"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Πρέπει, νομίζω, να τονιστεί ένα πράγμα, ότι μέχρι πρότινος είχαμε μια αδιαφορία για αυτήν την κατηγορία των συνανθρώπων μας και για τις οικογένειές τους δυστυχώς -γ</w:t>
      </w:r>
      <w:r>
        <w:rPr>
          <w:rFonts w:eastAsia="Times New Roman" w:cs="Times New Roman"/>
          <w:szCs w:val="24"/>
        </w:rPr>
        <w:t>ιατί μαζί με τους πάσχοντες ψυχικά και οι οικογένειές τους υποφέρουν- και γνωρίζουμε ότι αυτή η αδιαφορία οφείλεται σε μεγάλο βαθμό στο ότι αυτοί οι άνθρωποι δεν αποτελούν υπολογίσιμη ομάδα πίεσης, κυρίως για λόγους αναζήτησης ψήφων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Αντίθετα και </w:t>
      </w:r>
      <w:r>
        <w:rPr>
          <w:rFonts w:eastAsia="Times New Roman" w:cs="Times New Roman"/>
          <w:szCs w:val="24"/>
        </w:rPr>
        <w:lastRenderedPageBreak/>
        <w:t xml:space="preserve">όπως έχουμε δει με τη νομοθέτηση μέχρι τώρα, για την Κυβέρνηση της Αριστεράς η ομάδα αυτή συμπυκνώνει ένα διπλό κοινωνικό αίτημα: Και υγεία και ελευθερία με δικαιώματα. </w:t>
      </w:r>
    </w:p>
    <w:p w14:paraId="0DB04090"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Το είπατε κι εσείς ότι τα τελευταία χρόνια αυξήθηκαν οι ψυχικά πάσχοντες</w:t>
      </w:r>
      <w:r>
        <w:rPr>
          <w:rFonts w:eastAsia="Times New Roman" w:cs="Times New Roman"/>
          <w:szCs w:val="24"/>
        </w:rPr>
        <w:t xml:space="preserve"> για διάφορους λόγους, τους οποίους αναφέρατε. Άρα, εδώ έχουμε ένα πρόβλημα το οποίο δεν είναι περιορισμένο, αλλά έχει γίνει τα τελευταία χρόνια ακόμη πιο έντονο. Γνωρίζουμε ότι ο αναγκαστικός εγκλεισμός έχει καταγγελθεί και από τον Συνήγορο του Πολίτη και</w:t>
      </w:r>
      <w:r>
        <w:rPr>
          <w:rFonts w:eastAsia="Times New Roman" w:cs="Times New Roman"/>
          <w:szCs w:val="24"/>
        </w:rPr>
        <w:t xml:space="preserve"> από διάφορους άλλους, διότι αυτές οι αναχρονιστικές μέθοδοι είχαν περισσότερο το νόημα της φύλαξης επικίνδυνων ανθρώπων, αντί για τη θεραπεία πασχόντων ανθρώπων. Αυτές, λοιπόν, οι επικίνδυνες αναχρονιστικές αντιλήψεις βλέπω, όπως είπατε και με τη νομοπαρα</w:t>
      </w:r>
      <w:r>
        <w:rPr>
          <w:rFonts w:eastAsia="Times New Roman" w:cs="Times New Roman"/>
          <w:szCs w:val="24"/>
        </w:rPr>
        <w:t>σκευαστική επιτροπή</w:t>
      </w:r>
      <w:r>
        <w:rPr>
          <w:rFonts w:eastAsia="Times New Roman" w:cs="Times New Roman"/>
          <w:szCs w:val="24"/>
        </w:rPr>
        <w:t>,</w:t>
      </w:r>
      <w:r>
        <w:rPr>
          <w:rFonts w:eastAsia="Times New Roman" w:cs="Times New Roman"/>
          <w:szCs w:val="24"/>
        </w:rPr>
        <w:t xml:space="preserve"> που ετοιμάζετε σε συνεργασία με το Υπουργείο Δικαιοσύνης και τον Συνήγορο του Πολίτη, ότι αρχίζουν να εκλείπουν. Η Λέρος, βέβαια, αποτελεί ένα παράδειγμα πάρα πολύ σημαντικό. </w:t>
      </w:r>
    </w:p>
    <w:p w14:paraId="0DB04091"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Πρέπει να ειπωθεί και σ’ αυτή τη Βουλή τι θα σήμαινε η περι</w:t>
      </w:r>
      <w:r>
        <w:rPr>
          <w:rFonts w:eastAsia="Times New Roman" w:cs="Times New Roman"/>
          <w:szCs w:val="24"/>
        </w:rPr>
        <w:t xml:space="preserve">κοπή δημόσιων δαπανών κυρίως από τομείς όπως η </w:t>
      </w:r>
      <w:r>
        <w:rPr>
          <w:rFonts w:eastAsia="Times New Roman" w:cs="Times New Roman"/>
          <w:szCs w:val="24"/>
        </w:rPr>
        <w:t>υ</w:t>
      </w:r>
      <w:r>
        <w:rPr>
          <w:rFonts w:eastAsia="Times New Roman" w:cs="Times New Roman"/>
          <w:szCs w:val="24"/>
        </w:rPr>
        <w:t xml:space="preserve">γεία –δεν αναφέρομαι στην </w:t>
      </w:r>
      <w:r>
        <w:rPr>
          <w:rFonts w:eastAsia="Times New Roman" w:cs="Times New Roman"/>
          <w:szCs w:val="24"/>
        </w:rPr>
        <w:t>π</w:t>
      </w:r>
      <w:r>
        <w:rPr>
          <w:rFonts w:eastAsia="Times New Roman" w:cs="Times New Roman"/>
          <w:szCs w:val="24"/>
        </w:rPr>
        <w:t xml:space="preserve">αιδεία, αλλά στην </w:t>
      </w:r>
      <w:r>
        <w:rPr>
          <w:rFonts w:eastAsia="Times New Roman" w:cs="Times New Roman"/>
          <w:szCs w:val="24"/>
        </w:rPr>
        <w:t>υ</w:t>
      </w:r>
      <w:r>
        <w:rPr>
          <w:rFonts w:eastAsia="Times New Roman" w:cs="Times New Roman"/>
          <w:szCs w:val="24"/>
        </w:rPr>
        <w:t xml:space="preserve">γεία τώρα- που κάποιοι ελαφρά τη καρδία ανακοινώνουν εδώ, σε προγραμματικές </w:t>
      </w:r>
      <w:r>
        <w:rPr>
          <w:rFonts w:eastAsia="Times New Roman" w:cs="Times New Roman"/>
          <w:szCs w:val="24"/>
        </w:rPr>
        <w:lastRenderedPageBreak/>
        <w:t xml:space="preserve">τους δηλώσεις -κυρίως η Αξιωματική Αντιπολίτευση- για την </w:t>
      </w:r>
      <w:r>
        <w:rPr>
          <w:rFonts w:eastAsia="Times New Roman" w:cs="Times New Roman"/>
          <w:szCs w:val="24"/>
        </w:rPr>
        <w:t>υ</w:t>
      </w:r>
      <w:r>
        <w:rPr>
          <w:rFonts w:eastAsia="Times New Roman" w:cs="Times New Roman"/>
          <w:szCs w:val="24"/>
        </w:rPr>
        <w:t>γεία, όταν βλέπουμε πόσα πα</w:t>
      </w:r>
      <w:r>
        <w:rPr>
          <w:rFonts w:eastAsia="Times New Roman" w:cs="Times New Roman"/>
          <w:szCs w:val="24"/>
        </w:rPr>
        <w:t xml:space="preserve">ρακλάδια υπάρχουν, τα οποία πρέπει να αναδιαμορφωθούν και να ανασυγκροτηθούν. </w:t>
      </w:r>
    </w:p>
    <w:p w14:paraId="0DB0409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Ήθελα να σας πω, κύριε Υπουργέ, ότι η Ομοσπονδία των Αστυνομικών Υπαλλήλων είναι αυτοί</w:t>
      </w:r>
      <w:r>
        <w:rPr>
          <w:rFonts w:eastAsia="Times New Roman" w:cs="Times New Roman"/>
          <w:szCs w:val="24"/>
        </w:rPr>
        <w:t>,</w:t>
      </w:r>
      <w:r>
        <w:rPr>
          <w:rFonts w:eastAsia="Times New Roman" w:cs="Times New Roman"/>
          <w:szCs w:val="24"/>
        </w:rPr>
        <w:t xml:space="preserve"> που διατύπωσαν το αίτημα, πώς μπορούν να βοηθηθούν –δεν ξέρω πώς, εσείς ξέρετε καλύτερα κ</w:t>
      </w:r>
      <w:r>
        <w:rPr>
          <w:rFonts w:eastAsia="Times New Roman" w:cs="Times New Roman"/>
          <w:szCs w:val="24"/>
        </w:rPr>
        <w:t xml:space="preserve">αι το αναλύσατε- ή να είναι αυτοί βοηθητικοί, για να μπορέσουν να επιτελέσουν το έργο τους, αλλά όχι να έχουν αυτοί την ευθύνη για μια τέτοια δύσκολη υπόθεση. </w:t>
      </w:r>
    </w:p>
    <w:p w14:paraId="0DB04093"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Ευχαριστώ.</w:t>
      </w:r>
    </w:p>
    <w:p w14:paraId="0DB04094"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 Αναγνωστοπούλου.</w:t>
      </w:r>
    </w:p>
    <w:p w14:paraId="0DB0409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ο Υπουργός Υγείας κ. Ανδρέας Ξανθός για τη δευτερολογία του.</w:t>
      </w:r>
    </w:p>
    <w:p w14:paraId="0DB04096"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Δεν θέλω να πω πολλά. Η ουσία είναι ότι έχουμε ένα δύσκολο θέμα. Είναι ανοικτό αυτό το ζήτημα. Χρειάζεται έναν ευαίσθητο αλλά ταυτόχρονα εφαρμόσιμο χειρισμό. Δεν</w:t>
      </w:r>
      <w:r>
        <w:rPr>
          <w:rFonts w:eastAsia="Times New Roman" w:cs="Times New Roman"/>
          <w:szCs w:val="24"/>
        </w:rPr>
        <w:t xml:space="preserve"> είναι πάντα πολύ εύκολες αυτές </w:t>
      </w:r>
      <w:r>
        <w:rPr>
          <w:rFonts w:eastAsia="Times New Roman" w:cs="Times New Roman"/>
          <w:szCs w:val="24"/>
        </w:rPr>
        <w:lastRenderedPageBreak/>
        <w:t xml:space="preserve">οι πρακτικές λύσεις σ’ αυτού του τύπου τα θέματα και σ’ αυτή την κατηγορία των προβλημάτων. </w:t>
      </w:r>
    </w:p>
    <w:p w14:paraId="0DB0409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Σίγουρα χρειάζεται μια συνεργασία των υπηρεσιών του συστήματος υγείας και των υπηρεσιών</w:t>
      </w:r>
      <w:r>
        <w:rPr>
          <w:rFonts w:eastAsia="Times New Roman" w:cs="Times New Roman"/>
          <w:szCs w:val="24"/>
        </w:rPr>
        <w:t>,</w:t>
      </w:r>
      <w:r>
        <w:rPr>
          <w:rFonts w:eastAsia="Times New Roman" w:cs="Times New Roman"/>
          <w:szCs w:val="24"/>
        </w:rPr>
        <w:t xml:space="preserve"> που εκτελούν τις εισαγγελικές εντολές. Νομ</w:t>
      </w:r>
      <w:r>
        <w:rPr>
          <w:rFonts w:eastAsia="Times New Roman" w:cs="Times New Roman"/>
          <w:szCs w:val="24"/>
        </w:rPr>
        <w:t>ίζω ότι αυτή πρέπει να είναι η προοπτική, να αναβαθμίσουμε την παρουσία των υπηρεσιών του ΕΣΥ. Ίσως να χρειαστεί –θα το συζητήσουμε αυτό και με τη διοίκηση του ΕΚΑΒ- μια ειδικού τύπου εκπαίδευση, εάν εμπλακούν άνθρωποι που έχουν σχέση με τη διακομιδή των α</w:t>
      </w:r>
      <w:r>
        <w:rPr>
          <w:rFonts w:eastAsia="Times New Roman" w:cs="Times New Roman"/>
          <w:szCs w:val="24"/>
        </w:rPr>
        <w:t>σθενών. Εκεί, βέβαια, υπάρχει και ένα λίγο τυπικό θέμα, με την έννοια ότι υποτίθεται ότι όταν μεταφέρεται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ο ασθενής δεν έχει πιστοποιηθεί η ψυχική νόσος, αλλά αναμένεται η εξέταση από τους δυο ψυχιάτρους, για να πιστοποιηθεί η ψυχική νόσος και η</w:t>
      </w:r>
      <w:r>
        <w:rPr>
          <w:rFonts w:eastAsia="Times New Roman" w:cs="Times New Roman"/>
          <w:szCs w:val="24"/>
        </w:rPr>
        <w:t xml:space="preserve"> ανάγκη θεραπείας.      </w:t>
      </w:r>
    </w:p>
    <w:p w14:paraId="0DB0409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είναι ένα ευαίσθητο θέμα και συμφωνώ ότι οι άνθρωποι αυτοί είναι άνθρωποι που δεν έχουν φωνή, και που συνήθως δεν μπορούν να ασκήσουν πολιτική επιρροή. Είναι πολλοί, γι’ αυτό και νομίζω ότι το ζήτημα του σεβασμο</w:t>
      </w:r>
      <w:r>
        <w:rPr>
          <w:rFonts w:eastAsia="Times New Roman" w:cs="Times New Roman"/>
          <w:szCs w:val="24"/>
        </w:rPr>
        <w:t xml:space="preserve">ύ της αξιοπρέπειας και των δικαιωμάτων των ψυχικά ασθενών είναι στον πυρήνα του </w:t>
      </w:r>
      <w:proofErr w:type="spellStart"/>
      <w:r>
        <w:rPr>
          <w:rFonts w:eastAsia="Times New Roman" w:cs="Times New Roman"/>
          <w:szCs w:val="24"/>
        </w:rPr>
        <w:t>προνοιακού</w:t>
      </w:r>
      <w:proofErr w:type="spellEnd"/>
      <w:r>
        <w:rPr>
          <w:rFonts w:eastAsia="Times New Roman" w:cs="Times New Roman"/>
          <w:szCs w:val="24"/>
        </w:rPr>
        <w:t xml:space="preserve"> και του </w:t>
      </w:r>
      <w:proofErr w:type="spellStart"/>
      <w:r>
        <w:rPr>
          <w:rFonts w:eastAsia="Times New Roman" w:cs="Times New Roman"/>
          <w:szCs w:val="24"/>
        </w:rPr>
        <w:t>δικαιικού</w:t>
      </w:r>
      <w:proofErr w:type="spellEnd"/>
      <w:r>
        <w:rPr>
          <w:rFonts w:eastAsia="Times New Roman" w:cs="Times New Roman"/>
          <w:szCs w:val="24"/>
        </w:rPr>
        <w:t xml:space="preserve"> συστήματος μιας πολιτισμένης χώρας ή οφείλει να είναι τουλάχιστον. </w:t>
      </w:r>
    </w:p>
    <w:p w14:paraId="0DB04099"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Εμείς, όπως σωστά είπατε, στην πρόσφατη μεταρρύθμιση στη διοικητική δομή του συ</w:t>
      </w:r>
      <w:r>
        <w:rPr>
          <w:rFonts w:eastAsia="Times New Roman" w:cs="Times New Roman"/>
          <w:szCs w:val="24"/>
        </w:rPr>
        <w:t>στήματος έχουμε προβλέψει, πρώτον, μια αποκεντρωμένη διεύθυνση στο σύστημα. Υπάρχουν περιφερειακές διευθύνσεις τομέων ψυχικής υγείας, σε κάθε μια από τις οποίες συγκροτείται μια αποκεντρωμένη επιτροπή προστασίας των δικαιωμάτων των ληπτών υπηρεσιών ψυχικής</w:t>
      </w:r>
      <w:r>
        <w:rPr>
          <w:rFonts w:eastAsia="Times New Roman" w:cs="Times New Roman"/>
          <w:szCs w:val="24"/>
        </w:rPr>
        <w:t xml:space="preserve"> υγείας. Αυτό είναι πολύ σημαντικό. Βέβαια, αυτές οι επιτροπές θα επιλαμβάνονται από τη στιγμή που υπάρχει νοσηλεία του ασθενή και μετά. Είμαστε τώρα στο πρώτο κρίσιμο στάδιο. Εκεί χρειάζεται μια εγρήγορση και μια μεγαλύτερη ευαισθησία και πιστεύω ότι με τ</w:t>
      </w:r>
      <w:r>
        <w:rPr>
          <w:rFonts w:eastAsia="Times New Roman" w:cs="Times New Roman"/>
          <w:szCs w:val="24"/>
        </w:rPr>
        <w:t>η συνδρομή των ανθρώπων</w:t>
      </w:r>
      <w:r>
        <w:rPr>
          <w:rFonts w:eastAsia="Times New Roman" w:cs="Times New Roman"/>
          <w:szCs w:val="24"/>
        </w:rPr>
        <w:t>,</w:t>
      </w:r>
      <w:r>
        <w:rPr>
          <w:rFonts w:eastAsia="Times New Roman" w:cs="Times New Roman"/>
          <w:szCs w:val="24"/>
        </w:rPr>
        <w:t xml:space="preserve"> που θα συγκροτήσουν τη νομοπαρασκευαστική επιτροπή και των εμπειρογνωμόνων που έχουν ειδική γνώμη, θα μπορέσουμε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πάμε σε ένα πλαίσιο το οποίο θα είναι και λειτουργικό, αλλά κυρίως πιο ευαίσθητο όσον αφορά την προστα</w:t>
      </w:r>
      <w:r>
        <w:rPr>
          <w:rFonts w:eastAsia="Times New Roman" w:cs="Times New Roman"/>
          <w:szCs w:val="24"/>
        </w:rPr>
        <w:t>σία των δικαιωμάτων.</w:t>
      </w:r>
    </w:p>
    <w:p w14:paraId="0DB0409A"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Ευχαριστώ.</w:t>
      </w:r>
    </w:p>
    <w:p w14:paraId="0DB0409B"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Υγείας κ. Ανδρέα Ξανθό. </w:t>
      </w:r>
    </w:p>
    <w:p w14:paraId="0DB0409C"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Προχωρούμε στη</w:t>
      </w:r>
      <w:r>
        <w:rPr>
          <w:rFonts w:eastAsia="Times New Roman" w:cs="Times New Roman"/>
          <w:szCs w:val="24"/>
        </w:rPr>
        <w:t>ν</w:t>
      </w:r>
      <w:r>
        <w:rPr>
          <w:rFonts w:eastAsia="Times New Roman" w:cs="Times New Roman"/>
          <w:szCs w:val="24"/>
        </w:rPr>
        <w:t xml:space="preserve"> έκτη με αριθμό 714/10-4-2017 επίκαιρη ερώτηση πρώτου κύκλου της Βουλευτού Β΄ Πειραιά της Ένωσης Κεντρώων κ. Θεοδώρας </w:t>
      </w:r>
      <w:proofErr w:type="spellStart"/>
      <w:r>
        <w:rPr>
          <w:rFonts w:eastAsia="Times New Roman" w:cs="Times New Roman"/>
          <w:szCs w:val="24"/>
        </w:rPr>
        <w:t>Μεγαλοο</w:t>
      </w:r>
      <w:r>
        <w:rPr>
          <w:rFonts w:eastAsia="Times New Roman" w:cs="Times New Roman"/>
          <w:szCs w:val="24"/>
        </w:rPr>
        <w:t>ικονόμου</w:t>
      </w:r>
      <w:proofErr w:type="spellEnd"/>
      <w:r>
        <w:rPr>
          <w:rFonts w:eastAsia="Times New Roman" w:cs="Times New Roman"/>
          <w:szCs w:val="24"/>
        </w:rPr>
        <w:t xml:space="preserve"> προς τον Υπουργό Υγείας, σχετικά με τα υψηλά ποσοστά καισαρικών τομών στην Ελλάδα. </w:t>
      </w:r>
    </w:p>
    <w:p w14:paraId="0DB0409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Και στην ερώτηση αυτή θα απαντήσει ο Υπουργός Υγείας κ. Ανδρέας Ξανθός. </w:t>
      </w:r>
    </w:p>
    <w:p w14:paraId="0DB0409E"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Μεγαλοοικονόμου</w:t>
      </w:r>
      <w:proofErr w:type="spellEnd"/>
      <w:r>
        <w:rPr>
          <w:rFonts w:eastAsia="Times New Roman" w:cs="Times New Roman"/>
          <w:szCs w:val="24"/>
        </w:rPr>
        <w:t xml:space="preserve"> έχει τον λόγο, για να αναπτύξει την ερώτησή της σε  δύο λεπτά. </w:t>
      </w:r>
    </w:p>
    <w:p w14:paraId="0DB0409F"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 </w:t>
      </w:r>
    </w:p>
    <w:p w14:paraId="0DB040A0"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ξέρετε, το πόρισμα του ελληνικού παραρτήματος  του Παγκόσμιου Οργανισμού Υγείας είναι ιδιαιτέρως ανησυχητικό, γιατί οι καισαρικές τομές στην Ελλάδα έχουν φθάσει στο ποσοστό του 56,8%, </w:t>
      </w:r>
      <w:r>
        <w:rPr>
          <w:rFonts w:eastAsia="Times New Roman" w:cs="Times New Roman"/>
          <w:szCs w:val="24"/>
        </w:rPr>
        <w:t xml:space="preserve">τη στιγμή που ο </w:t>
      </w:r>
      <w:r>
        <w:rPr>
          <w:rFonts w:eastAsia="Times New Roman" w:cs="Times New Roman"/>
          <w:szCs w:val="24"/>
        </w:rPr>
        <w:t>ο</w:t>
      </w:r>
      <w:r>
        <w:rPr>
          <w:rFonts w:eastAsia="Times New Roman" w:cs="Times New Roman"/>
          <w:szCs w:val="24"/>
        </w:rPr>
        <w:t xml:space="preserve">ργανισμός ορίζει ως επιτρεπτό όριο το 15%. Μάλιστα, σε άλλες χώρες της Ευρώπης μάξιμουμ να φθάσουν οι καισαρικές τομές το ποσοστό του 30%. </w:t>
      </w:r>
    </w:p>
    <w:p w14:paraId="0DB040A1"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Παράλληλα, σύμφωνα με τις δημοσιεύσεις που υπάρχουν κατά καιρούς, εκτός από τα ιδιωτικά νοσοκομεία,</w:t>
      </w:r>
      <w:r>
        <w:rPr>
          <w:rFonts w:eastAsia="Times New Roman" w:cs="Times New Roman"/>
          <w:szCs w:val="24"/>
        </w:rPr>
        <w:t xml:space="preserve"> πάρα πολύ μεγάλα ποσοστά καισαρικών τομών γίνονται και στα δημόσια νοσοκομεία της χώρας. </w:t>
      </w:r>
    </w:p>
    <w:p w14:paraId="0DB040A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Η Ελληνική Μαιευτική Γυναικολογική Εταιρεία σε πρόσφατο </w:t>
      </w:r>
      <w:r>
        <w:rPr>
          <w:rFonts w:eastAsia="Times New Roman" w:cs="Times New Roman"/>
          <w:szCs w:val="24"/>
        </w:rPr>
        <w:t>δ</w:t>
      </w:r>
      <w:r>
        <w:rPr>
          <w:rFonts w:eastAsia="Times New Roman" w:cs="Times New Roman"/>
          <w:szCs w:val="24"/>
        </w:rPr>
        <w:t>ελτίο Τύπου αναφέρει ότι το υψηλό ποσοστό οφείλεται στην προχωρημένη ηλικία που επιλέγει η Ελληνίδα για να γ</w:t>
      </w:r>
      <w:r>
        <w:rPr>
          <w:rFonts w:eastAsia="Times New Roman" w:cs="Times New Roman"/>
          <w:szCs w:val="24"/>
        </w:rPr>
        <w:t xml:space="preserve">ίνει μητέρα, σε </w:t>
      </w:r>
      <w:proofErr w:type="spellStart"/>
      <w:r>
        <w:rPr>
          <w:rFonts w:eastAsia="Times New Roman" w:cs="Times New Roman"/>
          <w:szCs w:val="24"/>
        </w:rPr>
        <w:t>πολύδυμες</w:t>
      </w:r>
      <w:proofErr w:type="spellEnd"/>
      <w:r>
        <w:rPr>
          <w:rFonts w:eastAsia="Times New Roman" w:cs="Times New Roman"/>
          <w:szCs w:val="24"/>
        </w:rPr>
        <w:t xml:space="preserve"> κυήσεις, σε εξωσωματικές, αλλά και σε πιθανή «αμυντική» άσκηση ιατρικής</w:t>
      </w:r>
      <w:r>
        <w:rPr>
          <w:rFonts w:eastAsia="Times New Roman" w:cs="Times New Roman"/>
          <w:szCs w:val="24"/>
        </w:rPr>
        <w:t>,</w:t>
      </w:r>
      <w:r>
        <w:rPr>
          <w:rFonts w:eastAsia="Times New Roman" w:cs="Times New Roman"/>
          <w:szCs w:val="24"/>
        </w:rPr>
        <w:t xml:space="preserve"> που επιλέγουν οι μαιευτήρες στην προσπάθειά τους να ελαχιστοποιήσουν τον κίνδυνο αγωγών και μηνύσεων εις βάρος τους. </w:t>
      </w:r>
    </w:p>
    <w:p w14:paraId="0DB040A3"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Αν λάβουμε υπ’ </w:t>
      </w:r>
      <w:proofErr w:type="spellStart"/>
      <w:r>
        <w:rPr>
          <w:rFonts w:eastAsia="Times New Roman" w:cs="Times New Roman"/>
          <w:szCs w:val="24"/>
        </w:rPr>
        <w:t>όψιν</w:t>
      </w:r>
      <w:proofErr w:type="spellEnd"/>
      <w:r>
        <w:rPr>
          <w:rFonts w:eastAsia="Times New Roman" w:cs="Times New Roman"/>
          <w:szCs w:val="24"/>
        </w:rPr>
        <w:t xml:space="preserve"> τις συστάσεις </w:t>
      </w:r>
      <w:r>
        <w:rPr>
          <w:rFonts w:eastAsia="Times New Roman" w:cs="Times New Roman"/>
          <w:szCs w:val="24"/>
        </w:rPr>
        <w:t>διεθνών οργανισμών, οι οποίοι αναφέρουν ότι οι τοκετοί χαμηλού κινδύνου είναι αφ</w:t>
      </w:r>
      <w:r>
        <w:rPr>
          <w:rFonts w:eastAsia="Times New Roman" w:cs="Times New Roman"/>
          <w:szCs w:val="24"/>
        </w:rPr>
        <w:t xml:space="preserve">’ </w:t>
      </w:r>
      <w:r>
        <w:rPr>
          <w:rFonts w:eastAsia="Times New Roman" w:cs="Times New Roman"/>
          <w:szCs w:val="24"/>
        </w:rPr>
        <w:t>ενός ασφαλέστερο να διεξάγονται εντός κλινικών δομών και αφ</w:t>
      </w:r>
      <w:r>
        <w:rPr>
          <w:rFonts w:eastAsia="Times New Roman" w:cs="Times New Roman"/>
          <w:szCs w:val="24"/>
        </w:rPr>
        <w:t xml:space="preserve">’ </w:t>
      </w:r>
      <w:r>
        <w:rPr>
          <w:rFonts w:eastAsia="Times New Roman" w:cs="Times New Roman"/>
          <w:szCs w:val="24"/>
        </w:rPr>
        <w:t>ετέρου ότι πρέπει να ολοκληρώνονται με τις λιγότερες δυνατές κλινικές παρεμβάσεις, τίθεται ένα μείζον θέμα: Το ζή</w:t>
      </w:r>
      <w:r>
        <w:rPr>
          <w:rFonts w:eastAsia="Times New Roman" w:cs="Times New Roman"/>
          <w:szCs w:val="24"/>
        </w:rPr>
        <w:t xml:space="preserve">τημα της ύπαρξης κέντρων φυσικού τοκετού, τα οποία ονομάζονται </w:t>
      </w:r>
      <w:r>
        <w:rPr>
          <w:rFonts w:eastAsia="Times New Roman" w:cs="Times New Roman"/>
          <w:szCs w:val="24"/>
          <w:lang w:val="en-US"/>
        </w:rPr>
        <w:t>birth</w:t>
      </w:r>
      <w:r>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στα οποία η παρακολούθηση και η διεξαγωγή του τοκετού θα γίνεται από μαίες, όπως συμβαίνει σε ευρωπαϊκές χώρες και αλλού.</w:t>
      </w:r>
    </w:p>
    <w:p w14:paraId="0DB040A4"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 xml:space="preserve"> Στα εν λόγω κέντρα φυσικού τοκετού παρατηρείται πέρα απ</w:t>
      </w:r>
      <w:r>
        <w:rPr>
          <w:rFonts w:eastAsia="Times New Roman" w:cs="Times New Roman"/>
          <w:szCs w:val="24"/>
        </w:rPr>
        <w:t xml:space="preserve">ό τη μείωση χρήσης κλινικών παρεμβάσεων και μείωση του κόστους των τοκετών. </w:t>
      </w:r>
    </w:p>
    <w:p w14:paraId="0DB040A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Σας ερωτώ, λοιπόν, κύριε Υπουργέ: </w:t>
      </w:r>
    </w:p>
    <w:p w14:paraId="0DB040A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Ποιες δράσεις προτείνει το Υπουργείο Υγείας για τη μείωση των καισαρικών τομών; </w:t>
      </w:r>
    </w:p>
    <w:p w14:paraId="0DB040A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Υπάρχουν στατιστικά δεδομένα από όλα τα νοσοκομεία της χώρας πο</w:t>
      </w:r>
      <w:r>
        <w:rPr>
          <w:rFonts w:eastAsia="Times New Roman" w:cs="Times New Roman"/>
          <w:szCs w:val="24"/>
        </w:rPr>
        <w:t xml:space="preserve">υ να καταγράφουν, τόσο τον τρόπο γέννησης, όσο και επιδημιολογικά στοιχεία, όπως ώρα γέννησης, αύξηση καισαρικών τομών πριν από ημέρες αργίας των γιατρών, ηλικία της γυναίκας, </w:t>
      </w:r>
      <w:proofErr w:type="spellStart"/>
      <w:r>
        <w:rPr>
          <w:rFonts w:eastAsia="Times New Roman" w:cs="Times New Roman"/>
          <w:szCs w:val="24"/>
        </w:rPr>
        <w:t>πολύδυμες</w:t>
      </w:r>
      <w:proofErr w:type="spellEnd"/>
      <w:r>
        <w:rPr>
          <w:rFonts w:eastAsia="Times New Roman" w:cs="Times New Roman"/>
          <w:szCs w:val="24"/>
        </w:rPr>
        <w:t xml:space="preserve"> κυήσεις, κυήσεις από εξωσωματική γονιμοποίηση κ</w:t>
      </w:r>
      <w:r>
        <w:rPr>
          <w:rFonts w:eastAsia="Times New Roman" w:cs="Times New Roman"/>
          <w:szCs w:val="24"/>
        </w:rPr>
        <w:t>.</w:t>
      </w:r>
      <w:r>
        <w:rPr>
          <w:rFonts w:eastAsia="Times New Roman" w:cs="Times New Roman"/>
          <w:szCs w:val="24"/>
        </w:rPr>
        <w:t>λπ.;</w:t>
      </w:r>
    </w:p>
    <w:p w14:paraId="0DB040A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Υπάρχει σχεδιασμό</w:t>
      </w:r>
      <w:r>
        <w:rPr>
          <w:rFonts w:eastAsia="Times New Roman" w:cs="Times New Roman"/>
          <w:szCs w:val="24"/>
        </w:rPr>
        <w:t xml:space="preserve">ς για θεσμοθέτηση συγκεκριμένου νομοθετικού πλαισίου για την ίδρυση κέντρων φυσικού τοκετού, τα ονομαζόμενα </w:t>
      </w:r>
      <w:r>
        <w:rPr>
          <w:rFonts w:eastAsia="Times New Roman" w:cs="Times New Roman"/>
          <w:szCs w:val="24"/>
          <w:lang w:val="en-US"/>
        </w:rPr>
        <w:t>birth</w:t>
      </w:r>
      <w:r>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w:t>
      </w:r>
    </w:p>
    <w:p w14:paraId="0DB040A9"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Αυτά ήθελα να πω, κύριε Πρόεδρε, και ευχαριστώ.</w:t>
      </w:r>
    </w:p>
    <w:p w14:paraId="0DB040AA"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w:t>
      </w:r>
      <w:proofErr w:type="spellStart"/>
      <w:r>
        <w:rPr>
          <w:rFonts w:eastAsia="Times New Roman" w:cs="Times New Roman"/>
          <w:szCs w:val="24"/>
        </w:rPr>
        <w:t>Μεγαλοοικονόμου</w:t>
      </w:r>
      <w:proofErr w:type="spellEnd"/>
      <w:r>
        <w:rPr>
          <w:rFonts w:eastAsia="Times New Roman" w:cs="Times New Roman"/>
          <w:szCs w:val="24"/>
        </w:rPr>
        <w:t>.</w:t>
      </w:r>
    </w:p>
    <w:p w14:paraId="0DB040A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ο Υπουργός Υγείας κ. Ξανθός. </w:t>
      </w:r>
    </w:p>
    <w:p w14:paraId="0DB040AC"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Ευχαριστώ, κύριε Πρόεδρε. </w:t>
      </w:r>
    </w:p>
    <w:p w14:paraId="0DB040A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έχουμε ξανασυζητήσει πριν από λίγο καιρό σε αυτήν την Αίθουσα το ίδιο θέμα ακριβώς σε αντίστοιχη ερώτηση. Όντως, η εικόνα είναι αυτή που περιγ</w:t>
      </w:r>
      <w:r>
        <w:rPr>
          <w:rFonts w:eastAsia="Times New Roman" w:cs="Times New Roman"/>
          <w:szCs w:val="24"/>
        </w:rPr>
        <w:t>ράψατε. Οφείλω να πω ότι η έρευνα αυτή και η μελέτη από την πλευρά του Παγκόσμιου Οργανισμού Υγείας είναι σε συνεννόηση με το Υπουργείο Υγείας. Εμείς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προκαλέσαμε αυτήν την παρέμβαση του ΠΟΥ, ο οποίος έκανε μια εξαιρετική καταγραφή του προβλήματος </w:t>
      </w:r>
      <w:r>
        <w:rPr>
          <w:rFonts w:eastAsia="Times New Roman" w:cs="Times New Roman"/>
          <w:szCs w:val="24"/>
        </w:rPr>
        <w:t>και συνομίλησε με επαγγελματίες</w:t>
      </w:r>
      <w:r>
        <w:rPr>
          <w:rFonts w:eastAsia="Times New Roman" w:cs="Times New Roman"/>
          <w:szCs w:val="24"/>
        </w:rPr>
        <w:t>,</w:t>
      </w:r>
      <w:r>
        <w:rPr>
          <w:rFonts w:eastAsia="Times New Roman" w:cs="Times New Roman"/>
          <w:szCs w:val="24"/>
        </w:rPr>
        <w:t xml:space="preserve"> που έχουν σχέση με τον χώρο της μαιευτικής σε όλο του το φάσμα, και στον δημόσιο και στον ιδιωτικό τομέα. </w:t>
      </w:r>
    </w:p>
    <w:p w14:paraId="0DB040AE"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Νομίζω, λοιπόν, ότι τώρα έχουμε ένα πόρισμα, το οποίο μας διευκολύνει στο να πάρουμε ορισμένες πρωτοβουλίες και να κ</w:t>
      </w:r>
      <w:r>
        <w:rPr>
          <w:rFonts w:eastAsia="Times New Roman" w:cs="Times New Roman"/>
          <w:szCs w:val="24"/>
        </w:rPr>
        <w:t>άνουμε ορισμένες πολιτικές παρεμβάσεις, για να περιορίσουμε ένα φαινόμενο, το οποίο, κατά την άποψή μας, εκθέτει και τη χώρα μας και την επιστημονική κοινότητα και τις επίτοκες γυναίκες, τις εγκύους στον αυξημένο κίνδυνο μιας χειρουργικής επέμβασης και βεβ</w:t>
      </w:r>
      <w:r>
        <w:rPr>
          <w:rFonts w:eastAsia="Times New Roman" w:cs="Times New Roman"/>
          <w:szCs w:val="24"/>
        </w:rPr>
        <w:t>αίως εκθέτει τους πολίτες, τις οικογένειες των ε</w:t>
      </w:r>
      <w:r>
        <w:rPr>
          <w:rFonts w:eastAsia="Times New Roman" w:cs="Times New Roman"/>
          <w:szCs w:val="24"/>
        </w:rPr>
        <w:lastRenderedPageBreak/>
        <w:t>γκύων γυναικών, στο αυξημένο κόστος</w:t>
      </w:r>
      <w:r>
        <w:rPr>
          <w:rFonts w:eastAsia="Times New Roman" w:cs="Times New Roman"/>
          <w:szCs w:val="24"/>
        </w:rPr>
        <w:t>,</w:t>
      </w:r>
      <w:r>
        <w:rPr>
          <w:rFonts w:eastAsia="Times New Roman" w:cs="Times New Roman"/>
          <w:szCs w:val="24"/>
        </w:rPr>
        <w:t xml:space="preserve"> που συνεπάγεται η καισαρική τομή, που είναι γνωστό ότι είναι πολύ μεγαλύτερο από το κόστος ενός φυσιολογικού τοκετού, είτε αυτό γίνεται στον ιδιωτικό τομέα είτε με άτυπες </w:t>
      </w:r>
      <w:r>
        <w:rPr>
          <w:rFonts w:eastAsia="Times New Roman" w:cs="Times New Roman"/>
          <w:szCs w:val="24"/>
        </w:rPr>
        <w:t xml:space="preserve">πληρωμές στο δημόσιο σύστημα υγείας. </w:t>
      </w:r>
    </w:p>
    <w:p w14:paraId="0DB040AF"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Νομίζω, λοιπόν, ότι χρειάζεται πλέον, πέρα από τις διαπιστώσεις, να υπάρξει μια δέσμη παρεμβάσεων</w:t>
      </w:r>
      <w:r>
        <w:rPr>
          <w:rFonts w:eastAsia="Times New Roman" w:cs="Times New Roman"/>
          <w:szCs w:val="24"/>
        </w:rPr>
        <w:t>,</w:t>
      </w:r>
      <w:r>
        <w:rPr>
          <w:rFonts w:eastAsia="Times New Roman" w:cs="Times New Roman"/>
          <w:szCs w:val="24"/>
        </w:rPr>
        <w:t xml:space="preserve"> που να τροποποιούν σιγά σιγά αυτήν την κατάσταση, γιατί προφανώς είναι ένα φαινόμενο το οποίο πλέον έχει αποκτήσει χαρα</w:t>
      </w:r>
      <w:r>
        <w:rPr>
          <w:rFonts w:eastAsia="Times New Roman" w:cs="Times New Roman"/>
          <w:szCs w:val="24"/>
        </w:rPr>
        <w:t>κτηριστικά μιας κουλτούρας, μιας συμπεριφοράς που έχει σχέση και με την πρακτική των επαγγελματιών υγείας, και ιδίως των μαιευτήρων, αλλά και των γυναικών, που θεωρούν ότι είναι μια πιο ασφαλής, πιο βολική, πιο εύκολη επιλογή αυτή, που εκθέτει σε λιγότερου</w:t>
      </w:r>
      <w:r>
        <w:rPr>
          <w:rFonts w:eastAsia="Times New Roman" w:cs="Times New Roman"/>
          <w:szCs w:val="24"/>
        </w:rPr>
        <w:t xml:space="preserve">ς κινδύνους και την έγκυο γυναίκα και το έμβρυο. </w:t>
      </w:r>
    </w:p>
    <w:p w14:paraId="0DB040B0"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Νομίζω λοιπόν ότι αυτό που χρειάζεται καταρχήν είναι να υπάρξουν πολύ σύγχρονα θεραπευτικά πρωτόκολλα και κατευθυντήριες οδηγίες, οι οποίες όμως θα τηρούνται. Είναι ενθαρρυντικό το ότι η Επιστημονική Εταιρε</w:t>
      </w:r>
      <w:r>
        <w:rPr>
          <w:rFonts w:eastAsia="Times New Roman" w:cs="Times New Roman"/>
          <w:szCs w:val="24"/>
        </w:rPr>
        <w:t xml:space="preserve">ία των Γυναικολόγων Μαιευτήρων έχει υποβάλει στο ΚΕΣΥ κατευθυντήριες οδηγίες. Έχουν </w:t>
      </w:r>
      <w:r>
        <w:rPr>
          <w:rFonts w:eastAsia="Times New Roman" w:cs="Times New Roman"/>
          <w:szCs w:val="24"/>
        </w:rPr>
        <w:lastRenderedPageBreak/>
        <w:t>τύχει της έγκρισης του ΚΕΣΥ και έχουν αναρτηθεί στην ιστοσελίδα του. Υπάρχει ένα μεγάλο ζήτημα τώρα ενός μηχανισμού ελέγχου της εφαρμογής και της τήρησης αυτών των πρωτοκόλ</w:t>
      </w:r>
      <w:r>
        <w:rPr>
          <w:rFonts w:eastAsia="Times New Roman" w:cs="Times New Roman"/>
          <w:szCs w:val="24"/>
        </w:rPr>
        <w:t>λων. Νομίζω ότι μπορεί πραγματικά η επιστημονική κοινότητα να πρωτοστατήσει σε αυτό και να πείσει και τους επαγγελματίες υγείας, αλλά κυρίως τις γυναίκες ότι ο φυσιολογικός τοκετός είναι μ</w:t>
      </w:r>
      <w:r>
        <w:rPr>
          <w:rFonts w:eastAsia="Times New Roman" w:cs="Times New Roman"/>
          <w:szCs w:val="24"/>
        </w:rPr>
        <w:t>ί</w:t>
      </w:r>
      <w:r>
        <w:rPr>
          <w:rFonts w:eastAsia="Times New Roman" w:cs="Times New Roman"/>
          <w:szCs w:val="24"/>
        </w:rPr>
        <w:t>α ασφαλής επιλογή που, με τις συνθήκες που γίνεται στην Ελλάδα, δια</w:t>
      </w:r>
      <w:r>
        <w:rPr>
          <w:rFonts w:eastAsia="Times New Roman" w:cs="Times New Roman"/>
          <w:szCs w:val="24"/>
        </w:rPr>
        <w:t xml:space="preserve">σφαλίζει την ασφάλεια και της εγκύου και του νεογνού. </w:t>
      </w:r>
    </w:p>
    <w:p w14:paraId="0DB040B1"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Προφανώς χρειάζεται καλύτερη εκπαίδευση των επαγγελματιών υγείας και ιδιαίτερα των νέων γιατρών, ιδίως σε περιπτώσεις όπου έχει προηγηθεί καισαρική τομή. Η βιβλιογραφία λέει ότι δεν είναι απαραίτητο να</w:t>
      </w:r>
      <w:r>
        <w:rPr>
          <w:rFonts w:eastAsia="Times New Roman" w:cs="Times New Roman"/>
          <w:szCs w:val="24"/>
        </w:rPr>
        <w:t xml:space="preserve"> επαναληφθεί καισαρική στη συνέχεια. Υπάρχει όμως ελλιπής εκπαίδευση, ακριβώς επειδή ο φυσιολογικός τοκετός έχει περιθωριοποιηθεί ως πρακτική. Υπάρχει μ</w:t>
      </w:r>
      <w:r>
        <w:rPr>
          <w:rFonts w:eastAsia="Times New Roman" w:cs="Times New Roman"/>
          <w:szCs w:val="24"/>
        </w:rPr>
        <w:t>ί</w:t>
      </w:r>
      <w:r>
        <w:rPr>
          <w:rFonts w:eastAsia="Times New Roman" w:cs="Times New Roman"/>
          <w:szCs w:val="24"/>
        </w:rPr>
        <w:t xml:space="preserve">α ανασφάλεια. Υπάρχει η πρακτική της λεγόμενης «αμυντικής ιατρικής». Κάποιοι γιατροί θεωρούν ότι έχουν </w:t>
      </w:r>
      <w:r>
        <w:rPr>
          <w:rFonts w:eastAsia="Times New Roman" w:cs="Times New Roman"/>
          <w:szCs w:val="24"/>
        </w:rPr>
        <w:t>πιο ήσυχο το κεφάλι τους -επιτρέψτε μου να πω- σε ένα ενδεχόμενο αρνητικό συμβάν κατά τον τοκετό, διενεργώντας καισαρική τομή.</w:t>
      </w:r>
    </w:p>
    <w:p w14:paraId="0DB040B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Άρα χρειάζεται καλύτερη εκπαίδευση. Επίσης, χρειάζεται ένας μηχανισμός όπου θα ζητείται αιτιολόγηση και τεκμηρίωση για κάθε διενέ</w:t>
      </w:r>
      <w:r>
        <w:rPr>
          <w:rFonts w:eastAsia="Times New Roman" w:cs="Times New Roman"/>
          <w:szCs w:val="24"/>
        </w:rPr>
        <w:t>ργεια καισαρικής τομής.</w:t>
      </w:r>
    </w:p>
    <w:p w14:paraId="0DB040B3"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Νομίζω, λοιπόν, ότι αυτά είναι κρίσιμες παρεμβάσεις με βάση τις οποίες θα αξιολογούνται στη συνέχεια και η λειτουργία των κλινικών, των νοσοκομείων, αν θέλετε ακόμη και των διοικήσεων, που πρέπει να παρακολουθούν αυτούς τους δείκτες</w:t>
      </w:r>
      <w:r>
        <w:rPr>
          <w:rFonts w:eastAsia="Times New Roman" w:cs="Times New Roman"/>
          <w:szCs w:val="24"/>
        </w:rPr>
        <w:t xml:space="preserve">, που είναι πολλοί σημαντικοί. Χρειάζεται ενημέρωση των γυναικών και των εγκύων, αλλά και γενικότερα εξοικείωση των νέων γυναικών στη διαδικασία του τοκετού, στη φυσική διαδικασία. Είναι ένα γεγονός που η ίδια η φύση το ευνοεί και προωθεί την ομαλή έκβασή </w:t>
      </w:r>
      <w:r>
        <w:rPr>
          <w:rFonts w:eastAsia="Times New Roman" w:cs="Times New Roman"/>
          <w:szCs w:val="24"/>
        </w:rPr>
        <w:t xml:space="preserve">του. </w:t>
      </w:r>
    </w:p>
    <w:p w14:paraId="0DB040B4"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χρειάζεται και μ</w:t>
      </w:r>
      <w:r>
        <w:rPr>
          <w:rFonts w:eastAsia="Times New Roman" w:cs="Times New Roman"/>
          <w:szCs w:val="24"/>
        </w:rPr>
        <w:t>ί</w:t>
      </w:r>
      <w:r>
        <w:rPr>
          <w:rFonts w:eastAsia="Times New Roman" w:cs="Times New Roman"/>
          <w:szCs w:val="24"/>
        </w:rPr>
        <w:t xml:space="preserve">α αναβάθμιση του ρόλου των </w:t>
      </w:r>
      <w:proofErr w:type="spellStart"/>
      <w:r>
        <w:rPr>
          <w:rFonts w:eastAsia="Times New Roman" w:cs="Times New Roman"/>
          <w:szCs w:val="24"/>
        </w:rPr>
        <w:t>μαιευτών-μαιευτριών</w:t>
      </w:r>
      <w:proofErr w:type="spellEnd"/>
      <w:r>
        <w:rPr>
          <w:rFonts w:eastAsia="Times New Roman" w:cs="Times New Roman"/>
          <w:szCs w:val="24"/>
        </w:rPr>
        <w:t xml:space="preserve"> στη διαδικασία της παρακολούθησης των εγκύων. Έχουμε κάνει μ</w:t>
      </w:r>
      <w:r>
        <w:rPr>
          <w:rFonts w:eastAsia="Times New Roman" w:cs="Times New Roman"/>
          <w:szCs w:val="24"/>
        </w:rPr>
        <w:t>ί</w:t>
      </w:r>
      <w:r>
        <w:rPr>
          <w:rFonts w:eastAsia="Times New Roman" w:cs="Times New Roman"/>
          <w:szCs w:val="24"/>
        </w:rPr>
        <w:t xml:space="preserve">α πολύ σημαντική επεξεργασία ως προς σ’ αυτό σ’ ένα νομοσχέδιο που έχουμε βγάλει σε διαβούλευση τώρα, για την </w:t>
      </w:r>
      <w:r>
        <w:rPr>
          <w:rFonts w:eastAsia="Times New Roman" w:cs="Times New Roman"/>
          <w:szCs w:val="24"/>
        </w:rPr>
        <w:t xml:space="preserve">πρωτοβάθμια φροντίδα υγείας. Σε αυτό υπάρχει ένα άρθρο όπου ενισχύεται πάρα πολύ ο ρόλος της μαίας όσον αφορά στην προσπάθεια ευαισθητοποίησης, ενημέρωσης, οικογενειακού προγραμματισμού και αδρής παρακολούθησης της </w:t>
      </w:r>
      <w:r>
        <w:rPr>
          <w:rFonts w:eastAsia="Times New Roman" w:cs="Times New Roman"/>
          <w:szCs w:val="24"/>
        </w:rPr>
        <w:lastRenderedPageBreak/>
        <w:t>γυναίκας στη φάση της εγκυμοσύνης, αλλά κ</w:t>
      </w:r>
      <w:r>
        <w:rPr>
          <w:rFonts w:eastAsia="Times New Roman" w:cs="Times New Roman"/>
          <w:szCs w:val="24"/>
        </w:rPr>
        <w:t xml:space="preserve">αι εξοικείωσής της με την ιδέα του φυσιολογικού τοκετού. </w:t>
      </w:r>
    </w:p>
    <w:p w14:paraId="0DB040B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Χρειάζεται κι ένα σύστημα αντικινήτρων –επιτρέψτε μου να πω-, τα οποία θα μπορούν να εξουδετερώνουν τα κίνητρα ευκολίας, τα οικονομικά κίνητρα, τα κίνητρα με τη λογική της «αμυντικής ιατρικής», που </w:t>
      </w:r>
      <w:r>
        <w:rPr>
          <w:rFonts w:eastAsia="Times New Roman" w:cs="Times New Roman"/>
          <w:szCs w:val="24"/>
        </w:rPr>
        <w:t>είπα πριν, τα οποία έχουν οδηγήσει σ’ αυτό το πολύ ανησυχητικό φαινόμενο. Είναι προβληματικό σε μ</w:t>
      </w:r>
      <w:r>
        <w:rPr>
          <w:rFonts w:eastAsia="Times New Roman" w:cs="Times New Roman"/>
          <w:szCs w:val="24"/>
        </w:rPr>
        <w:t>ί</w:t>
      </w:r>
      <w:r>
        <w:rPr>
          <w:rFonts w:eastAsia="Times New Roman" w:cs="Times New Roman"/>
          <w:szCs w:val="24"/>
        </w:rPr>
        <w:t>α χώρα το 60% των τοκετών να γίνονται με καισαρική τομή, όταν στις υπόλοιπες χώρες της Ευρώπης κατά μέσο όρο είναι γύρω στο 25%-30% κι όταν ο Παγκόσμιος Οργαν</w:t>
      </w:r>
      <w:r>
        <w:rPr>
          <w:rFonts w:eastAsia="Times New Roman" w:cs="Times New Roman"/>
          <w:szCs w:val="24"/>
        </w:rPr>
        <w:t>ισμός Υγείας, όπως σωστά είπατε, θεωρεί ως αποδεκτό όριο το 15%.</w:t>
      </w:r>
    </w:p>
    <w:p w14:paraId="0DB040B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Νομίζω, λοιπόν, ότι είμαστε σε μ</w:t>
      </w:r>
      <w:r>
        <w:rPr>
          <w:rFonts w:eastAsia="Times New Roman" w:cs="Times New Roman"/>
          <w:szCs w:val="24"/>
        </w:rPr>
        <w:t>ί</w:t>
      </w:r>
      <w:r>
        <w:rPr>
          <w:rFonts w:eastAsia="Times New Roman" w:cs="Times New Roman"/>
          <w:szCs w:val="24"/>
        </w:rPr>
        <w:t>α φάση πλέον που μπορούμε σιγά σιγά, σε συνεργασία με την επιστημονική κοινότητα, με τους επαγγελματίες υγείας, να περάσουμε σε παρεμβάσεις που θα τροποποιούν</w:t>
      </w:r>
      <w:r>
        <w:rPr>
          <w:rFonts w:eastAsia="Times New Roman" w:cs="Times New Roman"/>
          <w:szCs w:val="24"/>
        </w:rPr>
        <w:t xml:space="preserve"> συμπεριφορές και θα βάζουν μηχανισμούς ελέγχου της διαδικασίας αυτής.</w:t>
      </w:r>
    </w:p>
    <w:p w14:paraId="0DB040B7"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w:t>
      </w:r>
    </w:p>
    <w:p w14:paraId="0DB040B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Συνεχίζουμε με τη δευτερολογία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p>
    <w:p w14:paraId="0DB040B9"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0DB040BA"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w:t>
      </w:r>
      <w:r>
        <w:rPr>
          <w:rFonts w:eastAsia="Times New Roman" w:cs="Times New Roman"/>
          <w:szCs w:val="24"/>
        </w:rPr>
        <w:t>ε Πρόεδρε.</w:t>
      </w:r>
    </w:p>
    <w:p w14:paraId="0DB040B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Κύριε Υπουργέ, θα σας δώσω σημερινό δημοσίευμα της «Εφημερίδας των Συντακτών» που μιλάει για αυτό το πρόβλημα -σήμερα δημοσιεύθηκε- όχι μόνο για τα ιδιωτικά νοσοκομεία, αλλά κυρίως για τα δημόσια. Μάλιστα, από στοιχεία φαίνεται ότι σε μεγάλο </w:t>
      </w:r>
      <w:r>
        <w:rPr>
          <w:rFonts w:eastAsia="Times New Roman" w:cs="Times New Roman"/>
          <w:szCs w:val="24"/>
        </w:rPr>
        <w:t>δημόσιο μαιευτήριο της χώρας το πρώτο εξάμηνο του 2015 πραγματοποιήθηκαν χίλοι εννιακόσιοι εβδομήντα ένας τοκετοί, από τους οποίους, μάλιστα, οι χίλιοι τριακόσιοι δεκατρείς ήταν καισαρικές, δηλαδή το 66,6%. Φαντάζεστε, δηλαδή, πόσο δύσκολα μπορεί να υπάρξε</w:t>
      </w:r>
      <w:r>
        <w:rPr>
          <w:rFonts w:eastAsia="Times New Roman" w:cs="Times New Roman"/>
          <w:szCs w:val="24"/>
        </w:rPr>
        <w:t>ι μ</w:t>
      </w:r>
      <w:r>
        <w:rPr>
          <w:rFonts w:eastAsia="Times New Roman" w:cs="Times New Roman"/>
          <w:szCs w:val="24"/>
        </w:rPr>
        <w:t>ί</w:t>
      </w:r>
      <w:r>
        <w:rPr>
          <w:rFonts w:eastAsia="Times New Roman" w:cs="Times New Roman"/>
          <w:szCs w:val="24"/>
        </w:rPr>
        <w:t>α εξήγηση σ’ αυτό το φαινόμενο. Δηλαδή, όλες οι γυναίκες ήταν σε τόσο δύσκολη θέση που έπρεπε να γεννήσουν με καισαρική;</w:t>
      </w:r>
    </w:p>
    <w:p w14:paraId="0DB040BC"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δημοσίευμα, το οποίο βρίσκεται στ</w:t>
      </w:r>
      <w:r>
        <w:rPr>
          <w:rFonts w:eastAsia="Times New Roman" w:cs="Times New Roman"/>
          <w:szCs w:val="24"/>
        </w:rPr>
        <w:t xml:space="preserve">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DB040B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Αυτό συμβαίνει κατά κόρον και στα δημόσια και στα ιδιωτικά νοσοκομεία. Νομίζω ότι είναι μια «βιομηχανία» χρήματος, που σημαίνει τεράστια κέρδη για τις μαιευτικές κλινικ</w:t>
      </w:r>
      <w:r>
        <w:rPr>
          <w:rFonts w:eastAsia="Times New Roman" w:cs="Times New Roman"/>
          <w:szCs w:val="24"/>
        </w:rPr>
        <w:t>ές και τους μαιευτήρες, εις βάρος των επιτόκων. Τους έχουν περάσει το μήνυμα –μιλάω σαν μητέρα, εγώ έκανα τρία παιδιά με φυσιολογικό τοκετό- και τις τρομοκρατούν πλέον ότι «είσαι εξασφαλισμένη μόνο αν γεννήσεις με καισαρική, αλλιώς μπορεί να έχεις επιπλοκέ</w:t>
      </w:r>
      <w:r>
        <w:rPr>
          <w:rFonts w:eastAsia="Times New Roman" w:cs="Times New Roman"/>
          <w:szCs w:val="24"/>
        </w:rPr>
        <w:t>ς» κ.λπ.</w:t>
      </w:r>
      <w:r>
        <w:rPr>
          <w:rFonts w:eastAsia="Times New Roman" w:cs="Times New Roman"/>
          <w:szCs w:val="24"/>
        </w:rPr>
        <w:t>.</w:t>
      </w:r>
      <w:r>
        <w:rPr>
          <w:rFonts w:eastAsia="Times New Roman" w:cs="Times New Roman"/>
          <w:szCs w:val="24"/>
        </w:rPr>
        <w:t xml:space="preserve"> Δεν υπάρχει άλλη εξήγηση.</w:t>
      </w:r>
    </w:p>
    <w:p w14:paraId="0DB040BE"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Στην Έκθεση Επιτροπής των Ηνωμένων Εθνών για την εξάλειψη των διακρίσεων κατά των γυναικών γίνεται, μάλιστα, ειδική αναφορά στις καισαρικές στην Ελλάδα. Μας παροτρύνουν να μειώσουμε τα νούμερά τους, διότι δεν είναι φυσιο</w:t>
      </w:r>
      <w:r>
        <w:rPr>
          <w:rFonts w:eastAsia="Times New Roman" w:cs="Times New Roman"/>
          <w:szCs w:val="24"/>
        </w:rPr>
        <w:t>λογικό.</w:t>
      </w:r>
    </w:p>
    <w:p w14:paraId="0DB040BF"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Η διάσταση, μάλιστα, του προβλήματος επιβαρύνει και τα ασφαλιστικά ταμεία εξαιτίας του μεγάλου αριθμού των καισαρικών. Δηλαδή, ο ΕΟΠΥΥ καταβάλλει 600 ευρώ -το έχω ψάξει- σε έναν φυσιολογικό τοκετό και το ποσό εκτοξεύεται για δημόσια νοσοκομεία στα </w:t>
      </w:r>
      <w:r>
        <w:rPr>
          <w:rFonts w:eastAsia="Times New Roman" w:cs="Times New Roman"/>
          <w:szCs w:val="24"/>
        </w:rPr>
        <w:t>1.200 ευρώ στην καισαρική τομή. Δεν μιλάω για τον ιδιωτικό τομέα. Εκεί μπορεί να σου πει ο γιατρός 5.000 -10.000, αναλόγως.</w:t>
      </w:r>
    </w:p>
    <w:p w14:paraId="0DB040C0"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θεωρείτε ότι είναι λάθος η νοοτροπία γύρω από τον φυσιολογικό τοκετό και το να επιβαρύνουμε τις μητέρες και τα νεογνά </w:t>
      </w:r>
      <w:r>
        <w:rPr>
          <w:rFonts w:eastAsia="Times New Roman" w:cs="Times New Roman"/>
          <w:szCs w:val="24"/>
        </w:rPr>
        <w:t>με καισαρικές, οι οποίες είναι επώδυνες μετά; Μπορεί να μην αισθανθείς τους πόνους τους φυσιολογικούς του τοκετού, αλλά μετά οι πόνοι είναι οι πόνοι μιας επέμβασης. Το ξέρω και μιλάω εκ πείρας. Η κόρη μου γέννησε με καισαρική και την υπέβαλαν να γεννήσει κ</w:t>
      </w:r>
      <w:r>
        <w:rPr>
          <w:rFonts w:eastAsia="Times New Roman" w:cs="Times New Roman"/>
          <w:szCs w:val="24"/>
        </w:rPr>
        <w:t>αι το δεύτερο παιδί με καισαρική, γιατί είχε παρουσιάσει σάκχαρο.</w:t>
      </w:r>
    </w:p>
    <w:p w14:paraId="0DB040C1"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Οπότε, έχει γίνει σαν μια επιδημία σε όλες τις γυναίκες. Παρ</w:t>
      </w:r>
      <w:r>
        <w:rPr>
          <w:rFonts w:eastAsia="Times New Roman" w:cs="Times New Roman"/>
          <w:szCs w:val="24"/>
        </w:rPr>
        <w:t xml:space="preserve">’ </w:t>
      </w:r>
      <w:r>
        <w:rPr>
          <w:rFonts w:eastAsia="Times New Roman" w:cs="Times New Roman"/>
          <w:szCs w:val="24"/>
        </w:rPr>
        <w:t xml:space="preserve">όλο που υπάρχει και η </w:t>
      </w:r>
      <w:proofErr w:type="spellStart"/>
      <w:r>
        <w:rPr>
          <w:rFonts w:eastAsia="Times New Roman" w:cs="Times New Roman"/>
          <w:szCs w:val="24"/>
        </w:rPr>
        <w:t>επισκληρίδιος</w:t>
      </w:r>
      <w:proofErr w:type="spellEnd"/>
      <w:r>
        <w:rPr>
          <w:rFonts w:eastAsia="Times New Roman" w:cs="Times New Roman"/>
          <w:szCs w:val="24"/>
        </w:rPr>
        <w:t xml:space="preserve"> τώρα και δεν καταλαβαίνουν και πόνους, δεν το αποφασίζουν. Είναι αποφασισμένες να πάνε σε κα</w:t>
      </w:r>
      <w:r>
        <w:rPr>
          <w:rFonts w:eastAsia="Times New Roman" w:cs="Times New Roman"/>
          <w:szCs w:val="24"/>
        </w:rPr>
        <w:t>ισαρική.</w:t>
      </w:r>
    </w:p>
    <w:p w14:paraId="0DB040C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Θεωρώ ότι πρέπει να γίνει μ</w:t>
      </w:r>
      <w:r>
        <w:rPr>
          <w:rFonts w:eastAsia="Times New Roman" w:cs="Times New Roman"/>
          <w:szCs w:val="24"/>
        </w:rPr>
        <w:t>ί</w:t>
      </w:r>
      <w:r>
        <w:rPr>
          <w:rFonts w:eastAsia="Times New Roman" w:cs="Times New Roman"/>
          <w:szCs w:val="24"/>
        </w:rPr>
        <w:t>α ειδική καμπάνια, να ενημερωθούν. Μου θυμίζει τη δεκαετία 1970-1975, τότε που γέννησα τα πρώτα μου παιδιά, που ήταν όλοι εναντίον του θηλασμού. Ερχόντουσαν οι μαίες και έλεγαν: «Θα σε δέσουμε να μη θηλάζεις». Είχαν βγε</w:t>
      </w:r>
      <w:r>
        <w:rPr>
          <w:rFonts w:eastAsia="Times New Roman" w:cs="Times New Roman"/>
          <w:szCs w:val="24"/>
        </w:rPr>
        <w:t xml:space="preserve">ι τότε τα γάλατα-σκόνες επ’ </w:t>
      </w:r>
      <w:proofErr w:type="spellStart"/>
      <w:r>
        <w:rPr>
          <w:rFonts w:eastAsia="Times New Roman" w:cs="Times New Roman"/>
          <w:szCs w:val="24"/>
        </w:rPr>
        <w:t>ωφελεία</w:t>
      </w:r>
      <w:proofErr w:type="spellEnd"/>
      <w:r>
        <w:rPr>
          <w:rFonts w:eastAsia="Times New Roman" w:cs="Times New Roman"/>
          <w:szCs w:val="24"/>
        </w:rPr>
        <w:t xml:space="preserve"> των εργοστασίων. Εγώ είπα ότι θέλω να θηλάσω. «Τρελή είσαι;» μου λένε. «Θα σου κάνω μια ένεση να μη θηλάσεις. Να χαλάσεις το στήθος σου;».</w:t>
      </w:r>
    </w:p>
    <w:p w14:paraId="0DB040C3"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Είναι πράγματα που πρέπει να μπουν σε κάποια τάξη. Δεν υπάρχει ενημέρωση στις γυν</w:t>
      </w:r>
      <w:r>
        <w:rPr>
          <w:rFonts w:eastAsia="Times New Roman" w:cs="Times New Roman"/>
          <w:szCs w:val="24"/>
        </w:rPr>
        <w:t>αίκες και έχουν θεωρήσει την καισαρική ως το πιο ασφαλές μέσον. Όμως, δεν είναι το πιο ασφαλές, γιατί, για να συνέλθεις μετά, πρέπει να περάσουν δύο και τρεις μήνες. Αντιθέτως, με τον φυσιολογικό τοκετό σε μία με δύο ημέρες περπατάς και είναι κάτι το φυσιο</w:t>
      </w:r>
      <w:r>
        <w:rPr>
          <w:rFonts w:eastAsia="Times New Roman" w:cs="Times New Roman"/>
          <w:szCs w:val="24"/>
        </w:rPr>
        <w:t xml:space="preserve">λογικό. Εδώ την παλαιά εποχή οι γυναίκες γεννούσαν στους αγρούς και συνέχιζαν τη δουλειά τους. </w:t>
      </w:r>
    </w:p>
    <w:p w14:paraId="0DB040C4"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Πρέπει να γίνει ένα νομοθετικό πλαίσιο, με το οποίο θα δημιουργήσουμε κέντρα φυσιολογικού τοκετού, όπως υπάρχουν σε όλη την Ευρώπη. Προφανώς, προηγείται η ασφάλ</w:t>
      </w:r>
      <w:r>
        <w:rPr>
          <w:rFonts w:eastAsia="Times New Roman" w:cs="Times New Roman"/>
          <w:szCs w:val="24"/>
        </w:rPr>
        <w:t xml:space="preserve">εια της μητέρας και του νεογέννητου, αλλά δεν μπορούμε να μετατρέπουμε τη φυσιολογική διαδικασία σε ένα τρομακτικό γεγονός και να αφήνουμε τους γιατρούς να επηρεάζουν ψυχολογικά τις μέλλουσες μητέρες, για να φτάνουν σε αυτό το σημείο. </w:t>
      </w:r>
    </w:p>
    <w:p w14:paraId="0DB040C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Πρέπει να γίνει κάπο</w:t>
      </w:r>
      <w:r>
        <w:rPr>
          <w:rFonts w:eastAsia="Times New Roman" w:cs="Times New Roman"/>
          <w:szCs w:val="24"/>
        </w:rPr>
        <w:t xml:space="preserve">ια καμπάνια, για να μπορέσουν να συνειδητοποιήσουν ότι ο φυσιολογικός τοκετός δεν είναι </w:t>
      </w:r>
      <w:proofErr w:type="spellStart"/>
      <w:r>
        <w:rPr>
          <w:rFonts w:eastAsia="Times New Roman" w:cs="Times New Roman"/>
          <w:szCs w:val="24"/>
        </w:rPr>
        <w:t>εγχείριση</w:t>
      </w:r>
      <w:proofErr w:type="spellEnd"/>
      <w:r>
        <w:rPr>
          <w:rFonts w:eastAsia="Times New Roman" w:cs="Times New Roman"/>
          <w:szCs w:val="24"/>
        </w:rPr>
        <w:t xml:space="preserve">. Η καισαρική είναι </w:t>
      </w:r>
      <w:proofErr w:type="spellStart"/>
      <w:r>
        <w:rPr>
          <w:rFonts w:eastAsia="Times New Roman" w:cs="Times New Roman"/>
          <w:szCs w:val="24"/>
        </w:rPr>
        <w:t>εγχείριση</w:t>
      </w:r>
      <w:proofErr w:type="spellEnd"/>
      <w:r>
        <w:rPr>
          <w:rFonts w:eastAsia="Times New Roman" w:cs="Times New Roman"/>
          <w:szCs w:val="24"/>
        </w:rPr>
        <w:t xml:space="preserve">. </w:t>
      </w:r>
    </w:p>
    <w:p w14:paraId="0DB040C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DB040C7"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0DB040C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Τα είπατε πολύ ωραία. Νομίζω ότι και ο Υπου</w:t>
      </w:r>
      <w:r>
        <w:rPr>
          <w:rFonts w:eastAsia="Times New Roman" w:cs="Times New Roman"/>
          <w:szCs w:val="24"/>
        </w:rPr>
        <w:t xml:space="preserve">ργός θα συμφωνήσει απολύτως με τη φιλοσοφία σας. </w:t>
      </w:r>
    </w:p>
    <w:p w14:paraId="0DB040C9"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DB040CA"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Συμφωνούμε ότι υπάρχει πρόβλημα και αυτό που χρειάζεται τώρα δεν είναι διαπιστώσεις, αλλά μέτρα εφαρμοσμένης πολιτικής. </w:t>
      </w:r>
    </w:p>
    <w:p w14:paraId="0DB040C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Δεν είναι εύκολο αυ</w:t>
      </w:r>
      <w:r>
        <w:rPr>
          <w:rFonts w:eastAsia="Times New Roman" w:cs="Times New Roman"/>
          <w:szCs w:val="24"/>
        </w:rPr>
        <w:t xml:space="preserve">τό να αποδώσει άμεσα, διότι χρειάζεται μια διαδικασία τροποποίησης συμπεριφοράς και από την πλευρά των μαιευτήρων-γυναικολόγων, αλλά και από την πλευρά των υπόλοιπων επαγγελματιών υγείας και, κυρίως, από την πλευρά των γυναικών. </w:t>
      </w:r>
    </w:p>
    <w:p w14:paraId="0DB040CC"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Η λογική μας είναι, πρώτον</w:t>
      </w:r>
      <w:r>
        <w:rPr>
          <w:rFonts w:eastAsia="Times New Roman" w:cs="Times New Roman"/>
          <w:szCs w:val="24"/>
        </w:rPr>
        <w:t xml:space="preserve">, να υπάρχει ενημέρωση, ευαισθητοποίηση και τεκμηρίωση για τα οφέλη από τον φυσιολογικό τοκετό και τους δυνητικούς κινδύνους από την καισαρική τομή. Το άλλο στάδιο είναι τα πρωτόκολλα που θα παρέχουν ασφάλεια στον γιατρό ότι, εάν τηρηθεί η διαδικασία, δεν </w:t>
      </w:r>
      <w:r>
        <w:rPr>
          <w:rFonts w:eastAsia="Times New Roman" w:cs="Times New Roman"/>
          <w:szCs w:val="24"/>
        </w:rPr>
        <w:t>θα υπάρχουν κίν</w:t>
      </w:r>
      <w:r>
        <w:rPr>
          <w:rFonts w:eastAsia="Times New Roman" w:cs="Times New Roman"/>
          <w:szCs w:val="24"/>
        </w:rPr>
        <w:lastRenderedPageBreak/>
        <w:t xml:space="preserve">δυνοι και σε ενδεχόμενη επιπλοκή δεν θα είναι ευάλωτος σε αποζημιώσεις για αστική ευθύνη κ.λπ., από τη στιγμή που θα έχει ακολουθήσει αυστηρά το πρωτόκολλο που υπάρχει. </w:t>
      </w:r>
    </w:p>
    <w:p w14:paraId="0DB040C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Επίσης, χρειάζονται παρεμβάσεις που θα περιορίζουν αυτούς τους μηχανισμ</w:t>
      </w:r>
      <w:r>
        <w:rPr>
          <w:rFonts w:eastAsia="Times New Roman" w:cs="Times New Roman"/>
          <w:szCs w:val="24"/>
        </w:rPr>
        <w:t xml:space="preserve">ούς θετικών κινήτρων που υπάρχουν σήμερα για την καισαρική τομή και, κυρίως, όσον αφορά στο οικονομικό σκέλος. </w:t>
      </w:r>
    </w:p>
    <w:p w14:paraId="0DB040CE"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Χρειάζεται, λοιπόν, έλεγχος, ευαισθητοποίηση και ενημέρωση. Θα κάνουμε σοβαρή προσπάθεια για μια καμπάνια, με πρωτοβουλία του Υπουργείου Υγείας.</w:t>
      </w:r>
      <w:r>
        <w:rPr>
          <w:rFonts w:eastAsia="Times New Roman" w:cs="Times New Roman"/>
          <w:szCs w:val="24"/>
        </w:rPr>
        <w:t xml:space="preserve"> Νομίζω ότι η επιστημονική κοινότητα, οι γυναικολόγοι, οι μαίες, οι υπόλοιποι επαγγελματίες υγείας που ασχολούνται με την κοινωνική φροντίδα, με την πρωτοβάθμια φροντίδα, με τον οικογενειακό προγραμματισμό, με τη σεξουαλική αγωγή μπορούν να βοηθήσουν πραγμ</w:t>
      </w:r>
      <w:r>
        <w:rPr>
          <w:rFonts w:eastAsia="Times New Roman" w:cs="Times New Roman"/>
          <w:szCs w:val="24"/>
        </w:rPr>
        <w:t xml:space="preserve">ατικά και ο στόχος μας είναι να μην είναι αυτή η συζήτηση για τον περιορισμό των καισαρικών τομών ένα πυροτέχνημα, αλλά να υλοποιηθούν ορισμένες πρακτικές, αλλαγές και παρεμβάσεις. </w:t>
      </w:r>
    </w:p>
    <w:p w14:paraId="0DB040CF"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Θεωρώ ότι έχουμε εξαιρετικό επιστημονικό δυναμικό στη χώρα, το οποίο μπορε</w:t>
      </w:r>
      <w:r>
        <w:rPr>
          <w:rFonts w:eastAsia="Times New Roman" w:cs="Times New Roman"/>
          <w:szCs w:val="24"/>
        </w:rPr>
        <w:t>ί να διασφαλίσει ότι ο φυσιολογικός τοκε</w:t>
      </w:r>
      <w:r>
        <w:rPr>
          <w:rFonts w:eastAsia="Times New Roman" w:cs="Times New Roman"/>
          <w:szCs w:val="24"/>
        </w:rPr>
        <w:lastRenderedPageBreak/>
        <w:t xml:space="preserve">τός θα είναι μια ασφαλής επιλογή για τη γυναίκα και για το νεογέννητο παιδί και ότι η καισαρική θα γίνεται μόνο όταν υπάρχει αυστηρή ιατρική ένδειξη. </w:t>
      </w:r>
    </w:p>
    <w:p w14:paraId="0DB040D0"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Αυτός είναι ένας στόχος και θεωρώ ότι μπορούμε να περιορίσουμε τη</w:t>
      </w:r>
      <w:r>
        <w:rPr>
          <w:rFonts w:eastAsia="Times New Roman" w:cs="Times New Roman"/>
          <w:szCs w:val="24"/>
        </w:rPr>
        <w:t xml:space="preserve">ν επίπτωση ενός φαινομένου, που, όπως είπαμε, μας εκθέτει διεθνώς. </w:t>
      </w:r>
    </w:p>
    <w:p w14:paraId="0DB040D1"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 και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για την ανάδειξη αυτού του πολύ σημαντικού ζητήματος. </w:t>
      </w:r>
    </w:p>
    <w:p w14:paraId="0DB040D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Πριν προχωρήσω, θα ήθελα να ενημερώσω το </w:t>
      </w:r>
      <w:r>
        <w:rPr>
          <w:rFonts w:eastAsia="Times New Roman" w:cs="Times New Roman"/>
          <w:szCs w:val="24"/>
        </w:rPr>
        <w:t>Σώμα ότι ο Βουλευτής Αρκαδίας της Νέας Δημοκρατίας κ. Κωνσταντίνος Βλάσης ζητεί άδεια ολιγοήμερης απουσίας στις Ηνωμένες Πολιτείες για προσωπικούς λόγους κατά το διάστημα 25-5-2017 έως 7-6-2017. Η Βουλή εγκρίνει;</w:t>
      </w:r>
    </w:p>
    <w:p w14:paraId="0DB040D3"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 </w:t>
      </w:r>
    </w:p>
    <w:p w14:paraId="0DB040D4"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(Αναστάσιος Κουράκης):</w:t>
      </w:r>
      <w:r>
        <w:rPr>
          <w:rFonts w:eastAsia="Times New Roman" w:cs="Times New Roman"/>
          <w:szCs w:val="24"/>
        </w:rPr>
        <w:t xml:space="preserve"> Η Βουλή ενέκρινε τη ζητηθείσα άδεια. </w:t>
      </w:r>
    </w:p>
    <w:p w14:paraId="0DB040D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Προχωρούμε στην τέταρτη με αριθμό 678/31-3-2017 επίκαιρη ερώτηση δεύτερου κύκλου του Βουλευτή Β΄ Αθηνών της </w:t>
      </w:r>
      <w:r>
        <w:rPr>
          <w:rFonts w:eastAsia="Times New Roman" w:cs="Times New Roman"/>
          <w:szCs w:val="24"/>
        </w:rPr>
        <w:lastRenderedPageBreak/>
        <w:t xml:space="preserve">Νέας Δημοκρατίας κ. </w:t>
      </w:r>
      <w:r>
        <w:rPr>
          <w:rFonts w:eastAsia="Times New Roman" w:cs="Times New Roman"/>
          <w:bCs/>
          <w:szCs w:val="24"/>
        </w:rPr>
        <w:t>Κωνσταντίνου Χατζηδάκη</w:t>
      </w:r>
      <w:r>
        <w:rPr>
          <w:rFonts w:eastAsia="Times New Roman" w:cs="Times New Roman"/>
          <w:szCs w:val="24"/>
        </w:rPr>
        <w:t xml:space="preserve"> προς τον Υπουργό </w:t>
      </w:r>
      <w:r>
        <w:rPr>
          <w:rFonts w:eastAsia="Times New Roman" w:cs="Times New Roman"/>
          <w:bCs/>
          <w:szCs w:val="24"/>
        </w:rPr>
        <w:t>Υποδομών και Μεταφορώ</w:t>
      </w:r>
      <w:r>
        <w:rPr>
          <w:rFonts w:eastAsia="Times New Roman" w:cs="Times New Roman"/>
          <w:bCs/>
          <w:szCs w:val="24"/>
        </w:rPr>
        <w:t>ν,</w:t>
      </w:r>
      <w:r>
        <w:rPr>
          <w:rFonts w:eastAsia="Times New Roman" w:cs="Times New Roman"/>
          <w:szCs w:val="24"/>
        </w:rPr>
        <w:t xml:space="preserve"> σχετικά με τα ελλείμματα στις αστικές συγκοινωνίες της Αθήνας. Στην ερώτηση θα απαντήσει ο Υφυπουργός Υποδομών και Μεταφορών κ. Νικόλαος Μαυραγάνης.</w:t>
      </w:r>
    </w:p>
    <w:p w14:paraId="0DB040D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Κύριε Χατζηδάκη, έχετε τον λόγο.</w:t>
      </w:r>
    </w:p>
    <w:p w14:paraId="0DB040D7"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bCs/>
        </w:rPr>
        <w:t>Κύριε Πρόεδρε,</w:t>
      </w:r>
      <w:r>
        <w:rPr>
          <w:rFonts w:eastAsia="Times New Roman" w:cs="Times New Roman"/>
          <w:szCs w:val="24"/>
        </w:rPr>
        <w:t xml:space="preserve"> γνωρίζουν όλοι οι ασχολούμενοι με το θέμα ότι τα οικονομικά των αστικών συγκοινωνιών στην Αθήνα εξελίσσονται από το κακό στο χειρότερο. Αυξάνονται οι ζημιές και αυξάνεται το βάρος που καλείται να σηκώσει κάθε χρόνο, τα τελευταία δύο χρόνια, ο Έλληνας φορο</w:t>
      </w:r>
      <w:r>
        <w:rPr>
          <w:rFonts w:eastAsia="Times New Roman" w:cs="Times New Roman"/>
          <w:szCs w:val="24"/>
        </w:rPr>
        <w:t>λογούμενος.</w:t>
      </w:r>
    </w:p>
    <w:p w14:paraId="0DB040D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Επειδή, παρεμπιπτόντως, στο πλαίσιο ακροάσεων για καινούργιους προέδρους και διευθύνοντες συμβούλους, ήρθαν κάποια στοιχεία αποσπασματικά στο φως, από τον Σεπτέμβριο, με επανειλημμένες ερωτήσεις μου, ζητώ από τον Υπουργό Υποδομών και Μεταφορών </w:t>
      </w:r>
      <w:r>
        <w:rPr>
          <w:rFonts w:eastAsia="Times New Roman" w:cs="Times New Roman"/>
          <w:szCs w:val="24"/>
        </w:rPr>
        <w:t>να καταθέσει τα επίσημα στοιχεία στη Βουλή, για να βγάλουμε τα συμπεράσματά μας.</w:t>
      </w:r>
    </w:p>
    <w:p w14:paraId="0DB040D9" w14:textId="77777777" w:rsidR="009B1C94" w:rsidRDefault="00A2611C">
      <w:pPr>
        <w:spacing w:line="600" w:lineRule="auto"/>
        <w:ind w:firstLine="720"/>
        <w:jc w:val="both"/>
        <w:rPr>
          <w:rFonts w:eastAsia="Times New Roman" w:cs="Times New Roman"/>
          <w:szCs w:val="24"/>
        </w:rPr>
      </w:pPr>
      <w:r>
        <w:rPr>
          <w:rFonts w:eastAsia="Times New Roman"/>
          <w:bCs/>
        </w:rPr>
        <w:lastRenderedPageBreak/>
        <w:t>Κύριε Πρόεδρε,</w:t>
      </w:r>
      <w:r>
        <w:rPr>
          <w:rFonts w:eastAsia="Times New Roman" w:cs="Times New Roman"/>
          <w:szCs w:val="24"/>
        </w:rPr>
        <w:t xml:space="preserve"> ζητάω τρεις αριθμούς. Τρεις αριθμούς, όχι τέσσερις! Ζητάω τα λειτουργικά έσοδα κάθε χρόνου, τις λειτουργικές ζημιές και την κρατική επιδότηση, προκειμένου να βγ</w:t>
      </w:r>
      <w:r>
        <w:rPr>
          <w:rFonts w:eastAsia="Times New Roman" w:cs="Times New Roman"/>
          <w:szCs w:val="24"/>
        </w:rPr>
        <w:t>άλουμε τα συμπεράσματά μας. Από τον περασμένο Σεπτέμβριο, τη μ</w:t>
      </w:r>
      <w:r>
        <w:rPr>
          <w:rFonts w:eastAsia="Times New Roman" w:cs="Times New Roman"/>
          <w:szCs w:val="24"/>
        </w:rPr>
        <w:t>ί</w:t>
      </w:r>
      <w:r>
        <w:rPr>
          <w:rFonts w:eastAsia="Times New Roman" w:cs="Times New Roman"/>
          <w:szCs w:val="24"/>
        </w:rPr>
        <w:t xml:space="preserve">α ο Υπουργός έχει κώλυμα, την άλλη βρίσκει κάποια άλλη αιτιολογία. </w:t>
      </w:r>
    </w:p>
    <w:p w14:paraId="0DB040DA"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Την τελευταία φορά που είχα υποβάλει την ερώτηση, ήρθε εδώ ενώπιον της Βουλής και μας είπε περίπου ότι με κάποιον μαγικό τρόπ</w:t>
      </w:r>
      <w:r>
        <w:rPr>
          <w:rFonts w:eastAsia="Times New Roman" w:cs="Times New Roman"/>
          <w:szCs w:val="24"/>
        </w:rPr>
        <w:t>ο το 2016 όλα τα πράγματα πήγαν μ</w:t>
      </w:r>
      <w:r>
        <w:rPr>
          <w:rFonts w:eastAsia="Times New Roman" w:cs="Times New Roman"/>
          <w:szCs w:val="24"/>
        </w:rPr>
        <w:t>ί</w:t>
      </w:r>
      <w:r>
        <w:rPr>
          <w:rFonts w:eastAsia="Times New Roman" w:cs="Times New Roman"/>
          <w:szCs w:val="24"/>
        </w:rPr>
        <w:t>α χαρά, ότι ήταν σχεδόν ισοσκελισμένος ο προϋπολογισμός, διότι μέσα στον προϋπολογισμό έβαλε και την κρατική επιδότηση, έτσι ώστε, φυσικά, εξισορροπήθηκε το πράγμα και κρύφτηκε το πρόβλημα, ενώ ήξερε ότι ζητούσα να μας πει</w:t>
      </w:r>
      <w:r>
        <w:rPr>
          <w:rFonts w:eastAsia="Times New Roman" w:cs="Times New Roman"/>
          <w:szCs w:val="24"/>
        </w:rPr>
        <w:t xml:space="preserve"> ποια είναι τα έσοδα και χωρίς την κρατική επιδότηση.</w:t>
      </w:r>
    </w:p>
    <w:p w14:paraId="0DB040D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Όπως είπε, λοιπόν, και ο Πρωθυπουργός, </w:t>
      </w:r>
      <w:r>
        <w:rPr>
          <w:rFonts w:eastAsia="Times New Roman"/>
          <w:bCs/>
        </w:rPr>
        <w:t>κύριε Πρόεδρε,</w:t>
      </w:r>
      <w:r>
        <w:rPr>
          <w:rFonts w:eastAsia="Times New Roman" w:cs="Times New Roman"/>
          <w:szCs w:val="24"/>
        </w:rPr>
        <w:t xml:space="preserve"> εδώ δεν μπορεί να παίζουμε τις «κουμπάρες». Είναι υποτιμητικό όχι για εμένα που διετέλεσα στη θέση αυτή του Υπουργού Μεταφορών, αλλά είναι υποτιμητι</w:t>
      </w:r>
      <w:r>
        <w:rPr>
          <w:rFonts w:eastAsia="Times New Roman" w:cs="Times New Roman"/>
          <w:szCs w:val="24"/>
        </w:rPr>
        <w:t xml:space="preserve">κό για τη Βουλή και για την Κυβέρνηση, η Κυβέρνηση να μην δίνει τρεις συγκεκριμένους αριθμούς. </w:t>
      </w:r>
      <w:r>
        <w:rPr>
          <w:rFonts w:eastAsia="Times New Roman" w:cs="Times New Roman"/>
          <w:szCs w:val="24"/>
        </w:rPr>
        <w:lastRenderedPageBreak/>
        <w:t>Καταλαβαίνω ότι αυτοί οι αριθμοί εκθέτουν την ίδια την Κυβέρνηση και το Υπουργείο το οποίο προσπαθεί να κρύψει το πρόβλημα κάτω από το χαλί, αλλά αυτό δεν κρύβετ</w:t>
      </w:r>
      <w:r>
        <w:rPr>
          <w:rFonts w:eastAsia="Times New Roman" w:cs="Times New Roman"/>
          <w:szCs w:val="24"/>
        </w:rPr>
        <w:t>αι, γιατί είναι πολύ μεγάλο.</w:t>
      </w:r>
    </w:p>
    <w:p w14:paraId="0DB040DC" w14:textId="77777777" w:rsidR="009B1C94" w:rsidRDefault="00A2611C">
      <w:pPr>
        <w:spacing w:line="600" w:lineRule="auto"/>
        <w:ind w:firstLine="720"/>
        <w:jc w:val="both"/>
        <w:rPr>
          <w:rFonts w:eastAsia="Times New Roman"/>
          <w:bCs/>
        </w:rPr>
      </w:pPr>
      <w:r>
        <w:rPr>
          <w:rFonts w:eastAsia="Times New Roman" w:cs="Times New Roman"/>
          <w:szCs w:val="24"/>
        </w:rPr>
        <w:t xml:space="preserve">Επομένως, περιμένω σήμερα, </w:t>
      </w:r>
      <w:r>
        <w:rPr>
          <w:rFonts w:eastAsia="Times New Roman"/>
          <w:bCs/>
        </w:rPr>
        <w:t xml:space="preserve">κύριε Υπουργέ –είστε καινούργιος στην πολιτική- να έχετε στο Υπουργείο Υποδομών τη στοιχειώδη πολιτική εντιμότητα και να δώσετε αυτούς τους τρεις αριθμούς στη δημοσιότητα. </w:t>
      </w:r>
    </w:p>
    <w:p w14:paraId="0DB040DD" w14:textId="77777777" w:rsidR="009B1C94" w:rsidRDefault="00A2611C">
      <w:pPr>
        <w:spacing w:line="600" w:lineRule="auto"/>
        <w:ind w:firstLine="720"/>
        <w:jc w:val="both"/>
        <w:rPr>
          <w:rFonts w:eastAsia="Times New Roman"/>
          <w:bCs/>
        </w:rPr>
      </w:pPr>
      <w:r>
        <w:rPr>
          <w:rFonts w:eastAsia="Times New Roman"/>
          <w:bCs/>
        </w:rPr>
        <w:t xml:space="preserve">Προσέξτε, επειδή το πράγμα </w:t>
      </w:r>
      <w:r>
        <w:rPr>
          <w:rFonts w:eastAsia="Times New Roman"/>
          <w:bCs/>
        </w:rPr>
        <w:t>δεν πάει άλλο, σας ξεκαθαρίζω από την αρχή ότι, εάν δεν τους δώσετε τους αριθμούς, τους έχω βρει. Τους έχω εδώ και θα τους δώσω εγώ στη δημοσιότητα και θα τους καταθέσω στα Πρακτικά.</w:t>
      </w:r>
    </w:p>
    <w:p w14:paraId="0DB040DE" w14:textId="77777777" w:rsidR="009B1C94" w:rsidRDefault="00A2611C">
      <w:pPr>
        <w:spacing w:line="600" w:lineRule="auto"/>
        <w:ind w:firstLine="720"/>
        <w:jc w:val="both"/>
        <w:rPr>
          <w:rFonts w:eastAsia="Times New Roman"/>
          <w:bCs/>
        </w:rPr>
      </w:pPr>
      <w:r>
        <w:rPr>
          <w:rFonts w:eastAsia="Times New Roman"/>
          <w:bCs/>
        </w:rPr>
        <w:t>Περιμένω, λοιπόν, να δω αν το Υπουργείο Υποδομών και Μεταφορών έχει τη στ</w:t>
      </w:r>
      <w:r>
        <w:rPr>
          <w:rFonts w:eastAsia="Times New Roman"/>
          <w:bCs/>
        </w:rPr>
        <w:t xml:space="preserve">οιχειώδη πολιτική εντιμότητα και τον στοιχειώδη σεβασμό απέναντι στη Βουλή των Ελλήνων να δώσει την ακριβή απεικόνιση του προβλήματος στις αστικές συγκοινωνίες. </w:t>
      </w:r>
    </w:p>
    <w:p w14:paraId="0DB040DF" w14:textId="77777777" w:rsidR="009B1C94" w:rsidRDefault="00A2611C">
      <w:pPr>
        <w:spacing w:line="600" w:lineRule="auto"/>
        <w:ind w:firstLine="720"/>
        <w:jc w:val="both"/>
        <w:rPr>
          <w:rFonts w:eastAsia="Times New Roman"/>
          <w:bCs/>
        </w:rPr>
      </w:pPr>
      <w:r>
        <w:rPr>
          <w:rFonts w:eastAsia="Times New Roman"/>
          <w:bCs/>
        </w:rPr>
        <w:t>Διότι δικαιούνται οι Έλληνες φορολογούμενοι να ξέρουν τι πληρώνουν με την «ηρωική» και «λεβέντ</w:t>
      </w:r>
      <w:r>
        <w:rPr>
          <w:rFonts w:eastAsia="Times New Roman"/>
          <w:bCs/>
        </w:rPr>
        <w:t>ικη» Κυβέρνηση που σήμερα μας κυβερνά.</w:t>
      </w:r>
    </w:p>
    <w:p w14:paraId="0DB040E0" w14:textId="77777777" w:rsidR="009B1C94" w:rsidRDefault="00A2611C">
      <w:pPr>
        <w:spacing w:line="600" w:lineRule="auto"/>
        <w:ind w:firstLine="720"/>
        <w:jc w:val="both"/>
        <w:rPr>
          <w:rFonts w:eastAsia="Times New Roman"/>
        </w:rPr>
      </w:pPr>
      <w:r>
        <w:rPr>
          <w:rFonts w:eastAsia="Times New Roman"/>
          <w:b/>
        </w:rPr>
        <w:lastRenderedPageBreak/>
        <w:t xml:space="preserve">ΠΡΟΕΔΡΕΥΩΝ (Αναστάσιος Κουράκης): </w:t>
      </w:r>
      <w:r>
        <w:rPr>
          <w:rFonts w:eastAsia="Times New Roman"/>
        </w:rPr>
        <w:t>Ευχαριστούμε τον κ. Χατζηδάκη.</w:t>
      </w:r>
    </w:p>
    <w:p w14:paraId="0DB040E1" w14:textId="77777777" w:rsidR="009B1C94" w:rsidRDefault="00A2611C">
      <w:pPr>
        <w:spacing w:line="600" w:lineRule="auto"/>
        <w:ind w:firstLine="720"/>
        <w:jc w:val="both"/>
        <w:rPr>
          <w:rFonts w:eastAsia="Times New Roman"/>
        </w:rPr>
      </w:pPr>
      <w:r>
        <w:rPr>
          <w:rFonts w:eastAsia="Times New Roman"/>
        </w:rPr>
        <w:t>Τον λόγο έχει ο κ. Μαυραγάνης.</w:t>
      </w:r>
    </w:p>
    <w:p w14:paraId="0DB040E2" w14:textId="77777777" w:rsidR="009B1C94" w:rsidRDefault="00A2611C">
      <w:pPr>
        <w:spacing w:line="600" w:lineRule="auto"/>
        <w:ind w:firstLine="720"/>
        <w:jc w:val="both"/>
        <w:rPr>
          <w:rFonts w:eastAsia="Times New Roman"/>
        </w:rPr>
      </w:pPr>
      <w:r>
        <w:rPr>
          <w:rFonts w:eastAsia="Times New Roman"/>
          <w:b/>
        </w:rPr>
        <w:t>ΝΙΚΟΛΑΟΣ ΜΑΥΡΑΓΑΝΗΣ (Υφυπουργός Υποδομών και Μεταφορών):</w:t>
      </w:r>
      <w:r>
        <w:rPr>
          <w:rFonts w:eastAsia="Times New Roman"/>
        </w:rPr>
        <w:t xml:space="preserve"> Φαντάζομαι ότι γνωρίζετε από τη θέση την οποία υπηρετήσατε ότι ο</w:t>
      </w:r>
      <w:r>
        <w:rPr>
          <w:rFonts w:eastAsia="Times New Roman"/>
        </w:rPr>
        <w:t xml:space="preserve"> Κανονισμός 1340/2007 προβλέπει την επιδότηση των συγκοινωνιών, ακριβώς επειδή επιτελούν κοινωνικό έργο. </w:t>
      </w:r>
    </w:p>
    <w:p w14:paraId="0DB040E3" w14:textId="77777777" w:rsidR="009B1C94" w:rsidRDefault="00A2611C">
      <w:pPr>
        <w:spacing w:line="600" w:lineRule="auto"/>
        <w:ind w:firstLine="720"/>
        <w:jc w:val="both"/>
        <w:rPr>
          <w:rFonts w:eastAsia="Times New Roman"/>
        </w:rPr>
      </w:pPr>
      <w:r>
        <w:rPr>
          <w:rFonts w:eastAsia="Times New Roman"/>
        </w:rPr>
        <w:t>Η εγγενής αυτή αδυναμία της προσφοράς συγκοινωνιακού έργου και σε αδύναμες κοινωνικές ομάδες, στην οποία πράγματι η λεβέντικη Κυβέρνησή μας το 2015 πε</w:t>
      </w:r>
      <w:r>
        <w:rPr>
          <w:rFonts w:eastAsia="Times New Roman"/>
        </w:rPr>
        <w:t>ριέλαβε –και καλά έκανε- τις αδύναμες κοινωνικές ομάδες και τους ανέργους σε αυτούς που θα μετακινούνται δωρεάν με τις αστικές συγκοινωνίες, προβλέπεται από όλη την Ευρωπαϊκή Ένωση και είναι στ</w:t>
      </w:r>
      <w:r>
        <w:rPr>
          <w:rFonts w:eastAsia="Times New Roman"/>
        </w:rPr>
        <w:t>ο</w:t>
      </w:r>
      <w:r>
        <w:rPr>
          <w:rFonts w:eastAsia="Times New Roman"/>
        </w:rPr>
        <w:t xml:space="preserve"> πλαίσι</w:t>
      </w:r>
      <w:r>
        <w:rPr>
          <w:rFonts w:eastAsia="Times New Roman"/>
        </w:rPr>
        <w:t>ο</w:t>
      </w:r>
      <w:r>
        <w:rPr>
          <w:rFonts w:eastAsia="Times New Roman"/>
        </w:rPr>
        <w:t xml:space="preserve"> ακριβώς και στο πνεύμα και στο γράμμα του Κανονισμού.</w:t>
      </w:r>
    </w:p>
    <w:p w14:paraId="0DB040E4" w14:textId="77777777" w:rsidR="009B1C94" w:rsidRDefault="00A2611C">
      <w:pPr>
        <w:spacing w:line="600" w:lineRule="auto"/>
        <w:ind w:firstLine="720"/>
        <w:jc w:val="both"/>
        <w:rPr>
          <w:rFonts w:eastAsia="Times New Roman" w:cs="Times New Roman"/>
          <w:szCs w:val="24"/>
        </w:rPr>
      </w:pPr>
      <w:r>
        <w:rPr>
          <w:rFonts w:eastAsia="Times New Roman"/>
        </w:rPr>
        <w:t xml:space="preserve">Τώρα, είπατε ότι υπάρχει μια άσχημη πορεία στα οικονομικά. </w:t>
      </w:r>
    </w:p>
    <w:p w14:paraId="0DB040E5" w14:textId="77777777" w:rsidR="009B1C94" w:rsidRDefault="00A261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να συμφωνήσω ότι λόγω ακριβώς της εγγενούς αδυναμίας της προσφοράς συγκοινωνιακού έργου και σε αδύναμες </w:t>
      </w:r>
      <w:r>
        <w:rPr>
          <w:rFonts w:eastAsia="Times New Roman" w:cs="Times New Roman"/>
          <w:szCs w:val="24"/>
        </w:rPr>
        <w:lastRenderedPageBreak/>
        <w:t>κοινωνικές ομάδες, αλλά και της φύσης αυτής καθαυτής της προσφοράς του έργου, από την ο</w:t>
      </w:r>
      <w:r>
        <w:rPr>
          <w:rFonts w:eastAsia="Times New Roman" w:cs="Times New Roman"/>
          <w:szCs w:val="24"/>
        </w:rPr>
        <w:t xml:space="preserve">ποία απαλλάξατε τους ελεγκτές που προσέφεραν ένα σημαντικό έλεγχο και βεβαίως περιστολή της </w:t>
      </w:r>
      <w:proofErr w:type="spellStart"/>
      <w:r>
        <w:rPr>
          <w:rFonts w:eastAsia="Times New Roman" w:cs="Times New Roman"/>
          <w:szCs w:val="24"/>
        </w:rPr>
        <w:t>εισιτηριοδιαφυγής</w:t>
      </w:r>
      <w:proofErr w:type="spellEnd"/>
      <w:r>
        <w:rPr>
          <w:rFonts w:eastAsia="Times New Roman" w:cs="Times New Roman"/>
          <w:szCs w:val="24"/>
        </w:rPr>
        <w:t xml:space="preserve"> –για την οποία δεν κάνατε απολύτως τίποτα- διώχνοντας και μετακινώντας ανθρώπους και οδηγώντας τους τότε σε πρόωρη απόλυση ή συνταξιοδότηση -αφού </w:t>
      </w:r>
      <w:r>
        <w:rPr>
          <w:rFonts w:eastAsia="Times New Roman" w:cs="Times New Roman"/>
          <w:szCs w:val="24"/>
        </w:rPr>
        <w:t>έχετε τα στοιχεία, τα γνωρίζετε και εσείς- αναγκαστήκατε εσείς οι ίδιοι το 2013 να δώσετε 158 εκατομμύρια στον όμιλο ΟΑΣΑ, για να καλύψετε τα κενά. Το 2014 δώσατε 100 εκατομμύρια συν 1 εκατομμύριο ως έκτακτη επιχορήγηση, σύνολο 101 εκατομμύρια. Το 2013, μά</w:t>
      </w:r>
      <w:r>
        <w:rPr>
          <w:rFonts w:eastAsia="Times New Roman" w:cs="Times New Roman"/>
          <w:szCs w:val="24"/>
        </w:rPr>
        <w:t xml:space="preserve">λιστα, δώσατε επιπλέον 30 εκατομμύρια, δηλαδή από τα 158 εκατομμύρια πήγατε στα 188 εκατομμύρια. </w:t>
      </w:r>
    </w:p>
    <w:p w14:paraId="0DB040E6" w14:textId="77777777" w:rsidR="009B1C94" w:rsidRDefault="00A261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2014 –για να μη βιαστείτε να πείτε ότι κερδίσατε κάτι- είχατε μεταφέρει ζημίες προηγούμενης χρονιάς –για όσους από τον ελληνικό λαό που μας παρακολουθε</w:t>
      </w:r>
      <w:r>
        <w:rPr>
          <w:rFonts w:eastAsia="Times New Roman" w:cs="Times New Roman"/>
          <w:szCs w:val="24"/>
        </w:rPr>
        <w:t xml:space="preserve">ί γνωρίζουν λογιστικά, λίγα λογιστικά χρειάζονται, δεν χρειάζονται πολλά- ύψους 37 εκατομμυρίων από το 2013 στο 2014. </w:t>
      </w:r>
      <w:r>
        <w:rPr>
          <w:rFonts w:eastAsia="Times New Roman" w:cs="Times New Roman"/>
          <w:szCs w:val="24"/>
          <w:lang w:val="en-US"/>
        </w:rPr>
        <w:t>M</w:t>
      </w:r>
      <w:r>
        <w:rPr>
          <w:rFonts w:eastAsia="Times New Roman" w:cs="Times New Roman"/>
          <w:szCs w:val="24"/>
        </w:rPr>
        <w:t xml:space="preserve">ε απλά λόγια, δεν πληρώσατε, δηλαδή, τις υποχρεώσεις του 2013, τις μεταφέρατε </w:t>
      </w:r>
      <w:r>
        <w:rPr>
          <w:rFonts w:eastAsia="Times New Roman" w:cs="Times New Roman"/>
          <w:szCs w:val="24"/>
        </w:rPr>
        <w:lastRenderedPageBreak/>
        <w:t xml:space="preserve">ως απλήρωτες το 2014, για να μην εμφανίσετε μεγαλύτερο έλλειμμα και εμφανίσατε μια βελτίωση της τάξεως των 37 έως 40 εκατομμυρίων ευρώ. </w:t>
      </w:r>
    </w:p>
    <w:p w14:paraId="0DB040E7" w14:textId="77777777" w:rsidR="009B1C94" w:rsidRDefault="00A261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2015 οι δικές σας διοικήσεις –γιατί ήτ</w:t>
      </w:r>
      <w:r>
        <w:rPr>
          <w:rFonts w:eastAsia="Times New Roman" w:cs="Times New Roman"/>
          <w:szCs w:val="24"/>
        </w:rPr>
        <w:t xml:space="preserve">αν δικές σας ακόμα </w:t>
      </w:r>
      <w:r>
        <w:rPr>
          <w:rFonts w:eastAsia="Times New Roman" w:cs="Times New Roman"/>
          <w:szCs w:val="24"/>
        </w:rPr>
        <w:t xml:space="preserve">οι </w:t>
      </w:r>
      <w:r>
        <w:rPr>
          <w:rFonts w:eastAsia="Times New Roman" w:cs="Times New Roman"/>
          <w:szCs w:val="24"/>
        </w:rPr>
        <w:t xml:space="preserve">διοικήσεις- προέβλεψαν για το 2016 έλλειμμα 100 εκατομμυρίων. Ξέρετε πόσο έκλεισε; Έκλεισε στα 86 εκατομμύρια. Οι δικές σας διοικήσεις το προέβλεψαν αυτό, ότι θα είχαν 100 εκατομμύρια έλλειμμα. </w:t>
      </w:r>
    </w:p>
    <w:p w14:paraId="0DB040E8" w14:textId="77777777" w:rsidR="009B1C94" w:rsidRDefault="00A261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για να πάμε λιγάκι στην </w:t>
      </w:r>
      <w:proofErr w:type="spellStart"/>
      <w:r>
        <w:rPr>
          <w:rFonts w:eastAsia="Times New Roman" w:cs="Times New Roman"/>
          <w:szCs w:val="24"/>
        </w:rPr>
        <w:t>εισιτηριοδι</w:t>
      </w:r>
      <w:r>
        <w:rPr>
          <w:rFonts w:eastAsia="Times New Roman" w:cs="Times New Roman"/>
          <w:szCs w:val="24"/>
        </w:rPr>
        <w:t>αφυγή</w:t>
      </w:r>
      <w:proofErr w:type="spellEnd"/>
      <w:r>
        <w:rPr>
          <w:rFonts w:eastAsia="Times New Roman" w:cs="Times New Roman"/>
          <w:szCs w:val="24"/>
        </w:rPr>
        <w:t>. Ξέρετε ή δεν ξέρετε –για να σας το πω ενδεικτικά- ότι στη ΣΤΑΣΥ επί πέντε έτη δεν είχατε διορίσει καθόλου τομεάρχη ελέγχου εισιτηρίων και καταμέτρησης; Αυτό είχε ως αποτέλεσμα αυτός ο νευραλγικός τομέας της καταμέτρησης των εισιτηρίων να μην λειτουρ</w:t>
      </w:r>
      <w:r>
        <w:rPr>
          <w:rFonts w:eastAsia="Times New Roman" w:cs="Times New Roman"/>
          <w:szCs w:val="24"/>
        </w:rPr>
        <w:t xml:space="preserve">γεί, γινόταν </w:t>
      </w:r>
      <w:proofErr w:type="spellStart"/>
      <w:r>
        <w:rPr>
          <w:rFonts w:eastAsia="Times New Roman" w:cs="Times New Roman"/>
          <w:szCs w:val="24"/>
        </w:rPr>
        <w:t>εισιτηριοδιαφυγή</w:t>
      </w:r>
      <w:proofErr w:type="spellEnd"/>
      <w:r>
        <w:rPr>
          <w:rFonts w:eastAsia="Times New Roman" w:cs="Times New Roman"/>
          <w:szCs w:val="24"/>
        </w:rPr>
        <w:t xml:space="preserve"> σε μεγάλη κλίμακα και εμείς τώρα πλέον δυο φορές φορές την εβδομάδα στέλνουμε στον εισαγγελέα περιπτώσεις κυκλωμάτων </w:t>
      </w:r>
      <w:proofErr w:type="spellStart"/>
      <w:r>
        <w:rPr>
          <w:rFonts w:eastAsia="Times New Roman" w:cs="Times New Roman"/>
          <w:szCs w:val="24"/>
        </w:rPr>
        <w:t>εισιτηριοδιαφυγής</w:t>
      </w:r>
      <w:proofErr w:type="spellEnd"/>
      <w:r>
        <w:rPr>
          <w:rFonts w:eastAsia="Times New Roman" w:cs="Times New Roman"/>
          <w:szCs w:val="24"/>
        </w:rPr>
        <w:t xml:space="preserve">. Εύχομαι η </w:t>
      </w:r>
      <w:r>
        <w:rPr>
          <w:rFonts w:eastAsia="Times New Roman" w:cs="Times New Roman"/>
          <w:szCs w:val="24"/>
        </w:rPr>
        <w:t>δ</w:t>
      </w:r>
      <w:r>
        <w:rPr>
          <w:rFonts w:eastAsia="Times New Roman" w:cs="Times New Roman"/>
          <w:szCs w:val="24"/>
        </w:rPr>
        <w:t xml:space="preserve">ικαιοσύνη να διαλευκάνει αυτές τις υποθέσεις. </w:t>
      </w:r>
    </w:p>
    <w:p w14:paraId="0DB040E9" w14:textId="77777777" w:rsidR="009B1C94" w:rsidRDefault="00A261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Κοντολογίς, να σας πω το εξής: Δ</w:t>
      </w:r>
      <w:r>
        <w:rPr>
          <w:rFonts w:eastAsia="Times New Roman" w:cs="Times New Roman"/>
          <w:szCs w:val="24"/>
        </w:rPr>
        <w:t xml:space="preserve">εν προσφέρεται ο χώρος των αστικών συγκοινωνιών για πολιτική σπέκουλα. Είναι χώρος </w:t>
      </w:r>
      <w:r>
        <w:rPr>
          <w:rFonts w:eastAsia="Times New Roman" w:cs="Times New Roman"/>
          <w:szCs w:val="24"/>
        </w:rPr>
        <w:lastRenderedPageBreak/>
        <w:t xml:space="preserve">στον οποίο υπάρχει κοινωνική προσφορά. Και εμείς το συναισθανόμαστε αυτό βαθιά και θα συνεχίσουμε να προσφέρουμε στον κόσμο ο οποίος ταλαιπωρείται από την οικονομική κρίση, </w:t>
      </w:r>
      <w:r>
        <w:rPr>
          <w:rFonts w:eastAsia="Times New Roman" w:cs="Times New Roman"/>
          <w:szCs w:val="24"/>
        </w:rPr>
        <w:t xml:space="preserve">στους ανέργους, στις ευαίσθητες κοινωνικές ομάδες δωρεάν μετακίνηση, έστω και αν με το νοικοκύρεμα που κάνουμε χρειάζεται να πληρώνουμε κάποια χρήματα από τον προϋπολογισμό του κράτους. </w:t>
      </w:r>
    </w:p>
    <w:p w14:paraId="0DB040EA" w14:textId="77777777" w:rsidR="009B1C94" w:rsidRDefault="00A2611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σας επαναλαμβάνω ότι το νοικοκύρεμα είναι ευδιάκριτο. Οι δικές </w:t>
      </w:r>
      <w:r>
        <w:rPr>
          <w:rFonts w:eastAsia="Times New Roman" w:cs="Times New Roman"/>
          <w:szCs w:val="24"/>
        </w:rPr>
        <w:t xml:space="preserve">σας διοικήσεις προέβλεψαν ελλείμματα ύψους 100 εκατομμυρίων και τελικά έκλεισε στα 86 εκατομμύρια. </w:t>
      </w:r>
    </w:p>
    <w:p w14:paraId="0DB040EB" w14:textId="77777777" w:rsidR="009B1C94" w:rsidRDefault="00A2611C">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w:t>
      </w:r>
    </w:p>
    <w:p w14:paraId="0DB040EC" w14:textId="77777777" w:rsidR="009B1C94" w:rsidRDefault="00A2611C">
      <w:pPr>
        <w:spacing w:line="600" w:lineRule="auto"/>
        <w:ind w:firstLine="720"/>
        <w:jc w:val="both"/>
        <w:rPr>
          <w:rFonts w:eastAsia="Times New Roman"/>
          <w:szCs w:val="24"/>
        </w:rPr>
      </w:pPr>
      <w:r>
        <w:rPr>
          <w:rFonts w:eastAsia="Times New Roman"/>
          <w:szCs w:val="24"/>
        </w:rPr>
        <w:t xml:space="preserve">Ορίστε, κύριε Χατζηδάκη, έχετε τον λόγο, για να δευτερολογήσετε. </w:t>
      </w:r>
    </w:p>
    <w:p w14:paraId="0DB040ED" w14:textId="77777777" w:rsidR="009B1C94" w:rsidRDefault="00A2611C">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Κύριε Πρόεδρε, ή</w:t>
      </w:r>
      <w:r>
        <w:rPr>
          <w:rFonts w:eastAsia="Times New Roman"/>
          <w:szCs w:val="24"/>
        </w:rPr>
        <w:t xml:space="preserve">ξερα αυτό που έχει λεχθεί, ότι υπάρχουν τα ψέματα, τα μεγάλα ψέματα και η στατιστική. Πρέπει να το διορθώσουμε και να πούμε ότι υπάρχουν τα ψέματα, τα μεγάλα ψέματα και η Κυβέρνηση ΣΥΡΙΖΑ-ΑΝΕΛ. </w:t>
      </w:r>
    </w:p>
    <w:p w14:paraId="0DB040EE" w14:textId="77777777" w:rsidR="009B1C94" w:rsidRDefault="00A2611C">
      <w:pPr>
        <w:spacing w:line="600" w:lineRule="auto"/>
        <w:ind w:firstLine="720"/>
        <w:jc w:val="both"/>
        <w:rPr>
          <w:rFonts w:eastAsia="Times New Roman"/>
          <w:szCs w:val="24"/>
        </w:rPr>
      </w:pPr>
      <w:r>
        <w:rPr>
          <w:rFonts w:eastAsia="Times New Roman"/>
          <w:szCs w:val="24"/>
        </w:rPr>
        <w:lastRenderedPageBreak/>
        <w:t xml:space="preserve">Κύριε Υπουργέ, αυτά που είπατε δεν έχουν καμμιά σχέση με την </w:t>
      </w:r>
      <w:r>
        <w:rPr>
          <w:rFonts w:eastAsia="Times New Roman"/>
          <w:szCs w:val="24"/>
        </w:rPr>
        <w:t xml:space="preserve">πραγματικότητα. Ήταν αλχημείες, που δεν ξέρω αν τις βρήκατε μόνος σας ή αν στις είπε ο κ. </w:t>
      </w:r>
      <w:proofErr w:type="spellStart"/>
      <w:r>
        <w:rPr>
          <w:rFonts w:eastAsia="Times New Roman"/>
          <w:szCs w:val="24"/>
        </w:rPr>
        <w:t>Σπίρτζης</w:t>
      </w:r>
      <w:proofErr w:type="spellEnd"/>
      <w:r>
        <w:rPr>
          <w:rFonts w:eastAsia="Times New Roman"/>
          <w:szCs w:val="24"/>
        </w:rPr>
        <w:t xml:space="preserve">, για να τις παρουσιάσετε εδώ στη Βουλή. </w:t>
      </w:r>
    </w:p>
    <w:p w14:paraId="0DB040EF" w14:textId="77777777" w:rsidR="009B1C94" w:rsidRDefault="00A2611C">
      <w:pPr>
        <w:spacing w:line="600" w:lineRule="auto"/>
        <w:ind w:firstLine="720"/>
        <w:jc w:val="both"/>
        <w:rPr>
          <w:rFonts w:eastAsia="Times New Roman"/>
          <w:szCs w:val="24"/>
        </w:rPr>
      </w:pPr>
      <w:r>
        <w:rPr>
          <w:rFonts w:eastAsia="Times New Roman"/>
          <w:szCs w:val="24"/>
        </w:rPr>
        <w:t>Κατ’ αρχάς –και πριν από όλα- πάλι –και δεν ξέρω αν το αντιληφθήκατε- δεν απαντήσατε σε αυτά που σας ρώτησα. Άλλα λό</w:t>
      </w:r>
      <w:r>
        <w:rPr>
          <w:rFonts w:eastAsia="Times New Roman"/>
          <w:szCs w:val="24"/>
        </w:rPr>
        <w:t>για να αγαπιόμαστε! Απευθύνατε κατηγορίες στην προηγούμενη κυβέρνηση, χωρίς να αναφέρετε ούτε ένα στοιχείο γι’ αυτούς τους τρεις αριθμούς που σας ζήτησα: ποιες ήταν οι λειτουργικές ζημιές, ποια ήταν τα λειτουργικά έσοδα, ποια ήταν η κρατική επιδότηση το 20</w:t>
      </w:r>
      <w:r>
        <w:rPr>
          <w:rFonts w:eastAsia="Times New Roman"/>
          <w:szCs w:val="24"/>
        </w:rPr>
        <w:t xml:space="preserve">14, το 2015 και το 2016. Αυτό σας ζητώ, άνθρωπέ μου! Αυτό σας ζητώ και δεν το λέτε. Γιατί δεν το λέτε; Τι φοβάστε; </w:t>
      </w:r>
    </w:p>
    <w:p w14:paraId="0DB040F0" w14:textId="77777777" w:rsidR="009B1C94" w:rsidRDefault="00A2611C">
      <w:pPr>
        <w:spacing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Μόλις τα είπα!</w:t>
      </w:r>
    </w:p>
    <w:p w14:paraId="0DB040F1" w14:textId="77777777" w:rsidR="009B1C94" w:rsidRDefault="00A2611C">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Επειδή, λοιπόν, εγώ δεν φοβάμαι και έχω βρει τα στοιχεία -και θα τα καταθέσω- από την έκθεση του ΟΑΣΑ μέχρι το 2015, τα λέω για να τα μάθει ο ελληνικός λαός. </w:t>
      </w:r>
    </w:p>
    <w:p w14:paraId="0DB040F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Σε σχέση, λοιπόν, με το 2012, το 2013, πρώτη χρονιά της διακυβέρνησης Σαμαρά, είχαμε λόγω μείωσης</w:t>
      </w:r>
      <w:r>
        <w:rPr>
          <w:rFonts w:eastAsia="Times New Roman" w:cs="Times New Roman"/>
          <w:szCs w:val="24"/>
        </w:rPr>
        <w:t xml:space="preserve"> των ζημιών και μείωσης αθροιστικά της επιδότησης όφελος σε σχέση με τον προηγούμενο χρόνο για τον φορολογούμενο 110 εκατομμύρια ευρώ. Το 2014 είχαμε περαιτέρω όφελος για τον φορολογούμενο της τάξεως των 67 εκατομμυρίων ευρώ. Το 2015, με τη δική σας Κυβέρν</w:t>
      </w:r>
      <w:r>
        <w:rPr>
          <w:rFonts w:eastAsia="Times New Roman" w:cs="Times New Roman"/>
          <w:szCs w:val="24"/>
        </w:rPr>
        <w:t xml:space="preserve">ηση και με τον κ. </w:t>
      </w:r>
      <w:proofErr w:type="spellStart"/>
      <w:r>
        <w:rPr>
          <w:rFonts w:eastAsia="Times New Roman" w:cs="Times New Roman"/>
          <w:szCs w:val="24"/>
        </w:rPr>
        <w:t>Σπίρτζη</w:t>
      </w:r>
      <w:proofErr w:type="spellEnd"/>
      <w:r>
        <w:rPr>
          <w:rFonts w:eastAsia="Times New Roman" w:cs="Times New Roman"/>
          <w:szCs w:val="24"/>
        </w:rPr>
        <w:t xml:space="preserve"> Υπουργό, είχαμε χειροτέρευση για τον φορολογούμενο 33 εκατομμύρια ευρώ.</w:t>
      </w:r>
    </w:p>
    <w:p w14:paraId="0DB040F3"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Έχω τα στοιχεία και τα καταθέτω, και τη συνολική έκθεση του ΟΑΣΑ και αυτόν τον πίνακα για να τον καταλάβει κάθε Έλληνας πολίτης και να αντιληφθεί τα ψέματα τη</w:t>
      </w:r>
      <w:r>
        <w:rPr>
          <w:rFonts w:eastAsia="Times New Roman" w:cs="Times New Roman"/>
          <w:szCs w:val="24"/>
        </w:rPr>
        <w:t>ς Κυβέρνησης. Δεν μπορώ να το περιγράψω με άλλον τρόπο.</w:t>
      </w:r>
    </w:p>
    <w:p w14:paraId="0DB040F4" w14:textId="77777777" w:rsidR="009B1C94" w:rsidRDefault="00A2611C">
      <w:pPr>
        <w:spacing w:line="600" w:lineRule="auto"/>
        <w:ind w:firstLine="720"/>
        <w:jc w:val="both"/>
        <w:rPr>
          <w:rFonts w:eastAsia="Times New Roman" w:cs="Times New Roman"/>
        </w:rPr>
      </w:pPr>
      <w:r>
        <w:rPr>
          <w:rFonts w:eastAsia="Times New Roman" w:cs="Times New Roman"/>
        </w:rPr>
        <w:t>(Στο σημείο αυτό ο Βουλευτής κ. Κωνσταντίνος Χατζηδάκης καταθέτει για τα Πρακτικά τα προαναφερθέντα έγγραφα, τα οποία βρίσκονται στο αρχείο του Τμήματος Γραμματείας της Διεύθυνσης Στενογραφίας και Πρα</w:t>
      </w:r>
      <w:r>
        <w:rPr>
          <w:rFonts w:eastAsia="Times New Roman" w:cs="Times New Roman"/>
        </w:rPr>
        <w:t>κτικών της Βουλής)</w:t>
      </w:r>
    </w:p>
    <w:p w14:paraId="0DB040F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δεν μας είπατε τίποτε για το 2016. Από τα προηγούμενα στοιχεία του κ. </w:t>
      </w:r>
      <w:proofErr w:type="spellStart"/>
      <w:r>
        <w:rPr>
          <w:rFonts w:eastAsia="Times New Roman" w:cs="Times New Roman"/>
          <w:szCs w:val="24"/>
        </w:rPr>
        <w:t>Σπίρτζη</w:t>
      </w:r>
      <w:proofErr w:type="spellEnd"/>
      <w:r>
        <w:rPr>
          <w:rFonts w:eastAsia="Times New Roman" w:cs="Times New Roman"/>
          <w:szCs w:val="24"/>
        </w:rPr>
        <w:t xml:space="preserve"> προκύπτει περαιτέρω χειροτέρευση, παρά τις αλχημείες, της τάξεως των 22 εκατομμυρίων ευρώ και υποπτεύομαι, αν λογαριάσω με βάση τα στοιχεία </w:t>
      </w:r>
      <w:r>
        <w:rPr>
          <w:rFonts w:eastAsia="Times New Roman" w:cs="Times New Roman"/>
          <w:szCs w:val="24"/>
        </w:rPr>
        <w:lastRenderedPageBreak/>
        <w:t>που είναι διαθέσιμα δεξιά και αριστερά, ότι η χειροτέρευση δεν είναι 22, αλλά μπορεί να είναι ακόμα και 80 εκατομμύρια ευρώ περαιτέρω, ενώ τα προηγούμενα χρόνια είχαμε βελτίωση. Περί αυτού πρόκειται.</w:t>
      </w:r>
    </w:p>
    <w:p w14:paraId="0DB040F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Κύριε Υπουργέ, λοιπόν, εξ ονόματος και του προϊσταμένου </w:t>
      </w:r>
      <w:r>
        <w:rPr>
          <w:rFonts w:eastAsia="Times New Roman" w:cs="Times New Roman"/>
          <w:szCs w:val="24"/>
        </w:rPr>
        <w:t xml:space="preserve">σας, θα πρέπει σήμερα εδώ να απολογηθείτε και όχι να κατηγορείτε τις προηγούμενες κυβερνήσεις, διότι όλοι ξέρουμε ότι στις συγκοινωνίες υπάρχει μια </w:t>
      </w:r>
      <w:proofErr w:type="spellStart"/>
      <w:r>
        <w:rPr>
          <w:rFonts w:eastAsia="Times New Roman" w:cs="Times New Roman"/>
          <w:szCs w:val="24"/>
        </w:rPr>
        <w:t>μπαχαλοποίηση</w:t>
      </w:r>
      <w:proofErr w:type="spellEnd"/>
      <w:r>
        <w:rPr>
          <w:rFonts w:eastAsia="Times New Roman" w:cs="Times New Roman"/>
          <w:szCs w:val="24"/>
        </w:rPr>
        <w:t>, της οποίας είστε θεατές και δεν μπορείτε να μιλάτε για μας και τους ελεγκτές, γιατί από τα έδ</w:t>
      </w:r>
      <w:r>
        <w:rPr>
          <w:rFonts w:eastAsia="Times New Roman" w:cs="Times New Roman"/>
          <w:szCs w:val="24"/>
        </w:rPr>
        <w:t xml:space="preserve">ρανα της </w:t>
      </w:r>
      <w:r>
        <w:rPr>
          <w:rFonts w:eastAsia="Times New Roman" w:cs="Times New Roman"/>
          <w:szCs w:val="24"/>
        </w:rPr>
        <w:t>α</w:t>
      </w:r>
      <w:r>
        <w:rPr>
          <w:rFonts w:eastAsia="Times New Roman" w:cs="Times New Roman"/>
          <w:szCs w:val="24"/>
        </w:rPr>
        <w:t xml:space="preserve">ντιπολιτεύσεως μας κατηγορούσατε ότι είμαστε πολύ αυστηροί στους ελέγχους. Ενώ στη συνέχεια οι ελεγκτές επί των ημερών σας έχουν </w:t>
      </w:r>
      <w:proofErr w:type="spellStart"/>
      <w:r>
        <w:rPr>
          <w:rFonts w:eastAsia="Times New Roman" w:cs="Times New Roman"/>
          <w:szCs w:val="24"/>
        </w:rPr>
        <w:t>στοχοποιηθεί</w:t>
      </w:r>
      <w:proofErr w:type="spellEnd"/>
      <w:r>
        <w:rPr>
          <w:rFonts w:eastAsia="Times New Roman" w:cs="Times New Roman"/>
          <w:szCs w:val="24"/>
        </w:rPr>
        <w:t xml:space="preserve"> από διάφορες ομάδες δεξιά και αριστερά, εσείς παρακολουθείτε απαθείς, οι συγκοινωνίες γίνονται ολοένα κα</w:t>
      </w:r>
      <w:r>
        <w:rPr>
          <w:rFonts w:eastAsia="Times New Roman" w:cs="Times New Roman"/>
          <w:szCs w:val="24"/>
        </w:rPr>
        <w:t>ι περισσότερο προβληματικές και δεν έχετε κάνει ούτε το στοιχειώδες που γίνεται σε όλη την Ευρώπη. Όταν μεταφέρετε αδύναμες κοινωνικές ομάδες -και σωστά τις μεταφέρετε- υπογράφετε συμβάσεις με τα αντίστοιχα Υπουργεία στα οποία οι ομάδες αυτές αφορούν, το Υ</w:t>
      </w:r>
      <w:r>
        <w:rPr>
          <w:rFonts w:eastAsia="Times New Roman" w:cs="Times New Roman"/>
          <w:szCs w:val="24"/>
        </w:rPr>
        <w:t>πουργείο Εργασίας για τους ανέργους, το Υπουργείο Υγείας για τα άτομα με ει</w:t>
      </w:r>
      <w:r>
        <w:rPr>
          <w:rFonts w:eastAsia="Times New Roman" w:cs="Times New Roman"/>
          <w:szCs w:val="24"/>
        </w:rPr>
        <w:lastRenderedPageBreak/>
        <w:t>δικές ανάγκες, έτσι ώστε να μη γίνονται ακόμα πιο προβληματικές οι αστικές συγκοινωνίες. Αυτό θα έκανε μια σοβαρή κυβέρνηση.</w:t>
      </w:r>
    </w:p>
    <w:p w14:paraId="0DB040F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Όμως, εδώ εκτός από τα ελλείμματα στις συγκοινωνίες, υπά</w:t>
      </w:r>
      <w:r>
        <w:rPr>
          <w:rFonts w:eastAsia="Times New Roman" w:cs="Times New Roman"/>
          <w:szCs w:val="24"/>
        </w:rPr>
        <w:t xml:space="preserve">ρχει ακόμα ένα μεγαλύτερο έλλειμμα, ένα έλλειμμα </w:t>
      </w:r>
      <w:proofErr w:type="spellStart"/>
      <w:r>
        <w:rPr>
          <w:rFonts w:eastAsia="Times New Roman" w:cs="Times New Roman"/>
          <w:szCs w:val="24"/>
        </w:rPr>
        <w:t>σοβαρότητος</w:t>
      </w:r>
      <w:proofErr w:type="spellEnd"/>
      <w:r>
        <w:rPr>
          <w:rFonts w:eastAsia="Times New Roman" w:cs="Times New Roman"/>
          <w:szCs w:val="24"/>
        </w:rPr>
        <w:t xml:space="preserve"> στην Κυβέρνηση που μας κυβερνά ή παριστάνει ότι μας κυβερνά και κάθε μέρα που περνάει γίνεται πιο βλαπτική, ακόμα πιο πολύ για τους ασθενέστερους. Περί αυτού πρόκειται.</w:t>
      </w:r>
    </w:p>
    <w:p w14:paraId="0DB040F8" w14:textId="77777777" w:rsidR="009B1C94" w:rsidRDefault="00A2611C">
      <w:pPr>
        <w:spacing w:line="600" w:lineRule="auto"/>
        <w:ind w:firstLine="720"/>
        <w:jc w:val="both"/>
        <w:rPr>
          <w:rFonts w:eastAsia="Times New Roman" w:cs="Times New Roman"/>
          <w:szCs w:val="24"/>
        </w:rPr>
      </w:pPr>
      <w:r>
        <w:rPr>
          <w:rFonts w:eastAsia="Times New Roman"/>
          <w:b/>
          <w:bCs/>
        </w:rPr>
        <w:t>ΠΡΟΕΔΡΕΥΩΝ (Αναστάσιος Κου</w:t>
      </w:r>
      <w:r>
        <w:rPr>
          <w:rFonts w:eastAsia="Times New Roman"/>
          <w:b/>
          <w:bCs/>
        </w:rPr>
        <w:t>ράκης):</w:t>
      </w:r>
      <w:r>
        <w:rPr>
          <w:rFonts w:eastAsia="Times New Roman"/>
          <w:bCs/>
        </w:rPr>
        <w:t xml:space="preserve"> </w:t>
      </w:r>
      <w:r>
        <w:rPr>
          <w:rFonts w:eastAsia="Times New Roman" w:cs="Times New Roman"/>
          <w:szCs w:val="24"/>
        </w:rPr>
        <w:t>Ευχαριστούμε τον κ. Χατζηδάκη.</w:t>
      </w:r>
    </w:p>
    <w:p w14:paraId="0DB040F9"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Προχωρούμε στη δευτερολογία του κυρίου Υπουργού.</w:t>
      </w:r>
    </w:p>
    <w:p w14:paraId="0DB040FA"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Κύριε Πρόεδρε, ήθελα να ξεκινήσω διαφορετικά τη δευτερολογία, αλλά θα ξεκινήσω με το εξής. Μου έκανε εντύπωση π</w:t>
      </w:r>
      <w:r>
        <w:rPr>
          <w:rFonts w:eastAsia="Times New Roman" w:cs="Times New Roman"/>
          <w:szCs w:val="24"/>
        </w:rPr>
        <w:t>ου ο πρώην Υπουργός Μεταφορών δεν το γνωρίζει αυτό.</w:t>
      </w:r>
    </w:p>
    <w:p w14:paraId="0DB040F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Δεν είχαν υπογραφεί, κύριε Χατζηδάκη, ποτέ συμβάσεις με το Υπουργείο Εργασίας.</w:t>
      </w:r>
    </w:p>
    <w:p w14:paraId="0DB040FC"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Δεν είχαν;</w:t>
      </w:r>
    </w:p>
    <w:p w14:paraId="0DB040FD"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ΝΙΚΟΛΑΟΣ ΜΑΥΡΑΓΑΝΗΣ (Υφυπουργός Υποδομών και Μεταφορών):</w:t>
      </w:r>
      <w:r>
        <w:rPr>
          <w:rFonts w:eastAsia="Times New Roman" w:cs="Times New Roman"/>
          <w:szCs w:val="24"/>
        </w:rPr>
        <w:t xml:space="preserve"> Αρνείτο να υπογράψει το Υπουργείο Εργασίας, γιατί ακριβώς δεν υπήρχαν ακριβή μεγέθη παρά μόνο για τα ΑΜΕΑ -και μη βιαστείτε να πείτε για τα ΑΜΕΑ, γιατί και εμείς έχουμε σύμβαση για τα ΑΜΕΑ- και μόνο γι’ αυτούς που είναι κάτω των εξήντα πέντε και άνω των δ</w:t>
      </w:r>
      <w:r>
        <w:rPr>
          <w:rFonts w:eastAsia="Times New Roman" w:cs="Times New Roman"/>
          <w:szCs w:val="24"/>
        </w:rPr>
        <w:t>εκαοκτώ.</w:t>
      </w:r>
    </w:p>
    <w:p w14:paraId="0DB040FE"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Τους τρεις αριθμούς δώστε μας. Τους τρεις αριθμούς</w:t>
      </w:r>
      <w:r w:rsidRPr="00CA7ABF">
        <w:rPr>
          <w:rFonts w:eastAsia="Times New Roman" w:cs="Times New Roman"/>
          <w:szCs w:val="24"/>
        </w:rPr>
        <w:t>!</w:t>
      </w:r>
    </w:p>
    <w:p w14:paraId="0DB040FF"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Μη βιάζεστε, μη βιάζεστε. Τους είπα πριν τους τρεις αριθμούς, αλλά δεν θέλετε να τους ακούσετε.</w:t>
      </w:r>
    </w:p>
    <w:p w14:paraId="0DB04100"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w:t>
      </w:r>
      <w:r>
        <w:rPr>
          <w:rFonts w:eastAsia="Times New Roman" w:cs="Times New Roman"/>
          <w:b/>
          <w:szCs w:val="24"/>
        </w:rPr>
        <w:t>ΗΔΑΚΗΣ:</w:t>
      </w:r>
      <w:r>
        <w:rPr>
          <w:rFonts w:eastAsia="Times New Roman" w:cs="Times New Roman"/>
          <w:szCs w:val="24"/>
        </w:rPr>
        <w:t xml:space="preserve"> Εντάξει!</w:t>
      </w:r>
    </w:p>
    <w:p w14:paraId="0DB04101"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Ακούστε, λοιπόν, το εξής. Για να μπορέσουν να υπογραφούν οι συμβάσεις αυτές με το Υπουργείο Εργασίας και άλλα Υπουργεία, μεταξύ των οποίων και το Υπουργείο Εθνικής Άμυνας -που ήδη υπ</w:t>
      </w:r>
      <w:r>
        <w:rPr>
          <w:rFonts w:eastAsia="Times New Roman" w:cs="Times New Roman"/>
          <w:szCs w:val="24"/>
        </w:rPr>
        <w:t xml:space="preserve">έγραψε, όμως, σύμβαση- πρέπει να αποσαφηνιστεί πόσοι κάνουν χρήση. Και για να αποσαφηνιστεί </w:t>
      </w:r>
      <w:r>
        <w:rPr>
          <w:rFonts w:eastAsia="Times New Roman" w:cs="Times New Roman"/>
          <w:szCs w:val="24"/>
        </w:rPr>
        <w:lastRenderedPageBreak/>
        <w:t>πόσοι κάνουν χρήση, γι’ αυτό προχωρούμε το ηλεκτρονικό εισιτήριο. Ένα το κρατούμενο.</w:t>
      </w:r>
    </w:p>
    <w:p w14:paraId="0DB0410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Δεύτερον, είπατε για τους αριθμούς. Μα, σας είπα ακριβώς από την αρχή…</w:t>
      </w:r>
    </w:p>
    <w:p w14:paraId="0DB04103"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ΙΝΟΣ ΧΑΤΖΗΔΑΚΗΣ:</w:t>
      </w:r>
      <w:r>
        <w:rPr>
          <w:rFonts w:eastAsia="Times New Roman" w:cs="Times New Roman"/>
          <w:szCs w:val="24"/>
        </w:rPr>
        <w:t xml:space="preserve"> Εσείς το προχωρήσατε ή βλέπετε να γκρεμίζονται τα μηχανήματα; Υπουργός ήμουν, εγώ υπέγραφα τις συμβάσεις.</w:t>
      </w:r>
    </w:p>
    <w:p w14:paraId="0DB04104"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Εντάξει. Λέμε, λοιπόν, ότι η ατελής σύμβαση που υπογράψατε ολοκληρώνεται τώρ</w:t>
      </w:r>
      <w:r>
        <w:rPr>
          <w:rFonts w:eastAsia="Times New Roman" w:cs="Times New Roman"/>
          <w:szCs w:val="24"/>
        </w:rPr>
        <w:t>α στην εκτέλεσή της. Αφήστε τώρα το θέμα του ηλεκτρονικού εισιτηρίου. Μην το ανοίξουμε τώρα.</w:t>
      </w:r>
    </w:p>
    <w:p w14:paraId="0DB0410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Λέμε, λοιπόν, το εξής.</w:t>
      </w:r>
    </w:p>
    <w:p w14:paraId="0DB04106"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Να σέβεστε τον συνομιλητή σας.</w:t>
      </w:r>
    </w:p>
    <w:p w14:paraId="0DB04107"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Μη με διακόπτετε. Δεν σας δ</w:t>
      </w:r>
      <w:r>
        <w:rPr>
          <w:rFonts w:eastAsia="Times New Roman" w:cs="Times New Roman"/>
          <w:szCs w:val="24"/>
        </w:rPr>
        <w:t>ιέκοψα.</w:t>
      </w:r>
    </w:p>
    <w:p w14:paraId="0DB04108" w14:textId="77777777" w:rsidR="009B1C94" w:rsidRDefault="00A2611C">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szCs w:val="24"/>
        </w:rPr>
        <w:t>Μη διακόπτετε, σας παρακαλώ.</w:t>
      </w:r>
    </w:p>
    <w:p w14:paraId="0DB04109"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Υπάρχουν και όρια, κύριε Πρόεδρε.</w:t>
      </w:r>
    </w:p>
    <w:p w14:paraId="0DB0410A"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Ο πολιτικός πολιτισμός επιβάλλει τουλάχιστον να ακούτε τον </w:t>
      </w:r>
      <w:proofErr w:type="spellStart"/>
      <w:r>
        <w:rPr>
          <w:rFonts w:eastAsia="Times New Roman" w:cs="Times New Roman"/>
          <w:szCs w:val="24"/>
        </w:rPr>
        <w:t>απαντώντα</w:t>
      </w:r>
      <w:proofErr w:type="spellEnd"/>
      <w:r>
        <w:rPr>
          <w:rFonts w:eastAsia="Times New Roman" w:cs="Times New Roman"/>
          <w:szCs w:val="24"/>
        </w:rPr>
        <w:t>.</w:t>
      </w:r>
    </w:p>
    <w:p w14:paraId="0DB0410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Η απάντηση, λοιπόν, που σας είπα από την αρχή, αλλά δεν θέλετε να ακούσετε, ήταν ότι το 2013 δώσατε 158 συν 30, δηλαδή 188 εκατομμύρια επιδότηση. Μου ζητήσατε την επιδότηση. Προσέξτε.</w:t>
      </w:r>
    </w:p>
    <w:p w14:paraId="0DB0410C"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Σας ζήτησα τρία στοιχεία.</w:t>
      </w:r>
    </w:p>
    <w:p w14:paraId="0DB0410D"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w:t>
      </w:r>
      <w:r>
        <w:rPr>
          <w:rFonts w:eastAsia="Times New Roman" w:cs="Times New Roman"/>
          <w:b/>
          <w:szCs w:val="24"/>
        </w:rPr>
        <w:t>(Υφυπουργός Υποδομών και Μεταφορών):</w:t>
      </w:r>
      <w:r>
        <w:rPr>
          <w:rFonts w:eastAsia="Times New Roman" w:cs="Times New Roman"/>
          <w:szCs w:val="24"/>
        </w:rPr>
        <w:t xml:space="preserve"> Θα σας τα πω και τα τρία. Δώσατε το 2013</w:t>
      </w:r>
      <w:r>
        <w:rPr>
          <w:rFonts w:eastAsia="Times New Roman" w:cs="Times New Roman"/>
          <w:szCs w:val="24"/>
        </w:rPr>
        <w:t>,</w:t>
      </w:r>
      <w:r>
        <w:rPr>
          <w:rFonts w:eastAsia="Times New Roman" w:cs="Times New Roman"/>
          <w:szCs w:val="24"/>
        </w:rPr>
        <w:t xml:space="preserve"> 188 εκατομμύρια.</w:t>
      </w:r>
    </w:p>
    <w:p w14:paraId="0DB0410E"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Ρώτησα για το 2014, το 2015 και το 2016.</w:t>
      </w:r>
    </w:p>
    <w:p w14:paraId="0DB0410F"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ΝΙΚΟΛΑΟΣ ΜΑΥΡΑΓΑΝΗΣ (Υφυπουργός Υποδομών και Μεταφορών):</w:t>
      </w:r>
      <w:r>
        <w:rPr>
          <w:rFonts w:eastAsia="Times New Roman" w:cs="Times New Roman"/>
          <w:szCs w:val="24"/>
        </w:rPr>
        <w:t xml:space="preserve"> Γιατί, κύριε Χατζηδάκη, ρωτήσατε για </w:t>
      </w:r>
      <w:r>
        <w:rPr>
          <w:rFonts w:eastAsia="Times New Roman" w:cs="Times New Roman"/>
          <w:szCs w:val="24"/>
        </w:rPr>
        <w:t>το 2014;</w:t>
      </w:r>
    </w:p>
    <w:p w14:paraId="0DB04110"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Μα, διότι σας απάντησα ότι είχαμε βελτίωση.</w:t>
      </w:r>
    </w:p>
    <w:p w14:paraId="0DB04111"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Πότε; Το 2013 δεν ήσασταν κυβέρνηση; Βιάζεστε, δεν θέλετε να ακούσετε.</w:t>
      </w:r>
    </w:p>
    <w:p w14:paraId="0DB04112"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Διακόπτετε, κύριε Χατζηδάκη.</w:t>
      </w:r>
    </w:p>
    <w:p w14:paraId="0DB04113"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w:t>
      </w:r>
      <w:r>
        <w:rPr>
          <w:rFonts w:eastAsia="Times New Roman" w:cs="Times New Roman"/>
          <w:b/>
          <w:szCs w:val="24"/>
        </w:rPr>
        <w:t>ς Κουράκης):</w:t>
      </w:r>
      <w:r>
        <w:rPr>
          <w:rFonts w:eastAsia="Times New Roman" w:cs="Times New Roman"/>
          <w:szCs w:val="24"/>
        </w:rPr>
        <w:t xml:space="preserve"> Δεν είναι κακός ο διάλογος, αλλά πρέπει να σας πω, κύριε Χατζηδάκη, ότι δεν ακούγεστε. Αλλιώς, εγώ θα επέτρεπα τον διάλογο.</w:t>
      </w:r>
    </w:p>
    <w:p w14:paraId="0DB04114"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Εγώ είμαι καινούργιος στην πολιτική, αλλά πολιτικό πολιτισμό έ</w:t>
      </w:r>
      <w:r>
        <w:rPr>
          <w:rFonts w:eastAsia="Times New Roman" w:cs="Times New Roman"/>
          <w:szCs w:val="24"/>
        </w:rPr>
        <w:t>χω. Σας λέω, λοιπόν, ότι …</w:t>
      </w:r>
    </w:p>
    <w:p w14:paraId="0DB04115"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Ο πολιτισμός είναι τα συνεχή ψέματα.</w:t>
      </w:r>
    </w:p>
    <w:p w14:paraId="0DB04116"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ΝΙΚΟΛΑΟΣ ΜΑΥΡΑΓΑΝΗΣ (Υφυπουργός Υποδομών και Μεταφορών):</w:t>
      </w:r>
      <w:r>
        <w:rPr>
          <w:rFonts w:eastAsia="Times New Roman" w:cs="Times New Roman"/>
          <w:szCs w:val="24"/>
        </w:rPr>
        <w:t xml:space="preserve"> Ακούστε, λοιπόν, αν έχετε την ψυχραιμία να ακούσετε. </w:t>
      </w:r>
    </w:p>
    <w:p w14:paraId="0DB0411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Σας λέω ξανά ότι το 2013, με </w:t>
      </w:r>
      <w:r>
        <w:rPr>
          <w:rFonts w:eastAsia="Times New Roman" w:cs="Times New Roman"/>
          <w:szCs w:val="24"/>
        </w:rPr>
        <w:t>κ</w:t>
      </w:r>
      <w:r>
        <w:rPr>
          <w:rFonts w:eastAsia="Times New Roman" w:cs="Times New Roman"/>
          <w:szCs w:val="24"/>
        </w:rPr>
        <w:t>υβέρνηση της Νέας Δημοκρατίας –το λέω για να το ακούσει ο ελληνικός λαός- ήταν 188 εκατομμύρια ευρώ επιχορήγηση. Το 2014 ήταν 101 εκατομμύρια ευρώ. Θα βιαστείτε να πείτε –σας το είπα και πριν- ότι βελτιωθήκατε, ότι μεταφέρατε ζημίες. Ξέρετε τι σημαίνει η μ</w:t>
      </w:r>
      <w:r>
        <w:rPr>
          <w:rFonts w:eastAsia="Times New Roman" w:cs="Times New Roman"/>
          <w:szCs w:val="24"/>
        </w:rPr>
        <w:t xml:space="preserve">εταφορά ζημιών στη λογιστική αποτύπωση; </w:t>
      </w:r>
    </w:p>
    <w:p w14:paraId="0DB0411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Το 2015 –όταν ήμασταν εμείς, δηλαδή- η επιχορήγηση ήταν 113 εκατομμύρια ευρώ. Το 2016 είχατε προβλέψει εσείς με τις διοικήσεις σας ζημία 100 εκατομμυρίων ευρώ και έκλεισε με 86 εκατομμύρια ευρώ. Τα έσοδα, λοιπόν, τα</w:t>
      </w:r>
      <w:r>
        <w:rPr>
          <w:rFonts w:eastAsia="Times New Roman" w:cs="Times New Roman"/>
          <w:szCs w:val="24"/>
        </w:rPr>
        <w:t xml:space="preserve"> οποία ήταν 238 εκατομμύρια ευρώ το 2013 …</w:t>
      </w:r>
    </w:p>
    <w:p w14:paraId="0DB04119"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Καταλαβαίνετε ότι τη μια χρονιά μου λέτε για επιχορήγηση και την άλλη χρονιά μου λέτε για ζημίες. </w:t>
      </w:r>
    </w:p>
    <w:p w14:paraId="0DB0411A"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Σας απαντώ. </w:t>
      </w:r>
    </w:p>
    <w:p w14:paraId="0DB0411B"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w:t>
      </w:r>
      <w:r>
        <w:rPr>
          <w:rFonts w:eastAsia="Times New Roman" w:cs="Times New Roman"/>
          <w:b/>
          <w:szCs w:val="24"/>
        </w:rPr>
        <w:t>ιος Κουράκης):</w:t>
      </w:r>
      <w:r>
        <w:rPr>
          <w:rFonts w:eastAsia="Times New Roman" w:cs="Times New Roman"/>
          <w:szCs w:val="24"/>
        </w:rPr>
        <w:t xml:space="preserve"> Ναι, αλλά μη διακόπτετε, σας παρακαλώ, κύριε Χατζηδάκη. Έχετε την άνεση να κάνετε ανακοίνωση και να πείτε ό,τι θέλετε.</w:t>
      </w:r>
    </w:p>
    <w:p w14:paraId="0DB0411C"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Μα, κύριε Πρόεδρε, είναι άλλα αντί άλλων. </w:t>
      </w:r>
    </w:p>
    <w:p w14:paraId="0DB0411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καταλαβαίνετε τι λέτε; Συγκρίνετε μήλα </w:t>
      </w:r>
      <w:r>
        <w:rPr>
          <w:rFonts w:eastAsia="Times New Roman" w:cs="Times New Roman"/>
          <w:szCs w:val="24"/>
        </w:rPr>
        <w:t xml:space="preserve">με πορτοκάλια. </w:t>
      </w:r>
    </w:p>
    <w:p w14:paraId="0DB0411E"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Όποιοι γνωρίζουν ελάχιστη λογιστική…</w:t>
      </w:r>
    </w:p>
    <w:p w14:paraId="0DB0411F"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Τι λογιστική;</w:t>
      </w:r>
    </w:p>
    <w:p w14:paraId="0DB04120"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…γνωρίζουν ότι όλα αυτά που λέω έχουν απόλυτη συνά</w:t>
      </w:r>
      <w:r>
        <w:rPr>
          <w:rFonts w:eastAsia="Times New Roman" w:cs="Times New Roman"/>
          <w:szCs w:val="24"/>
        </w:rPr>
        <w:t xml:space="preserve">φεια. </w:t>
      </w:r>
    </w:p>
    <w:p w14:paraId="0DB04121"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Σας είπα ότι είναι μήλα με πορτοκάλια.</w:t>
      </w:r>
    </w:p>
    <w:p w14:paraId="0DB04122"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Διακόπτετε συνεχώς και δεν ακούτε. Γι’ αυτό προβαίνετε σε άστοχες παρατηρήσεις.</w:t>
      </w:r>
    </w:p>
    <w:p w14:paraId="0DB04123"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w:t>
      </w:r>
      <w:r>
        <w:rPr>
          <w:rFonts w:eastAsia="Times New Roman" w:cs="Times New Roman"/>
          <w:szCs w:val="24"/>
        </w:rPr>
        <w:t xml:space="preserve"> Ναι, ναι, θα μου μάθετε</w:t>
      </w:r>
      <w:r>
        <w:rPr>
          <w:rFonts w:eastAsia="Times New Roman" w:cs="Times New Roman"/>
          <w:szCs w:val="24"/>
        </w:rPr>
        <w:t xml:space="preserve"> εσείς εμένα</w:t>
      </w:r>
      <w:r>
        <w:rPr>
          <w:rFonts w:eastAsia="Times New Roman" w:cs="Times New Roman"/>
          <w:szCs w:val="24"/>
        </w:rPr>
        <w:t>…</w:t>
      </w:r>
    </w:p>
    <w:p w14:paraId="0DB04124"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Ζητήσατε τα έσοδα. Ακούστε, λοιπόν, τα εξής: Το 2013 τα έσοδα είναι 238 εκατομμύρια ευρώ και το 2014 είναι 252 εκατομμύρια ευρώ. Το  2015 είναι 205 εκατομμύρια ευρώ, γιατί ακριβώς μπήκα</w:t>
      </w:r>
      <w:r>
        <w:rPr>
          <w:rFonts w:eastAsia="Times New Roman" w:cs="Times New Roman"/>
          <w:szCs w:val="24"/>
        </w:rPr>
        <w:t>ν μέσα οι άνεργοι και υπήρξε και η απώλεια από τον ΦΠΑ.</w:t>
      </w:r>
    </w:p>
    <w:p w14:paraId="0DB04125"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Άρα, το έλλειμμα; </w:t>
      </w:r>
    </w:p>
    <w:p w14:paraId="0DB04126"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Μα, σας επαναλαμβάνω …</w:t>
      </w:r>
    </w:p>
    <w:p w14:paraId="0DB04127"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Πείτε το, λοιπόν.</w:t>
      </w:r>
    </w:p>
    <w:p w14:paraId="0DB04128"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w:t>
      </w:r>
      <w:r>
        <w:rPr>
          <w:rFonts w:eastAsia="Times New Roman" w:cs="Times New Roman"/>
          <w:b/>
          <w:szCs w:val="24"/>
        </w:rPr>
        <w:t xml:space="preserve">ποδομών και Μεταφορών): </w:t>
      </w:r>
      <w:r>
        <w:rPr>
          <w:rFonts w:eastAsia="Times New Roman" w:cs="Times New Roman"/>
          <w:szCs w:val="24"/>
        </w:rPr>
        <w:t>Μα, το διάβασα το έλλειμμα προηγουμένως.</w:t>
      </w:r>
    </w:p>
    <w:p w14:paraId="0DB04129"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Μα, δεν χρειάζεται. Τώρα …</w:t>
      </w:r>
    </w:p>
    <w:p w14:paraId="0DB0412A"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αλλά μη διακόπτουμε, γιατί δεν θα μπορέσουμε να τελειώσουμε. </w:t>
      </w:r>
    </w:p>
    <w:p w14:paraId="0DB0412B"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ΜΑΥΡΑΓΑΝΗΣ (Υφυπουργός </w:t>
      </w:r>
      <w:r>
        <w:rPr>
          <w:rFonts w:eastAsia="Times New Roman" w:cs="Times New Roman"/>
          <w:b/>
          <w:szCs w:val="24"/>
        </w:rPr>
        <w:t>Υποδομών και Μεταφορών):</w:t>
      </w:r>
      <w:r>
        <w:rPr>
          <w:rFonts w:eastAsia="Times New Roman" w:cs="Times New Roman"/>
          <w:szCs w:val="24"/>
        </w:rPr>
        <w:t xml:space="preserve"> Την επιχορήγηση τη δίνουμε, για να καλυφθεί το έλλειμμα. Δεν το καταλαβαίνετε αυτό. Εγώ το είπα από την αρχή. </w:t>
      </w:r>
    </w:p>
    <w:p w14:paraId="0DB0412C"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Εγώ δεν το καταλαβαίνω;</w:t>
      </w:r>
    </w:p>
    <w:p w14:paraId="0DB0412D"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Ξέρετε, εγώ δε</w:t>
      </w:r>
      <w:r>
        <w:rPr>
          <w:rFonts w:eastAsia="Times New Roman" w:cs="Times New Roman"/>
          <w:szCs w:val="24"/>
        </w:rPr>
        <w:t>ν θέλω να κρύψω τίποτα…</w:t>
      </w:r>
    </w:p>
    <w:p w14:paraId="0DB0412E"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Δεν φαίνεται. </w:t>
      </w:r>
    </w:p>
    <w:p w14:paraId="0DB0412F"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…αλλά προσπαθώ να το πω ολοκληρωμένα, όπως πρέπει. Εσείς θέλετε να πείτε ένα μέρος της αλήθειας, εκείνο το οποίο ίσως θέλετε να στοχεύσ</w:t>
      </w:r>
      <w:r>
        <w:rPr>
          <w:rFonts w:eastAsia="Times New Roman" w:cs="Times New Roman"/>
          <w:szCs w:val="24"/>
        </w:rPr>
        <w:t xml:space="preserve">ετε. Όμως, θα μάθετε όλη την αλήθεια και θα την ακούσει και ο ελληνικός λαός όλη την αλήθεια, όπως πρέπει, όπως θέλει και όπως δικαιούται. </w:t>
      </w:r>
    </w:p>
    <w:p w14:paraId="0DB04130"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Ακούστε, λοιπόν. Φροντίσαμε –σας το είπα από την αρχή- οι άνεργοι και οι ευαίσθητες κοινωνικές ομάδες –και καλά κάνα</w:t>
      </w:r>
      <w:r>
        <w:rPr>
          <w:rFonts w:eastAsia="Times New Roman" w:cs="Times New Roman"/>
          <w:szCs w:val="24"/>
        </w:rPr>
        <w:t>με- να κινούνται με τις συγκοινωνίες</w:t>
      </w:r>
      <w:r>
        <w:rPr>
          <w:rFonts w:eastAsia="Times New Roman" w:cs="Times New Roman"/>
          <w:szCs w:val="24"/>
        </w:rPr>
        <w:t>,</w:t>
      </w:r>
      <w:r>
        <w:rPr>
          <w:rFonts w:eastAsia="Times New Roman" w:cs="Times New Roman"/>
          <w:szCs w:val="24"/>
        </w:rPr>
        <w:t xml:space="preserve"> χωρίς να καταβάλουν αντίτιμο. Η Κυβέρνησή σας δεν το είχε κάνει ποτέ. Το κάναμε εμείς </w:t>
      </w:r>
      <w:r>
        <w:rPr>
          <w:rFonts w:eastAsia="Times New Roman" w:cs="Times New Roman"/>
          <w:szCs w:val="24"/>
        </w:rPr>
        <w:lastRenderedPageBreak/>
        <w:t xml:space="preserve">και καλώς πράξαμε. Αυτό το πληρώνουμε, πράγματι, από τα έξοδα του </w:t>
      </w:r>
      <w:r>
        <w:rPr>
          <w:rFonts w:eastAsia="Times New Roman" w:cs="Times New Roman"/>
          <w:szCs w:val="24"/>
        </w:rPr>
        <w:t>γενικού κρατικού προϋπολογισμού</w:t>
      </w:r>
      <w:r>
        <w:rPr>
          <w:rFonts w:eastAsia="Times New Roman" w:cs="Times New Roman"/>
          <w:szCs w:val="24"/>
        </w:rPr>
        <w:t xml:space="preserve">. Όμως, είναι μία κοινωνική προσφορά και πρέπει να γίνει για τις αδύναμες κοινωνικές ομάδες. </w:t>
      </w:r>
    </w:p>
    <w:p w14:paraId="0DB04131"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Προσπαθείτε, λοιπόν, να πείτε ότι ακριβώς επειδή μετακινούνται οι άνεργοι, αυξήθηκε το έλλειμμα, αυξήθηκαν οι ζημίες. Μα, ξέρετε κάτι; Αυτό που θα σας πω θα είναι</w:t>
      </w:r>
      <w:r>
        <w:rPr>
          <w:rFonts w:eastAsia="Times New Roman" w:cs="Times New Roman"/>
          <w:szCs w:val="24"/>
        </w:rPr>
        <w:t xml:space="preserve"> και το τελευταίο. Ο ΟΑΣΑ έχει απαιτήσεις 180 εκατομμυρίων ευρώ από το ελληνικό </w:t>
      </w:r>
      <w:r>
        <w:rPr>
          <w:rFonts w:eastAsia="Times New Roman" w:cs="Times New Roman"/>
          <w:szCs w:val="24"/>
        </w:rPr>
        <w:t xml:space="preserve">δημόσιο, </w:t>
      </w:r>
      <w:r>
        <w:rPr>
          <w:rFonts w:eastAsia="Times New Roman" w:cs="Times New Roman"/>
          <w:szCs w:val="24"/>
        </w:rPr>
        <w:t>από τις συμβάσεις που δεν υπογράφονταν. Έχει καταθέσει αγωγή …</w:t>
      </w:r>
    </w:p>
    <w:p w14:paraId="0DB04132"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Αντιλαμβάνεστε ότι μόλις μου είπατε ότι οι ζημιές είναι 150 εκατομμύρια ευρώ…</w:t>
      </w:r>
    </w:p>
    <w:p w14:paraId="0DB04133"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ΙΚΟΛΑΟΣ ΜΑΥΡΑΓΑΝΗΣ (Υφυπουργός Υποδομών και Μεταφορών): </w:t>
      </w:r>
      <w:r>
        <w:rPr>
          <w:rFonts w:eastAsia="Times New Roman" w:cs="Times New Roman"/>
          <w:szCs w:val="24"/>
        </w:rPr>
        <w:t>Όχι, κύριε Χατζηδάκη.</w:t>
      </w:r>
    </w:p>
    <w:p w14:paraId="0DB04134"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Το είπατε εμμέσως. Τις παραλάβατε 100 εκατομμύρια ευρώ. Τις αυξήσατε κατά 50 εκατομμύρια ευρώ, δηλαδή κατά 50% μέσα σε δύο χρόνια. Αυτό μου λέτε και υπερ</w:t>
      </w:r>
      <w:r>
        <w:rPr>
          <w:rFonts w:eastAsia="Times New Roman" w:cs="Times New Roman"/>
          <w:szCs w:val="24"/>
        </w:rPr>
        <w:t xml:space="preserve">ηφανεύεστε. </w:t>
      </w:r>
    </w:p>
    <w:p w14:paraId="0DB04135"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Κύριε Χατζηδάκη, δεν βοηθάτε και δεν ακούγεστε.</w:t>
      </w:r>
    </w:p>
    <w:p w14:paraId="0DB04136"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Και θέλετε να σας ακούω και να μην αντιδρώ. </w:t>
      </w:r>
    </w:p>
    <w:p w14:paraId="0DB04137"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Καταλαβαίνω τον πανικό. Τον καταλα</w:t>
      </w:r>
      <w:r>
        <w:rPr>
          <w:rFonts w:eastAsia="Times New Roman" w:cs="Times New Roman"/>
          <w:szCs w:val="24"/>
        </w:rPr>
        <w:t>βαίνω, όπως τον καταλαβαίνει και ο ελληνικός λαός.</w:t>
      </w:r>
    </w:p>
    <w:p w14:paraId="0DB04138"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Δηλαδή, αντιλαμβάνεστε τι γίνεται; Θα το καταλάβετε πολύ καλά, γιατί το θέμα δεν θα το αφήσουμε εδώ. </w:t>
      </w:r>
    </w:p>
    <w:p w14:paraId="0DB04139"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Το καταλαβαίνω.</w:t>
      </w:r>
    </w:p>
    <w:p w14:paraId="0DB0413A"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Σας λ</w:t>
      </w:r>
      <w:r>
        <w:rPr>
          <w:rFonts w:eastAsia="Times New Roman" w:cs="Times New Roman"/>
          <w:szCs w:val="24"/>
        </w:rPr>
        <w:t>έω, λοιπόν, και σας εξηγώ …</w:t>
      </w:r>
    </w:p>
    <w:p w14:paraId="0DB0413B"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Αυτό είπατε. </w:t>
      </w:r>
    </w:p>
    <w:p w14:paraId="0DB0413C"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Ναι, κύριε Χατζηδάκη, σας είπα και σας το διάβασα μόνος μου. Δεν το κρύβω.</w:t>
      </w:r>
    </w:p>
    <w:p w14:paraId="0DB0413D"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w:t>
      </w:r>
      <w:r>
        <w:rPr>
          <w:rFonts w:eastAsia="Times New Roman" w:cs="Times New Roman"/>
          <w:szCs w:val="24"/>
        </w:rPr>
        <w:t xml:space="preserve"> Αυξήθηκαν, επομένως, κατά 50%.</w:t>
      </w:r>
    </w:p>
    <w:p w14:paraId="0DB0413E"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ΜΑΥΡΑΓΑΝΗΣ (Υφυπουργός Υποδομών και Μεταφορών):</w:t>
      </w:r>
      <w:r>
        <w:rPr>
          <w:rFonts w:eastAsia="Times New Roman" w:cs="Times New Roman"/>
          <w:szCs w:val="24"/>
        </w:rPr>
        <w:t xml:space="preserve"> Όχι, κύριε Χατζηδάκη. Ακούστε με.</w:t>
      </w:r>
    </w:p>
    <w:p w14:paraId="0DB0413F"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παρακαλώ, να ολοκληρώνουμε την απάντηση, αν έχετε την καλοσύνη.</w:t>
      </w:r>
    </w:p>
    <w:p w14:paraId="0DB04140"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w:t>
      </w:r>
      <w:r>
        <w:rPr>
          <w:rFonts w:eastAsia="Times New Roman" w:cs="Times New Roman"/>
          <w:b/>
          <w:szCs w:val="24"/>
        </w:rPr>
        <w:t>ν):</w:t>
      </w:r>
      <w:r>
        <w:rPr>
          <w:rFonts w:eastAsia="Times New Roman" w:cs="Times New Roman"/>
          <w:szCs w:val="24"/>
        </w:rPr>
        <w:t xml:space="preserve"> Για να φτάσουμε να πούμε και αυτό το οποίο δεν θέλετε να ακουστεί, αλλά θα ακουστεί, οι διοικήσεις του ΟΑΣΑ είχαν απαιτήσεις από το ελληνικό </w:t>
      </w:r>
      <w:r>
        <w:rPr>
          <w:rFonts w:eastAsia="Times New Roman" w:cs="Times New Roman"/>
          <w:szCs w:val="24"/>
        </w:rPr>
        <w:t xml:space="preserve">δημόσιο </w:t>
      </w:r>
      <w:r>
        <w:rPr>
          <w:rFonts w:eastAsia="Times New Roman" w:cs="Times New Roman"/>
          <w:szCs w:val="24"/>
        </w:rPr>
        <w:t>180 εκατομμυρίων ευρώ και κατέθεσαν σχετική αγωγή. Μιλάμε για τις δικές σας διοικήσεις, που είχατε διορ</w:t>
      </w:r>
      <w:r>
        <w:rPr>
          <w:rFonts w:eastAsia="Times New Roman" w:cs="Times New Roman"/>
          <w:szCs w:val="24"/>
        </w:rPr>
        <w:t xml:space="preserve">ίσει εσείς. Αυτά ξέρετε τι ήταν; Ήταν οι μη καταβολές του ελληνικού Δημοσίου από μεταφορικό έργο. </w:t>
      </w:r>
    </w:p>
    <w:p w14:paraId="0DB04141"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Εγώ τους κράτησα το 2015;</w:t>
      </w:r>
    </w:p>
    <w:p w14:paraId="0DB04142"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Μιλάμε για 180 εκατομμύρια ευρώ.</w:t>
      </w:r>
    </w:p>
    <w:p w14:paraId="0DB04143"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w:t>
      </w:r>
      <w:r>
        <w:rPr>
          <w:rFonts w:eastAsia="Times New Roman" w:cs="Times New Roman"/>
          <w:b/>
          <w:szCs w:val="24"/>
        </w:rPr>
        <w:t>ΖΗΔΑΚΗΣ:</w:t>
      </w:r>
      <w:r>
        <w:rPr>
          <w:rFonts w:eastAsia="Times New Roman" w:cs="Times New Roman"/>
          <w:szCs w:val="24"/>
        </w:rPr>
        <w:t xml:space="preserve"> Το 2015 ποιος ήταν Υπουργός; Ποιος τους κράτησε αυτούς; Απαντήστε. </w:t>
      </w:r>
    </w:p>
    <w:p w14:paraId="0DB04144"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Η αγωγή κατετέθη το 2015 και αφορά τα προηγούμενα έτη.</w:t>
      </w:r>
    </w:p>
    <w:p w14:paraId="0DB04145"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Ποιος τους κράτησε; </w:t>
      </w:r>
    </w:p>
    <w:p w14:paraId="0DB04146"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w:t>
      </w:r>
      <w:r>
        <w:rPr>
          <w:rFonts w:eastAsia="Times New Roman" w:cs="Times New Roman"/>
          <w:b/>
          <w:szCs w:val="24"/>
        </w:rPr>
        <w:t>(Υφυπουργός Υποδομών και Μεταφορών):</w:t>
      </w:r>
      <w:r>
        <w:rPr>
          <w:rFonts w:eastAsia="Times New Roman" w:cs="Times New Roman"/>
          <w:szCs w:val="24"/>
        </w:rPr>
        <w:t xml:space="preserve"> Κύριε Χατζηδάκη, μου κάνει εντύπωση, γιατί είχα διαφορετική…</w:t>
      </w:r>
    </w:p>
    <w:p w14:paraId="0DB04147"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Χατζηδάκη, μη διακόπτετε, σας παρακαλώ.</w:t>
      </w:r>
    </w:p>
    <w:p w14:paraId="0DB0414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παρακαλώ, να ολοκληρώνετε. </w:t>
      </w:r>
    </w:p>
    <w:p w14:paraId="0DB04149"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Εγώ πε</w:t>
      </w:r>
      <w:r>
        <w:rPr>
          <w:rFonts w:eastAsia="Times New Roman" w:cs="Times New Roman"/>
          <w:szCs w:val="24"/>
        </w:rPr>
        <w:t xml:space="preserve">ριμένω από Υπουργούς να έχουν τη στοιχειώδη εντιμότητα να λένε «πέντε» αριθμούς που τους ζητούν οι Βουλευτές. Προσβάλλετε τη Βουλή, το καταλαβαίνετε; </w:t>
      </w:r>
    </w:p>
    <w:p w14:paraId="0DB0414A"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lastRenderedPageBreak/>
        <w:t>ΝΙΚΟΛΑΟΣ ΜΑΥΡΑΓΑΝΗΣ (Υφυπουργός Υποδομών και Μεταφορών):</w:t>
      </w:r>
      <w:r>
        <w:rPr>
          <w:rFonts w:eastAsia="Times New Roman" w:cs="Times New Roman"/>
          <w:szCs w:val="24"/>
        </w:rPr>
        <w:t xml:space="preserve"> Κύριε Χατζηδάκη, πραγματικά μου κάνει εντύπωση.</w:t>
      </w:r>
    </w:p>
    <w:p w14:paraId="0DB0414B"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Μαυραγάνη, σας παρακαλώ, ολοκληρώστε την απάντησή σας. </w:t>
      </w:r>
    </w:p>
    <w:p w14:paraId="0DB0414C"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Εγώ δεν ακούω τι προσβάλλει ο καθένας! Εγώ θα σας πω μόνο αυτόν τον αριθμό, τον οποίο ακούει ο ελληνικό</w:t>
      </w:r>
      <w:r>
        <w:rPr>
          <w:rFonts w:eastAsia="Times New Roman" w:cs="Times New Roman"/>
          <w:szCs w:val="24"/>
        </w:rPr>
        <w:t>ς λαός και θα επιμείνω: 180 εκατομμύρια αγωγή έκαναν οι δικές σας διοικήσεις εναντίον του ελληνικού δημοσίου από μη εισπράξιμες απαιτήσεις από το ελληνικό δημόσιο, από μεταφορικό έργο που δεν εισέπρατταν. Και σήμερα έρχεστε εδώ να πείτε τι; Γιατί μεταφέρου</w:t>
      </w:r>
      <w:r>
        <w:rPr>
          <w:rFonts w:eastAsia="Times New Roman" w:cs="Times New Roman"/>
          <w:szCs w:val="24"/>
        </w:rPr>
        <w:t xml:space="preserve">με ανέργους με τα λεωφορεία; </w:t>
      </w:r>
    </w:p>
    <w:p w14:paraId="0DB0414D"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Τίποτα άλλο, κύριε Πρόεδρε.</w:t>
      </w:r>
    </w:p>
    <w:p w14:paraId="0DB0414E"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Αυτό είπα; Αυτό καταλάβατε.</w:t>
      </w:r>
    </w:p>
    <w:p w14:paraId="0DB0414F" w14:textId="77777777" w:rsidR="009B1C94" w:rsidRDefault="00A261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Ευχαριστούμε πολύ.</w:t>
      </w:r>
      <w:r>
        <w:rPr>
          <w:rFonts w:eastAsia="Times New Roman" w:cs="Times New Roman"/>
          <w:szCs w:val="24"/>
        </w:rPr>
        <w:t xml:space="preserve"> </w:t>
      </w:r>
    </w:p>
    <w:p w14:paraId="0DB04150"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ο Υπουργός </w:t>
      </w:r>
      <w:r>
        <w:rPr>
          <w:rFonts w:eastAsia="Times New Roman" w:cs="Times New Roman"/>
          <w:szCs w:val="24"/>
        </w:rPr>
        <w:t>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24</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w:t>
      </w:r>
    </w:p>
    <w:p w14:paraId="0DB04151"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1. </w:t>
      </w:r>
      <w:r>
        <w:rPr>
          <w:rFonts w:eastAsia="Times New Roman" w:cs="Times New Roman"/>
          <w:szCs w:val="24"/>
        </w:rPr>
        <w:t>Π</w:t>
      </w:r>
      <w:r>
        <w:rPr>
          <w:rFonts w:eastAsia="Times New Roman" w:cs="Times New Roman"/>
          <w:szCs w:val="24"/>
        </w:rPr>
        <w:t>οινική δικογραφία που αφορά στον Πρωθυπουργό κ. Αλέξη Τσίπρα,</w:t>
      </w:r>
    </w:p>
    <w:p w14:paraId="0DB04152" w14:textId="77777777" w:rsidR="009B1C94" w:rsidRDefault="00A2611C">
      <w:pPr>
        <w:spacing w:line="600" w:lineRule="auto"/>
        <w:ind w:firstLine="720"/>
        <w:contextualSpacing/>
        <w:jc w:val="both"/>
        <w:rPr>
          <w:rFonts w:eastAsia="Times New Roman" w:cs="Times New Roman"/>
          <w:szCs w:val="24"/>
        </w:rPr>
      </w:pPr>
      <w:r>
        <w:rPr>
          <w:rFonts w:eastAsia="Times New Roman" w:cs="Times New Roman"/>
          <w:szCs w:val="24"/>
        </w:rPr>
        <w:t xml:space="preserve">2. </w:t>
      </w:r>
      <w:r>
        <w:rPr>
          <w:rFonts w:eastAsia="Times New Roman" w:cs="Times New Roman"/>
          <w:szCs w:val="24"/>
        </w:rPr>
        <w:t>Δ</w:t>
      </w:r>
      <w:r>
        <w:rPr>
          <w:rFonts w:eastAsia="Times New Roman" w:cs="Times New Roman"/>
          <w:szCs w:val="24"/>
        </w:rPr>
        <w:t xml:space="preserve">ύο (2) ποινικές δικογραφίες που αφορούν στον Αναπληρωτή Υπουργό Εσωτερικών, κ. Νικόλαο </w:t>
      </w:r>
      <w:proofErr w:type="spellStart"/>
      <w:r>
        <w:rPr>
          <w:rFonts w:eastAsia="Times New Roman" w:cs="Times New Roman"/>
          <w:szCs w:val="24"/>
        </w:rPr>
        <w:t>Τόσκα</w:t>
      </w:r>
      <w:proofErr w:type="spellEnd"/>
      <w:r>
        <w:rPr>
          <w:rFonts w:eastAsia="Times New Roman" w:cs="Times New Roman"/>
          <w:szCs w:val="24"/>
        </w:rPr>
        <w:t>,</w:t>
      </w:r>
    </w:p>
    <w:p w14:paraId="0DB04153"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 xml:space="preserve">3. </w:t>
      </w:r>
      <w:r>
        <w:rPr>
          <w:rFonts w:eastAsia="Times New Roman" w:cs="Times New Roman"/>
          <w:szCs w:val="24"/>
        </w:rPr>
        <w:t>Π</w:t>
      </w:r>
      <w:r>
        <w:rPr>
          <w:rFonts w:eastAsia="Times New Roman" w:cs="Times New Roman"/>
          <w:szCs w:val="24"/>
        </w:rPr>
        <w:t xml:space="preserve">οινική δικογραφία που αφορά στους κ.κ. Παναγιώτη </w:t>
      </w:r>
      <w:proofErr w:type="spellStart"/>
      <w:r>
        <w:rPr>
          <w:rFonts w:eastAsia="Times New Roman" w:cs="Times New Roman"/>
          <w:szCs w:val="24"/>
        </w:rPr>
        <w:t>Κουρουμπλή</w:t>
      </w:r>
      <w:proofErr w:type="spellEnd"/>
      <w:r>
        <w:rPr>
          <w:rFonts w:eastAsia="Times New Roman" w:cs="Times New Roman"/>
          <w:szCs w:val="24"/>
        </w:rPr>
        <w:t>, πρώην Υπουργό Εσωτερικών και Διοικητικής Ανασυγκρότησης, Χριστόφορο Βερναρδάκη, πρώην Αναπλη</w:t>
      </w:r>
      <w:r>
        <w:rPr>
          <w:rFonts w:eastAsia="Times New Roman" w:cs="Times New Roman"/>
          <w:szCs w:val="24"/>
        </w:rPr>
        <w:t>ρωτή Υπουργό Εσωτερικών και Διοικητικής Ανασυγκρότησης, Γεώργιο Σταθάκη, πρώην Υπουργό Οικονομίας, Ανάπτυξης και Τουρισμού, Νικόλαο Παρασκευόπουλο, πρώην Υπουργό Δικαιοσύνης, Διαφάνειας και Ανθρωπίνων Δικαιωμάτων, Δημήτριο Παπαγγελόπουλο, Αναπληρωτή Υπουργ</w:t>
      </w:r>
      <w:r>
        <w:rPr>
          <w:rFonts w:eastAsia="Times New Roman" w:cs="Times New Roman"/>
          <w:szCs w:val="24"/>
        </w:rPr>
        <w:t xml:space="preserve">ό Δικαιοσύνης, Διαφάνειας και Ανθρωπίνων Δικαιωμάτων, Γεώργιο </w:t>
      </w:r>
      <w:proofErr w:type="spellStart"/>
      <w:r>
        <w:rPr>
          <w:rFonts w:eastAsia="Times New Roman" w:cs="Times New Roman"/>
          <w:szCs w:val="24"/>
        </w:rPr>
        <w:t>Κατρούγκαλο</w:t>
      </w:r>
      <w:proofErr w:type="spellEnd"/>
      <w:r>
        <w:rPr>
          <w:rFonts w:eastAsia="Times New Roman" w:cs="Times New Roman"/>
          <w:szCs w:val="24"/>
        </w:rPr>
        <w:t xml:space="preserve">, πρώην Υπουργό Εργασίας, Κοινωνικής Ασφάλισης και Κοινωνικής Αλληλεγγύης, Θεανώ Φωτίου, Αναπληρώτρια Υπουργό </w:t>
      </w:r>
      <w:r>
        <w:rPr>
          <w:rFonts w:eastAsia="Times New Roman" w:cs="Times New Roman"/>
          <w:szCs w:val="24"/>
        </w:rPr>
        <w:lastRenderedPageBreak/>
        <w:t>Εργασίας, Κοινωνικής Ασφάλισης και Κοινωνικής Αλληλεγγύης, Ουρανία Αντωνο</w:t>
      </w:r>
      <w:r>
        <w:rPr>
          <w:rFonts w:eastAsia="Times New Roman" w:cs="Times New Roman"/>
          <w:szCs w:val="24"/>
        </w:rPr>
        <w:t xml:space="preserve">πούλου, Αναπληρώτρια Υπουργό Εργασίας, Κοινωνικής Ασφάλισης και Κοινωνικής Αλληλεγγύης, Ανδρέα Ξανθό, Υπουργό Υγείας, Παύλο </w:t>
      </w:r>
      <w:proofErr w:type="spellStart"/>
      <w:r>
        <w:rPr>
          <w:rFonts w:eastAsia="Times New Roman" w:cs="Times New Roman"/>
          <w:szCs w:val="24"/>
        </w:rPr>
        <w:t>Πολάκη</w:t>
      </w:r>
      <w:proofErr w:type="spellEnd"/>
      <w:r>
        <w:rPr>
          <w:rFonts w:eastAsia="Times New Roman" w:cs="Times New Roman"/>
          <w:szCs w:val="24"/>
        </w:rPr>
        <w:t xml:space="preserve">, Αναπληρωτή Υπουργό Υγείας, Ευκλείδη </w:t>
      </w:r>
      <w:proofErr w:type="spellStart"/>
      <w:r>
        <w:rPr>
          <w:rFonts w:eastAsia="Times New Roman" w:cs="Times New Roman"/>
          <w:szCs w:val="24"/>
        </w:rPr>
        <w:t>Τσακαλώτο</w:t>
      </w:r>
      <w:proofErr w:type="spellEnd"/>
      <w:r>
        <w:rPr>
          <w:rFonts w:eastAsia="Times New Roman" w:cs="Times New Roman"/>
          <w:szCs w:val="24"/>
        </w:rPr>
        <w:t xml:space="preserve">, Υπουργό Οικονομικών, Τρύφωνα Αλεξιάδη, πρώην Αναπληρωτή Υπουργό Οικονομικών, </w:t>
      </w:r>
      <w:r>
        <w:rPr>
          <w:rFonts w:eastAsia="Times New Roman" w:cs="Times New Roman"/>
          <w:szCs w:val="24"/>
        </w:rPr>
        <w:t xml:space="preserve">Γεώργιο </w:t>
      </w:r>
      <w:proofErr w:type="spellStart"/>
      <w:r>
        <w:rPr>
          <w:rFonts w:eastAsia="Times New Roman" w:cs="Times New Roman"/>
          <w:szCs w:val="24"/>
        </w:rPr>
        <w:t>Χουλιαράκη</w:t>
      </w:r>
      <w:proofErr w:type="spellEnd"/>
      <w:r>
        <w:rPr>
          <w:rFonts w:eastAsia="Times New Roman" w:cs="Times New Roman"/>
          <w:szCs w:val="24"/>
        </w:rPr>
        <w:t xml:space="preserve">, Αναπληρωτή Υπουργό Οικονομικών, Παναγιώτη Σκουρλέτη, πρώην Υπουργό Περιβάλλοντος και Ενέργειας, Ιωάννη Τσιρώνη, πρώην Αναπληρωτή Υπουργό Περιβάλλοντος και Ενέργειας, Χρήστο </w:t>
      </w:r>
      <w:proofErr w:type="spellStart"/>
      <w:r>
        <w:rPr>
          <w:rFonts w:eastAsia="Times New Roman" w:cs="Times New Roman"/>
          <w:szCs w:val="24"/>
        </w:rPr>
        <w:t>Σπίρτζη</w:t>
      </w:r>
      <w:proofErr w:type="spellEnd"/>
      <w:r>
        <w:rPr>
          <w:rFonts w:eastAsia="Times New Roman" w:cs="Times New Roman"/>
          <w:szCs w:val="24"/>
        </w:rPr>
        <w:t xml:space="preserve">, πρώην Υπουργό Υποδομών Μεταφορών και Δικτύων, Θεόδωρο </w:t>
      </w:r>
      <w:proofErr w:type="spellStart"/>
      <w:r>
        <w:rPr>
          <w:rFonts w:eastAsia="Times New Roman" w:cs="Times New Roman"/>
          <w:szCs w:val="24"/>
        </w:rPr>
        <w:t>Δρίτσα</w:t>
      </w:r>
      <w:proofErr w:type="spellEnd"/>
      <w:r>
        <w:rPr>
          <w:rFonts w:eastAsia="Times New Roman" w:cs="Times New Roman"/>
          <w:szCs w:val="24"/>
        </w:rPr>
        <w:t xml:space="preserve">, πρώην Υπουργό Ναυτιλίας και Νησιωτικής Πολιτικής, Ευάγγελο Αποστόλου, Υπουργό Αγροτικής Ανάπτυξης και Τροφίμων και Αλέξανδρο </w:t>
      </w:r>
      <w:proofErr w:type="spellStart"/>
      <w:r>
        <w:rPr>
          <w:rFonts w:eastAsia="Times New Roman" w:cs="Times New Roman"/>
          <w:szCs w:val="24"/>
        </w:rPr>
        <w:t>Φλαμπουράρη</w:t>
      </w:r>
      <w:proofErr w:type="spellEnd"/>
      <w:r>
        <w:rPr>
          <w:rFonts w:eastAsia="Times New Roman" w:cs="Times New Roman"/>
          <w:szCs w:val="24"/>
        </w:rPr>
        <w:t xml:space="preserve">, Υπουργό Επικρατείας, και </w:t>
      </w:r>
    </w:p>
    <w:p w14:paraId="0DB04154" w14:textId="77777777" w:rsidR="009B1C94" w:rsidRDefault="00A2611C">
      <w:pPr>
        <w:tabs>
          <w:tab w:val="left" w:pos="0"/>
        </w:tabs>
        <w:spacing w:line="600" w:lineRule="auto"/>
        <w:ind w:firstLine="720"/>
        <w:contextualSpacing/>
        <w:jc w:val="both"/>
        <w:rPr>
          <w:rFonts w:eastAsia="Times New Roman" w:cs="Times New Roman"/>
          <w:szCs w:val="24"/>
        </w:rPr>
      </w:pPr>
      <w:r>
        <w:rPr>
          <w:rFonts w:eastAsia="Times New Roman" w:cs="Times New Roman"/>
          <w:szCs w:val="24"/>
        </w:rPr>
        <w:t>4.</w:t>
      </w:r>
      <w:r>
        <w:rPr>
          <w:rFonts w:eastAsia="Times New Roman" w:cs="Times New Roman"/>
          <w:szCs w:val="24"/>
        </w:rPr>
        <w:t xml:space="preserve"> Π</w:t>
      </w:r>
      <w:r>
        <w:rPr>
          <w:rFonts w:eastAsia="Times New Roman" w:cs="Times New Roman"/>
          <w:szCs w:val="24"/>
        </w:rPr>
        <w:t>οινική δικογραφία που αφορά στον κ. Μιλτιάδη Βαρβιτσιώτη, πρώην Υπουργό Ναυτιλία</w:t>
      </w:r>
      <w:r>
        <w:rPr>
          <w:rFonts w:eastAsia="Times New Roman" w:cs="Times New Roman"/>
          <w:szCs w:val="24"/>
        </w:rPr>
        <w:t xml:space="preserve">ς και Αιγαίου. </w:t>
      </w:r>
    </w:p>
    <w:p w14:paraId="0DB04155"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συζητηθεί λόγω αναρμοδιότητας η πρώτη με αριθμό 713/10-4-2017 επίκαιρη ερώτηση δεύτερου κύκλου του Βουλευτή Αχαΐας της Νέας Δημοκρα</w:t>
      </w:r>
      <w:r>
        <w:rPr>
          <w:rFonts w:eastAsia="Times New Roman" w:cs="Times New Roman"/>
          <w:szCs w:val="24"/>
        </w:rPr>
        <w:lastRenderedPageBreak/>
        <w:t xml:space="preserve">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Υποδομών και Μεταφορών, σχετικά μ</w:t>
      </w:r>
      <w:r>
        <w:rPr>
          <w:rFonts w:eastAsia="Times New Roman" w:cs="Times New Roman"/>
          <w:szCs w:val="24"/>
        </w:rPr>
        <w:t>ε την άμεση ανάγκη κατασκευής του Εμπορικού Λιμανιού της Πάτρας, καθώς αρμόδιο Υπουργείο είναι το Υπουργείο Ναυτιλίας και Νησιωτικής Πολιτικής.</w:t>
      </w:r>
    </w:p>
    <w:p w14:paraId="0DB04156"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Δεν θα συζητηθούν λόγω κωλύματος των αρμοδίων Υπουργών και θα επαναπροσδιοριστούν για συζήτηση:</w:t>
      </w:r>
    </w:p>
    <w:p w14:paraId="0DB04157"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Η δεύτερη με αρι</w:t>
      </w:r>
      <w:r>
        <w:rPr>
          <w:rFonts w:eastAsia="Times New Roman" w:cs="Times New Roman"/>
          <w:szCs w:val="24"/>
        </w:rPr>
        <w:t xml:space="preserve">θμό 712/10-4-2017 επίκαιρη ερώτηση πρώτου κύκλου του Βουλευτή Κιλκίς της Νέας Δημοκρατίας κ. Γεωργίου Γεωργαντά  προς την Υπουργό Πολιτισμού και Αθλητισμού, με θέμα αδικαιολόγητη καθυστέρηση του </w:t>
      </w:r>
      <w:r>
        <w:rPr>
          <w:rFonts w:eastAsia="Times New Roman" w:cs="Times New Roman"/>
          <w:szCs w:val="24"/>
        </w:rPr>
        <w:t>Υ</w:t>
      </w:r>
      <w:r>
        <w:rPr>
          <w:rFonts w:eastAsia="Times New Roman" w:cs="Times New Roman"/>
          <w:szCs w:val="24"/>
        </w:rPr>
        <w:t>πουργείου στο αίτημα του Δήμου Κιλκίς για την ανάληψη του έρ</w:t>
      </w:r>
      <w:r>
        <w:rPr>
          <w:rFonts w:eastAsia="Times New Roman" w:cs="Times New Roman"/>
          <w:szCs w:val="24"/>
        </w:rPr>
        <w:t xml:space="preserve">γου </w:t>
      </w:r>
      <w:r>
        <w:rPr>
          <w:rFonts w:eastAsia="Times New Roman" w:cs="Times New Roman"/>
          <w:szCs w:val="24"/>
        </w:rPr>
        <w:t>«</w:t>
      </w:r>
      <w:r>
        <w:rPr>
          <w:rFonts w:eastAsia="Times New Roman" w:cs="Times New Roman"/>
          <w:szCs w:val="24"/>
        </w:rPr>
        <w:t>Συντήρηση και Αναβάθμιση του Εθνικού Σταδίου Κιλκίς</w:t>
      </w:r>
      <w:r>
        <w:rPr>
          <w:rFonts w:eastAsia="Times New Roman" w:cs="Times New Roman"/>
          <w:szCs w:val="24"/>
        </w:rPr>
        <w:t>»</w:t>
      </w:r>
      <w:r>
        <w:rPr>
          <w:rFonts w:eastAsia="Times New Roman" w:cs="Times New Roman"/>
          <w:szCs w:val="24"/>
        </w:rPr>
        <w:t>, δεν θα συζητηθεί</w:t>
      </w:r>
      <w:r>
        <w:rPr>
          <w:rFonts w:eastAsia="Times New Roman" w:cs="Times New Roman"/>
          <w:szCs w:val="24"/>
        </w:rPr>
        <w:t>,</w:t>
      </w:r>
      <w:r>
        <w:rPr>
          <w:rFonts w:eastAsia="Times New Roman" w:cs="Times New Roman"/>
          <w:szCs w:val="24"/>
        </w:rPr>
        <w:t xml:space="preserve"> λόγω κωλύματος του αρμοδίου Υπουργού Πολιτισμού και Αθλητισμού, κ. Γεωργίου Βασιλειάδη, εξαιτίας της ολοήμερης συνάντησής του με τον ομόλογό του από το Καζακστάν. </w:t>
      </w:r>
    </w:p>
    <w:p w14:paraId="0DB04158"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Ομοίως, η τέταρ</w:t>
      </w:r>
      <w:r>
        <w:rPr>
          <w:rFonts w:eastAsia="Times New Roman" w:cs="Times New Roman"/>
          <w:szCs w:val="24"/>
        </w:rPr>
        <w:t xml:space="preserve">τη με αριθμό 697/5-4-2017 επίκαιρη ερώτηση πρώτου κύκλου του Βουλευτή  Β΄ Αθηνών του Λαϊκού Συνδέσμου - 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Οικονομικών, σχετικά με νομοθετική ρύθμιση για επέκταση εγκεκριμένων εξόδων πέραν των νοσηλίων, δεν θα </w:t>
      </w:r>
      <w:r>
        <w:rPr>
          <w:rFonts w:eastAsia="Times New Roman" w:cs="Times New Roman"/>
          <w:szCs w:val="24"/>
        </w:rPr>
        <w:t xml:space="preserve">συζητηθεί λόγω </w:t>
      </w:r>
      <w:r>
        <w:rPr>
          <w:rFonts w:eastAsia="Times New Roman" w:cs="Times New Roman"/>
          <w:szCs w:val="24"/>
        </w:rPr>
        <w:lastRenderedPageBreak/>
        <w:t xml:space="preserve">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εξαιτίας φόρτου εργασίας. </w:t>
      </w:r>
    </w:p>
    <w:p w14:paraId="0DB04159"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Η πέμπτη με αριθμό 723/11-4-2017 επίκαιρη ερώτηση πρώτου κύκλου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w:t>
      </w:r>
      <w:r>
        <w:rPr>
          <w:rFonts w:eastAsia="Times New Roman" w:cs="Times New Roman"/>
          <w:szCs w:val="24"/>
        </w:rPr>
        <w:t xml:space="preserve">πουργό Υγείας, σχετικά με την απώλεια ζωής εξαιτίας των τραγικών ελλείψεων στην επείγουσα ιατρική στην Περιφερειακή Ενότητα Χαλκιδικής, δεν θα συζητηθεί λόγω κωλύματος του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εξαιτίας φόρτου εργασίας. </w:t>
      </w:r>
    </w:p>
    <w:p w14:paraId="0DB0415A"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Η δεύτερη με αριθμό 69</w:t>
      </w:r>
      <w:r>
        <w:rPr>
          <w:rFonts w:eastAsia="Times New Roman" w:cs="Times New Roman"/>
          <w:szCs w:val="24"/>
        </w:rPr>
        <w:t xml:space="preserve">8/5-4-2017 επίκαιρη ερώτηση δεύτερου κύκλου του Βουλευτή  Πέλλας του Λαϊκού Συνδέσμου - Χρυσή Αυγή κ. Ιωάννη </w:t>
      </w:r>
      <w:proofErr w:type="spellStart"/>
      <w:r>
        <w:rPr>
          <w:rFonts w:eastAsia="Times New Roman" w:cs="Times New Roman"/>
          <w:szCs w:val="24"/>
        </w:rPr>
        <w:t>Σαχινίδη</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τη</w:t>
      </w:r>
      <w:r>
        <w:rPr>
          <w:rFonts w:eastAsia="Times New Roman" w:cs="Times New Roman"/>
          <w:szCs w:val="24"/>
        </w:rPr>
        <w:t xml:space="preserve"> </w:t>
      </w:r>
      <w:r>
        <w:rPr>
          <w:rFonts w:eastAsia="Times New Roman" w:cs="Times New Roman"/>
          <w:szCs w:val="24"/>
        </w:rPr>
        <w:t>ραγδαία αύξηση της ανεργίας στην Καστοριά επί κυ</w:t>
      </w:r>
      <w:r>
        <w:rPr>
          <w:rFonts w:eastAsia="Times New Roman" w:cs="Times New Roman"/>
          <w:szCs w:val="24"/>
        </w:rPr>
        <w:t xml:space="preserve">βερνήσεως ΣΥΡΙΖΑ, λόγω κωλύματος της Αναπληρώτριας Υπουργό Εργασίας, Κοινωνικής Ασφάλισης και Κοινωνικής Αλληλεγγύης, κ. Ουρανίας Αντωνοπούλου, εξαιτίας ανειλημμένων υποχρεώσεων. </w:t>
      </w:r>
    </w:p>
    <w:p w14:paraId="0DB0415B"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682/3-4-2017 επίκαιρη ερώτηση δεύτερου κύκλου του Βουλευτή</w:t>
      </w:r>
      <w:r>
        <w:rPr>
          <w:rFonts w:eastAsia="Times New Roman" w:cs="Times New Roman"/>
          <w:szCs w:val="24"/>
        </w:rPr>
        <w:t xml:space="preserve">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Ιωάννη Μανιάτη προς τον Υπουργό Περιβάλλοντος και Ενέργειας, σχετικά με την ενεργοποίηση της απόφασης για την πιλοτική μελέτη της Ζώνης Οικιστικού Ελέγχου (ΖΟΕ) του Άργους, δεν θα συζητηθεί λόγω κωλ</w:t>
      </w:r>
      <w:r>
        <w:rPr>
          <w:rFonts w:eastAsia="Times New Roman" w:cs="Times New Roman"/>
          <w:szCs w:val="24"/>
        </w:rPr>
        <w:t xml:space="preserve">ύματος του Υπουργού Περιβάλλοντος και Ενέργειας, κ. Γεωργίου Σταθάκη, εξαιτίας φόρτου εργασίας. </w:t>
      </w:r>
    </w:p>
    <w:p w14:paraId="0DB0415C" w14:textId="77777777" w:rsidR="009B1C94" w:rsidRDefault="00A2611C">
      <w:pPr>
        <w:spacing w:line="600" w:lineRule="auto"/>
        <w:ind w:firstLine="720"/>
        <w:jc w:val="both"/>
        <w:rPr>
          <w:rFonts w:eastAsia="Times New Roman"/>
          <w:szCs w:val="24"/>
        </w:rPr>
      </w:pPr>
      <w:r>
        <w:rPr>
          <w:rFonts w:eastAsia="Times New Roman"/>
          <w:szCs w:val="24"/>
        </w:rPr>
        <w:t>Επίσης, η πέμπτη με αριθμό</w:t>
      </w:r>
      <w:r>
        <w:rPr>
          <w:rFonts w:ascii="Times New Roman" w:eastAsia="Times New Roman" w:hAnsi="Times New Roman" w:cs="Times New Roman"/>
          <w:szCs w:val="24"/>
        </w:rPr>
        <w:t xml:space="preserve"> </w:t>
      </w:r>
      <w:r>
        <w:rPr>
          <w:rFonts w:eastAsia="Times New Roman"/>
          <w:szCs w:val="24"/>
        </w:rPr>
        <w:t xml:space="preserve">660/28-3-2017 επίκαιρη ερώτηση δεύτερου κύκλου του Βουλευτή Σάμου του Συνασπισμού Ριζοσπαστικής Αριστεράς κ. </w:t>
      </w:r>
      <w:r>
        <w:rPr>
          <w:rFonts w:eastAsia="Times New Roman"/>
          <w:bCs/>
          <w:szCs w:val="24"/>
        </w:rPr>
        <w:t xml:space="preserve">Δημητρίου </w:t>
      </w:r>
      <w:proofErr w:type="spellStart"/>
      <w:r>
        <w:rPr>
          <w:rFonts w:eastAsia="Times New Roman"/>
          <w:bCs/>
          <w:szCs w:val="24"/>
        </w:rPr>
        <w:t>Σεβαστάκη</w:t>
      </w:r>
      <w:proofErr w:type="spellEnd"/>
      <w:r>
        <w:rPr>
          <w:rFonts w:eastAsia="Times New Roman"/>
          <w:szCs w:val="24"/>
        </w:rPr>
        <w:t xml:space="preserve"> προς τον Υπουργό</w:t>
      </w:r>
      <w:r>
        <w:rPr>
          <w:rFonts w:eastAsia="Times New Roman"/>
          <w:szCs w:val="24"/>
        </w:rPr>
        <w:t xml:space="preserve"> Ψηφιακής Πολιτικής, Τηλεπικοινωνιών και Ενημέρωσης</w:t>
      </w:r>
      <w:r>
        <w:rPr>
          <w:rFonts w:eastAsia="Times New Roman"/>
          <w:bCs/>
          <w:szCs w:val="24"/>
        </w:rPr>
        <w:t xml:space="preserve">, </w:t>
      </w:r>
      <w:r>
        <w:rPr>
          <w:rFonts w:eastAsia="Times New Roman"/>
          <w:szCs w:val="24"/>
        </w:rPr>
        <w:t>σχετικά με την επαναλειτουργία της Σαμιακής Τηλεόρασης και το πλαίσιο εύρυθμης λειτουργίας των περιφερειακών ΜΜΕ</w:t>
      </w:r>
      <w:r>
        <w:rPr>
          <w:rFonts w:eastAsia="Times New Roman"/>
          <w:szCs w:val="24"/>
        </w:rPr>
        <w:t>,</w:t>
      </w:r>
      <w:r>
        <w:rPr>
          <w:rFonts w:eastAsia="Times New Roman"/>
          <w:szCs w:val="24"/>
        </w:rPr>
        <w:t xml:space="preserve"> δεν θα συζητηθεί λόγω κωλύματος του Υπουργού </w:t>
      </w:r>
      <w:r>
        <w:rPr>
          <w:rFonts w:eastAsia="Times New Roman"/>
          <w:bCs/>
          <w:szCs w:val="24"/>
        </w:rPr>
        <w:t>Ψηφιακής Πολιτικής, Τηλεπικ</w:t>
      </w:r>
      <w:r>
        <w:rPr>
          <w:rFonts w:eastAsia="Times New Roman"/>
          <w:bCs/>
          <w:szCs w:val="24"/>
        </w:rPr>
        <w:t xml:space="preserve">οινωνιών και Ενημέρωσης κ. Νικολάου Παππά, εξαιτίας </w:t>
      </w:r>
      <w:r>
        <w:rPr>
          <w:rFonts w:eastAsia="Times New Roman"/>
          <w:szCs w:val="24"/>
        </w:rPr>
        <w:t>φόρτου εργασίας.</w:t>
      </w:r>
    </w:p>
    <w:p w14:paraId="0DB0415D" w14:textId="77777777" w:rsidR="009B1C94" w:rsidRDefault="00A2611C">
      <w:pPr>
        <w:spacing w:line="600" w:lineRule="auto"/>
        <w:ind w:firstLine="720"/>
        <w:jc w:val="both"/>
        <w:rPr>
          <w:rFonts w:eastAsia="Times New Roman"/>
          <w:bCs/>
          <w:szCs w:val="24"/>
        </w:rPr>
      </w:pPr>
      <w:r>
        <w:rPr>
          <w:rFonts w:eastAsia="Times New Roman"/>
          <w:szCs w:val="24"/>
        </w:rPr>
        <w:t>Ακόμα, η έκτη με αριθμό</w:t>
      </w:r>
      <w:r>
        <w:rPr>
          <w:rFonts w:ascii="Times New Roman" w:eastAsia="Times New Roman" w:hAnsi="Times New Roman" w:cs="Times New Roman"/>
          <w:szCs w:val="24"/>
        </w:rPr>
        <w:t xml:space="preserve"> </w:t>
      </w:r>
      <w:r>
        <w:rPr>
          <w:rFonts w:eastAsia="Times New Roman"/>
          <w:szCs w:val="24"/>
        </w:rPr>
        <w:t>333/12-1-2017 επίκαιρη ερώτηση δεύτερου κύκλου του Βουλευτή Αχαΐας της Δημοκρατικής Συμπαράταξης ΠΑΣΟΚ</w:t>
      </w:r>
      <w:r>
        <w:rPr>
          <w:rFonts w:eastAsia="Times New Roman"/>
          <w:szCs w:val="24"/>
        </w:rPr>
        <w:t xml:space="preserve"> </w:t>
      </w:r>
      <w:r>
        <w:rPr>
          <w:rFonts w:eastAsia="Times New Roman"/>
          <w:szCs w:val="24"/>
        </w:rPr>
        <w:t xml:space="preserve">–ΔΗΜΑΡ κ. </w:t>
      </w:r>
      <w:r>
        <w:rPr>
          <w:rFonts w:eastAsia="Times New Roman"/>
          <w:bCs/>
          <w:szCs w:val="24"/>
        </w:rPr>
        <w:t>Θεόδωρου Παπαθεοδώρου</w:t>
      </w:r>
      <w:r>
        <w:rPr>
          <w:rFonts w:eastAsia="Times New Roman"/>
          <w:szCs w:val="24"/>
        </w:rPr>
        <w:t xml:space="preserve"> </w:t>
      </w:r>
      <w:r>
        <w:rPr>
          <w:rFonts w:eastAsia="Times New Roman"/>
          <w:szCs w:val="24"/>
        </w:rPr>
        <w:lastRenderedPageBreak/>
        <w:t xml:space="preserve">προς τον Υπουργό </w:t>
      </w:r>
      <w:r>
        <w:rPr>
          <w:rFonts w:eastAsia="Times New Roman"/>
          <w:bCs/>
          <w:szCs w:val="24"/>
        </w:rPr>
        <w:t xml:space="preserve">Ψηφιακής </w:t>
      </w:r>
      <w:r>
        <w:rPr>
          <w:rFonts w:eastAsia="Times New Roman"/>
          <w:bCs/>
          <w:szCs w:val="24"/>
        </w:rPr>
        <w:t>Πολιτικής, Τηλεπικοινωνιών και Ενημέρωσης,</w:t>
      </w:r>
      <w:r>
        <w:rPr>
          <w:rFonts w:eastAsia="Times New Roman"/>
          <w:szCs w:val="24"/>
        </w:rPr>
        <w:t xml:space="preserve"> σχετικά με τη χρηματοδότηση δημοσιογράφων και ιστοσελίδων</w:t>
      </w:r>
      <w:r>
        <w:rPr>
          <w:rFonts w:eastAsia="Times New Roman"/>
          <w:szCs w:val="24"/>
        </w:rPr>
        <w:t>,</w:t>
      </w:r>
      <w:r>
        <w:rPr>
          <w:rFonts w:eastAsia="Times New Roman"/>
          <w:szCs w:val="24"/>
        </w:rPr>
        <w:t xml:space="preserve"> δεν θα συζητηθεί πάλι λόγω κωλύματος του Υπουργού </w:t>
      </w:r>
      <w:r>
        <w:rPr>
          <w:rFonts w:eastAsia="Times New Roman"/>
          <w:bCs/>
          <w:szCs w:val="24"/>
        </w:rPr>
        <w:t>Ψηφιακής Πολιτικής, Τηλεπικοινωνιών και Ενημέρωσης κ. Νικολάου Παππά, εξαιτίας</w:t>
      </w:r>
      <w:r>
        <w:rPr>
          <w:rFonts w:eastAsia="Times New Roman"/>
          <w:szCs w:val="24"/>
        </w:rPr>
        <w:t xml:space="preserve"> φόρτου εργασίας.</w:t>
      </w:r>
    </w:p>
    <w:p w14:paraId="0DB0415E" w14:textId="77777777" w:rsidR="009B1C94" w:rsidRDefault="00A2611C">
      <w:pPr>
        <w:spacing w:line="600" w:lineRule="auto"/>
        <w:ind w:firstLine="720"/>
        <w:jc w:val="both"/>
        <w:rPr>
          <w:rFonts w:eastAsia="Times New Roman"/>
          <w:bCs/>
          <w:szCs w:val="24"/>
        </w:rPr>
      </w:pPr>
      <w:r>
        <w:rPr>
          <w:rFonts w:eastAsia="Times New Roman"/>
          <w:bCs/>
          <w:szCs w:val="24"/>
        </w:rPr>
        <w:t>Επιπλέον</w:t>
      </w:r>
      <w:r>
        <w:rPr>
          <w:rFonts w:eastAsia="Times New Roman"/>
          <w:bCs/>
          <w:szCs w:val="24"/>
        </w:rPr>
        <w:t>, η</w:t>
      </w:r>
      <w:r>
        <w:rPr>
          <w:rFonts w:ascii="Times New Roman" w:eastAsia="Times New Roman" w:hAnsi="Times New Roman" w:cs="Times New Roman"/>
          <w:szCs w:val="24"/>
        </w:rPr>
        <w:t xml:space="preserve"> </w:t>
      </w:r>
      <w:r>
        <w:rPr>
          <w:rFonts w:eastAsia="Times New Roman"/>
          <w:szCs w:val="24"/>
        </w:rPr>
        <w:t>έβδομη με αριθμό 643/21-3-2017 επίκαιρη ερώτηση δεύτερου κύκλου του Βουλευτή Αιτωλοακαρνανίας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Δημητρίου Κωνσταντόπουλου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 στήριξη και την αν</w:t>
      </w:r>
      <w:r>
        <w:rPr>
          <w:rFonts w:eastAsia="Times New Roman"/>
          <w:szCs w:val="24"/>
        </w:rPr>
        <w:t xml:space="preserve">αβάθμιση του ΤΕΙ Μεσολογγίου </w:t>
      </w:r>
      <w:r>
        <w:rPr>
          <w:rFonts w:eastAsia="Times New Roman"/>
          <w:bCs/>
          <w:szCs w:val="24"/>
        </w:rPr>
        <w:t xml:space="preserve">δεν θα συζητηθεί </w:t>
      </w:r>
      <w:r>
        <w:rPr>
          <w:rFonts w:eastAsia="Times New Roman"/>
          <w:szCs w:val="24"/>
        </w:rPr>
        <w:t xml:space="preserve">λόγω κωλύματος του Υπουργού Παιδείας, </w:t>
      </w:r>
      <w:r>
        <w:rPr>
          <w:rFonts w:eastAsia="Times New Roman"/>
          <w:bCs/>
          <w:szCs w:val="24"/>
        </w:rPr>
        <w:t xml:space="preserve">Έρευνας και Θρησκευμάτων κ. Κωνσταντίνου </w:t>
      </w:r>
      <w:proofErr w:type="spellStart"/>
      <w:r>
        <w:rPr>
          <w:rFonts w:eastAsia="Times New Roman"/>
          <w:bCs/>
          <w:szCs w:val="24"/>
        </w:rPr>
        <w:t>Γαβρόγλου</w:t>
      </w:r>
      <w:proofErr w:type="spellEnd"/>
      <w:r>
        <w:rPr>
          <w:rFonts w:eastAsia="Times New Roman"/>
          <w:bCs/>
          <w:szCs w:val="24"/>
        </w:rPr>
        <w:t>, εξαιτίας</w:t>
      </w:r>
      <w:r>
        <w:rPr>
          <w:rFonts w:eastAsia="Times New Roman"/>
          <w:szCs w:val="24"/>
        </w:rPr>
        <w:t xml:space="preserve"> φόρτου εργασίας.</w:t>
      </w:r>
    </w:p>
    <w:p w14:paraId="0DB0415F" w14:textId="77777777" w:rsidR="009B1C94" w:rsidRDefault="00A2611C">
      <w:pPr>
        <w:spacing w:line="600" w:lineRule="auto"/>
        <w:ind w:firstLine="720"/>
        <w:jc w:val="both"/>
        <w:rPr>
          <w:rFonts w:eastAsia="Times New Roman"/>
          <w:bCs/>
          <w:szCs w:val="24"/>
        </w:rPr>
      </w:pPr>
      <w:r>
        <w:rPr>
          <w:rFonts w:eastAsia="Times New Roman"/>
          <w:bCs/>
          <w:szCs w:val="24"/>
        </w:rPr>
        <w:t>Ακόμα, η όγδοη με αριθμό</w:t>
      </w:r>
      <w:r>
        <w:rPr>
          <w:rFonts w:ascii="Times New Roman" w:eastAsia="Times New Roman" w:hAnsi="Times New Roman" w:cs="Times New Roman"/>
          <w:szCs w:val="24"/>
        </w:rPr>
        <w:t xml:space="preserve"> </w:t>
      </w:r>
      <w:r>
        <w:rPr>
          <w:rFonts w:eastAsia="Times New Roman"/>
          <w:szCs w:val="24"/>
        </w:rPr>
        <w:t>504/20-2-2017 επίκαιρη ερώτηση δεύτερου κύκλου του Βουλευτή Επικρατεί</w:t>
      </w:r>
      <w:r>
        <w:rPr>
          <w:rFonts w:eastAsia="Times New Roman"/>
          <w:szCs w:val="24"/>
        </w:rPr>
        <w:t xml:space="preserve">ας του Λαϊκού Συνδέσμου – 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 xml:space="preserve">σχετικά με την εκπλήρωση του Τάματος του Έθνους, </w:t>
      </w:r>
      <w:r>
        <w:rPr>
          <w:rFonts w:eastAsia="Times New Roman"/>
          <w:bCs/>
          <w:szCs w:val="24"/>
        </w:rPr>
        <w:t xml:space="preserve">δεν θα συζητηθεί </w:t>
      </w:r>
      <w:r>
        <w:rPr>
          <w:rFonts w:eastAsia="Times New Roman"/>
          <w:szCs w:val="24"/>
        </w:rPr>
        <w:t>λόγω ε</w:t>
      </w:r>
      <w:r>
        <w:rPr>
          <w:rFonts w:eastAsia="Times New Roman"/>
          <w:szCs w:val="24"/>
        </w:rPr>
        <w:lastRenderedPageBreak/>
        <w:t xml:space="preserve">πίσης κωλύματος του Υπουργού Παιδείας, </w:t>
      </w:r>
      <w:r>
        <w:rPr>
          <w:rFonts w:eastAsia="Times New Roman"/>
          <w:bCs/>
          <w:szCs w:val="24"/>
        </w:rPr>
        <w:t>Έρευνας και Θρησκευμάτων κ. Κωνσταντίν</w:t>
      </w:r>
      <w:r>
        <w:rPr>
          <w:rFonts w:eastAsia="Times New Roman"/>
          <w:bCs/>
          <w:szCs w:val="24"/>
        </w:rPr>
        <w:t xml:space="preserve">ου </w:t>
      </w:r>
      <w:proofErr w:type="spellStart"/>
      <w:r>
        <w:rPr>
          <w:rFonts w:eastAsia="Times New Roman"/>
          <w:bCs/>
          <w:szCs w:val="24"/>
        </w:rPr>
        <w:t>Γαβρόγλου</w:t>
      </w:r>
      <w:proofErr w:type="spellEnd"/>
      <w:r>
        <w:rPr>
          <w:rFonts w:eastAsia="Times New Roman"/>
          <w:bCs/>
          <w:szCs w:val="24"/>
        </w:rPr>
        <w:t>, εξαιτίας</w:t>
      </w:r>
      <w:r>
        <w:rPr>
          <w:rFonts w:eastAsia="Times New Roman"/>
          <w:szCs w:val="24"/>
        </w:rPr>
        <w:t xml:space="preserve"> φόρτου εργασίας.</w:t>
      </w:r>
    </w:p>
    <w:p w14:paraId="0DB04160" w14:textId="77777777" w:rsidR="009B1C94" w:rsidRDefault="00A2611C">
      <w:pPr>
        <w:spacing w:line="600" w:lineRule="auto"/>
        <w:ind w:firstLine="720"/>
        <w:jc w:val="both"/>
        <w:rPr>
          <w:rFonts w:eastAsia="Times New Roman"/>
          <w:szCs w:val="24"/>
        </w:rPr>
      </w:pPr>
      <w:r>
        <w:rPr>
          <w:rFonts w:eastAsia="Times New Roman"/>
          <w:bCs/>
          <w:szCs w:val="24"/>
        </w:rPr>
        <w:t xml:space="preserve">Επίσης, η ένατη με </w:t>
      </w:r>
      <w:r>
        <w:rPr>
          <w:rFonts w:eastAsia="Times New Roman"/>
          <w:szCs w:val="24"/>
        </w:rPr>
        <w:t xml:space="preserve">αριθμό 602/14-3-2017 επίκαιρη ερώτηση δεύτερου κύκλου του Βουλευτή Α΄ Θεσσαλονίκης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Ιωάννη Δελή</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σχετικά με</w:t>
      </w:r>
      <w:r>
        <w:rPr>
          <w:rFonts w:eastAsia="Times New Roman"/>
          <w:szCs w:val="24"/>
        </w:rPr>
        <w:t xml:space="preserve"> τις άδειες των αναπληρωτών εκπαιδευτικών, </w:t>
      </w:r>
      <w:r>
        <w:rPr>
          <w:rFonts w:eastAsia="Times New Roman"/>
          <w:bCs/>
          <w:szCs w:val="24"/>
        </w:rPr>
        <w:t>δεν θα συζητηθεί</w:t>
      </w:r>
      <w:r>
        <w:rPr>
          <w:rFonts w:eastAsia="Times New Roman"/>
          <w:bCs/>
          <w:szCs w:val="24"/>
        </w:rPr>
        <w:t>,</w:t>
      </w:r>
      <w:r>
        <w:rPr>
          <w:rFonts w:eastAsia="Times New Roman"/>
          <w:bCs/>
          <w:szCs w:val="24"/>
        </w:rPr>
        <w:t xml:space="preserve"> </w:t>
      </w:r>
      <w:r>
        <w:rPr>
          <w:rFonts w:eastAsia="Times New Roman"/>
          <w:szCs w:val="24"/>
        </w:rPr>
        <w:t xml:space="preserve">λόγω επίσης κωλύματος του Υπουργού Παιδείας, </w:t>
      </w:r>
      <w:r>
        <w:rPr>
          <w:rFonts w:eastAsia="Times New Roman"/>
          <w:bCs/>
          <w:szCs w:val="24"/>
        </w:rPr>
        <w:t xml:space="preserve">Έρευνας και Θρησκευμάτων κ. Κωνσταντίνου </w:t>
      </w:r>
      <w:proofErr w:type="spellStart"/>
      <w:r>
        <w:rPr>
          <w:rFonts w:eastAsia="Times New Roman"/>
          <w:bCs/>
          <w:szCs w:val="24"/>
        </w:rPr>
        <w:t>Γαβρόγλου</w:t>
      </w:r>
      <w:proofErr w:type="spellEnd"/>
      <w:r>
        <w:rPr>
          <w:rFonts w:eastAsia="Times New Roman"/>
          <w:bCs/>
          <w:szCs w:val="24"/>
        </w:rPr>
        <w:t xml:space="preserve">, εξαιτίας </w:t>
      </w:r>
      <w:r>
        <w:rPr>
          <w:rFonts w:eastAsia="Times New Roman"/>
          <w:szCs w:val="24"/>
        </w:rPr>
        <w:t>φόρτου εργασίας.</w:t>
      </w:r>
    </w:p>
    <w:p w14:paraId="0DB04161" w14:textId="77777777" w:rsidR="009B1C94" w:rsidRDefault="00A2611C">
      <w:pPr>
        <w:spacing w:line="600" w:lineRule="auto"/>
        <w:ind w:firstLine="720"/>
        <w:jc w:val="both"/>
        <w:rPr>
          <w:rFonts w:eastAsia="Times New Roman"/>
          <w:bCs/>
          <w:szCs w:val="24"/>
        </w:rPr>
      </w:pPr>
      <w:r>
        <w:rPr>
          <w:rFonts w:eastAsia="Times New Roman"/>
          <w:szCs w:val="24"/>
        </w:rPr>
        <w:t>Παράλληλα, η δέκατη με αριθμό</w:t>
      </w:r>
      <w:r>
        <w:rPr>
          <w:rFonts w:ascii="Times New Roman" w:eastAsia="Times New Roman" w:hAnsi="Times New Roman" w:cs="Times New Roman"/>
          <w:szCs w:val="24"/>
        </w:rPr>
        <w:t xml:space="preserve"> </w:t>
      </w:r>
      <w:r>
        <w:rPr>
          <w:rFonts w:eastAsia="Times New Roman"/>
          <w:szCs w:val="24"/>
        </w:rPr>
        <w:t xml:space="preserve">572/7-3-2017 επίκαιρη ερώτηση </w:t>
      </w:r>
      <w:r>
        <w:rPr>
          <w:rFonts w:eastAsia="Times New Roman"/>
          <w:szCs w:val="24"/>
        </w:rPr>
        <w:t>δεύτερου κύκ</w:t>
      </w:r>
      <w:r>
        <w:rPr>
          <w:rFonts w:eastAsia="Times New Roman"/>
          <w:szCs w:val="24"/>
        </w:rPr>
        <w:t xml:space="preserve">λου </w:t>
      </w:r>
      <w:r>
        <w:rPr>
          <w:rFonts w:eastAsia="Times New Roman"/>
          <w:szCs w:val="24"/>
        </w:rPr>
        <w:t>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την έκδοση προεδρικών διαταγμάτων για την αναγνώριση των επαγγελματικών δικαιωμάτων των </w:t>
      </w:r>
      <w:r>
        <w:rPr>
          <w:rFonts w:eastAsia="Times New Roman"/>
          <w:szCs w:val="24"/>
        </w:rPr>
        <w:t>πτυχιούχων ΤΕΙ</w:t>
      </w:r>
      <w:r>
        <w:rPr>
          <w:rFonts w:eastAsia="Times New Roman"/>
          <w:szCs w:val="24"/>
        </w:rPr>
        <w:t>,</w:t>
      </w:r>
      <w:r>
        <w:rPr>
          <w:rFonts w:eastAsia="Times New Roman"/>
          <w:szCs w:val="24"/>
        </w:rPr>
        <w:t xml:space="preserve"> δεν θα συζητηθεί λόγω επίσης κωλύματος του Υπουργού Παιδείας, </w:t>
      </w:r>
      <w:r>
        <w:rPr>
          <w:rFonts w:eastAsia="Times New Roman"/>
          <w:bCs/>
          <w:szCs w:val="24"/>
        </w:rPr>
        <w:t xml:space="preserve">Έρευνας και Θρησκευμάτων κ. Κωνσταντίνου </w:t>
      </w:r>
      <w:proofErr w:type="spellStart"/>
      <w:r>
        <w:rPr>
          <w:rFonts w:eastAsia="Times New Roman"/>
          <w:bCs/>
          <w:szCs w:val="24"/>
        </w:rPr>
        <w:t>Γαβρόγλου</w:t>
      </w:r>
      <w:proofErr w:type="spellEnd"/>
      <w:r>
        <w:rPr>
          <w:rFonts w:eastAsia="Times New Roman"/>
          <w:bCs/>
          <w:szCs w:val="24"/>
        </w:rPr>
        <w:t>,</w:t>
      </w:r>
      <w:r>
        <w:rPr>
          <w:rFonts w:eastAsia="Times New Roman"/>
          <w:szCs w:val="24"/>
        </w:rPr>
        <w:t xml:space="preserve"> εξαιτίας φόρτου εργασίας.</w:t>
      </w:r>
    </w:p>
    <w:p w14:paraId="0DB04162" w14:textId="77777777" w:rsidR="009B1C94" w:rsidRDefault="00A2611C">
      <w:pPr>
        <w:spacing w:line="600" w:lineRule="auto"/>
        <w:ind w:firstLine="720"/>
        <w:jc w:val="both"/>
        <w:rPr>
          <w:rFonts w:eastAsia="Times New Roman"/>
          <w:szCs w:val="24"/>
        </w:rPr>
      </w:pPr>
      <w:r>
        <w:rPr>
          <w:rFonts w:eastAsia="Times New Roman"/>
          <w:bCs/>
          <w:szCs w:val="24"/>
        </w:rPr>
        <w:lastRenderedPageBreak/>
        <w:t xml:space="preserve">Τέλος, η τρίτη με αριθμό </w:t>
      </w:r>
      <w:r>
        <w:rPr>
          <w:rFonts w:eastAsia="Times New Roman" w:cs="Times New Roman"/>
          <w:szCs w:val="24"/>
        </w:rPr>
        <w:t xml:space="preserve">708/10-4-2017 </w:t>
      </w:r>
      <w:r>
        <w:rPr>
          <w:rFonts w:eastAsia="Times New Roman"/>
          <w:szCs w:val="24"/>
        </w:rPr>
        <w:t>επίκαιρη ερώτηση πρώτου κύκλου</w:t>
      </w:r>
      <w:r>
        <w:rPr>
          <w:rFonts w:eastAsia="Times New Roman" w:cs="Times New Roman"/>
          <w:szCs w:val="24"/>
        </w:rPr>
        <w:t xml:space="preserve"> του Βουλευτή Ηρακλείου της Δημ</w:t>
      </w:r>
      <w:r>
        <w:rPr>
          <w:rFonts w:eastAsia="Times New Roman" w:cs="Times New Roman"/>
          <w:szCs w:val="24"/>
        </w:rPr>
        <w:t>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με θέμα να εκδοθούν άμεσα τα αποτελέσματα της προκήρυξης του 2014 για τα προστατευόμενα άτομα του ν.2643/98</w:t>
      </w:r>
      <w:r>
        <w:rPr>
          <w:rFonts w:eastAsia="Times New Roman" w:cs="Times New Roman"/>
          <w:szCs w:val="24"/>
        </w:rPr>
        <w:t>,</w:t>
      </w:r>
      <w:r>
        <w:rPr>
          <w:rFonts w:eastAsia="Times New Roman"/>
          <w:bCs/>
          <w:szCs w:val="24"/>
        </w:rPr>
        <w:t xml:space="preserve"> δεν θα συ</w:t>
      </w:r>
      <w:r>
        <w:rPr>
          <w:rFonts w:eastAsia="Times New Roman"/>
          <w:bCs/>
          <w:szCs w:val="24"/>
        </w:rPr>
        <w:t xml:space="preserve">ζητηθεί λόγω </w:t>
      </w:r>
      <w:r>
        <w:rPr>
          <w:rFonts w:eastAsia="Times New Roman"/>
          <w:szCs w:val="24"/>
        </w:rPr>
        <w:t>κωλύματος της Αναπληρώτριας Υπουργού Εργασίας, Κοινωνικής Ασφάλισης και Κοινωνικής Αλληλεγγύης κ. Θεαν</w:t>
      </w:r>
      <w:r>
        <w:rPr>
          <w:rFonts w:eastAsia="Times New Roman"/>
          <w:szCs w:val="24"/>
        </w:rPr>
        <w:t>ού</w:t>
      </w:r>
      <w:r>
        <w:rPr>
          <w:rFonts w:eastAsia="Times New Roman"/>
          <w:szCs w:val="24"/>
        </w:rPr>
        <w:t xml:space="preserve">ς Φωτίου, εξαιτίας φόρτου εργασίας. </w:t>
      </w:r>
    </w:p>
    <w:p w14:paraId="0DB04163" w14:textId="77777777" w:rsidR="009B1C94" w:rsidRDefault="00A2611C">
      <w:pPr>
        <w:spacing w:line="600" w:lineRule="auto"/>
        <w:ind w:firstLine="720"/>
        <w:jc w:val="both"/>
        <w:rPr>
          <w:rFonts w:eastAsia="Times New Roman"/>
          <w:szCs w:val="24"/>
        </w:rPr>
      </w:pPr>
      <w:r>
        <w:rPr>
          <w:rFonts w:eastAsia="Times New Roman"/>
          <w:szCs w:val="24"/>
        </w:rPr>
        <w:t xml:space="preserve">Ολοκληρώθηκε η συζήτηση των επικαίρων ερωτήσεων. </w:t>
      </w:r>
    </w:p>
    <w:p w14:paraId="0DB04164" w14:textId="77777777" w:rsidR="009B1C94" w:rsidRDefault="00A2611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w:t>
      </w:r>
      <w:r>
        <w:rPr>
          <w:rFonts w:eastAsia="Times New Roman" w:cs="Times New Roman"/>
          <w:szCs w:val="24"/>
        </w:rPr>
        <w:t>ό να λύσουμε τη συνεδρίαση;</w:t>
      </w:r>
    </w:p>
    <w:p w14:paraId="0DB04165" w14:textId="77777777" w:rsidR="009B1C94" w:rsidRDefault="00A2611C">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0DB04166" w14:textId="77777777" w:rsidR="009B1C94" w:rsidRDefault="00A261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Με τη συναίνεση του Σώματος και ώρα 19.22΄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Τρίτη 25 Απριλίου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ν</w:t>
      </w:r>
      <w:r>
        <w:rPr>
          <w:rFonts w:eastAsia="Times New Roman" w:cs="Times New Roman"/>
          <w:szCs w:val="24"/>
        </w:rPr>
        <w:t xml:space="preserve">ομοθετική εργασία, σύμφωνα με την ημερήσια διάταξη που έχει διανεμηθεί. </w:t>
      </w:r>
    </w:p>
    <w:p w14:paraId="0DB04167" w14:textId="77777777" w:rsidR="009B1C94" w:rsidRDefault="009B1C94">
      <w:pPr>
        <w:spacing w:line="600" w:lineRule="auto"/>
        <w:jc w:val="center"/>
        <w:rPr>
          <w:rFonts w:eastAsia="Times New Roman" w:cs="Times New Roman"/>
          <w:b/>
          <w:bCs/>
          <w:szCs w:val="24"/>
        </w:rPr>
      </w:pPr>
    </w:p>
    <w:p w14:paraId="0DB04168" w14:textId="77777777" w:rsidR="009B1C94" w:rsidRDefault="00A2611C">
      <w:pPr>
        <w:spacing w:line="600" w:lineRule="auto"/>
        <w:jc w:val="center"/>
        <w:rPr>
          <w:rFonts w:eastAsia="Times New Roman" w:cs="Times New Roman"/>
          <w:b/>
          <w:bCs/>
          <w:szCs w:val="24"/>
        </w:rPr>
      </w:pPr>
      <w:r>
        <w:rPr>
          <w:rFonts w:eastAsia="Times New Roman" w:cs="Times New Roman"/>
          <w:b/>
          <w:bCs/>
          <w:szCs w:val="24"/>
        </w:rPr>
        <w:lastRenderedPageBreak/>
        <w:t xml:space="preserve">      </w:t>
      </w:r>
      <w:r>
        <w:rPr>
          <w:rFonts w:eastAsia="Times New Roman" w:cs="Times New Roman"/>
          <w:b/>
          <w:bCs/>
          <w:szCs w:val="24"/>
        </w:rPr>
        <w:t>Ο ΠΡΟΕΔΡΟΣ                                                        ΟΙ ΓΡΑΜΜΑΤΕΙΣ</w:t>
      </w:r>
    </w:p>
    <w:sectPr w:rsidR="009B1C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Zv5tU7MjZPwQTjxZJBvQMOIfiY=" w:salt="MUALhSkDH9OHweT6+gPf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94"/>
    <w:rsid w:val="006D49B1"/>
    <w:rsid w:val="009B1C94"/>
    <w:rsid w:val="00A261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4034"/>
  <w15:docId w15:val="{6CDBEBE5-7774-47E8-8945-291E0B04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4C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B4CB3"/>
    <w:rPr>
      <w:rFonts w:ascii="Segoe UI" w:hAnsi="Segoe UI" w:cs="Segoe UI"/>
      <w:sz w:val="18"/>
      <w:szCs w:val="18"/>
    </w:rPr>
  </w:style>
  <w:style w:type="paragraph" w:styleId="a4">
    <w:name w:val="Revision"/>
    <w:hidden/>
    <w:uiPriority w:val="99"/>
    <w:semiHidden/>
    <w:rsid w:val="00F96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437</MetadataID>
    <Session xmlns="641f345b-441b-4b81-9152-adc2e73ba5e1">Β´</Session>
    <Date xmlns="641f345b-441b-4b81-9152-adc2e73ba5e1">2017-04-23T21:00:00+00:00</Date>
    <Status xmlns="641f345b-441b-4b81-9152-adc2e73ba5e1">
      <Url>http://srv-sp1/praktika/Lists/Incoming_Metadata/EditForm.aspx?ID=437&amp;Source=/praktika/Recordings_Library/Forms/AllItems.aspx</Url>
      <Description>Δημοσιεύτηκε</Description>
    </Status>
    <Meeting xmlns="641f345b-441b-4b81-9152-adc2e73ba5e1">ΡΙ´</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C39FF8-A5B3-444D-9F1E-0D7D218D2CC3}">
  <ds:schemaRefs>
    <ds:schemaRef ds:uri="http://schemas.microsoft.com/office/2006/metadata/properties"/>
    <ds:schemaRef ds:uri="http://schemas.microsoft.com/office/infopath/2007/PartnerControls"/>
    <ds:schemaRef ds:uri="http://www.w3.org/XML/1998/namespace"/>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93BC70C6-9C15-419F-AF04-EDF63D7BE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0D354-A45F-46E8-8EFC-D2277A1218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11398</Words>
  <Characters>61552</Characters>
  <Application>Microsoft Office Word</Application>
  <DocSecurity>0</DocSecurity>
  <Lines>512</Lines>
  <Paragraphs>145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2017-05-02T08:10:00Z</dcterms:created>
  <dcterms:modified xsi:type="dcterms:W3CDTF">2017-05-02T08:10:00Z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