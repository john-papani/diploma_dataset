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8139E" w14:textId="77777777" w:rsidR="002A59A5" w:rsidRPr="002A59A5" w:rsidRDefault="002A59A5" w:rsidP="002A59A5">
      <w:pPr>
        <w:spacing w:after="0" w:line="360" w:lineRule="auto"/>
        <w:rPr>
          <w:ins w:id="0" w:author="Φλούδα Χριστίνα" w:date="2016-08-02T10:20:00Z"/>
          <w:rFonts w:eastAsia="Times New Roman"/>
          <w:szCs w:val="24"/>
          <w:lang w:eastAsia="en-US"/>
        </w:rPr>
      </w:pPr>
      <w:bookmarkStart w:id="1" w:name="_GoBack"/>
      <w:bookmarkEnd w:id="1"/>
      <w:ins w:id="2" w:author="Φλούδα Χριστίνα" w:date="2016-08-02T10:20:00Z">
        <w:r w:rsidRPr="002A59A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3E56746" w14:textId="77777777" w:rsidR="002A59A5" w:rsidRPr="002A59A5" w:rsidRDefault="002A59A5" w:rsidP="002A59A5">
      <w:pPr>
        <w:spacing w:after="0" w:line="360" w:lineRule="auto"/>
        <w:rPr>
          <w:ins w:id="3" w:author="Φλούδα Χριστίνα" w:date="2016-08-02T10:20:00Z"/>
          <w:rFonts w:eastAsia="Times New Roman"/>
          <w:szCs w:val="24"/>
          <w:lang w:eastAsia="en-US"/>
        </w:rPr>
      </w:pPr>
    </w:p>
    <w:p w14:paraId="62B797DC" w14:textId="77777777" w:rsidR="002A59A5" w:rsidRPr="002A59A5" w:rsidRDefault="002A59A5" w:rsidP="002A59A5">
      <w:pPr>
        <w:spacing w:after="0" w:line="360" w:lineRule="auto"/>
        <w:rPr>
          <w:ins w:id="4" w:author="Φλούδα Χριστίνα" w:date="2016-08-02T10:20:00Z"/>
          <w:rFonts w:eastAsia="Times New Roman"/>
          <w:szCs w:val="24"/>
          <w:lang w:eastAsia="en-US"/>
        </w:rPr>
      </w:pPr>
      <w:ins w:id="5" w:author="Φλούδα Χριστίνα" w:date="2016-08-02T10:20:00Z">
        <w:r w:rsidRPr="002A59A5">
          <w:rPr>
            <w:rFonts w:eastAsia="Times New Roman"/>
            <w:szCs w:val="24"/>
            <w:lang w:eastAsia="en-US"/>
          </w:rPr>
          <w:t>ΠΙΝΑΚΑΣ ΠΕΡΙΕΧΟΜΕΝΩΝ</w:t>
        </w:r>
      </w:ins>
    </w:p>
    <w:p w14:paraId="3849ABF0" w14:textId="77777777" w:rsidR="002A59A5" w:rsidRPr="002A59A5" w:rsidRDefault="002A59A5" w:rsidP="002A59A5">
      <w:pPr>
        <w:spacing w:after="0" w:line="360" w:lineRule="auto"/>
        <w:rPr>
          <w:ins w:id="6" w:author="Φλούδα Χριστίνα" w:date="2016-08-02T10:20:00Z"/>
          <w:rFonts w:eastAsia="Times New Roman"/>
          <w:szCs w:val="24"/>
          <w:lang w:eastAsia="en-US"/>
        </w:rPr>
      </w:pPr>
      <w:ins w:id="7" w:author="Φλούδα Χριστίνα" w:date="2016-08-02T10:20:00Z">
        <w:r w:rsidRPr="002A59A5">
          <w:rPr>
            <w:rFonts w:eastAsia="Times New Roman"/>
            <w:szCs w:val="24"/>
            <w:lang w:eastAsia="en-US"/>
          </w:rPr>
          <w:t xml:space="preserve">ΙΖ΄ ΠΕΡΙΟΔΟΣ </w:t>
        </w:r>
      </w:ins>
    </w:p>
    <w:p w14:paraId="7D55E7EE" w14:textId="77777777" w:rsidR="002A59A5" w:rsidRPr="002A59A5" w:rsidRDefault="002A59A5" w:rsidP="002A59A5">
      <w:pPr>
        <w:spacing w:after="0" w:line="360" w:lineRule="auto"/>
        <w:rPr>
          <w:ins w:id="8" w:author="Φλούδα Χριστίνα" w:date="2016-08-02T10:20:00Z"/>
          <w:rFonts w:eastAsia="Times New Roman"/>
          <w:szCs w:val="24"/>
          <w:lang w:eastAsia="en-US"/>
        </w:rPr>
      </w:pPr>
      <w:ins w:id="9" w:author="Φλούδα Χριστίνα" w:date="2016-08-02T10:20:00Z">
        <w:r w:rsidRPr="002A59A5">
          <w:rPr>
            <w:rFonts w:eastAsia="Times New Roman"/>
            <w:szCs w:val="24"/>
            <w:lang w:eastAsia="en-US"/>
          </w:rPr>
          <w:t>ΠΡΟΕΔΡΕΥΟΜΕΝΗΣ ΚΟΙΝΟΒΟΥΛΕΥΤΙΚΗΣ ΔΗΜΟΚΡΑΤΙΑΣ</w:t>
        </w:r>
      </w:ins>
    </w:p>
    <w:p w14:paraId="63AF9C2E" w14:textId="77777777" w:rsidR="002A59A5" w:rsidRPr="002A59A5" w:rsidRDefault="002A59A5" w:rsidP="002A59A5">
      <w:pPr>
        <w:spacing w:after="0" w:line="360" w:lineRule="auto"/>
        <w:rPr>
          <w:ins w:id="10" w:author="Φλούδα Χριστίνα" w:date="2016-08-02T10:20:00Z"/>
          <w:rFonts w:eastAsia="Times New Roman"/>
          <w:szCs w:val="24"/>
          <w:lang w:eastAsia="en-US"/>
        </w:rPr>
      </w:pPr>
      <w:ins w:id="11" w:author="Φλούδα Χριστίνα" w:date="2016-08-02T10:20:00Z">
        <w:r w:rsidRPr="002A59A5">
          <w:rPr>
            <w:rFonts w:eastAsia="Times New Roman"/>
            <w:szCs w:val="24"/>
            <w:lang w:eastAsia="en-US"/>
          </w:rPr>
          <w:t>ΣΥΝΟΔΟΣ Α΄</w:t>
        </w:r>
      </w:ins>
    </w:p>
    <w:p w14:paraId="63078154" w14:textId="77777777" w:rsidR="002A59A5" w:rsidRPr="002A59A5" w:rsidRDefault="002A59A5" w:rsidP="002A59A5">
      <w:pPr>
        <w:spacing w:after="0" w:line="360" w:lineRule="auto"/>
        <w:rPr>
          <w:ins w:id="12" w:author="Φλούδα Χριστίνα" w:date="2016-08-02T10:20:00Z"/>
          <w:rFonts w:eastAsia="Times New Roman"/>
          <w:szCs w:val="24"/>
          <w:lang w:eastAsia="en-US"/>
        </w:rPr>
      </w:pPr>
    </w:p>
    <w:p w14:paraId="31F94D95" w14:textId="77777777" w:rsidR="002A59A5" w:rsidRPr="002A59A5" w:rsidRDefault="002A59A5" w:rsidP="002A59A5">
      <w:pPr>
        <w:spacing w:after="0" w:line="360" w:lineRule="auto"/>
        <w:rPr>
          <w:ins w:id="13" w:author="Φλούδα Χριστίνα" w:date="2016-08-02T10:20:00Z"/>
          <w:rFonts w:eastAsia="Times New Roman"/>
          <w:szCs w:val="24"/>
          <w:lang w:eastAsia="en-US"/>
        </w:rPr>
      </w:pPr>
      <w:ins w:id="14" w:author="Φλούδα Χριστίνα" w:date="2016-08-02T10:20:00Z">
        <w:r w:rsidRPr="002A59A5">
          <w:rPr>
            <w:rFonts w:eastAsia="Times New Roman"/>
            <w:szCs w:val="24"/>
            <w:lang w:eastAsia="en-US"/>
          </w:rPr>
          <w:t>ΣΥΝΕΔΡΙΑΣΗ ΡΞΘ΄</w:t>
        </w:r>
      </w:ins>
    </w:p>
    <w:p w14:paraId="44220D58" w14:textId="77777777" w:rsidR="002A59A5" w:rsidRPr="002A59A5" w:rsidRDefault="002A59A5" w:rsidP="002A59A5">
      <w:pPr>
        <w:spacing w:after="0" w:line="360" w:lineRule="auto"/>
        <w:rPr>
          <w:ins w:id="15" w:author="Φλούδα Χριστίνα" w:date="2016-08-02T10:20:00Z"/>
          <w:rFonts w:eastAsia="Times New Roman"/>
          <w:szCs w:val="24"/>
          <w:lang w:eastAsia="en-US"/>
        </w:rPr>
      </w:pPr>
      <w:ins w:id="16" w:author="Φλούδα Χριστίνα" w:date="2016-08-02T10:20:00Z">
        <w:r w:rsidRPr="002A59A5">
          <w:rPr>
            <w:rFonts w:eastAsia="Times New Roman"/>
            <w:szCs w:val="24"/>
            <w:lang w:eastAsia="en-US"/>
          </w:rPr>
          <w:t>Τρίτη  26 Ιουλίου 2016</w:t>
        </w:r>
      </w:ins>
    </w:p>
    <w:p w14:paraId="6966B5FE" w14:textId="77777777" w:rsidR="002A59A5" w:rsidRPr="002A59A5" w:rsidRDefault="002A59A5" w:rsidP="002A59A5">
      <w:pPr>
        <w:spacing w:after="0" w:line="360" w:lineRule="auto"/>
        <w:rPr>
          <w:ins w:id="17" w:author="Φλούδα Χριστίνα" w:date="2016-08-02T10:20:00Z"/>
          <w:rFonts w:eastAsia="Times New Roman"/>
          <w:szCs w:val="24"/>
          <w:lang w:eastAsia="en-US"/>
        </w:rPr>
      </w:pPr>
    </w:p>
    <w:p w14:paraId="2460C6FD" w14:textId="77777777" w:rsidR="002A59A5" w:rsidRPr="002A59A5" w:rsidRDefault="002A59A5" w:rsidP="002A59A5">
      <w:pPr>
        <w:spacing w:after="0" w:line="360" w:lineRule="auto"/>
        <w:rPr>
          <w:ins w:id="18" w:author="Φλούδα Χριστίνα" w:date="2016-08-02T10:20:00Z"/>
          <w:rFonts w:eastAsia="Times New Roman"/>
          <w:szCs w:val="24"/>
          <w:lang w:eastAsia="en-US"/>
        </w:rPr>
      </w:pPr>
      <w:ins w:id="19" w:author="Φλούδα Χριστίνα" w:date="2016-08-02T10:20:00Z">
        <w:r w:rsidRPr="002A59A5">
          <w:rPr>
            <w:rFonts w:eastAsia="Times New Roman"/>
            <w:szCs w:val="24"/>
            <w:lang w:eastAsia="en-US"/>
          </w:rPr>
          <w:t>ΘΕΜΑΤΑ</w:t>
        </w:r>
      </w:ins>
    </w:p>
    <w:p w14:paraId="2FBE9919" w14:textId="77777777" w:rsidR="002A59A5" w:rsidRPr="002A59A5" w:rsidRDefault="002A59A5" w:rsidP="002A59A5">
      <w:pPr>
        <w:spacing w:after="0" w:line="360" w:lineRule="auto"/>
        <w:rPr>
          <w:ins w:id="20" w:author="Φλούδα Χριστίνα" w:date="2016-08-02T10:20:00Z"/>
          <w:rFonts w:eastAsia="Times New Roman"/>
          <w:szCs w:val="24"/>
          <w:lang w:eastAsia="en-US"/>
        </w:rPr>
      </w:pPr>
      <w:ins w:id="21" w:author="Φλούδα Χριστίνα" w:date="2016-08-02T10:20:00Z">
        <w:r w:rsidRPr="002A59A5">
          <w:rPr>
            <w:rFonts w:eastAsia="Times New Roman"/>
            <w:szCs w:val="24"/>
            <w:lang w:eastAsia="en-US"/>
          </w:rPr>
          <w:t xml:space="preserve"> </w:t>
        </w:r>
        <w:r w:rsidRPr="002A59A5">
          <w:rPr>
            <w:rFonts w:eastAsia="Times New Roman"/>
            <w:szCs w:val="24"/>
            <w:lang w:eastAsia="en-US"/>
          </w:rPr>
          <w:br/>
          <w:t xml:space="preserve">Α. ΕΙΔΙΚΑ ΘΕΜΑΤΑ </w:t>
        </w:r>
        <w:r w:rsidRPr="002A59A5">
          <w:rPr>
            <w:rFonts w:eastAsia="Times New Roman"/>
            <w:szCs w:val="24"/>
            <w:lang w:eastAsia="en-US"/>
          </w:rPr>
          <w:br/>
          <w:t xml:space="preserve">1. Επικύρωση Πρακτικών, σελ. </w:t>
        </w:r>
        <w:r w:rsidRPr="002A59A5">
          <w:rPr>
            <w:rFonts w:eastAsia="Times New Roman"/>
            <w:szCs w:val="24"/>
            <w:lang w:eastAsia="en-US"/>
          </w:rPr>
          <w:br/>
          <w:t xml:space="preserve">2. Ανακοινώνεται ότι τη συνεδρίαση παρακολουθούν δεκατρία μέλη της Επιτροπής Προϋπολογισμού της Βουλής των Αντιπροσώπων της Ιαπωνίας, σελ. </w:t>
        </w:r>
        <w:r w:rsidRPr="002A59A5">
          <w:rPr>
            <w:rFonts w:eastAsia="Times New Roman"/>
            <w:szCs w:val="24"/>
            <w:lang w:eastAsia="en-US"/>
          </w:rPr>
          <w:br/>
          <w:t>3. Ειδική Ημερήσια Διάταξη:</w:t>
        </w:r>
      </w:ins>
    </w:p>
    <w:p w14:paraId="3E042EF8" w14:textId="77777777" w:rsidR="002A59A5" w:rsidRPr="002A59A5" w:rsidRDefault="002A59A5" w:rsidP="002A59A5">
      <w:pPr>
        <w:spacing w:after="0" w:line="360" w:lineRule="auto"/>
        <w:rPr>
          <w:ins w:id="22" w:author="Φλούδα Χριστίνα" w:date="2016-08-02T10:20:00Z"/>
          <w:rFonts w:eastAsia="Times New Roman"/>
          <w:szCs w:val="24"/>
          <w:lang w:eastAsia="en-US"/>
        </w:rPr>
      </w:pPr>
      <w:ins w:id="23" w:author="Φλούδα Χριστίνα" w:date="2016-08-02T10:20:00Z">
        <w:r w:rsidRPr="002A59A5">
          <w:rPr>
            <w:rFonts w:eastAsia="Times New Roman"/>
            <w:szCs w:val="24"/>
            <w:lang w:eastAsia="en-US"/>
          </w:rPr>
          <w:t xml:space="preserve">Συζήτηση  και λήψη απόφασης, σύμφωνα με τα άρθρα 68 παράγραφος 2 του Συντάγματος και 144 του Κανονισμού της Βουλής, επί της προτάσεως που κατέθεσαν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για σύσταση Εξεταστικής Επιτροπής, σχετικά με τη διερεύνηση των αιτιών επιβολής τραπεζικής αργίας και κεφαλαιακών περιορισμών, υπογραφής του τρίτου μνημονίου και ανάγκης νέας ανακεφαλαιοποίησης των πιστωτικών ιδρυμάτων, σελ. </w:t>
        </w:r>
        <w:r w:rsidRPr="002A59A5">
          <w:rPr>
            <w:rFonts w:eastAsia="Times New Roman"/>
            <w:szCs w:val="24"/>
            <w:lang w:eastAsia="en-US"/>
          </w:rPr>
          <w:br/>
          <w:t xml:space="preserve">4. Επί διαδικαστικού θέματος, σελ. </w:t>
        </w:r>
        <w:r w:rsidRPr="002A59A5">
          <w:rPr>
            <w:rFonts w:eastAsia="Times New Roman"/>
            <w:szCs w:val="24"/>
            <w:lang w:eastAsia="en-US"/>
          </w:rPr>
          <w:br/>
          <w:t xml:space="preserve">5. Επί προσωπικού θέματος, σελ. </w:t>
        </w:r>
        <w:r w:rsidRPr="002A59A5">
          <w:rPr>
            <w:rFonts w:eastAsia="Times New Roman"/>
            <w:szCs w:val="24"/>
            <w:lang w:eastAsia="en-US"/>
          </w:rPr>
          <w:br/>
          <w:t xml:space="preserve">6. Ονομαστική ψηφοφορία επί της Ειδικής Ημερήσιας Διάταξης, σελ. </w:t>
        </w:r>
        <w:r w:rsidRPr="002A59A5">
          <w:rPr>
            <w:rFonts w:eastAsia="Times New Roman"/>
            <w:szCs w:val="24"/>
            <w:lang w:eastAsia="en-US"/>
          </w:rPr>
          <w:br/>
          <w:t xml:space="preserve">7. Επιστολικές ψήφοι επί της ονομαστικής ψηφοφορίας, σελ. </w:t>
        </w:r>
        <w:r w:rsidRPr="002A59A5">
          <w:rPr>
            <w:rFonts w:eastAsia="Times New Roman"/>
            <w:szCs w:val="24"/>
            <w:lang w:eastAsia="en-US"/>
          </w:rPr>
          <w:br/>
          <w:t xml:space="preserve"> </w:t>
        </w:r>
        <w:r w:rsidRPr="002A59A5">
          <w:rPr>
            <w:rFonts w:eastAsia="Times New Roman"/>
            <w:szCs w:val="24"/>
            <w:lang w:eastAsia="en-US"/>
          </w:rPr>
          <w:br/>
        </w:r>
      </w:ins>
    </w:p>
    <w:p w14:paraId="418AC699" w14:textId="77777777" w:rsidR="002A59A5" w:rsidRPr="002A59A5" w:rsidRDefault="002A59A5" w:rsidP="002A59A5">
      <w:pPr>
        <w:spacing w:after="0" w:line="360" w:lineRule="auto"/>
        <w:rPr>
          <w:ins w:id="24" w:author="Φλούδα Χριστίνα" w:date="2016-08-02T10:20:00Z"/>
          <w:rFonts w:eastAsia="Times New Roman"/>
          <w:szCs w:val="24"/>
          <w:lang w:eastAsia="en-US"/>
        </w:rPr>
      </w:pPr>
      <w:ins w:id="25" w:author="Φλούδα Χριστίνα" w:date="2016-08-02T10:20:00Z">
        <w:r w:rsidRPr="002A59A5">
          <w:rPr>
            <w:rFonts w:eastAsia="Times New Roman"/>
            <w:szCs w:val="24"/>
            <w:lang w:eastAsia="en-US"/>
          </w:rPr>
          <w:t xml:space="preserve">ΠΡΟΕΔΡΟΣ </w:t>
        </w:r>
      </w:ins>
    </w:p>
    <w:p w14:paraId="03F1A1A5" w14:textId="77777777" w:rsidR="002A59A5" w:rsidRPr="002A59A5" w:rsidRDefault="002A59A5" w:rsidP="002A59A5">
      <w:pPr>
        <w:spacing w:after="0" w:line="360" w:lineRule="auto"/>
        <w:rPr>
          <w:ins w:id="26" w:author="Φλούδα Χριστίνα" w:date="2016-08-02T10:20:00Z"/>
          <w:rFonts w:eastAsia="Times New Roman"/>
          <w:szCs w:val="24"/>
          <w:lang w:eastAsia="en-US"/>
        </w:rPr>
      </w:pPr>
    </w:p>
    <w:p w14:paraId="67D2E40C" w14:textId="77777777" w:rsidR="002A59A5" w:rsidRPr="002A59A5" w:rsidRDefault="002A59A5" w:rsidP="002A59A5">
      <w:pPr>
        <w:spacing w:after="0" w:line="360" w:lineRule="auto"/>
        <w:rPr>
          <w:ins w:id="27" w:author="Φλούδα Χριστίνα" w:date="2016-08-02T10:20:00Z"/>
          <w:rFonts w:eastAsia="Times New Roman"/>
          <w:szCs w:val="24"/>
          <w:lang w:eastAsia="en-US"/>
        </w:rPr>
      </w:pPr>
      <w:ins w:id="28" w:author="Φλούδα Χριστίνα" w:date="2016-08-02T10:20:00Z">
        <w:r w:rsidRPr="002A59A5">
          <w:rPr>
            <w:rFonts w:eastAsia="Times New Roman"/>
            <w:szCs w:val="24"/>
            <w:lang w:eastAsia="en-US"/>
          </w:rPr>
          <w:t>ΒΟΥΤΣΗΣ Ν. , σελ.</w:t>
        </w:r>
      </w:ins>
    </w:p>
    <w:p w14:paraId="2083878A" w14:textId="77777777" w:rsidR="002A59A5" w:rsidRPr="002A59A5" w:rsidRDefault="002A59A5" w:rsidP="002A59A5">
      <w:pPr>
        <w:spacing w:after="0" w:line="360" w:lineRule="auto"/>
        <w:rPr>
          <w:ins w:id="29" w:author="Φλούδα Χριστίνα" w:date="2016-08-02T10:20:00Z"/>
          <w:rFonts w:eastAsia="Times New Roman"/>
          <w:szCs w:val="24"/>
          <w:lang w:eastAsia="en-US"/>
        </w:rPr>
      </w:pPr>
    </w:p>
    <w:p w14:paraId="70F3712D" w14:textId="77777777" w:rsidR="002A59A5" w:rsidRPr="002A59A5" w:rsidRDefault="002A59A5" w:rsidP="002A59A5">
      <w:pPr>
        <w:spacing w:after="0" w:line="360" w:lineRule="auto"/>
        <w:rPr>
          <w:ins w:id="30" w:author="Φλούδα Χριστίνα" w:date="2016-08-02T10:20:00Z"/>
          <w:rFonts w:eastAsia="Times New Roman"/>
          <w:szCs w:val="24"/>
          <w:lang w:eastAsia="en-US"/>
        </w:rPr>
      </w:pPr>
      <w:ins w:id="31" w:author="Φλούδα Χριστίνα" w:date="2016-08-02T10:20:00Z">
        <w:r w:rsidRPr="002A59A5">
          <w:rPr>
            <w:rFonts w:eastAsia="Times New Roman"/>
            <w:szCs w:val="24"/>
            <w:lang w:eastAsia="en-US"/>
          </w:rPr>
          <w:t>ΠΡΟΕΔΡΕΥΟΝΤΕΣ</w:t>
        </w:r>
      </w:ins>
    </w:p>
    <w:p w14:paraId="4649C674" w14:textId="77777777" w:rsidR="002A59A5" w:rsidRPr="002A59A5" w:rsidRDefault="002A59A5" w:rsidP="002A59A5">
      <w:pPr>
        <w:spacing w:after="0" w:line="360" w:lineRule="auto"/>
        <w:rPr>
          <w:ins w:id="32" w:author="Φλούδα Χριστίνα" w:date="2016-08-02T10:20:00Z"/>
          <w:rFonts w:eastAsia="Times New Roman"/>
          <w:szCs w:val="24"/>
          <w:lang w:eastAsia="en-US"/>
        </w:rPr>
      </w:pPr>
    </w:p>
    <w:p w14:paraId="174F3AC4" w14:textId="77777777" w:rsidR="002A59A5" w:rsidRPr="002A59A5" w:rsidRDefault="002A59A5" w:rsidP="002A59A5">
      <w:pPr>
        <w:spacing w:after="0" w:line="360" w:lineRule="auto"/>
        <w:rPr>
          <w:ins w:id="33" w:author="Φλούδα Χριστίνα" w:date="2016-08-02T10:20:00Z"/>
          <w:rFonts w:eastAsia="Times New Roman"/>
          <w:szCs w:val="24"/>
          <w:lang w:eastAsia="en-US"/>
        </w:rPr>
      </w:pPr>
      <w:ins w:id="34" w:author="Φλούδα Χριστίνα" w:date="2016-08-02T10:20:00Z">
        <w:r w:rsidRPr="002A59A5">
          <w:rPr>
            <w:rFonts w:eastAsia="Times New Roman"/>
            <w:szCs w:val="24"/>
            <w:lang w:eastAsia="en-US"/>
          </w:rPr>
          <w:t xml:space="preserve">ΒΑΡΕΜΕΝΟΣ Γ. , σελ. </w:t>
        </w:r>
      </w:ins>
    </w:p>
    <w:p w14:paraId="558E36E3" w14:textId="77777777" w:rsidR="002A59A5" w:rsidRPr="002A59A5" w:rsidRDefault="002A59A5" w:rsidP="002A59A5">
      <w:pPr>
        <w:spacing w:after="0" w:line="360" w:lineRule="auto"/>
        <w:rPr>
          <w:ins w:id="35" w:author="Φλούδα Χριστίνα" w:date="2016-08-02T10:20:00Z"/>
          <w:rFonts w:eastAsia="Times New Roman"/>
          <w:szCs w:val="24"/>
          <w:lang w:eastAsia="en-US"/>
        </w:rPr>
      </w:pPr>
      <w:ins w:id="36" w:author="Φλούδα Χριστίνα" w:date="2016-08-02T10:20:00Z">
        <w:r w:rsidRPr="002A59A5">
          <w:rPr>
            <w:rFonts w:eastAsia="Times New Roman"/>
            <w:szCs w:val="24"/>
            <w:lang w:eastAsia="en-US"/>
          </w:rPr>
          <w:t>ΚΑΚΛΑΜΑΝΗΣ Ν. , σελ.</w:t>
        </w:r>
      </w:ins>
    </w:p>
    <w:p w14:paraId="4BDC7975" w14:textId="77777777" w:rsidR="002A59A5" w:rsidRPr="002A59A5" w:rsidRDefault="002A59A5" w:rsidP="002A59A5">
      <w:pPr>
        <w:spacing w:after="0" w:line="360" w:lineRule="auto"/>
        <w:rPr>
          <w:ins w:id="37" w:author="Φλούδα Χριστίνα" w:date="2016-08-02T10:20:00Z"/>
          <w:rFonts w:eastAsia="Times New Roman"/>
          <w:szCs w:val="24"/>
          <w:lang w:eastAsia="en-US"/>
        </w:rPr>
      </w:pPr>
      <w:ins w:id="38" w:author="Φλούδα Χριστίνα" w:date="2016-08-02T10:20:00Z">
        <w:r w:rsidRPr="002A59A5">
          <w:rPr>
            <w:rFonts w:eastAsia="Times New Roman"/>
            <w:szCs w:val="24"/>
            <w:lang w:eastAsia="en-US"/>
          </w:rPr>
          <w:t>ΚΟΥΡΑΚΗΣ Α. , σελ.</w:t>
        </w:r>
      </w:ins>
    </w:p>
    <w:p w14:paraId="642C52EC" w14:textId="77777777" w:rsidR="002A59A5" w:rsidRPr="002A59A5" w:rsidRDefault="002A59A5" w:rsidP="002A59A5">
      <w:pPr>
        <w:spacing w:after="0" w:line="360" w:lineRule="auto"/>
        <w:rPr>
          <w:ins w:id="39" w:author="Φλούδα Χριστίνα" w:date="2016-08-02T10:20:00Z"/>
          <w:rFonts w:eastAsia="Times New Roman"/>
          <w:szCs w:val="24"/>
          <w:lang w:eastAsia="en-US"/>
        </w:rPr>
      </w:pPr>
      <w:ins w:id="40" w:author="Φλούδα Χριστίνα" w:date="2016-08-02T10:20:00Z">
        <w:r w:rsidRPr="002A59A5">
          <w:rPr>
            <w:rFonts w:eastAsia="Times New Roman"/>
            <w:szCs w:val="24"/>
            <w:lang w:eastAsia="en-US"/>
          </w:rPr>
          <w:t>ΛΥΚΟΥΔΗΣ Σ. , σελ.</w:t>
        </w:r>
      </w:ins>
    </w:p>
    <w:p w14:paraId="13760446" w14:textId="77777777" w:rsidR="002A59A5" w:rsidRPr="002A59A5" w:rsidRDefault="002A59A5" w:rsidP="002A59A5">
      <w:pPr>
        <w:spacing w:after="0" w:line="360" w:lineRule="auto"/>
        <w:rPr>
          <w:ins w:id="41" w:author="Φλούδα Χριστίνα" w:date="2016-08-02T10:20:00Z"/>
          <w:rFonts w:eastAsia="Times New Roman"/>
          <w:szCs w:val="24"/>
          <w:lang w:eastAsia="en-US"/>
        </w:rPr>
      </w:pPr>
      <w:ins w:id="42" w:author="Φλούδα Χριστίνα" w:date="2016-08-02T10:20:00Z">
        <w:r w:rsidRPr="002A59A5">
          <w:rPr>
            <w:rFonts w:eastAsia="Times New Roman"/>
            <w:szCs w:val="24"/>
            <w:lang w:eastAsia="en-US"/>
          </w:rPr>
          <w:br/>
        </w:r>
      </w:ins>
    </w:p>
    <w:p w14:paraId="318EB16B" w14:textId="77777777" w:rsidR="002A59A5" w:rsidRPr="002A59A5" w:rsidRDefault="002A59A5" w:rsidP="002A59A5">
      <w:pPr>
        <w:spacing w:after="0" w:line="360" w:lineRule="auto"/>
        <w:rPr>
          <w:ins w:id="43" w:author="Φλούδα Χριστίνα" w:date="2016-08-02T10:20:00Z"/>
          <w:rFonts w:eastAsia="Times New Roman"/>
          <w:szCs w:val="24"/>
          <w:lang w:eastAsia="en-US"/>
        </w:rPr>
      </w:pPr>
      <w:ins w:id="44" w:author="Φλούδα Χριστίνα" w:date="2016-08-02T10:20:00Z">
        <w:r w:rsidRPr="002A59A5">
          <w:rPr>
            <w:rFonts w:eastAsia="Times New Roman"/>
            <w:szCs w:val="24"/>
            <w:lang w:eastAsia="en-US"/>
          </w:rPr>
          <w:t>ΟΜΙΛΗΤΕΣ</w:t>
        </w:r>
      </w:ins>
    </w:p>
    <w:p w14:paraId="4A39345B" w14:textId="77777777" w:rsidR="002A59A5" w:rsidRPr="002A59A5" w:rsidRDefault="002A59A5" w:rsidP="002A59A5">
      <w:pPr>
        <w:spacing w:after="0" w:line="360" w:lineRule="auto"/>
        <w:rPr>
          <w:ins w:id="45" w:author="Φλούδα Χριστίνα" w:date="2016-08-02T10:20:00Z"/>
          <w:rFonts w:eastAsia="Times New Roman"/>
          <w:szCs w:val="24"/>
          <w:lang w:eastAsia="en-US"/>
        </w:rPr>
      </w:pPr>
      <w:ins w:id="46" w:author="Φλούδα Χριστίνα" w:date="2016-08-02T10:20:00Z">
        <w:r w:rsidRPr="002A59A5">
          <w:rPr>
            <w:rFonts w:eastAsia="Times New Roman"/>
            <w:szCs w:val="24"/>
            <w:lang w:eastAsia="en-US"/>
          </w:rPr>
          <w:br/>
          <w:t>Α. Ειδική Ημερήσια Διάταξη</w:t>
        </w:r>
        <w:r w:rsidRPr="002A59A5">
          <w:rPr>
            <w:rFonts w:eastAsia="Times New Roman"/>
            <w:szCs w:val="24"/>
            <w:lang w:eastAsia="en-US"/>
          </w:rPr>
          <w:br/>
          <w:t>ΑΘΑΝΑΣΙΟΥ Α. , σελ.</w:t>
        </w:r>
        <w:r w:rsidRPr="002A59A5">
          <w:rPr>
            <w:rFonts w:eastAsia="Times New Roman"/>
            <w:szCs w:val="24"/>
            <w:lang w:eastAsia="en-US"/>
          </w:rPr>
          <w:br/>
          <w:t>ΑΪΒΑΤΙΔΗΣ Ι. , σελ.</w:t>
        </w:r>
        <w:r w:rsidRPr="002A59A5">
          <w:rPr>
            <w:rFonts w:eastAsia="Times New Roman"/>
            <w:szCs w:val="24"/>
            <w:lang w:eastAsia="en-US"/>
          </w:rPr>
          <w:br/>
          <w:t>ΒΑΚΗ Φ. , σελ.</w:t>
        </w:r>
        <w:r w:rsidRPr="002A59A5">
          <w:rPr>
            <w:rFonts w:eastAsia="Times New Roman"/>
            <w:szCs w:val="24"/>
            <w:lang w:eastAsia="en-US"/>
          </w:rPr>
          <w:br/>
          <w:t>ΒΑΡΔΑΛΗΣ Α. , σελ.</w:t>
        </w:r>
        <w:r w:rsidRPr="002A59A5">
          <w:rPr>
            <w:rFonts w:eastAsia="Times New Roman"/>
            <w:szCs w:val="24"/>
            <w:lang w:eastAsia="en-US"/>
          </w:rPr>
          <w:br/>
          <w:t>ΒΕΝΙΖΕΛΟΣ Ε. , σελ.</w:t>
        </w:r>
        <w:r w:rsidRPr="002A59A5">
          <w:rPr>
            <w:rFonts w:eastAsia="Times New Roman"/>
            <w:szCs w:val="24"/>
            <w:lang w:eastAsia="en-US"/>
          </w:rPr>
          <w:br/>
          <w:t>ΓΕΝΝΗΜΑΤΑ Φ. , σελ.</w:t>
        </w:r>
        <w:r w:rsidRPr="002A59A5">
          <w:rPr>
            <w:rFonts w:eastAsia="Times New Roman"/>
            <w:szCs w:val="24"/>
            <w:lang w:eastAsia="en-US"/>
          </w:rPr>
          <w:br/>
          <w:t>ΓΕΩΡΓΑΝΤΑΣ Γ. , σελ.</w:t>
        </w:r>
        <w:r w:rsidRPr="002A59A5">
          <w:rPr>
            <w:rFonts w:eastAsia="Times New Roman"/>
            <w:szCs w:val="24"/>
            <w:lang w:eastAsia="en-US"/>
          </w:rPr>
          <w:br/>
          <w:t>ΓΕΩΡΓΙΑΔΗΣ Μ. , σελ.</w:t>
        </w:r>
        <w:r w:rsidRPr="002A59A5">
          <w:rPr>
            <w:rFonts w:eastAsia="Times New Roman"/>
            <w:szCs w:val="24"/>
            <w:lang w:eastAsia="en-US"/>
          </w:rPr>
          <w:br/>
          <w:t>ΓΕΩΡΓΙΑΔΗΣ Σ. , σελ.</w:t>
        </w:r>
        <w:r w:rsidRPr="002A59A5">
          <w:rPr>
            <w:rFonts w:eastAsia="Times New Roman"/>
            <w:szCs w:val="24"/>
            <w:lang w:eastAsia="en-US"/>
          </w:rPr>
          <w:br/>
          <w:t>ΔΕΝΔΙΑΣ Ν. , σελ.</w:t>
        </w:r>
        <w:r w:rsidRPr="002A59A5">
          <w:rPr>
            <w:rFonts w:eastAsia="Times New Roman"/>
            <w:szCs w:val="24"/>
            <w:lang w:eastAsia="en-US"/>
          </w:rPr>
          <w:br/>
          <w:t>ΔΗΜΑΣ Χ. , σελ.</w:t>
        </w:r>
        <w:r w:rsidRPr="002A59A5">
          <w:rPr>
            <w:rFonts w:eastAsia="Times New Roman"/>
            <w:szCs w:val="24"/>
            <w:lang w:eastAsia="en-US"/>
          </w:rPr>
          <w:br/>
          <w:t>ΔΡΑΓΑΣΑΚΗΣ Ι. , σελ.</w:t>
        </w:r>
        <w:r w:rsidRPr="002A59A5">
          <w:rPr>
            <w:rFonts w:eastAsia="Times New Roman"/>
            <w:szCs w:val="24"/>
            <w:lang w:eastAsia="en-US"/>
          </w:rPr>
          <w:br/>
          <w:t>ΖΟΥΡΑΡΗΣ Κ. , σελ.</w:t>
        </w:r>
        <w:r w:rsidRPr="002A59A5">
          <w:rPr>
            <w:rFonts w:eastAsia="Times New Roman"/>
            <w:szCs w:val="24"/>
            <w:lang w:eastAsia="en-US"/>
          </w:rPr>
          <w:br/>
          <w:t>ΘΕΟΠΕΦΤΑΤΟΥ Α. , σελ.</w:t>
        </w:r>
        <w:r w:rsidRPr="002A59A5">
          <w:rPr>
            <w:rFonts w:eastAsia="Times New Roman"/>
            <w:szCs w:val="24"/>
            <w:lang w:eastAsia="en-US"/>
          </w:rPr>
          <w:br/>
          <w:t>ΘΕΟΧΑΡΗΣ Θ. , σελ.</w:t>
        </w:r>
        <w:r w:rsidRPr="002A59A5">
          <w:rPr>
            <w:rFonts w:eastAsia="Times New Roman"/>
            <w:szCs w:val="24"/>
            <w:lang w:eastAsia="en-US"/>
          </w:rPr>
          <w:br/>
          <w:t>ΙΓΓΛΕΖΗ Α. , σελ.</w:t>
        </w:r>
        <w:r w:rsidRPr="002A59A5">
          <w:rPr>
            <w:rFonts w:eastAsia="Times New Roman"/>
            <w:szCs w:val="24"/>
            <w:lang w:eastAsia="en-US"/>
          </w:rPr>
          <w:br/>
          <w:t>ΚΑΒΑΔΕΛΛΑΣ Δ. , σελ.</w:t>
        </w:r>
        <w:r w:rsidRPr="002A59A5">
          <w:rPr>
            <w:rFonts w:eastAsia="Times New Roman"/>
            <w:szCs w:val="24"/>
            <w:lang w:eastAsia="en-US"/>
          </w:rPr>
          <w:br/>
          <w:t>ΚΑΜΜΕΝΟΣ Δ. , σελ.</w:t>
        </w:r>
        <w:r w:rsidRPr="002A59A5">
          <w:rPr>
            <w:rFonts w:eastAsia="Times New Roman"/>
            <w:szCs w:val="24"/>
            <w:lang w:eastAsia="en-US"/>
          </w:rPr>
          <w:br/>
          <w:t>ΚΑΡΑΘΑΝΑΣΟΠΟΥΛΟΣ Ν. , σελ.</w:t>
        </w:r>
        <w:r w:rsidRPr="002A59A5">
          <w:rPr>
            <w:rFonts w:eastAsia="Times New Roman"/>
            <w:szCs w:val="24"/>
            <w:lang w:eastAsia="en-US"/>
          </w:rPr>
          <w:br/>
          <w:t>ΚΑΡΡΑΣ Γ. , σελ.</w:t>
        </w:r>
      </w:ins>
    </w:p>
    <w:p w14:paraId="0F9A62C6" w14:textId="77777777" w:rsidR="002A59A5" w:rsidRPr="002A59A5" w:rsidRDefault="002A59A5" w:rsidP="002A59A5">
      <w:pPr>
        <w:spacing w:after="0" w:line="360" w:lineRule="auto"/>
        <w:rPr>
          <w:ins w:id="47" w:author="Φλούδα Χριστίνα" w:date="2016-08-02T10:20:00Z"/>
          <w:rFonts w:eastAsia="Times New Roman"/>
          <w:szCs w:val="24"/>
          <w:lang w:eastAsia="en-US"/>
        </w:rPr>
      </w:pPr>
      <w:ins w:id="48" w:author="Φλούδα Χριστίνα" w:date="2016-08-02T10:20:00Z">
        <w:r w:rsidRPr="002A59A5">
          <w:rPr>
            <w:rFonts w:eastAsia="Times New Roman"/>
            <w:szCs w:val="24"/>
            <w:lang w:eastAsia="en-US"/>
          </w:rPr>
          <w:t>ΚΑΤΣΙΚΗΣ Κ. , σελ.</w:t>
        </w:r>
        <w:r w:rsidRPr="002A59A5">
          <w:rPr>
            <w:rFonts w:eastAsia="Times New Roman"/>
            <w:szCs w:val="24"/>
            <w:lang w:eastAsia="en-US"/>
          </w:rPr>
          <w:br/>
          <w:t>ΚΟΥΙΚ Τ. , σελ.</w:t>
        </w:r>
        <w:r w:rsidRPr="002A59A5">
          <w:rPr>
            <w:rFonts w:eastAsia="Times New Roman"/>
            <w:szCs w:val="24"/>
            <w:lang w:eastAsia="en-US"/>
          </w:rPr>
          <w:br/>
          <w:t>ΚΟΥΤΣΟΥΚΟΣ Γ. , σελ.</w:t>
        </w:r>
        <w:r w:rsidRPr="002A59A5">
          <w:rPr>
            <w:rFonts w:eastAsia="Times New Roman"/>
            <w:szCs w:val="24"/>
            <w:lang w:eastAsia="en-US"/>
          </w:rPr>
          <w:br/>
          <w:t>ΚΟΥΤΣΟΥΜΠΑΣ Δ. , σελ.</w:t>
        </w:r>
        <w:r w:rsidRPr="002A59A5">
          <w:rPr>
            <w:rFonts w:eastAsia="Times New Roman"/>
            <w:szCs w:val="24"/>
            <w:lang w:eastAsia="en-US"/>
          </w:rPr>
          <w:br/>
          <w:t>ΛΕΒΕΝΤΗΣ Β. , σελ.</w:t>
        </w:r>
        <w:r w:rsidRPr="002A59A5">
          <w:rPr>
            <w:rFonts w:eastAsia="Times New Roman"/>
            <w:szCs w:val="24"/>
            <w:lang w:eastAsia="en-US"/>
          </w:rPr>
          <w:br/>
          <w:t>ΛΟΒΕΡΔΟΣ Α. , σελ.</w:t>
        </w:r>
        <w:r w:rsidRPr="002A59A5">
          <w:rPr>
            <w:rFonts w:eastAsia="Times New Roman"/>
            <w:szCs w:val="24"/>
            <w:lang w:eastAsia="en-US"/>
          </w:rPr>
          <w:br/>
          <w:t>ΜΑΝΙΑΤΗΣ Ι. , σελ.</w:t>
        </w:r>
        <w:r w:rsidRPr="002A59A5">
          <w:rPr>
            <w:rFonts w:eastAsia="Times New Roman"/>
            <w:szCs w:val="24"/>
            <w:lang w:eastAsia="en-US"/>
          </w:rPr>
          <w:br/>
          <w:t>ΜΑΝΤΑΣ Χ. , σελ.</w:t>
        </w:r>
        <w:r w:rsidRPr="002A59A5">
          <w:rPr>
            <w:rFonts w:eastAsia="Times New Roman"/>
            <w:szCs w:val="24"/>
            <w:lang w:eastAsia="en-US"/>
          </w:rPr>
          <w:br/>
          <w:t>ΜΑΡΚΟΥ Α. , σελ.</w:t>
        </w:r>
        <w:r w:rsidRPr="002A59A5">
          <w:rPr>
            <w:rFonts w:eastAsia="Times New Roman"/>
            <w:szCs w:val="24"/>
            <w:lang w:eastAsia="en-US"/>
          </w:rPr>
          <w:br/>
          <w:t>ΜΑΥΡΩΤΑΣ Γ. , σελ.</w:t>
        </w:r>
        <w:r w:rsidRPr="002A59A5">
          <w:rPr>
            <w:rFonts w:eastAsia="Times New Roman"/>
            <w:szCs w:val="24"/>
            <w:lang w:eastAsia="en-US"/>
          </w:rPr>
          <w:br/>
          <w:t>ΜΗΤΑΡΑΚΗΣ Π. , σελ.</w:t>
        </w:r>
        <w:r w:rsidRPr="002A59A5">
          <w:rPr>
            <w:rFonts w:eastAsia="Times New Roman"/>
            <w:szCs w:val="24"/>
            <w:lang w:eastAsia="en-US"/>
          </w:rPr>
          <w:br/>
          <w:t>ΜΗΤΣΟΤΑΚΗΣ Κ. , σελ.</w:t>
        </w:r>
        <w:r w:rsidRPr="002A59A5">
          <w:rPr>
            <w:rFonts w:eastAsia="Times New Roman"/>
            <w:szCs w:val="24"/>
            <w:lang w:eastAsia="en-US"/>
          </w:rPr>
          <w:br/>
          <w:t>ΜΟΡΦΙΔΗΣ Κ. , σελ.</w:t>
        </w:r>
        <w:r w:rsidRPr="002A59A5">
          <w:rPr>
            <w:rFonts w:eastAsia="Times New Roman"/>
            <w:szCs w:val="24"/>
            <w:lang w:eastAsia="en-US"/>
          </w:rPr>
          <w:br/>
          <w:t>ΜΠΑΛΑΟΥΡΑΣ Γ. , σελ.</w:t>
        </w:r>
      </w:ins>
    </w:p>
    <w:p w14:paraId="30CC05FF" w14:textId="77777777" w:rsidR="002A59A5" w:rsidRPr="002A59A5" w:rsidRDefault="002A59A5" w:rsidP="002A59A5">
      <w:pPr>
        <w:spacing w:after="0" w:line="360" w:lineRule="auto"/>
        <w:rPr>
          <w:ins w:id="49" w:author="Φλούδα Χριστίνα" w:date="2016-08-02T10:20:00Z"/>
          <w:rFonts w:eastAsia="Times New Roman"/>
          <w:szCs w:val="24"/>
          <w:lang w:eastAsia="en-US"/>
        </w:rPr>
      </w:pPr>
      <w:ins w:id="50" w:author="Φλούδα Χριστίνα" w:date="2016-08-02T10:20:00Z">
        <w:r w:rsidRPr="002A59A5">
          <w:rPr>
            <w:rFonts w:eastAsia="Times New Roman"/>
            <w:szCs w:val="24"/>
            <w:lang w:eastAsia="en-US"/>
          </w:rPr>
          <w:t xml:space="preserve">ΜΠΑΛΛΗΣ Σ. , σελ. </w:t>
        </w:r>
        <w:r w:rsidRPr="002A59A5">
          <w:rPr>
            <w:rFonts w:eastAsia="Times New Roman"/>
            <w:szCs w:val="24"/>
            <w:lang w:eastAsia="en-US"/>
          </w:rPr>
          <w:br/>
          <w:t>ΠΑΝΑΓΙΩΤΑΡΟΣ Η. , σελ.</w:t>
        </w:r>
        <w:r w:rsidRPr="002A59A5">
          <w:rPr>
            <w:rFonts w:eastAsia="Times New Roman"/>
            <w:szCs w:val="24"/>
            <w:lang w:eastAsia="en-US"/>
          </w:rPr>
          <w:br/>
          <w:t>ΠΑΝΑΓΙΩΤΟΠΟΥΛΟΣ Ν. , σελ.</w:t>
        </w:r>
        <w:r w:rsidRPr="002A59A5">
          <w:rPr>
            <w:rFonts w:eastAsia="Times New Roman"/>
            <w:szCs w:val="24"/>
            <w:lang w:eastAsia="en-US"/>
          </w:rPr>
          <w:br/>
          <w:t>ΠΑΠΑΘΕΟΔΩΡΟΥ Θ. , σελ.</w:t>
        </w:r>
        <w:r w:rsidRPr="002A59A5">
          <w:rPr>
            <w:rFonts w:eastAsia="Times New Roman"/>
            <w:szCs w:val="24"/>
            <w:lang w:eastAsia="en-US"/>
          </w:rPr>
          <w:br/>
          <w:t>ΠΑΠΑΦΙΛΙΠΠΟΥ Γ. , σελ.</w:t>
        </w:r>
        <w:r w:rsidRPr="002A59A5">
          <w:rPr>
            <w:rFonts w:eastAsia="Times New Roman"/>
            <w:szCs w:val="24"/>
            <w:lang w:eastAsia="en-US"/>
          </w:rPr>
          <w:br/>
          <w:t>ΠΑΠΑΧΡΙΣΤΟΠΟΥΛΟΣ Α. , σελ.</w:t>
        </w:r>
        <w:r w:rsidRPr="002A59A5">
          <w:rPr>
            <w:rFonts w:eastAsia="Times New Roman"/>
            <w:szCs w:val="24"/>
            <w:lang w:eastAsia="en-US"/>
          </w:rPr>
          <w:br/>
          <w:t>ΠΑΠΠΑΣ Χ. , σελ.</w:t>
        </w:r>
        <w:r w:rsidRPr="002A59A5">
          <w:rPr>
            <w:rFonts w:eastAsia="Times New Roman"/>
            <w:szCs w:val="24"/>
            <w:lang w:eastAsia="en-US"/>
          </w:rPr>
          <w:br/>
          <w:t>ΠΑΦΙΛΗΣ Α. , σελ.</w:t>
        </w:r>
        <w:r w:rsidRPr="002A59A5">
          <w:rPr>
            <w:rFonts w:eastAsia="Times New Roman"/>
            <w:szCs w:val="24"/>
            <w:lang w:eastAsia="en-US"/>
          </w:rPr>
          <w:br/>
          <w:t>ΣΑΡΙΔΗΣ Ι. , σελ.</w:t>
        </w:r>
        <w:r w:rsidRPr="002A59A5">
          <w:rPr>
            <w:rFonts w:eastAsia="Times New Roman"/>
            <w:szCs w:val="24"/>
            <w:lang w:eastAsia="en-US"/>
          </w:rPr>
          <w:br/>
          <w:t>ΣΑΧΙΝΙΔΗΣ Ι. , σελ.</w:t>
        </w:r>
        <w:r w:rsidRPr="002A59A5">
          <w:rPr>
            <w:rFonts w:eastAsia="Times New Roman"/>
            <w:szCs w:val="24"/>
            <w:lang w:eastAsia="en-US"/>
          </w:rPr>
          <w:br/>
          <w:t>ΣΚΟΥΡΟΛΙΑΚΟΣ Π. , σελ.</w:t>
        </w:r>
        <w:r w:rsidRPr="002A59A5">
          <w:rPr>
            <w:rFonts w:eastAsia="Times New Roman"/>
            <w:szCs w:val="24"/>
            <w:lang w:eastAsia="en-US"/>
          </w:rPr>
          <w:br/>
          <w:t>ΣΠΑΡΤΙΝΟΣ Κ. , σελ.</w:t>
        </w:r>
        <w:r w:rsidRPr="002A59A5">
          <w:rPr>
            <w:rFonts w:eastAsia="Times New Roman"/>
            <w:szCs w:val="24"/>
            <w:lang w:eastAsia="en-US"/>
          </w:rPr>
          <w:br/>
          <w:t>ΣΤΑΪΚΟΥΡΑΣ Χ. , σελ.</w:t>
        </w:r>
        <w:r w:rsidRPr="002A59A5">
          <w:rPr>
            <w:rFonts w:eastAsia="Times New Roman"/>
            <w:szCs w:val="24"/>
            <w:lang w:eastAsia="en-US"/>
          </w:rPr>
          <w:br/>
          <w:t>ΤΖΑΒΑΡΑΣ Κ. , σελ.</w:t>
        </w:r>
        <w:r w:rsidRPr="002A59A5">
          <w:rPr>
            <w:rFonts w:eastAsia="Times New Roman"/>
            <w:szCs w:val="24"/>
            <w:lang w:eastAsia="en-US"/>
          </w:rPr>
          <w:br/>
          <w:t>ΤΣΑΚΑΛΩΤΟΣ Ε. , σελ.</w:t>
        </w:r>
        <w:r w:rsidRPr="002A59A5">
          <w:rPr>
            <w:rFonts w:eastAsia="Times New Roman"/>
            <w:szCs w:val="24"/>
            <w:lang w:eastAsia="en-US"/>
          </w:rPr>
          <w:br/>
          <w:t>ΦΑΜΕΛΛΟΣ Σ. , σελ.</w:t>
        </w:r>
        <w:r w:rsidRPr="002A59A5">
          <w:rPr>
            <w:rFonts w:eastAsia="Times New Roman"/>
            <w:szCs w:val="24"/>
            <w:lang w:eastAsia="en-US"/>
          </w:rPr>
          <w:br/>
          <w:t>ΦΩΤΗΛΑΣ Ι. , σελ.</w:t>
        </w:r>
        <w:r w:rsidRPr="002A59A5">
          <w:rPr>
            <w:rFonts w:eastAsia="Times New Roman"/>
            <w:szCs w:val="24"/>
            <w:lang w:eastAsia="en-US"/>
          </w:rPr>
          <w:br/>
          <w:t>ΧΟΥΛΙΑΡΑΚΗΣ Γ. , σελ.</w:t>
        </w:r>
        <w:r w:rsidRPr="002A59A5">
          <w:rPr>
            <w:rFonts w:eastAsia="Times New Roman"/>
            <w:szCs w:val="24"/>
            <w:lang w:eastAsia="en-US"/>
          </w:rPr>
          <w:br/>
          <w:t>ΨΑΡΙΑΝΟΣ Γ. , σελ.</w:t>
        </w:r>
        <w:r w:rsidRPr="002A59A5">
          <w:rPr>
            <w:rFonts w:eastAsia="Times New Roman"/>
            <w:szCs w:val="24"/>
            <w:lang w:eastAsia="en-US"/>
          </w:rPr>
          <w:br/>
        </w:r>
        <w:r w:rsidRPr="002A59A5">
          <w:rPr>
            <w:rFonts w:eastAsia="Times New Roman"/>
            <w:szCs w:val="24"/>
            <w:lang w:eastAsia="en-US"/>
          </w:rPr>
          <w:br/>
          <w:t>Β. Επί διαδικαστικού θέματος:</w:t>
        </w:r>
        <w:r w:rsidRPr="002A59A5">
          <w:rPr>
            <w:rFonts w:eastAsia="Times New Roman"/>
            <w:szCs w:val="24"/>
            <w:lang w:eastAsia="en-US"/>
          </w:rPr>
          <w:br/>
          <w:t>ΒΟΥΛΤΕΨΗ Σ. , σελ.</w:t>
        </w:r>
        <w:r w:rsidRPr="002A59A5">
          <w:rPr>
            <w:rFonts w:eastAsia="Times New Roman"/>
            <w:szCs w:val="24"/>
            <w:lang w:eastAsia="en-US"/>
          </w:rPr>
          <w:br/>
          <w:t>ΒΟΥΤΣΗΣ Ν. , σελ.</w:t>
        </w:r>
        <w:r w:rsidRPr="002A59A5">
          <w:rPr>
            <w:rFonts w:eastAsia="Times New Roman"/>
            <w:szCs w:val="24"/>
            <w:lang w:eastAsia="en-US"/>
          </w:rPr>
          <w:br/>
          <w:t>ΒΡΟΥΤΣΗΣ Ι. , σελ.</w:t>
        </w:r>
        <w:r w:rsidRPr="002A59A5">
          <w:rPr>
            <w:rFonts w:eastAsia="Times New Roman"/>
            <w:szCs w:val="24"/>
            <w:lang w:eastAsia="en-US"/>
          </w:rPr>
          <w:br/>
          <w:t>ΔΕΝΔΙΑΣ Ν. , σελ.</w:t>
        </w:r>
        <w:r w:rsidRPr="002A59A5">
          <w:rPr>
            <w:rFonts w:eastAsia="Times New Roman"/>
            <w:szCs w:val="24"/>
            <w:lang w:eastAsia="en-US"/>
          </w:rPr>
          <w:br/>
          <w:t>ΚΑΚΛΑΜΑΝΗΣ Ν. , σελ.</w:t>
        </w:r>
        <w:r w:rsidRPr="002A59A5">
          <w:rPr>
            <w:rFonts w:eastAsia="Times New Roman"/>
            <w:szCs w:val="24"/>
            <w:lang w:eastAsia="en-US"/>
          </w:rPr>
          <w:br/>
          <w:t>ΚΑΡΑΘΑΝΑΣΟΠΟΥΛΟΣ Ν. , σελ.</w:t>
        </w:r>
        <w:r w:rsidRPr="002A59A5">
          <w:rPr>
            <w:rFonts w:eastAsia="Times New Roman"/>
            <w:szCs w:val="24"/>
            <w:lang w:eastAsia="en-US"/>
          </w:rPr>
          <w:br/>
          <w:t>ΚΟΥΙΚ Τ. , σελ.</w:t>
        </w:r>
        <w:r w:rsidRPr="002A59A5">
          <w:rPr>
            <w:rFonts w:eastAsia="Times New Roman"/>
            <w:szCs w:val="24"/>
            <w:lang w:eastAsia="en-US"/>
          </w:rPr>
          <w:br/>
          <w:t>ΚΟΥΡΑΚΗΣ Α. , σελ.</w:t>
        </w:r>
        <w:r w:rsidRPr="002A59A5">
          <w:rPr>
            <w:rFonts w:eastAsia="Times New Roman"/>
            <w:szCs w:val="24"/>
            <w:lang w:eastAsia="en-US"/>
          </w:rPr>
          <w:br/>
          <w:t>ΛΟΒΕΡΔΟΣ Α. , σελ.</w:t>
        </w:r>
        <w:r w:rsidRPr="002A59A5">
          <w:rPr>
            <w:rFonts w:eastAsia="Times New Roman"/>
            <w:szCs w:val="24"/>
            <w:lang w:eastAsia="en-US"/>
          </w:rPr>
          <w:br/>
          <w:t>ΜΑΝΤΑΣ Χ. , σελ.</w:t>
        </w:r>
        <w:r w:rsidRPr="002A59A5">
          <w:rPr>
            <w:rFonts w:eastAsia="Times New Roman"/>
            <w:szCs w:val="24"/>
            <w:lang w:eastAsia="en-US"/>
          </w:rPr>
          <w:br/>
          <w:t>ΜΠΑΡΚΑΣ Κ. , σελ.</w:t>
        </w:r>
        <w:r w:rsidRPr="002A59A5">
          <w:rPr>
            <w:rFonts w:eastAsia="Times New Roman"/>
            <w:szCs w:val="24"/>
            <w:lang w:eastAsia="en-US"/>
          </w:rPr>
          <w:br/>
          <w:t>ΜΠΟΥΡΑΣ Α. , σελ.</w:t>
        </w:r>
        <w:r w:rsidRPr="002A59A5">
          <w:rPr>
            <w:rFonts w:eastAsia="Times New Roman"/>
            <w:szCs w:val="24"/>
            <w:lang w:eastAsia="en-US"/>
          </w:rPr>
          <w:br/>
          <w:t>ΠΑΦΙΛΗΣ Α. , σελ.</w:t>
        </w:r>
        <w:r w:rsidRPr="002A59A5">
          <w:rPr>
            <w:rFonts w:eastAsia="Times New Roman"/>
            <w:szCs w:val="24"/>
            <w:lang w:eastAsia="en-US"/>
          </w:rPr>
          <w:br/>
          <w:t>ΤΖΑΒΑΡΑΣ Κ. , σελ.</w:t>
        </w:r>
        <w:r w:rsidRPr="002A59A5">
          <w:rPr>
            <w:rFonts w:eastAsia="Times New Roman"/>
            <w:szCs w:val="24"/>
            <w:lang w:eastAsia="en-US"/>
          </w:rPr>
          <w:br/>
          <w:t>ΤΡΙΑΝΤΑΦΥΛΛΙΔΗΣ Α. , σελ.</w:t>
        </w:r>
        <w:r w:rsidRPr="002A59A5">
          <w:rPr>
            <w:rFonts w:eastAsia="Times New Roman"/>
            <w:szCs w:val="24"/>
            <w:lang w:eastAsia="en-US"/>
          </w:rPr>
          <w:br/>
          <w:t>ΤΣΑΚΑΛΩΤΟΣ Ε. , σελ.</w:t>
        </w:r>
        <w:r w:rsidRPr="002A59A5">
          <w:rPr>
            <w:rFonts w:eastAsia="Times New Roman"/>
            <w:szCs w:val="24"/>
            <w:lang w:eastAsia="en-US"/>
          </w:rPr>
          <w:br/>
          <w:t>ΦΑΜΕΛΛΟΣ Σ. , σελ.</w:t>
        </w:r>
        <w:r w:rsidRPr="002A59A5">
          <w:rPr>
            <w:rFonts w:eastAsia="Times New Roman"/>
            <w:szCs w:val="24"/>
            <w:lang w:eastAsia="en-US"/>
          </w:rPr>
          <w:br/>
        </w:r>
        <w:r w:rsidRPr="002A59A5">
          <w:rPr>
            <w:rFonts w:eastAsia="Times New Roman"/>
            <w:szCs w:val="24"/>
            <w:lang w:eastAsia="en-US"/>
          </w:rPr>
          <w:br/>
          <w:t>Γ. Επί προσωπικού θέματος:</w:t>
        </w:r>
        <w:r w:rsidRPr="002A59A5">
          <w:rPr>
            <w:rFonts w:eastAsia="Times New Roman"/>
            <w:szCs w:val="24"/>
            <w:lang w:eastAsia="en-US"/>
          </w:rPr>
          <w:br/>
          <w:t>ΒΟΡΙΔΗΣ Μ. , σελ.</w:t>
        </w:r>
        <w:r w:rsidRPr="002A59A5">
          <w:rPr>
            <w:rFonts w:eastAsia="Times New Roman"/>
            <w:szCs w:val="24"/>
            <w:lang w:eastAsia="en-US"/>
          </w:rPr>
          <w:br/>
          <w:t>ΓΕΩΡΓΙΑΔΗΣ Σ. , σελ.</w:t>
        </w:r>
        <w:r w:rsidRPr="002A59A5">
          <w:rPr>
            <w:rFonts w:eastAsia="Times New Roman"/>
            <w:szCs w:val="24"/>
            <w:lang w:eastAsia="en-US"/>
          </w:rPr>
          <w:br/>
          <w:t>ΛΟΒΕΡΔΟΣ Α. , σελ.</w:t>
        </w:r>
        <w:r w:rsidRPr="002A59A5">
          <w:rPr>
            <w:rFonts w:eastAsia="Times New Roman"/>
            <w:szCs w:val="24"/>
            <w:lang w:eastAsia="en-US"/>
          </w:rPr>
          <w:br/>
          <w:t>ΤΣΑΚΑΛΩΤΟΣ Ε. , σελ.</w:t>
        </w:r>
        <w:r w:rsidRPr="002A59A5">
          <w:rPr>
            <w:rFonts w:eastAsia="Times New Roman"/>
            <w:szCs w:val="24"/>
            <w:lang w:eastAsia="en-US"/>
          </w:rPr>
          <w:br/>
        </w:r>
        <w:r w:rsidRPr="002A59A5">
          <w:rPr>
            <w:rFonts w:eastAsia="Times New Roman"/>
            <w:szCs w:val="24"/>
            <w:lang w:eastAsia="en-US"/>
          </w:rPr>
          <w:br/>
          <w:t>ΠΑΡΕΜΒΑΣΕΙΣ:</w:t>
        </w:r>
        <w:r w:rsidRPr="002A59A5">
          <w:rPr>
            <w:rFonts w:eastAsia="Times New Roman"/>
            <w:szCs w:val="24"/>
            <w:lang w:eastAsia="en-US"/>
          </w:rPr>
          <w:br/>
          <w:t>ΑΝΤΩΝΙΟΥ Μ. , σελ.</w:t>
        </w:r>
        <w:r w:rsidRPr="002A59A5">
          <w:rPr>
            <w:rFonts w:eastAsia="Times New Roman"/>
            <w:szCs w:val="24"/>
            <w:lang w:eastAsia="en-US"/>
          </w:rPr>
          <w:br/>
          <w:t>ΑΝΤΩΝΙΟΥ Χ. , σελ.</w:t>
        </w:r>
        <w:r w:rsidRPr="002A59A5">
          <w:rPr>
            <w:rFonts w:eastAsia="Times New Roman"/>
            <w:szCs w:val="24"/>
            <w:lang w:eastAsia="en-US"/>
          </w:rPr>
          <w:br/>
          <w:t>ΒΕΡΝΑΡΔΑΚΗΣ Χ. , σελ.</w:t>
        </w:r>
        <w:r w:rsidRPr="002A59A5">
          <w:rPr>
            <w:rFonts w:eastAsia="Times New Roman"/>
            <w:szCs w:val="24"/>
            <w:lang w:eastAsia="en-US"/>
          </w:rPr>
          <w:br/>
          <w:t>ΒΟΡΙΔΗΣ Μ. , σελ.</w:t>
        </w:r>
        <w:r w:rsidRPr="002A59A5">
          <w:rPr>
            <w:rFonts w:eastAsia="Times New Roman"/>
            <w:szCs w:val="24"/>
            <w:lang w:eastAsia="en-US"/>
          </w:rPr>
          <w:br/>
          <w:t>ΒΟΥΛΤΕΨΗ Σ. , σελ.</w:t>
        </w:r>
        <w:r w:rsidRPr="002A59A5">
          <w:rPr>
            <w:rFonts w:eastAsia="Times New Roman"/>
            <w:szCs w:val="24"/>
            <w:lang w:eastAsia="en-US"/>
          </w:rPr>
          <w:br/>
          <w:t>ΗΓΟΥΜΕΝΙΔΗΣ Ν. , σελ.</w:t>
        </w:r>
        <w:r w:rsidRPr="002A59A5">
          <w:rPr>
            <w:rFonts w:eastAsia="Times New Roman"/>
            <w:szCs w:val="24"/>
            <w:lang w:eastAsia="en-US"/>
          </w:rPr>
          <w:br/>
          <w:t>ΘΕΩΝΑΣ Ι. , σελ.</w:t>
        </w:r>
        <w:r w:rsidRPr="002A59A5">
          <w:rPr>
            <w:rFonts w:eastAsia="Times New Roman"/>
            <w:szCs w:val="24"/>
            <w:lang w:eastAsia="en-US"/>
          </w:rPr>
          <w:br/>
          <w:t>ΚΑΚΛΑΜΑΝΗΣ Ν. , σελ.</w:t>
        </w:r>
        <w:r w:rsidRPr="002A59A5">
          <w:rPr>
            <w:rFonts w:eastAsia="Times New Roman"/>
            <w:szCs w:val="24"/>
            <w:lang w:eastAsia="en-US"/>
          </w:rPr>
          <w:br/>
          <w:t>ΚΕΛΛΑΣ Χ. , σελ.</w:t>
        </w:r>
        <w:r w:rsidRPr="002A59A5">
          <w:rPr>
            <w:rFonts w:eastAsia="Times New Roman"/>
            <w:szCs w:val="24"/>
            <w:lang w:eastAsia="en-US"/>
          </w:rPr>
          <w:br/>
          <w:t>ΚΟΥΡΟΥΜΠΛΗΣ Π. , σελ.</w:t>
        </w:r>
        <w:r w:rsidRPr="002A59A5">
          <w:rPr>
            <w:rFonts w:eastAsia="Times New Roman"/>
            <w:szCs w:val="24"/>
            <w:lang w:eastAsia="en-US"/>
          </w:rPr>
          <w:br/>
          <w:t>ΜΠΑΚΟΓΙΑΝΝΗ Θ. , σελ.</w:t>
        </w:r>
        <w:r w:rsidRPr="002A59A5">
          <w:rPr>
            <w:rFonts w:eastAsia="Times New Roman"/>
            <w:szCs w:val="24"/>
            <w:lang w:eastAsia="en-US"/>
          </w:rPr>
          <w:br/>
          <w:t>ΠΑΝΤΖΑΣ Γ. , σελ.</w:t>
        </w:r>
        <w:r w:rsidRPr="002A59A5">
          <w:rPr>
            <w:rFonts w:eastAsia="Times New Roman"/>
            <w:szCs w:val="24"/>
            <w:lang w:eastAsia="en-US"/>
          </w:rPr>
          <w:br/>
        </w:r>
      </w:ins>
    </w:p>
    <w:p w14:paraId="2FD52563" w14:textId="77777777" w:rsidR="002A59A5" w:rsidRDefault="002A59A5" w:rsidP="002A59A5">
      <w:pPr>
        <w:spacing w:line="600" w:lineRule="auto"/>
        <w:ind w:firstLine="720"/>
        <w:jc w:val="both"/>
        <w:rPr>
          <w:ins w:id="51" w:author="Φλούδα Χριστίνα" w:date="2016-08-02T10:20:00Z"/>
          <w:rFonts w:eastAsia="Times New Roman"/>
          <w:szCs w:val="24"/>
        </w:rPr>
        <w:pPrChange w:id="52" w:author="Φλούδα Χριστίνα" w:date="2016-08-02T10:20:00Z">
          <w:pPr>
            <w:spacing w:line="600" w:lineRule="auto"/>
            <w:ind w:firstLine="720"/>
            <w:jc w:val="center"/>
          </w:pPr>
        </w:pPrChange>
      </w:pPr>
    </w:p>
    <w:p w14:paraId="7548F1AB" w14:textId="77777777" w:rsidR="006C746B" w:rsidRDefault="002A59A5">
      <w:pPr>
        <w:spacing w:line="600" w:lineRule="auto"/>
        <w:ind w:firstLine="720"/>
        <w:jc w:val="center"/>
        <w:rPr>
          <w:rFonts w:eastAsia="Times New Roman" w:cs="Times New Roman"/>
          <w:szCs w:val="24"/>
        </w:rPr>
      </w:pPr>
      <w:r>
        <w:rPr>
          <w:rFonts w:eastAsia="Times New Roman"/>
          <w:szCs w:val="24"/>
        </w:rPr>
        <w:t>ΠΡΑΚΤΙΚΑ ΒΟΥΛΗΣ</w:t>
      </w:r>
    </w:p>
    <w:p w14:paraId="7548F1AC" w14:textId="77777777" w:rsidR="006C746B" w:rsidRDefault="002A59A5">
      <w:pPr>
        <w:spacing w:line="600" w:lineRule="auto"/>
        <w:ind w:firstLine="720"/>
        <w:jc w:val="center"/>
        <w:rPr>
          <w:rFonts w:eastAsia="Times New Roman" w:cs="Times New Roman"/>
          <w:szCs w:val="24"/>
        </w:rPr>
      </w:pPr>
      <w:r>
        <w:rPr>
          <w:rFonts w:eastAsia="Times New Roman"/>
          <w:szCs w:val="24"/>
        </w:rPr>
        <w:t>ΙΖ</w:t>
      </w:r>
      <w:r>
        <w:rPr>
          <w:rFonts w:eastAsia="Times New Roman"/>
          <w:szCs w:val="24"/>
        </w:rPr>
        <w:t>΄</w:t>
      </w:r>
      <w:r>
        <w:rPr>
          <w:rFonts w:eastAsia="Times New Roman"/>
          <w:szCs w:val="24"/>
        </w:rPr>
        <w:t xml:space="preserve"> ΠΕΡΙΟΔΟΣ </w:t>
      </w:r>
    </w:p>
    <w:p w14:paraId="7548F1AD" w14:textId="77777777" w:rsidR="006C746B" w:rsidRDefault="002A59A5">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7548F1AE" w14:textId="77777777" w:rsidR="006C746B" w:rsidRDefault="002A59A5">
      <w:pPr>
        <w:spacing w:line="600" w:lineRule="auto"/>
        <w:ind w:firstLine="720"/>
        <w:jc w:val="center"/>
        <w:rPr>
          <w:rFonts w:eastAsia="Times New Roman" w:cs="Times New Roman"/>
          <w:szCs w:val="24"/>
        </w:rPr>
      </w:pPr>
      <w:r>
        <w:rPr>
          <w:rFonts w:eastAsia="Times New Roman"/>
          <w:szCs w:val="24"/>
        </w:rPr>
        <w:t>ΣΥΝΟΔΟΣ Α΄</w:t>
      </w:r>
    </w:p>
    <w:p w14:paraId="7548F1AF" w14:textId="77777777" w:rsidR="006C746B" w:rsidRDefault="002A59A5">
      <w:pPr>
        <w:spacing w:line="600" w:lineRule="auto"/>
        <w:ind w:firstLine="720"/>
        <w:jc w:val="center"/>
        <w:rPr>
          <w:rFonts w:eastAsia="Times New Roman" w:cs="Times New Roman"/>
          <w:szCs w:val="24"/>
        </w:rPr>
      </w:pPr>
      <w:r>
        <w:rPr>
          <w:rFonts w:eastAsia="Times New Roman"/>
          <w:szCs w:val="24"/>
        </w:rPr>
        <w:t>ΣΥΝΕΔΡΙΑΣΗ ΡΞΘ΄</w:t>
      </w:r>
    </w:p>
    <w:p w14:paraId="7548F1B0" w14:textId="77777777" w:rsidR="006C746B" w:rsidRDefault="002A59A5">
      <w:pPr>
        <w:spacing w:line="600" w:lineRule="auto"/>
        <w:ind w:firstLine="720"/>
        <w:jc w:val="center"/>
        <w:rPr>
          <w:rFonts w:eastAsia="Times New Roman" w:cs="Times New Roman"/>
          <w:szCs w:val="24"/>
        </w:rPr>
      </w:pPr>
      <w:r>
        <w:rPr>
          <w:rFonts w:eastAsia="Times New Roman"/>
          <w:szCs w:val="24"/>
        </w:rPr>
        <w:t>Τρίτη 26 Ιουλίου 2016</w:t>
      </w:r>
    </w:p>
    <w:p w14:paraId="7548F1B1" w14:textId="77777777" w:rsidR="006C746B" w:rsidRDefault="002A59A5">
      <w:pPr>
        <w:spacing w:line="600" w:lineRule="auto"/>
        <w:ind w:firstLine="720"/>
        <w:jc w:val="both"/>
        <w:rPr>
          <w:rFonts w:eastAsia="Times New Roman" w:cs="Times New Roman"/>
          <w:szCs w:val="24"/>
        </w:rPr>
      </w:pPr>
      <w:r>
        <w:rPr>
          <w:rFonts w:eastAsia="Times New Roman"/>
          <w:szCs w:val="24"/>
        </w:rPr>
        <w:t xml:space="preserve">Αθήνα, σήμερα στις 26 Ιουλίου 2016, ημέρα Τρίτη και ώρα 10.14΄ συνήλθε στην Αίθουσα των συνεδριάσεων του Βουλευτηρίου η </w:t>
      </w:r>
      <w:r>
        <w:rPr>
          <w:rFonts w:eastAsia="Times New Roman"/>
          <w:szCs w:val="24"/>
        </w:rPr>
        <w:t xml:space="preserve">Βουλή σε ολομέλεια για να συνεδριάσει υπό την προεδρία του Δ΄ Αντιπροέδρου αυτής κ. </w:t>
      </w:r>
      <w:r w:rsidRPr="0015421D">
        <w:rPr>
          <w:rFonts w:eastAsia="Times New Roman"/>
          <w:b/>
          <w:szCs w:val="24"/>
        </w:rPr>
        <w:t>ΝΙΚΗΤΑ ΚΑΚΛΑΜΑΝΗ</w:t>
      </w:r>
      <w:r>
        <w:rPr>
          <w:rFonts w:eastAsia="Times New Roman"/>
          <w:szCs w:val="24"/>
        </w:rPr>
        <w:t xml:space="preserve">. </w:t>
      </w:r>
    </w:p>
    <w:p w14:paraId="7548F1B2" w14:textId="77777777" w:rsidR="006C746B" w:rsidRDefault="002A59A5">
      <w:pPr>
        <w:spacing w:line="600" w:lineRule="auto"/>
        <w:ind w:firstLine="720"/>
        <w:jc w:val="both"/>
        <w:rPr>
          <w:rFonts w:eastAsia="Times New Roman" w:cs="Times New Roman"/>
          <w:szCs w:val="24"/>
        </w:rPr>
      </w:pPr>
      <w:r>
        <w:rPr>
          <w:rFonts w:eastAsia="Times New Roman"/>
          <w:b/>
          <w:bCs/>
        </w:rPr>
        <w:lastRenderedPageBreak/>
        <w:t xml:space="preserve">ΠΡΟΕΔΡΕΥΩΝ (Νικήτας Κακλαμάνης): </w:t>
      </w:r>
      <w:r>
        <w:rPr>
          <w:rFonts w:eastAsia="Times New Roman"/>
          <w:szCs w:val="24"/>
        </w:rPr>
        <w:t xml:space="preserve">Κυρίες και κύριοι συνάδελφοι, καλημέρα σας. Διαπιστωθείσης της απαρτίας, </w:t>
      </w:r>
      <w:r>
        <w:rPr>
          <w:rFonts w:eastAsia="Times New Roman"/>
          <w:szCs w:val="24"/>
        </w:rPr>
        <w:t xml:space="preserve">αρχίζει </w:t>
      </w:r>
      <w:r>
        <w:rPr>
          <w:rFonts w:eastAsia="Times New Roman"/>
          <w:szCs w:val="24"/>
        </w:rPr>
        <w:t>η συνεδρίαση.</w:t>
      </w:r>
    </w:p>
    <w:p w14:paraId="7548F1B3" w14:textId="77777777" w:rsidR="006C746B" w:rsidRDefault="002A59A5">
      <w:pPr>
        <w:spacing w:line="600" w:lineRule="auto"/>
        <w:ind w:firstLine="720"/>
        <w:jc w:val="both"/>
        <w:rPr>
          <w:rFonts w:eastAsia="Times New Roman" w:cs="Times New Roman"/>
          <w:szCs w:val="24"/>
        </w:rPr>
      </w:pPr>
      <w:r>
        <w:rPr>
          <w:rFonts w:eastAsia="Times New Roman"/>
          <w:szCs w:val="24"/>
        </w:rPr>
        <w:t>(ΕΠΙΚΥΡΩΣΗ ΠΡΑΚΤΙΚΩΝ: Σύμ</w:t>
      </w:r>
      <w:r>
        <w:rPr>
          <w:rFonts w:eastAsia="Times New Roman"/>
          <w:szCs w:val="24"/>
        </w:rPr>
        <w:t>φωνα με την από 25</w:t>
      </w:r>
      <w:r>
        <w:rPr>
          <w:rFonts w:eastAsia="Times New Roman"/>
          <w:szCs w:val="24"/>
        </w:rPr>
        <w:t>-</w:t>
      </w:r>
      <w:r>
        <w:rPr>
          <w:rFonts w:eastAsia="Times New Roman"/>
          <w:szCs w:val="24"/>
        </w:rPr>
        <w:t>7</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ΡΞΗ΄ συνεδριάσεώς του, της Δευτέρας 25</w:t>
      </w:r>
      <w:r>
        <w:rPr>
          <w:rFonts w:eastAsia="Times New Roman"/>
          <w:szCs w:val="24"/>
        </w:rPr>
        <w:t xml:space="preserve"> </w:t>
      </w:r>
      <w:r>
        <w:rPr>
          <w:rFonts w:eastAsia="Times New Roman"/>
          <w:szCs w:val="24"/>
        </w:rPr>
        <w:t xml:space="preserve">Ιουλίου 2016, σε ό,τι αφορά </w:t>
      </w:r>
      <w:r>
        <w:rPr>
          <w:rFonts w:eastAsia="Times New Roman"/>
          <w:szCs w:val="24"/>
        </w:rPr>
        <w:t>σ</w:t>
      </w:r>
      <w:r>
        <w:rPr>
          <w:rFonts w:eastAsia="Times New Roman"/>
          <w:szCs w:val="24"/>
        </w:rPr>
        <w:t>την ψήφιση στο σύνολο του σχεδίου νόμου: «Πλαίσιο για την ασφάλεια στις υπεράκτιες</w:t>
      </w:r>
      <w:r>
        <w:rPr>
          <w:rFonts w:eastAsia="Times New Roman"/>
          <w:szCs w:val="24"/>
        </w:rPr>
        <w:t xml:space="preserve"> εργασίες έρευνας και εκμετάλλευσης υδρογονανθράκων, ενσωμάτωση της Οδηγίας 2013/30/ΕΕ, </w:t>
      </w:r>
      <w:r>
        <w:rPr>
          <w:rFonts w:eastAsia="Times New Roman"/>
          <w:bCs/>
          <w:shd w:val="clear" w:color="auto" w:fill="FFFFFF"/>
        </w:rPr>
        <w:t>τροποποίηση</w:t>
      </w:r>
      <w:r>
        <w:rPr>
          <w:rFonts w:eastAsia="Times New Roman"/>
          <w:szCs w:val="24"/>
        </w:rPr>
        <w:t xml:space="preserve"> του </w:t>
      </w:r>
      <w:r>
        <w:rPr>
          <w:rFonts w:eastAsia="Times New Roman"/>
        </w:rPr>
        <w:t>π.δ.</w:t>
      </w:r>
      <w:r>
        <w:rPr>
          <w:rFonts w:eastAsia="Times New Roman"/>
        </w:rPr>
        <w:t xml:space="preserve"> </w:t>
      </w:r>
      <w:r>
        <w:rPr>
          <w:rFonts w:eastAsia="Times New Roman"/>
        </w:rPr>
        <w:t>148/2009</w:t>
      </w:r>
      <w:r>
        <w:rPr>
          <w:rFonts w:eastAsia="Times New Roman"/>
          <w:szCs w:val="24"/>
        </w:rPr>
        <w:t xml:space="preserve"> και άλλες διατάξεις»)</w:t>
      </w:r>
    </w:p>
    <w:p w14:paraId="7548F1B4" w14:textId="77777777" w:rsidR="006C746B" w:rsidRDefault="002A59A5">
      <w:pPr>
        <w:spacing w:line="600" w:lineRule="auto"/>
        <w:ind w:firstLine="720"/>
        <w:jc w:val="both"/>
        <w:rPr>
          <w:rFonts w:eastAsia="Times New Roman"/>
          <w:szCs w:val="24"/>
        </w:rPr>
      </w:pPr>
      <w:r>
        <w:rPr>
          <w:rFonts w:eastAsia="Times New Roman"/>
          <w:szCs w:val="24"/>
        </w:rPr>
        <w:t>Κυρίες και κύριοι συνάδελφοι, εισερχόμ</w:t>
      </w:r>
      <w:r>
        <w:rPr>
          <w:rFonts w:eastAsia="Times New Roman"/>
          <w:szCs w:val="24"/>
        </w:rPr>
        <w:t>αστε</w:t>
      </w:r>
      <w:r>
        <w:rPr>
          <w:rFonts w:eastAsia="Times New Roman"/>
          <w:szCs w:val="24"/>
        </w:rPr>
        <w:t xml:space="preserve"> στην </w:t>
      </w:r>
    </w:p>
    <w:p w14:paraId="7548F1B5" w14:textId="77777777" w:rsidR="006C746B" w:rsidRDefault="002A59A5">
      <w:pPr>
        <w:spacing w:line="600" w:lineRule="auto"/>
        <w:ind w:firstLine="720"/>
        <w:jc w:val="center"/>
        <w:rPr>
          <w:rFonts w:eastAsia="Times New Roman"/>
          <w:b/>
          <w:bCs/>
          <w:shd w:val="clear" w:color="auto" w:fill="FFFFFF"/>
        </w:rPr>
      </w:pPr>
      <w:r>
        <w:rPr>
          <w:rFonts w:eastAsia="Times New Roman"/>
          <w:b/>
          <w:szCs w:val="24"/>
        </w:rPr>
        <w:t xml:space="preserve">ΕΙΔΙΚΗ ΗΜΕΡΗΣΙΑ </w:t>
      </w:r>
      <w:r>
        <w:rPr>
          <w:rFonts w:eastAsia="Times New Roman"/>
          <w:b/>
          <w:bCs/>
          <w:shd w:val="clear" w:color="auto" w:fill="FFFFFF"/>
        </w:rPr>
        <w:t>ΔΙΑΤΑΞΗ</w:t>
      </w:r>
    </w:p>
    <w:p w14:paraId="7548F1B6" w14:textId="77777777" w:rsidR="006C746B" w:rsidRDefault="002A59A5">
      <w:pPr>
        <w:spacing w:line="600" w:lineRule="auto"/>
        <w:ind w:firstLine="720"/>
        <w:jc w:val="both"/>
        <w:rPr>
          <w:rFonts w:eastAsia="Times New Roman"/>
          <w:szCs w:val="24"/>
        </w:rPr>
      </w:pPr>
      <w:r>
        <w:rPr>
          <w:rFonts w:eastAsia="Times New Roman"/>
          <w:szCs w:val="24"/>
        </w:rPr>
        <w:lastRenderedPageBreak/>
        <w:t>Συζήτηση και λήψη απόφασης, σύμφωνα με τα ά</w:t>
      </w:r>
      <w:r>
        <w:rPr>
          <w:rFonts w:eastAsia="Times New Roman"/>
          <w:szCs w:val="24"/>
        </w:rPr>
        <w:t xml:space="preserve">ρθρα 68 παράγραφος 2 του Συντάγματος και 144 του Κανονισμού της Βουλής, επί της προτάσεως που κατέθεσαν ο Αρχηγός της Αξιωματικής Αντιπολίτευσης και Πρόεδρος της Κοινοβουλευτικής Ομάδας της </w:t>
      </w:r>
      <w:r>
        <w:rPr>
          <w:rFonts w:eastAsia="Times New Roman"/>
        </w:rPr>
        <w:t>Νέας Δημοκρατίας</w:t>
      </w:r>
      <w:r>
        <w:rPr>
          <w:rFonts w:eastAsia="Times New Roman"/>
          <w:szCs w:val="24"/>
        </w:rPr>
        <w:t xml:space="preserve"> κ. Κυριάκος Μητσοτάκης και οι Βουλευτές του κόμμα</w:t>
      </w:r>
      <w:r>
        <w:rPr>
          <w:rFonts w:eastAsia="Times New Roman"/>
          <w:szCs w:val="24"/>
        </w:rPr>
        <w:t>τός του,</w:t>
      </w:r>
      <w:r>
        <w:rPr>
          <w:rFonts w:eastAsia="Times New Roman"/>
          <w:szCs w:val="24"/>
        </w:rPr>
        <w:t xml:space="preserve"> </w:t>
      </w:r>
      <w:r>
        <w:rPr>
          <w:rFonts w:eastAsia="Times New Roman"/>
          <w:iCs/>
          <w:szCs w:val="24"/>
        </w:rPr>
        <w:t>για σύσταση</w:t>
      </w:r>
      <w:r>
        <w:rPr>
          <w:rFonts w:eastAsia="Times New Roman"/>
          <w:szCs w:val="24"/>
        </w:rPr>
        <w:t xml:space="preserve"> </w:t>
      </w:r>
      <w:r>
        <w:rPr>
          <w:rFonts w:eastAsia="Times New Roman"/>
          <w:bCs/>
          <w:szCs w:val="24"/>
        </w:rPr>
        <w:t>ε</w:t>
      </w:r>
      <w:r>
        <w:rPr>
          <w:rFonts w:eastAsia="Times New Roman"/>
          <w:bCs/>
          <w:szCs w:val="24"/>
        </w:rPr>
        <w:t xml:space="preserve">ξεταστικής </w:t>
      </w:r>
      <w:r>
        <w:rPr>
          <w:rFonts w:eastAsia="Times New Roman"/>
          <w:bCs/>
          <w:szCs w:val="24"/>
        </w:rPr>
        <w:t>ε</w:t>
      </w:r>
      <w:r>
        <w:rPr>
          <w:rFonts w:eastAsia="Times New Roman"/>
          <w:bCs/>
          <w:szCs w:val="24"/>
        </w:rPr>
        <w:t>πιτροπής</w:t>
      </w:r>
      <w:r>
        <w:rPr>
          <w:rFonts w:eastAsia="Times New Roman"/>
          <w:szCs w:val="24"/>
        </w:rPr>
        <w:t>, σχετικά με τη διερεύνηση των αιτιών επιβολής τραπεζικής αργίας και κεφαλαιακών περιορισμών, υπογραφής του τρίτου μνημονίου και ανάγκης νέας ανακεφαλαιοποίησης των πιστωτικών ιδρυμάτων.</w:t>
      </w:r>
    </w:p>
    <w:p w14:paraId="7548F1B7" w14:textId="77777777" w:rsidR="006C746B" w:rsidRDefault="002A59A5">
      <w:pPr>
        <w:spacing w:line="600" w:lineRule="auto"/>
        <w:ind w:firstLine="720"/>
        <w:jc w:val="both"/>
        <w:rPr>
          <w:rFonts w:eastAsia="Times New Roman"/>
          <w:szCs w:val="24"/>
        </w:rPr>
      </w:pPr>
      <w:r>
        <w:rPr>
          <w:rFonts w:eastAsia="Times New Roman"/>
          <w:szCs w:val="24"/>
        </w:rPr>
        <w:t xml:space="preserve">Η συζήτηση επί της προτάσεως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διεξάγεται σύμφωνα με τις </w:t>
      </w:r>
      <w:r>
        <w:rPr>
          <w:rFonts w:eastAsia="Times New Roman"/>
        </w:rPr>
        <w:t>διατάξεις</w:t>
      </w:r>
      <w:r>
        <w:rPr>
          <w:rFonts w:eastAsia="Times New Roman"/>
          <w:szCs w:val="24"/>
        </w:rPr>
        <w:t xml:space="preserve"> του άρθρου 144 και με ανάλογη εφαρμογή του άρθρου 137 </w:t>
      </w:r>
      <w:r>
        <w:rPr>
          <w:rFonts w:eastAsia="Times New Roman"/>
          <w:bCs/>
          <w:shd w:val="clear" w:color="auto" w:fill="FFFFFF"/>
        </w:rPr>
        <w:t>παράγραφος</w:t>
      </w:r>
      <w:r>
        <w:rPr>
          <w:rFonts w:eastAsia="Times New Roman"/>
          <w:szCs w:val="24"/>
        </w:rPr>
        <w:t xml:space="preserve"> 2 του Κανονισμού της Βουλής. </w:t>
      </w:r>
    </w:p>
    <w:p w14:paraId="7548F1B8" w14:textId="77777777" w:rsidR="006C746B" w:rsidRDefault="002A59A5">
      <w:pPr>
        <w:spacing w:line="600" w:lineRule="auto"/>
        <w:ind w:firstLine="720"/>
        <w:jc w:val="both"/>
        <w:rPr>
          <w:rFonts w:eastAsia="Times New Roman"/>
          <w:bCs/>
          <w:shd w:val="clear" w:color="auto" w:fill="FFFFFF"/>
        </w:rPr>
      </w:pPr>
      <w:r>
        <w:rPr>
          <w:rFonts w:eastAsia="Times New Roman"/>
          <w:szCs w:val="24"/>
        </w:rPr>
        <w:t xml:space="preserve">Ειδικότερα, ως προς την οργάνωση της συζήτησης, θα πρότεινα η </w:t>
      </w:r>
      <w:r>
        <w:rPr>
          <w:rFonts w:eastAsia="Times New Roman"/>
          <w:szCs w:val="24"/>
        </w:rPr>
        <w:t xml:space="preserve">διαδικασία να αρχίσει με έναν πρώτο κύκλο οκτώ κατά προτεραιότητα ομιλητών, έναν από κάθε </w:t>
      </w:r>
      <w:r>
        <w:rPr>
          <w:rFonts w:eastAsia="Times New Roman"/>
          <w:bCs/>
          <w:shd w:val="clear" w:color="auto" w:fill="FFFFFF"/>
        </w:rPr>
        <w:t xml:space="preserve">Κοινοβουλευτική Ομάδα. </w:t>
      </w:r>
    </w:p>
    <w:p w14:paraId="7548F1B9" w14:textId="77777777" w:rsidR="006C746B" w:rsidRDefault="002A59A5">
      <w:pPr>
        <w:spacing w:line="600" w:lineRule="auto"/>
        <w:ind w:firstLine="720"/>
        <w:jc w:val="both"/>
        <w:rPr>
          <w:rFonts w:eastAsia="Times New Roman" w:cs="Times New Roman"/>
          <w:szCs w:val="24"/>
        </w:rPr>
      </w:pPr>
      <w:r>
        <w:rPr>
          <w:rFonts w:eastAsia="Times New Roman"/>
          <w:bCs/>
          <w:shd w:val="clear" w:color="auto" w:fill="FFFFFF"/>
        </w:rPr>
        <w:lastRenderedPageBreak/>
        <w:t>Πρώτος θα λάβει τον λόγο, ως είθισται, ο Βουλευτής της Κοινοβουλευτικής Ομάδας της Νέας Δημοκρατίας, που έχει καταθέσει και την πρόταση για τη</w:t>
      </w:r>
      <w:r>
        <w:rPr>
          <w:rFonts w:eastAsia="Times New Roman"/>
          <w:bCs/>
          <w:shd w:val="clear" w:color="auto" w:fill="FFFFFF"/>
        </w:rPr>
        <w:t xml:space="preserve"> σύσταση της </w:t>
      </w:r>
      <w:r>
        <w:rPr>
          <w:rFonts w:eastAsia="Times New Roman"/>
          <w:bCs/>
          <w:shd w:val="clear" w:color="auto" w:fill="FFFFFF"/>
        </w:rPr>
        <w:t>ε</w:t>
      </w:r>
      <w:r>
        <w:rPr>
          <w:rFonts w:eastAsia="Times New Roman"/>
          <w:bCs/>
          <w:shd w:val="clear" w:color="auto" w:fill="FFFFFF"/>
        </w:rPr>
        <w:t xml:space="preserve">ξεταστικής </w:t>
      </w:r>
      <w:r>
        <w:rPr>
          <w:rFonts w:eastAsia="Times New Roman"/>
          <w:bCs/>
          <w:shd w:val="clear" w:color="auto" w:fill="FFFFFF"/>
        </w:rPr>
        <w:t>ε</w:t>
      </w:r>
      <w:r>
        <w:rPr>
          <w:rFonts w:eastAsia="Times New Roman"/>
          <w:bCs/>
          <w:shd w:val="clear" w:color="auto" w:fill="FFFFFF"/>
        </w:rPr>
        <w:t xml:space="preserve">πιτροπής, σύμφωνα με το άρθρο 144 παράγραφος 4 του Κανονισμού της Βουλής. Κάθε Βουλευτής θα λαμβάνει τον λόγο για δέκα λεπτά χωρίς δικαίωμα δευτερολογίας. </w:t>
      </w:r>
    </w:p>
    <w:p w14:paraId="7548F1B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σημείο αυτό, ανοίγω μια μικρή παρένθεση. Σε συνεννόηση με τον Πρόεδρο </w:t>
      </w:r>
      <w:r>
        <w:rPr>
          <w:rFonts w:eastAsia="Times New Roman" w:cs="Times New Roman"/>
          <w:szCs w:val="24"/>
        </w:rPr>
        <w:t>της Βουλής, ο κ. Σταϊκούρας και ο εισηγητής του ΣΥΡΙΖΑ θα έχουν αυξημένο χρόνο –και αυτό είθισται- δεκαπέντε λεπτά ο καθένας. Επίσης, τα κόμματα έχουν ήδη υποβάλει καταστάσεις ομιλητών και έχει καταρτιστεί από την υπηρεσία ενιαίος κατάλογος με εναλλαγή ομι</w:t>
      </w:r>
      <w:r>
        <w:rPr>
          <w:rFonts w:eastAsia="Times New Roman" w:cs="Times New Roman"/>
          <w:szCs w:val="24"/>
        </w:rPr>
        <w:t xml:space="preserve">λητών, κατά αναλογία της κοινοβουλευτικής δύναμης των κομμάτων, όπως έχει εφαρμοστεί με κοινοβουλευτική πρακτική και κατά το παρελθόν. </w:t>
      </w:r>
    </w:p>
    <w:p w14:paraId="7548F1B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 χρόνος ομιλίας των Προέδρων των Κοινοβουλευτικών Ομάδων θα είναι οριζόμενος από το άρθρο 97 του Κανονισμού της Βουλής,</w:t>
      </w:r>
      <w:r>
        <w:rPr>
          <w:rFonts w:eastAsia="Times New Roman" w:cs="Times New Roman"/>
          <w:szCs w:val="24"/>
        </w:rPr>
        <w:t xml:space="preserve"> δηλαδή, ο Πρωθυπουργός και ο Αρχηγός της Αξιωματικής Αντιπολίτευσης θα λάβουν τον λόγο για είκοσι λεπτά και οι λοιποί Αρχηγοί των κομμάτων για δεκαπέντε λεπτά. Ο Αντιπρόεδρος της Κυβέρνησης κ. Ιωάννης Δραγασάκης, εφόσον το επιθυμεί, θα λάβει τον λόγο για </w:t>
      </w:r>
      <w:r>
        <w:rPr>
          <w:rFonts w:eastAsia="Times New Roman" w:cs="Times New Roman"/>
          <w:szCs w:val="24"/>
        </w:rPr>
        <w:t>δέκα λεπτά. Ο Υπουργός Οικονομικών κ. Ευκλείδης Τσακαλώτος θα λάβει τον λόγο για δεκαπέντε λεπτά της ώρας και ο Αναπληρωτής Υπουργός</w:t>
      </w:r>
      <w:r>
        <w:rPr>
          <w:rFonts w:eastAsia="Times New Roman" w:cs="Times New Roman"/>
          <w:szCs w:val="24"/>
        </w:rPr>
        <w:t xml:space="preserve"> </w:t>
      </w:r>
      <w:r>
        <w:rPr>
          <w:rFonts w:eastAsia="Times New Roman" w:cs="Times New Roman"/>
          <w:szCs w:val="24"/>
        </w:rPr>
        <w:t>κ. Γεώργιος Χουλιαράκης</w:t>
      </w:r>
      <w:r>
        <w:rPr>
          <w:rFonts w:eastAsia="Times New Roman" w:cs="Times New Roman"/>
          <w:szCs w:val="24"/>
        </w:rPr>
        <w:t xml:space="preserve"> </w:t>
      </w:r>
      <w:r>
        <w:rPr>
          <w:rFonts w:eastAsia="Times New Roman" w:cs="Times New Roman"/>
          <w:szCs w:val="24"/>
        </w:rPr>
        <w:t xml:space="preserve">για δέκα λεπτά της ώρας. </w:t>
      </w:r>
    </w:p>
    <w:p w14:paraId="7548F1B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είναι αυτονόητο ότι μπορούν να παρέμβουν μ</w:t>
      </w:r>
      <w:r>
        <w:rPr>
          <w:rFonts w:eastAsia="Times New Roman" w:cs="Times New Roman"/>
          <w:szCs w:val="24"/>
        </w:rPr>
        <w:t xml:space="preserve">ετά την πρώτη οκτάδα και θα εναλλάσσεται ένας ανά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Βεβαίως, καλό θα είναι να μιλήσουν, για να μην περιοριστεί ο χρόνος τους, πριν μιλήσουν οι Αρχηγοί των κομμάτων. </w:t>
      </w:r>
    </w:p>
    <w:p w14:paraId="7548F1B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Σε συνεννόηση με τον Πρόεδρο της Βουλής, είπαμε μέχρι τις 18.00</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το έχουμε χρονομετρήσει, εφόσον οι χρόνοι τηρηθούν, γιατί οι άλλοι ομιλητές θα είναι από έξι λεπτά- να έχει τελειώσει όλος αυτός </w:t>
      </w:r>
      <w:r>
        <w:rPr>
          <w:rFonts w:eastAsia="Times New Roman" w:cs="Times New Roman"/>
          <w:szCs w:val="24"/>
        </w:rPr>
        <w:lastRenderedPageBreak/>
        <w:t>ο κύκλος με τους Υπουργούς, τους συναδέλφους και τους κοινοβουλευτικούς εκπροσώπους. Στις 18.00</w:t>
      </w:r>
      <w:r>
        <w:rPr>
          <w:rFonts w:eastAsia="Times New Roman" w:cs="Times New Roman"/>
          <w:szCs w:val="24"/>
        </w:rPr>
        <w:t>΄</w:t>
      </w:r>
      <w:r>
        <w:rPr>
          <w:rFonts w:eastAsia="Times New Roman" w:cs="Times New Roman"/>
          <w:szCs w:val="24"/>
        </w:rPr>
        <w:t xml:space="preserve"> θα αρχίσουν με ανάστροφη φορά</w:t>
      </w:r>
      <w:r>
        <w:rPr>
          <w:rFonts w:eastAsia="Times New Roman" w:cs="Times New Roman"/>
          <w:szCs w:val="24"/>
        </w:rPr>
        <w:t>, δηλαδή από τον κ. Λεβέντη και θα φτάσουμε μέχρι τον κ. Μητσοτάκη και τον κ. Τσίπρα, οι ομιλίες των Αρχηγών των κομμάτων, ώστε γύρω στις 21.00</w:t>
      </w:r>
      <w:r>
        <w:rPr>
          <w:rFonts w:eastAsia="Times New Roman" w:cs="Times New Roman"/>
          <w:szCs w:val="24"/>
        </w:rPr>
        <w:t>΄</w:t>
      </w:r>
      <w:r>
        <w:rPr>
          <w:rFonts w:eastAsia="Times New Roman" w:cs="Times New Roman"/>
          <w:szCs w:val="24"/>
        </w:rPr>
        <w:t xml:space="preserve"> –τώρα, λίγο πριν, λίγο μετά, αυτά ξέρετε ότι δεν μπαίνουν με το μοιρογνωμόνιο- να περατωθεί η συζήτηση και να π</w:t>
      </w:r>
      <w:r>
        <w:rPr>
          <w:rFonts w:eastAsia="Times New Roman" w:cs="Times New Roman"/>
          <w:szCs w:val="24"/>
        </w:rPr>
        <w:t>άμε στην ονομαστική ψηφοφορία. Χοντρικά, αυτή είναι η εισήγηση και η διαδικασία, με βάση και ό,τι έχει γίνει και στο παρελθόν. Επομένως, εάν δεν υπάρχει αντίρρηση…</w:t>
      </w:r>
    </w:p>
    <w:p w14:paraId="7548F1B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Πρόεδρε, θα ήθελα τον λόγο. </w:t>
      </w:r>
    </w:p>
    <w:p w14:paraId="7548F1B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Ορίστε, κύριε Καραθανασόπουλε. </w:t>
      </w:r>
    </w:p>
    <w:p w14:paraId="7548F1C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κύριε Πρόεδρε. </w:t>
      </w:r>
    </w:p>
    <w:p w14:paraId="7548F1C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Επειδή δεν είναι πρώτη φορά που συζητάμε αντίστοιχες πρωτοβουλίες κομμάτων, είθισται το εξής: Οι πρώτοι ομιλητές, όλων των κομμάτων, να έχουν τον ίδιο χ</w:t>
      </w:r>
      <w:r>
        <w:rPr>
          <w:rFonts w:eastAsia="Times New Roman" w:cs="Times New Roman"/>
          <w:szCs w:val="24"/>
        </w:rPr>
        <w:t xml:space="preserve">ρόνο και όχι να υπάρχει ειδική μεταχείριση </w:t>
      </w:r>
      <w:r>
        <w:rPr>
          <w:rFonts w:eastAsia="Times New Roman" w:cs="Times New Roman"/>
          <w:szCs w:val="24"/>
        </w:rPr>
        <w:lastRenderedPageBreak/>
        <w:t xml:space="preserve">για τους δύο πρώτους ομιλητές και για τους υπόλοιπους διαφορετική μεταχείριση. Άλλωστε και στο νομοθετικό έργο οι εισηγητές και οι ειδικοί αγορητές έχουν τον ίδιο χρόνο. </w:t>
      </w:r>
    </w:p>
    <w:p w14:paraId="7548F1C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w:t>
      </w:r>
      <w:r>
        <w:rPr>
          <w:rFonts w:eastAsia="Times New Roman" w:cs="Times New Roman"/>
          <w:szCs w:val="24"/>
        </w:rPr>
        <w:t xml:space="preserve"> εδώ δεν είναι θέμα νομοθετικού έργου όμως. </w:t>
      </w:r>
    </w:p>
    <w:p w14:paraId="7548F1C3"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Μιλάω και για προτάσεις αντίστοιχες για συγκρότηση εξεταστικών επιτροπών. Ο πρώτος κύκλος όλων των ομιλητών έχει τον ίδιο χρόνο. Δεν μπορεί να υπάρχουν δύο μέτρα και δύο σταθμά, για το</w:t>
      </w:r>
      <w:r>
        <w:rPr>
          <w:rFonts w:eastAsia="Times New Roman"/>
          <w:szCs w:val="24"/>
        </w:rPr>
        <w:t>υς δύο πρώτους ομιλητές από τη Νέα Δημοκρατία και τον ΣΥΡΙΖΑ δεκαπέντε λεπτά και για τους υπόλοιπους δέκα λεπτά. Πρέπει όλοι του πρώτου κύκλου να έχουν τον ίδιο χρόνο, δεκαπέντε λεπτά, για να μπορούν με πληρότητα να αναπτύξουν τις απόψεις τους.</w:t>
      </w:r>
    </w:p>
    <w:p w14:paraId="7548F1C4"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Κύριε Καραθανασόπουλε, γίνεται με τη διαδικασία της επερώτησης και ξέρετε ότι δεν είναι έτσι όπως το λέτε. Παρά ταύτα, αυτονόητο είναι -ήθελα να το διευκρινίσω εξαρχής- ότι θα υπάρξει κάποια ανοχή και για τους άλλους συναδέ</w:t>
      </w:r>
      <w:r>
        <w:rPr>
          <w:rFonts w:eastAsia="Times New Roman"/>
          <w:szCs w:val="24"/>
        </w:rPr>
        <w:t>λφους, τους πρώτους οκτώ δηλαδή, γιατί εκεί είναι η ένστασή σας από ό,τι καταλαβαίνω, στα υπόλοιπα συμφωνείτε.</w:t>
      </w:r>
    </w:p>
    <w:p w14:paraId="7548F1C5"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Ίδια μεταχείριση.</w:t>
      </w:r>
    </w:p>
    <w:p w14:paraId="7548F1C6"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Θα υπάρχει μια μικρή ανοχή. Απλά παράκληση να τελειώσουμε, ει δυνατ</w:t>
      </w:r>
      <w:r>
        <w:rPr>
          <w:rFonts w:eastAsia="Times New Roman"/>
          <w:szCs w:val="24"/>
        </w:rPr>
        <w:t>όν, στις 18.00΄, πριν αρχίσουν οι Πρόεδροι των Κοινοβουλευτικών Ομάδων.</w:t>
      </w:r>
    </w:p>
    <w:p w14:paraId="7548F1C7"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w:t>
      </w:r>
    </w:p>
    <w:p w14:paraId="7548F1C8"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Λοβέρδο.</w:t>
      </w:r>
    </w:p>
    <w:p w14:paraId="7548F1C9"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Κύριε Πρόεδρε, σε γενικές γραμμές η πρόταση που κάνετε είν</w:t>
      </w:r>
      <w:r>
        <w:rPr>
          <w:rFonts w:eastAsia="Times New Roman"/>
          <w:szCs w:val="24"/>
        </w:rPr>
        <w:t xml:space="preserve">αι δεκτή, είναι θετική. Την παρατήρηση του συναδέλφου, του κ. Καραθανασόπουλου, την καταλαβαίνουμε και νομίζω ότι κι εσείς ως Προεδρείο πρέπει να τη συνεκτιμήσετε και να την συνυπολογίσετε. Σας ζητώ, όμως, τον λόγο για έναν άλλο σκοπό. </w:t>
      </w:r>
    </w:p>
    <w:p w14:paraId="7548F1CA"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Κυρίες και κύριοι σ</w:t>
      </w:r>
      <w:r>
        <w:rPr>
          <w:rFonts w:eastAsia="Times New Roman"/>
          <w:szCs w:val="24"/>
        </w:rPr>
        <w:t xml:space="preserve">υνάδελφοι, το άρθρο 68 του Συντάγματος που καθορίζει τα θέματα των εξεταστικών επιτροπών, όπως εξειδικεύεται από το άρθρο 144 του Κανονισμού που αναφέρατε, δεν επιτρέπει σε Κοινοβουλευτικές Ομάδες όπως η δική </w:t>
      </w:r>
      <w:r>
        <w:rPr>
          <w:rFonts w:eastAsia="Times New Roman"/>
          <w:szCs w:val="24"/>
        </w:rPr>
        <w:t>μας,</w:t>
      </w:r>
      <w:r>
        <w:rPr>
          <w:rFonts w:eastAsia="Times New Roman"/>
          <w:szCs w:val="24"/>
        </w:rPr>
        <w:t xml:space="preserve"> να ασκήσουν αυτή τη μορφή κοινοβουλευτικού</w:t>
      </w:r>
      <w:r>
        <w:rPr>
          <w:rFonts w:eastAsia="Times New Roman"/>
          <w:szCs w:val="24"/>
        </w:rPr>
        <w:t xml:space="preserve"> ελέγχου. </w:t>
      </w:r>
    </w:p>
    <w:p w14:paraId="7548F1CB"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Έχουμε, όμως, από τον Δεκέμβριο του 2015 καταθέσει μία πρόταση όλοι οι Βουλευτές της Δημοκρατικής Συμπαράταξης ζητώντας να γίνει η εξέταση των πραγμάτων και των προσώπων από την ένταξη της χώρας στο ευρώ και μέχρι σήμερα, με ειδική αναφορά στην </w:t>
      </w:r>
      <w:r>
        <w:rPr>
          <w:rFonts w:eastAsia="Times New Roman"/>
          <w:szCs w:val="24"/>
        </w:rPr>
        <w:t xml:space="preserve">περίοδο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προφανώς. </w:t>
      </w:r>
      <w:r>
        <w:rPr>
          <w:rFonts w:eastAsia="Times New Roman"/>
          <w:szCs w:val="24"/>
        </w:rPr>
        <w:lastRenderedPageBreak/>
        <w:t>Αυτή μας την άποψη εκφράσαμε και στην προηγούμενη περίοδο της Βουλής, όταν είχε γίνει με πρωτοβουλία του ΣΥΡΙΖΑ εκείνη τη φορά μία πρόταση εξεταστικής επιτροπής που ψηφίστηκε και με τη δική μας ψήφο και με την ψήφο τη</w:t>
      </w:r>
      <w:r>
        <w:rPr>
          <w:rFonts w:eastAsia="Times New Roman"/>
          <w:szCs w:val="24"/>
        </w:rPr>
        <w:t>ς Νέας Δημοκρατίας και του Ποταμιού, αν θυμάμαι καλά.</w:t>
      </w:r>
    </w:p>
    <w:p w14:paraId="7548F1CC"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Εκείνη, λοιπόν, η πρόταση έλεγε να πάμε σε μια εξέταση των πραγμάτων για να βρούμε τον ένα και μοναδικό φταίχτη, το ΠΑΣΟΚ. Εμείς λέγαμε από το 2002…</w:t>
      </w:r>
    </w:p>
    <w:p w14:paraId="7548F1CD"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Δεν είναι…</w:t>
      </w:r>
    </w:p>
    <w:p w14:paraId="7548F1CE"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Μην άγχε</w:t>
      </w:r>
      <w:r>
        <w:rPr>
          <w:rFonts w:eastAsia="Times New Roman"/>
          <w:szCs w:val="24"/>
        </w:rPr>
        <w:t xml:space="preserve">στε, κύριε Μαντά. Πρέπει να πω τα επιχειρήματά μου. Αν κάπου σφάλω να με διορθώσετε. </w:t>
      </w:r>
    </w:p>
    <w:p w14:paraId="7548F1CF"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Πείτε το διά ταύτα, όμως.</w:t>
      </w:r>
    </w:p>
    <w:p w14:paraId="7548F1D0"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Μαντά, ένα λεπτό. Μη χάνουμε χρόνο. Ένα-δύο λεπτά θέλει για να ολοκληρώσει ο κ. Λοβέρδος.</w:t>
      </w:r>
    </w:p>
    <w:p w14:paraId="7548F1D1"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Πήγαμε σε εκείνη την εξεταστική επιτροπή. Δουλέψαμε με θάρρος, με αποφασιστικότητα όλοι πρέπει να πω, αλλά, κύριε Πρόεδρε, διεκόπη λόγω των εκλογών εκείνη η διαδικασία. Ζητήσαμε με τη νέα περίοδο της Βουλής να συνεχίσει εκείνη η επιτροπή</w:t>
      </w:r>
      <w:r>
        <w:rPr>
          <w:rFonts w:eastAsia="Times New Roman"/>
          <w:szCs w:val="24"/>
        </w:rPr>
        <w:t xml:space="preserve"> τη δουλειά της και η πλειοψηφία δεν το δέχτηκε.</w:t>
      </w:r>
    </w:p>
    <w:p w14:paraId="7548F1D2"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Έρχεται τώρα η Αξιωματική Αντιπολίτευση και καταθέτει την πρότασή της. Όπως ψηφίσαμε την πρόταση του ΣΥΡΙΖΑ θα ψηφίσουμε και την πρόταση της Αξιωματικής Αντιπολίτευσης. Αναρωτιέμαι, όμως: Δεν υπάρχει κανένας</w:t>
      </w:r>
      <w:r>
        <w:rPr>
          <w:rFonts w:eastAsia="Times New Roman"/>
          <w:szCs w:val="24"/>
        </w:rPr>
        <w:t xml:space="preserve"> στην Αίθουσα αυτή που να θέλει να δούμε την ελληνική οικονομία από το 2002 και μετά; Εάν υπάρχει και αν η εμπειρία μάς έκανε να φύγουμε από την κάλπικη θεωρία του ενός και μοναδικού φταίχτη και να μπούμε στην περίοδο προ του 2009, κύριε Πρόεδρε, και να μπ</w:t>
      </w:r>
      <w:r>
        <w:rPr>
          <w:rFonts w:eastAsia="Times New Roman"/>
          <w:szCs w:val="24"/>
        </w:rPr>
        <w:t>ούμε στην περίοδο από την στιγμή που η χώρα μπήκε στο ευρώ, έχουμε καταθέσει αυτή την πρότασή μας.</w:t>
      </w:r>
    </w:p>
    <w:p w14:paraId="7548F1D3"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 xml:space="preserve">Παρακαλώ τις </w:t>
      </w:r>
      <w:r>
        <w:rPr>
          <w:rFonts w:eastAsia="Times New Roman"/>
          <w:szCs w:val="24"/>
        </w:rPr>
        <w:t>Υ</w:t>
      </w:r>
      <w:r>
        <w:rPr>
          <w:rFonts w:eastAsia="Times New Roman"/>
          <w:szCs w:val="24"/>
        </w:rPr>
        <w:t>πηρεσίες της Βουλής, παρ</w:t>
      </w:r>
      <w:r>
        <w:rPr>
          <w:rFonts w:eastAsia="Times New Roman"/>
          <w:szCs w:val="24"/>
        </w:rPr>
        <w:t xml:space="preserve">’ </w:t>
      </w:r>
      <w:r>
        <w:rPr>
          <w:rFonts w:eastAsia="Times New Roman"/>
          <w:szCs w:val="24"/>
        </w:rPr>
        <w:t xml:space="preserve">ότι είναι γνωστή η πρόταση, να τη διανείμουν στους </w:t>
      </w:r>
      <w:r>
        <w:rPr>
          <w:rFonts w:eastAsia="Times New Roman"/>
          <w:szCs w:val="24"/>
        </w:rPr>
        <w:t>Κ</w:t>
      </w:r>
      <w:r>
        <w:rPr>
          <w:rFonts w:eastAsia="Times New Roman"/>
          <w:szCs w:val="24"/>
        </w:rPr>
        <w:t xml:space="preserve">οινοβουλευτικούς </w:t>
      </w:r>
      <w:r>
        <w:rPr>
          <w:rFonts w:eastAsia="Times New Roman"/>
          <w:szCs w:val="24"/>
        </w:rPr>
        <w:t>Ε</w:t>
      </w:r>
      <w:r>
        <w:rPr>
          <w:rFonts w:eastAsia="Times New Roman"/>
          <w:szCs w:val="24"/>
        </w:rPr>
        <w:t xml:space="preserve">κπροσώπους όλων των Κοινοβουλευτικών Ομάδων και να δούμε μέχρι το τέλος της διαδικασίας τη διαμόρφωση ενός θέματος ψηφοφορίας, κύριε Πρόεδρε, που να είναι η πραγματική αναζήτηση της αλήθειας, η πραγματική εξέταση προσώπων και πραγμάτων για όλη τη φάση της </w:t>
      </w:r>
      <w:r>
        <w:rPr>
          <w:rFonts w:eastAsia="Times New Roman"/>
          <w:szCs w:val="24"/>
        </w:rPr>
        <w:t xml:space="preserve">ύπαρξης της χώρας μας μέσα στο ευρώ. </w:t>
      </w:r>
    </w:p>
    <w:p w14:paraId="7548F1D4"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Δεν ζητάω τίποτε περισσότερο από την ειλικρίνεια</w:t>
      </w:r>
      <w:r>
        <w:rPr>
          <w:rFonts w:eastAsia="Times New Roman"/>
          <w:szCs w:val="24"/>
        </w:rPr>
        <w:t>,</w:t>
      </w:r>
      <w:r>
        <w:rPr>
          <w:rFonts w:eastAsia="Times New Roman"/>
          <w:szCs w:val="24"/>
        </w:rPr>
        <w:t xml:space="preserve"> με την οποία πρέπει να σταθούν οι πολιτικές δυνάμεις και θα περιμένουμε -καταθέτοντας το κείμενο αυτό- κάθε Βουλευτή της συμπολίτευσης ή της αντιπολίτευσης που θα μιλά,</w:t>
      </w:r>
      <w:r>
        <w:rPr>
          <w:rFonts w:eastAsia="Times New Roman"/>
          <w:szCs w:val="24"/>
        </w:rPr>
        <w:t xml:space="preserve"> κάθε κοινοβουλευτικό εκπρόσωπο και κάθε Αρχηγό να παίρνει θέση επ’ αυτού.</w:t>
      </w:r>
    </w:p>
    <w:p w14:paraId="7548F1D5" w14:textId="77777777" w:rsidR="006C746B" w:rsidRDefault="002A59A5">
      <w:pPr>
        <w:tabs>
          <w:tab w:val="left" w:pos="2820"/>
        </w:tabs>
        <w:spacing w:line="600" w:lineRule="auto"/>
        <w:ind w:firstLine="720"/>
        <w:jc w:val="both"/>
        <w:rPr>
          <w:rFonts w:eastAsia="Times New Roman"/>
          <w:szCs w:val="24"/>
        </w:rPr>
      </w:pPr>
      <w:r>
        <w:rPr>
          <w:rFonts w:eastAsia="Times New Roman" w:cs="Times New Roman"/>
          <w:szCs w:val="24"/>
        </w:rPr>
        <w:lastRenderedPageBreak/>
        <w:t xml:space="preserve">(Στο σημείο αυτό ο Βουλευτής της Δημοκρατικής Συμπαράταξης </w:t>
      </w:r>
      <w:r>
        <w:rPr>
          <w:rFonts w:eastAsia="Times New Roman" w:cs="Times New Roman"/>
          <w:szCs w:val="24"/>
        </w:rPr>
        <w:t xml:space="preserve">ΠΑΣΟΚ-ΔΗΜΑΡ </w:t>
      </w:r>
      <w:r>
        <w:rPr>
          <w:rFonts w:eastAsia="Times New Roman" w:cs="Times New Roman"/>
          <w:szCs w:val="24"/>
        </w:rPr>
        <w:t>κ. Ανδρέας Λοβέρδος καταθέτει για τα Πρακτικά το προαναφερθέν έγγραφο, το οποίο βρίσκεται στο αρχείο του Τμήμα</w:t>
      </w:r>
      <w:r>
        <w:rPr>
          <w:rFonts w:eastAsia="Times New Roman" w:cs="Times New Roman"/>
          <w:szCs w:val="24"/>
        </w:rPr>
        <w:t>τος Γραμματείας της Διεύθυνσης Στενογραφίας και Πρακτικών της Βουλής)</w:t>
      </w:r>
    </w:p>
    <w:p w14:paraId="7548F1D6"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Συντόμως, ένα λεπτό.</w:t>
      </w:r>
    </w:p>
    <w:p w14:paraId="7548F1D7"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Πρώτον, η διαδικασία που διακόπηκε λόγω των εκλογών</w:t>
      </w:r>
      <w:r>
        <w:rPr>
          <w:rFonts w:eastAsia="Times New Roman"/>
          <w:szCs w:val="24"/>
        </w:rPr>
        <w:t>,</w:t>
      </w:r>
      <w:r>
        <w:rPr>
          <w:rFonts w:eastAsia="Times New Roman"/>
          <w:szCs w:val="24"/>
        </w:rPr>
        <w:t xml:space="preserve"> δεν μπορεί να συνεχιστεί μετά. Είναι σαφής ο Κανονισμός.</w:t>
      </w:r>
    </w:p>
    <w:p w14:paraId="7548F1D8"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Με α</w:t>
      </w:r>
      <w:r>
        <w:rPr>
          <w:rFonts w:eastAsia="Times New Roman"/>
          <w:szCs w:val="24"/>
        </w:rPr>
        <w:t>πόφαση της Βουλής μπορεί.</w:t>
      </w:r>
    </w:p>
    <w:p w14:paraId="7548F1D9"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Εκ νέου, εξαρχής, όχι η ίδια που διεκόπη. Το γνωρίζετε αυτό. Κακώς το βάλατε επομένως.</w:t>
      </w:r>
    </w:p>
    <w:p w14:paraId="7548F1DA"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Δεύτερον, πράγματι…</w:t>
      </w:r>
    </w:p>
    <w:p w14:paraId="7548F1DB"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με συγχωρείτε…</w:t>
      </w:r>
    </w:p>
    <w:p w14:paraId="7548F1DC"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Κύρι</w:t>
      </w:r>
      <w:r>
        <w:rPr>
          <w:rFonts w:eastAsia="Times New Roman"/>
          <w:szCs w:val="24"/>
        </w:rPr>
        <w:t>ε Λοβέρδο, δεν κάνω διάλογο μαζί σας. Με συγχωρείτε. Σας άκουσα και το Προεδρείο απαντά και είναι όπως σας το λέω.</w:t>
      </w:r>
    </w:p>
    <w:p w14:paraId="7548F1D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Δεύτερον, πράγματι, στις 22-12-2015 καταθέσατε αυτήν την πρόταση, την οποία ζητήσατε να διανεμηθεί εκ νέου. Αυτό δεν είναι κακό. Αφού την κατ</w:t>
      </w:r>
      <w:r>
        <w:rPr>
          <w:rFonts w:eastAsia="Times New Roman" w:cs="Times New Roman"/>
          <w:szCs w:val="24"/>
        </w:rPr>
        <w:t xml:space="preserve">αθέσατε είπα να φωτοτυπηθεί, να διανεμηθεί και να δοθεί ένα αντίγραφο στους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 xml:space="preserve">κπροσώπους. </w:t>
      </w:r>
    </w:p>
    <w:p w14:paraId="7548F1D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-το γνωρίζετε, είστε παλιός συνάδελφος και αν μη τι άλλο καθηγητής ειδικός στα θέματα αυτά- σήμερα συζητείται αποκλειστικά η πρόταση σύστασης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της Νέας Δημοκρατίας. Σύμπτυξη με άλλη πρόταση δεν μπορεί να γίνει, με βάση τον Κανονισμό τ</w:t>
      </w:r>
      <w:r>
        <w:rPr>
          <w:rFonts w:eastAsia="Times New Roman" w:cs="Times New Roman"/>
          <w:szCs w:val="24"/>
        </w:rPr>
        <w:t xml:space="preserve">ης Βουλής. </w:t>
      </w:r>
    </w:p>
    <w:p w14:paraId="7548F1D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 το εάν υπάρχουν μέσα σε αυτήν την Αίθουσα Βουλευτές που να συμφωνούν με τη δική σας πρόταση, εάν και δεν μου επιτρέπεται, σε ανύποπτο χρόνο, επί κυβερνήσεως Σαμαρά</w:t>
      </w:r>
      <w:r>
        <w:rPr>
          <w:rFonts w:eastAsia="Times New Roman" w:cs="Times New Roman"/>
          <w:szCs w:val="24"/>
        </w:rPr>
        <w:t>,</w:t>
      </w:r>
      <w:r>
        <w:rPr>
          <w:rFonts w:eastAsia="Times New Roman" w:cs="Times New Roman"/>
          <w:szCs w:val="24"/>
        </w:rPr>
        <w:t xml:space="preserve"> έχω για παράδειγμα τοποθετηθεί δημοσίως εγώ. Το κλείνουμε το θέμα, λοιπόν. </w:t>
      </w:r>
    </w:p>
    <w:p w14:paraId="7548F1E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Κύριε Σταϊκούρα, καλείστε στο Βήμα. Έχετε τον λόγο.</w:t>
      </w:r>
    </w:p>
    <w:p w14:paraId="7548F1E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Ευχαριστώ πολύ, κύριε Πρόεδρε. </w:t>
      </w:r>
    </w:p>
    <w:p w14:paraId="7548F1E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–είναι αλήθεια με μεγάλη καθυστέρηση- την πρόταση της Νέας Δημοκρατίας που κατατέθηκε από τον Μάρτιο για</w:t>
      </w:r>
      <w:r>
        <w:rPr>
          <w:rFonts w:eastAsia="Times New Roman" w:cs="Times New Roman"/>
          <w:szCs w:val="24"/>
        </w:rPr>
        <w:t xml:space="preserve">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με αντικείμενο τους κυβερνητικούς χειρισμούς στην οικονομία κατά το πρώτο εξάμηνο του 2015.</w:t>
      </w:r>
    </w:p>
    <w:p w14:paraId="7548F1E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Ξεκαθαρίζω ότι η Νέα Δημοκρατία δεν έχει πρόθεση να κυνηγήσει μάγισσες, ούτε να ενοχοποιήσει αβασάνιστα πολιτικούς της αντιπάλους.</w:t>
      </w:r>
      <w:r>
        <w:rPr>
          <w:rFonts w:eastAsia="Times New Roman" w:cs="Times New Roman"/>
          <w:szCs w:val="24"/>
        </w:rPr>
        <w:t xml:space="preserve"> Όμως θέλει να είναι συνεπής με το χρέος της, που απορρέει εκ του θεσμικού της ρόλου, να θέσει προς διερεύνηση μη ερμηνεύσιμους με τη λογική χειρισμούς, οι οποίοι είχαν τεράστιο κόστος για τη χώρα και τους πολίτες. </w:t>
      </w:r>
    </w:p>
    <w:p w14:paraId="7548F1E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ανερμάτιστους κυβερνητικού</w:t>
      </w:r>
      <w:r>
        <w:rPr>
          <w:rFonts w:eastAsia="Times New Roman" w:cs="Times New Roman"/>
          <w:szCs w:val="24"/>
        </w:rPr>
        <w:t>ς χειρισμούς, που οδήγησαν στο κλείσιμο των τραπεζών, σε κεφαλαιακούς περιορισμούς, σε μια νέα ανακεφαλαιοποίηση των τραπεζών, σε πρόσθετα δημοσιονομικά μέτρα και στο τρίτο μνημόνιο και εγείρουν μια σειρά από ερωτηματικά, τα οποία απαιτούν απαντήσεις.</w:t>
      </w:r>
    </w:p>
    <w:p w14:paraId="7548F1E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συνάδελφοι, η Κυβέρνηση ΣΥΡΙΖΑ-ΑΝΕΛ το πρώτο εξάμηνο του 2015</w:t>
      </w:r>
      <w:r>
        <w:rPr>
          <w:rFonts w:eastAsia="Times New Roman" w:cs="Times New Roman"/>
          <w:szCs w:val="24"/>
        </w:rPr>
        <w:t>,</w:t>
      </w:r>
      <w:r>
        <w:rPr>
          <w:rFonts w:eastAsia="Times New Roman" w:cs="Times New Roman"/>
          <w:szCs w:val="24"/>
        </w:rPr>
        <w:t xml:space="preserve"> διέπραξε σειρά σφαλμάτων πρωτοφανούς έκτασης και βαρύτητας. Μεταξύ άλλων, στηρίχθηκε σε εξωπραγματικές παραδοχές χωρίς καμμία τεκμηρίωση, όπως ότι οι απόψεις της θα γίνονταν αποδε</w:t>
      </w:r>
      <w:r>
        <w:rPr>
          <w:rFonts w:eastAsia="Times New Roman" w:cs="Times New Roman"/>
          <w:szCs w:val="24"/>
        </w:rPr>
        <w:t xml:space="preserve">κτές από τους δανειστές ή ότι θα εξασφάλιζε οικονομική ενίσχυση από άλλες πηγές ή άλλες χώρες. </w:t>
      </w:r>
    </w:p>
    <w:p w14:paraId="7548F1E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Αγνόησε τους κανόνες διαπραγμάτευσης, με αποτέλεσμα να θεωρεί εσφαλμένα ότι όσο περνάει ο χρόνος οι εταίροι θα υποχωρούν. </w:t>
      </w:r>
    </w:p>
    <w:p w14:paraId="7548F1E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Παρασύρθηκε από δογματισμούς, ιδεοληψίες, μαξιμαλιστική ρητορική. Συζητούσε ακατάπαυστα μέσω των μέσων μαζικής ενημέρωσης, καλλιεργώντας περιβάλλον δημιουργικής ασάφειας.</w:t>
      </w:r>
    </w:p>
    <w:p w14:paraId="7548F1E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Χρησιμοποίησε τη χώρα ως </w:t>
      </w:r>
      <w:r>
        <w:rPr>
          <w:rFonts w:eastAsia="Times New Roman" w:cs="Times New Roman"/>
          <w:szCs w:val="24"/>
          <w:lang w:val="en-US"/>
        </w:rPr>
        <w:t>case</w:t>
      </w:r>
      <w:r>
        <w:rPr>
          <w:rFonts w:eastAsia="Times New Roman" w:cs="Times New Roman"/>
          <w:szCs w:val="24"/>
        </w:rPr>
        <w:t xml:space="preserve"> </w:t>
      </w:r>
      <w:r>
        <w:rPr>
          <w:rFonts w:eastAsia="Times New Roman" w:cs="Times New Roman"/>
          <w:szCs w:val="24"/>
          <w:lang w:val="en-US"/>
        </w:rPr>
        <w:t>study</w:t>
      </w:r>
      <w:r>
        <w:rPr>
          <w:rFonts w:eastAsia="Times New Roman" w:cs="Times New Roman"/>
          <w:szCs w:val="24"/>
        </w:rPr>
        <w:t xml:space="preserve"> για την εμπειρική επαλήθευση της θεωρίας των παιγ</w:t>
      </w:r>
      <w:r>
        <w:rPr>
          <w:rFonts w:eastAsia="Times New Roman" w:cs="Times New Roman"/>
          <w:szCs w:val="24"/>
        </w:rPr>
        <w:t xml:space="preserve">νίων. </w:t>
      </w:r>
    </w:p>
    <w:p w14:paraId="7548F1E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Κατανάλωσε σημαντικό διαπραγματευτικό κεφάλαιο και χρόνο σε θέματα διαδικαστικά και επουσιώδη, δίνοντας έμφαση στην επικοινωνία και όχι στην ουσία. </w:t>
      </w:r>
    </w:p>
    <w:p w14:paraId="7548F1E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Κινήθηκε στη λογική της πολιτικής διαπραγμάτευσης για να αποφύγει την αλήθεια των αριθμών, η οποία μ</w:t>
      </w:r>
      <w:r>
        <w:rPr>
          <w:rFonts w:eastAsia="Times New Roman" w:cs="Times New Roman"/>
          <w:szCs w:val="24"/>
        </w:rPr>
        <w:t xml:space="preserve">ε το πέρασμα των μηνών γινόταν όλο και πιο ζοφερή. </w:t>
      </w:r>
    </w:p>
    <w:p w14:paraId="7548F1E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Κορύφωση της ασυναρτησίας υπήρξε η διεξαγωγή του δημοψηφίσματος, μιας πρωτοβουλίας καταστροφικής, τόσο ως προς το περιεχόμενο</w:t>
      </w:r>
      <w:r>
        <w:rPr>
          <w:rFonts w:eastAsia="Times New Roman" w:cs="Times New Roman"/>
          <w:szCs w:val="24"/>
        </w:rPr>
        <w:t>,</w:t>
      </w:r>
      <w:r>
        <w:rPr>
          <w:rFonts w:eastAsia="Times New Roman" w:cs="Times New Roman"/>
          <w:szCs w:val="24"/>
        </w:rPr>
        <w:t xml:space="preserve"> όσο και ως προς τον χρόνο χρησιμοποίησής της. </w:t>
      </w:r>
    </w:p>
    <w:p w14:paraId="7548F1E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εκτός αυτών των ολέθριων </w:t>
      </w:r>
      <w:r>
        <w:rPr>
          <w:rFonts w:eastAsia="Times New Roman" w:cs="Times New Roman"/>
          <w:szCs w:val="24"/>
        </w:rPr>
        <w:t xml:space="preserve">για τη χώρα σφαλμάτων, την ίδια περίοδο φαίνεται να αναπτύσσεται από μέλη της Κυβέρνησης σκηνικό σύγκρουσης με τους εταίρους και εξόδου της χώρας από το ευρώ. </w:t>
      </w:r>
    </w:p>
    <w:p w14:paraId="7548F1E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Κάποιοι προετοίμαζαν σχέδια Β και επιθυμούσαν να μην πληρωθούν μονομερώς οι υποχρεώσεις προς του</w:t>
      </w:r>
      <w:r>
        <w:rPr>
          <w:rFonts w:eastAsia="Times New Roman" w:cs="Times New Roman"/>
          <w:szCs w:val="24"/>
        </w:rPr>
        <w:t xml:space="preserve">ς δανειστές. Άλλοι ανέπτυσσαν σχέδια εισβολής στο Νομισματοκοπείο και άλλοι μιλούσαν για παράλληλο σύστημα πληρωμών και για δημιουργία ενός άτυπου διπλού νομίσματος. </w:t>
      </w:r>
    </w:p>
    <w:p w14:paraId="7548F1E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αποτέλεσμα αυτών των πράξεων και παραλείψεων της Κυβέρνη</w:t>
      </w:r>
      <w:r>
        <w:rPr>
          <w:rFonts w:eastAsia="Times New Roman" w:cs="Times New Roman"/>
          <w:szCs w:val="24"/>
        </w:rPr>
        <w:t xml:space="preserve">σης κατά το πρώτο εξάμηνο του 2015, που έλαβαν χώρα στο εμφανές, αλλά και στο γκρίζο, αν όχι σκοτεινό πεδίο, ήταν οδυνηρό για τη χώρα. Πρόσφατα, οι εκτιμήσεις του </w:t>
      </w:r>
      <w:r>
        <w:rPr>
          <w:rFonts w:eastAsia="Times New Roman" w:cs="Times New Roman"/>
          <w:szCs w:val="24"/>
        </w:rPr>
        <w:t>δ</w:t>
      </w:r>
      <w:r>
        <w:rPr>
          <w:rFonts w:eastAsia="Times New Roman" w:cs="Times New Roman"/>
          <w:szCs w:val="24"/>
        </w:rPr>
        <w:t>ιοικητή της Τραπέζης της Ελλάδος και του επικεφαλής του Ευρωπαϊκού Μηχανισμού Σταθερότητας α</w:t>
      </w:r>
      <w:r>
        <w:rPr>
          <w:rFonts w:eastAsia="Times New Roman" w:cs="Times New Roman"/>
          <w:szCs w:val="24"/>
        </w:rPr>
        <w:t xml:space="preserve">νεβάζουν το κόστος της δήθεν ηρωικής </w:t>
      </w:r>
      <w:r>
        <w:rPr>
          <w:rFonts w:eastAsia="Times New Roman" w:cs="Times New Roman"/>
          <w:szCs w:val="24"/>
        </w:rPr>
        <w:lastRenderedPageBreak/>
        <w:t>διαπραγμάτευσης του πρώτου εξαμήνου του 2015 από τα 86 δισεκατομμύρια μέχρι τα 100 δισεκατομμύρια ευρώ.</w:t>
      </w:r>
    </w:p>
    <w:p w14:paraId="7548F1E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Θα καταθέσω για τα Πρακτικά το υπ’ αριθμόν «συνημμένο 1» έγγραφο, αυτές τις εκτιμήσεις. Γιατί αυτό το κόστος; Πρώτα</w:t>
      </w:r>
      <w:r>
        <w:rPr>
          <w:rFonts w:eastAsia="Times New Roman" w:cs="Times New Roman"/>
          <w:szCs w:val="24"/>
        </w:rPr>
        <w:t xml:space="preserve"> από όλα χάθηκε πολύτιμος δυνητικός πλούτος αυτή την περίοδο. </w:t>
      </w:r>
    </w:p>
    <w:p w14:paraId="7548F1F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Θα καταθέσω για τα Πρακτικά το υπ’ αριθμόν «συνημμένο 2» έγγραφο, τις σχετικές εκθέσεις της Ευρωπαϊκής Επιτροπής, διότι «σκουπίστηκαν» τα ταμειακά διαθέσιμα του δημοσίου.</w:t>
      </w:r>
    </w:p>
    <w:p w14:paraId="7548F1F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Θα καταθέσω για τα Πρα</w:t>
      </w:r>
      <w:r>
        <w:rPr>
          <w:rFonts w:eastAsia="Times New Roman" w:cs="Times New Roman"/>
          <w:szCs w:val="24"/>
        </w:rPr>
        <w:t>κτικά το υπ’ αριθμόν «συνημμένο 3» έγγραφο, το δελτίο του δημοσίου χρέους, διότι διογκώθηκαν οι ληξιπρόθεσμες οφειλές του δημοσίου κατά 83% την εν λόγω περίοδο.</w:t>
      </w:r>
    </w:p>
    <w:p w14:paraId="7548F1F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Θα καταθέσω για τα Πρακτικά το υπ’ αριθμόν «συνημμένο 4» έγγραφο, το σχετικό δελτίο Γενικής Κυβ</w:t>
      </w:r>
      <w:r>
        <w:rPr>
          <w:rFonts w:eastAsia="Times New Roman" w:cs="Times New Roman"/>
          <w:szCs w:val="24"/>
        </w:rPr>
        <w:t xml:space="preserve">έρνησης, διότι προστέθηκαν νέα δημοσιονομικά μέτρα πλέον, σύμφωνα με το συμπληρωματικό μνημόνιο που δεν έχει έρθει ακόμα στη Βουλή, 9 δισεκατομμύρια ευρώ μέχρι το 2018. </w:t>
      </w:r>
    </w:p>
    <w:p w14:paraId="7548F1F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Θα καταθέσω για τα Πρακτικά το υπ’ αριθμόν «συνημμένο 5» έγγραφο, το απόσπασμα του συμ</w:t>
      </w:r>
      <w:r>
        <w:rPr>
          <w:rFonts w:eastAsia="Times New Roman" w:cs="Times New Roman"/>
          <w:szCs w:val="24"/>
        </w:rPr>
        <w:t xml:space="preserve">πληρωματικού μνημονίου, διότι επιβαρύνθηκε η βιωσιμότητα του δημοσίου χρέους. </w:t>
      </w:r>
    </w:p>
    <w:p w14:paraId="7548F1F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Θα καταθέσω για τα Πρακτικά το υπ’ αριθμόν «συνημμένο 6» έγγραφο, την τελευταία έκθεση του Διεθνούς Νομισματικού Ταμείου, που επιβεβαιώνει μια επιβάρυνση της τάξης των τριάντα π</w:t>
      </w:r>
      <w:r>
        <w:rPr>
          <w:rFonts w:eastAsia="Times New Roman" w:cs="Times New Roman"/>
          <w:szCs w:val="24"/>
        </w:rPr>
        <w:t xml:space="preserve">οσοστιαίων μονάδων του ΑΕΠ, διότι επιβλήθηκαν κεφαλαιακοί περιορισμοί και διότι χρειάστηκε μια νέα ανακεφαλαιοποίηση των τραπεζών, αποκλειστική ευθύνη της σημερινής Κυβέρνησης. </w:t>
      </w:r>
    </w:p>
    <w:p w14:paraId="7548F1F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Θα καταθέσω για τα Πρακτικά το υπ’ αριθμόν «συνημμένο 7» έγγραφο, όλες τις εκθ</w:t>
      </w:r>
      <w:r>
        <w:rPr>
          <w:rFonts w:eastAsia="Times New Roman" w:cs="Times New Roman"/>
          <w:szCs w:val="24"/>
        </w:rPr>
        <w:t xml:space="preserve">έσεις της Τράπεζας της Ελλάδος, της Ευρωπαϊκής Κεντρικής Τράπεζας, της Ευρωπαϊκής Επιτροπής, που επιβεβαιώνουν ότι το κόστος της νέας ανακεφαλαιοποίησης οφείλεται αποκλειστικά στη διαπραγμάτευση του πρώτου εξαμήνου του 2015. </w:t>
      </w:r>
    </w:p>
    <w:p w14:paraId="7548F1F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Θα καταθέσω για τα Πρακτικά το</w:t>
      </w:r>
      <w:r>
        <w:rPr>
          <w:rFonts w:eastAsia="Times New Roman" w:cs="Times New Roman"/>
          <w:szCs w:val="24"/>
        </w:rPr>
        <w:t xml:space="preserve"> υπ’ αριθμόν «συνημμένο 8» έγγραφο. Ανακεφαλαιοποίηση που επέφερε μεγάλο κόστος στους φορολογούμενους και τεράστια ζημιά στους μετόχους των πιστωτικών ιδρυμάτων, μικρούς και μεγάλους, ιδιώτες και δημόσιο αλλάζοντας την ιδιοκτησιακή δομή των τραπεζών. </w:t>
      </w:r>
    </w:p>
    <w:p w14:paraId="7548F1F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Ενδε</w:t>
      </w:r>
      <w:r>
        <w:rPr>
          <w:rFonts w:eastAsia="Times New Roman" w:cs="Times New Roman"/>
          <w:szCs w:val="24"/>
        </w:rPr>
        <w:t>ικτικά και μόνο, η αξία της συμμετοχής του Ταμείου Χρηματοπιστωτικής Σταθερότητας κατρακύλησε κάτω από τα 2 δισεκατομμύρια ευρώ από 12 δισεκατομμύρια ευρώ, που ήταν στο τέλος του 2014, απώλειες πολύ υψηλότερες ακόμα και από την αρνητική απόδοση που καταγρά</w:t>
      </w:r>
      <w:r>
        <w:rPr>
          <w:rFonts w:eastAsia="Times New Roman" w:cs="Times New Roman"/>
          <w:szCs w:val="24"/>
        </w:rPr>
        <w:t>φηκε κατά την προηγούμενη τετραετία.</w:t>
      </w:r>
    </w:p>
    <w:p w14:paraId="7548F1F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εκτός αυτού του υπαρκτού κόστους, που πλέον το ομολογούν οι πάντες, εντός και εκτός Ελλάδας, κόστους που θα πρέπει να διερευνηθεί, εγείρεται και ένα πλήθος ερωτηματικών για πράξεις και παρα</w:t>
      </w:r>
      <w:r>
        <w:rPr>
          <w:rFonts w:eastAsia="Times New Roman" w:cs="Times New Roman"/>
          <w:szCs w:val="24"/>
        </w:rPr>
        <w:t>λείψεις της Κυβέρνησης που ζητά απαντήσεις.</w:t>
      </w:r>
    </w:p>
    <w:p w14:paraId="7548F1F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Ενδεικτικά, πρώτον, γιατί η Κυβέρνηση δεν ολοκλήρωσε έγκαιρα την αξιολόγηση τον Φεβρουάριο του 2015, ειδικά όταν τότε εγγράφως στα πρακτικά του </w:t>
      </w:r>
      <w:r>
        <w:rPr>
          <w:rFonts w:eastAsia="Times New Roman" w:cs="Times New Roman"/>
          <w:szCs w:val="24"/>
          <w:lang w:val="en-US"/>
        </w:rPr>
        <w:t>Eurogroup</w:t>
      </w:r>
      <w:r>
        <w:rPr>
          <w:rFonts w:eastAsia="Times New Roman" w:cs="Times New Roman"/>
          <w:szCs w:val="24"/>
        </w:rPr>
        <w:t>, όπως τα διένειμε ο τότε Υπουργός Οικονομικών, η Κυβέρνηση</w:t>
      </w:r>
      <w:r>
        <w:rPr>
          <w:rFonts w:eastAsia="Times New Roman" w:cs="Times New Roman"/>
          <w:szCs w:val="24"/>
        </w:rPr>
        <w:t xml:space="preserve"> εκφραζόταν ιδιαίτερα θετικά για τα πρωτογενή πλεονάσματα που επετύγχανε η προηγούμενη κυβέρνηση και δεσμεύοταν σε αντίθεση με τις προεκλογικές δεσμεύσεις ότι θα εφαρμόσει και το 70% του μνημονίου; Θα καταθέσω για τα Πρακτικά το υπ’ αριθμόν «συνημμένο 9» έ</w:t>
      </w:r>
      <w:r>
        <w:rPr>
          <w:rFonts w:eastAsia="Times New Roman" w:cs="Times New Roman"/>
          <w:szCs w:val="24"/>
        </w:rPr>
        <w:t xml:space="preserve">γγραφο, τη σχετική εισήγηση του κ. Βαρουφάκη στο </w:t>
      </w:r>
      <w:r>
        <w:rPr>
          <w:rFonts w:eastAsia="Times New Roman" w:cs="Times New Roman"/>
          <w:szCs w:val="24"/>
          <w:lang w:val="en-US"/>
        </w:rPr>
        <w:t>Eurogroup</w:t>
      </w:r>
      <w:r>
        <w:rPr>
          <w:rFonts w:eastAsia="Times New Roman" w:cs="Times New Roman"/>
          <w:szCs w:val="24"/>
        </w:rPr>
        <w:t>.</w:t>
      </w:r>
    </w:p>
    <w:p w14:paraId="7548F1F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Δεύτερο ερώτημα. Γιατί η Κυβέρνηση δεν ολοκλήρωσε έγκαιρα την αξιολόγηση, ενώ γνώριζε τις δυσμενείς για τη χώρα συνέπειες; Ανικανότητα, απρονοησία, αυταπάτες ή σχεδιασμός; Ο κ. Γκάλμπρεϊθ, στενός </w:t>
      </w:r>
      <w:r>
        <w:rPr>
          <w:rFonts w:eastAsia="Times New Roman" w:cs="Times New Roman"/>
          <w:szCs w:val="24"/>
        </w:rPr>
        <w:t xml:space="preserve">συνεργάτης του κ. Βαρουφάκη, γράφει στο βιβλίο του ότι στις 8 Φεβρουάριου –συγκρατήστε το αυτό- ο τότε Υπουργός Οικονομικών αναρωτήθηκε αν οι πολίτες θα εξακολουθούσαν να είναι μαζί του όταν κλείσουν οι τράπεζες. Θα καταθέσω για τα Πρακτικά το υπ’ αριθμόν </w:t>
      </w:r>
      <w:r>
        <w:rPr>
          <w:rFonts w:eastAsia="Times New Roman" w:cs="Times New Roman"/>
          <w:szCs w:val="24"/>
        </w:rPr>
        <w:t>«συνημμένο 10» έγγραφο.</w:t>
      </w:r>
    </w:p>
    <w:p w14:paraId="7548F1F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Αλήθεια, με την έναρξη της θητείας της νέας Κυβέρνησης, ο τότε Υπουργός Οικονομικών γνώριζε ότι θα κλείσουν οι τράπεζες; Μήπως σχεδίαζε να κλείσουν οι τράπεζες; Τι έπραξε ο Πρωθυπουργός βλέποντας τον Υπουργό του να οδηγεί τη χώρα στ</w:t>
      </w:r>
      <w:r>
        <w:rPr>
          <w:rFonts w:eastAsia="Times New Roman" w:cs="Times New Roman"/>
          <w:szCs w:val="24"/>
        </w:rPr>
        <w:t>ο χείλος της αβύσσου; Προφανώς, η απάντηση στο πλαίσιο συνέντευξης δεν επαρκεί, ειδικά όταν ο Πρωθυπουργός έχει χαρακτηρίσει ως «</w:t>
      </w:r>
      <w:r>
        <w:rPr>
          <w:rFonts w:eastAsia="Times New Roman" w:cs="Times New Roman"/>
          <w:szCs w:val="24"/>
          <w:lang w:val="en-US"/>
        </w:rPr>
        <w:t>asset</w:t>
      </w:r>
      <w:r>
        <w:rPr>
          <w:rFonts w:eastAsia="Times New Roman" w:cs="Times New Roman"/>
          <w:szCs w:val="24"/>
        </w:rPr>
        <w:t>» της Κυβέρνησής του τον πρώην Υπουργό Οικονομικών.</w:t>
      </w:r>
    </w:p>
    <w:p w14:paraId="7548F1F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Τρίτο ερώτημα. Ο </w:t>
      </w:r>
      <w:r>
        <w:rPr>
          <w:rFonts w:eastAsia="Times New Roman" w:cs="Times New Roman"/>
          <w:szCs w:val="24"/>
        </w:rPr>
        <w:t>δ</w:t>
      </w:r>
      <w:r>
        <w:rPr>
          <w:rFonts w:eastAsia="Times New Roman" w:cs="Times New Roman"/>
          <w:szCs w:val="24"/>
        </w:rPr>
        <w:t>ιοικητής της Τραπέζης της Ελλάδος δήλωσε, σε συνέντε</w:t>
      </w:r>
      <w:r>
        <w:rPr>
          <w:rFonts w:eastAsia="Times New Roman" w:cs="Times New Roman"/>
          <w:szCs w:val="24"/>
        </w:rPr>
        <w:t xml:space="preserve">υξή του στις 12 Ιανουαρίου του 2016, ότι είχε πληροφόρηση για σχέδια εισβολής στο Νομισματοκοπείο και δημιουργίας ενός άτυπου διπλού νομίσματος. </w:t>
      </w:r>
    </w:p>
    <w:p w14:paraId="7548F1F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σχετικό συνημμένο έγγραφο. </w:t>
      </w:r>
    </w:p>
    <w:p w14:paraId="7548F1F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Σύμφωνα με μαρτυρίες, τέτοια σχέδια αναπτύχθηκαν από μ</w:t>
      </w:r>
      <w:r>
        <w:rPr>
          <w:rFonts w:eastAsia="Times New Roman" w:cs="Times New Roman"/>
          <w:szCs w:val="24"/>
        </w:rPr>
        <w:t>έλη της Κυβέρνησης κατά τη διάρκεια υπουργικών συμβουλίων. Ποια ήταν αυτά τα σχέδια;</w:t>
      </w:r>
    </w:p>
    <w:p w14:paraId="7548F1F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Τέταρτο ερώτημα. Στο Υπουργείο Οικονομικών φαίνεται -και επιβεβαιώνεται από μαρτυρίες και γεγονότα- ότι λειτουργούσε μια διαπραγματευτική ομάδα με δύο εντελώς αντίθετες στ</w:t>
      </w:r>
      <w:r>
        <w:rPr>
          <w:rFonts w:eastAsia="Times New Roman" w:cs="Times New Roman"/>
          <w:szCs w:val="24"/>
        </w:rPr>
        <w:t>ρατηγικές. Ποια ήταν η στάση του Πρωθυπουργού γι’ αυτή τη διαρχία;</w:t>
      </w:r>
    </w:p>
    <w:p w14:paraId="7548F20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Πέμπτο ερώτημα. Ο κ. Γκάλμπρεϊθ στο ίδιο βιβλίο αναφέρεται στην πληρωμή του Μαΐου που έγινε προς το Διεθνές Νομισματικό Ταμείο, τότε που αποφεύχθηκε η στάση πληρωμών. Χαρακτηριστικά γράφει:</w:t>
      </w:r>
      <w:r>
        <w:rPr>
          <w:rFonts w:eastAsia="Times New Roman" w:cs="Times New Roman"/>
          <w:szCs w:val="24"/>
        </w:rPr>
        <w:t xml:space="preserve"> «Ο </w:t>
      </w:r>
      <w:r>
        <w:rPr>
          <w:rFonts w:eastAsia="Times New Roman" w:cs="Times New Roman"/>
          <w:szCs w:val="24"/>
        </w:rPr>
        <w:t>δ</w:t>
      </w:r>
      <w:r>
        <w:rPr>
          <w:rFonts w:eastAsia="Times New Roman" w:cs="Times New Roman"/>
          <w:szCs w:val="24"/>
        </w:rPr>
        <w:t xml:space="preserve">ιοικητής της Τράπεζας της Ελλάδος είχε έρθει σε επαφή με τον Έλληνα εκτελεστικό διευθυντή στο ΔΝΤ και κανόνισε να γίνει η πληρωμή με 700 εκατομμύρια δολάρια σε ειδικά τραβηκτικά δικαιώματα που βρίσκονταν στον ελληνικό λογαριασμό στο ΔΝΤ». Συγκρατήστε </w:t>
      </w:r>
      <w:r>
        <w:rPr>
          <w:rFonts w:eastAsia="Times New Roman" w:cs="Times New Roman"/>
          <w:szCs w:val="24"/>
        </w:rPr>
        <w:t xml:space="preserve">τι λέει μετά: «Ο Υπουργός Οικονομικών δεν ήταν ενήμερος κι ενώ είχαμε προετοιμαστεί για στάση πληρωμών, καταληφθήκαμε εξαπίνης». Άρα, μήπως ο τότε Υπουργός Οικονομικών και οι συνεργάτες του επιδίωκαν τη χρεωκοπία της χώρας; </w:t>
      </w:r>
    </w:p>
    <w:p w14:paraId="7548F20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το </w:t>
      </w:r>
      <w:r>
        <w:rPr>
          <w:rFonts w:eastAsia="Times New Roman" w:cs="Times New Roman"/>
          <w:szCs w:val="24"/>
        </w:rPr>
        <w:t>υπ’ αριθμόν «</w:t>
      </w:r>
      <w:r>
        <w:rPr>
          <w:rFonts w:eastAsia="Times New Roman" w:cs="Times New Roman"/>
          <w:szCs w:val="24"/>
        </w:rPr>
        <w:t>σ</w:t>
      </w:r>
      <w:r>
        <w:rPr>
          <w:rFonts w:eastAsia="Times New Roman" w:cs="Times New Roman"/>
          <w:szCs w:val="24"/>
        </w:rPr>
        <w:t xml:space="preserve">υνημμένο 16» σχετικό έγγραφο. </w:t>
      </w:r>
    </w:p>
    <w:p w14:paraId="7548F20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Έκτο ερώτημα. Ο ίδιος συγγραφέας στο ίδιο βιβλίο υποστηρίζει ότι ο κ. Βαρουφάκης στο τέλος Μαρτίου τού ζήτησε να αρχίσει την προετοιμασία ενός σχεδίου Β που θα ήταν μια συνοπτική περιγραφή του τι θα κάναμε αν να</w:t>
      </w:r>
      <w:r>
        <w:rPr>
          <w:rFonts w:eastAsia="Times New Roman" w:cs="Times New Roman"/>
          <w:szCs w:val="24"/>
        </w:rPr>
        <w:t xml:space="preserve">υαγούσαν οι διαπραγματεύσεις και η Ελλάδα εξαναγκαζόταν να βγει από το ευρώ. Ποιο ήταν </w:t>
      </w:r>
      <w:r>
        <w:rPr>
          <w:rFonts w:eastAsia="Times New Roman" w:cs="Times New Roman"/>
          <w:szCs w:val="24"/>
        </w:rPr>
        <w:t>τ</w:t>
      </w:r>
      <w:r>
        <w:rPr>
          <w:rFonts w:eastAsia="Times New Roman" w:cs="Times New Roman"/>
          <w:szCs w:val="24"/>
        </w:rPr>
        <w:t>ο ολοκληρωμένο σχέδιο Β που παρέδωσε ο κ. Γκάλμπρεϊθ στον τότε Υπουργό Οικονομικών;</w:t>
      </w:r>
    </w:p>
    <w:p w14:paraId="7548F20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Έβδομη σειρά ερωτημάτων. Αν, πράγματι, ήταν σχέδιο Β, γιατί ο κ. Γκάλμπρεϊθ -θυμίζω </w:t>
      </w:r>
      <w:r>
        <w:rPr>
          <w:rFonts w:eastAsia="Times New Roman" w:cs="Times New Roman"/>
          <w:szCs w:val="24"/>
        </w:rPr>
        <w:t>ότι ήταν στενός συνεργάτης του τότε Υπουργού Οικονομικών- τον Ιούλιο του 2015 υποστήριζε –και υπάρχει μέσα στο βιβλίο, το καταθέτω στα Πρακτικά- ότι τα διαθέσιμα εργαλεία φαίνονται επαρκή, προκειμένου η έξοδος να γίνει πολύ γρήγορα και απολύτως ομαλά, με τ</w:t>
      </w:r>
      <w:r>
        <w:rPr>
          <w:rFonts w:eastAsia="Times New Roman" w:cs="Times New Roman"/>
          <w:szCs w:val="24"/>
        </w:rPr>
        <w:t xml:space="preserve">ο σύστημα πληρωμών έτοιμο να λειτουργήσει σχεδόν αμέσως; </w:t>
      </w:r>
    </w:p>
    <w:p w14:paraId="7548F20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Και γιατί σε άλλο άρθρο του υποστήριζε ότι το μήνυμα θα είναι σαφές στους πολίτες των άλλων λαών; Μήνυμα ότι «στρέψου σε μετρητά το δυνατόν συντομότερο και βγες από το ευρώ όσο πιο γρήγορα μπορείς».</w:t>
      </w:r>
      <w:r>
        <w:rPr>
          <w:rFonts w:eastAsia="Times New Roman" w:cs="Times New Roman"/>
          <w:szCs w:val="24"/>
        </w:rPr>
        <w:t xml:space="preserve"> Και κάτι ακόμη.</w:t>
      </w:r>
    </w:p>
    <w:p w14:paraId="7548F20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Σύμφωνα με την κατάληξη του πορίσματος του σχεδίου Β και συγκρατήστε το αυτό: «Δεν υπάρχει τελικά λόγος να μην καταφέρει η Ελλάδα με εθνικό νόμισμα, ελεύθερη από τους δογματισμούς της Ευρωζώνης και έχοντας προσαρμόσει την πολιτική της σε ε</w:t>
      </w:r>
      <w:r>
        <w:rPr>
          <w:rFonts w:eastAsia="Times New Roman" w:cs="Times New Roman"/>
          <w:szCs w:val="24"/>
        </w:rPr>
        <w:t xml:space="preserve">θνικές ανάγκες και συνθήκες, να ανακάμψει οικονομικά και τελικά να γνωρίσει μεγαλύτερη ευημερία από σήμερα». Αυτή είναι η κατάληξη του πορίσματος, όπως φαίνεται μέσα στο βιβλίο. </w:t>
      </w:r>
    </w:p>
    <w:p w14:paraId="7548F20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Θα καταθέσω για τα Πρακτικά το υπ’ αριθμόν «</w:t>
      </w:r>
      <w:r>
        <w:rPr>
          <w:rFonts w:eastAsia="Times New Roman" w:cs="Times New Roman"/>
          <w:szCs w:val="24"/>
        </w:rPr>
        <w:t>σ</w:t>
      </w:r>
      <w:r>
        <w:rPr>
          <w:rFonts w:eastAsia="Times New Roman" w:cs="Times New Roman"/>
          <w:szCs w:val="24"/>
        </w:rPr>
        <w:t xml:space="preserve">υνημμένο 18» σχετικό έγγραφο. </w:t>
      </w:r>
    </w:p>
    <w:p w14:paraId="7548F20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ήπως τελικά, δηλαδή, για κάποιους στην Κυβέρνηση και συνεργάτες τους το σχέδιο Β ήταν σχέδιο Α;</w:t>
      </w:r>
    </w:p>
    <w:p w14:paraId="7548F20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Όγδοη σειρά ερωτημάτων. Δημοψήφισμα, μεγάλο κεφάλαιο. Γιατί η Κυβέρνηση προχώρησε στο δημοψήφισμα, ενώ γνώριζε τις αρνητικές επιπτώσεις τόσο της διεξαγωγής του</w:t>
      </w:r>
      <w:r>
        <w:rPr>
          <w:rFonts w:eastAsia="Times New Roman" w:cs="Times New Roman"/>
          <w:szCs w:val="24"/>
        </w:rPr>
        <w:t>,</w:t>
      </w:r>
      <w:r>
        <w:rPr>
          <w:rFonts w:eastAsia="Times New Roman" w:cs="Times New Roman"/>
          <w:szCs w:val="24"/>
        </w:rPr>
        <w:t xml:space="preserve"> όσο και του πιθανού αποτελέσματός του; Γνώριζε ότι θα κλείσουν οι τράπεζες, ότι θα επιβληθούν κεφαλαιακοί περιορισμοί, ότι θα υπάρξουν καταστροφικές επιπτώσεις στο τραπεζικό σύστημα, το δημόσιο, τους φορολογούμενους και την πραγματική οικονομία. Πώς αυτό </w:t>
      </w:r>
      <w:r>
        <w:rPr>
          <w:rFonts w:eastAsia="Times New Roman" w:cs="Times New Roman"/>
          <w:szCs w:val="24"/>
        </w:rPr>
        <w:t xml:space="preserve">επιβεβαιώνεται ότι το γνώριζε; </w:t>
      </w:r>
    </w:p>
    <w:p w14:paraId="7548F20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κ. Τσίπρας, αναφερόμενος στις 30 Νοεμβρίου του 2011 στο δημοψήφισμα που σχεδίαζε τότε ο κ. Παπανδρέου, ανέφερε χαρακτηριστικά: «Αν επιχειρήσει ο Πρωθυπουργός να θέσει τέτοια ζητήματα, η πτώχευση θα επισυμβεί, όπως και η κα</w:t>
      </w:r>
      <w:r>
        <w:rPr>
          <w:rFonts w:eastAsia="Times New Roman" w:cs="Times New Roman"/>
          <w:szCs w:val="24"/>
        </w:rPr>
        <w:t xml:space="preserve">τάρρευση του τραπεζικού συστήματος και της οικονομίας, πολύ πριν φθάσουμε στην κάλπη». </w:t>
      </w:r>
    </w:p>
    <w:p w14:paraId="7548F20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Γιατί, συνεπώς, ο Πρωθυπουργός προχώρησε σε δημοψήφισμα, ενώ γνώριζε τις αρνητικές συνέπειες διεξαγωγής του; Κι όχι μόνο αυτό. Ο Πρωθυπουργός γνώριζε, όπως είπα πριν, α</w:t>
      </w:r>
      <w:r>
        <w:rPr>
          <w:rFonts w:eastAsia="Times New Roman" w:cs="Times New Roman"/>
          <w:szCs w:val="24"/>
        </w:rPr>
        <w:t xml:space="preserve">πό τον Μάιο το </w:t>
      </w:r>
      <w:r>
        <w:rPr>
          <w:rFonts w:eastAsia="Times New Roman" w:cs="Times New Roman"/>
          <w:szCs w:val="24"/>
        </w:rPr>
        <w:lastRenderedPageBreak/>
        <w:t>σχέδιο Β, το οποίο περιείχε, σε περίπτωση υλοποίησής του, κήρυξη της χώρας σε κατάσταση εκτάκτου ανάγκης, εθνικοποίηση τραπεζών, ανακεφαλαιοποίηση με νέα δραχμή, έκδοση υποσχετικών για πληρωμή μισθών και συντάξεων, επιστράτευση δημοσίων υπαλ</w:t>
      </w:r>
      <w:r>
        <w:rPr>
          <w:rFonts w:eastAsia="Times New Roman" w:cs="Times New Roman"/>
          <w:szCs w:val="24"/>
        </w:rPr>
        <w:t xml:space="preserve">λήλων. </w:t>
      </w:r>
    </w:p>
    <w:p w14:paraId="7548F20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Συνεπώς, επαναλαμβάνω, αφού ο Πρωθυπουργός τα γνώριζε αυτά από τον Μάιο, γιατί αποφάσισε δημοψήφισμα τον Ιούλιο; Ήξερε τις δυσμενείς επιπτώσεις από τη διεξαγωγή του δημοψηφίσματος.</w:t>
      </w:r>
    </w:p>
    <w:p w14:paraId="7548F20C"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(Στο σημείο αυτό χτυπά το κουδούνι λήξεως του χρόνου ομιλίας του κυ</w:t>
      </w:r>
      <w:r>
        <w:rPr>
          <w:rFonts w:eastAsia="Times New Roman" w:cs="Times New Roman"/>
          <w:szCs w:val="28"/>
        </w:rPr>
        <w:t>ρίου Βουλευτή)</w:t>
      </w:r>
    </w:p>
    <w:p w14:paraId="7548F20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ακόμα. Η απόφαση που πήρε ο Πρωθυπουργός και ενέκρινε το Υπουργικό Συμβούλιο στα τέλη Ιουνίου, τοποθετούσε τη διενέργεια δημοψηφίσματος πέντε ημέρες μετά την εκπνοή του προγράμματος δανειακής στήριξης της χώρας. Δηλαδή, ο </w:t>
      </w:r>
      <w:r>
        <w:rPr>
          <w:rFonts w:eastAsia="Times New Roman" w:cs="Times New Roman"/>
          <w:szCs w:val="24"/>
        </w:rPr>
        <w:t xml:space="preserve">Πρωθυπουργός ήξερε ότι η απόφασή του έβγαζε τη χώρα εκτός προγράμματος. Ήξερε, κατά συνέπεια, ότι από εκείνη τη στιγμή η Ευρωπαϊκή </w:t>
      </w:r>
      <w:r>
        <w:rPr>
          <w:rFonts w:eastAsia="Times New Roman" w:cs="Times New Roman"/>
          <w:szCs w:val="24"/>
        </w:rPr>
        <w:lastRenderedPageBreak/>
        <w:t>Κεντρική Τράπεζα ήταν αναγκασμένη να διακόψει τη χορήγηση της έκτακτης χρηματοδότησης. Αυτό θα είχε ως αποτέλεσμα να κλείσουν</w:t>
      </w:r>
      <w:r>
        <w:rPr>
          <w:rFonts w:eastAsia="Times New Roman" w:cs="Times New Roman"/>
          <w:szCs w:val="24"/>
        </w:rPr>
        <w:t xml:space="preserve"> οι τράπεζες και να επιβληθούν κεφαλαιακοί περιορισμοί. </w:t>
      </w:r>
    </w:p>
    <w:p w14:paraId="7548F20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Έτσι κι έγινε. Μάλιστα –θα καταθέσω στα Πρακτικά το υπ’ αριθμόν «</w:t>
      </w:r>
      <w:r>
        <w:rPr>
          <w:rFonts w:eastAsia="Times New Roman" w:cs="Times New Roman"/>
          <w:szCs w:val="24"/>
        </w:rPr>
        <w:t>σ</w:t>
      </w:r>
      <w:r>
        <w:rPr>
          <w:rFonts w:eastAsia="Times New Roman" w:cs="Times New Roman"/>
          <w:szCs w:val="24"/>
        </w:rPr>
        <w:t>υνημμένο 19» σχετικό έγγραφο- σε συνέντευξή του στο ΣΚΑ</w:t>
      </w:r>
      <w:r>
        <w:rPr>
          <w:rFonts w:eastAsia="Times New Roman" w:cs="Times New Roman"/>
          <w:szCs w:val="24"/>
        </w:rPr>
        <w:t>Ϊ</w:t>
      </w:r>
      <w:r>
        <w:rPr>
          <w:rFonts w:eastAsia="Times New Roman" w:cs="Times New Roman"/>
          <w:szCs w:val="24"/>
        </w:rPr>
        <w:t xml:space="preserve"> στις 19 Ιανουαρίου 2016</w:t>
      </w:r>
      <w:r>
        <w:rPr>
          <w:rFonts w:eastAsia="Times New Roman" w:cs="Times New Roman"/>
          <w:szCs w:val="24"/>
        </w:rPr>
        <w:t>,</w:t>
      </w:r>
      <w:r>
        <w:rPr>
          <w:rFonts w:eastAsia="Times New Roman" w:cs="Times New Roman"/>
          <w:szCs w:val="24"/>
        </w:rPr>
        <w:t xml:space="preserve"> ο κ. Βαρουφάκης στο ερώτημα αν την ώρα που αποφάσισ</w:t>
      </w:r>
      <w:r>
        <w:rPr>
          <w:rFonts w:eastAsia="Times New Roman" w:cs="Times New Roman"/>
          <w:szCs w:val="24"/>
        </w:rPr>
        <w:t>αν το δημοψήφισμα ήξεραν ότι θα κλείσουν οι τράπεζες, απάντησε με τη λέξη «προφανώς».</w:t>
      </w:r>
    </w:p>
    <w:p w14:paraId="7548F20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Συνεπώς, επαναλαμβάνω για μία ακόμα φορά, γιατί ο Πρωθυπουργός προχώρησε σε δημοψήφισμα, ενώ γνώριζε τις αρνητικές συνέπειες διεξαγωγής του; </w:t>
      </w:r>
    </w:p>
    <w:p w14:paraId="7548F21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Τελικά, αποφύγαμε τα χειρότε</w:t>
      </w:r>
      <w:r>
        <w:rPr>
          <w:rFonts w:eastAsia="Times New Roman" w:cs="Times New Roman"/>
          <w:szCs w:val="24"/>
        </w:rPr>
        <w:t>ρα, γιατί ο Πρωθυπουργός άλλαξε στάση σε σχέση με αυτό που του έδειχνε το αποτέλεσμα του δημοψηφίσματος.</w:t>
      </w:r>
    </w:p>
    <w:p w14:paraId="7548F211"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lastRenderedPageBreak/>
        <w:t>Κυρίες και κύριοι συνάδελφοι, συμπερασματικά, το κόστος του πρώτου εξαμήνου του 2015 είναι τεράστιο και τα ερωτήματα πολλά. Χρειάζονται απαντήσεις, ώστ</w:t>
      </w:r>
      <w:r>
        <w:rPr>
          <w:rFonts w:eastAsia="Times New Roman" w:cs="Times New Roman"/>
          <w:szCs w:val="28"/>
        </w:rPr>
        <w:t>ε να μάθουμε την αλήθεια, να αναζητήσουμε ευθύνες και να μην επαναλάβουμε στο μέλλον τα ίδια σφάλματα.</w:t>
      </w:r>
    </w:p>
    <w:p w14:paraId="7548F212"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Εκτιμώ ότι σ’ αυτήν την κατεύθυνση θα συμβάλετε κι εσείς, συνάδελφοι της κυβερνητικής Πλειοψηφίας, αν θέλετε να είστε συνεπείς με την περυσινή υπερψήφιση</w:t>
      </w:r>
      <w:r>
        <w:rPr>
          <w:rFonts w:eastAsia="Times New Roman" w:cs="Times New Roman"/>
          <w:szCs w:val="28"/>
        </w:rPr>
        <w:t xml:space="preserve"> της πρότασης για σύσταση Εξεταστικής Επιτροπής για τα προηγούμενα μνημόνια και της οποίας οι εργασίες όλως περιέργως σταμάτησαν πριν από τις εκλογές με την ψήφιση του τρίτου μνημονίου πέρυσι το καλοκαίρι και βεβαίως χωρίς να ολοκληρωθούν.</w:t>
      </w:r>
    </w:p>
    <w:p w14:paraId="7548F213"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Ενδεικτικά πάντω</w:t>
      </w:r>
      <w:r>
        <w:rPr>
          <w:rFonts w:eastAsia="Times New Roman" w:cs="Times New Roman"/>
          <w:szCs w:val="28"/>
        </w:rPr>
        <w:t xml:space="preserve">ς, για να ανατρέξουμε λίγο στο παρελθόν </w:t>
      </w:r>
      <w:r>
        <w:rPr>
          <w:rFonts w:eastAsia="Times New Roman" w:cs="Times New Roman"/>
          <w:szCs w:val="24"/>
        </w:rPr>
        <w:t>–θα καταθέσω στα Πρακτικά το υπ’ αριθμόν «</w:t>
      </w:r>
      <w:r>
        <w:rPr>
          <w:rFonts w:eastAsia="Times New Roman" w:cs="Times New Roman"/>
          <w:szCs w:val="24"/>
        </w:rPr>
        <w:t>σ</w:t>
      </w:r>
      <w:r>
        <w:rPr>
          <w:rFonts w:eastAsia="Times New Roman" w:cs="Times New Roman"/>
          <w:szCs w:val="24"/>
        </w:rPr>
        <w:t xml:space="preserve">υνημμένο 20» σχετικό έγγραφο- </w:t>
      </w:r>
      <w:r>
        <w:rPr>
          <w:rFonts w:eastAsia="Times New Roman" w:cs="Times New Roman"/>
          <w:szCs w:val="28"/>
        </w:rPr>
        <w:t xml:space="preserve"> τον Απρίλιο του 2015, όταν ο κύριος Πρωθυπουργός ανέ</w:t>
      </w:r>
      <w:r>
        <w:rPr>
          <w:rFonts w:eastAsia="Times New Roman" w:cs="Times New Roman"/>
          <w:szCs w:val="28"/>
        </w:rPr>
        <w:lastRenderedPageBreak/>
        <w:t xml:space="preserve">πτυσσε την πρότασή του για τη σύσταση </w:t>
      </w:r>
      <w:r>
        <w:rPr>
          <w:rFonts w:eastAsia="Times New Roman" w:cs="Times New Roman"/>
          <w:szCs w:val="28"/>
        </w:rPr>
        <w:t>ε</w:t>
      </w:r>
      <w:r>
        <w:rPr>
          <w:rFonts w:eastAsia="Times New Roman" w:cs="Times New Roman"/>
          <w:szCs w:val="28"/>
        </w:rPr>
        <w:t xml:space="preserve">ξεταστικής </w:t>
      </w:r>
      <w:r>
        <w:rPr>
          <w:rFonts w:eastAsia="Times New Roman" w:cs="Times New Roman"/>
          <w:szCs w:val="28"/>
        </w:rPr>
        <w:t>ε</w:t>
      </w:r>
      <w:r>
        <w:rPr>
          <w:rFonts w:eastAsia="Times New Roman" w:cs="Times New Roman"/>
          <w:szCs w:val="28"/>
        </w:rPr>
        <w:t>πιτροπής, ανέφερε</w:t>
      </w:r>
      <w:r>
        <w:rPr>
          <w:rFonts w:eastAsia="Times New Roman" w:cs="Times New Roman"/>
          <w:szCs w:val="28"/>
        </w:rPr>
        <w:t>:</w:t>
      </w:r>
      <w:r>
        <w:rPr>
          <w:rFonts w:eastAsia="Times New Roman" w:cs="Times New Roman"/>
          <w:szCs w:val="28"/>
        </w:rPr>
        <w:t xml:space="preserve"> «Το αποτέλεσμα προηγ</w:t>
      </w:r>
      <w:r>
        <w:rPr>
          <w:rFonts w:eastAsia="Times New Roman" w:cs="Times New Roman"/>
          <w:szCs w:val="28"/>
        </w:rPr>
        <w:t xml:space="preserve">ούμενων ανακεφαλαιοποιήσεων ήταν οι τραπεζικές μετοχές του Ταμείου Χρηματοπιστωτικής Σταθερότητας να πουληθούν έναντι πινακίου φακής, με άμεση ζημία του ελληνικού </w:t>
      </w:r>
      <w:r>
        <w:rPr>
          <w:rFonts w:eastAsia="Times New Roman" w:cs="Times New Roman"/>
          <w:szCs w:val="28"/>
        </w:rPr>
        <w:t>δ</w:t>
      </w:r>
      <w:r>
        <w:rPr>
          <w:rFonts w:eastAsia="Times New Roman" w:cs="Times New Roman"/>
          <w:szCs w:val="28"/>
        </w:rPr>
        <w:t xml:space="preserve">ημοσίου και ταυτόχρονη επιβάρυνση του ελληνικού χρέους». </w:t>
      </w:r>
      <w:r>
        <w:rPr>
          <w:rFonts w:eastAsia="Times New Roman" w:cs="Times New Roman"/>
          <w:szCs w:val="28"/>
        </w:rPr>
        <w:t>Σας θυμίζει κάτι αυτό;</w:t>
      </w:r>
      <w:r>
        <w:rPr>
          <w:rFonts w:eastAsia="Times New Roman" w:cs="Times New Roman"/>
          <w:szCs w:val="28"/>
        </w:rPr>
        <w:t xml:space="preserve"> </w:t>
      </w:r>
      <w:r>
        <w:rPr>
          <w:rFonts w:eastAsia="Times New Roman" w:cs="Times New Roman"/>
          <w:szCs w:val="28"/>
        </w:rPr>
        <w:t>Και συνεχίζε</w:t>
      </w:r>
      <w:r>
        <w:rPr>
          <w:rFonts w:eastAsia="Times New Roman" w:cs="Times New Roman"/>
          <w:szCs w:val="28"/>
        </w:rPr>
        <w:t>ι λέγοντας</w:t>
      </w:r>
      <w:r>
        <w:rPr>
          <w:rFonts w:eastAsia="Times New Roman" w:cs="Times New Roman"/>
          <w:szCs w:val="28"/>
        </w:rPr>
        <w:t>:</w:t>
      </w:r>
      <w:r>
        <w:rPr>
          <w:rFonts w:eastAsia="Times New Roman" w:cs="Times New Roman"/>
          <w:szCs w:val="28"/>
        </w:rPr>
        <w:t xml:space="preserve"> «Δεν έχουν περάσει και πολλά χρόνια. Τα θυμόμαστε. Φως θέλουμε να ρίξουμε σε όλα αυτά».</w:t>
      </w:r>
      <w:r>
        <w:rPr>
          <w:rFonts w:eastAsia="Times New Roman" w:cs="Times New Roman"/>
          <w:szCs w:val="28"/>
        </w:rPr>
        <w:t xml:space="preserve"> Τέλος,</w:t>
      </w:r>
      <w:r>
        <w:rPr>
          <w:rFonts w:eastAsia="Times New Roman" w:cs="Times New Roman"/>
          <w:szCs w:val="28"/>
        </w:rPr>
        <w:t xml:space="preserve"> καταλήγει λέγοντας</w:t>
      </w:r>
      <w:r>
        <w:rPr>
          <w:rFonts w:eastAsia="Times New Roman" w:cs="Times New Roman"/>
          <w:szCs w:val="28"/>
        </w:rPr>
        <w:t>:</w:t>
      </w:r>
      <w:r>
        <w:rPr>
          <w:rFonts w:eastAsia="Times New Roman" w:cs="Times New Roman"/>
          <w:szCs w:val="28"/>
        </w:rPr>
        <w:t xml:space="preserve"> «Αυτή η πρακτική, κυρίες και κύριοι συνάδελφοι, ξέρετε, στη διεθνή χρηματοοικονομική έχει όνομα. Ονομάζεται «</w:t>
      </w:r>
      <w:r>
        <w:rPr>
          <w:rFonts w:eastAsia="Times New Roman" w:cs="Times New Roman"/>
          <w:szCs w:val="28"/>
          <w:lang w:val="en-US"/>
        </w:rPr>
        <w:t>dilution</w:t>
      </w:r>
      <w:r>
        <w:rPr>
          <w:rFonts w:eastAsia="Times New Roman" w:cs="Times New Roman"/>
          <w:szCs w:val="28"/>
        </w:rPr>
        <w:t>» και η νομι</w:t>
      </w:r>
      <w:r>
        <w:rPr>
          <w:rFonts w:eastAsia="Times New Roman" w:cs="Times New Roman"/>
          <w:szCs w:val="28"/>
        </w:rPr>
        <w:t>μότητά της είναι κάτι παραπάνω από αμφίβολη στην περίπτωση αυτή».</w:t>
      </w:r>
    </w:p>
    <w:p w14:paraId="7548F214"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Τότε ψηφίσατε αυτό το σκεπτικό. Τώρα θα πρυτανεύσει η συνέπεια ή θα κάνετε μία ακόμα κυβίστηση, οπότε και θα επιβεβαιώσετε ότι όλα τα θέματα τα αντιμετωπίζετε με αποκλειστικό κριτήριο το συμ</w:t>
      </w:r>
      <w:r>
        <w:rPr>
          <w:rFonts w:eastAsia="Times New Roman" w:cs="Times New Roman"/>
          <w:szCs w:val="28"/>
        </w:rPr>
        <w:t>φέρον του κόμματός σας;</w:t>
      </w:r>
    </w:p>
    <w:p w14:paraId="7548F215"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lastRenderedPageBreak/>
        <w:t>Αναμένουμε, χωρίς βέβαια να τρέφουμε αυταπάτες. Αυτές τις τρέφει εδώ και χρόνια, κατ’ εξακολούθηση και συρροή, ο κ. Τσίπρας.</w:t>
      </w:r>
    </w:p>
    <w:p w14:paraId="7548F216"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Σας ευχαριστώ πολύ.</w:t>
      </w:r>
    </w:p>
    <w:p w14:paraId="7548F217"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(Στο σημείο αυτό ο Βουλευτής κ. Χρήστος Σταϊκούρας καταθέτει για τα Πρακτικά τα προαναφερθέντα έγγραφα, τα οποία βρίσκονται στο </w:t>
      </w:r>
      <w:r>
        <w:rPr>
          <w:rFonts w:eastAsia="Times New Roman" w:cs="Times New Roman"/>
          <w:szCs w:val="28"/>
        </w:rPr>
        <w:t>α</w:t>
      </w:r>
      <w:r>
        <w:rPr>
          <w:rFonts w:eastAsia="Times New Roman" w:cs="Times New Roman"/>
          <w:szCs w:val="28"/>
        </w:rPr>
        <w:t>ρχείο του Τμήματος Γραμματείας της Διεύθυνσης Στενογραφίας και Πρακτικών της Βουλής)</w:t>
      </w:r>
    </w:p>
    <w:p w14:paraId="7548F218" w14:textId="77777777" w:rsidR="006C746B" w:rsidRDefault="002A59A5">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w:t>
      </w:r>
      <w:r>
        <w:rPr>
          <w:rFonts w:eastAsia="Times New Roman" w:cs="Times New Roman"/>
          <w:szCs w:val="28"/>
        </w:rPr>
        <w:t>ημοκρατίας)</w:t>
      </w:r>
    </w:p>
    <w:p w14:paraId="7548F219" w14:textId="77777777" w:rsidR="006C746B" w:rsidRDefault="002A59A5">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Να σας ενημερώσω ότι σε συνεννόηση με τον Πρόεδρο της Βουλής, για να μην υπάρχει παράπονο περί μη ισονομίας, εφ’ όσον το επιθυμούν και οι υπόλοιποι επτά από τους πρώτους οκτώ</w:t>
      </w:r>
      <w:r>
        <w:rPr>
          <w:rFonts w:eastAsia="Times New Roman" w:cs="Times New Roman"/>
          <w:szCs w:val="28"/>
        </w:rPr>
        <w:t>,</w:t>
      </w:r>
      <w:r>
        <w:rPr>
          <w:rFonts w:eastAsia="Times New Roman" w:cs="Times New Roman"/>
          <w:szCs w:val="28"/>
        </w:rPr>
        <w:t xml:space="preserve"> μπορούν να μιλήσουν για δεκαπέντε λ</w:t>
      </w:r>
      <w:r>
        <w:rPr>
          <w:rFonts w:eastAsia="Times New Roman" w:cs="Times New Roman"/>
          <w:szCs w:val="28"/>
        </w:rPr>
        <w:t xml:space="preserve">επτά και εθιμικώ δικαίω, εφ’ όσον το επιθυμεί –και απ’ ό,τι αντιλήφθηκα, το επιθυμεί- τη συζήτηση απόψε ως είθισται, πάλι σε συνεννόηση </w:t>
      </w:r>
      <w:r>
        <w:rPr>
          <w:rFonts w:eastAsia="Times New Roman" w:cs="Times New Roman"/>
          <w:szCs w:val="28"/>
        </w:rPr>
        <w:lastRenderedPageBreak/>
        <w:t xml:space="preserve">με τον Πρόεδρο της Βουλής, θα κλείσει ο Αρχηγός της Αξιωματικής Αντιπολίτευσης και Πρόεδρος της Κοινοβουλευτικής Ομάδας </w:t>
      </w:r>
      <w:r>
        <w:rPr>
          <w:rFonts w:eastAsia="Times New Roman" w:cs="Times New Roman"/>
          <w:szCs w:val="28"/>
        </w:rPr>
        <w:t>κ. Κυριάκος Μητσοτάκης.</w:t>
      </w:r>
    </w:p>
    <w:p w14:paraId="7548F21A"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Ορίστε, κύριε Μπαλαούρα, έχετε τον λόγο.</w:t>
      </w:r>
    </w:p>
    <w:p w14:paraId="7548F21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 xml:space="preserve">ΕΡΑΣΙΜΟΣ (ΜΑΚΗΣ) ΜΠΑΛΑΟΥΡΑΣ: </w:t>
      </w:r>
      <w:r>
        <w:rPr>
          <w:rFonts w:eastAsia="Times New Roman"/>
          <w:color w:val="000000"/>
          <w:szCs w:val="24"/>
        </w:rPr>
        <w:t>Ευχαριστώ, κύριε Πρόεδρε.</w:t>
      </w:r>
      <w:r>
        <w:rPr>
          <w:rFonts w:eastAsia="Times New Roman" w:cs="Times New Roman"/>
          <w:szCs w:val="24"/>
        </w:rPr>
        <w:t xml:space="preserve"> </w:t>
      </w:r>
    </w:p>
    <w:p w14:paraId="7548F21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Αν έβαζα έναν τίτλο στην παρέμβασή μου τη σημερινή, θα έλεγα το γνωστό «κοίτα ποιος μιλάει». Εκείνοι που μιλάνε είναι αυτοί που έφεραν</w:t>
      </w:r>
      <w:r>
        <w:rPr>
          <w:rFonts w:eastAsia="Times New Roman" w:cs="Times New Roman"/>
          <w:szCs w:val="24"/>
        </w:rPr>
        <w:t xml:space="preserve"> τον ελληνικό λαό στην απόγνωση, αυτοί που μείωσαν τον πλούτο της χώρας κατά 25%, που γέμισαν την κοινωνία με εκατομμύρια ανέργους, που έστειλαν τους νέους μας στις νέες φάμπρικες της Γερμανίας και του Βελγίου τις στοές, που διέλυσαν την παραγωγική βάση τη</w:t>
      </w:r>
      <w:r>
        <w:rPr>
          <w:rFonts w:eastAsia="Times New Roman" w:cs="Times New Roman"/>
          <w:szCs w:val="24"/>
        </w:rPr>
        <w:t xml:space="preserve">ς χώρας, που χάριζαν δάνεια στους ημέτερους, στα ΜΜΕ, στα κόμματά τους, που χρεωκοπούσαν επιχειρήσεις και έφτιαχναν πλούσια τζάκια. Τώρα βγαίνει όλη η σαπίλα από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για τα δάνεια προς τα ΜΜΕ και τα κόμματα, </w:t>
      </w:r>
      <w:r>
        <w:rPr>
          <w:rFonts w:eastAsia="Times New Roman" w:cs="Times New Roman"/>
          <w:szCs w:val="24"/>
        </w:rPr>
        <w:t xml:space="preserve">που υπάρχει και λειτουργεί στα πλαίσια </w:t>
      </w:r>
      <w:r>
        <w:rPr>
          <w:rFonts w:eastAsia="Times New Roman" w:cs="Times New Roman"/>
          <w:szCs w:val="24"/>
        </w:rPr>
        <w:t xml:space="preserve">της Βουλής. </w:t>
      </w:r>
    </w:p>
    <w:p w14:paraId="7548F21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Η πρόταση της Νέας Δημοκρατίας κατατέθηκε δύο μέρες πριν από την αντίστοιχη πρόταση του ΣΥΡΙΖΑ για την </w:t>
      </w:r>
      <w:r>
        <w:rPr>
          <w:rFonts w:eastAsia="Times New Roman" w:cs="Times New Roman"/>
          <w:szCs w:val="24"/>
        </w:rPr>
        <w:t>ε</w:t>
      </w:r>
      <w:r>
        <w:rPr>
          <w:rFonts w:eastAsia="Times New Roman" w:cs="Times New Roman"/>
          <w:szCs w:val="24"/>
        </w:rPr>
        <w:t>ξεταστική</w:t>
      </w:r>
      <w:r>
        <w:rPr>
          <w:rFonts w:eastAsia="Times New Roman" w:cs="Times New Roman"/>
          <w:szCs w:val="24"/>
        </w:rPr>
        <w:t xml:space="preserve"> ε</w:t>
      </w:r>
      <w:r>
        <w:rPr>
          <w:rFonts w:eastAsia="Times New Roman" w:cs="Times New Roman"/>
          <w:szCs w:val="24"/>
        </w:rPr>
        <w:t>πιτροπή για τα δάνεια στα κόμματα και στα μέσα ενημέρωσης. Δηλαδή η Νέα Δημοκρατία προσπάθησε να κάνει αντιπερισπασμό, όταν όλος</w:t>
      </w:r>
      <w:r>
        <w:rPr>
          <w:rFonts w:eastAsia="Times New Roman" w:cs="Times New Roman"/>
          <w:szCs w:val="24"/>
        </w:rPr>
        <w:t xml:space="preserve"> ο κόσμος, όλα τα ΜΜΕ βούιζαν ότι θα υπάρξει αυτή η πρόταση από την πλευρά του ΣΥΡΙΖΑ.</w:t>
      </w:r>
    </w:p>
    <w:p w14:paraId="7548F21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Αντιπερισπασμός. Πότε γίνεται άραγε ο αντιπερισπασμός;  Γίνεται όταν δεν έχουν θέσεις, όταν επιλέγουν τις τακτικές κινήσεις από την ουσία της πολιτικής, όταν επιλέγουν τ</w:t>
      </w:r>
      <w:r>
        <w:rPr>
          <w:rFonts w:eastAsia="Times New Roman" w:cs="Times New Roman"/>
          <w:szCs w:val="24"/>
        </w:rPr>
        <w:t xml:space="preserve">ον αποπροσανατολισμό. Άλλωστε η πρόταση της Νέας Δημοκρατίας έχει κριθεί από τον ελληνικό λαό. </w:t>
      </w:r>
    </w:p>
    <w:p w14:paraId="7548F21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 πρώτη φορά στην πολιτική ιστορία της χώρας –υπογραμμίζω για πρώτη φορά- πήγαμε σε εκλογές τον Σεπτέμβρη, γνωρίζοντας ο ελληνικός λαός τι ακριβώς έχει συνομο</w:t>
      </w:r>
      <w:r>
        <w:rPr>
          <w:rFonts w:eastAsia="Times New Roman" w:cs="Times New Roman"/>
          <w:szCs w:val="24"/>
        </w:rPr>
        <w:t xml:space="preserve">λογηθεί και πού προχωράμε, δεν κρύψαμε απολύτως τίποτα, σε αντίθεση με όλη την πολιτική ιστορία, όχι μόνο της χώρας, αλλά και διεθνώς. Επομένως, το παραμύθι σας, συνάδελφοι της Νέας Δημοκρατίας, δεν έχει πια δράκο! </w:t>
      </w:r>
    </w:p>
    <w:p w14:paraId="7548F22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Μιλάτε για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Εγώ δεν θα πω πολλά π</w:t>
      </w:r>
      <w:r>
        <w:rPr>
          <w:rFonts w:eastAsia="Times New Roman" w:cs="Times New Roman"/>
          <w:szCs w:val="24"/>
        </w:rPr>
        <w:t>ράγματα, απαντώντας στον κ. Σταϊκούρα. Θα πω αυτό που ο προηγούμενος Αρχηγό</w:t>
      </w:r>
      <w:r>
        <w:rPr>
          <w:rFonts w:eastAsia="Times New Roman" w:cs="Times New Roman"/>
          <w:szCs w:val="24"/>
        </w:rPr>
        <w:t>ς</w:t>
      </w:r>
      <w:r>
        <w:rPr>
          <w:rFonts w:eastAsia="Times New Roman" w:cs="Times New Roman"/>
          <w:szCs w:val="24"/>
        </w:rPr>
        <w:t xml:space="preserve"> σας, ο κ. Μεϊμαράκης, είπε -και σωστά το είπε, το έχουμε πει πολλάκις εμείς εδώ πέρα, από τον Πρωθυπουργό, μέχρι τον οποιοδήποτε Βουλευτή του ΣΥΡΙΖΑ- ότι ναι και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και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rPr>
        <w:t xml:space="preserve"> και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θα φτιάχναμε, </w:t>
      </w:r>
      <w:r>
        <w:rPr>
          <w:rFonts w:eastAsia="Times New Roman"/>
          <w:bCs/>
        </w:rPr>
        <w:t>προκειμένου να</w:t>
      </w:r>
      <w:r>
        <w:rPr>
          <w:rFonts w:eastAsia="Times New Roman" w:cs="Times New Roman"/>
          <w:szCs w:val="24"/>
        </w:rPr>
        <w:t xml:space="preserve"> αντιμετωπίσουμε το βασανιστήριο του πνιγμού που προσπαθούσαν να μας επιβάλλουν. </w:t>
      </w:r>
    </w:p>
    <w:p w14:paraId="7548F22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Να πω και ένα ερώτημα ρητορικό. Κερδίσαμε το δημοψήφισμα. Θα επανέλθω μετά σε αυτό. Είχαμε, λοιπόν, όπως λέτε εσείς,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για να φύγουμε από το ευρώ. Γιατί, λοιπόν, αφού είμαστε κραταιοί, πήραμε ένα περήφανο 63% του ελληνικού λαού; Είχαμε και τα τεχνικά δεδομένα του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ή όπως αλλιώς το λέτε, γιατί δεν προχωρήσαμε στην έξοδο από το ευρώ; Στηρίζεστε σε αφηγήματα, τα οποία</w:t>
      </w:r>
      <w:r>
        <w:rPr>
          <w:rFonts w:eastAsia="Times New Roman" w:cs="Times New Roman"/>
          <w:szCs w:val="24"/>
        </w:rPr>
        <w:t xml:space="preserve"> είναι ενδιαφέροντα για να περνάμε στις διακοπές, αλλά δεν μπορούν να στηριχθούν πολιτικές θέσεις πάνω σε αυτά. </w:t>
      </w:r>
    </w:p>
    <w:p w14:paraId="7548F22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Εγώ οφείλω, όμως, να πω και οφείλω να ομολογήσω ότι πράγματι υπήρχε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για την έξοδο της χώρας από το ευρώ. Πράγματι! Ήταν του Σόιμπλε. Ποτ</w:t>
      </w:r>
      <w:r>
        <w:rPr>
          <w:rFonts w:eastAsia="Times New Roman" w:cs="Times New Roman"/>
          <w:szCs w:val="24"/>
        </w:rPr>
        <w:t>έ δεν είπατε, όμως, λέξη όταν βγήκε δημοσίως και το είπε. Δεν είπατε λέξη, ούτε το καταγγείλατε. Όμως δεν τολμάτε όχι απλώς να το καταγγείλετε, αλλά ούτε καν τολμάτε να το σχολιάσετε.</w:t>
      </w:r>
    </w:p>
    <w:p w14:paraId="7548F22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Είπε ο κ. Σταϊκούρας ότι ο κ. Στουρνάρας ενημέρωσε το ΔΝΤ πως θα πληρώσε</w:t>
      </w:r>
      <w:r>
        <w:rPr>
          <w:rFonts w:eastAsia="Times New Roman" w:cs="Times New Roman"/>
          <w:szCs w:val="24"/>
        </w:rPr>
        <w:t>ι από τα ειδικά τραβηχτικά δικαιώματα που είναι κατατεθειμένα στην Τράπεζα της Ελλάδος για τον λογαριασμό του ΔΝΤ. Δεν είναι αληθές. Ο Αντιπρόεδρος της Κυβέρνησης έχει πάρει εισήγηση –και ένας από αυτούς που το εισηγήθηκε ήμουν εγώ- για τα ειδικά τραβηχτικ</w:t>
      </w:r>
      <w:r>
        <w:rPr>
          <w:rFonts w:eastAsia="Times New Roman" w:cs="Times New Roman"/>
          <w:szCs w:val="24"/>
        </w:rPr>
        <w:t xml:space="preserve">ά δικαιώματα, πολύ πριν κατατεθούν στον ΔΝΤ. Επομένως, ήταν πρωτοβουλία της Κυβέρνησης και όχι κάποιων άλλων θεσμικών ή οποιωνδήποτε άλλων φορέων. </w:t>
      </w:r>
    </w:p>
    <w:p w14:paraId="7548F22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Συνάδελφοι της Νέας Δημοκρατίας, η στρατηγική σας, η στρατηγική των κυρίαρχων συντηρητικών κύκλων της Ευρωπα</w:t>
      </w:r>
      <w:r>
        <w:rPr>
          <w:rFonts w:eastAsia="Times New Roman" w:cs="Times New Roman"/>
          <w:szCs w:val="24"/>
        </w:rPr>
        <w:t>ϊκής Ένωσης, για «</w:t>
      </w:r>
      <w:r>
        <w:rPr>
          <w:rFonts w:eastAsia="Times New Roman" w:cs="Times New Roman"/>
          <w:szCs w:val="24"/>
        </w:rPr>
        <w:t>α</w:t>
      </w:r>
      <w:r>
        <w:rPr>
          <w:rFonts w:eastAsia="Times New Roman" w:cs="Times New Roman"/>
          <w:szCs w:val="24"/>
        </w:rPr>
        <w:t xml:space="preserve">ριστερή παρένθεση» κατέρρευσε παταγωδώς. Είχατε επενδύσει </w:t>
      </w:r>
      <w:r>
        <w:rPr>
          <w:rFonts w:eastAsia="Times New Roman" w:cs="Times New Roman"/>
          <w:szCs w:val="24"/>
        </w:rPr>
        <w:lastRenderedPageBreak/>
        <w:t>σε αυτό, ότι σε δύο, σε τρεις, σε τέσσερις μήνες –πού θα πάει;- θα πέσουν αυτοί και θα μας αφήσουν ξανά το έδαφος, θα μας αφήσουν το πάρτι το ατελείωτο να το συνεχίσουμε. Γι’ αυτό</w:t>
      </w:r>
      <w:r>
        <w:rPr>
          <w:rFonts w:eastAsia="Times New Roman" w:cs="Times New Roman"/>
          <w:szCs w:val="24"/>
        </w:rPr>
        <w:t xml:space="preserve"> δεν τελειώσατε την πέμπτη αξιολόγηση, την οποία έπρεπε να την είχατε κάνει επτά μήνες</w:t>
      </w:r>
      <w:r>
        <w:rPr>
          <w:rFonts w:eastAsia="Times New Roman" w:cs="Times New Roman"/>
          <w:szCs w:val="24"/>
        </w:rPr>
        <w:t xml:space="preserve"> πριν</w:t>
      </w:r>
      <w:r>
        <w:rPr>
          <w:rFonts w:eastAsia="Times New Roman" w:cs="Times New Roman"/>
          <w:szCs w:val="24"/>
        </w:rPr>
        <w:t xml:space="preserve">. Από τον φθινόπωρο του 2014 δεν την προχωρήσατε. </w:t>
      </w:r>
    </w:p>
    <w:p w14:paraId="7548F22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Γιατί άραγε; Τα λέει ο πρώην Πρωθυπουργός σας, ο κ. Σαμαράς, «δεν κλείσαμε την αξιολόγηση για να την φορτώσουμε στ</w:t>
      </w:r>
      <w:r>
        <w:rPr>
          <w:rFonts w:eastAsia="Times New Roman" w:cs="Times New Roman"/>
          <w:szCs w:val="24"/>
        </w:rPr>
        <w:t xml:space="preserve">ην επόμενη κυβέρνηση». Και έτσι έγινε. Η </w:t>
      </w:r>
      <w:r>
        <w:rPr>
          <w:rFonts w:eastAsia="Times New Roman" w:cs="Times New Roman"/>
          <w:szCs w:val="24"/>
        </w:rPr>
        <w:t>κ</w:t>
      </w:r>
      <w:r>
        <w:rPr>
          <w:rFonts w:eastAsia="Times New Roman" w:cs="Times New Roman"/>
          <w:szCs w:val="24"/>
        </w:rPr>
        <w:t>υβέρνηση Σαμαρά-Βενιζέλου, βλέποντας ότι επελαύνει ο ΣΥΡΙΖΑ, δεν ζήτησε και δεν πήρε ούτε καν τις δόσεις για να στραγγαλίσει τη νέα Κυβέρνηση από την έλλειψη ρευστότητας, που τη βλέπαμε ζωντανά εκείνη την περίοδο.</w:t>
      </w:r>
    </w:p>
    <w:p w14:paraId="7548F22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w:t>
      </w:r>
      <w:r>
        <w:rPr>
          <w:rFonts w:eastAsia="Times New Roman" w:cs="Times New Roman"/>
          <w:szCs w:val="24"/>
        </w:rPr>
        <w:t xml:space="preserve">. </w:t>
      </w:r>
      <w:r>
        <w:rPr>
          <w:rFonts w:eastAsia="Times New Roman" w:cs="Times New Roman"/>
          <w:szCs w:val="24"/>
        </w:rPr>
        <w:t xml:space="preserve">Άρχισε ο πόλεμος. </w:t>
      </w:r>
      <w:r>
        <w:rPr>
          <w:rFonts w:eastAsia="Times New Roman" w:cs="Times New Roman"/>
          <w:szCs w:val="24"/>
        </w:rPr>
        <w:t>Ένας τέτοιος πόλεμος, κύριε Σταϊκούρα, θα ήθελα πραγματικά να μου απαντήσετε –έστω και ιδιωτικώς- πότε ένας τέτοιος πόλεμος συνέβη στην Ευρώπη; Νομίζω ότι και εσείς θα ξέρατε ότι παρόμοιοι πόλεμοι και με άλλα μέσα ταυτόχρ</w:t>
      </w:r>
      <w:r>
        <w:rPr>
          <w:rFonts w:eastAsia="Times New Roman" w:cs="Times New Roman"/>
          <w:szCs w:val="24"/>
        </w:rPr>
        <w:t xml:space="preserve">ονα, συνέβαιναν μόνο στα κράτη της </w:t>
      </w:r>
      <w:r>
        <w:rPr>
          <w:rFonts w:eastAsia="Times New Roman" w:cs="Times New Roman"/>
          <w:szCs w:val="24"/>
        </w:rPr>
        <w:lastRenderedPageBreak/>
        <w:t xml:space="preserve">Λατινικής Αμερικής. Ουδέποτε στην Ευρώπη επήλθε τέτοιο σενάριο με στραγγαλισμό, με τη </w:t>
      </w:r>
      <w:r>
        <w:rPr>
          <w:rFonts w:eastAsia="Times New Roman" w:cs="Times New Roman"/>
          <w:szCs w:val="24"/>
        </w:rPr>
        <w:t xml:space="preserve">μη </w:t>
      </w:r>
      <w:r>
        <w:rPr>
          <w:rFonts w:eastAsia="Times New Roman" w:cs="Times New Roman"/>
          <w:szCs w:val="24"/>
        </w:rPr>
        <w:t xml:space="preserve">παροχή ρευστότητας από την Ευρωπαϊκή Κεντρική Τράπεζα. </w:t>
      </w:r>
    </w:p>
    <w:p w14:paraId="7548F22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Ρωτάω ξανά, κύριε Σταϊκούρα: Μπορούσε, επέτρεπε </w:t>
      </w:r>
      <w:r>
        <w:rPr>
          <w:rFonts w:eastAsia="Times New Roman" w:cs="Times New Roman"/>
          <w:szCs w:val="24"/>
        </w:rPr>
        <w:t xml:space="preserve">από </w:t>
      </w:r>
      <w:r>
        <w:rPr>
          <w:rFonts w:eastAsia="Times New Roman" w:cs="Times New Roman"/>
          <w:szCs w:val="24"/>
        </w:rPr>
        <w:t>το καταστατικό της Ευρωπ</w:t>
      </w:r>
      <w:r>
        <w:rPr>
          <w:rFonts w:eastAsia="Times New Roman" w:cs="Times New Roman"/>
          <w:szCs w:val="24"/>
        </w:rPr>
        <w:t>αϊκής Κεντρικής Τράπεζας να μην χορηγεί ρευστότητα στην Ελλάδα, στην Τράπεζα της Ελλάδας και γενικότερα; Πού το λέει; Το αντίθετο λέει, ότι δηλαδή η Ευρωπαϊκή Κεντρική Τράπεζα έχει την επιμέλεια λειτουργίας του χρηματοπιστωτικού συστήματος εν συνόλω και γι</w:t>
      </w:r>
      <w:r>
        <w:rPr>
          <w:rFonts w:eastAsia="Times New Roman" w:cs="Times New Roman"/>
          <w:szCs w:val="24"/>
        </w:rPr>
        <w:t xml:space="preserve">α κάθε κράτος ξεχωριστά. </w:t>
      </w:r>
    </w:p>
    <w:p w14:paraId="7548F22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λοιπόν, πώς παίζονταν οι εκβιασμοί. Και μάλιστα, για να μην δημιουργηθεί ντόμινο για τις τράπεζες της Ευρώπης, τι έκανε η Ευρωπαϊκή Κεντρική Τράπεζα; Έδινε ελάχιστα και πανάκριβα λεφτά, προκειμένου να μην καταρρεύσουν οι ελλην</w:t>
      </w:r>
      <w:r>
        <w:rPr>
          <w:rFonts w:eastAsia="Times New Roman" w:cs="Times New Roman"/>
          <w:szCs w:val="24"/>
        </w:rPr>
        <w:t xml:space="preserve">ικές τράπεζες και συμπαρασύρουν τις άλλες μέσω του </w:t>
      </w:r>
      <w:r>
        <w:rPr>
          <w:rFonts w:eastAsia="Times New Roman" w:cs="Times New Roman"/>
          <w:szCs w:val="24"/>
          <w:lang w:val="en-GB"/>
        </w:rPr>
        <w:t>ELA</w:t>
      </w:r>
      <w:r>
        <w:rPr>
          <w:rFonts w:eastAsia="Times New Roman" w:cs="Times New Roman"/>
          <w:szCs w:val="24"/>
        </w:rPr>
        <w:t xml:space="preserve">. Η εξήγηση βέβαια που μας έδωσε η Ευρωπαϊκή Κεντρική Τράπεζα ήταν ότι δεν ήμασταν στο πρόγραμμα και γι’ αυτό σταματάει τη ρευστότητα. </w:t>
      </w:r>
    </w:p>
    <w:p w14:paraId="7548F22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Σταϊκούρα, ήσασταν στα πράγματα τότε. Επί δύο μήνες η </w:t>
      </w:r>
      <w:r>
        <w:rPr>
          <w:rFonts w:eastAsia="Times New Roman" w:cs="Times New Roman"/>
          <w:szCs w:val="24"/>
        </w:rPr>
        <w:t>κ</w:t>
      </w:r>
      <w:r>
        <w:rPr>
          <w:rFonts w:eastAsia="Times New Roman" w:cs="Times New Roman"/>
          <w:szCs w:val="24"/>
        </w:rPr>
        <w:t>υβέρν</w:t>
      </w:r>
      <w:r>
        <w:rPr>
          <w:rFonts w:eastAsia="Times New Roman" w:cs="Times New Roman"/>
          <w:szCs w:val="24"/>
        </w:rPr>
        <w:t>ηση Σαμαρά-Βενιζέλου δεν ήταν σε πρόγραμμα και ούτε ένα ευρώ δεν κ</w:t>
      </w:r>
      <w:r>
        <w:rPr>
          <w:rFonts w:eastAsia="Times New Roman" w:cs="Times New Roman"/>
          <w:szCs w:val="24"/>
        </w:rPr>
        <w:t>όπηκε</w:t>
      </w:r>
      <w:r>
        <w:rPr>
          <w:rFonts w:eastAsia="Times New Roman" w:cs="Times New Roman"/>
          <w:szCs w:val="24"/>
        </w:rPr>
        <w:t xml:space="preserve"> από την ρευστότητα. Επί δύο μήνες! Γιατί λοιπόν αυτή η διαφοροποίηση; Ας ερμηνεύσει ένας καλόπιστος παρατηρητή</w:t>
      </w:r>
      <w:r>
        <w:rPr>
          <w:rFonts w:eastAsia="Times New Roman" w:cs="Times New Roman"/>
          <w:szCs w:val="24"/>
        </w:rPr>
        <w:t>ς</w:t>
      </w:r>
      <w:r>
        <w:rPr>
          <w:rFonts w:eastAsia="Times New Roman" w:cs="Times New Roman"/>
          <w:szCs w:val="24"/>
        </w:rPr>
        <w:t xml:space="preserve">, αυτή τη διαφοροποίηση μεταξύ ημών και υμών.  </w:t>
      </w:r>
    </w:p>
    <w:p w14:paraId="7548F22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Ασκήσατε, μαζί με τη μαύρ</w:t>
      </w:r>
      <w:r>
        <w:rPr>
          <w:rFonts w:eastAsia="Times New Roman" w:cs="Times New Roman"/>
          <w:szCs w:val="24"/>
        </w:rPr>
        <w:t>η προπαγάνδα και ασκήθηκε λευκή τρομοκρατία. Ο τότε Πρωθυπουργός Σαμαράς –Πρωθυπουργός παρακαλώ- έλεγε: «Από την ημέρα της ανάληψης από τον ΣΥΡΙΖΑ της Κυβέρνησης, θα κλείσουν τα ΑΤΜ». Ναι ή όχι; Τα έλεγε ο Πρωθυπουργός της χώρας παραμονές των εκλογών του Γ</w:t>
      </w:r>
      <w:r>
        <w:rPr>
          <w:rFonts w:eastAsia="Times New Roman" w:cs="Times New Roman"/>
          <w:szCs w:val="24"/>
        </w:rPr>
        <w:t xml:space="preserve">ενάρη; Ο Αντιπρόεδρος της </w:t>
      </w:r>
      <w:r>
        <w:rPr>
          <w:rFonts w:eastAsia="Times New Roman" w:cs="Times New Roman"/>
          <w:szCs w:val="24"/>
        </w:rPr>
        <w:t>Νέας Δημοκρατίας</w:t>
      </w:r>
      <w:r>
        <w:rPr>
          <w:rFonts w:eastAsia="Times New Roman" w:cs="Times New Roman"/>
          <w:szCs w:val="24"/>
        </w:rPr>
        <w:t xml:space="preserve">, ο κ. Γεωργιάδης, έδωσε το σύνθημα ότι θα βγάλει τα λεφτά του έξω όταν θα έρθει η </w:t>
      </w:r>
      <w:r>
        <w:rPr>
          <w:rFonts w:eastAsia="Times New Roman" w:cs="Times New Roman"/>
          <w:szCs w:val="24"/>
        </w:rPr>
        <w:t>Κ</w:t>
      </w:r>
      <w:r>
        <w:rPr>
          <w:rFonts w:eastAsia="Times New Roman" w:cs="Times New Roman"/>
          <w:szCs w:val="24"/>
        </w:rPr>
        <w:t xml:space="preserve">υβέρνηση του ΣΥΡΙΖΑ. Η κ. Μπακογιάννη –μην το ξεχνάμε- με την αυτοεκπληρούμενη προφητεία της, είπε ότι θα κλείσουν οι τράπεζες το </w:t>
      </w:r>
      <w:r>
        <w:rPr>
          <w:rFonts w:eastAsia="Times New Roman" w:cs="Times New Roman"/>
          <w:szCs w:val="24"/>
        </w:rPr>
        <w:t xml:space="preserve">τριήμερο του Αγίου Πνεύματος. </w:t>
      </w:r>
    </w:p>
    <w:p w14:paraId="7548F22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Και τι δεν έλεγαν! Διεθνή μέσα ενημέρωσης, εγχώρια «παπαγαλάκια» για κούρεμα του χρέους, για χρεοκοπία των τραπεζών, ότι θα έρθει ο εωσφόρος και θα μας βουτήξει από τα αυτιά.</w:t>
      </w:r>
    </w:p>
    <w:p w14:paraId="7548F22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 κ. Ντάισελμπλουμ, Πρόεδρος του </w:t>
      </w:r>
      <w:r>
        <w:rPr>
          <w:rFonts w:eastAsia="Times New Roman" w:cs="Times New Roman"/>
          <w:szCs w:val="24"/>
          <w:lang w:val="en-GB"/>
        </w:rPr>
        <w:t>Eurogroup</w:t>
      </w:r>
      <w:r>
        <w:rPr>
          <w:rFonts w:eastAsia="Times New Roman" w:cs="Times New Roman"/>
          <w:szCs w:val="24"/>
        </w:rPr>
        <w:t xml:space="preserve">,  στις </w:t>
      </w:r>
      <w:r>
        <w:rPr>
          <w:rFonts w:eastAsia="Times New Roman" w:cs="Times New Roman"/>
          <w:szCs w:val="24"/>
        </w:rPr>
        <w:t xml:space="preserve">19 Μαρτίου, μίλησε για σενάρια Κύπρου και για περιορισμούς στην κίνηση κεφαλαίων. Γιατί, γιατί άραγε; Την άλλη μέρα, λοιπόν, το αποτέλεσμα, ποιο ήταν; </w:t>
      </w:r>
      <w:r>
        <w:rPr>
          <w:rFonts w:eastAsia="Times New Roman" w:cs="Times New Roman"/>
          <w:szCs w:val="24"/>
        </w:rPr>
        <w:t>Είχαμε 300</w:t>
      </w:r>
      <w:r>
        <w:rPr>
          <w:rFonts w:eastAsia="Times New Roman" w:cs="Times New Roman"/>
          <w:szCs w:val="24"/>
        </w:rPr>
        <w:t xml:space="preserve"> εκατομμύρια ευρώ εκροή από τις ελληνικές τράπεζες προς το εξωτερικό, 300 εκατομμύρια ευρώ έφυγ</w:t>
      </w:r>
      <w:r>
        <w:rPr>
          <w:rFonts w:eastAsia="Times New Roman" w:cs="Times New Roman"/>
          <w:szCs w:val="24"/>
        </w:rPr>
        <w:t xml:space="preserve">αν την άλλη μέρα από τις δηλώσεις του περιβόητου Ντάισελμπλουμ! </w:t>
      </w:r>
    </w:p>
    <w:p w14:paraId="7548F22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Να δούμε λίγο τα στοιχεία. Το Δεκέμβριο του 2014 η εκροή ήταν 4,2 δισεκατομμύρια ευρώ. Όταν άρχισε η τρομοκρατία, το Γενάρη του </w:t>
      </w:r>
      <w:r>
        <w:rPr>
          <w:rFonts w:eastAsia="Times New Roman" w:cs="Times New Roman"/>
          <w:szCs w:val="24"/>
        </w:rPr>
        <w:t>20</w:t>
      </w:r>
      <w:r>
        <w:rPr>
          <w:rFonts w:eastAsia="Times New Roman" w:cs="Times New Roman"/>
          <w:szCs w:val="24"/>
        </w:rPr>
        <w:t>15, πριν αναλάβουμε εμείς Κυβέρνηση, ήταν 12,8 δισεκατομμύρια</w:t>
      </w:r>
      <w:r>
        <w:rPr>
          <w:rFonts w:eastAsia="Times New Roman" w:cs="Times New Roman"/>
          <w:szCs w:val="24"/>
        </w:rPr>
        <w:t xml:space="preserve"> ευρώ. Το Φεβρουάριο του 2015 ήταν 2 δισεκατομμύρια ευρώ και συνέχισε κυμαινόμενη μεταξύ 3 και 4 δισεκατομμυρίων ευρώ κάθε μήνα. Και το μεγαλύτερο μέρος από αυτήν την εκροή σε εκείνο το διάστημα ήταν για τα σεντούκια, όπως παραδέχεται και η Τράπεζα της Ελλ</w:t>
      </w:r>
      <w:r>
        <w:rPr>
          <w:rFonts w:eastAsia="Times New Roman" w:cs="Times New Roman"/>
          <w:szCs w:val="24"/>
        </w:rPr>
        <w:t>άδος.</w:t>
      </w:r>
    </w:p>
    <w:p w14:paraId="7548F22E"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 xml:space="preserve">Επομένως, μας επιβλήθηκαν παρατύπως, παρανόμως και εκβιαστικά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xml:space="preserve"> και μάλιστα μία εβδομάδα πριν το δημοψήφισμα.</w:t>
      </w:r>
      <w:r>
        <w:rPr>
          <w:rFonts w:eastAsia="Times New Roman" w:cs="Times New Roman"/>
          <w:szCs w:val="24"/>
        </w:rPr>
        <w:t xml:space="preserve"> </w:t>
      </w:r>
      <w:r>
        <w:rPr>
          <w:rFonts w:eastAsia="Times New Roman" w:cs="Times New Roman"/>
          <w:szCs w:val="24"/>
        </w:rPr>
        <w:t xml:space="preserve">Ενδεχομένως -το βάζω σαν προβληματισμό- να έπρεπε να είχαμε επιβάλει εμείς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νωρίτερα. Αλλά ήταν ένα μήνυμα καλής θέλησης προς πολλούς αποδέκτες, κυρίως την Ευρωπαϊκή Κεντρική Τράπεζα, και δεν προχωρήσαμε σε αυτό το σενάριο. </w:t>
      </w:r>
    </w:p>
    <w:p w14:paraId="7548F22F"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Κ</w:t>
      </w:r>
      <w:r>
        <w:rPr>
          <w:rFonts w:eastAsia="Times New Roman" w:cs="Times New Roman"/>
          <w:szCs w:val="24"/>
        </w:rPr>
        <w:t>ύριοι συνάδελφοι, θυμίζω τον περιβόητο Τόμσεν και την αποκαλυπτική συνομιλία που είχε</w:t>
      </w:r>
      <w:r>
        <w:rPr>
          <w:rFonts w:eastAsia="Times New Roman" w:cs="Times New Roman"/>
          <w:szCs w:val="24"/>
        </w:rPr>
        <w:t>,</w:t>
      </w:r>
      <w:r>
        <w:rPr>
          <w:rFonts w:eastAsia="Times New Roman" w:cs="Times New Roman"/>
          <w:szCs w:val="24"/>
        </w:rPr>
        <w:t xml:space="preserve"> για νέο σενάριο πνιγμού της ελληνικής οικονομίας, προκειμένου να γονατίσει ξανά στην τελευταία αξιολόγηση που έγινε. </w:t>
      </w:r>
    </w:p>
    <w:p w14:paraId="7548F230"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Είπατε, κύριε Σταϊκούρα, διάφορα πράγματα. Ξεχάσατε, όμως, να πείτε κάτι, διαβάζοντας το μυθιστόρημα του φίλου μας του Γκάλμπρεϊθ. Ο Πρωθ</w:t>
      </w:r>
      <w:r>
        <w:rPr>
          <w:rFonts w:eastAsia="Times New Roman" w:cs="Times New Roman"/>
          <w:szCs w:val="24"/>
        </w:rPr>
        <w:t xml:space="preserve">υπουργός της Ελλάδας, ο Αλέξης Τσίπρας, μήπως άραγε ζήτησε ολιγοήμερη παράταση του προγράμματος, προκειμένου να μην προχωρήσουμε στο κλείσιμο των τραπεζών; Κάναμε ό,τι μπορούσαμε. Θυμίζω ότι δεν πληρώσαμε το ΔΝΤ και την Ευρωπαϊκή </w:t>
      </w:r>
      <w:r>
        <w:rPr>
          <w:rFonts w:eastAsia="Times New Roman" w:cs="Times New Roman"/>
          <w:szCs w:val="24"/>
        </w:rPr>
        <w:lastRenderedPageBreak/>
        <w:t>Κεντρική Τράπεζα γιατί δεν</w:t>
      </w:r>
      <w:r>
        <w:rPr>
          <w:rFonts w:eastAsia="Times New Roman" w:cs="Times New Roman"/>
          <w:szCs w:val="24"/>
        </w:rPr>
        <w:t xml:space="preserve"> θέλαμε να στερήσουμε από τον ελληνικό λαό τους μισθούς και τις συντάξεις. Πήγαμε, λοιπόν, κόντρα στα ψεύδη και στην προπαγάνδα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w:t>
      </w:r>
    </w:p>
    <w:p w14:paraId="7548F231"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Θυμόσαστε τι έγινε στο δημοψήφισμα. Ακόμα και σκελετούς από τα ντουλάπια, ακόμα και φυλακισμένους</w:t>
      </w:r>
      <w:r>
        <w:rPr>
          <w:rFonts w:eastAsia="Times New Roman" w:cs="Times New Roman"/>
          <w:szCs w:val="24"/>
        </w:rPr>
        <w:t xml:space="preserve"> για διαφθορά βγάλανε στα κανάλια για να υποστηρίξουν το «ναι». Ναι ή όχι; Για θυμηθείτε, λοιπόν. Κι όμως, ένας ολόκληρος λαός ψήφισε περήφανα με το συντριπτικό 63% κόντρα σε όλους αυτούς, αφήνοντας άφωνους τους </w:t>
      </w:r>
      <w:r>
        <w:rPr>
          <w:rFonts w:eastAsia="Times New Roman" w:cs="Times New Roman"/>
          <w:szCs w:val="24"/>
        </w:rPr>
        <w:t>Ε</w:t>
      </w:r>
      <w:r>
        <w:rPr>
          <w:rFonts w:eastAsia="Times New Roman" w:cs="Times New Roman"/>
          <w:szCs w:val="24"/>
        </w:rPr>
        <w:t xml:space="preserve">υρωπαίους πάτρωνες </w:t>
      </w:r>
      <w:r>
        <w:rPr>
          <w:rFonts w:eastAsia="Times New Roman" w:cs="Times New Roman"/>
          <w:szCs w:val="24"/>
        </w:rPr>
        <w:t xml:space="preserve">σας </w:t>
      </w:r>
      <w:r>
        <w:rPr>
          <w:rFonts w:eastAsia="Times New Roman" w:cs="Times New Roman"/>
          <w:szCs w:val="24"/>
        </w:rPr>
        <w:t>και απελπισμένους το</w:t>
      </w:r>
      <w:r>
        <w:rPr>
          <w:rFonts w:eastAsia="Times New Roman" w:cs="Times New Roman"/>
          <w:szCs w:val="24"/>
        </w:rPr>
        <w:t>υς εγχώριους και φλογίζοντας τα κινήματα της Ευρώπης και του κόσμου, θα έλεγα. Το έχω ξαναπεί ότι η ιστορία του δημοψηφίσματος πρέπει να διδάσκεται στην πολιτική ιστορία των πανεπιστημίων</w:t>
      </w:r>
      <w:r>
        <w:rPr>
          <w:rFonts w:eastAsia="Times New Roman" w:cs="Times New Roman"/>
          <w:szCs w:val="24"/>
        </w:rPr>
        <w:t>,</w:t>
      </w:r>
      <w:r>
        <w:rPr>
          <w:rFonts w:eastAsia="Times New Roman" w:cs="Times New Roman"/>
          <w:szCs w:val="24"/>
        </w:rPr>
        <w:t xml:space="preserve"> για το πώς ένας λαός προχωράει και σηκώνει το ανάστημά του. </w:t>
      </w:r>
    </w:p>
    <w:p w14:paraId="7548F232"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Λέτε ό</w:t>
      </w:r>
      <w:r>
        <w:rPr>
          <w:rFonts w:eastAsia="Times New Roman" w:cs="Times New Roman"/>
          <w:szCs w:val="24"/>
        </w:rPr>
        <w:t xml:space="preserve">τι ήταν καταστροφικό το δημοψήφισμα. Γιατί άραγε; Ποια ήταν η εναλλακτική λύση στο «ναι» ή «όχι»; Το «ναι» ήταν η πρόταση της Κομισιόν, η οποία είχε βάρβαρα μέτρα σαν τα δικά σας, όπως τα </w:t>
      </w:r>
      <w:r>
        <w:rPr>
          <w:rFonts w:eastAsia="Times New Roman" w:cs="Times New Roman"/>
          <w:szCs w:val="24"/>
        </w:rPr>
        <w:lastRenderedPageBreak/>
        <w:t>είχατε συνομολογήσει στο πρόγραμμα που δεν ολοκληρώσατε. Εμείς το απ</w:t>
      </w:r>
      <w:r>
        <w:rPr>
          <w:rFonts w:eastAsia="Times New Roman" w:cs="Times New Roman"/>
          <w:szCs w:val="24"/>
        </w:rPr>
        <w:t>ορρίψαμε αυτό το τελεσίγραφο. Βεβαίως, δεν τα καταφέραμε στη γραμμή που είχαμε, στη θέση που είχαμε. Όμως εξακολουθήσαμε και εξακολουθούμε να έχουμε τη στήριξη των κινημάτων, παρά το γεγονός που αναφέρατε για κράτη,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Έγινε ένας επώδυνος συμβιβασμός. </w:t>
      </w:r>
      <w:r>
        <w:rPr>
          <w:rFonts w:eastAsia="Times New Roman" w:cs="Times New Roman"/>
          <w:szCs w:val="24"/>
        </w:rPr>
        <w:t xml:space="preserve">Άλλωστε, η ιστορία είναι γεμάτη από τέτοιους συμβιβασμούς. Εκείνο που πρέπει να μας κάνει να προβληματιστούμε είναι αν στο τέλος μπορεί να χάθηκε η μάχη, αλλά αν η νίκη είναι του πολέμου ή όχι. </w:t>
      </w:r>
    </w:p>
    <w:p w14:paraId="7548F233"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Και καταφέραμε μετά το αποτέλεσμα του δημοψηφίσματος</w:t>
      </w:r>
      <w:r>
        <w:rPr>
          <w:rFonts w:eastAsia="Times New Roman" w:cs="Times New Roman"/>
          <w:szCs w:val="24"/>
        </w:rPr>
        <w:t>,</w:t>
      </w:r>
      <w:r>
        <w:rPr>
          <w:rFonts w:eastAsia="Times New Roman" w:cs="Times New Roman"/>
          <w:szCs w:val="24"/>
        </w:rPr>
        <w:t xml:space="preserve"> 20 δισε</w:t>
      </w:r>
      <w:r>
        <w:rPr>
          <w:rFonts w:eastAsia="Times New Roman" w:cs="Times New Roman"/>
          <w:szCs w:val="24"/>
        </w:rPr>
        <w:t>κατομμύρια λιγότερα από φόρους και πρωτογενή πλεονάσματα, δυσθεώρητα πρωτογενή πλεονάσματα. Καταφέραμε να μην υπάρξει ρήτρα μηδενικού ελλείμματος που ισοπέδωνε τις συντάξεις κυριολεκτικά για ενδέκατη φορά. Σας θυμίζω τι είπε ο Υπουργός σας, ο κ. Χαρδούβελη</w:t>
      </w:r>
      <w:r>
        <w:rPr>
          <w:rFonts w:eastAsia="Times New Roman" w:cs="Times New Roman"/>
          <w:szCs w:val="24"/>
        </w:rPr>
        <w:t>ς</w:t>
      </w:r>
      <w:r>
        <w:rPr>
          <w:rFonts w:eastAsia="Times New Roman" w:cs="Times New Roman"/>
          <w:szCs w:val="24"/>
        </w:rPr>
        <w:t>, ο οποίος ανέφερε ό</w:t>
      </w:r>
      <w:r>
        <w:rPr>
          <w:rFonts w:eastAsia="Times New Roman" w:cs="Times New Roman"/>
          <w:szCs w:val="24"/>
        </w:rPr>
        <w:t xml:space="preserve">τι η αξιολόγησή τους – η δικιά σας, δηλαδή- δεν θα ολοκληρωνόταν, παρά μόνο με την αποδοχή τεράστιων πλεονασμάτων που δεν έβγαιναν. Το είπε Υπουργός σας, πρώτος τη τάξη οικονομικός Υπουργός. </w:t>
      </w:r>
    </w:p>
    <w:p w14:paraId="7548F234"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νακεφαλαιοποίηση. Βάζετε θέμα. Ποιοι, όμως</w:t>
      </w:r>
      <w:r>
        <w:rPr>
          <w:rFonts w:eastAsia="Times New Roman" w:cs="Times New Roman"/>
          <w:szCs w:val="24"/>
        </w:rPr>
        <w:t>, είσαστε εσείς που βάζετε θέμα; Αυτοί που κατάντησαν τις τράπεζες σαράφικα παραπήγματα. Σαν σαράφικα παραπήγματα του Μεσοπολέμου δουλεύανε. Ζόμπι που ρουφούσαν το αίμα, παίρνοντας ζεστό αίμα για να αιμοδοτούν τους ημέτερους, που πλήρωσε ο ελληνικός λαός μ</w:t>
      </w:r>
      <w:r>
        <w:rPr>
          <w:rFonts w:eastAsia="Times New Roman" w:cs="Times New Roman"/>
          <w:szCs w:val="24"/>
        </w:rPr>
        <w:t xml:space="preserve">ε τις ίδιες διοικήσεις, που δεν λάμβαναν υπόψη ούτε καν τα ανοίγματα στα κόκκινα δάνεια. Κάνατε ανακεφαλαιοποίηση και δεν υπολογίσατε τις επιπτώσεις από τα κόκκινα δάνεια. </w:t>
      </w:r>
    </w:p>
    <w:p w14:paraId="7548F235"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Λέτε, κύριε Σταϊκούρα, ότι οι μετοχές των τραπεζών κατρακύλησαν. Αλλά δεν είπατε όλ</w:t>
      </w:r>
      <w:r>
        <w:rPr>
          <w:rFonts w:eastAsia="Times New Roman" w:cs="Times New Roman"/>
          <w:szCs w:val="24"/>
        </w:rPr>
        <w:t>η την αλήθεια. Γιατί τον Σεπτέμβριο οι μετοχές των τραπεζών, που κατείχε το Ταμείο Χρηματοπιστωτικής Σταθερότητας, ήταν 16,5 δισεκατομμύρια. Τον Δεκέμβριο είχαν πέσει από τα 16,5 δισεκατομμύρια στα 12 δισεκατομμύρια. Επομένως, η μεγάλη πτώση είχε συμβεί με</w:t>
      </w:r>
      <w:r>
        <w:rPr>
          <w:rFonts w:eastAsia="Times New Roman" w:cs="Times New Roman"/>
          <w:szCs w:val="24"/>
        </w:rPr>
        <w:t xml:space="preserve"> την κυβέρνηση τη δικιά σας, δηλαδή η απαξίωση των μετοχών των τραπεζών ήταν από την κυβέρνηση τη δικιά σας. </w:t>
      </w:r>
    </w:p>
    <w:p w14:paraId="7548F236" w14:textId="77777777" w:rsidR="006C746B" w:rsidRDefault="002A59A5">
      <w:pPr>
        <w:spacing w:line="600" w:lineRule="auto"/>
        <w:ind w:firstLine="720"/>
        <w:jc w:val="both"/>
        <w:rPr>
          <w:rFonts w:eastAsia="Times New Roman"/>
          <w:szCs w:val="24"/>
        </w:rPr>
      </w:pPr>
      <w:r>
        <w:rPr>
          <w:rFonts w:eastAsia="Times New Roman"/>
          <w:szCs w:val="24"/>
        </w:rPr>
        <w:lastRenderedPageBreak/>
        <w:t>Σήμερα οι τράπεζες, κύριε Σταϊκούρα –και να το πείτε κι αυτό-, έχουν τον καλύτερο δείκτη κεφαλαιακής επάρκειας στην Ευρωπαϊκή Ένωση. Προλάβαμε –κα</w:t>
      </w:r>
      <w:r>
        <w:rPr>
          <w:rFonts w:eastAsia="Times New Roman"/>
          <w:szCs w:val="24"/>
        </w:rPr>
        <w:t>ι, βέβαια, το κάναμε- να γίνει ανακεφαλαιοποίηση μέχρι την 1η του Ιανουαρίου του 2016, για να αποφευχθεί ο κίνδυνος κουρέματος των καταθέσεων. Βλέπετε τι γίνεται τώρα στην Ιταλία. Όλοι το συζητάμε.</w:t>
      </w:r>
    </w:p>
    <w:p w14:paraId="7548F237" w14:textId="77777777" w:rsidR="006C746B" w:rsidRDefault="002A59A5">
      <w:pPr>
        <w:spacing w:line="600" w:lineRule="auto"/>
        <w:ind w:firstLine="720"/>
        <w:jc w:val="both"/>
        <w:rPr>
          <w:rFonts w:eastAsia="Times New Roman"/>
          <w:szCs w:val="24"/>
        </w:rPr>
      </w:pPr>
      <w:r>
        <w:rPr>
          <w:rFonts w:eastAsia="Times New Roman"/>
          <w:szCs w:val="24"/>
        </w:rPr>
        <w:t xml:space="preserve">Μιλάτε εσείς και ο τέως Υπουργός και νυν </w:t>
      </w:r>
      <w:r>
        <w:rPr>
          <w:rFonts w:eastAsia="Times New Roman"/>
          <w:szCs w:val="24"/>
        </w:rPr>
        <w:t>δ</w:t>
      </w:r>
      <w:r>
        <w:rPr>
          <w:rFonts w:eastAsia="Times New Roman"/>
          <w:szCs w:val="24"/>
        </w:rPr>
        <w:t>ιοικητής της Τρά</w:t>
      </w:r>
      <w:r>
        <w:rPr>
          <w:rFonts w:eastAsia="Times New Roman"/>
          <w:szCs w:val="24"/>
        </w:rPr>
        <w:t>πεζας της Ελλάδος ότι η διαπραγμάτευση κόστισε 86 δισεκατομμύρια.</w:t>
      </w:r>
    </w:p>
    <w:p w14:paraId="7548F238" w14:textId="77777777" w:rsidR="006C746B" w:rsidRDefault="002A59A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548F239" w14:textId="77777777" w:rsidR="006C746B" w:rsidRDefault="002A59A5">
      <w:pPr>
        <w:spacing w:line="600" w:lineRule="auto"/>
        <w:ind w:firstLine="720"/>
        <w:jc w:val="both"/>
        <w:rPr>
          <w:rFonts w:eastAsia="Times New Roman"/>
          <w:szCs w:val="24"/>
        </w:rPr>
      </w:pPr>
      <w:r>
        <w:rPr>
          <w:rFonts w:eastAsia="Times New Roman"/>
          <w:szCs w:val="24"/>
        </w:rPr>
        <w:t>Θα παρακαλέσω να έχω τον ίδιο χρόνο ακριβώς με τον κ. Σταϊκούρα.</w:t>
      </w:r>
    </w:p>
    <w:p w14:paraId="7548F23A" w14:textId="77777777" w:rsidR="006C746B" w:rsidRDefault="002A59A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δικα</w:t>
      </w:r>
      <w:r>
        <w:rPr>
          <w:rFonts w:eastAsia="Times New Roman"/>
          <w:szCs w:val="24"/>
        </w:rPr>
        <w:t>ιούστε τον ίδιο, διότι είναι ο κυρίως επερωτών. Αλλά προχωρήστε και κλείστε σε δύο λεπτά, το πολύ.</w:t>
      </w:r>
    </w:p>
    <w:p w14:paraId="7548F23B" w14:textId="77777777" w:rsidR="006C746B" w:rsidRDefault="002A59A5">
      <w:pPr>
        <w:spacing w:line="600" w:lineRule="auto"/>
        <w:ind w:firstLine="720"/>
        <w:jc w:val="both"/>
        <w:rPr>
          <w:rFonts w:eastAsia="Times New Roman"/>
          <w:szCs w:val="24"/>
        </w:rPr>
      </w:pPr>
      <w:r>
        <w:rPr>
          <w:rFonts w:eastAsia="Times New Roman"/>
          <w:b/>
          <w:szCs w:val="24"/>
        </w:rPr>
        <w:lastRenderedPageBreak/>
        <w:t>ΓΕΡΑΣΙΜΟΣ (ΜΑΚΗΣ) ΜΠΑΛΑΟΥΡΑΣ:</w:t>
      </w:r>
      <w:r>
        <w:rPr>
          <w:rFonts w:eastAsia="Times New Roman"/>
          <w:szCs w:val="24"/>
        </w:rPr>
        <w:t xml:space="preserve"> Από πού προκύπτουν τα 86 δισεκατομμύρια; Τα 2/3 προκύπτουν από αναχρηματοδότηση του χρέους. Δηλαδή, κερδίσαμε. Τα υπόλοιπα 25 δισεκατομμύρια είχαν υπολογιστεί για την ανακεφαλαιοποίηση και χρησιμοποιήθηκαν μόνο τα 5 δισεκατομμύρια. Τα 7 από αυτά –όχι από </w:t>
      </w:r>
      <w:r>
        <w:rPr>
          <w:rFonts w:eastAsia="Times New Roman"/>
          <w:szCs w:val="24"/>
        </w:rPr>
        <w:t xml:space="preserve">τα 5, από το σύνολο των 86 που λέτε- θα πάνε για τις ληξιπρόθεσμες οφειλές του μπαταχτσίδικου κράτους που φτιάξατε εσείς </w:t>
      </w:r>
      <w:r>
        <w:rPr>
          <w:rFonts w:eastAsia="Times New Roman"/>
          <w:szCs w:val="24"/>
        </w:rPr>
        <w:t>με</w:t>
      </w:r>
      <w:r>
        <w:rPr>
          <w:rFonts w:eastAsia="Times New Roman"/>
          <w:szCs w:val="24"/>
        </w:rPr>
        <w:t xml:space="preserve"> το ΠΑΣΟΚ, που δεν πλήρωνε τις υποχρεώσεις του. Ενώ ο πολίτης και οι επιχειρήσεις πληρώνανε, εσείς δεν τις πληρώνατε. Πήραμε, λοιπόν,</w:t>
      </w:r>
      <w:r>
        <w:rPr>
          <w:rFonts w:eastAsia="Times New Roman"/>
          <w:szCs w:val="24"/>
        </w:rPr>
        <w:t xml:space="preserve"> 7 δισεκατομμύρια για να πληρώσουμε τα ανοίγματα που είχατε εσείς. Και τέλος, οι αναλυτές, ξένοι, σοβαροί αναλυτές με κύρος, λένε ότι με αυτήν την ιστορία υπήρξε απομείωση του χρέους κατά 40 δισεκατομμύρια. </w:t>
      </w:r>
    </w:p>
    <w:p w14:paraId="7548F23C" w14:textId="77777777" w:rsidR="006C746B" w:rsidRDefault="002A59A5">
      <w:pPr>
        <w:spacing w:line="600" w:lineRule="auto"/>
        <w:ind w:firstLine="720"/>
        <w:jc w:val="both"/>
        <w:rPr>
          <w:rFonts w:eastAsia="Times New Roman"/>
          <w:szCs w:val="24"/>
        </w:rPr>
      </w:pPr>
      <w:r>
        <w:rPr>
          <w:rFonts w:eastAsia="Times New Roman"/>
          <w:szCs w:val="24"/>
        </w:rPr>
        <w:t xml:space="preserve">Σήμερα, συνάδελφοι –και τελειώνω με αυτό-, πήρε </w:t>
      </w:r>
      <w:r>
        <w:rPr>
          <w:rFonts w:eastAsia="Times New Roman"/>
          <w:szCs w:val="24"/>
        </w:rPr>
        <w:t xml:space="preserve">μπρος η μηχανή για την έξοδο από τη μεγάλη μέγγενη της κρίσης. Υπάρχει θετικό ισοζύγιο πια και στον κόσμο των επιχειρήσεων. Τα προχθεσινά μηνύματα είναι ότι νέες, καθαρές δηλαδή από αυτές που έκλεισαν και από αυτές που δημιουργήθηκαν, </w:t>
      </w:r>
      <w:r>
        <w:rPr>
          <w:rFonts w:eastAsia="Times New Roman"/>
          <w:szCs w:val="24"/>
        </w:rPr>
        <w:lastRenderedPageBreak/>
        <w:t>επτακόσιες τριάντα επ</w:t>
      </w:r>
      <w:r>
        <w:rPr>
          <w:rFonts w:eastAsia="Times New Roman"/>
          <w:szCs w:val="24"/>
        </w:rPr>
        <w:t>τά περισσότερες επιχειρήσεις ήδη δημιουργήθηκαν, συν διακόσιες χιλιάδες νέες θέσεις εργασίας. Είναι ένα ρεκόρ εικοσαετίας από το 2001.</w:t>
      </w:r>
    </w:p>
    <w:p w14:paraId="7548F23D" w14:textId="77777777" w:rsidR="006C746B" w:rsidRDefault="002A59A5">
      <w:pPr>
        <w:spacing w:line="600" w:lineRule="auto"/>
        <w:ind w:firstLine="720"/>
        <w:jc w:val="both"/>
        <w:rPr>
          <w:rFonts w:eastAsia="Times New Roman"/>
          <w:szCs w:val="24"/>
        </w:rPr>
      </w:pPr>
      <w:r>
        <w:rPr>
          <w:rFonts w:eastAsia="Times New Roman"/>
          <w:szCs w:val="24"/>
        </w:rPr>
        <w:t>Γιατί δεν τα λέμε αυτά στον ελληνικό λαό; Δεν είμαστε ευχαριστημένοι. Πήραμε την ανεργία στο 27,5% και είναι σήμερα στο 2</w:t>
      </w:r>
      <w:r>
        <w:rPr>
          <w:rFonts w:eastAsia="Times New Roman"/>
          <w:szCs w:val="24"/>
        </w:rPr>
        <w:t>4%. Δεν μπορούμε να πούμε ότι είμαστε ευχαριστημένοι. Είναι, όμως, μηνύματα.</w:t>
      </w:r>
    </w:p>
    <w:p w14:paraId="7548F23E" w14:textId="77777777" w:rsidR="006C746B" w:rsidRDefault="002A59A5">
      <w:pPr>
        <w:spacing w:line="600" w:lineRule="auto"/>
        <w:ind w:firstLine="720"/>
        <w:jc w:val="both"/>
        <w:rPr>
          <w:rFonts w:eastAsia="Times New Roman"/>
          <w:szCs w:val="24"/>
        </w:rPr>
      </w:pPr>
      <w:r>
        <w:rPr>
          <w:rFonts w:eastAsia="Times New Roman"/>
          <w:szCs w:val="24"/>
        </w:rPr>
        <w:t>«Δ</w:t>
      </w:r>
      <w:r>
        <w:rPr>
          <w:rFonts w:eastAsia="Times New Roman"/>
          <w:szCs w:val="24"/>
        </w:rPr>
        <w:t>ιαφθορά-</w:t>
      </w:r>
      <w:r>
        <w:rPr>
          <w:rFonts w:eastAsia="Times New Roman"/>
          <w:szCs w:val="24"/>
        </w:rPr>
        <w:t>Φ</w:t>
      </w:r>
      <w:r>
        <w:rPr>
          <w:rFonts w:eastAsia="Times New Roman"/>
          <w:szCs w:val="24"/>
        </w:rPr>
        <w:t>οροδιαφυγή». Ανοίγουμε με πενιχρά μέσα, με λίγους ανθρώπους, αλλά με μεγάλη θέληση, τις καταχωνιασμένες λίστες. Ήδη εισπράξαμε 1 δισεκατομμύριο ευρώ. Το ξαναλέω, εισπρά</w:t>
      </w:r>
      <w:r>
        <w:rPr>
          <w:rFonts w:eastAsia="Times New Roman"/>
          <w:szCs w:val="24"/>
        </w:rPr>
        <w:t>ξαμε από τις λίστες 1 δισεκατομμύριο ευρώ. Πού είναι τα αργύρια τα δικά σας; Ούτε καν τριάκοντα δεν ήταν, κύριε Σταϊκούρα.</w:t>
      </w:r>
    </w:p>
    <w:p w14:paraId="7548F23F" w14:textId="77777777" w:rsidR="006C746B" w:rsidRDefault="002A59A5">
      <w:pPr>
        <w:spacing w:line="600" w:lineRule="auto"/>
        <w:ind w:firstLine="720"/>
        <w:jc w:val="both"/>
        <w:rPr>
          <w:rFonts w:eastAsia="Times New Roman"/>
          <w:szCs w:val="24"/>
        </w:rPr>
      </w:pPr>
      <w:r>
        <w:rPr>
          <w:rFonts w:eastAsia="Times New Roman"/>
          <w:b/>
          <w:szCs w:val="24"/>
        </w:rPr>
        <w:t>ΠΡΟΕΔΡΕΩΝ (Νικήτας Κακλαμάνης):</w:t>
      </w:r>
      <w:r>
        <w:rPr>
          <w:rFonts w:eastAsia="Times New Roman"/>
          <w:szCs w:val="24"/>
        </w:rPr>
        <w:t xml:space="preserve"> Κύριε Μπαλαούρα, πρέπει να ολοκληρώσετε.</w:t>
      </w:r>
    </w:p>
    <w:p w14:paraId="7548F240" w14:textId="77777777" w:rsidR="006C746B" w:rsidRDefault="002A59A5">
      <w:pPr>
        <w:spacing w:line="600" w:lineRule="auto"/>
        <w:ind w:firstLine="720"/>
        <w:jc w:val="both"/>
        <w:rPr>
          <w:rFonts w:eastAsia="Times New Roman"/>
          <w:szCs w:val="24"/>
        </w:rPr>
      </w:pPr>
      <w:r>
        <w:rPr>
          <w:rFonts w:eastAsia="Times New Roman"/>
          <w:b/>
          <w:szCs w:val="24"/>
        </w:rPr>
        <w:t>ΓΕΡΑΣΙΜΟΣ (ΜΑΚΗΣ) ΜΠΑΛΑΟΥΡΑΣ:</w:t>
      </w:r>
      <w:r>
        <w:rPr>
          <w:rFonts w:eastAsia="Times New Roman"/>
          <w:szCs w:val="24"/>
        </w:rPr>
        <w:t xml:space="preserve"> Ολοκληρώνω, κύριε Πρόεδρε.</w:t>
      </w:r>
    </w:p>
    <w:p w14:paraId="7548F241"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Οι </w:t>
      </w:r>
      <w:r>
        <w:rPr>
          <w:rFonts w:eastAsia="Times New Roman"/>
          <w:szCs w:val="24"/>
        </w:rPr>
        <w:t>Παπασταύροι και οι Σκλαβούνηδες, σάρκες εκ της σαρκός σας, θα πολλαπλασιαστούν. Θα αποκαλυφθεί το μεγάλο φαγοπότι, το πάρτι της διαφθοράς με τα μέσα μαζικής ενημέρωσης και με τα κόμματα. Το παραμύθι σας δεν έχει πια δράκο. Η ιστορία όμως έχει δράκο, τη λαϊ</w:t>
      </w:r>
      <w:r>
        <w:rPr>
          <w:rFonts w:eastAsia="Times New Roman"/>
          <w:szCs w:val="24"/>
        </w:rPr>
        <w:t xml:space="preserve">κή </w:t>
      </w:r>
      <w:r>
        <w:rPr>
          <w:rFonts w:eastAsia="Times New Roman"/>
          <w:szCs w:val="24"/>
        </w:rPr>
        <w:t>ν</w:t>
      </w:r>
      <w:r>
        <w:rPr>
          <w:rFonts w:eastAsia="Times New Roman"/>
          <w:szCs w:val="24"/>
        </w:rPr>
        <w:t>έμεση για την καταστροφή της χώρας, για τους νέους, για τις λαμογιές, για τη λεηλασία. Το καραβάνι της Κυβέρνησης προχωρά.</w:t>
      </w:r>
    </w:p>
    <w:p w14:paraId="7548F242" w14:textId="77777777" w:rsidR="006C746B" w:rsidRDefault="002A59A5">
      <w:pPr>
        <w:spacing w:line="600" w:lineRule="auto"/>
        <w:ind w:firstLine="720"/>
        <w:jc w:val="both"/>
        <w:rPr>
          <w:rFonts w:eastAsia="Times New Roman"/>
          <w:szCs w:val="24"/>
        </w:rPr>
      </w:pPr>
      <w:r>
        <w:rPr>
          <w:rFonts w:eastAsia="Times New Roman"/>
          <w:szCs w:val="24"/>
        </w:rPr>
        <w:t>Ευχαριστώ.</w:t>
      </w:r>
    </w:p>
    <w:p w14:paraId="7548F243" w14:textId="77777777" w:rsidR="006C746B" w:rsidRDefault="002A59A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548F244" w14:textId="77777777" w:rsidR="006C746B" w:rsidRDefault="002A59A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Καλείται εις το Βήμα ο συνάδελφος Ιωάννης</w:t>
      </w:r>
      <w:r>
        <w:rPr>
          <w:rFonts w:eastAsia="Times New Roman"/>
          <w:szCs w:val="24"/>
        </w:rPr>
        <w:t xml:space="preserve"> Αϊβατίδης, εκ μέρους της Χρυσής Αυγής.</w:t>
      </w:r>
    </w:p>
    <w:p w14:paraId="7548F245" w14:textId="77777777" w:rsidR="006C746B" w:rsidRDefault="002A59A5">
      <w:pPr>
        <w:spacing w:line="600" w:lineRule="auto"/>
        <w:ind w:firstLine="720"/>
        <w:jc w:val="both"/>
        <w:rPr>
          <w:rFonts w:eastAsia="Times New Roman"/>
          <w:szCs w:val="24"/>
        </w:rPr>
      </w:pPr>
      <w:r>
        <w:rPr>
          <w:rFonts w:eastAsia="Times New Roman"/>
          <w:szCs w:val="24"/>
        </w:rPr>
        <w:t>Ορίστε, κύριε συνάδελφε.</w:t>
      </w:r>
    </w:p>
    <w:p w14:paraId="7548F246" w14:textId="77777777" w:rsidR="006C746B" w:rsidRDefault="002A59A5">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Ευχαριστώ, κύριε Πρόεδρε.</w:t>
      </w:r>
    </w:p>
    <w:p w14:paraId="7548F247"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Μελετώντας το από 30 Μαρτίου του τρέχοντος έτους έγγραφο της Νέας Δημοκρατίας με την πρόταση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θα ήθελα να παρατη</w:t>
      </w:r>
      <w:r>
        <w:rPr>
          <w:rFonts w:eastAsia="Times New Roman"/>
          <w:szCs w:val="24"/>
        </w:rPr>
        <w:t>ρήσω τρία πράγματα.</w:t>
      </w:r>
    </w:p>
    <w:p w14:paraId="7548F248" w14:textId="77777777" w:rsidR="006C746B" w:rsidRDefault="002A59A5">
      <w:pPr>
        <w:spacing w:line="600" w:lineRule="auto"/>
        <w:ind w:firstLine="720"/>
        <w:jc w:val="both"/>
        <w:rPr>
          <w:rFonts w:eastAsia="Times New Roman"/>
          <w:szCs w:val="24"/>
        </w:rPr>
      </w:pPr>
      <w:r>
        <w:rPr>
          <w:rFonts w:eastAsia="Times New Roman"/>
          <w:szCs w:val="24"/>
        </w:rPr>
        <w:t xml:space="preserve">Το πρώτο είναι ότι δεν υπήρξε σπουδή στο να εισαχθεί η πρόταση αυτή στο Σώμα, στην Ολομέλεια και καθυστέρησε περίπου τρεις μήνες. Αυτό, ίσως εμπεριέχει μια έννοια ενοχής, αμηχανίας και αδράνειας από πλευράς Κυβερνήσεως. </w:t>
      </w:r>
    </w:p>
    <w:p w14:paraId="7548F249" w14:textId="77777777" w:rsidR="006C746B" w:rsidRDefault="002A59A5">
      <w:pPr>
        <w:spacing w:line="600" w:lineRule="auto"/>
        <w:ind w:firstLine="720"/>
        <w:jc w:val="both"/>
        <w:rPr>
          <w:rFonts w:eastAsia="Times New Roman"/>
          <w:szCs w:val="24"/>
        </w:rPr>
      </w:pPr>
      <w:r>
        <w:rPr>
          <w:rFonts w:eastAsia="Times New Roman"/>
          <w:szCs w:val="24"/>
        </w:rPr>
        <w:t xml:space="preserve">Το δεύτερο το </w:t>
      </w:r>
      <w:r>
        <w:rPr>
          <w:rFonts w:eastAsia="Times New Roman"/>
          <w:szCs w:val="24"/>
        </w:rPr>
        <w:t>οποίο θα ήθελα να παρατηρήσω και είναι συναφές του πρώτου, είναι η δήλωση του κ. Τσακαλώτου στις Βρυξέλλες τον Ιούνιο, ότι το μνημόνιο φέρνει νέα δημοσιονομικά μέτρα και τα νέα δημοσιονομικά μέτρα φέρνουν νέο μνημόνιο.</w:t>
      </w:r>
    </w:p>
    <w:p w14:paraId="7548F24A" w14:textId="77777777" w:rsidR="006C746B" w:rsidRDefault="002A59A5">
      <w:pPr>
        <w:spacing w:line="600" w:lineRule="auto"/>
        <w:ind w:firstLine="720"/>
        <w:jc w:val="both"/>
        <w:rPr>
          <w:rFonts w:eastAsia="Times New Roman"/>
          <w:szCs w:val="24"/>
        </w:rPr>
      </w:pPr>
      <w:r>
        <w:rPr>
          <w:rFonts w:eastAsia="Times New Roman"/>
          <w:szCs w:val="24"/>
        </w:rPr>
        <w:t>Ουσιαστικά, λοιπόν, ομολογεί έναν φαύ</w:t>
      </w:r>
      <w:r>
        <w:rPr>
          <w:rFonts w:eastAsia="Times New Roman"/>
          <w:szCs w:val="24"/>
        </w:rPr>
        <w:t>λο κύκλο μνημονίων και δημοσιονομικών επαχθών για τον λαό μέτρων, ενώ τα υπηρετεί. Δηλαδή, είναι και καταγγέλλων και υπηρετών τα μνημόνια. Είναι η γνωστή, λοιπόν, ερμαφρόδιτη πολιτική του ΣΥΡΙΖΑ και των ΑΝΕΛ.</w:t>
      </w:r>
    </w:p>
    <w:p w14:paraId="7548F24B" w14:textId="77777777" w:rsidR="006C746B" w:rsidRDefault="002A59A5">
      <w:pPr>
        <w:spacing w:line="600" w:lineRule="auto"/>
        <w:ind w:firstLine="720"/>
        <w:jc w:val="both"/>
        <w:rPr>
          <w:rFonts w:eastAsia="Times New Roman"/>
          <w:szCs w:val="24"/>
        </w:rPr>
      </w:pPr>
      <w:r>
        <w:rPr>
          <w:rFonts w:eastAsia="Times New Roman"/>
          <w:szCs w:val="24"/>
        </w:rPr>
        <w:lastRenderedPageBreak/>
        <w:t>Το τρίτο που ήθελα να τονίσω –και είναι για μέν</w:t>
      </w:r>
      <w:r>
        <w:rPr>
          <w:rFonts w:eastAsia="Times New Roman"/>
          <w:szCs w:val="24"/>
        </w:rPr>
        <w:t>α πραγματικά παράδοξο- είναι το εξής: Η Νέα Δημοκρατία ζητάει σύσταση εξεταστικής επιτροπής και για την υπογραφή του τρίτου μνημονίου, μνημονίου που ουσιαστικά συνυπέγραψε.</w:t>
      </w:r>
    </w:p>
    <w:p w14:paraId="7548F24C" w14:textId="77777777" w:rsidR="006C746B" w:rsidRDefault="002A59A5">
      <w:pPr>
        <w:spacing w:line="600" w:lineRule="auto"/>
        <w:ind w:firstLine="720"/>
        <w:jc w:val="both"/>
        <w:rPr>
          <w:rFonts w:eastAsia="Times New Roman"/>
          <w:szCs w:val="24"/>
        </w:rPr>
      </w:pPr>
      <w:r>
        <w:rPr>
          <w:rFonts w:eastAsia="Times New Roman"/>
          <w:szCs w:val="24"/>
        </w:rPr>
        <w:t>Στις 27 Ιουνίου του 2015, ημέρα Κυριακή, η Κυβέρνηση ΣΥΡΙΖΑ-ΑΝΕΛ αποφάσισε με νομοθ</w:t>
      </w:r>
      <w:r>
        <w:rPr>
          <w:rFonts w:eastAsia="Times New Roman"/>
          <w:szCs w:val="24"/>
        </w:rPr>
        <w:t xml:space="preserve">ετική ρύθμιση να εγκαθιδρύσει ελέγχους στις κινήσεις των κεφαλαίων, τα γνωστά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Ποιες είναι οι συνέπειες, όπως έχουν καταγραφεί, έναν χρόνο μετά; Πριν θα πω ότι όλοι το γνωρίζουμε πολύ καλά, το βιώνουμε ότι έχει σχεδόν νεκρώσει η αγορά και </w:t>
      </w:r>
      <w:r>
        <w:rPr>
          <w:rFonts w:eastAsia="Times New Roman"/>
          <w:szCs w:val="24"/>
        </w:rPr>
        <w:t xml:space="preserve">η επιχειρηματικότητα έχει πληγεί ανεπανόρθωτα. Από την άλλη πλευρά ευνοείται η διακίνηση μαύρου χρήματος. </w:t>
      </w:r>
    </w:p>
    <w:p w14:paraId="7548F24D" w14:textId="77777777" w:rsidR="006C746B" w:rsidRDefault="002A59A5">
      <w:pPr>
        <w:spacing w:line="600" w:lineRule="auto"/>
        <w:ind w:firstLine="720"/>
        <w:jc w:val="both"/>
        <w:rPr>
          <w:rFonts w:eastAsia="Times New Roman"/>
          <w:szCs w:val="24"/>
        </w:rPr>
      </w:pPr>
      <w:r>
        <w:rPr>
          <w:rFonts w:eastAsia="Times New Roman"/>
          <w:szCs w:val="24"/>
        </w:rPr>
        <w:t xml:space="preserve">Οι συνέπειες, λοιπόν,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στον ένα περίπου χρόνο που έχει παρέλθει από την εγκαθίδρυσή τους: </w:t>
      </w:r>
      <w:r>
        <w:rPr>
          <w:rFonts w:eastAsia="Times New Roman"/>
          <w:szCs w:val="24"/>
        </w:rPr>
        <w:t>Μείωση των εξαγωγών κατά 11,7%, ύφεση 1</w:t>
      </w:r>
      <w:r>
        <w:rPr>
          <w:rFonts w:eastAsia="Times New Roman"/>
          <w:szCs w:val="24"/>
        </w:rPr>
        <w:t>,3%, αποεπένδυση 2,7%, μείωση στην κατανάλωση 4,3%, πτώση του δείκτη οικονομικού κλίματος στ</w:t>
      </w:r>
      <w:r>
        <w:rPr>
          <w:rFonts w:eastAsia="Times New Roman"/>
          <w:szCs w:val="24"/>
        </w:rPr>
        <w:t>ις</w:t>
      </w:r>
      <w:r>
        <w:rPr>
          <w:rFonts w:eastAsia="Times New Roman"/>
          <w:szCs w:val="24"/>
        </w:rPr>
        <w:t xml:space="preserve"> 89,7</w:t>
      </w:r>
      <w:r>
        <w:rPr>
          <w:rFonts w:eastAsia="Times New Roman"/>
          <w:szCs w:val="24"/>
        </w:rPr>
        <w:t xml:space="preserve"> μονάδες</w:t>
      </w:r>
      <w:r>
        <w:rPr>
          <w:rFonts w:eastAsia="Times New Roman"/>
          <w:szCs w:val="24"/>
        </w:rPr>
        <w:t xml:space="preserve">, κλείσιμο είκοσι έξι χιλιάδων </w:t>
      </w:r>
      <w:r>
        <w:rPr>
          <w:rFonts w:eastAsia="Times New Roman"/>
          <w:szCs w:val="24"/>
        </w:rPr>
        <w:lastRenderedPageBreak/>
        <w:t>επιχειρήσεων, απώλεια έξι θέσεων στην ανταγωνιστικότητα. Τι σημαίνει αυτό; Ότι περιορισμοί στα κεφάλαια δεν συνάδουν μ</w:t>
      </w:r>
      <w:r>
        <w:rPr>
          <w:rFonts w:eastAsia="Times New Roman"/>
          <w:szCs w:val="24"/>
        </w:rPr>
        <w:t>ε ανάπτυξη. Αντιθέτως οδηγούν, με μαθηματική ακρίβεια, σε ύφεση.</w:t>
      </w:r>
    </w:p>
    <w:p w14:paraId="7548F24E" w14:textId="77777777" w:rsidR="006C746B" w:rsidRDefault="002A59A5">
      <w:pPr>
        <w:spacing w:line="600" w:lineRule="auto"/>
        <w:ind w:firstLine="720"/>
        <w:jc w:val="both"/>
        <w:rPr>
          <w:rFonts w:eastAsia="Times New Roman"/>
          <w:szCs w:val="24"/>
        </w:rPr>
      </w:pPr>
      <w:r>
        <w:rPr>
          <w:rFonts w:eastAsia="Times New Roman"/>
          <w:szCs w:val="24"/>
        </w:rPr>
        <w:t xml:space="preserve">Όσον αφορά στην ανακεφαλαιοποίηση θα ήθελα να ενθυμίσω ότι ένα προοίμιο </w:t>
      </w:r>
      <w:r>
        <w:rPr>
          <w:rFonts w:eastAsia="Times New Roman"/>
          <w:szCs w:val="24"/>
        </w:rPr>
        <w:t>αυτής,</w:t>
      </w:r>
      <w:r>
        <w:rPr>
          <w:rFonts w:eastAsia="Times New Roman"/>
          <w:szCs w:val="24"/>
        </w:rPr>
        <w:t xml:space="preserve"> ήταν η βοήθεια που είχε δώσει ο τότε Υπουργός, ο κ. Αλογοσκούφης, το 2009 με νομοθετική ρύθμιση στις τράπεζες. Η πρώτη ανακεφαλαιοποίηση έγινε την </w:t>
      </w:r>
      <w:r>
        <w:rPr>
          <w:rFonts w:eastAsia="Times New Roman"/>
          <w:szCs w:val="24"/>
        </w:rPr>
        <w:t>ά</w:t>
      </w:r>
      <w:r>
        <w:rPr>
          <w:rFonts w:eastAsia="Times New Roman"/>
          <w:szCs w:val="24"/>
        </w:rPr>
        <w:t>νοιξη του 2013. Ήταν περίπου 50 δισεκατομμύρια ευρώ, τα οποία αντλήθηκαν από το Ταμείο Χρηματοπιστωτικής Στ</w:t>
      </w:r>
      <w:r>
        <w:rPr>
          <w:rFonts w:eastAsia="Times New Roman"/>
          <w:szCs w:val="24"/>
        </w:rPr>
        <w:t xml:space="preserve">αθερότητας. Και ενώ οι τράπεζες θα έπρεπε να περάσουν στον έλεγχο του </w:t>
      </w:r>
      <w:r>
        <w:rPr>
          <w:rFonts w:eastAsia="Times New Roman"/>
          <w:szCs w:val="24"/>
        </w:rPr>
        <w:t>δ</w:t>
      </w:r>
      <w:r>
        <w:rPr>
          <w:rFonts w:eastAsia="Times New Roman"/>
          <w:szCs w:val="24"/>
        </w:rPr>
        <w:t>ημοσίου, η πορεία έδειξε κάτι πολύ διαφορετικό: κατέληξαν να αφελληνιστούν και να οδηγηθούν στα χέρια ξένων κεφαλαιοκρατών.</w:t>
      </w:r>
    </w:p>
    <w:p w14:paraId="7548F24F" w14:textId="77777777" w:rsidR="006C746B" w:rsidRDefault="002A59A5">
      <w:pPr>
        <w:spacing w:line="600" w:lineRule="auto"/>
        <w:ind w:firstLine="720"/>
        <w:jc w:val="both"/>
        <w:rPr>
          <w:rFonts w:eastAsia="Times New Roman"/>
          <w:szCs w:val="24"/>
        </w:rPr>
      </w:pPr>
      <w:r>
        <w:rPr>
          <w:rFonts w:eastAsia="Times New Roman"/>
          <w:szCs w:val="24"/>
        </w:rPr>
        <w:t xml:space="preserve">Η δεύτερη ανακεφαλαιοποίηση έγινε την </w:t>
      </w:r>
      <w:r>
        <w:rPr>
          <w:rFonts w:eastAsia="Times New Roman"/>
          <w:szCs w:val="24"/>
        </w:rPr>
        <w:t>ά</w:t>
      </w:r>
      <w:r>
        <w:rPr>
          <w:rFonts w:eastAsia="Times New Roman"/>
          <w:szCs w:val="24"/>
        </w:rPr>
        <w:t>νοιξη του 2014. Το Ταμ</w:t>
      </w:r>
      <w:r>
        <w:rPr>
          <w:rFonts w:eastAsia="Times New Roman"/>
          <w:szCs w:val="24"/>
        </w:rPr>
        <w:t>είο Χρηματοπιστωτικής Σταθερότητας παραιτήθηκε και άνοιξε η Κερκόπορτα για τις τράπεζες και τον αφελληνισμό τους.</w:t>
      </w:r>
    </w:p>
    <w:p w14:paraId="7548F250"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Η τρίτη ανακεφαλαιοποίηση, η οποία έγινε το </w:t>
      </w:r>
      <w:r>
        <w:rPr>
          <w:rFonts w:eastAsia="Times New Roman"/>
          <w:szCs w:val="24"/>
        </w:rPr>
        <w:t>φ</w:t>
      </w:r>
      <w:r>
        <w:rPr>
          <w:rFonts w:eastAsia="Times New Roman"/>
          <w:szCs w:val="24"/>
        </w:rPr>
        <w:t>θινόπωρο του 2015, που προκάλεσε επιπλέον ζημία στα ασφαλιστικά ταμεία 1,5 με 2 δισεκατομμύρια –ν</w:t>
      </w:r>
      <w:r>
        <w:rPr>
          <w:rFonts w:eastAsia="Times New Roman"/>
          <w:szCs w:val="24"/>
        </w:rPr>
        <w:t xml:space="preserve">α θυμίσω ότι το </w:t>
      </w:r>
      <w:r>
        <w:rPr>
          <w:rFonts w:eastAsia="Times New Roman"/>
          <w:szCs w:val="24"/>
          <w:lang w:val="en-US"/>
        </w:rPr>
        <w:t>PSI</w:t>
      </w:r>
      <w:r>
        <w:rPr>
          <w:rFonts w:eastAsia="Times New Roman"/>
          <w:szCs w:val="24"/>
        </w:rPr>
        <w:t xml:space="preserve"> είχε οδηγήσει σε ζημία 12 με 13 δισεκατομμύρια ευρώ-, ήταν μια άκρως επιθετική νεοφιλελεύθερη ιδιωτικοποίηση, που δεν έχει βέβαια καμμία σχέση με το αριστερό πρόσημο πολιτικής που διατείνεται η Κυβέρνηση πως έχει.</w:t>
      </w:r>
    </w:p>
    <w:p w14:paraId="7548F251" w14:textId="77777777" w:rsidR="006C746B" w:rsidRDefault="002A59A5">
      <w:pPr>
        <w:spacing w:line="600" w:lineRule="auto"/>
        <w:ind w:firstLine="720"/>
        <w:jc w:val="both"/>
        <w:rPr>
          <w:rFonts w:eastAsia="Times New Roman"/>
          <w:szCs w:val="24"/>
        </w:rPr>
      </w:pPr>
      <w:r>
        <w:rPr>
          <w:rFonts w:eastAsia="Times New Roman"/>
          <w:szCs w:val="24"/>
        </w:rPr>
        <w:t>Θυμίζω ότι οι τιμές τω</w:t>
      </w:r>
      <w:r>
        <w:rPr>
          <w:rFonts w:eastAsia="Times New Roman"/>
          <w:szCs w:val="24"/>
        </w:rPr>
        <w:t>ν μετοχών των συστημικών τραπεζών ήταν για την Ε</w:t>
      </w:r>
      <w:r>
        <w:rPr>
          <w:rFonts w:eastAsia="Times New Roman"/>
          <w:szCs w:val="24"/>
          <w:lang w:val="en-US"/>
        </w:rPr>
        <w:t>urobank</w:t>
      </w:r>
      <w:r>
        <w:rPr>
          <w:rFonts w:eastAsia="Times New Roman"/>
          <w:szCs w:val="24"/>
        </w:rPr>
        <w:t xml:space="preserve"> 0,01 ευρώ, για την Εθνική Τράπεζα 0,02 ευρώ, για την Πειραιώς 0,03 ευρώ, για τη δε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xml:space="preserve"> 0,04 ευρώ. </w:t>
      </w:r>
    </w:p>
    <w:p w14:paraId="7548F252" w14:textId="77777777" w:rsidR="006C746B" w:rsidRDefault="002A59A5">
      <w:pPr>
        <w:spacing w:line="600" w:lineRule="auto"/>
        <w:ind w:firstLine="720"/>
        <w:jc w:val="both"/>
        <w:rPr>
          <w:rFonts w:eastAsia="Times New Roman"/>
          <w:szCs w:val="24"/>
        </w:rPr>
      </w:pPr>
      <w:r>
        <w:rPr>
          <w:rFonts w:eastAsia="Times New Roman"/>
          <w:szCs w:val="24"/>
        </w:rPr>
        <w:t xml:space="preserve">Θα ενθυμίσω επίσης ότι η Συγκυβέρνηση ΣΥΡΙΖΑ-ΑΝΕΛ και η </w:t>
      </w:r>
      <w:r>
        <w:rPr>
          <w:rFonts w:eastAsia="Times New Roman"/>
          <w:szCs w:val="24"/>
        </w:rPr>
        <w:t>σ</w:t>
      </w:r>
      <w:r>
        <w:rPr>
          <w:rFonts w:eastAsia="Times New Roman"/>
          <w:szCs w:val="24"/>
        </w:rPr>
        <w:t>υγκυβέρνηση Νέας Δημοκρατίας-ΠΑΣΟΚ απ</w:t>
      </w:r>
      <w:r>
        <w:rPr>
          <w:rFonts w:eastAsia="Times New Roman"/>
          <w:szCs w:val="24"/>
        </w:rPr>
        <w:t xml:space="preserve">ηύθυναν αλληλοκατηγορίες για τις νομοθετικές ρυθμίσεις που εισήγαγαν. Η Νέα Δημοκρατία κατηγορεί τον ΣΥΡΙΖΑ και τους ΑΝΕΛ ότι δεν όρισαν κατώτερη τιμή πωλήσεως των μετοχών αυτών, ο δε ΣΥΡΙΖΑ με τη συνδρομή των ΑΝΕΛ κατηγορεί τη Νέα Δημοκρατία ότι επέτρεψε </w:t>
      </w:r>
      <w:r>
        <w:rPr>
          <w:rFonts w:eastAsia="Times New Roman"/>
          <w:szCs w:val="24"/>
        </w:rPr>
        <w:t xml:space="preserve">πώληση των μετοχών </w:t>
      </w:r>
      <w:r>
        <w:rPr>
          <w:rFonts w:eastAsia="Times New Roman"/>
          <w:szCs w:val="24"/>
        </w:rPr>
        <w:lastRenderedPageBreak/>
        <w:t>σε τιμή κάτω από την τιμή κτήσεως. Αυτές οι αλληλοκατηγορίες σημαίνουν ένα και μόνο πράγμα, ότι είναι συνυπεύθυνοι.</w:t>
      </w:r>
    </w:p>
    <w:p w14:paraId="7548F253" w14:textId="77777777" w:rsidR="006C746B" w:rsidRDefault="002A59A5">
      <w:pPr>
        <w:spacing w:line="600" w:lineRule="auto"/>
        <w:ind w:firstLine="720"/>
        <w:jc w:val="both"/>
        <w:rPr>
          <w:rFonts w:eastAsia="Times New Roman"/>
          <w:szCs w:val="24"/>
        </w:rPr>
      </w:pPr>
      <w:r>
        <w:rPr>
          <w:rFonts w:eastAsia="Times New Roman"/>
          <w:szCs w:val="24"/>
        </w:rPr>
        <w:t>Ανακεφαλαιοποίηση σημαίνει, όπως έγινε στη χώρα μας τουλάχιστον, ότι το κράτος πήρε δάνειο από το Διεθνές Νομισματικό Ταμ</w:t>
      </w:r>
      <w:r>
        <w:rPr>
          <w:rFonts w:eastAsia="Times New Roman"/>
          <w:szCs w:val="24"/>
        </w:rPr>
        <w:t>είο, από την Ευρωπαϊκή Κεντρική Τράπεζα και από την Ευρωπαϊκή Ένωση, το οποίο χορήγησε ουσιαστικά, δώρισε κατά έναν τρόπο στους τραπεζίτες, ενώ χρεώθηκε ο πολίτης, υπό την έννοια της διογκώσεως του δημοσίου χρέους. Το αποτέλεσμα ήταν ο αφελληνισμός των τρα</w:t>
      </w:r>
      <w:r>
        <w:rPr>
          <w:rFonts w:eastAsia="Times New Roman"/>
          <w:szCs w:val="24"/>
        </w:rPr>
        <w:t xml:space="preserve">πεζών, αφού ξένα </w:t>
      </w:r>
      <w:r>
        <w:rPr>
          <w:rFonts w:eastAsia="Times New Roman"/>
          <w:szCs w:val="24"/>
          <w:lang w:val="en-US"/>
        </w:rPr>
        <w:t>funds</w:t>
      </w:r>
      <w:r>
        <w:rPr>
          <w:rFonts w:eastAsia="Times New Roman"/>
          <w:szCs w:val="24"/>
        </w:rPr>
        <w:t xml:space="preserve"> πλέον κάνουν κουμάντο. Το δε βαλκανικό τραπεζικό θαύμα αποδείχθηκε κενό περιεχομένου, μια ουτοπία. </w:t>
      </w:r>
    </w:p>
    <w:p w14:paraId="7548F254" w14:textId="77777777" w:rsidR="006C746B" w:rsidRDefault="002A59A5">
      <w:pPr>
        <w:spacing w:line="600" w:lineRule="auto"/>
        <w:ind w:firstLine="720"/>
        <w:jc w:val="both"/>
        <w:rPr>
          <w:rFonts w:eastAsia="Times New Roman"/>
          <w:szCs w:val="24"/>
        </w:rPr>
      </w:pPr>
      <w:r>
        <w:rPr>
          <w:rFonts w:eastAsia="Times New Roman"/>
          <w:szCs w:val="24"/>
        </w:rPr>
        <w:t>Θα κάνω μια σύντομη αναδρομή σε αμαρτωλές ιστορίες των κομμάτων των δύο συγκυβερνήσεων. Το σκάνδαλο της ΕΛΣΤΑΤ κόστισε ουσιαστικά 210</w:t>
      </w:r>
      <w:r>
        <w:rPr>
          <w:rFonts w:eastAsia="Times New Roman"/>
          <w:szCs w:val="24"/>
        </w:rPr>
        <w:t xml:space="preserve"> δισεκατομμύρια ευρώ, το σκάνδαλο </w:t>
      </w:r>
      <w:r>
        <w:rPr>
          <w:rFonts w:eastAsia="Times New Roman"/>
          <w:szCs w:val="24"/>
          <w:lang w:val="en-US"/>
        </w:rPr>
        <w:t>PSI</w:t>
      </w:r>
      <w:r>
        <w:rPr>
          <w:rFonts w:eastAsia="Times New Roman"/>
          <w:szCs w:val="24"/>
        </w:rPr>
        <w:t xml:space="preserve"> 12 με 13 </w:t>
      </w:r>
      <w:r>
        <w:rPr>
          <w:rFonts w:eastAsia="Times New Roman"/>
          <w:szCs w:val="24"/>
        </w:rPr>
        <w:lastRenderedPageBreak/>
        <w:t>δισεκατομμύρια ευρώ. Η εποχή Βαρουφάκη, όπου είδαμε την συμπεριφορά της κυβερνήσεως με Υπουργό τον κ. Βαρουφάκη και Πρωθυπουργό βεβαίως τον Αλέξη Τσίπρα, ουσιαστικά προκάλεσε ζημία 80 με 10</w:t>
      </w:r>
      <w:r>
        <w:rPr>
          <w:rFonts w:eastAsia="Times New Roman"/>
          <w:szCs w:val="24"/>
        </w:rPr>
        <w:t>0</w:t>
      </w:r>
      <w:r>
        <w:rPr>
          <w:rFonts w:eastAsia="Times New Roman"/>
          <w:szCs w:val="24"/>
        </w:rPr>
        <w:t xml:space="preserve"> δισεκατομμυρίων ευ</w:t>
      </w:r>
      <w:r>
        <w:rPr>
          <w:rFonts w:eastAsia="Times New Roman"/>
          <w:szCs w:val="24"/>
        </w:rPr>
        <w:t xml:space="preserve">ρώ. Μια απλή εξήγηση που θα μπορούσε να δοθεί είναι ότι ο κ. Βαρουφάκης ζήλεψε τη δόξα του Ηρόστρατου. </w:t>
      </w:r>
    </w:p>
    <w:p w14:paraId="7548F255" w14:textId="77777777" w:rsidR="006C746B" w:rsidRDefault="002A59A5">
      <w:pPr>
        <w:spacing w:line="600" w:lineRule="auto"/>
        <w:ind w:firstLine="720"/>
        <w:jc w:val="both"/>
        <w:rPr>
          <w:rFonts w:eastAsia="Times New Roman"/>
          <w:szCs w:val="24"/>
        </w:rPr>
      </w:pPr>
      <w:r>
        <w:rPr>
          <w:rFonts w:eastAsia="Times New Roman"/>
          <w:szCs w:val="24"/>
        </w:rPr>
        <w:t>Άκουσα τον εισηγητή του ΣΥΡΙΖΑ, τον κ. Μπαλαούρα, να επαίρεται για το δημοψήφισμα και την περιφανή νίκη του «</w:t>
      </w:r>
      <w:r>
        <w:rPr>
          <w:rFonts w:eastAsia="Times New Roman"/>
          <w:szCs w:val="24"/>
        </w:rPr>
        <w:t>όχι</w:t>
      </w:r>
      <w:r>
        <w:rPr>
          <w:rFonts w:eastAsia="Times New Roman"/>
          <w:szCs w:val="24"/>
        </w:rPr>
        <w:t>», όμως η Κυβέρνηση ΣΥΡΙΖΑ-ΑΝΕΛ μετέτρεψ</w:t>
      </w:r>
      <w:r>
        <w:rPr>
          <w:rFonts w:eastAsia="Times New Roman"/>
          <w:szCs w:val="24"/>
        </w:rPr>
        <w:t>ε το περήφανο «</w:t>
      </w:r>
      <w:r>
        <w:rPr>
          <w:rFonts w:eastAsia="Times New Roman"/>
          <w:szCs w:val="24"/>
        </w:rPr>
        <w:t>όχι</w:t>
      </w:r>
      <w:r>
        <w:rPr>
          <w:rFonts w:eastAsia="Times New Roman"/>
          <w:szCs w:val="24"/>
        </w:rPr>
        <w:t>» του ελληνικού λαού σ’ ένα ταπεινωτικό «</w:t>
      </w:r>
      <w:r>
        <w:rPr>
          <w:rFonts w:eastAsia="Times New Roman"/>
          <w:szCs w:val="24"/>
        </w:rPr>
        <w:t>να</w:t>
      </w:r>
      <w:r>
        <w:rPr>
          <w:rFonts w:eastAsia="Times New Roman"/>
          <w:szCs w:val="24"/>
        </w:rPr>
        <w:t>ι», ακολουθώντας μια ερμαφρόδιτη πολιτική, που ακόμα και σήμερα ακολουθεί. Θυμίζω τις δηλώσεις του κ. Τσακαλώτου στο οικονομικό φόρουμ στις Βρυξέλλες τον Ιούνιο, όπως περιέγραψα προηγουμένως.</w:t>
      </w:r>
    </w:p>
    <w:p w14:paraId="7548F256" w14:textId="77777777" w:rsidR="006C746B" w:rsidRDefault="002A59A5">
      <w:pPr>
        <w:spacing w:line="600" w:lineRule="auto"/>
        <w:ind w:firstLine="720"/>
        <w:jc w:val="both"/>
        <w:rPr>
          <w:rFonts w:eastAsia="Times New Roman"/>
          <w:szCs w:val="24"/>
        </w:rPr>
      </w:pPr>
      <w:r>
        <w:rPr>
          <w:rFonts w:eastAsia="Times New Roman"/>
          <w:szCs w:val="24"/>
        </w:rPr>
        <w:t>Όσο</w:t>
      </w:r>
      <w:r>
        <w:rPr>
          <w:rFonts w:eastAsia="Times New Roman"/>
          <w:szCs w:val="24"/>
        </w:rPr>
        <w:t xml:space="preserve">ν αφορά στις συνέπειες των μνημονίων, είναι γνωστές σε όλους. Ανεργία: Η Ελλάδα κατέχει τα πρωτεία στην Ευρωπαϊκή Ένωση με μια ανεργία της τάξεως του 24% τουλάχιστον, με ανεργία στους </w:t>
      </w:r>
      <w:r>
        <w:rPr>
          <w:rFonts w:eastAsia="Times New Roman"/>
          <w:szCs w:val="24"/>
        </w:rPr>
        <w:lastRenderedPageBreak/>
        <w:t>νέους πάνω από 50%, ενώ ο μέσος όρος για τους νέους στην Ευρωπαϊκή Ένωση</w:t>
      </w:r>
      <w:r>
        <w:rPr>
          <w:rFonts w:eastAsia="Times New Roman"/>
          <w:szCs w:val="24"/>
        </w:rPr>
        <w:t xml:space="preserve"> δεν ξεπερνά το 18,8%. Να θυμίσω ότι η ανεργία στη Γερμανία αγγίζει το 7%. Ανεργία, λοιπόν, φυγή επαγγελματιών και επιστημόνων στο εξωτερικό, ανέχεια, φτωχοποίηση, αυτοκτονίες. Οι δύο συγκυβερνήσεις είναι συνυπεύθυνες για όλα αυτά.</w:t>
      </w:r>
    </w:p>
    <w:p w14:paraId="7548F257" w14:textId="77777777" w:rsidR="006C746B" w:rsidRDefault="002A59A5">
      <w:pPr>
        <w:spacing w:line="600" w:lineRule="auto"/>
        <w:ind w:firstLine="720"/>
        <w:jc w:val="both"/>
        <w:rPr>
          <w:rFonts w:eastAsia="Times New Roman"/>
          <w:szCs w:val="24"/>
        </w:rPr>
      </w:pPr>
      <w:r>
        <w:rPr>
          <w:rFonts w:eastAsia="Times New Roman"/>
          <w:szCs w:val="24"/>
        </w:rPr>
        <w:t>Ως Χρυσή Αυγή θα δηλώσου</w:t>
      </w:r>
      <w:r>
        <w:rPr>
          <w:rFonts w:eastAsia="Times New Roman"/>
          <w:szCs w:val="24"/>
        </w:rPr>
        <w:t xml:space="preserve">με «παρών» στην πρόταση της Νέας Δημοκρατίας και αυτό διότι ζητάμε, απαιτούμε μια εφ’ όλης της ύλης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αν γίνεται από την εποχή που εισήλθε η χώρα στο ευρώ. Άρα απαντώντας στην πρόταση του κ. Λοβέρδου της Δημοκρατικής Συμπαράταξης, την βλ</w:t>
      </w:r>
      <w:r>
        <w:rPr>
          <w:rFonts w:eastAsia="Times New Roman"/>
          <w:szCs w:val="24"/>
        </w:rPr>
        <w:t>έπουμε θετικά, όμως θα πρέπει να συμπεριληφθούν όλα τα σκάνδαλα και να μην υπάρξει κανένα πρόσωπο το οποίο να τύχει ασυλίας.</w:t>
      </w:r>
    </w:p>
    <w:p w14:paraId="7548F25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Εκείνο που έχω να τονίσω είναι ότι οι δύο συγκυβερνήσεις, ΣΥΡΙΖΑ -ΑΝΕΛ και Νέας Δημοκρατίας – ΠΑΟΚ, είναι οι όψεις του ιδίου νομίσμ</w:t>
      </w:r>
      <w:r>
        <w:rPr>
          <w:rFonts w:eastAsia="Times New Roman" w:cs="Times New Roman"/>
          <w:szCs w:val="24"/>
        </w:rPr>
        <w:t xml:space="preserve">ατος, ένα κίβδηλο πολιτικό νόμισμα, που και στις δύο όψεις του έχει τον </w:t>
      </w:r>
      <w:r>
        <w:rPr>
          <w:rFonts w:eastAsia="Times New Roman" w:cs="Times New Roman"/>
          <w:szCs w:val="24"/>
        </w:rPr>
        <w:t>Ε</w:t>
      </w:r>
      <w:r>
        <w:rPr>
          <w:rFonts w:eastAsia="Times New Roman" w:cs="Times New Roman"/>
          <w:szCs w:val="24"/>
        </w:rPr>
        <w:t>φιάλτη απεικονισμένο.</w:t>
      </w:r>
    </w:p>
    <w:p w14:paraId="7548F25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ελληνικός λαός θα αποσύρει αυτό το νόμισμα και αρωγός στην προσπάθειά του αυτή, καταλύτης, θα έλεγα, θα είναι ο Λαϊκός Σύνδεσμος Χρυσή Αυγή. Μια εθνική κυβέρνη</w:t>
      </w:r>
      <w:r>
        <w:rPr>
          <w:rFonts w:eastAsia="Times New Roman" w:cs="Times New Roman"/>
          <w:szCs w:val="24"/>
        </w:rPr>
        <w:t xml:space="preserve">ση της Χρυσής Αυγής θα απαλλάξει τη χώρα, το έθνος από τα κατάπτυστα, επαχθή, εθνοφθόρα μνημόνια. </w:t>
      </w:r>
    </w:p>
    <w:p w14:paraId="7548F25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κόμμα των κομμάτων όμως, χρησιμοποιεί ένα τμήμα του το οποίο είναι αντιμνημονιακό, το Κομμουνιστικό Κόμμα Ελλάδας, ως έναν κατασταλτικό μηχανισμό εναντίον</w:t>
      </w:r>
      <w:r>
        <w:rPr>
          <w:rFonts w:eastAsia="Times New Roman" w:cs="Times New Roman"/>
          <w:szCs w:val="24"/>
        </w:rPr>
        <w:t xml:space="preserve"> αυτών που αντιδρούν, εναντίον της Χρυσής Αυγής. Σε κάθε περίπτωση όλοι μαζί, όλα τα κόμματα, το κόμμα των κομμάτων του ψευδεπίγραφου συνταγματικού τόξου, αναφωνείτε, κύριοι, «memorandum über alles», ενώ η Χρυσή Αυγή αναφωνεί «το Έθνος υπεράνω όλων».</w:t>
      </w:r>
    </w:p>
    <w:p w14:paraId="7548F25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Ευχαρ</w:t>
      </w:r>
      <w:r>
        <w:rPr>
          <w:rFonts w:eastAsia="Times New Roman" w:cs="Times New Roman"/>
          <w:szCs w:val="24"/>
        </w:rPr>
        <w:t>ιστώ.</w:t>
      </w:r>
    </w:p>
    <w:p w14:paraId="7548F25C"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548F25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Ιωάννης Κουτσούκος από τη Δημοκρατική Συμπαράταξη ΠΑΣΟΚ-ΔΗΜΑΡ έχει τον λόγο. </w:t>
      </w:r>
    </w:p>
    <w:p w14:paraId="7548F25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κύριε Πρόεδρε.</w:t>
      </w:r>
    </w:p>
    <w:p w14:paraId="7548F25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συζήτηση είναι μια ευκαιρία για τη Δημοκρατική Συμπαράταξη ΠΑΣΟΚ-ΔΗΜΑΡ-Κινήσεις Πολιτών να παρουσιάσει την πρόταση που κατέθεσε στις 22-12-2015 για τη σύσταση μιας και μόνης εξεταστικής επιτροπής, η οποία θα διερευν</w:t>
      </w:r>
      <w:r>
        <w:rPr>
          <w:rFonts w:eastAsia="Times New Roman" w:cs="Times New Roman"/>
          <w:szCs w:val="24"/>
        </w:rPr>
        <w:t xml:space="preserve">ούσε από μια βέβαιη και ασφαλή βάση, δηλαδή από την εποχή που η χώρα μας μπήκε στην ΟΝΕ, την εξέλιξη όλων των δημοσιονομικών μεγεθών, αυτών που οδήγησαν την Ελλάδα να έχει ανάγκη προγραμμάτων στήριξης, των γνωστών μνημονίων, και </w:t>
      </w:r>
      <w:r>
        <w:rPr>
          <w:rFonts w:eastAsia="Times New Roman" w:cs="Times New Roman"/>
          <w:szCs w:val="24"/>
        </w:rPr>
        <w:t xml:space="preserve">για το </w:t>
      </w:r>
      <w:r>
        <w:rPr>
          <w:rFonts w:eastAsia="Times New Roman" w:cs="Times New Roman"/>
          <w:szCs w:val="24"/>
        </w:rPr>
        <w:t>πώς όλα αυτά εξελίχθ</w:t>
      </w:r>
      <w:r>
        <w:rPr>
          <w:rFonts w:eastAsia="Times New Roman" w:cs="Times New Roman"/>
          <w:szCs w:val="24"/>
        </w:rPr>
        <w:t>ηκαν.</w:t>
      </w:r>
    </w:p>
    <w:p w14:paraId="7548F26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Για να μην είμαστε και εμείς συμμέτοχοι σε αυτό το παιχνίδι του επιφανειακού δικομματισμού που συντηρείται για λόγους μικροκομματικούς, θέλουμε να πούμε ότι η ειλικρίνεια κάθε πρόθεσης, όπως καταγράφεται με τις προτάσεις για εξεταστικές επιτροπές, κρ</w:t>
      </w:r>
      <w:r>
        <w:rPr>
          <w:rFonts w:eastAsia="Times New Roman" w:cs="Times New Roman"/>
          <w:szCs w:val="24"/>
        </w:rPr>
        <w:t xml:space="preserve">ίνεται </w:t>
      </w:r>
      <w:r>
        <w:rPr>
          <w:rFonts w:eastAsia="Times New Roman" w:cs="Times New Roman"/>
          <w:szCs w:val="24"/>
        </w:rPr>
        <w:t xml:space="preserve">κάθε φορά </w:t>
      </w:r>
      <w:r>
        <w:rPr>
          <w:rFonts w:eastAsia="Times New Roman" w:cs="Times New Roman"/>
          <w:szCs w:val="24"/>
        </w:rPr>
        <w:t>εάν βάζεις και τον εαυτό σου μέσα, εάν αυτή η περίοδος που προτείνεις να διερευνηθεί σε αφορά κιόλας.</w:t>
      </w:r>
    </w:p>
    <w:p w14:paraId="7548F26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Θέλω, λοιπόν, να σας πω ότι εμείς προτείνουμε να διερευνηθεί η περίοδος 2000-2004, η περίοδος που οδήγησε την Ελλάδα στην ΟΝΕ, με στοιχεί</w:t>
      </w:r>
      <w:r>
        <w:rPr>
          <w:rFonts w:eastAsia="Times New Roman" w:cs="Times New Roman"/>
          <w:szCs w:val="24"/>
        </w:rPr>
        <w:t>α που δεν αμφισβητούνται –γιατί η Ελλάδα μπήκε στην ΟΝΕ με το σπαθί της-, μια περίοδος που η Ελλάδα είχε τους υψηλότερους ρυθμούς ανάπτυξης στην Ευρώπη και μια περίοδος, αγαπητοί φίλοι του ΣΥΡΙΖΑ – που η Ελλάδα με την ψήφο της δεν επέτρεψε να επιβληθούν μέ</w:t>
      </w:r>
      <w:r>
        <w:rPr>
          <w:rFonts w:eastAsia="Times New Roman" w:cs="Times New Roman"/>
          <w:szCs w:val="24"/>
        </w:rPr>
        <w:t xml:space="preserve">τρα στη Γερμανία για παράβαση του συμφώνου δημοσιονομικής σταθερότητας. Ρωτήστε και τον κ. Χριστοδουλάκη, κύριε Υπουργέ –τον έχετε στους προαλειφόμενους για υπουργοποίηση- να σας το επιβεβαιώσει. </w:t>
      </w:r>
    </w:p>
    <w:p w14:paraId="7548F26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Ζητούμε να διερευνηθεί κι αυτή η περίοδος, για να πάμε μετά στην περίοδο από το 2004 μέχρι το 2009, </w:t>
      </w:r>
      <w:r>
        <w:rPr>
          <w:rFonts w:eastAsia="Times New Roman" w:cs="Times New Roman"/>
          <w:szCs w:val="24"/>
        </w:rPr>
        <w:t>κατά τη διάρκεια της οποίας</w:t>
      </w:r>
      <w:r>
        <w:rPr>
          <w:rFonts w:eastAsia="Times New Roman" w:cs="Times New Roman"/>
          <w:szCs w:val="24"/>
        </w:rPr>
        <w:t xml:space="preserve"> υπήρξε ο δημοσιονομικός εκτροχιασμός που οδήγησε στην ανάγκη των μνημονίων, γιατί η κρίση έφερε τα μνημόνια. Και να δούμε μετά π</w:t>
      </w:r>
      <w:r>
        <w:rPr>
          <w:rFonts w:eastAsia="Times New Roman" w:cs="Times New Roman"/>
          <w:szCs w:val="24"/>
        </w:rPr>
        <w:t>ώς διαχειριστήκαμε εμείς το πρώτο μνημόνιο, πώς ήρθε το δεύτερο μνημόνιο και πώς οδηγηθήκαμε στο τρίτο, επαχθέστερο και κοστοβόρο μνημόνιο.</w:t>
      </w:r>
    </w:p>
    <w:p w14:paraId="7548F26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Αυτή είναι μια συνολική πρόταση, που μπορεί να στηριχθεί σε δημοσιονομικά αξιόπιστα δεδομένα. Θέλετε της Τράπεζας τη</w:t>
      </w:r>
      <w:r>
        <w:rPr>
          <w:rFonts w:eastAsia="Times New Roman" w:cs="Times New Roman"/>
          <w:szCs w:val="24"/>
        </w:rPr>
        <w:t xml:space="preserve">ς Ελλάδος; Θέλετε της </w:t>
      </w:r>
      <w:r>
        <w:rPr>
          <w:rFonts w:eastAsia="Times New Roman" w:cs="Times New Roman"/>
          <w:szCs w:val="24"/>
        </w:rPr>
        <w:t>ε</w:t>
      </w:r>
      <w:r>
        <w:rPr>
          <w:rFonts w:eastAsia="Times New Roman" w:cs="Times New Roman"/>
          <w:szCs w:val="24"/>
        </w:rPr>
        <w:t xml:space="preserve">λληνικής Στατιστικής Υπηρεσίας, που είναι υπό την εποπτεία της </w:t>
      </w:r>
      <w:r>
        <w:rPr>
          <w:rFonts w:eastAsia="Times New Roman" w:cs="Times New Roman"/>
          <w:szCs w:val="24"/>
          <w:lang w:val="en-US"/>
        </w:rPr>
        <w:t>Eurostat</w:t>
      </w:r>
      <w:r>
        <w:rPr>
          <w:rFonts w:eastAsia="Times New Roman" w:cs="Times New Roman"/>
          <w:szCs w:val="24"/>
        </w:rPr>
        <w:t>; Θέλετε του ΚΕΠΕ; Θέλετε οποιουδήποτε άλλου; Για να δούμε πως εξελίχθηκαν τα πράγματα.</w:t>
      </w:r>
    </w:p>
    <w:p w14:paraId="7548F26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Γιατί μέχρι τώρα οι προτάσεις για εξεταστικές επιτροπές εξαντλούνται σε μι</w:t>
      </w:r>
      <w:r>
        <w:rPr>
          <w:rFonts w:eastAsia="Times New Roman" w:cs="Times New Roman"/>
          <w:szCs w:val="24"/>
        </w:rPr>
        <w:t>α μικροκομματική αντιπαράθεση για μικροκομματικά οφέλη. Αυτό γίνεται.</w:t>
      </w:r>
    </w:p>
    <w:p w14:paraId="7548F26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η πρόταση της Νέας Δημοκρατίας με αφορμή τις διαρροές και τα δημοσιεύματα γύρω από τις ευθύνες του κ. Βαρουφάκη και το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έχει μια αξία, γιατί καταλαμβάνει μια περίοδο, μια π</w:t>
      </w:r>
      <w:r>
        <w:rPr>
          <w:rFonts w:eastAsia="Times New Roman" w:cs="Times New Roman"/>
          <w:szCs w:val="24"/>
        </w:rPr>
        <w:t>ερίοδο που εμείς λέμε ότι υπήρξε μια μεγάλη καταστροφή στην ελληνική οικονομία.</w:t>
      </w:r>
    </w:p>
    <w:p w14:paraId="7548F26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Λέει ο ΣΥΡΙΖΑ «εμείς φταίμε για όλα;». Προφανώς, αγαπητοί συνάδελφοι, δεν φταίτε εσείς για όλα. Φταίτε όμως γιατί μια περίοδο, κατά την οποία, μετά από κόπους και θυσίες του ελ</w:t>
      </w:r>
      <w:r>
        <w:rPr>
          <w:rFonts w:eastAsia="Times New Roman" w:cs="Times New Roman"/>
          <w:szCs w:val="24"/>
        </w:rPr>
        <w:t>ληνικού λαού πέντε ετών, αχνοφαινόταν μια πορεία εξόδου από την κρίση, όπως την είχαμε δρομολογήσει, εσείς την ανατρέψατε.</w:t>
      </w:r>
    </w:p>
    <w:p w14:paraId="7548F26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Δικαιούμαστε να σας κάνουμε αυτή</w:t>
      </w:r>
      <w:r>
        <w:rPr>
          <w:rFonts w:eastAsia="Times New Roman" w:cs="Times New Roman"/>
          <w:szCs w:val="24"/>
        </w:rPr>
        <w:t>ν</w:t>
      </w:r>
      <w:r>
        <w:rPr>
          <w:rFonts w:eastAsia="Times New Roman" w:cs="Times New Roman"/>
          <w:szCs w:val="24"/>
        </w:rPr>
        <w:t xml:space="preserve"> την κριτική εμείς που υποστήκαμε το κόστος, όταν εσείς ήσασταν στις πλατείες και οι άλλοι ήσαντε στ</w:t>
      </w:r>
      <w:r>
        <w:rPr>
          <w:rFonts w:eastAsia="Times New Roman" w:cs="Times New Roman"/>
          <w:szCs w:val="24"/>
        </w:rPr>
        <w:t xml:space="preserve">α Ζάππεια. Πρώτα εμείς υποστήκαμε το κόστος, για να μπει η Ελλάδα σε μια τροχιά που θα απέτρεπε μια βίαιη χρεοκοπία. </w:t>
      </w:r>
    </w:p>
    <w:p w14:paraId="7548F26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Θυμίζω ότι στο τέλος του 2014 υπήρξε μια προοπτική ανάπτυξης για το 2015, το 2016 και τα επόμενα χρόνια. Την βεβαίωναν οι διεθνείς οργανισ</w:t>
      </w:r>
      <w:r>
        <w:rPr>
          <w:rFonts w:eastAsia="Times New Roman" w:cs="Times New Roman"/>
          <w:szCs w:val="24"/>
        </w:rPr>
        <w:t>μοί. Υπήρχαν πρωτογενή πλεονάσματα. Υπήρχε το σχέδιο για έξοδο από τα μνημόνια με την πιστωτική προληπτική γραμμή, με την αξιοποίηση των 11 δισεκατομμυρίων του ΤΧΣ, τα οποία πήραν οι εταίροι μας από τα χέρια του κ. Βαρουφάκη –δεν ξέρω αν το κατάλαβε όταν τ</w:t>
      </w:r>
      <w:r>
        <w:rPr>
          <w:rFonts w:eastAsia="Times New Roman" w:cs="Times New Roman"/>
          <w:szCs w:val="24"/>
        </w:rPr>
        <w:t>α έδωσε ή τα έδωσε ενσυνείδητα-και με έξοδο στις αγορές.</w:t>
      </w:r>
    </w:p>
    <w:p w14:paraId="7548F26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Αυτό το σχέδιο το ανατρέψατε και πήγαμε σε μια περιδίνηση, η οποία έφερε τη χώρα στο χείλος του γκρεμού. Σύμφωνα με τον κ. Στουρνάρα κόστισε 86 δισεκατομμύρια, με τον κ. Ρένγκλιγνκ 100 δισεκατομμύρια</w:t>
      </w:r>
      <w:r>
        <w:rPr>
          <w:rFonts w:eastAsia="Times New Roman" w:cs="Times New Roman"/>
          <w:szCs w:val="24"/>
        </w:rPr>
        <w:t>, με το Ινστιτούτο της Λισαβόνας 45 δισεκατομμύρια. Βάλτε τα νούμερα όπως θέλετε. Εγώ λέω 20 δισεκατομμύρια και πάνω απώλεια του ΑΕΠ, 40 δισεκατομμύρια απώλεια καταθέσεων, 12,5 δισεκατομμύρια μέτρα, φόροι και περικοπές δαπανών. Κάντε όπως θέλετε τον λογαρι</w:t>
      </w:r>
      <w:r>
        <w:rPr>
          <w:rFonts w:eastAsia="Times New Roman" w:cs="Times New Roman"/>
          <w:szCs w:val="24"/>
        </w:rPr>
        <w:t xml:space="preserve">ασμό. Μας κόστισε δύο χρόνια </w:t>
      </w:r>
      <w:r>
        <w:rPr>
          <w:rFonts w:eastAsia="Times New Roman" w:cs="Times New Roman"/>
          <w:szCs w:val="24"/>
        </w:rPr>
        <w:t xml:space="preserve">με </w:t>
      </w:r>
      <w:r>
        <w:rPr>
          <w:rFonts w:eastAsia="Times New Roman" w:cs="Times New Roman"/>
          <w:szCs w:val="24"/>
        </w:rPr>
        <w:t>καινούρια βάρη στον λαό, για να γυρίσουμε εκεί που ήμασταν το 2014.</w:t>
      </w:r>
    </w:p>
    <w:p w14:paraId="7548F26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Γίνεται μια συζήτηση για τη βιωσιμότητα του χρέους. Θέλω να δείτε τη μελέτη του Διεθνούς Νομισματικού Ταμείου για το πώς αυτή η πορεία υπονόμευσε αυτό που φ</w:t>
      </w:r>
      <w:r>
        <w:rPr>
          <w:rFonts w:eastAsia="Times New Roman" w:cs="Times New Roman"/>
          <w:szCs w:val="24"/>
        </w:rPr>
        <w:t>αινόταν ως κατάκτηση, ότι δηλαδή η Ελλάδα είχε κόστος εξυπηρέτησης του δημόσιου χρέους που ήταν στο 15% του ΑΕΠ και θα χρειαστούν όλα αυτά τα μέτρα για να ξαναγυρίσουμε εκεί που ήμασταν. Προφανώς ο κ. Τσακαλώτος την ξέρει αυτή</w:t>
      </w:r>
      <w:r>
        <w:rPr>
          <w:rFonts w:eastAsia="Times New Roman" w:cs="Times New Roman"/>
          <w:szCs w:val="24"/>
        </w:rPr>
        <w:t>ν</w:t>
      </w:r>
      <w:r>
        <w:rPr>
          <w:rFonts w:eastAsia="Times New Roman" w:cs="Times New Roman"/>
          <w:szCs w:val="24"/>
        </w:rPr>
        <w:t xml:space="preserve"> την μελέτη, την καταθέτω στα</w:t>
      </w:r>
      <w:r>
        <w:rPr>
          <w:rFonts w:eastAsia="Times New Roman" w:cs="Times New Roman"/>
          <w:szCs w:val="24"/>
        </w:rPr>
        <w:t xml:space="preserve"> Πρακτικά γιατί ενδεχομένως να είναι χρήσιμη στους συναδέλφους της Πλειοψηφίας.</w:t>
      </w:r>
    </w:p>
    <w:p w14:paraId="7548F26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Επίσης, καταθέτω και την πρότασ</w:t>
      </w:r>
      <w:r>
        <w:rPr>
          <w:rFonts w:eastAsia="Times New Roman" w:cs="Times New Roman"/>
          <w:szCs w:val="24"/>
        </w:rPr>
        <w:t>ή</w:t>
      </w:r>
      <w:r>
        <w:rPr>
          <w:rFonts w:eastAsia="Times New Roman" w:cs="Times New Roman"/>
          <w:szCs w:val="24"/>
        </w:rPr>
        <w:t xml:space="preserve"> μας για εξεταστική επιτροπή. Είναι αυτή που ζήτησε ο κ. Λοβέρδος να διανεμηθεί.</w:t>
      </w:r>
    </w:p>
    <w:p w14:paraId="7548F26C" w14:textId="77777777" w:rsidR="006C746B" w:rsidRDefault="002A59A5">
      <w:pPr>
        <w:spacing w:line="600" w:lineRule="auto"/>
        <w:ind w:firstLine="540"/>
        <w:jc w:val="both"/>
        <w:rPr>
          <w:rFonts w:eastAsia="Times New Roman" w:cs="Times New Roman"/>
          <w:szCs w:val="24"/>
        </w:rPr>
      </w:pPr>
      <w:r>
        <w:rPr>
          <w:rFonts w:eastAsia="Times New Roman" w:cs="Times New Roman"/>
          <w:szCs w:val="24"/>
        </w:rPr>
        <w:t>(Στο σημείο αυτό ο Βουλευτής κ. Γιάννης Κουτσούκος καταθέτει γι</w:t>
      </w:r>
      <w:r>
        <w:rPr>
          <w:rFonts w:eastAsia="Times New Roman" w:cs="Times New Roman"/>
          <w:szCs w:val="24"/>
        </w:rPr>
        <w:t xml:space="preserve">α τα Πρακτικά τα προαναφερθέντα έγγραφα, τα οποία βρίσκονται </w:t>
      </w:r>
      <w:r>
        <w:rPr>
          <w:rFonts w:eastAsia="Times New Roman"/>
          <w:szCs w:val="24"/>
        </w:rPr>
        <w:t xml:space="preserve">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548F26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Αυτήν την ίδια περίοδο, κυρίες και κύριοι συνάδελφοι, υπήρξε η ανάγκη μιας νέας ανακεφαλαιοποίησης των τρ</w:t>
      </w:r>
      <w:r>
        <w:rPr>
          <w:rFonts w:eastAsia="Times New Roman" w:cs="Times New Roman"/>
          <w:szCs w:val="24"/>
        </w:rPr>
        <w:t xml:space="preserve">απεζών με ένα κόστος τεράστιο. Έχει να κάνει και με τον αφελληνισμό των τραπεζών και με την απώλεια των αξιών του ελληνικού Δημοσίου. Θυμίζω ότι το 2014 μετά την ανακεφαλαιοποίηση η αξία των ελληνικών τραπεζών ήταν 31 δισεκατομμύρια και η αξία των μετοχών </w:t>
      </w:r>
      <w:r>
        <w:rPr>
          <w:rFonts w:eastAsia="Times New Roman" w:cs="Times New Roman"/>
          <w:szCs w:val="24"/>
        </w:rPr>
        <w:t xml:space="preserve">του ελληνικού </w:t>
      </w:r>
      <w:r>
        <w:rPr>
          <w:rFonts w:eastAsia="Times New Roman" w:cs="Times New Roman"/>
          <w:szCs w:val="24"/>
        </w:rPr>
        <w:t>δ</w:t>
      </w:r>
      <w:r>
        <w:rPr>
          <w:rFonts w:eastAsia="Times New Roman" w:cs="Times New Roman"/>
          <w:szCs w:val="24"/>
        </w:rPr>
        <w:t>ημοσίου ήταν 18,5</w:t>
      </w:r>
      <w:r>
        <w:rPr>
          <w:rFonts w:eastAsia="Times New Roman" w:cs="Times New Roman"/>
          <w:szCs w:val="24"/>
        </w:rPr>
        <w:t xml:space="preserve"> δισεκατομμύρια</w:t>
      </w:r>
      <w:r>
        <w:rPr>
          <w:rFonts w:eastAsia="Times New Roman" w:cs="Times New Roman"/>
          <w:szCs w:val="24"/>
        </w:rPr>
        <w:t>. Είχαμε την πρόθεση αυτά να τα συζητήσουμε στη Βουλή σε μια επερώτηση που κάναμε στις 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αλλά επειδή όλα λειτουργούν καλά σ’ αυτήν τη Βουλή ουδέποτε συζητήθηκε. Την καταθέτω κι αυτή στα Πρακτικά. </w:t>
      </w:r>
    </w:p>
    <w:p w14:paraId="7548F26E" w14:textId="77777777" w:rsidR="006C746B" w:rsidRDefault="002A59A5">
      <w:pPr>
        <w:spacing w:line="600" w:lineRule="auto"/>
        <w:ind w:firstLine="540"/>
        <w:jc w:val="both"/>
        <w:rPr>
          <w:rFonts w:eastAsia="Times New Roman"/>
          <w:szCs w:val="24"/>
        </w:rPr>
      </w:pPr>
      <w:r>
        <w:rPr>
          <w:rFonts w:eastAsia="Times New Roman" w:cs="Times New Roman"/>
          <w:szCs w:val="24"/>
        </w:rPr>
        <w:t xml:space="preserve">(Στο σημείο αυτό ο Βουλευτής κ. Γιάννης Κουτσούκος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7548F26F" w14:textId="77777777" w:rsidR="006C746B" w:rsidRDefault="002A59A5">
      <w:pPr>
        <w:spacing w:line="600" w:lineRule="auto"/>
        <w:ind w:firstLine="720"/>
        <w:jc w:val="both"/>
        <w:rPr>
          <w:rFonts w:eastAsia="Times New Roman"/>
          <w:szCs w:val="24"/>
        </w:rPr>
      </w:pPr>
      <w:r>
        <w:rPr>
          <w:rFonts w:eastAsia="Times New Roman"/>
          <w:szCs w:val="24"/>
        </w:rPr>
        <w:lastRenderedPageBreak/>
        <w:t>Από εκεί και πέρα, κυρίες και κύριοι συνάδελφ</w:t>
      </w:r>
      <w:r>
        <w:rPr>
          <w:rFonts w:eastAsia="Times New Roman"/>
          <w:szCs w:val="24"/>
        </w:rPr>
        <w:t xml:space="preserve">οι, οι διαρροές οδήγησαν </w:t>
      </w:r>
      <w:r>
        <w:rPr>
          <w:rFonts w:eastAsia="Times New Roman"/>
          <w:szCs w:val="24"/>
        </w:rPr>
        <w:t xml:space="preserve">το Υπουργείο, </w:t>
      </w:r>
      <w:r>
        <w:rPr>
          <w:rFonts w:eastAsia="Times New Roman"/>
          <w:szCs w:val="24"/>
        </w:rPr>
        <w:t>σε μία, θα έλεγα, πολιτική άμυνας. Οι διαρροές, η συνέντευξη του κ. Βαρουφάκη, το βιβλίο του κ. Γκάλμπρεϊθ για τις ευθύνες της Κυβέρνησης, τότε -που είχε ένα διπλό σχέδιο, απ’ ό,τι φαίνεται, το οποίο ενδεχόμενα διέλαθ</w:t>
      </w:r>
      <w:r>
        <w:rPr>
          <w:rFonts w:eastAsia="Times New Roman"/>
          <w:szCs w:val="24"/>
        </w:rPr>
        <w:t xml:space="preserve">ε της προσοχής σας-, οδήγησε τον κ. Χουλιαράκη στην </w:t>
      </w:r>
      <w:r>
        <w:rPr>
          <w:rFonts w:eastAsia="Times New Roman"/>
          <w:szCs w:val="24"/>
        </w:rPr>
        <w:t>ε</w:t>
      </w:r>
      <w:r>
        <w:rPr>
          <w:rFonts w:eastAsia="Times New Roman"/>
          <w:szCs w:val="24"/>
        </w:rPr>
        <w:t xml:space="preserve">πιτροπή </w:t>
      </w:r>
      <w:r>
        <w:rPr>
          <w:rFonts w:eastAsia="Times New Roman"/>
          <w:szCs w:val="24"/>
        </w:rPr>
        <w:t>ι</w:t>
      </w:r>
      <w:r>
        <w:rPr>
          <w:rFonts w:eastAsia="Times New Roman"/>
          <w:szCs w:val="24"/>
        </w:rPr>
        <w:t xml:space="preserve">σολογισμού και </w:t>
      </w:r>
      <w:r>
        <w:rPr>
          <w:rFonts w:eastAsia="Times New Roman"/>
          <w:szCs w:val="24"/>
        </w:rPr>
        <w:t>α</w:t>
      </w:r>
      <w:r>
        <w:rPr>
          <w:rFonts w:eastAsia="Times New Roman"/>
          <w:szCs w:val="24"/>
        </w:rPr>
        <w:t>πολογισμού της Βουλής να προβεί σε μία εξομολόγηση-απολογία. Διότι πολλοί του έκαναν επίθεση όταν από αυτό το Βήμα είπε «ποιος είναι αυτός ο κ. Γκάλμπρεϊθ;». Το είπε ο κ. Χουλιαρ</w:t>
      </w:r>
      <w:r>
        <w:rPr>
          <w:rFonts w:eastAsia="Times New Roman"/>
          <w:szCs w:val="24"/>
        </w:rPr>
        <w:t xml:space="preserve">άκης, κύριε Υπουργέ. Είπε ο κ. Χουλιαράκης, λοιπόν, στην </w:t>
      </w:r>
      <w:r>
        <w:rPr>
          <w:rFonts w:eastAsia="Times New Roman"/>
          <w:szCs w:val="24"/>
        </w:rPr>
        <w:t>ε</w:t>
      </w:r>
      <w:r>
        <w:rPr>
          <w:rFonts w:eastAsia="Times New Roman"/>
          <w:szCs w:val="24"/>
        </w:rPr>
        <w:t xml:space="preserve">πιτροπή </w:t>
      </w:r>
      <w:r>
        <w:rPr>
          <w:rFonts w:eastAsia="Times New Roman"/>
          <w:szCs w:val="24"/>
        </w:rPr>
        <w:t>ι</w:t>
      </w:r>
      <w:r>
        <w:rPr>
          <w:rFonts w:eastAsia="Times New Roman"/>
          <w:szCs w:val="24"/>
        </w:rPr>
        <w:t xml:space="preserve">σολογισμού και </w:t>
      </w:r>
      <w:r>
        <w:rPr>
          <w:rFonts w:eastAsia="Times New Roman"/>
          <w:szCs w:val="24"/>
        </w:rPr>
        <w:t>α</w:t>
      </w:r>
      <w:r>
        <w:rPr>
          <w:rFonts w:eastAsia="Times New Roman"/>
          <w:szCs w:val="24"/>
        </w:rPr>
        <w:t>πολογισμού της Βουλής ότι «ήταν άλλη η δικιά μας διαπραγματευτική ομάδα, που κουβεντιάζαμε για μια σοβαρή διαπραγμάτευση και ότι ήταν άλλο πράγμα αυτό που έκανε ο κ. Βαρουφά</w:t>
      </w:r>
      <w:r>
        <w:rPr>
          <w:rFonts w:eastAsia="Times New Roman"/>
          <w:szCs w:val="24"/>
        </w:rPr>
        <w:t>κης». Αν θέλετε να τα μελετήσετε, τα καταθέτω και αυτά για τα Πρακτικά.</w:t>
      </w:r>
    </w:p>
    <w:p w14:paraId="7548F270" w14:textId="77777777" w:rsidR="006C746B" w:rsidRDefault="002A59A5">
      <w:pPr>
        <w:spacing w:line="600" w:lineRule="auto"/>
        <w:ind w:firstLine="720"/>
        <w:jc w:val="both"/>
        <w:rPr>
          <w:rFonts w:eastAsia="Times New Roman"/>
          <w:szCs w:val="24"/>
        </w:rPr>
      </w:pPr>
      <w:r>
        <w:rPr>
          <w:rFonts w:eastAsia="Times New Roman"/>
          <w:szCs w:val="24"/>
        </w:rPr>
        <w:t xml:space="preserve">(Στο σημείο αυτό ο Βουλευτής κ. Γιάννης Κουτσούκος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w:t>
      </w:r>
      <w:r>
        <w:rPr>
          <w:rFonts w:eastAsia="Times New Roman"/>
          <w:szCs w:val="24"/>
        </w:rPr>
        <w:t xml:space="preserve">ίας και Πρακτικών της Βουλής) </w:t>
      </w:r>
    </w:p>
    <w:p w14:paraId="7548F271"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Γιατί, προφανώς, δεν μπορείτε να κρύψετε ότι όλοι αυτοί συμμετείχαν σε συζητήσεις για το λεγόμενο </w:t>
      </w:r>
      <w:r>
        <w:rPr>
          <w:rFonts w:eastAsia="Times New Roman"/>
          <w:szCs w:val="24"/>
          <w:lang w:val="en-US"/>
        </w:rPr>
        <w:t>plan</w:t>
      </w:r>
      <w:r>
        <w:rPr>
          <w:rFonts w:eastAsia="Times New Roman"/>
          <w:szCs w:val="24"/>
        </w:rPr>
        <w:t xml:space="preserve"> </w:t>
      </w:r>
      <w:r>
        <w:rPr>
          <w:rFonts w:eastAsia="Times New Roman"/>
          <w:szCs w:val="24"/>
          <w:lang w:val="en-US"/>
        </w:rPr>
        <w:t>X</w:t>
      </w:r>
      <w:r>
        <w:rPr>
          <w:rFonts w:eastAsia="Times New Roman"/>
          <w:szCs w:val="24"/>
        </w:rPr>
        <w:t>, το οποίο έγινε με εντολή του Πρωθυπουργού. Και φυσικά, αυτή η δολιχοδρομία οδήγησε στο δημοψήφισμα, οδήγησε στη συμφωνί</w:t>
      </w:r>
      <w:r>
        <w:rPr>
          <w:rFonts w:eastAsia="Times New Roman"/>
          <w:szCs w:val="24"/>
        </w:rPr>
        <w:t xml:space="preserve">α του Ιουλίου και στα σκληρά μέτρα που βιώνει τώρα η χώρα μας. </w:t>
      </w:r>
    </w:p>
    <w:p w14:paraId="7548F272" w14:textId="77777777" w:rsidR="006C746B" w:rsidRDefault="002A59A5">
      <w:pPr>
        <w:spacing w:line="600" w:lineRule="auto"/>
        <w:ind w:firstLine="720"/>
        <w:jc w:val="both"/>
        <w:rPr>
          <w:rFonts w:eastAsia="Times New Roman"/>
          <w:szCs w:val="24"/>
        </w:rPr>
      </w:pPr>
      <w:r>
        <w:rPr>
          <w:rFonts w:eastAsia="Times New Roman"/>
          <w:szCs w:val="24"/>
        </w:rPr>
        <w:t>Άρα να μελετηθεί αυτή η περίοδος. Όμως αγαπητοί συνάδελφοι του ΣΥΡΙΖΑ, η πρόταση που καταθέσατε εδώ τον Μάρτη του 2015 για να ερευνηθεί η περίοδος του μνημονίου από τον Οκτώβριο του 2009 έως τ</w:t>
      </w:r>
      <w:r>
        <w:rPr>
          <w:rFonts w:eastAsia="Times New Roman"/>
          <w:szCs w:val="24"/>
        </w:rPr>
        <w:t xml:space="preserve">ον Ιανουάριο του 2015, δεν είναι μια καλή ευκαιρία, τώρα που συζητούμε την πρόταση της Νέας Δημοκρατίας, να επανέλθει συμπληρωμένη με αυτό που δεν τολμάτε να πείτε; </w:t>
      </w:r>
    </w:p>
    <w:p w14:paraId="7548F273" w14:textId="77777777" w:rsidR="006C746B" w:rsidRDefault="002A59A5">
      <w:pPr>
        <w:spacing w:line="600" w:lineRule="auto"/>
        <w:ind w:firstLine="720"/>
        <w:jc w:val="both"/>
        <w:rPr>
          <w:rFonts w:eastAsia="Times New Roman"/>
          <w:szCs w:val="24"/>
        </w:rPr>
      </w:pPr>
      <w:r>
        <w:rPr>
          <w:rFonts w:eastAsia="Times New Roman"/>
          <w:szCs w:val="24"/>
        </w:rPr>
        <w:t xml:space="preserve">Και εδώ είναι το μέγα ερώτημα. Δεν τολμάτε να πείτε για το πώς η Ελλάδα έφτασε το 2009 να </w:t>
      </w:r>
      <w:r>
        <w:rPr>
          <w:rFonts w:eastAsia="Times New Roman"/>
          <w:szCs w:val="24"/>
        </w:rPr>
        <w:t xml:space="preserve">έχει αυτά τα ελλείμματα και αυτό το χρέος που κατέστη μη εξυπηρετούμενο. </w:t>
      </w:r>
    </w:p>
    <w:p w14:paraId="7548F274"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Διότι στην προηγούμενη πρότασή σας, που είχατε καταθέσει 5-9-2012, κύριε Μαντά και κύριε Φάμελλε, που εκπροσωπείτε την πλειοψηφία, κάτι ψελλίσατε για την κρίση του 2008. Τις λέξεις </w:t>
      </w:r>
      <w:r>
        <w:rPr>
          <w:rFonts w:eastAsia="Times New Roman"/>
          <w:szCs w:val="24"/>
        </w:rPr>
        <w:t>«</w:t>
      </w:r>
      <w:r>
        <w:rPr>
          <w:rFonts w:eastAsia="Times New Roman"/>
          <w:szCs w:val="24"/>
        </w:rPr>
        <w:t xml:space="preserve">Καραμανλής» και «Νέα Δημοκρατία» δεν τις βάλατε στο στόμα σας. Τώρα, το 2015, στην πρόταση που καταθέσατε, είναι ως να μην υπήρχε αυτή η περίοδος στην ελληνική πολιτική ζωή, ως να μην υπήρχαν αυτά τα πρόσωπα. </w:t>
      </w:r>
    </w:p>
    <w:p w14:paraId="7548F275" w14:textId="77777777" w:rsidR="006C746B" w:rsidRDefault="002A59A5">
      <w:pPr>
        <w:spacing w:line="600" w:lineRule="auto"/>
        <w:ind w:firstLine="720"/>
        <w:jc w:val="both"/>
        <w:rPr>
          <w:rFonts w:eastAsia="Times New Roman"/>
          <w:szCs w:val="24"/>
        </w:rPr>
      </w:pPr>
      <w:r>
        <w:rPr>
          <w:rFonts w:eastAsia="Times New Roman"/>
          <w:szCs w:val="24"/>
        </w:rPr>
        <w:t xml:space="preserve">Κυρίες και κύριοι συνάδελφοι της πλειοψηφίας, </w:t>
      </w:r>
      <w:r>
        <w:rPr>
          <w:rFonts w:eastAsia="Times New Roman"/>
          <w:szCs w:val="24"/>
        </w:rPr>
        <w:t xml:space="preserve">την έκθεση του Ευρωπαϊκού Κοινοβουλίου στις 28-3-2014, που μιλάει για τις στατιστικές λαθροχειρίες, την έχετε υπόψη σας; Την έχετε υποστηρίξει. Θυμάμαι, όταν ήρθαν εδώ οι </w:t>
      </w:r>
      <w:r>
        <w:rPr>
          <w:rFonts w:eastAsia="Times New Roman"/>
          <w:szCs w:val="24"/>
        </w:rPr>
        <w:t>α</w:t>
      </w:r>
      <w:r>
        <w:rPr>
          <w:rFonts w:eastAsia="Times New Roman"/>
          <w:szCs w:val="24"/>
        </w:rPr>
        <w:t>ντιπρόσωποι του Ευρωπαϊκού Κοινοβουλίου της ομάδας εργασίας, για να κρίνουν πώς συμπ</w:t>
      </w:r>
      <w:r>
        <w:rPr>
          <w:rFonts w:eastAsia="Times New Roman"/>
          <w:szCs w:val="24"/>
        </w:rPr>
        <w:t xml:space="preserve">εριφέρθηκε η τρόικα -που είναι αποτέλεσμα αυτού του ψηφίσματος του Ευρωπαϊκού Κοινοβουλίου- υποστηρίξατε αυτήν την ομάδα εργασίας. </w:t>
      </w:r>
    </w:p>
    <w:p w14:paraId="7548F276" w14:textId="77777777" w:rsidR="006C746B" w:rsidRDefault="002A59A5">
      <w:pPr>
        <w:spacing w:line="600" w:lineRule="auto"/>
        <w:ind w:firstLine="720"/>
        <w:jc w:val="both"/>
        <w:rPr>
          <w:rFonts w:eastAsia="Times New Roman"/>
          <w:szCs w:val="24"/>
        </w:rPr>
      </w:pPr>
      <w:r>
        <w:rPr>
          <w:rFonts w:eastAsia="Times New Roman"/>
          <w:szCs w:val="24"/>
        </w:rPr>
        <w:lastRenderedPageBreak/>
        <w:t>(Στο σημείο αυτό ο Βουλευτής κ. Γιάννης Κουτσούκος καταθέτει για τα Πρακτικά το προαναφερθέν έγγραφο, το οποίο βρίσκεται στο</w:t>
      </w:r>
      <w:r>
        <w:rPr>
          <w:rFonts w:eastAsia="Times New Roman"/>
          <w:szCs w:val="24"/>
        </w:rPr>
        <w:t xml:space="preserve">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7548F277" w14:textId="77777777" w:rsidR="006C746B" w:rsidRDefault="002A59A5">
      <w:pPr>
        <w:spacing w:line="600" w:lineRule="auto"/>
        <w:ind w:firstLine="720"/>
        <w:jc w:val="both"/>
        <w:rPr>
          <w:rFonts w:eastAsia="Times New Roman"/>
          <w:szCs w:val="24"/>
        </w:rPr>
      </w:pPr>
      <w:r>
        <w:rPr>
          <w:rFonts w:eastAsia="Times New Roman"/>
          <w:szCs w:val="24"/>
        </w:rPr>
        <w:t xml:space="preserve">Επιλεκτικά κάνετε την πολιτική σας; Δεν έχετε διαβάσει τη σελίδα 8, που λέει πώς παραποιήθηκαν ιστορικά τα στοιχεία από το 2007, το 2008, το 2009, για να φτάσουμε εκεί </w:t>
      </w:r>
      <w:r>
        <w:rPr>
          <w:rFonts w:eastAsia="Times New Roman"/>
          <w:szCs w:val="24"/>
        </w:rPr>
        <w:t>που φτάσαμε; Ξεχάσατε, κύριοι συνάδελφοι, ότι ο κ. Μπαρόζο, ο ομογάλακτος συντηρητικός του κ. Καραμανλή, έβγαλε την Ελλάδα από την επιτήρηση το 2007, ακριβώς για να κάνει εκλογές εν μέσω πυρκαγιών ο κ. Καραμανλής και να τις κερδίσει κινδυνολογώντας; Κι αμέ</w:t>
      </w:r>
      <w:r>
        <w:rPr>
          <w:rFonts w:eastAsia="Times New Roman"/>
          <w:szCs w:val="24"/>
        </w:rPr>
        <w:t xml:space="preserve">σως μετά, η Ελλάδα, βεβαίως, μπήκε σε επιτήρηση.  </w:t>
      </w:r>
    </w:p>
    <w:p w14:paraId="7548F278" w14:textId="77777777" w:rsidR="006C746B" w:rsidRDefault="002A59A5">
      <w:pPr>
        <w:spacing w:line="600" w:lineRule="auto"/>
        <w:ind w:firstLine="720"/>
        <w:jc w:val="both"/>
        <w:rPr>
          <w:rFonts w:eastAsia="Times New Roman"/>
          <w:szCs w:val="24"/>
        </w:rPr>
      </w:pPr>
      <w:r>
        <w:rPr>
          <w:rFonts w:eastAsia="Times New Roman"/>
          <w:szCs w:val="24"/>
        </w:rPr>
        <w:t xml:space="preserve">Θα πάρετε, λοιπόν, την ευθύνη σας για να συζητήσουμε επί της ουσίας όλα αυτά τα πράγματα και να κλείσουμε μία περίοδο με αντικειμενικότητα και με ειλικρίνεια; </w:t>
      </w:r>
    </w:p>
    <w:p w14:paraId="7548F279" w14:textId="77777777" w:rsidR="006C746B" w:rsidRDefault="002A59A5">
      <w:pPr>
        <w:spacing w:line="600" w:lineRule="auto"/>
        <w:ind w:firstLine="720"/>
        <w:jc w:val="both"/>
        <w:rPr>
          <w:rFonts w:eastAsia="Times New Roman"/>
          <w:szCs w:val="24"/>
        </w:rPr>
      </w:pPr>
      <w:r>
        <w:rPr>
          <w:rFonts w:eastAsia="Times New Roman"/>
          <w:szCs w:val="24"/>
        </w:rPr>
        <w:lastRenderedPageBreak/>
        <w:t>Γιατί, κυρίες και κύριοι συνάδελφοι, αυτή η π</w:t>
      </w:r>
      <w:r>
        <w:rPr>
          <w:rFonts w:eastAsia="Times New Roman"/>
          <w:szCs w:val="24"/>
        </w:rPr>
        <w:t xml:space="preserve">ερίοδος, 2000-2004, που ήταν η καλύτερη της Ελλάδας και την οποία παρέλαβε να διαχειριστεί ο κ. Καραμανλής και η κυβέρνησή του, κατέληξε </w:t>
      </w:r>
      <w:r>
        <w:rPr>
          <w:rFonts w:eastAsia="Times New Roman"/>
          <w:szCs w:val="24"/>
        </w:rPr>
        <w:t xml:space="preserve">το 2009 </w:t>
      </w:r>
      <w:r>
        <w:rPr>
          <w:rFonts w:eastAsia="Times New Roman"/>
          <w:szCs w:val="24"/>
        </w:rPr>
        <w:t xml:space="preserve">να έχει ελλείμματα 35 δισεκατομμύρια σε ετήσια βάση, 15,4% του ΑΕΠ, και χρέος 320 δισεκατομμύρια, με σπατάλες, </w:t>
      </w:r>
      <w:r>
        <w:rPr>
          <w:rFonts w:eastAsia="Times New Roman"/>
          <w:szCs w:val="24"/>
        </w:rPr>
        <w:t xml:space="preserve">μειώσεις εσόδων, αυξήσεις δαπανών και τα γνωστά δίδυμα ελλείμματα, δηλαδή, δημοσιονομικό έλλειμμα και έλλειμμα ισοζυγίου εμπορικών συναλλαγών, που μας οδήγησαν εκεί που μας οδήγησαν.  </w:t>
      </w:r>
    </w:p>
    <w:p w14:paraId="7548F27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Έτσι, λοιπόν, τίθενται τα θέματα, κυρίες και κύριοι συνάδελφοι. Λύνοντα</w:t>
      </w:r>
      <w:r>
        <w:rPr>
          <w:rFonts w:eastAsia="Times New Roman" w:cs="Times New Roman"/>
          <w:szCs w:val="24"/>
        </w:rPr>
        <w:t xml:space="preserve">ι με ειλικρίνεια και όρους ιστορικής αντικειμενικότητας με βάση τα στοιχεία αν έχετε την πολιτική βούληση να πάρουμε μια τέτοια απόφαση. </w:t>
      </w:r>
    </w:p>
    <w:p w14:paraId="7548F27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Ακούστε, άκουσα τον εισηγητή της Πλειοψηφίας –απουσιάζει- που μίλησε για το παραμύθι με τους δράκους. Κυρίες και κύριο</w:t>
      </w:r>
      <w:r>
        <w:rPr>
          <w:rFonts w:eastAsia="Times New Roman" w:cs="Times New Roman"/>
          <w:szCs w:val="24"/>
        </w:rPr>
        <w:t xml:space="preserve">ι συνάδελφοι της Πλειοψηφίας, θέλετε να συντηρείτε τους δράκους και τα φαντάσματα για να τσαλαβουτάτε επιλεκτικά και να δημιουργείτε ένα κλίμα αντιπαράθεσης με τον άλλο </w:t>
      </w:r>
      <w:r>
        <w:rPr>
          <w:rFonts w:eastAsia="Times New Roman" w:cs="Times New Roman"/>
          <w:szCs w:val="24"/>
        </w:rPr>
        <w:lastRenderedPageBreak/>
        <w:t>εταίρο του μικρού δικομματισμού σε αυτό το παιχνίδι της εξουσίας και να συντηρούμε αυτέ</w:t>
      </w:r>
      <w:r>
        <w:rPr>
          <w:rFonts w:eastAsia="Times New Roman" w:cs="Times New Roman"/>
          <w:szCs w:val="24"/>
        </w:rPr>
        <w:t xml:space="preserve">ς τις ψευδολογίες που έχουν κάνει τον λαό να λοιδορεί την πιο δημιουργική περίοδο της χώρας, την ιστορικά πιο μακρόχρονη ειρηνική περίοδο, την μεταπολίτευση; Αυτό θέλετε να κάνετε; </w:t>
      </w:r>
    </w:p>
    <w:p w14:paraId="7548F27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Για να δικαιώνετε τις πολιτικές σας έναντι αυτών που κατέστρεψαν την Ελλάδα, αλλά να τα χρησιμοποιείτε επιλεκτικά; </w:t>
      </w:r>
    </w:p>
    <w:p w14:paraId="7548F27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πρότασή μας, λοιπόν, είναι πάρα πολύ συγκεκριμένη. Και επειδή ο κ. Τσίπρας χθες μίλησε για την αλλαγή της σελίδας, η αλλαγή της σελίδας δε</w:t>
      </w:r>
      <w:r>
        <w:rPr>
          <w:rFonts w:eastAsia="Times New Roman" w:cs="Times New Roman"/>
          <w:szCs w:val="24"/>
        </w:rPr>
        <w:t>ν γίνεται έξω στο προαύλιο της Βουλής, η αλλαγή της σελίδας γίνεται εδώ</w:t>
      </w:r>
      <w:r>
        <w:rPr>
          <w:rFonts w:eastAsia="Times New Roman" w:cs="Times New Roman"/>
          <w:szCs w:val="24"/>
        </w:rPr>
        <w:t>,</w:t>
      </w:r>
      <w:r>
        <w:rPr>
          <w:rFonts w:eastAsia="Times New Roman" w:cs="Times New Roman"/>
          <w:szCs w:val="24"/>
        </w:rPr>
        <w:t xml:space="preserve"> με τη συνεννόηση του πολιτικού συστήματος και των κομμάτων. </w:t>
      </w:r>
    </w:p>
    <w:p w14:paraId="7548F27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Διότι μόνο έτσι θα πάμε σε μια μεταπολίτευση με όρους και προϋποθέσεις που θα καταξιώνει τους θεσμούς έναντι της λοιδορίας</w:t>
      </w:r>
      <w:r>
        <w:rPr>
          <w:rFonts w:eastAsia="Times New Roman" w:cs="Times New Roman"/>
          <w:szCs w:val="24"/>
        </w:rPr>
        <w:t xml:space="preserve"> που έχουν υποστεί και με δική σας ευθύνη</w:t>
      </w:r>
      <w:r>
        <w:rPr>
          <w:rFonts w:eastAsia="Times New Roman" w:cs="Times New Roman"/>
          <w:szCs w:val="24"/>
        </w:rPr>
        <w:t>,</w:t>
      </w:r>
      <w:r>
        <w:rPr>
          <w:rFonts w:eastAsia="Times New Roman" w:cs="Times New Roman"/>
          <w:szCs w:val="24"/>
        </w:rPr>
        <w:t xml:space="preserve"> που πολλές φορές η ρητορική </w:t>
      </w:r>
      <w:r>
        <w:rPr>
          <w:rFonts w:eastAsia="Times New Roman" w:cs="Times New Roman"/>
          <w:szCs w:val="24"/>
        </w:rPr>
        <w:lastRenderedPageBreak/>
        <w:t xml:space="preserve">σας ήταν ίδια με της άκρας δεξιάς απέναντι στην ιστορία του πολιτικού συστήματος με όλες αυτές τις λοιδορίες και τις συκοφαντίες. </w:t>
      </w:r>
    </w:p>
    <w:p w14:paraId="7548F27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Αν, λοιπόν, θέλετε εδώ είμαστε. Εμείς, έτσι κι αλλιώς </w:t>
      </w:r>
      <w:r>
        <w:rPr>
          <w:rFonts w:eastAsia="Times New Roman" w:cs="Times New Roman"/>
          <w:szCs w:val="24"/>
        </w:rPr>
        <w:t>έχουμε το πλεονέκτημα που δεν έχετε εσείς. Έχουμε το ηθικό πλεονέκτημα γιατί: Πρώτον, θέτουμε εξεταστική επιτροπή που έχει και τους εαυτούς μας. Δεύτερον, έχουμε ψηφίσει όλες τις εξεταστικές επιτροπές. Και του ΣΥΡΙΖΑ την ψηφίσαμε και θα ψηφίσουμε και της Ν</w:t>
      </w:r>
      <w:r>
        <w:rPr>
          <w:rFonts w:eastAsia="Times New Roman" w:cs="Times New Roman"/>
          <w:szCs w:val="24"/>
        </w:rPr>
        <w:t xml:space="preserve">έας Δημοκρατίας τώρα. </w:t>
      </w:r>
    </w:p>
    <w:p w14:paraId="7548F28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Ψηφίσαμε κατ’ αρχάς την πρόταση για εξεταστική επιτροπή που αφορούσε το ίδιο μας το κόμμα</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 xml:space="preserve">οποία </w:t>
      </w:r>
      <w:r>
        <w:rPr>
          <w:rFonts w:eastAsia="Times New Roman" w:cs="Times New Roman"/>
          <w:szCs w:val="24"/>
        </w:rPr>
        <w:t xml:space="preserve">κάνατε για τους γνωστούς λόγους που την κάνατε. </w:t>
      </w:r>
    </w:p>
    <w:p w14:paraId="7548F28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με αυτό το πλεονέκτημα που αυτό είναι το ηθικό πλεονέκτημα στην πολιτική, να βάζεις και τον εαυτό σου μέσα στην κρίση της ιστορίας, σας καλώ να συμφωνήσουμε για να αλλάξουμε τη σελίδα, αλλιώς θα μείνετε σε αυτήν την ψεύτικη αντιπαράθεση που αναπαράγει κάτ</w:t>
      </w:r>
      <w:r>
        <w:rPr>
          <w:rFonts w:eastAsia="Times New Roman" w:cs="Times New Roman"/>
          <w:szCs w:val="24"/>
        </w:rPr>
        <w:t xml:space="preserve">ι το οποίο υποτίθεται όλοι </w:t>
      </w:r>
      <w:r>
        <w:rPr>
          <w:rFonts w:eastAsia="Times New Roman" w:cs="Times New Roman"/>
          <w:szCs w:val="24"/>
        </w:rPr>
        <w:lastRenderedPageBreak/>
        <w:t xml:space="preserve">θέλουμε να αλλάξουμε, αλλά, δυστυχώς, με τις πρακτικές μας όχι απλά δεν το αλλάζουμε αλλά το αναπαράγουμε. </w:t>
      </w:r>
    </w:p>
    <w:p w14:paraId="7548F28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548F28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7548F28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 xml:space="preserve">ας Κακλαμάνης): </w:t>
      </w:r>
      <w:r>
        <w:rPr>
          <w:rFonts w:eastAsia="Times New Roman" w:cs="Times New Roman"/>
          <w:szCs w:val="24"/>
        </w:rPr>
        <w:t xml:space="preserve">Συνεχώς να λέγεται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δεν ήμουν στην Βουλή τότε, αλλά αν ενθυμούμαι καλώς και νομίζω ότι ενθυμούμαι καλώς- τον Φεβρουάριο του 2010 σύσσωμη η τότε Κοινοβουλευτική Ομάδα της Νέας Δημοκρατίας κατέθεσε αίτηση εξεταστικής επιτροπής στη Βο</w:t>
      </w:r>
      <w:r>
        <w:rPr>
          <w:rFonts w:eastAsia="Times New Roman" w:cs="Times New Roman"/>
          <w:szCs w:val="24"/>
        </w:rPr>
        <w:t xml:space="preserve">υλή για τη δεκαετία 2000- 2010. </w:t>
      </w:r>
    </w:p>
    <w:p w14:paraId="7548F28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Να την ψηφίσουμε. </w:t>
      </w:r>
    </w:p>
    <w:p w14:paraId="7548F28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Καιρός να την ψηφίσουμε. </w:t>
      </w:r>
    </w:p>
    <w:p w14:paraId="7548F28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Λέω ότι έχει ήδη κατατεθεί -να το επικαλείστε- από τη Νέα Δημοκρατία τον Φεβρουάριο του 2010. </w:t>
      </w:r>
    </w:p>
    <w:p w14:paraId="7548F28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 κ. Νικόλαος </w:t>
      </w:r>
      <w:r>
        <w:rPr>
          <w:rFonts w:eastAsia="Times New Roman" w:cs="Times New Roman"/>
          <w:szCs w:val="24"/>
        </w:rPr>
        <w:t xml:space="preserve">Καραθανασόπουλος έχει τον λόγο. Έγινε δεκτό το αίτημά σας απ’ ότι καταλαβαίνετε. Έχετε δεκαπέντε λεπτά. </w:t>
      </w:r>
    </w:p>
    <w:p w14:paraId="7548F28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w:t>
      </w:r>
    </w:p>
    <w:p w14:paraId="7548F28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ιστορία –έλεγε ένας μεγάλος- επαναλαμβάνεται είτε ως φάρσα είτε ως τραγωδία. Και σήμερα έχουμε και τα δύο</w:t>
      </w:r>
      <w:r>
        <w:rPr>
          <w:rFonts w:eastAsia="Times New Roman" w:cs="Times New Roman"/>
          <w:szCs w:val="24"/>
        </w:rPr>
        <w:t xml:space="preserve"> αυτά χαρακτηριστικά. Η πρόταση της Νέας Δημοκρατίας για τη συγκρότηση εξεταστικής επιτροπής είναι και φάρσα και τραγωδία ταυτόχρονα που προσπαθεί να συγκαλύψει. Και είναι φάρσα από τη στιγμή που προσπαθούν να εξαπατήσουν ακόμα μια φορά τον ελληνικό λαό κα</w:t>
      </w:r>
      <w:r>
        <w:rPr>
          <w:rFonts w:eastAsia="Times New Roman" w:cs="Times New Roman"/>
          <w:szCs w:val="24"/>
        </w:rPr>
        <w:t xml:space="preserve">ι να τον αποπροσανατολίσουν, αλλά ταυτόχρονα και τραγωδία, γιατί προσπαθούν να συγκαλύψουν τις τεράστιες ευθύνες που έχουν και ως Κυβέρνηση και ως Αξιωματική Αντιπολίτευση, ψηφίζοντας όλα τα μνημόνια και τους </w:t>
      </w:r>
      <w:r>
        <w:rPr>
          <w:rFonts w:eastAsia="Times New Roman" w:cs="Times New Roman"/>
          <w:szCs w:val="24"/>
        </w:rPr>
        <w:lastRenderedPageBreak/>
        <w:t>εφαρμοστικούς νόμους για τα προβλήματα, τα οποί</w:t>
      </w:r>
      <w:r>
        <w:rPr>
          <w:rFonts w:eastAsia="Times New Roman" w:cs="Times New Roman"/>
          <w:szCs w:val="24"/>
        </w:rPr>
        <w:t xml:space="preserve">α βιώνει σήμερα η εργατική τάξη και τα πλατιά λαϊκά στρώματα. </w:t>
      </w:r>
    </w:p>
    <w:p w14:paraId="7548F28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Πρόκειται επί της ουσίας, λοιπόν, για μια πρόταση παρωδία. Έτσι την κρίνουμε, ως ΚΚΕ, όπως είχαμε κρίνει και την αντίστοιχη πρόταση των ΣΥΡΙΖΑ-ΑΝΕΛ για τη συγκρότηση εξεταστικής επιτροπής για τ</w:t>
      </w:r>
      <w:r>
        <w:rPr>
          <w:rFonts w:eastAsia="Times New Roman" w:cs="Times New Roman"/>
          <w:szCs w:val="24"/>
        </w:rPr>
        <w:t>α δύο πρώτα μνημόνια πέρυσι, έναν χρόνο, περίπου, πριν. Αυτήν ακριβώς τη λέξη είχαμε χρησιμοποιήσει και στη συγκεκριμένη εξεταστική του ΣΥΡΙΖΑ και είναι ακριβώς παρωδία γιατί επιδιώκει να καλλιεργήσει τον αποπροσανατολισμό σε μία περίοδο όπου υπάρχει μια ε</w:t>
      </w:r>
      <w:r>
        <w:rPr>
          <w:rFonts w:eastAsia="Times New Roman" w:cs="Times New Roman"/>
          <w:szCs w:val="24"/>
        </w:rPr>
        <w:t>υρύτατη συναίνεση ανάμεσα στα κόμματα του ευρωμονόδρομου, είτε πρόκειται για κόμματα της Κυβέρνησης είτε της Αντιπολίτευσης, όσον αφορά τις επιλογές, την ασκούμενη πολιτική, μια ευρύτατη συναίνεση, μια σύμπλευση και συμφωνία για τις στρατηγικές επιλογές όπ</w:t>
      </w:r>
      <w:r>
        <w:rPr>
          <w:rFonts w:eastAsia="Times New Roman" w:cs="Times New Roman"/>
          <w:szCs w:val="24"/>
        </w:rPr>
        <w:t>ως αυτή η ευρύτατη συμφωνία επικυρώθηκε πέρυσι τον Αύγουστο με την ψήφιση από μεριάς των κομμάτων αυτών του τρίτου μνημονίου.</w:t>
      </w:r>
    </w:p>
    <w:p w14:paraId="7548F28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Και ακριβώς αυτή η σύμπλευση και στρατηγική συμφωνία</w:t>
      </w:r>
      <w:r>
        <w:rPr>
          <w:rFonts w:eastAsia="Times New Roman" w:cs="Times New Roman"/>
          <w:szCs w:val="24"/>
        </w:rPr>
        <w:t>,</w:t>
      </w:r>
      <w:r>
        <w:rPr>
          <w:rFonts w:eastAsia="Times New Roman" w:cs="Times New Roman"/>
          <w:szCs w:val="24"/>
        </w:rPr>
        <w:t xml:space="preserve"> εδράζεται στην ανάγκη να εξυπηρετηθούν οι προϋποθέσεις, οι προτεραιότητες κα</w:t>
      </w:r>
      <w:r>
        <w:rPr>
          <w:rFonts w:eastAsia="Times New Roman" w:cs="Times New Roman"/>
          <w:szCs w:val="24"/>
        </w:rPr>
        <w:t>ι οι ανάγκες του κεφαλαίου, εδράζεται στην ανάγκη να υλοποιηθούν οι σχεδιασμοί της αστικής τάξης στη χώρα μας, στους οποίους συμφωνείτε, να υλοποιηθούν οι στρατηγικές επιλογές της Ευρωπαϊκής Ένωσης, οι οποίες δεν αμφισβητούνται από κανένα απ’ αυτά τα κόμμα</w:t>
      </w:r>
      <w:r>
        <w:rPr>
          <w:rFonts w:eastAsia="Times New Roman" w:cs="Times New Roman"/>
          <w:szCs w:val="24"/>
        </w:rPr>
        <w:t xml:space="preserve">τα. Και όλη αυτή η πολιτική να δρομολογείται και να υλοποιείται σε συνθήκες κυριαρχίας των μονοπωλίων, όχι μόνο στην οικονομία, αλλά και στην κοινωνία και στη διακυβέρνηση του τόπου. </w:t>
      </w:r>
    </w:p>
    <w:p w14:paraId="7548F28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Έτσι, λοιπόν, η συζήτηση για τη συγκρότηση αυτής της επιτροπής και το όπ</w:t>
      </w:r>
      <w:r>
        <w:rPr>
          <w:rFonts w:eastAsia="Times New Roman" w:cs="Times New Roman"/>
          <w:szCs w:val="24"/>
        </w:rPr>
        <w:t>οιο αποτέλεσμα θα έχει, αν συγκροτηθεί ή όχι, διευκολύνει στο να οξύνεται μια ανούσια αντιπαράθεση, οι γνωστές κοκορομαχίε</w:t>
      </w:r>
      <w:r>
        <w:rPr>
          <w:rFonts w:eastAsia="Times New Roman" w:cs="Times New Roman"/>
          <w:szCs w:val="24"/>
        </w:rPr>
        <w:t xml:space="preserve">ς, </w:t>
      </w:r>
      <w:r>
        <w:rPr>
          <w:rFonts w:eastAsia="Times New Roman" w:cs="Times New Roman"/>
          <w:szCs w:val="24"/>
        </w:rPr>
        <w:t>με τις οποίες υπάρχει ένας σαφής στόχος, δηλαδή, να εγκλωβίσουν τη λαϊκή δυσαρέσκεια ανάμεσα στη Σκύλα και στη Χάρυβδη, ανάμεσα στο</w:t>
      </w:r>
      <w:r>
        <w:rPr>
          <w:rFonts w:eastAsia="Times New Roman" w:cs="Times New Roman"/>
          <w:szCs w:val="24"/>
        </w:rPr>
        <w:t xml:space="preserve">υς δύο πόλους, που θέλουν να διαμορφωθούν, διαχείρισης του αστικού συστήματος σε συνθήκες καπιταλιστικής κρίσης, ανάμεσα, από τη μια μεριά, στους ΣΥΡΙΖΑ και στους ΑΝΕΛ, στα κόμματα της Συγκυβέρνησης, που εφαρμόζουν μια βάρβαρη, αντιλαϊκή, ταξική πολιτική </w:t>
      </w:r>
      <w:r>
        <w:rPr>
          <w:rFonts w:eastAsia="Times New Roman" w:cs="Times New Roman"/>
          <w:szCs w:val="24"/>
        </w:rPr>
        <w:lastRenderedPageBreak/>
        <w:t>κ</w:t>
      </w:r>
      <w:r>
        <w:rPr>
          <w:rFonts w:eastAsia="Times New Roman" w:cs="Times New Roman"/>
          <w:szCs w:val="24"/>
        </w:rPr>
        <w:t xml:space="preserve">αι από την άλλη μεριά, στον άλλο πόλο, που με κορμό τη Νέα Δημοκρατία, κατηγορεί την Κυβέρνηση για αδυναμίες διαχείρισης ή και για ζητήματα τα οποία έχουν ελάχιστη σχέση με την πραγματικότητα. </w:t>
      </w:r>
    </w:p>
    <w:p w14:paraId="7548F28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Όμως το βασικό πρόβλημα δεν είναι η δημιουργία του αποπροσανατ</w:t>
      </w:r>
      <w:r>
        <w:rPr>
          <w:rFonts w:eastAsia="Times New Roman" w:cs="Times New Roman"/>
          <w:szCs w:val="24"/>
        </w:rPr>
        <w:t>ολισμού. Υπάρχει μία γενικότερη, μια πιο βαθιά στόχευση, που βρίσκεται στον πυρήνα και της συγκεκριμένης πρότασης της Νέας Δημοκρατίας για τη συγκρότηση εξεταστικής επιτροπής. Ποια είναι αυτή; Να συσκοτίσει από τα πλατιά λαϊκά στρώματα τους πραγματικούς υπ</w:t>
      </w:r>
      <w:r>
        <w:rPr>
          <w:rFonts w:eastAsia="Times New Roman" w:cs="Times New Roman"/>
          <w:szCs w:val="24"/>
        </w:rPr>
        <w:t>εύθυνους των προβλημάτων που αντιμετωπίζει σήμερα ο λαός, να συσκοτίσει τον χαρακτήρα του καπιταλιστικού συστήματος ως ενός βαθιά σάπιου και εκμεταλλευτικού συστήματος που όσο διαρκεί στη ζωή τόσο η κατάσταση των πλατιών λαϊκών στρωμάτων θα χειροτερεύει μέ</w:t>
      </w:r>
      <w:r>
        <w:rPr>
          <w:rFonts w:eastAsia="Times New Roman" w:cs="Times New Roman"/>
          <w:szCs w:val="24"/>
        </w:rPr>
        <w:t xml:space="preserve">ρα με την ημέρα. </w:t>
      </w:r>
    </w:p>
    <w:p w14:paraId="7548F28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Γιατί ακριβώς δεν είναι μόνο οι συνθήκες της καπιταλιστικής κρίσης που επιτάχυναν την υλοποίηση μιας βαθιάς αντιλαϊκής πολιτικής στο όνομα της διαχείρισής της, που σηματοδότησαν μια ολομέτωπη </w:t>
      </w:r>
      <w:r>
        <w:rPr>
          <w:rFonts w:eastAsia="Times New Roman" w:cs="Times New Roman"/>
          <w:szCs w:val="24"/>
        </w:rPr>
        <w:lastRenderedPageBreak/>
        <w:t xml:space="preserve">επίθεση στο βιοτικό επίπεδο του λαού μέσα από </w:t>
      </w:r>
      <w:r>
        <w:rPr>
          <w:rFonts w:eastAsia="Times New Roman" w:cs="Times New Roman"/>
          <w:szCs w:val="24"/>
        </w:rPr>
        <w:t>την αύξηση της φορολογίας, μέσα από τις μειώσεις στους μισθούς, στις συντάξεις και στις κοινωνικές παροχές, αλλά και ταυτόχρονα διαμόρφωσαν το έδαφος για να δημιουργηθούν ακριβώς αυτοί οι μηχανισμοί οι οποίοι θα αναπαράγουν, μέσω των μεταρρυθμίσεων, στο επ</w:t>
      </w:r>
      <w:r>
        <w:rPr>
          <w:rFonts w:eastAsia="Times New Roman" w:cs="Times New Roman"/>
          <w:szCs w:val="24"/>
        </w:rPr>
        <w:t>όμενο χρονικό διάστημα και στο διηνεκές, μια όλο και πιο φθηνή εργατική δύναμη χωρίς συγκροτημένα εργασιακά και ασφαλιστικά δικαιώματα και ταυτόχρονα θα διευρύνουν τις ασυδοσίες του μεγάλου κεφαλαίου. Και σε συνθήκες καπιταλιστικής ανάπτυξης η μοίρα για το</w:t>
      </w:r>
      <w:r>
        <w:rPr>
          <w:rFonts w:eastAsia="Times New Roman" w:cs="Times New Roman"/>
          <w:szCs w:val="24"/>
        </w:rPr>
        <w:t xml:space="preserve">ν λαό, για την εργατική τάξη δεν πρόκειται να βελτιωθεί, γιατί ακριβώς η λογική της θωράκισης της ανταγωνιστικότητας και της καπιταλιστικής κερδοφορίας αποτελεί και το βασικό παράγοντα της απόλυτης για μια σειρά τμήματα του λαού μας, αλλά και της σχετικής </w:t>
      </w:r>
      <w:r>
        <w:rPr>
          <w:rFonts w:eastAsia="Times New Roman" w:cs="Times New Roman"/>
          <w:szCs w:val="24"/>
        </w:rPr>
        <w:t>επιδείνωσης της θέσης για τα υπόλοιπα λαϊκά στρώματα.</w:t>
      </w:r>
    </w:p>
    <w:p w14:paraId="7548F29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Απ’ αυτήν την άποψη, επειδή η λογική της ανταγωνιστικότητας και της καπιταλιστικής κερδοφορίας δεν είναι κάτι που έχει ημερομηνία λήξης, έτσι και οι θυσίες στις οποίες υποβάλλεται σήμερα ο λαός </w:t>
      </w:r>
      <w:r>
        <w:rPr>
          <w:rFonts w:eastAsia="Times New Roman" w:cs="Times New Roman"/>
          <w:szCs w:val="24"/>
        </w:rPr>
        <w:t>μας,</w:t>
      </w:r>
      <w:r>
        <w:rPr>
          <w:rFonts w:eastAsia="Times New Roman" w:cs="Times New Roman"/>
          <w:szCs w:val="24"/>
        </w:rPr>
        <w:t xml:space="preserve"> είν</w:t>
      </w:r>
      <w:r>
        <w:rPr>
          <w:rFonts w:eastAsia="Times New Roman" w:cs="Times New Roman"/>
          <w:szCs w:val="24"/>
        </w:rPr>
        <w:t xml:space="preserve">αι και αυτές χωρίς ημερομηνία λήξης. Γιατί σήμερα τις κάνει τις θυσίες για να μπορέσει να έρθει η </w:t>
      </w:r>
      <w:r>
        <w:rPr>
          <w:rFonts w:eastAsia="Times New Roman" w:cs="Times New Roman"/>
          <w:szCs w:val="24"/>
        </w:rPr>
        <w:lastRenderedPageBreak/>
        <w:t>καπιταλιστική ανάκαμψη και αύριο θα τον καλέσουν τα ίδια κόμματα, δηλαδή το πολιτικό υπαλληλικό προσωπικό της άρχουσας τάξης της χώρας μας, να συνεχίσει τις θ</w:t>
      </w:r>
      <w:r>
        <w:rPr>
          <w:rFonts w:eastAsia="Times New Roman" w:cs="Times New Roman"/>
          <w:szCs w:val="24"/>
        </w:rPr>
        <w:t>υσίες, για να διατηρούνται η ανταγωνιστικότητα, η καπιταλιστική ανάπτυξη και η καπιταλιστική κερδοφορία. Γι’ αυτό ακριβώς και είναι μέτρα, τα οποία ήρθαν να σημαδέψουν την καρδιά, την ζωή της εργατικής τάξης και των υπόλοιπων λαϊκών στρωμάτων, εάν δεν αλλά</w:t>
      </w:r>
      <w:r>
        <w:rPr>
          <w:rFonts w:eastAsia="Times New Roman" w:cs="Times New Roman"/>
          <w:szCs w:val="24"/>
        </w:rPr>
        <w:t>ξουν με την ίδια τους την πάλη η εργατική τάξη και ο λαός μας την κατάσταση ριζικά, εάν δεν συγκρουστούν επί της ουσίας με αυτούς τους υπεύθυνους.</w:t>
      </w:r>
    </w:p>
    <w:p w14:paraId="7548F29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Βεβαίως, η συσκότιση του χαρακτήρα του συστήματος συμβάλλει και στο να συγκαλυφθούν οι υπεύθυνοι. Τι λέει σήμ</w:t>
      </w:r>
      <w:r>
        <w:rPr>
          <w:rFonts w:eastAsia="Times New Roman" w:cs="Times New Roman"/>
          <w:szCs w:val="24"/>
        </w:rPr>
        <w:t xml:space="preserve">ερα η Νέα Δημοκρατία με την πρόταση νόμου; Λέει ότι φταίει η διακυβέρνηση των ΣΥΡΙΖΑ-ΑΝΕΛ και η διαπραγμάτευση που έκανε που οδηγηθήκαμε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στην ανακεφαλαιοποίηση, σε νέα μέτρα σε βάρος του λαού και σε 80-100 δισεκατομμύρια επιπλέον μέτρ</w:t>
      </w:r>
      <w:r>
        <w:rPr>
          <w:rFonts w:eastAsia="Times New Roman" w:cs="Times New Roman"/>
          <w:szCs w:val="24"/>
        </w:rPr>
        <w:t xml:space="preserve">α σε βάρος της οικονομίας. Δηλαδή, η Κυβέρνηση ΣΥΡΙΖΑ-ΑΝΕΛ ευθύνεται για τα προβλήματα και όχι το γεγονός </w:t>
      </w:r>
      <w:r>
        <w:rPr>
          <w:rFonts w:eastAsia="Times New Roman" w:cs="Times New Roman"/>
          <w:szCs w:val="24"/>
        </w:rPr>
        <w:lastRenderedPageBreak/>
        <w:t xml:space="preserve">ότι σήμερα εδώ αυτό το οποίο παρατηρούμε είναι ακριβώς η απόρροια της ίδιας της καπιταλιστικής κρίσης. </w:t>
      </w:r>
    </w:p>
    <w:p w14:paraId="7548F29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Αλήθεια, το κρατικό χρέος μόνο στην Ελλάδα παρ</w:t>
      </w:r>
      <w:r>
        <w:rPr>
          <w:rFonts w:eastAsia="Times New Roman" w:cs="Times New Roman"/>
          <w:szCs w:val="24"/>
        </w:rPr>
        <w:t xml:space="preserve">ουσιάζει αύξηση; Στις υπόλοιπες ανεπτυγμένες καπιταλιστικές οικονομίες δεν παρουσιάζει αύξηση; Το κρατικό χρέος παρουσίασε αύξηση 20% μεσοσταθμικά την τελευταία πενταετία, συνολικά. Γιατί έγινε αυτό; Για να μπορέσει ακριβώς το κράτος να πάρει μέτρα για να </w:t>
      </w:r>
      <w:r>
        <w:rPr>
          <w:rFonts w:eastAsia="Times New Roman" w:cs="Times New Roman"/>
          <w:szCs w:val="24"/>
        </w:rPr>
        <w:t>«σώσει» μεγάλους μονοπωλιακούς ομίλους. Τα διάφορα κράτη, δηλαδή, πήραν τα ιδιωτικά χρέη και τα μετέτρεψαν σε κρατικά, είτε ήταν του χρηματοπιστωτικού τομέα, είτε ήταν των αυτοκινητοβιομηχανιών, είτε ήταν μία σειρά άλλων μεγάλων μονοπωλιακών ομίλων.</w:t>
      </w:r>
    </w:p>
    <w:p w14:paraId="7548F29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Έρχομα</w:t>
      </w:r>
      <w:r>
        <w:rPr>
          <w:rFonts w:eastAsia="Times New Roman" w:cs="Times New Roman"/>
          <w:szCs w:val="24"/>
        </w:rPr>
        <w:t>ι στο δεύτερο στοιχείο</w:t>
      </w:r>
      <w:r>
        <w:rPr>
          <w:rFonts w:eastAsia="Times New Roman" w:cs="Times New Roman"/>
          <w:szCs w:val="24"/>
        </w:rPr>
        <w:t>,</w:t>
      </w:r>
      <w:r>
        <w:rPr>
          <w:rFonts w:eastAsia="Times New Roman" w:cs="Times New Roman"/>
          <w:szCs w:val="24"/>
        </w:rPr>
        <w:t xml:space="preserve"> το οποίο προσπαθούν να συγκαλύψουν. Αυτή η κατάσταση στο χρηματοπιστωτικό σύστημα παρουσιάζεται μόνο στην Ελλάδα; Υπάρχουν τα αντίστοιχα παραδείγματα της </w:t>
      </w:r>
      <w:r>
        <w:rPr>
          <w:rFonts w:eastAsia="Times New Roman" w:cs="Times New Roman"/>
          <w:szCs w:val="24"/>
        </w:rPr>
        <w:lastRenderedPageBreak/>
        <w:t>Ιρλανδίας, της Κύπρου, της Ισπανίας και σήμερα της Ιταλίας. Πού οφείλονται αυτ</w:t>
      </w:r>
      <w:r>
        <w:rPr>
          <w:rFonts w:eastAsia="Times New Roman" w:cs="Times New Roman"/>
          <w:szCs w:val="24"/>
        </w:rPr>
        <w:t xml:space="preserve">ά; Οφείλονται στη λανθασμένη διαχείριση από μεριάς των εκάστοτε κυβερνήσεων; </w:t>
      </w:r>
    </w:p>
    <w:p w14:paraId="7548F29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σκάσιμο των κόκκινων δανείων, με μεγάλο ασθενή τις ιταλικές τράπεζες σήμερα, αλλά και τη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μία σειρά από άλλους μεγάλους επιχειρηματικούς ομίλους που βρίσκοντα</w:t>
      </w:r>
      <w:r>
        <w:rPr>
          <w:rFonts w:eastAsia="Times New Roman" w:cs="Times New Roman"/>
          <w:szCs w:val="24"/>
        </w:rPr>
        <w:t xml:space="preserve">ι στο κόκκινο πού οφείλεται; Οφείλεται ακριβώς στην υπερσυσσώρευση του κεφαλαίου, στο ότι παρείχαν αφειδώς δάνεια για τα πάντα στην προσπάθειά τους να αποτρέψουν την εκδήλωση της καπιταλιστικής κρίσης και ότι αυτή η υπερσυσσώρευση του κεφαλαίου διαμόρφωσε </w:t>
      </w:r>
      <w:r>
        <w:rPr>
          <w:rFonts w:eastAsia="Times New Roman" w:cs="Times New Roman"/>
          <w:szCs w:val="24"/>
        </w:rPr>
        <w:t xml:space="preserve">τις συγκεκριμένες φούσκες των κόκκινων δανείων, το πλασματικό δηλαδή κεφάλαιο το οποίο πρέπει να </w:t>
      </w:r>
      <w:r>
        <w:rPr>
          <w:rFonts w:eastAsia="Times New Roman" w:cs="Times New Roman"/>
          <w:szCs w:val="24"/>
        </w:rPr>
        <w:t>«</w:t>
      </w:r>
      <w:r>
        <w:rPr>
          <w:rFonts w:eastAsia="Times New Roman" w:cs="Times New Roman"/>
          <w:szCs w:val="24"/>
        </w:rPr>
        <w:t>κουρευτεί</w:t>
      </w:r>
      <w:r>
        <w:rPr>
          <w:rFonts w:eastAsia="Times New Roman" w:cs="Times New Roman"/>
          <w:szCs w:val="24"/>
        </w:rPr>
        <w:t>»</w:t>
      </w:r>
      <w:r>
        <w:rPr>
          <w:rFonts w:eastAsia="Times New Roman" w:cs="Times New Roman"/>
          <w:szCs w:val="24"/>
        </w:rPr>
        <w:t>, πρέπει να καταργηθεί, για να μπορέσει να αυξηθεί επί της ουσίας το ποσοστό κέρδους.</w:t>
      </w:r>
    </w:p>
    <w:p w14:paraId="7548F29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Βεβαίως, η όποια ανακεφαλαιοποίηση των τραπεζών, οι δύο προηγο</w:t>
      </w:r>
      <w:r>
        <w:rPr>
          <w:rFonts w:eastAsia="Times New Roman" w:cs="Times New Roman"/>
          <w:szCs w:val="24"/>
        </w:rPr>
        <w:t xml:space="preserve">ύμενες των κυβερνήσεων Νέας Δημοκρατίας-ΠΑΣΟΚ, αλλά και η τρίτη ανακεφαλαιοποίηση έγιναν με διαφορετικά χαρακτηριστικά; Δεν είχαν κοινά χαρακτηριστικά γνωρίσματα; Δεν φόρτωσαν στο λαό νέο κρατικό χρέος; </w:t>
      </w:r>
    </w:p>
    <w:p w14:paraId="7548F29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κόστος για το λαό των δύο πρώτων </w:t>
      </w:r>
      <w:r>
        <w:rPr>
          <w:rFonts w:eastAsia="Times New Roman" w:cs="Times New Roman"/>
          <w:szCs w:val="24"/>
        </w:rPr>
        <w:t xml:space="preserve">ανακεφαλαιοποιήσεων, που τις έκαναν η Νέα Δημοκρατία και το ΠΑΣΟΚ και οι οποίες «αυγάτισαν» το κρατικό χρέος, ήταν 39 δισεκατομμύρια. Αυτά τα 39 δισεκατομμύρια εξαϋλώθηκαν πλέον, δεν πρόκειται ποτέ να ανακτηθούν. Αναφέρομαι σ’ αυτά που προσέφερε το Ταμείο </w:t>
      </w:r>
      <w:r>
        <w:rPr>
          <w:rFonts w:eastAsia="Times New Roman" w:cs="Times New Roman"/>
          <w:szCs w:val="24"/>
        </w:rPr>
        <w:t>Χρηματοπιστωτικής Σταθερότητας ως κεφάλαιο για την ανακεφαλαιοποίηση των συστημικών τραπεζών, για την πρώτη και την δεύτερη ανακεφαλαιοποίηση και σήμερα το κράτος -ο ΣΥΡΙΖΑ και οι ΑΝΕΛ- με άλλα 5 δισεκατομμύρια συνέβαλαν στην ανακεφαλαιοποίηση των τραπεζών</w:t>
      </w:r>
      <w:r>
        <w:rPr>
          <w:rFonts w:eastAsia="Times New Roman" w:cs="Times New Roman"/>
          <w:szCs w:val="24"/>
        </w:rPr>
        <w:t>.</w:t>
      </w:r>
    </w:p>
    <w:p w14:paraId="7548F29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Όλα αυτά είχαν ως αποτέλεσμα να ελαφρυνθούν τα υπερχρεωμένα νοικοκυριά; Άλλαξε η θέση τους; Όχι. Η υπερχρέωση παραμένει και μάλιστα με την κυβερνητική πολιτική αρχίζει να «ξηλώνεται» και το </w:t>
      </w:r>
      <w:r>
        <w:rPr>
          <w:rFonts w:eastAsia="Times New Roman" w:cs="Times New Roman"/>
          <w:szCs w:val="24"/>
        </w:rPr>
        <w:lastRenderedPageBreak/>
        <w:t>πουλόβερ προστασίας από τους πλειστηριασμούς για τα υπερχρεωμένα</w:t>
      </w:r>
      <w:r>
        <w:rPr>
          <w:rFonts w:eastAsia="Times New Roman" w:cs="Times New Roman"/>
          <w:szCs w:val="24"/>
        </w:rPr>
        <w:t xml:space="preserve"> νοικοκυριά με πλειστηριασμούς πρώτης κατοικίας και των υπόλοιπων μέσων που μπορεί να έχουν ως περιουσιακά στοιχεία τα λαϊκά στρώματα.</w:t>
      </w:r>
    </w:p>
    <w:p w14:paraId="7548F29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Αυτή η ανακεφαλαιοποίηση των τραπεζών δεν οδήγησε και σε ακόμη μεγαλύτερη συγχώνευση και συγκέντρωση στο χρηματοπιστωτικό</w:t>
      </w:r>
      <w:r>
        <w:rPr>
          <w:rFonts w:eastAsia="Times New Roman" w:cs="Times New Roman"/>
          <w:szCs w:val="24"/>
        </w:rPr>
        <w:t xml:space="preserve"> σύστημα; Μείνανε τέσσερις συστημικές τράπεζες και μπορεί ενδεχομένως να μείνουν και λιγότερες. Και αυτή η συγκέντρωση στο χρηματοπιστωτικό σύστημα που ξεκίνησε από τη Νέα Δημοκρατία και ολοκληρώνεται σήμερα με τους ΣΥΡΙΖΑ-ΑΝΕΛ –η πρώτη της φάση και θα έχο</w:t>
      </w:r>
      <w:r>
        <w:rPr>
          <w:rFonts w:eastAsia="Times New Roman" w:cs="Times New Roman"/>
          <w:szCs w:val="24"/>
        </w:rPr>
        <w:t xml:space="preserve">υμε και συνέχεια μετά- δεν είχε ως αποτέλεσμα την επιδείνωση της θέσης των τραπεζοϋπαλλήλων; Και οι δύο είστε υπεύθυνοι. Και η Νέα Δημοκρατία και το ΠΑΣΟΚ και οι ΣΥΡΙΖΑ-ΑΝΕΛ. </w:t>
      </w:r>
    </w:p>
    <w:p w14:paraId="7548F29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Τέλος, αυτή η τεράστια φυγή των καταθέσεων, εξαιτίας της οποίας επιβλήθηκαν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ήταν μόνο χαρακτηριστικό γνώρισμα της διακυβέρνησης ΣΥΡΙΖΑ-ΑΝΕΛ; Και τη δική σας διακυβέρνηση </w:t>
      </w:r>
      <w:r>
        <w:rPr>
          <w:rFonts w:eastAsia="Times New Roman" w:cs="Times New Roman"/>
          <w:szCs w:val="24"/>
        </w:rPr>
        <w:lastRenderedPageBreak/>
        <w:t>δεν υπήρχε τεράστια φυγή καταθέσεων από το χρηματοπιστωτικό σύστημα; Και δεν ευθύνεται η ελευθερία κίνησης κεφαλαίων που υπερασπίζεστε με νύχια κ</w:t>
      </w:r>
      <w:r>
        <w:rPr>
          <w:rFonts w:eastAsia="Times New Roman" w:cs="Times New Roman"/>
          <w:szCs w:val="24"/>
        </w:rPr>
        <w:t xml:space="preserve">αι με δόντια όλα τα κόμματα, χαρακτηριστικό γνώρισμα της </w:t>
      </w:r>
      <w:r>
        <w:rPr>
          <w:rFonts w:eastAsia="Times New Roman" w:cs="Times New Roman"/>
          <w:szCs w:val="24"/>
        </w:rPr>
        <w:t>σ</w:t>
      </w:r>
      <w:r>
        <w:rPr>
          <w:rFonts w:eastAsia="Times New Roman" w:cs="Times New Roman"/>
          <w:szCs w:val="24"/>
        </w:rPr>
        <w:t xml:space="preserve">υνθήκης του Μάαστριχτ; Δηλαδή, ο καθένας έχει δικαίωμα να μεταφέρει τα κεφάλαιά του όπου θέλει στα πλαίσια της ενοποίησης του ευρωπαϊκού τραπεζικού συστήματος και δεν υπάρχει πρόβλημα κανένα. </w:t>
      </w:r>
    </w:p>
    <w:p w14:paraId="7548F29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Άρα λ</w:t>
      </w:r>
      <w:r>
        <w:rPr>
          <w:rFonts w:eastAsia="Times New Roman" w:cs="Times New Roman"/>
          <w:szCs w:val="24"/>
        </w:rPr>
        <w:t>οιπόν, νομίμως όπως θεωρείτε εσείς, βγάλανε τις καταθέσεις στο εξωτερικό κάποιοι, προστάτευσαν τα περιουσιακά τους στοιχεία τα στελέχη του συστήματος, οι κεφαλαιοκράτες και οδήγησαν στη χρεωκοπία το χρηματοπιστωτικό σύστημα μέσα από αυτές τις κινήσεις, χρε</w:t>
      </w:r>
      <w:r>
        <w:rPr>
          <w:rFonts w:eastAsia="Times New Roman" w:cs="Times New Roman"/>
          <w:szCs w:val="24"/>
        </w:rPr>
        <w:t>ωκοπία που κλήθηκε να την πληρώσει ο ελληνικός λαός και η εργατική τάξη. Και γι’ αυτούς ούτε γάτα ούτε ζημιά. Αυτοί δεν θα υποστούν τίποτα που νομίμως, με βάση τα αστικά σας δίκαια και τις συμφωνίες της Ευρωπαϊκής Ένωσης βγάλανε  τα χρήματά τους και διασφά</w:t>
      </w:r>
      <w:r>
        <w:rPr>
          <w:rFonts w:eastAsia="Times New Roman" w:cs="Times New Roman"/>
          <w:szCs w:val="24"/>
        </w:rPr>
        <w:t>λισαν τα τεράστια περιουσιακά τους στοιχεία στο εξωτερικό.</w:t>
      </w:r>
    </w:p>
    <w:p w14:paraId="7548F29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η κυβερνητική πολιτική ΣΥΡΙΖΑ-ΑΝΕΛ, την οποία παρακολουθήσαμε το περασμένο χρονικό διάστημα από τον Γενάρη του </w:t>
      </w:r>
      <w:r>
        <w:rPr>
          <w:rFonts w:eastAsia="Times New Roman" w:cs="Times New Roman"/>
          <w:szCs w:val="24"/>
        </w:rPr>
        <w:t>20</w:t>
      </w:r>
      <w:r>
        <w:rPr>
          <w:rFonts w:eastAsia="Times New Roman" w:cs="Times New Roman"/>
          <w:szCs w:val="24"/>
        </w:rPr>
        <w:t>15, δεν ήταν κάτι διαφορετικό από την κυβερνητική πολιτική της Νέας Δημοκρα</w:t>
      </w:r>
      <w:r>
        <w:rPr>
          <w:rFonts w:eastAsia="Times New Roman" w:cs="Times New Roman"/>
          <w:szCs w:val="24"/>
        </w:rPr>
        <w:t xml:space="preserve">τίας και του ΠΑΣΟΚ. </w:t>
      </w:r>
    </w:p>
    <w:p w14:paraId="7548F29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Υπερβολές. </w:t>
      </w:r>
    </w:p>
    <w:p w14:paraId="7548F29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Είχαμε συνέχιση επί της ουσίας και αυτή η συνέχιση, κύριε Τσακαλώτο, επισφραγίστηκε με τη συμφωνία της 20</w:t>
      </w:r>
      <w:r>
        <w:rPr>
          <w:rFonts w:eastAsia="Times New Roman" w:cs="Times New Roman"/>
          <w:szCs w:val="24"/>
        </w:rPr>
        <w:t xml:space="preserve">ής </w:t>
      </w:r>
      <w:r>
        <w:rPr>
          <w:rFonts w:eastAsia="Times New Roman" w:cs="Times New Roman"/>
          <w:szCs w:val="24"/>
        </w:rPr>
        <w:t>Φλεβάρη που παρατείνατε το δεύτερο μνημόνιο</w:t>
      </w:r>
      <w:r>
        <w:rPr>
          <w:rFonts w:eastAsia="Times New Roman" w:cs="Times New Roman"/>
          <w:szCs w:val="24"/>
        </w:rPr>
        <w:t xml:space="preserve"> και τη δανειακή σύμβαση για τέσσερις μήνες. Άρα λοιπόν, δεν αμφισβήτησε η διαπραγμάτευση των ΣΥΡΙΖΑ-ΑΝΕΛ τη συμμετοχή της Ελλάδας στην Ευρωπαϊκή Ένωση. Ποτέ δεν το αμφισβήτησε αυτό το πράγμα. Και μάλιστα, από την πρώτη στιγμή και προεκλογικά, προ των εκλο</w:t>
      </w:r>
      <w:r>
        <w:rPr>
          <w:rFonts w:eastAsia="Times New Roman" w:cs="Times New Roman"/>
          <w:szCs w:val="24"/>
        </w:rPr>
        <w:t xml:space="preserve">γών του Γενάρη, ο κ. Τσίπρας δήλωνε ότι εμείς θα σεβαστούμε τις υποχρεώσεις μας απέναντι στην Ευρωπαϊκή Ένωση, θα σεβαστούμε </w:t>
      </w:r>
      <w:r>
        <w:rPr>
          <w:rFonts w:eastAsia="Times New Roman" w:cs="Times New Roman"/>
          <w:szCs w:val="24"/>
        </w:rPr>
        <w:lastRenderedPageBreak/>
        <w:t>τις στρατηγικές επιλογές της Ευρωπαϊκής Ένωσης. Πότε, λοιπόν, τα αμφισβητήσατε αυτά; Αμφισβητήθηκαν ποτέ όλα αυτά; Και ακριβώς εξαι</w:t>
      </w:r>
      <w:r>
        <w:rPr>
          <w:rFonts w:eastAsia="Times New Roman" w:cs="Times New Roman"/>
          <w:szCs w:val="24"/>
        </w:rPr>
        <w:t>τίας της μη αμφισβήτησης αυτής της θέσης της Ελλάδας και εξαιτίας του ότι ο κ. Βαρουφάκης είχε δηλώσει και στην ίδια την κ. Λαγκάρντ ότι εμείς θα εξυπηρετούμε το κρατικό χρέος στο διηνεκές, πού οδηγηθήκατε μετά τη συμφωνία της 20ης Φλεβάρη; Στο να καταφύγε</w:t>
      </w:r>
      <w:r>
        <w:rPr>
          <w:rFonts w:eastAsia="Times New Roman" w:cs="Times New Roman"/>
          <w:szCs w:val="24"/>
        </w:rPr>
        <w:t>τε στον εσωτερικό δανεισμό, για να πληρώνετε με ευλάβεια την εξυπηρέτηση του κρατικού χρέους.</w:t>
      </w:r>
    </w:p>
    <w:p w14:paraId="7548F29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Έτσι, λοιπόν, η σκληρή διαπραγμάτευση την οποία κάνατε, δεν την κάνατε με στόχο να ανακουφιστεί ο λαός, αλλά την κάνατε με στόχευση να αντιμετωπιστούν οι αδυναμίε</w:t>
      </w:r>
      <w:r>
        <w:rPr>
          <w:rFonts w:eastAsia="Times New Roman" w:cs="Times New Roman"/>
          <w:szCs w:val="24"/>
        </w:rPr>
        <w:t xml:space="preserve">ς και οι ανεπάρκειες των προηγούμενων μνημονίων, όπως τονίζατε. Και ποιες ήταν αυτές; Ότι δεν μπόρεσαν γρήγορα να οδηγήσουν στην ανάκαμψη την οικονομία, δηλαδή στην καπιταλιστική ανάκαμψη. </w:t>
      </w:r>
    </w:p>
    <w:p w14:paraId="7548F29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 ποιον, λοιπόν, την κάνατε αυτή τη διαπραγμάτευση; Για λογαριασ</w:t>
      </w:r>
      <w:r>
        <w:rPr>
          <w:rFonts w:eastAsia="Times New Roman" w:cs="Times New Roman"/>
          <w:szCs w:val="24"/>
        </w:rPr>
        <w:t xml:space="preserve">μό του κεφαλαίου και των μονοπωλιακών ομίλων. Γι’ αυτό είχατε και διαχρονικά τη στήριξη του ΣΕΒ σε αυτή σας τη διαπραγμάτευση </w:t>
      </w:r>
      <w:r>
        <w:rPr>
          <w:rFonts w:eastAsia="Times New Roman" w:cs="Times New Roman"/>
          <w:szCs w:val="24"/>
        </w:rPr>
        <w:lastRenderedPageBreak/>
        <w:t>την οποία κάνατε, γιατί μέσα από αυτή τη διαδικασία θέλετε να διαμορφώσετε ένα ακόμη πιο ευνοϊκό έδαφος, για να μπορέσουν να αναπτ</w:t>
      </w:r>
      <w:r>
        <w:rPr>
          <w:rFonts w:eastAsia="Times New Roman" w:cs="Times New Roman"/>
          <w:szCs w:val="24"/>
        </w:rPr>
        <w:t xml:space="preserve">υχθούν οι επιχειρηματικοί όμιλοι στη χώρα μας και να ανοίξει ο δρόμος προς την ανάκαμψη. Αυτό ήταν, λοιπόν, το άλλο μίγμα. Το άλλο μίγμα ήταν πώς θα δίναμε κρατικό μίγμα ζεστό στους καπιταλιστικούς ομίλους και όχι στην εξυπηρέτηση του κρατικού χρέους. </w:t>
      </w:r>
    </w:p>
    <w:p w14:paraId="7548F2A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 της ουσίας, η διαπραγμάτευσή σας ήταν ένα μέρος μιας γενικότερης διαπραγμάτευσης που διεξαγόταν και σήμερα συνεχίζεται να διεξάγεται ανάμεσα στα ιμπεριαλιστικά κέντρα, τις Ηνωμένες Πολιτείες από τη μια μεριά και την Ευρωπαϊκή Ένωση με τη Γερμανία ως επικε</w:t>
      </w:r>
      <w:r>
        <w:rPr>
          <w:rFonts w:eastAsia="Times New Roman" w:cs="Times New Roman"/>
          <w:szCs w:val="24"/>
        </w:rPr>
        <w:t xml:space="preserve">φαλής από την άλλη, για το ποιο κέντρο θα επωμιστεί το μεγαλύτερο τμήμα της καπιταλιστικής κρίσης και της διαχείρισης των τεράστιων κρατικών χρεών. </w:t>
      </w:r>
    </w:p>
    <w:p w14:paraId="7548F2A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ζήτημα. Γι’ αυτό ακριβώς και το Διεθνές Νομισματικό Ταμείο είναι η μόνιμη επωδός της ανάγκης </w:t>
      </w:r>
      <w:r>
        <w:rPr>
          <w:rFonts w:eastAsia="Times New Roman" w:cs="Times New Roman"/>
          <w:szCs w:val="24"/>
        </w:rPr>
        <w:t xml:space="preserve">κουρέματος των κρατικών χρεών όχι μόνο της Ελλάδας αλλά και των υπολοίπων κρατών που έχουν υψηλά κρατικά χρέη. </w:t>
      </w:r>
    </w:p>
    <w:p w14:paraId="7548F2A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αυτό το πλαίσιο</w:t>
      </w:r>
      <w:r>
        <w:rPr>
          <w:rFonts w:eastAsia="Times New Roman" w:cs="Times New Roman"/>
          <w:szCs w:val="24"/>
        </w:rPr>
        <w:t xml:space="preserve"> μιας ευρύτερης διαπάλης ανταγωνισμών ανάμεσα στα ιμπεριαλιστικά κέντρα εντάχθηκε, παίρνοντας μέρος πότε με τη μια ή πότε με τ</w:t>
      </w:r>
      <w:r>
        <w:rPr>
          <w:rFonts w:eastAsia="Times New Roman" w:cs="Times New Roman"/>
          <w:szCs w:val="24"/>
        </w:rPr>
        <w:t>ην άλλη ιμπεριαλιστική πλευρά, η διαπραγμάτευση που κάνατε.</w:t>
      </w:r>
    </w:p>
    <w:p w14:paraId="7548F2A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ολοκληρώστε. </w:t>
      </w:r>
    </w:p>
    <w:p w14:paraId="7548F2A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Ολοκληρώνω, κύριε Πρόεδρε.</w:t>
      </w:r>
    </w:p>
    <w:p w14:paraId="7548F2A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Άρα, το συμπέρασμα, το οποίο βγαίνει, είναι ότι όσο σκληρή κι αν είναι η διαπρ</w:t>
      </w:r>
      <w:r>
        <w:rPr>
          <w:rFonts w:eastAsia="Times New Roman" w:cs="Times New Roman"/>
          <w:szCs w:val="24"/>
        </w:rPr>
        <w:t xml:space="preserve">αγμάτευση εντός των τειχών, σε συνθήκες κυριαρχίας του κεφαλαίου και αποδεχόμενοι τις στρατηγικές επιλογές της Ευρωπαϊκής Ένωσης και τη συμμετοχή της Ελλάδας σε αυτές, δεν πρόκειται ποτέ να οδηγήσει σε ανακούφιση τα </w:t>
      </w:r>
      <w:r>
        <w:rPr>
          <w:rFonts w:eastAsia="Times New Roman" w:cs="Times New Roman"/>
          <w:szCs w:val="24"/>
        </w:rPr>
        <w:lastRenderedPageBreak/>
        <w:t xml:space="preserve">λαϊκά στρώματα. Αυτό φάνηκε και από την </w:t>
      </w:r>
      <w:r>
        <w:rPr>
          <w:rFonts w:eastAsia="Times New Roman" w:cs="Times New Roman"/>
          <w:szCs w:val="24"/>
        </w:rPr>
        <w:t>πρώτη αξιολόγηση, που κάνατε, και από τη δεύτερη αξιολόγηση που θα κάνει η Κυβέρνηση το επόμενο διάστημα, το φθινόπωρο, για την υλοποίηση των μνημονιακών στόχων.</w:t>
      </w:r>
    </w:p>
    <w:p w14:paraId="7548F2A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Από αυτήν την άποψη, εμείς λέμε ότι ο λαός δεν πρέπει να δείξει κα</w:t>
      </w:r>
      <w:r>
        <w:rPr>
          <w:rFonts w:eastAsia="Times New Roman" w:cs="Times New Roman"/>
          <w:szCs w:val="24"/>
        </w:rPr>
        <w:t>μ</w:t>
      </w:r>
      <w:r>
        <w:rPr>
          <w:rFonts w:eastAsia="Times New Roman" w:cs="Times New Roman"/>
          <w:szCs w:val="24"/>
        </w:rPr>
        <w:t xml:space="preserve">μία ανοχή. Πρέπει άμεσα να </w:t>
      </w:r>
      <w:r>
        <w:rPr>
          <w:rFonts w:eastAsia="Times New Roman" w:cs="Times New Roman"/>
          <w:szCs w:val="24"/>
        </w:rPr>
        <w:t xml:space="preserve">οργανώσει την πάλη του, να αντεπιτεθεί απέναντι στην Κυβέρνηση, διεκδικώντας όχι μόνο την ανακούφιση, αλλά και </w:t>
      </w:r>
      <w:r>
        <w:rPr>
          <w:rFonts w:eastAsia="Times New Roman" w:cs="Times New Roman"/>
          <w:szCs w:val="24"/>
        </w:rPr>
        <w:t xml:space="preserve">τη </w:t>
      </w:r>
      <w:r>
        <w:rPr>
          <w:rFonts w:eastAsia="Times New Roman" w:cs="Times New Roman"/>
          <w:szCs w:val="24"/>
        </w:rPr>
        <w:t>συνολικότερη ρήξη και ανατροπές.</w:t>
      </w:r>
    </w:p>
    <w:p w14:paraId="7548F2A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Από αυτήν την άποψη, κύριε Πρόεδρε -και κλείνω με αυτό και σας ευχαριστώ για την ανοχή του χρόνου- το ΚΚΕ θα </w:t>
      </w:r>
      <w:r>
        <w:rPr>
          <w:rFonts w:eastAsia="Times New Roman" w:cs="Times New Roman"/>
          <w:szCs w:val="24"/>
        </w:rPr>
        <w:t>ψηφίσει «</w:t>
      </w:r>
      <w:r>
        <w:rPr>
          <w:rFonts w:eastAsia="Times New Roman" w:cs="Times New Roman"/>
          <w:szCs w:val="24"/>
        </w:rPr>
        <w:t>παρών</w:t>
      </w:r>
      <w:r>
        <w:rPr>
          <w:rFonts w:eastAsia="Times New Roman" w:cs="Times New Roman"/>
          <w:szCs w:val="24"/>
        </w:rPr>
        <w:t xml:space="preserve">» στη συγκρότηση της συγκεκριμένης </w:t>
      </w:r>
      <w:r>
        <w:rPr>
          <w:rFonts w:eastAsia="Times New Roman" w:cs="Times New Roman"/>
          <w:szCs w:val="24"/>
        </w:rPr>
        <w:t>εξεταστικής επιτροπής</w:t>
      </w:r>
      <w:r>
        <w:rPr>
          <w:rFonts w:eastAsia="Times New Roman" w:cs="Times New Roman"/>
          <w:szCs w:val="24"/>
        </w:rPr>
        <w:t xml:space="preserve">, όπως είχαμε κάνει, άλλωστε, και στην πρόταση των ΣΥΡΙΖΑ-ΑΝΕΛ για την συγκρότηση </w:t>
      </w:r>
      <w:r>
        <w:rPr>
          <w:rFonts w:eastAsia="Times New Roman" w:cs="Times New Roman"/>
          <w:szCs w:val="24"/>
        </w:rPr>
        <w:t>εξεταστικής επιτροπής</w:t>
      </w:r>
      <w:r>
        <w:rPr>
          <w:rFonts w:eastAsia="Times New Roman" w:cs="Times New Roman"/>
          <w:szCs w:val="24"/>
        </w:rPr>
        <w:t xml:space="preserve"> για τα μνημόνια. </w:t>
      </w:r>
    </w:p>
    <w:p w14:paraId="7548F2A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548F2A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Ευχαριστώ.</w:t>
      </w:r>
    </w:p>
    <w:p w14:paraId="7548F2A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 xml:space="preserve">λόγο έχει ο κ. </w:t>
      </w:r>
      <w:r>
        <w:rPr>
          <w:rFonts w:eastAsia="Times New Roman" w:cs="Times New Roman"/>
          <w:szCs w:val="24"/>
        </w:rPr>
        <w:t xml:space="preserve">Ιάσονας </w:t>
      </w:r>
      <w:r>
        <w:rPr>
          <w:rFonts w:eastAsia="Times New Roman" w:cs="Times New Roman"/>
          <w:szCs w:val="24"/>
        </w:rPr>
        <w:t>Φωτήλας από το Ποτάμι.</w:t>
      </w:r>
    </w:p>
    <w:p w14:paraId="7548F2A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ΦΩΤΗΛΑΣ:</w:t>
      </w:r>
      <w:r>
        <w:rPr>
          <w:rFonts w:eastAsia="Times New Roman" w:cs="Times New Roman"/>
          <w:szCs w:val="24"/>
        </w:rPr>
        <w:t xml:space="preserve"> Ευχαριστώ, κύριε Πρόεδρε. </w:t>
      </w:r>
    </w:p>
    <w:p w14:paraId="7548F2A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μπορούμε να ξεχάσουμε τι συνέβη στην πατρίδα μας το πρώτο εξάμηνο της διακυβέρνησης ΣΥΡΙΖΑ-ΑΝΕΛ, από τον Φεβρουάριο μέχρι τον Ιούλιο</w:t>
      </w:r>
      <w:r>
        <w:rPr>
          <w:rFonts w:eastAsia="Times New Roman" w:cs="Times New Roman"/>
          <w:szCs w:val="24"/>
        </w:rPr>
        <w:t xml:space="preserve"> του 2015, όχι από αίσθημα εκδίκησης, αλλά γιατί οι συνέπειες για την οικονομία και την κοινωνία ήταν καταστροφικές με την αποτυχημένη διαπραγμάτευση των κυρίων Τσίπρα και Βαρουφάκη. Άλλωστε, το ομολόγησε και ο ίδιος ο Πρωθυπουργός λίγους μήνες μετά, ότι ή</w:t>
      </w:r>
      <w:r>
        <w:rPr>
          <w:rFonts w:eastAsia="Times New Roman" w:cs="Times New Roman"/>
          <w:szCs w:val="24"/>
        </w:rPr>
        <w:t xml:space="preserve">ταν κακή επιλογή η αργοπορία στην ολοκλήρωση της </w:t>
      </w:r>
      <w:r>
        <w:rPr>
          <w:rFonts w:eastAsia="Times New Roman" w:cs="Times New Roman"/>
          <w:szCs w:val="24"/>
        </w:rPr>
        <w:t>συμφωνίας</w:t>
      </w:r>
      <w:r>
        <w:rPr>
          <w:rFonts w:eastAsia="Times New Roman" w:cs="Times New Roman"/>
          <w:szCs w:val="24"/>
        </w:rPr>
        <w:t xml:space="preserve">. </w:t>
      </w:r>
    </w:p>
    <w:p w14:paraId="7548F2A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Καταθέτω στα Πρακτικά τη συνέντευξή του στις 3-9-2015 στο ραδιοφωνικό σταθμό του ΣΥΡΙΖΑ «Στο Κόκκινο», όπου ξεκάθαρα δηλώνει, «Από τον Φεβρουάριο του 2015 έπρεπε να είχαμε τελειώσει με τη διαπραγ</w:t>
      </w:r>
      <w:r>
        <w:rPr>
          <w:rFonts w:eastAsia="Times New Roman" w:cs="Times New Roman"/>
          <w:szCs w:val="24"/>
        </w:rPr>
        <w:t>μάτευση».</w:t>
      </w:r>
    </w:p>
    <w:p w14:paraId="7548F2AE" w14:textId="77777777" w:rsidR="006C746B" w:rsidRDefault="002A59A5">
      <w:pPr>
        <w:spacing w:line="600" w:lineRule="auto"/>
        <w:ind w:firstLine="720"/>
        <w:jc w:val="both"/>
        <w:rPr>
          <w:rFonts w:eastAsia="Times New Roman" w:cs="Times New Roman"/>
        </w:rPr>
      </w:pPr>
      <w:r>
        <w:rPr>
          <w:rFonts w:eastAsia="Times New Roman" w:cs="Times New Roman"/>
        </w:rPr>
        <w:t xml:space="preserve">(Στο σημείο αυτό ο Βουλευτής κ. </w:t>
      </w:r>
      <w:r>
        <w:rPr>
          <w:rFonts w:eastAsia="Times New Roman" w:cs="Times New Roman"/>
        </w:rPr>
        <w:t>Ιάσονας</w:t>
      </w:r>
      <w:r>
        <w:rPr>
          <w:rFonts w:eastAsia="Times New Roman" w:cs="Times New Roman"/>
        </w:rPr>
        <w:t xml:space="preserve"> Φωτήλας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48F2AF" w14:textId="77777777" w:rsidR="006C746B" w:rsidRDefault="002A59A5">
      <w:pPr>
        <w:spacing w:line="600" w:lineRule="auto"/>
        <w:ind w:firstLine="720"/>
        <w:jc w:val="both"/>
        <w:rPr>
          <w:rFonts w:eastAsia="Times New Roman" w:cs="Times New Roman"/>
        </w:rPr>
      </w:pPr>
      <w:r>
        <w:rPr>
          <w:rFonts w:eastAsia="Times New Roman" w:cs="Times New Roman"/>
        </w:rPr>
        <w:t xml:space="preserve">Όμως, πρέπει να ξαναδούμε την περίοδο </w:t>
      </w:r>
      <w:r>
        <w:rPr>
          <w:rFonts w:eastAsia="Times New Roman" w:cs="Times New Roman"/>
        </w:rPr>
        <w:t>αυτή, γιατί, όπως είπα, υπήρξαν αρνητικές συνέπειες και στην οικονομία, αλλά και στην κοινωνία, από το κλίμα διχασμού που έσπειρε η Κυβέρνηση Τσίπρα-Καμμένου-Βαρουφάκη.</w:t>
      </w:r>
    </w:p>
    <w:p w14:paraId="7548F2B0" w14:textId="77777777" w:rsidR="006C746B" w:rsidRDefault="002A59A5">
      <w:pPr>
        <w:spacing w:line="600" w:lineRule="auto"/>
        <w:ind w:firstLine="720"/>
        <w:jc w:val="both"/>
        <w:rPr>
          <w:rFonts w:eastAsia="Times New Roman" w:cs="Times New Roman"/>
        </w:rPr>
      </w:pPr>
      <w:r>
        <w:rPr>
          <w:rFonts w:eastAsia="Times New Roman" w:cs="Times New Roman"/>
        </w:rPr>
        <w:t xml:space="preserve">Ας τα πάρουμε, όμως, με τη σειρά. </w:t>
      </w:r>
    </w:p>
    <w:p w14:paraId="7548F2B1" w14:textId="77777777" w:rsidR="006C746B" w:rsidRDefault="002A59A5">
      <w:pPr>
        <w:spacing w:line="600" w:lineRule="auto"/>
        <w:ind w:firstLine="720"/>
        <w:jc w:val="both"/>
        <w:rPr>
          <w:rFonts w:eastAsia="Times New Roman" w:cs="Times New Roman"/>
        </w:rPr>
      </w:pPr>
      <w:r>
        <w:rPr>
          <w:rFonts w:eastAsia="Times New Roman" w:cs="Times New Roman"/>
        </w:rPr>
        <w:lastRenderedPageBreak/>
        <w:t>Με την εκλογή σας στις 25 Ιανουαρίου του 2015 σπεύσα</w:t>
      </w:r>
      <w:r>
        <w:rPr>
          <w:rFonts w:eastAsia="Times New Roman" w:cs="Times New Roman"/>
        </w:rPr>
        <w:t>τε να σχηματίσετε κυβέρνηση με τους ΑΝΕΛ και εγκαινιάσατε, κυρίες και κύριοι της Κυβέρνησης, την περιλάλητη σκληρή διαπραγμάτευση με τους θεσμούς. Στο πλαίσιο αυτό καλλιεργήσατε προσδοκίες ότι δήθεν υπήρχε μια άλλη πολιτική, όπου όλα διά μαγείας θα λυθούν.</w:t>
      </w:r>
      <w:r>
        <w:rPr>
          <w:rFonts w:eastAsia="Times New Roman" w:cs="Times New Roman"/>
        </w:rPr>
        <w:t xml:space="preserve"> Θα κουρευτούν τα χρέη, ενώ γνωρίζατε ότι αυτό θα μας οδηγούσε σε άτακτη χρεοκοπία, δεν θα πληρωνόταν ο ΕΝΦΙΑ, ενώ ξέρατε πως ήταν αδύνατον να βρεθούν από αλλού λεφτά, θα αυξάνονταν οι συντάξεις, ενώ γνωρίζατε πως δεν είχατε τις δυνατότητες, θα μειώνονταν </w:t>
      </w:r>
      <w:r>
        <w:rPr>
          <w:rFonts w:eastAsia="Times New Roman" w:cs="Times New Roman"/>
        </w:rPr>
        <w:t>οι φόροι και θα πλήρωναν δήθεν μόνο οι πλούσιοι.</w:t>
      </w:r>
    </w:p>
    <w:p w14:paraId="7548F2B2" w14:textId="77777777" w:rsidR="006C746B" w:rsidRDefault="002A59A5">
      <w:pPr>
        <w:spacing w:line="600" w:lineRule="auto"/>
        <w:ind w:firstLine="720"/>
        <w:jc w:val="both"/>
        <w:rPr>
          <w:rFonts w:eastAsia="Times New Roman" w:cs="Times New Roman"/>
        </w:rPr>
      </w:pPr>
      <w:r>
        <w:rPr>
          <w:rFonts w:eastAsia="Times New Roman" w:cs="Times New Roman"/>
        </w:rPr>
        <w:t xml:space="preserve">Επίσης, καλλιεργήσατε στην κοινωνία σταθερά το μίσος απέναντι στην Ευρώπη. </w:t>
      </w:r>
    </w:p>
    <w:p w14:paraId="7548F2B3" w14:textId="77777777" w:rsidR="006C746B" w:rsidRDefault="002A59A5">
      <w:pPr>
        <w:spacing w:line="600" w:lineRule="auto"/>
        <w:ind w:firstLine="720"/>
        <w:jc w:val="both"/>
        <w:rPr>
          <w:rFonts w:eastAsia="Times New Roman" w:cs="Times New Roman"/>
        </w:rPr>
      </w:pPr>
      <w:r>
        <w:rPr>
          <w:rFonts w:eastAsia="Times New Roman" w:cs="Times New Roman"/>
        </w:rPr>
        <w:t xml:space="preserve">Καταθέτω στα Πρακτικά φωτογραφία του συναδέλφου μου και Βουλευτή, του κ. Δημήτρη Καμμένου, που συνέκρινε την Ευρώπη με το Νταχάου, </w:t>
      </w:r>
      <w:r>
        <w:rPr>
          <w:rFonts w:eastAsia="Times New Roman" w:cs="Times New Roman"/>
        </w:rPr>
        <w:t xml:space="preserve">τάζοντας, ταυτόχρονα, διά μέσου ανεύθυνων Υπουργών </w:t>
      </w:r>
      <w:r>
        <w:rPr>
          <w:rFonts w:eastAsia="Times New Roman" w:cs="Times New Roman"/>
        </w:rPr>
        <w:lastRenderedPageBreak/>
        <w:t>παραδείσους για δήθεν δισεκατομμύρια ευρώ, που θα εισέρρεαν από τρίτες χώρες, τους Ρώσους, τους Κινέζους.</w:t>
      </w:r>
    </w:p>
    <w:p w14:paraId="7548F2B4" w14:textId="77777777" w:rsidR="006C746B" w:rsidRDefault="002A59A5">
      <w:pPr>
        <w:spacing w:line="600" w:lineRule="auto"/>
        <w:ind w:firstLine="720"/>
        <w:jc w:val="both"/>
        <w:rPr>
          <w:rFonts w:eastAsia="Times New Roman" w:cs="Times New Roman"/>
        </w:rPr>
      </w:pPr>
      <w:r>
        <w:rPr>
          <w:rFonts w:eastAsia="Times New Roman" w:cs="Times New Roman"/>
        </w:rPr>
        <w:t xml:space="preserve">(Στο σημείο αυτό ο Βουλευτής κ. </w:t>
      </w:r>
      <w:r>
        <w:rPr>
          <w:rFonts w:eastAsia="Times New Roman" w:cs="Times New Roman"/>
        </w:rPr>
        <w:t>Ιάσονας</w:t>
      </w:r>
      <w:r>
        <w:rPr>
          <w:rFonts w:eastAsia="Times New Roman" w:cs="Times New Roman"/>
        </w:rPr>
        <w:t xml:space="preserve"> Φωτήλας καταθέτει για τα Πρακτικά την προαναφερθείσα φωτογρ</w:t>
      </w:r>
      <w:r>
        <w:rPr>
          <w:rFonts w:eastAsia="Times New Roman" w:cs="Times New Roman"/>
        </w:rPr>
        <w:t>αφία, η οποία βρίσκεται στο αρχείο του Τμήματος Γραμματείας της Διεύθυνσης Στενογραφίας και Πρακτικών της Βουλής)</w:t>
      </w:r>
    </w:p>
    <w:p w14:paraId="7548F2B5" w14:textId="77777777" w:rsidR="006C746B" w:rsidRDefault="002A59A5">
      <w:pPr>
        <w:spacing w:line="600" w:lineRule="auto"/>
        <w:ind w:firstLine="720"/>
        <w:jc w:val="both"/>
        <w:rPr>
          <w:rFonts w:eastAsia="Times New Roman" w:cs="Times New Roman"/>
        </w:rPr>
      </w:pPr>
      <w:r>
        <w:rPr>
          <w:rFonts w:eastAsia="Times New Roman" w:cs="Times New Roman"/>
        </w:rPr>
        <w:t xml:space="preserve">Και βέβαια, δεν θέλατε να υπογράψετε συμφωνία, σπιλώνοντας όποιον σας προέτρεψε από τότε να το κάνετε. Θυμάμαι τι λέγατε στον επικεφαλής μας, </w:t>
      </w:r>
      <w:r>
        <w:rPr>
          <w:rFonts w:eastAsia="Times New Roman" w:cs="Times New Roman"/>
        </w:rPr>
        <w:t xml:space="preserve">τον κ. Θεοδωράκη, και στους Βουλευτές μας κάθε φορά που σας λέγαμε να κλείσετε μια έντιμη συμφωνία: Υποταγμένους, συμβιβασμένους, ανθρώπους της τρόικας και λοιπά φαιδρά. </w:t>
      </w:r>
    </w:p>
    <w:p w14:paraId="7548F2B6" w14:textId="77777777" w:rsidR="006C746B" w:rsidRDefault="002A59A5">
      <w:pPr>
        <w:spacing w:line="600" w:lineRule="auto"/>
        <w:ind w:firstLine="720"/>
        <w:jc w:val="both"/>
        <w:rPr>
          <w:rFonts w:eastAsia="Times New Roman" w:cs="Times New Roman"/>
          <w:szCs w:val="24"/>
        </w:rPr>
      </w:pPr>
      <w:r>
        <w:rPr>
          <w:rFonts w:eastAsia="Times New Roman" w:cs="Times New Roman"/>
        </w:rPr>
        <w:lastRenderedPageBreak/>
        <w:t>Όμως, τι γινόταν στην πραγματική οικονομία; Η εκροή καταθέσεων από τις τράπεζες άρχισ</w:t>
      </w:r>
      <w:r>
        <w:rPr>
          <w:rFonts w:eastAsia="Times New Roman" w:cs="Times New Roman"/>
        </w:rPr>
        <w:t>ε προοδευτικά να αυξάνει λόγω του κλίματος ανασφάλειας που καλλιεργήσατε. Τα 47 δισεκατομμύρια, που έκαναν φτερά από τις τράπεζες μέσα σε λίγους μήνες, δεν ήταν τα λεφτά των μισθοσυντήρητων ή των μικροσυνταξιούχων. Ήταν -ειδικά μέχρι τον Μάρτιο του 2015- τ</w:t>
      </w:r>
      <w:r>
        <w:rPr>
          <w:rFonts w:eastAsia="Times New Roman" w:cs="Times New Roman"/>
        </w:rPr>
        <w:t xml:space="preserve">α λεφτά που έβγαιναν από τους κατέχοντες. Η δήθεν σκληρή εξάμηνη διαπραγμάτευσή σας έδωσε όλο το χρόνο και τη δυνατότητα να βγάλουν τα λεφτά τους έξω, όσοι είχαν υψηλές καταθέσεις, προθεσμιακές και επενδύσεις ρευστοποιήσιμες. Έτσι, τον Ιούνιο απέμειναν τα </w:t>
      </w:r>
      <w:r>
        <w:rPr>
          <w:rFonts w:eastAsia="Times New Roman" w:cs="Times New Roman"/>
        </w:rPr>
        <w:t xml:space="preserve">ασφαλιστικά ταμεία και διάφοροι οργανισμοί, τα χρήματα μισθοδοσίας και κίνησης για τις επιχειρήσεις, κάποιες καταθέσεις υπερηλίκων και οι πολίτες με ελάχιστες καταθέσεις, όποιος, δηλαδή, δεν πρόλαβε ή δεν μπορούσε πια να στείλει έξω τα λεφτά του. Το κλίμα </w:t>
      </w:r>
      <w:r>
        <w:rPr>
          <w:rFonts w:eastAsia="Times New Roman" w:cs="Times New Roman"/>
        </w:rPr>
        <w:t xml:space="preserve">αισιοδοξίας εξανεμίστηκε μέσα σε λίγους μήνες και η αγωνία επέστρεψε ξανά. </w:t>
      </w:r>
    </w:p>
    <w:p w14:paraId="7548F2B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Η κατάληξη της δήθεν </w:t>
      </w:r>
      <w:r>
        <w:rPr>
          <w:rFonts w:eastAsia="Times New Roman"/>
          <w:bCs/>
          <w:shd w:val="clear" w:color="auto" w:fill="FFFFFF"/>
        </w:rPr>
        <w:t>διαπραγμάτευση</w:t>
      </w:r>
      <w:r>
        <w:rPr>
          <w:rFonts w:eastAsia="Times New Roman" w:cs="Times New Roman"/>
          <w:szCs w:val="24"/>
        </w:rPr>
        <w:t xml:space="preserve">ς </w:t>
      </w:r>
      <w:r>
        <w:rPr>
          <w:rFonts w:eastAsia="Times New Roman"/>
          <w:bCs/>
        </w:rPr>
        <w:t>είναι</w:t>
      </w:r>
      <w:r>
        <w:rPr>
          <w:rFonts w:eastAsia="Times New Roman" w:cs="Times New Roman"/>
          <w:szCs w:val="24"/>
        </w:rPr>
        <w:t xml:space="preserve"> γνωστή. Το </w:t>
      </w:r>
      <w:r>
        <w:rPr>
          <w:rFonts w:eastAsia="Times New Roman" w:cs="Times New Roman"/>
        </w:rPr>
        <w:t>δημοψήφισμα</w:t>
      </w:r>
      <w:r>
        <w:rPr>
          <w:rFonts w:eastAsia="Times New Roman" w:cs="Times New Roman"/>
          <w:szCs w:val="24"/>
        </w:rPr>
        <w:t>-φιάσκο, το κλείσιμο των τραπεζών και στο τέλος η υπογραφή ενός τρίτου μνημονίου, του πιο σκληρού από όλα, που εφαρ</w:t>
      </w:r>
      <w:r>
        <w:rPr>
          <w:rFonts w:eastAsia="Times New Roman" w:cs="Times New Roman"/>
          <w:szCs w:val="24"/>
        </w:rPr>
        <w:t xml:space="preserve">μόζετε </w:t>
      </w:r>
      <w:r>
        <w:rPr>
          <w:rFonts w:eastAsia="Times New Roman" w:cs="Times New Roman"/>
          <w:szCs w:val="24"/>
        </w:rPr>
        <w:lastRenderedPageBreak/>
        <w:t xml:space="preserve">τώρα κόντρα σε όλα όσα είχατε υποσχεθεί στους πολίτες, με εξοντωτική υπερφορολόγηση για αυτούς και τις επιχειρήσεις. </w:t>
      </w:r>
    </w:p>
    <w:p w14:paraId="7548F2B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 ΕΝΦΙΑ όχι </w:t>
      </w:r>
      <w:r>
        <w:rPr>
          <w:rFonts w:eastAsia="Times New Roman"/>
          <w:bCs/>
        </w:rPr>
        <w:t>μό</w:t>
      </w:r>
      <w:r>
        <w:rPr>
          <w:rFonts w:eastAsia="Times New Roman" w:cs="Times New Roman"/>
          <w:szCs w:val="24"/>
        </w:rPr>
        <w:t>νο δεν έφυγε, αλλά ήρθε και αυξημένος, ο ΦΠΑ πήγε στο 23% και σήμερα στο 24%, οι ιδιωτικοποιήσεις έγιναν για εκατό χρ</w:t>
      </w:r>
      <w:r>
        <w:rPr>
          <w:rFonts w:eastAsia="Times New Roman" w:cs="Times New Roman"/>
          <w:szCs w:val="24"/>
        </w:rPr>
        <w:t xml:space="preserve">όνια, οι συντάξεις όχι μόνο δεν αυξήθηκαν, αλλά μειώθηκαν -έρχονται και άλλες μειώσεις τον χειμώνα- και το ΕΚΑΣ κόπηκε. Πρώτη φορά </w:t>
      </w:r>
      <w:r>
        <w:rPr>
          <w:rFonts w:eastAsia="Times New Roman" w:cs="Times New Roman"/>
          <w:bCs/>
          <w:shd w:val="clear" w:color="auto" w:fill="FFFFFF"/>
        </w:rPr>
        <w:t>υπάρχουν</w:t>
      </w:r>
      <w:r>
        <w:rPr>
          <w:rFonts w:eastAsia="Times New Roman" w:cs="Times New Roman"/>
          <w:szCs w:val="24"/>
        </w:rPr>
        <w:t xml:space="preserve"> τόσα ψέματα και υποσχέσεις, που δεν τηρήθηκαν. </w:t>
      </w:r>
    </w:p>
    <w:p w14:paraId="7548F2B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Οι τράπεζες, ειδικά, αφού τις κλείσατε ως συνέπεια της πολιτικής σας</w:t>
      </w:r>
      <w:r>
        <w:rPr>
          <w:rFonts w:eastAsia="Times New Roman" w:cs="Times New Roman"/>
          <w:szCs w:val="24"/>
        </w:rPr>
        <w:t xml:space="preserve"> με απόφαση και υπογραφή των Τσίπρα και Βαρουφάκη, επιβάλλοντας περιορισμούς στην κίνηση χρημάτων, έχασαν την αξία τους και χρειάστηκαν νέα κεφάλαια, με αρκετά επιπλέον </w:t>
      </w:r>
      <w:r>
        <w:rPr>
          <w:rFonts w:eastAsia="Times New Roman" w:cs="Times New Roman"/>
          <w:bCs/>
          <w:shd w:val="clear" w:color="auto" w:fill="FFFFFF"/>
        </w:rPr>
        <w:t xml:space="preserve">δισεκατομμύρια ευρώ, </w:t>
      </w:r>
      <w:r>
        <w:rPr>
          <w:rFonts w:eastAsia="Times New Roman" w:cs="Times New Roman"/>
          <w:szCs w:val="24"/>
        </w:rPr>
        <w:t>για να κινηθούν. Η ελληνική οικονομία επανήλθε σε ύφεση για το 201</w:t>
      </w:r>
      <w:r>
        <w:rPr>
          <w:rFonts w:eastAsia="Times New Roman" w:cs="Times New Roman"/>
          <w:szCs w:val="24"/>
        </w:rPr>
        <w:t xml:space="preserve">5 και το 2016 και τα περί χαμηλότερων πλεονασμάτων, που δήθεν λέτε ότι πετύχατε, αποτελούν έπεα πτερόεντα. </w:t>
      </w:r>
    </w:p>
    <w:p w14:paraId="7548F2B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Όσο κι αν προσπαθείτε να αλλάξετε την ατζέντα με εκλογικούς νόμους ή φιέστες για την συνταγματική αναθεώρηση, η πραγματικότητα αυτή δεν αλλάζει. Ήδη</w:t>
      </w:r>
      <w:r>
        <w:rPr>
          <w:rFonts w:eastAsia="Times New Roman" w:cs="Times New Roman"/>
          <w:szCs w:val="24"/>
        </w:rPr>
        <w:t xml:space="preserve">, μάλιστα, βιώνετε την οργή των πολιτών για τον πολιτικό σας τυχοδιωκτισμό και τις υποσχέσεις που δεν υλοποιήθηκαν. Τελείωσε απότομα η ερωτική σχέση που έλεγε ο κ. Τσίπρας ότι έχει οικοδομήσει με τον κόσμο. Και τα χειρότερα </w:t>
      </w:r>
      <w:r>
        <w:rPr>
          <w:rFonts w:eastAsia="Times New Roman"/>
          <w:bCs/>
        </w:rPr>
        <w:t>είναι</w:t>
      </w:r>
      <w:r>
        <w:rPr>
          <w:rFonts w:eastAsia="Times New Roman" w:cs="Times New Roman"/>
          <w:szCs w:val="24"/>
        </w:rPr>
        <w:t xml:space="preserve"> μπροστά μας, τον χειμώνα. </w:t>
      </w:r>
    </w:p>
    <w:p w14:paraId="7548F2B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Αυτές, λοιπόν, ήταν οι συνέπειες της πολιτικής σας και για αυτήν είσαστε υπόλογοι. Όπως αποκάλυψε ο κ. </w:t>
      </w:r>
      <w:r>
        <w:rPr>
          <w:rFonts w:eastAsia="Times New Roman" w:cs="Times New Roman"/>
          <w:szCs w:val="24"/>
          <w:lang w:val="en-US"/>
        </w:rPr>
        <w:t>Galbraith</w:t>
      </w:r>
      <w:r>
        <w:rPr>
          <w:rFonts w:eastAsia="Times New Roman" w:cs="Times New Roman"/>
          <w:szCs w:val="24"/>
        </w:rPr>
        <w:t>, πρόσφατα είχατε ετοιμάσει συνεργασία με τον ανερμάτιστο κ. Βαρουφάκη αλλά και τη συνεργασία του Στρατού, με τον κ. Καμμένο, εναλλακτικό σχέδι</w:t>
      </w:r>
      <w:r>
        <w:rPr>
          <w:rFonts w:eastAsia="Times New Roman" w:cs="Times New Roman"/>
          <w:szCs w:val="24"/>
        </w:rPr>
        <w:t xml:space="preserve">ο άλωσης του κράτους με ανατριχιαστικές λεπτομέρειες, που ευτυχώς στο τέλος δεν ενεργοποίησε ο </w:t>
      </w:r>
      <w:r>
        <w:rPr>
          <w:rFonts w:eastAsia="Times New Roman" w:cs="Times New Roman"/>
        </w:rPr>
        <w:t>Πρωθυπουργός.</w:t>
      </w:r>
    </w:p>
    <w:p w14:paraId="7548F2BC" w14:textId="77777777" w:rsidR="006C746B" w:rsidRDefault="002A59A5">
      <w:pPr>
        <w:spacing w:line="600" w:lineRule="auto"/>
        <w:ind w:firstLine="720"/>
        <w:jc w:val="both"/>
        <w:rPr>
          <w:rFonts w:eastAsia="Times New Roman" w:cs="Times New Roman"/>
        </w:rPr>
      </w:pPr>
      <w:r>
        <w:rPr>
          <w:rFonts w:eastAsia="Times New Roman" w:cs="Times New Roman"/>
        </w:rPr>
        <w:t xml:space="preserve">Απαιτούμε απαντήσεις για τα σχέδια εφόδου στο Νομισματοκοπείο, την έκδοση </w:t>
      </w:r>
      <w:r>
        <w:rPr>
          <w:rFonts w:eastAsia="Times New Roman" w:cs="Times New Roman"/>
          <w:lang w:val="en-US"/>
        </w:rPr>
        <w:t>IOUs</w:t>
      </w:r>
      <w:r>
        <w:rPr>
          <w:rFonts w:eastAsia="Times New Roman" w:cs="Times New Roman"/>
        </w:rPr>
        <w:t xml:space="preserve"> ως τρόπου πληρωμής, και τον ρόλο του </w:t>
      </w:r>
      <w:r>
        <w:rPr>
          <w:rFonts w:eastAsia="Times New Roman" w:cs="Times New Roman"/>
        </w:rPr>
        <w:t>στρατού</w:t>
      </w:r>
      <w:r>
        <w:rPr>
          <w:rFonts w:eastAsia="Times New Roman" w:cs="Times New Roman"/>
        </w:rPr>
        <w:t xml:space="preserve">. </w:t>
      </w:r>
    </w:p>
    <w:p w14:paraId="7548F2BD" w14:textId="77777777" w:rsidR="006C746B" w:rsidRDefault="002A59A5">
      <w:pPr>
        <w:spacing w:line="600" w:lineRule="auto"/>
        <w:ind w:firstLine="720"/>
        <w:jc w:val="both"/>
        <w:rPr>
          <w:rFonts w:eastAsia="Times New Roman" w:cs="Times New Roman"/>
        </w:rPr>
      </w:pPr>
      <w:r>
        <w:rPr>
          <w:rFonts w:eastAsia="Times New Roman" w:cs="Times New Roman"/>
        </w:rPr>
        <w:lastRenderedPageBreak/>
        <w:t xml:space="preserve">Κύριοι της </w:t>
      </w:r>
      <w:r>
        <w:rPr>
          <w:rFonts w:eastAsia="Times New Roman"/>
          <w:bCs/>
        </w:rPr>
        <w:t>Κυβέρνησης</w:t>
      </w:r>
      <w:r>
        <w:rPr>
          <w:rFonts w:eastAsia="Times New Roman" w:cs="Times New Roman"/>
        </w:rPr>
        <w:t xml:space="preserve"> -και ειδικά ο κ. Τσίπρας- πρέπει να λογοδοτήσετε για το </w:t>
      </w:r>
      <w:r>
        <w:rPr>
          <w:rFonts w:eastAsia="Times New Roman" w:cs="Times New Roman"/>
          <w:lang w:val="en-US"/>
        </w:rPr>
        <w:t>plan</w:t>
      </w:r>
      <w:r>
        <w:rPr>
          <w:rFonts w:eastAsia="Times New Roman" w:cs="Times New Roman"/>
        </w:rPr>
        <w:t xml:space="preserve"> </w:t>
      </w:r>
      <w:r>
        <w:rPr>
          <w:rFonts w:eastAsia="Times New Roman" w:cs="Times New Roman"/>
          <w:lang w:val="en-US"/>
        </w:rPr>
        <w:t>A</w:t>
      </w:r>
      <w:r>
        <w:rPr>
          <w:rFonts w:eastAsia="Times New Roman" w:cs="Times New Roman"/>
        </w:rPr>
        <w:t xml:space="preserve"> που τελικά εφαρμόσατε και μας οδήγησε σε περιπέτειες. </w:t>
      </w:r>
    </w:p>
    <w:p w14:paraId="7548F2BE" w14:textId="77777777" w:rsidR="006C746B" w:rsidRDefault="002A59A5">
      <w:pPr>
        <w:spacing w:line="600" w:lineRule="auto"/>
        <w:ind w:firstLine="720"/>
        <w:jc w:val="both"/>
        <w:rPr>
          <w:rFonts w:eastAsia="Times New Roman" w:cs="Times New Roman"/>
        </w:rPr>
      </w:pPr>
      <w:r>
        <w:rPr>
          <w:rFonts w:eastAsia="Times New Roman" w:cs="Times New Roman"/>
        </w:rPr>
        <w:t xml:space="preserve">Αλήθεια, κύριοι συνάδελφοι, εμείς είμαστε υπέρ της σύστασης </w:t>
      </w:r>
      <w:r>
        <w:rPr>
          <w:rFonts w:eastAsia="Times New Roman" w:cs="Times New Roman"/>
        </w:rPr>
        <w:t>εξεταστικής επιτροπής</w:t>
      </w:r>
      <w:r>
        <w:rPr>
          <w:rFonts w:eastAsia="Times New Roman" w:cs="Times New Roman"/>
        </w:rPr>
        <w:t xml:space="preserve">, για να χυθεί άπλετο φως στην υπόθεση και να καταλογιστούν ευθύνες. Άλλωστε, ο κ. Τσίπρας είχε δεχτεί τη σύσταση </w:t>
      </w:r>
      <w:r>
        <w:rPr>
          <w:rFonts w:eastAsia="Times New Roman" w:cs="Times New Roman"/>
        </w:rPr>
        <w:t>εξεταστικής επιτροπής</w:t>
      </w:r>
      <w:r>
        <w:rPr>
          <w:rFonts w:eastAsia="Times New Roman" w:cs="Times New Roman"/>
        </w:rPr>
        <w:t xml:space="preserve"> για τα μνημόνια. Γνωρίζετε ότι η μοναδική </w:t>
      </w:r>
      <w:r>
        <w:rPr>
          <w:rFonts w:eastAsia="Times New Roman" w:cs="Times New Roman"/>
        </w:rPr>
        <w:t>εξεταστική επιτροπή</w:t>
      </w:r>
      <w:r>
        <w:rPr>
          <w:rFonts w:eastAsia="Times New Roman" w:cs="Times New Roman"/>
        </w:rPr>
        <w:t xml:space="preserve"> η οποία δεν έχει ακόμα και σήμερα ολοκληρωθεί, η οποία δεν</w:t>
      </w:r>
      <w:r>
        <w:rPr>
          <w:rFonts w:eastAsia="Times New Roman" w:cs="Times New Roman"/>
        </w:rPr>
        <w:t xml:space="preserve"> έχει ακόμα βγάλει πόρισμα, </w:t>
      </w:r>
      <w:r>
        <w:rPr>
          <w:rFonts w:eastAsia="Times New Roman"/>
          <w:bCs/>
        </w:rPr>
        <w:t>είναι</w:t>
      </w:r>
      <w:r>
        <w:rPr>
          <w:rFonts w:eastAsia="Times New Roman" w:cs="Times New Roman"/>
        </w:rPr>
        <w:t xml:space="preserve"> η </w:t>
      </w:r>
      <w:r>
        <w:rPr>
          <w:rFonts w:eastAsia="Times New Roman" w:cs="Times New Roman"/>
        </w:rPr>
        <w:t xml:space="preserve">εξεταστική </w:t>
      </w:r>
      <w:r>
        <w:rPr>
          <w:rFonts w:eastAsia="Times New Roman" w:cs="Times New Roman"/>
        </w:rPr>
        <w:t xml:space="preserve">για τα μνημόνια; Θυμάμαι τα μεγάλα λόγια, τις βαρύγδουπες δηλώσεις, «θα χυθεί άπλετο φως», «ευθύνες». Ξαφνικά ανοίξαμε το συρτάρι, την βάλαμε από κάτω και πάμε για </w:t>
      </w:r>
      <w:r>
        <w:rPr>
          <w:rFonts w:eastAsia="Times New Roman"/>
        </w:rPr>
        <w:t>ά</w:t>
      </w:r>
      <w:r>
        <w:rPr>
          <w:rFonts w:eastAsia="Times New Roman" w:cs="Times New Roman"/>
        </w:rPr>
        <w:t xml:space="preserve">λλα. </w:t>
      </w:r>
    </w:p>
    <w:p w14:paraId="7548F2BF" w14:textId="77777777" w:rsidR="006C746B" w:rsidRDefault="002A59A5">
      <w:pPr>
        <w:spacing w:line="600" w:lineRule="auto"/>
        <w:ind w:firstLine="720"/>
        <w:jc w:val="both"/>
        <w:rPr>
          <w:rFonts w:eastAsia="Times New Roman" w:cs="Times New Roman"/>
        </w:rPr>
      </w:pPr>
      <w:r>
        <w:rPr>
          <w:rFonts w:eastAsia="Times New Roman" w:cs="Times New Roman"/>
        </w:rPr>
        <w:t>Αλήθεια, τώρα, έχετε να φοβηθείτε κάτι</w:t>
      </w:r>
      <w:r>
        <w:rPr>
          <w:rFonts w:eastAsia="Times New Roman" w:cs="Times New Roman"/>
        </w:rPr>
        <w:t xml:space="preserve"> από την εξέταση των συνθηκών από τις οποίες οδηγηθήκαμε στην ψήφιση του δικού σας, του τρίτου μνημονίου; Πρέπει να πληροφορηθεί ο ελληνικός λαός ακριβώς τι </w:t>
      </w:r>
      <w:r>
        <w:rPr>
          <w:rFonts w:eastAsia="Times New Roman" w:cs="Times New Roman"/>
        </w:rPr>
        <w:lastRenderedPageBreak/>
        <w:t xml:space="preserve">έγινε την περίοδο εκείνη και κυρίως για το άσχημο παιχνίδι που παίξατε με τις οικονομίες μιας ζωής </w:t>
      </w:r>
      <w:r>
        <w:rPr>
          <w:rFonts w:eastAsia="Times New Roman" w:cs="Times New Roman"/>
        </w:rPr>
        <w:t xml:space="preserve">που κινδύνευσε να χάσει ο </w:t>
      </w:r>
      <w:r>
        <w:rPr>
          <w:rFonts w:eastAsia="Times New Roman"/>
          <w:bCs/>
        </w:rPr>
        <w:t>κό</w:t>
      </w:r>
      <w:r>
        <w:rPr>
          <w:rFonts w:eastAsia="Times New Roman" w:cs="Times New Roman"/>
        </w:rPr>
        <w:t xml:space="preserve">σμος. </w:t>
      </w:r>
    </w:p>
    <w:p w14:paraId="7548F2C0" w14:textId="77777777" w:rsidR="006C746B" w:rsidRDefault="002A59A5">
      <w:pPr>
        <w:spacing w:line="600" w:lineRule="auto"/>
        <w:ind w:firstLine="720"/>
        <w:jc w:val="both"/>
        <w:rPr>
          <w:rFonts w:eastAsia="Times New Roman"/>
        </w:rPr>
      </w:pPr>
      <w:r>
        <w:rPr>
          <w:rFonts w:eastAsia="Times New Roman" w:cs="Times New Roman"/>
        </w:rPr>
        <w:t xml:space="preserve">Κάνατε, </w:t>
      </w:r>
      <w:r>
        <w:rPr>
          <w:rFonts w:eastAsia="Times New Roman" w:cs="Times New Roman"/>
          <w:bCs/>
          <w:shd w:val="clear" w:color="auto" w:fill="FFFFFF"/>
        </w:rPr>
        <w:t>όμως,</w:t>
      </w:r>
      <w:r>
        <w:rPr>
          <w:rFonts w:eastAsia="Times New Roman" w:cs="Times New Roman"/>
        </w:rPr>
        <w:t xml:space="preserve"> επίσης, </w:t>
      </w:r>
      <w:r>
        <w:rPr>
          <w:rFonts w:eastAsia="Times New Roman"/>
        </w:rPr>
        <w:t xml:space="preserve">κυρίες και κύριοι Βουλευτές της Συμπολίτευσης, όπως είπα και πιο πάνω, ένα επιπλέον κακό στην ελληνική κοινωνία, την ίδια περίοδο, για το οποίο είστε, επίσης, υπόλογοι. Και δεν </w:t>
      </w:r>
      <w:r>
        <w:rPr>
          <w:rFonts w:eastAsia="Times New Roman"/>
          <w:bCs/>
        </w:rPr>
        <w:t>είναι</w:t>
      </w:r>
      <w:r>
        <w:rPr>
          <w:rFonts w:eastAsia="Times New Roman"/>
        </w:rPr>
        <w:t xml:space="preserve"> ποτέ αργά να ζητ</w:t>
      </w:r>
      <w:r>
        <w:rPr>
          <w:rFonts w:eastAsia="Times New Roman"/>
        </w:rPr>
        <w:t xml:space="preserve">ήσετε συγγνώμη από τον ελληνικό λαό. Σπείρατε το μικρόβιο του διχασμού στην ελληνική κοινωνία με αποκορύφωμα την εβδομάδα του </w:t>
      </w:r>
      <w:r>
        <w:rPr>
          <w:rFonts w:eastAsia="Times New Roman"/>
        </w:rPr>
        <w:t>δημοψηφίσματος</w:t>
      </w:r>
      <w:r>
        <w:rPr>
          <w:rFonts w:eastAsia="Times New Roman"/>
        </w:rPr>
        <w:t xml:space="preserve">-παρωδία. </w:t>
      </w:r>
    </w:p>
    <w:p w14:paraId="7548F2C1" w14:textId="77777777" w:rsidR="006C746B" w:rsidRDefault="002A59A5">
      <w:pPr>
        <w:spacing w:line="600" w:lineRule="auto"/>
        <w:ind w:firstLine="720"/>
        <w:jc w:val="both"/>
        <w:rPr>
          <w:rFonts w:eastAsia="Times New Roman"/>
        </w:rPr>
      </w:pPr>
      <w:r>
        <w:rPr>
          <w:rFonts w:eastAsia="Times New Roman"/>
        </w:rPr>
        <w:t>Θυμηθείτε εκείνη την εβδομάδα, στις αρχές Ιουλίου του 2016. Εβδομάδα διχασμού, ανοησίας, μίσους, εβδομάδα</w:t>
      </w:r>
      <w:r>
        <w:rPr>
          <w:rFonts w:eastAsia="Times New Roman"/>
        </w:rPr>
        <w:t xml:space="preserve"> που θα μπορούσε να έχει βαφτεί με αίμα και με εμφύλια σύγκρουση. Ήταν μέρες της ανερμάτιστης διακυβέρνησής σας, που αφού διέλυε την οικονομία και την προοπτική της κοινωνικής συνύπαρξης, ρίχνοντας στον Καιάδα όλες τις προηγούμενες θυσίες του ελληνικού λαο</w:t>
      </w:r>
      <w:r>
        <w:rPr>
          <w:rFonts w:eastAsia="Times New Roman"/>
        </w:rPr>
        <w:t xml:space="preserve">ύ, οικοδόμησε έναν νέο διχασμό αντί της αναγκαίας συνεννόησης. </w:t>
      </w:r>
    </w:p>
    <w:p w14:paraId="7548F2C2" w14:textId="77777777" w:rsidR="006C746B" w:rsidRDefault="002A59A5">
      <w:pPr>
        <w:spacing w:line="600" w:lineRule="auto"/>
        <w:ind w:firstLine="720"/>
        <w:jc w:val="both"/>
        <w:rPr>
          <w:rFonts w:eastAsia="Times New Roman"/>
        </w:rPr>
      </w:pPr>
      <w:r>
        <w:rPr>
          <w:rFonts w:eastAsia="Times New Roman"/>
        </w:rPr>
        <w:lastRenderedPageBreak/>
        <w:t>Εμεί</w:t>
      </w:r>
      <w:r>
        <w:rPr>
          <w:rFonts w:eastAsia="Times New Roman"/>
        </w:rPr>
        <w:t>ς</w:t>
      </w:r>
      <w:r>
        <w:rPr>
          <w:rFonts w:eastAsia="Times New Roman"/>
        </w:rPr>
        <w:t xml:space="preserve"> από την πλευρά μας, σε αντίθεση με τη δική σας διχαστική πολιτική, κρατήσαμε μια στάση αρχών, από την αρχή της παρουσίας μας στη </w:t>
      </w:r>
      <w:r>
        <w:rPr>
          <w:rFonts w:eastAsia="Times New Roman"/>
          <w:bCs/>
        </w:rPr>
        <w:t>Βουλή</w:t>
      </w:r>
      <w:r>
        <w:rPr>
          <w:rFonts w:eastAsia="Times New Roman"/>
        </w:rPr>
        <w:t xml:space="preserve">. Σας το είπαμε από την αρχή -αν και χλευαζόμασταν, </w:t>
      </w:r>
      <w:r>
        <w:rPr>
          <w:rFonts w:eastAsia="Times New Roman"/>
        </w:rPr>
        <w:t>όπως είπα, στην αρχή- ότι θα έπρεπε να έχετε καταλήξει σε μια έντιμη συμφωνία για να προχωρήσουμε τις αναγκαίες μεταρρυθμίσεις και να τα αλ</w:t>
      </w:r>
      <w:r>
        <w:rPr>
          <w:rFonts w:eastAsia="Times New Roman"/>
        </w:rPr>
        <w:t>λ</w:t>
      </w:r>
      <w:r>
        <w:rPr>
          <w:rFonts w:eastAsia="Times New Roman"/>
        </w:rPr>
        <w:t xml:space="preserve">άξουμε όλα προς όφελος των πολιτών. </w:t>
      </w:r>
    </w:p>
    <w:p w14:paraId="7548F2C3" w14:textId="77777777" w:rsidR="006C746B" w:rsidRDefault="002A59A5">
      <w:pPr>
        <w:spacing w:line="600" w:lineRule="auto"/>
        <w:ind w:firstLine="720"/>
        <w:jc w:val="both"/>
        <w:rPr>
          <w:rFonts w:eastAsia="Times New Roman"/>
        </w:rPr>
      </w:pPr>
      <w:r>
        <w:rPr>
          <w:rFonts w:eastAsia="Times New Roman"/>
        </w:rPr>
        <w:t xml:space="preserve">Τώρα, </w:t>
      </w:r>
      <w:r>
        <w:rPr>
          <w:rFonts w:eastAsia="Times New Roman"/>
          <w:bCs/>
          <w:shd w:val="clear" w:color="auto" w:fill="FFFFFF"/>
        </w:rPr>
        <w:t>όμως,</w:t>
      </w:r>
      <w:r>
        <w:rPr>
          <w:rFonts w:eastAsia="Times New Roman"/>
        </w:rPr>
        <w:t xml:space="preserve"> </w:t>
      </w:r>
      <w:r>
        <w:rPr>
          <w:rFonts w:eastAsia="Times New Roman"/>
          <w:bCs/>
        </w:rPr>
        <w:t>είναι</w:t>
      </w:r>
      <w:r>
        <w:rPr>
          <w:rFonts w:eastAsia="Times New Roman"/>
        </w:rPr>
        <w:t xml:space="preserve"> η ώρα των εξηγήσεων, που πρέπει να δώσετε στη </w:t>
      </w:r>
      <w:r>
        <w:rPr>
          <w:rFonts w:eastAsia="Times New Roman"/>
          <w:bCs/>
        </w:rPr>
        <w:t>Βουλή</w:t>
      </w:r>
      <w:r>
        <w:rPr>
          <w:rFonts w:eastAsia="Times New Roman"/>
        </w:rPr>
        <w:t xml:space="preserve"> και τους </w:t>
      </w:r>
      <w:r>
        <w:rPr>
          <w:rFonts w:eastAsia="Times New Roman"/>
        </w:rPr>
        <w:t xml:space="preserve">πολίτες για όσα δεινά προκαλέσατε και για όσα δεινά συνεχίζετε να προκαλείτε στον ελληνικό λαό. </w:t>
      </w:r>
    </w:p>
    <w:p w14:paraId="7548F2C4" w14:textId="77777777" w:rsidR="006C746B" w:rsidRDefault="002A59A5">
      <w:pPr>
        <w:spacing w:line="600" w:lineRule="auto"/>
        <w:ind w:firstLine="720"/>
        <w:jc w:val="both"/>
        <w:rPr>
          <w:rFonts w:eastAsia="Times New Roman" w:cs="Times New Roman"/>
        </w:rPr>
      </w:pPr>
      <w:r>
        <w:rPr>
          <w:rFonts w:eastAsia="Times New Roman"/>
        </w:rPr>
        <w:t>Σας ευχαριστώ.</w:t>
      </w:r>
    </w:p>
    <w:p w14:paraId="7548F2C5" w14:textId="77777777" w:rsidR="006C746B" w:rsidRDefault="002A59A5">
      <w:pPr>
        <w:spacing w:line="600" w:lineRule="auto"/>
        <w:jc w:val="center"/>
        <w:rPr>
          <w:rFonts w:eastAsia="Times New Roman" w:cs="Times New Roman"/>
        </w:rPr>
      </w:pPr>
      <w:r>
        <w:rPr>
          <w:rFonts w:eastAsia="Times New Roman" w:cs="Times New Roman"/>
        </w:rPr>
        <w:t>(Χειροκροτήματα από τις πτέρυγες του Ποταμιού και της Δημοκρατικής Συμπαράταξης ΠΑΣΟΚ-ΔΗΜΑΡ)</w:t>
      </w:r>
    </w:p>
    <w:p w14:paraId="7548F2C6" w14:textId="77777777" w:rsidR="006C746B" w:rsidRDefault="002A59A5">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Και εγώ σας ευχαρι</w:t>
      </w:r>
      <w:r>
        <w:rPr>
          <w:rFonts w:eastAsia="Times New Roman" w:cs="Times New Roman"/>
        </w:rPr>
        <w:t>στώ.</w:t>
      </w:r>
    </w:p>
    <w:p w14:paraId="7548F2C7" w14:textId="77777777" w:rsidR="006C746B" w:rsidRDefault="002A59A5">
      <w:pPr>
        <w:spacing w:line="600" w:lineRule="auto"/>
        <w:ind w:firstLine="720"/>
        <w:jc w:val="both"/>
        <w:rPr>
          <w:rFonts w:eastAsia="Times New Roman" w:cs="Times New Roman"/>
        </w:rPr>
      </w:pPr>
      <w:r>
        <w:rPr>
          <w:rFonts w:eastAsia="Times New Roman" w:cs="Times New Roman"/>
        </w:rPr>
        <w:t xml:space="preserve">Προχωράμε στον κ. Δημήτρη Καμμένο, Εκπρόσωπο των Ανεξαρτήτων Ελλήνων. </w:t>
      </w:r>
    </w:p>
    <w:p w14:paraId="7548F2C8" w14:textId="77777777" w:rsidR="006C746B" w:rsidRDefault="002A59A5">
      <w:pPr>
        <w:spacing w:line="600" w:lineRule="auto"/>
        <w:ind w:firstLine="720"/>
        <w:jc w:val="both"/>
        <w:rPr>
          <w:rFonts w:eastAsia="Times New Roman" w:cs="Times New Roman"/>
          <w:szCs w:val="24"/>
        </w:rPr>
      </w:pPr>
      <w:r>
        <w:rPr>
          <w:rFonts w:eastAsia="Times New Roman" w:cs="Times New Roman"/>
        </w:rPr>
        <w:lastRenderedPageBreak/>
        <w:t xml:space="preserve">Κύριε συνάδελφε, έχετε τον λόγο. </w:t>
      </w:r>
      <w:r>
        <w:rPr>
          <w:rFonts w:eastAsia="Times New Roman"/>
        </w:rPr>
        <w:t xml:space="preserve"> </w:t>
      </w:r>
    </w:p>
    <w:p w14:paraId="7548F2C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κύριε Πρόεδρε. </w:t>
      </w:r>
    </w:p>
    <w:p w14:paraId="7548F2C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ενάμισι χρόνο στη Βουλή έχω παραστεί σε πάρα πολλές συζητήσεις, έχω κάνει </w:t>
      </w:r>
      <w:r>
        <w:rPr>
          <w:rFonts w:eastAsia="Times New Roman" w:cs="Times New Roman"/>
          <w:szCs w:val="24"/>
        </w:rPr>
        <w:t>αρκετές εισηγήσεις και έχω ακούσει πάρα πολλά επιχειρήματα</w:t>
      </w:r>
      <w:r>
        <w:rPr>
          <w:rFonts w:eastAsia="Times New Roman" w:cs="Times New Roman"/>
          <w:szCs w:val="24"/>
        </w:rPr>
        <w:t>,</w:t>
      </w:r>
      <w:r>
        <w:rPr>
          <w:rFonts w:eastAsia="Times New Roman" w:cs="Times New Roman"/>
          <w:szCs w:val="24"/>
        </w:rPr>
        <w:t xml:space="preserve"> σε σχέση με τα οικονομικά της χώρας. Έχουμε κάνει προϋπολογισμούς. Έχουμε ελέγξει προϋπολογισμούς. Έχουμε κάνει απολογισμούς. Συμμετείχα στην </w:t>
      </w:r>
      <w:r>
        <w:rPr>
          <w:rFonts w:eastAsia="Times New Roman" w:cs="Times New Roman"/>
          <w:szCs w:val="24"/>
        </w:rPr>
        <w:t>εξεταστική επιτροπή</w:t>
      </w:r>
      <w:r>
        <w:rPr>
          <w:rFonts w:eastAsia="Times New Roman" w:cs="Times New Roman"/>
          <w:szCs w:val="24"/>
        </w:rPr>
        <w:t xml:space="preserve"> για το πώς μπήκαμε στα μνημόνια, η</w:t>
      </w:r>
      <w:r>
        <w:rPr>
          <w:rFonts w:eastAsia="Times New Roman" w:cs="Times New Roman"/>
          <w:szCs w:val="24"/>
        </w:rPr>
        <w:t xml:space="preserve"> οποία σταμάτησε λόγω των εκλογών. Είχαν, όμως, βγει αρκετά συμπεράσματα σε αυτή. Θα καταθέσω αρκετά στοιχεία σήμερα από την προηγούμενη </w:t>
      </w:r>
      <w:r>
        <w:rPr>
          <w:rFonts w:eastAsia="Times New Roman" w:cs="Times New Roman"/>
          <w:szCs w:val="24"/>
        </w:rPr>
        <w:t>εξεταστική επιτροπή</w:t>
      </w:r>
      <w:r>
        <w:rPr>
          <w:rFonts w:eastAsia="Times New Roman" w:cs="Times New Roman"/>
          <w:szCs w:val="24"/>
        </w:rPr>
        <w:t xml:space="preserve">. </w:t>
      </w:r>
    </w:p>
    <w:p w14:paraId="7548F2C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Κυβέρνηση αυτή, όταν έλαβε την εξουσία πέρ</w:t>
      </w:r>
      <w:r>
        <w:rPr>
          <w:rFonts w:eastAsia="Times New Roman" w:cs="Times New Roman"/>
          <w:szCs w:val="24"/>
        </w:rPr>
        <w:t>υ</w:t>
      </w:r>
      <w:r>
        <w:rPr>
          <w:rFonts w:eastAsia="Times New Roman" w:cs="Times New Roman"/>
          <w:szCs w:val="24"/>
        </w:rPr>
        <w:t>σι τον Ιανουάριο, είχε ένα</w:t>
      </w:r>
      <w:r>
        <w:rPr>
          <w:rFonts w:eastAsia="Times New Roman" w:cs="Times New Roman"/>
          <w:szCs w:val="24"/>
        </w:rPr>
        <w:t>ν</w:t>
      </w:r>
      <w:r>
        <w:rPr>
          <w:rFonts w:eastAsia="Times New Roman" w:cs="Times New Roman"/>
          <w:szCs w:val="24"/>
        </w:rPr>
        <w:t xml:space="preserve"> σκοπό και μια εντολή, τη</w:t>
      </w:r>
      <w:r>
        <w:rPr>
          <w:rFonts w:eastAsia="Times New Roman" w:cs="Times New Roman"/>
          <w:szCs w:val="24"/>
        </w:rPr>
        <w:t xml:space="preserve">ν οποία συνέχισε και στην επανεκλογή μας στην Κυβέρνηση το Σεπτέμβρη του 2015. Ήταν η σωτηρία της χώρας ως ισότιμο μέλος της Ευρωπαϊκής Ένωσης εντός του ευρώ -ήταν σαφής η εντολή και σαφές </w:t>
      </w:r>
      <w:r>
        <w:rPr>
          <w:rFonts w:eastAsia="Times New Roman" w:cs="Times New Roman"/>
          <w:szCs w:val="24"/>
        </w:rPr>
        <w:lastRenderedPageBreak/>
        <w:t>το πλέγμα- με την επίκληση του δικαίου. Και εδώ θα κάνω μια παρένθε</w:t>
      </w:r>
      <w:r>
        <w:rPr>
          <w:rFonts w:eastAsia="Times New Roman" w:cs="Times New Roman"/>
          <w:szCs w:val="24"/>
        </w:rPr>
        <w:t xml:space="preserve">ση, λέγοντας όχι του αναγκαστικού δικαίου ή του δικαίου της ανάγκης. Νομίζω πως καταλαβαίνουμε τι θέλω να πω. </w:t>
      </w:r>
    </w:p>
    <w:p w14:paraId="7548F2C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Έγινε μια διαπραγμάτευση αποφασιστική, με πάρα πολλά επιχειρήματα τεχνικά, τεχνοκρατικά, αλλά και πολιτικά. Υπήρχαν σαφείς προτάσεις στο τραπέζι.</w:t>
      </w:r>
      <w:r>
        <w:rPr>
          <w:rFonts w:eastAsia="Times New Roman" w:cs="Times New Roman"/>
          <w:szCs w:val="24"/>
        </w:rPr>
        <w:t xml:space="preserve"> Να θυμίσω την ανταλλαγή του χρέους με χαμηλά επιτόκια. Τα συζητούσαμε πέρ</w:t>
      </w:r>
      <w:r>
        <w:rPr>
          <w:rFonts w:eastAsia="Times New Roman" w:cs="Times New Roman"/>
          <w:szCs w:val="24"/>
        </w:rPr>
        <w:t>υ</w:t>
      </w:r>
      <w:r>
        <w:rPr>
          <w:rFonts w:eastAsia="Times New Roman" w:cs="Times New Roman"/>
          <w:szCs w:val="24"/>
        </w:rPr>
        <w:t xml:space="preserve">σι τον Απρίλιο αυτά. Είχαμε κάνει κοστολογήσεις για </w:t>
      </w:r>
      <w:r>
        <w:rPr>
          <w:rFonts w:eastAsia="Times New Roman" w:cs="Times New Roman"/>
          <w:szCs w:val="24"/>
          <w:lang w:val="en-US"/>
        </w:rPr>
        <w:t>swaps</w:t>
      </w:r>
      <w:r>
        <w:rPr>
          <w:rFonts w:eastAsia="Times New Roman" w:cs="Times New Roman"/>
          <w:szCs w:val="24"/>
        </w:rPr>
        <w:t xml:space="preserve"> με το χρέος, με τον </w:t>
      </w:r>
      <w:r>
        <w:rPr>
          <w:rFonts w:eastAsia="Times New Roman" w:cs="Times New Roman"/>
          <w:szCs w:val="24"/>
          <w:lang w:val="en-US"/>
        </w:rPr>
        <w:t>ESM</w:t>
      </w:r>
      <w:r>
        <w:rPr>
          <w:rFonts w:eastAsia="Times New Roman" w:cs="Times New Roman"/>
          <w:szCs w:val="24"/>
        </w:rPr>
        <w:t xml:space="preserve"> και το Διεθνές Νομισματικό Ταμείο, για τα χρέη τα διακρατικά, για τα 52,9 δισεκατομμύρια, για τα χρ</w:t>
      </w:r>
      <w:r>
        <w:rPr>
          <w:rFonts w:eastAsia="Times New Roman" w:cs="Times New Roman"/>
          <w:szCs w:val="24"/>
        </w:rPr>
        <w:t xml:space="preserve">έη του </w:t>
      </w:r>
      <w:r>
        <w:rPr>
          <w:rFonts w:eastAsia="Times New Roman" w:cs="Times New Roman"/>
          <w:szCs w:val="24"/>
          <w:lang w:val="en-US"/>
        </w:rPr>
        <w:t>EFSF</w:t>
      </w:r>
      <w:r>
        <w:rPr>
          <w:rFonts w:eastAsia="Times New Roman" w:cs="Times New Roman"/>
          <w:szCs w:val="24"/>
        </w:rPr>
        <w:t xml:space="preserve"> τότε. Πάντοτε σκοπός μας ήταν η προστασία των ευαίσθητων ομάδων και τίποτα παραπάνω από αυτό.</w:t>
      </w:r>
    </w:p>
    <w:p w14:paraId="7548F2C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Οι επιπτώσεις των δύο πρώτων μνημονίων ήταν σαφείς, δυσβάσταχτες και σε απόλυτους αριθμούς -θα το πω σε λίγο- εξωπραγματικές για οποιαδήποτε κυβέρνηση έπαιρνε στα χέρια της τη διακυβέρνηση </w:t>
      </w:r>
      <w:r>
        <w:rPr>
          <w:rFonts w:eastAsia="Times New Roman" w:cs="Times New Roman"/>
          <w:szCs w:val="24"/>
        </w:rPr>
        <w:lastRenderedPageBreak/>
        <w:t>της χώρας εκείνη τη στιγμή. Έπρεπε να ανακουφίσουμε φτωχοποιημένα σ</w:t>
      </w:r>
      <w:r>
        <w:rPr>
          <w:rFonts w:eastAsia="Times New Roman" w:cs="Times New Roman"/>
          <w:szCs w:val="24"/>
        </w:rPr>
        <w:t xml:space="preserve">τρώματα της ελληνικής κοινωνίας. Το κάναμε αυτό. Προσπαθήσαμε να ανοίξουμε κάποιες επιχειρήσεις. Τα τελευταία στοιχεία της </w:t>
      </w:r>
      <w:r>
        <w:rPr>
          <w:rFonts w:eastAsia="Times New Roman" w:cs="Times New Roman"/>
          <w:szCs w:val="24"/>
          <w:lang w:val="en-US"/>
        </w:rPr>
        <w:t>EUROSTAT</w:t>
      </w:r>
      <w:r>
        <w:rPr>
          <w:rFonts w:eastAsia="Times New Roman" w:cs="Times New Roman"/>
          <w:szCs w:val="24"/>
        </w:rPr>
        <w:t xml:space="preserve"> δεν τα αναφέρει κανένας, γιατί δεν συμφέρουν. Η ανεργία έπεσε από το 27% στο 23%. Παραλάβαμε, όμως, εννιακόσιους ενενήντα οχ</w:t>
      </w:r>
      <w:r>
        <w:rPr>
          <w:rFonts w:eastAsia="Times New Roman" w:cs="Times New Roman"/>
          <w:szCs w:val="24"/>
        </w:rPr>
        <w:t xml:space="preserve">τώ χιλιάδες νέους ανέργους και μείον διακόσια τριάντα δύο χιλιάδες λουκέτα στις επιχειρήσεις. </w:t>
      </w:r>
    </w:p>
    <w:p w14:paraId="7548F2C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 τη διαχείριση μιας χώρας, οι οικονομολόγοι γνωρίζουν το βασικό: Όλα είναι συγκοινωνούντα δοχεία. Για παράδειγμα, οι εννιακόσιοι ενενήντα οχτώ χιλιάδες νέοι ά</w:t>
      </w:r>
      <w:r>
        <w:rPr>
          <w:rFonts w:eastAsia="Times New Roman" w:cs="Times New Roman"/>
          <w:szCs w:val="24"/>
        </w:rPr>
        <w:t xml:space="preserve">νεργοι, που δημιούργησαν οι κυβερνήσεις του ΠΑΣΟΚ και της Νέας Δημοκρατίας, είχαν άμεσο αντίκτυπο στις ασφαλιστικές εισφορές. Είχαμε μειωμένες εισφορές κατά 8,3 δισεκατομμύρια λόγω ανεργίας. Δηλαδή, άδειασαν τα ταμεία. Και μετά, ήρθε το </w:t>
      </w:r>
      <w:r>
        <w:rPr>
          <w:rFonts w:eastAsia="Times New Roman" w:cs="Times New Roman"/>
          <w:szCs w:val="24"/>
          <w:lang w:val="en-US"/>
        </w:rPr>
        <w:t>PSI</w:t>
      </w:r>
      <w:r>
        <w:rPr>
          <w:rFonts w:eastAsia="Times New Roman" w:cs="Times New Roman"/>
          <w:szCs w:val="24"/>
        </w:rPr>
        <w:t xml:space="preserve"> και τα διέλυσε </w:t>
      </w:r>
      <w:r>
        <w:rPr>
          <w:rFonts w:eastAsia="Times New Roman" w:cs="Times New Roman"/>
          <w:szCs w:val="24"/>
        </w:rPr>
        <w:t xml:space="preserve">με άλλα 12,5 δισεκατομμύρια, μαζί με τις τράπεζες. </w:t>
      </w:r>
    </w:p>
    <w:p w14:paraId="7548F2C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Στην περσινή διαπραγμάτευση για το χρέος, σε σχέση και με το κόστος, το οποίο έχει αναλυθεί πάρα πολλές φορές, πολύ γρήγορα καταφέραμε -και εδώ έπρεπε τουλάχιστον να ακούσουμε ένα «μπράβο» από σύσσωμη την</w:t>
      </w:r>
      <w:r>
        <w:rPr>
          <w:rFonts w:eastAsia="Times New Roman" w:cs="Times New Roman"/>
          <w:szCs w:val="24"/>
        </w:rPr>
        <w:t xml:space="preserve"> Αντιπολίτευση- τα 54,5 δισεκατομμύρια, που ήταν οι ληξιπρόθεσμες οφειλές της τριετίας, τα τοκοχρεολύσια, τα οποία μας τα παρέδωσε το ΠΑΣΟΚ και η Νέα Δημοκρατία, αντί να τα πληρώσουμε σε τρία χρόνια, τα πήγαμε στα τριάντα δύο και μισό και το μεσοσταθμικό ε</w:t>
      </w:r>
      <w:r>
        <w:rPr>
          <w:rFonts w:eastAsia="Times New Roman" w:cs="Times New Roman"/>
          <w:szCs w:val="24"/>
        </w:rPr>
        <w:t xml:space="preserve">πιτόκιο 3,8% του Διεθνούς Νομισματικού Ταμείου -που ξεπερνούσε το 4%- το πήγαμε στο 1%. </w:t>
      </w:r>
    </w:p>
    <w:p w14:paraId="7548F2D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Όπως λέει και ο κ. Βενιζέλος, συνταγματικά οικονομολόγος, αυτό σε </w:t>
      </w:r>
      <w:r>
        <w:rPr>
          <w:rFonts w:eastAsia="Times New Roman" w:cs="Times New Roman"/>
          <w:szCs w:val="24"/>
        </w:rPr>
        <w:t>καθαρή παρούσα αξία</w:t>
      </w:r>
      <w:r>
        <w:rPr>
          <w:rFonts w:eastAsia="Times New Roman" w:cs="Times New Roman"/>
          <w:szCs w:val="24"/>
        </w:rPr>
        <w:t xml:space="preserve"> πέφτει κάτω από το 20% της αξίας των 54 δισεκατομμυρίων. Ένα «ευχαριστώ», ένα «μπ</w:t>
      </w:r>
      <w:r>
        <w:rPr>
          <w:rFonts w:eastAsia="Times New Roman" w:cs="Times New Roman"/>
          <w:szCs w:val="24"/>
        </w:rPr>
        <w:t xml:space="preserve">ράβο» δεν ακούσαμε. Και είπα και στον κ. Μοσχοβισί -και συμφώνησε- ότι η Ευρώπη έχει αποδεχθεί ήδη κούρεμα του ελληνικού χρέους, με αναδιάρθρωση των 54 δισεκατομμυρίων που κατάφερε αυτή η Κυβέρνηση για τα επόμενα χρόνια. </w:t>
      </w:r>
    </w:p>
    <w:p w14:paraId="7548F2D1" w14:textId="77777777" w:rsidR="006C746B" w:rsidRDefault="002A59A5">
      <w:pPr>
        <w:spacing w:line="600" w:lineRule="auto"/>
        <w:ind w:firstLine="720"/>
        <w:jc w:val="both"/>
        <w:rPr>
          <w:rFonts w:eastAsia="Times New Roman"/>
          <w:bCs/>
          <w:szCs w:val="24"/>
        </w:rPr>
      </w:pPr>
      <w:r>
        <w:rPr>
          <w:rFonts w:eastAsia="Times New Roman" w:cs="Times New Roman"/>
          <w:szCs w:val="24"/>
        </w:rPr>
        <w:lastRenderedPageBreak/>
        <w:t>Πήραμε ένα πλαφόν για τις τράπεζες</w:t>
      </w:r>
      <w:r>
        <w:rPr>
          <w:rFonts w:eastAsia="Times New Roman" w:cs="Times New Roman"/>
          <w:szCs w:val="24"/>
        </w:rPr>
        <w:t xml:space="preserve"> που δεν χρησιμοποιήσαμε. Πήραμε 7 δισεκατομμύρια και άλλα 2,5 δισεκατομμύρια για πληρωμές στο Διεθνές Νομισματικό Ταμείο δυνητικές, διότι διαπραγματευόμασταν να μην είναι το Διεθνές Νομισματικό Ταμείο -και ακόμα- μέσα στη </w:t>
      </w:r>
      <w:r>
        <w:rPr>
          <w:rFonts w:eastAsia="Times New Roman" w:cs="Times New Roman"/>
          <w:szCs w:val="24"/>
        </w:rPr>
        <w:t>συμφωνία</w:t>
      </w:r>
      <w:r>
        <w:rPr>
          <w:rFonts w:eastAsia="Times New Roman" w:cs="Times New Roman"/>
          <w:szCs w:val="24"/>
        </w:rPr>
        <w:t>. Πέρ</w:t>
      </w:r>
      <w:r>
        <w:rPr>
          <w:rFonts w:eastAsia="Times New Roman" w:cs="Times New Roman"/>
          <w:szCs w:val="24"/>
        </w:rPr>
        <w:t>υ</w:t>
      </w:r>
      <w:r>
        <w:rPr>
          <w:rFonts w:eastAsia="Times New Roman" w:cs="Times New Roman"/>
          <w:szCs w:val="24"/>
        </w:rPr>
        <w:t>σι, ο κ. Σόιμπλε εί</w:t>
      </w:r>
      <w:r>
        <w:rPr>
          <w:rFonts w:eastAsia="Times New Roman" w:cs="Times New Roman"/>
          <w:szCs w:val="24"/>
        </w:rPr>
        <w:t xml:space="preserve">χε διαφορετικές απόψεις και ήθελε να μας βγάλει από το ευρώ μαζί με τον κ. </w:t>
      </w:r>
      <w:r>
        <w:rPr>
          <w:rFonts w:eastAsia="Times New Roman"/>
          <w:bCs/>
          <w:szCs w:val="24"/>
        </w:rPr>
        <w:t xml:space="preserve">Ντάισελμπλουμ και τον κονκλάβιο του </w:t>
      </w:r>
      <w:r>
        <w:rPr>
          <w:rFonts w:eastAsia="Times New Roman"/>
          <w:bCs/>
          <w:szCs w:val="24"/>
          <w:lang w:val="en-US"/>
        </w:rPr>
        <w:t>p</w:t>
      </w:r>
      <w:r>
        <w:rPr>
          <w:rFonts w:eastAsia="Times New Roman"/>
          <w:bCs/>
          <w:szCs w:val="24"/>
          <w:lang w:val="en-US"/>
        </w:rPr>
        <w:t>lan</w:t>
      </w:r>
      <w:r>
        <w:rPr>
          <w:rFonts w:eastAsia="Times New Roman"/>
          <w:bCs/>
          <w:szCs w:val="24"/>
        </w:rPr>
        <w:t xml:space="preserve"> </w:t>
      </w:r>
      <w:r>
        <w:rPr>
          <w:rFonts w:eastAsia="Times New Roman"/>
          <w:bCs/>
          <w:szCs w:val="24"/>
          <w:lang w:val="en-US"/>
        </w:rPr>
        <w:t>Z</w:t>
      </w:r>
      <w:r>
        <w:rPr>
          <w:rFonts w:eastAsia="Times New Roman"/>
          <w:bCs/>
          <w:szCs w:val="24"/>
        </w:rPr>
        <w:t xml:space="preserve">». Θα κλείσω την ομιλία μου με το </w:t>
      </w:r>
      <w:r>
        <w:rPr>
          <w:rFonts w:eastAsia="Times New Roman"/>
          <w:bCs/>
          <w:szCs w:val="24"/>
          <w:lang w:val="en-US"/>
        </w:rPr>
        <w:t>p</w:t>
      </w:r>
      <w:r>
        <w:rPr>
          <w:rFonts w:eastAsia="Times New Roman"/>
          <w:bCs/>
          <w:szCs w:val="24"/>
          <w:lang w:val="en-US"/>
        </w:rPr>
        <w:t>lan</w:t>
      </w:r>
      <w:r>
        <w:rPr>
          <w:rFonts w:eastAsia="Times New Roman"/>
          <w:bCs/>
          <w:szCs w:val="24"/>
        </w:rPr>
        <w:t xml:space="preserve"> </w:t>
      </w:r>
      <w:r>
        <w:rPr>
          <w:rFonts w:eastAsia="Times New Roman"/>
          <w:bCs/>
          <w:szCs w:val="24"/>
          <w:lang w:val="en-US"/>
        </w:rPr>
        <w:t>Z</w:t>
      </w:r>
      <w:r>
        <w:rPr>
          <w:rFonts w:eastAsia="Times New Roman"/>
          <w:bCs/>
          <w:szCs w:val="24"/>
        </w:rPr>
        <w:t xml:space="preserve">, το περσινό. </w:t>
      </w:r>
    </w:p>
    <w:p w14:paraId="7548F2D2" w14:textId="77777777" w:rsidR="006C746B" w:rsidRDefault="002A59A5">
      <w:pPr>
        <w:spacing w:line="600" w:lineRule="auto"/>
        <w:ind w:firstLine="720"/>
        <w:jc w:val="both"/>
        <w:rPr>
          <w:rFonts w:eastAsia="Times New Roman"/>
          <w:bCs/>
          <w:szCs w:val="24"/>
        </w:rPr>
      </w:pPr>
      <w:r>
        <w:rPr>
          <w:rFonts w:eastAsia="Times New Roman"/>
          <w:bCs/>
          <w:szCs w:val="24"/>
        </w:rPr>
        <w:t xml:space="preserve">Θα καταθέσω το προφίλ του χρέους για όλους, με τέλος Ιουνίου 321 δισεκατομμύρια, με </w:t>
      </w:r>
      <w:r>
        <w:rPr>
          <w:rFonts w:eastAsia="Times New Roman"/>
          <w:bCs/>
          <w:szCs w:val="24"/>
        </w:rPr>
        <w:t xml:space="preserve">όλη την ανάλυση, για να ξέρουμε πού βρισκόμαστε και τι παραλάβαμε. </w:t>
      </w:r>
    </w:p>
    <w:p w14:paraId="7548F2D3" w14:textId="77777777" w:rsidR="006C746B" w:rsidRDefault="002A59A5">
      <w:pPr>
        <w:spacing w:line="600" w:lineRule="auto"/>
        <w:ind w:firstLine="720"/>
        <w:jc w:val="both"/>
        <w:rPr>
          <w:rFonts w:eastAsia="Times New Roman" w:cs="Times New Roman"/>
          <w:szCs w:val="24"/>
        </w:rPr>
      </w:pPr>
      <w:r>
        <w:rPr>
          <w:rFonts w:eastAsia="Times New Roman"/>
          <w:bCs/>
          <w:szCs w:val="24"/>
        </w:rPr>
        <w:t xml:space="preserve">Έρχομαι, τώρα, γρήγορα στο θέμα με τις τράπεζες, γιατί είναι το μεγάλο θέμα. Εδώ, έχουμε πάρα πολλά ζητήματα και ζητάω επισήμως και ευθέως ευθύνες από την Κυβέρνηση του ΠΑΣΟΚ και της Νέας </w:t>
      </w:r>
      <w:r>
        <w:rPr>
          <w:rFonts w:eastAsia="Times New Roman"/>
          <w:bCs/>
          <w:szCs w:val="24"/>
        </w:rPr>
        <w:t xml:space="preserve">Δημοκρατίας. </w:t>
      </w:r>
    </w:p>
    <w:p w14:paraId="7548F2D4"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 xml:space="preserve">Ταμείο Χρηματοπιστωτικής Σταθερότητας, το «ταμείο της καρδιάς μας», το </w:t>
      </w:r>
      <w:r>
        <w:rPr>
          <w:rFonts w:eastAsia="Times New Roman"/>
          <w:szCs w:val="24"/>
        </w:rPr>
        <w:t xml:space="preserve">ταμείο </w:t>
      </w:r>
      <w:r>
        <w:rPr>
          <w:rFonts w:eastAsia="Times New Roman"/>
          <w:szCs w:val="24"/>
        </w:rPr>
        <w:t xml:space="preserve">το οποίο πήρε ομόλογα 25 δισεκατομμύρια ευρώ από τον </w:t>
      </w:r>
      <w:r>
        <w:rPr>
          <w:rFonts w:eastAsia="Times New Roman"/>
          <w:szCs w:val="24"/>
          <w:lang w:val="en-US"/>
        </w:rPr>
        <w:t>EFSF</w:t>
      </w:r>
      <w:r>
        <w:rPr>
          <w:rFonts w:eastAsia="Times New Roman"/>
          <w:szCs w:val="24"/>
        </w:rPr>
        <w:t xml:space="preserve"> και συνολικό κεφάλαιο ανακεφαλαιοποίησης των τραπεζών περίπου 41 δισεκατομμύρια ευρώ, τα οποία έβαλε στις τράπεζες αντί ανακεφαλαιποίησης. </w:t>
      </w:r>
    </w:p>
    <w:p w14:paraId="7548F2D5"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Θα καταθέσω από την οικονομική κατάσταση του ΤΧΣ -όχι δικά μου νούμερα- ότι στις 31</w:t>
      </w:r>
      <w:r>
        <w:rPr>
          <w:rFonts w:eastAsia="Times New Roman"/>
          <w:szCs w:val="24"/>
        </w:rPr>
        <w:t>-</w:t>
      </w:r>
      <w:r>
        <w:rPr>
          <w:rFonts w:eastAsia="Times New Roman"/>
          <w:szCs w:val="24"/>
        </w:rPr>
        <w:t>3</w:t>
      </w:r>
      <w:r>
        <w:rPr>
          <w:rFonts w:eastAsia="Times New Roman"/>
          <w:szCs w:val="24"/>
        </w:rPr>
        <w:t>-</w:t>
      </w:r>
      <w:r>
        <w:rPr>
          <w:rFonts w:eastAsia="Times New Roman"/>
          <w:szCs w:val="24"/>
        </w:rPr>
        <w:t>2015 -δηλαδή εμείς είχαμε ένα</w:t>
      </w:r>
      <w:r>
        <w:rPr>
          <w:rFonts w:eastAsia="Times New Roman"/>
          <w:szCs w:val="24"/>
        </w:rPr>
        <w:t xml:space="preserve"> μήνα κυβέρνηση- οι σωρευμένες ζημιές, η απομείωση της αξίας των μετοχών του δημοσίου, δηλαδή των δανεικών που πήρε ο ελληνικός λαός και μας παρέδωσε και η Κυβέρνηση της Νέας Δημοκρατίας και του ΠΑΣΟΚ, ήταν 30,169 δισεκατομμύρια. Ζημιές! Είχαμε χάσει 30,2 </w:t>
      </w:r>
      <w:r>
        <w:rPr>
          <w:rFonts w:eastAsia="Times New Roman"/>
          <w:szCs w:val="24"/>
        </w:rPr>
        <w:t xml:space="preserve">δισεκατομμύρια το Μάρτιο του 2015 από το κεφάλαιο που είχαμε βάλει στις τράπεζες, από τα τριάντα εννέα. </w:t>
      </w:r>
    </w:p>
    <w:p w14:paraId="7548F2D6"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Από άλλα επίσημα στοιχεία του ΔΝΤ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2014, τρεις μήνες πριν, οι ζημίες ήταν 25,2 δισεκατομμύρια. Θα το καταθέσω. Είναι τα επίσημα στοιχεία, όλη</w:t>
      </w:r>
      <w:r>
        <w:rPr>
          <w:rFonts w:eastAsia="Times New Roman"/>
          <w:szCs w:val="24"/>
        </w:rPr>
        <w:t xml:space="preserve"> η απομείωση της αξίας της περιουσίας του ελληνικού λαού. </w:t>
      </w:r>
    </w:p>
    <w:p w14:paraId="7548F2D7"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Γι’ αυτήν την απαξίωση ποιος θα κάνει εξεταστική; Ποιος είχε ευθύνη για την απαξίωση 30,2 δισεκατομμυρίων της αξίας των μετοχών; Η δική μας διακυβέρνηση; Εμείς δεν ήμασταν Κυβέρνηση στις 31</w:t>
      </w:r>
      <w:r>
        <w:rPr>
          <w:rFonts w:eastAsia="Times New Roman"/>
          <w:szCs w:val="24"/>
        </w:rPr>
        <w:t>-</w:t>
      </w:r>
      <w:r>
        <w:rPr>
          <w:rFonts w:eastAsia="Times New Roman"/>
          <w:szCs w:val="24"/>
        </w:rPr>
        <w:t>12. Ήμα</w:t>
      </w:r>
      <w:r>
        <w:rPr>
          <w:rFonts w:eastAsia="Times New Roman"/>
          <w:szCs w:val="24"/>
        </w:rPr>
        <w:t xml:space="preserve">σταν ένα μήνα Κυβέρνηση τον Μάρτιο του 2015. Να, μία ωραία ευθύνη και μια ωραία πρόταση για εξεταστική. Πού πήγαν 30 δισεκατομμύρια και γιατί χάθηκαν; Από ποια διακυβέρνηση; Ποια λάθη έγιναν και χάσαμε 30 δισεκατομμύρια μέχρι το Μάρτιο του 2015; </w:t>
      </w:r>
    </w:p>
    <w:p w14:paraId="7548F2D8"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Η επίδρασ</w:t>
      </w:r>
      <w:r>
        <w:rPr>
          <w:rFonts w:eastAsia="Times New Roman"/>
          <w:szCs w:val="24"/>
        </w:rPr>
        <w:t>η των μέτρων των προηγούμενων κυβερνήσεων στην Ελλάδα -έχω ένα δισέλιδο να καταθέσω, με πλήρη ανάλυση- είναι 61 δισεκατομμύρια ευρώ, 58 δισεκατομμύρια το ύψος των μέτρων 2010-2014 και το αποτύπωμα πάνω στο ΑΕΠ 61,1 δισεκατομμύρια. Είναι η πλήρης ανάλυση γι</w:t>
      </w:r>
      <w:r>
        <w:rPr>
          <w:rFonts w:eastAsia="Times New Roman"/>
          <w:szCs w:val="24"/>
        </w:rPr>
        <w:t xml:space="preserve">α όποιον θέλει να τα μελετήσει. </w:t>
      </w:r>
    </w:p>
    <w:p w14:paraId="7548F2D9"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Εδώ θα σας αφήσω κι έναν πίνακα των ληξιπρόθεσμων, διότι η ανεργία, τα λουκέτα και τα ληξιπρόθεσμα, μαζί με την αύξηση των κόκκινων δανείων -θα καταθέσω και αυτόν τον πίνακα για τα Πρακτικά- </w:t>
      </w:r>
      <w:r>
        <w:rPr>
          <w:rFonts w:eastAsia="Times New Roman"/>
          <w:szCs w:val="24"/>
        </w:rPr>
        <w:lastRenderedPageBreak/>
        <w:t>γιατί από τα 22 δισεκατομμύρια π</w:t>
      </w:r>
      <w:r>
        <w:rPr>
          <w:rFonts w:eastAsia="Times New Roman"/>
          <w:szCs w:val="24"/>
        </w:rPr>
        <w:t>ήγαμε στα 79 δισεκατομμύρια. Μέσα σε τέσσερα χρόνια αυξήσαμε κατά 53 δισεκατομμύρια τα κόκκινα δάνεια. Προσθέστε τα όλα αυτά. Κι έρχεται η δική μας Κυβέρνηση να δώσει λύση. Δηλαδή, προσθέσαμε 55 δισεκατομμύρια κόκκινα δάνεια μαζί με αυξημένες 27 δισεκατομμ</w:t>
      </w:r>
      <w:r>
        <w:rPr>
          <w:rFonts w:eastAsia="Times New Roman"/>
          <w:szCs w:val="24"/>
        </w:rPr>
        <w:t>ύρια τις ληξιπρόθεσμες οφειλές. Είναι όλη η ανάλυση μήνα με το μήνα. Δεν υπάρχει ψέμα. Είναι από το Γενικό Λογιστήριο του Κράτους. Μία βόμβα!</w:t>
      </w:r>
    </w:p>
    <w:p w14:paraId="7548F2DA"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Στο τέλος του 2014, όταν δεν κατάφερε η Κυβέρνηση του κ. Σαμαρά να τελειώσει τη διαπραγμάτευση -δεν είναι βέβαια τ</w:t>
      </w:r>
      <w:r>
        <w:rPr>
          <w:rFonts w:eastAsia="Times New Roman"/>
          <w:szCs w:val="24"/>
        </w:rPr>
        <w:t xml:space="preserve">ώρα ο τόπος και ο χρόνος να το αναλύσουμε αυτό- μας έλεγε για την ανάπτυξη και την ανεπτυγμένη οικονομία. Θέλω να πω ότι η απαξίωση της ελληνικής οικονομίας από το Σεπτέμβριο του 2014 ως το Δεκέμβριο του 2014 ήταν τέτοια ώστε η Ελλάδα να είναι στα πρόθυρα </w:t>
      </w:r>
      <w:r>
        <w:rPr>
          <w:rFonts w:eastAsia="Times New Roman"/>
          <w:szCs w:val="24"/>
        </w:rPr>
        <w:t xml:space="preserve">χρεοκοπίας το 2014. </w:t>
      </w:r>
    </w:p>
    <w:p w14:paraId="7548F2DB"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Εδώ είναι ο πίνακας των ασφαλίστρων κινδύνου, πώς εκτινάχθηκαν τον Δεκέμβρη του 2014. Οι αγορές έλεγαν στην Κυβέρνηση του Σαμαρά ότι θα χρεοκοπήσουμε. Αυτό ήταν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που </w:t>
      </w:r>
      <w:r>
        <w:rPr>
          <w:rFonts w:eastAsia="Times New Roman"/>
          <w:szCs w:val="24"/>
        </w:rPr>
        <w:lastRenderedPageBreak/>
        <w:t>παραλάβαμε κι έγιναν εκλογές μετά από ενάμιση μήνα. Ε</w:t>
      </w:r>
      <w:r>
        <w:rPr>
          <w:rFonts w:eastAsia="Times New Roman"/>
          <w:szCs w:val="24"/>
        </w:rPr>
        <w:t xml:space="preserve">δώ είναι τα </w:t>
      </w:r>
      <w:r>
        <w:rPr>
          <w:rFonts w:eastAsia="Times New Roman"/>
          <w:szCs w:val="24"/>
          <w:lang w:val="en-US"/>
        </w:rPr>
        <w:t>CDs</w:t>
      </w:r>
      <w:r>
        <w:rPr>
          <w:rFonts w:eastAsia="Times New Roman"/>
          <w:szCs w:val="24"/>
        </w:rPr>
        <w:t xml:space="preserve"> της πενταετίας της </w:t>
      </w:r>
      <w:r>
        <w:rPr>
          <w:rFonts w:eastAsia="Times New Roman"/>
          <w:szCs w:val="24"/>
        </w:rPr>
        <w:t>Ελλάδας</w:t>
      </w:r>
      <w:r>
        <w:rPr>
          <w:rFonts w:eastAsia="Times New Roman"/>
          <w:szCs w:val="24"/>
        </w:rPr>
        <w:t xml:space="preserve">. Κοιτάξτε τι γίνεται το Δεκέμβρη του 2014. Θα το καταθέσω κι αυτό. </w:t>
      </w:r>
    </w:p>
    <w:p w14:paraId="7548F2DC"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Πάμε τώρα στις ανακρίβειες που ακούσαμε σε σχέση με το πόσο καλή ήταν η διαπραγμάτευση και τι ωραία συμφωνία θα μας παρέδιδαν ή θα συνέχιζαν αν δ</w:t>
      </w:r>
      <w:r>
        <w:rPr>
          <w:rFonts w:eastAsia="Times New Roman"/>
          <w:szCs w:val="24"/>
        </w:rPr>
        <w:t xml:space="preserve">εν γινόντουσαν εκλογές. </w:t>
      </w:r>
    </w:p>
    <w:p w14:paraId="7548F2DD"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Προληπτική γραμμή στήριξης. Πόσοι από εσάς έχουν ακούσει τους όρους κι έχουν δει το t</w:t>
      </w:r>
      <w:r>
        <w:rPr>
          <w:rFonts w:eastAsia="Times New Roman"/>
          <w:szCs w:val="24"/>
          <w:lang w:val="en-US"/>
        </w:rPr>
        <w:t>erm</w:t>
      </w:r>
      <w:r>
        <w:rPr>
          <w:rFonts w:eastAsia="Times New Roman"/>
          <w:szCs w:val="24"/>
        </w:rPr>
        <w:t xml:space="preserve"> </w:t>
      </w:r>
      <w:r>
        <w:rPr>
          <w:rFonts w:eastAsia="Times New Roman"/>
          <w:szCs w:val="24"/>
          <w:lang w:val="en-US"/>
        </w:rPr>
        <w:t>C</w:t>
      </w:r>
      <w:r>
        <w:rPr>
          <w:rFonts w:eastAsia="Times New Roman"/>
          <w:szCs w:val="24"/>
        </w:rPr>
        <w:t xml:space="preserve"> που λέμε; Τι είναι η προληπτική γραμμή στήριξης; Είναι μια γραμμή στήριξης την οποία δίνει ο </w:t>
      </w:r>
      <w:r>
        <w:rPr>
          <w:rFonts w:eastAsia="Times New Roman"/>
          <w:szCs w:val="24"/>
          <w:lang w:val="en-US"/>
        </w:rPr>
        <w:t>ESM</w:t>
      </w:r>
      <w:r>
        <w:rPr>
          <w:rFonts w:eastAsia="Times New Roman"/>
          <w:szCs w:val="24"/>
        </w:rPr>
        <w:t>. Θα σας τα καταθέσω όλα. Στην παράγραφο 4,2</w:t>
      </w:r>
      <w:r>
        <w:rPr>
          <w:rFonts w:eastAsia="Times New Roman"/>
          <w:szCs w:val="24"/>
        </w:rPr>
        <w:t xml:space="preserve"> -το έχω γραμμοσκιάσει- λέει ότι είναι προαπαιτούμενο στην προληπτική γραμμή στήριξης. Είναι χαρτιά του </w:t>
      </w:r>
      <w:r>
        <w:rPr>
          <w:rFonts w:eastAsia="Times New Roman"/>
          <w:szCs w:val="24"/>
          <w:lang w:val="en-US"/>
        </w:rPr>
        <w:t>ESM</w:t>
      </w:r>
      <w:r>
        <w:rPr>
          <w:rFonts w:eastAsia="Times New Roman"/>
          <w:szCs w:val="24"/>
        </w:rPr>
        <w:t xml:space="preserve"> που θα υπέγραφε ο κ. Σαμαράς. Αυτά έκρυβαν, γιατί δεν </w:t>
      </w:r>
      <w:r>
        <w:rPr>
          <w:rFonts w:eastAsia="Times New Roman"/>
          <w:szCs w:val="24"/>
        </w:rPr>
        <w:t>ήθελαν</w:t>
      </w:r>
      <w:r>
        <w:rPr>
          <w:rFonts w:eastAsia="Times New Roman"/>
          <w:szCs w:val="24"/>
        </w:rPr>
        <w:t xml:space="preserve"> να σου πουν τι είναι η προληπτική, ότι είναι το μαξιλάρι. Δηλαδή, μας μιλούσαν για τζάμ</w:t>
      </w:r>
      <w:r>
        <w:rPr>
          <w:rFonts w:eastAsia="Times New Roman"/>
          <w:szCs w:val="24"/>
        </w:rPr>
        <w:t xml:space="preserve">πα χρήμα. Εγώ τζάμπα χρήμα δεν ξέρω, ούτε τζάμπα δείπνο είχα στη ζωή μου ποτέ. Υπάρχει αντίτιμο. Το αντίτιμο είναι η υπογραφή μνημονίου -σαφής όρος, προαπαιτούμενο- υπογραφή σύμβασης με μετέχοντα </w:t>
      </w:r>
      <w:r>
        <w:rPr>
          <w:rFonts w:eastAsia="Times New Roman"/>
          <w:szCs w:val="24"/>
        </w:rPr>
        <w:lastRenderedPageBreak/>
        <w:t xml:space="preserve">το ΔΝΤ -χωρίς το ΔΝΤ δεν υπάρχει προληπτική γραμμή στήριξης </w:t>
      </w:r>
      <w:r>
        <w:rPr>
          <w:rFonts w:eastAsia="Times New Roman"/>
          <w:szCs w:val="24"/>
        </w:rPr>
        <w:t>αν τη θέλεις- και θα ισχύσει για όσο χρόνο ισχύσει η προληπτική γραμμή στήριξης όλη η συμφωνία. Στο άρθρο 5 το λέει στα αγγλικά πολύ ωραία. «</w:t>
      </w:r>
      <w:r>
        <w:rPr>
          <w:rFonts w:eastAsia="Times New Roman"/>
          <w:szCs w:val="24"/>
          <w:lang w:val="en-US"/>
        </w:rPr>
        <w:t>Enhance</w:t>
      </w:r>
      <w:r>
        <w:rPr>
          <w:rFonts w:eastAsia="Times New Roman"/>
          <w:szCs w:val="24"/>
        </w:rPr>
        <w:t xml:space="preserve"> </w:t>
      </w:r>
      <w:r>
        <w:rPr>
          <w:rFonts w:eastAsia="Times New Roman"/>
          <w:szCs w:val="24"/>
          <w:lang w:val="en-US"/>
        </w:rPr>
        <w:t>surveillance</w:t>
      </w:r>
      <w:r>
        <w:rPr>
          <w:rFonts w:eastAsia="Times New Roman"/>
          <w:szCs w:val="24"/>
        </w:rPr>
        <w:t xml:space="preserve">», δηλαδή ενισχυμένη εποπτεία με το ΔΝΤ, τον </w:t>
      </w:r>
      <w:r>
        <w:rPr>
          <w:rFonts w:eastAsia="Times New Roman"/>
          <w:szCs w:val="24"/>
          <w:lang w:val="en-US"/>
        </w:rPr>
        <w:t>ESM</w:t>
      </w:r>
      <w:r>
        <w:rPr>
          <w:rFonts w:eastAsia="Times New Roman"/>
          <w:szCs w:val="24"/>
        </w:rPr>
        <w:t xml:space="preserve"> και πρόγραμμα μνημονίου. Αυτή ήταν η προληπτικ</w:t>
      </w:r>
      <w:r>
        <w:rPr>
          <w:rFonts w:eastAsia="Times New Roman"/>
          <w:szCs w:val="24"/>
        </w:rPr>
        <w:t xml:space="preserve">ή γραμμή. </w:t>
      </w:r>
    </w:p>
    <w:p w14:paraId="7548F2DE"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Βέβαια, κανένας δεν ξέρει τους όρους της προληπτικής γραμμής. Θα τους δώσω μαζί με όλο το άρθρο και το καταστατικό του Ευρωπαϊκού Μηχανισμού Στήριξης για να δούμε τι γλιτώσαμε.</w:t>
      </w:r>
    </w:p>
    <w:p w14:paraId="7548F2D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Δηλαδή, μας πήγαιναν κατευθείαν σε μνημόνιο με το ΔΝΤ, με συμφωνία μ</w:t>
      </w:r>
      <w:r>
        <w:rPr>
          <w:rFonts w:eastAsia="Times New Roman" w:cs="Times New Roman"/>
          <w:szCs w:val="24"/>
        </w:rPr>
        <w:t>έχρι τον Νοέμβριο του 2015 και αν!</w:t>
      </w:r>
    </w:p>
    <w:p w14:paraId="7548F2E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Συγχρόνως, είχαν συμφωνήσει και για τα κρυφά μέτρα -τα οποία βέβαια δεν ήταν κρυφά σε εμάς που διαβάζαμε- τον Ιούνιο του 2014 στην έκθεση του ΔΝΤ. Ποσό ύψους 7,566 δισεκατομμυρίων ευρώ ήταν αδιευκρίνιστα μέτρα, συν έξι γρ</w:t>
      </w:r>
      <w:r>
        <w:rPr>
          <w:rFonts w:eastAsia="Times New Roman" w:cs="Times New Roman"/>
          <w:szCs w:val="24"/>
        </w:rPr>
        <w:t xml:space="preserve">αμμές πιο πάνω στο πρόγραμμα του ΔΝΤ, στον πίνακα 12,1 έχει </w:t>
      </w:r>
      <w:r>
        <w:rPr>
          <w:rFonts w:eastAsia="Times New Roman" w:cs="Times New Roman"/>
          <w:szCs w:val="24"/>
        </w:rPr>
        <w:lastRenderedPageBreak/>
        <w:t xml:space="preserve">αύξηση και στις εισφορές και στα ασφαλιστικά ταμεία. Όλα μαζί έβγαιναν περίπου 11 δισεκατομμύρια ευρώ μέτρα μέχρι το 2016, όχι το 2017 και 2018. </w:t>
      </w:r>
    </w:p>
    <w:p w14:paraId="7548F2E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Οι τράπεζες, λοιπόν, καταστράφηκαν επί ΠΑΣΟΚ και Ν</w:t>
      </w:r>
      <w:r>
        <w:rPr>
          <w:rFonts w:eastAsia="Times New Roman" w:cs="Times New Roman"/>
          <w:szCs w:val="24"/>
        </w:rPr>
        <w:t xml:space="preserve">έας Δημοκρατίας. Και αυτό αποδείχτηκε από την απαξίωση των μετοχών του Ταμείου Χρηματοπιστωτικής Σταθερότητας. Θα καταθέσω για τα Πρακτικά ερώτηση που έκανα στον κ. Πανταλάκη, ο οποίος ήταν Διοικητής στην Αγροτική Τράπεζα της </w:t>
      </w:r>
      <w:r>
        <w:rPr>
          <w:rFonts w:eastAsia="Times New Roman" w:cs="Times New Roman"/>
          <w:szCs w:val="24"/>
        </w:rPr>
        <w:t xml:space="preserve">Ελλάδας </w:t>
      </w:r>
      <w:r>
        <w:rPr>
          <w:rFonts w:eastAsia="Times New Roman" w:cs="Times New Roman"/>
          <w:szCs w:val="24"/>
        </w:rPr>
        <w:t xml:space="preserve">όταν έγινε το κούρεμα </w:t>
      </w:r>
      <w:r>
        <w:rPr>
          <w:rFonts w:eastAsia="Times New Roman" w:cs="Times New Roman"/>
          <w:szCs w:val="24"/>
        </w:rPr>
        <w:t xml:space="preserve">του </w:t>
      </w:r>
      <w:r>
        <w:rPr>
          <w:rFonts w:eastAsia="Times New Roman" w:cs="Times New Roman"/>
          <w:szCs w:val="24"/>
          <w:lang w:val="en-US"/>
        </w:rPr>
        <w:t>PSI</w:t>
      </w:r>
      <w:r>
        <w:rPr>
          <w:rFonts w:eastAsia="Times New Roman" w:cs="Times New Roman"/>
          <w:szCs w:val="24"/>
        </w:rPr>
        <w:t xml:space="preserve">. </w:t>
      </w:r>
    </w:p>
    <w:p w14:paraId="7548F2E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Τον ρωτάω: «Πείτε μας την άποψή σας για το </w:t>
      </w:r>
      <w:r>
        <w:rPr>
          <w:rFonts w:eastAsia="Times New Roman" w:cs="Times New Roman"/>
          <w:szCs w:val="24"/>
          <w:lang w:val="en-US"/>
        </w:rPr>
        <w:t>PSI</w:t>
      </w:r>
      <w:r>
        <w:rPr>
          <w:rFonts w:eastAsia="Times New Roman" w:cs="Times New Roman"/>
          <w:szCs w:val="24"/>
        </w:rPr>
        <w:t xml:space="preserve"> και τι κουρέψατε». Μου απάντησε</w:t>
      </w:r>
      <w:r>
        <w:rPr>
          <w:rFonts w:ascii="Symbol" w:eastAsia="Times New Roman" w:hAnsi="Symbol" w:cs="Times New Roman"/>
          <w:szCs w:val="24"/>
        </w:rPr>
        <w:t></w:t>
      </w:r>
      <w:r>
        <w:rPr>
          <w:rFonts w:ascii="Symbol" w:eastAsia="Times New Roman" w:hAnsi="Symbol" w:cs="Times New Roman"/>
          <w:szCs w:val="24"/>
        </w:rPr>
        <w:t></w:t>
      </w:r>
      <w:r>
        <w:rPr>
          <w:rFonts w:eastAsia="Times New Roman" w:cs="Times New Roman"/>
          <w:szCs w:val="24"/>
        </w:rPr>
        <w:t>«Βρήκα 4,2 δισεκατομμύρια ομόλογα ελληνικού δημοσίου από τον κ. Μηλιάκο στα χαρτοφυλάκια της Τραπέζης. Τελικώς…» -προσέξτε παρακαλώ!- «…προστέθηκαν άλλα 4 δισεκατομμύρια ομόλογα από μετατροπή δανείων και καταθέσεων, συνολικά 8,2 δισεκατομμύρια. Από αυτά, τ</w:t>
      </w:r>
      <w:r>
        <w:rPr>
          <w:rFonts w:eastAsia="Times New Roman" w:cs="Times New Roman"/>
          <w:szCs w:val="24"/>
        </w:rPr>
        <w:t xml:space="preserve">ο κόστος το οποίο έφαγε η </w:t>
      </w:r>
      <w:r>
        <w:rPr>
          <w:rFonts w:eastAsia="Times New Roman" w:cs="Times New Roman"/>
          <w:szCs w:val="24"/>
        </w:rPr>
        <w:t xml:space="preserve">τράπεζα </w:t>
      </w:r>
      <w:r>
        <w:rPr>
          <w:rFonts w:eastAsia="Times New Roman" w:cs="Times New Roman"/>
          <w:szCs w:val="24"/>
        </w:rPr>
        <w:t xml:space="preserve">στα κεφάλαια ήταν 4,5 δισεκατομμύρια ευρώ». </w:t>
      </w:r>
    </w:p>
    <w:p w14:paraId="7548F2E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κομμάτι από τα Πρακτικά από την κατάθεση του κ. Πανταλάκη. Τι λέει εδώ ο κ. Πανταλάκης; Ότι κατά τη διάρκεια του εθελοντικού </w:t>
      </w:r>
      <w:r>
        <w:rPr>
          <w:rFonts w:eastAsia="Times New Roman" w:cs="Times New Roman"/>
          <w:szCs w:val="24"/>
          <w:lang w:val="en-US"/>
        </w:rPr>
        <w:t>PSI</w:t>
      </w:r>
      <w:r>
        <w:rPr>
          <w:rFonts w:eastAsia="Times New Roman" w:cs="Times New Roman"/>
          <w:szCs w:val="24"/>
        </w:rPr>
        <w:t xml:space="preserve"> πήραν μετρητά, καταθέσεις και δάνεια</w:t>
      </w:r>
      <w:r>
        <w:rPr>
          <w:rFonts w:eastAsia="Times New Roman" w:cs="Times New Roman"/>
          <w:szCs w:val="24"/>
        </w:rPr>
        <w:t xml:space="preserve"> οργανισμών του δημοσίου, τα οποία δεν ήταν ομόλογα, τα έκαναν ομόλογα και μαζί με τα 4,2 δισεκατομμύρια μας έφτασαν άλλα 4, δηλαδή 8,2  δισεκατομμύρια, και τα «κούρεψαν»!</w:t>
      </w:r>
    </w:p>
    <w:p w14:paraId="7548F2E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Εξεταστική Νο 2, μετά την πρώτη για τα 30 δισεκατομμύρια. Είναι σαφής η πρότασή μου.</w:t>
      </w:r>
      <w:r>
        <w:rPr>
          <w:rFonts w:eastAsia="Times New Roman" w:cs="Times New Roman"/>
          <w:szCs w:val="24"/>
        </w:rPr>
        <w:t xml:space="preserve"> Να γίνει εξεταστική για το </w:t>
      </w:r>
      <w:r>
        <w:rPr>
          <w:rFonts w:eastAsia="Times New Roman" w:cs="Times New Roman"/>
          <w:szCs w:val="24"/>
          <w:lang w:val="en-US"/>
        </w:rPr>
        <w:t>PSI</w:t>
      </w:r>
      <w:r>
        <w:rPr>
          <w:rFonts w:eastAsia="Times New Roman" w:cs="Times New Roman"/>
          <w:szCs w:val="24"/>
        </w:rPr>
        <w:t xml:space="preserve">. Και θα συνεχίσω με το </w:t>
      </w:r>
      <w:r>
        <w:rPr>
          <w:rFonts w:eastAsia="Times New Roman" w:cs="Times New Roman"/>
          <w:szCs w:val="24"/>
          <w:lang w:val="en-US"/>
        </w:rPr>
        <w:t>PSI</w:t>
      </w:r>
      <w:r>
        <w:rPr>
          <w:rFonts w:eastAsia="Times New Roman" w:cs="Times New Roman"/>
          <w:szCs w:val="24"/>
        </w:rPr>
        <w:t xml:space="preserve">, διότι ήταν κατά τη γνώμη μου ένα από τα μεγαλύτερα εγκλήματα -εάν όχι το μεγαλύτερο- που έχει συντελεστεί στην Ελλάδα. </w:t>
      </w:r>
    </w:p>
    <w:p w14:paraId="7548F2E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Εδώ έχουν αποκρυβεί και κάποια άλλα στοιχεία. Την ώρα που γινόταν το «κούρεμ</w:t>
      </w:r>
      <w:r>
        <w:rPr>
          <w:rFonts w:eastAsia="Times New Roman" w:cs="Times New Roman"/>
          <w:szCs w:val="24"/>
        </w:rPr>
        <w:t xml:space="preserve">α», η Κυβέρνηση με Υπουργό των Οικονομικών τον κ. Βενιζέλο -αν δεν κάνω λάθος- πήρε χρήματα από το Ταμείο Εγγυοδοσίας Καταθέσεων, από το ΤΕΚΕ, τα πήρε ομόλογα της </w:t>
      </w:r>
      <w:r>
        <w:rPr>
          <w:rFonts w:eastAsia="Times New Roman" w:cs="Times New Roman"/>
          <w:szCs w:val="24"/>
        </w:rPr>
        <w:t>«</w:t>
      </w:r>
      <w:r>
        <w:rPr>
          <w:rFonts w:eastAsia="Times New Roman" w:cs="Times New Roman"/>
          <w:szCs w:val="24"/>
        </w:rPr>
        <w:t>ΜΑ</w:t>
      </w:r>
      <w:r>
        <w:rPr>
          <w:rFonts w:eastAsia="Times New Roman" w:cs="Times New Roman"/>
          <w:szCs w:val="24"/>
          <w:lang w:val="en-US"/>
        </w:rPr>
        <w:t>R</w:t>
      </w:r>
      <w:r>
        <w:rPr>
          <w:rFonts w:eastAsia="Times New Roman" w:cs="Times New Roman"/>
          <w:szCs w:val="24"/>
        </w:rPr>
        <w:t xml:space="preserve">Υ </w:t>
      </w:r>
      <w:r>
        <w:rPr>
          <w:rFonts w:eastAsia="Times New Roman" w:cs="Times New Roman"/>
          <w:szCs w:val="24"/>
          <w:lang w:val="en-US"/>
        </w:rPr>
        <w:t>LIDES</w:t>
      </w:r>
      <w:r>
        <w:rPr>
          <w:rFonts w:eastAsia="Times New Roman" w:cs="Times New Roman"/>
          <w:szCs w:val="24"/>
        </w:rPr>
        <w:t>»</w:t>
      </w:r>
      <w:r>
        <w:rPr>
          <w:rFonts w:eastAsia="Times New Roman" w:cs="Times New Roman"/>
          <w:szCs w:val="24"/>
        </w:rPr>
        <w:t xml:space="preserve"> και τα έδωσε στις τράπεζες του κ. Λαυρεντιάδη, στη «Νέα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και στο Ταχ</w:t>
      </w:r>
      <w:r>
        <w:rPr>
          <w:rFonts w:eastAsia="Times New Roman" w:cs="Times New Roman"/>
          <w:szCs w:val="24"/>
        </w:rPr>
        <w:t xml:space="preserve">υδρομικό Ταμιευτήριο. Έδωσε συνολικά </w:t>
      </w:r>
      <w:r>
        <w:rPr>
          <w:rFonts w:eastAsia="Times New Roman" w:cs="Times New Roman"/>
          <w:szCs w:val="24"/>
        </w:rPr>
        <w:lastRenderedPageBreak/>
        <w:t xml:space="preserve">περίπου 1 δισεκατομμύριο ευρώ το Ταμείο Εγγυοδοσίας Καταθέσεων. Αυτά τα καταθέτω από τον πίνακα του ΤΕΚΕ. Δεν είναι δικός μου. Το </w:t>
      </w:r>
      <w:r>
        <w:rPr>
          <w:rFonts w:eastAsia="Times New Roman" w:cs="Times New Roman"/>
          <w:szCs w:val="24"/>
        </w:rPr>
        <w:t>ταμείο</w:t>
      </w:r>
      <w:r>
        <w:rPr>
          <w:rFonts w:eastAsia="Times New Roman" w:cs="Times New Roman"/>
          <w:szCs w:val="24"/>
        </w:rPr>
        <w:t xml:space="preserve"> που εγγυάται τις καταθέσεις των Ελλήνων, πήραν λεφτά και έκαναν, κατά τη γνώμη μου</w:t>
      </w:r>
      <w:r>
        <w:rPr>
          <w:rFonts w:eastAsia="Times New Roman" w:cs="Times New Roman"/>
          <w:szCs w:val="24"/>
        </w:rPr>
        <w:t xml:space="preserve">, παράνομη ανακεφαλαιοποίηση σε τράπεζες σε ομόλογα της </w:t>
      </w:r>
      <w:r>
        <w:rPr>
          <w:rFonts w:eastAsia="Times New Roman" w:cs="Times New Roman"/>
          <w:szCs w:val="24"/>
        </w:rPr>
        <w:t>«</w:t>
      </w:r>
      <w:r>
        <w:rPr>
          <w:rFonts w:eastAsia="Times New Roman" w:cs="Times New Roman"/>
          <w:szCs w:val="24"/>
        </w:rPr>
        <w:t>ΜΑ</w:t>
      </w:r>
      <w:r>
        <w:rPr>
          <w:rFonts w:eastAsia="Times New Roman" w:cs="Times New Roman"/>
          <w:szCs w:val="24"/>
          <w:lang w:val="en-US"/>
        </w:rPr>
        <w:t>R</w:t>
      </w:r>
      <w:r>
        <w:rPr>
          <w:rFonts w:eastAsia="Times New Roman" w:cs="Times New Roman"/>
          <w:szCs w:val="24"/>
        </w:rPr>
        <w:t xml:space="preserve">Υ </w:t>
      </w:r>
      <w:r>
        <w:rPr>
          <w:rFonts w:eastAsia="Times New Roman" w:cs="Times New Roman"/>
          <w:szCs w:val="24"/>
          <w:lang w:val="en-US"/>
        </w:rPr>
        <w:t>LIDES</w:t>
      </w:r>
      <w:r>
        <w:rPr>
          <w:rFonts w:eastAsia="Times New Roman" w:cs="Times New Roman"/>
          <w:szCs w:val="24"/>
        </w:rPr>
        <w:t>»</w:t>
      </w:r>
      <w:r>
        <w:rPr>
          <w:rFonts w:eastAsia="Times New Roman" w:cs="Times New Roman"/>
          <w:szCs w:val="24"/>
        </w:rPr>
        <w:t>.</w:t>
      </w:r>
    </w:p>
    <w:p w14:paraId="7548F2E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γίνει άλλη μια εξεταστική λοιπόν! Γιατί πήρες λεφτά; Με ποιο δικαίωμα πήρες λεφτά από το Ταμείο Εγγυοδοσίας Καταθέσεων των Ελλήνων πολιτών;</w:t>
      </w:r>
    </w:p>
    <w:p w14:paraId="7548F2E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την ψηφίσουμε. Να τα δούμε όλα μαζί!</w:t>
      </w:r>
    </w:p>
    <w:p w14:paraId="7548F2E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Πρέπει να τα πω, κύριε Λοβέρδο. </w:t>
      </w:r>
    </w:p>
    <w:p w14:paraId="7548F2E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Είναι εμφανές ότι απευθύνεται στην Κυβέρνηση και έχει ζητήσει τέσσερις εξεταστικές μέχρι στιγμής!</w:t>
      </w:r>
    </w:p>
    <w:p w14:paraId="7548F2E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Φυσικά! </w:t>
      </w:r>
    </w:p>
    <w:p w14:paraId="7548F2E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Εδ</w:t>
      </w:r>
      <w:r>
        <w:rPr>
          <w:rFonts w:eastAsia="Times New Roman" w:cs="Times New Roman"/>
          <w:szCs w:val="24"/>
        </w:rPr>
        <w:t>ώ έχω την πλήρη ανάλυση της απαξίωσης των ασφαλιστικών εισφορών από όλα τα ασφαλιστικά ταμεία κατά τη διακυβέρνηση ΠΑΣΟΚ-Νέας Δημοκρατίας, την οποία θα καταθέσω. Από 20,600 δισεκατομμύρια ασφαλιστικές εισφορές φτάσαμε στα 8,402 δισεκατομμύρια. Πρόκειται γι</w:t>
      </w:r>
      <w:r>
        <w:rPr>
          <w:rFonts w:eastAsia="Times New Roman" w:cs="Times New Roman"/>
          <w:szCs w:val="24"/>
        </w:rPr>
        <w:t xml:space="preserve">α άλλη μια τρύπα. </w:t>
      </w:r>
    </w:p>
    <w:p w14:paraId="7548F2E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Ας πάμε τώρα για άλλη μια φορά στο </w:t>
      </w:r>
      <w:r>
        <w:rPr>
          <w:rFonts w:eastAsia="Times New Roman" w:cs="Times New Roman"/>
          <w:szCs w:val="24"/>
          <w:lang w:val="en-US"/>
        </w:rPr>
        <w:t>PSI</w:t>
      </w:r>
      <w:r>
        <w:rPr>
          <w:rFonts w:eastAsia="Times New Roman" w:cs="Times New Roman"/>
          <w:szCs w:val="24"/>
        </w:rPr>
        <w:t>. Θα καταθέσω όλον τον πίνακα. Από τα ασφαλιστικά ταμεία χάσαμε 12.450.000.000 ευρώ. Εξαιρετικά! Τα χάσαμε! Σχετικά με τις τρεις ανακεφαλαιοποιήσεις και το πού πήγαν τα λεφτά, 41 δισεκατομμύρια έβαλε</w:t>
      </w:r>
      <w:r>
        <w:rPr>
          <w:rFonts w:eastAsia="Times New Roman" w:cs="Times New Roman"/>
          <w:szCs w:val="24"/>
        </w:rPr>
        <w:t xml:space="preserve"> το δημόσιο και 7 δισεκατομμύρια έβαλαν οι ιδιώτες, στο σύνολο 56,4 δισεκατομμύρια. Έχω εδώ την πλήρη ανάλυση, για όποιον δεν την ξέρει. Είναι από ουδέτερο οργανισμό, την </w:t>
      </w:r>
      <w:r>
        <w:rPr>
          <w:rFonts w:eastAsia="Times New Roman" w:cs="Times New Roman"/>
          <w:szCs w:val="24"/>
        </w:rPr>
        <w:t>«</w:t>
      </w:r>
      <w:r>
        <w:rPr>
          <w:rFonts w:eastAsia="Times New Roman" w:cs="Times New Roman"/>
          <w:szCs w:val="24"/>
          <w:lang w:val="en-US"/>
        </w:rPr>
        <w:t>GOLDMAN</w:t>
      </w:r>
      <w:r>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w:t>
      </w:r>
      <w:r>
        <w:rPr>
          <w:rFonts w:eastAsia="Times New Roman" w:cs="Times New Roman"/>
          <w:szCs w:val="24"/>
        </w:rPr>
        <w:t>. Είναι όλη η ανάλυση που έγινε πέρυσι το καλοκαίρι για το πού πήγαν τ</w:t>
      </w:r>
      <w:r>
        <w:rPr>
          <w:rFonts w:eastAsia="Times New Roman" w:cs="Times New Roman"/>
          <w:szCs w:val="24"/>
        </w:rPr>
        <w:t xml:space="preserve">α λεφτά και το πώς άλλαξε και φτιάχτηκε το μείγμα. </w:t>
      </w:r>
    </w:p>
    <w:p w14:paraId="7548F2E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Άκουσα εδώ τους φίλους να μιλούν για κακή διακυβέρνηση. Όταν μπήκαμε στα μνημόνια, τα ομόλογα ελληνικού δημοσίου ήταν 218 δισεκατομμύρια. Δεν ήταν 78 δισεκατομμύρια που μας λένε οι γερμανικές </w:t>
      </w:r>
      <w:r>
        <w:rPr>
          <w:rFonts w:eastAsia="Times New Roman" w:cs="Times New Roman"/>
          <w:szCs w:val="24"/>
        </w:rPr>
        <w:lastRenderedPageBreak/>
        <w:t>και οι γαλλι</w:t>
      </w:r>
      <w:r>
        <w:rPr>
          <w:rFonts w:eastAsia="Times New Roman" w:cs="Times New Roman"/>
          <w:szCs w:val="24"/>
        </w:rPr>
        <w:t xml:space="preserve">κές τράπεζες. Είναι πλήρης ανάλυση από έκθεσης της </w:t>
      </w:r>
      <w:r>
        <w:rPr>
          <w:rFonts w:eastAsia="Times New Roman" w:cs="Times New Roman"/>
          <w:szCs w:val="24"/>
        </w:rPr>
        <w:t>«</w:t>
      </w:r>
      <w:r>
        <w:rPr>
          <w:rFonts w:eastAsia="Times New Roman" w:cs="Times New Roman"/>
          <w:szCs w:val="24"/>
          <w:lang w:val="en-US"/>
        </w:rPr>
        <w:t>BARCKLAYS</w:t>
      </w:r>
      <w:r>
        <w:rPr>
          <w:rFonts w:eastAsia="Times New Roman" w:cs="Times New Roman"/>
          <w:szCs w:val="24"/>
        </w:rPr>
        <w:t>»</w:t>
      </w:r>
      <w:r>
        <w:rPr>
          <w:rFonts w:eastAsia="Times New Roman" w:cs="Times New Roman"/>
          <w:szCs w:val="24"/>
        </w:rPr>
        <w:t xml:space="preserve"> την οποία θα καταθέσω στα Πρακτικά. </w:t>
      </w:r>
    </w:p>
    <w:p w14:paraId="7548F2E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Τις τράπεζές τους σώσαμε και πήγαμε εθελοντικά και καταστρέψαμε 38 δισεκατομμύρια στις τράπεζες, 8 δισεκατομμύρια στην Αγροτική, όπως είπε ο κ. Μηλιάκος. Πή</w:t>
      </w:r>
      <w:r>
        <w:rPr>
          <w:rFonts w:eastAsia="Times New Roman" w:cs="Times New Roman"/>
          <w:szCs w:val="24"/>
        </w:rPr>
        <w:t xml:space="preserve">ραμε τα μετρητά και τα κάναμε ομόλογα εθελοντικά, για να τα «κουρέψουμε». Η ζημιά στις τράπεζες ήταν 37.733.000.000 ευρώ από το </w:t>
      </w:r>
      <w:r>
        <w:rPr>
          <w:rFonts w:eastAsia="Times New Roman" w:cs="Times New Roman"/>
          <w:szCs w:val="24"/>
          <w:lang w:val="en-US"/>
        </w:rPr>
        <w:t>PSI</w:t>
      </w:r>
      <w:r>
        <w:rPr>
          <w:rFonts w:eastAsia="Times New Roman" w:cs="Times New Roman"/>
          <w:szCs w:val="24"/>
        </w:rPr>
        <w:t>.</w:t>
      </w:r>
    </w:p>
    <w:p w14:paraId="7548F2EF"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Θα μπορούσε, είπε ο κ. Μηλιάκος, αντί να «κουρέψουμε» τα κεφάλαια αυτά, να τα χρησιμοποιήσουμε για ανακεφαλαιοποίηση στις τ</w:t>
      </w:r>
      <w:r>
        <w:rPr>
          <w:rFonts w:eastAsia="Times New Roman" w:cs="Times New Roman"/>
          <w:szCs w:val="24"/>
        </w:rPr>
        <w:t>ράπεζες. Εκείνη την εποχή η τράπεζα είχε 18 δισεκατομμύρια ευρώ καταθέσεις. Παρ’ όλα αυτά προτιμήσαμε να σώσουμε τις ευρωπαϊκές τράπεζες, τα αμοιβαία κεφάλαια, τις ασφαλιστικές εταιρείες, λίγες τράπεζες της Αμερικής, για 218 δισεκατομμύρια τα ομόλογα ελλην</w:t>
      </w:r>
      <w:r>
        <w:rPr>
          <w:rFonts w:eastAsia="Times New Roman" w:cs="Times New Roman"/>
          <w:szCs w:val="24"/>
        </w:rPr>
        <w:t xml:space="preserve">ικού δικαίου. </w:t>
      </w:r>
    </w:p>
    <w:p w14:paraId="7548F2F0"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 xml:space="preserve">Δεν άκουσα κανέναν να μιλάει για την απάτη των </w:t>
      </w:r>
      <w:r>
        <w:rPr>
          <w:rFonts w:eastAsia="Times New Roman" w:cs="Times New Roman"/>
          <w:szCs w:val="24"/>
          <w:lang w:val="en-US"/>
        </w:rPr>
        <w:t>swaps</w:t>
      </w:r>
      <w:r>
        <w:rPr>
          <w:rFonts w:eastAsia="Times New Roman" w:cs="Times New Roman"/>
          <w:szCs w:val="24"/>
        </w:rPr>
        <w:t xml:space="preserve"> του κ. Σημίτη. Βεβαίως, οι φίλοι από το Ποτάμι και από την Νέα Δημοκρατία, όψιμοι φίλοι και οι λοιποί, όλοι αγκάλιασαν τον Σημίτη. Μέχρι και ο Σαμαράς προεκλογικά έβγαινε μαζί με τον κ. Σημίτη. Ο κ. Σημίτης, ο γκουρού των οικονομικών, έκανε </w:t>
      </w:r>
      <w:r>
        <w:rPr>
          <w:rFonts w:eastAsia="Times New Roman" w:cs="Times New Roman"/>
          <w:szCs w:val="24"/>
          <w:lang w:val="en-US"/>
        </w:rPr>
        <w:t>swaps</w:t>
      </w:r>
      <w:r>
        <w:rPr>
          <w:rFonts w:eastAsia="Times New Roman" w:cs="Times New Roman"/>
          <w:szCs w:val="24"/>
        </w:rPr>
        <w:t xml:space="preserve">, μας τα </w:t>
      </w:r>
      <w:r>
        <w:rPr>
          <w:rFonts w:eastAsia="Times New Roman" w:cs="Times New Roman"/>
          <w:szCs w:val="24"/>
        </w:rPr>
        <w:t xml:space="preserve">έφερε στο τριάντα επτά, 19 δισεκατομμύρια. Έχω την πλήρη ανάλυση. Όμως, δεν την καταθέτω αυτή τη στιγμή, γιατί δεν έχει καμμία ουσία. </w:t>
      </w:r>
    </w:p>
    <w:p w14:paraId="7548F2F1" w14:textId="77777777" w:rsidR="006C746B" w:rsidRDefault="002A59A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548F2F2"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Έκανε το </w:t>
      </w:r>
      <w:r>
        <w:rPr>
          <w:rFonts w:eastAsia="Times New Roman" w:cs="Times New Roman"/>
          <w:szCs w:val="24"/>
        </w:rPr>
        <w:t>«</w:t>
      </w:r>
      <w:r>
        <w:rPr>
          <w:rFonts w:eastAsia="Times New Roman" w:cs="Times New Roman"/>
          <w:szCs w:val="24"/>
          <w:lang w:val="en-US"/>
        </w:rPr>
        <w:t>BLOOMBERG</w:t>
      </w:r>
      <w:r>
        <w:rPr>
          <w:rFonts w:eastAsia="Times New Roman" w:cs="Times New Roman"/>
          <w:szCs w:val="24"/>
        </w:rPr>
        <w:t>»</w:t>
      </w:r>
      <w:r>
        <w:rPr>
          <w:rFonts w:eastAsia="Times New Roman" w:cs="Times New Roman"/>
          <w:szCs w:val="24"/>
        </w:rPr>
        <w:t xml:space="preserve"> αγωγή στον κ. Τρ</w:t>
      </w:r>
      <w:r>
        <w:rPr>
          <w:rFonts w:eastAsia="Times New Roman" w:cs="Times New Roman"/>
          <w:szCs w:val="24"/>
        </w:rPr>
        <w:t xml:space="preserve">ισέ και του είπε «Θέλω τα πρακτικά, γιατί ο κ. Σημίτης έκλεψε και εξαπάτησε την Ευρώπη». Και λέει η Ευρωπαϊκή Τράπεζα «Δεν σας απαντώ, διότι αν σας απαντήσω, θα διασαλευτεί η ισορροπία του ευρώ». Αυτά είναι στα πρακτικά της δίκης, της αγωγής του </w:t>
      </w:r>
      <w:r>
        <w:rPr>
          <w:rFonts w:eastAsia="Times New Roman" w:cs="Times New Roman"/>
          <w:szCs w:val="24"/>
        </w:rPr>
        <w:t>«</w:t>
      </w:r>
      <w:r>
        <w:rPr>
          <w:rFonts w:eastAsia="Times New Roman" w:cs="Times New Roman"/>
          <w:szCs w:val="24"/>
          <w:lang w:val="en-US"/>
        </w:rPr>
        <w:t>BLOOMBERG</w:t>
      </w:r>
      <w:r>
        <w:rPr>
          <w:rFonts w:eastAsia="Times New Roman" w:cs="Times New Roman"/>
          <w:szCs w:val="24"/>
        </w:rPr>
        <w:t>»</w:t>
      </w:r>
      <w:r>
        <w:rPr>
          <w:rFonts w:eastAsia="Times New Roman" w:cs="Times New Roman"/>
          <w:szCs w:val="24"/>
        </w:rPr>
        <w:t xml:space="preserve">. Για τον κ. Σημίτη δεν μάθαμε τίποτα. </w:t>
      </w:r>
    </w:p>
    <w:p w14:paraId="7548F2F3" w14:textId="77777777" w:rsidR="006C746B" w:rsidRDefault="002A59A5">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Κλείστε, κύριε Καμμένε. </w:t>
      </w:r>
    </w:p>
    <w:p w14:paraId="7548F2F4"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Κλείνω, κύριε Πρόεδρε, σε ένα λεπτό.</w:t>
      </w:r>
    </w:p>
    <w:p w14:paraId="7548F2F5"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Ακούσαμε για τη μη πληρωμή στο ΔΝΤ. Να επαναφέρω και να ξαναπώ ότι αθέτηση πληρωμής ή καθυστέρηση στ</w:t>
      </w:r>
      <w:r>
        <w:rPr>
          <w:rFonts w:eastAsia="Times New Roman" w:cs="Times New Roman"/>
          <w:szCs w:val="24"/>
        </w:rPr>
        <w:t>ο ΔΝΤ –τα είχα γράψει από πέρυσι- δεν αποτελεί χρεοκοπία, σε καμμία περίπτωση, ούτε στάση πληρωμών. Εδώ παραποιούμε την αλήθεια. Αθετήσαμε την πληρωμή και δεν τους πληρώσαμε –και καλά κάναμε εκείνη την περίοδο- διότι δεν υπήρχε περίπτωση να χρεοκοπήσει η π</w:t>
      </w:r>
      <w:r>
        <w:rPr>
          <w:rFonts w:eastAsia="Times New Roman" w:cs="Times New Roman"/>
          <w:szCs w:val="24"/>
        </w:rPr>
        <w:t xml:space="preserve">ατρίδα, άρα ήμασταν σε ασφαλές περιβάλλον. </w:t>
      </w:r>
    </w:p>
    <w:p w14:paraId="7548F2F6"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Η βασικότερη εξεταστική που θα έπρεπε να ζητήσει η Νέα Δημοκρατία, θα ήταν προς την Ευρωπαϊκή Ένωση. Θα καταθέσω το πλήρες </w:t>
      </w:r>
      <w:r>
        <w:rPr>
          <w:rFonts w:eastAsia="Times New Roman" w:cs="Times New Roman"/>
          <w:szCs w:val="24"/>
          <w:lang w:val="en-US"/>
        </w:rPr>
        <w:t>plan</w:t>
      </w:r>
      <w:r>
        <w:rPr>
          <w:rFonts w:eastAsia="Times New Roman" w:cs="Times New Roman"/>
          <w:szCs w:val="24"/>
        </w:rPr>
        <w:t xml:space="preserve"> Ζ</w:t>
      </w:r>
    </w:p>
    <w:p w14:paraId="7548F2F7"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 που είχαν έτοιμο οι φίλοι μας οι Ευρωπαίοι με τον κ. Ντάϊσ</w:t>
      </w:r>
      <w:r>
        <w:rPr>
          <w:rFonts w:eastAsia="Times New Roman" w:cs="Times New Roman"/>
          <w:szCs w:val="24"/>
        </w:rPr>
        <w:t>ελ</w:t>
      </w:r>
      <w:r>
        <w:rPr>
          <w:rFonts w:eastAsia="Times New Roman" w:cs="Times New Roman"/>
          <w:szCs w:val="24"/>
        </w:rPr>
        <w:t>μπλουμ, τον κ. Άσμουσ</w:t>
      </w:r>
      <w:r>
        <w:rPr>
          <w:rFonts w:eastAsia="Times New Roman" w:cs="Times New Roman"/>
          <w:szCs w:val="24"/>
        </w:rPr>
        <w:t>εν, τον κ. Σόιμπλε για να μας πετάξουν από το ευρώ.</w:t>
      </w:r>
    </w:p>
    <w:p w14:paraId="7548F2F8"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 xml:space="preserve">Ήταν έτοιμο. Ήταν τουλάχιστον ένα από τα πλάνα που είχαν για το </w:t>
      </w:r>
      <w:r>
        <w:rPr>
          <w:rFonts w:eastAsia="Times New Roman" w:cs="Times New Roman"/>
          <w:szCs w:val="24"/>
          <w:lang w:val="en-US"/>
        </w:rPr>
        <w:t>Grexit</w:t>
      </w:r>
      <w:r>
        <w:rPr>
          <w:rFonts w:eastAsia="Times New Roman" w:cs="Times New Roman"/>
          <w:szCs w:val="24"/>
        </w:rPr>
        <w:t xml:space="preserve"> το οποίο επιδίωκαν. Είχαν βάλει όλη τη μελέτη με τα </w:t>
      </w:r>
      <w:r>
        <w:rPr>
          <w:rFonts w:eastAsia="Times New Roman" w:cs="Times New Roman"/>
          <w:szCs w:val="24"/>
          <w:lang w:val="en-US"/>
        </w:rPr>
        <w:t>IOUs</w:t>
      </w:r>
      <w:r>
        <w:rPr>
          <w:rFonts w:eastAsia="Times New Roman" w:cs="Times New Roman"/>
          <w:szCs w:val="24"/>
        </w:rPr>
        <w:t>. Αυτή ήταν η ομάδα, ο κ. Άσμουσεν, ο κ. Μπούτι, ο κ. Τόμας Βίζερ και ο κ. Τό</w:t>
      </w:r>
      <w:r>
        <w:rPr>
          <w:rFonts w:eastAsia="Times New Roman" w:cs="Times New Roman"/>
          <w:szCs w:val="24"/>
        </w:rPr>
        <w:t xml:space="preserve">μσεν. Αυτή είναι η ομάδα που έκανε το </w:t>
      </w:r>
      <w:r>
        <w:rPr>
          <w:rFonts w:eastAsia="Times New Roman" w:cs="Times New Roman"/>
          <w:szCs w:val="24"/>
          <w:lang w:val="en-US"/>
        </w:rPr>
        <w:t>plan</w:t>
      </w:r>
      <w:r>
        <w:rPr>
          <w:rFonts w:eastAsia="Times New Roman" w:cs="Times New Roman"/>
          <w:szCs w:val="24"/>
        </w:rPr>
        <w:t xml:space="preserve"> Ζ, το σχέδιο εξόδου της Ελλάδας από το ευρώ και αυτοί έφτιαξαν τα </w:t>
      </w:r>
      <w:r>
        <w:rPr>
          <w:rFonts w:eastAsia="Times New Roman" w:cs="Times New Roman"/>
          <w:szCs w:val="24"/>
          <w:lang w:val="en-US"/>
        </w:rPr>
        <w:t>IOUs</w:t>
      </w:r>
      <w:r>
        <w:rPr>
          <w:rFonts w:eastAsia="Times New Roman" w:cs="Times New Roman"/>
          <w:szCs w:val="24"/>
        </w:rPr>
        <w:t xml:space="preserve">, σαν την Αργεντινή. Αυτοί έφτιαξαν το νόμισμα βάσει μελέτης του αμερικάνικου στρατού. </w:t>
      </w:r>
    </w:p>
    <w:p w14:paraId="7548F2F9" w14:textId="77777777" w:rsidR="006C746B" w:rsidRDefault="002A59A5">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Ολοκληρώστε, κύριε Καμ</w:t>
      </w:r>
      <w:r>
        <w:rPr>
          <w:rFonts w:eastAsia="Times New Roman" w:cs="Times New Roman"/>
          <w:szCs w:val="24"/>
        </w:rPr>
        <w:t xml:space="preserve">μένε. </w:t>
      </w:r>
    </w:p>
    <w:p w14:paraId="7548F2FA"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Τελειώνω, κύριε Πρόεδρε. </w:t>
      </w:r>
    </w:p>
    <w:p w14:paraId="7548F2FB"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Είναι σαφές. Είναι όλα τα στοιχεία εδώ. Αυτοί οι άνθρωποι είχαν έτοιμη την Ελλάδα για έξοδο, είχαν μελετήσει τα </w:t>
      </w:r>
      <w:r>
        <w:rPr>
          <w:rFonts w:eastAsia="Times New Roman" w:cs="Times New Roman"/>
          <w:szCs w:val="24"/>
          <w:lang w:val="en-US"/>
        </w:rPr>
        <w:t>IOUs</w:t>
      </w:r>
      <w:r>
        <w:rPr>
          <w:rFonts w:eastAsia="Times New Roman" w:cs="Times New Roman"/>
          <w:szCs w:val="24"/>
        </w:rPr>
        <w:t xml:space="preserve">, είχαν μελετήσει να κλείσουν τα </w:t>
      </w:r>
      <w:r>
        <w:rPr>
          <w:rFonts w:eastAsia="Times New Roman" w:cs="Times New Roman"/>
          <w:szCs w:val="24"/>
          <w:lang w:val="en-US"/>
        </w:rPr>
        <w:t>ATM</w:t>
      </w:r>
      <w:r>
        <w:rPr>
          <w:rFonts w:eastAsia="Times New Roman" w:cs="Times New Roman"/>
          <w:szCs w:val="24"/>
        </w:rPr>
        <w:t>. Τα λέει όλα μέσα, τα έχω σημειώσει. Είχαν μελετήσ</w:t>
      </w:r>
      <w:r>
        <w:rPr>
          <w:rFonts w:eastAsia="Times New Roman" w:cs="Times New Roman"/>
          <w:szCs w:val="24"/>
        </w:rPr>
        <w:t xml:space="preserve">ει να κλείσουν τα ΑΤΜ στην Ελλάδα, να μας πετάξουν έξω… </w:t>
      </w:r>
    </w:p>
    <w:p w14:paraId="7548F2FC" w14:textId="77777777" w:rsidR="006C746B" w:rsidRDefault="002A59A5">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Καμμένο, δεν μπορώ να σας αφήσω να μιλήσετε περαιτέρω. </w:t>
      </w:r>
    </w:p>
    <w:p w14:paraId="7548F2FD"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 xml:space="preserve">Παρακαλώ, κλείστε. </w:t>
      </w:r>
    </w:p>
    <w:p w14:paraId="7548F2FE"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Αυτοί οι κύριοι θα έκλειναν και τις διατραπεζικές συναλλαγές. Εί</w:t>
      </w:r>
      <w:r>
        <w:rPr>
          <w:rFonts w:eastAsia="Times New Roman" w:cs="Times New Roman"/>
          <w:szCs w:val="24"/>
        </w:rPr>
        <w:t xml:space="preserve">ναι ένας τεχνικός όρος τον οποίον δεν θα σας αναλύσω τώρα. Δεν θα είχε η Ελλάδα τρόπο να κάνει κανένα </w:t>
      </w:r>
      <w:r>
        <w:rPr>
          <w:rFonts w:eastAsia="Times New Roman" w:cs="Times New Roman"/>
          <w:szCs w:val="24"/>
          <w:lang w:val="en-US"/>
        </w:rPr>
        <w:t>swift</w:t>
      </w:r>
      <w:r>
        <w:rPr>
          <w:rFonts w:eastAsia="Times New Roman" w:cs="Times New Roman"/>
          <w:szCs w:val="24"/>
        </w:rPr>
        <w:t xml:space="preserve">, να στείλει λεφτά πουθενά. </w:t>
      </w:r>
    </w:p>
    <w:p w14:paraId="7548F2FF"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lang w:val="en-US"/>
        </w:rPr>
        <w:t>plan</w:t>
      </w:r>
      <w:r>
        <w:rPr>
          <w:rFonts w:eastAsia="Times New Roman" w:cs="Times New Roman"/>
          <w:szCs w:val="24"/>
        </w:rPr>
        <w:t xml:space="preserve"> Ζ των φίλων Ευρωπαίων, που ήξεραν από το 2011 και 2012, οι κύριοι Σαμαράς και Βενιζέλος δεν έκαναν τίποτα. Ε</w:t>
      </w:r>
      <w:r>
        <w:rPr>
          <w:rFonts w:eastAsia="Times New Roman" w:cs="Times New Roman"/>
          <w:szCs w:val="24"/>
        </w:rPr>
        <w:t xml:space="preserve">μείς ήρθαμε να χειριστούμε ένα έτοιμο σχέδιο εξόδου με </w:t>
      </w:r>
      <w:r>
        <w:rPr>
          <w:rFonts w:eastAsia="Times New Roman" w:cs="Times New Roman"/>
          <w:szCs w:val="24"/>
          <w:lang w:val="en-US"/>
        </w:rPr>
        <w:t>IOUs</w:t>
      </w:r>
      <w:r>
        <w:rPr>
          <w:rFonts w:eastAsia="Times New Roman" w:cs="Times New Roman"/>
          <w:szCs w:val="24"/>
        </w:rPr>
        <w:t xml:space="preserve"> και κλείσιμο ΑΤΜ από την Ευρωπαϊκή Ένωση. Παρακαλώ να μελετηθεί από όλους και να δούμε ποιος στο τέλος της ημέρας έχει την ευθύνη για όλα αυτά. </w:t>
      </w:r>
    </w:p>
    <w:p w14:paraId="7548F300"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Ευχαριστώ πολύ.</w:t>
      </w:r>
    </w:p>
    <w:p w14:paraId="7548F301" w14:textId="77777777" w:rsidR="006C746B" w:rsidRDefault="002A59A5">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Δημήτριος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548F302"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Και όσον αφορά τα </w:t>
      </w:r>
      <w:r>
        <w:rPr>
          <w:rFonts w:eastAsia="Times New Roman" w:cs="Times New Roman"/>
          <w:szCs w:val="24"/>
          <w:lang w:val="en-US"/>
        </w:rPr>
        <w:t>assets</w:t>
      </w:r>
      <w:r>
        <w:rPr>
          <w:rFonts w:eastAsia="Times New Roman" w:cs="Times New Roman"/>
          <w:szCs w:val="24"/>
        </w:rPr>
        <w:t xml:space="preserve"> έχουμε ακούσει…</w:t>
      </w:r>
    </w:p>
    <w:p w14:paraId="7548F303" w14:textId="77777777" w:rsidR="006C746B" w:rsidRDefault="002A59A5">
      <w:pPr>
        <w:spacing w:line="600" w:lineRule="auto"/>
        <w:ind w:firstLine="567"/>
        <w:jc w:val="both"/>
        <w:rPr>
          <w:rFonts w:eastAsia="Times New Roman" w:cs="Times New Roman"/>
          <w:szCs w:val="24"/>
        </w:rPr>
      </w:pPr>
      <w:r>
        <w:rPr>
          <w:rFonts w:eastAsia="Times New Roman"/>
          <w:b/>
          <w:bCs/>
        </w:rPr>
        <w:t>Π</w:t>
      </w:r>
      <w:r>
        <w:rPr>
          <w:rFonts w:eastAsia="Times New Roman"/>
          <w:b/>
          <w:bCs/>
        </w:rPr>
        <w:t>ΡΟΕΔΡΕΥΩΝ (Νικήτας Κακλαμάνης):</w:t>
      </w:r>
      <w:r>
        <w:rPr>
          <w:rFonts w:eastAsia="Times New Roman" w:cs="Times New Roman"/>
          <w:szCs w:val="24"/>
        </w:rPr>
        <w:t xml:space="preserve"> Έχετε κλείσει. Δεν γράφεται πλέον τίποτα από αυτά που λέτε στα Πρακτικά. </w:t>
      </w:r>
    </w:p>
    <w:p w14:paraId="7548F304"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Η κατάχρηση ήταν δικαιολογημένη, γιατί ο Πρόεδρος του Κόμματος, ο κ. Καμμένος, ευρισκόμενος στο εξωτερικό, δεν θα μιλήσει το βράδυ, οπότε πήγε λίγο πα</w:t>
      </w:r>
      <w:r>
        <w:rPr>
          <w:rFonts w:eastAsia="Times New Roman" w:cs="Times New Roman"/>
          <w:szCs w:val="24"/>
        </w:rPr>
        <w:t xml:space="preserve">ραπάνω ο χρόνος. </w:t>
      </w:r>
    </w:p>
    <w:p w14:paraId="7548F305"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Τον λόγο έχει ο κ. Γεωργιάδης και κλείνουμε τον κύκλο. </w:t>
      </w:r>
    </w:p>
    <w:p w14:paraId="7548F306"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Να ενημερώσω απλά ότι ο κύριος Υπουργός ερωτήθηκε και είπε ότι δεν θέλει να μιλήσει αμέσως μετά την πρώτη οκτάδα. Κατόπιν τούτου, θα μπούμε στον κύκλο των υπόλοιπων ομιλητών, με μια </w:t>
      </w:r>
      <w:r>
        <w:rPr>
          <w:rFonts w:eastAsia="Times New Roman" w:cs="Times New Roman"/>
          <w:szCs w:val="24"/>
        </w:rPr>
        <w:t xml:space="preserve">παρέμβαση </w:t>
      </w:r>
      <w:r>
        <w:rPr>
          <w:rFonts w:eastAsia="Times New Roman" w:cs="Times New Roman"/>
          <w:szCs w:val="24"/>
        </w:rPr>
        <w:lastRenderedPageBreak/>
        <w:t>του κ. Λοβέρδου που είπε ότι, ανεξάρτητα αν θα μιλήσει ο κύριος Υπουργός ή όχι, θέλει να κάνει χρήση της ομιλίας του ως Κοινοβουλευτικού Εκπροσώπου.</w:t>
      </w:r>
    </w:p>
    <w:p w14:paraId="7548F307"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Για το ίδιο ενημερώνω και τους άλλους Κοινοβουλευτικούς Εκπροσώπους. Αν επιθυμούν μπορούν να κρατ</w:t>
      </w:r>
      <w:r>
        <w:rPr>
          <w:rFonts w:eastAsia="Times New Roman" w:cs="Times New Roman"/>
          <w:szCs w:val="24"/>
        </w:rPr>
        <w:t xml:space="preserve">ήσουν την ομιλία τους μετά την ομιλία του Υπουργού ή αν θέλουν μπορούν να παρεμβληθούν. </w:t>
      </w:r>
    </w:p>
    <w:p w14:paraId="7548F308"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Θα μιλήσω στις 13.00΄, κύριε Πρόεδρε. </w:t>
      </w:r>
    </w:p>
    <w:p w14:paraId="7548F309" w14:textId="77777777" w:rsidR="006C746B" w:rsidRDefault="002A59A5">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Γεωργιάδη, έχετε τον λόγο.</w:t>
      </w:r>
    </w:p>
    <w:p w14:paraId="7548F30A"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πολύ, κύριε Πρό</w:t>
      </w:r>
      <w:r>
        <w:rPr>
          <w:rFonts w:eastAsia="Times New Roman" w:cs="Times New Roman"/>
          <w:szCs w:val="24"/>
        </w:rPr>
        <w:t xml:space="preserve">εδρε. </w:t>
      </w:r>
    </w:p>
    <w:p w14:paraId="7548F30B"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Αγαπητοί συνάδελφοι Βουλευτές, καλημέρα σας. Ακριβώς ενάμιση χρόνο πριν, άρχισε δυστυχώς για την πατρίδα μας μια απίθανη περιπέτεια, μια καταστροφική πορεία, μία σύγχρονη οδύσσεια περιπλάνησης στο άγνωστο, δηλαδή η Κυβέρνηση ΣΥΡΙΖΑ-ΑΝΕΛ!</w:t>
      </w:r>
    </w:p>
    <w:p w14:paraId="7548F30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 στο </w:t>
      </w:r>
      <w:r>
        <w:rPr>
          <w:rFonts w:eastAsia="Times New Roman" w:cs="Times New Roman"/>
          <w:szCs w:val="24"/>
        </w:rPr>
        <w:t>μεγαλειώδες έπος του Ομήρου κυβερνήτης ήταν ο ικανός και πολυμήχανος βασιλιάς Οδυσσέας, που συνέβαλε, βέβαια, στα μέγιστα στην κατάληψη της Τροίας, και έμελλε σε δέκα χρόνια να επιστρέψει και στα νερά της Ιθάκης, στην εποχή μας έχουμε μείνει παρατημένοι στ</w:t>
      </w:r>
      <w:r>
        <w:rPr>
          <w:rFonts w:eastAsia="Times New Roman" w:cs="Times New Roman"/>
          <w:szCs w:val="24"/>
        </w:rPr>
        <w:t xml:space="preserve">ο έλεος του Θεού, των ανέμων και των δανειστών, χωρίς σοβαρή ηγεσία –κακά τα ψέματα- που να εμπνέει και να δίνει ελπίδα στον λαό ότι η σωτηρία βρίσκεται κοντά, έστω και στην επόμενη δεκαετία. </w:t>
      </w:r>
    </w:p>
    <w:p w14:paraId="7548F30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Σε αυτόν τον ενάμιση χρόνο τα είδαμε όλα από την «Πρώτη φορά Αρ</w:t>
      </w:r>
      <w:r>
        <w:rPr>
          <w:rFonts w:eastAsia="Times New Roman" w:cs="Times New Roman"/>
          <w:szCs w:val="24"/>
        </w:rPr>
        <w:t xml:space="preserve">ιστερά». Αυτοί που έσκιζαν τα μνημόνια, πρόλαβαν και ψήφισαν το τρίτο, που είναι ίσως το χειρότερο απ’ όλα. Κι έρχεται σήμερα η Αξιωματική Αντιπολίτευση να φέρει πρόταση σύστασης εξεταστικής επιτροπής για τα καμώματα της Κυβέρνησης ΣΥΡΙΖΑ-ΑΝΕΛ, σχετικά με </w:t>
      </w:r>
      <w:r>
        <w:rPr>
          <w:rFonts w:eastAsia="Times New Roman" w:cs="Times New Roman"/>
          <w:szCs w:val="24"/>
        </w:rPr>
        <w:t xml:space="preserve">τα όσα έγιναν πέρυσι τέτοια εποχή: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αρνητικό κλίμα, νέο μνημόνιο.</w:t>
      </w:r>
    </w:p>
    <w:p w14:paraId="7548F30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όμως, αγαπητοί συνάδελφοι της Νέας Δημοκρατίας, να διερευνήσουμε μόνο το πώς φθάσαμε στο τρίτο μνημόνιο; Δεν προηγήθηκαν το πρώτο του ΠΑΣΟΚ, του Γεωργίου Παπανδρέου, </w:t>
      </w:r>
      <w:r>
        <w:rPr>
          <w:rFonts w:eastAsia="Times New Roman" w:cs="Times New Roman"/>
          <w:szCs w:val="24"/>
        </w:rPr>
        <w:t xml:space="preserve">και το δεύτερο Σαμαρά-Βενιζέλου; Αυτά ήταν τα καλά, τα έξυπνα και τα παραγωγικά μνημόνια και τώρα έχουμε έρθει στα κακά μνημόνια; </w:t>
      </w:r>
    </w:p>
    <w:p w14:paraId="7548F30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Όντως, το σχήμα ΣΥΡΙΖΑ-ΑΝΕΛ έδειξε τραγική ανευθυνότητα και επέτεινε το δυσμενές οικονομικό και κοινωνικό κλίμα της χώρας μας</w:t>
      </w:r>
      <w:r>
        <w:rPr>
          <w:rFonts w:eastAsia="Times New Roman" w:cs="Times New Roman"/>
          <w:szCs w:val="24"/>
        </w:rPr>
        <w:t>. Σε αυτό οφείλουμε να συμφωνήσουμε μαζί σας.</w:t>
      </w:r>
    </w:p>
    <w:p w14:paraId="7548F31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Εσείς, όμως, τώρα, κύριοι της Αξιωματικής Αντιπολίτευσης, εισάγετε ένα νέο είδος λαϊκισμού και δημαγωγικής τάσης. Η πρόταση σύστασης εξεταστικής επιτροπής θα επιδιώξει απόδοση ευθυνών σε συγκεκριμένα πρόσωπα. Μ</w:t>
      </w:r>
      <w:r>
        <w:rPr>
          <w:rFonts w:eastAsia="Times New Roman" w:cs="Times New Roman"/>
          <w:szCs w:val="24"/>
        </w:rPr>
        <w:t xml:space="preserve">α, δεν είναι γνωστές αυτές οι ευθύνες; Γνωρίζουμε και ποιοι ήταν υπεύθυνοι στο οικονομικό επιτελείο και ποιοι ήταν στην ηγεσία του κυβερνητικού σχήματος. Εσείς τι θέλετε τώρα να ψάξετε; Για κάποιον ειδικό σύμβουλο ή γραμματέα που έκανε κάποιο συγκεκριμένο </w:t>
      </w:r>
      <w:r>
        <w:rPr>
          <w:rFonts w:eastAsia="Times New Roman" w:cs="Times New Roman"/>
          <w:szCs w:val="24"/>
        </w:rPr>
        <w:t xml:space="preserve">σφάλμα και πήγε </w:t>
      </w:r>
      <w:r>
        <w:rPr>
          <w:rFonts w:eastAsia="Times New Roman" w:cs="Times New Roman"/>
          <w:szCs w:val="24"/>
        </w:rPr>
        <w:lastRenderedPageBreak/>
        <w:t xml:space="preserve">στραβά η διαπραγμάτευση; Και για να τα λέμε όλα, για ποια διαπραγμάτευση μιλάμε; Ταξίδια αναψυχής έκαναν. </w:t>
      </w:r>
    </w:p>
    <w:p w14:paraId="7548F31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Κατά δεύτερον, μιλάμε για πολιτική ευθύνη. Αυτό είναι το βασικότερο. Ολόκληρη η στρατηγική ήταν λάθος εξαρχής. Και τι δεν ακούσαμε; Α</w:t>
      </w:r>
      <w:r>
        <w:rPr>
          <w:rFonts w:eastAsia="Times New Roman" w:cs="Times New Roman"/>
          <w:szCs w:val="24"/>
        </w:rPr>
        <w:t xml:space="preserve">κούσαμε για υποκλοπές στο </w:t>
      </w:r>
      <w:r>
        <w:rPr>
          <w:rFonts w:eastAsia="Times New Roman" w:cs="Times New Roman"/>
          <w:szCs w:val="24"/>
          <w:lang w:val="en-US"/>
        </w:rPr>
        <w:t>Eurogroup</w:t>
      </w:r>
      <w:r>
        <w:rPr>
          <w:rFonts w:eastAsia="Times New Roman" w:cs="Times New Roman"/>
          <w:szCs w:val="24"/>
        </w:rPr>
        <w:t xml:space="preserve">. Ακούσαμε για «ντου» στο Νομισματοκοπείο. Ακούσαμε για εκτύπωση και διανομή υποσχετικών αντί χρημάτων για μισθούς και συντάξεις. </w:t>
      </w:r>
    </w:p>
    <w:p w14:paraId="7548F31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μέσα σε ένα σταθερό και προστατευμένο ευρωπαϊκό χρηματοπιστωτικό περιβάλλον, καταφέραμ</w:t>
      </w:r>
      <w:r>
        <w:rPr>
          <w:rFonts w:eastAsia="Times New Roman" w:cs="Times New Roman"/>
          <w:szCs w:val="24"/>
        </w:rPr>
        <w:t xml:space="preserve">ε να οδηγήσουμε τις τράπεζες στο προσωρινό κλείσιμο, στην επιβολή κεφαλαιακών περιορισμών. Φθάσαμε μάλιστα το καλοκαίρι να κάνει διάγγελμα ο πρώην Υπουργός Οικονομικών, πριν τον Πρωθυπουργό, και να μας λέει για καλιφορνέζικες υποσχετικές, τα λεγόμενα </w:t>
      </w:r>
      <w:r>
        <w:rPr>
          <w:rFonts w:eastAsia="Times New Roman" w:cs="Times New Roman"/>
          <w:szCs w:val="24"/>
          <w:lang w:val="en-US"/>
        </w:rPr>
        <w:t>IOUs</w:t>
      </w:r>
      <w:r>
        <w:rPr>
          <w:rFonts w:eastAsia="Times New Roman" w:cs="Times New Roman"/>
          <w:szCs w:val="24"/>
        </w:rPr>
        <w:t>,</w:t>
      </w:r>
      <w:r>
        <w:rPr>
          <w:rFonts w:eastAsia="Times New Roman" w:cs="Times New Roman"/>
          <w:szCs w:val="24"/>
        </w:rPr>
        <w:t xml:space="preserve"> για αποθέματα σε καύσιμα και φάρμακα για ορισμένο χρονικό διάστημα και ούτω καθεξής. </w:t>
      </w:r>
    </w:p>
    <w:p w14:paraId="7548F31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 κόσμος παρακολουθούσε μουδιασμένος και άναυδος όλες αυτές τις εγκληματικές εξελίξεις. Στα φανερά, βέβαια, μιλούσαν για δήθεν διαπραγμάτευση, για δήθεν κόκκινες γραμμές</w:t>
      </w:r>
      <w:r>
        <w:rPr>
          <w:rFonts w:eastAsia="Times New Roman" w:cs="Times New Roman"/>
          <w:szCs w:val="24"/>
        </w:rPr>
        <w:t>, για δήθεν δεκαεπτάωρες συσκέψεις, προσπαθώντας να δικαιολογήσουν την πραγματικά τραγική απώλεια των έξι πολύτιμων και ευνοϊκών μηνών. Έφθασαν μάλιστα στο σημείο να διαφημίζουν το δικό τους μνημόνιο σαν να είναι ο μοναδικός οδηγός επιβίωσης που οδηγεί στη</w:t>
      </w:r>
      <w:r>
        <w:rPr>
          <w:rFonts w:eastAsia="Times New Roman" w:cs="Times New Roman"/>
          <w:szCs w:val="24"/>
        </w:rPr>
        <w:t>ν ανάπτυξη και να δυσφημούν τα υπόλοιπα σαν χάρτες που οδηγούν στην καταστροφή.</w:t>
      </w:r>
    </w:p>
    <w:p w14:paraId="7548F31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Τι να πρωτοπεί κανείς για τον απάνθρωπο χαρακτήρα και των τριών μνημονίων; Εργασιακές σχέσεις ανατράπηκαν, χιλιάδες άνθρωποι έμειναν χωρίς δουλειά, οικογένειες καταστράφηκαν, ο</w:t>
      </w:r>
      <w:r>
        <w:rPr>
          <w:rFonts w:eastAsia="Times New Roman" w:cs="Times New Roman"/>
          <w:szCs w:val="24"/>
        </w:rPr>
        <w:t>ι φόροι πολλαπλασιάστηκαν και οι μισθοί μειώθηκαν στο μισό. Οι περισσότεροι συμπολίτες μας υποφέρουν ή είναι σε απόγνωση, γιατί κινδυνεύουν να χάσουν το σπίτι τους.</w:t>
      </w:r>
    </w:p>
    <w:p w14:paraId="7548F31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Όταν, λοιπόν, έχεις ως κόμμα και ως κυβέρνηση υπογράψει μνημόνιο σε βάρος του λαού, όταν έχ</w:t>
      </w:r>
      <w:r>
        <w:rPr>
          <w:rFonts w:eastAsia="Times New Roman" w:cs="Times New Roman"/>
          <w:szCs w:val="24"/>
        </w:rPr>
        <w:t>εις πετσοκόψει συντάξεις από φτωχούς ανθρώπους, όταν έχεις βάλει λουκέτο σε χιλιάδες επιχειρήσεις, όταν με μια υπογραφή απολύεις υπαλλήλους, πόσο θράσος διαθέτεις για να ζητήσεις να διερευνηθούν τα αίτια του μνημονίου του αντιπάλου σου;</w:t>
      </w:r>
    </w:p>
    <w:p w14:paraId="7548F31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Τελικά, όμως, φαίνε</w:t>
      </w:r>
      <w:r>
        <w:rPr>
          <w:rFonts w:eastAsia="Times New Roman" w:cs="Times New Roman"/>
          <w:szCs w:val="24"/>
        </w:rPr>
        <w:t>ται ότι σε αυτή τη χώρα μόνο το πολύ θράσος περισσεύει. Δεν υπάρχουν φιλολαϊκά και αντιλαϊκά μνημόνια, αγαπητοί συνάδελφοι. Και τα τρία μέχρι σήμερα στόχευαν κυριολεκτικά κατά μέτωπο τα χαμηλά οικονομικά στρώματα, τους μικροεπαγγελματίες, τους μισθωτούς κα</w:t>
      </w:r>
      <w:r>
        <w:rPr>
          <w:rFonts w:eastAsia="Times New Roman" w:cs="Times New Roman"/>
          <w:szCs w:val="24"/>
        </w:rPr>
        <w:t>ι τους συνταξιούχους.</w:t>
      </w:r>
    </w:p>
    <w:p w14:paraId="7548F31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Μη μας επαναλαμβάνετε, λοιπόν, συνεχώς ότι το περίφημο </w:t>
      </w:r>
      <w:r>
        <w:rPr>
          <w:rFonts w:eastAsia="Times New Roman" w:cs="Times New Roman"/>
          <w:szCs w:val="24"/>
          <w:lang w:val="en-US"/>
        </w:rPr>
        <w:t>e</w:t>
      </w:r>
      <w:r w:rsidRPr="00B64CB9">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περιελάμβανε δήθεν ήπια μέτρα –«χάδια», όπως τα αποκαλείτε- και ότι οι δανειστές τα είχαν αποδεχθεί πλήρως, γιατί αν το επιθυμούσατε, υπήρχε άνεση χρόνου να υπογ</w:t>
      </w:r>
      <w:r>
        <w:rPr>
          <w:rFonts w:eastAsia="Times New Roman" w:cs="Times New Roman"/>
          <w:szCs w:val="24"/>
        </w:rPr>
        <w:t xml:space="preserve">ράψετε το δικό σας μνημόνιο πριν το τέλος του 2014. Ό,τι </w:t>
      </w:r>
      <w:r>
        <w:rPr>
          <w:rFonts w:eastAsia="Times New Roman" w:cs="Times New Roman"/>
          <w:szCs w:val="24"/>
        </w:rPr>
        <w:lastRenderedPageBreak/>
        <w:t>φταίει για το δικό σας μνημόνιο, φταίει και για τα μνημόνια του ΠΑΣΟΚ και του ΣΥΡΙΖΑ. Δεκαετίες αλόγιστων δαπανών, διορισμών, ρουσφετιών, υπερδανεισμού και φοροαπαλλαγών στους έχοντες είναι οι κύριοι</w:t>
      </w:r>
      <w:r>
        <w:rPr>
          <w:rFonts w:eastAsia="Times New Roman" w:cs="Times New Roman"/>
          <w:szCs w:val="24"/>
        </w:rPr>
        <w:t xml:space="preserve"> λόγοι για όλα τα μνημόνια. </w:t>
      </w:r>
    </w:p>
    <w:p w14:paraId="7548F31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Μπορεί, βέβαια, ο ΣΥΡΙΖΑ να μην έχει κυβερνήσει για δεκαετίες, αλλά κοινή εκτίμηση είναι ότι αρκούν και λίγοι μήνες για να σας μοιάσει, διότι η αλήθεια είναι ότι πέρυσι η χώρα μας κινδύνευσε όσο ποτέ άλλοτε –για να πούμε και το</w:t>
      </w:r>
      <w:r>
        <w:rPr>
          <w:rFonts w:eastAsia="Times New Roman" w:cs="Times New Roman"/>
          <w:szCs w:val="24"/>
        </w:rPr>
        <w:t>υ στραβού το δίκιο- και συνέβησαν απίθανα πράγματα στο πρώτο εξάμηνο του 2015. Παρατρεχάμενοι Κινέζοι σύμβουλοι, άλλοι γνωστοί και άλλοι άγνωστοι παγκοσμίως, εκτός του συστήματος της επίσημης Κυβέρνησης, εισηγούνταν</w:t>
      </w:r>
      <w:r w:rsidRPr="00B64CB9">
        <w:rPr>
          <w:rFonts w:eastAsia="Times New Roman" w:cs="Times New Roman"/>
          <w:szCs w:val="24"/>
        </w:rPr>
        <w:t>,</w:t>
      </w:r>
      <w:r>
        <w:rPr>
          <w:rFonts w:eastAsia="Times New Roman" w:cs="Times New Roman"/>
          <w:szCs w:val="24"/>
        </w:rPr>
        <w:t xml:space="preserve"> δήθεν</w:t>
      </w:r>
      <w:r w:rsidRPr="00B64CB9">
        <w:rPr>
          <w:rFonts w:eastAsia="Times New Roman" w:cs="Times New Roman"/>
          <w:szCs w:val="24"/>
        </w:rPr>
        <w:t>,</w:t>
      </w:r>
      <w:r>
        <w:rPr>
          <w:rFonts w:eastAsia="Times New Roman" w:cs="Times New Roman"/>
          <w:szCs w:val="24"/>
        </w:rPr>
        <w:t xml:space="preserve"> σχέδια σωτηρίας για τη χώρα μας.</w:t>
      </w:r>
      <w:r>
        <w:rPr>
          <w:rFonts w:eastAsia="Times New Roman" w:cs="Times New Roman"/>
          <w:szCs w:val="24"/>
        </w:rPr>
        <w:t xml:space="preserve"> Ποιο είναι το κοινό χαρακτηριστικό τους; Ήταν μέλη της μυστικής ομάδας εργασίας που σύστησε ο πρώην Υπουργός Οικονομικών κ. Βαρουφάκης, κατόπιν πάντα εντολής του Πρωθυπουργού, με έργο τη σχεδίαση και οργάνωση σειράς εξωθεσμικών ενεργειών, με τελικό σκοπό </w:t>
      </w:r>
      <w:r>
        <w:rPr>
          <w:rFonts w:eastAsia="Times New Roman" w:cs="Times New Roman"/>
          <w:szCs w:val="24"/>
        </w:rPr>
        <w:t xml:space="preserve">την έξοδο της χώρας από το ευρώ και την Ευρωζώνη. </w:t>
      </w:r>
    </w:p>
    <w:p w14:paraId="7548F31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δεν ακούσαμε για το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rPr>
        <w:t xml:space="preserve">Β, το </w:t>
      </w:r>
      <w:r>
        <w:rPr>
          <w:rFonts w:eastAsia="Times New Roman" w:cs="Times New Roman"/>
          <w:szCs w:val="24"/>
          <w:lang w:val="en-US"/>
        </w:rPr>
        <w:t>p</w:t>
      </w:r>
      <w:r>
        <w:rPr>
          <w:rFonts w:eastAsia="Times New Roman" w:cs="Times New Roman"/>
          <w:szCs w:val="24"/>
          <w:lang w:val="en-US"/>
        </w:rPr>
        <w:t>lan</w:t>
      </w:r>
      <w:r>
        <w:rPr>
          <w:rFonts w:eastAsia="Times New Roman" w:cs="Times New Roman"/>
          <w:szCs w:val="24"/>
        </w:rPr>
        <w:t xml:space="preserve"> Χ</w:t>
      </w:r>
      <w:r>
        <w:rPr>
          <w:rFonts w:eastAsia="Times New Roman" w:cs="Times New Roman"/>
          <w:szCs w:val="24"/>
        </w:rPr>
        <w:t xml:space="preserve"> ή όπως αλλιώς θέλετε να το ονομάσετε! Ακούσαμε για κήρυξη της χώρας σε κατάσταση έκτακτης ανάγκης, για εκτύπωση υποσχετικών για πληρωμή μισθών, για χορήγηση κουπονιών για βασικά είδη ανάγκης, για κρατικοποίηση των τραπεζών. Ακόμα και για χρήση ιντερνετικο</w:t>
      </w:r>
      <w:r>
        <w:rPr>
          <w:rFonts w:eastAsia="Times New Roman" w:cs="Times New Roman"/>
          <w:szCs w:val="24"/>
        </w:rPr>
        <w:t>ύ χρήματος ακούσαμε –το «</w:t>
      </w:r>
      <w:r>
        <w:rPr>
          <w:rFonts w:eastAsia="Times New Roman" w:cs="Times New Roman"/>
          <w:szCs w:val="24"/>
          <w:lang w:val="en-US"/>
        </w:rPr>
        <w:t>bitcoins</w:t>
      </w:r>
      <w:r>
        <w:rPr>
          <w:rFonts w:eastAsia="Times New Roman" w:cs="Times New Roman"/>
          <w:szCs w:val="24"/>
        </w:rPr>
        <w:t xml:space="preserve">»- ή για αιώνια επιστράτευση των δημοσίων υπαλλήλων και άλλα πολλά παλαβά. </w:t>
      </w:r>
    </w:p>
    <w:p w14:paraId="7548F31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Υπολογισμοί κάνουν λόγο για απώλεια από τη λεγόμενη «διαπραγμάτευση Βαρουφάκη» ύψους 86 δισεκατομμυρίων ευρώ, η οποία οφείλεται στη διαρροή καταθέσ</w:t>
      </w:r>
      <w:r>
        <w:rPr>
          <w:rFonts w:eastAsia="Times New Roman" w:cs="Times New Roman"/>
          <w:szCs w:val="24"/>
        </w:rPr>
        <w:t>εων, στην ανακεφαλαιοποίηση και το ξεπούλημα των τραπεζών και στη γενικότερη περαιτέρω επιδείνωση του οικονομικού κλίματος, χωρίς να λάβουμε υπ’ όψιν τις χιλιάδες απολύσεις από τα δεκάδες «κανόνια» μεγάλων γνωστών εταιρειών, οι οποίες δεν άντεξαν στις κρατ</w:t>
      </w:r>
      <w:r>
        <w:rPr>
          <w:rFonts w:eastAsia="Times New Roman" w:cs="Times New Roman"/>
          <w:szCs w:val="24"/>
        </w:rPr>
        <w:t>ικές πιέσεις.</w:t>
      </w:r>
    </w:p>
    <w:p w14:paraId="7548F31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Ποιος θα αποζημιώσει τους Έλληνες για τις περικοπές και τους μισθούς τους, για τη «σφαγή» στις συντάξεις και την υποβάθμιση για άλλη μία φορά του επιπέδου ζωής τους; Περίτρανη δε απόδειξη είναι ότι αυτά τα αστρονομικά ποσά φορτώθηκαν στις πλάτες της χαμηλό</w:t>
      </w:r>
      <w:r>
        <w:rPr>
          <w:rFonts w:eastAsia="Times New Roman" w:cs="Times New Roman"/>
          <w:szCs w:val="24"/>
        </w:rPr>
        <w:t>τερης οικονομικής τάξης, των λεγόμενων «φτωχών στρωμάτων», αποτελεί το τρίτο μνημόνιο που υπογράψατε –και το υπογράψατε όλοι- μία πραγματική ταφόπλακα για κάθε «πλούσιο» -εντός εισαγωγικών- Έλληνα, που τυγχάνει να λαμβάνει μισθό ή σύνταξη πάνω από 600 ευρώ</w:t>
      </w:r>
      <w:r>
        <w:rPr>
          <w:rFonts w:eastAsia="Times New Roman" w:cs="Times New Roman"/>
          <w:szCs w:val="24"/>
        </w:rPr>
        <w:t>. Εκπλήρωσε έτσι η Κυβέρνηση ΣΥΡΙΖΑ-ΑΝΕΛ την υπόσχεσή της, ότι δηλαδή τα μέτρα στοχεύουν στους πλουσίους Έλληνες. Τα 600 ευρώ τον μήνα θα είναι στο εξής το όριο όχι της φτώχειας, όπως μας υπόσχονταν μέχρι τώρα, αλλά του πλούτου.</w:t>
      </w:r>
    </w:p>
    <w:p w14:paraId="7548F31C" w14:textId="77777777" w:rsidR="006C746B" w:rsidRDefault="002A59A5">
      <w:pPr>
        <w:spacing w:line="600" w:lineRule="auto"/>
        <w:ind w:firstLine="720"/>
        <w:jc w:val="both"/>
        <w:rPr>
          <w:rFonts w:eastAsia="Times New Roman" w:cs="Times New Roman"/>
          <w:szCs w:val="28"/>
        </w:rPr>
      </w:pPr>
      <w:r>
        <w:rPr>
          <w:rFonts w:eastAsia="Times New Roman" w:cs="Times New Roman"/>
          <w:szCs w:val="24"/>
        </w:rPr>
        <w:t xml:space="preserve">Κύριε Πρόεδρε, </w:t>
      </w:r>
      <w:r>
        <w:rPr>
          <w:rFonts w:eastAsia="Times New Roman" w:cs="Times New Roman"/>
          <w:szCs w:val="28"/>
        </w:rPr>
        <w:t>κυρίες και κ</w:t>
      </w:r>
      <w:r>
        <w:rPr>
          <w:rFonts w:eastAsia="Times New Roman" w:cs="Times New Roman"/>
          <w:szCs w:val="28"/>
        </w:rPr>
        <w:t xml:space="preserve">ύριοι, το περσινό κακό που πάθαμε ως χώρα από τη διακυβέρνηση ΣΥΡΙΖΑ-ΑΝΕΛ με την άτσαλη διαπραγμάτευση με την Ευρώπη που οδήγησε στο τρίτο μνημόνιο, ίσως περάσουν και πάνω από δέκα χρόνια για να το ξεπεράσουμε και σίγουρα πρέπει να αποδοθούν ευθύνες στους </w:t>
      </w:r>
      <w:r>
        <w:rPr>
          <w:rFonts w:eastAsia="Times New Roman" w:cs="Times New Roman"/>
          <w:szCs w:val="28"/>
        </w:rPr>
        <w:t>υπαίτιους.</w:t>
      </w:r>
    </w:p>
    <w:p w14:paraId="7548F31D"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lastRenderedPageBreak/>
        <w:t xml:space="preserve">Όμως, αγαπητοί συνάδελφοι της Νέας Δημοκρατίας, η πρότασή σας για σύσταση </w:t>
      </w:r>
      <w:r>
        <w:rPr>
          <w:rFonts w:eastAsia="Times New Roman" w:cs="Times New Roman"/>
          <w:szCs w:val="28"/>
        </w:rPr>
        <w:t>εξεταστικής επιτροπής</w:t>
      </w:r>
      <w:r>
        <w:rPr>
          <w:rFonts w:eastAsia="Times New Roman" w:cs="Times New Roman"/>
          <w:szCs w:val="28"/>
        </w:rPr>
        <w:t xml:space="preserve"> δεν είναι ολοκληρωμένη, πρώτον γιατί όλοι ξέρουμε ποιοι φταίνε για την κατάντια της Ελλάδας μας και αυτοί δεν είναι άλλοι από όλες τις κυβερνήσεις τω</w:t>
      </w:r>
      <w:r>
        <w:rPr>
          <w:rFonts w:eastAsia="Times New Roman" w:cs="Times New Roman"/>
          <w:szCs w:val="28"/>
        </w:rPr>
        <w:t xml:space="preserve">ν τελευταίων σαράντα ετών και, δεύτερον, γιατί και εσείς και το ΠΑΣΟΚ έχετε τεράστιες ευθύνες για όλα τα μνημόνια. Θεωρούμε απαράδεκτο και υποκριτικό να περιοριστεί η πρότασή σας για </w:t>
      </w:r>
      <w:r>
        <w:rPr>
          <w:rFonts w:eastAsia="Times New Roman" w:cs="Times New Roman"/>
          <w:szCs w:val="28"/>
        </w:rPr>
        <w:t xml:space="preserve">επιτροπή </w:t>
      </w:r>
      <w:r>
        <w:rPr>
          <w:rFonts w:eastAsia="Times New Roman" w:cs="Times New Roman"/>
          <w:szCs w:val="28"/>
        </w:rPr>
        <w:t>μόνο στη διερεύνηση αιτιών που οδήγησαν στο τρίτο μνημόνιο, αλλά</w:t>
      </w:r>
      <w:r>
        <w:rPr>
          <w:rFonts w:eastAsia="Times New Roman" w:cs="Times New Roman"/>
          <w:szCs w:val="28"/>
        </w:rPr>
        <w:t xml:space="preserve"> και οξύμωρο, αφού το έχετε ψηφίσει και εσείς το προηγούμενο καλοκαίρι.</w:t>
      </w:r>
    </w:p>
    <w:p w14:paraId="7548F31E"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Η δική μας πρόταση είναι να συσταθεί </w:t>
      </w:r>
      <w:r>
        <w:rPr>
          <w:rFonts w:eastAsia="Times New Roman" w:cs="Times New Roman"/>
          <w:szCs w:val="28"/>
        </w:rPr>
        <w:t>εξεταστική επιτροπή</w:t>
      </w:r>
      <w:r>
        <w:rPr>
          <w:rFonts w:eastAsia="Times New Roman" w:cs="Times New Roman"/>
          <w:szCs w:val="28"/>
        </w:rPr>
        <w:t xml:space="preserve"> για τα συνολικά αίτια της κρίσης τουλάχιστον από το 2004 και ύστερα. Αυτή εισηγούμαστε, αυτή θέλουμε. Εμείς στην Ένωση Κεντρώων</w:t>
      </w:r>
      <w:r>
        <w:rPr>
          <w:rFonts w:eastAsia="Times New Roman" w:cs="Times New Roman"/>
          <w:szCs w:val="28"/>
        </w:rPr>
        <w:t xml:space="preserve"> δεν κάνουμε εκπτώσεις και έτσι εκ των πραγμάτων αυτή τη μεμονωμένη και δακτυλοδεικτούμενη πρότασή σας δεν μπορούμε να την ψηφίσουμε.</w:t>
      </w:r>
    </w:p>
    <w:p w14:paraId="7548F31F" w14:textId="77777777" w:rsidR="006C746B" w:rsidRDefault="002A59A5">
      <w:pPr>
        <w:spacing w:line="600" w:lineRule="auto"/>
        <w:ind w:firstLine="720"/>
        <w:jc w:val="both"/>
        <w:rPr>
          <w:rFonts w:eastAsia="Times New Roman" w:cs="Times New Roman"/>
          <w:szCs w:val="24"/>
        </w:rPr>
      </w:pPr>
      <w:r>
        <w:rPr>
          <w:rFonts w:eastAsia="Times New Roman" w:cs="Times New Roman"/>
          <w:szCs w:val="28"/>
        </w:rPr>
        <w:t>Σας ευχαριστώ πάρα πολύ.</w:t>
      </w:r>
    </w:p>
    <w:p w14:paraId="7548F320" w14:textId="77777777" w:rsidR="006C746B" w:rsidRDefault="002A59A5">
      <w:pPr>
        <w:spacing w:line="600" w:lineRule="auto"/>
        <w:ind w:firstLine="720"/>
        <w:jc w:val="center"/>
        <w:rPr>
          <w:rFonts w:eastAsia="Times New Roman" w:cs="Times New Roman"/>
          <w:szCs w:val="28"/>
        </w:rPr>
      </w:pPr>
      <w:r>
        <w:rPr>
          <w:rFonts w:eastAsia="Times New Roman" w:cs="Times New Roman"/>
          <w:szCs w:val="28"/>
        </w:rPr>
        <w:lastRenderedPageBreak/>
        <w:t>(Χειροκροτήματα από την πτέρυγα της Ένωσης Κεντρώων)</w:t>
      </w:r>
    </w:p>
    <w:p w14:paraId="7548F321" w14:textId="77777777" w:rsidR="006C746B" w:rsidRDefault="002A59A5">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Κι εγώ σας </w:t>
      </w:r>
      <w:r>
        <w:rPr>
          <w:rFonts w:eastAsia="Times New Roman" w:cs="Times New Roman"/>
          <w:szCs w:val="28"/>
        </w:rPr>
        <w:t>ευχαριστώ για τη συντομία του χρόνου.</w:t>
      </w:r>
    </w:p>
    <w:p w14:paraId="7548F322" w14:textId="77777777" w:rsidR="006C746B" w:rsidRDefault="002A59A5">
      <w:pPr>
        <w:spacing w:line="600" w:lineRule="auto"/>
        <w:ind w:firstLine="720"/>
        <w:jc w:val="both"/>
        <w:rPr>
          <w:rFonts w:eastAsia="Times New Roman" w:cs="Times New Roman"/>
          <w:szCs w:val="24"/>
        </w:rPr>
      </w:pPr>
      <w:r>
        <w:rPr>
          <w:rFonts w:eastAsia="Times New Roman" w:cs="Times New Roman"/>
          <w:szCs w:val="28"/>
        </w:rPr>
        <w:t xml:space="preserve">Κυρίες και κύριοι συνάδελφοι, θα προηγηθούν οι συνάδελφοι </w:t>
      </w:r>
      <w:r>
        <w:rPr>
          <w:rFonts w:eastAsia="Times New Roman" w:cs="Times New Roman"/>
          <w:szCs w:val="28"/>
        </w:rPr>
        <w:t xml:space="preserve">κ. </w:t>
      </w:r>
      <w:r>
        <w:rPr>
          <w:rFonts w:eastAsia="Times New Roman" w:cs="Times New Roman"/>
          <w:szCs w:val="28"/>
        </w:rPr>
        <w:t xml:space="preserve">Θεοπεφτάτου, κ. Τζαβάρας και κ. Φάμελλος. </w:t>
      </w:r>
      <w:r>
        <w:rPr>
          <w:rFonts w:eastAsia="Times New Roman" w:cs="Times New Roman"/>
          <w:szCs w:val="24"/>
        </w:rPr>
        <w:t>Θα ακολουθήσει ο κ. Λοβέρδος και ο κ. Δένδιας, ο οποίος είχε μείνει. Μετά θα μιλήσουν –λέω τα ονόματα των συναδέλφω</w:t>
      </w:r>
      <w:r>
        <w:rPr>
          <w:rFonts w:eastAsia="Times New Roman" w:cs="Times New Roman"/>
          <w:szCs w:val="24"/>
        </w:rPr>
        <w:t>ν για να ειδοποιηθούν- ο κ. Παναγιώταρος, ο κ. Σπαρτινός και ο κ. Δήμας.</w:t>
      </w:r>
    </w:p>
    <w:p w14:paraId="7548F32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Κυρία Θεοπεφτάτου, έχετε τον λόγο. </w:t>
      </w:r>
    </w:p>
    <w:p w14:paraId="7548F32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ΑΦΡΟΔΙΤΗ ΘΕΟΠΕΦΤΑΤΟΥ: </w:t>
      </w:r>
      <w:r>
        <w:rPr>
          <w:rFonts w:eastAsia="Times New Roman"/>
          <w:color w:val="000000"/>
          <w:szCs w:val="24"/>
        </w:rPr>
        <w:t>Ευχαριστώ, κύριε Πρόεδρε.</w:t>
      </w:r>
      <w:r>
        <w:rPr>
          <w:rFonts w:eastAsia="Times New Roman" w:cs="Times New Roman"/>
          <w:szCs w:val="24"/>
        </w:rPr>
        <w:t xml:space="preserve"> </w:t>
      </w:r>
    </w:p>
    <w:p w14:paraId="7548F32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να συζητήσουμε την πρόταση της Κοινοβουλευτικής Ομάδας τη</w:t>
      </w:r>
      <w:r>
        <w:rPr>
          <w:rFonts w:eastAsia="Times New Roman" w:cs="Times New Roman"/>
          <w:szCs w:val="24"/>
        </w:rPr>
        <w:t xml:space="preserve">ς Νέας Δημοκρατίας για το αν θα συσταθεί ή όχι </w:t>
      </w:r>
      <w:r>
        <w:rPr>
          <w:rFonts w:eastAsia="Times New Roman" w:cs="Times New Roman"/>
          <w:szCs w:val="24"/>
        </w:rPr>
        <w:t>εξεταστική επιτροπή</w:t>
      </w:r>
      <w:r>
        <w:rPr>
          <w:rFonts w:eastAsia="Times New Roman" w:cs="Times New Roman"/>
          <w:szCs w:val="24"/>
        </w:rPr>
        <w:t xml:space="preserve"> ως προς τα πεπραγμένα της Κυβέρνησής μας πέρ</w:t>
      </w:r>
      <w:r>
        <w:rPr>
          <w:rFonts w:eastAsia="Times New Roman" w:cs="Times New Roman"/>
          <w:szCs w:val="24"/>
        </w:rPr>
        <w:t>υ</w:t>
      </w:r>
      <w:r>
        <w:rPr>
          <w:rFonts w:eastAsia="Times New Roman" w:cs="Times New Roman"/>
          <w:szCs w:val="24"/>
        </w:rPr>
        <w:t xml:space="preserve">σι. </w:t>
      </w:r>
    </w:p>
    <w:p w14:paraId="7548F32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Όπως γνωρίζουμε, τον Ιανουάριο του 2015 η χώρα μας βρέθηκε μπροστά σε έναν ασφυκτικό δημοσιονομικό κλοιό. Η συγκυβέρνηση Σαμαρά-Βενιζέλου δ</w:t>
      </w:r>
      <w:r>
        <w:rPr>
          <w:rFonts w:eastAsia="Times New Roman" w:cs="Times New Roman"/>
          <w:szCs w:val="24"/>
        </w:rPr>
        <w:t>εν είχε ολοκληρώσει τη</w:t>
      </w:r>
      <w:r>
        <w:rPr>
          <w:rFonts w:eastAsia="Times New Roman" w:cs="Times New Roman"/>
          <w:szCs w:val="24"/>
        </w:rPr>
        <w:t>ν</w:t>
      </w:r>
      <w:r>
        <w:rPr>
          <w:rFonts w:eastAsia="Times New Roman" w:cs="Times New Roman"/>
          <w:szCs w:val="24"/>
        </w:rPr>
        <w:t xml:space="preserve"> πέμπτη αξιολόγηση του δεύτερου μνημονίου, το οποίο είχε λήξει ήδη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Υπήρξε μια δίμηνη παράταση ως τις 28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2015, με την πέμπτη αξιολόγηση ανολοκλήρωτη από το καλοκαίρι του 2014. Στόχος προφανής ήταν η χώρα να μπει σε δημοσιονομική ασφυξία, η νέα Κυβέρνηση να μην μπορέσει να προχωρήσει και να υποταχθεί σε όσα είχαν συμφωνηθεί από την προηγούμενη κυβέρνηση ή να κ</w:t>
      </w:r>
      <w:r>
        <w:rPr>
          <w:rFonts w:eastAsia="Times New Roman" w:cs="Times New Roman"/>
          <w:szCs w:val="24"/>
        </w:rPr>
        <w:t xml:space="preserve">αταρρεύσει πολιτικά. Ήταν ένα παιχνίδι εκβιασμού με γραμμή «κάντε αυτά που δεν έκανε ο Σαμαράς και μετά συζητάμε για τα υπόλοιπα». </w:t>
      </w:r>
    </w:p>
    <w:p w14:paraId="7548F32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Τι περιλάμβανε αυτήν η πέμπτη αξιολόγηση. Πρώτα-πρώτα περιλάμβανε πρωτογενή πλεονάσματα: Το 2015, 3%. Το 2016, 4,2%. Το 2017</w:t>
      </w:r>
      <w:r>
        <w:rPr>
          <w:rFonts w:eastAsia="Times New Roman" w:cs="Times New Roman"/>
          <w:szCs w:val="24"/>
        </w:rPr>
        <w:t>, 4,5%, κ.ο.κ.</w:t>
      </w:r>
      <w:r>
        <w:rPr>
          <w:rFonts w:eastAsia="Times New Roman" w:cs="Times New Roman"/>
          <w:szCs w:val="24"/>
        </w:rPr>
        <w:t>.</w:t>
      </w:r>
    </w:p>
    <w:p w14:paraId="7548F32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Τι ισχύει σήμερα μετά την «καταστροφική διαπραγμάτευση» της δικής μας διακυβέρνησης, όπως ισχυρίζεται η Νέα Δημοκρατία; Για το 2015, -0,25%. Για το 2016, +0,5%. Για το 2017, 1,5%. Για το 2018, 3,5%. Δηλαδή κατά 20 δισεκατομμύρια χαμηλότερα </w:t>
      </w:r>
      <w:r>
        <w:rPr>
          <w:rFonts w:eastAsia="Times New Roman" w:cs="Times New Roman"/>
          <w:szCs w:val="24"/>
        </w:rPr>
        <w:t xml:space="preserve">πρωτογενή πλεονάσματα. Όλοι αναγνωρίζουν σήμερα τη σημασία των χαμηλότερων πρωτογενών πλεονασμάτων. Ακόμα και αυτοί που υπέγραφαν το 4,5% πλεόνασμα, αναγνωρίζουν ότι λογικά πρωτογενή πλεονάσματα είναι γύρω στο 2%. </w:t>
      </w:r>
    </w:p>
    <w:p w14:paraId="7548F32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Εδώ, βεβαίως, δεν χρειάζεται να είσαι ΣΥΡ</w:t>
      </w:r>
      <w:r>
        <w:rPr>
          <w:rFonts w:eastAsia="Times New Roman" w:cs="Times New Roman"/>
          <w:szCs w:val="24"/>
        </w:rPr>
        <w:t>ΙΖΑ για να πεις ότι η ελληνική οικονομία δεν μπορούσε να αντέξει τέτοια πρωτογενή πλεονάσματα. Όπως είπε και ο εισηγητής μας, ο ίδιος ο τότε Υπουργός Οικονομικών, ο κ. Χαρδούβελης, ομολόγησε σε συνέντευξή του ότι αυτά τα πλεονάσματα όντως δεν έβγαιναν, για</w:t>
      </w:r>
      <w:r>
        <w:rPr>
          <w:rFonts w:eastAsia="Times New Roman" w:cs="Times New Roman"/>
          <w:szCs w:val="24"/>
        </w:rPr>
        <w:t xml:space="preserve">τί δεν ήταν ρεαλιστικά. </w:t>
      </w:r>
    </w:p>
    <w:p w14:paraId="7548F32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διαπραγματεύτηκε μέχρι το καλοκαίρι του 2015, όπου βρέθηκε αντιμέτωπη με την </w:t>
      </w:r>
      <w:r>
        <w:rPr>
          <w:rFonts w:eastAsia="Times New Roman"/>
          <w:bCs/>
        </w:rPr>
        <w:t>πρόταση των εταίρων, την πρόταση Γιουνκέρ,</w:t>
      </w:r>
      <w:r>
        <w:rPr>
          <w:rFonts w:eastAsia="Times New Roman" w:cs="Times New Roman"/>
          <w:szCs w:val="24"/>
        </w:rPr>
        <w:t xml:space="preserve"> που τέθηκε σε δημοψήφισμα στον ελληνικό λαό. Τι περιλάμβανε η πρόταση αυτή, για όσους ξέχασαν; Δύσκ</w:t>
      </w:r>
      <w:r>
        <w:rPr>
          <w:rFonts w:eastAsia="Times New Roman" w:cs="Times New Roman"/>
          <w:szCs w:val="24"/>
        </w:rPr>
        <w:t>ολα δημοσιονομικά μέτρα, που και σήμερα αντιμετωπίζουμε, αλλά με μια θεμελιώδη διαφορά, χρηματοδότηση της χώρας για τέσσερις μήνες, μέχρι τον Νοέμβρη του 2015, και από εκεί και πέρα κανείς δεν ξέρει. Όμως, το πιο πιθανό ήταν μια νέα μνημονιακή συμφωνία, κα</w:t>
      </w:r>
      <w:r>
        <w:rPr>
          <w:rFonts w:eastAsia="Times New Roman" w:cs="Times New Roman"/>
          <w:szCs w:val="24"/>
        </w:rPr>
        <w:t xml:space="preserve">θώς το διάστημα των τεσσάρων μηνών ήταν πάρα πολύ μικρό. </w:t>
      </w:r>
    </w:p>
    <w:p w14:paraId="7548F32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ελληνική Κυβέρνηση διαπραγματεύθηκε μια νέα συμφωνία που καλύπτει τη χώρα μέχρι το 2018, μια συμφωνία με τις αδυναμίες της, αλλά και με σημαντικά πλεονεκτήματα, αν συγκριθεί είτε με την πέμπτη αξι</w:t>
      </w:r>
      <w:r>
        <w:rPr>
          <w:rFonts w:eastAsia="Times New Roman" w:cs="Times New Roman"/>
          <w:szCs w:val="24"/>
        </w:rPr>
        <w:t xml:space="preserve">ολόγηση είτε με την πρόταση </w:t>
      </w:r>
      <w:r>
        <w:rPr>
          <w:rFonts w:eastAsia="Times New Roman" w:cs="Times New Roman"/>
          <w:szCs w:val="24"/>
        </w:rPr>
        <w:t>Γιούνκερ</w:t>
      </w:r>
      <w:r>
        <w:rPr>
          <w:rFonts w:eastAsia="Times New Roman" w:cs="Times New Roman"/>
          <w:szCs w:val="24"/>
        </w:rPr>
        <w:t xml:space="preserve">. </w:t>
      </w:r>
    </w:p>
    <w:p w14:paraId="7548F32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Να μην ξεχνάμε ότι στη διαπραγμάτευση του 2015 απαιτούσαν από την Ελλάδα, παρά την πολιτική αλλαγή, τη συνέχιση της ίδιας πολιτικής. Κάθε σημείο που βελτιώθηκε στη διαπραγμάτευση, κερδήθηκε </w:t>
      </w:r>
      <w:r>
        <w:rPr>
          <w:rFonts w:eastAsia="Times New Roman" w:cs="Times New Roman"/>
          <w:szCs w:val="24"/>
        </w:rPr>
        <w:lastRenderedPageBreak/>
        <w:t>με μεγάλη δυσκολία, αφού οι</w:t>
      </w:r>
      <w:r>
        <w:rPr>
          <w:rFonts w:eastAsia="Times New Roman" w:cs="Times New Roman"/>
          <w:szCs w:val="24"/>
        </w:rPr>
        <w:t xml:space="preserve"> εταίροι θεωρούσαν την πέμπτη αξιολόγηση ως βάση συζήτησης, ως κεκτημένο έδαφος. </w:t>
      </w:r>
    </w:p>
    <w:p w14:paraId="7548F32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Ας έρθουμε, όμως, στον πυρήνα του ερωτήματος της Νέας Δημοκρατίας για τα κρίσιμα ζητήματα. Στη χώρα επιβλήθηκαν κεφαλαιακοί περιορισμοί την επόμενη μέρα της ανακοίνωσης του δ</w:t>
      </w:r>
      <w:r>
        <w:rPr>
          <w:rFonts w:eastAsia="Times New Roman" w:cs="Times New Roman"/>
          <w:szCs w:val="24"/>
        </w:rPr>
        <w:t>ημοψηφίσματος, σε μια πρωτοφανή προσπάθεια κατατρομοκράτησης του εκλογικού σώματος και με προφανή στόχο την ποδηγέτηση του αποτελέσματος. Μπορούμε να θυμηθούμε δηλώσεις κορυφαίων στελεχών της Αξιωματικής Αντιπολίτευσης αυτής της εποχής για κίνδυνο των κατα</w:t>
      </w:r>
      <w:r>
        <w:rPr>
          <w:rFonts w:eastAsia="Times New Roman" w:cs="Times New Roman"/>
          <w:szCs w:val="24"/>
        </w:rPr>
        <w:t xml:space="preserve">θέσεων, συνεπικουρούμενες από δημοσιεύματα εγχώριων και ευρωπαϊκών οικονομικών ελίτ. </w:t>
      </w:r>
    </w:p>
    <w:p w14:paraId="7548F32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Πρωθυπουργός της Ελλάδας και ενώ είχε εξαγγείλει ένα δημοψήφισμα, ζήτησε την παράταση του υφιστάμενου μέχρι τότε προγράμματος για δεκαπέντε ημέρες, προκειμένου η χώρα ν</w:t>
      </w:r>
      <w:r>
        <w:rPr>
          <w:rFonts w:eastAsia="Times New Roman" w:cs="Times New Roman"/>
          <w:szCs w:val="24"/>
        </w:rPr>
        <w:t xml:space="preserve">α μην προχωρήσει σε δημοψήφισμα σε συνθήκες στραγγαλισμού. Το αίτημα απορρίφθηκε. </w:t>
      </w:r>
    </w:p>
    <w:p w14:paraId="7548F32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της κυρίας Βουλευτού) </w:t>
      </w:r>
    </w:p>
    <w:p w14:paraId="7548F33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Μου θυμίζετε έστω και μία δήλωση του τότε Αρχηγού της Νέας Δημοκρατίας, του ΠΑΣΟΚ ή του</w:t>
      </w:r>
      <w:r>
        <w:rPr>
          <w:rFonts w:eastAsia="Times New Roman" w:cs="Times New Roman"/>
          <w:szCs w:val="24"/>
        </w:rPr>
        <w:t xml:space="preserve"> Ποταμιού που να αναφέρεται στο ζήτημα; Καλώς, δηλαδή, οι δανειστές απέρριψαν το ελληνικό αίτημα για παράταση του προγράμματος ή κακώς; </w:t>
      </w:r>
    </w:p>
    <w:p w14:paraId="7548F33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Συνεχίστηκαν, λοιπόν και τα σενάρια φόβου, σε πείσμα των «αξιόπιστων» δημοσκοπήσεων. Εάν θυμάστε, η πιο αισιόδοξη πρόβλ</w:t>
      </w:r>
      <w:r>
        <w:rPr>
          <w:rFonts w:eastAsia="Times New Roman" w:cs="Times New Roman"/>
          <w:szCs w:val="24"/>
        </w:rPr>
        <w:t>εψη για το «ΌΧΙ» ήταν 51%-49%. Το αποτέλεσμα ήταν 62% και αυτό έδωσε την απάντηση που άρμοζε σε όλο το παλαιό πολιτικό κατεστημένο και αποτέλεσε το βασικό διαπραγματευτικό χαρτί στη συνέχεια των προσπαθειών της Κυβέρνησης.</w:t>
      </w:r>
    </w:p>
    <w:p w14:paraId="7548F33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Μέσα σε αυτές τις συνθήκες και πά</w:t>
      </w:r>
      <w:r>
        <w:rPr>
          <w:rFonts w:eastAsia="Times New Roman" w:cs="Times New Roman"/>
          <w:szCs w:val="24"/>
        </w:rPr>
        <w:t>λι με «αξιόπιστα» δεδομένα δημοσκοπήσεων, ακολούθησαν οι εκλογές του Σεπτέμβρη και ο λαός έδωσε πάλι τη δυναμική της πρωτιάς στον ΣΥΡΙΖΑ και μας εμπιστεύθηκε. Και αυτή είναι η πιο καθαρή και δημοκρατική απάντηση που πήρατε στο αίτημα για εξεταστική επιτροπ</w:t>
      </w:r>
      <w:r>
        <w:rPr>
          <w:rFonts w:eastAsia="Times New Roman" w:cs="Times New Roman"/>
          <w:szCs w:val="24"/>
        </w:rPr>
        <w:t>ή, σας το είπε ο λαός στις 20 Σεπτεμβρίου 2015.</w:t>
      </w:r>
    </w:p>
    <w:p w14:paraId="7548F33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της κυρίας Βουλευτού) </w:t>
      </w:r>
    </w:p>
    <w:p w14:paraId="7548F33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Ακόμη όμως και οι οικονομικοί δείκτες δείχνουν ότι αυτά που λέτε είναι ατεκμηρίωτες υπερβολές. Η ελληνική οι</w:t>
      </w:r>
      <w:r>
        <w:rPr>
          <w:rFonts w:eastAsia="Times New Roman" w:cs="Times New Roman"/>
          <w:szCs w:val="24"/>
        </w:rPr>
        <w:t>κονομία είχε σχεδόν μηδενική ανάπτυξη το 2014 και σχεδόν μηδενική ύφεση το 2015, για την ακρίβεια ήταν -0,2%, όταν μόλις τρεις μήνες πριν οι εκτιμήσεις μιλούσαν για ύφεση 7%.</w:t>
      </w:r>
    </w:p>
    <w:p w14:paraId="7548F33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που δεν ήρθε το 2015, αλλά ήρθε το 2016 και νομίζω ότι αξίζει να το </w:t>
      </w:r>
      <w:r>
        <w:rPr>
          <w:rFonts w:eastAsia="Times New Roman" w:cs="Times New Roman"/>
          <w:szCs w:val="24"/>
        </w:rPr>
        <w:t>ξαναπούμε. Το 2014, στον προϋπολογισμό του 2015, η Νέα Δημοκρατία και το ΠΑΣΟΚ αναζητούσαν πιστοποιητικά βιωσιμότητας για το χρέος. Σήμερα και ενώ υπάρχει ένα ανώτερο πλαφόν 15% του ΑΕΠ για την αποπληρωμή χρέους, που δεν υπήρχε τότε, όλο και περισσότεροι σ</w:t>
      </w:r>
      <w:r>
        <w:rPr>
          <w:rFonts w:eastAsia="Times New Roman" w:cs="Times New Roman"/>
          <w:szCs w:val="24"/>
        </w:rPr>
        <w:t>υζητούν για την περαιτέρω διαδικασία ελάφρυνσης του ελληνικού χρέους.</w:t>
      </w:r>
    </w:p>
    <w:p w14:paraId="7548F33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 αυτά δεν θα γίνει ποτέ αυτοκριτική; Το χρέος συζητήθηκε για πρώτη φορά από τη δική μας Κυβέρνηση. Η οικονομία έχει σταθεροποιηθεί στα μακροοικονομικά της μεγέθη, η ανεργία έχει αρχίσ</w:t>
      </w:r>
      <w:r>
        <w:rPr>
          <w:rFonts w:eastAsia="Times New Roman" w:cs="Times New Roman"/>
          <w:szCs w:val="24"/>
        </w:rPr>
        <w:t>ει να μειώνεται. Προφανώς παραμένει υψηλή και δεν πανηγυρίζουμε, αλλά αποκλιμακώνεται. Το 2015 η Ελλάδα έσπασε ρεκόρ στην απορροφητικότητα ευρωπαϊκών κονδυλίων καταλαμβάνοντας την πρώτη θέση στην Ευρωζώνη με 97,1%. Δύο εκατομμύρια ανασφάλιστοι έχουν δωρεάν</w:t>
      </w:r>
      <w:r>
        <w:rPr>
          <w:rFonts w:eastAsia="Times New Roman" w:cs="Times New Roman"/>
          <w:szCs w:val="24"/>
        </w:rPr>
        <w:t xml:space="preserve"> ιατροφαρμακευτική κάλυψη. Αντιμετωπίζεται η ανθρωπιστική κρίση. Αυξήθηκε ο προϋπολογισμός για την υγεία κατά 300 εκατομμύρια και μετά από έξι χρόνια γίνονται προσλήψεις. Για πρώτη φορά έχουμε αποτελέσματα στην πάταξη της </w:t>
      </w:r>
      <w:r>
        <w:rPr>
          <w:rFonts w:eastAsia="Times New Roman" w:cs="Times New Roman"/>
          <w:szCs w:val="24"/>
        </w:rPr>
        <w:lastRenderedPageBreak/>
        <w:t>φοροδιαφυγής και την έρευνα των κα</w:t>
      </w:r>
      <w:r>
        <w:rPr>
          <w:rFonts w:eastAsia="Times New Roman" w:cs="Times New Roman"/>
          <w:szCs w:val="24"/>
        </w:rPr>
        <w:t>ταθέσεων του εξωτερικού, τις γνωστές λίστες που είχαν ξεχαστεί σε κάποια συρτάρια.</w:t>
      </w:r>
    </w:p>
    <w:p w14:paraId="7548F33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της κυρίας Βουλευτού) </w:t>
      </w:r>
    </w:p>
    <w:p w14:paraId="7548F33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συνάδελφε, πρέπει να κλείσετε.</w:t>
      </w:r>
    </w:p>
    <w:p w14:paraId="7548F33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ΑΦΡ</w:t>
      </w:r>
      <w:r>
        <w:rPr>
          <w:rFonts w:eastAsia="Times New Roman" w:cs="Times New Roman"/>
          <w:b/>
          <w:szCs w:val="24"/>
        </w:rPr>
        <w:t xml:space="preserve">ΟΔΙΤΗ ΘΕΟΠΕΦΤΑΤΟΥ: </w:t>
      </w:r>
      <w:r>
        <w:rPr>
          <w:rFonts w:eastAsia="Times New Roman" w:cs="Times New Roman"/>
          <w:szCs w:val="24"/>
        </w:rPr>
        <w:t>Τελειώνω, κύριε Πρόεδρε, ζητώ συγγνώμη.</w:t>
      </w:r>
    </w:p>
    <w:p w14:paraId="7548F33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Από την αρχή η διαπραγμάτευσή μας ήταν εντός ευρώ, εντός Ευρωπαϊκής Ένωσης. Υπήρξαν σχέδια από πλευράς του ημέτερου πολιτικού σας χώρου, τα σχέδια του Σόιμπλε και επίσης σήμερα η Ευρωπαϊκή Ένωση συ</w:t>
      </w:r>
      <w:r>
        <w:rPr>
          <w:rFonts w:eastAsia="Times New Roman" w:cs="Times New Roman"/>
          <w:szCs w:val="24"/>
        </w:rPr>
        <w:t>ρρικνώνεται από τις ανεύθυνες επιλογές της βρετανικής δεξιάς…</w:t>
      </w:r>
    </w:p>
    <w:p w14:paraId="7548F33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Κυρία Θεοπεφτάτου, ολοκληρώνετε. Έχετε πάρει ήδη 30% επιπλέον του χρόνου. Έξι λεπτά είναι ο χρόνος των ομιλητών και έχετε μιλήσει ήδη οκτώ λεπτά και τριάντα εννέ</w:t>
      </w:r>
      <w:r>
        <w:rPr>
          <w:rFonts w:eastAsia="Times New Roman" w:cs="Times New Roman"/>
          <w:szCs w:val="24"/>
        </w:rPr>
        <w:t>α δευτερόλεπτα.</w:t>
      </w:r>
    </w:p>
    <w:p w14:paraId="7548F33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ΑΦΡΟΔΙΤΗ ΘΕΟΠΕΦΤΑΤΟΥ: </w:t>
      </w:r>
      <w:r>
        <w:rPr>
          <w:rFonts w:eastAsia="Times New Roman" w:cs="Times New Roman"/>
          <w:szCs w:val="24"/>
        </w:rPr>
        <w:t xml:space="preserve">Μισό λεπτό, κύριε Πρόεδρε. </w:t>
      </w:r>
    </w:p>
    <w:p w14:paraId="7548F33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Συρρικνώνεται, λοιπόν, η Ευρωπαϊκή Ένωση από τις ανεύθυνες επιλογές της βρετανικής δεξιάς, που ένα κομμάτι της υπό τον κ. Τζόνσον συνέπραξε με την λαϊκίστικη ακροδεξιά του κ. Φάραντς. </w:t>
      </w:r>
    </w:p>
    <w:p w14:paraId="7548F33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την Προεδρική Έδρα καταλαμβάνει ο  </w:t>
      </w:r>
      <w:r>
        <w:rPr>
          <w:rFonts w:eastAsia="Times New Roman" w:cs="Times New Roman"/>
          <w:szCs w:val="24"/>
          <w:lang w:val="en-US"/>
        </w:rPr>
        <w:t>Z</w:t>
      </w:r>
      <w:r>
        <w:rPr>
          <w:rFonts w:eastAsia="Times New Roman" w:cs="Times New Roman"/>
          <w:szCs w:val="24"/>
        </w:rPr>
        <w:t xml:space="preserve">΄ Αντιπρόεδρος της Βουλής </w:t>
      </w:r>
      <w:r w:rsidRPr="00F5231B">
        <w:rPr>
          <w:rFonts w:eastAsia="Times New Roman" w:cs="Times New Roman"/>
          <w:szCs w:val="24"/>
        </w:rPr>
        <w:t>κ.</w:t>
      </w:r>
      <w:r w:rsidRPr="0081685B">
        <w:rPr>
          <w:rFonts w:eastAsia="Times New Roman" w:cs="Times New Roman"/>
          <w:b/>
          <w:szCs w:val="24"/>
        </w:rPr>
        <w:t xml:space="preserve"> ΣΠΥΡΙΔΩΝ ΛΥΚΟΥΔΗΣ</w:t>
      </w:r>
      <w:r>
        <w:rPr>
          <w:rFonts w:eastAsia="Times New Roman" w:cs="Times New Roman"/>
          <w:szCs w:val="24"/>
        </w:rPr>
        <w:t>)</w:t>
      </w:r>
    </w:p>
    <w:p w14:paraId="7548F33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Ανέφερα τα παραπάνω γιατί αποτελούν μία πραγματικότητα, που δεν πρέπει να ξεχνάμε. Και καλούμε αυτή η </w:t>
      </w:r>
      <w:r>
        <w:rPr>
          <w:rFonts w:eastAsia="Times New Roman" w:cs="Times New Roman"/>
          <w:szCs w:val="24"/>
        </w:rPr>
        <w:t xml:space="preserve">εξεταστική </w:t>
      </w:r>
      <w:r>
        <w:rPr>
          <w:rFonts w:eastAsia="Times New Roman" w:cs="Times New Roman"/>
          <w:szCs w:val="24"/>
        </w:rPr>
        <w:t xml:space="preserve">να διερευνήσει, εκτός των άλλων, και πολιτικές </w:t>
      </w:r>
      <w:r>
        <w:rPr>
          <w:rFonts w:eastAsia="Times New Roman" w:cs="Times New Roman"/>
          <w:szCs w:val="24"/>
        </w:rPr>
        <w:t xml:space="preserve">που δεν επελέγησαν πολιτικά, </w:t>
      </w:r>
      <w:r>
        <w:rPr>
          <w:rFonts w:eastAsia="Times New Roman" w:cs="Times New Roman"/>
          <w:szCs w:val="24"/>
        </w:rPr>
        <w:lastRenderedPageBreak/>
        <w:t>τελικά δεν εφαρμόστηκαν και δεν παρήγαγαν αποτελέσματα. Όμως εμείς είμαστε υποχρεωμένοι να προχωρήσουμε.</w:t>
      </w:r>
    </w:p>
    <w:p w14:paraId="7548F340"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48F34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Κωνσταντίνος Τζαβάρας έχει τον λόγο.</w:t>
      </w:r>
    </w:p>
    <w:p w14:paraId="7548F34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Ορίστε, κύριε Τζαβάρα, έχετε τον λόγο.</w:t>
      </w:r>
    </w:p>
    <w:p w14:paraId="7548F34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Ευχαριστώ πολύ, κύριε Πρόεδρε.</w:t>
      </w:r>
    </w:p>
    <w:p w14:paraId="7548F34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για να συνεχίσω από εκεί που έμεινε η προλαλήσασα συνάδελφος, πράγματι, κύριοι Βουλευτές της Συμπολιτεύσε</w:t>
      </w:r>
      <w:r>
        <w:rPr>
          <w:rFonts w:eastAsia="Times New Roman" w:cs="Times New Roman"/>
          <w:szCs w:val="24"/>
        </w:rPr>
        <w:t>ως, προχωράτε. Προχωράτε, όμως, με μια περπατησιά που έχει πρωτόγνωρα και πρωτοφανή χαρακτηριστικά, αν κρίνω από τη χθεσινή φιέστα, η οποία έλαβε χώρα έξω από το Κοινοβούλιο. Και ασφαλώς, με βάση την αρχή της άτυπης πολιτικής δράσης που έχει υιοθετήσει προ</w:t>
      </w:r>
      <w:r>
        <w:rPr>
          <w:rFonts w:eastAsia="Times New Roman" w:cs="Times New Roman"/>
          <w:szCs w:val="24"/>
        </w:rPr>
        <w:t xml:space="preserve"> πολλού ο Πρωθυπουργός, είχε σαν αντικείμενο την έναρξη της διαδικασίας της συνταγματικής αναθεώρησης. Πλην </w:t>
      </w:r>
      <w:r>
        <w:rPr>
          <w:rFonts w:eastAsia="Times New Roman" w:cs="Times New Roman"/>
          <w:szCs w:val="24"/>
        </w:rPr>
        <w:lastRenderedPageBreak/>
        <w:t>όμως, έγινε εκτός του Κοινοβουλίου, παρά το γεγονός ότι το άρθρο 110 του Συντάγματος ορίζει ότι την ανάγκη της συνταγματικής αναθεώρησης την αποφασί</w:t>
      </w:r>
      <w:r>
        <w:rPr>
          <w:rFonts w:eastAsia="Times New Roman" w:cs="Times New Roman"/>
          <w:szCs w:val="24"/>
        </w:rPr>
        <w:t>ζει η Βουλή και όχι ο Πρωθυπουργός. Και δεύτερον, αυτή γίνεται εντός του Κοινοβουλίου.</w:t>
      </w:r>
    </w:p>
    <w:p w14:paraId="7548F34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Και γίνεται εντός του Κοινοβουλίου, κύριοι συνάδελφοι, για έναν απλούστατο λόγο: γιατί στο Κοινοβούλιο αντιπροσωπεύεται όλος ο λαός συνολικά, δηλαδή και η Αντιπολίτευση </w:t>
      </w:r>
      <w:r>
        <w:rPr>
          <w:rFonts w:eastAsia="Times New Roman" w:cs="Times New Roman"/>
          <w:szCs w:val="24"/>
        </w:rPr>
        <w:t xml:space="preserve">και η Συμπολίτευση. Και αυτό ακριβώς έχει πολύ μεγάλη αξία. Γιατί αν είναι κάτι, από το οποίο πάσχει αυτό το αμεσοδημοκρατικό προσκλητήριο που έκανε χθες ο Πρωθυπουργός, είναι ακριβώς η επιθυμία του να εξουδετερώσει από αυτό τον διάλογο την Αντιπολίτευση. </w:t>
      </w:r>
      <w:r>
        <w:rPr>
          <w:rFonts w:eastAsia="Times New Roman" w:cs="Times New Roman"/>
          <w:szCs w:val="24"/>
        </w:rPr>
        <w:t>Και εδώ βεβαίως αξίζει ιδιαίτερης μνείας η δημοκρατική του ευαισθησία. Γιατί αν είναι κάτι που αξίζει να ζει κανένας σε αυτό που λέγεται δημοκρατικός πολιτισμός, είναι η υποχρέωσή του να σέβεται και να δίνει λόγο στην αντίθετη άποψη. Αυτό το εξασφαλίζει μό</w:t>
      </w:r>
      <w:r>
        <w:rPr>
          <w:rFonts w:eastAsia="Times New Roman" w:cs="Times New Roman"/>
          <w:szCs w:val="24"/>
        </w:rPr>
        <w:t>νο το Κοινοβούλιο.</w:t>
      </w:r>
    </w:p>
    <w:p w14:paraId="7548F34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Και υπάρχει και ένα άλλο ζήτημα: Χθες ακούστηκαν χιλιοειπωμένα λόγια, φθαρμένα από τη χρήση. Τα έχουμε ακούσει εδώ και πολλά χρόνια και από άλλα χείλη άλλων Πρωθυπουργών. Και το πιο σημαντικό είναι ότι κάποιες φράσεις από αυτές είναι πολ</w:t>
      </w:r>
      <w:r>
        <w:rPr>
          <w:rFonts w:eastAsia="Times New Roman" w:cs="Times New Roman"/>
          <w:szCs w:val="24"/>
        </w:rPr>
        <w:t xml:space="preserve">ύ μεγάλης ιστορικής σημασίας, όπως αυτό που είπε ο Πρωθυπουργός, ότι ξεκινάει έναν διάλογο με τον λαό, έναν διάλογο για ένα νέο Σύνταγμα, έναν διάλογο που επαναθεμελιώνει τη </w:t>
      </w:r>
      <w:r>
        <w:rPr>
          <w:rFonts w:eastAsia="Times New Roman" w:cs="Times New Roman"/>
          <w:szCs w:val="24"/>
        </w:rPr>
        <w:t xml:space="preserve">δημοκρατία </w:t>
      </w:r>
      <w:r>
        <w:rPr>
          <w:rFonts w:eastAsia="Times New Roman" w:cs="Times New Roman"/>
          <w:szCs w:val="24"/>
        </w:rPr>
        <w:t>–με πολλά θαυμαστικά- και κυρίως έναν διάλογο που συγκροτεί την πολιτεί</w:t>
      </w:r>
      <w:r>
        <w:rPr>
          <w:rFonts w:eastAsia="Times New Roman" w:cs="Times New Roman"/>
          <w:szCs w:val="24"/>
        </w:rPr>
        <w:t>α, αυτή η προσπάθεια από τον λαό, με τον λαό, για τον λαό. Είναι μια φράση, που όλοι ξέρουμε ότι στις 19 Νοεμβρίου 1863 την είχε πει ο Αβραάμ Λίνκολν. Είναι ο περίφημος λόγος του Γκέτισμπεργκ, όταν θάβοντας τους πρώτους νεκρούς του Εμφυλίου Πολέμου και κατ</w:t>
      </w:r>
      <w:r>
        <w:rPr>
          <w:rFonts w:eastAsia="Times New Roman" w:cs="Times New Roman"/>
          <w:szCs w:val="24"/>
        </w:rPr>
        <w:t xml:space="preserve">ά τη διάρκεια του Εμφυλίου Πολέμου είπε αυτή την περιώνυμη φράση, ότι η διακυβέρνηση του λαού από τον λαό για τον λαό είναι αυτό που θα πρέπει να μείνει αιώνια. </w:t>
      </w:r>
    </w:p>
    <w:p w14:paraId="7548F34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Αυτό, λοιπόν, που πρέπει να κάνει ο Πρωθυπουργός είναι να κυβερνάει από τον λαό για τον λαό. Κ</w:t>
      </w:r>
      <w:r>
        <w:rPr>
          <w:rFonts w:eastAsia="Times New Roman" w:cs="Times New Roman"/>
          <w:szCs w:val="24"/>
        </w:rPr>
        <w:t xml:space="preserve">αι αυτό, δυστυχώς, όχι μόνο δεν το βλέπουμε, αλλά πολλώ δε μάλλον σήμερα εδώ, απ’ ό,τι άκουσα από </w:t>
      </w:r>
      <w:r>
        <w:rPr>
          <w:rFonts w:eastAsia="Times New Roman" w:cs="Times New Roman"/>
          <w:szCs w:val="24"/>
        </w:rPr>
        <w:lastRenderedPageBreak/>
        <w:t>τους προλαλήσαντες εκπροσώπους Βουλευτές συναδέλφους της Πλειοψηφίας, κάθε άλλο παρά είναι διαθέσιμοι εντός του Κοινοβουλίου να υλοποιήσουν ως δημοκρατική υπο</w:t>
      </w:r>
      <w:r>
        <w:rPr>
          <w:rFonts w:eastAsia="Times New Roman" w:cs="Times New Roman"/>
          <w:szCs w:val="24"/>
        </w:rPr>
        <w:t xml:space="preserve">χρέωση αυτό που τότε είπε ο Αβραάμ Λίνκολν, εννοώντας βεβαίως τα πολύ μεγάλα και σπουδαία χαρακτηριστικά που έχει η αντιπροσωπευτική </w:t>
      </w:r>
      <w:r>
        <w:rPr>
          <w:rFonts w:eastAsia="Times New Roman" w:cs="Times New Roman"/>
          <w:szCs w:val="24"/>
        </w:rPr>
        <w:t xml:space="preserve">δημοκρατία </w:t>
      </w:r>
      <w:r>
        <w:rPr>
          <w:rFonts w:eastAsia="Times New Roman" w:cs="Times New Roman"/>
          <w:szCs w:val="24"/>
        </w:rPr>
        <w:t>και όχι η άμεση δημοκρατία.</w:t>
      </w:r>
    </w:p>
    <w:p w14:paraId="7548F348" w14:textId="77777777" w:rsidR="006C746B" w:rsidRDefault="002A59A5">
      <w:pPr>
        <w:spacing w:line="600" w:lineRule="auto"/>
        <w:jc w:val="both"/>
        <w:rPr>
          <w:rFonts w:eastAsia="Times New Roman" w:cs="Times New Roman"/>
          <w:szCs w:val="24"/>
        </w:rPr>
      </w:pPr>
      <w:r>
        <w:rPr>
          <w:rFonts w:eastAsia="Times New Roman" w:cs="Times New Roman"/>
          <w:szCs w:val="24"/>
        </w:rPr>
        <w:t xml:space="preserve">Στην αντιπροσωπευτική </w:t>
      </w:r>
      <w:r>
        <w:rPr>
          <w:rFonts w:eastAsia="Times New Roman" w:cs="Times New Roman"/>
          <w:szCs w:val="24"/>
        </w:rPr>
        <w:t>δημοκρατία</w:t>
      </w:r>
      <w:r>
        <w:rPr>
          <w:rFonts w:eastAsia="Times New Roman" w:cs="Times New Roman"/>
          <w:szCs w:val="24"/>
        </w:rPr>
        <w:t xml:space="preserve">, λοιπόν, υπάρχει και η Αντιπολίτευση, η οποία χθες </w:t>
      </w:r>
      <w:r>
        <w:rPr>
          <w:rFonts w:eastAsia="Times New Roman" w:cs="Times New Roman"/>
          <w:szCs w:val="24"/>
        </w:rPr>
        <w:t xml:space="preserve">ήταν απούσα. Και για χάρη αυτής της Αντιπολίτευσης είναι που η διάταξη του άρθρου 144 του Κανονισμού, με βάση την οποία συζητείται σήμερα αυτή η αίτηση για σύσταση εξεταστικής επιτροπής, ο νομοθέτης -και ο συνταγματικός για τη διάταξη του άρθρου 168, αλλά </w:t>
      </w:r>
      <w:r>
        <w:rPr>
          <w:rFonts w:eastAsia="Times New Roman" w:cs="Times New Roman"/>
          <w:szCs w:val="24"/>
        </w:rPr>
        <w:t>και εκείνος που έκανε τον Κανονισμό- αναγνωρίζει στην Αντιπολίτευση το δικαίωμα να ζητά τη σύσταση εξεταστικής επιτροπής, για να εξεταστεί ζήτημα δημοσίου ενδιαφέροντος.</w:t>
      </w:r>
    </w:p>
    <w:p w14:paraId="7548F349" w14:textId="77777777" w:rsidR="006C746B" w:rsidRDefault="002A59A5">
      <w:pPr>
        <w:spacing w:line="600" w:lineRule="auto"/>
        <w:ind w:firstLine="720"/>
        <w:jc w:val="both"/>
        <w:rPr>
          <w:rFonts w:eastAsia="Times New Roman"/>
          <w:szCs w:val="24"/>
        </w:rPr>
      </w:pPr>
      <w:r>
        <w:rPr>
          <w:rFonts w:eastAsia="Times New Roman"/>
          <w:szCs w:val="24"/>
        </w:rPr>
        <w:lastRenderedPageBreak/>
        <w:t>Το ότι σήμερα βεβαίως προκύπτει αυτή η αναφορά στα προνόμια της Αντιπολίτευσης είναι σ</w:t>
      </w:r>
      <w:r>
        <w:rPr>
          <w:rFonts w:eastAsia="Times New Roman"/>
          <w:szCs w:val="24"/>
        </w:rPr>
        <w:t xml:space="preserve">αφές. Το λέει η διάταξη του άρθρου 2, όπου εκεί απαιτείται κατ’ ανώτατο και κατ’ ελάχιστο αριθμό το 1/5 των Βουλευτών να υπογράψουν την αίτηση και βεβαίως στο τέλος η απόφαση λαμβάνεται με πλειοψηφία των παρόντων, που δεν μπορούν να είναι λιγότεροι από τα </w:t>
      </w:r>
      <w:r>
        <w:rPr>
          <w:rFonts w:eastAsia="Times New Roman"/>
          <w:szCs w:val="24"/>
        </w:rPr>
        <w:t xml:space="preserve">2/5 της Βουλής. </w:t>
      </w:r>
    </w:p>
    <w:p w14:paraId="7548F34A" w14:textId="77777777" w:rsidR="006C746B" w:rsidRDefault="002A59A5">
      <w:pPr>
        <w:spacing w:line="600" w:lineRule="auto"/>
        <w:ind w:firstLine="720"/>
        <w:jc w:val="both"/>
        <w:rPr>
          <w:rFonts w:eastAsia="Times New Roman"/>
          <w:szCs w:val="24"/>
        </w:rPr>
      </w:pPr>
      <w:r>
        <w:rPr>
          <w:rFonts w:eastAsia="Times New Roman"/>
          <w:szCs w:val="24"/>
        </w:rPr>
        <w:t>Άρα, ως προς αυτή τη συγκεκριμένη διάταξη όπως αναφέρεται, αλλά και από καταγωγής ιστορικής, καθώς είναι μια διάταξη την οποία την είχε εισηγηθεί ο Μαξ Βέμπερ, κατά τις εργασίες της διαμόρφωσης του τελικού κειμένου του Συντάγματος της Βαϊμ</w:t>
      </w:r>
      <w:r>
        <w:rPr>
          <w:rFonts w:eastAsia="Times New Roman"/>
          <w:szCs w:val="24"/>
        </w:rPr>
        <w:t>άρης –και εκεί βεβαίως αυτή ήταν η φιλοσοφία της διάταξης- σήμερα εδώ καλείστε να δείξετε πόσο δημοκράτες είστε και μάλιστα όταν έχει προηγηθεί κάτι το οποίο για εσάς αποτελεί δέσμευση.</w:t>
      </w:r>
    </w:p>
    <w:p w14:paraId="7548F34B" w14:textId="77777777" w:rsidR="006C746B" w:rsidRDefault="002A59A5">
      <w:pPr>
        <w:spacing w:line="600" w:lineRule="auto"/>
        <w:ind w:firstLine="720"/>
        <w:jc w:val="both"/>
        <w:rPr>
          <w:rFonts w:eastAsia="Times New Roman"/>
          <w:szCs w:val="24"/>
        </w:rPr>
      </w:pPr>
      <w:r>
        <w:rPr>
          <w:rFonts w:eastAsia="Times New Roman"/>
          <w:szCs w:val="24"/>
        </w:rPr>
        <w:t>Έχετε ήδη ζητήσει και έχει αποφασίσει η Βουλή να γίνει εξεταστική επιτ</w:t>
      </w:r>
      <w:r>
        <w:rPr>
          <w:rFonts w:eastAsia="Times New Roman"/>
          <w:szCs w:val="24"/>
        </w:rPr>
        <w:t xml:space="preserve">ροπή, προκειμένου να ερευνηθούν τα δύο πρώτα μνημόνια κι εμείς ψηφίσαμε ως Αξιωματική Αντιπολίτευση. Σήμερα, λοιπόν, γιατί </w:t>
      </w:r>
      <w:r>
        <w:rPr>
          <w:rFonts w:eastAsia="Times New Roman"/>
          <w:szCs w:val="24"/>
        </w:rPr>
        <w:lastRenderedPageBreak/>
        <w:t>ακριβώς ο ίδιος είναι ο λόγος που επιβάλλει και τη σύσταση της σημερινής εξεταστικής επιτροπής, είστε υποχρεωμένοι, εάν θέλετε να είσ</w:t>
      </w:r>
      <w:r>
        <w:rPr>
          <w:rFonts w:eastAsia="Times New Roman"/>
          <w:szCs w:val="24"/>
        </w:rPr>
        <w:t xml:space="preserve">τε ουσιαστικά δημοκράτες, να την υπερψηφίσετε. </w:t>
      </w:r>
    </w:p>
    <w:p w14:paraId="7548F34C" w14:textId="77777777" w:rsidR="006C746B" w:rsidRDefault="002A59A5">
      <w:pPr>
        <w:spacing w:line="600" w:lineRule="auto"/>
        <w:ind w:firstLine="720"/>
        <w:jc w:val="both"/>
        <w:rPr>
          <w:rFonts w:eastAsia="Times New Roman"/>
          <w:szCs w:val="24"/>
        </w:rPr>
      </w:pPr>
      <w:r>
        <w:rPr>
          <w:rFonts w:eastAsia="Times New Roman"/>
          <w:szCs w:val="24"/>
        </w:rPr>
        <w:t>Διαφορετικά, θα συμφωνήσω με τον φίλο μου τον Μάκη τον Μπαλαούρα που προηγουμένως μιλούσε για παραμύθια. Όμως, αυτό το παραμύθι που μας δίνετε την ευκαιρία να ζήσουμε, εσείς ειδικά, εδώ και ενάμιση χρόνο είνα</w:t>
      </w:r>
      <w:r>
        <w:rPr>
          <w:rFonts w:eastAsia="Times New Roman"/>
          <w:szCs w:val="24"/>
        </w:rPr>
        <w:t>ι το παραμύθι της ενάρετης κοκκινοσκουφίτσας απέναντι στον κακό γαλάζιο λύκο.</w:t>
      </w:r>
    </w:p>
    <w:p w14:paraId="7548F34D" w14:textId="77777777" w:rsidR="006C746B" w:rsidRDefault="002A59A5">
      <w:pPr>
        <w:spacing w:line="600" w:lineRule="auto"/>
        <w:ind w:firstLine="720"/>
        <w:jc w:val="both"/>
        <w:rPr>
          <w:rFonts w:eastAsia="Times New Roman"/>
          <w:szCs w:val="24"/>
        </w:rPr>
      </w:pPr>
      <w:r>
        <w:rPr>
          <w:rFonts w:eastAsia="Times New Roman"/>
          <w:szCs w:val="24"/>
        </w:rPr>
        <w:t>Να είστε καλά.</w:t>
      </w:r>
    </w:p>
    <w:p w14:paraId="7548F34E" w14:textId="77777777" w:rsidR="006C746B" w:rsidRDefault="002A59A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548F34F" w14:textId="77777777" w:rsidR="006C746B" w:rsidRDefault="002A59A5">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7548F350" w14:textId="77777777" w:rsidR="006C746B" w:rsidRDefault="002A59A5">
      <w:pPr>
        <w:spacing w:line="600" w:lineRule="auto"/>
        <w:ind w:firstLine="720"/>
        <w:jc w:val="both"/>
        <w:rPr>
          <w:rFonts w:eastAsia="Times New Roman"/>
          <w:szCs w:val="24"/>
        </w:rPr>
      </w:pPr>
      <w:r>
        <w:rPr>
          <w:rFonts w:eastAsia="Times New Roman"/>
          <w:szCs w:val="24"/>
        </w:rPr>
        <w:t xml:space="preserve">Τον λόγο έχει ο συνάδελφος κ. Σωκράτης </w:t>
      </w:r>
      <w:r>
        <w:rPr>
          <w:rFonts w:eastAsia="Times New Roman"/>
          <w:szCs w:val="24"/>
        </w:rPr>
        <w:t>Φάμελλος από τον ΣΥΡΙΖΑ.</w:t>
      </w:r>
    </w:p>
    <w:p w14:paraId="7548F351" w14:textId="77777777" w:rsidR="006C746B" w:rsidRDefault="002A59A5">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Ευχαριστώ, κύριε Πρόεδρε.</w:t>
      </w:r>
    </w:p>
    <w:p w14:paraId="7548F352" w14:textId="77777777" w:rsidR="006C746B" w:rsidRDefault="002A59A5">
      <w:pPr>
        <w:spacing w:line="600" w:lineRule="auto"/>
        <w:ind w:firstLine="720"/>
        <w:jc w:val="both"/>
        <w:rPr>
          <w:rFonts w:eastAsia="Times New Roman"/>
          <w:szCs w:val="24"/>
        </w:rPr>
      </w:pPr>
      <w:r>
        <w:rPr>
          <w:rFonts w:eastAsia="Times New Roman"/>
          <w:szCs w:val="24"/>
        </w:rPr>
        <w:lastRenderedPageBreak/>
        <w:t>Κυρία Υπουργέ, κυρίες και κύριοι Βουλευτές, πράγματι το πρώτο εξάμηνο του 2015 ήταν το πιο κρίσιμο εξάμηνο της μεταπολιτευτικής Ελλάδας. Γιατί μια χώρα τριπλά χρεοκοπημένη, με δύο πιστωτ</w:t>
      </w:r>
      <w:r>
        <w:rPr>
          <w:rFonts w:eastAsia="Times New Roman"/>
          <w:szCs w:val="24"/>
        </w:rPr>
        <w:t xml:space="preserve">ικά γεγονότα, με άδεια ταμεία, αλλά και με αποσαθρωμένη κοινωνία και οικονομία αποφάσισε να πάει κόντρα στο κύμα, να πάει κόντρα στον καιρό, να σταθεί όρθια, όρθια από τον βάλτο στον οποίο την είχαν ρίξει οι προηγούμενες κυβερνήσεις. </w:t>
      </w:r>
    </w:p>
    <w:p w14:paraId="7548F353" w14:textId="77777777" w:rsidR="006C746B" w:rsidRDefault="002A59A5">
      <w:pPr>
        <w:spacing w:line="600" w:lineRule="auto"/>
        <w:ind w:firstLine="720"/>
        <w:jc w:val="both"/>
        <w:rPr>
          <w:rFonts w:eastAsia="Times New Roman"/>
          <w:szCs w:val="24"/>
        </w:rPr>
      </w:pPr>
      <w:r>
        <w:rPr>
          <w:rFonts w:eastAsia="Times New Roman"/>
          <w:szCs w:val="24"/>
        </w:rPr>
        <w:t>Ας δούμε, όμως, με τη</w:t>
      </w:r>
      <w:r>
        <w:rPr>
          <w:rFonts w:eastAsia="Times New Roman"/>
          <w:szCs w:val="24"/>
        </w:rPr>
        <w:t xml:space="preserve"> σειρά τα γεγονότα που μας οδήγησαν στο πρώτο εξάμηνο του </w:t>
      </w:r>
      <w:r>
        <w:rPr>
          <w:rFonts w:eastAsia="Times New Roman"/>
          <w:szCs w:val="24"/>
        </w:rPr>
        <w:t>΄15</w:t>
      </w:r>
      <w:r>
        <w:rPr>
          <w:rFonts w:eastAsia="Times New Roman"/>
          <w:szCs w:val="24"/>
        </w:rPr>
        <w:t>.</w:t>
      </w:r>
    </w:p>
    <w:p w14:paraId="7548F354" w14:textId="77777777" w:rsidR="006C746B" w:rsidRDefault="002A59A5">
      <w:pPr>
        <w:spacing w:line="600" w:lineRule="auto"/>
        <w:ind w:firstLine="720"/>
        <w:jc w:val="both"/>
        <w:rPr>
          <w:rFonts w:eastAsia="Times New Roman"/>
          <w:szCs w:val="24"/>
        </w:rPr>
      </w:pPr>
      <w:r>
        <w:rPr>
          <w:rFonts w:eastAsia="Times New Roman"/>
          <w:szCs w:val="24"/>
        </w:rPr>
        <w:t xml:space="preserve">Αποτυχία της πρώτης αξιολόγησης, Δεκέμβριος του 2014, μιας αξιολόγησης με δείκτες που όπως ο ίδιος ο κ. Χαρδούβελης δήλωσε, δεν έβγαινε. Η δήλωσή του ήταν ξεκάθαρη στο </w:t>
      </w:r>
      <w:r>
        <w:rPr>
          <w:rFonts w:eastAsia="Times New Roman"/>
          <w:szCs w:val="24"/>
        </w:rPr>
        <w:t>«</w:t>
      </w:r>
      <w:r>
        <w:rPr>
          <w:rFonts w:eastAsia="Times New Roman"/>
          <w:szCs w:val="24"/>
        </w:rPr>
        <w:t>Β</w:t>
      </w:r>
      <w:r>
        <w:rPr>
          <w:rFonts w:eastAsia="Times New Roman"/>
          <w:szCs w:val="24"/>
        </w:rPr>
        <w:t>ΗΜΑ</w:t>
      </w:r>
      <w:r>
        <w:rPr>
          <w:rFonts w:eastAsia="Times New Roman"/>
          <w:szCs w:val="24"/>
        </w:rPr>
        <w:t xml:space="preserve"> </w:t>
      </w:r>
      <w:r>
        <w:rPr>
          <w:rFonts w:eastAsia="Times New Roman"/>
          <w:szCs w:val="24"/>
          <w:lang w:val="en-US"/>
        </w:rPr>
        <w:t>FM</w:t>
      </w:r>
      <w:r>
        <w:rPr>
          <w:rFonts w:eastAsia="Times New Roman"/>
          <w:szCs w:val="24"/>
        </w:rPr>
        <w:t>»</w:t>
      </w:r>
      <w:r>
        <w:rPr>
          <w:rFonts w:eastAsia="Times New Roman"/>
          <w:szCs w:val="24"/>
        </w:rPr>
        <w:t>. Όλη η διαπραγμ</w:t>
      </w:r>
      <w:r>
        <w:rPr>
          <w:rFonts w:eastAsia="Times New Roman"/>
          <w:szCs w:val="24"/>
        </w:rPr>
        <w:t>άτευση της κυβέρνησης βρισκόταν στον αέρα. Η περίφημη αξιολόγηση που θα μας έφερνε στην ανάπτυξη δεν έβγαινε, παρά μόνο με αποδοχή μεγάλων πλεονασμάτων, δηλαδή με την υποχρέωση νέων, βαρύτερων μέτρων.</w:t>
      </w:r>
    </w:p>
    <w:p w14:paraId="7548F355" w14:textId="77777777" w:rsidR="006C746B" w:rsidRDefault="002A59A5">
      <w:pPr>
        <w:spacing w:line="600" w:lineRule="auto"/>
        <w:ind w:firstLine="720"/>
        <w:jc w:val="both"/>
        <w:rPr>
          <w:rFonts w:eastAsia="Times New Roman"/>
          <w:szCs w:val="24"/>
        </w:rPr>
      </w:pPr>
      <w:r>
        <w:rPr>
          <w:rFonts w:eastAsia="Times New Roman"/>
          <w:szCs w:val="24"/>
        </w:rPr>
        <w:lastRenderedPageBreak/>
        <w:t>Όμως, και ο κ. Σαμαράς ήταν ξεκάθαρος στη συνέντευξή το</w:t>
      </w:r>
      <w:r>
        <w:rPr>
          <w:rFonts w:eastAsia="Times New Roman"/>
          <w:szCs w:val="24"/>
        </w:rPr>
        <w:t xml:space="preserve">υ στη </w:t>
      </w:r>
      <w:r>
        <w:rPr>
          <w:rFonts w:eastAsia="Times New Roman"/>
          <w:szCs w:val="24"/>
        </w:rPr>
        <w:t>«</w:t>
      </w:r>
      <w:r>
        <w:rPr>
          <w:rFonts w:eastAsia="Times New Roman"/>
          <w:szCs w:val="24"/>
          <w:lang w:val="en-US"/>
        </w:rPr>
        <w:t>REAL</w:t>
      </w:r>
      <w:r>
        <w:rPr>
          <w:rFonts w:eastAsia="Times New Roman"/>
          <w:szCs w:val="24"/>
        </w:rPr>
        <w:t>»</w:t>
      </w:r>
      <w:r>
        <w:rPr>
          <w:rFonts w:eastAsia="Times New Roman"/>
          <w:szCs w:val="24"/>
        </w:rPr>
        <w:t xml:space="preserve">, όπου έλεγε ότι οι δανειστές δεν έδωσαν στην κυβέρνησή μας τα 7,5 δισεκατομμύρια, γιατί δεν ήθελαν δυόμισι μήνες αργότερα να βρεθούν τα χρήματα αυτά στα χέρια μιας άλλης κυβέρνησης. </w:t>
      </w:r>
    </w:p>
    <w:p w14:paraId="7548F356" w14:textId="77777777" w:rsidR="006C746B" w:rsidRDefault="002A59A5">
      <w:pPr>
        <w:spacing w:line="600" w:lineRule="auto"/>
        <w:ind w:firstLine="720"/>
        <w:jc w:val="both"/>
        <w:rPr>
          <w:rFonts w:eastAsia="Times New Roman"/>
          <w:szCs w:val="24"/>
        </w:rPr>
      </w:pPr>
      <w:r>
        <w:rPr>
          <w:rFonts w:eastAsia="Times New Roman"/>
          <w:szCs w:val="24"/>
        </w:rPr>
        <w:t>Παρόλο, λοιπόν, που γνώριζε ότι καταρρέει και ερχόταν η κυβέ</w:t>
      </w:r>
      <w:r>
        <w:rPr>
          <w:rFonts w:eastAsia="Times New Roman"/>
          <w:szCs w:val="24"/>
        </w:rPr>
        <w:t xml:space="preserve">ρνηση του ΣΥΡΙΖΑ, προχώρησε στην αξιολόγηση για να δεσμεύσει τη χώρα με σκληρότερα μέτρα, ενώ παράλληλα άφησε και τα ταμεία άδεια, για να μην βρεθούν αυτά τα χρήματα στα χέρια μιας κυβέρνησης εκλεγμένης από τον ελληνικό λαό. Στόχος του ήταν να εξαναγκάσει </w:t>
      </w:r>
      <w:r>
        <w:rPr>
          <w:rFonts w:eastAsia="Times New Roman"/>
          <w:szCs w:val="24"/>
        </w:rPr>
        <w:t>την κυβέρνηση του ΣΥΡΙΖΑ σε αριστερή παρένθεση, κάτι το οποίο έγινε πολλαπλώς αποδεκτό από πάρα πολλά στελέχη της Νέας Δημοκρατίας.</w:t>
      </w:r>
    </w:p>
    <w:p w14:paraId="7548F357" w14:textId="77777777" w:rsidR="006C746B" w:rsidRDefault="002A59A5">
      <w:pPr>
        <w:spacing w:line="600" w:lineRule="auto"/>
        <w:ind w:firstLine="720"/>
        <w:jc w:val="both"/>
        <w:rPr>
          <w:rFonts w:eastAsia="Times New Roman"/>
          <w:szCs w:val="24"/>
        </w:rPr>
      </w:pPr>
      <w:r>
        <w:rPr>
          <w:rFonts w:eastAsia="Times New Roman"/>
          <w:szCs w:val="24"/>
        </w:rPr>
        <w:t>Είχαμε στερέψει και από χρηματοδότηση. Είχαν σταματήσει οι χρηματοδοτήσεις, γιατί πολύ απλά ως κακοί μαθητές φεύγαμε από την</w:t>
      </w:r>
      <w:r>
        <w:rPr>
          <w:rFonts w:eastAsia="Times New Roman"/>
          <w:szCs w:val="24"/>
        </w:rPr>
        <w:t xml:space="preserve"> αξιολόγηση. Είχαν αποτύχει πλήρως στο δικό τους σενάριο. Το είχε παραδεχτεί και ο κ. Σταϊκούρας, όταν ο ίδιος έλεγε εδώ στη Βουλή ότι πράγματι τα ταμεία δεν μπορούσαν </w:t>
      </w:r>
      <w:r>
        <w:rPr>
          <w:rFonts w:eastAsia="Times New Roman"/>
          <w:szCs w:val="24"/>
        </w:rPr>
        <w:lastRenderedPageBreak/>
        <w:t>να πληρώσουν τους μισθούς και τις συντάξεις δημοσίων υπαλλήλων στο τέλος του Φεβρουαρίου</w:t>
      </w:r>
      <w:r>
        <w:rPr>
          <w:rFonts w:eastAsia="Times New Roman"/>
          <w:szCs w:val="24"/>
        </w:rPr>
        <w:t xml:space="preserve"> του 2015 και μάλιστα το έλλειμμα ανερχόταν στα 452 εκατομμύρια ευρώ. Αυτό ήταν το εφεύρημα της αριστερής παρένθεσης.</w:t>
      </w:r>
    </w:p>
    <w:p w14:paraId="7548F358" w14:textId="77777777" w:rsidR="006C746B" w:rsidRDefault="002A59A5">
      <w:pPr>
        <w:spacing w:line="600" w:lineRule="auto"/>
        <w:ind w:firstLine="720"/>
        <w:jc w:val="both"/>
        <w:rPr>
          <w:rFonts w:eastAsia="Times New Roman"/>
          <w:szCs w:val="24"/>
        </w:rPr>
      </w:pPr>
      <w:r>
        <w:rPr>
          <w:rFonts w:eastAsia="Times New Roman"/>
          <w:szCs w:val="24"/>
        </w:rPr>
        <w:t xml:space="preserve">Θυμόμαστε τον κ. Σαμαρά στη Σύνοδο του Ευρωπαϊκού Λαϊκού Κόμματος μαζί με τον κ. Ραχόι να διαπραγματεύονται εις βάρος των συμφερόντων της </w:t>
      </w:r>
      <w:r>
        <w:rPr>
          <w:rFonts w:eastAsia="Times New Roman"/>
          <w:szCs w:val="24"/>
        </w:rPr>
        <w:t>χώρας, εις βάρος των συμφερόντων των Ελλήνων και βέβαια αυτό το συνεπικουρούσαν και πολλά στελέχη εδώ. Άλλα μας προέτρεπαν να αγοράσουμε χαρτιά υγείας και άλλα δεσμεύονταν ότι τέλος Φλεβάρη δεν θα ζουν στην Ελλάδα, εάν υπάρχει κυβέρνηση κοινωνικής σωτηρίας</w:t>
      </w:r>
      <w:r>
        <w:rPr>
          <w:rFonts w:eastAsia="Times New Roman"/>
          <w:szCs w:val="24"/>
        </w:rPr>
        <w:t>.</w:t>
      </w:r>
    </w:p>
    <w:p w14:paraId="7548F359" w14:textId="77777777" w:rsidR="006C746B" w:rsidRDefault="002A59A5">
      <w:pPr>
        <w:spacing w:line="600" w:lineRule="auto"/>
        <w:ind w:firstLine="720"/>
        <w:jc w:val="both"/>
        <w:rPr>
          <w:rFonts w:eastAsia="Times New Roman"/>
          <w:szCs w:val="24"/>
        </w:rPr>
      </w:pPr>
      <w:r>
        <w:rPr>
          <w:rFonts w:eastAsia="Times New Roman"/>
          <w:szCs w:val="24"/>
        </w:rPr>
        <w:t>Όμως, είμαστε ακόμα εδώ και είμαστε όρθιοι, γιατί αντέξαμε και άντεξε η κοινωνία ένα σύστημα εξουσίας να πηγαίνει κόντρα στη θέληση του λαού, ένα σύστημα εξουσίας σε όλα τα επίπεδα της δημόσιας ζωής να αμφισβητεί τη διάθεση αλλά και την απόφαση του ελλην</w:t>
      </w:r>
      <w:r>
        <w:rPr>
          <w:rFonts w:eastAsia="Times New Roman"/>
          <w:szCs w:val="24"/>
        </w:rPr>
        <w:t xml:space="preserve">ικού λαού να αλλάξει το παλιό, να πάει </w:t>
      </w:r>
      <w:r>
        <w:rPr>
          <w:rFonts w:eastAsia="Times New Roman"/>
          <w:szCs w:val="24"/>
        </w:rPr>
        <w:lastRenderedPageBreak/>
        <w:t>μπροστά. Και είναι γεγονός ότι η προηγούμενη κυβέρνηση Σαμαρά-Βενιζέλου ναρκοθέτησε την Ελλάδα –όχι την Κυβέρνηση- και τα συμφέροντα των επόμενων πολιτών για το δικό της μικροκομματικό όφελος, για να ξαναπάρει την καρ</w:t>
      </w:r>
      <w:r>
        <w:rPr>
          <w:rFonts w:eastAsia="Times New Roman"/>
          <w:szCs w:val="24"/>
        </w:rPr>
        <w:t>έκλα της εξουσίας και να νέμει πάλι τη διαπλοκή.</w:t>
      </w:r>
    </w:p>
    <w:p w14:paraId="7548F35A" w14:textId="77777777" w:rsidR="006C746B" w:rsidRDefault="002A59A5">
      <w:pPr>
        <w:spacing w:line="600" w:lineRule="auto"/>
        <w:ind w:firstLine="720"/>
        <w:jc w:val="both"/>
        <w:rPr>
          <w:rFonts w:eastAsia="Times New Roman"/>
          <w:szCs w:val="24"/>
        </w:rPr>
      </w:pPr>
      <w:r>
        <w:rPr>
          <w:rFonts w:eastAsia="Times New Roman"/>
          <w:szCs w:val="24"/>
        </w:rPr>
        <w:t>Όμως, ποια είναι τα ερωτήματα της Νέας Δημοκρατίας; Μας ρωτάει στην πρώτη σελίδα της σημερινής της τοποθέτησης: «Επιλέξαμε να μην ολοκληρώσουμε την αξιολόγηση του τότε υφιστάμενου προγράμματος». Προφανώς. Δηλαδή, θέλετε εμείς να ολοκληρώσουμε μια αξιολόγησ</w:t>
      </w:r>
      <w:r>
        <w:rPr>
          <w:rFonts w:eastAsia="Times New Roman"/>
          <w:szCs w:val="24"/>
        </w:rPr>
        <w:t xml:space="preserve">η, όπως έλεγε και το «λόττο» του κ. Τσακαλώτου που είχε 25% μείωση του ΑΕΠ, 27% ανεργία, 33% φτώχεια, 20 δισεκατομμύρια άμεσα μέτρα, ξεπούλημα της κατοικίας, ξεπούλημα της δημόσιας περιουσίας, απολύσεις, κατάργηση όλων των εργασιακών δικαιωμάτων; </w:t>
      </w:r>
    </w:p>
    <w:p w14:paraId="7548F35B" w14:textId="77777777" w:rsidR="006C746B" w:rsidRDefault="002A59A5">
      <w:pPr>
        <w:spacing w:line="600" w:lineRule="auto"/>
        <w:ind w:firstLine="720"/>
        <w:jc w:val="both"/>
        <w:rPr>
          <w:rFonts w:eastAsia="Times New Roman"/>
          <w:szCs w:val="24"/>
        </w:rPr>
      </w:pPr>
      <w:r>
        <w:rPr>
          <w:rFonts w:eastAsia="Times New Roman"/>
          <w:szCs w:val="24"/>
        </w:rPr>
        <w:t>Αγνοήσαμ</w:t>
      </w:r>
      <w:r>
        <w:rPr>
          <w:rFonts w:eastAsia="Times New Roman"/>
          <w:szCs w:val="24"/>
        </w:rPr>
        <w:t xml:space="preserve">ε και αδιαφορήσαμε για τους ευρωπαϊκούς κανόνες διαπραγμάτευσης και τεχνοκρατική διαπραγμάτευση. Δεν έχετε καταλάβει τι ακριβώς γίνεται στην Ευρώπη; Αυτό είναι το πρόβλημα της </w:t>
      </w:r>
      <w:r>
        <w:rPr>
          <w:rFonts w:eastAsia="Times New Roman"/>
          <w:szCs w:val="24"/>
        </w:rPr>
        <w:lastRenderedPageBreak/>
        <w:t>ευρωπαϊκής γραφειοκρατίας, που είναι απομονωμένη από τη λαϊκή βούληση και τη λει</w:t>
      </w:r>
      <w:r>
        <w:rPr>
          <w:rFonts w:eastAsia="Times New Roman"/>
          <w:szCs w:val="24"/>
        </w:rPr>
        <w:t>τουργία των κοινωνιών. Προφανώς και έπρεπε η πολιτική να ξαναγυρίσει στη συζήτηση της Ευρώπης. Επιλέξαμε να μην χρησιμοποιήσουμε υφιστάμενους και διαθέσιμους χρηματοδοτικούς πόρους; Τι κρίμα που ο κ. Σαμαράς σας διαψεύδει. Ο ίδιος δήλωσε ότι τα λεφτά δεν μ</w:t>
      </w:r>
      <w:r>
        <w:rPr>
          <w:rFonts w:eastAsia="Times New Roman"/>
          <w:szCs w:val="24"/>
        </w:rPr>
        <w:t xml:space="preserve">πήκαν στα ταμεία και η Ελλάδα δεν είχε λεφτά και ο κ. Σταϊκούρας το επιβεβαίωσε. Μήπως πρέπει να συνεννοείστε καλύτερα όταν γράφετε κείμενα; </w:t>
      </w:r>
    </w:p>
    <w:p w14:paraId="7548F35C" w14:textId="77777777" w:rsidR="006C746B" w:rsidRDefault="002A59A5">
      <w:pPr>
        <w:spacing w:line="600" w:lineRule="auto"/>
        <w:ind w:firstLine="720"/>
        <w:jc w:val="both"/>
        <w:rPr>
          <w:rFonts w:eastAsia="Times New Roman"/>
          <w:szCs w:val="24"/>
        </w:rPr>
      </w:pPr>
      <w:r>
        <w:rPr>
          <w:rFonts w:eastAsia="Times New Roman"/>
          <w:szCs w:val="24"/>
        </w:rPr>
        <w:t>Και πλέον μας κατηγορούν γιατί επιλέξαμε να λήξει το πρόγραμμα και να μην βρεθεί το δημόσιο εντός προστασίας. Μήπω</w:t>
      </w:r>
      <w:r>
        <w:rPr>
          <w:rFonts w:eastAsia="Times New Roman"/>
          <w:szCs w:val="24"/>
        </w:rPr>
        <w:t>ς ξεχνάτε ότι στις 21 Ιουνίου στη Σύνοδο Κορυφής ο Πρωθυπουργός κατέθεσε πρόταση -που τότε θυμάμαι βγήκε ο κ. Ντάισελμπλουμ και είπε ότι «ναι, είναι μια βάση για συζήτηση» και αν δεν γινόταν η συμφωνία τότε της συντηρητικής Ευρώπης να μας πετάξουν στον εκβ</w:t>
      </w:r>
      <w:r>
        <w:rPr>
          <w:rFonts w:eastAsia="Times New Roman"/>
          <w:szCs w:val="24"/>
        </w:rPr>
        <w:t xml:space="preserve">ιασμό, θα υπήρχε λύση με ελληνική πρωτοβουλία της δικής μας ελληνικής Κυβέρνησης; </w:t>
      </w:r>
    </w:p>
    <w:p w14:paraId="7548F35D" w14:textId="77777777" w:rsidR="006C746B" w:rsidRDefault="002A59A5">
      <w:pPr>
        <w:spacing w:line="600" w:lineRule="auto"/>
        <w:ind w:firstLine="720"/>
        <w:jc w:val="both"/>
        <w:rPr>
          <w:rFonts w:eastAsia="Times New Roman"/>
          <w:szCs w:val="24"/>
        </w:rPr>
      </w:pPr>
      <w:r>
        <w:rPr>
          <w:rFonts w:eastAsia="Times New Roman"/>
          <w:szCs w:val="24"/>
        </w:rPr>
        <w:lastRenderedPageBreak/>
        <w:t>Όμως, για εμάς είναι ξεκάθαρο. Και η πρόταση η σημερινή είναι κομμάτι του σκοπού σας που είναι η υπεράσπιση ενός δομημένου και ασφυκτικού συστήματος εξουσίας, που είχε κυρια</w:t>
      </w:r>
      <w:r>
        <w:rPr>
          <w:rFonts w:eastAsia="Times New Roman"/>
          <w:szCs w:val="24"/>
        </w:rPr>
        <w:t xml:space="preserve">ρχήσει σε όλες τις δημόσιες λειτουργίες, όχι μόνο στην πολιτική, αλλά και στην οικονομία και στην κοινωνία, στις ελεγκτικές αρχές, στις τράπεζες και σε όλο το </w:t>
      </w:r>
      <w:r>
        <w:rPr>
          <w:rFonts w:eastAsia="Times New Roman"/>
          <w:szCs w:val="24"/>
        </w:rPr>
        <w:t>δημόσιο</w:t>
      </w:r>
      <w:r>
        <w:rPr>
          <w:rFonts w:eastAsia="Times New Roman"/>
          <w:szCs w:val="24"/>
        </w:rPr>
        <w:t xml:space="preserve">. Πρόκειται για ένα σύστημα εξουσίας, το οποίο σχεδιάστηκε για δύο λόγους, πρώτον, για να </w:t>
      </w:r>
      <w:r>
        <w:rPr>
          <w:rFonts w:eastAsia="Times New Roman"/>
          <w:szCs w:val="24"/>
        </w:rPr>
        <w:t xml:space="preserve">τακτοποιείτε με ρουσφέτι τα δικά σας τα παιδιά, γι’ αυτό κάνατε αυτό το άναρχο, ανορθολογικό δημόσιο και, δεύτερον, για να ανανεώνει αυτό το </w:t>
      </w:r>
      <w:r>
        <w:rPr>
          <w:rFonts w:eastAsia="Times New Roman"/>
          <w:szCs w:val="24"/>
        </w:rPr>
        <w:t xml:space="preserve">δημόσιο </w:t>
      </w:r>
      <w:r>
        <w:rPr>
          <w:rFonts w:eastAsia="Times New Roman"/>
          <w:szCs w:val="24"/>
        </w:rPr>
        <w:t xml:space="preserve">το δικό σας σύστημα εξουσίας. </w:t>
      </w:r>
    </w:p>
    <w:p w14:paraId="7548F35E" w14:textId="77777777" w:rsidR="006C746B" w:rsidRDefault="002A59A5">
      <w:pPr>
        <w:spacing w:line="600" w:lineRule="auto"/>
        <w:ind w:firstLine="720"/>
        <w:jc w:val="both"/>
        <w:rPr>
          <w:rFonts w:eastAsia="Times New Roman"/>
          <w:szCs w:val="24"/>
        </w:rPr>
      </w:pPr>
      <w:r>
        <w:rPr>
          <w:rFonts w:eastAsia="Times New Roman"/>
          <w:szCs w:val="24"/>
        </w:rPr>
        <w:t>Αυτό εξάλλου τροφοδότησε τα συνθήματα του Γενάρη. Δεν ακούσατε τότε την κοιν</w:t>
      </w:r>
      <w:r>
        <w:rPr>
          <w:rFonts w:eastAsia="Times New Roman"/>
          <w:szCs w:val="24"/>
        </w:rPr>
        <w:t xml:space="preserve">ωνία που ήθελε περισσότερη δημοκρατία, περισσότερη δικαιοσύνη, περισσότερη αξιοκρατία; Και κάθε μέρα πέφτουμε από τα σύννεφα, γιατί αποκαλύπτεται ακόμα ένα σκάνδαλο το οποίο είναι συνδεδεμένο με τη δική σας πολιτική διοίκηση. </w:t>
      </w:r>
    </w:p>
    <w:p w14:paraId="7548F35F" w14:textId="77777777" w:rsidR="006C746B" w:rsidRDefault="002A59A5">
      <w:pPr>
        <w:spacing w:line="600" w:lineRule="auto"/>
        <w:ind w:firstLine="720"/>
        <w:jc w:val="both"/>
        <w:rPr>
          <w:rFonts w:eastAsia="Times New Roman"/>
          <w:szCs w:val="24"/>
        </w:rPr>
      </w:pPr>
      <w:r>
        <w:rPr>
          <w:rFonts w:eastAsia="Times New Roman"/>
          <w:szCs w:val="24"/>
        </w:rPr>
        <w:lastRenderedPageBreak/>
        <w:t>Το νέο το οποίο φέρνετε πια ε</w:t>
      </w:r>
      <w:r>
        <w:rPr>
          <w:rFonts w:eastAsia="Times New Roman"/>
          <w:szCs w:val="24"/>
        </w:rPr>
        <w:t>ίναι ότι περίπου 60 δισεκατομμύρια με 70 δισεκατομμύρια ευρώ έχουν φύγει παράτυπα, αφορολόγητα σε τράπεζες του εξωτερικού, με την δική σας κάλυψη. Και αυτό γιατί μάλλον έφυγαν κι από μια τράπεζα, στην οποία δεν δεχτήκατε να πάρετε τις καταθέσεις του εξωτερ</w:t>
      </w:r>
      <w:r>
        <w:rPr>
          <w:rFonts w:eastAsia="Times New Roman"/>
          <w:szCs w:val="24"/>
        </w:rPr>
        <w:t xml:space="preserve">ικού –ο κ. Σαμαράς-, στην οποία υπεύθυνος του τομέα ανάπτυξης ήταν στέλεχός σας μέχρι προχτές, ο οποίος παραιτήθηκε χωρίς εσείς να πείτε κουβέντα και ο οποίος είχε την ευθύνη και τον είχατε και στο Ταμείο Χρηματοπιστωτικής Σταθερότητας. </w:t>
      </w:r>
    </w:p>
    <w:p w14:paraId="7548F360" w14:textId="77777777" w:rsidR="006C746B" w:rsidRDefault="002A59A5">
      <w:pPr>
        <w:spacing w:line="600" w:lineRule="auto"/>
        <w:ind w:firstLine="720"/>
        <w:jc w:val="both"/>
        <w:rPr>
          <w:rFonts w:eastAsia="Times New Roman"/>
          <w:szCs w:val="24"/>
        </w:rPr>
      </w:pPr>
      <w:r>
        <w:rPr>
          <w:rFonts w:eastAsia="Times New Roman"/>
          <w:szCs w:val="24"/>
        </w:rPr>
        <w:t xml:space="preserve">Εμείς τώρα πια σε </w:t>
      </w:r>
      <w:r>
        <w:rPr>
          <w:rFonts w:eastAsia="Times New Roman"/>
          <w:szCs w:val="24"/>
        </w:rPr>
        <w:t>συνεργασία με διεθνείς ελεγκτικούς οργανισμούς που δεν είχατε δεχτεί, υποτιμώντας τα συμφέροντα της χώρας, προσπαθούμε να ρίξουμε φως σε υποθέσεις που έχουν ταλανίσει την ελληνική κοινωνία. Όμως, επί δεκαετίες μια κάστα ανέγγιχτων εύπορων επιχειρηματιών δι</w:t>
      </w:r>
      <w:r>
        <w:rPr>
          <w:rFonts w:eastAsia="Times New Roman"/>
          <w:szCs w:val="24"/>
        </w:rPr>
        <w:t xml:space="preserve">ακινούσε μαύρο χρήμα και φοροδιάφευγε, γιατί πολύ απλά η Νέα Δημοκρατία και το ΠΑΣΟΚ δεν είχαν καμμία διάθεση να ενοχλήσουν τους φίλους τους. </w:t>
      </w:r>
    </w:p>
    <w:p w14:paraId="7548F361" w14:textId="77777777" w:rsidR="006C746B" w:rsidRDefault="002A59A5">
      <w:pPr>
        <w:spacing w:line="600" w:lineRule="auto"/>
        <w:ind w:firstLine="720"/>
        <w:jc w:val="both"/>
        <w:rPr>
          <w:rFonts w:eastAsia="Times New Roman"/>
          <w:szCs w:val="24"/>
        </w:rPr>
      </w:pPr>
      <w:r>
        <w:rPr>
          <w:rFonts w:eastAsia="Times New Roman"/>
          <w:szCs w:val="24"/>
        </w:rPr>
        <w:lastRenderedPageBreak/>
        <w:t>Τους πληροφορούμε, λοιπόν, ότι αυτή η εποχή της ανομίας, του κουκουλώματος και του δούναι και λαβείν με τους φορο</w:t>
      </w:r>
      <w:r>
        <w:rPr>
          <w:rFonts w:eastAsia="Times New Roman"/>
          <w:szCs w:val="24"/>
        </w:rPr>
        <w:t xml:space="preserve">φυγάδες έχει παρέλθει. Και αν αυτό σας ενοχλεί και κάνετε σήμερα πρόταση </w:t>
      </w:r>
      <w:r>
        <w:rPr>
          <w:rFonts w:eastAsia="Times New Roman"/>
          <w:szCs w:val="24"/>
        </w:rPr>
        <w:t>εξεταστικής επιτροπής</w:t>
      </w:r>
      <w:r>
        <w:rPr>
          <w:rFonts w:eastAsia="Times New Roman"/>
          <w:szCs w:val="24"/>
        </w:rPr>
        <w:t>, καλά κάνετε και καλά κάνετε και σας ενοχλεί και καλά κάνετε και φοβάστε, γιατί τραντάζετε αυτό το σύστημα εξουσίας. Με σενάρια παρελθόντος δεν μπορείτε να προχω</w:t>
      </w:r>
      <w:r>
        <w:rPr>
          <w:rFonts w:eastAsia="Times New Roman"/>
          <w:szCs w:val="24"/>
        </w:rPr>
        <w:t xml:space="preserve">ρήσετε μπροστά και γι’ αυτό ίσως βάζετε αυτήν τη συζήτηση για το πριν, διότι για το σήμερα και για το αύριο δεν έχετε να πείτε καμμία πρόταση. </w:t>
      </w:r>
    </w:p>
    <w:p w14:paraId="7548F362" w14:textId="77777777" w:rsidR="006C746B" w:rsidRDefault="002A59A5">
      <w:pPr>
        <w:spacing w:line="600" w:lineRule="auto"/>
        <w:ind w:firstLine="720"/>
        <w:jc w:val="both"/>
        <w:rPr>
          <w:rFonts w:eastAsia="Times New Roman"/>
          <w:szCs w:val="24"/>
        </w:rPr>
      </w:pPr>
      <w:r>
        <w:rPr>
          <w:rFonts w:eastAsia="Times New Roman"/>
          <w:szCs w:val="24"/>
        </w:rPr>
        <w:t>Μας κατηγορείτε για μια έξοδο που είχε προετοιμάσει ο κ. Σόιμπλε, για ένα πλάνο εναλλακτικό, που ο ίδιος ο κ. Με</w:t>
      </w:r>
      <w:r>
        <w:rPr>
          <w:rFonts w:eastAsia="Times New Roman"/>
          <w:szCs w:val="24"/>
        </w:rPr>
        <w:t>ϊμαράκης είπε ότι και το είχατε συζητήσει στο παρελθόν και έπρεπε να το συζητήσουμε κι εμείς. Μας κατηγορείτε για όλα αυτά που γλιτώσαμε από την παγίδα που εσείς στήσατε. Όμως, περιμένουμε ακόμα να πάρετε θέση για το πραξικόπημα, που ενώ όλη η υφήλιος τραν</w:t>
      </w:r>
      <w:r>
        <w:rPr>
          <w:rFonts w:eastAsia="Times New Roman"/>
          <w:szCs w:val="24"/>
        </w:rPr>
        <w:t xml:space="preserve">ταζόταν από το </w:t>
      </w:r>
      <w:r>
        <w:rPr>
          <w:rFonts w:eastAsia="Times New Roman"/>
          <w:szCs w:val="24"/>
          <w:lang w:val="en-US"/>
        </w:rPr>
        <w:t>hashtag</w:t>
      </w:r>
      <w:r>
        <w:rPr>
          <w:rFonts w:eastAsia="Times New Roman"/>
          <w:szCs w:val="24"/>
        </w:rPr>
        <w:t xml:space="preserve"> «</w:t>
      </w:r>
      <w:r>
        <w:rPr>
          <w:rFonts w:eastAsia="Times New Roman"/>
          <w:szCs w:val="24"/>
          <w:lang w:val="en-US"/>
        </w:rPr>
        <w:t>this</w:t>
      </w:r>
      <w:r>
        <w:rPr>
          <w:rFonts w:eastAsia="Times New Roman"/>
          <w:szCs w:val="24"/>
        </w:rPr>
        <w:t xml:space="preserve"> </w:t>
      </w:r>
      <w:r>
        <w:rPr>
          <w:rFonts w:eastAsia="Times New Roman"/>
          <w:szCs w:val="24"/>
          <w:lang w:val="en-US"/>
        </w:rPr>
        <w:t>is</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coup</w:t>
      </w:r>
      <w:r>
        <w:rPr>
          <w:rFonts w:eastAsia="Times New Roman"/>
          <w:szCs w:val="24"/>
        </w:rPr>
        <w:t xml:space="preserve">» εσείς δεν είπατε κουβέντα. Ρωτάμε: Θέλατε να το αποδεχτούμε; Καμμία χρηματοδότηση, μόνο νέα μέτρα, δυσβάστακτα πλεονάσματα και νέο μνημόνιο; Γιατί αυτή ήταν η πρόταση του </w:t>
      </w:r>
      <w:r>
        <w:rPr>
          <w:rFonts w:eastAsia="Times New Roman"/>
          <w:szCs w:val="24"/>
        </w:rPr>
        <w:t>Γιούνκερ</w:t>
      </w:r>
      <w:r>
        <w:rPr>
          <w:rFonts w:eastAsia="Times New Roman"/>
          <w:szCs w:val="24"/>
        </w:rPr>
        <w:t xml:space="preserve">. </w:t>
      </w:r>
    </w:p>
    <w:p w14:paraId="7548F363" w14:textId="77777777" w:rsidR="006C746B" w:rsidRDefault="002A59A5">
      <w:pPr>
        <w:spacing w:line="600" w:lineRule="auto"/>
        <w:ind w:firstLine="720"/>
        <w:jc w:val="both"/>
        <w:rPr>
          <w:rFonts w:eastAsia="Times New Roman"/>
          <w:szCs w:val="24"/>
        </w:rPr>
      </w:pPr>
      <w:r>
        <w:rPr>
          <w:rFonts w:eastAsia="Times New Roman"/>
          <w:szCs w:val="24"/>
        </w:rPr>
        <w:lastRenderedPageBreak/>
        <w:t>Σας πειράζει όμως και το δημοψήφισ</w:t>
      </w:r>
      <w:r>
        <w:rPr>
          <w:rFonts w:eastAsia="Times New Roman"/>
          <w:szCs w:val="24"/>
        </w:rPr>
        <w:t>μα. Ξέρουμε ότι έχετε απέχθεια σε όλες τις μορφές έκφρασης της κοινωνίας. Θέλετε την κοινωνία απ</w:t>
      </w:r>
      <w:r>
        <w:rPr>
          <w:rFonts w:eastAsia="Times New Roman"/>
          <w:szCs w:val="24"/>
        </w:rPr>
        <w:t xml:space="preserve">’ </w:t>
      </w:r>
      <w:r>
        <w:rPr>
          <w:rFonts w:eastAsia="Times New Roman"/>
          <w:szCs w:val="24"/>
        </w:rPr>
        <w:t>έξω από τις αποφάσεις, τους πολίτες ψηφοφόρους μιας αριστοκρατικής πολιτικής ηγεσίας. Αυτό αποδεικνύεται από τη συζήτηση που γίνεται για την απλή αναλογική κα</w:t>
      </w:r>
      <w:r>
        <w:rPr>
          <w:rFonts w:eastAsia="Times New Roman"/>
          <w:szCs w:val="24"/>
        </w:rPr>
        <w:t>ι το Σύνταγμα. Σας πειράζει, όμως, γιατί δεν μπορείτε να δεχτείτε και το αποτέλεσμα. Διαφορά 26% σε ένα δημοψήφισμα που είχατε μαζί σας όλη τη συστημική Ελλάδα και απέναντι όλη την κοινωνία, που ήθελε να αποφασίζει η ίδια για τα συμφέροντά της και τη ζωή τ</w:t>
      </w:r>
      <w:r>
        <w:rPr>
          <w:rFonts w:eastAsia="Times New Roman"/>
          <w:szCs w:val="24"/>
        </w:rPr>
        <w:t xml:space="preserve">ης. Εμείς το είχαμε ξεκαθαρίσει. Το έλεγε «Η Αυγή» πρωτοσέλιδο: «Συμφωνία την Τρίτη, μέσα στην ευρωζώνη, με κυρίαρχη τη λαϊκή κυριαρχία και την Ελλάδα». Και αυτό πετύχαμε. </w:t>
      </w:r>
    </w:p>
    <w:p w14:paraId="7548F364" w14:textId="77777777" w:rsidR="006C746B" w:rsidRDefault="002A59A5">
      <w:pPr>
        <w:spacing w:line="600" w:lineRule="auto"/>
        <w:ind w:firstLine="720"/>
        <w:jc w:val="both"/>
        <w:rPr>
          <w:rFonts w:eastAsia="Times New Roman"/>
          <w:szCs w:val="24"/>
        </w:rPr>
      </w:pPr>
      <w:r>
        <w:rPr>
          <w:rFonts w:eastAsia="Times New Roman"/>
          <w:szCs w:val="24"/>
        </w:rPr>
        <w:t>Θα ακολουθήσουμε την προτροπή -και ολοκληρώνω, κύριε Πρόεδρε-, του κ. Σταϊκούρα που</w:t>
      </w:r>
      <w:r>
        <w:rPr>
          <w:rFonts w:eastAsia="Times New Roman"/>
          <w:szCs w:val="24"/>
        </w:rPr>
        <w:t xml:space="preserve"> μας είπε να μην ξανακάνουμε τα ίδια λάθη. Γιατί αυτό είναι το άγχος σας. Μην ξανακάνουμε ποτέ ξανά τίμια, περήφανη, πατριωτική διαπραγμάτευση και διεκδίκηση. Εμείς, λοιπόν, θα συνεχίσουμε, γιατί είναι ξεκάθαρο. Είναι πολλαπλώς επιζήμια για τη χώρα η λειτο</w:t>
      </w:r>
      <w:r>
        <w:rPr>
          <w:rFonts w:eastAsia="Times New Roman"/>
          <w:szCs w:val="24"/>
        </w:rPr>
        <w:t xml:space="preserve">υργία της Νέας Δημοκρατίας. Και πριν και μετά τις </w:t>
      </w:r>
      <w:r>
        <w:rPr>
          <w:rFonts w:eastAsia="Times New Roman"/>
          <w:szCs w:val="24"/>
        </w:rPr>
        <w:lastRenderedPageBreak/>
        <w:t xml:space="preserve">εκλογές του Ιανουαρίου υποθήκευσε τα συμφέροντα της χώρας και αυτό πράγματι θα οδηγούσε σε συγκρότηση Εξεταστικής Επιτροπής. </w:t>
      </w:r>
    </w:p>
    <w:p w14:paraId="7548F365" w14:textId="77777777" w:rsidR="006C746B" w:rsidRDefault="002A59A5">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Ούτε οι συνταγματάρχες δεν τα λένε αυτά!</w:t>
      </w:r>
    </w:p>
    <w:p w14:paraId="7548F366" w14:textId="77777777" w:rsidR="006C746B" w:rsidRDefault="002A59A5">
      <w:pPr>
        <w:spacing w:line="600" w:lineRule="auto"/>
        <w:ind w:firstLine="720"/>
        <w:jc w:val="both"/>
        <w:rPr>
          <w:rFonts w:eastAsia="Times New Roman"/>
          <w:szCs w:val="24"/>
        </w:rPr>
      </w:pPr>
      <w:r>
        <w:rPr>
          <w:rFonts w:eastAsia="Times New Roman"/>
          <w:b/>
          <w:szCs w:val="24"/>
        </w:rPr>
        <w:t>ΘΕΟΔΩΡΑ ΜΠΑΚΟΓΙΑ</w:t>
      </w:r>
      <w:r>
        <w:rPr>
          <w:rFonts w:eastAsia="Times New Roman"/>
          <w:b/>
          <w:szCs w:val="24"/>
        </w:rPr>
        <w:t>ΝΝΗ:</w:t>
      </w:r>
      <w:r>
        <w:rPr>
          <w:rFonts w:eastAsia="Times New Roman"/>
          <w:szCs w:val="24"/>
        </w:rPr>
        <w:t xml:space="preserve"> Δεν ντρέπεστε;</w:t>
      </w:r>
    </w:p>
    <w:p w14:paraId="7548F367" w14:textId="77777777" w:rsidR="006C746B" w:rsidRDefault="002A59A5">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φθάσαμε στα οκτώ λεπτά.</w:t>
      </w:r>
    </w:p>
    <w:p w14:paraId="7548F368" w14:textId="77777777" w:rsidR="006C746B" w:rsidRDefault="002A59A5">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διαμαρτυρίες </w:t>
      </w:r>
      <w:r>
        <w:rPr>
          <w:rFonts w:eastAsia="Times New Roman"/>
          <w:szCs w:val="24"/>
        </w:rPr>
        <w:t>από την πτέρυγα της Νέας Δημοκρατίας)</w:t>
      </w:r>
    </w:p>
    <w:p w14:paraId="7548F369" w14:textId="77777777" w:rsidR="006C746B" w:rsidRDefault="002A59A5">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Όμως, μη δυσανασχετείτε. Η καλύτερη εξεταστική επιτροπή για την πολιτική σας ήταν οι τρεις εκλογές του 2015. Ο λαός αποφάσισε, έκρινε και σας έκρινε μετεξεταστέους και αυτή είναι η λαϊκή κυριαρχία η οποία δημοκρατικά λειτουργεί στη χώρα μας.</w:t>
      </w:r>
    </w:p>
    <w:p w14:paraId="7548F36A" w14:textId="77777777" w:rsidR="006C746B" w:rsidRDefault="002A59A5">
      <w:pPr>
        <w:spacing w:line="600" w:lineRule="auto"/>
        <w:jc w:val="center"/>
        <w:rPr>
          <w:rFonts w:eastAsia="Times New Roman"/>
          <w:szCs w:val="24"/>
        </w:rPr>
      </w:pPr>
      <w:r>
        <w:rPr>
          <w:rFonts w:eastAsia="Times New Roman"/>
          <w:szCs w:val="24"/>
        </w:rPr>
        <w:t xml:space="preserve">(Θόρυβος από </w:t>
      </w:r>
      <w:r>
        <w:rPr>
          <w:rFonts w:eastAsia="Times New Roman"/>
          <w:szCs w:val="24"/>
        </w:rPr>
        <w:t>την πτέρυγα της Νέας Δημοκρατίας)</w:t>
      </w:r>
    </w:p>
    <w:p w14:paraId="7548F36B" w14:textId="77777777" w:rsidR="006C746B" w:rsidRDefault="002A59A5">
      <w:pPr>
        <w:spacing w:after="0"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Κύριε συνάδελφε, ολοκληρώστε.</w:t>
      </w:r>
    </w:p>
    <w:p w14:paraId="7548F36C" w14:textId="77777777" w:rsidR="006C746B" w:rsidRDefault="002A59A5">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Εμείς θα είμαστε με την κοινωνία και με τον λαό. Εσείς να μείνετε με τη διαπλοκή και τα συμφέροντα. Εμείς θα είμαστε με την κοινωνία, με το Σ</w:t>
      </w:r>
      <w:r>
        <w:rPr>
          <w:rFonts w:eastAsia="Times New Roman"/>
          <w:szCs w:val="24"/>
        </w:rPr>
        <w:t xml:space="preserve">ύνταγμα και τη </w:t>
      </w:r>
      <w:r>
        <w:rPr>
          <w:rFonts w:eastAsia="Times New Roman"/>
          <w:szCs w:val="24"/>
        </w:rPr>
        <w:t>δημοκρατία</w:t>
      </w:r>
      <w:r>
        <w:rPr>
          <w:rFonts w:eastAsia="Times New Roman"/>
          <w:szCs w:val="24"/>
        </w:rPr>
        <w:t>. Με περισσότερη δημοκρατία προχωράμε, με όρθιο το κεφάλι, γιατί είμαστε υπερήφανοι για την πολιτική μας.</w:t>
      </w:r>
    </w:p>
    <w:p w14:paraId="7548F36D" w14:textId="77777777" w:rsidR="006C746B" w:rsidRDefault="002A59A5">
      <w:pPr>
        <w:spacing w:after="0" w:line="600" w:lineRule="auto"/>
        <w:ind w:firstLine="720"/>
        <w:jc w:val="both"/>
        <w:rPr>
          <w:rFonts w:eastAsia="Times New Roman"/>
          <w:szCs w:val="24"/>
        </w:rPr>
      </w:pPr>
      <w:r>
        <w:rPr>
          <w:rFonts w:eastAsia="Times New Roman"/>
          <w:szCs w:val="24"/>
        </w:rPr>
        <w:t>Σας ευχαριστώ.</w:t>
      </w:r>
    </w:p>
    <w:p w14:paraId="7548F36E" w14:textId="77777777" w:rsidR="006C746B" w:rsidRDefault="002A59A5">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7548F36F" w14:textId="77777777" w:rsidR="006C746B" w:rsidRDefault="002A59A5">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Τον λόγο έχει ο Κοινοβουλευτικός Ε</w:t>
      </w:r>
      <w:r>
        <w:rPr>
          <w:rFonts w:eastAsia="Times New Roman"/>
          <w:szCs w:val="24"/>
        </w:rPr>
        <w:t>κπρόσωπος της Δημοκρατικής Συμπαράταξης ΠΑΣΟΚ-ΔΗΜΑΡ κ. Ανδρέας Λοβέρδος για οκτώ λεπτά.</w:t>
      </w:r>
    </w:p>
    <w:p w14:paraId="7548F370" w14:textId="77777777" w:rsidR="006C746B" w:rsidRDefault="002A59A5">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Κυρίες και κύριοι Βουλευτές, τον κ. Βαρουφάκη τον ξέραμε πριν γίνει Υπουργός. Τον ξέραμε, διότι μαζί με τον κ. Σταθάκη και τον κ. Τσακαλώτο, καλεσμένο</w:t>
      </w:r>
      <w:r>
        <w:rPr>
          <w:rFonts w:eastAsia="Times New Roman"/>
          <w:szCs w:val="24"/>
        </w:rPr>
        <w:t>ι συνήθως της τηλε</w:t>
      </w:r>
      <w:r>
        <w:rPr>
          <w:rFonts w:eastAsia="Times New Roman"/>
          <w:szCs w:val="24"/>
        </w:rPr>
        <w:lastRenderedPageBreak/>
        <w:t>όρασης στις πρωινές ζώνες, στα «βοθροκάναλα» -κατά τη φρασεολογία σύγχρονων κοτζαμάνηδων- αυτοί οι τρεις έλεγαν πως υπάρχει λύση απέναντι στις λύσεις των μνημονίων των προδοτών, των «Τσολάκογλου», των «Πινοσέτ», όπως έλεγε ο νυν Πρωθυπουρ</w:t>
      </w:r>
      <w:r>
        <w:rPr>
          <w:rFonts w:eastAsia="Times New Roman"/>
          <w:szCs w:val="24"/>
        </w:rPr>
        <w:t>γός ως Αρχηγός κόμματος τότε στη Βουλή, φράσεις από τις οποίες κανένας μα κανένας από σας της Πλειοψηφίας δεν πήρε μία αντίθετη θέση.</w:t>
      </w:r>
    </w:p>
    <w:p w14:paraId="7548F371" w14:textId="77777777" w:rsidR="006C746B" w:rsidRDefault="002A59A5">
      <w:pPr>
        <w:spacing w:after="0" w:line="600" w:lineRule="auto"/>
        <w:ind w:firstLine="720"/>
        <w:jc w:val="both"/>
        <w:rPr>
          <w:rFonts w:eastAsia="Times New Roman"/>
          <w:szCs w:val="24"/>
        </w:rPr>
      </w:pPr>
      <w:r>
        <w:rPr>
          <w:rFonts w:eastAsia="Times New Roman"/>
          <w:szCs w:val="24"/>
        </w:rPr>
        <w:t>Σήμερα λέμε ότι αυτά ήταν υπερβολές, λέμε ότι ήταν αυταπάτες. Δεν ήταν ψέματα, ήταν αυταπάτες. Αυτός, όμως, που έχει πολιτ</w:t>
      </w:r>
      <w:r>
        <w:rPr>
          <w:rFonts w:eastAsia="Times New Roman"/>
          <w:szCs w:val="24"/>
        </w:rPr>
        <w:t xml:space="preserve">ικές αυταπάτες λέγεται πολιτικός αυταπατεώνας, ενώ πρέπει να μας πείτε πώς λέγεται αυτός τότε, όταν με βάση τις αυταπάτες του εξαπατά κάποια εκατομμύρια ανθρώπων, πώς λέγεται δηλαδή ο αυταπατώμενος που εξαπατά τους πολλούς. </w:t>
      </w:r>
    </w:p>
    <w:p w14:paraId="7548F372" w14:textId="77777777" w:rsidR="006C746B" w:rsidRDefault="002A59A5">
      <w:pPr>
        <w:spacing w:after="0" w:line="600" w:lineRule="auto"/>
        <w:ind w:firstLine="720"/>
        <w:jc w:val="both"/>
        <w:rPr>
          <w:rFonts w:eastAsia="Times New Roman"/>
          <w:szCs w:val="24"/>
        </w:rPr>
      </w:pPr>
      <w:r>
        <w:rPr>
          <w:rFonts w:eastAsia="Times New Roman"/>
          <w:szCs w:val="24"/>
        </w:rPr>
        <w:t>Όμως, ο κ. Βαρουφάκης τα παράτη</w:t>
      </w:r>
      <w:r>
        <w:rPr>
          <w:rFonts w:eastAsia="Times New Roman"/>
          <w:szCs w:val="24"/>
        </w:rPr>
        <w:t>σε. Οι άλλοι δύο συνεχίζουν, οι φοβεροί οικονομολόγοι των άλλων γραμμών, της άλλης πολιτικής, πράττοντας τα αντίθετα απ’ όσα υποστήριζαν και παραβιάζοντας τον λόγο της πολιτικής τους τιμής, όση διαθέτουν, όταν λες το άλφα και κάνεις το βήτα, πρωταθλητές μι</w:t>
      </w:r>
      <w:r>
        <w:rPr>
          <w:rFonts w:eastAsia="Times New Roman"/>
          <w:szCs w:val="24"/>
        </w:rPr>
        <w:t xml:space="preserve">ας </w:t>
      </w:r>
      <w:r>
        <w:rPr>
          <w:rFonts w:eastAsia="Times New Roman"/>
          <w:szCs w:val="24"/>
          <w:lang w:val="en-US"/>
        </w:rPr>
        <w:lastRenderedPageBreak/>
        <w:t>visage</w:t>
      </w:r>
      <w:r>
        <w:rPr>
          <w:rFonts w:eastAsia="Times New Roman"/>
          <w:szCs w:val="24"/>
        </w:rPr>
        <w:t xml:space="preserve"> </w:t>
      </w:r>
      <w:r>
        <w:rPr>
          <w:rFonts w:eastAsia="Times New Roman"/>
          <w:szCs w:val="24"/>
          <w:lang w:val="en-US"/>
        </w:rPr>
        <w:t>du</w:t>
      </w:r>
      <w:r>
        <w:rPr>
          <w:rFonts w:eastAsia="Times New Roman"/>
          <w:szCs w:val="24"/>
        </w:rPr>
        <w:t xml:space="preserve"> </w:t>
      </w:r>
      <w:r>
        <w:rPr>
          <w:rFonts w:eastAsia="Times New Roman"/>
          <w:szCs w:val="24"/>
          <w:lang w:val="en-US"/>
        </w:rPr>
        <w:t>pantomime</w:t>
      </w:r>
      <w:r>
        <w:rPr>
          <w:rFonts w:eastAsia="Times New Roman"/>
          <w:szCs w:val="24"/>
        </w:rPr>
        <w:t>, δηλαδή ενός όπλου που έχουν στα χέρια τους οι κλόουν και το οργανωμένο έγκλημα. Δεν μπορούν, όμως, να αξιοποιήσουν την παντομίμα αυτή με τρόπο σοβαρό, γιατί ο κόσμος στην τσέπη του τους καταλαβαίνει και τους έχει πάρει χαμπάρι. Αυτά έλεγαν, κυρίες και κύ</w:t>
      </w:r>
      <w:r>
        <w:rPr>
          <w:rFonts w:eastAsia="Times New Roman"/>
          <w:szCs w:val="24"/>
        </w:rPr>
        <w:t xml:space="preserve">ριοι, περί άλλων γραμμών. </w:t>
      </w:r>
    </w:p>
    <w:p w14:paraId="7548F373" w14:textId="77777777" w:rsidR="006C746B" w:rsidRDefault="002A59A5">
      <w:pPr>
        <w:spacing w:line="600" w:lineRule="auto"/>
        <w:ind w:firstLine="720"/>
        <w:jc w:val="both"/>
        <w:rPr>
          <w:rFonts w:eastAsia="Times New Roman"/>
          <w:szCs w:val="24"/>
        </w:rPr>
      </w:pPr>
      <w:r>
        <w:rPr>
          <w:rFonts w:eastAsia="Times New Roman"/>
          <w:szCs w:val="24"/>
        </w:rPr>
        <w:t xml:space="preserve">Μάλιστα, θυμάμαι τον Βαρουφάκη την Παρασκευή προ των εκλογών, μία από τις δεκάδες ιδέες των </w:t>
      </w:r>
      <w:r>
        <w:rPr>
          <w:rFonts w:eastAsia="Times New Roman"/>
          <w:szCs w:val="24"/>
          <w:lang w:val="en-US"/>
        </w:rPr>
        <w:t>Lazard</w:t>
      </w:r>
      <w:r>
        <w:rPr>
          <w:rFonts w:eastAsia="Times New Roman"/>
          <w:szCs w:val="24"/>
        </w:rPr>
        <w:t xml:space="preserve"> </w:t>
      </w:r>
      <w:r>
        <w:rPr>
          <w:rFonts w:eastAsia="Times New Roman"/>
          <w:szCs w:val="24"/>
          <w:lang w:val="en-US"/>
        </w:rPr>
        <w:t>freres</w:t>
      </w:r>
      <w:r>
        <w:rPr>
          <w:rFonts w:eastAsia="Times New Roman"/>
          <w:szCs w:val="24"/>
        </w:rPr>
        <w:t xml:space="preserve"> που απέρριπταν οι δανειστές, να την παρουσιάζει ως εναλλακτική λύση για την οικονομική μας πολιτική. Η υποδοχή που τού γινό</w:t>
      </w:r>
      <w:r>
        <w:rPr>
          <w:rFonts w:eastAsia="Times New Roman"/>
          <w:szCs w:val="24"/>
        </w:rPr>
        <w:t>ταν εκείνη την Παρασκευή από πρωινή ζώνη ήταν «μπράβο» με τυμπανοκρουσίες, «μπράβο» σε κάτι που ακουγόταν καλό, αλλά δεν υπήρχε. Μπράβο. Από τη Δευτέρα μετά τις εκλογές άρχισε το «πάρτι», «ουάου», «</w:t>
      </w:r>
      <w:r>
        <w:rPr>
          <w:rFonts w:eastAsia="Times New Roman"/>
          <w:szCs w:val="24"/>
          <w:lang w:val="en-US"/>
        </w:rPr>
        <w:t>plan</w:t>
      </w:r>
      <w:r>
        <w:rPr>
          <w:rFonts w:eastAsia="Times New Roman"/>
          <w:szCs w:val="24"/>
        </w:rPr>
        <w:t xml:space="preserve"> </w:t>
      </w:r>
      <w:r>
        <w:rPr>
          <w:rFonts w:eastAsia="Times New Roman"/>
          <w:szCs w:val="24"/>
          <w:lang w:val="en-US"/>
        </w:rPr>
        <w:t>X</w:t>
      </w:r>
      <w:r>
        <w:rPr>
          <w:rFonts w:eastAsia="Times New Roman"/>
          <w:szCs w:val="24"/>
        </w:rPr>
        <w:t>».</w:t>
      </w:r>
    </w:p>
    <w:p w14:paraId="7548F374" w14:textId="77777777" w:rsidR="006C746B" w:rsidRDefault="002A59A5">
      <w:pPr>
        <w:spacing w:line="600" w:lineRule="auto"/>
        <w:ind w:firstLine="720"/>
        <w:jc w:val="both"/>
        <w:rPr>
          <w:rFonts w:eastAsia="Times New Roman"/>
          <w:szCs w:val="24"/>
        </w:rPr>
      </w:pPr>
      <w:r>
        <w:rPr>
          <w:rFonts w:eastAsia="Times New Roman"/>
          <w:szCs w:val="24"/>
        </w:rPr>
        <w:t xml:space="preserve">Τον Απρίλιο του </w:t>
      </w:r>
      <w:r w:rsidRPr="00C2569E">
        <w:rPr>
          <w:rFonts w:eastAsia="Times New Roman"/>
          <w:szCs w:val="24"/>
        </w:rPr>
        <w:t>’</w:t>
      </w:r>
      <w:r>
        <w:rPr>
          <w:rFonts w:eastAsia="Times New Roman"/>
          <w:szCs w:val="24"/>
        </w:rPr>
        <w:t>15</w:t>
      </w:r>
      <w:r>
        <w:rPr>
          <w:rFonts w:eastAsia="Times New Roman"/>
          <w:szCs w:val="24"/>
        </w:rPr>
        <w:t xml:space="preserve"> τον χαρακτήρισα κλόουν, όταν </w:t>
      </w:r>
      <w:r>
        <w:rPr>
          <w:rFonts w:eastAsia="Times New Roman"/>
          <w:szCs w:val="24"/>
        </w:rPr>
        <w:t xml:space="preserve">έσπευδαν να φωτογραφηθούν μαζί του εκατοντάδες ή και χιλιάδες άνθρωποι εξαπατημένοι. Ο ίδιος, όμως, φωτογραφιζόταν στο σπίτι του με τρόπο προκλητικό. Τον καιρό εκείνο, επειδή είχα καταλάβει την πορεία και είχα εμπειρία, είπα ότι αυτός είναι </w:t>
      </w:r>
      <w:r>
        <w:rPr>
          <w:rFonts w:eastAsia="Times New Roman"/>
          <w:szCs w:val="24"/>
        </w:rPr>
        <w:lastRenderedPageBreak/>
        <w:t>κλόουν. Διαμαρτ</w:t>
      </w:r>
      <w:r>
        <w:rPr>
          <w:rFonts w:eastAsia="Times New Roman"/>
          <w:szCs w:val="24"/>
        </w:rPr>
        <w:t xml:space="preserve">ύρονταν τότε οι της Πλειοψηφίας και μετά απ’ όλα αυτά, δημοψήφισμα και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ύφεση, τρίτο αχρείαστο μνημόνιο, ανακεφαλαιοποίηση των τραπεζών και απώλεια δεκάδων δισεκατομμυρίων, αφελληνισμός των τραπεζών που συντελείται ακόμα και σήμερα και –το</w:t>
      </w:r>
      <w:r>
        <w:rPr>
          <w:rFonts w:eastAsia="Times New Roman"/>
          <w:szCs w:val="24"/>
        </w:rPr>
        <w:t xml:space="preserve"> ξεχάσαμε; Δεν το ξεχάσαμε- μεταφορά όλης της περιουσίας του </w:t>
      </w:r>
      <w:r>
        <w:rPr>
          <w:rFonts w:eastAsia="Times New Roman"/>
          <w:szCs w:val="24"/>
        </w:rPr>
        <w:t xml:space="preserve">δημοσίου </w:t>
      </w:r>
      <w:r>
        <w:rPr>
          <w:rFonts w:eastAsia="Times New Roman"/>
          <w:szCs w:val="24"/>
        </w:rPr>
        <w:t>σε μία εταιρεία για έναν αιώνα.</w:t>
      </w:r>
    </w:p>
    <w:p w14:paraId="7548F375" w14:textId="77777777" w:rsidR="006C746B" w:rsidRDefault="002A59A5">
      <w:pPr>
        <w:spacing w:after="0" w:line="600" w:lineRule="auto"/>
        <w:ind w:firstLine="720"/>
        <w:jc w:val="both"/>
        <w:rPr>
          <w:rFonts w:eastAsia="Times New Roman"/>
          <w:szCs w:val="24"/>
        </w:rPr>
      </w:pPr>
      <w:r>
        <w:rPr>
          <w:rFonts w:eastAsia="Times New Roman"/>
          <w:szCs w:val="24"/>
        </w:rPr>
        <w:t>Ένας ιστορικός πολιτικός, Πρόεδρος αυτού του Κοινοβουλίου επί αρχής του εθνικού διχασμού, έλεγε: «Τους εντεύθεν κινδύνους πας τις εννοεί», αλλά δεν είχε δ</w:t>
      </w:r>
      <w:r>
        <w:rPr>
          <w:rFonts w:eastAsia="Times New Roman"/>
          <w:szCs w:val="24"/>
        </w:rPr>
        <w:t xml:space="preserve">ίκιο και αυτό στην Ελλάδα επαναλήφθηκε πολλές φορές. </w:t>
      </w:r>
    </w:p>
    <w:p w14:paraId="7548F37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Εγώ ανέφερα προηγουμένως για την πρόσφατη ιστορία. Όλα φαινόντουσαν και όλα ήταν γνωστά. Κανείς δεν δικαιολογείται να λέει «δεν ήξερα». Τα ήξερες και έλεγες τα αντίθετα. Τώρα αυτούς που πολέμαγες με του</w:t>
      </w:r>
      <w:r>
        <w:rPr>
          <w:rFonts w:eastAsia="Times New Roman" w:cs="Times New Roman"/>
          <w:szCs w:val="24"/>
        </w:rPr>
        <w:t xml:space="preserve">ς χειρότερους όρους τους καλείς να επιδείξουν με την άλφα ή τη βήτα ευκαιρία αδιάπτωτη αλληλεγγύη. </w:t>
      </w:r>
    </w:p>
    <w:p w14:paraId="7548F37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Χθες συντελέστηκε αυτό που έχει πάψει να παράγει αποτελέσματα εδώ και χρόνια: να επιχειρούν οι πολιτικοί να αντλήσουν κύρος από το κύρος του Συντάγματος, απ</w:t>
      </w:r>
      <w:r>
        <w:rPr>
          <w:rFonts w:eastAsia="Times New Roman" w:cs="Times New Roman"/>
          <w:szCs w:val="24"/>
        </w:rPr>
        <w:t xml:space="preserve">ονομιμοποιούμενοι να νομιμοποιηθούν από το κείμενο. Δεν γίνονται αυτά. Αυτά έγιναν τις δεκαετίες του </w:t>
      </w:r>
      <w:r>
        <w:rPr>
          <w:rFonts w:eastAsia="Times New Roman" w:cs="Times New Roman"/>
          <w:szCs w:val="24"/>
        </w:rPr>
        <w:t xml:space="preserve">70΄ </w:t>
      </w:r>
      <w:r>
        <w:rPr>
          <w:rFonts w:eastAsia="Times New Roman" w:cs="Times New Roman"/>
          <w:szCs w:val="24"/>
        </w:rPr>
        <w:t xml:space="preserve">και του </w:t>
      </w:r>
      <w:r>
        <w:rPr>
          <w:rFonts w:eastAsia="Times New Roman" w:cs="Times New Roman"/>
          <w:szCs w:val="24"/>
        </w:rPr>
        <w:t>80΄</w:t>
      </w:r>
      <w:r>
        <w:rPr>
          <w:rFonts w:eastAsia="Times New Roman" w:cs="Times New Roman"/>
          <w:szCs w:val="24"/>
        </w:rPr>
        <w:t xml:space="preserve">. Από τη δεκαετία του </w:t>
      </w:r>
      <w:r>
        <w:rPr>
          <w:rFonts w:eastAsia="Times New Roman" w:cs="Times New Roman"/>
          <w:szCs w:val="24"/>
        </w:rPr>
        <w:t xml:space="preserve">90΄ </w:t>
      </w:r>
      <w:r>
        <w:rPr>
          <w:rFonts w:eastAsia="Times New Roman" w:cs="Times New Roman"/>
          <w:szCs w:val="24"/>
        </w:rPr>
        <w:t>και μετά στερεύουν ξανά. Αυτά δεν δίνουν τίποτα, όταν ο πολίτης σε καταλαβαίνει στην τσέπη του και λόγω της τσέπης</w:t>
      </w:r>
      <w:r>
        <w:rPr>
          <w:rFonts w:eastAsia="Times New Roman" w:cs="Times New Roman"/>
          <w:szCs w:val="24"/>
        </w:rPr>
        <w:t xml:space="preserve"> του και αυτών που βλέπει και στο μυαλό του. </w:t>
      </w:r>
    </w:p>
    <w:p w14:paraId="7548F37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οι μέρες για να μιλάμε για τον «ΣΥΡΙΖΑ Β» είναι πολλές. Κάθε μέρα εδώ αυτό κάνουμε άλλωστε, αντιπολιτευόμενοι εμείς, συμπολιτευόμενοι εσείς. Ο «ΣΥΡΙΖΑ Α» είναι το θέμα σύμφωνα με την πρόταση </w:t>
      </w:r>
      <w:r>
        <w:rPr>
          <w:rFonts w:eastAsia="Times New Roman" w:cs="Times New Roman"/>
          <w:szCs w:val="24"/>
        </w:rPr>
        <w:t>της Νέας Δημοκρατίας που εξετάζουμε εδώ και ο Βαρουφάκης, ο βασικός Υπουργός ενός ανύπαρκτου σχεδίου, τον οποίο πολύ από εσάς που είστε και στη νέα πλειοψηφία ΣΥΡΙΖΑ-ΑΝΕΛ καταχειροκροτούσατε. Χειροκροτούσατε με πρωτοφανή ζήλο και ενθουσιασμό όταν έλεγε εδώ</w:t>
      </w:r>
      <w:r>
        <w:rPr>
          <w:rFonts w:eastAsia="Times New Roman" w:cs="Times New Roman"/>
          <w:szCs w:val="24"/>
        </w:rPr>
        <w:t xml:space="preserve"> </w:t>
      </w:r>
      <w:r>
        <w:rPr>
          <w:rFonts w:eastAsia="Times New Roman" w:cs="Times New Roman"/>
          <w:szCs w:val="24"/>
        </w:rPr>
        <w:lastRenderedPageBreak/>
        <w:t>αυτά τα οποία έλεγε. Ο Πρωθυπουργός αφού τον έδιωξε –ή αφού παραιτήθηκε ο άνθρωπος- τον χαρακτήριζε «</w:t>
      </w:r>
      <w:r>
        <w:rPr>
          <w:rFonts w:eastAsia="Times New Roman" w:cs="Times New Roman"/>
          <w:szCs w:val="24"/>
          <w:lang w:val="en-US"/>
        </w:rPr>
        <w:t>asset</w:t>
      </w:r>
      <w:r>
        <w:rPr>
          <w:rFonts w:eastAsia="Times New Roman" w:cs="Times New Roman"/>
          <w:szCs w:val="24"/>
        </w:rPr>
        <w:t xml:space="preserve">» και απαντώντας σε επίκαιρη ερώτηση της κ. Γεννηματά τον εκθείασε περίπου έναν χρόνο πριν από τώρα. </w:t>
      </w:r>
    </w:p>
    <w:p w14:paraId="7548F37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Και άλλη μια στιγμή που εμείς δεν θα ξεχάσουμε </w:t>
      </w:r>
      <w:r>
        <w:rPr>
          <w:rFonts w:eastAsia="Times New Roman" w:cs="Times New Roman"/>
          <w:szCs w:val="24"/>
        </w:rPr>
        <w:t xml:space="preserve">από τη Δημοκρατική Συμπαράταξη. Παρατήσατε το προηγούμενο πρόγραμμα. Βαρουφάκης. Τον κατηγορείτε ότι δεν ήθελε αλλά εσείς τον βάλατε. Τα έχετε μπλέξει. Μια εξεταστική θα τα ξέμπλεκε αυτά. </w:t>
      </w:r>
    </w:p>
    <w:p w14:paraId="7548F37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Ετοιμαζόμασταν για νέες πολιτικές δραχμής με ανάμειξη του στρατού, </w:t>
      </w:r>
      <w:r>
        <w:rPr>
          <w:rFonts w:eastAsia="Times New Roman" w:cs="Times New Roman"/>
          <w:szCs w:val="24"/>
        </w:rPr>
        <w:t>κατά μαρτυρίες, υποσχετικές αντί μισθών και συντάξεων κ.λπ</w:t>
      </w:r>
      <w:r>
        <w:rPr>
          <w:rFonts w:eastAsia="Times New Roman" w:cs="Times New Roman"/>
          <w:szCs w:val="24"/>
        </w:rPr>
        <w:t>.</w:t>
      </w:r>
      <w:r>
        <w:rPr>
          <w:rFonts w:eastAsia="Times New Roman" w:cs="Times New Roman"/>
          <w:szCs w:val="24"/>
        </w:rPr>
        <w:t>. Φέρατε την ύφεση, κάνατε δημοψήφισμα, κλείσατε τις τράπεζες. Τα είπα πριν από λίγο.</w:t>
      </w:r>
    </w:p>
    <w:p w14:paraId="7548F37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Επαναλαμβάνω, για να προσθέσω κάτι, ότι όταν κλείσατε τις τράπεζες ο Πρωθυπουργός σε συνέντευξή του είπε στην Ε</w:t>
      </w:r>
      <w:r>
        <w:rPr>
          <w:rFonts w:eastAsia="Times New Roman" w:cs="Times New Roman"/>
          <w:szCs w:val="24"/>
        </w:rPr>
        <w:t xml:space="preserve">ΡΤ πως εκτίμησε λάθος τη δυνατότητα και τη διάθεση της Ευρωπαϊκής Κεντρικής </w:t>
      </w:r>
      <w:r>
        <w:rPr>
          <w:rFonts w:eastAsia="Times New Roman" w:cs="Times New Roman"/>
          <w:szCs w:val="24"/>
        </w:rPr>
        <w:lastRenderedPageBreak/>
        <w:t xml:space="preserve">Τράπεζας να ασκήσει πολιτικές, αφού η Ελλάδα βγήκε έξω από πρόγραμμα, που έφεραν την Ελλάδα στο να αποφασίσει το κλείσιμο των τραπεζών. </w:t>
      </w:r>
    </w:p>
    <w:p w14:paraId="7548F37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Μα, δεν ήταν θέμα εκτίμησης του κ. Ντράγκι </w:t>
      </w:r>
      <w:r>
        <w:rPr>
          <w:rFonts w:eastAsia="Times New Roman" w:cs="Times New Roman"/>
          <w:szCs w:val="24"/>
        </w:rPr>
        <w:t>και ακόλουθης εκτίμησης του Πρωθυπουργού της Ελλάδας. Ήταν νομικός μονόδρομος. Με αδικαιολόγητη άγνοια ο Πρωθυπουργός έκανε όσα έκανε και άσκησε κριτική στον εαυτό του όπως την άσκησε. Είχε άγνοια όταν έπρεπε και είχε ασυγχώρητη άγνοια, όταν ασκούσε αυτοκρ</w:t>
      </w:r>
      <w:r>
        <w:rPr>
          <w:rFonts w:eastAsia="Times New Roman" w:cs="Times New Roman"/>
          <w:szCs w:val="24"/>
        </w:rPr>
        <w:t xml:space="preserve">ιτική για μια ακόμη αυταπάτη του. </w:t>
      </w:r>
    </w:p>
    <w:p w14:paraId="7548F37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Πόσο κόστισε η πολιτική σας; Πόσο κόστισαν αυτά; Ο κ. Κουτσούκος έκανε μια προσπάθεια να αποτιμήσουμε τη ζημία αναφερόμενος σε εκτιμήσεις περί δισεκατομμυρίων ηγητόρων των ευρωπαϊκών θεσμών, των ευρωπαϊκών οργάνων. Αυτά θ</w:t>
      </w:r>
      <w:r>
        <w:rPr>
          <w:rFonts w:eastAsia="Times New Roman" w:cs="Times New Roman"/>
          <w:szCs w:val="24"/>
        </w:rPr>
        <w:t xml:space="preserve">α πρέπει να τα δούμε σε μια εξεταστική των πραγμάτων και των προσώπων επιτροπή, η οποία όπως εμείς υποστηρίζουμε –και το υποστηρίξαμε τον Μάρτιο-Απρίλιο του 2015 όταν ήταν εδώ η πρόταση του ΣΥΡΙΖΑ- να ξεκινήσει από την ένταξη της χώρας στο ευρώ. </w:t>
      </w:r>
    </w:p>
    <w:p w14:paraId="7548F37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w:t>
      </w:r>
      <w:r>
        <w:rPr>
          <w:rFonts w:eastAsia="Times New Roman" w:cs="Times New Roman"/>
          <w:szCs w:val="24"/>
        </w:rPr>
        <w:t>αδικαιολόγητο –και φάνηκε και γιατί το κάνατε- να αφήνετε την περίοδο 2004-2009 απ’ έξω. Για να μην πείτε ότι το κάνουμε επίτηδες για να ασκήσουμε κριτική στην περίοδο Καραμανλή, ήμουν από εκείνους που έλεγαν «όχι προανακριτικές και εξεταστικές» όταν η Ελλ</w:t>
      </w:r>
      <w:r>
        <w:rPr>
          <w:rFonts w:eastAsia="Times New Roman" w:cs="Times New Roman"/>
          <w:szCs w:val="24"/>
        </w:rPr>
        <w:t>άδα καιγόταν το 2009-2010. Εν πάση περιπτώσει εμείς λέμε να γίνει από το 2002, από την ένταξη της χώρας στην ΟΝΕ, δηλαδή και για αυτήν να γίνει λόγος και για την περίοδο 2004-2009, που ήταν μια περίοδο ανεπίγνωστης άσκησης πολιτικών, και για την περίοδο με</w:t>
      </w:r>
      <w:r>
        <w:rPr>
          <w:rFonts w:eastAsia="Times New Roman" w:cs="Times New Roman"/>
          <w:szCs w:val="24"/>
        </w:rPr>
        <w:t xml:space="preserve">τά και για όσα είπε ο εκπρόσωπος την Ανεξαρτήτων Ελλήνων σήμερα, αλλά και για τα πάντα. Να τα δούμε με δικαιοσύνη. Δεν το δέχεστε. </w:t>
      </w:r>
    </w:p>
    <w:p w14:paraId="7548F37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Όμως, η αποτίμηση και η δυνατότητα να αποκτήσει επιτέλους η Εθνική Αντιπροσωπεία κοινή συνείδηση αριθμών, μόνο σε μια τέτοια</w:t>
      </w:r>
      <w:r>
        <w:rPr>
          <w:rFonts w:eastAsia="Times New Roman" w:cs="Times New Roman"/>
          <w:szCs w:val="24"/>
        </w:rPr>
        <w:t xml:space="preserve"> εξεταστική επιτροπή μπορεί να γίνει, μπορεί να αποκτήσει, μπορεί να μας δοθεί αυτή η πολυτέλεια. Και ντρέπεται κανείς να το λέει ότι είναι πολυτέλεια η ανάγκη να εντοπίσουμε κοινούς αριθμούς και να σταματήσουν και οι υποκρισίες. </w:t>
      </w:r>
    </w:p>
    <w:p w14:paraId="7548F38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ακούσα</w:t>
      </w:r>
      <w:r>
        <w:rPr>
          <w:rFonts w:eastAsia="Times New Roman" w:cs="Times New Roman"/>
          <w:szCs w:val="24"/>
        </w:rPr>
        <w:t xml:space="preserve">τε τον εκπρόσωπο των ΑΝΕΛ σήμερα το πρωί; Πάλι για το </w:t>
      </w:r>
      <w:r>
        <w:rPr>
          <w:rFonts w:eastAsia="Times New Roman" w:cs="Times New Roman"/>
          <w:szCs w:val="24"/>
          <w:lang w:val="en-US"/>
        </w:rPr>
        <w:t>PSI</w:t>
      </w:r>
      <w:r>
        <w:rPr>
          <w:rFonts w:eastAsia="Times New Roman" w:cs="Times New Roman"/>
          <w:szCs w:val="24"/>
        </w:rPr>
        <w:t xml:space="preserve">. Ζήτησε εξεταστική επιτροπή για το </w:t>
      </w:r>
      <w:r>
        <w:rPr>
          <w:rFonts w:eastAsia="Times New Roman" w:cs="Times New Roman"/>
          <w:szCs w:val="24"/>
          <w:lang w:val="en-US"/>
        </w:rPr>
        <w:t>PSI</w:t>
      </w:r>
      <w:r>
        <w:rPr>
          <w:rFonts w:eastAsia="Times New Roman" w:cs="Times New Roman"/>
          <w:szCs w:val="24"/>
        </w:rPr>
        <w:t>. Λέμε «</w:t>
      </w:r>
      <w:r>
        <w:rPr>
          <w:rFonts w:eastAsia="Times New Roman" w:cs="Times New Roman"/>
          <w:szCs w:val="24"/>
        </w:rPr>
        <w:t>ναι</w:t>
      </w:r>
      <w:r>
        <w:rPr>
          <w:rFonts w:eastAsia="Times New Roman" w:cs="Times New Roman"/>
          <w:szCs w:val="24"/>
        </w:rPr>
        <w:t>». Λέμε «</w:t>
      </w:r>
      <w:r>
        <w:rPr>
          <w:rFonts w:eastAsia="Times New Roman" w:cs="Times New Roman"/>
          <w:szCs w:val="24"/>
        </w:rPr>
        <w:t>ναι</w:t>
      </w:r>
      <w:r>
        <w:rPr>
          <w:rFonts w:eastAsia="Times New Roman" w:cs="Times New Roman"/>
          <w:szCs w:val="24"/>
        </w:rPr>
        <w:t xml:space="preserve">» στο πλαίσιο που προείπα. Αλλά ξεχνάτε, εσείς της Πλειοψηφίας, ότι στο </w:t>
      </w:r>
      <w:r>
        <w:rPr>
          <w:rFonts w:eastAsia="Times New Roman" w:cs="Times New Roman"/>
          <w:szCs w:val="24"/>
        </w:rPr>
        <w:t xml:space="preserve">Δικαστήριο </w:t>
      </w:r>
      <w:r>
        <w:rPr>
          <w:rFonts w:eastAsia="Times New Roman" w:cs="Times New Roman"/>
          <w:szCs w:val="24"/>
        </w:rPr>
        <w:t xml:space="preserve">των Δικαιωμάτων του Ανθρώπου οι δικηγόροι του ελληνικού </w:t>
      </w:r>
      <w:r>
        <w:rPr>
          <w:rFonts w:eastAsia="Times New Roman" w:cs="Times New Roman"/>
          <w:szCs w:val="24"/>
        </w:rPr>
        <w:t>δημοσίου</w:t>
      </w:r>
      <w:r>
        <w:rPr>
          <w:rFonts w:eastAsia="Times New Roman" w:cs="Times New Roman"/>
          <w:szCs w:val="24"/>
        </w:rPr>
        <w:t>, με την πολιτική σας εποπτεία, υπερασπίστηκαν όλα τα επιχειρήματα του Βαγγέλη Βενιζέλου; Όλα.</w:t>
      </w:r>
    </w:p>
    <w:p w14:paraId="7548F38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Κέρδισαν τη δίκη.</w:t>
      </w:r>
    </w:p>
    <w:p w14:paraId="7548F38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κέρδισαν και αυτή τη δίκη. Όπως κερδήθηκε πέρυσι η δίκη ενώπιον του Διεθνούς Διαιτητικού Δικαστηρίου, όπως, νομίζω το 2013, κερδήθηκε η σχετική δίκη στο Συμβούλιο της Επικρατείας. </w:t>
      </w:r>
    </w:p>
    <w:p w14:paraId="7548F38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Έχουν κερδηθεί όλες οι δίκες. Βέβαια, χρωστάμε και χρωστάτε στους μικρ</w:t>
      </w:r>
      <w:r>
        <w:rPr>
          <w:rFonts w:eastAsia="Times New Roman" w:cs="Times New Roman"/>
          <w:szCs w:val="24"/>
        </w:rPr>
        <w:t xml:space="preserve">οομολογιούχους. Έχουμε αναλάβει υποχρεώσεις. Εγώ έχω προτείνει γι’ αυτούς να μην ισχύει η εισφορά αλληλεγγύης ως ένα μέτρο </w:t>
      </w:r>
      <w:r>
        <w:rPr>
          <w:rFonts w:eastAsia="Times New Roman" w:cs="Times New Roman"/>
          <w:szCs w:val="24"/>
        </w:rPr>
        <w:lastRenderedPageBreak/>
        <w:t xml:space="preserve">αναγνώρισης μιας οφειλής απέναντί τους. Αλλά πέρα από τους μικρούς ομολογιούχους που εμπιστεύθηκαν το ελληνικό </w:t>
      </w:r>
      <w:r>
        <w:rPr>
          <w:rFonts w:eastAsia="Times New Roman" w:cs="Times New Roman"/>
          <w:szCs w:val="24"/>
        </w:rPr>
        <w:t>δημόσιο</w:t>
      </w:r>
      <w:r>
        <w:rPr>
          <w:rFonts w:eastAsia="Times New Roman" w:cs="Times New Roman"/>
          <w:szCs w:val="24"/>
        </w:rPr>
        <w:t>, για όλα τα υπ</w:t>
      </w:r>
      <w:r>
        <w:rPr>
          <w:rFonts w:eastAsia="Times New Roman" w:cs="Times New Roman"/>
          <w:szCs w:val="24"/>
        </w:rPr>
        <w:t xml:space="preserve">όλοιπα λέτε απίστευτα πράγματα εδώ –ο Πρωθυπουργός, εδώ-, ενώ οι δικηγόροι του ελληνικού </w:t>
      </w:r>
      <w:r>
        <w:rPr>
          <w:rFonts w:eastAsia="Times New Roman" w:cs="Times New Roman"/>
          <w:szCs w:val="24"/>
        </w:rPr>
        <w:t xml:space="preserve">δημοσίου </w:t>
      </w:r>
      <w:r>
        <w:rPr>
          <w:rFonts w:eastAsia="Times New Roman" w:cs="Times New Roman"/>
          <w:szCs w:val="24"/>
        </w:rPr>
        <w:t xml:space="preserve">την ίδια στιγμή λένε άλλα στα διεθνή δικαστήρια. </w:t>
      </w:r>
    </w:p>
    <w:p w14:paraId="7548F38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να ολοκληρώνουμε.</w:t>
      </w:r>
    </w:p>
    <w:p w14:paraId="7548F38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Πώς αντέχετε όμως τόσα </w:t>
      </w:r>
      <w:r>
        <w:rPr>
          <w:rFonts w:eastAsia="Times New Roman" w:cs="Times New Roman"/>
          <w:szCs w:val="24"/>
        </w:rPr>
        <w:t>ψέματα; Πώς αντέχει ο Πρωθυπουργός στην πρόσφατη συνέντευξή του να χαρακτηρίζει δίκαιους τόκους αυτούς του δανεισμού των μνημονίων, που χαρακτήριζε τοκογλυφία πριν από λίγο καιρό;</w:t>
      </w:r>
    </w:p>
    <w:p w14:paraId="7548F38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Αλλά πέραν των ερωτήσεών μας γι’ αυτά που αισθάνεστε ή που σκέφτεστε χωρίς ν</w:t>
      </w:r>
      <w:r>
        <w:rPr>
          <w:rFonts w:eastAsia="Times New Roman" w:cs="Times New Roman"/>
          <w:szCs w:val="24"/>
        </w:rPr>
        <w:t>α λέτε, υπάρχει ένα αμείλικτο ερώτημα που σας τίθεται σήμερα. Γιατί λέτε «</w:t>
      </w:r>
      <w:r>
        <w:rPr>
          <w:rFonts w:eastAsia="Times New Roman" w:cs="Times New Roman"/>
          <w:szCs w:val="24"/>
        </w:rPr>
        <w:t>όχι</w:t>
      </w:r>
      <w:r>
        <w:rPr>
          <w:rFonts w:eastAsia="Times New Roman" w:cs="Times New Roman"/>
          <w:szCs w:val="24"/>
        </w:rPr>
        <w:t>» εσείς η Πλειοψηφία στην εξεταστική; Τι φοβάστε; Είπα στην αρχή κάτι που ο κ. Κακλαμάνης δεν άκουσε όπως είπα. Ξέρω ποια είναι η σημερινή συζήτηση για την πρόταση της Νέας Δημοκρ</w:t>
      </w:r>
      <w:r>
        <w:rPr>
          <w:rFonts w:eastAsia="Times New Roman" w:cs="Times New Roman"/>
          <w:szCs w:val="24"/>
        </w:rPr>
        <w:t xml:space="preserve">ατίας. Αλλά τι φοβάται η Πλειοψηφία να γενικεύσει; Γιατί </w:t>
      </w:r>
      <w:r>
        <w:rPr>
          <w:rFonts w:eastAsia="Times New Roman" w:cs="Times New Roman"/>
          <w:szCs w:val="24"/>
        </w:rPr>
        <w:lastRenderedPageBreak/>
        <w:t>ντρέπεται να επαναφέρει έστω και την περσινή πρότασή της, που οδήγησε σε εξεταστική επιτροπή στην οποία εμείς συμμετείχαμε πάση δυνάμει. Λέγαμε στους συναδέλφους εκεί «έρχεται και τρίτο μνημόνιο». Κα</w:t>
      </w:r>
      <w:r>
        <w:rPr>
          <w:rFonts w:eastAsia="Times New Roman" w:cs="Times New Roman"/>
          <w:szCs w:val="24"/>
        </w:rPr>
        <w:t>ι όσοι ήσασταν εκεί το θυμάστε. Λέγατε «Όχι, με τίποτα». Και ήρθε.</w:t>
      </w:r>
    </w:p>
    <w:p w14:paraId="7548F38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Φοβάστε τη σκιά σας; Με τον φόβο δεν κάνεις πολιτική. Ο φόβος δεν είναι λύση ούτε πολιτική επιλογή. Δεν σε σώζει τίποτα αν ο πολίτης σε βάλει στο μάτι, αλλά η αναζήτηση ευθυνών και έστω, κυ</w:t>
      </w:r>
      <w:r>
        <w:rPr>
          <w:rFonts w:eastAsia="Times New Roman" w:cs="Times New Roman"/>
          <w:szCs w:val="24"/>
        </w:rPr>
        <w:t xml:space="preserve">ρίες και κύριοι –και μ’ αυτό κλείνω- η κατάληξη σε κοινούς αριθμούς για την πορεία της ελληνικής οικονομίας είναι απολύτως απαραίτητες πολιτικές διεργασίες. </w:t>
      </w:r>
    </w:p>
    <w:p w14:paraId="7548F38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Πάρτε θάρρος κι αν σήμερα δεν προλαβαίνετε να αλλάξετε γραμμή, φέρτε την πρότασή μας σε επόμενη συ</w:t>
      </w:r>
      <w:r>
        <w:rPr>
          <w:rFonts w:eastAsia="Times New Roman" w:cs="Times New Roman"/>
          <w:szCs w:val="24"/>
        </w:rPr>
        <w:t>νεδρίαση, να την ψηφίσει όλη η Εθνική Αντιπροσωπεία. Κι άλλα κόμματα σήμερα εκφράζονται θετικά. Έτσι θα μπορέσουμε και τις ευθύνες να αποδώσουμε κατά το δυνατόν δικαιότερα και επιτέλους η Ελληνική Δημοκρατία να έχει ένα πολιτικό σύστημα που μιλά πολιτικά μ</w:t>
      </w:r>
      <w:r>
        <w:rPr>
          <w:rFonts w:eastAsia="Times New Roman" w:cs="Times New Roman"/>
          <w:szCs w:val="24"/>
        </w:rPr>
        <w:t>ε βάση τους ίδιους αριθμούς.</w:t>
      </w:r>
    </w:p>
    <w:p w14:paraId="7548F38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548F38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548F38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548F38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Έχουν ζητήσει με τη σειρά τον λόγο δύο κοινοβουλευτικοί εκπρόσωποι. Ο κ. Δένδι</w:t>
      </w:r>
      <w:r>
        <w:rPr>
          <w:rFonts w:eastAsia="Times New Roman" w:cs="Times New Roman"/>
          <w:szCs w:val="24"/>
        </w:rPr>
        <w:t>ας από τη Νέα Δημοκρατία κι ο κ. Χρήστος Παππάς από τη Χρυσή Αυγή. Θα ήθελα να παρακαλέσω αν είναι δυνατόν να παρεμβληθούν και κάποιοι συνάδελφοι Βουλευτές, για να μπορέσει να ισορροπήσει λίγο ο κατάλογος, κύριε Δένδια.</w:t>
      </w:r>
    </w:p>
    <w:p w14:paraId="7548F38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κ. Ηλίας Παναγιώταρος έχει τον λόγ</w:t>
      </w:r>
      <w:r>
        <w:rPr>
          <w:rFonts w:eastAsia="Times New Roman" w:cs="Times New Roman"/>
          <w:szCs w:val="24"/>
        </w:rPr>
        <w:t>ο.</w:t>
      </w:r>
    </w:p>
    <w:p w14:paraId="7548F38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7548F38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Πριν ξεκινήσω να υπενθυμίσω ότι πέρασαν χίλιες ημέρες από τη μαφιόζικη, παρακρατική δολοφονία των δύο νεαρών συναγωνιστών μας, του Γιώργου Φουντούλη και του Μανώλη Καπελώνη, και τον βαρύτατο τραυματισμό ενός</w:t>
      </w:r>
      <w:r>
        <w:rPr>
          <w:rFonts w:eastAsia="Times New Roman" w:cs="Times New Roman"/>
          <w:szCs w:val="24"/>
        </w:rPr>
        <w:t xml:space="preserve"> τρίτου, του Αλέξανδρου Γέροντα, απ’ αυτό το φαύλο, σάπιο, ελληνικό κράτος και παρακράτος, το οποίο συγκαλύπτει επιμελώς αυτό το στυγερό έγκλημα.</w:t>
      </w:r>
    </w:p>
    <w:p w14:paraId="7548F390"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48F39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r>
        <w:rPr>
          <w:rFonts w:eastAsia="Times New Roman" w:cs="Times New Roman"/>
          <w:szCs w:val="24"/>
          <w:lang w:val="en-US"/>
        </w:rPr>
        <w:t>time</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για να αδειάσει ο αγωνιστικός χώρος, γιατί έχει πολλές φασαρίε</w:t>
      </w:r>
      <w:r>
        <w:rPr>
          <w:rFonts w:eastAsia="Times New Roman" w:cs="Times New Roman"/>
          <w:szCs w:val="24"/>
        </w:rPr>
        <w:t xml:space="preserve">ς. </w:t>
      </w:r>
    </w:p>
    <w:p w14:paraId="7548F39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Βλέπουμε με περίσσιο πολιτικό θράσος χιλίων </w:t>
      </w:r>
      <w:r>
        <w:rPr>
          <w:rFonts w:eastAsia="Times New Roman" w:cs="Times New Roman"/>
          <w:szCs w:val="24"/>
          <w:lang w:val="en-US"/>
        </w:rPr>
        <w:t>pokemon</w:t>
      </w:r>
      <w:r>
        <w:rPr>
          <w:rFonts w:eastAsia="Times New Roman" w:cs="Times New Roman"/>
          <w:szCs w:val="24"/>
        </w:rPr>
        <w:t xml:space="preserve"> να έρχεται η Νέα Δημοκρατία και να επιθυμεί εξεταστική επιτροπή για τη διερεύνηση, λέει, της τραπεζικής αργίας και των περιορισμών των κεφαλαίων για την υπογραφή του τρίτου μνημονίου και την ανάγκη νέ</w:t>
      </w:r>
      <w:r>
        <w:rPr>
          <w:rFonts w:eastAsia="Times New Roman" w:cs="Times New Roman"/>
          <w:szCs w:val="24"/>
        </w:rPr>
        <w:t>ας ανακεφαλαιοποίησης των πιστωτικών ιδρυμάτων.</w:t>
      </w:r>
    </w:p>
    <w:p w14:paraId="7548F39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Ποιοι; Οι συνυπεύθυνοι, οι απόλυτοι συνυπεύθυνοι της οικονομικής –και όχι μόνο– καταστροφής της πατρίδας μας για σαράντα και πλέον έτη, με τους χιλιάδες αυτόχειρες, τους εκατοντάδες χιλιάδες Έλληνες οι οποίοι</w:t>
      </w:r>
      <w:r>
        <w:rPr>
          <w:rFonts w:eastAsia="Times New Roman" w:cs="Times New Roman"/>
          <w:szCs w:val="24"/>
        </w:rPr>
        <w:t xml:space="preserve"> μετανάστευσαν στο εξωτερικό, τα εκατομμύρια των ανέργων, τις διακόσιες σαράντα πέντε χιλιάδες επιχειρήσεις, ήτοι το 29% των επιχειρήσεων, οι οποίες έκλεισαν οριστικά τα τελευταία επτά χρόνια –αυτήν την επταετία και όχι σαν κάτι άλλες επταετίες που άνοιγαν</w:t>
      </w:r>
      <w:r>
        <w:rPr>
          <w:rFonts w:eastAsia="Times New Roman" w:cs="Times New Roman"/>
          <w:szCs w:val="24"/>
        </w:rPr>
        <w:t xml:space="preserve"> επιχειρήσεις αντί να κλείνουν-, με τα 350 δισεκατομμύρια χρέος που φορτώσατε στον ελληνικό λαό με διάφορες ενέργειές σας όλα αυτά τα χρόνια, με την πονηρή και ύποπτη είσοδο της πατρίδας μας στα μνημόνια, η οποία στηρίχθηκε σε μ</w:t>
      </w:r>
      <w:r>
        <w:rPr>
          <w:rFonts w:eastAsia="Times New Roman" w:cs="Times New Roman"/>
          <w:szCs w:val="24"/>
        </w:rPr>
        <w:t>ί</w:t>
      </w:r>
      <w:r>
        <w:rPr>
          <w:rFonts w:eastAsia="Times New Roman" w:cs="Times New Roman"/>
          <w:szCs w:val="24"/>
        </w:rPr>
        <w:t>α στοχευμένη, σκόπιμη αλλοί</w:t>
      </w:r>
      <w:r>
        <w:rPr>
          <w:rFonts w:eastAsia="Times New Roman" w:cs="Times New Roman"/>
          <w:szCs w:val="24"/>
        </w:rPr>
        <w:t>ωση των στοιχείων της ΕΛΣΤΑΤ, κάτι για το οποίο κανείς πλέον δεν ομιλεί.</w:t>
      </w:r>
    </w:p>
    <w:p w14:paraId="7548F39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Μόνο για τη δεκαετία 1999 – 2009 το ελληνικό κράτος δανείστηκε 490 δισεκατομμύρια ευρώ –και οι πηγές είναι από το Γενικό Λογιστήριο του Κράτους και την Τράπεζα της Ελλάδος-, από τα οπ</w:t>
      </w:r>
      <w:r>
        <w:rPr>
          <w:rFonts w:eastAsia="Times New Roman" w:cs="Times New Roman"/>
          <w:szCs w:val="24"/>
        </w:rPr>
        <w:t>οία μόνο περίπου 20 δισεκατομμύρια πήγαν σε πραγματικά χρέη που είχαμε και τα υπόλοιπα 450 δισεκατομμύρια περίπου πήγαν σε αποπληρωμή τόκων, τοκοχρεολυσίων και άλλων ληστρικών καταστάσεων.</w:t>
      </w:r>
    </w:p>
    <w:p w14:paraId="7548F39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Για ποια τραπεζική αργία ομιλείτε, κύριοι της Νέας Δημοκρατίας αλλά</w:t>
      </w:r>
      <w:r>
        <w:rPr>
          <w:rFonts w:eastAsia="Times New Roman" w:cs="Times New Roman"/>
          <w:szCs w:val="24"/>
        </w:rPr>
        <w:t xml:space="preserve"> και των υπολοίπων κομμάτων της Αντιπολίτευσης; Του πολλάκις χρεοκοπημένου και φαύλου τραπεζικού συστήματος, όπου το 71% του κρατικού προϋπολογισμού πηγαίνει, όπως προείπαμε, σε αποπληρωμή χρεών που δημιουργήσατε εσείς, όπου από τον Δεκέμβριο του 2008 το τ</w:t>
      </w:r>
      <w:r>
        <w:rPr>
          <w:rFonts w:eastAsia="Times New Roman" w:cs="Times New Roman"/>
          <w:szCs w:val="24"/>
        </w:rPr>
        <w:t>ραπεζικό σύστημα πήρε κρατικές εγγυήσεις 168 δισεκατομμυρίων ευρώ; Πήρε 28 δισεκατομμύρια το Δεκέμβρη του 2008, 15 δισεκατομμύρια τον Μάιο του 2010, 10 δισεκατομμύρια τον Ιούλιο του 2010, 25 δισεκατομμύρια τον Σεπτέμβριο του 2010, 30 δισεκατομμύρια τον Μάι</w:t>
      </w:r>
      <w:r>
        <w:rPr>
          <w:rFonts w:eastAsia="Times New Roman" w:cs="Times New Roman"/>
          <w:szCs w:val="24"/>
        </w:rPr>
        <w:t>ο του 2011, 30 δισεκατομμύρια τον Σεπτέμβριο του 2011 και 30 δισεκατομμύρια τον Δεκέμβριο του 2011.</w:t>
      </w:r>
    </w:p>
    <w:p w14:paraId="7548F39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Όσο για την εξεταστική που ζητάτε για τη νέα ανακεφαλαιοποίηση, θα σας υπενθυμίσουμε ότι μέχρι στιγμής έχουν γίνει τέσσερις ανακεφαλαιοποιήσεις. Την τελευτα</w:t>
      </w:r>
      <w:r>
        <w:rPr>
          <w:rFonts w:eastAsia="Times New Roman" w:cs="Times New Roman"/>
          <w:szCs w:val="24"/>
        </w:rPr>
        <w:t xml:space="preserve">ία βέβαια την ψήφισε με χέρια και με πόδια και η συγκυβέρνηση ΣΥΡΙΖΑ – ΑΝΕΛ. Από την πρώτη, το 2009, 5 δισεκατομμύρια πήραν οι φαύλες </w:t>
      </w:r>
      <w:r>
        <w:rPr>
          <w:rFonts w:eastAsia="Times New Roman" w:cs="Times New Roman"/>
          <w:szCs w:val="24"/>
        </w:rPr>
        <w:lastRenderedPageBreak/>
        <w:t>και πολλάκις χρεοκοπημένες τράπεζες, με τη δεύτερη ανακεφαλαιοποίηση το 2013 πήραν 40 δισεκατομμύρια, την τρίτη ανακεφαλαι</w:t>
      </w:r>
      <w:r>
        <w:rPr>
          <w:rFonts w:eastAsia="Times New Roman" w:cs="Times New Roman"/>
          <w:szCs w:val="24"/>
        </w:rPr>
        <w:t xml:space="preserve">οποίηση το 2014 πήραν 8,3 και με την τέταρτη ανακεφαλαιοποίηση τώρα το 2015 από ένα ποσό που κυμαίνεται από 7 έως 13 δισεκατομμύρια. </w:t>
      </w:r>
      <w:r>
        <w:rPr>
          <w:rFonts w:eastAsia="Times New Roman" w:cs="Times New Roman"/>
          <w:szCs w:val="24"/>
        </w:rPr>
        <w:t>Ό</w:t>
      </w:r>
      <w:r>
        <w:rPr>
          <w:rFonts w:eastAsia="Times New Roman" w:cs="Times New Roman"/>
          <w:szCs w:val="24"/>
        </w:rPr>
        <w:t xml:space="preserve">λα αυτά από ένα φαύλο ταμείο χρηματοπιστωτικής σταθερότητας, το οποίο είναι ένα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το οποίο</w:t>
      </w:r>
      <w:r>
        <w:rPr>
          <w:rFonts w:eastAsia="Times New Roman" w:cs="Times New Roman"/>
          <w:szCs w:val="24"/>
        </w:rPr>
        <w:t xml:space="preserve"> όμως πήρε κοντά 50 δισεκατομμύρια από τον ελληνικό λαό, ο οποίος δανείστηκε με επαχθέστατους όρους, για να παίρνει το ΤΧΣ και το ΤΧΣ με τη σειρά του να τα δίνει σε τράπεζες και σε κάτι απίθανους τραπεζίτες, οι οποίοι όπου πηγαίνουν χρεοκοπούν τις τράπεζες</w:t>
      </w:r>
      <w:r>
        <w:rPr>
          <w:rFonts w:eastAsia="Times New Roman" w:cs="Times New Roman"/>
          <w:szCs w:val="24"/>
        </w:rPr>
        <w:t xml:space="preserve"> και συνεχώς το κράτος τους επιβραβεύει ξανά με νέα κεφάλαια. </w:t>
      </w:r>
    </w:p>
    <w:p w14:paraId="7548F39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σας θυμίσουμε τα θαλασσοδάνεια κατ’ αρχάς των κομμάτων σας, εκατοντάδες δισεκατομμύρια ευρώ για τη Νέα Δημοκρατία και το ΠΑΣΟΚ. Να θυμηθούμε τα θαλασσοδάνεια που δίνατε σε φίλους, σε κολλητο</w:t>
      </w:r>
      <w:r>
        <w:rPr>
          <w:rFonts w:eastAsia="Times New Roman" w:cs="Times New Roman"/>
          <w:szCs w:val="24"/>
        </w:rPr>
        <w:t xml:space="preserve">ύς, σε ημέτερους, τα οποία φυσικά δεν πήγαιναν ποτέ στην πρωτογενή παραγωγή, στην ανάπτυξη, αλλά γίνονταν λογαριασμοί στο εξωτερικό, γίνονταν βίλες, σπίτια και οτιδήποτε άλλο και όλα αυτά </w:t>
      </w:r>
      <w:r>
        <w:rPr>
          <w:rFonts w:eastAsia="Times New Roman" w:cs="Times New Roman"/>
          <w:szCs w:val="24"/>
        </w:rPr>
        <w:lastRenderedPageBreak/>
        <w:t>πάνω στην καμπούρα του ελληνικού λαού. Να σας θυμίσουμε τις μίζες τω</w:t>
      </w:r>
      <w:r>
        <w:rPr>
          <w:rFonts w:eastAsia="Times New Roman" w:cs="Times New Roman"/>
          <w:szCs w:val="24"/>
        </w:rPr>
        <w:t>ν κομμάτων σας; Πρωταθλητής βέβαια το ΠΑΣΟΚ όπου κα</w:t>
      </w:r>
      <w:r>
        <w:rPr>
          <w:rFonts w:eastAsia="Times New Roman" w:cs="Times New Roman"/>
          <w:szCs w:val="24"/>
        </w:rPr>
        <w:t>μ</w:t>
      </w:r>
      <w:r>
        <w:rPr>
          <w:rFonts w:eastAsia="Times New Roman" w:cs="Times New Roman"/>
          <w:szCs w:val="24"/>
        </w:rPr>
        <w:t xml:space="preserve">μιά δεκαπενταριά Υπουργοί του είτε είναι φυλακή είτε είναι υπόδικοι είτε </w:t>
      </w:r>
      <w:r>
        <w:rPr>
          <w:rFonts w:eastAsia="Times New Roman" w:cs="Times New Roman"/>
          <w:szCs w:val="24"/>
        </w:rPr>
        <w:t xml:space="preserve">κρύβονται στο εξωτερικό για μια πληθώρα σκανδάλων. Μιλάμε για τον ορισμό της εγκληματικής οργάνωσης με στόχο την αποκόμιση χρηματικών ωφελημάτων, όπερ και εγένετο τότε με αυτά τα κόμματα. </w:t>
      </w:r>
    </w:p>
    <w:p w14:paraId="7548F39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Αναφέρεστε σε μ</w:t>
      </w:r>
      <w:r>
        <w:rPr>
          <w:rFonts w:eastAsia="Times New Roman" w:cs="Times New Roman"/>
          <w:szCs w:val="24"/>
        </w:rPr>
        <w:t>ί</w:t>
      </w:r>
      <w:r>
        <w:rPr>
          <w:rFonts w:eastAsia="Times New Roman" w:cs="Times New Roman"/>
          <w:szCs w:val="24"/>
        </w:rPr>
        <w:t>α εξεταστική επιτροπή, λέτε, για το τρίτο μνημόνιο.</w:t>
      </w:r>
      <w:r>
        <w:rPr>
          <w:rFonts w:eastAsia="Times New Roman" w:cs="Times New Roman"/>
          <w:szCs w:val="24"/>
        </w:rPr>
        <w:t xml:space="preserve"> Μα, όλοι μαζί το ψηφίσατε το τρίτο μνημόνιο. Άρα γιατί κάνετε και πράττετε εντελώς υποκριτικά ως προς αυτό το ζήτημα. </w:t>
      </w:r>
      <w:r>
        <w:rPr>
          <w:rFonts w:eastAsia="Times New Roman" w:cs="Times New Roman"/>
          <w:szCs w:val="24"/>
        </w:rPr>
        <w:t>Μ</w:t>
      </w:r>
      <w:r>
        <w:rPr>
          <w:rFonts w:eastAsia="Times New Roman" w:cs="Times New Roman"/>
          <w:szCs w:val="24"/>
        </w:rPr>
        <w:t>αζί με αυτό το τρίτο μνημόνιο ψηφίσατε και όλα τα επώδυνα μέτρα που περιλαμβάνονταν στο τρίτο μνημόνιο, για τα οποία τώρα υποκριτικά σκο</w:t>
      </w:r>
      <w:r>
        <w:rPr>
          <w:rFonts w:eastAsia="Times New Roman" w:cs="Times New Roman"/>
          <w:szCs w:val="24"/>
        </w:rPr>
        <w:t xml:space="preserve">ύζετε ή βγάζετε την ουρίτσα σας απ’ έξω και με διάφορες δικαιολογίες είτε ψηφίζετε τμήμα αυτών είτε κάποια που δεν ψηφίζετε, γιατί γνωρίζετε ότι θα τα ψηφίσουν οι άλλοι. </w:t>
      </w:r>
    </w:p>
    <w:p w14:paraId="7548F39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Ακούσαμε τον </w:t>
      </w:r>
      <w:r>
        <w:rPr>
          <w:rFonts w:eastAsia="Times New Roman" w:cs="Times New Roman"/>
          <w:szCs w:val="24"/>
        </w:rPr>
        <w:t>ε</w:t>
      </w:r>
      <w:r>
        <w:rPr>
          <w:rFonts w:eastAsia="Times New Roman" w:cs="Times New Roman"/>
          <w:szCs w:val="24"/>
        </w:rPr>
        <w:t xml:space="preserve">ισηγητή της Νέας Δημοκρατίας να μιλάει για </w:t>
      </w:r>
      <w:r>
        <w:rPr>
          <w:rFonts w:eastAsia="Times New Roman" w:cs="Times New Roman"/>
          <w:szCs w:val="24"/>
          <w:lang w:val="en-US"/>
        </w:rPr>
        <w:t>illusion</w:t>
      </w:r>
      <w:r>
        <w:rPr>
          <w:rFonts w:eastAsia="Times New Roman" w:cs="Times New Roman"/>
          <w:szCs w:val="24"/>
        </w:rPr>
        <w:t xml:space="preserve">, για παραισθήσεις. </w:t>
      </w:r>
      <w:r>
        <w:rPr>
          <w:rFonts w:eastAsia="Times New Roman" w:cs="Times New Roman"/>
          <w:szCs w:val="24"/>
        </w:rPr>
        <w:t xml:space="preserve">Μάλλον παραισθήσεις πρέπει να έχει το κόμμα της Νέας Δημοκρατίας με όλα όσα συμβαίνουν στην πατρίδα μας </w:t>
      </w:r>
      <w:r>
        <w:rPr>
          <w:rFonts w:eastAsia="Times New Roman" w:cs="Times New Roman"/>
          <w:szCs w:val="24"/>
        </w:rPr>
        <w:lastRenderedPageBreak/>
        <w:t xml:space="preserve">και συνέβησαν όλα αυτά τα χρόνια. </w:t>
      </w:r>
      <w:r>
        <w:rPr>
          <w:rFonts w:eastAsia="Times New Roman" w:cs="Times New Roman"/>
          <w:szCs w:val="24"/>
        </w:rPr>
        <w:t>Ε</w:t>
      </w:r>
      <w:r>
        <w:rPr>
          <w:rFonts w:eastAsia="Times New Roman" w:cs="Times New Roman"/>
          <w:szCs w:val="24"/>
        </w:rPr>
        <w:t>ίστε πολύ στενοχωρημένοι, γιατί βλέπετε ότι κάποιοι άλλοι παίρνουν τα μέτρα τα οποία διακαώς επιθυμούσατε να πάρετε ε</w:t>
      </w:r>
      <w:r>
        <w:rPr>
          <w:rFonts w:eastAsia="Times New Roman" w:cs="Times New Roman"/>
          <w:szCs w:val="24"/>
        </w:rPr>
        <w:t>σείς για να δείξετε το καλό πρόσωπο στους διεθνείς τοκογλύφους που απεργάζονται τη διάλυση της πατρίδας μας.</w:t>
      </w:r>
    </w:p>
    <w:p w14:paraId="7548F39A" w14:textId="77777777" w:rsidR="006C746B" w:rsidRDefault="002A59A5">
      <w:pPr>
        <w:spacing w:line="600" w:lineRule="auto"/>
        <w:ind w:firstLine="720"/>
        <w:jc w:val="both"/>
        <w:rPr>
          <w:rFonts w:eastAsia="Times New Roman"/>
          <w:szCs w:val="24"/>
        </w:rPr>
      </w:pPr>
      <w:r>
        <w:rPr>
          <w:rFonts w:eastAsia="Times New Roman"/>
          <w:szCs w:val="24"/>
        </w:rPr>
        <w:t>Είναι θράσος να αναφέρεστε σε «καταστροφικό δημοψήφισμα». Το 63% του ελληνικού λαού συμμετείχε και ψήφισε σε αυτό το δημοψήφισμα ένα περήφανο «όχι»</w:t>
      </w:r>
      <w:r>
        <w:rPr>
          <w:rFonts w:eastAsia="Times New Roman"/>
          <w:szCs w:val="24"/>
        </w:rPr>
        <w:t xml:space="preserve">, «όχι» στα μνημόνια, «όχι» σε όλους αυτούς που απεργάζονται τη διάλυση της πατρίδας μας. </w:t>
      </w:r>
      <w:r>
        <w:rPr>
          <w:rFonts w:eastAsia="Times New Roman"/>
          <w:szCs w:val="24"/>
        </w:rPr>
        <w:t>Φ</w:t>
      </w:r>
      <w:r>
        <w:rPr>
          <w:rFonts w:eastAsia="Times New Roman"/>
          <w:szCs w:val="24"/>
        </w:rPr>
        <w:t>υσικά, βρέθηκαν οι άλλοι εντολοδόχοι, οι οποίοι μετέτρεψαν το «όχι» του 63% του ελληνικού λαού σε ένα υποτακτικό «ναι» και μάλιστα με τους πλέον δυσβάσταχτους όρους.</w:t>
      </w:r>
      <w:r>
        <w:rPr>
          <w:rFonts w:eastAsia="Times New Roman"/>
          <w:szCs w:val="24"/>
        </w:rPr>
        <w:t xml:space="preserve"> </w:t>
      </w:r>
    </w:p>
    <w:p w14:paraId="7548F39B" w14:textId="77777777" w:rsidR="006C746B" w:rsidRDefault="002A59A5">
      <w:pPr>
        <w:spacing w:line="600" w:lineRule="auto"/>
        <w:ind w:firstLine="720"/>
        <w:jc w:val="both"/>
        <w:rPr>
          <w:rFonts w:eastAsia="Times New Roman"/>
          <w:szCs w:val="24"/>
        </w:rPr>
      </w:pPr>
      <w:r>
        <w:rPr>
          <w:rFonts w:eastAsia="Times New Roman"/>
          <w:szCs w:val="24"/>
        </w:rPr>
        <w:t xml:space="preserve">Αποτελεί θράσος να ομιλείτε για διόγκωση του ελλείμματος, εσείς που είχατε ξεπεράσει το οτιδήποτε σε αυτή την πατρίδα. Αποτελεί θράσος, όταν έρχεται στο νου μας αυτό το περίφημο </w:t>
      </w:r>
      <w:r>
        <w:rPr>
          <w:rFonts w:eastAsia="Times New Roman"/>
          <w:szCs w:val="24"/>
          <w:lang w:val="en-US"/>
        </w:rPr>
        <w:t>PSI</w:t>
      </w:r>
      <w:r>
        <w:rPr>
          <w:rFonts w:eastAsia="Times New Roman"/>
          <w:szCs w:val="24"/>
        </w:rPr>
        <w:t xml:space="preserve">, όπου οι τράπεζες </w:t>
      </w:r>
      <w:r>
        <w:rPr>
          <w:rFonts w:eastAsia="Times New Roman"/>
          <w:szCs w:val="24"/>
        </w:rPr>
        <w:lastRenderedPageBreak/>
        <w:t xml:space="preserve">έχασαν 29 δισεκατομμύρια ευρώ και δεν έμεινε τίποτα απολύτως για τους μικροομολογιούχους, που και αυτοί έχασαν δεκάδες δισεκατομμύρια ευρώ. </w:t>
      </w:r>
    </w:p>
    <w:p w14:paraId="7548F39C" w14:textId="77777777" w:rsidR="006C746B" w:rsidRDefault="002A59A5">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Βουλευτή) </w:t>
      </w:r>
    </w:p>
    <w:p w14:paraId="7548F39D" w14:textId="77777777" w:rsidR="006C746B" w:rsidRDefault="002A59A5">
      <w:pPr>
        <w:spacing w:line="600" w:lineRule="auto"/>
        <w:ind w:firstLine="720"/>
        <w:jc w:val="both"/>
        <w:rPr>
          <w:rFonts w:eastAsia="Times New Roman"/>
          <w:szCs w:val="24"/>
        </w:rPr>
      </w:pPr>
      <w:r>
        <w:rPr>
          <w:rFonts w:eastAsia="Times New Roman"/>
          <w:szCs w:val="24"/>
        </w:rPr>
        <w:t>Κύριε Πρόεδ</w:t>
      </w:r>
      <w:r>
        <w:rPr>
          <w:rFonts w:eastAsia="Times New Roman"/>
          <w:szCs w:val="24"/>
        </w:rPr>
        <w:t xml:space="preserve">ρε, θα μου δώσετε λίγο χρόνο, γιατί είχαμε πριν εδώ τις φωνασκίες. </w:t>
      </w:r>
    </w:p>
    <w:p w14:paraId="7548F39E" w14:textId="77777777" w:rsidR="006C746B" w:rsidRDefault="002A59A5">
      <w:pPr>
        <w:spacing w:line="600" w:lineRule="auto"/>
        <w:ind w:firstLine="720"/>
        <w:jc w:val="both"/>
        <w:rPr>
          <w:rFonts w:eastAsia="Times New Roman"/>
          <w:szCs w:val="24"/>
        </w:rPr>
      </w:pPr>
      <w:r>
        <w:rPr>
          <w:rFonts w:eastAsia="Times New Roman"/>
          <w:szCs w:val="24"/>
        </w:rPr>
        <w:t>Δυστυχώς, μόλις προχθές βγήκε μ</w:t>
      </w:r>
      <w:r>
        <w:rPr>
          <w:rFonts w:eastAsia="Times New Roman"/>
          <w:szCs w:val="24"/>
        </w:rPr>
        <w:t>ί</w:t>
      </w:r>
      <w:r>
        <w:rPr>
          <w:rFonts w:eastAsia="Times New Roman"/>
          <w:szCs w:val="24"/>
        </w:rPr>
        <w:t>α απόφαση του Ευρωπαϊκού Δικαστηρίου, την οποία υποστήριξε και ο ΣΥΡΙΖΑ, που άλλα έλεγε στους μικροομολογιούχους και τώρα λέει άλλα, και με τα ίδια επιχειρή</w:t>
      </w:r>
      <w:r>
        <w:rPr>
          <w:rFonts w:eastAsia="Times New Roman"/>
          <w:szCs w:val="24"/>
        </w:rPr>
        <w:t>ματα των προηγούμενων επέτυχαν να μην μπορέσουν οι μικροομολογιούχοι να κάνουν κάτι προς το παρόν.</w:t>
      </w:r>
    </w:p>
    <w:p w14:paraId="7548F39F" w14:textId="77777777" w:rsidR="006C746B" w:rsidRDefault="002A59A5">
      <w:pPr>
        <w:spacing w:line="600" w:lineRule="auto"/>
        <w:ind w:firstLine="720"/>
        <w:jc w:val="both"/>
        <w:rPr>
          <w:rFonts w:eastAsia="Times New Roman"/>
          <w:szCs w:val="24"/>
        </w:rPr>
      </w:pPr>
      <w:r>
        <w:rPr>
          <w:rFonts w:eastAsia="Times New Roman"/>
          <w:szCs w:val="24"/>
        </w:rPr>
        <w:t>Αφού μιλάμε για εξεταστική, σίγουρα θα έπρεπε να γίνει εξεταστική και να είναι υπόλογος, κυρίως, ο ΣΥΡΙΖΑ για την μετατροπή του περήφανου «όχι» του 63% του ε</w:t>
      </w:r>
      <w:r>
        <w:rPr>
          <w:rFonts w:eastAsia="Times New Roman"/>
          <w:szCs w:val="24"/>
        </w:rPr>
        <w:t xml:space="preserve">λληνικού λαού σε ένα υποτακτικό «ναι». </w:t>
      </w:r>
      <w:r>
        <w:rPr>
          <w:rFonts w:eastAsia="Times New Roman"/>
          <w:szCs w:val="24"/>
        </w:rPr>
        <w:lastRenderedPageBreak/>
        <w:t>Θα πρέπει να γίνει μ</w:t>
      </w:r>
      <w:r>
        <w:rPr>
          <w:rFonts w:eastAsia="Times New Roman"/>
          <w:szCs w:val="24"/>
        </w:rPr>
        <w:t>ί</w:t>
      </w:r>
      <w:r>
        <w:rPr>
          <w:rFonts w:eastAsia="Times New Roman"/>
          <w:szCs w:val="24"/>
        </w:rPr>
        <w:t>α εξεταστική όχι μόνο γι’ αυτούς τους λίγους μήνες που αναφέρεται η Νέα Δημοκρατία, αλλά να πάμε πιο παλιά, από το 1996, με το σκάνδαλο του Χρηματιστηρίου, με τα τοξικά ομόλογα, όπου χάνονταν δεκά</w:t>
      </w:r>
      <w:r>
        <w:rPr>
          <w:rFonts w:eastAsia="Times New Roman"/>
          <w:szCs w:val="24"/>
        </w:rPr>
        <w:t xml:space="preserve">δες δισεκατομμύρια ευρώ και δραχμές πριν από το ευρώ, προς όφελος λίγων. </w:t>
      </w:r>
    </w:p>
    <w:p w14:paraId="7548F3A0" w14:textId="77777777" w:rsidR="006C746B" w:rsidRDefault="002A59A5">
      <w:pPr>
        <w:spacing w:line="600" w:lineRule="auto"/>
        <w:ind w:firstLine="720"/>
        <w:jc w:val="both"/>
        <w:rPr>
          <w:rFonts w:eastAsia="Times New Roman"/>
          <w:szCs w:val="24"/>
        </w:rPr>
      </w:pPr>
      <w:r>
        <w:rPr>
          <w:rFonts w:eastAsia="Times New Roman"/>
          <w:szCs w:val="24"/>
        </w:rPr>
        <w:t>Θα πρέπει να γίνει εξεταστική για το σκάνδαλο των Ολυμπιακών Αγώνων, όπου κι εκεί εκατοντάδες δισεκατομμύρια κατασπαταλήθηκαν, τα οποία τώρα χαρίζετε έναντι πινακίου φακής σε διάφορο</w:t>
      </w:r>
      <w:r>
        <w:rPr>
          <w:rFonts w:eastAsia="Times New Roman"/>
          <w:szCs w:val="24"/>
        </w:rPr>
        <w:t>υς Λάτσηδες, με τα Ολυμπιακά Ακίνητα που βρίσκονται εντός του Ελληνικού, και σε άλλους.</w:t>
      </w:r>
    </w:p>
    <w:p w14:paraId="7548F3A1" w14:textId="77777777" w:rsidR="006C746B" w:rsidRDefault="002A59A5">
      <w:pPr>
        <w:spacing w:line="600" w:lineRule="auto"/>
        <w:ind w:firstLine="720"/>
        <w:jc w:val="both"/>
        <w:rPr>
          <w:rFonts w:eastAsia="Times New Roman"/>
          <w:szCs w:val="24"/>
        </w:rPr>
      </w:pPr>
      <w:r>
        <w:rPr>
          <w:rFonts w:eastAsia="Times New Roman"/>
          <w:szCs w:val="24"/>
        </w:rPr>
        <w:t>Να γίνει εξεταστική επιτροπή για το σκάνδαλο του Ταμείο Χρηματοπιστωτικής Σταθερότητας, όπως προείπαμε.</w:t>
      </w:r>
    </w:p>
    <w:p w14:paraId="7548F3A2" w14:textId="77777777" w:rsidR="006C746B" w:rsidRDefault="002A59A5">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συνάδελφε, ολοκληρώστε. </w:t>
      </w:r>
    </w:p>
    <w:p w14:paraId="7548F3A3" w14:textId="77777777" w:rsidR="006C746B" w:rsidRDefault="002A59A5">
      <w:pPr>
        <w:spacing w:line="600" w:lineRule="auto"/>
        <w:ind w:firstLine="720"/>
        <w:jc w:val="both"/>
        <w:rPr>
          <w:rFonts w:eastAsia="Times New Roman"/>
          <w:szCs w:val="24"/>
        </w:rPr>
      </w:pPr>
      <w:r>
        <w:rPr>
          <w:rFonts w:eastAsia="Times New Roman"/>
          <w:b/>
          <w:szCs w:val="24"/>
        </w:rPr>
        <w:t>Η</w:t>
      </w:r>
      <w:r>
        <w:rPr>
          <w:rFonts w:eastAsia="Times New Roman"/>
          <w:b/>
          <w:szCs w:val="24"/>
        </w:rPr>
        <w:t>ΛΙΑΣ ΠΑΝΑΓΙΩΤΑΡΟΣ:</w:t>
      </w:r>
      <w:r>
        <w:rPr>
          <w:rFonts w:eastAsia="Times New Roman"/>
          <w:szCs w:val="24"/>
        </w:rPr>
        <w:t xml:space="preserve"> Ολοκληρώνω σε ενάμισι λεπτό. Επιτρέψτε μου. </w:t>
      </w:r>
    </w:p>
    <w:p w14:paraId="7548F3A4" w14:textId="77777777" w:rsidR="006C746B" w:rsidRDefault="002A59A5">
      <w:pPr>
        <w:spacing w:line="600" w:lineRule="auto"/>
        <w:ind w:firstLine="720"/>
        <w:jc w:val="both"/>
        <w:rPr>
          <w:rFonts w:eastAsia="Times New Roman"/>
          <w:szCs w:val="24"/>
        </w:rPr>
      </w:pPr>
      <w:r>
        <w:rPr>
          <w:rFonts w:eastAsia="Times New Roman"/>
          <w:szCs w:val="24"/>
        </w:rPr>
        <w:t xml:space="preserve">Θα πρέπει να γίνει εξεταστική επιτροπή για το περιβόητο </w:t>
      </w:r>
      <w:r>
        <w:rPr>
          <w:rFonts w:eastAsia="Times New Roman"/>
          <w:szCs w:val="24"/>
          <w:lang w:val="en-US"/>
        </w:rPr>
        <w:t>PSI</w:t>
      </w:r>
      <w:r>
        <w:rPr>
          <w:rFonts w:eastAsia="Times New Roman"/>
          <w:szCs w:val="24"/>
        </w:rPr>
        <w:t>.</w:t>
      </w:r>
    </w:p>
    <w:p w14:paraId="7548F3A5" w14:textId="77777777" w:rsidR="006C746B" w:rsidRDefault="002A59A5">
      <w:pPr>
        <w:spacing w:line="600" w:lineRule="auto"/>
        <w:ind w:firstLine="720"/>
        <w:jc w:val="both"/>
        <w:rPr>
          <w:rFonts w:eastAsia="Times New Roman"/>
          <w:szCs w:val="24"/>
        </w:rPr>
      </w:pPr>
      <w:r>
        <w:rPr>
          <w:rFonts w:eastAsia="Times New Roman"/>
          <w:szCs w:val="24"/>
        </w:rPr>
        <w:lastRenderedPageBreak/>
        <w:t>Να γίνει εξεταστική επιτροπή για τους εκατόν είκοσι επτά χιλιάδες Έλληνες συμπατριώτες μας που εργάζονται αυτή τη στιγμή για 100 ευ</w:t>
      </w:r>
      <w:r>
        <w:rPr>
          <w:rFonts w:eastAsia="Times New Roman"/>
          <w:szCs w:val="24"/>
        </w:rPr>
        <w:t>ρώ τον μήνα και για τους τριακόσιους σαράντα τρεις χιλιάδες επτακόσιους εξήντα που εργάζονται για 400 ευρώ μεικτά.</w:t>
      </w:r>
    </w:p>
    <w:p w14:paraId="7548F3A6" w14:textId="77777777" w:rsidR="006C746B" w:rsidRDefault="002A59A5">
      <w:pPr>
        <w:spacing w:line="600" w:lineRule="auto"/>
        <w:ind w:firstLine="720"/>
        <w:jc w:val="both"/>
        <w:rPr>
          <w:rFonts w:eastAsia="Times New Roman"/>
          <w:szCs w:val="24"/>
        </w:rPr>
      </w:pPr>
      <w:r>
        <w:rPr>
          <w:rFonts w:eastAsia="Times New Roman"/>
          <w:szCs w:val="24"/>
        </w:rPr>
        <w:t xml:space="preserve">Να γίνει εξεταστική επιτροπή για το περίφημο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για τα μυαλά μας, τους μορφωμένους νέους της πατρίδας μας, που κατά εκατοντάδες χιλ</w:t>
      </w:r>
      <w:r>
        <w:rPr>
          <w:rFonts w:eastAsia="Times New Roman"/>
          <w:szCs w:val="24"/>
        </w:rPr>
        <w:t xml:space="preserve">ιάδες φεύγουν στο εξωτερικό. Έχει γίνει ένας υπολογισμός ότι μόνο από αυτήν τη φυγή έχουν χαθεί 13 δισεκατομμύρια και οι προβλέψεις για το μέλλον, φυσικά, δεν είναι καθόλου ευοίωνες. Θα χαθούν δεκάδες άλλα δισεκατομμύρια από τη φυγή όλων αυτών. </w:t>
      </w:r>
    </w:p>
    <w:p w14:paraId="7548F3A7" w14:textId="77777777" w:rsidR="006C746B" w:rsidRDefault="002A59A5">
      <w:pPr>
        <w:spacing w:line="600" w:lineRule="auto"/>
        <w:ind w:firstLine="720"/>
        <w:jc w:val="both"/>
        <w:rPr>
          <w:rFonts w:eastAsia="Times New Roman"/>
          <w:szCs w:val="24"/>
        </w:rPr>
      </w:pPr>
      <w:r>
        <w:rPr>
          <w:rFonts w:eastAsia="Times New Roman"/>
          <w:szCs w:val="24"/>
        </w:rPr>
        <w:t xml:space="preserve">Θα έπρεπε </w:t>
      </w:r>
      <w:r>
        <w:rPr>
          <w:rFonts w:eastAsia="Times New Roman"/>
          <w:szCs w:val="24"/>
        </w:rPr>
        <w:t>να γίνει μ</w:t>
      </w:r>
      <w:r>
        <w:rPr>
          <w:rFonts w:eastAsia="Times New Roman"/>
          <w:szCs w:val="24"/>
        </w:rPr>
        <w:t>ί</w:t>
      </w:r>
      <w:r>
        <w:rPr>
          <w:rFonts w:eastAsia="Times New Roman"/>
          <w:szCs w:val="24"/>
        </w:rPr>
        <w:t xml:space="preserve">α εξεταστική επιτροπή για την τραγική κατάσταση στην οποία έχετε φέρει τον ελληνικό λαό, με την κατάθλιψη, τη θνησιμότητα, τη γενοκτονία που γίνεται, τη βίαιη αλλαγή του πληθυσμού, μέσω όλων αυτών των επαχθών μέτρων που παίρνετε. </w:t>
      </w:r>
    </w:p>
    <w:p w14:paraId="7548F3A8" w14:textId="77777777" w:rsidR="006C746B" w:rsidRDefault="002A59A5">
      <w:pPr>
        <w:spacing w:line="600" w:lineRule="auto"/>
        <w:ind w:firstLine="720"/>
        <w:jc w:val="both"/>
        <w:rPr>
          <w:rFonts w:eastAsia="Times New Roman"/>
          <w:szCs w:val="24"/>
        </w:rPr>
      </w:pPr>
      <w:r>
        <w:rPr>
          <w:rFonts w:eastAsia="Times New Roman"/>
          <w:b/>
          <w:szCs w:val="24"/>
        </w:rPr>
        <w:t>ΠΡΟΕΔΡΕΥΩΝ (Σπ</w:t>
      </w:r>
      <w:r>
        <w:rPr>
          <w:rFonts w:eastAsia="Times New Roman"/>
          <w:b/>
          <w:szCs w:val="24"/>
        </w:rPr>
        <w:t xml:space="preserve">υρίδων Λυκούδης): </w:t>
      </w:r>
      <w:r>
        <w:rPr>
          <w:rFonts w:eastAsia="Times New Roman"/>
          <w:szCs w:val="24"/>
        </w:rPr>
        <w:t>Κύριε συνάδελφε, ολοκληρώστε.</w:t>
      </w:r>
    </w:p>
    <w:p w14:paraId="7548F3A9" w14:textId="77777777" w:rsidR="006C746B" w:rsidRDefault="002A59A5">
      <w:pPr>
        <w:spacing w:line="600" w:lineRule="auto"/>
        <w:ind w:firstLine="720"/>
        <w:jc w:val="both"/>
        <w:rPr>
          <w:rFonts w:eastAsia="Times New Roman"/>
          <w:szCs w:val="24"/>
        </w:rPr>
      </w:pPr>
      <w:r>
        <w:rPr>
          <w:rFonts w:eastAsia="Times New Roman"/>
          <w:b/>
          <w:szCs w:val="24"/>
        </w:rPr>
        <w:lastRenderedPageBreak/>
        <w:t>ΗΛΙΑΣ ΠΑΝΑΓΙΩΤΑΡΟΣ:</w:t>
      </w:r>
      <w:r>
        <w:rPr>
          <w:rFonts w:eastAsia="Times New Roman"/>
          <w:szCs w:val="24"/>
        </w:rPr>
        <w:t xml:space="preserve"> Ολοκληρώνω σε ένα λεπτό. Είχαμε και το πρόβλημα.</w:t>
      </w:r>
    </w:p>
    <w:p w14:paraId="7548F3AA" w14:textId="77777777" w:rsidR="006C746B" w:rsidRDefault="002A59A5">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Ποιο πρόβλημα, κύριε συνάδελφε, είχατε; Δεκαπέντε δευτερόλεπτα ήταν και σας τα αφαίρεσα από τον λόγο. </w:t>
      </w:r>
    </w:p>
    <w:p w14:paraId="7548F3AB" w14:textId="77777777" w:rsidR="006C746B" w:rsidRDefault="002A59A5">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Δεν ήταν δεκαπέντε. Ήταν παραπάνω.</w:t>
      </w:r>
      <w:r>
        <w:rPr>
          <w:rFonts w:eastAsia="Times New Roman"/>
          <w:b/>
          <w:szCs w:val="24"/>
        </w:rPr>
        <w:t xml:space="preserve"> </w:t>
      </w:r>
      <w:r>
        <w:rPr>
          <w:rFonts w:eastAsia="Times New Roman"/>
          <w:szCs w:val="24"/>
        </w:rPr>
        <w:t xml:space="preserve">Δώστε μου ένα λεπτό και τελειώνω. </w:t>
      </w:r>
    </w:p>
    <w:p w14:paraId="7548F3AC" w14:textId="77777777" w:rsidR="006C746B" w:rsidRDefault="002A59A5">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Ακολουθεί ο συνάδελφός σας, ο κ. Παππάς, μετά από δ</w:t>
      </w:r>
      <w:r>
        <w:rPr>
          <w:rFonts w:eastAsia="Times New Roman"/>
          <w:szCs w:val="24"/>
        </w:rPr>
        <w:t>ύ</w:t>
      </w:r>
      <w:r>
        <w:rPr>
          <w:rFonts w:eastAsia="Times New Roman"/>
          <w:szCs w:val="24"/>
        </w:rPr>
        <w:t xml:space="preserve">ο-τρεις συναδέλφους. </w:t>
      </w:r>
    </w:p>
    <w:p w14:paraId="7548F3AD" w14:textId="77777777" w:rsidR="006C746B" w:rsidRDefault="002A59A5">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Μισό λεπτό, κύριε Πρόεδρε. Ευχαριστώ. </w:t>
      </w:r>
    </w:p>
    <w:p w14:paraId="7548F3AE" w14:textId="77777777" w:rsidR="006C746B" w:rsidRDefault="002A59A5">
      <w:pPr>
        <w:spacing w:line="600" w:lineRule="auto"/>
        <w:ind w:firstLine="720"/>
        <w:jc w:val="both"/>
        <w:rPr>
          <w:rFonts w:eastAsia="Times New Roman"/>
          <w:szCs w:val="24"/>
        </w:rPr>
      </w:pPr>
      <w:r>
        <w:rPr>
          <w:rFonts w:eastAsia="Times New Roman"/>
          <w:szCs w:val="24"/>
        </w:rPr>
        <w:lastRenderedPageBreak/>
        <w:t>Θ</w:t>
      </w:r>
      <w:r>
        <w:rPr>
          <w:rFonts w:eastAsia="Times New Roman"/>
          <w:szCs w:val="24"/>
        </w:rPr>
        <w:t xml:space="preserve">α έπρεπε να γίνει εξεταστική, επιτέλους, γιατί δεν εφαρμόζεται το Σύνταγμα, που στο άρθρο 95, παράγραφος 5, λέει ότι η Κυβέρνηση θα πρέπει να υπακούει στις τελικές, τελεσίδικες αποφάσεις δικαστηρίων. </w:t>
      </w:r>
      <w:r>
        <w:rPr>
          <w:rFonts w:eastAsia="Times New Roman"/>
          <w:szCs w:val="24"/>
        </w:rPr>
        <w:t>Α</w:t>
      </w:r>
      <w:r>
        <w:rPr>
          <w:rFonts w:eastAsia="Times New Roman"/>
          <w:szCs w:val="24"/>
        </w:rPr>
        <w:t xml:space="preserve">φορά τις χιλιάδες αποφάσεις υπέρ δανειοληπτών, που δεν </w:t>
      </w:r>
      <w:r>
        <w:rPr>
          <w:rFonts w:eastAsia="Times New Roman"/>
          <w:szCs w:val="24"/>
        </w:rPr>
        <w:t xml:space="preserve">τις παίρνετε για να βοηθήσετε τους δανειολήπτες. </w:t>
      </w:r>
    </w:p>
    <w:p w14:paraId="7548F3AF" w14:textId="77777777" w:rsidR="006C746B" w:rsidRDefault="002A59A5">
      <w:pPr>
        <w:spacing w:line="600" w:lineRule="auto"/>
        <w:ind w:firstLine="720"/>
        <w:jc w:val="both"/>
        <w:rPr>
          <w:rFonts w:eastAsia="Times New Roman"/>
          <w:szCs w:val="24"/>
        </w:rPr>
      </w:pPr>
      <w:r>
        <w:rPr>
          <w:rFonts w:eastAsia="Times New Roman"/>
          <w:szCs w:val="24"/>
        </w:rPr>
        <w:t xml:space="preserve">Θα έπρεπε να γίνει εξεταστική επιτροπή για την περίπτωση που δεν είχαμε –που τελικά δεν είχαμε, φαίνεται- </w:t>
      </w:r>
      <w:r>
        <w:rPr>
          <w:rFonts w:eastAsia="Times New Roman"/>
          <w:szCs w:val="24"/>
          <w:lang w:val="en-US"/>
        </w:rPr>
        <w:t>plan</w:t>
      </w:r>
      <w:r>
        <w:rPr>
          <w:rFonts w:eastAsia="Times New Roman"/>
          <w:szCs w:val="24"/>
        </w:rPr>
        <w:t xml:space="preserve"> Β, σε μ</w:t>
      </w:r>
      <w:r>
        <w:rPr>
          <w:rFonts w:eastAsia="Times New Roman"/>
          <w:szCs w:val="24"/>
        </w:rPr>
        <w:t>ί</w:t>
      </w:r>
      <w:r>
        <w:rPr>
          <w:rFonts w:eastAsia="Times New Roman"/>
          <w:szCs w:val="24"/>
        </w:rPr>
        <w:t xml:space="preserve">α δύσκολη κατάσταση που βρισκόταν η πατρίδα μας. </w:t>
      </w:r>
    </w:p>
    <w:p w14:paraId="7548F3B0" w14:textId="77777777" w:rsidR="006C746B" w:rsidRDefault="002A59A5">
      <w:pPr>
        <w:spacing w:line="600" w:lineRule="auto"/>
        <w:ind w:firstLine="720"/>
        <w:jc w:val="both"/>
        <w:rPr>
          <w:rFonts w:eastAsia="Times New Roman"/>
          <w:szCs w:val="24"/>
        </w:rPr>
      </w:pPr>
      <w:r>
        <w:rPr>
          <w:rFonts w:eastAsia="Times New Roman"/>
          <w:szCs w:val="24"/>
        </w:rPr>
        <w:t>Γι’ αυτά και για πολλά άλλα, όμως, θα</w:t>
      </w:r>
      <w:r>
        <w:rPr>
          <w:rFonts w:eastAsia="Times New Roman"/>
          <w:szCs w:val="24"/>
        </w:rPr>
        <w:t xml:space="preserve"> έπρεπε να υπάρχει μ</w:t>
      </w:r>
      <w:r>
        <w:rPr>
          <w:rFonts w:eastAsia="Times New Roman"/>
          <w:szCs w:val="24"/>
        </w:rPr>
        <w:t>ί</w:t>
      </w:r>
      <w:r>
        <w:rPr>
          <w:rFonts w:eastAsia="Times New Roman"/>
          <w:szCs w:val="24"/>
        </w:rPr>
        <w:t xml:space="preserve">α εθνική κυβέρνηση. </w:t>
      </w:r>
      <w:r>
        <w:rPr>
          <w:rFonts w:eastAsia="Times New Roman"/>
          <w:szCs w:val="24"/>
        </w:rPr>
        <w:t>Φ</w:t>
      </w:r>
      <w:r>
        <w:rPr>
          <w:rFonts w:eastAsia="Times New Roman"/>
          <w:szCs w:val="24"/>
        </w:rPr>
        <w:t xml:space="preserve">υσικά, αυτή η εθνική κυβέρνηση, αν ποτέ θελήσει Θεός, θα γίνει με τη Χρυσή Αυγή, έτσι ώστε οι άνθρωποι και οι Έλληνες πολίτες να μπαίνουν πριν και πάνω απ’ όλα, πριν από τις τράπεζες. </w:t>
      </w:r>
    </w:p>
    <w:p w14:paraId="7548F3B1" w14:textId="77777777" w:rsidR="006C746B" w:rsidRDefault="002A59A5">
      <w:pPr>
        <w:spacing w:line="600" w:lineRule="auto"/>
        <w:ind w:firstLine="720"/>
        <w:jc w:val="both"/>
        <w:rPr>
          <w:rFonts w:eastAsia="Times New Roman"/>
          <w:szCs w:val="24"/>
        </w:rPr>
      </w:pPr>
      <w:r>
        <w:rPr>
          <w:rFonts w:eastAsia="Times New Roman"/>
          <w:szCs w:val="24"/>
        </w:rPr>
        <w:t xml:space="preserve">Ευχαριστώ πάρα πολύ. </w:t>
      </w:r>
    </w:p>
    <w:p w14:paraId="7548F3B2" w14:textId="77777777" w:rsidR="006C746B" w:rsidRDefault="002A59A5">
      <w:pPr>
        <w:spacing w:line="600" w:lineRule="auto"/>
        <w:ind w:firstLine="720"/>
        <w:jc w:val="center"/>
        <w:rPr>
          <w:rFonts w:eastAsia="Times New Roman"/>
          <w:szCs w:val="24"/>
        </w:rPr>
      </w:pPr>
      <w:r>
        <w:rPr>
          <w:rFonts w:eastAsia="Times New Roman"/>
          <w:szCs w:val="24"/>
        </w:rPr>
        <w:t>(Χειροκ</w:t>
      </w:r>
      <w:r>
        <w:rPr>
          <w:rFonts w:eastAsia="Times New Roman"/>
          <w:szCs w:val="24"/>
        </w:rPr>
        <w:t xml:space="preserve">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7548F3B3" w14:textId="77777777" w:rsidR="006C746B" w:rsidRDefault="002A59A5">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Ο κ. Σπαρτινός έχει τον λόγο.</w:t>
      </w:r>
    </w:p>
    <w:p w14:paraId="7548F3B4" w14:textId="77777777" w:rsidR="006C746B" w:rsidRDefault="002A59A5">
      <w:pPr>
        <w:spacing w:line="600" w:lineRule="auto"/>
        <w:ind w:firstLine="720"/>
        <w:jc w:val="both"/>
        <w:rPr>
          <w:rFonts w:eastAsia="Times New Roman"/>
          <w:szCs w:val="24"/>
        </w:rPr>
      </w:pPr>
      <w:r>
        <w:rPr>
          <w:rFonts w:eastAsia="Times New Roman"/>
          <w:b/>
          <w:szCs w:val="24"/>
        </w:rPr>
        <w:t xml:space="preserve">ΚΩΝΣΤΑΝΤΙΝΟΣ ΣΠΑΡΤΙΝΟΣ: </w:t>
      </w:r>
      <w:r>
        <w:rPr>
          <w:rFonts w:eastAsia="Times New Roman"/>
          <w:szCs w:val="24"/>
        </w:rPr>
        <w:t>Ευχαριστώ, κύριε Πρόεδρε.</w:t>
      </w:r>
    </w:p>
    <w:p w14:paraId="7548F3B5" w14:textId="77777777" w:rsidR="006C746B" w:rsidRDefault="002A59A5">
      <w:pPr>
        <w:spacing w:line="600" w:lineRule="auto"/>
        <w:ind w:firstLine="720"/>
        <w:jc w:val="both"/>
        <w:rPr>
          <w:rFonts w:eastAsia="Times New Roman"/>
          <w:szCs w:val="24"/>
        </w:rPr>
      </w:pPr>
      <w:r>
        <w:rPr>
          <w:rFonts w:eastAsia="Times New Roman"/>
          <w:szCs w:val="24"/>
        </w:rPr>
        <w:t xml:space="preserve">Κυρίες και κύριοι συνάδελφοι, η Νέα Δημοκρατία έχει απορίες και ζητάει εξεταστική επιτροπή για να τις ξεδιαλύνει. </w:t>
      </w:r>
    </w:p>
    <w:p w14:paraId="7548F3B6" w14:textId="77777777" w:rsidR="006C746B" w:rsidRDefault="002A59A5">
      <w:pPr>
        <w:spacing w:line="600" w:lineRule="auto"/>
        <w:ind w:firstLine="720"/>
        <w:jc w:val="both"/>
        <w:rPr>
          <w:rFonts w:eastAsia="Times New Roman"/>
          <w:szCs w:val="24"/>
        </w:rPr>
      </w:pPr>
      <w:r>
        <w:rPr>
          <w:rFonts w:eastAsia="Times New Roman"/>
          <w:szCs w:val="24"/>
        </w:rPr>
        <w:t xml:space="preserve">Στη σχετική πρόταση προς τον Πρόεδρο της Βουλής, αλλά και στην τοποθέτηση του </w:t>
      </w:r>
      <w:r>
        <w:rPr>
          <w:rFonts w:eastAsia="Times New Roman"/>
          <w:szCs w:val="24"/>
        </w:rPr>
        <w:t>ε</w:t>
      </w:r>
      <w:r>
        <w:rPr>
          <w:rFonts w:eastAsia="Times New Roman"/>
          <w:szCs w:val="24"/>
        </w:rPr>
        <w:t>ισηγητή της σήμερα το πρωί, αναπτύσσει όλο</w:t>
      </w:r>
      <w:r>
        <w:rPr>
          <w:rFonts w:eastAsia="Times New Roman"/>
          <w:szCs w:val="24"/>
        </w:rPr>
        <w:t xml:space="preserve"> το</w:t>
      </w:r>
      <w:r>
        <w:rPr>
          <w:rFonts w:eastAsia="Times New Roman"/>
          <w:szCs w:val="24"/>
        </w:rPr>
        <w:t xml:space="preserve"> τραγελαφικό, αντ</w:t>
      </w:r>
      <w:r>
        <w:rPr>
          <w:rFonts w:eastAsia="Times New Roman"/>
          <w:szCs w:val="24"/>
        </w:rPr>
        <w:t>ικυβερνητικό της αφήγημα, το οποίο, απ’ ό,τι ακούσαμε πριν από λίγο, συνυπογράφει ασμένως και ο κ. Λοβέρδος.</w:t>
      </w:r>
    </w:p>
    <w:p w14:paraId="7548F3B7" w14:textId="77777777" w:rsidR="006C746B" w:rsidRDefault="002A59A5">
      <w:pPr>
        <w:spacing w:line="600" w:lineRule="auto"/>
        <w:ind w:firstLine="720"/>
        <w:jc w:val="both"/>
        <w:rPr>
          <w:rFonts w:eastAsia="Times New Roman"/>
          <w:szCs w:val="24"/>
        </w:rPr>
      </w:pPr>
      <w:r>
        <w:rPr>
          <w:rFonts w:eastAsia="Times New Roman"/>
          <w:szCs w:val="24"/>
        </w:rPr>
        <w:t>Στον πυρήνα αυτού του αφηγήματος η προσφιλής θεωρία συνωμοσίας περιλαμβάνει –ποιον άλλον;- τον κ. Βαρουφάκη, του οποίου εδώ και καιρό έχει αναλάβει</w:t>
      </w:r>
      <w:r>
        <w:rPr>
          <w:rFonts w:eastAsia="Times New Roman"/>
          <w:szCs w:val="24"/>
        </w:rPr>
        <w:t xml:space="preserve"> η Νέα Δημοκρατία να συντηρεί τον μύθο, πράγμα που είναι βέβαια έγνοια και του ίδιου του κ. Βαρουφάκη αυτήν την περίοδο. Ακόμη περιλαμβάνει το σχέδιο κατάληψης του </w:t>
      </w:r>
      <w:r>
        <w:rPr>
          <w:rFonts w:eastAsia="Times New Roman"/>
          <w:szCs w:val="24"/>
        </w:rPr>
        <w:t>Ν</w:t>
      </w:r>
      <w:r>
        <w:rPr>
          <w:rFonts w:eastAsia="Times New Roman"/>
          <w:szCs w:val="24"/>
        </w:rPr>
        <w:t xml:space="preserve">ομισματοκοπείου, σενάριο χολιγουντιανής παραγωγής, το διπλό νόμισμα, το </w:t>
      </w:r>
      <w:r>
        <w:rPr>
          <w:rFonts w:eastAsia="Times New Roman"/>
          <w:szCs w:val="24"/>
        </w:rPr>
        <w:lastRenderedPageBreak/>
        <w:t xml:space="preserve">πλάνο Β ή το πλάνο </w:t>
      </w:r>
      <w:r>
        <w:rPr>
          <w:rFonts w:eastAsia="Times New Roman"/>
          <w:szCs w:val="24"/>
        </w:rPr>
        <w:t xml:space="preserve">Χ –ρώτησαν άραγε την γνώμη του κ. Μεϊμαράκη πάνω στο θέμα αυτό;- αλλά και το </w:t>
      </w:r>
      <w:r>
        <w:rPr>
          <w:rFonts w:eastAsia="Times New Roman"/>
          <w:szCs w:val="24"/>
          <w:lang w:val="en-US"/>
        </w:rPr>
        <w:t>Grexit</w:t>
      </w:r>
      <w:r>
        <w:rPr>
          <w:rFonts w:eastAsia="Times New Roman"/>
          <w:szCs w:val="24"/>
        </w:rPr>
        <w:t xml:space="preserve">, που ήταν το σχέδιο του ομογάλακτού τους κ. Σόιμπλε. </w:t>
      </w:r>
    </w:p>
    <w:p w14:paraId="7548F3B8" w14:textId="77777777" w:rsidR="006C746B" w:rsidRDefault="002A59A5">
      <w:pPr>
        <w:spacing w:line="600" w:lineRule="auto"/>
        <w:ind w:firstLine="720"/>
        <w:jc w:val="both"/>
        <w:rPr>
          <w:rFonts w:eastAsia="Times New Roman"/>
          <w:szCs w:val="24"/>
        </w:rPr>
      </w:pPr>
      <w:r>
        <w:rPr>
          <w:rFonts w:eastAsia="Times New Roman"/>
          <w:szCs w:val="24"/>
        </w:rPr>
        <w:t>Μαζί με αυτά βλέπουμε επίδειξη αφ’ υψηλού κριτικής για την μέθοδο και τους κανόνες της διαπραγμάτευσης, που τους κατεί</w:t>
      </w:r>
      <w:r>
        <w:rPr>
          <w:rFonts w:eastAsia="Times New Roman"/>
          <w:szCs w:val="24"/>
        </w:rPr>
        <w:t>χαν μόνο αυτοί και όχι αυτή η Κυβέρνηση, μιας διαπραγμάτευσης που δεν τόλμησαν ποτέ ούτε οι κυβερνήσεις τους ούτε οι τεχνοκράτες τους να διανοηθούν ότι θα μπορούσαν να κάνουν, εκτός από το να συμφωνούν από την πρώτη στιγμή με την απέναντι πλευρά.</w:t>
      </w:r>
    </w:p>
    <w:p w14:paraId="7548F3B9" w14:textId="77777777" w:rsidR="006C746B" w:rsidRDefault="002A59A5">
      <w:pPr>
        <w:spacing w:line="600" w:lineRule="auto"/>
        <w:ind w:firstLine="720"/>
        <w:jc w:val="both"/>
        <w:rPr>
          <w:rFonts w:eastAsia="Times New Roman"/>
          <w:szCs w:val="24"/>
        </w:rPr>
      </w:pPr>
      <w:r>
        <w:rPr>
          <w:rFonts w:eastAsia="Times New Roman"/>
          <w:szCs w:val="24"/>
        </w:rPr>
        <w:t>Είναι, όμ</w:t>
      </w:r>
      <w:r>
        <w:rPr>
          <w:rFonts w:eastAsia="Times New Roman"/>
          <w:szCs w:val="24"/>
        </w:rPr>
        <w:t xml:space="preserve">ως, προφανές ότι η Νέα Δημοκρατία με την πρότασή της δεν στοχεύει σε τίποτε άλλο από το να κρύψει και να κρυφτεί. Να κρύψει τις δικές της ευθύνες και των συμμάχων της για την κατάσταση που παρέδωσε ως αποτέλεσμα ανατριχιαστικού στον κυνισμό του σχεδίου σε </w:t>
      </w:r>
      <w:r>
        <w:rPr>
          <w:rFonts w:eastAsia="Times New Roman"/>
          <w:szCs w:val="24"/>
        </w:rPr>
        <w:t xml:space="preserve">βάρος όχι του ΣΥΡΙΖΑ αλλά της ελληνικής κοινωνίας, ενός σχεδίου που ξεπέρασε σε αμοραλισμό ακόμα και τις πολιτικές που είχαν εφαρμόσει τα προηγούμενα χρόνια. Μιλώ για το σχέδιο της περίφημης αριστερής παρένθεσης που </w:t>
      </w:r>
      <w:r>
        <w:rPr>
          <w:rFonts w:eastAsia="Times New Roman"/>
          <w:szCs w:val="24"/>
        </w:rPr>
        <w:lastRenderedPageBreak/>
        <w:t>προέβλεπε την προσχεδιασμένη τραπεζική α</w:t>
      </w:r>
      <w:r>
        <w:rPr>
          <w:rFonts w:eastAsia="Times New Roman"/>
          <w:szCs w:val="24"/>
        </w:rPr>
        <w:t xml:space="preserve">σφυξία, την πρόκληση κλίματος </w:t>
      </w:r>
      <w:r>
        <w:rPr>
          <w:rFonts w:eastAsia="Times New Roman"/>
          <w:szCs w:val="24"/>
          <w:lang w:val="en-US"/>
        </w:rPr>
        <w:t>bank</w:t>
      </w:r>
      <w:r>
        <w:rPr>
          <w:rFonts w:eastAsia="Times New Roman"/>
          <w:szCs w:val="24"/>
        </w:rPr>
        <w:t xml:space="preserve"> </w:t>
      </w:r>
      <w:r>
        <w:rPr>
          <w:rFonts w:eastAsia="Times New Roman"/>
          <w:szCs w:val="24"/>
          <w:lang w:val="en-US"/>
        </w:rPr>
        <w:t>run</w:t>
      </w:r>
      <w:r>
        <w:rPr>
          <w:rFonts w:eastAsia="Times New Roman"/>
          <w:szCs w:val="24"/>
        </w:rPr>
        <w:t>, την παράδοση της κοινωνίας στο απόλυτο χάος για χάρη των κομματικών, των ταξικών αλλά και των προσωπικών τους συμφερόντων.</w:t>
      </w:r>
    </w:p>
    <w:p w14:paraId="7548F3BA" w14:textId="77777777" w:rsidR="006C746B" w:rsidRDefault="002A59A5">
      <w:pPr>
        <w:spacing w:line="600" w:lineRule="auto"/>
        <w:ind w:firstLine="720"/>
        <w:jc w:val="both"/>
        <w:rPr>
          <w:rFonts w:eastAsia="Times New Roman"/>
          <w:szCs w:val="24"/>
        </w:rPr>
      </w:pPr>
      <w:r>
        <w:rPr>
          <w:rFonts w:eastAsia="Times New Roman"/>
          <w:szCs w:val="24"/>
        </w:rPr>
        <w:t>Ήταν απόλυτα σαφείς οι πρόσφατες δηλώσεις Σαμαρά πως είχε σχεδιάσει την πέμπτη αξιολόγηση –μ</w:t>
      </w:r>
      <w:r>
        <w:rPr>
          <w:rFonts w:eastAsia="Times New Roman"/>
          <w:szCs w:val="24"/>
        </w:rPr>
        <w:t>ί</w:t>
      </w:r>
      <w:r>
        <w:rPr>
          <w:rFonts w:eastAsia="Times New Roman"/>
          <w:szCs w:val="24"/>
        </w:rPr>
        <w:t>α αξιολόγηση τελικά που δεν τόλμησε να ολοκληρώσει-για να δεσμεύσει τη χώρα με σκληρά μέτρα, ενώ παράλληλα άδειασε τα ταμεία για να μην βρεθούν χρήματα στα χέρια της επόμενης κυβέρνησης. Παράλληλα ήταν και η δήλωση Χαρδούβελη ότι ακριβώς αυτή η πέμπτη αξιο</w:t>
      </w:r>
      <w:r>
        <w:rPr>
          <w:rFonts w:eastAsia="Times New Roman"/>
          <w:szCs w:val="24"/>
        </w:rPr>
        <w:t>λόγηση δεν έβγαινε. Ας θυμηθούμε και δηλώσεις στελεχών της, που προέτρεπαν τους πολίτες να σηκώσουν από τις τράπεζες τα ευρώ και από τα σο</w:t>
      </w:r>
      <w:r>
        <w:rPr>
          <w:rFonts w:eastAsia="Times New Roman"/>
          <w:szCs w:val="24"/>
        </w:rPr>
        <w:t>υ</w:t>
      </w:r>
      <w:r>
        <w:rPr>
          <w:rFonts w:eastAsia="Times New Roman"/>
          <w:szCs w:val="24"/>
        </w:rPr>
        <w:t xml:space="preserve">περμάρκετ τα χαρτιά υγείας. </w:t>
      </w:r>
    </w:p>
    <w:p w14:paraId="7548F3BB" w14:textId="77777777" w:rsidR="006C746B" w:rsidRDefault="002A59A5">
      <w:pPr>
        <w:spacing w:line="600" w:lineRule="auto"/>
        <w:ind w:firstLine="720"/>
        <w:jc w:val="both"/>
        <w:rPr>
          <w:rFonts w:eastAsia="Times New Roman"/>
          <w:szCs w:val="24"/>
        </w:rPr>
      </w:pPr>
      <w:r>
        <w:rPr>
          <w:rFonts w:eastAsia="Times New Roman"/>
          <w:szCs w:val="24"/>
        </w:rPr>
        <w:t>Επιπλέον, η Νέα Δημοκρατία προσπαθεί να κρυφτεί, γιατί μ</w:t>
      </w:r>
      <w:r>
        <w:rPr>
          <w:rFonts w:eastAsia="Times New Roman"/>
          <w:szCs w:val="24"/>
        </w:rPr>
        <w:t>ί</w:t>
      </w:r>
      <w:r>
        <w:rPr>
          <w:rFonts w:eastAsia="Times New Roman"/>
          <w:szCs w:val="24"/>
        </w:rPr>
        <w:t>α άλλη εξεταστική επιτροπή βρίσ</w:t>
      </w:r>
      <w:r>
        <w:rPr>
          <w:rFonts w:eastAsia="Times New Roman"/>
          <w:szCs w:val="24"/>
        </w:rPr>
        <w:t xml:space="preserve">κεται ήδη σε εξέλιξη. Είναι αυτή που μελετά τι συνέβαινε για πολλά χρόνια σχετικά με δανειοδοτήσεις κομμάτων </w:t>
      </w:r>
      <w:r>
        <w:rPr>
          <w:rFonts w:eastAsia="Times New Roman"/>
          <w:szCs w:val="24"/>
        </w:rPr>
        <w:lastRenderedPageBreak/>
        <w:t>και ΜΜΕ, για το πώς ακριβώς βρέθηκαν οι τράπεζες με μια σειρά από θαλασσοδάνεια –«κατακόκκινα», θα έλεγε κανείς- που συνέβαλαν και αυτά μαζί με πολ</w:t>
      </w:r>
      <w:r>
        <w:rPr>
          <w:rFonts w:eastAsia="Times New Roman"/>
          <w:szCs w:val="24"/>
        </w:rPr>
        <w:t>λά άλλα στην ανάγκη ανακεφαλαιοποίησης.</w:t>
      </w:r>
    </w:p>
    <w:p w14:paraId="7548F3BC" w14:textId="77777777" w:rsidR="006C746B" w:rsidRDefault="002A59A5">
      <w:pPr>
        <w:spacing w:line="600" w:lineRule="auto"/>
        <w:ind w:firstLine="720"/>
        <w:jc w:val="both"/>
        <w:rPr>
          <w:rFonts w:eastAsia="Times New Roman"/>
          <w:szCs w:val="24"/>
        </w:rPr>
      </w:pPr>
      <w:r>
        <w:rPr>
          <w:rFonts w:eastAsia="Times New Roman"/>
          <w:szCs w:val="24"/>
        </w:rPr>
        <w:t>Είναι μ</w:t>
      </w:r>
      <w:r>
        <w:rPr>
          <w:rFonts w:eastAsia="Times New Roman"/>
          <w:szCs w:val="24"/>
        </w:rPr>
        <w:t>ί</w:t>
      </w:r>
      <w:r>
        <w:rPr>
          <w:rFonts w:eastAsia="Times New Roman"/>
          <w:szCs w:val="24"/>
        </w:rPr>
        <w:t>α εξεταστική επιτροπή που ρίχνει φως στο σύνολο του συστήματος, που η Αξιωματική Αντιπολίτευση και το πάλαι ποτέ κραταιό ΠΑΣΟΚ είχε οικοδομήσει. Την ίδια στιγμή διάσημοι για την θρασύτητά τους και τις σχέσεις τους με το πολιτικό σύστημα οικονομικοί παράγον</w:t>
      </w:r>
      <w:r>
        <w:rPr>
          <w:rFonts w:eastAsia="Times New Roman"/>
          <w:szCs w:val="24"/>
        </w:rPr>
        <w:t xml:space="preserve">τες ξεσκεπάζονται, ερευνώνται τα πεπραγμένα αλλά και τα σπίτια τους, μπαίνουν στην δικαιοδοσία της </w:t>
      </w:r>
      <w:r>
        <w:rPr>
          <w:rFonts w:eastAsia="Times New Roman"/>
          <w:szCs w:val="24"/>
        </w:rPr>
        <w:t>δ</w:t>
      </w:r>
      <w:r>
        <w:rPr>
          <w:rFonts w:eastAsia="Times New Roman"/>
          <w:szCs w:val="24"/>
        </w:rPr>
        <w:t xml:space="preserve">ικαιοσύνης. </w:t>
      </w:r>
    </w:p>
    <w:p w14:paraId="7548F3BD" w14:textId="77777777" w:rsidR="006C746B" w:rsidRDefault="002A59A5">
      <w:pPr>
        <w:spacing w:line="600" w:lineRule="auto"/>
        <w:ind w:firstLine="720"/>
        <w:jc w:val="both"/>
        <w:rPr>
          <w:rFonts w:eastAsia="Times New Roman"/>
          <w:szCs w:val="24"/>
        </w:rPr>
      </w:pPr>
      <w:r>
        <w:rPr>
          <w:rFonts w:eastAsia="Times New Roman"/>
          <w:szCs w:val="24"/>
        </w:rPr>
        <w:t>Πρέπει να κρυφτεί η Νέα Δημοκρατία, για να ξεχαστεί η λαχτάρα του κ. Σαμαρά για δέκα Παπασταύρου και πιθανόν του κ. Μητσοτάκη για δέκα Σκλαβούν</w:t>
      </w:r>
      <w:r>
        <w:rPr>
          <w:rFonts w:eastAsia="Times New Roman"/>
          <w:szCs w:val="24"/>
        </w:rPr>
        <w:t>ηδες, απαραίτητοι και οι δύο για μ</w:t>
      </w:r>
      <w:r>
        <w:rPr>
          <w:rFonts w:eastAsia="Times New Roman"/>
          <w:szCs w:val="24"/>
        </w:rPr>
        <w:t>ί</w:t>
      </w:r>
      <w:r>
        <w:rPr>
          <w:rFonts w:eastAsia="Times New Roman"/>
          <w:szCs w:val="24"/>
        </w:rPr>
        <w:t>α σίγουρη και σε υγιείς βάσεις ανάπτυξη της χώρας!</w:t>
      </w:r>
    </w:p>
    <w:p w14:paraId="7548F3BE" w14:textId="77777777" w:rsidR="006C746B" w:rsidRDefault="002A59A5">
      <w:pPr>
        <w:spacing w:line="600" w:lineRule="auto"/>
        <w:ind w:firstLine="720"/>
        <w:jc w:val="both"/>
        <w:rPr>
          <w:rFonts w:eastAsia="Times New Roman"/>
          <w:szCs w:val="24"/>
        </w:rPr>
      </w:pPr>
      <w:r>
        <w:rPr>
          <w:rFonts w:eastAsia="Times New Roman"/>
          <w:szCs w:val="24"/>
        </w:rPr>
        <w:t>Πρέπει, όμως, να κρυφτεί και κάτι άλλο. Πρώτα απ’ όλα, ότι έχουν ήδη επιστρέψει στο τραπεζικό σύστημα πάνω από 4 δισεκατομμύρια από τον Ιούλιο του 2015, ότι η Ελλάδα εντά</w:t>
      </w:r>
      <w:r>
        <w:rPr>
          <w:rFonts w:eastAsia="Times New Roman"/>
          <w:szCs w:val="24"/>
        </w:rPr>
        <w:t xml:space="preserve">σσεται στο πρόγραμμα </w:t>
      </w:r>
      <w:r>
        <w:rPr>
          <w:rFonts w:eastAsia="Times New Roman"/>
          <w:szCs w:val="24"/>
        </w:rPr>
        <w:lastRenderedPageBreak/>
        <w:t xml:space="preserve">ποσοτικής χαλάρωσης και θα έχουμε σύντομα την άρση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που ήδη την προηγούμενη εβδομάδα ελαφρύνθηκαν ακόμα περισσότερο για φυσικά πρόσωπα και επιχειρήσεις. Έχουμε ήδη για πρώτη φορά μετά από πολλά χρόνια μείωση της αν</w:t>
      </w:r>
      <w:r>
        <w:rPr>
          <w:rFonts w:eastAsia="Times New Roman"/>
          <w:szCs w:val="24"/>
        </w:rPr>
        <w:t>εργίας, θετικό ισοζύγιο σε θέσεις εργασίας και σε δημιουργία νέων επιχειρήσεων.</w:t>
      </w:r>
    </w:p>
    <w:p w14:paraId="7548F3BF" w14:textId="77777777" w:rsidR="006C746B" w:rsidRDefault="002A59A5">
      <w:pPr>
        <w:spacing w:line="600" w:lineRule="auto"/>
        <w:ind w:firstLine="720"/>
        <w:jc w:val="both"/>
        <w:rPr>
          <w:rFonts w:eastAsia="Times New Roman"/>
          <w:szCs w:val="24"/>
        </w:rPr>
      </w:pPr>
      <w:r>
        <w:rPr>
          <w:rFonts w:eastAsia="Times New Roman"/>
          <w:szCs w:val="24"/>
        </w:rPr>
        <w:t>Πολλά απ’ αυτά</w:t>
      </w:r>
      <w:r>
        <w:rPr>
          <w:rFonts w:eastAsia="Times New Roman"/>
          <w:szCs w:val="24"/>
        </w:rPr>
        <w:t xml:space="preserve"> τα παραδέχθηκε ο κ. Στρουνάρας</w:t>
      </w:r>
      <w:r>
        <w:rPr>
          <w:rFonts w:eastAsia="Times New Roman"/>
          <w:szCs w:val="24"/>
        </w:rPr>
        <w:t xml:space="preserve"> –</w:t>
      </w:r>
      <w:r>
        <w:rPr>
          <w:rFonts w:eastAsia="Times New Roman"/>
          <w:szCs w:val="24"/>
        </w:rPr>
        <w:t>στον οποίο</w:t>
      </w:r>
      <w:r>
        <w:rPr>
          <w:rFonts w:eastAsia="Times New Roman"/>
          <w:szCs w:val="24"/>
        </w:rPr>
        <w:t xml:space="preserve"> η Νέα Δημοκρατία κάνει επιλεκτική αναφορά- πρόσφατα σε επιτροπή της Βουλής. </w:t>
      </w:r>
      <w:r>
        <w:rPr>
          <w:rFonts w:eastAsia="Times New Roman"/>
          <w:szCs w:val="24"/>
        </w:rPr>
        <w:t>Π</w:t>
      </w:r>
      <w:r>
        <w:rPr>
          <w:rFonts w:eastAsia="Times New Roman"/>
          <w:szCs w:val="24"/>
        </w:rPr>
        <w:t>ριν λίγες μέρες πάλι σε επιτροπές της Βου</w:t>
      </w:r>
      <w:r>
        <w:rPr>
          <w:rFonts w:eastAsia="Times New Roman"/>
          <w:szCs w:val="24"/>
        </w:rPr>
        <w:t>λής ο κ. Μοσκοβισί έδωσε θετικό μήνυμα για την ανάπτυξη της ελληνικής οικονομίας.</w:t>
      </w:r>
    </w:p>
    <w:p w14:paraId="7548F3C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ανάγκη να θυμίσουμε και πάλι στη Νέα Δημοκρατία κάτι που βρίσκεται στον αντίποδα των δικών της πρακτικών και αντιλήψεων. Το περυσινό δημοψ</w:t>
      </w:r>
      <w:r>
        <w:rPr>
          <w:rFonts w:eastAsia="Times New Roman" w:cs="Times New Roman"/>
          <w:szCs w:val="24"/>
        </w:rPr>
        <w:t xml:space="preserve">ήφισμα έγινε, ενώ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είχαν ήδη εφαρμοστεί μία εβδομάδα πριν, κάνοντας προφανές ποιοι και γιατί τα επέβαλαν.</w:t>
      </w:r>
    </w:p>
    <w:p w14:paraId="7548F3C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Θα τοποθετηθεί ποτέ η Νέα Δημοκρατία αν συμφωνεί με την άρνηση των θεσμών να δώσουν τότε ολιγοήμερη παράταση στην ελληνική Κυβέρνησ</w:t>
      </w:r>
      <w:r>
        <w:rPr>
          <w:rFonts w:eastAsia="Times New Roman" w:cs="Times New Roman"/>
          <w:szCs w:val="24"/>
        </w:rPr>
        <w:t>η; Οι Έλληνες και οι Ελληνίδες τότε απάντησαν με ψυχραιμία και υπερηφάνεια, περνώντας τα γεγονότα από τον έλεγχο της δικής τους εξεταστικής, όπως ακριβώς ήσαν ενήμεροι και στη συνέχεια, στις εκλογές του Σεπτεμβρίου.</w:t>
      </w:r>
    </w:p>
    <w:p w14:paraId="7548F3C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Προσπαθεί, λοιπόν, να κρύψει και κρυφτεί</w:t>
      </w:r>
      <w:r>
        <w:rPr>
          <w:rFonts w:eastAsia="Times New Roman" w:cs="Times New Roman"/>
          <w:szCs w:val="24"/>
        </w:rPr>
        <w:t xml:space="preserve"> η Νέα Δημοκρατία δημιουργώντας θόρυβο. Με όλον τον σεβασμό, θα ήθελα να προτείνω στους συναδέλφους της Νέας Δημοκρατίας να μην κουνάνε πολύ την φτέρη πίσω από την οποία προσπαθούν να κρυφτούν, γιατί τώρα πια κακό μπορεί μόνο να κάνουν στην κεφαλή τους. Εγ</w:t>
      </w:r>
      <w:r>
        <w:rPr>
          <w:rFonts w:eastAsia="Times New Roman" w:cs="Times New Roman"/>
          <w:szCs w:val="24"/>
        </w:rPr>
        <w:t>ώ, πάντως, κύριε Πρόεδρε, τους εύχομαι να είναι πάντα καλά.</w:t>
      </w:r>
    </w:p>
    <w:p w14:paraId="7548F3C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48F3C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7548F3C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Νίκος Δένδιας.</w:t>
      </w:r>
    </w:p>
    <w:p w14:paraId="7548F3C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Ακολου</w:t>
      </w:r>
      <w:r>
        <w:rPr>
          <w:rFonts w:eastAsia="Times New Roman" w:cs="Times New Roman"/>
          <w:szCs w:val="24"/>
        </w:rPr>
        <w:t>θούν τρεις συνάδελφοι και μετά εσείς, κύριε Παππά.</w:t>
      </w:r>
    </w:p>
    <w:p w14:paraId="7548F3C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κατ’ αρχάς οφείλω να ευχαριστήσω, για την φιλόφρονα ευχή του να είμαστε καλά, τον συνάδελφο της Συμπολίτευσης. Βεβαίως, και σε επίπεδο προσωπικής αβροφροσύνης έρχεται σε ευ</w:t>
      </w:r>
      <w:r>
        <w:rPr>
          <w:rFonts w:eastAsia="Times New Roman" w:cs="Times New Roman"/>
          <w:szCs w:val="24"/>
        </w:rPr>
        <w:t>θεία αντίθεση με προηγούμενη δήλωση ομιλητή της κυβερνητικής πλειοψηφίας ότι η Αξιωματική Αντιπολίτευση βλάπτει το πολίτευμα, τη δημοκρατία, τη χώρα – δεν θυμάμαι τι ακριβώς είπε ότι βλάπτουμε. Καλοδεχούμενη.</w:t>
      </w:r>
    </w:p>
    <w:p w14:paraId="7548F3C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Πάμε τώρα λίγο-πολύ στην ουσία του θέματος.</w:t>
      </w:r>
    </w:p>
    <w:p w14:paraId="7548F3C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 όσον αφορά τον χρόνο: γιατί συζητάμε σήμερα; Συζητάμε σήμερα στις 26 Ιουλίου, τέσσερις-πέντε ημέρες πριν κλείσει η Ολομέλεια και μάλιστα κατ’ ευθεία παράβαση του άρθρου 144 του Κανονισμού της Βουλής. Δεν θέλησε η Κυβέρνηση να ακολουθηθεί ο Κανονισ</w:t>
      </w:r>
      <w:r>
        <w:rPr>
          <w:rFonts w:eastAsia="Times New Roman" w:cs="Times New Roman"/>
          <w:szCs w:val="24"/>
        </w:rPr>
        <w:t xml:space="preserve">μός της Βουλής. Σύμφωνα </w:t>
      </w:r>
      <w:r>
        <w:rPr>
          <w:rFonts w:eastAsia="Times New Roman" w:cs="Times New Roman"/>
          <w:szCs w:val="24"/>
        </w:rPr>
        <w:lastRenderedPageBreak/>
        <w:t>με τον Κανονισμό της Βουλής η πρόταση για την εξεταστική –το άρθρο 144 δεν αφήνει καν περιθώριο ερμηνείας– κατατίθεται, διανέμεται, συζητείται.</w:t>
      </w:r>
    </w:p>
    <w:p w14:paraId="7548F3C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Όσον αφορά εμάς, κατατίθεται, διανέμεται, δεν συζητείται. Και χρειάστηκαν έντονες παρεμβ</w:t>
      </w:r>
      <w:r>
        <w:rPr>
          <w:rFonts w:eastAsia="Times New Roman" w:cs="Times New Roman"/>
          <w:szCs w:val="24"/>
        </w:rPr>
        <w:t xml:space="preserve">άσεις για να φτάσουμε να το συζητήσουμε λίγο πριν κλείσει η Βουλή, σε επικοινωνιακά επιλεγμένο χρόνο, ώστε η ελληνική κοινωνία, με τη γνωστή καλοκαιρινή ραστώνη, να μην μπορεί να εστιάσει στη σημερινή συζήτηση. </w:t>
      </w:r>
      <w:r>
        <w:rPr>
          <w:rFonts w:eastAsia="Times New Roman" w:cs="Times New Roman"/>
          <w:szCs w:val="24"/>
        </w:rPr>
        <w:t>Α</w:t>
      </w:r>
      <w:r>
        <w:rPr>
          <w:rFonts w:eastAsia="Times New Roman" w:cs="Times New Roman"/>
          <w:szCs w:val="24"/>
        </w:rPr>
        <w:t>υτό, αν θέλετε, ίσως μπορεί να το θεωρεί επι</w:t>
      </w:r>
      <w:r>
        <w:rPr>
          <w:rFonts w:eastAsia="Times New Roman" w:cs="Times New Roman"/>
          <w:szCs w:val="24"/>
        </w:rPr>
        <w:t>κοινωνιακό όφελος ο ΣΥΡΙΖΑ, όμως είναι απώλεια για τη χώρα, γιατί αυτή η συζήτηση πρέπει να γίνει.</w:t>
      </w:r>
    </w:p>
    <w:p w14:paraId="7548F3C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δεύτερο θέμα είναι η ουσία του θεσμού της εξεταστικής επιτροπής. Ο κ. Τζαβάρας αναφέρθηκε με επάρκεια στο νομικό της υπόβαθρο. Εγώ πρέπει να σας πω το εξή</w:t>
      </w:r>
      <w:r>
        <w:rPr>
          <w:rFonts w:eastAsia="Times New Roman" w:cs="Times New Roman"/>
          <w:szCs w:val="24"/>
        </w:rPr>
        <w:t xml:space="preserve">ς: Η εξεταστική επιτροπή, έστω και αν έχει εκληφθεί ως δικαίωμα της Πλειοψηφίας, υπό την έννοια ότι διά της Πλειοψηφίας αποφασίζεται </w:t>
      </w:r>
      <w:r>
        <w:rPr>
          <w:rFonts w:eastAsia="Times New Roman" w:cs="Times New Roman"/>
          <w:szCs w:val="24"/>
        </w:rPr>
        <w:lastRenderedPageBreak/>
        <w:t>πλέον, δεν είναι δικαίωμα της Πλειοψηφίας, αλλά είναι στοιχείο του κοινοβουλευτικού ελέγχου. Κοινοβουλευτικό έλεγχο ασκεί η</w:t>
      </w:r>
      <w:r>
        <w:rPr>
          <w:rFonts w:eastAsia="Times New Roman" w:cs="Times New Roman"/>
          <w:szCs w:val="24"/>
        </w:rPr>
        <w:t xml:space="preserve"> Μειοψηφία και όχι η Πλειοψηφία στα κοινοβούλια.</w:t>
      </w:r>
    </w:p>
    <w:p w14:paraId="7548F3C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Κατά συνέπεια η πρόταση από την Αξιωματική Αντιπολίτευση για τη σύσταση εξεταστικής επιτροπής έπρεπε να αρκεί να περάσει το όριο των δύο πέμπτων. </w:t>
      </w:r>
      <w:r>
        <w:rPr>
          <w:rFonts w:eastAsia="Times New Roman" w:cs="Times New Roman"/>
          <w:szCs w:val="24"/>
        </w:rPr>
        <w:t>Θ</w:t>
      </w:r>
      <w:r>
        <w:rPr>
          <w:rFonts w:eastAsia="Times New Roman" w:cs="Times New Roman"/>
          <w:szCs w:val="24"/>
        </w:rPr>
        <w:t>α έπρεπε αυτό το όριο των δύο πέμπτων να δημιουργεί και να δ</w:t>
      </w:r>
      <w:r>
        <w:rPr>
          <w:rFonts w:eastAsia="Times New Roman" w:cs="Times New Roman"/>
          <w:szCs w:val="24"/>
        </w:rPr>
        <w:t xml:space="preserve">ιεγείρει τη δημοκρατική ευαισθησία της Πλειοψηφίας, ώστε να ψηφίζει αυτήν την πρόταση. </w:t>
      </w:r>
    </w:p>
    <w:p w14:paraId="7548F3C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Άλλωστε, τι είχε να φοβηθεί ο ΣΥΡΙΖΑ; Επί της εξεταστικής επιτροπής που θα εδημιουργείτο θα είχε την πλειοψηφία. Τι είχε να φοβηθεί; Γιατί αυτή η αντίρρηση εδώ; Σε τι κ</w:t>
      </w:r>
      <w:r>
        <w:rPr>
          <w:rFonts w:eastAsia="Times New Roman" w:cs="Times New Roman"/>
          <w:szCs w:val="24"/>
        </w:rPr>
        <w:t xml:space="preserve">αθιστά ισχυρότερη την ιστορία της κοινοβουλευτικής πλειοψηφίας η κάθετη άρνηση να ερευνήσουμε μια περίοδο που, εν πάση περιπτώσει, δεν είναι απλή; </w:t>
      </w:r>
    </w:p>
    <w:p w14:paraId="7548F3C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Θα σας πω, όμως, πού υπάρχει το θέμα. Γιατί υπάρχει θέμα. Τι έρχονται εδώ και μας λένε οι συνάδελφοι του ΣΥΡ</w:t>
      </w:r>
      <w:r>
        <w:rPr>
          <w:rFonts w:eastAsia="Times New Roman" w:cs="Times New Roman"/>
          <w:szCs w:val="24"/>
        </w:rPr>
        <w:t xml:space="preserve">ΙΖΑ; Μας λένε μια ιστορία η οποία είναι αντίθετη με αυτά που λένε στα μέσα μαζικής ενημέρωσης, στις συνομιλίες τους έξω, στην επαφή τους με την κοινωνία. Δεν ξεχωρίζουν την περίοδο διακυβέρνησης σε πρώτη και δεύτερη περίοδο διακυβέρνησης. Μας λένε εδώ ότι </w:t>
      </w:r>
      <w:r>
        <w:rPr>
          <w:rFonts w:eastAsia="Times New Roman" w:cs="Times New Roman"/>
          <w:szCs w:val="24"/>
        </w:rPr>
        <w:t>όλα έγιναν σωστά, ότι ο κ. Βαρουφάκης, η τότε Κυβέρνηση, η πρώτη Κυβέρνηση ΣΥΡΙΖΑ-ΑΝΕΛ τα έκανε όλα πάρα πολύ καλά, δεν υπήρξε κανένα σφάλμα.</w:t>
      </w:r>
    </w:p>
    <w:p w14:paraId="7548F3C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Βεβαίως, στο τέλος μιας πορείας χωρίς κανένα σφάλμα ομολογούν ότι χάθηκε η μάχη. Όμως, αυτό για την ιστορία αυτή δεν φαίνεται να δημιουργεί κανένα πρόβλημα. Η απώλεια της μάχης για το μυαλό ή τη διάθεση των όσων θέλουν να υποστηρίξουν αυτή την αντίληψη δεν</w:t>
      </w:r>
      <w:r>
        <w:rPr>
          <w:rFonts w:eastAsia="Times New Roman" w:cs="Times New Roman"/>
          <w:szCs w:val="24"/>
        </w:rPr>
        <w:t xml:space="preserve"> συνιστά κανένα στοιχείο το οποίο πρέπει να μας πάει πίσω και να δούμε τι κάναμε στραβά. Όχι, όλα τα κάναμε σωστά, όλα τα κάναμε άριστα, πάρα πολύ ωραία τοποθετηθήκαμε, λαμπρά διαπραγματευθήκαμε, αλλά χάσαμε τη μάχη. Αυτό, όμως, δεν έχει κα</w:t>
      </w:r>
      <w:r>
        <w:rPr>
          <w:rFonts w:eastAsia="Times New Roman" w:cs="Times New Roman"/>
          <w:szCs w:val="24"/>
        </w:rPr>
        <w:t>μ</w:t>
      </w:r>
      <w:r>
        <w:rPr>
          <w:rFonts w:eastAsia="Times New Roman" w:cs="Times New Roman"/>
          <w:szCs w:val="24"/>
        </w:rPr>
        <w:t xml:space="preserve">μία σημασία. </w:t>
      </w:r>
    </w:p>
    <w:p w14:paraId="7548F3D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Ξ</w:t>
      </w:r>
      <w:r>
        <w:rPr>
          <w:rFonts w:eastAsia="Times New Roman" w:cs="Times New Roman"/>
          <w:szCs w:val="24"/>
        </w:rPr>
        <w:t>έρετε κάτι, όμως, κυρίες και κύριοι συνάδελφοι; Θα σας στεναχωρήσω. Για το ισχύον δίκαιο της χώρας έχει μία μικρή σημασία. Μου κάνετε μία χάρη, σας παρακαλώ; Ανοίγετε λίγο τον Ποινικό σας Κώδικα στο άρθρο 151, το οποίο μάλιστα, απ’ ό,τι πληροφορούμαι, ήθελ</w:t>
      </w:r>
      <w:r>
        <w:rPr>
          <w:rFonts w:eastAsia="Times New Roman" w:cs="Times New Roman"/>
          <w:szCs w:val="24"/>
        </w:rPr>
        <w:t xml:space="preserve">ε να το μνημονεύσει και ο συνάδελφος, ο κ. Λοβέρδος; Θέλετε να το ανοίξετε και να διαβάσετε τι λέει; Ξέρετε τι λέει; Όποιος πληρεξούσιος διεξάγει υπόθεση για λογαριασμό της χώρας εις βλάβη της χώρας τιμωρείται με κάθειρξη. Μήπως σας έρχεται κάποιος κύριος </w:t>
      </w:r>
      <w:r>
        <w:rPr>
          <w:rFonts w:eastAsia="Times New Roman" w:cs="Times New Roman"/>
          <w:szCs w:val="24"/>
        </w:rPr>
        <w:t>ή κάποια ομάδα ανθρώπων στο μυαλό, που να μπορεί να εμπίπτει κάτω απ’ αυτή την επικεφαλίδα του άρθρου 151 του Ποινικού Κώδικα; Μήπως θυμάστε κανέναν ο οποίος να μετείχε στην πρώτη Κυβέρνησή σας ή μερικούς που να μετείχαν στην πρώτη Κυβέρνησή σας; Μήπως τελ</w:t>
      </w:r>
      <w:r>
        <w:rPr>
          <w:rFonts w:eastAsia="Times New Roman" w:cs="Times New Roman"/>
          <w:szCs w:val="24"/>
        </w:rPr>
        <w:t>ικά η ανάγκη σας εδώ να μην συζητηθεί είναι η προσπάθειά σας να περάσει και η δεύτερη Σύνοδος της Βουλής, ώστε να υπάρχει το ποινικό ακαταδίωκτο για όλα τα εγκλήματα που ακολουθούν το άρθρο 151 του ισχύοντος Ποινικού Κώδικα; Μήπως αυτό είναι που σας οδηγεί</w:t>
      </w:r>
      <w:r>
        <w:rPr>
          <w:rFonts w:eastAsia="Times New Roman" w:cs="Times New Roman"/>
          <w:szCs w:val="24"/>
        </w:rPr>
        <w:t xml:space="preserve"> σ’ αυτή τη λογική αντίφαση, του να έχετε αλλάξει πορεία μεν κατά 180 μοίρες, αλλά να επιμένετε ότι και οι δύο πορείες -και η πρώτη και η δεύτερη- παρά </w:t>
      </w:r>
      <w:r>
        <w:rPr>
          <w:rFonts w:eastAsia="Times New Roman" w:cs="Times New Roman"/>
          <w:szCs w:val="24"/>
        </w:rPr>
        <w:lastRenderedPageBreak/>
        <w:t>την αλλαγή, ήταν και οι δύο σωστές; Πάω δυτικά, είναι σωστά. Γυρίζω, πάω ανατολικά, πάλι σωστά. Όλα σωστ</w:t>
      </w:r>
      <w:r>
        <w:rPr>
          <w:rFonts w:eastAsia="Times New Roman" w:cs="Times New Roman"/>
          <w:szCs w:val="24"/>
        </w:rPr>
        <w:t xml:space="preserve">ά! </w:t>
      </w:r>
    </w:p>
    <w:p w14:paraId="7548F3D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Για όλες αυτές τις ασυναρτησίες –ας μου επιτραπεί ο χαρακτηρισμός- υπάρχει πάντα εξήγηση και πιθανότατα σας την είπα την εξήγηση. Διότι, κυρίες και κύριοι συνάδελφοι, υπάρχει το γεγονός ότι η χώρα υπέστη μία τεράστια ζημιά από τα πεπραγμένα της </w:t>
      </w:r>
      <w:r>
        <w:rPr>
          <w:rFonts w:eastAsia="Times New Roman" w:cs="Times New Roman"/>
          <w:szCs w:val="24"/>
        </w:rPr>
        <w:t>έντιμης, ισχυρής, περήφανης, λαμπρής, επιτήδειας κ</w:t>
      </w:r>
      <w:r>
        <w:rPr>
          <w:rFonts w:eastAsia="Times New Roman" w:cs="Times New Roman"/>
          <w:szCs w:val="24"/>
        </w:rPr>
        <w:t>.</w:t>
      </w:r>
      <w:r>
        <w:rPr>
          <w:rFonts w:eastAsia="Times New Roman" w:cs="Times New Roman"/>
          <w:szCs w:val="24"/>
        </w:rPr>
        <w:t>λπ. διαπραγμάτευσής σας το πρώτο εξάμηνο, η οποία ζημιά έχει περίπου αποτιμηθεί. Εγώ δεν θα σας πω τι έλεγαν οι δικοί μας πολιτικοί αναλυτές -δεν έχει και κα</w:t>
      </w:r>
      <w:r>
        <w:rPr>
          <w:rFonts w:eastAsia="Times New Roman" w:cs="Times New Roman"/>
          <w:szCs w:val="24"/>
        </w:rPr>
        <w:t>μ</w:t>
      </w:r>
      <w:r>
        <w:rPr>
          <w:rFonts w:eastAsia="Times New Roman" w:cs="Times New Roman"/>
          <w:szCs w:val="24"/>
        </w:rPr>
        <w:t>μία σημασία στο τέλος</w:t>
      </w:r>
      <w:r>
        <w:rPr>
          <w:rFonts w:eastAsia="Times New Roman" w:cs="Times New Roman"/>
          <w:szCs w:val="24"/>
        </w:rPr>
        <w:t xml:space="preserve"> </w:t>
      </w:r>
      <w:r>
        <w:rPr>
          <w:rFonts w:eastAsia="Times New Roman" w:cs="Times New Roman"/>
          <w:szCs w:val="24"/>
        </w:rPr>
        <w:t>τέλος- ή οι οικονομικοί α</w:t>
      </w:r>
      <w:r>
        <w:rPr>
          <w:rFonts w:eastAsia="Times New Roman" w:cs="Times New Roman"/>
          <w:szCs w:val="24"/>
        </w:rPr>
        <w:t>ναλυτές. Νέα Δημοκρατία είναι, μπορεί να λένε αυτό που συμφέρει εμάς. Δεν θα σας πω καν τι λέει ο κ. Στουρνάρας. Θα σας πω, όμως, εδώ αυτό που λέει ο κ. Ρέγκλινγκ και επιτρέψτε μου να σας το διαβάσω. Τον ρωτούν «τι ζημιά έφερε;» και λέει: «Αυτό είναι δύσκο</w:t>
      </w:r>
      <w:r>
        <w:rPr>
          <w:rFonts w:eastAsia="Times New Roman" w:cs="Times New Roman"/>
          <w:szCs w:val="24"/>
        </w:rPr>
        <w:t xml:space="preserve">λο να σας το πω. Δεν υπάρχει επιστημονικός τρόπος να το υπολογίσει με ακρίβεια κανείς. Γνωρίζω ότι η Τράπεζα της Ελλάδος έχει υπολογίσει 80 δισεκατομμύρια. Θα μπορούσε να σταθεί κανείς και στις προβλέψεις για την ανάπτυξη, που πριν αλλάξει </w:t>
      </w:r>
      <w:r>
        <w:rPr>
          <w:rFonts w:eastAsia="Times New Roman" w:cs="Times New Roman"/>
          <w:szCs w:val="24"/>
        </w:rPr>
        <w:lastRenderedPageBreak/>
        <w:t>η κυβέρνηση, η ε</w:t>
      </w:r>
      <w:r>
        <w:rPr>
          <w:rFonts w:eastAsia="Times New Roman" w:cs="Times New Roman"/>
          <w:szCs w:val="24"/>
        </w:rPr>
        <w:t>κτίμηση του ΔΝΤ τον Δεκέμβρη του 2014 είναι δημοσιοποιημένη και μιλούσε για ανάπτυξη 2,5% και 3,5% για το 2016. Αυτό αθροιστικά μας κάνει 6%.» Αφού, λοιπόν, κάνει τους λογαριασμούς, λέει: «Περισσότερα από 100 δισεκατομμύρια ευρώ».</w:t>
      </w:r>
    </w:p>
    <w:p w14:paraId="7548F3D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Προφανώς, δεν ισχυρίζεστε</w:t>
      </w:r>
      <w:r>
        <w:rPr>
          <w:rFonts w:eastAsia="Times New Roman" w:cs="Times New Roman"/>
          <w:szCs w:val="24"/>
        </w:rPr>
        <w:t xml:space="preserve"> ότι εμείς πιάσαμε τον κ. Ρέγκλινγκ, τον πήραμε αγκαλιά και του είπαμε, «έλα εδώ τώρα εσύ, θα συκοφαντήσεις τον ΣΥΡΙΖΑ». Τα έκανε όλα λαμπρά ο ΣΥΡΙΖΑ, κερδίσαμε, βάλαμε 20 δισεκατομμύρια στην τσέπη και έρχεται τώρα ο επικεφαλής του </w:t>
      </w:r>
      <w:r>
        <w:rPr>
          <w:rFonts w:eastAsia="Times New Roman" w:cs="Times New Roman"/>
          <w:szCs w:val="24"/>
          <w:lang w:val="en-US"/>
        </w:rPr>
        <w:t>ESM</w:t>
      </w:r>
      <w:r>
        <w:rPr>
          <w:rFonts w:eastAsia="Times New Roman" w:cs="Times New Roman"/>
          <w:szCs w:val="24"/>
        </w:rPr>
        <w:t xml:space="preserve"> και λέει: «Όχι, χάσα</w:t>
      </w:r>
      <w:r>
        <w:rPr>
          <w:rFonts w:eastAsia="Times New Roman" w:cs="Times New Roman"/>
          <w:szCs w:val="24"/>
        </w:rPr>
        <w:t xml:space="preserve">τε 100 δισεκατομμύρια, γιατί εγώ θέλω να κάνω τη χάρη στη Νέα Δημοκρατία». Αυτό το παραμύθι ήρθαμε να ακούσουμε σήμερα εδώ. </w:t>
      </w:r>
      <w:r>
        <w:rPr>
          <w:rFonts w:eastAsia="Times New Roman" w:cs="Times New Roman"/>
          <w:szCs w:val="24"/>
        </w:rPr>
        <w:t>Α</w:t>
      </w:r>
      <w:r>
        <w:rPr>
          <w:rFonts w:eastAsia="Times New Roman" w:cs="Times New Roman"/>
          <w:szCs w:val="24"/>
        </w:rPr>
        <w:t>υτό είναι πειστικό, το ακούει η ελληνική κοινωνία και σας πιστεύει</w:t>
      </w:r>
      <w:r>
        <w:rPr>
          <w:rFonts w:eastAsia="Times New Roman" w:cs="Times New Roman"/>
          <w:szCs w:val="24"/>
        </w:rPr>
        <w:t>;</w:t>
      </w:r>
    </w:p>
    <w:p w14:paraId="7548F3D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Βεβαίως, μας επικαλείστε το άλλο τρομερό επιχείρημα, το οποίο -</w:t>
      </w:r>
      <w:r>
        <w:rPr>
          <w:rFonts w:eastAsia="Times New Roman" w:cs="Times New Roman"/>
          <w:szCs w:val="24"/>
        </w:rPr>
        <w:t>ειλικρινά σας λέω- κάθε φορά που το ακούμε «ιδρώνουμε», τις τρεις εκλογικές σας νίκες, με το οποίο επιχείρημα μας κατακεραυνώνετε στο τέλος.</w:t>
      </w:r>
    </w:p>
    <w:p w14:paraId="7548F3D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ξέρετε, η εντολή του λαού δεν είναι αμετάκλητη. Δεν δίδεται εφάπαξ και δι</w:t>
      </w:r>
      <w:r>
        <w:rPr>
          <w:rFonts w:eastAsia="Times New Roman" w:cs="Times New Roman"/>
          <w:szCs w:val="24"/>
        </w:rPr>
        <w:t>ά</w:t>
      </w:r>
      <w:r>
        <w:rPr>
          <w:rFonts w:eastAsia="Times New Roman" w:cs="Times New Roman"/>
          <w:szCs w:val="24"/>
        </w:rPr>
        <w:t xml:space="preserve"> παντός. Το</w:t>
      </w:r>
      <w:r>
        <w:rPr>
          <w:rFonts w:eastAsia="Times New Roman" w:cs="Times New Roman"/>
          <w:szCs w:val="24"/>
        </w:rPr>
        <w:t xml:space="preserve">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Ξέρετε ότι αριθμείτε τουλάχιστον τριάντα εκλογές στις οποίες ήσασταν γύρω στο 3%; Σας είπαμε τότε ποτέ ότι είστε στο πολιτικό περιθώριο;</w:t>
      </w:r>
    </w:p>
    <w:p w14:paraId="7548F3D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Ναι. </w:t>
      </w:r>
    </w:p>
    <w:p w14:paraId="7548F3D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 σας το είπαμε! Ε, μάλλον δίκιο θα είχα</w:t>
      </w:r>
      <w:r>
        <w:rPr>
          <w:rFonts w:eastAsia="Times New Roman" w:cs="Times New Roman"/>
          <w:szCs w:val="24"/>
        </w:rPr>
        <w:t>με τότε! Εκεί θα επανέλθετε.</w:t>
      </w:r>
    </w:p>
    <w:p w14:paraId="7548F3D7"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3D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σας το πω ειλικρινά. Ως Κυβέρνηση έχετε μία μεγάλη ευτυχία. Η ευτυχία είναι ότι δεν έχετε ενδιάμεσους κάβους να περάσετε, όπως προεδρική εκλ</w:t>
      </w:r>
      <w:r>
        <w:rPr>
          <w:rFonts w:eastAsia="Times New Roman" w:cs="Times New Roman"/>
          <w:szCs w:val="24"/>
        </w:rPr>
        <w:t>ογή κ</w:t>
      </w:r>
      <w:r>
        <w:rPr>
          <w:rFonts w:eastAsia="Times New Roman" w:cs="Times New Roman"/>
          <w:szCs w:val="24"/>
        </w:rPr>
        <w:t>.</w:t>
      </w:r>
      <w:r>
        <w:rPr>
          <w:rFonts w:eastAsia="Times New Roman" w:cs="Times New Roman"/>
          <w:szCs w:val="24"/>
        </w:rPr>
        <w:t xml:space="preserve">λπ.. Όμως, είστε σε αποδρομή. Έχετε μόνο μία δυνατότητα, να βαδίζετε επί τη βάσει της κοινής λογικής, για να προστατεύσετε ως ένα βαθμό και την προσωπική σας και την κομματική σας υστεροφημία. Συζητήσεις όπως η </w:t>
      </w:r>
      <w:r>
        <w:rPr>
          <w:rFonts w:eastAsia="Times New Roman" w:cs="Times New Roman"/>
          <w:szCs w:val="24"/>
        </w:rPr>
        <w:lastRenderedPageBreak/>
        <w:t>σημερινή, με τη θέση την οποία υποστηρί</w:t>
      </w:r>
      <w:r>
        <w:rPr>
          <w:rFonts w:eastAsia="Times New Roman" w:cs="Times New Roman"/>
          <w:szCs w:val="24"/>
        </w:rPr>
        <w:t>ζετε σήμερα, δεν βοηθούν σ’ αυτή την τακτική. Θα σας πρότεινα, λοιπόν, να επανέλθετε στη λογική.</w:t>
      </w:r>
    </w:p>
    <w:p w14:paraId="7548F3D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Σας λέω δε και το εξής. Μπορεί ίσως να πετύχετε τον στόχο: Να γίνει η επόμενη Σύνοδος της Βουλής και να παραγραφεί η ευθύνη από το νόμο περί ευθύνης Υπουργών.</w:t>
      </w:r>
    </w:p>
    <w:p w14:paraId="7548F3D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Όμως, εμείς στη Νέα Δημοκρατία δεν είμαστε υπέρ της ποινικής αντιδικίας. Δεν θέλουμε να καθίσουμε κάτω έναν κατηγορούμενο, δεν είναι αυτή η φέρουσα θέση μας. Η διάθεσή μας είναι να εμφανίσουμε την εικόνα στον ελληνικό λαό. Κατά συνέπεια, εξεταστική γι’ αυτ</w:t>
      </w:r>
      <w:r>
        <w:rPr>
          <w:rFonts w:eastAsia="Times New Roman" w:cs="Times New Roman"/>
          <w:szCs w:val="24"/>
        </w:rPr>
        <w:t xml:space="preserve">ό το θέμα θα κάνουμε. Θα κάνουμε, είτε στο πλαίσιο της παρούσας Βουλής, είτε στο πλαίσιο της επόμενης Βουλής. Θα κάνουμε. </w:t>
      </w:r>
    </w:p>
    <w:p w14:paraId="7548F3D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Κάτι ακόμα, για να το έχετε και αυτό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Γι’ αυτούς που θέλετε να προστατεύσετε, αν θέλετε να τους προστατεύσετε, μπορεί να</w:t>
      </w:r>
      <w:r>
        <w:rPr>
          <w:rFonts w:eastAsia="Times New Roman" w:cs="Times New Roman"/>
          <w:szCs w:val="24"/>
        </w:rPr>
        <w:t xml:space="preserve"> παραγραφεί η ποινική ευθύνη. Η αστική και αδικοπρακτική ευθύνη παραγράφεται στην πενταετία κατά τις κοινές διατάξεις.</w:t>
      </w:r>
    </w:p>
    <w:p w14:paraId="7548F3D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548F3DD"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3D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Παναγιώτης Σκουρολιά</w:t>
      </w:r>
      <w:r>
        <w:rPr>
          <w:rFonts w:eastAsia="Times New Roman" w:cs="Times New Roman"/>
          <w:szCs w:val="24"/>
        </w:rPr>
        <w:t>κος από τον ΣΥΡΙΖΑ έχει τον λόγο.</w:t>
      </w:r>
    </w:p>
    <w:p w14:paraId="7548F3D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7548F3E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Βουλευτές, σήμερα περίπου ένα</w:t>
      </w:r>
      <w:r>
        <w:rPr>
          <w:rFonts w:eastAsia="Times New Roman" w:cs="Times New Roman"/>
          <w:szCs w:val="24"/>
        </w:rPr>
        <w:t>ν</w:t>
      </w:r>
      <w:r>
        <w:rPr>
          <w:rFonts w:eastAsia="Times New Roman" w:cs="Times New Roman"/>
          <w:szCs w:val="24"/>
        </w:rPr>
        <w:t xml:space="preserve"> χρόνο μετά από την ψήφιση της συμφωνίας με τους θεσμικούς εταίρους, συζητάμε στην Ολομ</w:t>
      </w:r>
      <w:r>
        <w:rPr>
          <w:rFonts w:eastAsia="Times New Roman" w:cs="Times New Roman"/>
          <w:szCs w:val="24"/>
        </w:rPr>
        <w:t>έλεια της Βουλής την πρόταση της Νέας Δημοκρατίας για σύσταση εξεταστικής επιτροπής, σχετικά με τη διερεύνηση των αιτιών επιβολής τραπεζικής αργίας και κεφαλαιακών περιορισμών υπογραφής του τρίτου μνημονίου και ανάγκης νέας ανακεφαλαιοποίησης των πιστωτικώ</w:t>
      </w:r>
      <w:r>
        <w:rPr>
          <w:rFonts w:eastAsia="Times New Roman" w:cs="Times New Roman"/>
          <w:szCs w:val="24"/>
        </w:rPr>
        <w:t xml:space="preserve">ν ιδρυμάτων. Ας προσπαθήσουμε να έρθουμε σε επαφή με την πραγματικότητα, λοιπόν. </w:t>
      </w:r>
    </w:p>
    <w:p w14:paraId="7548F3E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Δεν μου αρέσουν οι εύκολοι αφορισμοί, αλλά λυπάμαι να πω πως η Νέα Δημοκρατία κάτω από τον βαρύγδουπο τίτλο της πρότασης που ανέφερα ήδη, ανακινεί ένα ζήτημα από το πουθενά, </w:t>
      </w:r>
      <w:r>
        <w:rPr>
          <w:rFonts w:eastAsia="Times New Roman" w:cs="Times New Roman"/>
          <w:szCs w:val="24"/>
        </w:rPr>
        <w:t xml:space="preserve">προκειμένου να κάνει αντιπολίτευση. Φοβούμαι πως εργάζεται με μεθόδους και εργαλεία του παρελθόντος. Συνηθισμένη να κάνει, όπως παλαιότερα, αντιπολίτευση στο ΠΑΣΟΚ και μη μπορώντας να λειτουργήσει πια με τη λογική της αλληλοκάλυψης και του συμψηφισμού που </w:t>
      </w:r>
      <w:r>
        <w:rPr>
          <w:rFonts w:eastAsia="Times New Roman" w:cs="Times New Roman"/>
          <w:szCs w:val="24"/>
        </w:rPr>
        <w:t xml:space="preserve">χαρακτήριζε τη συμπληρωματική παρουσία αυτών των δύο κομμάτων στην πολιτική ζωή του τόπου, απλώς έχει χάσει τον προσανατολισμό της. </w:t>
      </w:r>
    </w:p>
    <w:p w14:paraId="7548F3E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πεπατημένη δεν λειτουργεί πια. Τότε που ο ένας έκανε τη χάρη στον άλλον, με αντάλλαγμα της είσπραξης και ανάλογης χάρης α</w:t>
      </w:r>
      <w:r>
        <w:rPr>
          <w:rFonts w:eastAsia="Times New Roman" w:cs="Times New Roman"/>
          <w:szCs w:val="24"/>
        </w:rPr>
        <w:t>ργότερα για τις δικές του αμαρτίες. Τώρα έχετε, κυρίες και κύριοι της Νέας Δημοκρατίας, να κάνετε με άλλο κόμμα και τώρα βρίσκεστε σε άλλη εποχή. Αντιλαμβάνομαι τη δυσκολία σας. Νομίζετε πως φτάνει ένα ψευδές δημοσίευμα, ένα τρολ, μερικές λασπολογίες σε με</w:t>
      </w:r>
      <w:r>
        <w:rPr>
          <w:rFonts w:eastAsia="Times New Roman" w:cs="Times New Roman"/>
          <w:szCs w:val="24"/>
        </w:rPr>
        <w:t xml:space="preserve">ρίδα του Τύπου ή σε κάποια αργυρώνητη ιστοσελίδα, σαν αυτές που τάιζε αφειδώς το ΚΕΕΛΠΝΟ επί των </w:t>
      </w:r>
      <w:r>
        <w:rPr>
          <w:rFonts w:eastAsia="Times New Roman" w:cs="Times New Roman"/>
          <w:szCs w:val="24"/>
        </w:rPr>
        <w:lastRenderedPageBreak/>
        <w:t xml:space="preserve">ημερών σας, για να στοιχειοθετήσουν την ανάγκη δημιουργίας εξεταστικής επιτροπής στη Βουλή των Ελλήνων, που θα ασχοληθεί σοβαρά με κατασκευασμένες κατηγορίες. </w:t>
      </w:r>
    </w:p>
    <w:p w14:paraId="7548F3E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48F3E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Κύριε Πρόεδρε, ελπίζω να μην ενοχλώ τους συναδέλφους με την ομιλία μου, να ακούγονται μεταξύ τους όταν μιλάνε.</w:t>
      </w:r>
    </w:p>
    <w:p w14:paraId="7548F3E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Ας δούμε, λοιπόν, ποιος προετοίμαζε επιμελώς τον δρόμο για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Στήσατε το αφήγημα περί αχρείαστης διαπρα</w:t>
      </w:r>
      <w:r>
        <w:rPr>
          <w:rFonts w:eastAsia="Times New Roman" w:cs="Times New Roman"/>
          <w:szCs w:val="24"/>
        </w:rPr>
        <w:t>γμάτευσης. Κάτι τέτοιο μπορεί να το ισχυριστεί μόνο κάποιος που δεν διαπραγματεύτηκε ποτέ, που δεχόταν αδιαμαρτύρητα ό,τι απαιτούσαν οι εταίροι. Δεν έπρεπε να γίνει η διαπραγμάτευση, λοιπόν, έπρεπε να τιμήσουμε τη συμφωνία της Κυβέρνησής σας. Κα</w:t>
      </w:r>
      <w:r>
        <w:rPr>
          <w:rFonts w:eastAsia="Times New Roman" w:cs="Times New Roman"/>
          <w:szCs w:val="24"/>
        </w:rPr>
        <w:t>μ</w:t>
      </w:r>
      <w:r>
        <w:rPr>
          <w:rFonts w:eastAsia="Times New Roman" w:cs="Times New Roman"/>
          <w:szCs w:val="24"/>
        </w:rPr>
        <w:t xml:space="preserve">μία προστασία της πρώτης κατοικίας, πλήρης κατάργηση των επικουρικών διά των μηδενικών ελλειμμάτων και άλλα τέτοια ευχάριστα. </w:t>
      </w:r>
    </w:p>
    <w:p w14:paraId="7548F3E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ενόχλησε το αποτέλεσμα του δημοψηφίσματος. Μα, με το δημοψήφισμα γλύτωσε η χώρα, κυρίες και κύριοι, από αυτό που παραδέχτηκε </w:t>
      </w:r>
      <w:r>
        <w:rPr>
          <w:rFonts w:eastAsia="Times New Roman" w:cs="Times New Roman"/>
          <w:szCs w:val="24"/>
        </w:rPr>
        <w:t>και ο ίδιος ο κ. Χαρδούβελης, ότι ήταν ανέφικτο. Δεν έβγαινε το πρόγραμμά σας, ήταν σαφής ο Υπουργός σας. Γι’ αυτό ίσως και ο ίδιος ως Υπουργός των Οικονομικών της Κυβέρνησης Σαμαρά-Βενιζέλου, έκανε τη γνωστή εξαγωγή συναλλάγματος, όσον αφορά τις οικονομίε</w:t>
      </w:r>
      <w:r>
        <w:rPr>
          <w:rFonts w:eastAsia="Times New Roman" w:cs="Times New Roman"/>
          <w:szCs w:val="24"/>
        </w:rPr>
        <w:t xml:space="preserve">ς του. </w:t>
      </w:r>
    </w:p>
    <w:p w14:paraId="7548F3E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Αλήθεια, έκλεισαν οι τράπεζες και ήρθαν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Ποιος απειλούσε και προ των εκλογών του Ιανουαρίου του ’15 πως αν βγει ο ΣΥΡΙΖΑ θα πάρει τα λεφτά του και θα βγει από τη χώρα; Θυμίστε μου, ποιος τα έλεγε όλα αυτά; Ποιος ήταν αυτός που ε</w:t>
      </w:r>
      <w:r>
        <w:rPr>
          <w:rFonts w:eastAsia="Times New Roman" w:cs="Times New Roman"/>
          <w:szCs w:val="24"/>
        </w:rPr>
        <w:t>ίπε ότι η Ελλάδα θα ακολουθήσει το μοντέλο της Κύπρου στις τράπεζες και την ίδια μέρα έφυγαν 300 εκατομμύρια από τη χώρα; Αυτός ήταν ο κ. Ντάισεμπλουμ, του Λαϊκού Κόμματος, του κόμματος στο οποίο συμμετέχετε.</w:t>
      </w:r>
    </w:p>
    <w:p w14:paraId="7548F3E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Προσπαθήσατε, κυρίες και κύριοι, να ανατρέψετε </w:t>
      </w:r>
      <w:r>
        <w:rPr>
          <w:rFonts w:eastAsia="Times New Roman" w:cs="Times New Roman"/>
          <w:szCs w:val="24"/>
        </w:rPr>
        <w:t xml:space="preserve">την Κυβέρνηση με τρόπους που επιβάρυναν την κοινωνία. Διακινούσατε ότι ο ΣΥΡΙΖΑ επιδιώκει το </w:t>
      </w:r>
      <w:r>
        <w:rPr>
          <w:rFonts w:eastAsia="Times New Roman" w:cs="Times New Roman"/>
          <w:szCs w:val="24"/>
          <w:lang w:val="en-US"/>
        </w:rPr>
        <w:t>G</w:t>
      </w:r>
      <w:r>
        <w:rPr>
          <w:rFonts w:eastAsia="Times New Roman" w:cs="Times New Roman"/>
          <w:szCs w:val="24"/>
        </w:rPr>
        <w:t xml:space="preserve">rexit. Εκ του αποτελέσματος πρέπει τουλάχιστον να ζητήσετε συγγνώμη. </w:t>
      </w:r>
    </w:p>
    <w:p w14:paraId="7548F3E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Αλήθεια, κυρίες και κύριοι, στις συναντήσεις του Ευρωπαϊκού Λαϊκού Κόμματος στις οποίες συμμετέχετε, θέσατε το ερώτημα αν υπήρχε σχέδιο εξόδου της χώρας μας από το ευρώ; </w:t>
      </w:r>
    </w:p>
    <w:p w14:paraId="7548F3E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Ρωτήσατε τον ομοϊδεάτη σας, κ</w:t>
      </w:r>
      <w:r>
        <w:rPr>
          <w:rFonts w:eastAsia="Times New Roman" w:cs="Times New Roman"/>
          <w:szCs w:val="24"/>
        </w:rPr>
        <w:t>.</w:t>
      </w:r>
      <w:r>
        <w:rPr>
          <w:rFonts w:eastAsia="Times New Roman" w:cs="Times New Roman"/>
          <w:szCs w:val="24"/>
        </w:rPr>
        <w:t xml:space="preserve"> Σόιμπλε αν επεδίωκε κάτι τέτοιο; Άραγε, ποιος προετοίμ</w:t>
      </w:r>
      <w:r>
        <w:rPr>
          <w:rFonts w:eastAsia="Times New Roman" w:cs="Times New Roman"/>
          <w:szCs w:val="24"/>
        </w:rPr>
        <w:t xml:space="preserve">ασε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Δεν κάνατε τίποτε άλλο από το να περιγράφετε μ</w:t>
      </w:r>
      <w:r>
        <w:rPr>
          <w:rFonts w:eastAsia="Times New Roman" w:cs="Times New Roman"/>
          <w:szCs w:val="24"/>
        </w:rPr>
        <w:t>ί</w:t>
      </w:r>
      <w:r>
        <w:rPr>
          <w:rFonts w:eastAsia="Times New Roman" w:cs="Times New Roman"/>
          <w:szCs w:val="24"/>
        </w:rPr>
        <w:t>α καταστροφή που δεν ήρθε.</w:t>
      </w:r>
    </w:p>
    <w:p w14:paraId="7548F3E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Ναι, διαπραγματευτήκαμε, παρ</w:t>
      </w:r>
      <w:r>
        <w:rPr>
          <w:rFonts w:eastAsia="Times New Roman" w:cs="Times New Roman"/>
          <w:szCs w:val="24"/>
        </w:rPr>
        <w:t xml:space="preserve">’ </w:t>
      </w:r>
      <w:r>
        <w:rPr>
          <w:rFonts w:eastAsia="Times New Roman" w:cs="Times New Roman"/>
          <w:szCs w:val="24"/>
        </w:rPr>
        <w:t>ότι στο τραπέζι των διαπραγματεύσεων είχαμε να αντιμετωπίσουμε τις υποχωρήσεις που είχε κάνει ήδη η προηγούμενη κυβέρνηση, η κυ</w:t>
      </w:r>
      <w:r>
        <w:rPr>
          <w:rFonts w:eastAsia="Times New Roman" w:cs="Times New Roman"/>
          <w:szCs w:val="24"/>
        </w:rPr>
        <w:t xml:space="preserve">βέρνηση Νέας Δημοκρατίας-ΠΑΣΟΚ και φέραμε </w:t>
      </w:r>
      <w:r>
        <w:rPr>
          <w:rFonts w:eastAsia="Times New Roman" w:cs="Times New Roman"/>
          <w:szCs w:val="24"/>
        </w:rPr>
        <w:t>μί</w:t>
      </w:r>
      <w:r>
        <w:rPr>
          <w:rFonts w:eastAsia="Times New Roman" w:cs="Times New Roman"/>
          <w:szCs w:val="24"/>
        </w:rPr>
        <w:t>α καλύτερη συμφωνία.</w:t>
      </w:r>
    </w:p>
    <w:p w14:paraId="7548F3E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Κάνετε πάρα πολύ θόρυβο με τα 86 εκατομμύρια κόστους της διαπραγμάτευσης. Άντε, πάλι από την αρχή. Είναι 54 εκατομμύρια παλιό χρέος, 25 είχαν προϋπολογισθεί για την ανακεφαλοποίηση των τραπεζ</w:t>
      </w:r>
      <w:r>
        <w:rPr>
          <w:rFonts w:eastAsia="Times New Roman" w:cs="Times New Roman"/>
          <w:szCs w:val="24"/>
        </w:rPr>
        <w:t>ών και χρειάστηκαν μόλις 5</w:t>
      </w:r>
      <w:r>
        <w:rPr>
          <w:rFonts w:eastAsia="Times New Roman" w:cs="Times New Roman"/>
          <w:b/>
          <w:szCs w:val="24"/>
        </w:rPr>
        <w:t>.</w:t>
      </w:r>
      <w:r>
        <w:rPr>
          <w:rFonts w:eastAsia="Times New Roman" w:cs="Times New Roman"/>
          <w:szCs w:val="24"/>
        </w:rPr>
        <w:t xml:space="preserve"> Ιδιωτικό χρέος 7 δισεκατομμύρια, όχι νέο, εκ των οποίων τα 4,5 είναι  από το 2014, δηλαδή δικό σας χρέος. Δεν ξέρω πόσα διδακτορικά χρειάζονται για να αντιληφθεί κάποιος αυτά τα απλά νούμερα.</w:t>
      </w:r>
    </w:p>
    <w:p w14:paraId="7548F3E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Με λιγότερα βάρη, λοιπόν, για τον ελ</w:t>
      </w:r>
      <w:r>
        <w:rPr>
          <w:rFonts w:eastAsia="Times New Roman" w:cs="Times New Roman"/>
          <w:szCs w:val="24"/>
        </w:rPr>
        <w:t>ληνικό λαό ήρθε η δική μας συμφωνία. Εξήντα δισεκατομμύρια τον φορτώσατε με τα δ</w:t>
      </w:r>
      <w:r>
        <w:rPr>
          <w:rFonts w:eastAsia="Times New Roman" w:cs="Times New Roman"/>
          <w:szCs w:val="24"/>
        </w:rPr>
        <w:t>ύ</w:t>
      </w:r>
      <w:r>
        <w:rPr>
          <w:rFonts w:eastAsia="Times New Roman" w:cs="Times New Roman"/>
          <w:szCs w:val="24"/>
        </w:rPr>
        <w:t>ο μνημόνιά σας. Η συμφωνία της παρούσας Κυβέρνησης επιβαρύνει με 5,4 δισεκατομμύρια και δεν είναι λίγα. Όμως, είναι αναγκαία για να μπει ένα τέλος στην ελεύθερη πτώση, στην οπ</w:t>
      </w:r>
      <w:r>
        <w:rPr>
          <w:rFonts w:eastAsia="Times New Roman" w:cs="Times New Roman"/>
          <w:szCs w:val="24"/>
        </w:rPr>
        <w:t xml:space="preserve">οία μας είχατε καταδικάσει και να αρχίσει η αναστροφή της πορείας του πλοίου, το οποίο εσείς οδηγούσατε στα βράχια. Σύμφωνα με την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διακόσιες χιλιάδες νέες θέσεις εργασίας περισσότερο από τις απώλειες. Ακόμα το ισοζύγιο της δημιουργίας νέων επιχειρ</w:t>
      </w:r>
      <w:r>
        <w:rPr>
          <w:rFonts w:eastAsia="Times New Roman" w:cs="Times New Roman"/>
          <w:szCs w:val="24"/>
        </w:rPr>
        <w:t xml:space="preserve">ήσεων καταγράφει τον θετικό </w:t>
      </w:r>
      <w:r>
        <w:rPr>
          <w:rFonts w:eastAsia="Times New Roman" w:cs="Times New Roman"/>
          <w:szCs w:val="24"/>
        </w:rPr>
        <w:lastRenderedPageBreak/>
        <w:t xml:space="preserve">αριθμό 800. </w:t>
      </w:r>
      <w:r>
        <w:rPr>
          <w:rFonts w:eastAsia="Times New Roman" w:cs="Times New Roman"/>
          <w:szCs w:val="24"/>
        </w:rPr>
        <w:t>Ε</w:t>
      </w:r>
      <w:r>
        <w:rPr>
          <w:rFonts w:eastAsia="Times New Roman" w:cs="Times New Roman"/>
          <w:szCs w:val="24"/>
        </w:rPr>
        <w:t xml:space="preserve">ίναι χθεσινή είδηση αυτή. Στα οικονομικά είμαστε 1% πάνω από το στόχο. Σταθεροποιείται η οικονομία και το χρέος. Φτάνουν όλα αυτά; Όχι. Όμως, είναι η αρχή της ανοδικής πορείας που περιμένει ο ελληνικός λαός. </w:t>
      </w:r>
    </w:p>
    <w:p w14:paraId="7548F3E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περ</w:t>
      </w:r>
      <w:r>
        <w:rPr>
          <w:rFonts w:eastAsia="Times New Roman" w:cs="Times New Roman"/>
          <w:szCs w:val="24"/>
        </w:rPr>
        <w:t xml:space="preserve">άσω και στο εξωφρενικό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ποια κυβέρνηση δεν έχει σχέδιο έκτακτης ανάγκης, ιδιαίτερα σε καταστάσεις σαν αυτές, στις οποίες βρεθήκαμε και βρισκόμαστε. </w:t>
      </w:r>
    </w:p>
    <w:p w14:paraId="7548F3E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Εσείς δεν είχατε; </w:t>
      </w:r>
      <w:r>
        <w:rPr>
          <w:rFonts w:eastAsia="Times New Roman" w:cs="Times New Roman"/>
          <w:szCs w:val="24"/>
        </w:rPr>
        <w:t>Α</w:t>
      </w:r>
      <w:r>
        <w:rPr>
          <w:rFonts w:eastAsia="Times New Roman" w:cs="Times New Roman"/>
          <w:szCs w:val="24"/>
        </w:rPr>
        <w:t>ν είχατε, ποιο ήταν αυτό; Είναι κάτι, το οποίο δεν μας το έχετε αποκα</w:t>
      </w:r>
      <w:r>
        <w:rPr>
          <w:rFonts w:eastAsia="Times New Roman" w:cs="Times New Roman"/>
          <w:szCs w:val="24"/>
        </w:rPr>
        <w:t>λύψει, και αν δεν το αποκαλύψετε, δεν θα το μάθουμε ποτέ. Όμως, εσείς γνωρίζετε επακριβώς ποιο ήταν το πλάνο της Κυβέρνησης, υιοθετώντας ό,τι γράφεται, ό,τι πετάει και ό,τι κολυμπάει.</w:t>
      </w:r>
    </w:p>
    <w:p w14:paraId="7548F3F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Ας μιλήσουμε καθαρά. Αυτό που διακινείται ως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της Κυβέρνησης έχει </w:t>
      </w:r>
      <w:r>
        <w:rPr>
          <w:rFonts w:eastAsia="Times New Roman" w:cs="Times New Roman"/>
          <w:szCs w:val="24"/>
        </w:rPr>
        <w:t xml:space="preserve">τόσα πολλά χαρακτηριστικά κατασκευασμένης είδησης, που ελάχιστα πείθει ότι είναι πραγματικό. Έχει κάθε λόγο ο καθένας να το διεκδικεί. Ο καθένας έχει κάθε λόγο να το συμπεριλαμβάνει στο βιβλίο του και έχετε το δικαίωμα να το </w:t>
      </w:r>
      <w:r>
        <w:rPr>
          <w:rFonts w:eastAsia="Times New Roman" w:cs="Times New Roman"/>
          <w:szCs w:val="24"/>
        </w:rPr>
        <w:lastRenderedPageBreak/>
        <w:t>επιλέγετε, να το υιοθετείτε, να</w:t>
      </w:r>
      <w:r>
        <w:rPr>
          <w:rFonts w:eastAsia="Times New Roman" w:cs="Times New Roman"/>
          <w:szCs w:val="24"/>
        </w:rPr>
        <w:t xml:space="preserve"> συζητάτε εδώ πέρα για υποσχετικές, για στρατούς και πάει λέγοντας και να πανηγυρίζετε. Να πανηγυρίζετε, γιατί η αλήθεια είναι ότι οι πιο άξιοι παραπληροφορητές στην υπηρεσία της αντι-ΣΥΡΙΖΑ προπαγάνδας δεν θα μπορούσαν να είχαν σκεφθεί κάτι τέτοιο.</w:t>
      </w:r>
    </w:p>
    <w:p w14:paraId="7548F3F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φοβάμαι, κυρίες και κύριοι, ότι θα έπρεπε να αναζητήσετε κάτι περισσότερο αληθοφανές. Εάν θέλετε, λοιπόν, να προσφέρετε κάποια θετική υπηρεσία, προτείνω να εισέλθετε στην πραγματικότητα, να αφήσετε πίσω τις παλιές μεθόδους, να αποχαιρετίσετε τα παλιά σας κ</w:t>
      </w:r>
      <w:r>
        <w:rPr>
          <w:rFonts w:eastAsia="Times New Roman" w:cs="Times New Roman"/>
          <w:szCs w:val="24"/>
        </w:rPr>
        <w:t>όλπα και να καταθέσετε σοβαρές προτάσεις για την οριστική έξοδο της χώρας και του λαού από τον κύκλο του τρόμου και της καταστροφής, στην οποία καταδικάσατε αυτά τα χρόνια το λαό. Με πολύ αγαλλίαση βλέπω ότι το παρακολουθείτε. Είστε τρισευτυχισμένοι γι’ αυ</w:t>
      </w:r>
      <w:r>
        <w:rPr>
          <w:rFonts w:eastAsia="Times New Roman" w:cs="Times New Roman"/>
          <w:szCs w:val="24"/>
        </w:rPr>
        <w:t>τό που κάνατε!</w:t>
      </w:r>
    </w:p>
    <w:p w14:paraId="7548F3F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…μ</w:t>
      </w:r>
      <w:r>
        <w:rPr>
          <w:rFonts w:eastAsia="Times New Roman" w:cs="Times New Roman"/>
          <w:szCs w:val="24"/>
        </w:rPr>
        <w:t>ί</w:t>
      </w:r>
      <w:r>
        <w:rPr>
          <w:rFonts w:eastAsia="Times New Roman" w:cs="Times New Roman"/>
          <w:szCs w:val="24"/>
        </w:rPr>
        <w:t>α χώρα χωρίς κανένα πρόβλημα.</w:t>
      </w:r>
    </w:p>
    <w:p w14:paraId="7548F3F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ΣΚΟΥΡΟΛΙΑΚΟΣ:</w:t>
      </w:r>
      <w:r>
        <w:rPr>
          <w:rFonts w:eastAsia="Times New Roman" w:cs="Times New Roman"/>
          <w:szCs w:val="24"/>
        </w:rPr>
        <w:t xml:space="preserve"> Προτείνω, λοιπόν, το σημαντικό εργαλείο των </w:t>
      </w:r>
      <w:r>
        <w:rPr>
          <w:rFonts w:eastAsia="Times New Roman" w:cs="Times New Roman"/>
          <w:szCs w:val="24"/>
        </w:rPr>
        <w:t>ε</w:t>
      </w:r>
      <w:r>
        <w:rPr>
          <w:rFonts w:eastAsia="Times New Roman" w:cs="Times New Roman"/>
          <w:szCs w:val="24"/>
        </w:rPr>
        <w:t xml:space="preserve">ξεταστικών </w:t>
      </w:r>
      <w:r>
        <w:rPr>
          <w:rFonts w:eastAsia="Times New Roman" w:cs="Times New Roman"/>
          <w:szCs w:val="24"/>
        </w:rPr>
        <w:t>ε</w:t>
      </w:r>
      <w:r>
        <w:rPr>
          <w:rFonts w:eastAsia="Times New Roman" w:cs="Times New Roman"/>
          <w:szCs w:val="24"/>
        </w:rPr>
        <w:t xml:space="preserve">πιτροπών να το χρησιμοποιούμε για λόγους υπαρκτούς και να μην το ευτελίζουμε στο βωμό της </w:t>
      </w:r>
      <w:r>
        <w:rPr>
          <w:rFonts w:eastAsia="Times New Roman" w:cs="Times New Roman"/>
          <w:szCs w:val="24"/>
        </w:rPr>
        <w:t>μικροπολιτικής.</w:t>
      </w:r>
    </w:p>
    <w:p w14:paraId="7548F3F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Σας ευχαριστώ.</w:t>
      </w:r>
    </w:p>
    <w:p w14:paraId="7548F3F5"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48F3F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548F3F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κ. Χρίστος Δήμας από τη Νέα Δημοκρατία έχει τον λόγο.</w:t>
      </w:r>
    </w:p>
    <w:p w14:paraId="7548F3F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Κύριε Δήμα, έχετε τον λόγο.</w:t>
      </w:r>
    </w:p>
    <w:p w14:paraId="7548F3F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Ευχαριστώ, κύριε Πρ</w:t>
      </w:r>
      <w:r>
        <w:rPr>
          <w:rFonts w:eastAsia="Times New Roman" w:cs="Times New Roman"/>
          <w:szCs w:val="24"/>
        </w:rPr>
        <w:t>όεδρε.</w:t>
      </w:r>
    </w:p>
    <w:p w14:paraId="7548F3F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Βλέπω ότι όλοι οι συνάδελφοι του ΣΥΡΙΖΑ αναπαράγουν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έβγαλε το Υπουργείο Οικονομικών. Λίγη πρωτοτυπία, κύριοι συνάδελφοι, δεν θα έβλαπτε. </w:t>
      </w:r>
    </w:p>
    <w:p w14:paraId="7548F3F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Είμαστε εδώ σήμερα για να εξετάσουμε το ενδεχόμενο συγκρότησης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την ε</w:t>
      </w:r>
      <w:r>
        <w:rPr>
          <w:rFonts w:eastAsia="Times New Roman" w:cs="Times New Roman"/>
          <w:szCs w:val="24"/>
        </w:rPr>
        <w:t xml:space="preserve">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w:t>
      </w:r>
      <w:r>
        <w:rPr>
          <w:rFonts w:eastAsia="Times New Roman" w:cs="Times New Roman"/>
          <w:szCs w:val="24"/>
        </w:rPr>
        <w:t>ί</w:t>
      </w:r>
      <w:r>
        <w:rPr>
          <w:rFonts w:eastAsia="Times New Roman" w:cs="Times New Roman"/>
          <w:szCs w:val="24"/>
        </w:rPr>
        <w:t xml:space="preserve">α κατάσταση που κόστισε πολύ στη χώρα και έχει ηθικούς και φυσικούς αυτουργούς μέσα σε αυτή την Κυβέρνηση και όχι μόνο. </w:t>
      </w:r>
    </w:p>
    <w:p w14:paraId="7548F3F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κόστος αυτής της απόφασης του κ. Τσίπρα αποδείχθηκε δυσβάσταχτο, κάτι που πλέον το αντιλαμβάνεται και</w:t>
      </w:r>
      <w:r>
        <w:rPr>
          <w:rFonts w:eastAsia="Times New Roman" w:cs="Times New Roman"/>
          <w:szCs w:val="24"/>
        </w:rPr>
        <w:t xml:space="preserve"> ο ίδιος, φροντίζοντας επιμελώς να οικοδομήσει την υπερασπιστική του γραμμή. Όμως, η δικαιολογία της αυταπάτης δεν μπορεί να γίνει αποδεκτή. Δεν υπάρχει κα</w:t>
      </w:r>
      <w:r>
        <w:rPr>
          <w:rFonts w:eastAsia="Times New Roman" w:cs="Times New Roman"/>
          <w:szCs w:val="24"/>
        </w:rPr>
        <w:t>μ</w:t>
      </w:r>
      <w:r>
        <w:rPr>
          <w:rFonts w:eastAsia="Times New Roman" w:cs="Times New Roman"/>
          <w:szCs w:val="24"/>
        </w:rPr>
        <w:t>μία αυταπάτη. Δεν υπάρχει κα</w:t>
      </w:r>
      <w:r>
        <w:rPr>
          <w:rFonts w:eastAsia="Times New Roman" w:cs="Times New Roman"/>
          <w:szCs w:val="24"/>
        </w:rPr>
        <w:t>μ</w:t>
      </w:r>
      <w:r>
        <w:rPr>
          <w:rFonts w:eastAsia="Times New Roman" w:cs="Times New Roman"/>
          <w:szCs w:val="24"/>
        </w:rPr>
        <w:t>μία ιδεαλιστική ψευδαίσθηση, όταν την Κυβέρνηση την είχαν προειδοποιήσε</w:t>
      </w:r>
      <w:r>
        <w:rPr>
          <w:rFonts w:eastAsia="Times New Roman" w:cs="Times New Roman"/>
          <w:szCs w:val="24"/>
        </w:rPr>
        <w:t xml:space="preserve">ι οι πάντες, από τους Ευρωπαίους Αξιωματούχους, την Αντιπολίτευση, το Διοικητή της Τράπεζας της Ελλάδας, αλλά και το σημερινό Αναπληρωτή Υπουργό Οικονομικών, τον κ. Χουλιαράκη, ο οποίος στην Επιτροπή Απολογισμού </w:t>
      </w:r>
      <w:r>
        <w:rPr>
          <w:rFonts w:eastAsia="Times New Roman" w:cs="Times New Roman"/>
          <w:szCs w:val="24"/>
        </w:rPr>
        <w:lastRenderedPageBreak/>
        <w:t>πρόσφατα τόνισε ότι κάθε σοβαρός οικονομολόγ</w:t>
      </w:r>
      <w:r>
        <w:rPr>
          <w:rFonts w:eastAsia="Times New Roman" w:cs="Times New Roman"/>
          <w:szCs w:val="24"/>
        </w:rPr>
        <w:t xml:space="preserve">ος γνώριζε ότι οι συνέπειες ενός </w:t>
      </w:r>
      <w:r>
        <w:rPr>
          <w:rFonts w:eastAsia="Times New Roman" w:cs="Times New Roman"/>
          <w:szCs w:val="24"/>
          <w:lang w:val="en-US"/>
        </w:rPr>
        <w:t>Grexit</w:t>
      </w:r>
      <w:r>
        <w:rPr>
          <w:rFonts w:eastAsia="Times New Roman" w:cs="Times New Roman"/>
          <w:szCs w:val="24"/>
        </w:rPr>
        <w:t xml:space="preserve"> θα ήταν τραγικές, αναφέροντας και ιστορικά παραδείγματα από χώρες που τόλμησαν ή αναγκάστηκαν να αποχωρήσουν από κοινό νόμισμα. </w:t>
      </w:r>
    </w:p>
    <w:p w14:paraId="7548F3F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Καταθέτω στα Πρακτικά το απόσπασμα από τις δηλώσεις του κ. Χουλιαράκη.</w:t>
      </w:r>
    </w:p>
    <w:p w14:paraId="7548F3F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ο Βουλευτής κ. Χρίστος Δήμας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548F3FF" w14:textId="77777777" w:rsidR="006C746B" w:rsidRDefault="002A59A5">
      <w:pPr>
        <w:spacing w:line="600" w:lineRule="auto"/>
        <w:ind w:firstLine="720"/>
        <w:jc w:val="both"/>
        <w:rPr>
          <w:rFonts w:eastAsia="Times New Roman" w:cs="Times New Roman"/>
        </w:rPr>
      </w:pPr>
      <w:r>
        <w:rPr>
          <w:rFonts w:eastAsia="Times New Roman" w:cs="Times New Roman"/>
          <w:szCs w:val="24"/>
        </w:rPr>
        <w:t xml:space="preserve">Αν για κάποιο λόγο ο </w:t>
      </w:r>
      <w:r>
        <w:rPr>
          <w:rFonts w:eastAsia="Times New Roman" w:cs="Times New Roman"/>
        </w:rPr>
        <w:t>Πρωθυπουργός δεν ήθελε να ακούσει όλους αυτού</w:t>
      </w:r>
      <w:r>
        <w:rPr>
          <w:rFonts w:eastAsia="Times New Roman" w:cs="Times New Roman"/>
        </w:rPr>
        <w:t xml:space="preserve">ς, θα μπορούσε να ανατρέξει στον ίδιο του τον εαυτό. Ο ίδιος ο κ. Τσίπρας στις 30 Νοεμβρίου του 2011 στον τηλεοπτικό σταθμό </w:t>
      </w:r>
      <w:r>
        <w:rPr>
          <w:rFonts w:eastAsia="Times New Roman" w:cs="Times New Roman"/>
        </w:rPr>
        <w:t>«</w:t>
      </w:r>
      <w:r>
        <w:rPr>
          <w:rFonts w:eastAsia="Times New Roman" w:cs="Times New Roman"/>
          <w:lang w:val="en-US"/>
        </w:rPr>
        <w:t>ALTER</w:t>
      </w:r>
      <w:r>
        <w:rPr>
          <w:rFonts w:eastAsia="Times New Roman" w:cs="Times New Roman"/>
        </w:rPr>
        <w:t>»</w:t>
      </w:r>
      <w:r>
        <w:rPr>
          <w:rFonts w:eastAsia="Times New Roman" w:cs="Times New Roman"/>
        </w:rPr>
        <w:t xml:space="preserve">, σχολιάζοντας το ενδεχόμενο πραγματοποίησης δημοψηφίσματος από τον Γιώργο Παπανδρέου, είχε πει χαρακτηριστικά: «Αν </w:t>
      </w:r>
      <w:r>
        <w:rPr>
          <w:rFonts w:eastAsia="Times New Roman" w:cs="Times New Roman"/>
        </w:rPr>
        <w:t xml:space="preserve">επιχειρήσει ο Πρωθυπουργός να διενεργήσει δημοψήφισμα και να </w:t>
      </w:r>
      <w:r>
        <w:rPr>
          <w:rFonts w:eastAsia="Times New Roman" w:cs="Times New Roman"/>
        </w:rPr>
        <w:lastRenderedPageBreak/>
        <w:t xml:space="preserve">θέσει στο λαό το δίλημμα «ευρώ και μέτρα ή έξοδος», τότε η κατάρρευση της οικονομίας και η πτώχευση της χώρας θα έρθει πολύ πριν την κάλπη. Αυτό δεν θα </w:t>
      </w:r>
      <w:r>
        <w:rPr>
          <w:rFonts w:eastAsia="Times New Roman"/>
          <w:bCs/>
        </w:rPr>
        <w:t>είναι</w:t>
      </w:r>
      <w:r>
        <w:rPr>
          <w:rFonts w:eastAsia="Times New Roman" w:cs="Times New Roman"/>
        </w:rPr>
        <w:t xml:space="preserve"> δημοψήφισμα. Θα </w:t>
      </w:r>
      <w:r>
        <w:rPr>
          <w:rFonts w:eastAsia="Times New Roman"/>
          <w:bCs/>
        </w:rPr>
        <w:t>είναι</w:t>
      </w:r>
      <w:r>
        <w:rPr>
          <w:rFonts w:eastAsia="Times New Roman" w:cs="Times New Roman"/>
        </w:rPr>
        <w:t xml:space="preserve"> μ</w:t>
      </w:r>
      <w:r>
        <w:rPr>
          <w:rFonts w:eastAsia="Times New Roman" w:cs="Times New Roman"/>
        </w:rPr>
        <w:t>ί</w:t>
      </w:r>
      <w:r>
        <w:rPr>
          <w:rFonts w:eastAsia="Times New Roman" w:cs="Times New Roman"/>
        </w:rPr>
        <w:t xml:space="preserve">α επικίνδυνη </w:t>
      </w:r>
      <w:r>
        <w:rPr>
          <w:rFonts w:eastAsia="Times New Roman" w:cs="Times New Roman"/>
        </w:rPr>
        <w:t xml:space="preserve">ζαριά για τη χώρα μας». </w:t>
      </w:r>
    </w:p>
    <w:p w14:paraId="7548F400" w14:textId="77777777" w:rsidR="006C746B" w:rsidRDefault="002A59A5">
      <w:pPr>
        <w:spacing w:line="600" w:lineRule="auto"/>
        <w:ind w:firstLine="720"/>
        <w:jc w:val="both"/>
        <w:rPr>
          <w:rFonts w:eastAsia="Times New Roman" w:cs="Times New Roman"/>
        </w:rPr>
      </w:pPr>
      <w:r>
        <w:rPr>
          <w:rFonts w:eastAsia="Times New Roman" w:cs="Times New Roman"/>
        </w:rPr>
        <w:t xml:space="preserve">Καταθέτω στα Πρακτικά τη συνέντευξη του Πρωθυπουργού. </w:t>
      </w:r>
    </w:p>
    <w:p w14:paraId="7548F401" w14:textId="77777777" w:rsidR="006C746B" w:rsidRDefault="002A59A5">
      <w:pPr>
        <w:spacing w:line="600" w:lineRule="auto"/>
        <w:ind w:firstLine="720"/>
        <w:jc w:val="both"/>
        <w:rPr>
          <w:rFonts w:eastAsia="Times New Roman" w:cs="Times New Roman"/>
        </w:rPr>
      </w:pPr>
      <w:r>
        <w:rPr>
          <w:rFonts w:eastAsia="Times New Roman" w:cs="Times New Roman"/>
        </w:rPr>
        <w:t xml:space="preserve">(Στο σημείο αυτό ο Βουλευτής κ. Χρίστος Δήμας 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ρχείο του Τμήματος Γραμματείας της Διεύθυνσης Στενογραφ</w:t>
      </w:r>
      <w:r>
        <w:rPr>
          <w:rFonts w:eastAsia="Times New Roman" w:cs="Times New Roman"/>
        </w:rPr>
        <w:t>ίας και  Πρακτικών της Βουλής)</w:t>
      </w:r>
    </w:p>
    <w:p w14:paraId="7548F402" w14:textId="77777777" w:rsidR="006C746B" w:rsidRDefault="002A59A5">
      <w:pPr>
        <w:spacing w:line="600" w:lineRule="auto"/>
        <w:ind w:firstLine="720"/>
        <w:jc w:val="both"/>
        <w:rPr>
          <w:rFonts w:eastAsia="Times New Roman" w:cs="Times New Roman"/>
        </w:rPr>
      </w:pPr>
      <w:r>
        <w:rPr>
          <w:rFonts w:eastAsia="Times New Roman" w:cs="Times New Roman"/>
        </w:rPr>
        <w:t>Συνεπώς, ας μην πέφτουμε στην παγίδα να αναπαράγουμε την υπερασπιστική τους γραμμή. Κα</w:t>
      </w:r>
      <w:r>
        <w:rPr>
          <w:rFonts w:eastAsia="Times New Roman" w:cs="Times New Roman"/>
        </w:rPr>
        <w:t>μ</w:t>
      </w:r>
      <w:r>
        <w:rPr>
          <w:rFonts w:eastAsia="Times New Roman" w:cs="Times New Roman"/>
        </w:rPr>
        <w:t xml:space="preserve">μία αυταπάτη δεν είχε ο κ. Τσίπρας. </w:t>
      </w:r>
      <w:r>
        <w:rPr>
          <w:rFonts w:eastAsia="Times New Roman" w:cs="Times New Roman"/>
        </w:rPr>
        <w:t>Α</w:t>
      </w:r>
      <w:r>
        <w:rPr>
          <w:rFonts w:eastAsia="Times New Roman" w:cs="Times New Roman"/>
        </w:rPr>
        <w:t xml:space="preserve">υτό που πρέπει να εξετάσουμε </w:t>
      </w:r>
      <w:r>
        <w:rPr>
          <w:rFonts w:eastAsia="Times New Roman"/>
          <w:bCs/>
        </w:rPr>
        <w:t>είναι</w:t>
      </w:r>
      <w:r>
        <w:rPr>
          <w:rFonts w:eastAsia="Times New Roman" w:cs="Times New Roman"/>
        </w:rPr>
        <w:t xml:space="preserve"> αν είχε δόλο. </w:t>
      </w:r>
    </w:p>
    <w:p w14:paraId="7548F403" w14:textId="77777777" w:rsidR="006C746B" w:rsidRDefault="002A59A5">
      <w:pPr>
        <w:spacing w:line="600" w:lineRule="auto"/>
        <w:ind w:firstLine="720"/>
        <w:jc w:val="both"/>
        <w:rPr>
          <w:rFonts w:eastAsia="Times New Roman" w:cs="Times New Roman"/>
        </w:rPr>
      </w:pPr>
      <w:r>
        <w:rPr>
          <w:rFonts w:eastAsia="Times New Roman" w:cs="Times New Roman"/>
        </w:rPr>
        <w:t xml:space="preserve">Πάμε τώρα στα δεδομένα. Συνέντευξη του Γιάννη Βαρουφάκη, 12 Μαΐου 2016 στο </w:t>
      </w:r>
      <w:r>
        <w:rPr>
          <w:rFonts w:eastAsia="Times New Roman" w:cs="Times New Roman"/>
          <w:lang w:val="en-US"/>
        </w:rPr>
        <w:t>Athens</w:t>
      </w:r>
      <w:r>
        <w:rPr>
          <w:rFonts w:eastAsia="Times New Roman" w:cs="Times New Roman"/>
        </w:rPr>
        <w:t xml:space="preserve"> </w:t>
      </w:r>
      <w:r>
        <w:rPr>
          <w:rFonts w:eastAsia="Times New Roman" w:cs="Times New Roman"/>
          <w:lang w:val="en-US"/>
        </w:rPr>
        <w:t>Life</w:t>
      </w:r>
      <w:r>
        <w:rPr>
          <w:rFonts w:eastAsia="Times New Roman" w:cs="Times New Roman"/>
        </w:rPr>
        <w:t xml:space="preserve">: «Η συμφωνία με τον Τσίπρα ήταν πως κεκλεισμένων των θυρών θα τους απειλούμε με </w:t>
      </w:r>
      <w:r>
        <w:rPr>
          <w:rFonts w:eastAsia="Times New Roman" w:cs="Times New Roman"/>
          <w:lang w:val="en-US"/>
        </w:rPr>
        <w:t>G</w:t>
      </w:r>
      <w:r>
        <w:rPr>
          <w:rFonts w:eastAsia="Times New Roman" w:cs="Times New Roman"/>
          <w:lang w:val="en-US"/>
        </w:rPr>
        <w:t>REXIT</w:t>
      </w:r>
      <w:r>
        <w:rPr>
          <w:rFonts w:eastAsia="Times New Roman" w:cs="Times New Roman"/>
        </w:rPr>
        <w:t xml:space="preserve">». </w:t>
      </w:r>
    </w:p>
    <w:p w14:paraId="7548F404" w14:textId="77777777" w:rsidR="006C746B" w:rsidRDefault="002A59A5">
      <w:pPr>
        <w:spacing w:line="600" w:lineRule="auto"/>
        <w:ind w:firstLine="720"/>
        <w:jc w:val="both"/>
        <w:rPr>
          <w:rFonts w:eastAsia="Times New Roman" w:cs="Times New Roman"/>
        </w:rPr>
      </w:pPr>
      <w:r>
        <w:rPr>
          <w:rFonts w:eastAsia="Times New Roman" w:cs="Times New Roman"/>
        </w:rPr>
        <w:lastRenderedPageBreak/>
        <w:t xml:space="preserve">Καταθέτω στα Πρακτικά το απόσπασμα από τη συνέντευξη του τότε Υπουργού. </w:t>
      </w:r>
    </w:p>
    <w:p w14:paraId="7548F405" w14:textId="77777777" w:rsidR="006C746B" w:rsidRDefault="002A59A5">
      <w:pPr>
        <w:spacing w:line="600" w:lineRule="auto"/>
        <w:ind w:firstLine="720"/>
        <w:jc w:val="both"/>
        <w:rPr>
          <w:rFonts w:eastAsia="Times New Roman" w:cs="Times New Roman"/>
        </w:rPr>
      </w:pPr>
      <w:r>
        <w:rPr>
          <w:rFonts w:eastAsia="Times New Roman" w:cs="Times New Roman"/>
        </w:rPr>
        <w:t>(Στο σ</w:t>
      </w:r>
      <w:r>
        <w:rPr>
          <w:rFonts w:eastAsia="Times New Roman" w:cs="Times New Roman"/>
        </w:rPr>
        <w:t xml:space="preserve">ημείο αυτό ο Βουλευτής κ. Χρίστος Δήμας 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7548F406" w14:textId="77777777" w:rsidR="006C746B" w:rsidRDefault="002A59A5">
      <w:pPr>
        <w:spacing w:line="600" w:lineRule="auto"/>
        <w:ind w:firstLine="720"/>
        <w:jc w:val="both"/>
        <w:rPr>
          <w:rFonts w:eastAsia="Times New Roman" w:cs="Times New Roman"/>
        </w:rPr>
      </w:pPr>
      <w:r>
        <w:rPr>
          <w:rFonts w:eastAsia="Times New Roman" w:cs="Times New Roman"/>
        </w:rPr>
        <w:t>Στην ίδια συνέντευξη, μάλιστα, αποκαλύπτεται πως και ο ί</w:t>
      </w:r>
      <w:r>
        <w:rPr>
          <w:rFonts w:eastAsia="Times New Roman" w:cs="Times New Roman"/>
        </w:rPr>
        <w:t>διος ο σημερινός Υπουργός Οικονομικών, ο κ. Τσακαλώτος, ήταν μέρος του σχεδίου. Δύο φορές που τον έχω ρωτήσει δημόσια αποφεύγει να απαντήσει, ενώ του έχω καταθέσει και γραπτή ερώτηση εδώ και κάποιους μήνες, την οποία δεν έχει καταδεχτεί ακόμα να απαντήσει.</w:t>
      </w:r>
      <w:r>
        <w:rPr>
          <w:rFonts w:eastAsia="Times New Roman" w:cs="Times New Roman"/>
        </w:rPr>
        <w:t xml:space="preserve"> Ήξερε, λοιπόν, ο κ. Τσακαλώτος; Γιατί ο κ. Βαρουφάκης αναφέρει στη συνέντευξή του πως γνώριζε. </w:t>
      </w:r>
    </w:p>
    <w:p w14:paraId="7548F407" w14:textId="77777777" w:rsidR="006C746B" w:rsidRDefault="002A59A5">
      <w:pPr>
        <w:spacing w:line="600" w:lineRule="auto"/>
        <w:ind w:firstLine="720"/>
        <w:jc w:val="both"/>
        <w:rPr>
          <w:rFonts w:eastAsia="Times New Roman" w:cs="Times New Roman"/>
        </w:rPr>
      </w:pPr>
      <w:r>
        <w:rPr>
          <w:rFonts w:eastAsia="Times New Roman" w:cs="Times New Roman"/>
        </w:rPr>
        <w:lastRenderedPageBreak/>
        <w:t>Στις 4 Φεβρουαρίου του 2015 ήταν παρών ο σημερινός Υπουργός Οικονομικών, όταν ο</w:t>
      </w:r>
      <w:r>
        <w:rPr>
          <w:rFonts w:eastAsia="Times New Roman" w:cs="Times New Roman"/>
        </w:rPr>
        <w:t xml:space="preserve"> κ.</w:t>
      </w:r>
      <w:r>
        <w:rPr>
          <w:rFonts w:eastAsia="Times New Roman" w:cs="Times New Roman"/>
        </w:rPr>
        <w:t xml:space="preserve"> Γιάνης Βαρουφάκης απείλησε τον </w:t>
      </w:r>
      <w:r>
        <w:rPr>
          <w:rFonts w:eastAsia="Times New Roman" w:cs="Times New Roman"/>
          <w:lang w:val="en-US"/>
        </w:rPr>
        <w:t>Mario</w:t>
      </w:r>
      <w:r>
        <w:rPr>
          <w:rFonts w:eastAsia="Times New Roman" w:cs="Times New Roman"/>
        </w:rPr>
        <w:t xml:space="preserve"> </w:t>
      </w:r>
      <w:r>
        <w:rPr>
          <w:rFonts w:eastAsia="Times New Roman" w:cs="Times New Roman"/>
          <w:lang w:val="en-US"/>
        </w:rPr>
        <w:t>Draghi</w:t>
      </w:r>
      <w:r>
        <w:rPr>
          <w:rFonts w:eastAsia="Times New Roman" w:cs="Times New Roman"/>
        </w:rPr>
        <w:t xml:space="preserve"> με μονομερή αναδιάρθρωση των ελλ</w:t>
      </w:r>
      <w:r>
        <w:rPr>
          <w:rFonts w:eastAsia="Times New Roman" w:cs="Times New Roman"/>
        </w:rPr>
        <w:t xml:space="preserve">ηνικών ομολόγων που κατέχει η Ευρωπαϊκή Κεντρική Τράπεζα, κάτι που περιλαμβανόταν στο </w:t>
      </w:r>
      <w:r>
        <w:rPr>
          <w:rFonts w:eastAsia="Times New Roman" w:cs="Times New Roman"/>
        </w:rPr>
        <w:t>σ</w:t>
      </w:r>
      <w:r>
        <w:rPr>
          <w:rFonts w:eastAsia="Times New Roman" w:cs="Times New Roman"/>
        </w:rPr>
        <w:t xml:space="preserve">χέδιο </w:t>
      </w:r>
      <w:r>
        <w:rPr>
          <w:rFonts w:eastAsia="Times New Roman"/>
          <w:bCs/>
        </w:rPr>
        <w:t>Β</w:t>
      </w:r>
      <w:r>
        <w:rPr>
          <w:rFonts w:eastAsia="Times New Roman" w:cs="Times New Roman"/>
        </w:rPr>
        <w:t xml:space="preserve"> της </w:t>
      </w:r>
      <w:r>
        <w:rPr>
          <w:rFonts w:eastAsia="Times New Roman"/>
          <w:bCs/>
        </w:rPr>
        <w:t>Κυβέρνησης</w:t>
      </w:r>
      <w:r>
        <w:rPr>
          <w:rFonts w:eastAsia="Times New Roman" w:cs="Times New Roman"/>
        </w:rPr>
        <w:t xml:space="preserve"> και αν υλοποιούταν, θα οδηγούσε κατευθείαν στη δραχμή. </w:t>
      </w:r>
    </w:p>
    <w:p w14:paraId="7548F408" w14:textId="77777777" w:rsidR="006C746B" w:rsidRDefault="002A59A5">
      <w:pPr>
        <w:spacing w:line="600" w:lineRule="auto"/>
        <w:ind w:firstLine="720"/>
        <w:jc w:val="both"/>
        <w:rPr>
          <w:rFonts w:eastAsia="Times New Roman" w:cs="Times New Roman"/>
        </w:rPr>
      </w:pPr>
      <w:r>
        <w:rPr>
          <w:rFonts w:eastAsia="Times New Roman" w:cs="Times New Roman"/>
        </w:rPr>
        <w:t>(Στο σημείο αυτό ο Βουλευτής κ. Χρίστος Δήμας καταθέτει για τα Πρακτικά το προαναφερθέν έγ</w:t>
      </w:r>
      <w:r>
        <w:rPr>
          <w:rFonts w:eastAsia="Times New Roman" w:cs="Times New Roman"/>
        </w:rPr>
        <w:t xml:space="preserve">γραφο, το οποίο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7548F409" w14:textId="77777777" w:rsidR="006C746B" w:rsidRDefault="002A59A5">
      <w:pPr>
        <w:spacing w:line="600" w:lineRule="auto"/>
        <w:ind w:firstLine="720"/>
        <w:jc w:val="both"/>
        <w:rPr>
          <w:rFonts w:eastAsia="Times New Roman" w:cs="Times New Roman"/>
        </w:rPr>
      </w:pPr>
      <w:r>
        <w:rPr>
          <w:rFonts w:eastAsia="Times New Roman" w:cs="Times New Roman"/>
        </w:rPr>
        <w:t>Με απλά λόγια, ο</w:t>
      </w:r>
      <w:r>
        <w:rPr>
          <w:rFonts w:eastAsia="Times New Roman" w:cs="Times New Roman"/>
        </w:rPr>
        <w:t xml:space="preserve"> κ.</w:t>
      </w:r>
      <w:r>
        <w:rPr>
          <w:rFonts w:eastAsia="Times New Roman" w:cs="Times New Roman"/>
        </w:rPr>
        <w:t xml:space="preserve"> Γιάνης Βαρουφάκης λέει ότι αν οι Ευρωπαίοι επέμεναν, ο κ. Τσίπρας και οι συνεργάτες του θα έθεταν σε ισχύ το σχέδιό του</w:t>
      </w:r>
      <w:r>
        <w:rPr>
          <w:rFonts w:eastAsia="Times New Roman" w:cs="Times New Roman"/>
        </w:rPr>
        <w:t xml:space="preserve">ς. Ποιο ήταν αυτό; Σύμφωνα με τον κ. Βαρουφάκη, εκτός από την άμεση αναδιάρθρωση των ελληνικών ομολόγων που είχε στην κατοχή της η Ευρωπαϊκή Κεντρική </w:t>
      </w:r>
      <w:r>
        <w:rPr>
          <w:rFonts w:eastAsia="Times New Roman" w:cs="Times New Roman"/>
        </w:rPr>
        <w:lastRenderedPageBreak/>
        <w:t>Τράπεζα, θα δημιουργούσαν ένα παράλληλο σύστημα ηλεκτρονικών πληρωμών και θα προχωρούσαν σε εθνικοποίηση τ</w:t>
      </w:r>
      <w:r>
        <w:rPr>
          <w:rFonts w:eastAsia="Times New Roman" w:cs="Times New Roman"/>
        </w:rPr>
        <w:t xml:space="preserve">ης </w:t>
      </w:r>
      <w:r>
        <w:rPr>
          <w:rFonts w:eastAsia="Times New Roman" w:cs="Times New Roman"/>
          <w:bCs/>
          <w:shd w:val="clear" w:color="auto" w:fill="FFFFFF"/>
        </w:rPr>
        <w:t>Τράπεζας της Ελλάδ</w:t>
      </w:r>
      <w:r>
        <w:rPr>
          <w:rFonts w:eastAsia="Times New Roman" w:cs="Times New Roman"/>
          <w:bCs/>
          <w:shd w:val="clear" w:color="auto" w:fill="FFFFFF"/>
        </w:rPr>
        <w:t>ο</w:t>
      </w:r>
      <w:r>
        <w:rPr>
          <w:rFonts w:eastAsia="Times New Roman" w:cs="Times New Roman"/>
          <w:bCs/>
          <w:shd w:val="clear" w:color="auto" w:fill="FFFFFF"/>
        </w:rPr>
        <w:t>ς</w:t>
      </w:r>
      <w:r>
        <w:rPr>
          <w:rFonts w:eastAsia="Times New Roman" w:cs="Times New Roman"/>
        </w:rPr>
        <w:t xml:space="preserve">. </w:t>
      </w:r>
    </w:p>
    <w:p w14:paraId="7548F40A" w14:textId="77777777" w:rsidR="006C746B" w:rsidRDefault="002A59A5">
      <w:pPr>
        <w:spacing w:line="600" w:lineRule="auto"/>
        <w:ind w:firstLine="720"/>
        <w:jc w:val="both"/>
        <w:rPr>
          <w:rFonts w:eastAsia="Times New Roman" w:cs="Times New Roman"/>
        </w:rPr>
      </w:pPr>
      <w:r>
        <w:rPr>
          <w:rFonts w:eastAsia="Times New Roman" w:cs="Times New Roman"/>
        </w:rPr>
        <w:t xml:space="preserve">Αυτό το σχέδιο, μάλιστα, τονίζει ο πρώην Υπουργός Οικονομικών σε συνέντευξή του στις 6 Ιουλίου στην εφημερίδα </w:t>
      </w:r>
      <w:r>
        <w:rPr>
          <w:rFonts w:eastAsia="Times New Roman" w:cs="Times New Roman"/>
        </w:rPr>
        <w:t>«</w:t>
      </w:r>
      <w:r>
        <w:rPr>
          <w:rFonts w:eastAsia="Times New Roman" w:cs="Times New Roman"/>
          <w:lang w:val="en-US"/>
        </w:rPr>
        <w:t>Real</w:t>
      </w:r>
      <w:r>
        <w:rPr>
          <w:rFonts w:eastAsia="Times New Roman" w:cs="Times New Roman"/>
        </w:rPr>
        <w:t xml:space="preserve"> </w:t>
      </w:r>
      <w:r>
        <w:rPr>
          <w:rFonts w:eastAsia="Times New Roman" w:cs="Times New Roman"/>
          <w:lang w:val="en-US"/>
        </w:rPr>
        <w:t>News</w:t>
      </w:r>
      <w:r>
        <w:rPr>
          <w:rFonts w:eastAsia="Times New Roman" w:cs="Times New Roman"/>
        </w:rPr>
        <w:t>»</w:t>
      </w:r>
      <w:r>
        <w:rPr>
          <w:rFonts w:eastAsia="Times New Roman" w:cs="Times New Roman"/>
        </w:rPr>
        <w:t>, ήταν προϋπόθεση για να δεχθεί ο</w:t>
      </w:r>
      <w:r>
        <w:rPr>
          <w:rFonts w:eastAsia="Times New Roman" w:cs="Times New Roman"/>
        </w:rPr>
        <w:t xml:space="preserve"> κ.</w:t>
      </w:r>
      <w:r>
        <w:rPr>
          <w:rFonts w:eastAsia="Times New Roman" w:cs="Times New Roman"/>
        </w:rPr>
        <w:t xml:space="preserve"> Γιά</w:t>
      </w:r>
      <w:r>
        <w:rPr>
          <w:rFonts w:eastAsia="Times New Roman" w:cs="Times New Roman"/>
        </w:rPr>
        <w:t xml:space="preserve">νης Βαρουφάκης την ανάληψη του Υπουργείου Οικονομικών και το είχε συμφωνήσει με τον κ. Τσίπρα. </w:t>
      </w:r>
    </w:p>
    <w:p w14:paraId="7548F40B" w14:textId="77777777" w:rsidR="006C746B" w:rsidRDefault="002A59A5">
      <w:pPr>
        <w:spacing w:line="600" w:lineRule="auto"/>
        <w:ind w:firstLine="720"/>
        <w:jc w:val="both"/>
        <w:rPr>
          <w:rFonts w:eastAsia="Times New Roman" w:cs="Times New Roman"/>
        </w:rPr>
      </w:pPr>
      <w:r>
        <w:rPr>
          <w:rFonts w:eastAsia="Times New Roman" w:cs="Times New Roman"/>
        </w:rPr>
        <w:t xml:space="preserve">Καταθέτω και αυτό στα Πρακτικά. </w:t>
      </w:r>
    </w:p>
    <w:p w14:paraId="7548F40C" w14:textId="77777777" w:rsidR="006C746B" w:rsidRDefault="002A59A5">
      <w:pPr>
        <w:spacing w:line="600" w:lineRule="auto"/>
        <w:ind w:firstLine="720"/>
        <w:jc w:val="both"/>
        <w:rPr>
          <w:rFonts w:eastAsia="Times New Roman" w:cs="Times New Roman"/>
        </w:rPr>
      </w:pPr>
      <w:r>
        <w:rPr>
          <w:rFonts w:eastAsia="Times New Roman" w:cs="Times New Roman"/>
        </w:rPr>
        <w:t xml:space="preserve">(Στο σημείο αυτό ο Βουλευτής κ. Χρίστος Δήμας 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 xml:space="preserve">ρχείο </w:t>
      </w:r>
      <w:r>
        <w:rPr>
          <w:rFonts w:eastAsia="Times New Roman" w:cs="Times New Roman"/>
        </w:rPr>
        <w:t>του Τμήματος Γραμματείας της Διεύθυνσης Στενογραφίας και Πρακτικών της Βουλής)</w:t>
      </w:r>
    </w:p>
    <w:p w14:paraId="7548F40D" w14:textId="77777777" w:rsidR="006C746B" w:rsidRDefault="002A59A5">
      <w:pPr>
        <w:spacing w:line="600" w:lineRule="auto"/>
        <w:ind w:firstLine="720"/>
        <w:jc w:val="both"/>
        <w:rPr>
          <w:rFonts w:eastAsia="Times New Roman" w:cs="Times New Roman"/>
        </w:rPr>
      </w:pPr>
      <w:r>
        <w:rPr>
          <w:rFonts w:eastAsia="Times New Roman" w:cs="Times New Roman"/>
        </w:rPr>
        <w:t xml:space="preserve">Ο κ. Βαρουφάκης, </w:t>
      </w:r>
      <w:r>
        <w:rPr>
          <w:rFonts w:eastAsia="Times New Roman" w:cs="Times New Roman"/>
          <w:bCs/>
          <w:shd w:val="clear" w:color="auto" w:fill="FFFFFF"/>
        </w:rPr>
        <w:t>όμως,</w:t>
      </w:r>
      <w:r>
        <w:rPr>
          <w:rFonts w:eastAsia="Times New Roman" w:cs="Times New Roman"/>
        </w:rPr>
        <w:t xml:space="preserve"> </w:t>
      </w:r>
      <w:r>
        <w:rPr>
          <w:rFonts w:eastAsia="Times New Roman"/>
          <w:bCs/>
        </w:rPr>
        <w:t>είναι</w:t>
      </w:r>
      <w:r>
        <w:rPr>
          <w:rFonts w:eastAsia="Times New Roman" w:cs="Times New Roman"/>
        </w:rPr>
        <w:t xml:space="preserve"> πραγματικά χείμαρρ</w:t>
      </w:r>
      <w:r>
        <w:rPr>
          <w:rFonts w:eastAsia="Times New Roman" w:cs="Times New Roman"/>
        </w:rPr>
        <w:t>ο</w:t>
      </w:r>
      <w:r>
        <w:rPr>
          <w:rFonts w:eastAsia="Times New Roman" w:cs="Times New Roman"/>
        </w:rPr>
        <w:t>ς και πολύ περήφανος, μάλλον, για όσα κατάφερε, για όσα λέει και άλλα. Σύμφωνα με τον ίδιο, ήδη από τις 30 Ιανουαρίου 2016, ο κ</w:t>
      </w:r>
      <w:r>
        <w:rPr>
          <w:rFonts w:eastAsia="Times New Roman" w:cs="Times New Roman"/>
          <w:bCs/>
          <w:szCs w:val="24"/>
          <w:shd w:val="clear" w:color="auto" w:fill="FFFFFF"/>
        </w:rPr>
        <w:t xml:space="preserve">. </w:t>
      </w:r>
      <w:r>
        <w:rPr>
          <w:rFonts w:eastAsia="Times New Roman" w:cs="Times New Roman"/>
        </w:rPr>
        <w:t>Dijsselbloem</w:t>
      </w:r>
      <w:r>
        <w:rPr>
          <w:rFonts w:eastAsia="Times New Roman" w:cs="Times New Roman"/>
          <w:bCs/>
          <w:szCs w:val="24"/>
          <w:shd w:val="clear" w:color="auto" w:fill="FFFFFF"/>
        </w:rPr>
        <w:t xml:space="preserve"> είχε </w:t>
      </w:r>
      <w:r>
        <w:rPr>
          <w:rFonts w:eastAsia="Times New Roman" w:cs="Times New Roman"/>
          <w:bCs/>
          <w:szCs w:val="24"/>
          <w:shd w:val="clear" w:color="auto" w:fill="FFFFFF"/>
        </w:rPr>
        <w:lastRenderedPageBreak/>
        <w:t>πει</w:t>
      </w:r>
      <w:r>
        <w:rPr>
          <w:rFonts w:eastAsia="Times New Roman" w:cs="Times New Roman"/>
        </w:rPr>
        <w:t xml:space="preserve"> στον ίδιο ότι χωρίς μνημόνιο το πρόγραμμα θα καταρρεύσει και τότε θα καταρρεύσουν οι τράπεζες είτε θα επιβληθούν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w:t>
      </w:r>
    </w:p>
    <w:p w14:paraId="7548F40E" w14:textId="77777777" w:rsidR="006C746B" w:rsidRDefault="002A59A5">
      <w:pPr>
        <w:spacing w:line="600" w:lineRule="auto"/>
        <w:ind w:firstLine="720"/>
        <w:jc w:val="both"/>
        <w:rPr>
          <w:rFonts w:eastAsia="Times New Roman" w:cs="Times New Roman"/>
        </w:rPr>
      </w:pPr>
      <w:r>
        <w:rPr>
          <w:rFonts w:eastAsia="Times New Roman" w:cs="Times New Roman"/>
        </w:rPr>
        <w:t xml:space="preserve">Επιπλέον, πάλι ο Υπουργός Οικονομικών σε συνέντευξή του στο </w:t>
      </w:r>
      <w:r>
        <w:rPr>
          <w:rFonts w:eastAsia="Times New Roman" w:cs="Times New Roman"/>
        </w:rPr>
        <w:t>«</w:t>
      </w:r>
      <w:r>
        <w:rPr>
          <w:rFonts w:eastAsia="Times New Roman" w:cs="Times New Roman"/>
        </w:rPr>
        <w:t>ΣΚΑ</w:t>
      </w:r>
      <w:r>
        <w:rPr>
          <w:rFonts w:eastAsia="Times New Roman" w:cs="Times New Roman"/>
        </w:rPr>
        <w:t>Ϊ»</w:t>
      </w:r>
      <w:r>
        <w:rPr>
          <w:rFonts w:eastAsia="Times New Roman" w:cs="Times New Roman"/>
        </w:rPr>
        <w:t xml:space="preserve"> ,στις 19 Ιανουαρίου 2016, αποκάλυψε</w:t>
      </w:r>
      <w:r>
        <w:rPr>
          <w:rFonts w:eastAsia="Times New Roman" w:cs="Times New Roman"/>
        </w:rPr>
        <w:t xml:space="preserve"> πως την ώρα που αποφάσισαν το </w:t>
      </w:r>
      <w:r>
        <w:rPr>
          <w:rFonts w:eastAsia="Times New Roman" w:cs="Times New Roman"/>
        </w:rPr>
        <w:t>δ</w:t>
      </w:r>
      <w:r>
        <w:rPr>
          <w:rFonts w:eastAsia="Times New Roman" w:cs="Times New Roman"/>
        </w:rPr>
        <w:t xml:space="preserve">ημοψήφισμα ήξεραν ότι θα κλείσουν άμεσα οι τράπεζες. </w:t>
      </w:r>
    </w:p>
    <w:p w14:paraId="7548F40F" w14:textId="77777777" w:rsidR="006C746B" w:rsidRDefault="002A59A5">
      <w:pPr>
        <w:spacing w:line="600" w:lineRule="auto"/>
        <w:ind w:firstLine="720"/>
        <w:jc w:val="both"/>
        <w:rPr>
          <w:rFonts w:eastAsia="Times New Roman" w:cs="Times New Roman"/>
        </w:rPr>
      </w:pPr>
      <w:r>
        <w:rPr>
          <w:rFonts w:eastAsia="Times New Roman" w:cs="Times New Roman"/>
        </w:rPr>
        <w:t xml:space="preserve">Καταθέτω και αυτό στα Πρακτικά. </w:t>
      </w:r>
    </w:p>
    <w:p w14:paraId="7548F410" w14:textId="77777777" w:rsidR="006C746B" w:rsidRDefault="002A59A5">
      <w:pPr>
        <w:spacing w:line="600" w:lineRule="auto"/>
        <w:ind w:firstLine="720"/>
        <w:jc w:val="both"/>
        <w:rPr>
          <w:rFonts w:eastAsia="Times New Roman" w:cs="Times New Roman"/>
        </w:rPr>
      </w:pPr>
      <w:r>
        <w:rPr>
          <w:rFonts w:eastAsia="Times New Roman" w:cs="Times New Roman"/>
        </w:rPr>
        <w:t xml:space="preserve">(Στο σημείο αυτό ο Βουλευτής κ. Χρίστος Δήμας 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ρχείο του Τμήματ</w:t>
      </w:r>
      <w:r>
        <w:rPr>
          <w:rFonts w:eastAsia="Times New Roman" w:cs="Times New Roman"/>
        </w:rPr>
        <w:t>ος Γραμματείας της Διεύθυνσης Στενογραφίας και Πρακτικών της Βουλής)</w:t>
      </w:r>
    </w:p>
    <w:p w14:paraId="7548F411" w14:textId="77777777" w:rsidR="006C746B" w:rsidRDefault="002A59A5">
      <w:pPr>
        <w:spacing w:line="600" w:lineRule="auto"/>
        <w:ind w:firstLine="720"/>
        <w:jc w:val="both"/>
        <w:rPr>
          <w:rFonts w:eastAsia="Times New Roman" w:cs="Times New Roman"/>
        </w:rPr>
      </w:pPr>
      <w:r>
        <w:rPr>
          <w:rFonts w:eastAsia="Times New Roman" w:cs="Times New Roman"/>
        </w:rPr>
        <w:t xml:space="preserve">Και σαν να μην έφτανε αυτό, συνεργάτης του κ. Βαρουφάκη, ο κ. </w:t>
      </w:r>
      <w:r>
        <w:rPr>
          <w:rFonts w:eastAsia="Times New Roman" w:cs="Times New Roman"/>
          <w:lang w:val="en-US"/>
        </w:rPr>
        <w:t>Galbraith</w:t>
      </w:r>
      <w:r>
        <w:rPr>
          <w:rFonts w:eastAsia="Times New Roman" w:cs="Times New Roman"/>
        </w:rPr>
        <w:t xml:space="preserve"> με κείμενό του στις 23 Φεβρουαρίου του 2015 στο </w:t>
      </w:r>
      <w:r>
        <w:rPr>
          <w:rFonts w:eastAsia="Times New Roman" w:cs="Times New Roman"/>
        </w:rPr>
        <w:t>«</w:t>
      </w:r>
      <w:r>
        <w:rPr>
          <w:rFonts w:eastAsia="Times New Roman" w:cs="Times New Roman"/>
          <w:lang w:val="en-US"/>
        </w:rPr>
        <w:t>Social</w:t>
      </w:r>
      <w:r>
        <w:rPr>
          <w:rFonts w:eastAsia="Times New Roman" w:cs="Times New Roman"/>
        </w:rPr>
        <w:t xml:space="preserve"> </w:t>
      </w:r>
      <w:r>
        <w:rPr>
          <w:rFonts w:eastAsia="Times New Roman" w:cs="Times New Roman"/>
          <w:lang w:val="en-US"/>
        </w:rPr>
        <w:t>Europe</w:t>
      </w:r>
      <w:r>
        <w:rPr>
          <w:rFonts w:eastAsia="Times New Roman" w:cs="Times New Roman"/>
        </w:rPr>
        <w:t>»</w:t>
      </w:r>
      <w:r>
        <w:rPr>
          <w:rFonts w:eastAsia="Times New Roman" w:cs="Times New Roman"/>
        </w:rPr>
        <w:t xml:space="preserve"> τονίζει με αφορμή τη συμφωνία της 20</w:t>
      </w:r>
      <w:r>
        <w:rPr>
          <w:rFonts w:eastAsia="Times New Roman" w:cs="Times New Roman"/>
          <w:vertAlign w:val="superscript"/>
        </w:rPr>
        <w:t>ης</w:t>
      </w:r>
      <w:r>
        <w:rPr>
          <w:rFonts w:eastAsia="Times New Roman" w:cs="Times New Roman"/>
        </w:rPr>
        <w:t xml:space="preserve"> Φεβρουαρίου,</w:t>
      </w:r>
      <w:r>
        <w:rPr>
          <w:rFonts w:eastAsia="Times New Roman" w:cs="Times New Roman"/>
        </w:rPr>
        <w:t xml:space="preserve"> ότι </w:t>
      </w:r>
      <w:r>
        <w:rPr>
          <w:rFonts w:eastAsia="Times New Roman" w:cs="Times New Roman"/>
        </w:rPr>
        <w:lastRenderedPageBreak/>
        <w:t xml:space="preserve">αν η Ελλάδα μείνει κάποια στιγμή δίχως μνημόνιο, τότε αυτό θα σήμαινε επιβολή ελέγχων στην κίνηση κεφαλαίων, χρεοκοπίες τραπεζών, κήρυξη χρεοστασίου και πρόωρη έξοδο από το ευρώ. </w:t>
      </w:r>
    </w:p>
    <w:p w14:paraId="7548F412" w14:textId="77777777" w:rsidR="006C746B" w:rsidRDefault="002A59A5">
      <w:pPr>
        <w:spacing w:line="600" w:lineRule="auto"/>
        <w:ind w:firstLine="720"/>
        <w:jc w:val="both"/>
        <w:rPr>
          <w:rFonts w:eastAsia="Times New Roman" w:cs="Times New Roman"/>
        </w:rPr>
      </w:pPr>
      <w:r>
        <w:rPr>
          <w:rFonts w:eastAsia="Times New Roman" w:cs="Times New Roman"/>
        </w:rPr>
        <w:t xml:space="preserve">Καταθέτω και αυτό στα Πρακτικά. </w:t>
      </w:r>
    </w:p>
    <w:p w14:paraId="7548F413" w14:textId="77777777" w:rsidR="006C746B" w:rsidRDefault="002A59A5">
      <w:pPr>
        <w:spacing w:line="600" w:lineRule="auto"/>
        <w:ind w:firstLine="720"/>
        <w:jc w:val="both"/>
        <w:rPr>
          <w:rFonts w:eastAsia="Times New Roman" w:cs="Times New Roman"/>
        </w:rPr>
      </w:pPr>
      <w:r>
        <w:rPr>
          <w:rFonts w:eastAsia="Times New Roman" w:cs="Times New Roman"/>
        </w:rPr>
        <w:t>(Στο σημείο αυτό ο Βουλευτής κ. Χρίστο</w:t>
      </w:r>
      <w:r>
        <w:rPr>
          <w:rFonts w:eastAsia="Times New Roman" w:cs="Times New Roman"/>
        </w:rPr>
        <w:t xml:space="preserve">ς Δήμας 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7548F414" w14:textId="77777777" w:rsidR="006C746B" w:rsidRDefault="002A59A5">
      <w:pPr>
        <w:spacing w:line="600" w:lineRule="auto"/>
        <w:ind w:firstLine="720"/>
        <w:jc w:val="both"/>
        <w:rPr>
          <w:rFonts w:eastAsia="Times New Roman" w:cs="Times New Roman"/>
        </w:rPr>
      </w:pPr>
      <w:r>
        <w:rPr>
          <w:rFonts w:eastAsia="Times New Roman" w:cs="Times New Roman"/>
        </w:rPr>
        <w:t xml:space="preserve">Με απλά λόγια, </w:t>
      </w:r>
      <w:r>
        <w:rPr>
          <w:rFonts w:eastAsia="Times New Roman"/>
          <w:bCs/>
        </w:rPr>
        <w:t>είναι</w:t>
      </w:r>
      <w:r>
        <w:rPr>
          <w:rFonts w:eastAsia="Times New Roman" w:cs="Times New Roman"/>
        </w:rPr>
        <w:t xml:space="preserve"> προφανές ότι όλοι στην </w:t>
      </w:r>
      <w:r>
        <w:rPr>
          <w:rFonts w:eastAsia="Times New Roman"/>
          <w:bCs/>
        </w:rPr>
        <w:t>Κυβέρνηση</w:t>
      </w:r>
      <w:r>
        <w:rPr>
          <w:rFonts w:eastAsia="Times New Roman" w:cs="Times New Roman"/>
        </w:rPr>
        <w:t xml:space="preserve"> ήξεραν τι θα συμβεί στην περίπτωση</w:t>
      </w:r>
      <w:r>
        <w:rPr>
          <w:rFonts w:eastAsia="Times New Roman" w:cs="Times New Roman"/>
        </w:rPr>
        <w:t xml:space="preserve"> που δεν έχουμε συμφωνία με τους δανειστές έξι μήνες πριν. </w:t>
      </w:r>
      <w:r>
        <w:rPr>
          <w:rFonts w:eastAsia="Times New Roman" w:cs="Times New Roman"/>
          <w:bCs/>
          <w:shd w:val="clear" w:color="auto" w:fill="FFFFFF"/>
        </w:rPr>
        <w:t>Όμως,</w:t>
      </w:r>
      <w:r>
        <w:rPr>
          <w:rFonts w:eastAsia="Times New Roman" w:cs="Times New Roman"/>
        </w:rPr>
        <w:t xml:space="preserve"> προχώρησαν απερίσπαστοι στο σχέδιό τους. Αυτό που τώρα ονομάζουν σχέδιο </w:t>
      </w:r>
      <w:r>
        <w:rPr>
          <w:rFonts w:eastAsia="Times New Roman"/>
          <w:bCs/>
        </w:rPr>
        <w:t>Β</w:t>
      </w:r>
      <w:r>
        <w:rPr>
          <w:rFonts w:eastAsia="Times New Roman" w:cs="Times New Roman"/>
        </w:rPr>
        <w:t xml:space="preserve"> ήταν στην πραγματικότητα το </w:t>
      </w:r>
      <w:r>
        <w:rPr>
          <w:rFonts w:eastAsia="Times New Roman" w:cs="Times New Roman"/>
        </w:rPr>
        <w:t>σ</w:t>
      </w:r>
      <w:r>
        <w:rPr>
          <w:rFonts w:eastAsia="Times New Roman" w:cs="Times New Roman"/>
        </w:rPr>
        <w:t xml:space="preserve">χέδιο Α. Εξάντλησαν τα αποθεματικά του κράτους, μας απομόνωσαν διεθνώς, δεν πλήρωσαν τη δόση του ΔΝΤ, εξευτελίζοντας τη χώρα σε ζωντανή σύνδεση. </w:t>
      </w:r>
    </w:p>
    <w:p w14:paraId="7548F415"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rPr>
        <w:lastRenderedPageBreak/>
        <w:t xml:space="preserve">Πόσο μας κόστισε αυτό; Ένας μετριοπαθής υπολογισμός του Διοικητή της Τραπέζης Ελλάδος αναφέρει 86 </w:t>
      </w:r>
      <w:r>
        <w:rPr>
          <w:rFonts w:eastAsia="Times New Roman" w:cs="Times New Roman"/>
          <w:bCs/>
          <w:shd w:val="clear" w:color="auto" w:fill="FFFFFF"/>
        </w:rPr>
        <w:t>δισεκατομμύρ</w:t>
      </w:r>
      <w:r>
        <w:rPr>
          <w:rFonts w:eastAsia="Times New Roman" w:cs="Times New Roman"/>
          <w:bCs/>
          <w:shd w:val="clear" w:color="auto" w:fill="FFFFFF"/>
        </w:rPr>
        <w:t>ια ευρώ,</w:t>
      </w:r>
      <w:r>
        <w:rPr>
          <w:rFonts w:eastAsia="Times New Roman" w:cs="Times New Roman"/>
        </w:rPr>
        <w:t xml:space="preserve"> την ώρα που ο επικεφαλής του </w:t>
      </w:r>
      <w:r>
        <w:rPr>
          <w:rFonts w:eastAsia="Times New Roman" w:cs="Times New Roman"/>
          <w:lang w:val="en-US"/>
        </w:rPr>
        <w:t>ESM</w:t>
      </w:r>
      <w:r>
        <w:rPr>
          <w:rFonts w:eastAsia="Times New Roman" w:cs="Times New Roman"/>
        </w:rPr>
        <w:t xml:space="preserve"> ο κ. </w:t>
      </w:r>
      <w:r>
        <w:rPr>
          <w:rFonts w:eastAsia="Times New Roman" w:cs="Times New Roman"/>
          <w:lang w:val="en-US"/>
        </w:rPr>
        <w:t>Regling</w:t>
      </w:r>
      <w:r>
        <w:rPr>
          <w:rFonts w:eastAsia="Times New Roman" w:cs="Times New Roman"/>
        </w:rPr>
        <w:t xml:space="preserve"> τονίζει ότι το κόστος ξεπέρασε τα 100 </w:t>
      </w:r>
      <w:r>
        <w:rPr>
          <w:rFonts w:eastAsia="Times New Roman" w:cs="Times New Roman"/>
          <w:bCs/>
          <w:shd w:val="clear" w:color="auto" w:fill="FFFFFF"/>
        </w:rPr>
        <w:t xml:space="preserve">δισεκατομμύρια ευρώ. </w:t>
      </w:r>
    </w:p>
    <w:p w14:paraId="7548F416" w14:textId="77777777" w:rsidR="006C746B" w:rsidRDefault="002A59A5">
      <w:pPr>
        <w:spacing w:line="600" w:lineRule="auto"/>
        <w:ind w:firstLine="720"/>
        <w:jc w:val="both"/>
        <w:rPr>
          <w:rFonts w:eastAsia="Times New Roman" w:cs="Times New Roman"/>
        </w:rPr>
      </w:pPr>
      <w:r>
        <w:rPr>
          <w:rFonts w:eastAsia="Times New Roman" w:cs="Times New Roman"/>
        </w:rPr>
        <w:t xml:space="preserve">Η ΕΣΥΕ κάνει ακόμα πιο λεπτομερή ανάλυση, τονίζοντας ότι τα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είχαν ως συνέπεια τη μείωση του ΑΕΠ κατά 1,6%, τη μείωση των εξα</w:t>
      </w:r>
      <w:r>
        <w:rPr>
          <w:rFonts w:eastAsia="Times New Roman" w:cs="Times New Roman"/>
        </w:rPr>
        <w:t xml:space="preserve">γωγών κατά 11,7% και τη μείωση των επενδύσεων κατά 2,7%. </w:t>
      </w:r>
    </w:p>
    <w:p w14:paraId="7548F417" w14:textId="77777777" w:rsidR="006C746B" w:rsidRDefault="002A59A5">
      <w:pPr>
        <w:spacing w:line="600" w:lineRule="auto"/>
        <w:ind w:firstLine="720"/>
        <w:jc w:val="both"/>
        <w:rPr>
          <w:rFonts w:eastAsia="Times New Roman" w:cs="Times New Roman"/>
        </w:rPr>
      </w:pPr>
      <w:r>
        <w:rPr>
          <w:rFonts w:eastAsia="Times New Roman" w:cs="Times New Roman"/>
        </w:rPr>
        <w:t>Δεν υπάρχει κα</w:t>
      </w:r>
      <w:r>
        <w:rPr>
          <w:rFonts w:eastAsia="Times New Roman" w:cs="Times New Roman"/>
        </w:rPr>
        <w:t>μ</w:t>
      </w:r>
      <w:r>
        <w:rPr>
          <w:rFonts w:eastAsia="Times New Roman" w:cs="Times New Roman"/>
        </w:rPr>
        <w:t xml:space="preserve">μία περίπτωση αυταπάτης. Η υπόθεση επιβολής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ήταν ξεκάθαρα μέρος του πλάνου της </w:t>
      </w:r>
      <w:r>
        <w:rPr>
          <w:rFonts w:eastAsia="Times New Roman"/>
          <w:bCs/>
        </w:rPr>
        <w:t>Κυβέρνησης,</w:t>
      </w:r>
      <w:r>
        <w:rPr>
          <w:rFonts w:eastAsia="Times New Roman" w:cs="Times New Roman"/>
        </w:rPr>
        <w:t xml:space="preserve"> προκειμένου, ρίχνοντας το ανάθεμα στους ξένους, να υλοποιήσει το σχέδι</w:t>
      </w:r>
      <w:r>
        <w:rPr>
          <w:rFonts w:eastAsia="Times New Roman" w:cs="Times New Roman"/>
        </w:rPr>
        <w:t>ό</w:t>
      </w:r>
      <w:r>
        <w:rPr>
          <w:rFonts w:eastAsia="Times New Roman" w:cs="Times New Roman"/>
        </w:rPr>
        <w:t xml:space="preserve"> της</w:t>
      </w:r>
      <w:r>
        <w:rPr>
          <w:rFonts w:eastAsia="Times New Roman" w:cs="Times New Roman"/>
        </w:rPr>
        <w:t xml:space="preserve"> και να οδηγήσει τη χώρα στη δραχμή. </w:t>
      </w:r>
    </w:p>
    <w:p w14:paraId="7548F418" w14:textId="77777777" w:rsidR="006C746B" w:rsidRDefault="002A59A5">
      <w:pPr>
        <w:spacing w:line="600" w:lineRule="auto"/>
        <w:ind w:firstLine="720"/>
        <w:jc w:val="both"/>
        <w:rPr>
          <w:rFonts w:eastAsia="Times New Roman" w:cs="Times New Roman"/>
          <w:szCs w:val="24"/>
        </w:rPr>
      </w:pPr>
      <w:r>
        <w:rPr>
          <w:rFonts w:eastAsia="Times New Roman" w:cs="Times New Roman"/>
        </w:rPr>
        <w:t xml:space="preserve">Προετοιμάζονταν για ένα τέτοιο ενδεχόμενο. Ομολογεί ο κ. Βαρουφάκης ότι ανέλαβε το Υπουργείο Οικονομικών, έχοντας προειδοποιήσει εγγράφως από το 2014 τον κ. Τσίπρα για τον κίνδυνο επιβολής </w:t>
      </w:r>
      <w:r>
        <w:rPr>
          <w:rFonts w:eastAsia="Times New Roman" w:cs="Times New Roman"/>
          <w:lang w:val="en-US"/>
        </w:rPr>
        <w:lastRenderedPageBreak/>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και πριν απο</w:t>
      </w:r>
      <w:r>
        <w:rPr>
          <w:rFonts w:eastAsia="Times New Roman" w:cs="Times New Roman"/>
        </w:rPr>
        <w:t xml:space="preserve">δεχτεί τη θέση του ο Υπουργός, συμφώνησαν από πριν με τον Πρωθυπουργό ένα σχέδιο που θα υλοποιήσουν. </w:t>
      </w:r>
    </w:p>
    <w:p w14:paraId="7548F41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Είναι ενδεικτική η αυθόρμητη παρότρυνσή του άλλωστε στον κόσμο, κατά τη διάρκεια επίσκεψής του στα Χανιά για τον εορτασμό της 25</w:t>
      </w:r>
      <w:r>
        <w:rPr>
          <w:rFonts w:eastAsia="Times New Roman" w:cs="Times New Roman"/>
          <w:szCs w:val="24"/>
          <w:vertAlign w:val="superscript"/>
        </w:rPr>
        <w:t>ης</w:t>
      </w:r>
      <w:r>
        <w:rPr>
          <w:rFonts w:eastAsia="Times New Roman" w:cs="Times New Roman"/>
          <w:szCs w:val="24"/>
        </w:rPr>
        <w:t xml:space="preserve"> Μαρτίου, να είναι μαζί </w:t>
      </w:r>
      <w:r>
        <w:rPr>
          <w:rFonts w:eastAsia="Times New Roman" w:cs="Times New Roman"/>
          <w:szCs w:val="24"/>
        </w:rPr>
        <w:t xml:space="preserve">με την Κυβέρνηση και μετά τη ρήξη. Για ποια ρήξη μιλούσε τότε ο κ. Βαρουφάκης; </w:t>
      </w:r>
    </w:p>
    <w:p w14:paraId="7548F41A" w14:textId="77777777" w:rsidR="006C746B" w:rsidRDefault="002A59A5">
      <w:pPr>
        <w:spacing w:line="600" w:lineRule="auto"/>
        <w:ind w:firstLine="720"/>
        <w:jc w:val="both"/>
        <w:rPr>
          <w:rFonts w:eastAsia="Times New Roman"/>
          <w:bCs/>
          <w:szCs w:val="24"/>
        </w:rPr>
      </w:pPr>
      <w:r>
        <w:rPr>
          <w:rFonts w:eastAsia="Times New Roman" w:cs="Times New Roman"/>
          <w:szCs w:val="24"/>
        </w:rPr>
        <w:t xml:space="preserve">Κάτι ακόμα: Θα μας απαντήσει κάποιος από την Κυβέρνηση, ποιος ήταν ακριβώς ο ρόλος του κ. </w:t>
      </w:r>
      <w:r>
        <w:rPr>
          <w:rFonts w:eastAsia="Times New Roman"/>
          <w:bCs/>
          <w:szCs w:val="24"/>
        </w:rPr>
        <w:t>Γκάλμπρεϊθ; Πώς γίνεται να ήταν ένας άτυπος, άμισθος σύμβουλος του κ. Βαρουφάκη και τα</w:t>
      </w:r>
      <w:r>
        <w:rPr>
          <w:rFonts w:eastAsia="Times New Roman"/>
          <w:bCs/>
          <w:szCs w:val="24"/>
        </w:rPr>
        <w:t>υτόχρονα να γνώριζε τα πάντα για το σχέδιο Β; Πώς γίνεται ένας άνθρωπος με κα</w:t>
      </w:r>
      <w:r>
        <w:rPr>
          <w:rFonts w:eastAsia="Times New Roman"/>
          <w:bCs/>
          <w:szCs w:val="24"/>
        </w:rPr>
        <w:t>μ</w:t>
      </w:r>
      <w:r>
        <w:rPr>
          <w:rFonts w:eastAsia="Times New Roman"/>
          <w:bCs/>
          <w:szCs w:val="24"/>
        </w:rPr>
        <w:t>μία θεσμική θέση να νομιμοποιείται να μιλάει εκ μέρους του Υπουργείου με τον αμερικανικό Τύπο και αξιωματούχους των ΗΠΑ, όπως για παράδειγμα, ο Υφυπουργός Οικονομικών των ΗΠΑ; Μή</w:t>
      </w:r>
      <w:r>
        <w:rPr>
          <w:rFonts w:eastAsia="Times New Roman"/>
          <w:bCs/>
          <w:szCs w:val="24"/>
        </w:rPr>
        <w:t xml:space="preserve">πως είχε όλη αυτή τη δυνατότητα, επειδή ήταν </w:t>
      </w:r>
      <w:r>
        <w:rPr>
          <w:rFonts w:eastAsia="Times New Roman"/>
          <w:bCs/>
          <w:szCs w:val="24"/>
        </w:rPr>
        <w:lastRenderedPageBreak/>
        <w:t xml:space="preserve">ο άτυπος συντονιστής του </w:t>
      </w:r>
      <w:r>
        <w:rPr>
          <w:rFonts w:eastAsia="Times New Roman"/>
          <w:bCs/>
          <w:szCs w:val="24"/>
          <w:lang w:val="en-US"/>
        </w:rPr>
        <w:t>Grexit</w:t>
      </w:r>
      <w:r>
        <w:rPr>
          <w:rFonts w:eastAsia="Times New Roman"/>
          <w:bCs/>
          <w:szCs w:val="24"/>
        </w:rPr>
        <w:t xml:space="preserve">; </w:t>
      </w:r>
      <w:r>
        <w:rPr>
          <w:rFonts w:eastAsia="Times New Roman"/>
          <w:bCs/>
          <w:szCs w:val="24"/>
        </w:rPr>
        <w:t>Π</w:t>
      </w:r>
      <w:r>
        <w:rPr>
          <w:rFonts w:eastAsia="Times New Roman"/>
          <w:bCs/>
          <w:szCs w:val="24"/>
        </w:rPr>
        <w:t xml:space="preserve">οιοι ήταν οι πέντε-έξι, που αποτελούσαν αυτήν την ομάδα; Θα μάθουμε ποτέ; Θα μας πείτε; </w:t>
      </w:r>
    </w:p>
    <w:p w14:paraId="7548F41B" w14:textId="77777777" w:rsidR="006C746B" w:rsidRDefault="002A59A5">
      <w:pPr>
        <w:spacing w:line="600" w:lineRule="auto"/>
        <w:ind w:firstLine="720"/>
        <w:jc w:val="both"/>
        <w:rPr>
          <w:rFonts w:eastAsia="Times New Roman"/>
          <w:bCs/>
          <w:szCs w:val="24"/>
        </w:rPr>
      </w:pPr>
      <w:r>
        <w:rPr>
          <w:rFonts w:eastAsia="Times New Roman"/>
          <w:bCs/>
          <w:szCs w:val="24"/>
        </w:rPr>
        <w:t xml:space="preserve">Κλείνοντας, κυρίες και κύριοι συνάδελφοι, θέλω να πω ότι σήμερα εδώ τελειώνει ο μύθος </w:t>
      </w:r>
      <w:r>
        <w:rPr>
          <w:rFonts w:eastAsia="Times New Roman"/>
          <w:bCs/>
          <w:szCs w:val="24"/>
        </w:rPr>
        <w:t>της αυταπάτης του κ. Τσίπρα. Κα</w:t>
      </w:r>
      <w:r>
        <w:rPr>
          <w:rFonts w:eastAsia="Times New Roman"/>
          <w:bCs/>
          <w:szCs w:val="24"/>
        </w:rPr>
        <w:t>μ</w:t>
      </w:r>
      <w:r>
        <w:rPr>
          <w:rFonts w:eastAsia="Times New Roman"/>
          <w:bCs/>
          <w:szCs w:val="24"/>
        </w:rPr>
        <w:t xml:space="preserve">μία αυταπάτη δεν είχε ο Πρωθυπουργός. Το μόνο που είχε, ήταν ένα σχέδιο για να βάλει τη χώρα σε περιπέτειες. Κι αυτό το κατάφερε. Αυτό που δεν κατάφερε, είναι να μας πείσει πως διαπραγματεύτηκε, πως δεν είχε το </w:t>
      </w:r>
      <w:r>
        <w:rPr>
          <w:rFonts w:eastAsia="Times New Roman"/>
          <w:bCs/>
          <w:szCs w:val="24"/>
          <w:lang w:val="en-US"/>
        </w:rPr>
        <w:t>Grexit</w:t>
      </w:r>
      <w:r>
        <w:rPr>
          <w:rFonts w:eastAsia="Times New Roman"/>
          <w:bCs/>
          <w:szCs w:val="24"/>
        </w:rPr>
        <w:t xml:space="preserve"> στο πί</w:t>
      </w:r>
      <w:r>
        <w:rPr>
          <w:rFonts w:eastAsia="Times New Roman"/>
          <w:bCs/>
          <w:szCs w:val="24"/>
        </w:rPr>
        <w:t xml:space="preserve">σω μέρος του μυαλού του και πως ευθύνη για ό,τι συνέβη την έχουν οι ξένοι. Το επιχείρημα περί αυταπάτης αποτελεί την υπερασπιστική γραμμή της Κυβέρνησης, προκειμένου να μην αντιμετωπίσει της ευθύνες της για τη ζημιά που προκάλεσε στην οικονομία και τη ζωή </w:t>
      </w:r>
      <w:r>
        <w:rPr>
          <w:rFonts w:eastAsia="Times New Roman"/>
          <w:bCs/>
          <w:szCs w:val="24"/>
        </w:rPr>
        <w:t xml:space="preserve">των πολιτών. Οφείλουν, όμως, να εξηγήσουν στον ελληνικό λαό, πόσο μας κόστισε η περήφανη διαπραγμάτευση και να αποδείξουν πως για όλα αυτά δεν είχαν δόλο. </w:t>
      </w:r>
    </w:p>
    <w:p w14:paraId="7548F41C"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41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Ευχαριστούμε, κύριε συνάδελφε. </w:t>
      </w:r>
    </w:p>
    <w:p w14:paraId="7548F41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Θεόδωρος Παπαθεοδώρου από τη Δημοκρατική Συμπαράταξη. </w:t>
      </w:r>
    </w:p>
    <w:p w14:paraId="7548F41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Ευχαριστώ, κύριε Πρόεδρε. </w:t>
      </w:r>
    </w:p>
    <w:p w14:paraId="7548F42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σήμερα ακούσαμε ότι δεν χρειάζεται να συζητηθεί η πρό</w:t>
      </w:r>
      <w:r>
        <w:rPr>
          <w:rFonts w:eastAsia="Times New Roman" w:cs="Times New Roman"/>
          <w:szCs w:val="24"/>
        </w:rPr>
        <w:t>ταση της Νέας Δημοκρατίας για δύο λόγους σημαντικούς: Πρώτον, διότι ακούσαμε σήμερα το πρωί ότι η πρόταση κρίθηκε. Η πρόταση της Νέας Δημοκρατίας για την εξεταστική κρίθηκε στις εκλογές της 20</w:t>
      </w:r>
      <w:r>
        <w:rPr>
          <w:rFonts w:eastAsia="Times New Roman" w:cs="Times New Roman"/>
          <w:szCs w:val="24"/>
          <w:vertAlign w:val="superscript"/>
        </w:rPr>
        <w:t>ης</w:t>
      </w:r>
      <w:r>
        <w:rPr>
          <w:rFonts w:eastAsia="Times New Roman" w:cs="Times New Roman"/>
          <w:szCs w:val="24"/>
        </w:rPr>
        <w:t xml:space="preserve"> Σεπτεμβρίου. Διερωτώμαι αν ήξερε ο λαός που ψήφιζε αυτά τα πρ</w:t>
      </w:r>
      <w:r>
        <w:rPr>
          <w:rFonts w:eastAsia="Times New Roman" w:cs="Times New Roman"/>
          <w:szCs w:val="24"/>
        </w:rPr>
        <w:t xml:space="preserve">άγματα, αυτά τα οποία συζητάμε σήμερα. Διερωτώμαι αν ήξερε για το πολεμικό συμβούλιο, για το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και για όλα αυτά. Ας υποθέσουμε, λοιπόν, ότι τα ήξερε. </w:t>
      </w:r>
    </w:p>
    <w:p w14:paraId="7548F42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λοιπόν, επιχείρημα είναι ότι δεν πρέπει να συζητήσουμε την πρόταση της Νέας Δημοκρατίας </w:t>
      </w:r>
      <w:r>
        <w:rPr>
          <w:rFonts w:eastAsia="Times New Roman" w:cs="Times New Roman"/>
          <w:szCs w:val="24"/>
        </w:rPr>
        <w:t xml:space="preserve">γιατί όλοι εμείς οι κακοί εδώ έχουμε συμφωνήσει, για να συντηρήσουμε το μύθο του κ. Βαρουφάκη. Πείτε μου για να καταλάβω: Σε ποια Κυβέρνηση ήταν Υπουργός το </w:t>
      </w:r>
      <w:r>
        <w:rPr>
          <w:rFonts w:eastAsia="Times New Roman" w:cs="Times New Roman"/>
          <w:szCs w:val="24"/>
          <w:lang w:val="en-US"/>
        </w:rPr>
        <w:t>asset</w:t>
      </w:r>
      <w:r>
        <w:rPr>
          <w:rFonts w:eastAsia="Times New Roman" w:cs="Times New Roman"/>
          <w:szCs w:val="24"/>
        </w:rPr>
        <w:t>; Στη δική μας; Δεν ήταν στην Κυβέρνηση ΣΥΡΙΖΑ; Ποιος έχει ομολογήσει, εδώ σε αυτήν την Αίθουσ</w:t>
      </w:r>
      <w:r>
        <w:rPr>
          <w:rFonts w:eastAsia="Times New Roman" w:cs="Times New Roman"/>
          <w:szCs w:val="24"/>
        </w:rPr>
        <w:t xml:space="preserve">α -ο κύριος Πρωθυπουργός στην κ. Γεννηματά- ότι, βεβαίως, του έχει δώσει εντολή για τη σύνταξη αυτού του συγκεκριμένου πορίσματος; </w:t>
      </w:r>
      <w:r>
        <w:rPr>
          <w:rFonts w:eastAsia="Times New Roman" w:cs="Times New Roman"/>
          <w:szCs w:val="24"/>
        </w:rPr>
        <w:t>Ό</w:t>
      </w:r>
      <w:r>
        <w:rPr>
          <w:rFonts w:eastAsia="Times New Roman" w:cs="Times New Roman"/>
          <w:szCs w:val="24"/>
        </w:rPr>
        <w:t xml:space="preserve">χι μόνο για αυτό, αλλά και για την προετοιμασία ενός σχεδίου, γιατί πήγαινε στον πόλεμο. </w:t>
      </w:r>
      <w:r>
        <w:rPr>
          <w:rFonts w:eastAsia="Times New Roman" w:cs="Times New Roman"/>
          <w:szCs w:val="24"/>
        </w:rPr>
        <w:t>Σ</w:t>
      </w:r>
      <w:r>
        <w:rPr>
          <w:rFonts w:eastAsia="Times New Roman" w:cs="Times New Roman"/>
          <w:szCs w:val="24"/>
        </w:rPr>
        <w:t xml:space="preserve">τον πόλεμο που πήγαινε, έπρεπε να </w:t>
      </w:r>
      <w:r>
        <w:rPr>
          <w:rFonts w:eastAsia="Times New Roman" w:cs="Times New Roman"/>
          <w:szCs w:val="24"/>
        </w:rPr>
        <w:t xml:space="preserve">έχει ένα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Αυτό το είπε ο κύριος Πρωθυπουργός. Δεν το είπε ο κ. Βαρουφάκης, για να συντηρήσουμε εμείς τον μύθο του. </w:t>
      </w:r>
    </w:p>
    <w:p w14:paraId="7548F422" w14:textId="77777777" w:rsidR="006C746B" w:rsidRDefault="002A59A5">
      <w:pPr>
        <w:spacing w:line="600" w:lineRule="auto"/>
        <w:ind w:firstLine="720"/>
        <w:jc w:val="both"/>
        <w:rPr>
          <w:rFonts w:eastAsia="Times New Roman"/>
          <w:bCs/>
          <w:szCs w:val="24"/>
        </w:rPr>
      </w:pPr>
      <w:r>
        <w:rPr>
          <w:rFonts w:eastAsia="Times New Roman" w:cs="Times New Roman"/>
          <w:szCs w:val="24"/>
        </w:rPr>
        <w:t>Αυτό, όμως, που θα πρέπει να δούμε είναι το εξής: Για εσάς δεν υπάρχει κα</w:t>
      </w:r>
      <w:r>
        <w:rPr>
          <w:rFonts w:eastAsia="Times New Roman" w:cs="Times New Roman"/>
          <w:szCs w:val="24"/>
        </w:rPr>
        <w:t>μ</w:t>
      </w:r>
      <w:r>
        <w:rPr>
          <w:rFonts w:eastAsia="Times New Roman" w:cs="Times New Roman"/>
          <w:szCs w:val="24"/>
        </w:rPr>
        <w:t>μία ευθύνη και άρα δεν πρέπει να συζητήσουμε. Ούτε πολιτική</w:t>
      </w:r>
      <w:r>
        <w:rPr>
          <w:rFonts w:eastAsia="Times New Roman" w:cs="Times New Roman"/>
          <w:szCs w:val="24"/>
        </w:rPr>
        <w:t xml:space="preserve"> ευθύνη υπάρχει, ούτε ηθική ευθύνη, ούτε αστική, ούτε ποινική. Ωραία, εγώ θα σας προτείνω να δούμε ότι όλη αυτή η διαδικασία ήταν ένα κι ενιαίο σχέδιο, το οποίο </w:t>
      </w:r>
      <w:r>
        <w:rPr>
          <w:rFonts w:eastAsia="Times New Roman" w:cs="Times New Roman"/>
          <w:szCs w:val="24"/>
        </w:rPr>
        <w:lastRenderedPageBreak/>
        <w:t xml:space="preserve">εξελίχθηκε σε πολλές πράξεις. </w:t>
      </w:r>
      <w:r>
        <w:rPr>
          <w:rFonts w:eastAsia="Times New Roman" w:cs="Times New Roman"/>
          <w:szCs w:val="24"/>
        </w:rPr>
        <w:t>Τ</w:t>
      </w:r>
      <w:r>
        <w:rPr>
          <w:rFonts w:eastAsia="Times New Roman" w:cs="Times New Roman"/>
          <w:szCs w:val="24"/>
        </w:rPr>
        <w:t>ο λέω αυτό, διότι αν ξεκινήσουμε από αρχή να δούμε ποια είναι τα</w:t>
      </w:r>
      <w:r>
        <w:rPr>
          <w:rFonts w:eastAsia="Times New Roman" w:cs="Times New Roman"/>
          <w:szCs w:val="24"/>
        </w:rPr>
        <w:t xml:space="preserve"> στοιχεία, τα οποία θα μπορούσε σήμερα μ</w:t>
      </w:r>
      <w:r>
        <w:rPr>
          <w:rFonts w:eastAsia="Times New Roman" w:cs="Times New Roman"/>
          <w:szCs w:val="24"/>
        </w:rPr>
        <w:t>ί</w:t>
      </w:r>
      <w:r>
        <w:rPr>
          <w:rFonts w:eastAsia="Times New Roman" w:cs="Times New Roman"/>
          <w:szCs w:val="24"/>
        </w:rPr>
        <w:t xml:space="preserve">α εξεταστική </w:t>
      </w:r>
      <w:r>
        <w:rPr>
          <w:rFonts w:eastAsia="Times New Roman" w:cs="Times New Roman"/>
          <w:szCs w:val="24"/>
        </w:rPr>
        <w:t>ε</w:t>
      </w:r>
      <w:r>
        <w:rPr>
          <w:rFonts w:eastAsia="Times New Roman" w:cs="Times New Roman"/>
          <w:szCs w:val="24"/>
        </w:rPr>
        <w:t xml:space="preserve">πιτροπή να διερευνήσει, θα πρέπει να ξεκινήσουμε από το πρώτο, το οποίο φαίνεται ότι βρίσκεται σε δηλώσεις του κ. Βαρουφάκη και στο βιβλίο του κ. </w:t>
      </w:r>
      <w:r>
        <w:rPr>
          <w:rFonts w:eastAsia="Times New Roman"/>
          <w:bCs/>
          <w:szCs w:val="24"/>
        </w:rPr>
        <w:t>Γκάλμπρεϊθ, αλλά εν πάση περιπτώσει, ο δεύτερος αμφισβη</w:t>
      </w:r>
      <w:r>
        <w:rPr>
          <w:rFonts w:eastAsia="Times New Roman"/>
          <w:bCs/>
          <w:szCs w:val="24"/>
        </w:rPr>
        <w:t xml:space="preserve">τείται. </w:t>
      </w:r>
    </w:p>
    <w:p w14:paraId="7548F423" w14:textId="77777777" w:rsidR="006C746B" w:rsidRDefault="002A59A5">
      <w:pPr>
        <w:spacing w:line="600" w:lineRule="auto"/>
        <w:ind w:firstLine="720"/>
        <w:jc w:val="both"/>
        <w:rPr>
          <w:rFonts w:eastAsia="Times New Roman"/>
          <w:bCs/>
          <w:szCs w:val="24"/>
        </w:rPr>
      </w:pPr>
      <w:r>
        <w:rPr>
          <w:rFonts w:eastAsia="Times New Roman"/>
          <w:bCs/>
          <w:szCs w:val="24"/>
        </w:rPr>
        <w:t>Ο κ. Βαρουφάκης έχει πει ότι από τα μέσα Μαρτίου του 2015 υπάρχει η σύσταση ενός πολεμικού συμβουλίου, το οποίο –λέει ο Γκάλμπρεϊθ μετά- εργαζόταν σε πλήρη μυστικότητα, χρησιμοποιώντας ασφαλείς επικοινωνίες και συχνά δρώντας εκτός Υπουργείου ή εκτ</w:t>
      </w:r>
      <w:r>
        <w:rPr>
          <w:rFonts w:eastAsia="Times New Roman"/>
          <w:bCs/>
          <w:szCs w:val="24"/>
        </w:rPr>
        <w:t>ός χώρας. Αυτό εσάς σας φαίνεται για μ</w:t>
      </w:r>
      <w:r>
        <w:rPr>
          <w:rFonts w:eastAsia="Times New Roman"/>
          <w:bCs/>
          <w:szCs w:val="24"/>
        </w:rPr>
        <w:t>ί</w:t>
      </w:r>
      <w:r>
        <w:rPr>
          <w:rFonts w:eastAsia="Times New Roman"/>
          <w:bCs/>
          <w:szCs w:val="24"/>
        </w:rPr>
        <w:t>α δημοκρατική πολιτεία, για ένα κοινοβουλευτικό σύστημα μ</w:t>
      </w:r>
      <w:r>
        <w:rPr>
          <w:rFonts w:eastAsia="Times New Roman"/>
          <w:bCs/>
          <w:szCs w:val="24"/>
        </w:rPr>
        <w:t>ί</w:t>
      </w:r>
      <w:r>
        <w:rPr>
          <w:rFonts w:eastAsia="Times New Roman"/>
          <w:bCs/>
          <w:szCs w:val="24"/>
        </w:rPr>
        <w:t xml:space="preserve">α κανονική διαδικασία, που δεν χρειάζεται να τη διερευνήσουμε. </w:t>
      </w:r>
    </w:p>
    <w:p w14:paraId="7548F424" w14:textId="77777777" w:rsidR="006C746B" w:rsidRDefault="002A59A5">
      <w:pPr>
        <w:spacing w:line="600" w:lineRule="auto"/>
        <w:ind w:firstLine="720"/>
        <w:jc w:val="both"/>
        <w:rPr>
          <w:rFonts w:eastAsia="Times New Roman" w:cs="Times New Roman"/>
          <w:szCs w:val="24"/>
        </w:rPr>
      </w:pPr>
      <w:r>
        <w:rPr>
          <w:rFonts w:eastAsia="Times New Roman"/>
          <w:bCs/>
          <w:szCs w:val="24"/>
        </w:rPr>
        <w:t>Χειρότερα: Η μυστικότητα και η συνωμοτικότητα, την οποία οι πρωταγωνιστές αυτοί παρουσιάζουν στ</w:t>
      </w:r>
      <w:r>
        <w:rPr>
          <w:rFonts w:eastAsia="Times New Roman"/>
          <w:bCs/>
          <w:szCs w:val="24"/>
        </w:rPr>
        <w:t xml:space="preserve">η σύνταξη αυτού του υπομνήματος αποδίδεται από τον κ. Γκάλμπρεϊθ στο γεγονός ότι, αν είχε μαθευτεί, </w:t>
      </w:r>
      <w:r>
        <w:rPr>
          <w:rFonts w:eastAsia="Times New Roman"/>
          <w:bCs/>
          <w:szCs w:val="24"/>
        </w:rPr>
        <w:lastRenderedPageBreak/>
        <w:t>θα μπορούσε να εκθέσει τον κ. Βαρουφάκη σε ακόμη δριμύτερες δημόσιες επιθέσεις, που μπορεί να του στοίχιζαν τη θέση του, αλλά και τη θέση της Κυβέρνησης και</w:t>
      </w:r>
      <w:r>
        <w:rPr>
          <w:rFonts w:eastAsia="Times New Roman"/>
          <w:bCs/>
          <w:szCs w:val="24"/>
        </w:rPr>
        <w:t xml:space="preserve"> να άφηναν όλους έκθετους στην κατηγορία ότι προκαλούσαν την κατάρρευση του ευρώ. </w:t>
      </w:r>
    </w:p>
    <w:p w14:paraId="7548F425"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Αυτό δείχνει ότι οι συμμετέχοντες είχαν απόλυτη συνείδηση σε τι συμμετείχαν, είχαν συνείδηση για την κατάρρευση του ευρώ από δικές τους ενέργειες. </w:t>
      </w:r>
    </w:p>
    <w:p w14:paraId="7548F426"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Άρα</w:t>
      </w:r>
      <w:r>
        <w:rPr>
          <w:rFonts w:eastAsia="Times New Roman"/>
          <w:szCs w:val="24"/>
        </w:rPr>
        <w:t xml:space="preserve"> εδώ έχουμε ένα παράλληλο σύστημα κατά τον κ. Βαρουφάκη -το έχει ονομάσει έτσι- στο Υπουργείο Οικονομικών, με παρακρατικά χαρακτηριστικά, από την άποψη ότι αυτοί οι οποίοι συμμετείχαν στο συγκεκριμένο σύστημα δεν είχαν εντολή από τους κρατικούς φορείς. Ήτα</w:t>
      </w:r>
      <w:r>
        <w:rPr>
          <w:rFonts w:eastAsia="Times New Roman"/>
          <w:szCs w:val="24"/>
        </w:rPr>
        <w:t xml:space="preserve">ν συνειδητοποιημένοι οι συμμετέχοντες στο πολεμικό συμβούλιο και ακολουθούσαν συνωμοτικές πρακτικές. </w:t>
      </w:r>
      <w:r>
        <w:rPr>
          <w:rFonts w:eastAsia="Times New Roman"/>
          <w:szCs w:val="24"/>
        </w:rPr>
        <w:t>Π</w:t>
      </w:r>
      <w:r>
        <w:rPr>
          <w:rFonts w:eastAsia="Times New Roman"/>
          <w:szCs w:val="24"/>
        </w:rPr>
        <w:t xml:space="preserve">άλι δεν μπορεί να υπάρξει οποιαδήποτε απορία για το πώς συγκροτήθηκε και ποιοι συμμετείχαν σε αυτό το σχέδιο. </w:t>
      </w:r>
    </w:p>
    <w:p w14:paraId="7548F427"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Τα ζητήματα που προετοίμαζε η ομάδα αυτή, κ</w:t>
      </w:r>
      <w:r>
        <w:rPr>
          <w:rFonts w:eastAsia="Times New Roman"/>
          <w:szCs w:val="24"/>
        </w:rPr>
        <w:t>αθ’ ομολογία του κ. Βαρουφάκη, αλλά και του Γκάλμπρεϊθ, ήταν τα εξής: Έλεγχος κεφαλαίου, υποσχετικές, παράλληλο νόμισμα σε περίπτωση εξόδου από την Ευρωζώνη, ενώ είχε μελετήσει και τα ζητήματα εκτύπωσης νέων χαρτονομισμάτων. Κα</w:t>
      </w:r>
      <w:r>
        <w:rPr>
          <w:rFonts w:eastAsia="Times New Roman"/>
          <w:szCs w:val="24"/>
        </w:rPr>
        <w:t>μ</w:t>
      </w:r>
      <w:r>
        <w:rPr>
          <w:rFonts w:eastAsia="Times New Roman"/>
          <w:szCs w:val="24"/>
        </w:rPr>
        <w:t>μία συνωμοσιολογία σε όλα αυ</w:t>
      </w:r>
      <w:r>
        <w:rPr>
          <w:rFonts w:eastAsia="Times New Roman"/>
          <w:szCs w:val="24"/>
        </w:rPr>
        <w:t>τά. Σας λέω τι λένε αυτοί οι οποίοι προετοίμασαν ένα πόρισμα το οποίο κατόπιν το έδωσαν στον Πρωθυπουργό. Προετοίμασαν ακόμη και τη διάρκεια των αποθεματικών καυσίμων, την ασφάλεια των καταστημάτων και των σο</w:t>
      </w:r>
      <w:r>
        <w:rPr>
          <w:rFonts w:eastAsia="Times New Roman"/>
          <w:szCs w:val="24"/>
        </w:rPr>
        <w:t>υ</w:t>
      </w:r>
      <w:r>
        <w:rPr>
          <w:rFonts w:eastAsia="Times New Roman"/>
          <w:szCs w:val="24"/>
        </w:rPr>
        <w:t>περμάρκετ, πώς θα έπρεπε να πληρωθούν οι φαρμακ</w:t>
      </w:r>
      <w:r>
        <w:rPr>
          <w:rFonts w:eastAsia="Times New Roman"/>
          <w:szCs w:val="24"/>
        </w:rPr>
        <w:t xml:space="preserve">ευτικές εταιρείες αυτό -το είχε πει και ο ίδιος ο κ. Βαρουφάκης- ένα παράλληλο σύστημα πληρωμών. </w:t>
      </w:r>
    </w:p>
    <w:p w14:paraId="7548F428"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Αυτό που θα πρέπει να συγκρατήσουμε από αυτή την προπαρασκευαστική διαδικασία είναι ότι υπάρχει ο σχεδιασμός της κατάστασης ανάγκης στη χώρα. Κάποιοι σχεδιάζο</w:t>
      </w:r>
      <w:r>
        <w:rPr>
          <w:rFonts w:eastAsia="Times New Roman"/>
          <w:szCs w:val="24"/>
        </w:rPr>
        <w:t xml:space="preserve">υν την κατάσταση ανάγκης στη χώρα εν μέσω λειτουργίας δημοκρατικού πολιτεύματος, εν αγνοία της Βουλής και βεβαίως και των αρμόδιων άλλων Υπουργών. Αυτό, τουλάχιστον, υποστηρίζετε, ότι κανένας άλλος Υπουργός δεν ήξερα τίποτα. </w:t>
      </w:r>
    </w:p>
    <w:p w14:paraId="7548F429"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Τρίτον, το υπόμνημα με το σχέδ</w:t>
      </w:r>
      <w:r>
        <w:rPr>
          <w:rFonts w:eastAsia="Times New Roman"/>
          <w:szCs w:val="24"/>
        </w:rPr>
        <w:t xml:space="preserve">ιο αυτό παραδίδεται από τον ίδιο τον κ. Βαρουφάκη -κατά δήλωσή του και κατά δήλωση του Πρωθυπουργού- τον Μάιο του 2015 στον Πρωθυπουργό. Το επιβεβαίωσε προχθές στη συνέντευξη σε τηλεοπτικό σταθμό. </w:t>
      </w:r>
    </w:p>
    <w:p w14:paraId="7548F42A"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Παράλληλα, ο κ. Γκάλμπρεϊθ μας λέει ότι τα προβλήματα ήταν</w:t>
      </w:r>
      <w:r>
        <w:rPr>
          <w:rFonts w:eastAsia="Times New Roman"/>
          <w:szCs w:val="24"/>
        </w:rPr>
        <w:t xml:space="preserve"> τόσα πολλά που η διαδικασία φαινόταν απειλητική για την κοινωνική ευημερία και την επιβίωση του κράτους. </w:t>
      </w:r>
      <w:r>
        <w:rPr>
          <w:rFonts w:eastAsia="Times New Roman"/>
          <w:szCs w:val="24"/>
        </w:rPr>
        <w:t>Ο</w:t>
      </w:r>
      <w:r>
        <w:rPr>
          <w:rFonts w:eastAsia="Times New Roman"/>
          <w:szCs w:val="24"/>
        </w:rPr>
        <w:t xml:space="preserve"> Πρωθυπουργός μας λέει στη συνέντευξή του, ότι μόλις διάβασε το υπόμνημα, τρόμαξε για τις συνέπειες που θα είχε η έξοδος από την Ευρωζώνη για τη χώρα</w:t>
      </w:r>
      <w:r>
        <w:rPr>
          <w:rFonts w:eastAsia="Times New Roman"/>
          <w:szCs w:val="24"/>
        </w:rPr>
        <w:t xml:space="preserve"> και εκεί αποφάσισε, ενώ είχε αρχίσει να του εμπεδώνεται η άποψη αυτή, ότι έπρεπε με κάθε τρόπο να μείνουμε στο ευρώ.</w:t>
      </w:r>
    </w:p>
    <w:p w14:paraId="7548F42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548F42C"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Κύριε Πρόεδρε, πραγματικά δεν θα χρειαστώ παραπάνω από</w:t>
      </w:r>
      <w:r>
        <w:rPr>
          <w:rFonts w:eastAsia="Times New Roman"/>
          <w:szCs w:val="24"/>
        </w:rPr>
        <w:t xml:space="preserve"> ένα λεπτό.</w:t>
      </w:r>
    </w:p>
    <w:p w14:paraId="7548F42D"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 xml:space="preserve">Ερώτημα: Όλα αυτά, κυρίες και κύριοι συνάδελφοι, δηλαδή σχέδιο εκτάκτου ανάγκης που απαιτούσε τη συνδρομή των Ενόπλων Δυνάμεων, των Σωμάτων Ασφαλείας, για την προστασία των τραπεζών, του Νομισματοκοπείου, των δημόσιων κτηρίων υπήρχε, έγιναν εν </w:t>
      </w:r>
      <w:r>
        <w:rPr>
          <w:rFonts w:eastAsia="Times New Roman"/>
          <w:szCs w:val="24"/>
        </w:rPr>
        <w:t>αγνοία των αρμόδιων Υπουργών; Δηλαδή, ο κ. Καμμένος και ο κ. Πανούσης δεν ήξεραν τίποτα για την προετοιμασία του Στρατού και της Αστυνομίας; Γι’ αυτά, επειδή έχουν δηλωθεί σε ανύποπτο χρόνο, θα πρέπει να δούμε αν υπάρχει και η ευθύνη ενός κυβερνητικού συμβ</w:t>
      </w:r>
      <w:r>
        <w:rPr>
          <w:rFonts w:eastAsia="Times New Roman"/>
          <w:szCs w:val="24"/>
        </w:rPr>
        <w:t>ουλίου, το οποίο αποφάσισε ομόφωνα ότι η χώρα πηγαίνει στα βράχια, γνωρίζοντας όλα αυτά.</w:t>
      </w:r>
    </w:p>
    <w:p w14:paraId="7548F42E"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Πάντως, τα αντικειμενικά γεγονότα, χωρίς κα</w:t>
      </w:r>
      <w:r>
        <w:rPr>
          <w:rFonts w:eastAsia="Times New Roman"/>
          <w:szCs w:val="24"/>
        </w:rPr>
        <w:t>μ</w:t>
      </w:r>
      <w:r>
        <w:rPr>
          <w:rFonts w:eastAsia="Times New Roman"/>
          <w:szCs w:val="24"/>
        </w:rPr>
        <w:t>μία κρίση, είναι: Στις 2 Ιουλίου 2015, τρεις μέρες πριν από το δημοψήφισμα, γίνεται το πρωτοφανές για κοινοβουλευτικά χρονι</w:t>
      </w:r>
      <w:r>
        <w:rPr>
          <w:rFonts w:eastAsia="Times New Roman"/>
          <w:szCs w:val="24"/>
        </w:rPr>
        <w:t xml:space="preserve">κά: Ο κύριος Πρωθυπουργός μεταβαίνει στο Υπουργείο Εθνικής Αμύνης και τον υποδέχεται ο Υπουργός του, ο οποίος του λέει, «Κύριε Πρωθυπουργέ, σας υποδέχομαι σήμερα ως επικεφαλής των Ενόπλων Δυνάμεων, εδώ στο Πεντάγωνο </w:t>
      </w:r>
      <w:r>
        <w:rPr>
          <w:rFonts w:eastAsia="Times New Roman"/>
          <w:szCs w:val="24"/>
        </w:rPr>
        <w:lastRenderedPageBreak/>
        <w:t>και θέλω να σας διαβεβαιώσω ότι οι Ένοπλ</w:t>
      </w:r>
      <w:r>
        <w:rPr>
          <w:rFonts w:eastAsia="Times New Roman"/>
          <w:szCs w:val="24"/>
        </w:rPr>
        <w:t>ες Δυνάμεις είναι έτοιμες να διασφαλίσουν σταθερότητα στο εσωτερικό της χώρας».</w:t>
      </w:r>
    </w:p>
    <w:p w14:paraId="7548F42F"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Όλα αυτά, η συνωμοτικότητα, η συγκρότηση του σχεδίου έκτακτης ανάγκης, η κινητοποίηση του Στρατού και της Αστυνομίας…</w:t>
      </w:r>
    </w:p>
    <w:p w14:paraId="7548F430"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συνάδελφε, για το εσωτερικό της χώ</w:t>
      </w:r>
      <w:r>
        <w:rPr>
          <w:rFonts w:eastAsia="Times New Roman"/>
          <w:szCs w:val="24"/>
        </w:rPr>
        <w:t>ρας.</w:t>
      </w:r>
    </w:p>
    <w:p w14:paraId="7548F431"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…το σχέδιο το οποίο ήρθε στην επιφάνεια μήνες μετά, πιστεύετε ότι το ήξεραν οι πολίτες και ήρθαν να το επιβεβαιώσουν με την ψήφο τους.</w:t>
      </w:r>
    </w:p>
    <w:p w14:paraId="7548F432"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Ξέρετε κάτι; Όταν μετέβη ο κύριος Πρωθυπουργός στο Υπουργείο Εθνικής Αμύνης, η κ. Γεννηματά ε</w:t>
      </w:r>
      <w:r>
        <w:rPr>
          <w:rFonts w:eastAsia="Times New Roman"/>
          <w:szCs w:val="24"/>
        </w:rPr>
        <w:t xml:space="preserve">ίχε κάνει μία δήλωση για να επικρίνει τον κ. Τσίπρα που άφησε το παραλήρημα του Υπουργού Άμυνας </w:t>
      </w:r>
      <w:r>
        <w:rPr>
          <w:rFonts w:eastAsia="Times New Roman"/>
          <w:szCs w:val="24"/>
        </w:rPr>
        <w:lastRenderedPageBreak/>
        <w:t>κ. Καμμένου, και του θυμίζει ότι αυτή η φράση που είπε για το εσωτερικό της χώρας και όχι για το εξωτερικό, είναι ανοιχτή απειλή για τα δικαιώματα και τις ελευθ</w:t>
      </w:r>
      <w:r>
        <w:rPr>
          <w:rFonts w:eastAsia="Times New Roman"/>
          <w:szCs w:val="24"/>
        </w:rPr>
        <w:t>ερίες του ελληνικού λαού και του κάθε πολίτη ξεχωριστά.</w:t>
      </w:r>
    </w:p>
    <w:p w14:paraId="7548F43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Αυτό ήταν το ενιαίο σχέδιο, το οποίο εξελίχθηκε σε περισσότερες πράξεις και τελείωσε τον Ιούλιο του 2015 με την απόφαση την οποία πήρατε. </w:t>
      </w:r>
    </w:p>
    <w:p w14:paraId="7548F43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Παρακαλώ, κύριε συνάδελφε, ολ</w:t>
      </w:r>
      <w:r>
        <w:rPr>
          <w:rFonts w:eastAsia="Times New Roman" w:cs="Times New Roman"/>
          <w:szCs w:val="24"/>
        </w:rPr>
        <w:t xml:space="preserve">οκληρώστε. </w:t>
      </w:r>
    </w:p>
    <w:p w14:paraId="7548F43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Τελειώνω, κύριε Πρόεδρε. </w:t>
      </w:r>
    </w:p>
    <w:p w14:paraId="7548F43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ερώτημα δεν είναι εάν όλα αυτά στοιχειοθετούν κάποια ποινική, αστική ή πολιτική ευθύνη. Αυτό θα το αποφασίσει η </w:t>
      </w:r>
      <w:r>
        <w:rPr>
          <w:rFonts w:eastAsia="Times New Roman" w:cs="Times New Roman"/>
          <w:szCs w:val="24"/>
        </w:rPr>
        <w:t>δ</w:t>
      </w:r>
      <w:r>
        <w:rPr>
          <w:rFonts w:eastAsia="Times New Roman" w:cs="Times New Roman"/>
          <w:szCs w:val="24"/>
        </w:rPr>
        <w:t>ικαιοσύνη κάποια στιγμή. Όμως, πραγματικά, δεν θέλετε να ξέρετε και να διερευνή</w:t>
      </w:r>
      <w:r>
        <w:rPr>
          <w:rFonts w:eastAsia="Times New Roman" w:cs="Times New Roman"/>
          <w:szCs w:val="24"/>
        </w:rPr>
        <w:t xml:space="preserve">σετε καμμία πτυχή αυτής της περιόδου, το «άσε, τα έκανε όλα καλά» και από την άλλη πλευρά ο Πρωθυπουργός τα ήξερε; Είχαμε ένα οικονομικό πραξικόπημα σε εξέλιξη και ταυτόχρονα η χώρα βρισκόταν </w:t>
      </w:r>
      <w:r>
        <w:rPr>
          <w:rFonts w:eastAsia="Times New Roman" w:cs="Times New Roman"/>
          <w:szCs w:val="24"/>
        </w:rPr>
        <w:lastRenderedPageBreak/>
        <w:t>στο χείλος του γκρεμού, με τα οικονομικά της συμφέροντα να διακυ</w:t>
      </w:r>
      <w:r>
        <w:rPr>
          <w:rFonts w:eastAsia="Times New Roman" w:cs="Times New Roman"/>
          <w:szCs w:val="24"/>
        </w:rPr>
        <w:t>βεύονται και για όλα αυτά -είτε κρίθηκαν από τον ελληνικό λαό τον Σεπτέμβριο είτε όχι- εσείς δεν θέλετε να μάθετε τίποτα;</w:t>
      </w:r>
    </w:p>
    <w:p w14:paraId="7548F43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Εμείς έχουμε πει ότι οι ευθύνες που βαρύνουν την Κυβέρνηση είναι πολύ μεγάλες. </w:t>
      </w:r>
      <w:r>
        <w:rPr>
          <w:rFonts w:eastAsia="Times New Roman" w:cs="Times New Roman"/>
          <w:szCs w:val="24"/>
        </w:rPr>
        <w:t>Α</w:t>
      </w:r>
      <w:r>
        <w:rPr>
          <w:rFonts w:eastAsia="Times New Roman" w:cs="Times New Roman"/>
          <w:szCs w:val="24"/>
        </w:rPr>
        <w:t>ς πάμε να τα συζητήσουμε με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 xml:space="preserve">ξεταστική η οποία θα ξεκινάει από το 2002 και θα καταλήγει σήμερα. Να είναι όλοι μέσα. </w:t>
      </w:r>
    </w:p>
    <w:p w14:paraId="7548F43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Από την άλλη πλευρά, το γεγονός ότι σήμερα αποποιείστε με τόση ευκολία τον κ. Βαρουφάκη και ενδεχομένως ξεχνάτε τα λόγια του Πρωθυπουργού, δείχνει ότι μάλλον έχετε συνε</w:t>
      </w:r>
      <w:r>
        <w:rPr>
          <w:rFonts w:eastAsia="Times New Roman" w:cs="Times New Roman"/>
          <w:szCs w:val="24"/>
        </w:rPr>
        <w:t xml:space="preserve">ίδηση αυτής της ευθύνης. Γι’ αυτό εμείς θα ψηφίσουμε για τη σύσταση αυτής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όπως θα ψηφίσουμε και…</w:t>
      </w:r>
    </w:p>
    <w:p w14:paraId="7548F43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7548F43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 Κοινοβουλευτικός Εκπρόσωπος του Λαϊκού Συνδέσμου-Χρυσή Αυγή κ. Χρήσ</w:t>
      </w:r>
      <w:r>
        <w:rPr>
          <w:rFonts w:eastAsia="Times New Roman" w:cs="Times New Roman"/>
          <w:szCs w:val="24"/>
        </w:rPr>
        <w:t xml:space="preserve">τος Παππάς έχει τον λόγο. </w:t>
      </w:r>
    </w:p>
    <w:p w14:paraId="7548F43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η σημερινή συζήτηση επί της αιτήσεως της Νέας Δημοκρατίας για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σε ό,τι αφορά στο τρίτο μνημόνιο, ένα μνημόνιο που και εκείνη ψήφισε πριν από ένα χρόνο περίπου, για την επιβολή τραπεζικής αργίας και περιορισμών, δηλαδή αυτό που λέγεται αγγλιστί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την σκανδαλώδη για άλλη μ</w:t>
      </w:r>
      <w:r>
        <w:rPr>
          <w:rFonts w:eastAsia="Times New Roman" w:cs="Times New Roman"/>
          <w:szCs w:val="24"/>
        </w:rPr>
        <w:t>ί</w:t>
      </w:r>
      <w:r>
        <w:rPr>
          <w:rFonts w:eastAsia="Times New Roman" w:cs="Times New Roman"/>
          <w:szCs w:val="24"/>
        </w:rPr>
        <w:t>α φορά ανακεφαλαιοπ</w:t>
      </w:r>
      <w:r>
        <w:rPr>
          <w:rFonts w:eastAsia="Times New Roman" w:cs="Times New Roman"/>
          <w:szCs w:val="24"/>
        </w:rPr>
        <w:t>οίηση των τραπεζών -στην πραγματικότητα καθόλου ελληνικών τραπεζών-, γίνεται σε μ</w:t>
      </w:r>
      <w:r>
        <w:rPr>
          <w:rFonts w:eastAsia="Times New Roman" w:cs="Times New Roman"/>
          <w:szCs w:val="24"/>
        </w:rPr>
        <w:t>ί</w:t>
      </w:r>
      <w:r>
        <w:rPr>
          <w:rFonts w:eastAsia="Times New Roman" w:cs="Times New Roman"/>
          <w:szCs w:val="24"/>
        </w:rPr>
        <w:t>α χρονική συγκυρία κατά την οποία έχουμε τρία πολύ σημαντικά και επίκαιρα πολιτικά γεγονότα.</w:t>
      </w:r>
    </w:p>
    <w:p w14:paraId="7548F43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Πρώτον, την απορριφθείσα πρόταση του ΣΥΡΙΖΑ για έναν νέο εκλογικό νόμο, με τον οπ</w:t>
      </w:r>
      <w:r>
        <w:rPr>
          <w:rFonts w:eastAsia="Times New Roman" w:cs="Times New Roman"/>
          <w:szCs w:val="24"/>
        </w:rPr>
        <w:t xml:space="preserve">οίο προσδοκούσε να έχει εξασφαλισμένη τη νομή της εξουσίας, τη συμμετοχή του, δηλαδή, στη νέα κυβέρνηση που θα προκύψει μετά τις επόμενες εκλογές. </w:t>
      </w:r>
    </w:p>
    <w:p w14:paraId="7548F43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Η συζήτηση εκείνη έγινε κατ’ ουσίαν για επικοινωνιακούς λόγους και όπως λέγεται με ποδοσφαιρική ορολογία -ας</w:t>
      </w:r>
      <w:r>
        <w:rPr>
          <w:rFonts w:eastAsia="Times New Roman" w:cs="Times New Roman"/>
          <w:szCs w:val="24"/>
        </w:rPr>
        <w:t xml:space="preserve"> μου επιτραπεί η έκφραση, κύριε Πρόεδρε- για να πετάξει ο Τσίπρας τη μπάλα στην εξέδρα. Έγινε για να παραβλεφθούν τα ογκωδέστατα προβλήματα της ανέχειας και της ανεργίας, η οποία -σημειωτέον- αυξάνει σε τουριστική περίοδο, και να αποκρυβεί η παραχώρηση των</w:t>
      </w:r>
      <w:r>
        <w:rPr>
          <w:rFonts w:eastAsia="Times New Roman" w:cs="Times New Roman"/>
          <w:szCs w:val="24"/>
        </w:rPr>
        <w:t xml:space="preserve"> ελληνικών κρατικών υποδομών σε ξένους ιδιώτες, η οποία λαμβάνει χώρα αυτή τη στιγμή. </w:t>
      </w:r>
    </w:p>
    <w:p w14:paraId="7548F43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Την τακτική αυτή συνεχίζει ο κύριος Πρωθυπουργός με τις χθεσινές του δηλώσεις περί δήθεν αναθεώρησης του Συντάγματος και άλλα τινά. Λες και αυτό είναι το πρόβλημα του ελ</w:t>
      </w:r>
      <w:r>
        <w:rPr>
          <w:rFonts w:eastAsia="Times New Roman" w:cs="Times New Roman"/>
          <w:szCs w:val="24"/>
        </w:rPr>
        <w:t xml:space="preserve">ληνικού λαού! </w:t>
      </w:r>
    </w:p>
    <w:p w14:paraId="7548F43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Στη συζήτηση για τον εκλογικό νόμο κυριάρχησε η έντιμη πολιτική στάση της Χρυσής Αυγής, ως ανεξάρτητης πολιτικής δύναμης η οποία εκφράζει τον λαό, υπάρχει για τον λαό και διατρανώνει μαζί με τον λαό το, «Πάνω από όλα η Ελλάδα, πριν από όλα ο</w:t>
      </w:r>
      <w:r>
        <w:rPr>
          <w:rFonts w:eastAsia="Times New Roman" w:cs="Times New Roman"/>
          <w:szCs w:val="24"/>
        </w:rPr>
        <w:t>ι Έλληνες». Η θέση αυτή εκφράστηκε δι</w:t>
      </w:r>
      <w:r>
        <w:rPr>
          <w:rFonts w:eastAsia="Times New Roman" w:cs="Times New Roman"/>
          <w:szCs w:val="24"/>
        </w:rPr>
        <w:t>ά</w:t>
      </w:r>
      <w:r>
        <w:rPr>
          <w:rFonts w:eastAsia="Times New Roman" w:cs="Times New Roman"/>
          <w:szCs w:val="24"/>
        </w:rPr>
        <w:t xml:space="preserve"> του </w:t>
      </w:r>
      <w:r>
        <w:rPr>
          <w:rFonts w:eastAsia="Times New Roman" w:cs="Times New Roman"/>
          <w:szCs w:val="24"/>
        </w:rPr>
        <w:lastRenderedPageBreak/>
        <w:t xml:space="preserve">Αρχηγού της Χρυσής Αυγής, του </w:t>
      </w:r>
      <w:r>
        <w:rPr>
          <w:rFonts w:eastAsia="Times New Roman" w:cs="Times New Roman"/>
          <w:szCs w:val="24"/>
        </w:rPr>
        <w:t>κ.</w:t>
      </w:r>
      <w:r>
        <w:rPr>
          <w:rFonts w:eastAsia="Times New Roman" w:cs="Times New Roman"/>
          <w:szCs w:val="24"/>
        </w:rPr>
        <w:t xml:space="preserve"> Νικολάου Μιχαλολιάκου, ο οποίος ανέφερε χαρακτηριστικά: «Η Χρυσή Αυγή είναι ελεύθερη και δεν είναι ουρά κανενός, ούτε της Νέας Δημοκρατίας ούτε του ΣΥΡΙΖΑ».</w:t>
      </w:r>
    </w:p>
    <w:p w14:paraId="7548F44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Δεύτερο θέμα πολιτικής </w:t>
      </w:r>
      <w:r>
        <w:rPr>
          <w:rFonts w:eastAsia="Times New Roman" w:cs="Times New Roman"/>
          <w:szCs w:val="24"/>
        </w:rPr>
        <w:t xml:space="preserve">επικαιρότητας, κύριε Πρόεδρε, είναι ο εορτασμός της επετείου της Μεταπολιτεύσεως του 1974, η οποία, ως γνωστόν, εορτάστηκε στο Προεδρικό Μέγαρο και στην οποία ήσαν παρόντες όλοι οι πολιτικοί Αρχηγοί, πλην του </w:t>
      </w:r>
      <w:r>
        <w:rPr>
          <w:rFonts w:eastAsia="Times New Roman" w:cs="Times New Roman"/>
          <w:szCs w:val="24"/>
        </w:rPr>
        <w:t>κ.</w:t>
      </w:r>
      <w:r>
        <w:rPr>
          <w:rFonts w:eastAsia="Times New Roman" w:cs="Times New Roman"/>
          <w:szCs w:val="24"/>
        </w:rPr>
        <w:t xml:space="preserve"> Νικολάου Μιχαλολιάκου, γεγονός που αποσιωπήθ</w:t>
      </w:r>
      <w:r>
        <w:rPr>
          <w:rFonts w:eastAsia="Times New Roman" w:cs="Times New Roman"/>
          <w:szCs w:val="24"/>
        </w:rPr>
        <w:t>ηκε από τα «μέσα μαζικής παραπληροφόρησης».</w:t>
      </w:r>
    </w:p>
    <w:p w14:paraId="7548F44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Σας πληροφορώ, κυρίες και κύριοι, ότι ο Αρχηγός της Χρυσής Αυγής δεν θα παρίστατο στον εορτασμό μιας αιματοβαμμένης Μεταπολιτεύσεως, που οργανώθηκε από επιόρκους στρατιωτικούς και πολιτικούς πάνω στην κατοχή και </w:t>
      </w:r>
      <w:r>
        <w:rPr>
          <w:rFonts w:eastAsia="Times New Roman" w:cs="Times New Roman"/>
          <w:szCs w:val="24"/>
        </w:rPr>
        <w:t>τον διαμελισμό της Κύπρου μας, με τον «Αττίλα Ι», με τον «Αττίλα ΙΙ», δηλαδή τις επιχειρήσεις του Ιουλίου και Αυγούστου του 1974.</w:t>
      </w:r>
    </w:p>
    <w:p w14:paraId="7548F442"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Υ</w:t>
      </w:r>
      <w:r>
        <w:rPr>
          <w:rFonts w:eastAsia="Times New Roman" w:cs="Times New Roman"/>
          <w:szCs w:val="24"/>
        </w:rPr>
        <w:t>πάρχει φάκελος γι’ αυτή την προδοσία, την προδοσία της Κύπρου, με μαρτυρίες, από σχετική επιτροπή που έλαβε χώρα το 1986, φάκ</w:t>
      </w:r>
      <w:r>
        <w:rPr>
          <w:rFonts w:eastAsia="Times New Roman" w:cs="Times New Roman"/>
          <w:szCs w:val="24"/>
        </w:rPr>
        <w:t>ελος επτασφράγιστος που υπάρχει στα υπόγεια της Βουλής. Γιατί άραγε; Γιατί δεν ανοίγει αυτός ο φάκελος;</w:t>
      </w:r>
    </w:p>
    <w:p w14:paraId="7548F443"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Παραδόθηκε. </w:t>
      </w:r>
    </w:p>
    <w:p w14:paraId="7548F444"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Γιατί, άραγε, στις συνεχείς αιτήσεις μας, έγγραφες και προφορικές, σε Προέδρους της Βουλής και των δ</w:t>
      </w:r>
      <w:r>
        <w:rPr>
          <w:rFonts w:eastAsia="Times New Roman" w:cs="Times New Roman"/>
          <w:szCs w:val="24"/>
        </w:rPr>
        <w:t>ύ</w:t>
      </w:r>
      <w:r>
        <w:rPr>
          <w:rFonts w:eastAsia="Times New Roman" w:cs="Times New Roman"/>
          <w:szCs w:val="24"/>
        </w:rPr>
        <w:t>ο συ</w:t>
      </w:r>
      <w:r>
        <w:rPr>
          <w:rFonts w:eastAsia="Times New Roman" w:cs="Times New Roman"/>
          <w:szCs w:val="24"/>
        </w:rPr>
        <w:t>γκυβερνήσεων, υπάρχει αυτή η ένοχη σιωπή;</w:t>
      </w:r>
    </w:p>
    <w:p w14:paraId="7548F445"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Τρίτο γεγονός είναι αυτό της απρόσκοπτης, από πλευράς εκτελεστικής εξουσίας, διαδηλώσεως -ευτυχώς να πω, ολιγομελούς και αποτυχημένης- τουρκοφρόνων στο κέντρο της ελληνικής Κομοτηνής, οι οποίοι διεκδικούν την ανεξα</w:t>
      </w:r>
      <w:r>
        <w:rPr>
          <w:rFonts w:eastAsia="Times New Roman" w:cs="Times New Roman"/>
          <w:szCs w:val="24"/>
        </w:rPr>
        <w:t xml:space="preserve">ρτησία -άκουσον, άκουσον- της ελληνικής Θράκης. </w:t>
      </w:r>
      <w:r>
        <w:rPr>
          <w:rFonts w:eastAsia="Times New Roman" w:cs="Times New Roman"/>
          <w:szCs w:val="24"/>
        </w:rPr>
        <w:t>Δ</w:t>
      </w:r>
      <w:r>
        <w:rPr>
          <w:rFonts w:eastAsia="Times New Roman" w:cs="Times New Roman"/>
          <w:szCs w:val="24"/>
        </w:rPr>
        <w:t xml:space="preserve">υστυχώς, συνοδοιπόροι τους βρίσκονται και στην Αίθουσα αυτή. </w:t>
      </w:r>
      <w:r>
        <w:rPr>
          <w:rFonts w:eastAsia="Times New Roman" w:cs="Times New Roman"/>
          <w:szCs w:val="24"/>
        </w:rPr>
        <w:t>Δ</w:t>
      </w:r>
      <w:r>
        <w:rPr>
          <w:rFonts w:eastAsia="Times New Roman" w:cs="Times New Roman"/>
          <w:szCs w:val="24"/>
        </w:rPr>
        <w:t xml:space="preserve">εν ομιλώ μόνο για το ΣΥΡΙΖΑ και την τουρκολάγνα πολιτική </w:t>
      </w:r>
      <w:r>
        <w:rPr>
          <w:rFonts w:eastAsia="Times New Roman" w:cs="Times New Roman"/>
          <w:szCs w:val="24"/>
        </w:rPr>
        <w:lastRenderedPageBreak/>
        <w:t>του, που χαϊδεύει το σουλτάνο Ερντογάν, το βλέπουμε τελευταία. Ομιλώ για εσάς, κύριοι τη</w:t>
      </w:r>
      <w:r>
        <w:rPr>
          <w:rFonts w:eastAsia="Times New Roman" w:cs="Times New Roman"/>
          <w:szCs w:val="24"/>
        </w:rPr>
        <w:t xml:space="preserve">ς Νέας Δημοκρατίας. </w:t>
      </w:r>
    </w:p>
    <w:p w14:paraId="7548F446"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Ακούστε, λοιπόν, για να το μάθει και ο ελληνικός λαός. Προ ημερών, τα </w:t>
      </w:r>
      <w:r>
        <w:rPr>
          <w:rFonts w:eastAsia="Times New Roman" w:cs="Times New Roman"/>
          <w:szCs w:val="24"/>
          <w:lang w:val="en-US"/>
        </w:rPr>
        <w:t>W</w:t>
      </w:r>
      <w:r>
        <w:rPr>
          <w:rFonts w:eastAsia="Times New Roman" w:cs="Times New Roman"/>
          <w:szCs w:val="24"/>
          <w:lang w:val="en-US"/>
        </w:rPr>
        <w:t>ikileaks</w:t>
      </w:r>
      <w:r>
        <w:rPr>
          <w:rFonts w:eastAsia="Times New Roman" w:cs="Times New Roman"/>
          <w:szCs w:val="24"/>
        </w:rPr>
        <w:t xml:space="preserve"> ανήγγειλαν ότι θα έδιναν στη δημοσιότητα χιλιάδες ηλεκτρονικά μηνύματα που αντήλλασσαν Τούρκοι Υπουργοί του Ερντογάν. Η αναγγελία της αποδεσμεύσεως της ηλε</w:t>
      </w:r>
      <w:r>
        <w:rPr>
          <w:rFonts w:eastAsia="Times New Roman" w:cs="Times New Roman"/>
          <w:szCs w:val="24"/>
        </w:rPr>
        <w:t xml:space="preserve">κτρονικής αλληλογραφίας, των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έχει προκαλέσει έντονη κινητοποίηση των τουρκικών μυστικών υπηρεσιών, οι οποίες είχαν πραγματοποιήσει μαζικές ηλεκτρονικές επιθέσεις για να αποτρέψουν αυτές τις αποκαλύψεις. </w:t>
      </w:r>
    </w:p>
    <w:p w14:paraId="7548F447"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Ένα σημαντικό μέρος των αποκαλύψεων, που βε</w:t>
      </w:r>
      <w:r>
        <w:rPr>
          <w:rFonts w:eastAsia="Times New Roman" w:cs="Times New Roman"/>
          <w:szCs w:val="24"/>
        </w:rPr>
        <w:t xml:space="preserve">βαίως δεν έλαβαν δημοσιότητα στο ελληνικό μιντιακό κατεστημένο -και ερωτώ, μήπως πήρε τηλέφωνο ο Σαμαράς πάλι;- ήταν ότι στην ηλεκτρονική αλληλογραφία των </w:t>
      </w:r>
      <w:r>
        <w:rPr>
          <w:rFonts w:eastAsia="Times New Roman" w:cs="Times New Roman"/>
          <w:szCs w:val="24"/>
        </w:rPr>
        <w:t>Τ</w:t>
      </w:r>
      <w:r>
        <w:rPr>
          <w:rFonts w:eastAsia="Times New Roman" w:cs="Times New Roman"/>
          <w:szCs w:val="24"/>
        </w:rPr>
        <w:t xml:space="preserve">ούρκων Υπουργών υπήρχε σημαντική αναφορά στην τρίτη πολιτική δύναμη του τόπου, τη Χρυσή Αυγή. </w:t>
      </w:r>
    </w:p>
    <w:p w14:paraId="7548F448"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Συγκε</w:t>
      </w:r>
      <w:r>
        <w:rPr>
          <w:rFonts w:eastAsia="Times New Roman" w:cs="Times New Roman"/>
          <w:szCs w:val="24"/>
        </w:rPr>
        <w:t xml:space="preserve">κριμένα, οι </w:t>
      </w:r>
      <w:r>
        <w:rPr>
          <w:rFonts w:eastAsia="Times New Roman" w:cs="Times New Roman"/>
          <w:szCs w:val="24"/>
        </w:rPr>
        <w:t>Τ</w:t>
      </w:r>
      <w:r>
        <w:rPr>
          <w:rFonts w:eastAsia="Times New Roman" w:cs="Times New Roman"/>
          <w:szCs w:val="24"/>
        </w:rPr>
        <w:t>ούρκοι Υπουργοί είχαν ανταλλάξει αλληλογραφία σχετικά με την ηχηρή παρέμβαση των Ευρωβουλευτών της Χρυσής Αυγής στην τουρκοσύναξη που είχε διοργανώσει στο Ευρωπαϊκό Κοινοβούλιο το Ευρωπαϊκό Λαϊκό Κόμμα, στο οποίο συμμετέχει η πατριδοκάπηλη Νέα</w:t>
      </w:r>
      <w:r>
        <w:rPr>
          <w:rFonts w:eastAsia="Times New Roman" w:cs="Times New Roman"/>
          <w:szCs w:val="24"/>
        </w:rPr>
        <w:t xml:space="preserve"> Δημοκρατία. </w:t>
      </w:r>
    </w:p>
    <w:p w14:paraId="7548F449"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όποιος </w:t>
      </w:r>
      <w:r>
        <w:rPr>
          <w:rFonts w:eastAsia="Times New Roman" w:cs="Times New Roman"/>
          <w:szCs w:val="24"/>
        </w:rPr>
        <w:t>Έ</w:t>
      </w:r>
      <w:r>
        <w:rPr>
          <w:rFonts w:eastAsia="Times New Roman" w:cs="Times New Roman"/>
          <w:szCs w:val="24"/>
        </w:rPr>
        <w:t xml:space="preserve">λληνας πολίτης, ιδιώτης ή πολιτικός, αισθάνεται </w:t>
      </w:r>
      <w:r>
        <w:rPr>
          <w:rFonts w:eastAsia="Times New Roman" w:cs="Times New Roman"/>
          <w:szCs w:val="24"/>
        </w:rPr>
        <w:t>Τ</w:t>
      </w:r>
      <w:r>
        <w:rPr>
          <w:rFonts w:eastAsia="Times New Roman" w:cs="Times New Roman"/>
          <w:szCs w:val="24"/>
        </w:rPr>
        <w:t>ούρκος, να πάει στην Τουρκία. Είδατε πως ενώθηκαν οι Τούρκοι πράκτορες με το ανθελληνικό κράτος, αλλά και πώς οι κάτοικοι της Κομοτηνής -και οι Έλληνες μουσουλμάνοι μ</w:t>
      </w:r>
      <w:r>
        <w:rPr>
          <w:rFonts w:eastAsia="Times New Roman" w:cs="Times New Roman"/>
          <w:szCs w:val="24"/>
        </w:rPr>
        <w:t xml:space="preserve">εταξύ τους- αντέδρασαν αυθόρμητα, ελληνικά και δυναμικά. Το σύνθημά τους δονούσε το κέντρο της πόλης. </w:t>
      </w:r>
      <w:r>
        <w:rPr>
          <w:rFonts w:eastAsia="Times New Roman" w:cs="Times New Roman"/>
          <w:szCs w:val="24"/>
        </w:rPr>
        <w:t>Τ</w:t>
      </w:r>
      <w:r>
        <w:rPr>
          <w:rFonts w:eastAsia="Times New Roman" w:cs="Times New Roman"/>
          <w:szCs w:val="24"/>
        </w:rPr>
        <w:t xml:space="preserve">ο σύνθημά τους ήταν «Η Ελλάδα ανήκει στους Έλληνες». </w:t>
      </w:r>
    </w:p>
    <w:p w14:paraId="7548F44A"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Συγχαρητήρια, λοιπόν, σε αυτούς τους Έλληνες πατριώτες, στους ξεχασμένους από το κράτος ηρωικούς </w:t>
      </w:r>
      <w:r>
        <w:rPr>
          <w:rFonts w:eastAsia="Times New Roman" w:cs="Times New Roman"/>
          <w:szCs w:val="24"/>
        </w:rPr>
        <w:t>κατοίκους της Κομοτηνής, που είχαν το θάρρος με τις ελληνικές σημαίες να σώσουν την τιμή και αξιοπρέπεια όχι μόνο της ελληνικής Θράκης, αλλά και ολόκληρης της ελληνικής πατρίδας.</w:t>
      </w:r>
    </w:p>
    <w:p w14:paraId="7548F44B"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Όσον αφορά την πρόταση της Νέας Δημοκρατίας, είχα πει στην τοποθέτησή μου στη</w:t>
      </w:r>
      <w:r>
        <w:rPr>
          <w:rFonts w:eastAsia="Times New Roman" w:cs="Times New Roman"/>
          <w:szCs w:val="24"/>
        </w:rPr>
        <w:t>ν πρόταση για το νέο εκλογικό νόμο, «Στο σπίτι του κρεμασμένου, δεν ομιλούν για σχοινί». Δυστυχώς, εσείς, κύριοι της νεοφιλελεύθερης παράταξης, δεν με ακούσατε. Εφαρμόζετε κι εσείς την τακτική του κ. Τσίπρα. Πετάτε την μπάλα στην εξέδρα. Γιατί; Γιατί δεν έ</w:t>
      </w:r>
      <w:r>
        <w:rPr>
          <w:rFonts w:eastAsia="Times New Roman" w:cs="Times New Roman"/>
          <w:szCs w:val="24"/>
        </w:rPr>
        <w:t>χετε πρόγραμμα, γιατί δεν έχετε ιδεολογία. Αποκτήσατε με τρόπους ελεγχόμενους πολιτικό Αρχηγό, με τρόπους παρασκηνιακούς. Να θυμίσω τις ματαιωθείσες ψηφοφορίες. Αποκτήσατε πολιτικό Αρχηγό που όχι μόνο δεν «τραβάει», αλλά και δεν εμπνέει. Σύντομα αυτός ο πο</w:t>
      </w:r>
      <w:r>
        <w:rPr>
          <w:rFonts w:eastAsia="Times New Roman" w:cs="Times New Roman"/>
          <w:szCs w:val="24"/>
        </w:rPr>
        <w:t>λιτικός Αρχηγός θα αποτελεί άλλη μ</w:t>
      </w:r>
      <w:r>
        <w:rPr>
          <w:rFonts w:eastAsia="Times New Roman" w:cs="Times New Roman"/>
          <w:szCs w:val="24"/>
        </w:rPr>
        <w:t>ί</w:t>
      </w:r>
      <w:r>
        <w:rPr>
          <w:rFonts w:eastAsia="Times New Roman" w:cs="Times New Roman"/>
          <w:szCs w:val="24"/>
        </w:rPr>
        <w:t xml:space="preserve">α φωτογραφία στους τοίχους των γραφείων σας. </w:t>
      </w:r>
    </w:p>
    <w:p w14:paraId="7548F44C"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Απορώ με την υποκρισία της Νέας Δημοκρατίας. Η μνημονιακή Νέα Δημοκρατία πυροβολεί τα πόδια της. Με αυτή την πρόταση προσπαθεί να ξεγελάσει τον ελληνικό λαό παριστάνοντας την </w:t>
      </w:r>
      <w:r>
        <w:rPr>
          <w:rFonts w:eastAsia="Times New Roman" w:cs="Times New Roman"/>
          <w:szCs w:val="24"/>
        </w:rPr>
        <w:t xml:space="preserve">δήθεν αντιμνημονιακή; </w:t>
      </w:r>
    </w:p>
    <w:p w14:paraId="7548F44D"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Να ξέρετε, κύριοι της Νέας Δημοκρατίας ότι ο λαός γνωρίζει ποιος ευθύνεται για τα καταστροφικά μνημόνια χωρίς εξεταστικές επιτροπές. Γνωρίζει ποιοι ξεκίνησαν και ομιλούσαν για επώδυνα μέτρα, παραδίδοντας την εξουσία στον Γεώργιο Παπα</w:t>
      </w:r>
      <w:r>
        <w:rPr>
          <w:rFonts w:eastAsia="Times New Roman" w:cs="Times New Roman"/>
          <w:szCs w:val="24"/>
        </w:rPr>
        <w:t>νδρέου. Γνωρίζει ποιος προσπάθησε να καπηλευτεί την αντίσταση του ελληνικού λαού, παριστάνοντας τον αντιμνημονιακό και στη συνέχεια αποδεικνυόμενος ως μνημονιακότερος των μνημονιακών. Ποιος άλλος από τον Αντώνη Σαμαρά; Δικά σας στελέχη. Δικός σας είναι ο Α</w:t>
      </w:r>
      <w:r>
        <w:rPr>
          <w:rFonts w:eastAsia="Times New Roman" w:cs="Times New Roman"/>
          <w:szCs w:val="24"/>
        </w:rPr>
        <w:t>ντιπρόεδρος που επαίρονταν ότι τα επαχθή μέτρα είναι δικά τους και όχι καθ’ υποβολή της τρόικα. Εσείς χαριεντίζεστε με την Μέρκελ, τον Σόιμπλε, τον Γιούνγκερ και τα υπόλοιπα κοράκια της διεθνούς τοκογλυφίας, τέχνη που την έμαθε καλά από εσάς και ο συνεργάτ</w:t>
      </w:r>
      <w:r>
        <w:rPr>
          <w:rFonts w:eastAsia="Times New Roman" w:cs="Times New Roman"/>
          <w:szCs w:val="24"/>
        </w:rPr>
        <w:t xml:space="preserve">ης σας στο μνημόνιο, ο κ. Αλέξης Τσίπρας. </w:t>
      </w:r>
    </w:p>
    <w:p w14:paraId="7548F44E"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Α</w:t>
      </w:r>
      <w:r>
        <w:rPr>
          <w:rFonts w:eastAsia="Times New Roman" w:cs="Times New Roman"/>
          <w:szCs w:val="24"/>
        </w:rPr>
        <w:t>ναρωτιέμαι, γιατί όχι εξεταστική επιτροπή από την εποχή του Κώστα Σημίτη; Γιατί όχι εξεταστική επιτροπή από την κολεγιά Σημίτη-</w:t>
      </w:r>
      <w:r>
        <w:rPr>
          <w:rFonts w:eastAsia="Times New Roman" w:cs="Times New Roman"/>
          <w:szCs w:val="24"/>
        </w:rPr>
        <w:t>«</w:t>
      </w:r>
      <w:r>
        <w:rPr>
          <w:rFonts w:eastAsia="Times New Roman" w:cs="Times New Roman"/>
          <w:szCs w:val="24"/>
          <w:lang w:val="en-US"/>
        </w:rPr>
        <w:t>G</w:t>
      </w:r>
      <w:r>
        <w:rPr>
          <w:rFonts w:eastAsia="Times New Roman" w:cs="Times New Roman"/>
          <w:szCs w:val="24"/>
          <w:lang w:val="en-US"/>
        </w:rPr>
        <w:t>OLDMAN</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ACHS</w:t>
      </w:r>
      <w:r>
        <w:rPr>
          <w:rFonts w:eastAsia="Times New Roman" w:cs="Times New Roman"/>
          <w:szCs w:val="24"/>
        </w:rPr>
        <w:t>»</w:t>
      </w:r>
      <w:r>
        <w:rPr>
          <w:rFonts w:eastAsia="Times New Roman" w:cs="Times New Roman"/>
          <w:szCs w:val="24"/>
        </w:rPr>
        <w:t>; Γιατί όχι εξεταστική επιτροπή για το σκάνδαλο της ΕΛΣΤΑΤ του Γεωργίο</w:t>
      </w:r>
      <w:r>
        <w:rPr>
          <w:rFonts w:eastAsia="Times New Roman" w:cs="Times New Roman"/>
          <w:szCs w:val="24"/>
        </w:rPr>
        <w:t xml:space="preserve">υ, του προστατευόμενου και εγκαθέτου του ξένου παράγοντα; </w:t>
      </w:r>
    </w:p>
    <w:p w14:paraId="7548F44F" w14:textId="77777777" w:rsidR="006C746B" w:rsidRDefault="002A59A5">
      <w:pPr>
        <w:tabs>
          <w:tab w:val="left" w:pos="1134"/>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548F45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Γιατί όχι εξεταστική επιτροπή για το </w:t>
      </w:r>
      <w:r>
        <w:rPr>
          <w:rFonts w:eastAsia="Times New Roman" w:cs="Times New Roman"/>
          <w:szCs w:val="24"/>
          <w:lang w:val="en-US"/>
        </w:rPr>
        <w:t>PSI</w:t>
      </w:r>
      <w:r>
        <w:rPr>
          <w:rFonts w:eastAsia="Times New Roman" w:cs="Times New Roman"/>
          <w:szCs w:val="24"/>
        </w:rPr>
        <w:t xml:space="preserve"> των Σαμαρά και Βενιζέλου που κούρεψε τους μόχθους και το προϊόν εργασίας χιλιάδων Ελλήνων, καθώς και την εμπιστοσύνη που έδειξαν χιλιάδες μικροεπενδυτές στη σταθερά ενός κράτους που αποδείχθηκε ληστρικό, αντιλαϊκό και εν τέλει, ανθελληνικό; Γιατί να μείνε</w:t>
      </w:r>
      <w:r>
        <w:rPr>
          <w:rFonts w:eastAsia="Times New Roman" w:cs="Times New Roman"/>
          <w:szCs w:val="24"/>
        </w:rPr>
        <w:t xml:space="preserve">ι στο απυρόβλητο ο Σημίτης; </w:t>
      </w:r>
    </w:p>
    <w:p w14:paraId="7548F45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Παπανδρέου, που τελευταία συνομιλεί με τον κύριο Πρωθυπουργό, με ποια ιδιότητα συνομιλεί; Του ειδικού στα μνημόνια και την προδοσία; Τι εκπροσωπεί ο Τζέφρι Παπανδρέου; Τι εκπροσωπεί στον ελληνικό λαό; Και τι συζητά με τον Αλέ</w:t>
      </w:r>
      <w:r>
        <w:rPr>
          <w:rFonts w:eastAsia="Times New Roman" w:cs="Times New Roman"/>
          <w:szCs w:val="24"/>
        </w:rPr>
        <w:t xml:space="preserve">ξη Τσίπρα; Τη μεταφορά τεχνογνωσίας; Γιατί να μείνουν έξω από την επιτροπή ο Σαμαράς, ο Στουρνάρας, ο Παπαδήμος και οι συν αυτώ; </w:t>
      </w:r>
    </w:p>
    <w:p w14:paraId="7548F45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Γιατί μιλάτε μόνο για το δήθεν αριστερό μνημόνιο, που είναι και δεξιό, αφού μαζί το ψηφίσατε; Γιατί όχι για όλα τα μνημόνια πο</w:t>
      </w:r>
      <w:r>
        <w:rPr>
          <w:rFonts w:eastAsia="Times New Roman" w:cs="Times New Roman"/>
          <w:szCs w:val="24"/>
        </w:rPr>
        <w:t xml:space="preserve">υ το ένα είναι συνέχεια του άλλου κι έρχεται να δέσει τη χώρα και τις γενιές των Ελλήνων στην ξενοκρατία για εκατό και πλέον χρόνια; </w:t>
      </w:r>
    </w:p>
    <w:p w14:paraId="7548F45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Υποκρισία μεγάλη, λοιπόν, της Νέας Δημοκρατίας, που προσπαθεί να χρησιμοποιήσει μ</w:t>
      </w:r>
      <w:r>
        <w:rPr>
          <w:rFonts w:eastAsia="Times New Roman" w:cs="Times New Roman"/>
          <w:szCs w:val="24"/>
        </w:rPr>
        <w:t>ί</w:t>
      </w:r>
      <w:r>
        <w:rPr>
          <w:rFonts w:eastAsia="Times New Roman" w:cs="Times New Roman"/>
          <w:szCs w:val="24"/>
        </w:rPr>
        <w:t>α ανώδυνη για τον ΣΥΡΙΖΑ πρόταση, αφού κ</w:t>
      </w:r>
      <w:r>
        <w:rPr>
          <w:rFonts w:eastAsia="Times New Roman" w:cs="Times New Roman"/>
          <w:szCs w:val="24"/>
        </w:rPr>
        <w:t>αι ο Βαρουφάκης είναι παρελθόν για την Κυβέρνηση, αλλά και ως Αξιωματική Αντιπολίτευση δεν έχει πλειοψηφία.</w:t>
      </w:r>
    </w:p>
    <w:p w14:paraId="7548F45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Πέραν από τα τερτίπια σας, κύριοι της Νέας Δημοκρατίας, ο λαός γνωρίζει και να είστε σίγουροι ότι θα έρθει η ώρα που θα τιμωρήσει. Εμείς θα δηλώσουμ</w:t>
      </w:r>
      <w:r>
        <w:rPr>
          <w:rFonts w:eastAsia="Times New Roman" w:cs="Times New Roman"/>
          <w:szCs w:val="24"/>
        </w:rPr>
        <w:t>ε «</w:t>
      </w:r>
      <w:r>
        <w:rPr>
          <w:rFonts w:eastAsia="Times New Roman" w:cs="Times New Roman"/>
          <w:szCs w:val="24"/>
        </w:rPr>
        <w:t>παρών</w:t>
      </w:r>
      <w:r>
        <w:rPr>
          <w:rFonts w:eastAsia="Times New Roman" w:cs="Times New Roman"/>
          <w:szCs w:val="24"/>
        </w:rPr>
        <w:t xml:space="preserve">». </w:t>
      </w:r>
    </w:p>
    <w:p w14:paraId="7548F45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Όσο για εσάς τους Νεοδημοκράτες, εσείς είστε πραγματικά πολιτικά κρατούμενοι του πολιτικού σας ενστίκτου. </w:t>
      </w:r>
      <w:r>
        <w:rPr>
          <w:rFonts w:eastAsia="Times New Roman" w:cs="Times New Roman"/>
          <w:szCs w:val="24"/>
        </w:rPr>
        <w:t>Τ</w:t>
      </w:r>
      <w:r>
        <w:rPr>
          <w:rFonts w:eastAsia="Times New Roman" w:cs="Times New Roman"/>
          <w:szCs w:val="24"/>
        </w:rPr>
        <w:t>ο αποδεικνύετε καθημερινά, τουλάχιστον στην έξι μηνών πολιτική σας παρουσία.</w:t>
      </w:r>
    </w:p>
    <w:p w14:paraId="7548F45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Ακούστε, όμως, τα λόγια ενός αληθινού πολιτικού κρατουμένου.</w:t>
      </w:r>
      <w:r>
        <w:rPr>
          <w:rFonts w:eastAsia="Times New Roman" w:cs="Times New Roman"/>
          <w:szCs w:val="24"/>
        </w:rPr>
        <w:t xml:space="preserve"> Δεν γνωρίζω αν μπορείτε να ενηλικιωθείτε πολιτικά, διότι με τις επιλογές σας έχετε φυλακίσει την ελπίδα και το μέλλον όλων των Ελλήνων.</w:t>
      </w:r>
    </w:p>
    <w:p w14:paraId="7548F45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Εμείς οι Έλληνες εθνικιστές δηλώνουμε από το Βήμα τούτο όχι μόνο την πρόθεση που έχουμε για την ελληνική πατρίδα, αλλά </w:t>
      </w:r>
      <w:r>
        <w:rPr>
          <w:rFonts w:eastAsia="Times New Roman" w:cs="Times New Roman"/>
          <w:szCs w:val="24"/>
        </w:rPr>
        <w:t>και την κατάληξη. Θα πάρουμε την πατρίδα μας πίσω.</w:t>
      </w:r>
    </w:p>
    <w:p w14:paraId="7548F458" w14:textId="77777777" w:rsidR="006C746B" w:rsidRDefault="002A59A5">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7548F459" w14:textId="77777777" w:rsidR="006C746B" w:rsidRDefault="002A59A5">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κύριε συνάδελφε.</w:t>
      </w:r>
    </w:p>
    <w:p w14:paraId="7548F45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συνάδελφος κ. Αικατερίνη Ιγγλέζη από τον ΣΥΡΙΖΑ έχει τον λόγο.</w:t>
      </w:r>
    </w:p>
    <w:p w14:paraId="7548F45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w:t>
      </w:r>
      <w:r>
        <w:rPr>
          <w:rFonts w:eastAsia="Times New Roman" w:cs="Times New Roman"/>
          <w:szCs w:val="24"/>
        </w:rPr>
        <w:t>τώ, κύριε Πρόεδρε.</w:t>
      </w:r>
    </w:p>
    <w:p w14:paraId="7548F45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κι έτσι, λοιπόν, ο δολοφόνος επιστρέφει στον τόπο του εγκλήματος και μάλιστα ως ανακριτής. </w:t>
      </w:r>
      <w:r>
        <w:rPr>
          <w:rFonts w:eastAsia="Times New Roman" w:cs="Times New Roman"/>
          <w:szCs w:val="24"/>
        </w:rPr>
        <w:t>Ζ</w:t>
      </w:r>
      <w:r>
        <w:rPr>
          <w:rFonts w:eastAsia="Times New Roman" w:cs="Times New Roman"/>
          <w:szCs w:val="24"/>
        </w:rPr>
        <w:t>ητάει να εξεταστούν τα αίτια και να βρεθούν οι ένοχοι, όχι, όμως, για το έγκλημα αυτό καθ’ αυτό, αλλά για τις προσπ</w:t>
      </w:r>
      <w:r>
        <w:rPr>
          <w:rFonts w:eastAsia="Times New Roman" w:cs="Times New Roman"/>
          <w:szCs w:val="24"/>
        </w:rPr>
        <w:t>άθειες εξομάλυνσης των συνεπειών του.</w:t>
      </w:r>
    </w:p>
    <w:p w14:paraId="7548F45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Ωραία, λοιπόν. Ας εξετάσουμε, κυρίες και κύριοι της Νέας Δημοκρατίας, τις αιτιάσεις σας μία προς μία. Λένε ότι τα χρυσόψαρα έχουν κοντή μνήμη. Ευτυχώς, όμως -και δυστυχώς για εσάς, κυρίες και κύριοι της Νέας Δημοκρατία</w:t>
      </w:r>
      <w:r>
        <w:rPr>
          <w:rFonts w:eastAsia="Times New Roman" w:cs="Times New Roman"/>
          <w:szCs w:val="24"/>
        </w:rPr>
        <w:t xml:space="preserve">ς- η Ελλάδα δεν είναι μια γυάλα με χρυσόψαρα. </w:t>
      </w:r>
    </w:p>
    <w:p w14:paraId="7548F45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Κυβέρνηση ΣΥΡΙΖΑ-ΑΝΕΛ ανέλαβε τη διακυβέρνηση της χώρας τον Ιανουάριο του 2015. Σε τι κατάσταση βρισκόταν τότε ο ελληνικός λαός; Η Νέα Δημοκρατία και το ΠΑΣΟΚ, με τις συμφωνίες τους τα προηγούμενα χρόνια, συ</w:t>
      </w:r>
      <w:r>
        <w:rPr>
          <w:rFonts w:eastAsia="Times New Roman" w:cs="Times New Roman"/>
          <w:szCs w:val="24"/>
        </w:rPr>
        <w:t>ρρίκνωσαν την οικονομία κατά 25%, λεηλατώντας τα δημόσια ταμεία. Οι οριζόντιες περικοπές μισθών και συντάξεων έφεραν τις οικογένειες σε απόγνωση. Οι χιλιάδες απολύσεις σε ιδιωτικό και δημόσιο τομέα και τα λουκέτα στις επιχειρήσεις οδήγησαν τη χώρα σε μ</w:t>
      </w:r>
      <w:r>
        <w:rPr>
          <w:rFonts w:eastAsia="Times New Roman" w:cs="Times New Roman"/>
          <w:szCs w:val="24"/>
        </w:rPr>
        <w:t>ί</w:t>
      </w:r>
      <w:r>
        <w:rPr>
          <w:rFonts w:eastAsia="Times New Roman" w:cs="Times New Roman"/>
          <w:szCs w:val="24"/>
        </w:rPr>
        <w:t>α π</w:t>
      </w:r>
      <w:r>
        <w:rPr>
          <w:rFonts w:eastAsia="Times New Roman" w:cs="Times New Roman"/>
          <w:szCs w:val="24"/>
        </w:rPr>
        <w:t xml:space="preserve">ρωτοφανή για περίοδο ειρήνης ανθρωπιστική κρίση. Η ανεργία είχε φθάσει στο 27,1%. Οι άστεγοι πολλαπλασιάστηκαν. Οι αυτοκτονίες λόγω οικονομικών προβλημάτων έγιναν καθημερινό φαινόμενο. </w:t>
      </w:r>
    </w:p>
    <w:p w14:paraId="7548F45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Αυτή, λοιπόν, τη ζοφερή κατάσταση είχε να αντιμετωπίσει η νέα Κυβέρνηση. Ποιοι, αλήθεια, είχαν οδηγήσει τη χώρα σε αυτή την κατάσταση; Έφταιγε μόνο η παγκόσμια οικονομική κρίση ή και οι πολιτικές των προηγούμενων κυβερνήσεων; Η διαφθορά, η διασπάθιση του δ</w:t>
      </w:r>
      <w:r>
        <w:rPr>
          <w:rFonts w:eastAsia="Times New Roman" w:cs="Times New Roman"/>
          <w:szCs w:val="24"/>
        </w:rPr>
        <w:t>ημόσιου χρήματος, τα «μαύρα» ταμεία, οι λίστες των αδήλωτων καταθέσεων, όπου, ω του θαύματος, καθημερινά ανακαλύπτεται και ένα στέλεχος της Νέας Δημοκρατίας.</w:t>
      </w:r>
    </w:p>
    <w:p w14:paraId="7548F46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Λέτε, λοιπόν, ότι η Κυβέρνηση επέλεξε να μην ολοκληρώσει την αξιολόγηση του τότε υφιστάμενου προγρ</w:t>
      </w:r>
      <w:r>
        <w:rPr>
          <w:rFonts w:eastAsia="Times New Roman" w:cs="Times New Roman"/>
          <w:szCs w:val="24"/>
        </w:rPr>
        <w:t>άμματος, δηλαδή να μην ολοκληρώσει την πέμπτη αξιολόγηση. Αλήθεια, όμως, γιατί δεν την ολοκλήρωσε η κυβέρνηση Σαμαρά; Πολύ απλά, γιατί δεν έβγαινε.</w:t>
      </w:r>
    </w:p>
    <w:p w14:paraId="7548F46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 κ. Χαρδούβελης παραδέχθηκε σε συνέντευξή του ότι η συμφωνία που διαπραγματευόταν η τότε κυβέρνηση με τους </w:t>
      </w:r>
      <w:r>
        <w:rPr>
          <w:rFonts w:eastAsia="Times New Roman" w:cs="Times New Roman"/>
          <w:szCs w:val="24"/>
        </w:rPr>
        <w:t xml:space="preserve">δανειστές, προκειμένου να ολοκληρωθεί η πέμπτη αξιολόγηση του δεύτερου μνημονίου, δεν έβγαινε. </w:t>
      </w:r>
    </w:p>
    <w:p w14:paraId="7548F46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Πιο συγκεκριμένα, ο κ. Χαρδούβελης παραδέχθηκε πως παρ’ όλο που το πλεόνασμα 4,5% που ζητούσαν οι δανειστές για το 2016 ήταν αδύνατο να επιτευχθεί, η Κυβέρνηση </w:t>
      </w:r>
      <w:r>
        <w:rPr>
          <w:rFonts w:eastAsia="Times New Roman" w:cs="Times New Roman"/>
          <w:szCs w:val="24"/>
        </w:rPr>
        <w:t>Σαμαρά ήταν έτοιμη να το αποδεχθεί, φέροντας ακόμα πιο σκληρά μέτρα ώστε να κλείσει την αξιολόγηση.</w:t>
      </w:r>
    </w:p>
    <w:p w14:paraId="7548F46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Φυσικά, υπάρχει και ένας άλλος λόγος για σας πολύ σημαντικός, γιατί πάσχετε από σύνδρομο στέρησης της εξουσίας. Ο στόχος ήταν να παραδώσουν στην επόμενη κυβ</w:t>
      </w:r>
      <w:r>
        <w:rPr>
          <w:rFonts w:eastAsia="Times New Roman" w:cs="Times New Roman"/>
          <w:szCs w:val="24"/>
        </w:rPr>
        <w:t>έρνηση, αυτή του ΣΥΡΙΖΑ, που έβλεπαν ξεκάθαρα να έρχεται, μία χώρα και μία οικονομία στο χείλος του γκρεμού, ποντάροντας ότι η νέα διακυβέρνηση δεν θα τα καταφέρει και θα αναγκαστεί να συνθηκολογήσει. Μιλάμε, βέβαια, για μία συνθηκολόγηση με τεράστιο πολιτ</w:t>
      </w:r>
      <w:r>
        <w:rPr>
          <w:rFonts w:eastAsia="Times New Roman" w:cs="Times New Roman"/>
          <w:szCs w:val="24"/>
        </w:rPr>
        <w:t>ικό κόστος, η οποία θα οδηγούσε σε πτώση της Κυβέρνησης και στην υλοποίηση του διαβόητου ονείρου Νέας Δημοκρατίας και ΠΑΣΟΚ περί αριστερής παρένθεσης. Μόνο που ο λαός δεν σας έκανε τη χάρη. Τρεις φορές μέσα σε έναν χρόνο έδειξε την εμπιστοσύνη του στον ΣΥΡ</w:t>
      </w:r>
      <w:r>
        <w:rPr>
          <w:rFonts w:eastAsia="Times New Roman" w:cs="Times New Roman"/>
          <w:szCs w:val="24"/>
        </w:rPr>
        <w:t xml:space="preserve">ΙΖΑ. </w:t>
      </w:r>
    </w:p>
    <w:p w14:paraId="7548F46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Λέτε, κυρίες και κύριοι της Νέας Δημοκρατίας, ότι η Κυβέρνηση αγνόησε τους ευρωπαϊκούς κανόνες διαπραγμάτευσης και αδιαφόρησε γι’ αυτούς. Μήπως γιατί εσείς δεν είχατε ούτε το σθένος, αλλά πολύ περισσότερο ούτε καμία διάθεση να διαπραγματευθείτε για τ</w:t>
      </w:r>
      <w:r>
        <w:rPr>
          <w:rFonts w:eastAsia="Times New Roman" w:cs="Times New Roman"/>
          <w:szCs w:val="24"/>
        </w:rPr>
        <w:t>ους δικούς σας πολιτικούς λόγους; Η δική σας δήθεν διαπραγμάτευση περιλάμβανε υποταγή στις πιο ακραίες απαιτήσεις των δανειστών, βάρβαρα μέτρα, φτωχοποίηση και εξαθλίωση του ελληνικού λαού. Η σθεναρή στάση και η σκληρή και επίπονη διαπραγμάτευση της σημερι</w:t>
      </w:r>
      <w:r>
        <w:rPr>
          <w:rFonts w:eastAsia="Times New Roman" w:cs="Times New Roman"/>
          <w:szCs w:val="24"/>
        </w:rPr>
        <w:t>νής Κυβέρνησης πέτυχε και μείωσε τα εξωφρενικά πρωτογενή πλεονάσματα της Κυβέρνησης Σαμαρά, ακυρώνοντας 20 δισεκατομμύρια ευρώ μέτρα.</w:t>
      </w:r>
    </w:p>
    <w:p w14:paraId="7548F46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Λέτε ότι οι χειρισμοί της Κυβέρνησης επέφεραν τεράστιο μετρήσιμο κόστος στη χώρα και την οικονομία. Ποια είναι, όμως, η με</w:t>
      </w:r>
      <w:r>
        <w:rPr>
          <w:rFonts w:eastAsia="Times New Roman" w:cs="Times New Roman"/>
          <w:szCs w:val="24"/>
        </w:rPr>
        <w:t xml:space="preserve">τρήσιμη πραγματικότητα; Ήδη, στο πρώτο εξάμηνο του έτους, η ελληνική οικονομία καταγράφει πρωτογενές πλεόνασμα 3,5 δισεκατομμύρια ευρώ πάνω από τον στόχο στης νέας συμφωνίας. Για άλλη μία φορά καταγράφονται έσοδα πάνω από τον στόχο. </w:t>
      </w:r>
    </w:p>
    <w:p w14:paraId="7548F46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Αναλυτικά, τα έσοδα στ</w:t>
      </w:r>
      <w:r>
        <w:rPr>
          <w:rFonts w:eastAsia="Times New Roman" w:cs="Times New Roman"/>
          <w:szCs w:val="24"/>
        </w:rPr>
        <w:t>ο πρώτο εξάμηνο του 2016 είναι αυξημένα κατά 3,83% έναντι του Προϋπολογισμού, ενώ και οι επιστροφές φόρων είναι αυξημένες κατά 13,93% έναντι του Προϋπολογισμού.</w:t>
      </w:r>
    </w:p>
    <w:p w14:paraId="7548F467"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κουδούνι λήξεως του χρόνου ομιλίας της κυρίας Βουλευτο</w:t>
      </w:r>
      <w:r>
        <w:rPr>
          <w:rFonts w:eastAsia="Times New Roman" w:cs="Times New Roman"/>
          <w:szCs w:val="28"/>
        </w:rPr>
        <w:t>ύ)</w:t>
      </w:r>
    </w:p>
    <w:p w14:paraId="7548F46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του συστήματος ΕΡΓΑΝΗ, η απασχόληση στον ιδιωτικό τομέα φέτος κάνει ρεκόρ 16ετίας από το 2001 και μετά. Ειδικότερα, το ισοζύγιο για το πρώτο πεντάμηνο του έτους που διανύουμε, διαμορφώνεται στις διακόσιες μία χιλιάδες πενήντα έξι </w:t>
      </w:r>
      <w:r>
        <w:rPr>
          <w:rFonts w:eastAsia="Times New Roman" w:cs="Times New Roman"/>
          <w:szCs w:val="24"/>
        </w:rPr>
        <w:t>νέες θέσεις εργασίας, ενώ ειδικά για τον μήνα Μάιο ήταν θετικό κατά εβδομήντα έξι χιλιάδες πεντακόσιες ενενήντα μία θέσεις εργασίας.</w:t>
      </w:r>
    </w:p>
    <w:p w14:paraId="7548F469" w14:textId="77777777" w:rsidR="006C746B" w:rsidRDefault="002A59A5">
      <w:pPr>
        <w:spacing w:line="600" w:lineRule="auto"/>
        <w:ind w:firstLine="720"/>
        <w:jc w:val="both"/>
        <w:rPr>
          <w:rFonts w:eastAsia="Times New Roman" w:cs="Times New Roman"/>
          <w:szCs w:val="28"/>
        </w:rPr>
      </w:pPr>
      <w:r>
        <w:rPr>
          <w:rFonts w:eastAsia="Times New Roman" w:cs="Times New Roman"/>
          <w:szCs w:val="24"/>
        </w:rPr>
        <w:t>Μόνο στην Αθήνα το πρώτο εξάμηνο του έτους άνοιξαν επτακόσιες τριάντα επτά νέες επιχειρήσεις περισσότερες απ’ αυτές που έκλ</w:t>
      </w:r>
      <w:r>
        <w:rPr>
          <w:rFonts w:eastAsia="Times New Roman" w:cs="Times New Roman"/>
          <w:szCs w:val="24"/>
        </w:rPr>
        <w:t xml:space="preserve">εισαν. Το 2015, η Ελλάδα έσπασε ρεκόρ στον τουρισμό με είκοσι πέντε </w:t>
      </w:r>
      <w:r>
        <w:rPr>
          <w:rFonts w:eastAsia="Times New Roman" w:cs="Times New Roman"/>
          <w:szCs w:val="24"/>
        </w:rPr>
        <w:lastRenderedPageBreak/>
        <w:t>εκατομμύρια επισκέπτες και έκανε ρεκόρ στην απορροφητικότητα ευρωπαϊκών κονδυλίων καταλαμβάνοντας την πρώτη θέση στην Ευρωζώνη με 97,1%. Αυξήθηκε κατά 5,5% το Πρόγραμμα Δημοσίων Επενδύσεων</w:t>
      </w:r>
      <w:r>
        <w:rPr>
          <w:rFonts w:eastAsia="Times New Roman" w:cs="Times New Roman"/>
          <w:szCs w:val="24"/>
        </w:rPr>
        <w:t xml:space="preserve"> στα 6,75 δισεκατομμύρια ευρώ. Η ανακεφαλαιοποίηση των τραπεζών κόστισε στο </w:t>
      </w:r>
      <w:r>
        <w:rPr>
          <w:rFonts w:eastAsia="Times New Roman" w:cs="Times New Roman"/>
          <w:szCs w:val="24"/>
        </w:rPr>
        <w:t>δ</w:t>
      </w:r>
      <w:r>
        <w:rPr>
          <w:rFonts w:eastAsia="Times New Roman" w:cs="Times New Roman"/>
          <w:szCs w:val="24"/>
        </w:rPr>
        <w:t>ημόσιο 5,7 δισεκατομμύρια ευρώ, ενώ στη συμφωνία είχαν προβλεφθεί 25 δισεκατομμύρια ευρώ.</w:t>
      </w:r>
      <w:r>
        <w:rPr>
          <w:rFonts w:eastAsia="Times New Roman" w:cs="Times New Roman"/>
          <w:szCs w:val="28"/>
        </w:rPr>
        <w:t xml:space="preserve"> </w:t>
      </w:r>
    </w:p>
    <w:p w14:paraId="7548F46A"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Μη μιλάτε, λοιπόν, για μετρήσιμο κόστος. Οι αριθμοί σας διαψεύδουν αμείλικτα.</w:t>
      </w:r>
    </w:p>
    <w:p w14:paraId="7548F46B"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(Στο </w:t>
      </w:r>
      <w:r>
        <w:rPr>
          <w:rFonts w:eastAsia="Times New Roman" w:cs="Times New Roman"/>
          <w:szCs w:val="28"/>
        </w:rPr>
        <w:t>σημείο αυτό χτυπά</w:t>
      </w:r>
      <w:r>
        <w:rPr>
          <w:rFonts w:eastAsia="Times New Roman" w:cs="Times New Roman"/>
          <w:szCs w:val="28"/>
        </w:rPr>
        <w:t>ει</w:t>
      </w:r>
      <w:r>
        <w:rPr>
          <w:rFonts w:eastAsia="Times New Roman" w:cs="Times New Roman"/>
          <w:szCs w:val="28"/>
        </w:rPr>
        <w:t xml:space="preserve"> το κουδούνι λήξεως του χρόνου ομιλίας της κυρίας Βουλευτού)</w:t>
      </w:r>
    </w:p>
    <w:p w14:paraId="7548F46C"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Όμως, δεν θα μιλήσω άλλο με αριθμούς, γιατί πράγματι παρ’ όλο που αυτοί είναι που καθορίζουν την επιβίωση και την καθημερινότητα του λαού μας, σήμερα φαντάζουν πεζοί, διότι σήμ</w:t>
      </w:r>
      <w:r>
        <w:rPr>
          <w:rFonts w:eastAsia="Times New Roman" w:cs="Times New Roman"/>
          <w:szCs w:val="28"/>
        </w:rPr>
        <w:t>ερα είναι μία ξεχωριστή ημέρα για τη χώρα μας, μία ξεχωριστή ημέρα για τη δημοκρατία. Εχθές το βράδυ ο Πρωθυπουργός εξήγγειλε τις προτάσεις της Κυβέρνησης και τις έθεσε προς διαβούλευση στον ελληνικό λαό για τη συνταγματική αναθεώρηση. Μιλάμε για μία συντα</w:t>
      </w:r>
      <w:r>
        <w:rPr>
          <w:rFonts w:eastAsia="Times New Roman" w:cs="Times New Roman"/>
          <w:szCs w:val="28"/>
        </w:rPr>
        <w:t xml:space="preserve">γματική αναθεώρηση από τον λαό για τον λαό, για </w:t>
      </w:r>
      <w:r>
        <w:rPr>
          <w:rFonts w:eastAsia="Times New Roman" w:cs="Times New Roman"/>
          <w:szCs w:val="28"/>
        </w:rPr>
        <w:lastRenderedPageBreak/>
        <w:t xml:space="preserve">ένα νέο Σύνταγμα, μία νέα Μεταπολίτευση, μία νέα Ελλάδα, για να αναγεννηθεί η δημοκρατία στον τόπο που γεννήθηκε. </w:t>
      </w:r>
    </w:p>
    <w:p w14:paraId="7548F46D"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Το παλαιό, το φθαρμένο και διεφθαρμένο αντιδρά. Προσπαθεί να ανακόψει στην πορεία του το νέο,</w:t>
      </w:r>
      <w:r>
        <w:rPr>
          <w:rFonts w:eastAsia="Times New Roman" w:cs="Times New Roman"/>
          <w:szCs w:val="28"/>
        </w:rPr>
        <w:t xml:space="preserve"> το φρέσκο, το διαυγές. Όμως, δεν θα τα καταφέρει, γιατί το μέλλον δεν μπορεί να περιμένει. Όπως έλεγε, μάλιστα και ο ποιητής, το μέλλον δεν θα έρθει μοναχό του νέτο, σκέτο. Θα φροντίσουμε εμείς γι’ αυτό.</w:t>
      </w:r>
    </w:p>
    <w:p w14:paraId="7548F46E" w14:textId="77777777" w:rsidR="006C746B" w:rsidRDefault="002A59A5">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7548F46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(Σπυρίδων Λυκούδης): </w:t>
      </w:r>
      <w:r>
        <w:rPr>
          <w:rFonts w:eastAsia="Times New Roman" w:cs="Times New Roman"/>
          <w:szCs w:val="24"/>
        </w:rPr>
        <w:t>Ευχαριστούμε την κυρία συνάδελφο.</w:t>
      </w:r>
    </w:p>
    <w:p w14:paraId="7548F47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συνάδελφος κ. Αθανάσιος Βαρδαλής από το Κομμουνιστικό Κόμμα Ελλάδας έχει τον λόγο.</w:t>
      </w:r>
    </w:p>
    <w:p w14:paraId="7548F47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olor w:val="000000"/>
          <w:szCs w:val="24"/>
        </w:rPr>
        <w:t>Ευχαριστώ, κύριε Πρόεδρε.</w:t>
      </w:r>
      <w:r>
        <w:rPr>
          <w:rFonts w:eastAsia="Times New Roman" w:cs="Times New Roman"/>
          <w:szCs w:val="24"/>
        </w:rPr>
        <w:t xml:space="preserve"> </w:t>
      </w:r>
    </w:p>
    <w:p w14:paraId="7548F47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παίρνοντας υπ’ όψιν τη μέχρι τώρα συ</w:t>
      </w:r>
      <w:r>
        <w:rPr>
          <w:rFonts w:eastAsia="Times New Roman" w:cs="Times New Roman"/>
          <w:szCs w:val="24"/>
        </w:rPr>
        <w:t xml:space="preserve">ζήτηση, καθώς και την πρόταση για </w:t>
      </w:r>
      <w:r>
        <w:rPr>
          <w:rFonts w:eastAsia="Times New Roman" w:cs="Times New Roman"/>
          <w:szCs w:val="24"/>
        </w:rPr>
        <w:t>ε</w:t>
      </w:r>
      <w:r>
        <w:rPr>
          <w:rFonts w:eastAsia="Times New Roman" w:cs="Times New Roman"/>
          <w:szCs w:val="24"/>
        </w:rPr>
        <w:t xml:space="preserve">ξεταστική της Νέας Δημοκρατίας, νομίζω πως η φράση «σε δουλειά να βρισκόμαστε» είναι πολύ </w:t>
      </w:r>
      <w:r>
        <w:rPr>
          <w:rFonts w:eastAsia="Times New Roman" w:cs="Times New Roman"/>
          <w:szCs w:val="24"/>
        </w:rPr>
        <w:lastRenderedPageBreak/>
        <w:t xml:space="preserve">κοντά στην πραγματικότητα, για να μην πω ότι εκφράζει με τον καλύτερο τρόπο την πραγματικότητα. </w:t>
      </w:r>
      <w:r>
        <w:rPr>
          <w:rFonts w:eastAsia="Times New Roman" w:cs="Times New Roman"/>
          <w:szCs w:val="24"/>
        </w:rPr>
        <w:t>Α</w:t>
      </w:r>
      <w:r>
        <w:rPr>
          <w:rFonts w:eastAsia="Times New Roman" w:cs="Times New Roman"/>
          <w:szCs w:val="24"/>
        </w:rPr>
        <w:t xml:space="preserve">υτό γιατί η αιτία, για όλους τους </w:t>
      </w:r>
      <w:r>
        <w:rPr>
          <w:rFonts w:eastAsia="Times New Roman" w:cs="Times New Roman"/>
          <w:szCs w:val="24"/>
        </w:rPr>
        <w:t xml:space="preserve">λόγους που επικαλείται η Νέα Δημοκρατία με την πρότασή της, είναι γνωστή. </w:t>
      </w:r>
    </w:p>
    <w:p w14:paraId="7548F47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Βεβαίως, στην προσπάθεια αποπροσανατολισμού από αυτή τη γνωστή, την κύρια αιτία, η αλήθεια είναι πως με μια εξεταστική επιτροπή «ξεχνιέσαι» και λίγο. Ξεχνιέσαι από το γεγονός ότι η </w:t>
      </w:r>
      <w:r>
        <w:rPr>
          <w:rFonts w:eastAsia="Times New Roman" w:cs="Times New Roman"/>
          <w:szCs w:val="24"/>
        </w:rPr>
        <w:t>πολιτική των μνημονίων είναι εδώ, πανταχού παρούσα. Ξεχνιέσαι από το γεγονός πως όλοι οι μνημονιακοί, αντεργατικοί, αντιλαϊκοί νόμοι είναι όλοι τους σε ισχύ. Ξεχνιέσαι από τα πρωτογενή πλεονάσματα, τις ιδιωτικοποιήσεις, τις μειωμένες δαπάνες για υγεία, πρό</w:t>
      </w:r>
      <w:r>
        <w:rPr>
          <w:rFonts w:eastAsia="Times New Roman" w:cs="Times New Roman"/>
          <w:szCs w:val="24"/>
        </w:rPr>
        <w:t>νοια, παιδεία, την αβάσταχτη φορολογία. Ξεχνιέσαι από το γεγονός ότι η στρατηγική ενίσχυσης της ανταγωνιστικότητας, της ανάκαμψης των κερδών των μεγάλων επιχειρήσεων, η στρατηγική της Ευρωπαϊκής Ένωσης σημαίνουν μνημόνια διαρκείας για τους λαούς. Ξεχνιέσαι</w:t>
      </w:r>
      <w:r>
        <w:rPr>
          <w:rFonts w:eastAsia="Times New Roman" w:cs="Times New Roman"/>
          <w:szCs w:val="24"/>
        </w:rPr>
        <w:t xml:space="preserve"> από το γεγονός ότι αποδείχθηκε περίτρανα πως ο διαχωρισμός μνημονιακών-αντιμνημονιακών ήταν απάτη για τον λαό. Ξεχνιέσαι, επίσης, από το γεγονός ότι η Συγκυβέρνηση δεν διαπραγματεύεται </w:t>
      </w:r>
      <w:r>
        <w:rPr>
          <w:rFonts w:eastAsia="Times New Roman" w:cs="Times New Roman"/>
          <w:szCs w:val="24"/>
        </w:rPr>
        <w:lastRenderedPageBreak/>
        <w:t>και μάλιστα σκληρά προς όφελος του λαούς, αλλά για λογαριασμό του κεφα</w:t>
      </w:r>
      <w:r>
        <w:rPr>
          <w:rFonts w:eastAsia="Times New Roman" w:cs="Times New Roman"/>
          <w:szCs w:val="24"/>
        </w:rPr>
        <w:t>λαίου, που ζητά περισσότερο χρήμα και διευκολύνσεις για τις επενδύσεις του.</w:t>
      </w:r>
    </w:p>
    <w:p w14:paraId="7548F47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πέρα όμως από την προσπάθεια αποπροσανατολισμού, ένα αστικό κόμμα που σέβεται τον εαυτό του και την αποστολή του -δηλαδή να προστατεύσει τα συμφέροντα του κεφαλα</w:t>
      </w:r>
      <w:r>
        <w:rPr>
          <w:rFonts w:eastAsia="Times New Roman" w:cs="Times New Roman"/>
          <w:szCs w:val="24"/>
        </w:rPr>
        <w:t>ίου, να προστατεύσει την κερδοφορία του και μάλιστα σε δύσκολους καιρούς, καπιταλιστικής οικονομικής κρίσης- θέλει να κουκουλώσει και κάτι άλλο, το οποίο, κατά τη γνώμη μας, είναι το πιο σημαντικό: Με μ</w:t>
      </w:r>
      <w:r>
        <w:rPr>
          <w:rFonts w:eastAsia="Times New Roman" w:cs="Times New Roman"/>
          <w:szCs w:val="24"/>
        </w:rPr>
        <w:t>ί</w:t>
      </w:r>
      <w:r>
        <w:rPr>
          <w:rFonts w:eastAsia="Times New Roman" w:cs="Times New Roman"/>
          <w:szCs w:val="24"/>
        </w:rPr>
        <w:t>α εξεταστική επιτροπή θέλετε να ξεχάσει ο λαός το κύρ</w:t>
      </w:r>
      <w:r>
        <w:rPr>
          <w:rFonts w:eastAsia="Times New Roman" w:cs="Times New Roman"/>
          <w:szCs w:val="24"/>
        </w:rPr>
        <w:t>ιο, δηλαδή τι ήταν αυτό που έφερε τα δ</w:t>
      </w:r>
      <w:r>
        <w:rPr>
          <w:rFonts w:eastAsia="Times New Roman" w:cs="Times New Roman"/>
          <w:szCs w:val="24"/>
        </w:rPr>
        <w:t>ύ</w:t>
      </w:r>
      <w:r>
        <w:rPr>
          <w:rFonts w:eastAsia="Times New Roman" w:cs="Times New Roman"/>
          <w:szCs w:val="24"/>
        </w:rPr>
        <w:t xml:space="preserve">ο προηγούμενα, αλλά και το τρίτο μνημόνιο. Ήταν το ότι η καπιταλιστική οικονομική κρίση, που βρίσκεται στο </w:t>
      </w:r>
      <w:r>
        <w:rPr>
          <w:rFonts w:eastAsia="Times New Roman" w:cs="Times New Roman"/>
          <w:szCs w:val="24"/>
          <w:lang w:val="en-US"/>
        </w:rPr>
        <w:t>DNA</w:t>
      </w:r>
      <w:r>
        <w:rPr>
          <w:rFonts w:eastAsia="Times New Roman" w:cs="Times New Roman"/>
          <w:szCs w:val="24"/>
        </w:rPr>
        <w:t>, στην ίδια τη φύση και τη λειτουργία του σημερινού κοινωνικο-οικονομικού συστήματος, έφερε τα μνημόνια, κα</w:t>
      </w:r>
      <w:r>
        <w:rPr>
          <w:rFonts w:eastAsia="Times New Roman" w:cs="Times New Roman"/>
          <w:szCs w:val="24"/>
        </w:rPr>
        <w:t>ι όχι οι όποιες διαχειριστικές ανεπάρκειες και λάθη. Αυτό θέλετε να ξεχάσει ο λαός, την πραγματική αιτία.</w:t>
      </w:r>
    </w:p>
    <w:p w14:paraId="7548F47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Η κρίση, λοιπόν, δηλαδή η απώλεια του ενδιαφέροντος από την πλευρά του κεφαλαίου για επενδύσεις, που οδήγησε στο κλείσιμο των εργοστασίων και των επιχειρήσεων, στην καταστροφή μικρών επαγγελματοβιοτεχνών, που εκτίναξε την ανεργία στα ύψη, είναι αυτή που έφ</w:t>
      </w:r>
      <w:r>
        <w:rPr>
          <w:rFonts w:eastAsia="Times New Roman" w:cs="Times New Roman"/>
          <w:szCs w:val="24"/>
        </w:rPr>
        <w:t xml:space="preserve">ερε και το τρίτο μνημόνιο. </w:t>
      </w:r>
    </w:p>
    <w:p w14:paraId="7548F47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Τα μνημόνια είναι ο τρόπος με τον οποίο το κεφάλαιο φόρτωσε τα βάρη της κρίσης στους εργαζόμενους και τα φτωχά λαϊκά στρώματα, διαμορφώνοντας τις προϋποθέσεις, τσακίζοντας μισθούς και δικαιώματα, για να πραγματοποιηθεί η περιβόη</w:t>
      </w:r>
      <w:r>
        <w:rPr>
          <w:rFonts w:eastAsia="Times New Roman" w:cs="Times New Roman"/>
          <w:szCs w:val="24"/>
        </w:rPr>
        <w:t>τη «ανάκαμψη».</w:t>
      </w:r>
    </w:p>
    <w:p w14:paraId="7548F47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Με αυτά βρήκαν την ευκαιρία σε σύντομο χρονικό διάστημα να πάρουν μέτρα που τα είχαν στο συρτάρι, που βρίσκονταν στις πάγιες κατευθύνσεις του ΟΟΣΑ, της Ευρωπαϊκής Ένωσης, του Διεθνούς Νομισματικού Ταμείου και άλλων ευαγών ιδρυμάτων του καπιτ</w:t>
      </w:r>
      <w:r>
        <w:rPr>
          <w:rFonts w:eastAsia="Times New Roman" w:cs="Times New Roman"/>
          <w:szCs w:val="24"/>
        </w:rPr>
        <w:t>αλισμού, ήδη από τη δεκαετία του ’90 και καθυστερούσε η εφαρμογή τους στην Ελλάδα.</w:t>
      </w:r>
    </w:p>
    <w:p w14:paraId="7548F47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Ποια είναι η ευθύνη της Κυβέρνησης ΣΥΡΙΖΑ-ΑΝΕΛ; Είναι το γεγονός ότι όχι μόνο δεν κατάργησε τα μνημόνια και τους εφαρμοστικούς νόμους, αλλά αντίθετα τα εφαρμόζει ήδη κανονικ</w:t>
      </w:r>
      <w:r>
        <w:rPr>
          <w:rFonts w:eastAsia="Times New Roman" w:cs="Times New Roman"/>
          <w:szCs w:val="24"/>
        </w:rPr>
        <w:t xml:space="preserve">ότατα και τα επεκτείνει παραπέρα. Η Κυβέρνηση ΣΥΡΙΖΑ-ΑΝΕΛ συγκαλύπτει συνειδητά τις πραγματικές αιτίες που οδήγησαν στα μνημόνια και τα αντιλαϊκά μέτρα, επειδή ακριβώς κινείται στον ίδιο δρόμο με τους προηγούμενους. </w:t>
      </w:r>
    </w:p>
    <w:p w14:paraId="7548F47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Νέα Δημοκρατία με την πρότασή της επι</w:t>
      </w:r>
      <w:r>
        <w:rPr>
          <w:rFonts w:eastAsia="Times New Roman" w:cs="Times New Roman"/>
          <w:szCs w:val="24"/>
        </w:rPr>
        <w:t xml:space="preserve">χειρεί να αποσιωπήσει το γεγονός πως το τρίτο μνημόνιο ήταν αποτέλεσμα της καπιταλιστικής οικονομικής κρίσης, που άλλωστε ακόμα βρίσκεται σε εξέλιξη και που φυσικά και η ίδια ψήφισε. </w:t>
      </w:r>
    </w:p>
    <w:p w14:paraId="7548F47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Είναι φυσικό, λοιπόν, ο ένας να ρίχνει τα βάρη στον άλλον και να τα περι</w:t>
      </w:r>
      <w:r>
        <w:rPr>
          <w:rFonts w:eastAsia="Times New Roman" w:cs="Times New Roman"/>
          <w:szCs w:val="24"/>
        </w:rPr>
        <w:t xml:space="preserve">ορίζει στα ζητήματα της διαχείρισης. </w:t>
      </w:r>
      <w:r>
        <w:rPr>
          <w:rFonts w:eastAsia="Times New Roman" w:cs="Times New Roman"/>
          <w:szCs w:val="24"/>
        </w:rPr>
        <w:t>Τ</w:t>
      </w:r>
      <w:r>
        <w:rPr>
          <w:rFonts w:eastAsia="Times New Roman" w:cs="Times New Roman"/>
          <w:szCs w:val="24"/>
        </w:rPr>
        <w:t xml:space="preserve">έλος πάντων, πρέπει να σταματήσει αυτό το θέατρο με τις ευθύνες του παλιού πολιτικού </w:t>
      </w:r>
      <w:r>
        <w:rPr>
          <w:rFonts w:eastAsia="Times New Roman" w:cs="Times New Roman"/>
          <w:szCs w:val="24"/>
        </w:rPr>
        <w:lastRenderedPageBreak/>
        <w:t>κατεστημένου, όπως ισχυρίζεται ο ΣΥΡΙΖΑ, ή το ότι φταίει η διακυβέρνηση του ΣΥΡΙΖΑ, όπως ισχυρίζεται η Νέα Δημοκρατία.</w:t>
      </w:r>
    </w:p>
    <w:p w14:paraId="7548F47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 γιατί; Γι</w:t>
      </w:r>
      <w:r>
        <w:rPr>
          <w:rFonts w:eastAsia="Times New Roman" w:cs="Times New Roman"/>
          <w:szCs w:val="24"/>
        </w:rPr>
        <w:t>ατί και οι δυο μαζί επιχειρούν να βγάλουν λάδι την πολιτική της Ευρωπαϊκής Ένωσης, αλλά και τις απαιτήσεις του κεφαλαίου που υλοποιήθηκαν στην Ελλάδα από τα μνημόνια με βίαιο και γρήγορο τρόπο, όμως αποτελούν κατεύθυνση που εφαρμόζεται σε όλες τις χώρες τη</w:t>
      </w:r>
      <w:r>
        <w:rPr>
          <w:rFonts w:eastAsia="Times New Roman" w:cs="Times New Roman"/>
          <w:szCs w:val="24"/>
        </w:rPr>
        <w:t>ς Ευρωπαϊκής Ένωσης. Όταν ξεκόβεις τα μνημόνια από τις αιτίες τους που τα δημιουργούν, όταν δεν απαντάς για ποιον εφαρμόζεται αυτή η πολιτική, όταν κρύβεις ότι στην πολιτική των μνημονίων ενσωματώνονται βασικές κατευθύνσεις της Ευρωπαϊκής Ένωσης, είναι φυσ</w:t>
      </w:r>
      <w:r>
        <w:rPr>
          <w:rFonts w:eastAsia="Times New Roman" w:cs="Times New Roman"/>
          <w:szCs w:val="24"/>
        </w:rPr>
        <w:t xml:space="preserve">ικό και εύκολο να τα εμφανίζεις ως αποτέλεσμα λάθους, πολιτικής ορισμένων ανίκανων διαχειριστών, στην καλή ή κακή διαπραγμάτευση, σε ανερμάτιστους κυβερνητικούς χειρισμούς, στη δημιουργική ασάφεια και άλλα πολλά. </w:t>
      </w:r>
    </w:p>
    <w:p w14:paraId="7548F47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w:t>
      </w:r>
      <w:r>
        <w:rPr>
          <w:rFonts w:eastAsia="Times New Roman" w:cs="Times New Roman"/>
          <w:szCs w:val="24"/>
        </w:rPr>
        <w:t>ς του χρόνου του κυρίου Βουλευτή)</w:t>
      </w:r>
    </w:p>
    <w:p w14:paraId="7548F47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7548F47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Τα μνημόνια ήταν επιλογή της άρχουσας τάξης στην Ελλάδα για να φορτωθεί η κρίση στις πλάτες των εργαζόμενων και για να γίνει ελεγχόμενα η όποια απαξίωση του κεφαλαίου που συνοδεύει αναγκαστικά τις </w:t>
      </w:r>
      <w:r>
        <w:rPr>
          <w:rFonts w:eastAsia="Times New Roman" w:cs="Times New Roman"/>
          <w:szCs w:val="24"/>
        </w:rPr>
        <w:t xml:space="preserve">οικονομικές κρίσεις. Από αυτήν την άποψη, υπάρχουν αδιαμφισβήτητες πολιτικές ευθύνες σε όλες τις κυβερνήσεις από το 2009 μέχρι και σήμερα. </w:t>
      </w:r>
    </w:p>
    <w:p w14:paraId="7548F47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λύση είναι μ</w:t>
      </w:r>
      <w:r>
        <w:rPr>
          <w:rFonts w:eastAsia="Times New Roman" w:cs="Times New Roman"/>
          <w:szCs w:val="24"/>
        </w:rPr>
        <w:t>ί</w:t>
      </w:r>
      <w:r>
        <w:rPr>
          <w:rFonts w:eastAsia="Times New Roman" w:cs="Times New Roman"/>
          <w:szCs w:val="24"/>
        </w:rPr>
        <w:t>α, ο ίδιος ο λαός να φτιάξει τη δική του τελική «εξεταστική επιτροπή», σε βάρος όμως της Ευρωπαϊκής Έ</w:t>
      </w:r>
      <w:r>
        <w:rPr>
          <w:rFonts w:eastAsia="Times New Roman" w:cs="Times New Roman"/>
          <w:szCs w:val="24"/>
        </w:rPr>
        <w:t>νωσης, του κεφαλαίου και όλων των κυβερνήσεων που τους υπηρετούν και χθες και σήμερα.</w:t>
      </w:r>
    </w:p>
    <w:p w14:paraId="7548F48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Σας ευχαριστώ.</w:t>
      </w:r>
    </w:p>
    <w:p w14:paraId="7548F48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548F48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Τον λόγο έχει ο κ. Γεώργιος Γεωργαντάς από τη Νέα Δημοκρατία.</w:t>
      </w:r>
    </w:p>
    <w:p w14:paraId="7548F48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7548F48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Βάσει σχεδίου ήταν.</w:t>
      </w:r>
    </w:p>
    <w:p w14:paraId="7548F48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Τελικά, μόνο ο Πρόεδρος είχε σχέδιο εναλλακτικό. </w:t>
      </w:r>
    </w:p>
    <w:p w14:paraId="7548F48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Κύριοι συνάδελφοι, παρακολουθώ από το πρωί τις τοποθετήσεις και των εισηγητών και των Βουλευτών και διαπιστώνω το εξής. Καταλήγουμε όλοι -έξω από τους συναδέλφους του ΣΥΡΙΖΑ- ότι υπάρχει ανάγκη διερεύνησης αυτού του πρώτου εξαμήνου, αυτής της διαπραγμάτευσ</w:t>
      </w:r>
      <w:r>
        <w:rPr>
          <w:rFonts w:eastAsia="Times New Roman" w:cs="Times New Roman"/>
          <w:szCs w:val="24"/>
        </w:rPr>
        <w:t>ης της πρώτης Κυβέρνησης ΣΥΡΙΖΑ-ΑΝΕΛ, η οποία οδήγησε στο τρίτο μνημόνιο. Η ανάγκη αυτή υπάρχει, γιατί υπάρχουν αμείλικτα ερωτήματα. Συμφώνησε και ο εισηγητής των ΑΝΕΛ, ο οποίος μάλιστα, εάν σημείωσα σωστά, είπε ότι πρέπει να γίνουν τουλάχιστον τέσσερις εξ</w:t>
      </w:r>
      <w:r>
        <w:rPr>
          <w:rFonts w:eastAsia="Times New Roman" w:cs="Times New Roman"/>
          <w:szCs w:val="24"/>
        </w:rPr>
        <w:t xml:space="preserve">εταστικές, για επιμέρους ζητήματα, από το </w:t>
      </w:r>
      <w:r>
        <w:rPr>
          <w:rFonts w:eastAsia="Times New Roman" w:cs="Times New Roman"/>
          <w:szCs w:val="24"/>
          <w:lang w:val="en-US"/>
        </w:rPr>
        <w:t>PSI</w:t>
      </w:r>
      <w:r>
        <w:rPr>
          <w:rFonts w:eastAsia="Times New Roman" w:cs="Times New Roman"/>
          <w:szCs w:val="24"/>
        </w:rPr>
        <w:t xml:space="preserve"> μέχρι προηγούμενες χρονικές περιόδους. </w:t>
      </w:r>
    </w:p>
    <w:p w14:paraId="7548F48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Δεν διαφωνούμε σε αυτό. Ως Νέα Δημοκρατία δεν διαφωνήσαμε ποτέ στην ανάγκη να διερευνηθούν -διερεύνηση γίνεται- ζητημάτων τα οποία έχουν το δημόσιο ενδιαφέρον. Θέλει να π</w:t>
      </w:r>
      <w:r>
        <w:rPr>
          <w:rFonts w:eastAsia="Times New Roman" w:cs="Times New Roman"/>
          <w:szCs w:val="24"/>
        </w:rPr>
        <w:t xml:space="preserve">ει κανείς ότι δεν υπάρχει ενδιαφέρον στην κοινωνία για όλα τα ζητήματα τα οποία έχουν ανακύψει από εκείνη την περίοδο; Εάν θα πει κάτι τέτοιο, τότε να κλείσουμε τη συζήτηση εδώ σήμερα. </w:t>
      </w:r>
    </w:p>
    <w:p w14:paraId="7548F48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η αναγκαιότητα γι’ αυτή τη συζήτηση προκύπτει. </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t>πρέπει να μένουμε σε αυτή την Αίθουσα σήμερα εδώ πέρα σε κορώνες ή σε λαϊκίστικες εξάρσεις. Εδώ υπάρχουν ζητήματα συγκεκριμένα, τα οποία πρέπει να διερευνηθούν. Με τη διαστροφή που χαρακτηρίζει τους νομικούς είμαι υποχρεωμένος να αναφέρω κάποια γεγονότα, τ</w:t>
      </w:r>
      <w:r>
        <w:rPr>
          <w:rFonts w:eastAsia="Times New Roman" w:cs="Times New Roman"/>
          <w:szCs w:val="24"/>
        </w:rPr>
        <w:t>α οποία δεν μπορούμε να προσπεράσουμε: Γεγονός πρώτο και αδιαμφισβήτητο, υπογράφηκε ένα τρίτο μνημόνιο. Υπήρξε μ</w:t>
      </w:r>
      <w:r>
        <w:rPr>
          <w:rFonts w:eastAsia="Times New Roman" w:cs="Times New Roman"/>
          <w:szCs w:val="24"/>
        </w:rPr>
        <w:t>ί</w:t>
      </w:r>
      <w:r>
        <w:rPr>
          <w:rFonts w:eastAsia="Times New Roman" w:cs="Times New Roman"/>
          <w:szCs w:val="24"/>
        </w:rPr>
        <w:t>α εξάμηνη διαπραγμάτευση, η οποία οδήγησε σε ένα τρίτο μνημόνιο. Γεγονός δεύτερο και αδιαμφισβήτητο, υπήρχαν κεφαλαιακοί περιορισμοί και τραπεζ</w:t>
      </w:r>
      <w:r>
        <w:rPr>
          <w:rFonts w:eastAsia="Times New Roman" w:cs="Times New Roman"/>
          <w:szCs w:val="24"/>
        </w:rPr>
        <w:t xml:space="preserve">ική αργία. Και γεγονός τρίτο, υπήρξε ανάγκη ανακεφαλαιοποίησης των τραπεζικών ιδρυμάτων. Αυτά τα τρία γεγονότα είναι αδιαμφισβήτητα. </w:t>
      </w:r>
    </w:p>
    <w:p w14:paraId="7548F48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Θέτουμε τώρα τα ερωτήματα: Υπάρχει μ</w:t>
      </w:r>
      <w:r>
        <w:rPr>
          <w:rFonts w:eastAsia="Times New Roman" w:cs="Times New Roman"/>
          <w:szCs w:val="24"/>
        </w:rPr>
        <w:t>ί</w:t>
      </w:r>
      <w:r>
        <w:rPr>
          <w:rFonts w:eastAsia="Times New Roman" w:cs="Times New Roman"/>
          <w:szCs w:val="24"/>
        </w:rPr>
        <w:t>α μερίδα των Βουλευτών του ΣΥΡΙΖΑ που ισχυρίζεται ότι ουσιαστικά καλ</w:t>
      </w:r>
      <w:r>
        <w:rPr>
          <w:rFonts w:eastAsia="Times New Roman" w:cs="Times New Roman"/>
          <w:szCs w:val="24"/>
        </w:rPr>
        <w:t>ά</w:t>
      </w:r>
      <w:r>
        <w:rPr>
          <w:rFonts w:eastAsia="Times New Roman" w:cs="Times New Roman"/>
          <w:szCs w:val="24"/>
        </w:rPr>
        <w:t xml:space="preserve"> έγιναν όλα αυτά</w:t>
      </w:r>
      <w:r>
        <w:rPr>
          <w:rFonts w:eastAsia="Times New Roman" w:cs="Times New Roman"/>
          <w:szCs w:val="24"/>
        </w:rPr>
        <w:t>. Αν κάποιος έρχεται σήμερα και το επαναλάβει εδώ -γιατί εμμέσως το λένε μερικοί, δηλαδή λένε ότι αυτό το τρίτο μνημόνιο δεν ήταν τελικά κάτι επαχθές, ήταν ουσιαστικά ένα τρίτο μνημόνιο, που ήρθε όμως να μας σώσει από τα προηγούμενα, γιατί έχει αναπτυξιακή</w:t>
      </w:r>
      <w:r>
        <w:rPr>
          <w:rFonts w:eastAsia="Times New Roman" w:cs="Times New Roman"/>
          <w:szCs w:val="24"/>
        </w:rPr>
        <w:t xml:space="preserve"> κατεύθυνση, γιατί ουσιαστικά είχε ελάφρυνση του χρέους συνολικά- εάν κάποιος το ισχυρίζεται αυτό, να το πει ευθέως από εδώ, γιατί εάν το πει ότι ήταν κάτι καλό το τρίτο μνημόνιο, ήταν καλοί οι κεφαλαιακοί περιορισμοί, τότε να μη συζητάμε, δεν υπάρχει κανέ</w:t>
      </w:r>
      <w:r>
        <w:rPr>
          <w:rFonts w:eastAsia="Times New Roman" w:cs="Times New Roman"/>
          <w:szCs w:val="24"/>
        </w:rPr>
        <w:t>να ζήτημα για διερεύνηση.</w:t>
      </w:r>
    </w:p>
    <w:p w14:paraId="7548F48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Υπάρχει όμως η μεγαλύτερη μερίδα των Βουλευτών του ΣΥΡΙΖΑ που ισχυρίζεται το εξής: Ναι, αναγκαστήκαμε να κάνουμε έναν επώδυνο συμβιβασμό -σε αυτόν, λοιπόν, τον επώδυνο συμβιβασμό τίθενται ερωτήματα- και λένε μάλλον ότι αυτό ήταν ό</w:t>
      </w:r>
      <w:r>
        <w:rPr>
          <w:rFonts w:eastAsia="Times New Roman" w:cs="Times New Roman"/>
          <w:szCs w:val="24"/>
        </w:rPr>
        <w:t xml:space="preserve">,τι καλύτερο μπορούσαμε να κάνουμε. Αυτό ισχυρίζονται. </w:t>
      </w:r>
    </w:p>
    <w:p w14:paraId="7548F48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Έρχονται τώρα τα αμείλικτα ερωτήματα: Δηλαδή, ήταν πολύ καλός Υπουργός ο κ. Βαρουφάκης, αφού κάνατε ό,τι καλύτερο μπορούσατε;</w:t>
      </w:r>
    </w:p>
    <w:p w14:paraId="7548F48C" w14:textId="77777777" w:rsidR="006C746B" w:rsidRDefault="002A59A5">
      <w:pPr>
        <w:spacing w:line="600" w:lineRule="auto"/>
        <w:ind w:firstLine="720"/>
        <w:jc w:val="both"/>
        <w:rPr>
          <w:rFonts w:eastAsia="Times New Roman"/>
          <w:szCs w:val="24"/>
        </w:rPr>
      </w:pPr>
      <w:r>
        <w:rPr>
          <w:rFonts w:eastAsia="Times New Roman"/>
          <w:szCs w:val="24"/>
        </w:rPr>
        <w:t>Ήσασταν προετοιμασμένοι και σωστά έτσι συντονισμένοι για να κάνετε τη διαπ</w:t>
      </w:r>
      <w:r>
        <w:rPr>
          <w:rFonts w:eastAsia="Times New Roman"/>
          <w:szCs w:val="24"/>
        </w:rPr>
        <w:t>ραγμάτευση; Είχατε μετρήσει σωστά τα ευρωπαϊκά δεδομένα; Είχατε πλάνο Α ή και πλάνο Β;</w:t>
      </w:r>
    </w:p>
    <w:p w14:paraId="7548F48D" w14:textId="77777777" w:rsidR="006C746B" w:rsidRDefault="002A59A5">
      <w:pPr>
        <w:spacing w:line="600" w:lineRule="auto"/>
        <w:ind w:firstLine="720"/>
        <w:jc w:val="both"/>
        <w:rPr>
          <w:rFonts w:eastAsia="Times New Roman"/>
          <w:szCs w:val="24"/>
        </w:rPr>
      </w:pPr>
      <w:r>
        <w:rPr>
          <w:rFonts w:eastAsia="Times New Roman"/>
          <w:szCs w:val="24"/>
        </w:rPr>
        <w:t>Παρένθεση: Για το πλάνο Β, το οποίο αναφέρετε ότι υπήρχε –και καλώς υπήρχε-, δεν έχω ακούσει λεπτομέρειες τι ήταν ακριβώς αυτό. Βασικά δεν έχουμε καταλάβει ποιο ήταν το πλάνο Α, αλλά σε κάθε περίπτωση το πλάνο Β, που ισχυρίζεστε ότι το είχατε –και ορθώς το</w:t>
      </w:r>
      <w:r>
        <w:rPr>
          <w:rFonts w:eastAsia="Times New Roman"/>
          <w:szCs w:val="24"/>
        </w:rPr>
        <w:t xml:space="preserve"> είχατε-, μας το εξήγησε ποτέ κανείς; Μας το έφερε ποτέ κανείς; Μας είπε τις λεπτομέρειές του; Μας είπε ακριβώς ποιος το επεξεργάστηκε, ποιος το είχε έτοιμο, ποιος θα το διαχειριζόταν, ποιος θα το εκτελούσε;</w:t>
      </w:r>
    </w:p>
    <w:p w14:paraId="7548F48E" w14:textId="77777777" w:rsidR="006C746B" w:rsidRDefault="002A59A5">
      <w:pPr>
        <w:spacing w:line="600" w:lineRule="auto"/>
        <w:ind w:firstLine="720"/>
        <w:jc w:val="both"/>
        <w:rPr>
          <w:rFonts w:eastAsia="Times New Roman"/>
          <w:szCs w:val="24"/>
        </w:rPr>
      </w:pPr>
      <w:r>
        <w:rPr>
          <w:rFonts w:eastAsia="Times New Roman"/>
          <w:szCs w:val="24"/>
        </w:rPr>
        <w:t>Εάν, λοιπόν, έγιναν όλα καλά, εάν είστε ευχαριστ</w:t>
      </w:r>
      <w:r>
        <w:rPr>
          <w:rFonts w:eastAsia="Times New Roman"/>
          <w:szCs w:val="24"/>
        </w:rPr>
        <w:t xml:space="preserve">ημένοι από αυτό το επτάμηνο, εάν δεν λάβατε υπ’ όψιν σας όλες τις προειδοποιήσεις ότι το δημοψήφισμα θα μας οδηγήσει σε κλείσιμο των τραπεζών, εάν </w:t>
      </w:r>
      <w:r>
        <w:rPr>
          <w:rFonts w:eastAsia="Times New Roman"/>
          <w:szCs w:val="24"/>
        </w:rPr>
        <w:lastRenderedPageBreak/>
        <w:t>είχατε υπολογίσει σωστά κι αυτό το ενδεχόμενο και παρ’ όλα αυτά αποφασίσατε να το πράξετε, γιατί θεωρήσατε ότ</w:t>
      </w:r>
      <w:r>
        <w:rPr>
          <w:rFonts w:eastAsia="Times New Roman"/>
          <w:szCs w:val="24"/>
        </w:rPr>
        <w:t>ι το δημοψήφισμα ήταν ένα πολύ καλό διαπραγματευτικό ατού στα χέρια σας, εάν λοιπόν όλα αυτά τα πράξατε σωστά, από τη στιγμή που έχετε την πλειοψηφία εδώ σήμερα, γιατί δεν αποφασίζετε να γίνει μια εξεταστική επιτροπή, έτσι ώστε να διευκρινιστούν και σε εμά</w:t>
      </w:r>
      <w:r>
        <w:rPr>
          <w:rFonts w:eastAsia="Times New Roman"/>
          <w:szCs w:val="24"/>
        </w:rPr>
        <w:t>ς και στον ελληνικό λαό κάποια ζητήματα που εμείς προφανώς δεν τα ξέρουμε, δεν τα γνωρίζουμε; Αυτό ρωτάμε. Τα κάνατε όλα καλά, έτσι λέτε. Εμείς έχουμε ερωτήματα. Υπάρχουν ερωτήματα τα οποία είναι αναπάντητα.</w:t>
      </w:r>
    </w:p>
    <w:p w14:paraId="7548F48F" w14:textId="77777777" w:rsidR="006C746B" w:rsidRDefault="002A59A5">
      <w:pPr>
        <w:spacing w:line="600" w:lineRule="auto"/>
        <w:ind w:firstLine="720"/>
        <w:jc w:val="both"/>
        <w:rPr>
          <w:rFonts w:eastAsia="Times New Roman"/>
          <w:szCs w:val="24"/>
        </w:rPr>
      </w:pPr>
      <w:r>
        <w:rPr>
          <w:rFonts w:eastAsia="Times New Roman"/>
          <w:szCs w:val="24"/>
        </w:rPr>
        <w:t>Και ξέρετε, κύριοι συνάδελφοι; Έξω από τη σημερι</w:t>
      </w:r>
      <w:r>
        <w:rPr>
          <w:rFonts w:eastAsia="Times New Roman"/>
          <w:szCs w:val="24"/>
        </w:rPr>
        <w:t>νή συζήτηση, η συνάντησή σας με την ιστορία είναι νομοτελειακή και εκεί η σύγκρουση θα είναι αναπόφευκτη, θα είναι οδυνηρή για εσάς, γιατί ξεκινήσατε μια διαπραγμάτευση στηριζόμενοι σε ένα ψέμα. Ξεχνάμε κάτι: Η αφετηρία σας, η εντολή με την οποία κερδίσατε</w:t>
      </w:r>
      <w:r>
        <w:rPr>
          <w:rFonts w:eastAsia="Times New Roman"/>
          <w:szCs w:val="24"/>
        </w:rPr>
        <w:t xml:space="preserve"> τις εκλογές του Ιανουαρίου το 2015 δεν ήταν ουσιαστικά για να διαπραγματευτείτε. Ξεγελάσατε τον ελληνικό λαό λέγοντας</w:t>
      </w:r>
      <w:r>
        <w:rPr>
          <w:rFonts w:eastAsia="Times New Roman"/>
          <w:szCs w:val="24"/>
        </w:rPr>
        <w:t>:</w:t>
      </w:r>
      <w:r>
        <w:rPr>
          <w:rFonts w:eastAsia="Times New Roman"/>
          <w:szCs w:val="24"/>
        </w:rPr>
        <w:t xml:space="preserve"> «</w:t>
      </w:r>
      <w:r>
        <w:rPr>
          <w:rFonts w:eastAsia="Times New Roman"/>
          <w:szCs w:val="24"/>
        </w:rPr>
        <w:t>Β</w:t>
      </w:r>
      <w:r>
        <w:rPr>
          <w:rFonts w:eastAsia="Times New Roman"/>
          <w:szCs w:val="24"/>
        </w:rPr>
        <w:t xml:space="preserve">γάλτε μας, για να σκίσουμε το μνημόνιο». Αυτή ήταν η εντολή με την οποία </w:t>
      </w:r>
      <w:r>
        <w:rPr>
          <w:rFonts w:eastAsia="Times New Roman"/>
          <w:szCs w:val="24"/>
        </w:rPr>
        <w:lastRenderedPageBreak/>
        <w:t>βγήκατε. Δεν λέγατε ότι</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έλουμε να βγούμε για να διαπραγματ</w:t>
      </w:r>
      <w:r>
        <w:rPr>
          <w:rFonts w:eastAsia="Times New Roman"/>
          <w:szCs w:val="24"/>
        </w:rPr>
        <w:t>ευτούμε καλύτερα». Ουσιαστικά λέγατε στον ελληνικό λαό</w:t>
      </w:r>
      <w:r>
        <w:rPr>
          <w:rFonts w:eastAsia="Times New Roman"/>
          <w:szCs w:val="24"/>
        </w:rPr>
        <w:t>:</w:t>
      </w:r>
      <w:r>
        <w:rPr>
          <w:rFonts w:eastAsia="Times New Roman"/>
          <w:szCs w:val="24"/>
        </w:rPr>
        <w:t xml:space="preserve"> «</w:t>
      </w:r>
      <w:r>
        <w:rPr>
          <w:rFonts w:eastAsia="Times New Roman"/>
          <w:szCs w:val="24"/>
        </w:rPr>
        <w:t>Β</w:t>
      </w:r>
      <w:r>
        <w:rPr>
          <w:rFonts w:eastAsia="Times New Roman"/>
          <w:szCs w:val="24"/>
        </w:rPr>
        <w:t>γάλτε μας, για να σκίσουμε το μνημόνιο».</w:t>
      </w:r>
    </w:p>
    <w:p w14:paraId="7548F490" w14:textId="77777777" w:rsidR="006C746B" w:rsidRDefault="002A59A5">
      <w:pPr>
        <w:spacing w:line="600" w:lineRule="auto"/>
        <w:ind w:firstLine="720"/>
        <w:jc w:val="both"/>
        <w:rPr>
          <w:rFonts w:eastAsia="Times New Roman"/>
          <w:szCs w:val="24"/>
        </w:rPr>
      </w:pPr>
      <w:r>
        <w:rPr>
          <w:rFonts w:eastAsia="Times New Roman"/>
          <w:szCs w:val="24"/>
        </w:rPr>
        <w:t>Τελικά, κάνατε μια διαπραγμάτευση η οποία επιβάρυνε τον ελληνικό λαό με έναν αφόρητο τρόπο, η οποία έδειξε ανευθυνότητα και κινήσεις οι οποίες έφεραν σε μεγά</w:t>
      </w:r>
      <w:r>
        <w:rPr>
          <w:rFonts w:eastAsia="Times New Roman"/>
          <w:szCs w:val="24"/>
        </w:rPr>
        <w:t>λο κίνδυνο τη χώρα και δεν αισθάνεστε την ανάγκη αυτά όλα να διερευνηθούν εδώ.</w:t>
      </w:r>
    </w:p>
    <w:p w14:paraId="7548F491" w14:textId="77777777" w:rsidR="006C746B" w:rsidRDefault="002A59A5">
      <w:pPr>
        <w:spacing w:line="600" w:lineRule="auto"/>
        <w:ind w:firstLine="720"/>
        <w:jc w:val="both"/>
        <w:rPr>
          <w:rFonts w:eastAsia="Times New Roman"/>
          <w:szCs w:val="24"/>
        </w:rPr>
      </w:pPr>
      <w:r>
        <w:rPr>
          <w:rFonts w:eastAsia="Times New Roman"/>
          <w:szCs w:val="24"/>
        </w:rPr>
        <w:t>Να διερευνηθούν. Μπορεί σωστά να τα πράξατε όλα. Μπορεί τίποτα άλλο να μην είχατε να κάνετε. Μπορεί ο κ. Βαρουφάκης να ήταν ένας καλός Υπουργός, μπορεί οι δηλώσεις του, αυτές πο</w:t>
      </w:r>
      <w:r>
        <w:rPr>
          <w:rFonts w:eastAsia="Times New Roman"/>
          <w:szCs w:val="24"/>
        </w:rPr>
        <w:t>υ έχει κάνει, να είναι δηλώσεις που έγιναν εκ των υστέρων, από πικρία απλά, αλλά κατά το εξάμηνο στο οποίο τον είχατε δίπλα σας ήταν ο άριστος Υπουργός που έφερε τα άριστα αποτελέσματα.</w:t>
      </w:r>
    </w:p>
    <w:p w14:paraId="7548F492" w14:textId="77777777" w:rsidR="006C746B" w:rsidRDefault="002A59A5">
      <w:pPr>
        <w:spacing w:line="600" w:lineRule="auto"/>
        <w:ind w:firstLine="720"/>
        <w:jc w:val="both"/>
        <w:rPr>
          <w:rFonts w:eastAsia="Times New Roman"/>
          <w:szCs w:val="24"/>
        </w:rPr>
      </w:pPr>
      <w:r>
        <w:rPr>
          <w:rFonts w:eastAsia="Times New Roman"/>
          <w:szCs w:val="24"/>
        </w:rPr>
        <w:t xml:space="preserve">Μην φοβάστε, λοιπόν, να αντιμετωπίσετε την ιστορία. Ούτως ή άλλως, θα </w:t>
      </w:r>
      <w:r>
        <w:rPr>
          <w:rFonts w:eastAsia="Times New Roman"/>
          <w:szCs w:val="24"/>
        </w:rPr>
        <w:t>κληθείτε κάποια στιγμή να το κάνετε.</w:t>
      </w:r>
    </w:p>
    <w:p w14:paraId="7548F493" w14:textId="77777777" w:rsidR="006C746B" w:rsidRDefault="002A59A5">
      <w:pPr>
        <w:spacing w:line="600" w:lineRule="auto"/>
        <w:ind w:firstLine="720"/>
        <w:jc w:val="both"/>
        <w:rPr>
          <w:rFonts w:eastAsia="Times New Roman"/>
          <w:szCs w:val="24"/>
        </w:rPr>
      </w:pPr>
      <w:r>
        <w:rPr>
          <w:rFonts w:eastAsia="Times New Roman"/>
          <w:szCs w:val="24"/>
        </w:rPr>
        <w:lastRenderedPageBreak/>
        <w:t>Ευχαριστώ πολύ.</w:t>
      </w:r>
    </w:p>
    <w:p w14:paraId="7548F494" w14:textId="77777777" w:rsidR="006C746B" w:rsidRDefault="002A59A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548F495" w14:textId="77777777" w:rsidR="006C746B" w:rsidRDefault="002A59A5">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7548F496" w14:textId="77777777" w:rsidR="006C746B" w:rsidRDefault="002A59A5">
      <w:pPr>
        <w:spacing w:line="600" w:lineRule="auto"/>
        <w:ind w:firstLine="720"/>
        <w:jc w:val="both"/>
        <w:rPr>
          <w:rFonts w:eastAsia="Times New Roman"/>
          <w:szCs w:val="24"/>
        </w:rPr>
      </w:pPr>
      <w:r>
        <w:rPr>
          <w:rFonts w:eastAsia="Times New Roman"/>
          <w:szCs w:val="24"/>
        </w:rPr>
        <w:t>Ο Κοινοβουλευτικός Εκπρόσωπος της Ένωσης Κεντρώων κ. Γεώργιος Καρράς έχει τον λόγο.</w:t>
      </w:r>
    </w:p>
    <w:p w14:paraId="7548F497" w14:textId="77777777" w:rsidR="006C746B" w:rsidRDefault="002A59A5">
      <w:pPr>
        <w:spacing w:line="600" w:lineRule="auto"/>
        <w:ind w:firstLine="720"/>
        <w:jc w:val="both"/>
        <w:rPr>
          <w:rFonts w:eastAsia="Times New Roman"/>
          <w:szCs w:val="24"/>
        </w:rPr>
      </w:pPr>
      <w:r>
        <w:rPr>
          <w:rFonts w:eastAsia="Times New Roman"/>
          <w:b/>
          <w:szCs w:val="24"/>
        </w:rPr>
        <w:t>ΓΕ</w:t>
      </w:r>
      <w:r>
        <w:rPr>
          <w:rFonts w:eastAsia="Times New Roman"/>
          <w:b/>
          <w:szCs w:val="24"/>
        </w:rPr>
        <w:t>ΩΡΓΙΟΣ-ΔΗΜΗΤΡΙΟΣ ΚΑΡΡΑΣ:</w:t>
      </w:r>
      <w:r>
        <w:rPr>
          <w:rFonts w:eastAsia="Times New Roman"/>
          <w:szCs w:val="24"/>
        </w:rPr>
        <w:t xml:space="preserve"> Ευχαριστώ, κύριε Πρόεδρε.</w:t>
      </w:r>
    </w:p>
    <w:p w14:paraId="7548F498" w14:textId="77777777" w:rsidR="006C746B" w:rsidRDefault="002A59A5">
      <w:pPr>
        <w:spacing w:line="600" w:lineRule="auto"/>
        <w:ind w:firstLine="720"/>
        <w:jc w:val="both"/>
        <w:rPr>
          <w:rFonts w:eastAsia="Times New Roman"/>
          <w:szCs w:val="24"/>
        </w:rPr>
      </w:pPr>
      <w:r>
        <w:rPr>
          <w:rFonts w:eastAsia="Times New Roman"/>
          <w:szCs w:val="24"/>
        </w:rPr>
        <w:t>Ήδη διανύουμε τον όγδοο χρόνο της κρίσης. Τι πρέπει να κάνουμε; Να συζητήσουμε για τα αίτια; Να αναζητήσουμε ευθύνες; Να απαντήσουμε σε ερωτήματα; Νομίζω ότι πρέπει να τα κάνουμε όλα μαζί. Και γιατί το λέω</w:t>
      </w:r>
      <w:r>
        <w:rPr>
          <w:rFonts w:eastAsia="Times New Roman"/>
          <w:szCs w:val="24"/>
        </w:rPr>
        <w:t xml:space="preserve"> αυτό; Πλέον είναι κραυγαλέα ηχηρό ότι αυτά οφείλονται και στην κατάσταση της δημοκρατίας στη χώρα.</w:t>
      </w:r>
    </w:p>
    <w:p w14:paraId="7548F499"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Ακούω απόψεις, η Νέα Δημοκρατία ότι είναι χρήσιμο να αναζητήσουμε το εξάμηνο της πρώτης </w:t>
      </w:r>
      <w:r>
        <w:rPr>
          <w:rFonts w:eastAsia="Times New Roman"/>
          <w:szCs w:val="24"/>
        </w:rPr>
        <w:t xml:space="preserve">κυβέρνησης </w:t>
      </w:r>
      <w:r>
        <w:rPr>
          <w:rFonts w:eastAsia="Times New Roman"/>
          <w:szCs w:val="24"/>
        </w:rPr>
        <w:t>ΣΥΡΙΖΑ-ΑΝΕΛ, η ελάσσων Αντιπολίτευση έχει υποβάλει προτάσ</w:t>
      </w:r>
      <w:r>
        <w:rPr>
          <w:rFonts w:eastAsia="Times New Roman"/>
          <w:szCs w:val="24"/>
        </w:rPr>
        <w:t>εις κατά καιρούς για εξεταστικές επιτροπές, για επιτροπές αναζήτησης της αλήθειας από παλαιότερα. Θέλετε να πω κάτι; Τα οκτώ χρόνια δεν είναι αποτέλεσμα μιας έκρηξης, δεν είναι αποτέλεσμα ενός αιφνίδιου γεγονότος. Τα οκτώ χρόνια κρίσης τα οποία διανύουμε π</w:t>
      </w:r>
      <w:r>
        <w:rPr>
          <w:rFonts w:eastAsia="Times New Roman"/>
          <w:szCs w:val="24"/>
        </w:rPr>
        <w:t xml:space="preserve">ρέπει να τα δούμε, να τα αναλύσουμε από τη στιγμή εκείνη που η ελληνική οικονομία και κατ’ αντανάκλαση η ελληνική κοινωνία άρχισαν να γίνονται προβληματικές.Πότε έγιναν προβληματικές; Όταν πλέον μια αχαλίνωτη όρεξη πλούτου κυρίευσε τη χώρα. </w:t>
      </w:r>
    </w:p>
    <w:p w14:paraId="7548F49A" w14:textId="77777777" w:rsidR="006C746B" w:rsidRDefault="002A59A5">
      <w:pPr>
        <w:spacing w:line="600" w:lineRule="auto"/>
        <w:ind w:firstLine="720"/>
        <w:jc w:val="both"/>
        <w:rPr>
          <w:rFonts w:eastAsia="Times New Roman"/>
          <w:szCs w:val="24"/>
        </w:rPr>
      </w:pPr>
      <w:r>
        <w:rPr>
          <w:rFonts w:eastAsia="Times New Roman"/>
          <w:szCs w:val="24"/>
        </w:rPr>
        <w:t>Θέλω να θυμίσω</w:t>
      </w:r>
      <w:r>
        <w:rPr>
          <w:rFonts w:eastAsia="Times New Roman"/>
          <w:szCs w:val="24"/>
        </w:rPr>
        <w:t xml:space="preserve"> κάτι</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 xml:space="preserve">α πάω πίσω και θα μου το επιτρέψετε. Έγινε η προσπάθεια εισαγωγής στο ευρώ. Δεν έγινε με τον καλύτερο και τον εντιμότερο τρόπο. Είναι η γνωστή ανταλλαγή χρέους, η οποία έγινε -τα λεγόμενα </w:t>
      </w:r>
      <w:r>
        <w:rPr>
          <w:rFonts w:eastAsia="Times New Roman"/>
          <w:szCs w:val="24"/>
          <w:lang w:val="en-US"/>
        </w:rPr>
        <w:t>swaps</w:t>
      </w:r>
      <w:r>
        <w:rPr>
          <w:rFonts w:eastAsia="Times New Roman"/>
          <w:szCs w:val="24"/>
        </w:rPr>
        <w:t>-, ούτως ώστε να βάλουμε κάτω από το χαλί ένα μεγάλο μέ</w:t>
      </w:r>
      <w:r>
        <w:rPr>
          <w:rFonts w:eastAsia="Times New Roman"/>
          <w:szCs w:val="24"/>
        </w:rPr>
        <w:t xml:space="preserve">ρος του εθνικού χρέους, του δημόσιου χρέους, για να μπορούμε να πάμε να λέμε ότι έχουμε καλύψει τις προϋποθέσεις </w:t>
      </w:r>
      <w:r>
        <w:rPr>
          <w:rFonts w:eastAsia="Times New Roman"/>
          <w:szCs w:val="24"/>
        </w:rPr>
        <w:lastRenderedPageBreak/>
        <w:t>εκείνες, τα τότε προαπαιτούμενα, για την εισαγωγή του ευρώ. Το κάναμε. Οι κουτόφραγκοι, αν θέλετε, το δέχθηκαν, δεν το κατάλαβαν, δεν έχει κα</w:t>
      </w:r>
      <w:r>
        <w:rPr>
          <w:rFonts w:eastAsia="Times New Roman"/>
          <w:szCs w:val="24"/>
        </w:rPr>
        <w:t>μ</w:t>
      </w:r>
      <w:r>
        <w:rPr>
          <w:rFonts w:eastAsia="Times New Roman"/>
          <w:szCs w:val="24"/>
        </w:rPr>
        <w:t>μ</w:t>
      </w:r>
      <w:r>
        <w:rPr>
          <w:rFonts w:eastAsia="Times New Roman"/>
          <w:szCs w:val="24"/>
        </w:rPr>
        <w:t>ιά σημασία.</w:t>
      </w:r>
    </w:p>
    <w:p w14:paraId="7548F49B" w14:textId="77777777" w:rsidR="006C746B" w:rsidRDefault="002A59A5">
      <w:pPr>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 (</w:t>
      </w:r>
      <w:r>
        <w:rPr>
          <w:rFonts w:eastAsia="Times New Roman"/>
          <w:szCs w:val="24"/>
        </w:rPr>
        <w:t>δ</w:t>
      </w:r>
      <w:r>
        <w:rPr>
          <w:rFonts w:eastAsia="Times New Roman"/>
          <w:szCs w:val="24"/>
        </w:rPr>
        <w:t>εν ακούστηκε)</w:t>
      </w:r>
    </w:p>
    <w:p w14:paraId="7548F49C" w14:textId="77777777" w:rsidR="006C746B" w:rsidRDefault="002A59A5">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Δεν έχει καμ</w:t>
      </w:r>
      <w:r>
        <w:rPr>
          <w:rFonts w:eastAsia="Times New Roman"/>
          <w:szCs w:val="24"/>
        </w:rPr>
        <w:t>μ</w:t>
      </w:r>
      <w:r>
        <w:rPr>
          <w:rFonts w:eastAsia="Times New Roman"/>
          <w:szCs w:val="24"/>
        </w:rPr>
        <w:t xml:space="preserve">ιά σημασία, κύριε Θεωνά. Γίναμε έξυπνοι. Τι κάναμε τότε; Γίναμε ιδιαίτερα έξυπνοι. Είπαμε, λοιπόν, ότι θα κυκλοφορήσει το φθηνό δανεικό χρήμα. Το κυριότερο πού ήταν; Η </w:t>
      </w:r>
      <w:r>
        <w:rPr>
          <w:rFonts w:eastAsia="Times New Roman"/>
          <w:szCs w:val="24"/>
        </w:rPr>
        <w:t>τιτλοποίηση πλέον των δανείων. Σήμερα τα δάνεια είναι κοκκινισμένα κοντά στα 100 δισεκατομμύρια. Το μεγαλύτερο μέρος αφορούν στεγαστικά και καταναλωτικά, τα οποία ο ελληνικός λαός είχε αναγκαστεί να πάρει, είτε θεωρώντας ότι θα μπορούσε να βελτιώσει το επί</w:t>
      </w:r>
      <w:r>
        <w:rPr>
          <w:rFonts w:eastAsia="Times New Roman"/>
          <w:szCs w:val="24"/>
        </w:rPr>
        <w:t>πεδο της καθημερινής του ζωής</w:t>
      </w:r>
      <w:r>
        <w:rPr>
          <w:rFonts w:eastAsia="Times New Roman"/>
          <w:szCs w:val="24"/>
        </w:rPr>
        <w:t>,</w:t>
      </w:r>
      <w:r>
        <w:rPr>
          <w:rFonts w:eastAsia="Times New Roman"/>
          <w:szCs w:val="24"/>
        </w:rPr>
        <w:t xml:space="preserve"> είτε να μπορέσει ακόμα και να δείξει ότι έχει μια ευμάρεια. Η τιτλοποίηση, όμως, το 2003 έφερε κάτι άλλο. Έφερε το χρήμα κυκλικά -τη λεγόμενη μόχλευση του χρήματος- και σήμερα είναι 87 </w:t>
      </w:r>
      <w:r>
        <w:rPr>
          <w:rFonts w:eastAsia="Times New Roman"/>
          <w:szCs w:val="24"/>
        </w:rPr>
        <w:t>δισε</w:t>
      </w:r>
      <w:r>
        <w:rPr>
          <w:rFonts w:eastAsia="Times New Roman"/>
          <w:szCs w:val="24"/>
        </w:rPr>
        <w:t>κατομμύρια. Θα μπορούσαν να υπάρχουν</w:t>
      </w:r>
      <w:r>
        <w:rPr>
          <w:rFonts w:eastAsia="Times New Roman"/>
          <w:szCs w:val="24"/>
        </w:rPr>
        <w:t xml:space="preserve"> άλλες λύσεις, άλλη αντιμετώπιση.</w:t>
      </w:r>
    </w:p>
    <w:p w14:paraId="7548F49D"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Πάμε στο επόμενο. Έρχεται η Νέα Δημοκρατία το 2004, γίνεται </w:t>
      </w:r>
      <w:r>
        <w:rPr>
          <w:rFonts w:eastAsia="Times New Roman"/>
          <w:szCs w:val="24"/>
        </w:rPr>
        <w:t>κ</w:t>
      </w:r>
      <w:r>
        <w:rPr>
          <w:rFonts w:eastAsia="Times New Roman"/>
          <w:szCs w:val="24"/>
        </w:rPr>
        <w:t>υβέρνηση υπερηφάνως. Τι κάνει λοιπόν, ποια είναι η πρώτη κίνηση; Ειδικούς λογαριασμούς. Βρήκε</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μια προϊστορία ειδικών λογαριασμών από την προηγούμενη </w:t>
      </w:r>
      <w:r>
        <w:rPr>
          <w:rFonts w:eastAsia="Times New Roman"/>
          <w:szCs w:val="24"/>
        </w:rPr>
        <w:t>κ</w:t>
      </w:r>
      <w:r>
        <w:rPr>
          <w:rFonts w:eastAsia="Times New Roman"/>
          <w:szCs w:val="24"/>
        </w:rPr>
        <w:t>υβέρνηση του ΠΑΣΟΚ -δεν θέλω να τα ισοπεδώσω όλα- και άρχισαν να χρησιμοποιούν τους εκτός προϋπολογισμού ειδικούς λογαριασμούς περισσότερο απ’ όλα για κομματικές εξυπηρετήσεις, κομματικούς σκοπούς. Θα το πω. Γιατί λοιπόν; Γιατί κυκλοφορούσαν επιδόματα. Πρά</w:t>
      </w:r>
      <w:r>
        <w:rPr>
          <w:rFonts w:eastAsia="Times New Roman"/>
          <w:szCs w:val="24"/>
        </w:rPr>
        <w:t>γματι, έδιναν εισόδημα σε πολύ κόσμο. Στον περιορισμένο κόσμο, όμως, του δημοσίου. Εκείνους οι οποίοι ήταν στον στενό πυρήνα του δημοσίου, τα λεγόμενα επιδόματα των ειδικών λογαριασμών. Δεν πέρασαν από τον προϋπολογισμό αυτά ποτέ. Δημιούργησαν όμως τα ελλε</w:t>
      </w:r>
      <w:r>
        <w:rPr>
          <w:rFonts w:eastAsia="Times New Roman"/>
          <w:szCs w:val="24"/>
        </w:rPr>
        <w:t xml:space="preserve">ίμματα, εκείνα τα οποία συνέχισαν να υπάρχουν συνεχώς και να δημιουργούν τη λεγόμενη επιτήρηση από την Ευρωπαϊκή Ένωση. </w:t>
      </w:r>
    </w:p>
    <w:p w14:paraId="7548F49E" w14:textId="77777777" w:rsidR="006C746B" w:rsidRDefault="002A59A5">
      <w:pPr>
        <w:spacing w:line="600" w:lineRule="auto"/>
        <w:ind w:firstLine="720"/>
        <w:jc w:val="both"/>
        <w:rPr>
          <w:rFonts w:eastAsia="Times New Roman"/>
          <w:szCs w:val="24"/>
        </w:rPr>
      </w:pPr>
      <w:r>
        <w:rPr>
          <w:rFonts w:eastAsia="Times New Roman"/>
          <w:szCs w:val="24"/>
        </w:rPr>
        <w:t>Και δεν ήταν μόνο τα ελλείμματα. Μια ολόκληρη γενιά εκατόν είκοσι χιλιάδες νέοι μορφωμένοι, με την Κίρκη του διορισμού στο δημόσιο, μπήκαν και αυτοί. Και μπήκαν με έναν τρόπο ανορθόδοξο. Δεν έχω τίποτα με τα παιδιά. Καλά έκαναν, επιδίωκαν μια σταθερότητα σ</w:t>
      </w:r>
      <w:r>
        <w:rPr>
          <w:rFonts w:eastAsia="Times New Roman"/>
          <w:szCs w:val="24"/>
        </w:rPr>
        <w:t xml:space="preserve">τη ζωή τους. Τα κορόιδεψαν κι αυτά </w:t>
      </w:r>
      <w:r>
        <w:rPr>
          <w:rFonts w:eastAsia="Times New Roman"/>
          <w:szCs w:val="24"/>
        </w:rPr>
        <w:lastRenderedPageBreak/>
        <w:t xml:space="preserve">τα παιδιά. Οκτάμηνα, εξάμηνα, </w:t>
      </w:r>
      <w:r>
        <w:rPr>
          <w:rFonts w:eastAsia="Times New Roman"/>
          <w:szCs w:val="24"/>
          <w:lang w:val="en-US"/>
        </w:rPr>
        <w:t>stagiers</w:t>
      </w:r>
      <w:r>
        <w:rPr>
          <w:rFonts w:eastAsia="Times New Roman"/>
          <w:szCs w:val="24"/>
        </w:rPr>
        <w:t xml:space="preserve"> ορισμένου χρόνου -να καλυφθεί και με τη συνεργασία ακόμα και δικαστηρίων, αν θέλετε, χωρίς να το καταλάβουν ίσως- να μετατραπούν σε αορίστου χρόνου. Είναι εκείνες οι περίφημες εκατόν</w:t>
      </w:r>
      <w:r>
        <w:rPr>
          <w:rFonts w:eastAsia="Times New Roman"/>
          <w:szCs w:val="24"/>
        </w:rPr>
        <w:t xml:space="preserve"> είκοσι χιλιάδες νέων, οι οποίες αφαιρέθηκαν αν θέλετε και από την ιδιωτική οικονομία, από την εθνική οικονομία. Διότι η άποψη η δική μου τουλάχιστον είναι ότι ο υπερπληθωρισμός του δημοσίου από πλευράς προσωπικού δεν δημιουργεί εισόδημα. Αφαιρεί πλούτο εν</w:t>
      </w:r>
      <w:r>
        <w:rPr>
          <w:rFonts w:eastAsia="Times New Roman"/>
          <w:szCs w:val="24"/>
        </w:rPr>
        <w:t xml:space="preserve"> τέλει. Δεν δημιουργεί εισόδημα. Ενώ θα έπρεπε να υπάρχει μια ισορροπία ιδιωτικού και δημόσιου τομέα, ούτως ώστε ο ιδιωτικός τομέας να χρηματοδοτεί τον δημόσιο τομέα και ο δημόσιος τομέας ανταποδοτικά να επιστρέφει τις εισφορές, τους φόρους στον κόσμο, στο</w:t>
      </w:r>
      <w:r>
        <w:rPr>
          <w:rFonts w:eastAsia="Times New Roman"/>
          <w:szCs w:val="24"/>
        </w:rPr>
        <w:t xml:space="preserve">ν λαό, στους πολίτες. Ούτε αυτό έγινε. </w:t>
      </w:r>
    </w:p>
    <w:p w14:paraId="7548F49F" w14:textId="77777777" w:rsidR="006C746B" w:rsidRDefault="002A59A5">
      <w:pPr>
        <w:spacing w:line="600" w:lineRule="auto"/>
        <w:ind w:firstLine="720"/>
        <w:jc w:val="both"/>
        <w:rPr>
          <w:rFonts w:eastAsia="Times New Roman"/>
          <w:szCs w:val="24"/>
        </w:rPr>
      </w:pPr>
      <w:r>
        <w:rPr>
          <w:rFonts w:eastAsia="Times New Roman"/>
          <w:szCs w:val="24"/>
        </w:rPr>
        <w:t>Φθάσαμε, λοιπόν, να έρθει μια οικονομική κρίση από το εξωτερικό και να δημιουργήσει τις προϋποθέσεις του πρώτου δανεισμού των τραπεζών, τα γνωστά 10 δισεκατομμύρια Αλογοσκούφη, ενίσχυση τραπεζών -δεν είναι του παρόντ</w:t>
      </w:r>
      <w:r>
        <w:rPr>
          <w:rFonts w:eastAsia="Times New Roman"/>
          <w:szCs w:val="24"/>
        </w:rPr>
        <w:t xml:space="preserve">ος το θέμα- τα οποία έφτασαν προχθές να είναι μηδενικής αξίας, διότι και </w:t>
      </w:r>
      <w:r>
        <w:rPr>
          <w:rFonts w:eastAsia="Times New Roman"/>
          <w:szCs w:val="24"/>
        </w:rPr>
        <w:lastRenderedPageBreak/>
        <w:t xml:space="preserve">οι προνομιούχες μετοχές οι οποίες είχαν δοθεί από τις τράπεζες μετά την τρίτη ανακεφαλαιοποίηση κατ’ ανάγκη εκμηδενίστηκαν και νομοθετικά ακόμα, η παρούσα Βουλή το ψήφισε. </w:t>
      </w:r>
    </w:p>
    <w:p w14:paraId="7548F4A0" w14:textId="77777777" w:rsidR="006C746B" w:rsidRDefault="002A59A5">
      <w:pPr>
        <w:spacing w:line="600" w:lineRule="auto"/>
        <w:ind w:firstLine="720"/>
        <w:jc w:val="both"/>
        <w:rPr>
          <w:rFonts w:eastAsia="Times New Roman"/>
          <w:szCs w:val="24"/>
        </w:rPr>
      </w:pPr>
      <w:r>
        <w:rPr>
          <w:rFonts w:eastAsia="Times New Roman"/>
          <w:szCs w:val="24"/>
        </w:rPr>
        <w:t>Και πάμε λ</w:t>
      </w:r>
      <w:r>
        <w:rPr>
          <w:rFonts w:eastAsia="Times New Roman"/>
          <w:szCs w:val="24"/>
        </w:rPr>
        <w:t>οιπόν στα μνημόνια με το «λεφτά υπάρχουν». Πάμε, λοιπόν, στο Διεθνές Νομισματικό Ταμείο. Και εδώ αρχίζουν πλέον τα προβλήματα, τα οποία είναι υπαρκτά. Δεν είναι πλέον μυστικά. Φαίνονται, βγαίνουν πάνω από το χαλί. Αρχίζουν οι περικοπές, αρχίζει η υπερφολόγ</w:t>
      </w:r>
      <w:r>
        <w:rPr>
          <w:rFonts w:eastAsia="Times New Roman"/>
          <w:szCs w:val="24"/>
        </w:rPr>
        <w:t xml:space="preserve">ηση, αρχίζει η δυσκολία κυκλοφορίας του χρήματος, οι επιχειρήσεις εξοντώνονται, αποβιομηχανοποιείται η χώρα. </w:t>
      </w:r>
    </w:p>
    <w:p w14:paraId="7548F4A1" w14:textId="77777777" w:rsidR="006C746B" w:rsidRDefault="002A59A5">
      <w:pPr>
        <w:spacing w:line="600" w:lineRule="auto"/>
        <w:ind w:firstLine="720"/>
        <w:jc w:val="both"/>
        <w:rPr>
          <w:rFonts w:eastAsia="Times New Roman"/>
          <w:szCs w:val="24"/>
        </w:rPr>
      </w:pPr>
      <w:r>
        <w:rPr>
          <w:rFonts w:eastAsia="Times New Roman"/>
          <w:szCs w:val="24"/>
        </w:rPr>
        <w:t>Πάμε και στο δεύτερο μνημόνιο. Ήταν κι αυτό εξίσου καταστροφικό. Δεν ήταν καταστροφικό μόνο το προηγούμενο που μας οδήγησε στο Διεθνές Νομισματικό</w:t>
      </w:r>
      <w:r>
        <w:rPr>
          <w:rFonts w:eastAsia="Times New Roman"/>
          <w:szCs w:val="24"/>
        </w:rPr>
        <w:t xml:space="preserve"> Ταμείο. Με το λεγόμενο </w:t>
      </w:r>
      <w:r>
        <w:rPr>
          <w:rFonts w:eastAsia="Times New Roman"/>
          <w:szCs w:val="24"/>
          <w:lang w:val="en-US"/>
        </w:rPr>
        <w:t>PSI</w:t>
      </w:r>
      <w:r>
        <w:rPr>
          <w:rFonts w:eastAsia="Times New Roman"/>
          <w:szCs w:val="24"/>
        </w:rPr>
        <w:t xml:space="preserve"> «στέγνωσε» η ιδιωτική αποταμίευση, η μεγαλύτερη απάτη όλων των εποχών, αν θέλετε να την ονομάσω, όπως και η </w:t>
      </w:r>
      <w:r>
        <w:rPr>
          <w:rFonts w:eastAsia="Times New Roman"/>
          <w:szCs w:val="24"/>
        </w:rPr>
        <w:lastRenderedPageBreak/>
        <w:t>αφαίρεση των πόρων. Τα αποθεματικά των κοινωνικών φορέων θεωρήθηκαν ιδιωτικές απαιτήσεις. Φτάσαμε και σ’ αυτό. Προχωράμε</w:t>
      </w:r>
      <w:r>
        <w:rPr>
          <w:rFonts w:eastAsia="Times New Roman"/>
          <w:szCs w:val="24"/>
        </w:rPr>
        <w:t xml:space="preserve"> μετά και τι βλέπουμε μπροστά μας; Νέα ανακεφαλαιοποίηση των τραπεζών. </w:t>
      </w:r>
    </w:p>
    <w:p w14:paraId="7548F4A2" w14:textId="77777777" w:rsidR="006C746B" w:rsidRDefault="002A59A5">
      <w:pPr>
        <w:spacing w:line="600" w:lineRule="auto"/>
        <w:ind w:firstLine="720"/>
        <w:jc w:val="both"/>
        <w:rPr>
          <w:rFonts w:eastAsia="Times New Roman"/>
          <w:szCs w:val="24"/>
        </w:rPr>
      </w:pPr>
      <w:r>
        <w:rPr>
          <w:rFonts w:eastAsia="Times New Roman"/>
          <w:szCs w:val="24"/>
        </w:rPr>
        <w:t xml:space="preserve">Φτάνουμε πλέον στην επίδοξη </w:t>
      </w:r>
      <w:r>
        <w:rPr>
          <w:rFonts w:eastAsia="Times New Roman"/>
          <w:szCs w:val="24"/>
        </w:rPr>
        <w:t>Κ</w:t>
      </w:r>
      <w:r>
        <w:rPr>
          <w:rFonts w:eastAsia="Times New Roman"/>
          <w:szCs w:val="24"/>
        </w:rPr>
        <w:t>υβέρνηση της «πρώτης φοράς Αριστερά». Τι έκανε; Αδράνησε. Δεν δίνω άλλον χαρακτηρισμό. Το πρώτο εξάμηνο αδράνησε με μια εντελώς παράλογη, αν θέλετε, λογική</w:t>
      </w:r>
      <w:r>
        <w:rPr>
          <w:rFonts w:eastAsia="Times New Roman"/>
          <w:szCs w:val="24"/>
        </w:rPr>
        <w:t xml:space="preserve">. Δεν αντιμετώπισε κανένα θέμα. Περίμενε την εξ ύψους βοήθεια. Φτάσαμε, λοιπόν, οι τράπεζες να μην έχουν λεφτά, ο κόσμος να μην έχει λεφτά και αναγκαστήκαμε να κλείσουν οι τράπεζες. </w:t>
      </w:r>
    </w:p>
    <w:p w14:paraId="7548F4A3" w14:textId="77777777" w:rsidR="006C746B" w:rsidRDefault="002A59A5">
      <w:pPr>
        <w:spacing w:line="600" w:lineRule="auto"/>
        <w:ind w:firstLine="720"/>
        <w:jc w:val="both"/>
        <w:rPr>
          <w:rFonts w:eastAsia="Times New Roman"/>
          <w:szCs w:val="24"/>
        </w:rPr>
      </w:pPr>
      <w:r>
        <w:rPr>
          <w:rFonts w:eastAsia="Times New Roman"/>
          <w:szCs w:val="24"/>
        </w:rPr>
        <w:t>Θα δώσω μια μικρή διάσταση και θα τελειώσω στο σημείο αυτό, κύριε Πρόεδρε</w:t>
      </w:r>
      <w:r>
        <w:rPr>
          <w:rFonts w:eastAsia="Times New Roman"/>
          <w:szCs w:val="24"/>
        </w:rPr>
        <w:t>. Δημοσιεύτηκε προχθές σαν μεγάλη, σαν περήφανη νίκη ιδιώτου ότι το Συμβούλιο της Επικρατείας δέχθηκε ότι δεν μπορεί να επιμηκύνεται η παραγραφή απαιτήσεων του δημοσίου νομοθετικά κι έτσι, λοιπόν, απήλλαξε αυτόν τον οφειλέτη του δημοσίου από μια οφειλή –νο</w:t>
      </w:r>
      <w:r>
        <w:rPr>
          <w:rFonts w:eastAsia="Times New Roman"/>
          <w:szCs w:val="24"/>
        </w:rPr>
        <w:t xml:space="preserve">μίζω- τετρακοσίων χιλιάδων ευρώ. Δεν έχει σημασία το ποσό. </w:t>
      </w:r>
      <w:r>
        <w:rPr>
          <w:rFonts w:eastAsia="Times New Roman"/>
          <w:szCs w:val="24"/>
        </w:rPr>
        <w:lastRenderedPageBreak/>
        <w:t xml:space="preserve">Τι μας λέει αυτό; Αβελτηρία του συνόλου των κυβερνήσεων, διότι πρέπει να θυμηθούμε ότι </w:t>
      </w:r>
      <w:r>
        <w:rPr>
          <w:rFonts w:eastAsia="Times New Roman"/>
          <w:szCs w:val="24"/>
        </w:rPr>
        <w:t xml:space="preserve">και </w:t>
      </w:r>
      <w:r>
        <w:rPr>
          <w:rFonts w:eastAsia="Times New Roman"/>
          <w:szCs w:val="24"/>
        </w:rPr>
        <w:t>η φορολογική διοίκηση δεν λειτούργησε όλα αυτά τα χρόνια. Για ποιον λόγο δεν λειτούργησε; Για τον λόγο ότι</w:t>
      </w:r>
      <w:r>
        <w:rPr>
          <w:rFonts w:eastAsia="Times New Roman"/>
          <w:szCs w:val="24"/>
        </w:rPr>
        <w:t xml:space="preserve"> έπρεπε να αφεθεί να αναπτυχθεί η φοροδιαφυγή, για να μείνουμε όλοι ικανοποιημένοι.</w:t>
      </w:r>
    </w:p>
    <w:p w14:paraId="7548F4A4" w14:textId="77777777" w:rsidR="006C746B" w:rsidRDefault="002A59A5">
      <w:pPr>
        <w:spacing w:line="600" w:lineRule="auto"/>
        <w:ind w:firstLine="720"/>
        <w:jc w:val="both"/>
        <w:rPr>
          <w:rFonts w:eastAsia="Times New Roman"/>
          <w:szCs w:val="24"/>
        </w:rPr>
      </w:pPr>
      <w:r>
        <w:rPr>
          <w:rFonts w:eastAsia="Times New Roman"/>
          <w:szCs w:val="24"/>
        </w:rPr>
        <w:t>Μ’ αυτά τα λίγα παραδείγματα τα οποία μπόρεσα να δώσω στον χρόνο που μου διαθέσατε, κύριε Πρόεδρε, θέλω να πω το εξής: Εγώ συντάσσομαι και με την πρόταση της Δημοκρατικής Σ</w:t>
      </w:r>
      <w:r>
        <w:rPr>
          <w:rFonts w:eastAsia="Times New Roman"/>
          <w:szCs w:val="24"/>
        </w:rPr>
        <w:t>υμπαράταξης. Αν αναζητάμε πραγματικά την ακριβή αλήθεια, θα πρέπει να αναχθούμε τουλάχιστον από την ημερομηνία εισόδου της χώρας στο ευρώ για να δούμε τι κρύβεται, διότι αν μείνουμε στην πρόταση της Νέας Δημοκρατίας που απομονώνει ένα κομμάτι για να το ελέ</w:t>
      </w:r>
      <w:r>
        <w:rPr>
          <w:rFonts w:eastAsia="Times New Roman"/>
          <w:szCs w:val="24"/>
        </w:rPr>
        <w:t xml:space="preserve">γξουμε, να το εξετάσουμε με τη μορφή μιας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θα δώσουμε</w:t>
      </w:r>
      <w:r>
        <w:rPr>
          <w:rFonts w:eastAsia="Times New Roman"/>
          <w:szCs w:val="24"/>
        </w:rPr>
        <w:t xml:space="preserve"> πολιτική</w:t>
      </w:r>
      <w:r>
        <w:rPr>
          <w:rFonts w:eastAsia="Times New Roman"/>
          <w:szCs w:val="24"/>
        </w:rPr>
        <w:t xml:space="preserve"> </w:t>
      </w:r>
      <w:r>
        <w:rPr>
          <w:rFonts w:eastAsia="Times New Roman"/>
          <w:szCs w:val="24"/>
        </w:rPr>
        <w:t xml:space="preserve">ασυλία </w:t>
      </w:r>
      <w:r>
        <w:rPr>
          <w:rFonts w:eastAsia="Times New Roman"/>
          <w:szCs w:val="24"/>
        </w:rPr>
        <w:t>και</w:t>
      </w:r>
      <w:r>
        <w:rPr>
          <w:rFonts w:eastAsia="Times New Roman"/>
          <w:szCs w:val="24"/>
        </w:rPr>
        <w:t xml:space="preserve"> παραγραφή. Οι ποινικές ευθύνες των προηγουμένων έχουν παραγραφεί ήδη με το άρθρο 86 του Συντάγματος. </w:t>
      </w:r>
    </w:p>
    <w:p w14:paraId="7548F4A5" w14:textId="77777777" w:rsidR="006C746B" w:rsidRDefault="002A59A5">
      <w:pPr>
        <w:spacing w:line="600" w:lineRule="auto"/>
        <w:ind w:firstLine="720"/>
        <w:jc w:val="both"/>
        <w:rPr>
          <w:rFonts w:eastAsia="Times New Roman"/>
          <w:szCs w:val="24"/>
        </w:rPr>
      </w:pPr>
      <w:r>
        <w:rPr>
          <w:rFonts w:eastAsia="Times New Roman"/>
          <w:szCs w:val="24"/>
        </w:rPr>
        <w:lastRenderedPageBreak/>
        <w:t>Ας αποδώσουμε τουλάχιστον κάποια στιγμή τις πολιτικές ευθύ</w:t>
      </w:r>
      <w:r>
        <w:rPr>
          <w:rFonts w:eastAsia="Times New Roman"/>
          <w:szCs w:val="24"/>
        </w:rPr>
        <w:t>νες. Πρέπει να τις δούμε σωρευτικά, διότι αν τις απομονώσουμε στην τελευταία περίοδο, στο πρώτο εξάμηνο της κυβέρνησης ΣΥΡΙΖΑ-ΑΝΕΛ, τότε τι κάνουμε; Βγάζουμε «πάνω από το χαλί» αυτά τα προβλήματα και αφήνουμε «κάτω από το χαλί» όλα τα υπόλοιπα. Πρέπει να έ</w:t>
      </w:r>
      <w:r>
        <w:rPr>
          <w:rFonts w:eastAsia="Times New Roman"/>
          <w:szCs w:val="24"/>
        </w:rPr>
        <w:t>χουμε μια συνολική απάντηση στη χώρα για να δούμε αν η χώρα μπορεί να συνεχίσει, αν μπορεί να εξορθολογιστεί, αν μπορεί να σηκώσει ψηλά το κεφάλι.</w:t>
      </w:r>
    </w:p>
    <w:p w14:paraId="7548F4A6" w14:textId="77777777" w:rsidR="006C746B" w:rsidRDefault="002A59A5">
      <w:pPr>
        <w:spacing w:line="600" w:lineRule="auto"/>
        <w:ind w:firstLine="720"/>
        <w:jc w:val="both"/>
        <w:rPr>
          <w:rFonts w:eastAsia="Times New Roman"/>
          <w:szCs w:val="24"/>
        </w:rPr>
      </w:pPr>
      <w:r>
        <w:rPr>
          <w:rFonts w:eastAsia="Times New Roman"/>
          <w:szCs w:val="24"/>
        </w:rPr>
        <w:t>Ευχαριστώ, κύριε Πρόεδρε.</w:t>
      </w:r>
    </w:p>
    <w:p w14:paraId="7548F4A7" w14:textId="77777777" w:rsidR="006C746B" w:rsidRDefault="002A59A5">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7548F4A8" w14:textId="77777777" w:rsidR="006C746B" w:rsidRDefault="002A59A5">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b/>
          <w:szCs w:val="24"/>
        </w:rPr>
        <w:t>:</w:t>
      </w:r>
      <w:r>
        <w:rPr>
          <w:rFonts w:eastAsia="Times New Roman"/>
          <w:szCs w:val="24"/>
        </w:rPr>
        <w:t xml:space="preserve"> Ευχαριστούμε, κύριε Καρρά.</w:t>
      </w:r>
    </w:p>
    <w:p w14:paraId="7548F4A9" w14:textId="77777777" w:rsidR="006C746B" w:rsidRDefault="002A59A5">
      <w:pPr>
        <w:spacing w:line="600" w:lineRule="auto"/>
        <w:ind w:firstLine="720"/>
        <w:jc w:val="both"/>
        <w:rPr>
          <w:rFonts w:eastAsia="Times New Roman"/>
          <w:szCs w:val="24"/>
        </w:rPr>
      </w:pPr>
      <w:r>
        <w:rPr>
          <w:rFonts w:eastAsia="Times New Roman"/>
          <w:szCs w:val="24"/>
        </w:rPr>
        <w:t>Ο κ. Γρηγόρης Ψαριανός από το Ποτάμι έχει τον λόγο.</w:t>
      </w:r>
    </w:p>
    <w:p w14:paraId="7548F4AA" w14:textId="77777777" w:rsidR="006C746B" w:rsidRDefault="002A59A5">
      <w:pPr>
        <w:spacing w:line="600" w:lineRule="auto"/>
        <w:ind w:firstLine="720"/>
        <w:jc w:val="both"/>
        <w:rPr>
          <w:rFonts w:eastAsia="Times New Roman"/>
          <w:szCs w:val="24"/>
        </w:rPr>
      </w:pPr>
      <w:r>
        <w:rPr>
          <w:rFonts w:eastAsia="Times New Roman"/>
          <w:b/>
          <w:szCs w:val="24"/>
        </w:rPr>
        <w:t>ΓΡΗΓΟΡΗΣ ΨΑΡΙΑΝΟΣ:</w:t>
      </w:r>
      <w:r>
        <w:rPr>
          <w:rFonts w:eastAsia="Times New Roman"/>
          <w:szCs w:val="24"/>
        </w:rPr>
        <w:t xml:space="preserve"> Ευχαριστώ, κύριε Πρόεδρε.</w:t>
      </w:r>
    </w:p>
    <w:p w14:paraId="7548F4AB"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Συζητάμε, λοιπόν, για τη συγκρότηση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για την «</w:t>
      </w:r>
      <w:r>
        <w:rPr>
          <w:rFonts w:eastAsia="Times New Roman"/>
          <w:szCs w:val="24"/>
        </w:rPr>
        <w:t>β</w:t>
      </w:r>
      <w:r>
        <w:rPr>
          <w:rFonts w:eastAsia="Times New Roman"/>
          <w:szCs w:val="24"/>
        </w:rPr>
        <w:t>αρουφακειάδα», για το πρώτο εξάμηνο της συγκυβέρνησης ΣΥΡΙΖΑ-Α</w:t>
      </w:r>
      <w:r>
        <w:rPr>
          <w:rFonts w:eastAsia="Times New Roman"/>
          <w:szCs w:val="24"/>
        </w:rPr>
        <w:t>ΝΕΞΕΛ από του Αγίου Γρηγορίου ως τον Σεπτέμβριο, ως τις επόμενες εκλογές. Ήταν μια περίοδος υπερήφανης διαπραγμάτευσης. Με ψηλά το κεφάλι διαπραγματευτήκαμε με τους τοκογλύφους δανειστές απέναντι στους «μερκελιστές», στους «γερμανοτσολιάδες», στους «δοσίλο</w:t>
      </w:r>
      <w:r>
        <w:rPr>
          <w:rFonts w:eastAsia="Times New Roman"/>
          <w:szCs w:val="24"/>
        </w:rPr>
        <w:t>γους», στους «</w:t>
      </w:r>
      <w:r>
        <w:rPr>
          <w:rFonts w:eastAsia="Times New Roman"/>
          <w:szCs w:val="24"/>
          <w:lang w:val="en-US"/>
        </w:rPr>
        <w:t>Quislings</w:t>
      </w:r>
      <w:r>
        <w:rPr>
          <w:rFonts w:eastAsia="Times New Roman"/>
          <w:szCs w:val="24"/>
        </w:rPr>
        <w:t>», στους «Τσολάκογλου» και σ’ όλους αυτούς τους τρισάθλιους τύπους που ήθελαν να παραδώσουν τη χώρα δεμένη χειροπόδαρα στους τοκογλύφους δανειστές-εκβιαστές, μέχρι που έχουμε φτάσει στο σημείο τώρα οι Υπουργοί της «δεύτερης φοράς αρι</w:t>
      </w:r>
      <w:r>
        <w:rPr>
          <w:rFonts w:eastAsia="Times New Roman"/>
          <w:szCs w:val="24"/>
        </w:rPr>
        <w:t>στεροδεξιάς» κυβέρνησης των ΣΥΡΙΖΑ-ΑΝΕΞΕΛ με δάκρυα στα μάτια και με λυγμούς να υπογράφουν φρικαλέα μνημόνια και συμφωνίες, στις οποίες υπέκυψαν εκβιαζόμενοι και απειλούμενοι. Οι προηγούμενοι υπέγραφαν γελώντας και χοροπηδώντας και χορεύοντας «τσιγκολελέτα</w:t>
      </w:r>
      <w:r>
        <w:rPr>
          <w:rFonts w:eastAsia="Times New Roman"/>
          <w:szCs w:val="24"/>
        </w:rPr>
        <w:t>», γιατί ήταν κάτι «δοσίλογοι», «γερμανοτσολιάδες», «πουλητάρια».</w:t>
      </w:r>
    </w:p>
    <w:p w14:paraId="7548F4A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Οι αγωνιστές της Αριστεράς και της ψεκασμένης δεξιάς υπογράφουν με δάκρυα στα μάτια, πολύ βαρύτερες συμφωνίες, πολύ αγριότερες, με ενενήντα εννιά χρόνια, κόφτες, ιστορίες, παραμύθια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έχουμε βάλει ακόμα όμως τον Πινόκιο σήμα της Κυβέρνησης, όχι μόνο του κυρίαρχου βασικού κόμματος που τη συγκροτεί. </w:t>
      </w:r>
    </w:p>
    <w:p w14:paraId="7548F4A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Αυτή η περήφανη διαπραγμάτευση, λοιπόν, των έξι, επτά πρώτων μηνών τι απέφερε; Για την τωρινή Κυβέρνηση, τη βελτιωμένη και επαυξημένη τη</w:t>
      </w:r>
      <w:r>
        <w:rPr>
          <w:rFonts w:eastAsia="Times New Roman" w:cs="Times New Roman"/>
          <w:szCs w:val="24"/>
        </w:rPr>
        <w:t xml:space="preserve">ς προηγούμενης αλλά με αρκετές απώλειες -ας μη ρωτήσουμε τον Λαφαζάνη, την Κωνσταντοπούλου, τον Στρατούλη για τις συμφωνίες που υπογράφονται και για τους αγώνες που γίνονταν μέσα στην προηγούμενη φάση της </w:t>
      </w:r>
      <w:r>
        <w:rPr>
          <w:rFonts w:eastAsia="Times New Roman" w:cs="Times New Roman"/>
          <w:szCs w:val="24"/>
        </w:rPr>
        <w:t>Κ</w:t>
      </w:r>
      <w:r>
        <w:rPr>
          <w:rFonts w:eastAsia="Times New Roman" w:cs="Times New Roman"/>
          <w:szCs w:val="24"/>
        </w:rPr>
        <w:t>υβέρνησης, την περίοδο της «</w:t>
      </w:r>
      <w:r>
        <w:rPr>
          <w:rFonts w:eastAsia="Times New Roman" w:cs="Times New Roman"/>
          <w:szCs w:val="24"/>
        </w:rPr>
        <w:t>μ</w:t>
      </w:r>
      <w:r>
        <w:rPr>
          <w:rFonts w:eastAsia="Times New Roman" w:cs="Times New Roman"/>
          <w:szCs w:val="24"/>
        </w:rPr>
        <w:t>παρουφακιάδας»- να δο</w:t>
      </w:r>
      <w:r>
        <w:rPr>
          <w:rFonts w:eastAsia="Times New Roman" w:cs="Times New Roman"/>
          <w:szCs w:val="24"/>
        </w:rPr>
        <w:t>ύμε τώρα τι λέει. Τώρα λέμε</w:t>
      </w:r>
      <w:r>
        <w:rPr>
          <w:rFonts w:eastAsia="Times New Roman" w:cs="Times New Roman"/>
          <w:szCs w:val="24"/>
        </w:rPr>
        <w:t>,</w:t>
      </w:r>
      <w:r>
        <w:rPr>
          <w:rFonts w:eastAsia="Times New Roman" w:cs="Times New Roman"/>
          <w:szCs w:val="24"/>
        </w:rPr>
        <w:t xml:space="preserve"> ότι ήταν μια περήφανη διαπραγμάτευση, αλλά όμως έπρεπε να έχουμε κλείσει τη συμφωνία –είπε ο Πρωθυπουργός- τον Φλεβάρη του 2015. Κακώς την αφήσαμε, γιατί έγινε επαχθέστερη, δυσκολότερη. </w:t>
      </w:r>
    </w:p>
    <w:p w14:paraId="7548F4A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Αφού πρώτα καλέσαμε τον λαό να ψηφίσει έ</w:t>
      </w:r>
      <w:r>
        <w:rPr>
          <w:rFonts w:eastAsia="Times New Roman" w:cs="Times New Roman"/>
          <w:szCs w:val="24"/>
        </w:rPr>
        <w:t>να περήφανο «όχι», δείχναμε με το δάχτυλο τους «νενέκους», συνταχθήκαμε με τις οχιές, αλλά σε ένα βράδυ οι οχιές έγιναν «νενέκοι». Μέσα σε ένα βράδυ, την άλλη μέρα! Τρομερές μεταλλάξεις και μεταμορφώσεις των ανθρώπων, των στελεχών, των κυβερνητικών παραγόν</w:t>
      </w:r>
      <w:r>
        <w:rPr>
          <w:rFonts w:eastAsia="Times New Roman" w:cs="Times New Roman"/>
          <w:szCs w:val="24"/>
        </w:rPr>
        <w:t xml:space="preserve">των! Τρομερές! </w:t>
      </w:r>
    </w:p>
    <w:p w14:paraId="7548F4A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Ξεχάσαμε το κίνημα «Δεν πληρώνω» και τα τρισάθλια διόδια των ληστών εργολάβων, τα οποία αυξήσαμε. Βάλαμε και καινούργια διόδια, περισσότερα από τα προηγούμενα και αυξήσαμε τις τιμές στα διόδια που κατεβαίναμε με το «Δεν πληρώνω». Φωνάζαμε σ</w:t>
      </w:r>
      <w:r>
        <w:rPr>
          <w:rFonts w:eastAsia="Times New Roman" w:cs="Times New Roman"/>
          <w:szCs w:val="24"/>
        </w:rPr>
        <w:t>τον κόσμο να μην πληρώσει τον ΕΝΦΙΑ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Αυτά όλα τα καταργήσαμε και τώρα θέλουμε τον ΕΝΦΙΑ, μάλιστα σε λιγότερες δόσεις από ό,τι κανόνιζαν οι άλλοι, οι γερμανοτσολιάδες, δεδομένου ότι αυτό το περίφημο </w:t>
      </w:r>
      <w:r>
        <w:rPr>
          <w:rFonts w:eastAsia="Times New Roman" w:cs="Times New Roman"/>
          <w:szCs w:val="24"/>
          <w:lang w:val="en-US"/>
        </w:rPr>
        <w:t>mail</w:t>
      </w:r>
      <w:r>
        <w:rPr>
          <w:rFonts w:eastAsia="Times New Roman" w:cs="Times New Roman"/>
          <w:szCs w:val="24"/>
        </w:rPr>
        <w:t xml:space="preserve"> Χαρδούβελη ήταν 1,5 δισεκατομμύρια ευρώ, 2 δισε</w:t>
      </w:r>
      <w:r>
        <w:rPr>
          <w:rFonts w:eastAsia="Times New Roman" w:cs="Times New Roman"/>
          <w:szCs w:val="24"/>
        </w:rPr>
        <w:t xml:space="preserve">κατομμύρια ευρώ, 3 δισεκατομμύρια ευρώ, 5 δισεκατομμύρια ευρώ; Δεν ήταν 100 δισεκατομμύρια ευρώ ούτε 85 δισεκατομμύρια ευρώ, ούτε 120 δισεκατομμύρια ευρώ. Δεν ήταν </w:t>
      </w:r>
      <w:r>
        <w:rPr>
          <w:rFonts w:eastAsia="Times New Roman" w:cs="Times New Roman"/>
          <w:szCs w:val="24"/>
        </w:rPr>
        <w:lastRenderedPageBreak/>
        <w:t>πολλαπλάσιο του δέκα. Ακόμα δεν ξέρουμε πόσες φορές πολλαπλασιάζουμε το δέκα για να φτάσουμε</w:t>
      </w:r>
      <w:r>
        <w:rPr>
          <w:rFonts w:eastAsia="Times New Roman" w:cs="Times New Roman"/>
          <w:szCs w:val="24"/>
        </w:rPr>
        <w:t xml:space="preserve"> στο σημερινό κόστος. </w:t>
      </w:r>
    </w:p>
    <w:p w14:paraId="7548F4B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Ποτάμι, η Δημοκρατική Συμπαράταξη και οι δεξιοί εδώ πέρα ήταν η τρόικα εσωτερικού, αν θυμάστε. Τώρα τι γίνεται; Ποια είναι εσωτερικού και ποια είναι εξωτερικού; Ή έχουμε και μέσα έξω; Έχουμε και εντός και εκτός και επί τα αυτά και</w:t>
      </w:r>
      <w:r>
        <w:rPr>
          <w:rFonts w:eastAsia="Times New Roman" w:cs="Times New Roman"/>
          <w:szCs w:val="24"/>
        </w:rPr>
        <w:t xml:space="preserve"> εναλλάξ; Και μια και μιλάμε για εντός, εκτός, εναλλάξ και για γεωμετρία να θυμηθούμε και τον Πρωθυπουργό, ο οποίος ως απόφοιτος του Πολυτεχνείου μάς είπε: «</w:t>
      </w:r>
      <w:r>
        <w:rPr>
          <w:rFonts w:eastAsia="Times New Roman" w:cs="Times New Roman"/>
          <w:szCs w:val="24"/>
        </w:rPr>
        <w:t>Μ</w:t>
      </w:r>
      <w:r>
        <w:rPr>
          <w:rFonts w:eastAsia="Times New Roman" w:cs="Times New Roman"/>
          <w:szCs w:val="24"/>
        </w:rPr>
        <w:t xml:space="preserve">ην περιμένετε από εμένα </w:t>
      </w:r>
      <w:r>
        <w:rPr>
          <w:rFonts w:eastAsia="Times New Roman" w:cs="Times New Roman"/>
          <w:szCs w:val="24"/>
        </w:rPr>
        <w:t>να</w:t>
      </w:r>
      <w:r>
        <w:rPr>
          <w:rFonts w:eastAsia="Times New Roman" w:cs="Times New Roman"/>
          <w:szCs w:val="24"/>
        </w:rPr>
        <w:t xml:space="preserve"> κάνω στροφή τριακοσίων εξήντα μοιρών». Μετά από λίγο καιρό το επανέλαβε</w:t>
      </w:r>
      <w:r>
        <w:rPr>
          <w:rFonts w:eastAsia="Times New Roman" w:cs="Times New Roman"/>
          <w:szCs w:val="24"/>
        </w:rPr>
        <w:t xml:space="preserve"> ως γνώστης της γεωμετρίας, απόφοιτος του Μετσόβιου, και είπε ότι μπορεί να χρειαστεί να κάνουμε στροφή </w:t>
      </w:r>
      <w:r>
        <w:rPr>
          <w:rFonts w:eastAsia="Times New Roman" w:cs="Times New Roman"/>
          <w:szCs w:val="24"/>
        </w:rPr>
        <w:t>τ</w:t>
      </w:r>
      <w:r>
        <w:rPr>
          <w:rFonts w:eastAsia="Times New Roman" w:cs="Times New Roman"/>
          <w:szCs w:val="24"/>
        </w:rPr>
        <w:t xml:space="preserve">ριακοσίων εξήντα μοιρών. Ξέρετε τι στροφή είναι αυτή! «Ντουγρού» πας, όπως πήγαινες, απλώς λες διάφορα ψέματα ενδιάμεσα για να καλύψεις αυτό τον κύκλο </w:t>
      </w:r>
      <w:r>
        <w:rPr>
          <w:rFonts w:eastAsia="Times New Roman" w:cs="Times New Roman"/>
          <w:szCs w:val="24"/>
        </w:rPr>
        <w:t xml:space="preserve">που συνεχίζει στην ίδια πορεία, </w:t>
      </w:r>
      <w:r>
        <w:rPr>
          <w:rFonts w:eastAsia="Times New Roman" w:cs="Times New Roman"/>
          <w:szCs w:val="24"/>
        </w:rPr>
        <w:lastRenderedPageBreak/>
        <w:t>απλώς σκεπάζοντας και εξαφανίζοντας Γαβρήλους, Λαφαζάνηδες, Π</w:t>
      </w:r>
      <w:r>
        <w:rPr>
          <w:rFonts w:eastAsia="Times New Roman" w:cs="Times New Roman"/>
          <w:szCs w:val="24"/>
        </w:rPr>
        <w:t>ροέδρους της Βουλής</w:t>
      </w:r>
      <w:r>
        <w:rPr>
          <w:rFonts w:eastAsia="Times New Roman" w:cs="Times New Roman"/>
          <w:szCs w:val="24"/>
        </w:rPr>
        <w:t xml:space="preserve"> εξαφανίζοντας στελέχη, κολλητούς. Το πολυτεχνείο όλο εξαφανίστηκε, μην σας πω ονόματα. Έχουμε εξαφανιστεί όλοι αυτοί! </w:t>
      </w:r>
    </w:p>
    <w:p w14:paraId="7548F4B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Τώρα είναι κάτι καινούργ</w:t>
      </w:r>
      <w:r>
        <w:rPr>
          <w:rFonts w:eastAsia="Times New Roman" w:cs="Times New Roman"/>
          <w:szCs w:val="24"/>
        </w:rPr>
        <w:t>ιοι, οι οποίοι αφού φώναζαν για τις Σκουριές, τώρα «κάνουν γαργάρα». Φώναζαν για τον ΟΛΠ, τώρα «κάνουν γαργάρα». Φώναζαν για το Ελληνικό, για όλα αυτά τα πράγματα. Αυτό το ξεπούλημα τώρα έγινε αξιοποίηση της δημόσιας περιουσίας. Όλες αυτές οι μεταμορφώσεις</w:t>
      </w:r>
      <w:r>
        <w:rPr>
          <w:rFonts w:eastAsia="Times New Roman" w:cs="Times New Roman"/>
          <w:szCs w:val="24"/>
        </w:rPr>
        <w:t xml:space="preserve"> και οι μεταλλάξεις μάς έφεραν εδώ πού είμαστε. </w:t>
      </w:r>
    </w:p>
    <w:p w14:paraId="7548F4B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θυμόμαστε όλοι όταν ο Πρωθυπουργός και στελέχη της προηγούμενης και αυτής της Κυβέρνησης έλεγαν ότι το ευρώ δεν είναι φετίχ και ότι δεν υπήρχε ποτέ σχέδιο να βγούμε. Και διαβάζουμε τώρα και τους «</w:t>
      </w:r>
      <w:r>
        <w:rPr>
          <w:rFonts w:eastAsia="Times New Roman" w:cs="Times New Roman"/>
          <w:szCs w:val="24"/>
        </w:rPr>
        <w:t>μ</w:t>
      </w:r>
      <w:r>
        <w:rPr>
          <w:rFonts w:eastAsia="Times New Roman" w:cs="Times New Roman"/>
          <w:szCs w:val="24"/>
        </w:rPr>
        <w:t>παρουφ</w:t>
      </w:r>
      <w:r>
        <w:rPr>
          <w:rFonts w:eastAsia="Times New Roman" w:cs="Times New Roman"/>
          <w:szCs w:val="24"/>
        </w:rPr>
        <w:t xml:space="preserve">άκηδες» που έφυγαν από εδώ -τους κρεμάσαμε στα μανταλάκια να μην ανοίξουν καλύτερα το στόμα τους και να μην βγάλουν τις κασέτες που συνήθιζαν να γράφουν- και έχουν πάει έξω </w:t>
      </w:r>
      <w:r>
        <w:rPr>
          <w:rFonts w:eastAsia="Times New Roman" w:cs="Times New Roman"/>
          <w:szCs w:val="24"/>
        </w:rPr>
        <w:lastRenderedPageBreak/>
        <w:t>και κάνουν κάτι μεροκάματα σε κάτι πανεπιστήμια. Και τώρα μείναμε εδώ εμείς να δείχ</w:t>
      </w:r>
      <w:r>
        <w:rPr>
          <w:rFonts w:eastAsia="Times New Roman" w:cs="Times New Roman"/>
          <w:szCs w:val="24"/>
        </w:rPr>
        <w:t xml:space="preserve">νουμε αυτούς λέγοντας ότι έφταιγαν για ό,τι κακό έγινε, αλλά που δεν ήταν κακό, γιατί ήταν μια περήφανη διαπραγμάτευση και συνεχίζουμε στην ίδια πορεία. </w:t>
      </w:r>
    </w:p>
    <w:p w14:paraId="7548F4B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Μιλάμε για σχιζοφρένεια. Μιλάμε για κανονική σχιζοφρένια! Μιλάμε για ανθρώπους που ρέκαζαν –όπως έλεγε</w:t>
      </w:r>
      <w:r>
        <w:rPr>
          <w:rFonts w:eastAsia="Times New Roman" w:cs="Times New Roman"/>
          <w:szCs w:val="24"/>
        </w:rPr>
        <w:t xml:space="preserve"> η γιαγιά μου- για τις Σκουριές, τα Ελληνικά και τον ΟΛΠ και τώρα πανηγυρίζουν ότι είναι πολύ χρήσιμες αυτές οι συμφωνίες, όπου αντί για εκατό, που τα «πουλητάρια», οι «δωσίλογοι» θέλανε, τώρα τα δώσαμε με δέκα. Και είναι πολύ περήφανο αυτό! </w:t>
      </w:r>
    </w:p>
    <w:p w14:paraId="7548F4B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Γιατί δεν θέλ</w:t>
      </w:r>
      <w:r>
        <w:rPr>
          <w:rFonts w:eastAsia="Times New Roman" w:cs="Times New Roman"/>
          <w:szCs w:val="24"/>
        </w:rPr>
        <w:t xml:space="preserve">ουμε να γίνει η εξεταστική επιτροπή; Εμείς θέλαμε να γίνει και η προηγούμενη. Την ψηφίσαμε. Θέλετε να γίνει από το μηδέν; Από το μηδέν του μηδενός; Να ξεκινήσουμε από το μηδέν. Να γίνει. Κι ας μην υπάρχουν ποινικές ευθύνες. Να βρούμε τις πολιτικές ευθύνες </w:t>
      </w:r>
      <w:r>
        <w:rPr>
          <w:rFonts w:eastAsia="Times New Roman" w:cs="Times New Roman"/>
          <w:szCs w:val="24"/>
        </w:rPr>
        <w:t xml:space="preserve">σε όλη αυτή τη μακρά </w:t>
      </w:r>
      <w:r>
        <w:rPr>
          <w:rFonts w:eastAsia="Times New Roman" w:cs="Times New Roman"/>
          <w:szCs w:val="24"/>
        </w:rPr>
        <w:lastRenderedPageBreak/>
        <w:t>διαδρομή. Από την είσοδο στο ευρώ; Μάλιστα. Αλλά όχι να κάνουμε από τον Γιωργάκη χωρίς τον Κωστάκη. Όχι να κάνουμε με τον Βαρουφάκη, αλλά χωρίς τα επόμενα; Γιατί δεν θέλουμε να προχωρήσουμε σε μια διαδικασία εξεταστικών επιτροπών να δο</w:t>
      </w:r>
      <w:r>
        <w:rPr>
          <w:rFonts w:eastAsia="Times New Roman" w:cs="Times New Roman"/>
          <w:szCs w:val="24"/>
        </w:rPr>
        <w:t xml:space="preserve">ύμε πού είμαστε και πώς φτάσαμε εδώ; Μπορεί να μην έχει ποινικές ευθύνες. Αν έχει θα πάμε σε προανακριτική. Γιατί αρνούμαστε την εξεταστική επιτροπή; </w:t>
      </w:r>
    </w:p>
    <w:p w14:paraId="7548F4B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σας πω γιατί; Γιατί το ένα φέρνει το άλλο. Και γιατί ξέραμε ότι ο βαρουφακισμός, η έφοδος στο Νομισματ</w:t>
      </w:r>
      <w:r>
        <w:rPr>
          <w:rFonts w:eastAsia="Times New Roman" w:cs="Times New Roman"/>
          <w:szCs w:val="24"/>
        </w:rPr>
        <w:t>οκοπείο και η εγγύηση του στρατού μπροστά στον Πρωθυπουργό δεν ήταν αυτοσχεδιασμός. Είπε ότι ο στρατός εγγυάται την εσωτερική ισορροπία, την τάξη και την ασφάλεια στο εσωτερικό της χώρας, δίπλα στον Πρωθυπουργό -το είπε- και ο Πρωθυπουργός «έκανε την πάπια</w:t>
      </w:r>
      <w:r>
        <w:rPr>
          <w:rFonts w:eastAsia="Times New Roman" w:cs="Times New Roman"/>
          <w:szCs w:val="24"/>
        </w:rPr>
        <w:t>». Δεν του είπε</w:t>
      </w:r>
      <w:r>
        <w:rPr>
          <w:rFonts w:eastAsia="Times New Roman" w:cs="Times New Roman"/>
          <w:szCs w:val="24"/>
        </w:rPr>
        <w:t>:</w:t>
      </w:r>
      <w:r>
        <w:rPr>
          <w:rFonts w:eastAsia="Times New Roman" w:cs="Times New Roman"/>
          <w:szCs w:val="24"/>
        </w:rPr>
        <w:t xml:space="preserve"> «Ρε, μάστορα, τι λες; Ποιο στρατό εντός της χώρας;». Τίποτα. Κιχ. Άχνα. Αυτά όμως όλα δεν υπήρξαν. Αυτά κάποιοι τα φέρνουν ως σενάρια. </w:t>
      </w:r>
    </w:p>
    <w:p w14:paraId="7548F4B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Επίσης, δεν είναι πια «Ολαντρέου» εκείνος ο Γάλλος. Δεν είναι «Ολαντρέου» τώρα. Είναι «μεσιέ Ολάντ». Μα</w:t>
      </w:r>
      <w:r>
        <w:rPr>
          <w:rFonts w:eastAsia="Times New Roman" w:cs="Times New Roman"/>
          <w:szCs w:val="24"/>
        </w:rPr>
        <w:t>θαίνουμε και λίγο γαλλικό ενδεχομένως. Ούτε είναι «μαϊμού» και δήθεν Αριστερά ο Ρέντσι. Κι αυτά όλα έχουν αλλάξει. Και τώρα αυτά όλα που κάνουμε δεν μετριούνται σε στροφές ενενήντα μοιρών, εκατόν ογδόντα μοιρών, τριακοσίων εξήντα μοιρών. Γιατί δεν είναι θέ</w:t>
      </w:r>
      <w:r>
        <w:rPr>
          <w:rFonts w:eastAsia="Times New Roman" w:cs="Times New Roman"/>
          <w:szCs w:val="24"/>
        </w:rPr>
        <w:t xml:space="preserve">μα γεωμετρίας. Είναι ασκήσεις εδάφους με την κορδέλα, πιρουέτες, κωλοτούμπες και διάφορες άλλες κομανεντσιές. Συνεχίστε. </w:t>
      </w:r>
    </w:p>
    <w:p w14:paraId="7548F4B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ολοκληρώστε.</w:t>
      </w:r>
    </w:p>
    <w:p w14:paraId="7548F4B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ΓΡΗΓΟΡΗΣ ΨΑΡΙΑΝΟΣ: </w:t>
      </w:r>
      <w:r>
        <w:rPr>
          <w:rFonts w:eastAsia="Times New Roman" w:cs="Times New Roman"/>
          <w:szCs w:val="24"/>
        </w:rPr>
        <w:t>Ευχαριστώ, πάρα πολύ.</w:t>
      </w:r>
    </w:p>
    <w:p w14:paraId="7548F4B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Χαιρετισμούς στο σπίτι. </w:t>
      </w:r>
    </w:p>
    <w:p w14:paraId="7548F4BA" w14:textId="77777777" w:rsidR="006C746B" w:rsidRDefault="002A59A5">
      <w:pPr>
        <w:spacing w:line="600" w:lineRule="auto"/>
        <w:ind w:left="720"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7548F4B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7548F4B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συνάδελφος κ. Κωνσταντίνος Ζουράρις από τους Ανεξάρτητους Έλληνες έχει τον λόγο.</w:t>
      </w:r>
    </w:p>
    <w:p w14:paraId="7548F4B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ΖΟΥΡΑΡΙΣ:</w:t>
      </w:r>
      <w:r>
        <w:rPr>
          <w:rFonts w:eastAsia="Times New Roman" w:cs="Times New Roman"/>
          <w:szCs w:val="24"/>
        </w:rPr>
        <w:t xml:space="preserve"> Τα σέβη μου, κύριε Πρόεδρε.</w:t>
      </w:r>
    </w:p>
    <w:p w14:paraId="7548F4B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«Μα τι </w:t>
      </w:r>
      <w:r>
        <w:rPr>
          <w:rFonts w:eastAsia="Times New Roman" w:cs="Times New Roman"/>
          <w:szCs w:val="24"/>
        </w:rPr>
        <w:t>γυρεύουν οι ψυχές μας πάνω σε καταστρώματα κατελυμένων καραβιών στριμωγμένες με γυναίκες κίτρινες και μωρά που κλαίνε;»</w:t>
      </w:r>
    </w:p>
    <w:p w14:paraId="7548F4B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Καλέ μου Σταϊκούρα, ίσως το κείμενο αυτό έχει πολύ τη σφραγίδα της δικής σου σεμνότητας. Το διάβασα με μια, βεβαίως, νωχελική επιμέλεια.</w:t>
      </w:r>
      <w:r>
        <w:rPr>
          <w:rFonts w:eastAsia="Times New Roman" w:cs="Times New Roman"/>
          <w:szCs w:val="24"/>
        </w:rPr>
        <w:t xml:space="preserve"> Ξαφνικά υπάρχει μια έκφραση τύπου καρτούν, διότι,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γνόησε αυτή η Κυβέρνηση» –ό,τι έχει μείνει εκεί πάνω τελοσπάντων- «τους ευρωπαϊκούς κανόνες διαπραγμάτευσης». Έτσι το γράφει το κείμενό σας. </w:t>
      </w:r>
    </w:p>
    <w:p w14:paraId="7548F4C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Καλέ μου Σταϊκούρα, τους ευρωπαϊκούς κανόνες διαπραγμάτ</w:t>
      </w:r>
      <w:r>
        <w:rPr>
          <w:rFonts w:eastAsia="Times New Roman" w:cs="Times New Roman"/>
          <w:szCs w:val="24"/>
        </w:rPr>
        <w:t>ευσης τούς έχει διατυπώσει ήδη ο Θουκυδίδης στο Γ</w:t>
      </w:r>
      <w:r>
        <w:rPr>
          <w:rFonts w:eastAsia="Times New Roman" w:cs="Times New Roman"/>
          <w:szCs w:val="24"/>
        </w:rPr>
        <w:t xml:space="preserve"> </w:t>
      </w:r>
      <w:r>
        <w:rPr>
          <w:rFonts w:eastAsia="Times New Roman" w:cs="Times New Roman"/>
          <w:szCs w:val="24"/>
        </w:rPr>
        <w:t>11 και στο Η</w:t>
      </w:r>
      <w:r>
        <w:rPr>
          <w:rFonts w:eastAsia="Times New Roman" w:cs="Times New Roman"/>
          <w:szCs w:val="24"/>
        </w:rPr>
        <w:t xml:space="preserve"> </w:t>
      </w:r>
      <w:r>
        <w:rPr>
          <w:rFonts w:eastAsia="Times New Roman" w:cs="Times New Roman"/>
          <w:szCs w:val="24"/>
        </w:rPr>
        <w:t>89, καθώς επίσης και ο Ισοκράτης. Να σας πω, λοιπόν, ποιος είναι ο κεντρικός κανόνας. Να θυμηθείτε κι αυτό το ορθότατο που είπε ο Καραθανασόπουλος του ΚΚΕ για τη φύση του δημοσίου χρέους τον τε</w:t>
      </w:r>
      <w:r>
        <w:rPr>
          <w:rFonts w:eastAsia="Times New Roman" w:cs="Times New Roman"/>
          <w:szCs w:val="24"/>
        </w:rPr>
        <w:t xml:space="preserve">λευταίο χρόνο, όπου η μεσοσταθμική αύξηση τα τελευταία τέσσερα χρόνια σε όλη </w:t>
      </w:r>
      <w:r>
        <w:rPr>
          <w:rFonts w:eastAsia="Times New Roman" w:cs="Times New Roman"/>
          <w:szCs w:val="24"/>
        </w:rPr>
        <w:lastRenderedPageBreak/>
        <w:t>την Ευρωζώνη είναι 20%. Αν βάλεις μάλιστα και τους οργανισμούς που έχουν απομείνει εκεί, όπως είπε ορθότατα ο Καραθανασόπουλος, ουσιαστικά πρόκειται για μία ακόμη επίρρωση της λησ</w:t>
      </w:r>
      <w:r>
        <w:rPr>
          <w:rFonts w:eastAsia="Times New Roman" w:cs="Times New Roman"/>
          <w:szCs w:val="24"/>
        </w:rPr>
        <w:t>τρικής χρηματονομισματικής υπερισχύσεως αυτή τη στιγμή του κεφαλαιοκρατικού συστήματος εις βάρος των λαών, διότι έφυγε και ο «μπαμπούλας» που υπήρχε, η Σοβιετική Ένωση. Εξακολουθεί ακόμα ο λαός να μην αντιδρά παρά με την αύξηση, ίσως, ακροδεξιών σχημάτων σ</w:t>
      </w:r>
      <w:r>
        <w:rPr>
          <w:rFonts w:eastAsia="Times New Roman" w:cs="Times New Roman"/>
          <w:szCs w:val="24"/>
        </w:rPr>
        <w:t xml:space="preserve">τη Δυτική Ευρώπη, διότι οι δυτικοί έχουν άλλη παιδεία από τη δική μας. </w:t>
      </w:r>
    </w:p>
    <w:p w14:paraId="7548F4C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Τι συμβαίνει; Έχω διαπιστώσει ότι στη μείζονα και ελάσσονα αντιπολίτευση κάνατε -θα έλεγα ότι είναι επιστημονικό λάθος αλλά δεν είναι, γιατί ίσως υπάρχει μια πολιτική σκοπιμότητα, γιατ</w:t>
      </w:r>
      <w:r>
        <w:rPr>
          <w:rFonts w:eastAsia="Times New Roman" w:cs="Times New Roman"/>
          <w:szCs w:val="24"/>
        </w:rPr>
        <w:t>ί δεν μπορείτε να κάνετε τέτοια επιστημονικά λάθη- το εξής: Όταν λέτε, για παράδειγμα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υτοί απέτυχαν, αυτή η κυβέρνηση διαλύθηκε, τι έκαναν κ.λπ.», είναι σαν να μιλάτε σε ένα </w:t>
      </w:r>
      <w:r>
        <w:rPr>
          <w:rFonts w:eastAsia="Times New Roman" w:cs="Times New Roman"/>
          <w:szCs w:val="24"/>
          <w:lang w:val="en-US"/>
        </w:rPr>
        <w:t>vacuum</w:t>
      </w:r>
      <w:r>
        <w:rPr>
          <w:rFonts w:eastAsia="Times New Roman" w:cs="Times New Roman"/>
          <w:szCs w:val="24"/>
        </w:rPr>
        <w:t xml:space="preserve"> ενός δοκιμαστικού σωλήνα, όπου δεν υπάρχει αήρ. Υπάρχει ο συνομιλητής. Ο</w:t>
      </w:r>
      <w:r>
        <w:rPr>
          <w:rFonts w:eastAsia="Times New Roman" w:cs="Times New Roman"/>
          <w:szCs w:val="24"/>
        </w:rPr>
        <w:t xml:space="preserve"> συνομιλητής είναι αυτά τα τρωκτικά. </w:t>
      </w:r>
    </w:p>
    <w:p w14:paraId="7548F4C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Θυμάστε τα προηγούμενα; Είχε λυσσάξει όλη η Ευρώπη, ακόμα και η δική τους Ευρώπη, με την «</w:t>
      </w:r>
      <w:r>
        <w:rPr>
          <w:rFonts w:eastAsia="Times New Roman" w:cs="Times New Roman"/>
          <w:szCs w:val="24"/>
          <w:lang w:val="en-US"/>
        </w:rPr>
        <w:t>Goldman</w:t>
      </w:r>
      <w:r>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 με μέλος τον Μπαρόζο. Ο Μπαρόζο ξαφνικά με το «</w:t>
      </w:r>
      <w:r>
        <w:rPr>
          <w:rFonts w:eastAsia="Times New Roman" w:cs="Times New Roman"/>
          <w:szCs w:val="24"/>
          <w:lang w:val="en-US"/>
        </w:rPr>
        <w:t>pantouflage</w:t>
      </w:r>
      <w:r>
        <w:rPr>
          <w:rFonts w:eastAsia="Times New Roman" w:cs="Times New Roman"/>
          <w:szCs w:val="24"/>
        </w:rPr>
        <w:t xml:space="preserve">» -όπως λένε τόσα χρόνια στη Δυτική Ευρώπη- πέρασε από </w:t>
      </w:r>
      <w:r>
        <w:rPr>
          <w:rFonts w:eastAsia="Times New Roman" w:cs="Times New Roman"/>
          <w:szCs w:val="24"/>
        </w:rPr>
        <w:t>την Προεδρία της Κομισιόν στην «</w:t>
      </w:r>
      <w:r>
        <w:rPr>
          <w:rFonts w:eastAsia="Times New Roman" w:cs="Times New Roman"/>
          <w:szCs w:val="24"/>
          <w:lang w:val="en-US"/>
        </w:rPr>
        <w:t>Goldman</w:t>
      </w:r>
      <w:r>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 xml:space="preserve">», η οποία είχε κάνει το επονείδιστο εκείνο κατόρθωμα με την </w:t>
      </w:r>
      <w:r>
        <w:rPr>
          <w:rFonts w:eastAsia="Times New Roman" w:cs="Times New Roman"/>
          <w:szCs w:val="24"/>
        </w:rPr>
        <w:t>κ</w:t>
      </w:r>
      <w:r>
        <w:rPr>
          <w:rFonts w:eastAsia="Times New Roman" w:cs="Times New Roman"/>
          <w:szCs w:val="24"/>
        </w:rPr>
        <w:t xml:space="preserve">υβέρνηση Σημίτη, να διαμορφώσει, να πάρει τις οικονομίες του λαού, να τις μετατρέψει σε ανταλλαγή νομισμάτων -έτσι έλεγαν τα </w:t>
      </w:r>
      <w:r>
        <w:rPr>
          <w:rFonts w:eastAsia="Times New Roman" w:cs="Times New Roman"/>
          <w:szCs w:val="24"/>
          <w:lang w:val="en-US"/>
        </w:rPr>
        <w:t>swaps</w:t>
      </w:r>
      <w:r>
        <w:rPr>
          <w:rFonts w:eastAsia="Times New Roman" w:cs="Times New Roman"/>
          <w:szCs w:val="24"/>
        </w:rPr>
        <w:t xml:space="preserve"> τότε- και να το πλ</w:t>
      </w:r>
      <w:r>
        <w:rPr>
          <w:rFonts w:eastAsia="Times New Roman" w:cs="Times New Roman"/>
          <w:szCs w:val="24"/>
        </w:rPr>
        <w:t xml:space="preserve">ηρώσουμε οχτώ φορές παραπάνω σε οχτώ χρόνια. Τέλος πάντων μην πούμε πώς λέγεται αυτό, γιατί είπαμε ότι εδώ πρέπει να είμαστε προσεκτικοί. </w:t>
      </w:r>
    </w:p>
    <w:p w14:paraId="7548F4C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Όμως, μου έκανε εντύπωση με το κείμενο αυτό -για να μην πω την κακιά λέξη- ότι οι ενεχόμενοι, όπως λέει ένα παλιό γνω</w:t>
      </w:r>
      <w:r>
        <w:rPr>
          <w:rFonts w:eastAsia="Times New Roman" w:cs="Times New Roman"/>
          <w:szCs w:val="24"/>
        </w:rPr>
        <w:t>μικό, επανέρχονται πάντα στον τόπο του ενέχεσθαι. Να μην πω τα άλλα. Οι ενεχόμενοι εις τον τόπο του ενέχεσθαι.</w:t>
      </w:r>
    </w:p>
    <w:p w14:paraId="7548F4C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Πρέπει να αποφασίσετε να συμπεριλάβετε στον προφορικό και γραπτό σας λόγο τη διαπίστωση της εριστικής συνυπάρξεως πάντοτε στην πολιτική, δηλαδή ό</w:t>
      </w:r>
      <w:r>
        <w:rPr>
          <w:rFonts w:eastAsia="Times New Roman" w:cs="Times New Roman"/>
          <w:szCs w:val="24"/>
        </w:rPr>
        <w:t>τι είχαμε δύο στρατόπεδα ουσιαστικά. Είχαμε την ελληνική Ψωροκώσταινα, η οποία παρέλαβε τα δεκαπέντε χιλιάδες μερόνυχτα της δικής σας διακυβερνήσεως κι εσείς κόπτεστε για την αποτυχία των εκατόν πενήντα ημερών τους. Βεβαίως, στις εκατόν πενήντα ημέρες μπορ</w:t>
      </w:r>
      <w:r>
        <w:rPr>
          <w:rFonts w:eastAsia="Times New Roman" w:cs="Times New Roman"/>
          <w:szCs w:val="24"/>
        </w:rPr>
        <w:t xml:space="preserve">ούν να γίνουν ζημιές μεγαλύτερες από τα δεκαπέντε χιλιάδες μερόνυχτα τα δικά σας, αλλά να το δούμε. </w:t>
      </w:r>
    </w:p>
    <w:p w14:paraId="7548F4C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Επομένως, τι είναι εκείνο το οποίο πρέπει να πάρετε; Ότι υπάρχει σύγκρουση και στη σύγκρουση υπάρχει νίκη, πότε-πότε ισοπαλία και πότε-πότε ήττα. Και ο Ναπ</w:t>
      </w:r>
      <w:r>
        <w:rPr>
          <w:rFonts w:eastAsia="Times New Roman" w:cs="Times New Roman"/>
          <w:szCs w:val="24"/>
        </w:rPr>
        <w:t xml:space="preserve">ολέων νικήθηκε από τον Ουέλινγκτον κατά μία εκδοχή. Πλην, όμως, κανένας δεν ξέρει τον Ουέλινγκτον. Δεν ενίκησε ο Ουέλινγκτον, νικήθηκε ο Ναπολέων. Ποιος θυμάται; Ένα σταθμό έχει ο Ουέλινγκτον. </w:t>
      </w:r>
    </w:p>
    <w:p w14:paraId="7548F4C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Επειδή μέσα από ολόκληρη τη σταδιοδρομία στην Ευρώπη, τους ξέρ</w:t>
      </w:r>
      <w:r>
        <w:rPr>
          <w:rFonts w:eastAsia="Times New Roman" w:cs="Times New Roman"/>
          <w:szCs w:val="24"/>
        </w:rPr>
        <w:t>ω πάρα πολύ καλά, αν δεν καταλάβετε ότι αυτό ακριβώς το σύστημα το ολιγαρχικό και ολιγοκεντρικό, το πλουτοκρατικό, το οποίο χτύπησε μια ανήμπορη χώρα, ακόμα και πληθυσμιακά, όπου εσείς επί σαράντα, πενήντα χρόνια, από τη Μεταπολίτευση, κατορθώσατε να τη φέ</w:t>
      </w:r>
      <w:r>
        <w:rPr>
          <w:rFonts w:eastAsia="Times New Roman" w:cs="Times New Roman"/>
          <w:szCs w:val="24"/>
        </w:rPr>
        <w:t xml:space="preserve">ρετε να είναι ευάλωτη, τότε ακριβώς δεν μπορείτε να έχετε οργανωμένη πολιτική και επιστημονική σκέψη. </w:t>
      </w:r>
    </w:p>
    <w:p w14:paraId="7548F4C7"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7548F4C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7548F4C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Σαρίδης από την Ένωση Κεντρώων. </w:t>
      </w:r>
    </w:p>
    <w:p w14:paraId="7548F4C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ΙΩΑΝΝΗΣ ΣΑΡΙ</w:t>
      </w:r>
      <w:r>
        <w:rPr>
          <w:rFonts w:eastAsia="Times New Roman" w:cs="Times New Roman"/>
          <w:b/>
          <w:szCs w:val="24"/>
        </w:rPr>
        <w:t xml:space="preserve">ΔΗΣ: </w:t>
      </w:r>
      <w:r>
        <w:rPr>
          <w:rFonts w:eastAsia="Times New Roman" w:cs="Times New Roman"/>
          <w:szCs w:val="24"/>
        </w:rPr>
        <w:t xml:space="preserve">Ευχαριστώ πολύ, κύριε Πρόεδρε. </w:t>
      </w:r>
    </w:p>
    <w:p w14:paraId="7548F4C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δεκαετίες αλόγιστων δαπανών, διορισμών, ρουσφετιών, υπερδανεισμού, φοροαπαλλαγών, υποσχέσεων είναι οι κύριοι λόγοι που μας οδήγησαν στα μνημόνια, σε όλα τα </w:t>
      </w:r>
      <w:r>
        <w:rPr>
          <w:rFonts w:eastAsia="Times New Roman" w:cs="Times New Roman"/>
          <w:szCs w:val="24"/>
        </w:rPr>
        <w:lastRenderedPageBreak/>
        <w:t>μνημόνια. Στο μνημόνιο Παπανδρέου</w:t>
      </w:r>
      <w:r>
        <w:rPr>
          <w:rFonts w:eastAsia="Times New Roman" w:cs="Times New Roman"/>
          <w:szCs w:val="24"/>
        </w:rPr>
        <w:t xml:space="preserve">, στο μνημόνιο Σαμαρά – Βενιζέλου, στο μνημόνιο Τσίπρα – Καμμένου και όσων το στήριξαν με την υπογραφή τους. Περικοπές μισθών, απολύσεις, «σφαγή» συντάξεων, αυτοκτονίες, κλείσιμο επιχειρήσεων, φυγή επιχειρήσεων, φτωχοποίηση, θυμός, απογοήτευση, υποβάθμιση </w:t>
      </w:r>
      <w:r>
        <w:rPr>
          <w:rFonts w:eastAsia="Times New Roman" w:cs="Times New Roman"/>
          <w:szCs w:val="24"/>
        </w:rPr>
        <w:t xml:space="preserve">επιπέδου ζωής, ξενιτειά, κατάντια. </w:t>
      </w:r>
    </w:p>
    <w:p w14:paraId="7548F4CC" w14:textId="77777777" w:rsidR="006C746B" w:rsidRDefault="002A59A5">
      <w:pPr>
        <w:spacing w:line="600" w:lineRule="auto"/>
        <w:ind w:firstLine="720"/>
        <w:jc w:val="both"/>
        <w:rPr>
          <w:rFonts w:eastAsia="Times New Roman"/>
          <w:szCs w:val="24"/>
        </w:rPr>
      </w:pPr>
      <w:r>
        <w:rPr>
          <w:rFonts w:eastAsia="Times New Roman"/>
          <w:szCs w:val="24"/>
        </w:rPr>
        <w:t xml:space="preserve">Οι ευθύνες της πορείας προς τα μνημόνια διαχέονται σε ολόκληρο το πολιτικό σύστημα, που επέλεξε να μεταθέτει τα προβλήματα για το μέλλον. Το μέλλον ήρθε και μας καλούν να πληρώσουμε τον λογαριασμό. </w:t>
      </w:r>
    </w:p>
    <w:p w14:paraId="7548F4CD" w14:textId="77777777" w:rsidR="006C746B" w:rsidRDefault="002A59A5">
      <w:pPr>
        <w:spacing w:line="600" w:lineRule="auto"/>
        <w:ind w:firstLine="720"/>
        <w:jc w:val="both"/>
        <w:rPr>
          <w:rFonts w:eastAsia="Times New Roman"/>
          <w:szCs w:val="24"/>
        </w:rPr>
      </w:pPr>
      <w:r>
        <w:rPr>
          <w:rFonts w:eastAsia="Times New Roman"/>
          <w:szCs w:val="24"/>
        </w:rPr>
        <w:t>Ποιες ήταν οι επιπτώσ</w:t>
      </w:r>
      <w:r>
        <w:rPr>
          <w:rFonts w:eastAsia="Times New Roman"/>
          <w:szCs w:val="24"/>
        </w:rPr>
        <w:t>εις του πρώτου μνημονίου; Σίγουρα άνοιξε την πόρτα της Ευρώπης για τις ιδέες του Διεθνούς Νομισματικού Ταμείου, δημιουργώντας έτσι ένα πεδίο πολιτικών αντιπαραθέσεων πάνω στις ζωές των Ελλήνων. Η Ευρώπη και το Διεθνές Νομισματικό Ταμείο τσακώνονται από τότ</w:t>
      </w:r>
      <w:r>
        <w:rPr>
          <w:rFonts w:eastAsia="Times New Roman"/>
          <w:szCs w:val="24"/>
        </w:rPr>
        <w:t xml:space="preserve">ε για το καλό μας, την ίδια ώρα που ισοπέδωναν κάθε έννοια κοινωνικού κράτους. Σε αυτό συμφωνούσε και η </w:t>
      </w:r>
      <w:r>
        <w:rPr>
          <w:rFonts w:eastAsia="Times New Roman"/>
          <w:szCs w:val="24"/>
        </w:rPr>
        <w:lastRenderedPageBreak/>
        <w:t>Ευρώπη και το Διεθνές Νομισματικό Ταμείο</w:t>
      </w:r>
      <w:r>
        <w:rPr>
          <w:rFonts w:eastAsia="Times New Roman"/>
          <w:szCs w:val="24"/>
        </w:rPr>
        <w:t>:</w:t>
      </w:r>
      <w:r>
        <w:rPr>
          <w:rFonts w:eastAsia="Times New Roman"/>
          <w:szCs w:val="24"/>
        </w:rPr>
        <w:t xml:space="preserve"> «Η Ελλάδα δεν έχει τα χρήματα για κοινωνική πολιτική. Έχει χρέη να πληρώσει». </w:t>
      </w:r>
    </w:p>
    <w:p w14:paraId="7548F4CE" w14:textId="77777777" w:rsidR="006C746B" w:rsidRDefault="002A59A5">
      <w:pPr>
        <w:spacing w:line="600" w:lineRule="auto"/>
        <w:ind w:firstLine="720"/>
        <w:jc w:val="both"/>
        <w:rPr>
          <w:rFonts w:eastAsia="Times New Roman"/>
          <w:szCs w:val="24"/>
        </w:rPr>
      </w:pPr>
      <w:r>
        <w:rPr>
          <w:rFonts w:eastAsia="Times New Roman"/>
          <w:szCs w:val="24"/>
        </w:rPr>
        <w:t>Άλλο αν το άνοιγμα της πόρτας τ</w:t>
      </w:r>
      <w:r>
        <w:rPr>
          <w:rFonts w:eastAsia="Times New Roman"/>
          <w:szCs w:val="24"/>
        </w:rPr>
        <w:t>ου Διεθνούς Νομισματικού Ταμείου ήταν αυτό ακριβώς που οδήγησε και στο δεύτερο μνημόνιο. Όταν η αρχή είναι στραβή, στραβή θα είναι και η συνέχεια. Το δεύτερο μνημόνιο κόστισε την υποθήκευση του μέλλοντος των Ελλήνων πολιτών. Τα δημοκρατικά κεκτημένα, τα ερ</w:t>
      </w:r>
      <w:r>
        <w:rPr>
          <w:rFonts w:eastAsia="Times New Roman"/>
          <w:szCs w:val="24"/>
        </w:rPr>
        <w:t xml:space="preserve">γασιακά δικαιώματα, οι οικονομικές επιτυχίες των Ελλήνων δόθηκαν για να αποπληρωθούν οι τόκοι. </w:t>
      </w:r>
    </w:p>
    <w:p w14:paraId="7548F4CF" w14:textId="77777777" w:rsidR="006C746B" w:rsidRDefault="002A59A5">
      <w:pPr>
        <w:spacing w:line="600" w:lineRule="auto"/>
        <w:ind w:firstLine="720"/>
        <w:jc w:val="both"/>
        <w:rPr>
          <w:rFonts w:eastAsia="Times New Roman"/>
          <w:szCs w:val="24"/>
        </w:rPr>
      </w:pPr>
      <w:r>
        <w:rPr>
          <w:rFonts w:eastAsia="Times New Roman"/>
          <w:szCs w:val="24"/>
        </w:rPr>
        <w:t xml:space="preserve">Και όλα αυτά, μετά τη δικαιολογημένη αγανάκτηση των Ελλήνων, οδήγησαν στην εκλογή μιας κυβέρνησης που επιδίωξε «να διαπραγματευτεί για κάτι, αντί του να τα </w:t>
      </w:r>
      <w:r>
        <w:rPr>
          <w:rFonts w:eastAsia="Times New Roman"/>
          <w:szCs w:val="24"/>
        </w:rPr>
        <w:t>δέχεται όλα αμάσητα», όπως η ίδια έλεγε. Τη συγκρουσιακή πορεία με τα θεσμικά όργανα των εταίρων, είτε ήταν η Ευρωπαϊκή Κεντρική Τράπεζα, είτε ήταν το Διεθνές Νομισματικό Ταμείο, είτε η Κομισιόν, την επέλεξαν οι ψηφοφόροι της τρέχουσας Κυβέρνησης. Θέλετε μ</w:t>
      </w:r>
      <w:r>
        <w:rPr>
          <w:rFonts w:eastAsia="Times New Roman"/>
          <w:szCs w:val="24"/>
        </w:rPr>
        <w:t xml:space="preserve">ε δημαγωγία, θέλετε με λαϊκισμό, οι ψηφοφόροι τους πίστεψαν ότι υπήρχε </w:t>
      </w:r>
      <w:r>
        <w:rPr>
          <w:rFonts w:eastAsia="Times New Roman"/>
          <w:szCs w:val="24"/>
        </w:rPr>
        <w:lastRenderedPageBreak/>
        <w:t xml:space="preserve">εύκολη λύση και αυτήν προτίμησαν. Προτίμησαν τον δρόμο που επέλεξαν εκείνοι, τον δρόμο, όμως, που οι πολιτικές σας τους οδήγησαν να σκεφτούν, οι πολιτικές που είχαν εφαρμοστεί μέχρι το </w:t>
      </w:r>
      <w:r>
        <w:rPr>
          <w:rFonts w:eastAsia="Times New Roman"/>
          <w:szCs w:val="24"/>
        </w:rPr>
        <w:t>2015.</w:t>
      </w:r>
    </w:p>
    <w:p w14:paraId="7548F4D0" w14:textId="77777777" w:rsidR="006C746B" w:rsidRDefault="002A59A5">
      <w:pPr>
        <w:spacing w:line="600" w:lineRule="auto"/>
        <w:ind w:firstLine="720"/>
        <w:jc w:val="both"/>
        <w:rPr>
          <w:rFonts w:eastAsia="Times New Roman"/>
          <w:szCs w:val="24"/>
        </w:rPr>
      </w:pPr>
      <w:r>
        <w:rPr>
          <w:rFonts w:eastAsia="Times New Roman"/>
          <w:szCs w:val="24"/>
        </w:rPr>
        <w:t xml:space="preserve"> Και αυτή η Κυβέρνηση, όμως, «έφαγε τα μούτρα της». Απέτυχε. Κι έτσι, με το τρίτο μνημόνιο αναγκαστήκαμε τελικά να παραδώσουμε και την εθνική μας κυριαρχία. </w:t>
      </w:r>
    </w:p>
    <w:p w14:paraId="7548F4D1" w14:textId="77777777" w:rsidR="006C746B" w:rsidRDefault="002A59A5">
      <w:pPr>
        <w:spacing w:line="600" w:lineRule="auto"/>
        <w:ind w:firstLine="720"/>
        <w:jc w:val="both"/>
        <w:rPr>
          <w:rFonts w:eastAsia="Times New Roman"/>
          <w:szCs w:val="24"/>
        </w:rPr>
      </w:pPr>
      <w:r>
        <w:rPr>
          <w:rFonts w:eastAsia="Times New Roman"/>
          <w:szCs w:val="24"/>
        </w:rPr>
        <w:t xml:space="preserve">Αγαπητοί συνάδελφοι της Νέας Δημοκρατίας, μας καλέσατε εδώ για να αποφασίσουμε αν πρέπει να διερευνήσουμε ως Κοινοβούλιο τις ευθύνες που ενδεχομένως υπάρχουν για το γεγονός ότι φτάσαμε εδώ που φτάσαμε. </w:t>
      </w:r>
    </w:p>
    <w:p w14:paraId="7548F4D2" w14:textId="77777777" w:rsidR="006C746B" w:rsidRDefault="002A59A5">
      <w:pPr>
        <w:spacing w:line="600" w:lineRule="auto"/>
        <w:ind w:firstLine="720"/>
        <w:jc w:val="both"/>
        <w:rPr>
          <w:rFonts w:eastAsia="Times New Roman"/>
          <w:szCs w:val="24"/>
        </w:rPr>
      </w:pPr>
      <w:r>
        <w:rPr>
          <w:rFonts w:eastAsia="Times New Roman"/>
          <w:szCs w:val="24"/>
        </w:rPr>
        <w:t>Εμείς, στην Ένωση Κεντρώων έχουμε τοποθετηθεί και ήδη</w:t>
      </w:r>
      <w:r>
        <w:rPr>
          <w:rFonts w:eastAsia="Times New Roman"/>
          <w:szCs w:val="24"/>
        </w:rPr>
        <w:t xml:space="preserve"> επισημάνει ότι το τρίτο μνημόνιο ήταν αχρείαστο και πως ο μόνος λόγος που μας επεβλήθη ήταν το έλλειμμα αξιοπιστίας που δημιούργησε μέσα σε επτά μήνες η πρώτη συγκυβέρνηση ΣΥΡΙΖΑ-ΑΝΕΛ. Αυτή η έλλειψη εμπιστοσύνης προς την </w:t>
      </w:r>
      <w:r>
        <w:rPr>
          <w:rFonts w:eastAsia="Times New Roman"/>
          <w:szCs w:val="24"/>
        </w:rPr>
        <w:lastRenderedPageBreak/>
        <w:t xml:space="preserve">ελληνική </w:t>
      </w:r>
      <w:r>
        <w:rPr>
          <w:rFonts w:eastAsia="Times New Roman"/>
          <w:szCs w:val="24"/>
        </w:rPr>
        <w:t>Κ</w:t>
      </w:r>
      <w:r>
        <w:rPr>
          <w:rFonts w:eastAsia="Times New Roman"/>
          <w:szCs w:val="24"/>
        </w:rPr>
        <w:t>υβέρνηση φόρτωσε την Ελ</w:t>
      </w:r>
      <w:r>
        <w:rPr>
          <w:rFonts w:eastAsia="Times New Roman"/>
          <w:szCs w:val="24"/>
        </w:rPr>
        <w:t xml:space="preserve">λάδα με περισσότερες υποχρεώσεις, την υποχρέωσε σε μεγαλύτερες υποχωρήσεις, την ανάγκασε να υποθηκεύσει αυτό που ο λαός ονομάζει πάρα πολύ απλά τα «ασημικά». </w:t>
      </w:r>
    </w:p>
    <w:p w14:paraId="7548F4D3" w14:textId="77777777" w:rsidR="006C746B" w:rsidRDefault="002A59A5">
      <w:pPr>
        <w:spacing w:line="600" w:lineRule="auto"/>
        <w:ind w:firstLine="720"/>
        <w:jc w:val="both"/>
        <w:rPr>
          <w:rFonts w:eastAsia="Times New Roman"/>
          <w:szCs w:val="24"/>
        </w:rPr>
      </w:pPr>
      <w:r>
        <w:rPr>
          <w:rFonts w:eastAsia="Times New Roman"/>
          <w:szCs w:val="24"/>
        </w:rPr>
        <w:t>Το τρίτο μνημόνιο επεβλήθη στην Ελλάδα γιατί η μετατροπή του «όχι» σε «ναι» από τον κ. Τσίπρα δεν</w:t>
      </w:r>
      <w:r>
        <w:rPr>
          <w:rFonts w:eastAsia="Times New Roman"/>
          <w:szCs w:val="24"/>
        </w:rPr>
        <w:t xml:space="preserve"> ήταν πειστική για τους δανειστές. Πίστευαν πως οι Έλληνες έλεγαν «όχι» στο ευρώ, «όχι» στην Ευρώπη. Για να τους πείσουμε πως άλλο λέγαμε, ζήτησαν την υπογραφή ολόκληρου του πολιτικού συστήματος και την πήραν. Αυτή είναι η αλήθεια. </w:t>
      </w:r>
    </w:p>
    <w:p w14:paraId="7548F4D4" w14:textId="77777777" w:rsidR="006C746B" w:rsidRDefault="002A59A5">
      <w:pPr>
        <w:spacing w:line="600" w:lineRule="auto"/>
        <w:ind w:firstLine="720"/>
        <w:jc w:val="both"/>
        <w:rPr>
          <w:rFonts w:eastAsia="Times New Roman"/>
          <w:szCs w:val="24"/>
        </w:rPr>
      </w:pPr>
      <w:r>
        <w:rPr>
          <w:rFonts w:eastAsia="Times New Roman"/>
          <w:szCs w:val="24"/>
        </w:rPr>
        <w:t>Στο όνομα του ελληνικού</w:t>
      </w:r>
      <w:r>
        <w:rPr>
          <w:rFonts w:eastAsia="Times New Roman"/>
          <w:szCs w:val="24"/>
        </w:rPr>
        <w:t xml:space="preserve"> λαού, όλες οι πολιτικές παρατάξεις υπέγραψαν τον Αύγουστο του 2015 πως η Ελλάδα επιθυμεί να παραμείνει στην Ευρώπη και στο ευρώ. Μας ζητήθηκαν, όμως, έμπρακτες αποδείξεις πως το εννοούμε αυτό και εκεί μας έφεραν το τρίτο μνημόνιο. </w:t>
      </w:r>
    </w:p>
    <w:p w14:paraId="7548F4D5"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Τότε, όπως διαπιστώνει </w:t>
      </w:r>
      <w:r>
        <w:rPr>
          <w:rFonts w:eastAsia="Times New Roman"/>
          <w:szCs w:val="24"/>
        </w:rPr>
        <w:t>κανείς εύκολα, όποιος έκατσε και διάβασε τι υπογράψατε όλοι σας, ουσιαστικά παραδώσατε μέρος της εθνικής κυριαρχίας. Απωλέσαμε το δικαίωμα του νομοθετείν. Αποδεχθήκαμε όρους οικονομικής υποτέλειας. Αποποιηθήκαμε πολλών δικαιωμάτων μας. Εγκαταλείψαμε πολιτι</w:t>
      </w:r>
      <w:r>
        <w:rPr>
          <w:rFonts w:eastAsia="Times New Roman"/>
          <w:szCs w:val="24"/>
        </w:rPr>
        <w:t xml:space="preserve">κές ανάπτυξης. Καταργήσαμε κοινωνικά κεκτημένα δεκαετιών σε μία νύχτα. </w:t>
      </w:r>
    </w:p>
    <w:p w14:paraId="7548F4D6" w14:textId="77777777" w:rsidR="006C746B" w:rsidRDefault="002A59A5">
      <w:pPr>
        <w:spacing w:line="600" w:lineRule="auto"/>
        <w:ind w:firstLine="720"/>
        <w:jc w:val="both"/>
        <w:rPr>
          <w:rFonts w:eastAsia="Times New Roman"/>
          <w:szCs w:val="24"/>
        </w:rPr>
      </w:pPr>
      <w:r>
        <w:rPr>
          <w:rFonts w:eastAsia="Times New Roman"/>
          <w:szCs w:val="24"/>
        </w:rPr>
        <w:t>Η Νέα Δημοκρατία έκατσε τότε στο ίδιο τραπέζι με τον ΣΥΡΙΖΑ και υπέγραψε το ίδιο χαρτί με τον κ Τσίπρα. Μαζί σας ήταν και το ΠΑΣΟΚ, οι Ανεξάρτητοι Έλληνες και το Ποτάμι. Σύσσωμο το ελλ</w:t>
      </w:r>
      <w:r>
        <w:rPr>
          <w:rFonts w:eastAsia="Times New Roman"/>
          <w:szCs w:val="24"/>
        </w:rPr>
        <w:t xml:space="preserve">ηνικό Κοινοβούλιο, για το καλό του τόπου, υπέγραψε. </w:t>
      </w:r>
    </w:p>
    <w:p w14:paraId="7548F4D7" w14:textId="77777777" w:rsidR="006C746B" w:rsidRDefault="002A59A5">
      <w:pPr>
        <w:spacing w:line="600" w:lineRule="auto"/>
        <w:ind w:firstLine="720"/>
        <w:jc w:val="both"/>
        <w:rPr>
          <w:rFonts w:eastAsia="Times New Roman"/>
          <w:szCs w:val="24"/>
        </w:rPr>
      </w:pPr>
      <w:r>
        <w:rPr>
          <w:rFonts w:eastAsia="Times New Roman"/>
          <w:szCs w:val="24"/>
        </w:rPr>
        <w:t>Και σας ρωτώ. Μόνο υπό την απειλή της καταστροφής της χώρας, κύριοι της Νέας Δημοκρατίας, του ΠΑΣΟΚ και του Ποταμιού, βρίσκετε λόγο για να κάτσετε στο ίδιο τραπέζι διαλόγου;Δηλαδή, η προκοπή της χώρας, η</w:t>
      </w:r>
      <w:r>
        <w:rPr>
          <w:rFonts w:eastAsia="Times New Roman"/>
          <w:szCs w:val="24"/>
        </w:rPr>
        <w:t xml:space="preserve"> αναγέννηση της οικονομίας, η επόμενη μέρα, δεν είναι λόγος να κάτσουμε ξανά στο ίδιο τραπέζι; Μόνο εάν μας απειλούν οι ξένοι μπορούμε να συνυπάρξουμε;</w:t>
      </w:r>
    </w:p>
    <w:p w14:paraId="7548F4D8"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548F4D9"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Ένα λεπτό, κύριε Πρό</w:t>
      </w:r>
      <w:r>
        <w:rPr>
          <w:rFonts w:eastAsia="Times New Roman" w:cs="Times New Roman"/>
          <w:szCs w:val="24"/>
        </w:rPr>
        <w:t>εδρε.</w:t>
      </w:r>
    </w:p>
    <w:p w14:paraId="7548F4DA"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Τα μνημόνια και οι δεσμεύσεις της Ελλάδας απ’ αυτά αποτελούν την αρχή της περίφημης «νέας μεταπολίτευσης». Τα μνημόνια είναι το τέλος της μεταπολίτευσης και η αρχή της νέας μεταπολίτευσης. Και ρωτώ: Έτσι πρέπει να ξεκινήσουμε αυτήν τη νέα αρχή, ποινι</w:t>
      </w:r>
      <w:r>
        <w:rPr>
          <w:rFonts w:eastAsia="Times New Roman" w:cs="Times New Roman"/>
          <w:szCs w:val="24"/>
        </w:rPr>
        <w:t>κοποιώντας την πολιτική ζωή για να βγάλουμε συμπεράσματα σχετικά με το ποιος φταίει; Δεν προσφέρουμε έτσι κατά την γνώμη μου έργο στον ελληνικό λαό.</w:t>
      </w:r>
    </w:p>
    <w:p w14:paraId="7548F4DB"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Ίσως, όμως, και να είμαστε υποχρεωμένοι στο όνομα του ελληνικού λαού να εξετάσουμε το τι έγινε από την είσο</w:t>
      </w:r>
      <w:r>
        <w:rPr>
          <w:rFonts w:eastAsia="Times New Roman" w:cs="Times New Roman"/>
          <w:szCs w:val="24"/>
        </w:rPr>
        <w:t xml:space="preserve">δό μας στο ευρώ και μετά. Θα πρέπει ενδεχομένως το Κοινοβούλιο για την αποκατάσταση </w:t>
      </w:r>
      <w:r>
        <w:rPr>
          <w:rFonts w:eastAsia="Times New Roman" w:cs="Times New Roman"/>
          <w:szCs w:val="24"/>
        </w:rPr>
        <w:lastRenderedPageBreak/>
        <w:t>της ιστορικής αλήθειας και μόνο να καταλήξει κάποτε για το τι ακριβώς έγινε. Δεν μπορούμε να αμνηστεύσουμε τα λάθη κανενός εάν πάρουμε τον δρόμο που σήμερα μας ζητάτε να πά</w:t>
      </w:r>
      <w:r>
        <w:rPr>
          <w:rFonts w:eastAsia="Times New Roman" w:cs="Times New Roman"/>
          <w:szCs w:val="24"/>
        </w:rPr>
        <w:t>ρουμε. Σε αυτόν τον δρόμο, όμως, εμείς δεν θα σας ακολουθήσουμε.</w:t>
      </w:r>
    </w:p>
    <w:p w14:paraId="7548F4DC"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Δεν πολώνουμε, δεν αποπροσανατολίζουμε τον λαό. Η Ελλάδα μας έχει ανάγκη όλους μαζί. Στον δρόμο που εσείς επιλέξατε, είσαστε μόνοι σας.</w:t>
      </w:r>
    </w:p>
    <w:p w14:paraId="7548F4DD"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548F4DE"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w:t>
      </w:r>
      <w:r>
        <w:rPr>
          <w:rFonts w:eastAsia="Times New Roman" w:cs="Times New Roman"/>
          <w:szCs w:val="24"/>
        </w:rPr>
        <w:t>τούμε, κύριε συνάδελφε.</w:t>
      </w:r>
    </w:p>
    <w:p w14:paraId="7548F4DF"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Τον λόγο έχει ο Ανεξάρτητος Βουλευτής κ. Θεοχάρης Θεοχάρης.</w:t>
      </w:r>
    </w:p>
    <w:p w14:paraId="7548F4E0"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7548F4E1"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Ζητάω προκαταβολικά την ανοχή σας. Οι Ανεξάρτητοι δεν έχουμε κατά προτεραιότητα ομιλητές, οι οποίοι πήραν και δεκαπέντε</w:t>
      </w:r>
      <w:r>
        <w:rPr>
          <w:rFonts w:eastAsia="Times New Roman" w:cs="Times New Roman"/>
          <w:szCs w:val="24"/>
        </w:rPr>
        <w:t xml:space="preserve"> λεπτά αντί για δέκα.</w:t>
      </w:r>
    </w:p>
    <w:p w14:paraId="7548F4E2"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τελευταίος ενάμιση</w:t>
      </w:r>
      <w:r>
        <w:rPr>
          <w:rFonts w:eastAsia="Times New Roman" w:cs="Times New Roman"/>
          <w:szCs w:val="24"/>
        </w:rPr>
        <w:t>ς</w:t>
      </w:r>
      <w:r>
        <w:rPr>
          <w:rFonts w:eastAsia="Times New Roman" w:cs="Times New Roman"/>
          <w:szCs w:val="24"/>
        </w:rPr>
        <w:t xml:space="preserve"> χρόνος είναι μία από τις σπάνιες στιγμές στην ιστορία του νέου ελληνικού κράτους που η πολιτική ελπίδα μετατράπηκε τόσο γρήγορα σε φόβο, στη συνέχεια στην υποταγή και εν τέλει σε παρ</w:t>
      </w:r>
      <w:r>
        <w:rPr>
          <w:rFonts w:eastAsia="Times New Roman" w:cs="Times New Roman"/>
          <w:szCs w:val="24"/>
        </w:rPr>
        <w:t>αίτηση.</w:t>
      </w:r>
    </w:p>
    <w:p w14:paraId="7548F4E3"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Η «υποταγή» δεν είναι βαριά λέξη; Όχι, κυρίες και κύριοι συνάδελφοι. Ο κ. Μπαλαούρας έκλεισε την ομιλία του με την αραβική παροιμία για το καραβάνι και τα σκυλιά. Η αραβική παροιμία που ταιριάζει στη διαπραγμάτευσή σας είναι αυτή που λέει ότι η ράχ</w:t>
      </w:r>
      <w:r>
        <w:rPr>
          <w:rFonts w:eastAsia="Times New Roman" w:cs="Times New Roman"/>
          <w:szCs w:val="24"/>
        </w:rPr>
        <w:t xml:space="preserve">η της καμήλας έσπασε από ένα άχυρο. Η καμήλα είναι οι Έλληνες. Και ο άκαρδος καμηλιέρης που φόρτωσε και τα κασόνια και το άχυρο, είναι οι δανειστές και οι Γερμανοί. Το μόνο που κάνετε είναι να εκλιπαρείτε για ανθρωπιά ευτελίζοντας την χώρα. </w:t>
      </w:r>
    </w:p>
    <w:p w14:paraId="7548F4E4"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Επί δύο χρόνια</w:t>
      </w:r>
      <w:r>
        <w:rPr>
          <w:rFonts w:eastAsia="Times New Roman" w:cs="Times New Roman"/>
          <w:szCs w:val="24"/>
        </w:rPr>
        <w:t xml:space="preserve"> ο κ. Τσίπρας ζητούσε εκλογές, γιατί αυτός θα διαπραγματευόταν καλύτερα και θα έκανε μία πρόταση στους εταίρους, που δεν θα μπορούσαν να αρνηθούν. Αντί γι’ αυτό η Κυβέρνηση </w:t>
      </w:r>
      <w:r>
        <w:rPr>
          <w:rFonts w:eastAsia="Times New Roman" w:cs="Times New Roman"/>
          <w:szCs w:val="24"/>
        </w:rPr>
        <w:lastRenderedPageBreak/>
        <w:t>αγνόησε τους κινδύνους και τα πρότερα γεγονότα, φέρνοντας τη χώρα ένα βήμα πριν την</w:t>
      </w:r>
      <w:r>
        <w:rPr>
          <w:rFonts w:eastAsia="Times New Roman" w:cs="Times New Roman"/>
          <w:szCs w:val="24"/>
        </w:rPr>
        <w:t xml:space="preserve"> άτακτη χρεοκοπία. Ήδη, όμως, από το τέλος της προηγούμενης χρονιάς το Πανεπιστήμιο του Χάρβαρντ ανακήρυξε τον κ. Τσίπρα ως τον χειρότερο διαπραγματευτή της χρονιάς. Σε λίγο θα υπάρξει και διδακτορικό για το πώς μπορεί μία χώρα να αυτοπυροβοληθεί, «Ελλάδα </w:t>
      </w:r>
      <w:r>
        <w:rPr>
          <w:rFonts w:eastAsia="Times New Roman" w:cs="Times New Roman"/>
          <w:szCs w:val="24"/>
        </w:rPr>
        <w:t>2015».</w:t>
      </w:r>
    </w:p>
    <w:p w14:paraId="7548F4E5"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Εκπλήσσομαι, όμως, που ακόμα και τώρα ο ΣΥΡΙΖΑ προσεγγίζει τις διαπραγματεύσεις ως πόλεμο. Ακούσαμε προ ολίγου τον εκπρόσωπο του ΣΥΡΙΖΑ. </w:t>
      </w:r>
    </w:p>
    <w:p w14:paraId="7548F4E6"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Δηλαδή, κυρίες και κύριοι συνάδελφοι, η Ιρλανδία τι θα έπρεπε να πει; Η Ιρλανδία είχε πρόβλημα σε μόνο δύο τράπ</w:t>
      </w:r>
      <w:r>
        <w:rPr>
          <w:rFonts w:eastAsia="Times New Roman" w:cs="Times New Roman"/>
          <w:szCs w:val="24"/>
        </w:rPr>
        <w:t xml:space="preserve">εζες με μόνο το 4% των καταθέσεων των Ιρλανδών πολιτών. Εκβιάστηκε από τους Ευρωπαίους να φορτωθεί χρέος 85 δισεκατομμύρια ευρώ για να αποφευχθεί το πλήγμα στις γαλλικές, γερμανικές και βρετανικές τράπεζες. Αυτό ήταν πραγματικός πόλεμος. </w:t>
      </w:r>
    </w:p>
    <w:p w14:paraId="7548F4E7"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Η Κυβέρνηση αγνόη</w:t>
      </w:r>
      <w:r>
        <w:rPr>
          <w:rFonts w:eastAsia="Times New Roman" w:cs="Times New Roman"/>
          <w:szCs w:val="24"/>
        </w:rPr>
        <w:t>σε το προηγούμενο των επιστολών της Ευρωπαϊκής Κεντρικής Τράπεζας προς τις αρμόδιες αρχές της Ιρλανδίας και της Ισπανίας, όπου ρητά αναφερόταν πως το τραπεζικό σύστημα στις χώρες που ήταν εκτός προγράμματος θα θεωρούνταν αφερέγγυο και άρα δεν μπορούσε να χ</w:t>
      </w:r>
      <w:r>
        <w:rPr>
          <w:rFonts w:eastAsia="Times New Roman" w:cs="Times New Roman"/>
          <w:szCs w:val="24"/>
        </w:rPr>
        <w:t>ρηματοδοτηθεί από το ευρωσύστημα.</w:t>
      </w:r>
    </w:p>
    <w:p w14:paraId="7548F4E8"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Τις καταθέτω για τα Πρακτικά. </w:t>
      </w:r>
    </w:p>
    <w:p w14:paraId="7548F4E9"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 τα Πρακτικά τα προαναφερθέντα έγγραφα, τα οποία βρίσκονται στο αρχείο του Τμήματος Γραμματείας της Διεύθυνσης Στενογρα</w:t>
      </w:r>
      <w:r>
        <w:rPr>
          <w:rFonts w:eastAsia="Times New Roman" w:cs="Times New Roman"/>
          <w:szCs w:val="24"/>
        </w:rPr>
        <w:t>φίας και Πρακτικών της Βουλής)</w:t>
      </w:r>
    </w:p>
    <w:p w14:paraId="7548F4EA"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Δεν δικαιούστε, κυρίες και κύριοι συνάδελφοι, της </w:t>
      </w:r>
      <w:r>
        <w:rPr>
          <w:rFonts w:eastAsia="Times New Roman" w:cs="Times New Roman"/>
          <w:szCs w:val="24"/>
        </w:rPr>
        <w:t>Σ</w:t>
      </w:r>
      <w:r>
        <w:rPr>
          <w:rFonts w:eastAsia="Times New Roman" w:cs="Times New Roman"/>
          <w:szCs w:val="24"/>
        </w:rPr>
        <w:t xml:space="preserve">υμπολίτευσης να λέτε πως δεν ξέρατε. </w:t>
      </w:r>
    </w:p>
    <w:p w14:paraId="7548F4EB" w14:textId="77777777" w:rsidR="006C746B" w:rsidRDefault="002A59A5">
      <w:pPr>
        <w:tabs>
          <w:tab w:val="left" w:pos="3695"/>
        </w:tabs>
        <w:spacing w:line="600" w:lineRule="auto"/>
        <w:ind w:firstLine="720"/>
        <w:jc w:val="both"/>
        <w:rPr>
          <w:rFonts w:eastAsia="Times New Roman"/>
          <w:szCs w:val="24"/>
        </w:rPr>
      </w:pPr>
      <w:r>
        <w:rPr>
          <w:rFonts w:eastAsia="Times New Roman" w:cs="Times New Roman"/>
          <w:szCs w:val="24"/>
        </w:rPr>
        <w:t xml:space="preserve">Και στη συνέχεια, όταν η διαπραγμάτευση έφτασε σε αδιέξοδο, η Κυβέρνηση οργάνωσε ένα δημοψήφισμα-παρωδία. Μόλις χθες ο Πρωθυπουργός </w:t>
      </w:r>
      <w:r>
        <w:rPr>
          <w:rFonts w:eastAsia="Times New Roman" w:cs="Times New Roman"/>
          <w:szCs w:val="24"/>
        </w:rPr>
        <w:t xml:space="preserve">μίλησε για την ανάγκη πρόβλεψης στο Σύνταγμα για </w:t>
      </w:r>
      <w:r>
        <w:rPr>
          <w:rFonts w:eastAsia="Times New Roman" w:cs="Times New Roman"/>
          <w:szCs w:val="24"/>
        </w:rPr>
        <w:lastRenderedPageBreak/>
        <w:t>τη διενέργεια δημοψηφισμάτων για μια σειρά κρίσιμων θεμάτων. Τι να τα κάνουμε όταν τα αγνοείτε, τα ευτελίζετε, όταν εξαπατάτε τον λαό; Στην αρχαία Αθήνα υπήρχε η γραφή παρανόμων, όταν εισηγούνταν νόμους οι ο</w:t>
      </w:r>
      <w:r>
        <w:rPr>
          <w:rFonts w:eastAsia="Times New Roman" w:cs="Times New Roman"/>
          <w:szCs w:val="24"/>
        </w:rPr>
        <w:t>ποίοι ήταν αντισυνταγματικοί. Γραφή εναντίον των πολιτών που τους εισηγούνταν, δηλαδή μήνυση.</w:t>
      </w:r>
    </w:p>
    <w:p w14:paraId="7548F4E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Σήμερα, βέβαια, έναν χρόνο μετά, ο ίδιος ο Πρωθυπουργός υποστήριξε πως η πρωθυπουργία είναι διαφορετική στην πράξη απ’ ό,τι στη θεωρία, πως τώρα έχει μεγαλύτερη ε</w:t>
      </w:r>
      <w:r>
        <w:rPr>
          <w:rFonts w:eastAsia="Times New Roman" w:cs="Times New Roman"/>
          <w:szCs w:val="24"/>
        </w:rPr>
        <w:t>πίγνωση των ευρωπαϊκών συσχετισμών και των δυνατοτήτων της χώρας απ’ ό,τι πριν αναλάβει την πρωθυπουργία, πως είχε ρομαντική προσέγγιση αναφορικά με το πώς θα υπολόγιζε η Ευρωπαϊκή Ένωση το πολιτικό κόστος του αδιεξόδου στις διαπραγματεύσεις με την Ελλάδα.</w:t>
      </w:r>
      <w:r>
        <w:rPr>
          <w:rFonts w:eastAsia="Times New Roman" w:cs="Times New Roman"/>
          <w:szCs w:val="24"/>
        </w:rPr>
        <w:t xml:space="preserve"> </w:t>
      </w:r>
    </w:p>
    <w:p w14:paraId="7548F4E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Ο ρομαντισμός, κυρίες και κύριοι συνάδελφοι, έχει θέση στη ζωή, όχι όμως στην πολιτική και ειδικά στη διακυβέρνηση της χώρας είναι καταστροφικός. Ρομαντικές αυταπάτες έχουν οδηγήσει χώρες σε εθνικές καταστροφές. </w:t>
      </w:r>
    </w:p>
    <w:p w14:paraId="7548F4E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Βέβαια, δεν μας είπατε αν και το σχέδιο Β</w:t>
      </w:r>
      <w:r>
        <w:rPr>
          <w:rFonts w:eastAsia="Times New Roman" w:cs="Times New Roman"/>
          <w:szCs w:val="24"/>
        </w:rPr>
        <w:t xml:space="preserve"> ήταν και αυτό μια αυταπάτη. Όταν το κατήγγειλα απ’ αυτό εδώ το Βήμα, στις 29</w:t>
      </w:r>
      <w:r>
        <w:rPr>
          <w:rFonts w:eastAsia="Times New Roman" w:cs="Times New Roman"/>
          <w:szCs w:val="24"/>
        </w:rPr>
        <w:t>-</w:t>
      </w:r>
      <w:r>
        <w:rPr>
          <w:rFonts w:eastAsia="Times New Roman" w:cs="Times New Roman"/>
          <w:szCs w:val="24"/>
        </w:rPr>
        <w:t xml:space="preserve">6 πέρυσι, με απειλήσατε με εισαγγελέα. Η αλήθεια, βέβαια, αποκαλύφθηκε γρήγορα δείχνοντας πως υπήρχαν όντως κύκλοι εντός της Κυβέρνησης που σχεδίαζαν και σκέφτονταν σοβαρά </w:t>
      </w:r>
      <w:r>
        <w:rPr>
          <w:rFonts w:eastAsia="Times New Roman" w:cs="Times New Roman"/>
          <w:szCs w:val="24"/>
        </w:rPr>
        <w:t xml:space="preserve">την έκδοση εθνικού νομίσματος, ενώ ταυτόχρονα άλλοι κύκλοι εισηγούνταν σχέδια για την κινητοποίηση του στρατού για τη διατήρηση της κοινωνικής ειρήνης –θυμίζω τις δηλώσεις Καμμένου ενώπιον του κ. Τσίπρα. </w:t>
      </w:r>
    </w:p>
    <w:p w14:paraId="7548F4E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Αυτό λέγεται θεσμική ανευθυνότητα, λέγεται θεσμική </w:t>
      </w:r>
      <w:r>
        <w:rPr>
          <w:rFonts w:eastAsia="Times New Roman" w:cs="Times New Roman"/>
          <w:szCs w:val="24"/>
        </w:rPr>
        <w:t xml:space="preserve">εκτροπή, λέγεται αδυναμία και ανικανότητα του Πρωθυπουργού να ελέγξει την ίδια την Κυβέρνησή του. Σίγουρα, όμως, δεν λέγεται αυταπάτη. </w:t>
      </w:r>
    </w:p>
    <w:p w14:paraId="7548F4F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αποτέλεσμα είναι ότι το χάος του καλοκαιριού αύξησε την αβεβαιότητα και γύρισε την οικονομία στην ύφεση. Τα 74,5 </w:t>
      </w:r>
      <w:r>
        <w:rPr>
          <w:rFonts w:eastAsia="Times New Roman" w:cs="Times New Roman"/>
          <w:szCs w:val="24"/>
        </w:rPr>
        <w:t>δισεκατομμύρια «κόκκινα» δάνεια έγιναν 110, οι μετοχικές αξίες των τραπεζών εξαϋλώθηκαν, όπως και η επένδυση του ΤΧΣ. Η αναγκαία ανακεφαλαιοποίηση έγινε με τεράστια έκπτωση στις χρηματιστηριακές αξίες σηματοδοτώντας την πλήρη απαξίωση του τραπεζικού συστήμ</w:t>
      </w:r>
      <w:r>
        <w:rPr>
          <w:rFonts w:eastAsia="Times New Roman" w:cs="Times New Roman"/>
          <w:szCs w:val="24"/>
        </w:rPr>
        <w:t xml:space="preserve">ατος. </w:t>
      </w:r>
    </w:p>
    <w:p w14:paraId="7548F4F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Ας ελπίσουμε ότι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ανακεφαλαιοποίησης με 5,5 δισεκατομμύρια, ενώ υπήρχαν 25, αυτό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εμποδίζει τώρα τις τράπεζες να λύσουν το θέμα των «κόκκινων» δανείων, δεν θα οδηγήσει σε νέα ανακεφαλαιοποίηση. </w:t>
      </w:r>
    </w:p>
    <w:p w14:paraId="7548F4F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Τέλος, το 2015</w:t>
      </w:r>
      <w:r>
        <w:rPr>
          <w:rFonts w:eastAsia="Times New Roman" w:cs="Times New Roman"/>
          <w:szCs w:val="24"/>
        </w:rPr>
        <w:t xml:space="preserve"> είδαμε και την παγκόσμια πρωτοτυπία της αύξησης μετοχικού κεφαλαίου της Τράπεζας Αττικής ακριβότερα από τη χρηματιστηριακή αξία. Σε τέτοια ευκαιρία που εκτός από το ΤΣΜΕΔΕ, που έβαλε 643 εκατομμύρια, συμμετείχαν και άλλες εταιρείες και φορείς του ελληνικο</w:t>
      </w:r>
      <w:r>
        <w:rPr>
          <w:rFonts w:eastAsia="Times New Roman" w:cs="Times New Roman"/>
          <w:szCs w:val="24"/>
        </w:rPr>
        <w:t xml:space="preserve">ύ δημοσίου, όπως </w:t>
      </w:r>
      <w:r>
        <w:rPr>
          <w:rFonts w:eastAsia="Times New Roman" w:cs="Times New Roman"/>
          <w:szCs w:val="24"/>
        </w:rPr>
        <w:lastRenderedPageBreak/>
        <w:t>το ΤΑΠΙΛΤΑΤ, η ΕΥΔΑΠ, ο Αερολιμένας Αθηνών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Μετά αναρωτιόμαστε πού πάνε τα λεφτά των συνταξιούχων. Σήμερα η απάτη ολοκληρώνεται, τα 30 λεπτά της Αττικής αξίζουν 8 λεπτά.</w:t>
      </w:r>
    </w:p>
    <w:p w14:paraId="7548F4F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απαντήσουμε και σε αυτό που λέ</w:t>
      </w:r>
      <w:r>
        <w:rPr>
          <w:rFonts w:eastAsia="Times New Roman" w:cs="Times New Roman"/>
          <w:szCs w:val="24"/>
        </w:rPr>
        <w:t xml:space="preserve">ει ο ΣΥΡΙΖΑ πως κρίθηκαν τα γεγονότα με τις εκλογές. Εδώ δηλώνετε εσείς οι ίδιοι οι Βουλευτές πως παραπλανηθήκατε με το ΕΚΑΣ και δεν καταλάβατε τι ψηφίζατε και τι θα γινόταν, δηλαδή, τη σφαγή που έγινε το καλοκαίρι. Πόσο άνανδρο είναι να λέτε πως κρίθηκαν </w:t>
      </w:r>
      <w:r>
        <w:rPr>
          <w:rFonts w:eastAsia="Times New Roman" w:cs="Times New Roman"/>
          <w:szCs w:val="24"/>
        </w:rPr>
        <w:t xml:space="preserve">όλα αυτά ρίχνοντας το βάρος σε αυτούς που εξαπατήσατε; </w:t>
      </w:r>
    </w:p>
    <w:p w14:paraId="7548F4F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Ποιος Βουλευτής είπε ότι παραπλανήθηκε;</w:t>
      </w:r>
    </w:p>
    <w:p w14:paraId="7548F4F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Άρα, λοιπόν, τα θέλατε, ξέρατε ότι θέλατε να κόψετε το ΕΚΑΣ. Ξέρατε πολύ καλά.</w:t>
      </w:r>
    </w:p>
    <w:p w14:paraId="7548F4F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w:t>
      </w:r>
      <w:r>
        <w:rPr>
          <w:rFonts w:eastAsia="Times New Roman" w:cs="Times New Roman"/>
          <w:b/>
          <w:szCs w:val="24"/>
        </w:rPr>
        <w:t>ικονομικών):</w:t>
      </w:r>
      <w:r>
        <w:rPr>
          <w:rFonts w:eastAsia="Times New Roman" w:cs="Times New Roman"/>
          <w:szCs w:val="24"/>
        </w:rPr>
        <w:t xml:space="preserve"> Όταν ψήφιζες «</w:t>
      </w:r>
      <w:r>
        <w:rPr>
          <w:rFonts w:eastAsia="Times New Roman" w:cs="Times New Roman"/>
          <w:szCs w:val="24"/>
        </w:rPr>
        <w:t>ναι</w:t>
      </w:r>
      <w:r>
        <w:rPr>
          <w:rFonts w:eastAsia="Times New Roman" w:cs="Times New Roman"/>
          <w:szCs w:val="24"/>
        </w:rPr>
        <w:t>» στο δημοψήφισμα δεν το ήξερες;</w:t>
      </w:r>
    </w:p>
    <w:p w14:paraId="7548F4F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Κύριοι συνάδελφοι, τι θα γίνει τώρα; Θα γίνει διάλογος;</w:t>
      </w:r>
    </w:p>
    <w:p w14:paraId="7548F4F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7548F4F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Μην ανησυχείτε, ξέρω ότι η α</w:t>
      </w:r>
      <w:r>
        <w:rPr>
          <w:rFonts w:eastAsia="Times New Roman" w:cs="Times New Roman"/>
          <w:szCs w:val="24"/>
        </w:rPr>
        <w:t xml:space="preserve">λήθεια είναι δύσκολη. </w:t>
      </w:r>
    </w:p>
    <w:p w14:paraId="7548F4F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Εσείς «</w:t>
      </w:r>
      <w:r>
        <w:rPr>
          <w:rFonts w:eastAsia="Times New Roman" w:cs="Times New Roman"/>
          <w:szCs w:val="24"/>
        </w:rPr>
        <w:t>ναι</w:t>
      </w:r>
      <w:r>
        <w:rPr>
          <w:rFonts w:eastAsia="Times New Roman" w:cs="Times New Roman"/>
          <w:szCs w:val="24"/>
        </w:rPr>
        <w:t>» δεν ψηφίσατε;</w:t>
      </w:r>
    </w:p>
    <w:p w14:paraId="7548F4F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Είναι κατανοητό ότι η αλήθεια σας πειράζει. Δεν πειράζει, όμως, θα την ακούσετε. Είναι αυτή η λειτουργία του Κοινοβουλίου να ακούτε τις αλήθειες.</w:t>
      </w:r>
    </w:p>
    <w:p w14:paraId="7548F4F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ΝΙΚΟ</w:t>
      </w:r>
      <w:r>
        <w:rPr>
          <w:rFonts w:eastAsia="Times New Roman" w:cs="Times New Roman"/>
          <w:b/>
          <w:szCs w:val="24"/>
        </w:rPr>
        <w:t>ΛΑΟΣ ΣΥΡΜΑΛΕΝΙΟΣ:</w:t>
      </w:r>
      <w:r>
        <w:rPr>
          <w:rFonts w:eastAsia="Times New Roman" w:cs="Times New Roman"/>
          <w:szCs w:val="24"/>
        </w:rPr>
        <w:t xml:space="preserve"> Μην κάνεις το κορόιδο!</w:t>
      </w:r>
    </w:p>
    <w:p w14:paraId="7548F4F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Ψηφίσατε ή δεν ψηφίσατε, κύριε Θεοχάρη;</w:t>
      </w:r>
    </w:p>
    <w:p w14:paraId="7548F4F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Κύριοι Μπαλαούρα, ησυχία.</w:t>
      </w:r>
    </w:p>
    <w:p w14:paraId="7548F4F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ΗΓΟΥΜΕΝΙΔΗΣ: </w:t>
      </w:r>
      <w:r>
        <w:rPr>
          <w:rFonts w:eastAsia="Times New Roman" w:cs="Times New Roman"/>
          <w:szCs w:val="24"/>
        </w:rPr>
        <w:t xml:space="preserve">Ψήφισες την κατάργηση του ΕΚΑΣ ή όχι; Τις εξετάσεις τις πέρασες, </w:t>
      </w:r>
      <w:r>
        <w:rPr>
          <w:rFonts w:eastAsia="Times New Roman" w:cs="Times New Roman"/>
          <w:szCs w:val="24"/>
        </w:rPr>
        <w:t xml:space="preserve">εντάξει! </w:t>
      </w:r>
    </w:p>
    <w:p w14:paraId="7548F50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Κλείνω.</w:t>
      </w:r>
    </w:p>
    <w:p w14:paraId="7548F50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έχοντας υπ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πως ο κ. Τσίπρας και η Κυβέρνησή του είναι προσωπικά υπεύθυνοι για την απώλεια της προληπτικής πιστωτικής γραμμής των 10 δισεκατομμυρίων, 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πως ο κ. Τσίπρας και η Κυβέρνησή του είναι προσωπικά υπεύθυνοι για το αδιέξοδο στις διαπραγματεύσεις, 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πως ο κ. Τσίπρας και η Κυβέρνησή του είναι προσωπικά υπεύθυνοι για την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το κλείσιμο των τραπεζών, έχοντα</w:t>
      </w:r>
      <w:r>
        <w:rPr>
          <w:rFonts w:eastAsia="Times New Roman" w:cs="Times New Roman"/>
          <w:szCs w:val="24"/>
        </w:rPr>
        <w:t>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πως ο κ. Τσίπρας και η Κυβέρνησή του είναι προσωπικά υπεύθυνοι για τα 86 δισεκατομμύρια κόστος, που φορτώθηκε η ελληνική κοινωνία το καλοκαίρι του 2015…</w:t>
      </w:r>
    </w:p>
    <w:p w14:paraId="7548F502"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48F50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Κύριοι συνάδελφοι, τι έ</w:t>
      </w:r>
      <w:r>
        <w:rPr>
          <w:rFonts w:eastAsia="Times New Roman" w:cs="Times New Roman"/>
          <w:szCs w:val="24"/>
        </w:rPr>
        <w:t>χετε πάθει; Με τους ομιλητές διαφωνούμε δεν αγανακτούμε.</w:t>
      </w:r>
    </w:p>
    <w:p w14:paraId="7548F50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Αυτός είναι ο σεβασμός και θέλουν να αλλάξουν και το Σύνταγμα, κύριε Πρόεδρε, για περισσότερη δημοκρατία. Αυτός είναι ο σεβασμός προς τη </w:t>
      </w:r>
      <w:r>
        <w:rPr>
          <w:rFonts w:eastAsia="Times New Roman" w:cs="Times New Roman"/>
          <w:szCs w:val="24"/>
        </w:rPr>
        <w:t>δ</w:t>
      </w:r>
      <w:r>
        <w:rPr>
          <w:rFonts w:eastAsia="Times New Roman" w:cs="Times New Roman"/>
          <w:szCs w:val="24"/>
        </w:rPr>
        <w:t>ημοκρατία.</w:t>
      </w:r>
    </w:p>
    <w:p w14:paraId="7548F50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Να μας σέβεσαι για να σε σεβόμαστε.</w:t>
      </w:r>
    </w:p>
    <w:p w14:paraId="7548F50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πως το αποτέλεσμα της διαπραγμάτευσης ήταν το κόψιμο του ΕΚΑΣ, 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πως το αποτέλεσμα της διαπραγμάτευσης ήταν ο ΕΝΦΙΑ, που αλλάζατε με την ουρά στα σκέλια ξεχνώντ</w:t>
      </w:r>
      <w:r>
        <w:rPr>
          <w:rFonts w:eastAsia="Times New Roman" w:cs="Times New Roman"/>
          <w:szCs w:val="24"/>
        </w:rPr>
        <w:t>ας το ταξικό πρόσημο, γιατί μας λέγατε ότι με ταξικό πρόσημο βάζατε τον ΕΝΦΙΑ άρα τώρα αφαιρείτε από τους πλούσιους επιβαρύνσεις, 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πως το αποτέλεσμα της διαπραγμάτευσης ήταν οι ληστρικές αυξήσεις των εισφορών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έχοντας </w:t>
      </w:r>
      <w:r>
        <w:rPr>
          <w:rFonts w:eastAsia="Times New Roman" w:cs="Times New Roman"/>
          <w:szCs w:val="24"/>
        </w:rPr>
        <w:lastRenderedPageBreak/>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w:t>
      </w:r>
      <w:r>
        <w:rPr>
          <w:rFonts w:eastAsia="Times New Roman" w:cs="Times New Roman"/>
          <w:szCs w:val="24"/>
        </w:rPr>
        <w:t>πως το αποτέλεσμα της διαπραγμάτευσης θα είναι το κουτσούρεμα των εργασιακών δικαιωμάτων, 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πως το αποτέλεσμα της διαπραγμάτευσης είναι πως ο κόφτης έχει ήδη ενεργοποιηθεί, αφού για να ισοσκελίσετε τον προϋπολογισμό, δεν χρηματοδοτείτε το ελ</w:t>
      </w:r>
      <w:r>
        <w:rPr>
          <w:rFonts w:eastAsia="Times New Roman" w:cs="Times New Roman"/>
          <w:szCs w:val="24"/>
        </w:rPr>
        <w:t>άχιστο εγγυημένο εισόδημα, που είναι όνειδος για αριστερή διακυβέρνηση</w:t>
      </w:r>
      <w:r>
        <w:rPr>
          <w:rFonts w:eastAsia="Times New Roman" w:cs="Times New Roman"/>
          <w:szCs w:val="24"/>
        </w:rPr>
        <w:t>.</w:t>
      </w:r>
    </w:p>
    <w:p w14:paraId="7548F50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w:t>
      </w:r>
      <w:r>
        <w:rPr>
          <w:rFonts w:eastAsia="Times New Roman" w:cs="Times New Roman"/>
          <w:szCs w:val="24"/>
        </w:rPr>
        <w:t xml:space="preserve"> του κυρίου Βουλευτή)</w:t>
      </w:r>
    </w:p>
    <w:p w14:paraId="7548F50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ολοκληρώνετε, παρακαλώ.</w:t>
      </w:r>
    </w:p>
    <w:p w14:paraId="7548F50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Ολοκληρώνω, κύριε Πρόεδρε.</w:t>
      </w:r>
    </w:p>
    <w:p w14:paraId="7548F50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πως οι πολίτες έχουν δικαίωμα να μάθουν τι συνέβαινε εν αγνοία τους, όταν βάζατε σε κίνδυνο τη ζωή τους, την περιουσία τους και το μέλλον των παιδιών τους, η Δημοκρατική Ευθύνη στηρίζει την πρόταση, αν και δεν ελ</w:t>
      </w:r>
      <w:r>
        <w:rPr>
          <w:rFonts w:eastAsia="Times New Roman" w:cs="Times New Roman"/>
          <w:szCs w:val="24"/>
        </w:rPr>
        <w:t xml:space="preserve">πίζουμε πως θα μπορέσει να φέρει αποτελέσματα, δεδομένης της </w:t>
      </w:r>
      <w:r>
        <w:rPr>
          <w:rFonts w:eastAsia="Times New Roman" w:cs="Times New Roman"/>
          <w:szCs w:val="24"/>
        </w:rPr>
        <w:lastRenderedPageBreak/>
        <w:t xml:space="preserve">πλειοψηφίας του ΣΥΡΙΖΑ σ’ αυτήν. Όμως, είστε τόσο φοβισμένοι, που ακόμη και την ελεγχόμενη επιτροπή την φοβάστε και δεν την ψηφίζετε. </w:t>
      </w:r>
    </w:p>
    <w:p w14:paraId="7548F50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Ευχαριστώ.</w:t>
      </w:r>
    </w:p>
    <w:p w14:paraId="7548F50C"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7548F50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548F50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συνάδελφος κ. Συμεών Μπαλλής από τον ΣΥΡΙΖΑ έχει τον λόγο.</w:t>
      </w:r>
    </w:p>
    <w:p w14:paraId="7548F50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ΣΥΜΕΩΝ ΜΠΑΛΛΗΣ: </w:t>
      </w:r>
      <w:r>
        <w:rPr>
          <w:rFonts w:eastAsia="Times New Roman" w:cs="Times New Roman"/>
          <w:szCs w:val="24"/>
        </w:rPr>
        <w:t>Ευχαριστώ πολύ, κύριε Πρόεδρε.</w:t>
      </w:r>
    </w:p>
    <w:p w14:paraId="7548F51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Φοβάμαι, κύριοι συνάδελφοι, ότι το δια ταύτα μιας εισαγγελικής παραπομπής, που μόλις ακούσαμε, μάλλον βασίζεται σε </w:t>
      </w:r>
      <w:r>
        <w:rPr>
          <w:rFonts w:eastAsia="Times New Roman" w:cs="Times New Roman"/>
          <w:szCs w:val="24"/>
        </w:rPr>
        <w:t>λανθασμένη αιτιολογική βάση. Θα το δούμε στην πορεία.</w:t>
      </w:r>
    </w:p>
    <w:p w14:paraId="7548F51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θέλω να πω, ξεκινώντας την ομιλία μου, είναι ότι η Νέα Δημοκρατία με την πρότασή της προσπαθεί να εμφανιστεί συνεπής σε παλαιότερες δεσμεύσεις της, εκείνες που ως Αντιπολίτευση είχε κάνει ο κ. </w:t>
      </w:r>
      <w:r>
        <w:rPr>
          <w:rFonts w:eastAsia="Times New Roman" w:cs="Times New Roman"/>
          <w:szCs w:val="24"/>
        </w:rPr>
        <w:t xml:space="preserve">Σαμαράς λέγοντας και δεσμευόμενος ότι όταν θα γίνει </w:t>
      </w:r>
      <w:r>
        <w:rPr>
          <w:rFonts w:eastAsia="Times New Roman" w:cs="Times New Roman"/>
          <w:szCs w:val="24"/>
        </w:rPr>
        <w:t>π</w:t>
      </w:r>
      <w:r>
        <w:rPr>
          <w:rFonts w:eastAsia="Times New Roman" w:cs="Times New Roman"/>
          <w:szCs w:val="24"/>
        </w:rPr>
        <w:t xml:space="preserve">ρωθυπουργός, όταν θα γίνει κυβέρνηση, αμέσως θα προχωρήσει σε εξεταστική επιτροπή για την ένταξη στο πρώτο μνημόνιο από το ΠΑΣΟΚ. Μετά τον κυβερνητικό συνεταιρισμό τη δέσμευση την ξέχασε. Έρχεται, όμως, </w:t>
      </w:r>
      <w:r>
        <w:rPr>
          <w:rFonts w:eastAsia="Times New Roman" w:cs="Times New Roman"/>
          <w:szCs w:val="24"/>
        </w:rPr>
        <w:t>τώρα η Αξιωματική Αντιπολίτευση, η Νέα Δημοκρατία, να ζητήσει εξεταστική για το πρώτο επτάμηνο της Κυβέρνησης το 2015, διότι ως γνωστόν σ’ αυτό το επτάμηνο, στο πρώτο επτάμηνο του 2015, μαζεύτηκαν όλα τα δεινά και της χώρας και της οικονομίας.</w:t>
      </w:r>
    </w:p>
    <w:p w14:paraId="7548F51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Ζητά απαντήσ</w:t>
      </w:r>
      <w:r>
        <w:rPr>
          <w:rFonts w:eastAsia="Times New Roman" w:cs="Times New Roman"/>
          <w:szCs w:val="24"/>
        </w:rPr>
        <w:t>εις και έχει ενδιαφέρον αναζητώντας αυτές τις απαντήσεις να θυμηθούμε και το περιβάλλον που είχαν δημιουργήσει τα δικά της στελέχη, της Νέας Δημοκρατίας, λίγο πριν και αρκετά μετά από τις εκλογές του 2015, από τότε δηλαδή που όλα έδειχναν ότι η Νέα Δημοκρα</w:t>
      </w:r>
      <w:r>
        <w:rPr>
          <w:rFonts w:eastAsia="Times New Roman" w:cs="Times New Roman"/>
          <w:szCs w:val="24"/>
        </w:rPr>
        <w:t xml:space="preserve">τία κατέρρεε, από τότε </w:t>
      </w:r>
      <w:r>
        <w:rPr>
          <w:rFonts w:eastAsia="Times New Roman" w:cs="Times New Roman"/>
          <w:szCs w:val="24"/>
        </w:rPr>
        <w:lastRenderedPageBreak/>
        <w:t>που κατά δική του δήλωση ο κ. Σαμαράς –τότε Πρωθυπουργός- δεν υπέγραφε την αξιολόγηση, για να μην βρει η επερχόμενη Κυβέρνηση του ΣΥΡΙΖΑ χρήμα στα ταμεία.</w:t>
      </w:r>
    </w:p>
    <w:p w14:paraId="7548F51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θυμηθούμε μερικά. Στις αρχές του Δεκεμβρίου του 2014, λίγο πριν από τις εκλ</w:t>
      </w:r>
      <w:r>
        <w:rPr>
          <w:rFonts w:eastAsia="Times New Roman" w:cs="Times New Roman"/>
          <w:szCs w:val="24"/>
        </w:rPr>
        <w:t>ογές δηλαδή, ο κ. Στουρνάρας, παίζοντας βασικό ρόλο στη διαμόρφωση αυτού του παιχνιδιού των αρνητικών προβλέψεων για την οικονομία μας, προειδοποιεί για ενδεχόμενη έλλειψη ρευστότητας στις τράπεζες. Με αυτόν τον τρόπο, όχι μόνο κάνει μία ουσιαστική πολιτικ</w:t>
      </w:r>
      <w:r>
        <w:rPr>
          <w:rFonts w:eastAsia="Times New Roman" w:cs="Times New Roman"/>
          <w:szCs w:val="24"/>
        </w:rPr>
        <w:t>ή παρέμβαση εν</w:t>
      </w:r>
      <w:r>
        <w:rPr>
          <w:rFonts w:eastAsia="Times New Roman" w:cs="Times New Roman"/>
          <w:szCs w:val="24"/>
        </w:rPr>
        <w:t xml:space="preserve"> </w:t>
      </w:r>
      <w:r>
        <w:rPr>
          <w:rFonts w:eastAsia="Times New Roman" w:cs="Times New Roman"/>
          <w:szCs w:val="24"/>
        </w:rPr>
        <w:t>όψει των εκλογών, αλλά ουσιαστικά δίνει το σήμα για να ξεκινήσει το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run</w:t>
      </w:r>
      <w:r>
        <w:rPr>
          <w:rFonts w:eastAsia="Times New Roman" w:cs="Times New Roman"/>
          <w:szCs w:val="24"/>
        </w:rPr>
        <w:t xml:space="preserve">», να ξεκινήσει το κύμα φυγής των καταθέσεων από τις τράπεζες. </w:t>
      </w:r>
    </w:p>
    <w:p w14:paraId="7548F51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Στις 15 Ιανουαρίου 2015, λίγο πριν από τις εκλογές, τη σκυτάλη πήρε ο κ. Άδωνις Γεωργιάδης, δηλώνοντ</w:t>
      </w:r>
      <w:r>
        <w:rPr>
          <w:rFonts w:eastAsia="Times New Roman" w:cs="Times New Roman"/>
          <w:szCs w:val="24"/>
        </w:rPr>
        <w:t>ας: «Όταν βγει ο ΣΥΡΙΖΑ, θα πάρω τα λεφτά μου από τις τράπεζες.». Να θυμίσω ότι στις αρχές Φεβρουαρίου η Ευρωπαϊκή Κεντρική Τράπεζα αποσύρει την εγγύηση από τα ελληνικά ομόλογα, μεγαλώνει την ανησυχία των καταθετών, επιτείνει τη φυγή των καταθέσεων. Τους ε</w:t>
      </w:r>
      <w:r>
        <w:rPr>
          <w:rFonts w:eastAsia="Times New Roman" w:cs="Times New Roman"/>
          <w:szCs w:val="24"/>
        </w:rPr>
        <w:t xml:space="preserve">πόμενους μήνες δίνουν και </w:t>
      </w:r>
      <w:r>
        <w:rPr>
          <w:rFonts w:eastAsia="Times New Roman" w:cs="Times New Roman"/>
          <w:szCs w:val="24"/>
        </w:rPr>
        <w:lastRenderedPageBreak/>
        <w:t>παίρνουν τα σενάρια για χρε</w:t>
      </w:r>
      <w:r>
        <w:rPr>
          <w:rFonts w:eastAsia="Times New Roman" w:cs="Times New Roman"/>
          <w:szCs w:val="24"/>
        </w:rPr>
        <w:t>ο</w:t>
      </w:r>
      <w:r>
        <w:rPr>
          <w:rFonts w:eastAsia="Times New Roman" w:cs="Times New Roman"/>
          <w:szCs w:val="24"/>
        </w:rPr>
        <w:t>κοπία της οικονομίας, οι φήμες για «κούρεμα» των καταθέσεων, οι προβλέψεις για έξοδο από το ευρώ και στις 22 Απριλίου 2015 μία άλλη δήλωση στα «</w:t>
      </w:r>
      <w:r>
        <w:rPr>
          <w:rFonts w:eastAsia="Times New Roman" w:cs="Times New Roman"/>
          <w:szCs w:val="24"/>
          <w:lang w:val="en-US"/>
        </w:rPr>
        <w:t>Parapolitika</w:t>
      </w:r>
      <w:r>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 xml:space="preserve">»: «Μετά την </w:t>
      </w:r>
      <w:r>
        <w:rPr>
          <w:rFonts w:eastAsia="Times New Roman" w:cs="Times New Roman"/>
          <w:szCs w:val="24"/>
        </w:rPr>
        <w:t>πράξη νομοθετικού περιεχομένου</w:t>
      </w:r>
      <w:r>
        <w:rPr>
          <w:rFonts w:eastAsia="Times New Roman" w:cs="Times New Roman"/>
          <w:szCs w:val="24"/>
        </w:rPr>
        <w:t xml:space="preserve"> για τα αποθεματικά, η Κυβέρνηση του Τσίπρα θα πάρει και τις καταθέσεις του κοσμάκη.». Το σκηνικό πλέον έχει στηθεί. Η στρατηγική της δημιουργίας πιστωτικής ασφυξίας και η μεθόδευση για την εμπέδωση ενός κλίματος αβεβαιότητας στη χώρα απλώνονται. Απλώνοντα</w:t>
      </w:r>
      <w:r>
        <w:rPr>
          <w:rFonts w:eastAsia="Times New Roman" w:cs="Times New Roman"/>
          <w:szCs w:val="24"/>
        </w:rPr>
        <w:t>ι με την αγαστή συνεργασία Αξιωματικής Αντιπολίτευσης, πρώην κυβερνητικών της εταίρων, τραπεζιτών και εκπροσώπων ευρωπαϊκών θεσμών.</w:t>
      </w:r>
    </w:p>
    <w:p w14:paraId="7548F51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Να θυμηθούμε εν τάχει και το τι είχε προηγηθεί και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από το κόψιμο της χρηματοδότησης προς τις ελληνικές</w:t>
      </w:r>
      <w:r>
        <w:rPr>
          <w:rFonts w:eastAsia="Times New Roman" w:cs="Times New Roman"/>
          <w:szCs w:val="24"/>
        </w:rPr>
        <w:t xml:space="preserve"> τράπεζες από τον μηχανισμό του Ε</w:t>
      </w:r>
      <w:r>
        <w:rPr>
          <w:rFonts w:eastAsia="Times New Roman" w:cs="Times New Roman"/>
          <w:szCs w:val="24"/>
          <w:lang w:val="en-US"/>
        </w:rPr>
        <w:t>L</w:t>
      </w:r>
      <w:r>
        <w:rPr>
          <w:rFonts w:eastAsia="Times New Roman" w:cs="Times New Roman"/>
          <w:szCs w:val="24"/>
        </w:rPr>
        <w:t>Α τη στιγμή που τα ταμειακά μας διαθέσιμα ήταν 2,3 δισεκατομμύρια ευρώ όλα κι όλα, τις δηλώσεις του Ντράγκι την ίδια ημέρα για πιθανή χρε</w:t>
      </w:r>
      <w:r>
        <w:rPr>
          <w:rFonts w:eastAsia="Times New Roman" w:cs="Times New Roman"/>
          <w:szCs w:val="24"/>
        </w:rPr>
        <w:t>ο</w:t>
      </w:r>
      <w:r>
        <w:rPr>
          <w:rFonts w:eastAsia="Times New Roman" w:cs="Times New Roman"/>
          <w:szCs w:val="24"/>
        </w:rPr>
        <w:t>κοπία της Ελλάδας, κάτι που επιτείνει περισσότερο το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run</w:t>
      </w:r>
      <w:r>
        <w:rPr>
          <w:rFonts w:eastAsia="Times New Roman" w:cs="Times New Roman"/>
          <w:szCs w:val="24"/>
        </w:rPr>
        <w:t>», την απόφαση στις 28</w:t>
      </w:r>
      <w:r>
        <w:rPr>
          <w:rFonts w:eastAsia="Times New Roman" w:cs="Times New Roman"/>
          <w:szCs w:val="24"/>
        </w:rPr>
        <w:t xml:space="preserve"> Μαΐου του </w:t>
      </w:r>
      <w:r>
        <w:rPr>
          <w:rFonts w:eastAsia="Times New Roman" w:cs="Times New Roman"/>
          <w:szCs w:val="24"/>
          <w:lang w:val="en-US"/>
        </w:rPr>
        <w:t>Eurogroup</w:t>
      </w:r>
      <w:r>
        <w:rPr>
          <w:rFonts w:eastAsia="Times New Roman" w:cs="Times New Roman"/>
          <w:szCs w:val="24"/>
        </w:rPr>
        <w:t xml:space="preserve"> να απευθύνει τελεσίγραφο προς την Ελλάδα για το κλείσιμο της αξιολόγησης και τη σύσταση </w:t>
      </w:r>
      <w:r>
        <w:rPr>
          <w:rFonts w:eastAsia="Times New Roman" w:cs="Times New Roman"/>
          <w:szCs w:val="24"/>
        </w:rPr>
        <w:lastRenderedPageBreak/>
        <w:t>του Συμβουλίου Συστημικής Ευστάθειας προς την Κυβέρνηση να επιβάλει την τραπεζική αργία και τον έλεγχο στην κίνηση των τραπεζικών κεφαλαίων. Η Κυβέ</w:t>
      </w:r>
      <w:r>
        <w:rPr>
          <w:rFonts w:eastAsia="Times New Roman" w:cs="Times New Roman"/>
          <w:szCs w:val="24"/>
        </w:rPr>
        <w:t>ρνηση πλέον έχει οδηγηθεί μεθοδευμένα στη μέγγενη των εκβιαστικών πιέσεων.</w:t>
      </w:r>
    </w:p>
    <w:p w14:paraId="7548F51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Λέει και υποστηρίζει η Αντιπολίτευση: «Η διαπραγμάτευση που κάνατε μας πρόσθεσε 86 δισεκατομμύρια ευρώ βάρη στο χρέος».</w:t>
      </w:r>
    </w:p>
    <w:p w14:paraId="7548F51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Αλήθεια; Τρεις το λάδι τρεις το ξύδι, πάλι τα υπολογίζετε και</w:t>
      </w:r>
      <w:r>
        <w:rPr>
          <w:rFonts w:eastAsia="Times New Roman" w:cs="Times New Roman"/>
          <w:szCs w:val="24"/>
        </w:rPr>
        <w:t xml:space="preserve"> τα προσθέτετε όλα μαζί; Για να δούμε ποια είναι η αλήθεια. Να σας το θυμίσουμε. Το ακούσατε. Το συνολικό ύψος του δικού μας προγράμματος ήταν 86 δισεκατομμύρια. Από αυτά όμως, τα 54 δισεκατομμύρια ήταν για την αναχρηματοδότηση του παλαιότερου χρέους και μ</w:t>
      </w:r>
      <w:r>
        <w:rPr>
          <w:rFonts w:eastAsia="Times New Roman" w:cs="Times New Roman"/>
          <w:szCs w:val="24"/>
        </w:rPr>
        <w:t xml:space="preserve">άλιστα με χαμηλότερο επιτόκιο. Κάναμε το παλαιό χρέος φθηνότερο στην αποπληρωμή του. Κέρδος, δηλαδή, για την οικονομία. </w:t>
      </w:r>
    </w:p>
    <w:p w14:paraId="7548F51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Ήταν 25 δισεκατομμύρια για την ανακεφαλαιοποίηση των τραπεζών. Χρησιμοποιήθηκαν 5,3 δισεκατομμύρια. Τα υπόλοιπα αχρησιμοποίητα δεν αποτ</w:t>
      </w:r>
      <w:r>
        <w:rPr>
          <w:rFonts w:eastAsia="Times New Roman" w:cs="Times New Roman"/>
          <w:szCs w:val="24"/>
        </w:rPr>
        <w:t xml:space="preserve">ελούν χρέος, μην τα προσθέτετε. Και τα 7 δισεκατομμύρια που απομένουν ήταν και είναι για την αποπληρωμή των ληξιπρόθεσμων οφειλών του </w:t>
      </w:r>
      <w:r>
        <w:rPr>
          <w:rFonts w:eastAsia="Times New Roman" w:cs="Times New Roman"/>
          <w:szCs w:val="24"/>
        </w:rPr>
        <w:t>δ</w:t>
      </w:r>
      <w:r>
        <w:rPr>
          <w:rFonts w:eastAsia="Times New Roman" w:cs="Times New Roman"/>
          <w:szCs w:val="24"/>
        </w:rPr>
        <w:t>ημοσίου. Μια άλλη μορφή χρέους. Χρήματα, όμως, που πέφτουν στην πραγματική οικονομία. Ανταλλαγή υπάρχοντος χρέους με ενίσ</w:t>
      </w:r>
      <w:r>
        <w:rPr>
          <w:rFonts w:eastAsia="Times New Roman" w:cs="Times New Roman"/>
          <w:szCs w:val="24"/>
        </w:rPr>
        <w:t xml:space="preserve">χυση του ΑΕΠ, στην ουσία δηλαδή και με μαθηματικούς οικονομικούς όρους με μείωση της αναλογίας χρέους προς ΑΕΠ. </w:t>
      </w:r>
    </w:p>
    <w:p w14:paraId="7548F51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Προσθέτει η Νέα Δημοκρατία στα όσα υποστηρίζει και την ανησυχία της για τη μείωση των τραπεζικών καταστημάτων, των τραπεζικών υπαλλήλων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 η αλήθεια είναι -κατά τη γνώμη μου και δυσκολεύεστε να το κρύψετε- ότι το ενδιαφέρον σας δεν είναι για το μέλλον των τραπεζικών καταστημάτων, περισσότερο καίγεστε για το μέλλον των τραπεζιτών, αυτών που σας διευκόλυναν επί χρόνια με τα θαλασσοδάνεια,</w:t>
      </w:r>
      <w:r>
        <w:rPr>
          <w:rFonts w:eastAsia="Times New Roman" w:cs="Times New Roman"/>
          <w:szCs w:val="24"/>
        </w:rPr>
        <w:t xml:space="preserve"> αυτών που η αλληλοκάλυψη σας, τους επέτρεψε να σας τροφοδοτήσουν με δανεικά και </w:t>
      </w:r>
      <w:r>
        <w:rPr>
          <w:rFonts w:eastAsia="Times New Roman" w:cs="Times New Roman"/>
          <w:szCs w:val="24"/>
        </w:rPr>
        <w:lastRenderedPageBreak/>
        <w:t xml:space="preserve">αγύριστα. Διακόσια εκατομμύρια έχει φτάσει για εσάς ο λογαριασμός και άλλα τόσα έχει φτάσει για το ΠΑΣΟΚ. </w:t>
      </w:r>
    </w:p>
    <w:p w14:paraId="7548F51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Αυτό που σας καίει είναι ότι αντιλαμβάνεστε ότι πλέον μπαίνουν κανόν</w:t>
      </w:r>
      <w:r>
        <w:rPr>
          <w:rFonts w:eastAsia="Times New Roman" w:cs="Times New Roman"/>
          <w:szCs w:val="24"/>
        </w:rPr>
        <w:t>ες στο παιχνίδι. Μπαίνουν οι όροι της διαφάνειας, της ισονομίας, του ελέγχου και της απόδοσης ευθυνών. Για την τύχη άλλων εξεταστικών ανησυχείτε στην πραγματικότητα, όχι για την παρούσα πρόταση. Και όσο και αν προσπαθείτε, με τουφεκιές στον αέρα, με άκυρες</w:t>
      </w:r>
      <w:r>
        <w:rPr>
          <w:rFonts w:eastAsia="Times New Roman" w:cs="Times New Roman"/>
          <w:szCs w:val="24"/>
        </w:rPr>
        <w:t xml:space="preserve"> χρονικά προτάσεις, δεν αλλάζετε την πραγματικότητα. Έχετε μείνει μόνοι σας οπισθοφυλακή, σε έναν αγώνα για την υπεράσπιση του παλιού και διεφθαρμένου που χτίσατε και συντηρήσατε επί χρόνια.</w:t>
      </w:r>
    </w:p>
    <w:p w14:paraId="7548F51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548F51C" w14:textId="77777777" w:rsidR="006C746B" w:rsidRDefault="002A59A5">
      <w:pPr>
        <w:spacing w:line="600" w:lineRule="auto"/>
        <w:ind w:firstLine="720"/>
        <w:jc w:val="center"/>
        <w:rPr>
          <w:rFonts w:eastAsia="Times New Roman"/>
          <w:bCs/>
        </w:rPr>
      </w:pPr>
      <w:r>
        <w:rPr>
          <w:rFonts w:eastAsia="Times New Roman"/>
          <w:bCs/>
        </w:rPr>
        <w:t>(Χειροκροτήματα από την πτέρυγα του ΣΥΡΙΖΑ)</w:t>
      </w:r>
    </w:p>
    <w:p w14:paraId="7548F51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7548F51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Ο Αντιπρόεδρος της Νέας Δημοκρατίας συνάδελφος κ. Σπυρίδων-Άδωνις Γεωργιάδης έχει τον λόγο. </w:t>
      </w:r>
    </w:p>
    <w:p w14:paraId="7548F51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Ευχαριστώ πολύ, κύριε Πρόεδρε.</w:t>
      </w:r>
    </w:p>
    <w:p w14:paraId="7548F52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Κατ’ αρχάς, κύριε συνάδελφε, εφόσον μου </w:t>
      </w:r>
      <w:r>
        <w:rPr>
          <w:rFonts w:eastAsia="Times New Roman" w:cs="Times New Roman"/>
          <w:szCs w:val="24"/>
        </w:rPr>
        <w:t>κάνατε την τιμή να αναφερθείτε σε εμένα, η δική μου δήλωση έγινε το Σεπτέμβριο του ’14, πολύ πριν τη δήλωση του κ. Στουρνάρα, για να πάμε σε μια σειρά. Τώρα, επειδή το ίδιο επιχείρημα το άκουσα από πολλούς συναδέλφους του ΣΥΡΙΖΑ, είναι μεγάλη τιμή να θεωρε</w:t>
      </w:r>
      <w:r>
        <w:rPr>
          <w:rFonts w:eastAsia="Times New Roman" w:cs="Times New Roman"/>
          <w:szCs w:val="24"/>
        </w:rPr>
        <w:t>ίτε ότι μπορώ να έχω τόσο μεγάλη επιρροή στο τραπεζικό σύστημα της χώρας.</w:t>
      </w:r>
    </w:p>
    <w:p w14:paraId="7548F52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Σας υπενθυμίζω ότι από την ώρα που εκλεγήκατε στην εξουσία έφυγαν περίπου 46 δισεκατομμύρια. Αυτό θα σήμαινε ότι σχεδόν το σύνολο των καταθετών της χώρας θεώρησε ως δόκιμη τη δική μο</w:t>
      </w:r>
      <w:r>
        <w:rPr>
          <w:rFonts w:eastAsia="Times New Roman" w:cs="Times New Roman"/>
          <w:szCs w:val="24"/>
        </w:rPr>
        <w:t xml:space="preserve">υ συμβολή. Καταλαβαίνετε πόσο μεγάλη τιμή θα ήταν αυτό για εμένα, αλλά προφανώς </w:t>
      </w:r>
      <w:r>
        <w:rPr>
          <w:rFonts w:eastAsia="Times New Roman" w:cs="Times New Roman"/>
          <w:szCs w:val="24"/>
        </w:rPr>
        <w:t xml:space="preserve">είναι </w:t>
      </w:r>
      <w:r>
        <w:rPr>
          <w:rFonts w:eastAsia="Times New Roman" w:cs="Times New Roman"/>
          <w:szCs w:val="24"/>
        </w:rPr>
        <w:t>εξαιρετικά ψευδές.</w:t>
      </w:r>
    </w:p>
    <w:p w14:paraId="7548F52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Όσον αφορά την αναφορά στον κ. Στουρνάρα, για να δείτε ότι πραγματικά στον ΣΥΡΙΖΑ μπορεί μεν να έχετε μπει στον ορθό δρόμο και να ψηφίζετε όλα τα μνημό</w:t>
      </w:r>
      <w:r>
        <w:rPr>
          <w:rFonts w:eastAsia="Times New Roman" w:cs="Times New Roman"/>
          <w:szCs w:val="24"/>
        </w:rPr>
        <w:t xml:space="preserve">νια που κατηγορούσατε, αλλά μυαλό δεν </w:t>
      </w:r>
      <w:r>
        <w:rPr>
          <w:rFonts w:eastAsia="Times New Roman" w:cs="Times New Roman"/>
          <w:szCs w:val="24"/>
        </w:rPr>
        <w:lastRenderedPageBreak/>
        <w:t>έχετε βάλει, θα σας πω μόνο το εξής: Ο κ. Στουρνάρας τον Δεκέμβριο του ’14 είπε ότι ενδεχόμενη πολιτική αναταραχή θα προκαλέσει πολύ μεγάλη ζημία στην οικονομία και ο κ. Στουρνάρας τώρα, μετά από δύο χρόνια λέει, επίση</w:t>
      </w:r>
      <w:r>
        <w:rPr>
          <w:rFonts w:eastAsia="Times New Roman" w:cs="Times New Roman"/>
          <w:szCs w:val="24"/>
        </w:rPr>
        <w:t xml:space="preserve">ς, το ίδιο πράγμα, ότι πρέπει να υπάρχει πολιτική σταθερότητα και πολιτική ομαλότητα, γιατί αυτή είναι η σταθερή γραμμή </w:t>
      </w:r>
      <w:r>
        <w:rPr>
          <w:rFonts w:eastAsia="Times New Roman" w:cs="Times New Roman"/>
          <w:szCs w:val="24"/>
        </w:rPr>
        <w:t xml:space="preserve">του </w:t>
      </w:r>
      <w:r>
        <w:rPr>
          <w:rFonts w:eastAsia="Times New Roman" w:cs="Times New Roman"/>
          <w:szCs w:val="24"/>
        </w:rPr>
        <w:t>ως κεντρικ</w:t>
      </w:r>
      <w:r>
        <w:rPr>
          <w:rFonts w:eastAsia="Times New Roman" w:cs="Times New Roman"/>
          <w:szCs w:val="24"/>
        </w:rPr>
        <w:t>ός</w:t>
      </w:r>
      <w:r>
        <w:rPr>
          <w:rFonts w:eastAsia="Times New Roman" w:cs="Times New Roman"/>
          <w:szCs w:val="24"/>
        </w:rPr>
        <w:t xml:space="preserve"> τραπεζίτη</w:t>
      </w:r>
      <w:r>
        <w:rPr>
          <w:rFonts w:eastAsia="Times New Roman" w:cs="Times New Roman"/>
          <w:szCs w:val="24"/>
        </w:rPr>
        <w:t>ς</w:t>
      </w:r>
      <w:r>
        <w:rPr>
          <w:rFonts w:eastAsia="Times New Roman" w:cs="Times New Roman"/>
          <w:szCs w:val="24"/>
        </w:rPr>
        <w:t>. Δεν έχει να κάνει με ποιο κόμμα είναι στην κυβέρνηση, έχει να κάνει με τη σταθερή του άποψη. Όταν ο κ. Στου</w:t>
      </w:r>
      <w:r>
        <w:rPr>
          <w:rFonts w:eastAsia="Times New Roman" w:cs="Times New Roman"/>
          <w:szCs w:val="24"/>
        </w:rPr>
        <w:t xml:space="preserve">ρνάρας στρέφεται εναντίον του ΣΥΡΙΖΑ –θεωρείτε εσείς-, κάνατε ολόκληρες παραστάσεις εδώ θυμάμαι την επόμενη μέρα για να κατηγορήσετε τον Διοικητή της Τραπέζης της Ελλάδος. Μετά βεβαίως, όταν είστε στην εξουσία, τον ευχαριστείτε για τη θετική συμβολή </w:t>
      </w:r>
      <w:r>
        <w:rPr>
          <w:rFonts w:eastAsia="Times New Roman" w:cs="Times New Roman"/>
          <w:szCs w:val="24"/>
        </w:rPr>
        <w:t xml:space="preserve">του </w:t>
      </w:r>
      <w:r>
        <w:rPr>
          <w:rFonts w:eastAsia="Times New Roman" w:cs="Times New Roman"/>
          <w:szCs w:val="24"/>
        </w:rPr>
        <w:t>στ</w:t>
      </w:r>
      <w:r>
        <w:rPr>
          <w:rFonts w:eastAsia="Times New Roman" w:cs="Times New Roman"/>
          <w:szCs w:val="24"/>
        </w:rPr>
        <w:t xml:space="preserve">ο ξεπέρασμα της κρίσης. Αυτό για να καταλάβουμε το μέγεθος της υποκρισίας σας. </w:t>
      </w:r>
    </w:p>
    <w:p w14:paraId="7548F52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Πάμε, όμως, κυρίες και κύριοι συνάδελφοι, να τα πάρουμε από την αρχή τα πράγματα μήπως μπορέσουμε και συνεννοηθούμε. Τι συνέβη; Είχαμε δύο πολιτικές παρατάξεις, τους ΣΥΡΙΖΑ-ΑΝΕ</w:t>
      </w:r>
      <w:r>
        <w:rPr>
          <w:rFonts w:eastAsia="Times New Roman" w:cs="Times New Roman"/>
          <w:szCs w:val="24"/>
        </w:rPr>
        <w:t>Λ, που σήμερα κυβερνούν, οι οποίες ζούσαν σε έναν δικό τους φαντασιακό κόσμο.</w:t>
      </w:r>
    </w:p>
    <w:p w14:paraId="7548F52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Θυμάμαι τον κ. Τέρενς Κουίκ ο οποίος φώναζε για τους τοκογλύφους. </w:t>
      </w:r>
      <w:r>
        <w:rPr>
          <w:rFonts w:eastAsia="Times New Roman" w:cs="Times New Roman"/>
          <w:szCs w:val="24"/>
        </w:rPr>
        <w:t>Έλεγε</w:t>
      </w:r>
      <w:r>
        <w:rPr>
          <w:rFonts w:eastAsia="Times New Roman" w:cs="Times New Roman"/>
          <w:szCs w:val="24"/>
        </w:rPr>
        <w:t xml:space="preserve"> καταστρέφουν την Ελλάδα και πήγαινε μαζί με τον Πάνο Καμμένο έξω από τη γερμανική </w:t>
      </w:r>
      <w:r>
        <w:rPr>
          <w:rFonts w:eastAsia="Times New Roman" w:cs="Times New Roman"/>
          <w:szCs w:val="24"/>
        </w:rPr>
        <w:t>π</w:t>
      </w:r>
      <w:r>
        <w:rPr>
          <w:rFonts w:eastAsia="Times New Roman" w:cs="Times New Roman"/>
          <w:szCs w:val="24"/>
        </w:rPr>
        <w:t xml:space="preserve">ρεσβεία όταν έκανε την </w:t>
      </w:r>
      <w:r>
        <w:rPr>
          <w:rFonts w:eastAsia="Times New Roman" w:cs="Times New Roman"/>
          <w:szCs w:val="24"/>
        </w:rPr>
        <w:t>επίσκεψη στην Ελλάδα η Καγκελάριος Μέρκελ και φώναζε για να αντιδράσει να μην έρθει η Καγκελάριος στην Ελλάδα.</w:t>
      </w:r>
    </w:p>
    <w:p w14:paraId="7548F52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Κύριε Κουίκ, χαίρομαι που είστε εδώ. Ακούσατε τι είπε ο κ. Τσίπρας ο Πρωθυπουργός σας προχθές στην συνέντευξή του στον κ. Παπαχελά; Όταν τον ρώτη</w:t>
      </w:r>
      <w:r>
        <w:rPr>
          <w:rFonts w:eastAsia="Times New Roman" w:cs="Times New Roman"/>
          <w:szCs w:val="24"/>
        </w:rPr>
        <w:t xml:space="preserve">σε ο κ. Παπαχελάς πότε θα βγούμε στις αγορές, ο κ. Τσίπρας απήντησε: «Μα, γιατί να βγούμε κύριε Παπαχελά στις αγορές, αφού από το πρόγραμμα δανειζόμαστε με 0,9, ενώ οι αγορές θα μας δανείσουν τουλάχιστον με 5». Δηλαδή, πάλι οι τοκογλύφοι! </w:t>
      </w:r>
    </w:p>
    <w:p w14:paraId="7548F52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Οι κακοί τοκογλύ</w:t>
      </w:r>
      <w:r>
        <w:rPr>
          <w:rFonts w:eastAsia="Times New Roman" w:cs="Times New Roman"/>
          <w:szCs w:val="24"/>
        </w:rPr>
        <w:t xml:space="preserve">φοι, για τους οποίους τρέχατε στην γερμανική Πρεσβεία, τώρα λέει ο Πρωθυπουργός σας -του οποίου είστε και Υφυπουργός- ότι είναι οι καλοί άνθρωποι που μας δανείζουν με το χαμηλότερο επιτόκιο. Αυτό το απλό πράγμα που είπε ο κ. Τσίπρας στην συνέντευξή του με </w:t>
      </w:r>
      <w:r>
        <w:rPr>
          <w:rFonts w:eastAsia="Times New Roman" w:cs="Times New Roman"/>
          <w:szCs w:val="24"/>
        </w:rPr>
        <w:t>τον κ. Παπαχελά, εάν το είχατε καταλάβει λίγα χρόνια νωρίτερα, θα είχαμε γλιτώσει 100 δισεκατομμύρια.</w:t>
      </w:r>
    </w:p>
    <w:p w14:paraId="7548F52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Πάμε, λοιπόν, στη σημερινή πρόταση. Υπάρχουν δύο βασικές αιτίες για να γίνει αυτή η εξεταστική: Οι δύο βασικές δηλώσεις των δύο κορυφαίων θεσμών που έχουμ</w:t>
      </w:r>
      <w:r>
        <w:rPr>
          <w:rFonts w:eastAsia="Times New Roman" w:cs="Times New Roman"/>
          <w:szCs w:val="24"/>
        </w:rPr>
        <w:t xml:space="preserve">ε για να μετράμε την οικονομία στην Ευρώπη. </w:t>
      </w:r>
    </w:p>
    <w:p w14:paraId="7548F52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Δήλωση πρώτη του επικεφαλής του Ευρωπαϊκού Μηχανισμού Σταθερότητας, του κ. Ρέγκλινγκ. Τι δήλωσε ο κ. Ρέγκλινγκ; Ότι το πρώτο εξάμηνο του 2015, κυρίες και κύριοι συνάδελφοι του ΣΥΡΙΖΑ -δεν είπε γενικά από το 1974</w:t>
      </w:r>
      <w:r>
        <w:rPr>
          <w:rFonts w:eastAsia="Times New Roman" w:cs="Times New Roman"/>
          <w:szCs w:val="24"/>
        </w:rPr>
        <w:t>, δεν είπε από το 2004, δεν είπε από το 2010, είπε το πρώτο εξάμηνο του 2015, δηλαδή το εξάμηνο για το οποίο σήμερα συζητάμε- υπέστημεν ζημία 100 δισεκατομμύρια.</w:t>
      </w:r>
    </w:p>
    <w:p w14:paraId="7548F52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Ερώτηση: Εσείς, οι Βουλευτές του ΣΥΡΙΖΑ ως εκπρόσωποι του ελληνικού έθνους, δεν έχετε την ανάγ</w:t>
      </w:r>
      <w:r>
        <w:rPr>
          <w:rFonts w:eastAsia="Times New Roman" w:cs="Times New Roman"/>
          <w:szCs w:val="24"/>
        </w:rPr>
        <w:t xml:space="preserve">κη να διερευνήσετε αν αυτό που λέει ο κ. Ρέγκλινγκ είναι αληθές ή ψευδές; </w:t>
      </w:r>
    </w:p>
    <w:p w14:paraId="7548F52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Ας δεχθώ εγώ, κύριοι Υπουργοί, ότι λέτε εσείς πως λέει ψέματα ο κ. Ρέγκλινγκ. Μάλιστα. Ποιο είναι το πρόβλημα το να έρθετε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να παρουσιάσετε όλα τα οικονομικ</w:t>
      </w:r>
      <w:r>
        <w:rPr>
          <w:rFonts w:eastAsia="Times New Roman" w:cs="Times New Roman"/>
          <w:szCs w:val="24"/>
        </w:rPr>
        <w:t xml:space="preserve">ά σας στοιχεία και να αποδείξετε ότι ο κ. Ρέγκλινγκ είναι ένας τσαρλατάνος, </w:t>
      </w:r>
      <w:r>
        <w:rPr>
          <w:rFonts w:eastAsia="Times New Roman" w:cs="Times New Roman"/>
          <w:szCs w:val="24"/>
        </w:rPr>
        <w:t>ότι</w:t>
      </w:r>
      <w:r>
        <w:rPr>
          <w:rFonts w:eastAsia="Times New Roman" w:cs="Times New Roman"/>
          <w:szCs w:val="24"/>
        </w:rPr>
        <w:t xml:space="preserve"> δεν ξέρει τι του γίνεται και κακώς σας φόρτωσε 100 δισεκατομμύρια;</w:t>
      </w:r>
    </w:p>
    <w:p w14:paraId="7548F52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Όμως, πλην του κ. Ρέγκλινγκ, υπάρχει και ο κ. Γιάννης Στουρνάρας, ο Διοικητής της Τραπέζης της Ελλάδος, ο οπο</w:t>
      </w:r>
      <w:r>
        <w:rPr>
          <w:rFonts w:eastAsia="Times New Roman" w:cs="Times New Roman"/>
          <w:szCs w:val="24"/>
        </w:rPr>
        <w:t xml:space="preserve">ίος τι μας είπε; Ότι η ζημιά το πρώτο εξάμηνο του 2015 υπερβαίνει τα 86 δισεκατομμύρια. </w:t>
      </w:r>
    </w:p>
    <w:p w14:paraId="7548F52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Δεν θέλετε εσείς, οι Βουλευτές του ΣΥΡΙΖΑ, αυτά τα επιχειρήματα των δύο κορυφαίων θεσμών να έρθετε με τα στοιχεία σας και να τα αντιπαλέψετε, για να μην αφήνετε αυτούς</w:t>
      </w:r>
      <w:r>
        <w:rPr>
          <w:rFonts w:eastAsia="Times New Roman" w:cs="Times New Roman"/>
          <w:szCs w:val="24"/>
        </w:rPr>
        <w:t xml:space="preserve"> τους συκοφάντες να σας κατηγορούν κατ’ αυτόν τον τρόπο; </w:t>
      </w:r>
    </w:p>
    <w:p w14:paraId="7548F52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Εδώ είναι το επιχείρημα περί της ζημιάς που έκαναν –λέει- τα προηγούμενα κόμματα. Και οι δύο δηλώσεις αναφέρονται ονομαστικά στο πρώτο εξάμηνο του 2015. Και πώς βγαίνει η ζημία; </w:t>
      </w:r>
    </w:p>
    <w:p w14:paraId="7548F52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ΘΕΩΝΑΣ: </w:t>
      </w:r>
      <w:r>
        <w:rPr>
          <w:rFonts w:eastAsia="Times New Roman" w:cs="Times New Roman"/>
          <w:szCs w:val="24"/>
        </w:rPr>
        <w:t>Το μνημόνιο ποιος το υπέγραψε;</w:t>
      </w:r>
    </w:p>
    <w:p w14:paraId="7548F52F"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48F53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Ακούστε, αν δεν θέλετε και δεν σας αρέσει ο κ. Στουρνάρας, να μην συναλλάσσεστε μαζί του. Όμως, οι Υπουργοί σας μην τον καλούν ξαφνικά το βράδυ στο Χίλτον, για να </w:t>
      </w:r>
      <w:r>
        <w:rPr>
          <w:rFonts w:eastAsia="Times New Roman" w:cs="Times New Roman"/>
          <w:szCs w:val="24"/>
        </w:rPr>
        <w:t xml:space="preserve">σας λύσει τα προβλήματα με την τρόικα. Γιατί, αν ο κ. Στουρνάρας δεν είναι καλός, γιατί τον καλείτε να σας λύσει τα προβλήματα στη διαπραγμάτευση; Εάν είναι καλός, γιατί αγνοείτε τη δήλωσή του; Αν δεν σας αρέσει και ο κ. Ρέγκλινγκ, κύριε Θεωνά, γιατί πάτε </w:t>
      </w:r>
      <w:r>
        <w:rPr>
          <w:rFonts w:eastAsia="Times New Roman" w:cs="Times New Roman"/>
          <w:szCs w:val="24"/>
        </w:rPr>
        <w:t xml:space="preserve">και τον παρακαλάτε να σας δώσει τα λεφτά του; </w:t>
      </w:r>
      <w:r>
        <w:rPr>
          <w:rFonts w:eastAsia="Times New Roman" w:cs="Times New Roman"/>
          <w:szCs w:val="24"/>
        </w:rPr>
        <w:lastRenderedPageBreak/>
        <w:t>Να μην τον παρακαλάτε, αφού ο κ. Ρέγκλινγκ δεν ξέρει τι του γίνεται, να μην πηγαίνουν οι Υπουργοί σας να παρακαλάνε αυτούς τους ανθρώπους που δεν ξέρουν τι τους γίνεται.</w:t>
      </w:r>
    </w:p>
    <w:p w14:paraId="7548F53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Το τέταρτο κριτήριο για </w:t>
      </w:r>
      <w:r>
        <w:rPr>
          <w:rFonts w:eastAsia="Times New Roman" w:cs="Times New Roman"/>
          <w:szCs w:val="24"/>
        </w:rPr>
        <w:t>την ΟΝΕ ποιος το υπέγραψε;</w:t>
      </w:r>
    </w:p>
    <w:p w14:paraId="7548F53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Όμως, ακούστε πώς βγαίνει η ζημία, για να το τελειώσουμε. </w:t>
      </w:r>
    </w:p>
    <w:p w14:paraId="7548F53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Η πέμπτη λεγόμενη αξιολόγηση επί της </w:t>
      </w:r>
      <w:r>
        <w:rPr>
          <w:rFonts w:eastAsia="Times New Roman" w:cs="Times New Roman"/>
          <w:szCs w:val="24"/>
        </w:rPr>
        <w:t>κ</w:t>
      </w:r>
      <w:r>
        <w:rPr>
          <w:rFonts w:eastAsia="Times New Roman" w:cs="Times New Roman"/>
          <w:szCs w:val="24"/>
        </w:rPr>
        <w:t>υβερνήσεως του Σαμαρά, δεν έκλεισε. Γιατί δεν έκλεισε; Γιατί μεταξύ τους οι ευρωπαϊκοί θεσμοί, δηλαδή η Ευρωπαϊκή Κεντρική Τράπεζα και η Κομισιόν και το Διεθνές Νομισματικό Ταμείο διαφωνούσαν ως προς το ύψος του δημοσιονομικού κενού για την τριετία 2015-20</w:t>
      </w:r>
      <w:r>
        <w:rPr>
          <w:rFonts w:eastAsia="Times New Roman" w:cs="Times New Roman"/>
          <w:szCs w:val="24"/>
        </w:rPr>
        <w:t xml:space="preserve">18. Πόσο υπολόγιζαν οι ευρωπαϊκοί θεσμοί το κενό; Το υπολόγιζαν 23 δισεκατομμύρια. Πόσο υπολόγιζε το κενό το Διεθνές Νομισματικό Ταμείο; Το υπολόγιζε 26 δισεκατομμύρια. </w:t>
      </w:r>
    </w:p>
    <w:p w14:paraId="7548F53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548F53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Ολ</w:t>
      </w:r>
      <w:r>
        <w:rPr>
          <w:rFonts w:eastAsia="Times New Roman" w:cs="Times New Roman"/>
          <w:szCs w:val="24"/>
        </w:rPr>
        <w:t xml:space="preserve">οκληρώνω, κύριε Πρόεδρε. </w:t>
      </w:r>
    </w:p>
    <w:p w14:paraId="7548F53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Πόσο τελικώς χρειαστήκατε να πάρετε δάνειο έξι μήνες μετά; </w:t>
      </w:r>
    </w:p>
    <w:p w14:paraId="7548F53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Εσείς τι λέγατε; </w:t>
      </w:r>
    </w:p>
    <w:p w14:paraId="7548F53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Θα ολοκληρώσω χωρίς διακοπή, </w:t>
      </w:r>
      <w:r>
        <w:rPr>
          <w:rFonts w:eastAsia="Times New Roman" w:cs="Times New Roman"/>
          <w:szCs w:val="24"/>
        </w:rPr>
        <w:t>παρακαλώ πολύ. Και αν θέλετε να με ρωτήσετε, δέχομαι να έρθω να σας κάνω  και φροντιστήριο.</w:t>
      </w:r>
    </w:p>
    <w:p w14:paraId="7548F53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Ακούστε τώρα. Ενώ έξι μήνες πριν η διαφωνία τους είναι αν θα χρειαζόμασταν την τριετία 23 ή 26, έξι μήνες μετά οι ίδιοι είπαν ότι χρειαστήκαμε 86. Να πάρουμε τη μεγ</w:t>
      </w:r>
      <w:r>
        <w:rPr>
          <w:rFonts w:eastAsia="Times New Roman" w:cs="Times New Roman"/>
          <w:szCs w:val="24"/>
        </w:rPr>
        <w:t>άλη εκδοχή: 26 μείον 86, μας κάνουν 6</w:t>
      </w:r>
      <w:r>
        <w:rPr>
          <w:rFonts w:eastAsia="Times New Roman" w:cs="Times New Roman"/>
          <w:szCs w:val="24"/>
        </w:rPr>
        <w:t>0</w:t>
      </w:r>
      <w:r>
        <w:rPr>
          <w:rFonts w:eastAsia="Times New Roman" w:cs="Times New Roman"/>
          <w:szCs w:val="24"/>
        </w:rPr>
        <w:t xml:space="preserve"> δισεκατομμύρια. Αυτό είναι το ένα νούμερο. </w:t>
      </w:r>
    </w:p>
    <w:p w14:paraId="7548F53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Το κενό εσείς πόσο το λέγατε; </w:t>
      </w:r>
    </w:p>
    <w:p w14:paraId="7548F53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Βάλτε στο πλάι τώρα το ε</w:t>
      </w:r>
      <w:r>
        <w:rPr>
          <w:rFonts w:eastAsia="Times New Roman" w:cs="Times New Roman"/>
          <w:szCs w:val="24"/>
        </w:rPr>
        <w:t xml:space="preserve">ξής: Τον Νοέμβριο του 2014 οι ελληνικές τράπεζες είχαν ολοκληρώσει με επιτυχία την ανακεφαλαιοποίησή τους και είχαν περάσει με επιτυχία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της Ευρωπαϊκής Κεντρικής Τραπέζης. Ένα</w:t>
      </w:r>
      <w:r>
        <w:rPr>
          <w:rFonts w:eastAsia="Times New Roman" w:cs="Times New Roman"/>
          <w:szCs w:val="24"/>
        </w:rPr>
        <w:t>ν</w:t>
      </w:r>
      <w:r>
        <w:rPr>
          <w:rFonts w:eastAsia="Times New Roman" w:cs="Times New Roman"/>
          <w:szCs w:val="24"/>
        </w:rPr>
        <w:t xml:space="preserve"> χρόνο μετά το ελληνικό τραπεζικό σύστημα χρειάστηκε νέα ανακεφαλα</w:t>
      </w:r>
      <w:r>
        <w:rPr>
          <w:rFonts w:eastAsia="Times New Roman" w:cs="Times New Roman"/>
          <w:szCs w:val="24"/>
        </w:rPr>
        <w:t>ιοποίηση ύψους 25 δισεκατομμυρίων. Αθροίστε τα 6</w:t>
      </w:r>
      <w:r>
        <w:rPr>
          <w:rFonts w:eastAsia="Times New Roman" w:cs="Times New Roman"/>
          <w:szCs w:val="24"/>
        </w:rPr>
        <w:t>0</w:t>
      </w:r>
      <w:r>
        <w:rPr>
          <w:rFonts w:eastAsia="Times New Roman" w:cs="Times New Roman"/>
          <w:szCs w:val="24"/>
        </w:rPr>
        <w:t xml:space="preserve"> δισεκατομμύρια με τα 25 δισεκατομμύρια και θα βγάλετε τον αριθμό της ζημίας, ήρεμα και ωραία. </w:t>
      </w:r>
    </w:p>
    <w:p w14:paraId="7548F53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Όμως, επαναλαμβάνω το εξής: Ας υποθέσουμε ότι όλα αυτά τα νούμερα είναι λάθος. Μα, τι καλύτερο, αφού αυτά είναι</w:t>
      </w:r>
      <w:r>
        <w:rPr>
          <w:rFonts w:eastAsia="Times New Roman" w:cs="Times New Roman"/>
          <w:szCs w:val="24"/>
        </w:rPr>
        <w:t xml:space="preserve"> λάθος, να έρθετε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και να τα αντιπαλέψετε. Να φέρει τα νούμερα ο κ. Βερναδάκης και να πει ότι είναι λάθος αυτά που λέει ο Στουρνάρας, λάθος αυτά που λέει ο Ρέγκλινγκ, λάθος αυτά που λένε όλοι αυτοί που δεν ξέρουν και αντιπαλεύουν τη</w:t>
      </w:r>
      <w:r>
        <w:rPr>
          <w:rFonts w:eastAsia="Times New Roman" w:cs="Times New Roman"/>
          <w:szCs w:val="24"/>
        </w:rPr>
        <w:t xml:space="preserve"> μεγάλη Κυβέρνηση της Αριστεράς. </w:t>
      </w:r>
    </w:p>
    <w:p w14:paraId="7548F53D"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Όμως, πράγματι, φοβάστε. </w:t>
      </w:r>
      <w:r>
        <w:rPr>
          <w:rFonts w:eastAsia="Times New Roman"/>
          <w:bCs/>
          <w:shd w:val="clear" w:color="auto" w:fill="FFFFFF"/>
        </w:rPr>
        <w:t>Ξ</w:t>
      </w:r>
      <w:r>
        <w:rPr>
          <w:rFonts w:eastAsia="Times New Roman" w:cs="Times New Roman"/>
          <w:bCs/>
          <w:shd w:val="clear" w:color="auto" w:fill="FFFFFF"/>
        </w:rPr>
        <w:t xml:space="preserve">έρετε γιατί φοβάστε, αλήθεια; Και με αυτό κλείνω. Γιατί,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ξέρετε τι θα συνέβαινε, εάν γινόταν αυτή η </w:t>
      </w:r>
      <w:r>
        <w:rPr>
          <w:rFonts w:eastAsia="Times New Roman" w:cs="Times New Roman"/>
          <w:bCs/>
          <w:shd w:val="clear" w:color="auto" w:fill="FFFFFF"/>
        </w:rPr>
        <w:t>ε</w:t>
      </w:r>
      <w:r>
        <w:rPr>
          <w:rFonts w:eastAsia="Times New Roman" w:cs="Times New Roman"/>
          <w:bCs/>
          <w:shd w:val="clear" w:color="auto" w:fill="FFFFFF"/>
        </w:rPr>
        <w:t xml:space="preserve">ξεταστική. Και μην έχετε καμμία αμφιβολία, αυτή η </w:t>
      </w:r>
      <w:r>
        <w:rPr>
          <w:rFonts w:eastAsia="Times New Roman" w:cs="Times New Roman"/>
          <w:bCs/>
          <w:shd w:val="clear" w:color="auto" w:fill="FFFFFF"/>
        </w:rPr>
        <w:t>ε</w:t>
      </w:r>
      <w:r>
        <w:rPr>
          <w:rFonts w:eastAsia="Times New Roman" w:cs="Times New Roman"/>
          <w:bCs/>
          <w:shd w:val="clear" w:color="auto" w:fill="FFFFFF"/>
        </w:rPr>
        <w:t xml:space="preserve">ξεταστική θα γίνει από την επόμενη </w:t>
      </w:r>
      <w:r>
        <w:rPr>
          <w:rFonts w:eastAsia="Times New Roman"/>
          <w:bCs/>
          <w:shd w:val="clear" w:color="auto" w:fill="FFFFFF"/>
        </w:rPr>
        <w:t>Βουλή</w:t>
      </w:r>
      <w:r>
        <w:rPr>
          <w:rFonts w:eastAsia="Times New Roman" w:cs="Times New Roman"/>
          <w:bCs/>
          <w:shd w:val="clear" w:color="auto" w:fill="FFFFFF"/>
        </w:rPr>
        <w:t xml:space="preserve">. Απλώς αναβάλλετε το αναπόφευκτον. </w:t>
      </w:r>
    </w:p>
    <w:p w14:paraId="7548F53E"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Όταν θα έρθει ο κ. Βαρουφάκης και θα πει στην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cs="Times New Roman"/>
          <w:bCs/>
          <w:shd w:val="clear" w:color="auto" w:fill="FFFFFF"/>
        </w:rPr>
        <w:t>ε</w:t>
      </w:r>
      <w:r>
        <w:rPr>
          <w:rFonts w:eastAsia="Times New Roman" w:cs="Times New Roman"/>
          <w:bCs/>
          <w:shd w:val="clear" w:color="auto" w:fill="FFFFFF"/>
        </w:rPr>
        <w:t xml:space="preserve">πιτροπή αυτά που λέει στα κανάλια, όταν θα έρθει ο κ. </w:t>
      </w:r>
      <w:r>
        <w:rPr>
          <w:rFonts w:eastAsia="Times New Roman" w:cs="Times New Roman"/>
          <w:bCs/>
          <w:shd w:val="clear" w:color="auto" w:fill="FFFFFF"/>
          <w:lang w:val="en-US"/>
        </w:rPr>
        <w:t>Galbraith</w:t>
      </w:r>
      <w:r>
        <w:rPr>
          <w:rFonts w:eastAsia="Times New Roman" w:cs="Times New Roman"/>
          <w:bCs/>
          <w:shd w:val="clear" w:color="auto" w:fill="FFFFFF"/>
        </w:rPr>
        <w:t xml:space="preserve"> και θα πει στην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cs="Times New Roman"/>
          <w:bCs/>
          <w:shd w:val="clear" w:color="auto" w:fill="FFFFFF"/>
        </w:rPr>
        <w:t>ε</w:t>
      </w:r>
      <w:r>
        <w:rPr>
          <w:rFonts w:eastAsia="Times New Roman" w:cs="Times New Roman"/>
          <w:bCs/>
          <w:shd w:val="clear" w:color="auto" w:fill="FFFFFF"/>
        </w:rPr>
        <w:t>πιτροπή αυτά που γράφει στο β</w:t>
      </w:r>
      <w:r>
        <w:rPr>
          <w:rFonts w:eastAsia="Times New Roman" w:cs="Times New Roman"/>
          <w:bCs/>
          <w:shd w:val="clear" w:color="auto" w:fill="FFFFFF"/>
        </w:rPr>
        <w:t xml:space="preserve">ιβλίο του, δεν θα πρέπει να προσκαλέσουμε και τον κ. Τσίπρα να μας πει τη γνώμη του, ο οποίος μέχρι τώρα ποιεί την νήσσαν, κοινώς, κάνει την πάπια; Προφανώς και θα πρέπει να τον καλέσουμε. </w:t>
      </w:r>
    </w:p>
    <w:p w14:paraId="7548F53F"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Επειδή, λοιπόν, δεν θέλετε να έρθει ο κ. Τσίπρας και να δώσει εξηγ</w:t>
      </w:r>
      <w:r>
        <w:rPr>
          <w:rFonts w:eastAsia="Times New Roman" w:cs="Times New Roman"/>
          <w:bCs/>
          <w:shd w:val="clear" w:color="auto" w:fill="FFFFFF"/>
        </w:rPr>
        <w:t xml:space="preserve">ήσεις στον ελληνικό λαό για τη ζημία την οποία καταλογίσουν στην </w:t>
      </w:r>
      <w:r>
        <w:rPr>
          <w:rFonts w:eastAsia="Times New Roman"/>
          <w:bCs/>
          <w:shd w:val="clear" w:color="auto" w:fill="FFFFFF"/>
        </w:rPr>
        <w:t>Κυβέρνηση</w:t>
      </w:r>
      <w:r>
        <w:rPr>
          <w:rFonts w:eastAsia="Times New Roman" w:cs="Times New Roman"/>
          <w:bCs/>
          <w:shd w:val="clear" w:color="auto" w:fill="FFFFFF"/>
        </w:rPr>
        <w:t xml:space="preserve"> όλοι οι ευρωπαϊκοί θεσμοί, πάει και κρύβεται πίσω από εσάς. Και εσείς γίνεστε συνεργοί σε αυτή την πράξη. Γιατί εμείς, ως Νέα Δημοκρατία, όσες προτάσεις </w:t>
      </w:r>
      <w:r>
        <w:rPr>
          <w:rFonts w:eastAsia="Times New Roman" w:cs="Times New Roman"/>
          <w:bCs/>
          <w:shd w:val="clear" w:color="auto" w:fill="FFFFFF"/>
        </w:rPr>
        <w:lastRenderedPageBreak/>
        <w:t>εξεταστικής επιτροπής φέρατε</w:t>
      </w:r>
      <w:r>
        <w:rPr>
          <w:rFonts w:eastAsia="Times New Roman" w:cs="Times New Roman"/>
          <w:bCs/>
          <w:shd w:val="clear" w:color="auto" w:fill="FFFFFF"/>
        </w:rPr>
        <w:t xml:space="preserve">, τις υπερψηφίσαμε όλες. Εσείς, όμως, οι «κήρυκες της διαφθοράς», οι «διαπρύσιοι πολέμιοι της διαφθοράς» κρύβεστε πίσω από την πλειοψηφία. </w:t>
      </w:r>
    </w:p>
    <w:p w14:paraId="7548F540"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έρθει ο ελληνικός λαός στις επόμενες εκλογές, θα αλλάξει την πλειοψηφία στη </w:t>
      </w:r>
      <w:r>
        <w:rPr>
          <w:rFonts w:eastAsia="Times New Roman"/>
          <w:bCs/>
          <w:shd w:val="clear" w:color="auto" w:fill="FFFFFF"/>
        </w:rPr>
        <w:t>Βουλή</w:t>
      </w:r>
      <w:r>
        <w:rPr>
          <w:rFonts w:eastAsia="Times New Roman" w:cs="Times New Roman"/>
          <w:bCs/>
          <w:shd w:val="clear" w:color="auto" w:fill="FFFFFF"/>
        </w:rPr>
        <w:t xml:space="preserve"> και θα γίνει αυτή η εξεταστική.</w:t>
      </w:r>
      <w:r>
        <w:rPr>
          <w:rFonts w:eastAsia="Times New Roman" w:cs="Times New Roman"/>
          <w:bCs/>
          <w:shd w:val="clear" w:color="auto" w:fill="FFFFFF"/>
        </w:rPr>
        <w:t xml:space="preserve"> </w:t>
      </w:r>
    </w:p>
    <w:p w14:paraId="7548F541"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w:t>
      </w:r>
    </w:p>
    <w:p w14:paraId="7548F542" w14:textId="77777777" w:rsidR="006C746B" w:rsidRDefault="002A59A5">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7548F543" w14:textId="77777777" w:rsidR="006C746B" w:rsidRDefault="002A59A5">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 </w:t>
      </w: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Ευχαριστούμε, κύριε συνάδελφε. </w:t>
      </w:r>
    </w:p>
    <w:p w14:paraId="7548F544" w14:textId="77777777" w:rsidR="006C746B" w:rsidRDefault="002A59A5">
      <w:pPr>
        <w:spacing w:line="600" w:lineRule="auto"/>
        <w:ind w:firstLine="720"/>
        <w:jc w:val="both"/>
        <w:rPr>
          <w:rFonts w:eastAsia="Times New Roman"/>
          <w:b/>
          <w:bCs/>
          <w:shd w:val="clear" w:color="auto" w:fill="FFFFFF"/>
        </w:rPr>
      </w:pPr>
      <w:r>
        <w:rPr>
          <w:rFonts w:eastAsia="Times New Roman"/>
          <w:bCs/>
          <w:shd w:val="clear" w:color="auto" w:fill="FFFFFF"/>
        </w:rPr>
        <w:t xml:space="preserve">Τον λόγο έχει ο Κοινοβουλευτικός Εκπρόσωπος του Κομμουνιστικού Κόμματος Ελλάδας, ο κ. Θανάσης Παφίλης. </w:t>
      </w:r>
    </w:p>
    <w:p w14:paraId="7548F545" w14:textId="77777777" w:rsidR="006C746B" w:rsidRDefault="002A59A5">
      <w:pPr>
        <w:spacing w:line="600" w:lineRule="auto"/>
        <w:ind w:firstLine="720"/>
        <w:jc w:val="both"/>
        <w:rPr>
          <w:rFonts w:eastAsia="Times New Roman"/>
          <w:bCs/>
          <w:shd w:val="clear" w:color="auto" w:fill="FFFFFF"/>
        </w:rPr>
      </w:pPr>
      <w:r>
        <w:rPr>
          <w:rFonts w:eastAsia="Times New Roman"/>
          <w:b/>
          <w:bCs/>
          <w:shd w:val="clear" w:color="auto" w:fill="FFFFFF"/>
        </w:rPr>
        <w:t>ΤΕΡΕΝΣ-ΣΠΕΝΣΕΡ</w:t>
      </w:r>
      <w:r>
        <w:rPr>
          <w:rFonts w:eastAsia="Times New Roman"/>
          <w:b/>
          <w:bCs/>
          <w:shd w:val="clear" w:color="auto" w:fill="FFFFFF"/>
        </w:rPr>
        <w:t xml:space="preserve">-ΝΙΚΟΛΑΟΣ ΚΟΥΙΚ (Υφυπουργός Επικρατείας): </w:t>
      </w:r>
      <w:r>
        <w:rPr>
          <w:rFonts w:eastAsia="Times New Roman"/>
          <w:bCs/>
          <w:shd w:val="clear" w:color="auto" w:fill="FFFFFF"/>
        </w:rPr>
        <w:t xml:space="preserve">Κύριε Πρόεδρε, μπορώ να έχω τον λόγο; </w:t>
      </w:r>
    </w:p>
    <w:p w14:paraId="7548F546" w14:textId="77777777" w:rsidR="006C746B" w:rsidRDefault="002A59A5">
      <w:pPr>
        <w:spacing w:line="600" w:lineRule="auto"/>
        <w:ind w:firstLine="720"/>
        <w:jc w:val="both"/>
        <w:rPr>
          <w:rFonts w:eastAsia="Times New Roman"/>
          <w:b/>
          <w:bCs/>
          <w:shd w:val="clear" w:color="auto" w:fill="FFFFFF"/>
        </w:rPr>
      </w:pPr>
      <w:r>
        <w:rPr>
          <w:rFonts w:eastAsia="Times New Roman"/>
          <w:b/>
          <w:bCs/>
          <w:shd w:val="clear" w:color="auto" w:fill="FFFFFF"/>
        </w:rPr>
        <w:lastRenderedPageBreak/>
        <w:t xml:space="preserve">ΠΡΟΕΔΡΕΥΩΝ (Σπυρίδων Λυκούδης): </w:t>
      </w:r>
      <w:r>
        <w:rPr>
          <w:rFonts w:eastAsia="Times New Roman"/>
          <w:bCs/>
          <w:shd w:val="clear" w:color="auto" w:fill="FFFFFF"/>
        </w:rPr>
        <w:t xml:space="preserve">Κύριε Υπουργέ, έχω την εντύπωση ότι δεν έγινε αναφορά τέτοια που να σας ωθεί να μιλήσετε. Είναι προσωπικό τα θέμα ή απλώς θέλετε να δώσετε μια </w:t>
      </w:r>
      <w:r>
        <w:rPr>
          <w:rFonts w:eastAsia="Times New Roman"/>
          <w:bCs/>
          <w:shd w:val="clear" w:color="auto" w:fill="FFFFFF"/>
        </w:rPr>
        <w:t>απάντηση;</w:t>
      </w:r>
    </w:p>
    <w:p w14:paraId="7548F547" w14:textId="77777777" w:rsidR="006C746B" w:rsidRDefault="002A59A5">
      <w:pPr>
        <w:spacing w:line="600" w:lineRule="auto"/>
        <w:ind w:firstLine="720"/>
        <w:jc w:val="both"/>
        <w:rPr>
          <w:rFonts w:eastAsia="Times New Roman"/>
          <w:bCs/>
          <w:shd w:val="clear" w:color="auto" w:fill="FFFFFF"/>
        </w:rPr>
      </w:pPr>
      <w:r>
        <w:rPr>
          <w:rFonts w:eastAsia="Times New Roman"/>
          <w:b/>
          <w:bCs/>
          <w:shd w:val="clear" w:color="auto" w:fill="FFFFFF"/>
        </w:rPr>
        <w:t xml:space="preserve">ΤΕΡΕΝΣ-ΣΠΕΝΣΕΡ-ΝΙΚΟΛΑΟΣ ΚΟΥΙΚ (Υφυπουργός Επικρατείας): </w:t>
      </w:r>
      <w:r>
        <w:rPr>
          <w:rFonts w:eastAsia="Times New Roman"/>
          <w:bCs/>
          <w:shd w:val="clear" w:color="auto" w:fill="FFFFFF"/>
        </w:rPr>
        <w:t xml:space="preserve">Θέλω να δώσω μια απάντηση, κύριε Πρόεδρε. </w:t>
      </w:r>
    </w:p>
    <w:p w14:paraId="7548F548" w14:textId="77777777" w:rsidR="006C746B" w:rsidRDefault="002A59A5">
      <w:pPr>
        <w:spacing w:line="600" w:lineRule="auto"/>
        <w:ind w:firstLine="720"/>
        <w:jc w:val="both"/>
        <w:rPr>
          <w:rFonts w:eastAsia="Times New Roman"/>
          <w:b/>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Έχετε τον λόγο για ένα λεπτό.</w:t>
      </w:r>
      <w:r>
        <w:rPr>
          <w:rFonts w:eastAsia="Times New Roman"/>
          <w:b/>
          <w:bCs/>
          <w:shd w:val="clear" w:color="auto" w:fill="FFFFFF"/>
        </w:rPr>
        <w:t xml:space="preserve"> </w:t>
      </w:r>
    </w:p>
    <w:p w14:paraId="7548F549" w14:textId="77777777" w:rsidR="006C746B" w:rsidRDefault="002A59A5">
      <w:pPr>
        <w:spacing w:line="600" w:lineRule="auto"/>
        <w:ind w:firstLine="720"/>
        <w:jc w:val="both"/>
        <w:rPr>
          <w:rFonts w:eastAsia="Times New Roman"/>
          <w:bCs/>
          <w:shd w:val="clear" w:color="auto" w:fill="FFFFFF"/>
        </w:rPr>
      </w:pPr>
      <w:r>
        <w:rPr>
          <w:rFonts w:eastAsia="Times New Roman"/>
          <w:b/>
          <w:bCs/>
          <w:shd w:val="clear" w:color="auto" w:fill="FFFFFF"/>
        </w:rPr>
        <w:t xml:space="preserve">ΤΕΡΕΝΣ-ΣΠΕΝΣΕΡ-ΝΙΚΟΛΑΟΣ ΚΟΥΙΚ (Υφυπουργός Επικρατείας): </w:t>
      </w:r>
      <w:r>
        <w:rPr>
          <w:rFonts w:eastAsia="Times New Roman"/>
          <w:bCs/>
          <w:shd w:val="clear" w:color="auto" w:fill="FFFFFF"/>
        </w:rPr>
        <w:t>Επειδή έχει μάθει πολλά κόλπα από τις τηλεοπτικές του εμφανίσεις, ομολογώ ότι τα ξέρω καλύτερα τα κόλπα με τέτοια παιδεία που έχω σαράντα πέντε χρόνια στην τηλεόραση. Άρα, δεν πρόκειται να προσχωρήσω σε έναν διάλογο, ο οποίος θα τον αναδείξει πάλι σε πρωτα</w:t>
      </w:r>
      <w:r>
        <w:rPr>
          <w:rFonts w:eastAsia="Times New Roman"/>
          <w:bCs/>
          <w:shd w:val="clear" w:color="auto" w:fill="FFFFFF"/>
        </w:rPr>
        <w:t xml:space="preserve">γωνιστή των μίντια. </w:t>
      </w:r>
    </w:p>
    <w:p w14:paraId="7548F54A" w14:textId="77777777" w:rsidR="006C746B" w:rsidRDefault="002A59A5">
      <w:pPr>
        <w:spacing w:line="600" w:lineRule="auto"/>
        <w:ind w:firstLine="720"/>
        <w:jc w:val="both"/>
        <w:rPr>
          <w:rFonts w:eastAsia="Times New Roman"/>
          <w:bCs/>
          <w:shd w:val="clear" w:color="auto" w:fill="FFFFFF"/>
        </w:rPr>
      </w:pPr>
      <w:r>
        <w:rPr>
          <w:rFonts w:eastAsia="Times New Roman"/>
          <w:bCs/>
          <w:shd w:val="clear" w:color="auto" w:fill="FFFFFF"/>
        </w:rPr>
        <w:t xml:space="preserve">Απλά και μόνο θέλω να σας πω ότι στην κουβέντα πάνω δεν άκουσα για το εγκληματικό </w:t>
      </w:r>
      <w:r>
        <w:rPr>
          <w:rFonts w:eastAsia="Times New Roman"/>
          <w:bCs/>
          <w:shd w:val="clear" w:color="auto" w:fill="FFFFFF"/>
          <w:lang w:val="en-US"/>
        </w:rPr>
        <w:t>PSI</w:t>
      </w:r>
      <w:r>
        <w:rPr>
          <w:rFonts w:eastAsia="Times New Roman"/>
          <w:bCs/>
          <w:shd w:val="clear" w:color="auto" w:fill="FFFFFF"/>
        </w:rPr>
        <w:t xml:space="preserve"> που κατέρρευσε ομολογιούχους, πανεπιστήμια, ταμεία. Για εγκλήματα μιλάμε. </w:t>
      </w:r>
    </w:p>
    <w:p w14:paraId="7548F54B" w14:textId="77777777" w:rsidR="006C746B" w:rsidRDefault="002A59A5">
      <w:pPr>
        <w:spacing w:line="600" w:lineRule="auto"/>
        <w:ind w:firstLine="720"/>
        <w:jc w:val="both"/>
        <w:rPr>
          <w:rFonts w:eastAsia="Times New Roman"/>
          <w:bCs/>
          <w:shd w:val="clear" w:color="auto" w:fill="FFFFFF"/>
        </w:rPr>
      </w:pPr>
      <w:r>
        <w:rPr>
          <w:rFonts w:eastAsia="Times New Roman"/>
          <w:bCs/>
          <w:shd w:val="clear" w:color="auto" w:fill="FFFFFF"/>
        </w:rPr>
        <w:lastRenderedPageBreak/>
        <w:t>Και βέβαια δεν θα σχολιάσω τη μη παρέμβαση του Εισαγγελέα, όταν υπήρχαν Βο</w:t>
      </w:r>
      <w:r>
        <w:rPr>
          <w:rFonts w:eastAsia="Times New Roman"/>
          <w:bCs/>
          <w:shd w:val="clear" w:color="auto" w:fill="FFFFFF"/>
        </w:rPr>
        <w:t xml:space="preserve">υλευτές, οι οποίοι έλεγαν τον μήνα Ιανουάριο «αποσύρετε τα λεφτά σας από τις ελληνικές τράπεζες». Αναφέρομαι στο 2015. </w:t>
      </w:r>
    </w:p>
    <w:p w14:paraId="7548F54C" w14:textId="77777777" w:rsidR="006C746B" w:rsidRDefault="002A59A5">
      <w:pPr>
        <w:spacing w:line="600" w:lineRule="auto"/>
        <w:ind w:firstLine="720"/>
        <w:jc w:val="both"/>
        <w:rPr>
          <w:rFonts w:eastAsia="Times New Roman"/>
          <w:bCs/>
          <w:shd w:val="clear" w:color="auto" w:fill="FFFFFF"/>
        </w:rPr>
      </w:pPr>
      <w:r>
        <w:rPr>
          <w:rFonts w:eastAsia="Times New Roman"/>
          <w:bCs/>
          <w:shd w:val="clear" w:color="auto" w:fill="FFFFFF"/>
        </w:rPr>
        <w:t xml:space="preserve">Δεν έχω καμμία άλλη παρατήρηση, κύριε Πρόεδρε. </w:t>
      </w:r>
    </w:p>
    <w:p w14:paraId="7548F54D" w14:textId="77777777" w:rsidR="006C746B" w:rsidRDefault="002A59A5">
      <w:pPr>
        <w:spacing w:line="600" w:lineRule="auto"/>
        <w:ind w:firstLine="720"/>
        <w:jc w:val="both"/>
        <w:rPr>
          <w:rFonts w:eastAsia="Times New Roman"/>
          <w:bCs/>
          <w:shd w:val="clear" w:color="auto" w:fill="FFFFFF"/>
        </w:rPr>
      </w:pPr>
      <w:r>
        <w:rPr>
          <w:rFonts w:eastAsia="Times New Roman"/>
          <w:bCs/>
          <w:shd w:val="clear" w:color="auto" w:fill="FFFFFF"/>
        </w:rPr>
        <w:t xml:space="preserve">Ευχαριστώ. </w:t>
      </w:r>
    </w:p>
    <w:p w14:paraId="7548F54E" w14:textId="77777777" w:rsidR="006C746B" w:rsidRDefault="002A59A5">
      <w:pPr>
        <w:spacing w:line="600" w:lineRule="auto"/>
        <w:ind w:firstLine="720"/>
        <w:jc w:val="both"/>
        <w:rPr>
          <w:rFonts w:eastAsia="Times New Roman"/>
          <w:bCs/>
          <w:shd w:val="clear" w:color="auto" w:fill="FFFFFF"/>
        </w:rPr>
      </w:pPr>
      <w:r>
        <w:rPr>
          <w:rFonts w:eastAsia="Times New Roman"/>
          <w:b/>
          <w:bCs/>
          <w:shd w:val="clear" w:color="auto" w:fill="FFFFFF"/>
        </w:rPr>
        <w:t>ΣΠΥΡΙΔΩΝ-ΑΔΩΝΙΣ ΓΕΩΡΓΙΑΔΗΣ</w:t>
      </w:r>
      <w:r>
        <w:rPr>
          <w:rFonts w:eastAsia="Times New Roman"/>
          <w:bCs/>
          <w:shd w:val="clear" w:color="auto" w:fill="FFFFFF"/>
        </w:rPr>
        <w:t xml:space="preserve">Κύριε Πρόεδρε, θα ήθελα τον λόγο επί προσωπικού.  </w:t>
      </w:r>
    </w:p>
    <w:p w14:paraId="7548F54F" w14:textId="77777777" w:rsidR="006C746B" w:rsidRDefault="002A59A5">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Κύριε Γεωργιάδη, μην αρχίσουμε τώρα να πετάμε το μπαλάκι. Θα προκαλέστε νέα ανταπάντηση. </w:t>
      </w:r>
    </w:p>
    <w:p w14:paraId="7548F550" w14:textId="77777777" w:rsidR="006C746B" w:rsidRDefault="002A59A5">
      <w:pPr>
        <w:spacing w:line="600" w:lineRule="auto"/>
        <w:ind w:firstLine="720"/>
        <w:jc w:val="both"/>
        <w:rPr>
          <w:rFonts w:eastAsia="Times New Roman"/>
          <w:bCs/>
          <w:shd w:val="clear" w:color="auto" w:fill="FFFFFF"/>
        </w:rPr>
      </w:pPr>
      <w:r>
        <w:rPr>
          <w:rFonts w:eastAsia="Times New Roman"/>
          <w:b/>
          <w:bCs/>
          <w:shd w:val="clear" w:color="auto" w:fill="FFFFFF"/>
        </w:rPr>
        <w:t xml:space="preserve">ΣΠΥΡΙΔΩΝ-ΑΔΩΝΙΣ ΓΕΩΡΓΙΑΔΗΣ: </w:t>
      </w:r>
      <w:r>
        <w:rPr>
          <w:rFonts w:eastAsia="Times New Roman"/>
          <w:bCs/>
          <w:shd w:val="clear" w:color="auto" w:fill="FFFFFF"/>
        </w:rPr>
        <w:t xml:space="preserve">Μόνο για ένα λεπτό, κύριε Πρόεδρε. </w:t>
      </w:r>
    </w:p>
    <w:p w14:paraId="7548F551" w14:textId="77777777" w:rsidR="006C746B" w:rsidRDefault="002A59A5">
      <w:pPr>
        <w:spacing w:line="600" w:lineRule="auto"/>
        <w:ind w:firstLine="720"/>
        <w:jc w:val="both"/>
        <w:rPr>
          <w:rFonts w:eastAsia="Times New Roman"/>
          <w:bCs/>
          <w:shd w:val="clear" w:color="auto" w:fill="FFFFFF"/>
        </w:rPr>
      </w:pPr>
      <w:r>
        <w:rPr>
          <w:rFonts w:eastAsia="Times New Roman"/>
          <w:bCs/>
          <w:shd w:val="clear" w:color="auto" w:fill="FFFFFF"/>
        </w:rPr>
        <w:t>Κατ’ αρχάς, αγαπητέ κύριε Κουίκ, αφήστε τα περί μέσων μαζικής επικοιν</w:t>
      </w:r>
      <w:r>
        <w:rPr>
          <w:rFonts w:eastAsia="Times New Roman"/>
          <w:bCs/>
          <w:shd w:val="clear" w:color="auto" w:fill="FFFFFF"/>
        </w:rPr>
        <w:t xml:space="preserve">ωνίας και μίντια. Μου το λέτε σε κάθε συζήτηση για να αποφύγετε την ουσία. </w:t>
      </w:r>
    </w:p>
    <w:p w14:paraId="7548F552" w14:textId="77777777" w:rsidR="006C746B" w:rsidRDefault="002A59A5">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Πρώτον, εάν θέλετε να κάνετε εξεταστική για το </w:t>
      </w:r>
      <w:r>
        <w:rPr>
          <w:rFonts w:eastAsia="Times New Roman"/>
          <w:bCs/>
          <w:shd w:val="clear" w:color="auto" w:fill="FFFFFF"/>
          <w:lang w:val="en-US"/>
        </w:rPr>
        <w:t>PSI</w:t>
      </w:r>
      <w:r>
        <w:rPr>
          <w:rFonts w:eastAsia="Times New Roman"/>
          <w:bCs/>
          <w:shd w:val="clear" w:color="auto" w:fill="FFFFFF"/>
        </w:rPr>
        <w:t xml:space="preserve">, γιατί δεν την κάνετε; Ιδού πεδίον δόξης λαμπρόν! Κάντε για το </w:t>
      </w:r>
      <w:r>
        <w:rPr>
          <w:rFonts w:eastAsia="Times New Roman"/>
          <w:bCs/>
          <w:shd w:val="clear" w:color="auto" w:fill="FFFFFF"/>
          <w:lang w:val="en-US"/>
        </w:rPr>
        <w:t>PSI</w:t>
      </w:r>
      <w:r>
        <w:rPr>
          <w:rFonts w:eastAsia="Times New Roman"/>
          <w:bCs/>
          <w:shd w:val="clear" w:color="auto" w:fill="FFFFFF"/>
        </w:rPr>
        <w:t xml:space="preserve">. Μεγαλύτερο παραμύθι από το ότι το </w:t>
      </w:r>
      <w:r>
        <w:rPr>
          <w:rFonts w:eastAsia="Times New Roman"/>
          <w:bCs/>
          <w:shd w:val="clear" w:color="auto" w:fill="FFFFFF"/>
          <w:lang w:val="en-US"/>
        </w:rPr>
        <w:t>PSI</w:t>
      </w:r>
      <w:r>
        <w:rPr>
          <w:rFonts w:eastAsia="Times New Roman"/>
          <w:bCs/>
          <w:shd w:val="clear" w:color="auto" w:fill="FFFFFF"/>
        </w:rPr>
        <w:t xml:space="preserve"> έχει βλάψει την Ελλάδα δεν υπάρχει. Και ξέρετε ποιοι έχουν υπογράψει ότι το </w:t>
      </w:r>
      <w:r>
        <w:rPr>
          <w:rFonts w:eastAsia="Times New Roman"/>
          <w:bCs/>
          <w:shd w:val="clear" w:color="auto" w:fill="FFFFFF"/>
          <w:lang w:val="en-US"/>
        </w:rPr>
        <w:t>PSI</w:t>
      </w:r>
      <w:r>
        <w:rPr>
          <w:rFonts w:eastAsia="Times New Roman"/>
          <w:bCs/>
          <w:shd w:val="clear" w:color="auto" w:fill="FFFFFF"/>
        </w:rPr>
        <w:t xml:space="preserve"> ωφέλησε την Ελλάδα, κύριε Κατρούγκαλε; Εσείς! Γιατί το μνημόνιο το οποίο υπογράψατε στην πρώτη σελίδα, κύριε Κουίκ, λέει πόσο ωφέλιμη ήταν για την ελληνική οικονομία η πράξη τ</w:t>
      </w:r>
      <w:r>
        <w:rPr>
          <w:rFonts w:eastAsia="Times New Roman"/>
          <w:bCs/>
          <w:shd w:val="clear" w:color="auto" w:fill="FFFFFF"/>
        </w:rPr>
        <w:t xml:space="preserve">ου </w:t>
      </w:r>
      <w:r>
        <w:rPr>
          <w:rFonts w:eastAsia="Times New Roman"/>
          <w:bCs/>
          <w:shd w:val="clear" w:color="auto" w:fill="FFFFFF"/>
          <w:lang w:val="en-US"/>
        </w:rPr>
        <w:t>PSI</w:t>
      </w:r>
      <w:r>
        <w:rPr>
          <w:rFonts w:eastAsia="Times New Roman"/>
          <w:bCs/>
          <w:shd w:val="clear" w:color="auto" w:fill="FFFFFF"/>
        </w:rPr>
        <w:t xml:space="preserve"> το 2012. </w:t>
      </w:r>
    </w:p>
    <w:p w14:paraId="7548F55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szCs w:val="24"/>
        </w:rPr>
        <w:t>Α</w:t>
      </w:r>
      <w:r>
        <w:rPr>
          <w:rFonts w:eastAsia="Times New Roman" w:cs="Times New Roman"/>
          <w:szCs w:val="24"/>
        </w:rPr>
        <w:t xml:space="preserve">΄ Αντιπρόεδρος της Βουλής κ. </w:t>
      </w:r>
      <w:r w:rsidRPr="00944390">
        <w:rPr>
          <w:rFonts w:eastAsia="Times New Roman" w:cs="Times New Roman"/>
          <w:b/>
          <w:szCs w:val="24"/>
        </w:rPr>
        <w:t>Α</w:t>
      </w:r>
      <w:r w:rsidRPr="00944390">
        <w:rPr>
          <w:rFonts w:eastAsia="Times New Roman" w:cs="Times New Roman"/>
          <w:b/>
          <w:szCs w:val="24"/>
        </w:rPr>
        <w:t>ΝΑΣΤΑΣΙΟΣ ΚΟΥΡΑΚΗΣ</w:t>
      </w:r>
      <w:r>
        <w:rPr>
          <w:rFonts w:eastAsia="Times New Roman" w:cs="Times New Roman"/>
          <w:szCs w:val="24"/>
        </w:rPr>
        <w:t>)</w:t>
      </w:r>
    </w:p>
    <w:p w14:paraId="7548F554" w14:textId="77777777" w:rsidR="006C746B" w:rsidRDefault="002A59A5">
      <w:pPr>
        <w:spacing w:line="600" w:lineRule="auto"/>
        <w:ind w:firstLine="720"/>
        <w:jc w:val="both"/>
        <w:rPr>
          <w:rFonts w:eastAsia="Times New Roman"/>
          <w:bCs/>
          <w:shd w:val="clear" w:color="auto" w:fill="FFFFFF"/>
        </w:rPr>
      </w:pPr>
      <w:r>
        <w:rPr>
          <w:rFonts w:eastAsia="Times New Roman"/>
          <w:bCs/>
          <w:shd w:val="clear" w:color="auto" w:fill="FFFFFF"/>
        </w:rPr>
        <w:t xml:space="preserve">Και μην γελάτε, κύριε Κατρούγκαλε, γιατί κάτω από αυτή τη φράση έχει υπογράψει ο «Γεώργιος Κατρούγκαλος». Εκτός αν δεν ξέρετε πού βάζετε </w:t>
      </w:r>
      <w:r>
        <w:rPr>
          <w:rFonts w:eastAsia="Times New Roman"/>
          <w:bCs/>
          <w:shd w:val="clear" w:color="auto" w:fill="FFFFFF"/>
        </w:rPr>
        <w:t xml:space="preserve">την υπογραφή σας. Κάτω από την φράση, κύριε Κουίκ, για το πόσο καλό είναι το </w:t>
      </w:r>
      <w:r>
        <w:rPr>
          <w:rFonts w:eastAsia="Times New Roman"/>
          <w:bCs/>
          <w:shd w:val="clear" w:color="auto" w:fill="FFFFFF"/>
          <w:lang w:val="en-US"/>
        </w:rPr>
        <w:t>PSI</w:t>
      </w:r>
      <w:r>
        <w:rPr>
          <w:rFonts w:eastAsia="Times New Roman"/>
          <w:bCs/>
          <w:shd w:val="clear" w:color="auto" w:fill="FFFFFF"/>
        </w:rPr>
        <w:t xml:space="preserve"> έχει υπογράψει ο Πάνος Καμμένος, ο άλλος «αντιμνημονιακός» ηγέτης. Και φυσικά έχουν υπογράψει και όλοι οι Βουλευτές του ΣΥΡΙΖΑ. </w:t>
      </w:r>
    </w:p>
    <w:p w14:paraId="7548F555" w14:textId="77777777" w:rsidR="006C746B" w:rsidRDefault="002A59A5">
      <w:pPr>
        <w:spacing w:line="600" w:lineRule="auto"/>
        <w:ind w:firstLine="720"/>
        <w:jc w:val="both"/>
        <w:rPr>
          <w:rFonts w:eastAsia="Times New Roman"/>
          <w:bCs/>
          <w:shd w:val="clear" w:color="auto" w:fill="FFFFFF"/>
        </w:rPr>
      </w:pPr>
      <w:r>
        <w:rPr>
          <w:rFonts w:eastAsia="Times New Roman"/>
          <w:bCs/>
          <w:shd w:val="clear" w:color="auto" w:fill="FFFFFF"/>
        </w:rPr>
        <w:lastRenderedPageBreak/>
        <w:t>Αν θέλετε, λοιπόν, κύριε Κουίκ να κάνετε εξετα</w:t>
      </w:r>
      <w:r>
        <w:rPr>
          <w:rFonts w:eastAsia="Times New Roman"/>
          <w:bCs/>
          <w:shd w:val="clear" w:color="auto" w:fill="FFFFFF"/>
        </w:rPr>
        <w:t xml:space="preserve">στική για το </w:t>
      </w:r>
      <w:r>
        <w:rPr>
          <w:rFonts w:eastAsia="Times New Roman"/>
          <w:bCs/>
          <w:shd w:val="clear" w:color="auto" w:fill="FFFFFF"/>
          <w:lang w:val="en-US"/>
        </w:rPr>
        <w:t>PSI</w:t>
      </w:r>
      <w:r>
        <w:rPr>
          <w:rFonts w:eastAsia="Times New Roman"/>
          <w:bCs/>
          <w:shd w:val="clear" w:color="auto" w:fill="FFFFFF"/>
        </w:rPr>
        <w:t xml:space="preserve">, κάντε την. Αλλά εδώ δεν μιλάμε τώρα για το </w:t>
      </w:r>
      <w:r>
        <w:rPr>
          <w:rFonts w:eastAsia="Times New Roman"/>
          <w:bCs/>
          <w:shd w:val="clear" w:color="auto" w:fill="FFFFFF"/>
          <w:lang w:val="en-US"/>
        </w:rPr>
        <w:t>PSI</w:t>
      </w:r>
      <w:r>
        <w:rPr>
          <w:rFonts w:eastAsia="Times New Roman"/>
          <w:bCs/>
          <w:shd w:val="clear" w:color="auto" w:fill="FFFFFF"/>
        </w:rPr>
        <w:t>, αφού εσείς κρύβεστε. Εδώ μιλάμε για το εξής. Και θέλω να μου απαντήσετε. Εσείς και στη Βουλή και στις εκπομπές σας λέγατε «έξω οι τοκογλύφοι» και τώρα ο κ. Τσίπρας μας είπε ότι αυτοί οι τοκο</w:t>
      </w:r>
      <w:r>
        <w:rPr>
          <w:rFonts w:eastAsia="Times New Roman"/>
          <w:bCs/>
          <w:shd w:val="clear" w:color="auto" w:fill="FFFFFF"/>
        </w:rPr>
        <w:t xml:space="preserve">γλύφοι μας δανείζουν με το χαμηλότερο επιτόκιο στον κόσμο! Έχετε να μας πείτε κάτι επ’ αυτού, κύριε Κουίκ, ή θα συνεχίσετε να κρύβεστε; </w:t>
      </w:r>
    </w:p>
    <w:p w14:paraId="7548F556" w14:textId="77777777" w:rsidR="006C746B" w:rsidRDefault="002A59A5">
      <w:pPr>
        <w:spacing w:line="600" w:lineRule="auto"/>
        <w:ind w:firstLine="720"/>
        <w:jc w:val="both"/>
        <w:rPr>
          <w:rFonts w:eastAsia="Times New Roman"/>
          <w:bCs/>
          <w:shd w:val="clear" w:color="auto" w:fill="FFFFFF"/>
        </w:rPr>
      </w:pPr>
      <w:r>
        <w:rPr>
          <w:rFonts w:eastAsia="Times New Roman"/>
          <w:bCs/>
          <w:shd w:val="clear" w:color="auto" w:fill="FFFFFF"/>
        </w:rPr>
        <w:t>Ευχαριστώ πολύ.</w:t>
      </w:r>
    </w:p>
    <w:p w14:paraId="7548F557" w14:textId="77777777" w:rsidR="006C746B" w:rsidRDefault="002A59A5">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7548F558" w14:textId="77777777" w:rsidR="006C746B" w:rsidRDefault="002A59A5">
      <w:pPr>
        <w:spacing w:line="600" w:lineRule="auto"/>
        <w:ind w:firstLine="720"/>
        <w:jc w:val="both"/>
        <w:rPr>
          <w:rFonts w:eastAsia="Times New Roman" w:cs="Times New Roman"/>
        </w:rPr>
      </w:pPr>
      <w:r>
        <w:rPr>
          <w:rFonts w:eastAsia="Times New Roman"/>
          <w:b/>
          <w:bCs/>
          <w:shd w:val="clear" w:color="auto" w:fill="FFFFFF"/>
        </w:rPr>
        <w:t xml:space="preserve">ΤΕΡΕΝΣ-ΣΠΕΝΣΕΡ-ΝΙΚΟΛΑΟΣ ΚΟΥΙΚ (Υφυπουργός Επικρατείας): </w:t>
      </w:r>
      <w:r>
        <w:rPr>
          <w:rFonts w:eastAsia="Times New Roman"/>
          <w:bCs/>
          <w:shd w:val="clear" w:color="auto" w:fill="FFFFFF"/>
        </w:rPr>
        <w:t>Κύριε Πρόεδρε, μπορώ να έχω τον λόγο να απαντήσω;</w:t>
      </w:r>
    </w:p>
    <w:p w14:paraId="7548F559" w14:textId="77777777" w:rsidR="006C746B" w:rsidRDefault="002A59A5">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Να μην κάνουμε διάλογο, κύριε Υπουργέ.</w:t>
      </w:r>
    </w:p>
    <w:p w14:paraId="7548F55A" w14:textId="77777777" w:rsidR="006C746B" w:rsidRDefault="002A59A5">
      <w:pPr>
        <w:spacing w:line="600" w:lineRule="auto"/>
        <w:ind w:firstLine="720"/>
        <w:jc w:val="both"/>
        <w:rPr>
          <w:rFonts w:eastAsia="Times New Roman" w:cs="Times New Roman"/>
        </w:rPr>
      </w:pPr>
      <w:r>
        <w:rPr>
          <w:rFonts w:eastAsia="Times New Roman" w:cs="Times New Roman"/>
          <w:b/>
        </w:rPr>
        <w:t>ΑΘΑΝΑΣΙΟΣ ΠΑΦΙΛΗΣ:</w:t>
      </w:r>
      <w:r>
        <w:rPr>
          <w:rFonts w:eastAsia="Times New Roman" w:cs="Times New Roman"/>
        </w:rPr>
        <w:t xml:space="preserve"> Δεν γίνεται αυτό το πράγμα τώρα. Τι θα γίνει;</w:t>
      </w:r>
    </w:p>
    <w:p w14:paraId="7548F55B" w14:textId="77777777" w:rsidR="006C746B" w:rsidRDefault="002A59A5">
      <w:pPr>
        <w:spacing w:line="600" w:lineRule="auto"/>
        <w:ind w:firstLine="720"/>
        <w:jc w:val="both"/>
        <w:rPr>
          <w:rFonts w:eastAsia="Times New Roman" w:cs="Times New Roman"/>
        </w:rPr>
      </w:pPr>
      <w:r>
        <w:rPr>
          <w:rFonts w:eastAsia="Times New Roman"/>
          <w:b/>
          <w:bCs/>
        </w:rPr>
        <w:lastRenderedPageBreak/>
        <w:t xml:space="preserve">ΠΡΟΕΔΡΕΥΩΝ </w:t>
      </w:r>
      <w:r>
        <w:rPr>
          <w:rFonts w:eastAsia="Times New Roman"/>
          <w:b/>
          <w:bCs/>
        </w:rPr>
        <w:t>(Αναστάσιος Κουράκης):</w:t>
      </w:r>
      <w:r>
        <w:rPr>
          <w:rFonts w:eastAsia="Times New Roman" w:cs="Times New Roman"/>
        </w:rPr>
        <w:t xml:space="preserve">  Δεν γίνεται. Συγγνώμη. </w:t>
      </w:r>
    </w:p>
    <w:p w14:paraId="7548F55C" w14:textId="77777777" w:rsidR="006C746B" w:rsidRDefault="002A59A5">
      <w:pPr>
        <w:spacing w:line="600" w:lineRule="auto"/>
        <w:ind w:firstLine="720"/>
        <w:jc w:val="both"/>
        <w:rPr>
          <w:rFonts w:eastAsia="Times New Roman" w:cs="Times New Roman"/>
        </w:rPr>
      </w:pPr>
      <w:r>
        <w:rPr>
          <w:rFonts w:eastAsia="Times New Roman" w:cs="Times New Roman"/>
        </w:rPr>
        <w:t>Κύριε Παφίλη, έχετε απόλυτο δίκιο.</w:t>
      </w:r>
    </w:p>
    <w:p w14:paraId="7548F55D" w14:textId="77777777" w:rsidR="006C746B" w:rsidRDefault="002A59A5">
      <w:pPr>
        <w:spacing w:line="600" w:lineRule="auto"/>
        <w:ind w:firstLine="720"/>
        <w:jc w:val="both"/>
        <w:rPr>
          <w:rFonts w:eastAsia="Times New Roman" w:cs="Times New Roman"/>
        </w:rPr>
      </w:pPr>
      <w:r>
        <w:rPr>
          <w:rFonts w:eastAsia="Times New Roman" w:cs="Times New Roman"/>
        </w:rPr>
        <w:t>Κύριε Κουίκ, αν έχετε την καλοσύνη, μην απαντήσετε καθόλου. Ε</w:t>
      </w:r>
      <w:r>
        <w:rPr>
          <w:rFonts w:eastAsia="Times New Roman"/>
          <w:bCs/>
        </w:rPr>
        <w:t>ίναι</w:t>
      </w:r>
      <w:r>
        <w:rPr>
          <w:rFonts w:eastAsia="Times New Roman" w:cs="Times New Roman"/>
        </w:rPr>
        <w:t xml:space="preserve"> ντροπή να περιμένει στο Βήμα ο κ. Παφίλης. Ντρέπομαι κι εγώ, δηλαδή. </w:t>
      </w:r>
    </w:p>
    <w:p w14:paraId="7548F55E" w14:textId="77777777" w:rsidR="006C746B" w:rsidRDefault="002A59A5">
      <w:pPr>
        <w:spacing w:line="600" w:lineRule="auto"/>
        <w:ind w:firstLine="720"/>
        <w:jc w:val="both"/>
        <w:rPr>
          <w:rFonts w:eastAsia="Times New Roman" w:cs="Times New Roman"/>
        </w:rPr>
      </w:pPr>
      <w:r>
        <w:rPr>
          <w:rFonts w:eastAsia="Times New Roman" w:cs="Times New Roman"/>
          <w:b/>
        </w:rPr>
        <w:t>ΑΘΑΝΑΣΙΟΣ ΠΑΦΙΛΗΣ:</w:t>
      </w:r>
      <w:r>
        <w:rPr>
          <w:rFonts w:eastAsia="Times New Roman" w:cs="Times New Roman"/>
        </w:rPr>
        <w:t xml:space="preserve"> Έχω τον λόγο ή όχι</w:t>
      </w:r>
      <w:r>
        <w:rPr>
          <w:rFonts w:eastAsia="Times New Roman" w:cs="Times New Roman"/>
        </w:rPr>
        <w:t xml:space="preserve">; </w:t>
      </w:r>
      <w:r>
        <w:rPr>
          <w:rFonts w:eastAsia="Times New Roman"/>
          <w:bCs/>
        </w:rPr>
        <w:t>Δ</w:t>
      </w:r>
      <w:r>
        <w:rPr>
          <w:rFonts w:eastAsia="Times New Roman" w:cs="Times New Roman"/>
        </w:rPr>
        <w:t xml:space="preserve">εν γίνεται αυτό το πράγμα. Θα κάθομαι εδώ πέρα; Θα τα βρείτε μετά, έτσι κι αλλιώς. Δεν υπάρχει πρόβλημα. </w:t>
      </w:r>
    </w:p>
    <w:p w14:paraId="7548F55F" w14:textId="77777777" w:rsidR="006C746B" w:rsidRDefault="002A59A5">
      <w:pPr>
        <w:spacing w:line="600" w:lineRule="auto"/>
        <w:ind w:firstLine="720"/>
        <w:jc w:val="both"/>
        <w:rPr>
          <w:rFonts w:eastAsia="Times New Roman"/>
          <w:bCs/>
          <w:shd w:val="clear" w:color="auto" w:fill="FFFFFF"/>
        </w:rPr>
      </w:pPr>
      <w:r>
        <w:rPr>
          <w:rFonts w:eastAsia="Times New Roman"/>
          <w:b/>
          <w:bCs/>
          <w:shd w:val="clear" w:color="auto" w:fill="FFFFFF"/>
        </w:rPr>
        <w:t xml:space="preserve">ΤΕΡΕΝΣ-ΣΠΕΝΣΕΡ-ΝΙΚΟΛΑΟΣ ΚΟΥΙΚ (Υφυπουργός Επικρατείας): </w:t>
      </w:r>
      <w:r>
        <w:rPr>
          <w:rFonts w:eastAsia="Times New Roman"/>
          <w:bCs/>
          <w:shd w:val="clear" w:color="auto" w:fill="FFFFFF"/>
        </w:rPr>
        <w:t>Εάν, κύριε Πρόεδρε, το να τον αγνοώ είναι παράσημο στο στήθος μου, ναι, ευχαριστώ πολύ, αυτ</w:t>
      </w:r>
      <w:r>
        <w:rPr>
          <w:rFonts w:eastAsia="Times New Roman"/>
          <w:bCs/>
          <w:shd w:val="clear" w:color="auto" w:fill="FFFFFF"/>
        </w:rPr>
        <w:t xml:space="preserve">ό θα κάνω. </w:t>
      </w:r>
    </w:p>
    <w:p w14:paraId="7548F560" w14:textId="77777777" w:rsidR="006C746B" w:rsidRDefault="002A59A5">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Πολύ ωραία. </w:t>
      </w:r>
    </w:p>
    <w:p w14:paraId="7548F561" w14:textId="77777777" w:rsidR="006C746B" w:rsidRDefault="002A59A5">
      <w:pPr>
        <w:spacing w:line="600" w:lineRule="auto"/>
        <w:ind w:firstLine="720"/>
        <w:jc w:val="both"/>
        <w:rPr>
          <w:rFonts w:eastAsia="Times New Roman" w:cs="Times New Roman"/>
        </w:rPr>
      </w:pPr>
      <w:r>
        <w:rPr>
          <w:rFonts w:eastAsia="Times New Roman" w:cs="Times New Roman"/>
        </w:rPr>
        <w:t xml:space="preserve">Λοιπόν, κύριε Παφίλη, έχετε τον λόγο και συγγνώμη για την ταλαιπωρία που υποστήκατε. </w:t>
      </w:r>
    </w:p>
    <w:p w14:paraId="7548F562" w14:textId="77777777" w:rsidR="006C746B" w:rsidRDefault="002A59A5">
      <w:pPr>
        <w:spacing w:line="600" w:lineRule="auto"/>
        <w:ind w:firstLine="720"/>
        <w:jc w:val="both"/>
        <w:rPr>
          <w:rFonts w:eastAsia="Times New Roman" w:cs="Times New Roman"/>
        </w:rPr>
      </w:pPr>
      <w:r>
        <w:rPr>
          <w:rFonts w:eastAsia="Times New Roman" w:cs="Times New Roman"/>
          <w:b/>
        </w:rPr>
        <w:lastRenderedPageBreak/>
        <w:t>ΑΘΑΝΑΣΙΟΣ ΠΑΦΙΛΗΣ:</w:t>
      </w:r>
      <w:r>
        <w:rPr>
          <w:rFonts w:eastAsia="Times New Roman" w:cs="Times New Roman"/>
        </w:rPr>
        <w:t xml:space="preserve"> Όχι, δεν υπάρχει πρόβλημα. Θα κάνω ένα σχόλιο και για τους δύο που μίλησαν και δεν λέω ονόμα</w:t>
      </w:r>
      <w:r>
        <w:rPr>
          <w:rFonts w:eastAsia="Times New Roman" w:cs="Times New Roman"/>
        </w:rPr>
        <w:t xml:space="preserve">τα. </w:t>
      </w:r>
    </w:p>
    <w:p w14:paraId="7548F56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Μόνο που ξεχνάτε κάτι, κύριε Γεωργιάδη, κι εσείς και οι υπόλοιποι: Όλα αυτά τα δισεκατομμύρια, που τα τριγυρνάτε πέρα δώθε, κι εσείς και η Κυβέρνηση, τα πληρώνει ο εργαζόμενος, ο ελληνικός λαός. Πείτε μας, λοιπόν: Πόσα πλήρωσαν οι βιομήχανοι, οι εφοπλ</w:t>
      </w:r>
      <w:r>
        <w:rPr>
          <w:rFonts w:eastAsia="Times New Roman" w:cs="Times New Roman"/>
          <w:szCs w:val="24"/>
        </w:rPr>
        <w:t xml:space="preserve">ιστές, οι πάντες μέσα στην κρίση; Κι εσείς κι εσείς, πείτε μας, πόσα πληρώνουν τώρα. Τίποτα. Πόσα δισεκατομμύρια έφαγαν από τα ασφαλιστικά ταμεία, αίμα και ιδρώτα των πατεράδων μας και των δικών μας; Όσο, όμως, συγκλίνετε, τόσο μεγαλώνει ο καυγάς. </w:t>
      </w:r>
    </w:p>
    <w:p w14:paraId="7548F56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για</w:t>
      </w:r>
      <w:r>
        <w:rPr>
          <w:rFonts w:eastAsia="Times New Roman" w:cs="Times New Roman"/>
          <w:szCs w:val="24"/>
        </w:rPr>
        <w:t xml:space="preserve"> να πω και για τη συζήτηση τώρα, μια από τα ίδια είναι. Είναι επανάληψη, για να μην πω κασέτες. Τι έχουμε; Έχουμε ένα συνηθισμένο σκηνικό δικομματικό με εναλλαγές ρόλων. Έχουμε έναν δικομματικό καυγά, με στόχο τον αποπροσανατολισμό του λαού, τον εγκλωβισμό</w:t>
      </w:r>
      <w:r>
        <w:rPr>
          <w:rFonts w:eastAsia="Times New Roman" w:cs="Times New Roman"/>
          <w:szCs w:val="24"/>
        </w:rPr>
        <w:t xml:space="preserve"> στην αντιπαράθεση σε </w:t>
      </w:r>
      <w:r>
        <w:rPr>
          <w:rFonts w:eastAsia="Times New Roman" w:cs="Times New Roman"/>
          <w:szCs w:val="24"/>
        </w:rPr>
        <w:lastRenderedPageBreak/>
        <w:t>δευτερεύοντα θέματα -γιατί εκεί είναι η αντιπαράθεση και θα εξηγήσω, εξήγησε και ο εισηγητής μας ο Νίκος Καραθανασόπουλος-, ώστε να αποκρύπτονται οι πραγματικές αιτίες, που οδηγούν σε αδιέξοδο τον λαό, που τον οδηγούν στη φτώχ</w:t>
      </w:r>
      <w:r>
        <w:rPr>
          <w:rFonts w:eastAsia="Times New Roman" w:cs="Times New Roman"/>
          <w:szCs w:val="24"/>
        </w:rPr>
        <w:t>ε</w:t>
      </w:r>
      <w:r>
        <w:rPr>
          <w:rFonts w:eastAsia="Times New Roman" w:cs="Times New Roman"/>
          <w:szCs w:val="24"/>
        </w:rPr>
        <w:t>ια, στη</w:t>
      </w:r>
      <w:r>
        <w:rPr>
          <w:rFonts w:eastAsia="Times New Roman" w:cs="Times New Roman"/>
          <w:szCs w:val="24"/>
        </w:rPr>
        <w:t xml:space="preserve">ν ανεργία, στη δυστυχία και σε όλα όσα ζει καθημερινά. </w:t>
      </w:r>
    </w:p>
    <w:p w14:paraId="7548F56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Η οξύτητα της αντιπαράθεσης αυτής προσπαθεί να κρύψει την κοινή στρατηγική των κομμάτων, που αφορούν τον καπιταλιστικό δρόμο ανάπτυξης, ποιος θα τον υπηρετήσει καλύτερα και φυσικά, τα άγια των αγίων, </w:t>
      </w:r>
      <w:r>
        <w:rPr>
          <w:rFonts w:eastAsia="Times New Roman" w:cs="Times New Roman"/>
          <w:szCs w:val="24"/>
        </w:rPr>
        <w:t xml:space="preserve">που είναι η θέση της Ελλάδας μέσα στην Ευρωπαϊκή Ένωση, η οποία Ευρωπαϊκή Ένωση διασφαλίζει και οικονομικά και στρατιωτικά, με το ΝΑΤΟ, την καπιταλιστική κυριαρχία. </w:t>
      </w:r>
    </w:p>
    <w:p w14:paraId="7548F56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Επαναλαμβάνω και παραπέμπω τους παλαιότερους που μας ακούν στο παρελθόν: Όσο το ΠΑΣΟΚ και </w:t>
      </w:r>
      <w:r>
        <w:rPr>
          <w:rFonts w:eastAsia="Times New Roman" w:cs="Times New Roman"/>
          <w:szCs w:val="24"/>
        </w:rPr>
        <w:t xml:space="preserve">η Νέα Δημοκρατία σχεδόν ταυτίζονταν στη στρατηγική, τόσο πιο σκληρός γινόταν ο καυγάς. </w:t>
      </w:r>
    </w:p>
    <w:p w14:paraId="7548F56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Ζήσαμε και τα προηγούμενα χρόνια την ίδια αντιπαράθεση. Απευθύνομαι στον ελληνικό λαό και στους εργαζόμενους: Πιστεύουμε ότι τα χρόνια από το 2009 μέχρι σήμερα, παρ</w:t>
      </w:r>
      <w:r>
        <w:rPr>
          <w:rFonts w:eastAsia="Times New Roman" w:cs="Times New Roman"/>
          <w:szCs w:val="24"/>
        </w:rPr>
        <w:t xml:space="preserve">’ </w:t>
      </w:r>
      <w:r>
        <w:rPr>
          <w:rFonts w:eastAsia="Times New Roman" w:cs="Times New Roman"/>
          <w:szCs w:val="24"/>
        </w:rPr>
        <w:t>ότ</w:t>
      </w:r>
      <w:r>
        <w:rPr>
          <w:rFonts w:eastAsia="Times New Roman" w:cs="Times New Roman"/>
          <w:szCs w:val="24"/>
        </w:rPr>
        <w:t xml:space="preserve">ι δεν είναι πολλά, είναι </w:t>
      </w:r>
      <w:r>
        <w:rPr>
          <w:rFonts w:eastAsia="Times New Roman" w:cs="Times New Roman"/>
          <w:szCs w:val="24"/>
        </w:rPr>
        <w:lastRenderedPageBreak/>
        <w:t>επτά, δίνουν μια τεράστια, ασύγκριτη εμπειρία με τα επτά χρόνια, θα έλεγα ότι δίνουν μια εμπειρία μισού αιώνα, για να βγάλουν ορισμένα συμπεράσματα.</w:t>
      </w:r>
    </w:p>
    <w:p w14:paraId="7548F56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xml:space="preserve">, η σύγκρουση από το 2009 και μετά για τα μνημόνια. Τι γινόταν </w:t>
      </w:r>
      <w:r>
        <w:rPr>
          <w:rFonts w:eastAsia="Times New Roman" w:cs="Times New Roman"/>
          <w:szCs w:val="24"/>
        </w:rPr>
        <w:t>όλο το προηγούμενο διάστημα; Ο ένας φόρτωνε στον άλλο τα προβλήματα όλα και στο απυρόβλητο έμενε πάντα η καπιταλιστική κρίση, το ίδιο το σύστημα και τα αδιέξοδα, η χρεοκοπία ενός συστήματος που λέγεται καπιταλιστικό, που οδηγεί τον τόπο στην βαρβαρότητα. Ό</w:t>
      </w:r>
      <w:r>
        <w:rPr>
          <w:rFonts w:eastAsia="Times New Roman" w:cs="Times New Roman"/>
          <w:szCs w:val="24"/>
        </w:rPr>
        <w:t xml:space="preserve">λη η ιστορία εκεί παιζόταν, ότι το μνημόνιο είναι κάτι ξεχωριστό από το σύστημα, κάτι διαφορετικό και ότι δεν είναι οι απαιτήσεις του κεφαλαίου και ότι μπορεί, τέλος πάντων, με κάποια εναλλαγή και μια άλλη διαχείριση να υπάρξει διαφορετική πολιτική. </w:t>
      </w:r>
    </w:p>
    <w:p w14:paraId="7548F56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Υπήρχ</w:t>
      </w:r>
      <w:r>
        <w:rPr>
          <w:rFonts w:eastAsia="Times New Roman" w:cs="Times New Roman"/>
          <w:szCs w:val="24"/>
        </w:rPr>
        <w:t>ε άγνοια; Εμείς δεν πιστεύουμε ότι υπήρχε άγνοια, ούτε από τη Νέα Δημοκρατία –μιλάω σαν βασικό πόλο για το ΠΑΣΟΚ-, οι οποίοι γνωρίζουν πολύ καλά και υπηρετούν αυτό το σύστημα -δικαίωμά τους-, αλλά και από τον ΣΥΡΙΖΑ. Και δεν εννοώ τον κόσμο του ΣΥΡΙΖΑ συνο</w:t>
      </w:r>
      <w:r>
        <w:rPr>
          <w:rFonts w:eastAsia="Times New Roman" w:cs="Times New Roman"/>
          <w:szCs w:val="24"/>
        </w:rPr>
        <w:t xml:space="preserve">λικά, αλλά την ηγεσία του </w:t>
      </w:r>
      <w:r>
        <w:rPr>
          <w:rFonts w:eastAsia="Times New Roman" w:cs="Times New Roman"/>
          <w:szCs w:val="24"/>
        </w:rPr>
        <w:lastRenderedPageBreak/>
        <w:t xml:space="preserve">ΣΥΡΙΖΑ. Και λείπουν από εδώ οι οικονομικοί εγκέφαλοι. Δεν γνώριζαν τους νόμους του καπιταλισμού; Δεν γνώριζαν ότι είναι κλασική, καραμπινάτη καπιταλιστική κρίση στις σύγχρονες συνθήκες, συγχρονισμένη με όλα τα χαρακτηριστικά, που </w:t>
      </w:r>
      <w:r>
        <w:rPr>
          <w:rFonts w:eastAsia="Times New Roman" w:cs="Times New Roman"/>
          <w:szCs w:val="24"/>
        </w:rPr>
        <w:t xml:space="preserve">ζήσαμε τα προηγούμενα χρόνια; Το γνώριζαν πολύ καλά αυτό. </w:t>
      </w:r>
    </w:p>
    <w:p w14:paraId="7548F56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Τι έκαναν όμως; Πρόσφεραν τη μεγαλύτερη υπηρεσία που θα μπορούσαν στο σύστημα. Τι πρόβαλαν εκείνη τη στιγμή; Πρόβαλαν την –υποτίθεται- εύκολη λύση. Φόρτωσαν τα προβλήματα στους διαχειριστές, στο ΠΑ</w:t>
      </w:r>
      <w:r>
        <w:rPr>
          <w:rFonts w:eastAsia="Times New Roman" w:cs="Times New Roman"/>
          <w:szCs w:val="24"/>
        </w:rPr>
        <w:t>ΣΟΚ και τη Νέα Δημοκρατία -βεβαίως, και έχουν ευθύνη-, αθώωσαν το σύστημα και την Ευρωπαϊκή Ένωση και έταξαν στον κόσμο την ουτοπία, η οποία κατέρρευσε με πάταγο, με ρυθμό ατομικής βόμβας, ότι θα μπορέσουν, όταν μπουν αυτοί, μέσα στην Ευρωπαϊκή Ένωση, με τ</w:t>
      </w:r>
      <w:r>
        <w:rPr>
          <w:rFonts w:eastAsia="Times New Roman" w:cs="Times New Roman"/>
          <w:szCs w:val="24"/>
        </w:rPr>
        <w:t>ον καπιταλιστικό δρόμο ανάπτυξης να φέρουν μια φιλολαϊκή πολιτική.</w:t>
      </w:r>
    </w:p>
    <w:p w14:paraId="7548F56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Αυτό τι έκανε; Οδήγησε τον κόσμο να επιλέξει μια εύκολη λύση, κατά τη γνώμη του. Κι αυτό ήταν μεγάλη και συνειδητή απάτη απέναντι στον λαό και κυρίως, ευνούχισε τη ριζοσπαστικοποίηση του λα</w:t>
      </w:r>
      <w:r>
        <w:rPr>
          <w:rFonts w:eastAsia="Times New Roman" w:cs="Times New Roman"/>
          <w:szCs w:val="24"/>
        </w:rPr>
        <w:t xml:space="preserve">ού. </w:t>
      </w:r>
      <w:r>
        <w:rPr>
          <w:rFonts w:eastAsia="Times New Roman" w:cs="Times New Roman"/>
          <w:szCs w:val="24"/>
        </w:rPr>
        <w:lastRenderedPageBreak/>
        <w:t>Όταν άρχισε ο λαός να σκέφτεται ότι δεν είναι μόνο τα κόμματα που κυβερνούν, αλλά είναι το ίδιο το σύστημα, γιατί σε όλο τον κόσμο γίνονται τα ίδια, τότε ήρθε και του είπε: «Όχι, δεν είναι αυτό. Θα έρθουμε εμείς, χωρίς να αλλάξουμε το σύστημα, μέσα στη</w:t>
      </w:r>
      <w:r>
        <w:rPr>
          <w:rFonts w:eastAsia="Times New Roman" w:cs="Times New Roman"/>
          <w:szCs w:val="24"/>
        </w:rPr>
        <w:t>ν Ευρωπαϊκή Ένωση και θα φέρουμε κάτι διαφορετικό». Και καλλιέργησε και την απογοήτευση.</w:t>
      </w:r>
    </w:p>
    <w:p w14:paraId="7548F56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Απευθύνομαι από αυτό το Βήμα, εκ μέρους του ΚΚΕ, προς τον κόσμο που έχει απογοητευτεί, να σηκώσει το κεφάλι. Υπάρχει άλλος δρόμος, άλλη λύση σε σύγκρουση με το σύστημα, στην ανατροπή του συστήματος και ας μην πιστεύει στο παραμύθι της ανάπτυξης και όλα αυτ</w:t>
      </w:r>
      <w:r>
        <w:rPr>
          <w:rFonts w:eastAsia="Times New Roman" w:cs="Times New Roman"/>
          <w:szCs w:val="24"/>
        </w:rPr>
        <w:t xml:space="preserve">ά που σερβίρονται σήμερα από εδώ και από εκεί. </w:t>
      </w:r>
    </w:p>
    <w:p w14:paraId="7548F56D"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Το αποτέλεσμα, λοιπόν, κρίθηκε από τη ζωή. Κι εδώ θα πρέπει ορισμένοι -και μιλάω και για το</w:t>
      </w:r>
      <w:r>
        <w:rPr>
          <w:rFonts w:eastAsia="Times New Roman"/>
          <w:szCs w:val="24"/>
        </w:rPr>
        <w:t>ν</w:t>
      </w:r>
      <w:r>
        <w:rPr>
          <w:rFonts w:eastAsia="Times New Roman"/>
          <w:szCs w:val="24"/>
        </w:rPr>
        <w:t xml:space="preserve"> ΣΥΡΙΖΑ, για τη Νέα Δημοκρατία θα τα πω μετά- να συμμαζευτούν λίγο για το τι λένε. Κρίθηκε από την ίδια την πράξη. Καταργήσατε το μνημόνιο; Όχι. Τα εφαρμόζετε όλα; Ναι. Φέρατε τρίτο μνημόνιο; Ναι. </w:t>
      </w:r>
      <w:r>
        <w:rPr>
          <w:rFonts w:eastAsia="Times New Roman"/>
          <w:szCs w:val="24"/>
        </w:rPr>
        <w:lastRenderedPageBreak/>
        <w:t xml:space="preserve">Άλλαξε η Ευρώπη; Όχι. Άρα κατέρρευσε το παραμύθι, το </w:t>
      </w:r>
      <w:r>
        <w:rPr>
          <w:rFonts w:eastAsia="Times New Roman"/>
          <w:szCs w:val="24"/>
          <w:lang w:val="en-US"/>
        </w:rPr>
        <w:t>story</w:t>
      </w:r>
      <w:r>
        <w:rPr>
          <w:rFonts w:eastAsia="Times New Roman"/>
          <w:szCs w:val="24"/>
        </w:rPr>
        <w:t xml:space="preserve"> </w:t>
      </w:r>
      <w:r>
        <w:rPr>
          <w:rFonts w:eastAsia="Times New Roman"/>
          <w:szCs w:val="24"/>
        </w:rPr>
        <w:t>που σερβίρετε στο λαό. Τότε εμείς πήγαμε κόντρα και το πληρώσαμε πολιτικά και το ξέραμε, αλλά είπαμε την αλήθεια. Έχει καταρρεύσει από την ίδια την πραγματικότητα.</w:t>
      </w:r>
    </w:p>
    <w:p w14:paraId="7548F56E"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Υπάρχει και κάτι ακόμα. Πέρσι τέτοιον καιρό, τον Αύγουστο, στις 14 Αυγούστου, άπαντες που υπ</w:t>
      </w:r>
      <w:r>
        <w:rPr>
          <w:rFonts w:eastAsia="Times New Roman"/>
          <w:szCs w:val="24"/>
        </w:rPr>
        <w:t>ερασπίζονται το καπιταλιστικό σύστημα, όλοι μαζί με χέρια και με πόδια ψηφίσατε το τρίτο μνημόνιο. Γιατί διαμαρτύρεστε, λοιπόν; Και από τη Νέα Δημοκρατία και από το ΠΑΣΟΚ και οι υπόλοιποι τι ψηφίσατε; Να παραμείνει η Ελλάδα στην Ευρωπαϊκή Ένωση; Να παραμεί</w:t>
      </w:r>
      <w:r>
        <w:rPr>
          <w:rFonts w:eastAsia="Times New Roman"/>
          <w:szCs w:val="24"/>
        </w:rPr>
        <w:t>νει για να τσακίσουν το</w:t>
      </w:r>
      <w:r>
        <w:rPr>
          <w:rFonts w:eastAsia="Times New Roman"/>
          <w:szCs w:val="24"/>
        </w:rPr>
        <w:t>ν</w:t>
      </w:r>
      <w:r>
        <w:rPr>
          <w:rFonts w:eastAsia="Times New Roman"/>
          <w:szCs w:val="24"/>
        </w:rPr>
        <w:t xml:space="preserve"> λαό, να τον συντρίψουν και βγαίνετε σήμερα σαν το</w:t>
      </w:r>
      <w:r>
        <w:rPr>
          <w:rFonts w:eastAsia="Times New Roman"/>
          <w:szCs w:val="24"/>
        </w:rPr>
        <w:t>ν</w:t>
      </w:r>
      <w:r>
        <w:rPr>
          <w:rFonts w:eastAsia="Times New Roman"/>
          <w:szCs w:val="24"/>
        </w:rPr>
        <w:t xml:space="preserve"> γάτο που κάνει τη δουλειά και φωνάζει κι από πάνω, για να μην το περιγράψω όπως το λένε στο χωριό μου και καταλαβαίνουν.</w:t>
      </w:r>
    </w:p>
    <w:p w14:paraId="7548F56F"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Τι λέει, λοιπόν, τώρα η Νέα Δημοκρατία, για να δούμε πώς στ</w:t>
      </w:r>
      <w:r>
        <w:rPr>
          <w:rFonts w:eastAsia="Times New Roman"/>
          <w:szCs w:val="24"/>
        </w:rPr>
        <w:t>ήνεται η ιστορία; Λέει: «Όλα καταστράφηκαν στο εφτάμηνο. Ήμασταν έτοιμοι να απογειωθούμε και ξαφνικά έπεσαν τα καύσιμα και ξαναπροσγειωθήκαμε στη γη». Αλήθεια; Δηλαδή το κρατικό χρέος αυξήθηκε στους εφτά μήνες; Δεν είχε αυξηθεί παντού; Και σε άλλες χώρες γ</w:t>
      </w:r>
      <w:r>
        <w:rPr>
          <w:rFonts w:eastAsia="Times New Roman"/>
          <w:szCs w:val="24"/>
        </w:rPr>
        <w:t xml:space="preserve">ιατί αυξάνεται γενικότερα; Τα είπε ο Νίκος ο Καραθανασόπουλος. Το τραπεζικό σύστημα, τα προβλήματα που πέρασε, τα πέρασε στο εφτάμηνο μόνο; Εσείς δεν κάνατε ανακεφαλαιοποιήσεις πριν; </w:t>
      </w:r>
    </w:p>
    <w:p w14:paraId="7548F570"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Και ξαναλέω και σε εσάς του ΣΥΡΙΖΑ και σε εσάς της Νέας Δημοκρατίας: Πώς</w:t>
      </w:r>
      <w:r>
        <w:rPr>
          <w:rFonts w:eastAsia="Times New Roman"/>
          <w:szCs w:val="24"/>
        </w:rPr>
        <w:t xml:space="preserve"> τις κάνατε τις ανακεφαλαιοποιήσεις; Με δάνειο. Ναι ή όχι; Ε, κύριε Μηταράκη, με δάνειο δεν τις κάνατε; Ποιος θα το πληρώσει το δάνειο; Οι τραπεζίτες τι θα πληρώσουν; Οι βιομήχανοι τι θα πληρώσουν; Οι εφοπλιστές τι θα πληρώσουν; Η ολιγαρχία τι θα πληρώσει;</w:t>
      </w:r>
      <w:r>
        <w:rPr>
          <w:rFonts w:eastAsia="Times New Roman"/>
          <w:szCs w:val="24"/>
        </w:rPr>
        <w:t xml:space="preserve"> Τα μονοπώλια τι θα πληρώσουν; Τίποτα! Θα τα πληρώσει ο εργάτης που δεν έχει να φάει και που δουλεύει από το πρωί μέχρι το βράδυ για 200, 300 και 400 ευρώ. </w:t>
      </w:r>
    </w:p>
    <w:p w14:paraId="7548F571"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Δεν τα κάνατε εσείς αυτά; Ποιος τα έκανε; Φυγή καταθέσεων! Τι φωνάζετε και διαμαρτύρεστε; Σταματήστ</w:t>
      </w:r>
      <w:r>
        <w:rPr>
          <w:rFonts w:eastAsia="Times New Roman"/>
          <w:szCs w:val="24"/>
        </w:rPr>
        <w:t>ε τους. Μπορείτε; Τι λέει η Ευρωπαϊκή Ένωση; Ελευθερία κίνησης κεφαλαίων. Έχει ευθύνη και ο ΣΥΡΙΖΑ σε αυτόν τον τομέα, αλλά μην παριστάνετε τους αθώους, ότι όλα έγιναν μέσα σε ένα εξάμηνο.</w:t>
      </w:r>
    </w:p>
    <w:p w14:paraId="7548F572"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Την ίδια πολιτική δεν ακολουθήσατε κι εσείς; Την ίδια στρατηγική γρ</w:t>
      </w:r>
      <w:r>
        <w:rPr>
          <w:rFonts w:eastAsia="Times New Roman"/>
          <w:szCs w:val="24"/>
        </w:rPr>
        <w:t xml:space="preserve">αμμή δεν ακολουθήσατε; Δεν ψηφίζετε κάθε μέρα μαζί όλοι σας τις </w:t>
      </w:r>
      <w:r>
        <w:rPr>
          <w:rFonts w:eastAsia="Times New Roman"/>
          <w:szCs w:val="24"/>
        </w:rPr>
        <w:t>ο</w:t>
      </w:r>
      <w:r>
        <w:rPr>
          <w:rFonts w:eastAsia="Times New Roman"/>
          <w:szCs w:val="24"/>
        </w:rPr>
        <w:t xml:space="preserve">δηγίες της Ευρωπαϊκής Ένωσης, τους εφαρμοστικούς νόμους και τσακώνεστε για τα επιμέρους; </w:t>
      </w:r>
    </w:p>
    <w:p w14:paraId="7548F573"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Ο ΣΥΡΙΖΑ, βέβαια, τα φορτώνει όλα στη Νέα Δημοκρατία και στο ΠΑΣΟΚ και μάλιστα τα φορτώνει, όταν κινε</w:t>
      </w:r>
      <w:r>
        <w:rPr>
          <w:rFonts w:eastAsia="Times New Roman"/>
          <w:szCs w:val="24"/>
        </w:rPr>
        <w:t>ίται στην ίδια πολιτική. Αυτό έχει αναστήσει τη Νέα Δημοκρατία και το ΠΑΣΟΚ και βγαίνουν στα κεραμίδια, το ότι ακολουθείτε την ίδια στρατηγική γραμμή.</w:t>
      </w:r>
    </w:p>
    <w:p w14:paraId="7548F574"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Και όσον αφορά τη Νέα Δημοκρατία θα θυμίσω τι έλεγε για τον ΣΥΡΙΖΑ, ότι θα κάνει σοβιέτ. Τα θυμάστε τι έλ</w:t>
      </w:r>
      <w:r>
        <w:rPr>
          <w:rFonts w:eastAsia="Times New Roman"/>
          <w:szCs w:val="24"/>
        </w:rPr>
        <w:t>εγε; Εμείς λέγαμε ότι δεν πρόκειται να κάνει τέτοια πράγματα ο ΣΥΡΙΖΑ, θα ακολουθήσει την ίδια γραμμή που υπαγορεύει το κεφάλαιο.</w:t>
      </w:r>
    </w:p>
    <w:p w14:paraId="7548F575"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Και θέλω να κάνω και δυο σχόλια, πριν τελειώσω, να μου δώσετε δύο λεπτά. Το ένα θέμα είναι ότι είναι θράσος από την πλευρά του</w:t>
      </w:r>
      <w:r>
        <w:rPr>
          <w:rFonts w:eastAsia="Times New Roman"/>
          <w:szCs w:val="24"/>
        </w:rPr>
        <w:t xml:space="preserve"> ΣΥΡΙΖΑ να επικαλείται την περήφανη διαπραγμάτευση, η οποία κατέληξε στην υιοθέτηση των δύο μνημονίων και στην υπογραφή ενός τρίτου και πιο βάρβαρου και δεύτερον, να επικαλείστε και το δημοψήφισμα -έλεος δηλαδή!-, το περήφανο «</w:t>
      </w:r>
      <w:r>
        <w:rPr>
          <w:rFonts w:eastAsia="Times New Roman"/>
          <w:szCs w:val="24"/>
        </w:rPr>
        <w:t>ό</w:t>
      </w:r>
      <w:r>
        <w:rPr>
          <w:rFonts w:eastAsia="Times New Roman"/>
          <w:szCs w:val="24"/>
        </w:rPr>
        <w:t xml:space="preserve">χι» του ελληνικού λαού, που </w:t>
      </w:r>
      <w:r>
        <w:rPr>
          <w:rFonts w:eastAsia="Times New Roman"/>
          <w:szCs w:val="24"/>
        </w:rPr>
        <w:t xml:space="preserve">κατέληξε πού; </w:t>
      </w:r>
    </w:p>
    <w:p w14:paraId="7548F576"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Καλά, δεν έχετε αίσθηση πραγματικότητας; Πώς ζει ο κόσμος σήμερα; Δεν έχετε αίσθηση τι μέτρα έχετε πάρει μετά το τρίτο μνημόνιο; Φιλολαϊκά είναι τα μέτρα ή τσάκισαν περισσότερο τον κόσμο; Υπάρχει </w:t>
      </w:r>
      <w:r>
        <w:rPr>
          <w:rFonts w:eastAsia="Times New Roman"/>
          <w:szCs w:val="24"/>
        </w:rPr>
        <w:lastRenderedPageBreak/>
        <w:t xml:space="preserve">κανένας σοβαρός που μπορεί εδώ να ισχυριστεί </w:t>
      </w:r>
      <w:r>
        <w:rPr>
          <w:rFonts w:eastAsia="Times New Roman"/>
          <w:szCs w:val="24"/>
        </w:rPr>
        <w:t>ότι περνάει καλύτερ</w:t>
      </w:r>
      <w:r>
        <w:rPr>
          <w:rFonts w:eastAsia="Times New Roman"/>
          <w:szCs w:val="24"/>
        </w:rPr>
        <w:t>α</w:t>
      </w:r>
      <w:r>
        <w:rPr>
          <w:rFonts w:eastAsia="Times New Roman"/>
          <w:szCs w:val="24"/>
        </w:rPr>
        <w:t xml:space="preserve"> ο κόσμος από τον Σεπτέμβρη και μετά; </w:t>
      </w:r>
    </w:p>
    <w:p w14:paraId="7548F577"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Και ακούω ορισμένους ομιλητές του ΣΥΡΙΖΑ και μου θυμίζουν τους ομιλητές της Νέας Δημοκρατίας το 2014</w:t>
      </w:r>
      <w:r>
        <w:rPr>
          <w:rFonts w:eastAsia="Times New Roman"/>
          <w:szCs w:val="24"/>
        </w:rPr>
        <w:t>:</w:t>
      </w:r>
      <w:r>
        <w:rPr>
          <w:rFonts w:eastAsia="Times New Roman"/>
          <w:szCs w:val="24"/>
        </w:rPr>
        <w:t xml:space="preserve"> «Τόσο η ανεργία, τόσο το ένα, τόσο το άλλο». Στην κοινωνία δεν βγαίνετε; Δεν ζείτε; Δεν βλέπετε</w:t>
      </w:r>
      <w:r>
        <w:rPr>
          <w:rFonts w:eastAsia="Times New Roman"/>
          <w:szCs w:val="24"/>
        </w:rPr>
        <w:t xml:space="preserve"> τι συμβαίνει στην πραγματικότητα;</w:t>
      </w:r>
    </w:p>
    <w:p w14:paraId="7548F578"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Επομένως, το να επικαλείστε το δημοψήφισμα και μάλιστα ο Μάκης ο Μπαλαούρας να λέει ότι πρέπει να διδάσκεται στα πανεπιστήμια, βεβαίως, αλλά ως η κορυφαία απάτη απέναντι στο λαό. Ρίχνεις «</w:t>
      </w:r>
      <w:r>
        <w:rPr>
          <w:rFonts w:eastAsia="Times New Roman"/>
          <w:szCs w:val="24"/>
        </w:rPr>
        <w:t>ό</w:t>
      </w:r>
      <w:r>
        <w:rPr>
          <w:rFonts w:eastAsia="Times New Roman"/>
          <w:szCs w:val="24"/>
        </w:rPr>
        <w:t>χι» και βγαίνει «</w:t>
      </w:r>
      <w:r>
        <w:rPr>
          <w:rFonts w:eastAsia="Times New Roman"/>
          <w:szCs w:val="24"/>
        </w:rPr>
        <w:t>ν</w:t>
      </w:r>
      <w:r>
        <w:rPr>
          <w:rFonts w:eastAsia="Times New Roman"/>
          <w:szCs w:val="24"/>
        </w:rPr>
        <w:t>αι» από την άλ</w:t>
      </w:r>
      <w:r>
        <w:rPr>
          <w:rFonts w:eastAsia="Times New Roman"/>
          <w:szCs w:val="24"/>
        </w:rPr>
        <w:t>λη μεριά. Αυτό έγινε ουσιαστικά. Τι άλλαξε δηλαδή μετά το δημοψήφισμα; Σταμάτησε η φορολεηλασία; Καταργήθηκε η εργασιακή ζούγκλα; Τι έγινε; Αυξήθηκαν οι συντάξεις; Τίποτα! Χειρότερα έγιναν όλα αυτά.</w:t>
      </w:r>
    </w:p>
    <w:p w14:paraId="7548F579"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Εμείς, λοιπόν, και τελειώνω εδώ, θα σας πω τι είπαμε όταν</w:t>
      </w:r>
      <w:r>
        <w:rPr>
          <w:rFonts w:eastAsia="Times New Roman"/>
          <w:szCs w:val="24"/>
        </w:rPr>
        <w:t xml:space="preserve"> κατέθεσε ο ΣΥΡΙΖΑ την πρόταση για εξεταστική επιτροπή για το μνημόνιο. Έρχεται η Κυβέρνηση ΣΥΡΙΖΑ-ΑΝΕΛ, προτείνει εξεταστική επιτροπή για τα μνημόνια από το 2009. Τα φορτώνει σε όλους τους προηγούμενους. Κατά τη γνώμη μας –μακάρι να διαψευστούμε, αλλά δεν</w:t>
      </w:r>
      <w:r>
        <w:rPr>
          <w:rFonts w:eastAsia="Times New Roman"/>
          <w:szCs w:val="24"/>
        </w:rPr>
        <w:t xml:space="preserve"> είναι έτσι- αναζητά άλλοθι για το γεγονός ότι όχι μόνο δεν τα κατάργησε με ένα νόμο κι ένα άρθρο, αλλά υπέγραψε συμφωνία στις 20 Φλεβάρη, που συνεχίζει το μνημόνιο, συνεχίζει τη δανειακή σύμβαση και προετοιμάζεται για νέο μνημόνιο, όπως και να το πει. Μπο</w:t>
      </w:r>
      <w:r>
        <w:rPr>
          <w:rFonts w:eastAsia="Times New Roman"/>
          <w:szCs w:val="24"/>
        </w:rPr>
        <w:t>ρεί και να το πει αλλιώς.</w:t>
      </w:r>
    </w:p>
    <w:p w14:paraId="7548F57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Άλλωστε, είμαστε στην εποχή που γίνονται πολλά βαφτίσια: Η </w:t>
      </w:r>
      <w:r>
        <w:rPr>
          <w:rFonts w:eastAsia="Times New Roman" w:cs="Times New Roman"/>
          <w:szCs w:val="24"/>
        </w:rPr>
        <w:t>τ</w:t>
      </w:r>
      <w:r>
        <w:rPr>
          <w:rFonts w:eastAsia="Times New Roman" w:cs="Times New Roman"/>
          <w:szCs w:val="24"/>
        </w:rPr>
        <w:t>ρόικα γίνεται «θεσμός», το μνημόνιο μπορεί να γίνει «νέα συμφωνία» ή «αναπτυξιακή συμφωνία». Δεν είμαστε μάγοι ούτε μάντεις. Αυτά τα είπαμε πριν, όταν καταθέσατε την πρότ</w:t>
      </w:r>
      <w:r>
        <w:rPr>
          <w:rFonts w:eastAsia="Times New Roman" w:cs="Times New Roman"/>
          <w:szCs w:val="24"/>
        </w:rPr>
        <w:t xml:space="preserve">αση, πριν από ενάμιση χρόνο. </w:t>
      </w:r>
    </w:p>
    <w:p w14:paraId="7548F57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σας παρακαλώ. </w:t>
      </w:r>
    </w:p>
    <w:p w14:paraId="7548F57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Τελειώνω, κύριε Πρόεδρε. </w:t>
      </w:r>
    </w:p>
    <w:p w14:paraId="7548F57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Ταυτόχρονα, η θεωρία της καμένης γης και όλων των υπολοίπων είναι ισχυρισμός κάθε κυβέρνησης, που έρχεται σε συνέχεια τ</w:t>
      </w:r>
      <w:r>
        <w:rPr>
          <w:rFonts w:eastAsia="Times New Roman" w:cs="Times New Roman"/>
          <w:szCs w:val="24"/>
        </w:rPr>
        <w:t xml:space="preserve">ης προηγούμενης, για να προετοιμάσει τον λαό ότι επειδή βρήκε καμένη γη και άδεια ταμεία, πρέπει να χαμηλώσει τις απαιτήσεις του και να μην ζητάει πολλά. </w:t>
      </w:r>
    </w:p>
    <w:p w14:paraId="7548F57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Αυτή η συζήτηση αυτό ακριβώς προσπαθεί να προετοιμάσει: τον ελληνικό λαό να καθίσει στα αυγά του. Εμε</w:t>
      </w:r>
      <w:r>
        <w:rPr>
          <w:rFonts w:eastAsia="Times New Roman" w:cs="Times New Roman"/>
          <w:szCs w:val="24"/>
        </w:rPr>
        <w:t xml:space="preserve">ίς του λέμε να βγει στον δρόμο, να οργανωθεί, να χτίσει μια μεγάλη λαϊκή συμμαχία, η οποία θα κατευθύνεται στην ανατροπή αυτού του βάρβαρου συστήματος, που δεν έχει γιατρειά. Και αυτοί που υπόσχονται ότι θα του δώσουν γιατρειά είναι κομπογιαννίτες και δεν </w:t>
      </w:r>
      <w:r>
        <w:rPr>
          <w:rFonts w:eastAsia="Times New Roman" w:cs="Times New Roman"/>
          <w:szCs w:val="24"/>
        </w:rPr>
        <w:t>έχουν καμμία σχέση με την πραγματικότητα.</w:t>
      </w:r>
    </w:p>
    <w:p w14:paraId="7548F57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Κοινοβουλευτικό Εκπρόσωπο του Κομμουνιστικού Κόμματος, τον κ. Παφίλη. </w:t>
      </w:r>
    </w:p>
    <w:p w14:paraId="7548F58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Ευάγγελος Βενιζέλος για δέκα λεπτά. </w:t>
      </w:r>
    </w:p>
    <w:p w14:paraId="7548F58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Ευχαριστώ. </w:t>
      </w:r>
    </w:p>
    <w:p w14:paraId="7548F58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θυμάστε το κλίμα που επικρατούσε στη Βουλή μετά την πρώτη εκλογική νίκη του ΣΥΡΙΖΑ και τον σχηματισμό της Κυβέρνησης τον Ιανουάριο του 2015.</w:t>
      </w:r>
    </w:p>
    <w:p w14:paraId="7548F58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Τότε, γεμάτος ενθουσιασμό ο ΣΥΡΙΖΑ και από δίπλα οι Ανεξάρτητοι Έλληνες είχαν ως πρ</w:t>
      </w:r>
      <w:r>
        <w:rPr>
          <w:rFonts w:eastAsia="Times New Roman" w:cs="Times New Roman"/>
          <w:szCs w:val="24"/>
        </w:rPr>
        <w:t>οτεραιότητά τους τη διερεύνηση του τρόπου με τον οποίο εντάχθηκε η χώρα στα «επάρατα» μνημόνια και φυσικά την ανάληψη πρωτοβουλιών για την αντιμετώπιση του «επονείδιστου» χρέους, του «διαγραπτέου».</w:t>
      </w:r>
    </w:p>
    <w:p w14:paraId="7548F58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Χθες ο κ. Τσίπρας οργάνωσε την κομματική του εκδήλωση για </w:t>
      </w:r>
      <w:r>
        <w:rPr>
          <w:rFonts w:eastAsia="Times New Roman" w:cs="Times New Roman"/>
          <w:szCs w:val="24"/>
        </w:rPr>
        <w:t>την πρόταση αναθεώρησης του Συντάγματος στο προαύλιο της Βουλής, ακολουθώντας με έναν χρόνο καθυστέρηση την αισθητική της κ. Κωνσταντοπούλου, που είχε οργανώσει στο προαύλιο της Βουλής μεγάλη εκδήλωση εναντίον του επονείδιστου χρέους και υπέρ της διαγραφής</w:t>
      </w:r>
      <w:r>
        <w:rPr>
          <w:rFonts w:eastAsia="Times New Roman" w:cs="Times New Roman"/>
          <w:szCs w:val="24"/>
        </w:rPr>
        <w:t xml:space="preserve"> του.</w:t>
      </w:r>
    </w:p>
    <w:p w14:paraId="7548F58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βλέπετε ότι οι μνήμες στοιχειώνουν τον χώρο. Γιατί τότε, όταν ήρθε προς συζήτηση η πρόταση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το πρώτο και το δεύτερο μνημόνιο, η οποία λειτούργησε κάποιες εβδομάδες υπό την προεδρία του κ. Βίτσα, είχα πει από</w:t>
      </w:r>
      <w:r>
        <w:rPr>
          <w:rFonts w:eastAsia="Times New Roman" w:cs="Times New Roman"/>
          <w:szCs w:val="24"/>
        </w:rPr>
        <w:t xml:space="preserve"> αυτό εδώ το Βήμα ότι είναι καλοδεχούμενη και εξαιρετικά χρήσιμη η </w:t>
      </w:r>
      <w:r>
        <w:rPr>
          <w:rFonts w:eastAsia="Times New Roman" w:cs="Times New Roman"/>
          <w:szCs w:val="24"/>
        </w:rPr>
        <w:t>ε</w:t>
      </w:r>
      <w:r>
        <w:rPr>
          <w:rFonts w:eastAsia="Times New Roman" w:cs="Times New Roman"/>
          <w:szCs w:val="24"/>
        </w:rPr>
        <w:t>πιτροπή αυτή, γιατί θα μας δοθεί η ευκαιρία μέσω αυτής να διερευνήσουμε όχι μόνο τι έγινε από την ένταξη της χώρας στην ΟΝΕ μέχρι το δεύτερο μνημόνιο, αλλά και το πώς θα μπει η χώρα στο τρ</w:t>
      </w:r>
      <w:r>
        <w:rPr>
          <w:rFonts w:eastAsia="Times New Roman" w:cs="Times New Roman"/>
          <w:szCs w:val="24"/>
        </w:rPr>
        <w:t>ίτο μνημόνιο. Αυτό για εμάς ήταν κάτι προφανές, αλλά δεν είχε γίνει αντιληπτό από έναν μεγάλο αριθμό κυβερνητικών και κοινοβουλευτικών στελεχών του ΣΥΡΙΖΑ. Ωστόσο, πιστεύω ότι το ήξερε ο σκληρός και κλειστός ηγετικός πυρήνας της Κυβέρνησης του κ. Τσίπρα, π</w:t>
      </w:r>
      <w:r>
        <w:rPr>
          <w:rFonts w:eastAsia="Times New Roman" w:cs="Times New Roman"/>
          <w:szCs w:val="24"/>
        </w:rPr>
        <w:t xml:space="preserve">ου οδήγησε τα πράγματα συνειδητά στο παιχνίδι με τη φωτιά και τελικά στην πλήρη υποταγή. </w:t>
      </w:r>
    </w:p>
    <w:p w14:paraId="7548F58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Ερχόμαστε τώρα, όντας μέσα στο τρίτο μνημόνιο, στο «τρίτο μνημόνιο </w:t>
      </w:r>
      <w:r>
        <w:rPr>
          <w:rFonts w:eastAsia="Times New Roman" w:cs="Times New Roman"/>
          <w:szCs w:val="24"/>
          <w:lang w:val="en-US"/>
        </w:rPr>
        <w:t>plus</w:t>
      </w:r>
      <w:r>
        <w:rPr>
          <w:rFonts w:eastAsia="Times New Roman" w:cs="Times New Roman"/>
          <w:szCs w:val="24"/>
        </w:rPr>
        <w:t xml:space="preserve">» και σε ένα μνημόνιο μετά το μνημόνιο, το τέταρτο, το διηνεκές μνημόνιο, γιατί η χώρα έχει βεβαίως τεθεί υπό διεθνή και διαρκή </w:t>
      </w:r>
      <w:r>
        <w:rPr>
          <w:rFonts w:eastAsia="Times New Roman" w:cs="Times New Roman"/>
          <w:szCs w:val="24"/>
        </w:rPr>
        <w:lastRenderedPageBreak/>
        <w:t>οικονομικό έλεγχο, κατά έναν τρόπο προσβλητικό και τυφλό, που ποτέ δεν είχε γίνει δεκτός μέχρι την ανάληψη της ευθύνης από την π</w:t>
      </w:r>
      <w:r>
        <w:rPr>
          <w:rFonts w:eastAsia="Times New Roman" w:cs="Times New Roman"/>
          <w:szCs w:val="24"/>
        </w:rPr>
        <w:t xml:space="preserve">αρούσα Κυβέρνηση. </w:t>
      </w:r>
    </w:p>
    <w:p w14:paraId="7548F58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έχω παρακολουθήσει βέβαια από πολύ κοντά τη συζήτηση για τις τραγικές, τις ανυπολόγιστες αναπτυξιακές επιπτώσεις του επταμήνου του 2015. Μην νομίζετε ότι ξεχάστηκε και ξεπεράστηκε κάτι λόγω της κυνικής μεταστ</w:t>
      </w:r>
      <w:r>
        <w:rPr>
          <w:rFonts w:eastAsia="Times New Roman" w:cs="Times New Roman"/>
          <w:szCs w:val="24"/>
        </w:rPr>
        <w:t xml:space="preserve">ροφής της Κυβέρνησης, η οποία τώρα έχει γίνει </w:t>
      </w:r>
      <w:r>
        <w:rPr>
          <w:rFonts w:eastAsia="Times New Roman" w:cs="Times New Roman"/>
          <w:szCs w:val="24"/>
          <w:lang w:val="en-US"/>
        </w:rPr>
        <w:t>ultra</w:t>
      </w:r>
      <w:r>
        <w:rPr>
          <w:rFonts w:eastAsia="Times New Roman" w:cs="Times New Roman"/>
          <w:szCs w:val="24"/>
        </w:rPr>
        <w:t xml:space="preserve"> μνημονιακή και επαίρεται για την πλήρη εξυπηρέτηση των οδηγιών των εταίρων. </w:t>
      </w:r>
    </w:p>
    <w:p w14:paraId="7548F58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Έχω δει επίσης και την επίκαιρη, την πιο πρόσφατη απάντηση του Υπουργείου Οικονομικών για το πώς πρέπει να υπολογιστεί η βλάβη </w:t>
      </w:r>
      <w:r>
        <w:rPr>
          <w:rFonts w:eastAsia="Times New Roman" w:cs="Times New Roman"/>
          <w:szCs w:val="24"/>
        </w:rPr>
        <w:t xml:space="preserve">που έχει προκληθεί. </w:t>
      </w:r>
    </w:p>
    <w:p w14:paraId="7548F58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Τι τα θέλουν και τα σκαλίζουν αυτά οι υπεύθυνοι του Υπουργείου Οικονομικών; Όπως και αν υπολογιστεί η ζημία, είναι πραγματικά τεράστια και η βλάβη ανήκεστος, δυστυχώς, για την εθνική οικονομία.</w:t>
      </w:r>
    </w:p>
    <w:p w14:paraId="7548F58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Θέλετε να δούμε τα στοιχεία του τραπεζικο</w:t>
      </w:r>
      <w:r>
        <w:rPr>
          <w:rFonts w:eastAsia="Times New Roman" w:cs="Times New Roman"/>
          <w:szCs w:val="24"/>
        </w:rPr>
        <w:t xml:space="preserve">ύ συστήματος, την απαξίωση των μετοχών, την απαξίωση των προηγούμενων ανακεφαλαιοποιήσεων, τον εκμηδενισμό του χαρτοφυλακίου του </w:t>
      </w:r>
      <w:r>
        <w:rPr>
          <w:rFonts w:eastAsia="Times New Roman" w:cs="Times New Roman"/>
          <w:szCs w:val="24"/>
        </w:rPr>
        <w:t>δ</w:t>
      </w:r>
      <w:r>
        <w:rPr>
          <w:rFonts w:eastAsia="Times New Roman" w:cs="Times New Roman"/>
          <w:szCs w:val="24"/>
        </w:rPr>
        <w:t>ημοσίου, που είχε μια χρηματιστηριακή αξία που είχε φτάσει μέχρι τα 24 δισεκατομμύρια ευρώ, όταν σύμφωνα με τη μελέτη βιωσιμότ</w:t>
      </w:r>
      <w:r>
        <w:rPr>
          <w:rFonts w:eastAsia="Times New Roman" w:cs="Times New Roman"/>
          <w:szCs w:val="24"/>
        </w:rPr>
        <w:t>ητας του χρέους η προσδοκία μας ήταν να ανακτήσουμε 16 δισεκατομμύρια ευρώ από την ανακεφαλαιοποίηση;</w:t>
      </w:r>
    </w:p>
    <w:p w14:paraId="7548F58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τη βλάβη που συνεπάγεται η απόσυρση τόσων δισεκατομμυρίων, περίπου 45 δισεκατομμυρίων, καταθέσεων από τις παραμονές των εκλογών του 2015 </w:t>
      </w:r>
      <w:r>
        <w:rPr>
          <w:rFonts w:eastAsia="Times New Roman" w:cs="Times New Roman"/>
          <w:szCs w:val="24"/>
        </w:rPr>
        <w:t xml:space="preserve">έως σήμερα; Να μιλήσουμε για την επίπτωση της τραπεζικής αργίας και των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w:t>
      </w:r>
    </w:p>
    <w:p w14:paraId="7548F58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Θέλετε να μιλήσουμε με όρους αμιγώς μακροοικονομικούς; Το θέμα είναι αν ήταν υπεραισιόδοξες οι προβλέψεις για ανάπτυξη το 2015 και το 2016 ή το τραγικό γεγονός ότι ξα</w:t>
      </w:r>
      <w:r>
        <w:rPr>
          <w:rFonts w:eastAsia="Times New Roman" w:cs="Times New Roman"/>
          <w:szCs w:val="24"/>
        </w:rPr>
        <w:t xml:space="preserve">ναγυρίσαμε σε ύφεση και σε </w:t>
      </w:r>
      <w:r>
        <w:rPr>
          <w:rFonts w:eastAsia="Times New Roman" w:cs="Times New Roman"/>
          <w:szCs w:val="24"/>
        </w:rPr>
        <w:lastRenderedPageBreak/>
        <w:t>πρωτογενή ελλείμματα; Εκείνο που επηρεάστηκε, που είναι άυλο, αλλά τελικά παράγει πολύ μεγάλο αρνητικό οικονομικό αποτέλεσμα, είναι το κλίμα, η καταρράκωση της εμπιστοσύνης, στην πραγματικότητα η απομάκρυνση των επενδυτών και όχι</w:t>
      </w:r>
      <w:r>
        <w:rPr>
          <w:rFonts w:eastAsia="Times New Roman" w:cs="Times New Roman"/>
          <w:szCs w:val="24"/>
        </w:rPr>
        <w:t xml:space="preserve"> των ξένων μεγάλων επενδυτών, αλλά η αποθάρρυνση κάθε ελληνικής επιχείρησης να κινηθεί μέσα σε ένα περιβάλλον που είναι εχθρικό και ανασφαλές.</w:t>
      </w:r>
    </w:p>
    <w:p w14:paraId="7548F58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Είδα και τις αναλύσεις για τη δυναμική και την επιβάρυνση του δημοσίου χρέους. Μα, τέτοια παραποίηση της πραγματι</w:t>
      </w:r>
      <w:r>
        <w:rPr>
          <w:rFonts w:eastAsia="Times New Roman" w:cs="Times New Roman"/>
          <w:szCs w:val="24"/>
        </w:rPr>
        <w:t>κότητας; Η μελέτη βιωσιμότητας του χρέους, όπως είχε καταρτιστεί από το Διεθνές Νομισματικό Ταμείο, που τώρα πάλι αγάπησε η Κυβέρνηση, μέσω του κ. Λιου, μας έλεγε ότι το 2059 που λήγει το χρέος, θα βρισκόταν ως ονομαστική τιμή και ως ποσοστό του ΑΕΠ κάτω α</w:t>
      </w:r>
      <w:r>
        <w:rPr>
          <w:rFonts w:eastAsia="Times New Roman" w:cs="Times New Roman"/>
          <w:szCs w:val="24"/>
        </w:rPr>
        <w:t>πό το 70% του ΑΕΠ και οι χρηματοδοτικές ανάγκες δεν θα ξεπερνούσαν το όριο του 15% του ΑΕΠ κάθε χρόνο, θα ήταν πιο κοντά στο 8% του ΑΕΠ.</w:t>
      </w:r>
    </w:p>
    <w:p w14:paraId="7548F58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Και μετά τον Ιούλιο του 2015, τα νέα δεδομένα, που περιλαμβάνονται στην τελευταία επικαιροποιημένη μελέτη βιωσιμότητας,</w:t>
      </w:r>
      <w:r>
        <w:rPr>
          <w:rFonts w:eastAsia="Times New Roman" w:cs="Times New Roman"/>
          <w:szCs w:val="24"/>
        </w:rPr>
        <w:t xml:space="preserve"> μας λένε ότι η δυναμική του χρέους για το 2059 τώρα είναι 250% του ΑΕΠ και οι ανάγκες χρηματοδότησης ξεπερνούν το 60% του ΑΕΠ, γιατί μικρές μεταβολές σε μεγάλο χρονικό διάστημα λειτουργούν πολλαπλασιαστικά, με γεωμετρική πρόοδο. Τινάζουν στον αέρα όλο το </w:t>
      </w:r>
      <w:r>
        <w:rPr>
          <w:rFonts w:eastAsia="Times New Roman" w:cs="Times New Roman"/>
          <w:szCs w:val="24"/>
        </w:rPr>
        <w:t>οικοδόμημα. Αυτή είναι η μεγαλύτερη βλάβη και αυτός είναι ο πιο ακριβής υπολογισμός της βλάβης που έχει προκληθεί το τραγικό επτάμηνο του 2015.</w:t>
      </w:r>
    </w:p>
    <w:p w14:paraId="7548F58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Η επίπτωση η συμβολική, η εμβληματική, αλλά και η χρηματοοικονομική με το </w:t>
      </w:r>
      <w:r>
        <w:rPr>
          <w:rFonts w:eastAsia="Times New Roman" w:cs="Times New Roman"/>
          <w:szCs w:val="24"/>
        </w:rPr>
        <w:t>υ</w:t>
      </w:r>
      <w:r>
        <w:rPr>
          <w:rFonts w:eastAsia="Times New Roman" w:cs="Times New Roman"/>
          <w:szCs w:val="24"/>
        </w:rPr>
        <w:t xml:space="preserve">περταμείο, με τον απόλυτο έλεγχο των </w:t>
      </w:r>
      <w:r>
        <w:rPr>
          <w:rFonts w:eastAsia="Times New Roman" w:cs="Times New Roman"/>
          <w:szCs w:val="24"/>
        </w:rPr>
        <w:t>ξένων στο Ταμείο Χρηματοπιστωτικής Σταθερότητας, με τον απόλυτο έλεγχο σε όλο το ελληνικό τραπεζικό σύστημα, είναι μια εικόνα που είναι καταθλιπτική και η οποία βεβαίως δεν επιτρέπει να κάνει κανείς καμμία αισιόδοξη πρόβλεψη, δυστυχώς.</w:t>
      </w:r>
    </w:p>
    <w:p w14:paraId="7548F59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Έχω μιλήσει εδώ και </w:t>
      </w:r>
      <w:r>
        <w:rPr>
          <w:rFonts w:eastAsia="Times New Roman" w:cs="Times New Roman"/>
          <w:szCs w:val="24"/>
        </w:rPr>
        <w:t>πολύ καιρό για τον κίνδυνο της στασιμοχρεοκοπίας. Χαίρομαι που αυτή η έννοια έχει υιοθετηθεί, γιατί αυτή δεν είναι μια έννοια, αλλά ένας κίνδυνος από τον οποίο πρέπει να ξεφύγουμε. Όμως, πώς να ξεφύγουμε χωρίς μία κυβέρνηση που να μπορεί να διευθύνει πολιτ</w:t>
      </w:r>
      <w:r>
        <w:rPr>
          <w:rFonts w:eastAsia="Times New Roman" w:cs="Times New Roman"/>
          <w:szCs w:val="24"/>
        </w:rPr>
        <w:t>ικά τη χώρα, την κοινωνία, την οικονομία, να συνεγείρει τις δημιουργικές δυνάμεις του τόπου, να δώσει προοπτική, να εμπνεύσει εμπιστοσύνη; Γι’ αυτό, η βλάβη είναι οικονομική, αλλά και πολιτική. Η πολιτική βλάβη, η θεσμική τροφοδοτεί την οικονομική και τούμ</w:t>
      </w:r>
      <w:r>
        <w:rPr>
          <w:rFonts w:eastAsia="Times New Roman" w:cs="Times New Roman"/>
          <w:szCs w:val="24"/>
        </w:rPr>
        <w:t>παλιν.</w:t>
      </w:r>
    </w:p>
    <w:p w14:paraId="7548F59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τώρα τι κάνουμε; Μπορούμε να συγκρίνουμε πού βρισκόταν η χώρα το Φθινόπωρο του 2014 με το πού βρίσκεται σήμερα; Πότε ήμασταν καλύτερα; Τι λέει ο κάθε απλός Έλληνας πολίτης, ο κάθε άνθρωπος της αγοράς και των επιχειρήσεων, ο κάθε εργαζόμενος; Πότ</w:t>
      </w:r>
      <w:r>
        <w:rPr>
          <w:rFonts w:eastAsia="Times New Roman" w:cs="Times New Roman"/>
          <w:szCs w:val="24"/>
        </w:rPr>
        <w:t>ε θα γυρίσουμε στα δεδομένα του Φθινοπώρου του 2014; Το 2019 και αν, ίσως. Δυστυχώς, ούτε αυτό διαφαίνεται τώρα.</w:t>
      </w:r>
    </w:p>
    <w:p w14:paraId="7548F59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Όμως, το μείζον θέμα είναι το φλερτ με την κατάλυση των θεσμών. Όταν ένας Ευρωβουλευτής του ΣΥΡΙΖΑ, ο κ. Χρυσόγονος, μαθητής μου και συνάδελφός</w:t>
      </w:r>
      <w:r>
        <w:rPr>
          <w:rFonts w:eastAsia="Times New Roman" w:cs="Times New Roman"/>
          <w:szCs w:val="24"/>
        </w:rPr>
        <w:t xml:space="preserve"> μου, είχε πει τον Μάρτιο του 2015 ότι </w:t>
      </w:r>
      <w:r>
        <w:rPr>
          <w:rFonts w:eastAsia="Times New Roman" w:cs="Times New Roman"/>
          <w:szCs w:val="24"/>
          <w:lang w:val="en-US"/>
        </w:rPr>
        <w:t>Grexit</w:t>
      </w:r>
      <w:r>
        <w:rPr>
          <w:rFonts w:eastAsia="Times New Roman" w:cs="Times New Roman"/>
          <w:szCs w:val="24"/>
        </w:rPr>
        <w:t xml:space="preserve"> με δημοκρατία και κράτος δικαίου δεν μπορούν να συμβαδίσουν, λίγοι έδωσαν σημασία. Ήταν μια έκλαμψη ειλικρίνειας, γιατί, βεβαίως, απεκαλύφθησαν τα σενάρια όχι Γκάλμπρεϊθ και Βαρουφάκη, αλλά τα σενάρια Τσίπρα. Κ</w:t>
      </w:r>
      <w:r>
        <w:rPr>
          <w:rFonts w:eastAsia="Times New Roman" w:cs="Times New Roman"/>
          <w:szCs w:val="24"/>
        </w:rPr>
        <w:t>αι τι μας λένε τα σενάρια Τσίπρα;</w:t>
      </w:r>
    </w:p>
    <w:p w14:paraId="7548F59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το λέω αυτό, γιατί με σημερινό άρθρο τους οι κ</w:t>
      </w:r>
      <w:r>
        <w:rPr>
          <w:rFonts w:eastAsia="Times New Roman" w:cs="Times New Roman"/>
          <w:szCs w:val="24"/>
        </w:rPr>
        <w:t>ύριοι</w:t>
      </w:r>
      <w:r>
        <w:rPr>
          <w:rFonts w:eastAsia="Times New Roman" w:cs="Times New Roman"/>
          <w:szCs w:val="24"/>
        </w:rPr>
        <w:t>. Βαρουφάκης και Γκάλμπρεϊθ επιβεβαιώνουν το σενάριο και ενοχοποιούν τον κ. Τσίπρα στην «</w:t>
      </w:r>
      <w:r>
        <w:rPr>
          <w:rFonts w:eastAsia="Times New Roman" w:cs="Times New Roman"/>
          <w:szCs w:val="24"/>
        </w:rPr>
        <w:t>ΕΦΗΜΕΡΙΔΑ ΤΩΝ ΣΥΝΤΑΚΤΩΝ</w:t>
      </w:r>
      <w:r>
        <w:rPr>
          <w:rFonts w:eastAsia="Times New Roman" w:cs="Times New Roman"/>
          <w:szCs w:val="24"/>
        </w:rPr>
        <w:t>». Έχει, λοιπόν, πολύ μεγάλη σημασία να δούμε πώς αναπτ</w:t>
      </w:r>
      <w:r>
        <w:rPr>
          <w:rFonts w:eastAsia="Times New Roman" w:cs="Times New Roman"/>
          <w:szCs w:val="24"/>
        </w:rPr>
        <w:t>ύχθηκε αυτό το φλερτ με την κατάλυση των θεσμών, με τον περιορισμό των συνταγματικών ελευθεριών, με την ανάμειξη του στρατού στην τήρηση της τάξης και με την αναστολή εφαρμογής του Συντάγματος.</w:t>
      </w:r>
    </w:p>
    <w:p w14:paraId="7548F59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Το δημοψήφισμα ξεκίνησε ως μέθοδος ανατροπής του θεσμικού κεκτ</w:t>
      </w:r>
      <w:r>
        <w:rPr>
          <w:rFonts w:eastAsia="Times New Roman" w:cs="Times New Roman"/>
          <w:szCs w:val="24"/>
        </w:rPr>
        <w:t xml:space="preserve">ημένου. Και το γεγονός ότι, ευτυχώς, ανετράπη το δημοψήφισμα και όχι το πολίτευμα είναι ένα μεγάλο επίτευγμα για τη χώρα τελικά. </w:t>
      </w:r>
    </w:p>
    <w:p w14:paraId="7548F595" w14:textId="77777777" w:rsidR="006C746B" w:rsidRDefault="002A59A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548F59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Θέλω να σας πω ξανά και ξανά ότι είναι άλλ</w:t>
      </w:r>
      <w:r>
        <w:rPr>
          <w:rFonts w:eastAsia="Times New Roman" w:cs="Times New Roman"/>
          <w:szCs w:val="24"/>
        </w:rPr>
        <w:t xml:space="preserve">ο μια Κυβέρνηση να έχει εναλλακτικό σχέδιο, </w:t>
      </w:r>
      <w:r>
        <w:rPr>
          <w:rFonts w:eastAsia="Times New Roman" w:cs="Times New Roman"/>
          <w:szCs w:val="24"/>
        </w:rPr>
        <w:t>π</w:t>
      </w:r>
      <w:r>
        <w:rPr>
          <w:rFonts w:eastAsia="Times New Roman" w:cs="Times New Roman"/>
          <w:szCs w:val="24"/>
        </w:rPr>
        <w:t>λάνο Β</w:t>
      </w:r>
      <w:r>
        <w:rPr>
          <w:rFonts w:eastAsia="Times New Roman" w:cs="Times New Roman"/>
          <w:szCs w:val="24"/>
        </w:rPr>
        <w:t xml:space="preserve">, καλού κακού για φυσικές ή ανθρωπογενείς καταστροφές, για εξωτερικές επεμβάσεις που δεν τις θέλει και θέλει να τις αποτρέψει. Τέτοια σχέδια πάντα υπάρχουν σε όλες τις κυβερνήσεις. Και είναι άλλο να ετοιμάζεις, να επεξεργάζεσαι και να υιοθετείς ένα </w:t>
      </w:r>
      <w:r>
        <w:rPr>
          <w:rFonts w:eastAsia="Times New Roman" w:cs="Times New Roman"/>
          <w:szCs w:val="24"/>
        </w:rPr>
        <w:t>π</w:t>
      </w:r>
      <w:r>
        <w:rPr>
          <w:rFonts w:eastAsia="Times New Roman" w:cs="Times New Roman"/>
          <w:szCs w:val="24"/>
        </w:rPr>
        <w:t>λάνο Χ</w:t>
      </w:r>
      <w:r>
        <w:rPr>
          <w:rFonts w:eastAsia="Times New Roman" w:cs="Times New Roman"/>
          <w:szCs w:val="24"/>
        </w:rPr>
        <w:t>,</w:t>
      </w:r>
      <w:r>
        <w:rPr>
          <w:rFonts w:eastAsia="Times New Roman" w:cs="Times New Roman"/>
          <w:szCs w:val="24"/>
        </w:rPr>
        <w:t xml:space="preserve"> ως επιλογή σου, </w:t>
      </w:r>
      <w:r>
        <w:rPr>
          <w:rFonts w:eastAsia="Times New Roman" w:cs="Times New Roman"/>
          <w:szCs w:val="24"/>
        </w:rPr>
        <w:t xml:space="preserve">εν </w:t>
      </w:r>
      <w:r>
        <w:rPr>
          <w:rFonts w:eastAsia="Times New Roman" w:cs="Times New Roman"/>
          <w:szCs w:val="24"/>
        </w:rPr>
        <w:t>γνώσ</w:t>
      </w:r>
      <w:r>
        <w:rPr>
          <w:rFonts w:eastAsia="Times New Roman" w:cs="Times New Roman"/>
          <w:szCs w:val="24"/>
        </w:rPr>
        <w:t>ει</w:t>
      </w:r>
      <w:r>
        <w:rPr>
          <w:rFonts w:eastAsia="Times New Roman" w:cs="Times New Roman"/>
          <w:szCs w:val="24"/>
        </w:rPr>
        <w:t xml:space="preserve"> σου και με εντολή του Πρωθυπουργού, όχι για να το έχεις ως εναλλακτική λύση, αλλά για να το έχεις ως επιλογή πολιτικής γραμμής, σε βάρος των θεσμών και σε βάρος της προοπτικής της χώρας. Δηλαδή, να έχεις ως στόχο την περιθωριοπο</w:t>
      </w:r>
      <w:r>
        <w:rPr>
          <w:rFonts w:eastAsia="Times New Roman" w:cs="Times New Roman"/>
          <w:szCs w:val="24"/>
        </w:rPr>
        <w:t>ίηση της χώρας, την ένταξη της χώρας ούτε καν στον τρίτο κόσμο, αλλά στο διεθνές περιθώριο του τέταρτου κόσμου.</w:t>
      </w:r>
    </w:p>
    <w:p w14:paraId="7548F59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Και η ειρωνεία και το θράσος είναι ότι εκείνη την περίοδο που συνέβαιναν αυτά, που είχαμε το φλερτ με την κατάλυση του Συντάγματος, το μεγάλο σύ</w:t>
      </w:r>
      <w:r>
        <w:rPr>
          <w:rFonts w:eastAsia="Times New Roman" w:cs="Times New Roman"/>
          <w:szCs w:val="24"/>
        </w:rPr>
        <w:t>νθημα είναι «</w:t>
      </w:r>
      <w:r>
        <w:rPr>
          <w:rFonts w:eastAsia="Times New Roman" w:cs="Times New Roman"/>
          <w:szCs w:val="24"/>
          <w:lang w:val="en-US"/>
        </w:rPr>
        <w:t>this</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coup</w:t>
      </w:r>
      <w:r>
        <w:rPr>
          <w:rFonts w:eastAsia="Times New Roman" w:cs="Times New Roman"/>
          <w:szCs w:val="24"/>
        </w:rPr>
        <w:t xml:space="preserve">», ότι εδώ πάει να γίνει πραξικόπημα εναντίον της Κυβέρνησης που επεξεργαζόταν το σχέδιο της κατάλυσης των θεσμών. </w:t>
      </w:r>
    </w:p>
    <w:p w14:paraId="7548F59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Ενώ θα έπρεπε να θυμηθούμε τον Φρανσουά Μιτεράν, που έλεγε ότι αυτό είναι ένα «Coup d’ </w:t>
      </w:r>
      <w:r>
        <w:rPr>
          <w:rFonts w:eastAsia="Times New Roman"/>
          <w:szCs w:val="24"/>
        </w:rPr>
        <w:t>é</w:t>
      </w:r>
      <w:r>
        <w:rPr>
          <w:rFonts w:eastAsia="Times New Roman" w:cs="Times New Roman"/>
          <w:szCs w:val="24"/>
        </w:rPr>
        <w:t xml:space="preserve">tat permanent», ότι αυτό </w:t>
      </w:r>
      <w:r>
        <w:rPr>
          <w:rFonts w:eastAsia="Times New Roman" w:cs="Times New Roman"/>
          <w:szCs w:val="24"/>
        </w:rPr>
        <w:t>είναι ένα διαρκές πραξικόπημα, που αλλοιώνει την αντίληψή μας για τους θεσμούς, την ευαισθησία μας. Είναι ένας μιθριδατισμός. Είναι η στάγδην δηλητηρίαση της αντίληψής μας για τη σημασία των δημοκρατικών θεσμών και των θεσμών του κράτους δικαίου.</w:t>
      </w:r>
    </w:p>
    <w:p w14:paraId="7548F59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γίνει,</w:t>
      </w:r>
      <w:r>
        <w:rPr>
          <w:rFonts w:eastAsia="Times New Roman" w:cs="Times New Roman"/>
          <w:szCs w:val="24"/>
        </w:rPr>
        <w:t xml:space="preserve"> λοιπόν, αυτή η εξεταστική επιτροπή, όπως τη ζητά η Νέα Δημοκρατία και την αποδέχεται η Δημοκρατική Συμπαράταξη </w:t>
      </w:r>
      <w:r>
        <w:rPr>
          <w:rFonts w:eastAsia="Times New Roman" w:cs="Times New Roman"/>
          <w:szCs w:val="24"/>
        </w:rPr>
        <w:t>και</w:t>
      </w:r>
      <w:r>
        <w:rPr>
          <w:rFonts w:eastAsia="Times New Roman" w:cs="Times New Roman"/>
          <w:szCs w:val="24"/>
        </w:rPr>
        <w:t xml:space="preserve"> το Ποτάμι ή όπως την θέλει η Κυβέρνηση, να δούμε τα προ του μνημονίου, το πρώτο, το δεύτερο και το τρίτο; Να τα δούμε όλα μαζί, αλλά να τα δ</w:t>
      </w:r>
      <w:r>
        <w:rPr>
          <w:rFonts w:eastAsia="Times New Roman" w:cs="Times New Roman"/>
          <w:szCs w:val="24"/>
        </w:rPr>
        <w:t xml:space="preserve">ούμε. Να δούμε την αλήθεια. </w:t>
      </w:r>
    </w:p>
    <w:p w14:paraId="7548F59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Γιατί εδώ η χώρα βαδίζει στα σαθρά θεμέλια μεγάλων και επαναλαμβανόμενων ψεμάτων, που αλλοιώνουν την αντιληπτική ικανότητα της κοινωνίας. Και αυτό δεν οδηγεί σε μια θετική λύση υπέρβασης της κρίσης.</w:t>
      </w:r>
    </w:p>
    <w:p w14:paraId="7548F59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πρόβλημα θεσμών και δημοκ</w:t>
      </w:r>
      <w:r>
        <w:rPr>
          <w:rFonts w:eastAsia="Times New Roman" w:cs="Times New Roman"/>
          <w:szCs w:val="24"/>
        </w:rPr>
        <w:t xml:space="preserve">ρατίας είναι, δυστυχώς, διαρκές. Βλέπουμε πρωτοφανείς καταστάσεις στη </w:t>
      </w:r>
      <w:r>
        <w:rPr>
          <w:rFonts w:eastAsia="Times New Roman" w:cs="Times New Roman"/>
          <w:szCs w:val="24"/>
        </w:rPr>
        <w:t>δ</w:t>
      </w:r>
      <w:r>
        <w:rPr>
          <w:rFonts w:eastAsia="Times New Roman" w:cs="Times New Roman"/>
          <w:szCs w:val="24"/>
        </w:rPr>
        <w:t xml:space="preserve">ικαιοσύνη, συγκρούσεις, μηνύσεις, πειθαρχικές έρευνες, απειλές μεταξύ ανωτάτων δικαστικών και εισαγγελικών λειτουργών. </w:t>
      </w:r>
    </w:p>
    <w:p w14:paraId="7548F59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Βλέπουμε την καταρράκωση των ανεξαρτήτων αρχών, το πάθος της Κυβέ</w:t>
      </w:r>
      <w:r>
        <w:rPr>
          <w:rFonts w:eastAsia="Times New Roman" w:cs="Times New Roman"/>
          <w:szCs w:val="24"/>
        </w:rPr>
        <w:t>ρνησης κατά των ανεξαρτήτων αρχών, για να υφαρπαγεί η αρμοδιότητα του Εθνικού Συμβουλίου Ραδιοτηλεόρασης και να γίνει η επέμβαση στο νέο επικοινωνιακό τοπίο, που βλέπουμε ποιοι είναι αυτοί που διεκδικούν μια θέση και έναν ρόλο ως αντίπαλοι της διαπλοκής κα</w:t>
      </w:r>
      <w:r>
        <w:rPr>
          <w:rFonts w:eastAsia="Times New Roman" w:cs="Times New Roman"/>
          <w:szCs w:val="24"/>
        </w:rPr>
        <w:t>ι εγγυητές της διαφάνειας.</w:t>
      </w:r>
    </w:p>
    <w:p w14:paraId="7548F59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Και μετά την ήττα ως προς το εκλογικό σύστημα, την ήττα τής δήθεν μαγκιάς –γιατί ο κ. Τσίπρας προσπάθησε να μετατρέψει την ηττοπάθειά του, την παραδοχή της ήττας του, σε δήθεν πρωτοβουλία, λέγοντας «θα αλλάξω το εκλογικό σύστημα,</w:t>
      </w:r>
      <w:r>
        <w:rPr>
          <w:rFonts w:eastAsia="Times New Roman" w:cs="Times New Roman"/>
          <w:szCs w:val="24"/>
        </w:rPr>
        <w:t xml:space="preserve"> θα ανακόψω την πορεία των πραγμάτων»-, έχουμε το παιχνίδι με το Σύνταγμα, τη χθεσινή πρωτοβουλία του κ. Τσίπρα, η οποία, όπως εξήγησα, δεν μπορεί να είναι κυβερνητική, διότι η Κυβέρνηση δεν είναι, κατά το Σύνταγμα, παράγων της αναθεωρητικής διαδικασίας, α</w:t>
      </w:r>
      <w:r>
        <w:rPr>
          <w:rFonts w:eastAsia="Times New Roman" w:cs="Times New Roman"/>
          <w:szCs w:val="24"/>
        </w:rPr>
        <w:t xml:space="preserve">λλά μια κομματική πρωτοβουλία που παίζει με τα πάντα. </w:t>
      </w:r>
    </w:p>
    <w:p w14:paraId="7548F59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Πρόκειται για μία πρωτοβουλία που αλλοιώνει τον πυρήνα του κοινοβουλευτικού συστήματος διακυβέρνησης παίζοντας με τον Πρόεδρο της Δημοκρατίας, καθώς από συναινετικό τον μετατρέπει ξαφνικά σε κομματικό </w:t>
      </w:r>
      <w:r>
        <w:rPr>
          <w:rFonts w:eastAsia="Times New Roman" w:cs="Times New Roman"/>
          <w:szCs w:val="24"/>
        </w:rPr>
        <w:t xml:space="preserve">και συγκρουσιακό μέσω της άμεσης εκλογής. </w:t>
      </w:r>
    </w:p>
    <w:p w14:paraId="7548F59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Παίζει με τον πυρήνα του κράτους δικαίου που είναι ο δικαστικός έλεγχος της συνταγματικότητας των νόμων, υπονομεύοντας στην πραγματικότητα την αρμοδιότητα των δικαστηρίων μέσω ενός οιονεί </w:t>
      </w:r>
      <w:r>
        <w:rPr>
          <w:rFonts w:eastAsia="Times New Roman" w:cs="Times New Roman"/>
          <w:szCs w:val="24"/>
        </w:rPr>
        <w:lastRenderedPageBreak/>
        <w:t>δικαστικού οργάνου συμβου</w:t>
      </w:r>
      <w:r>
        <w:rPr>
          <w:rFonts w:eastAsia="Times New Roman" w:cs="Times New Roman"/>
          <w:szCs w:val="24"/>
        </w:rPr>
        <w:t xml:space="preserve">λευτικού παρά τω Προέδρω της Δημοκρατίας, αφαιρώντας τη βασική αρμοδιότητα που έχει η δικαιοσύνη ως εγγυήτρια του κράτους δικαίου. </w:t>
      </w:r>
    </w:p>
    <w:p w14:paraId="7548F5A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Άρα αλλοιώνεται και ο πυρήνας του δημοκρατικού κοινοβουλευτικού αντιπροσωπευτικού πολιτεύματος και ο πυρήνας των θεμελιωδών </w:t>
      </w:r>
      <w:r>
        <w:rPr>
          <w:rFonts w:eastAsia="Times New Roman" w:cs="Times New Roman"/>
          <w:szCs w:val="24"/>
        </w:rPr>
        <w:t xml:space="preserve">δικαιωμάτων και του κράτους δικαίου. </w:t>
      </w:r>
    </w:p>
    <w:p w14:paraId="7548F5A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κύριε Βενιζέλο, σας παρακαλώ.</w:t>
      </w:r>
    </w:p>
    <w:p w14:paraId="7548F5A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Αυτή είναι η πρόταση για την Ελλάδα του 2021, για να γιορτάσουμε τα διακόσια χρόνια από την εθνική παλιγγενεσία, δηλαδή για να οργανώσουμε ένα μνημόσυνο γύρω από τη συντεταγμένη πολιτεία, η οποία θυσιάζεται στο</w:t>
      </w:r>
      <w:r>
        <w:rPr>
          <w:rFonts w:eastAsia="Times New Roman" w:cs="Times New Roman"/>
          <w:szCs w:val="24"/>
        </w:rPr>
        <w:t>ν</w:t>
      </w:r>
      <w:r>
        <w:rPr>
          <w:rFonts w:eastAsia="Times New Roman" w:cs="Times New Roman"/>
          <w:szCs w:val="24"/>
        </w:rPr>
        <w:t xml:space="preserve"> βωμό της προσπάθειας του κ. Τσίπρα να οργαν</w:t>
      </w:r>
      <w:r>
        <w:rPr>
          <w:rFonts w:eastAsia="Times New Roman" w:cs="Times New Roman"/>
          <w:szCs w:val="24"/>
        </w:rPr>
        <w:t>ώσει τη συντεταγμένη υποχώρησή του από την εξουσία πέφτοντας στα μαλακά.</w:t>
      </w:r>
    </w:p>
    <w:p w14:paraId="7548F5A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Το παιχνίδι με τους θεσμούς είναι αδίστακτο και γίνεται για λόγους μικροκομματικούς, επικοινωνιακούς. Πρόκειται για έναν γιγαντιαίο αντιπερισπασμό. Αυτά θα τα ερευνήσει κάποια Βουλή. </w:t>
      </w:r>
      <w:r>
        <w:rPr>
          <w:rFonts w:eastAsia="Times New Roman" w:cs="Times New Roman"/>
          <w:szCs w:val="24"/>
        </w:rPr>
        <w:t>Και δεν ματαιοπονούμε. Προσωπικά, δεν ματαιοπονώ. Δεν πιστεύω ότι αυτό θα γίνει στην παρούσα Βουλή, αλλά θα γίνει στην επόμενη.</w:t>
      </w:r>
    </w:p>
    <w:p w14:paraId="7548F5A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Ευχαριστώ.</w:t>
      </w:r>
    </w:p>
    <w:p w14:paraId="7548F5A5"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(Χειροκροτήματα από την πτέρυγα της Δημοκρατικής Συμπαράταξης ΠΑΣΟΚ-ΔΗΜΑΡ)</w:t>
      </w:r>
    </w:p>
    <w:p w14:paraId="7548F5A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Βενιζέλο.</w:t>
      </w:r>
    </w:p>
    <w:p w14:paraId="7548F5A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Μορφίδης, Βουλευτής του ΣΥΡΙΖΑ, για έξι λεπτά.</w:t>
      </w:r>
    </w:p>
    <w:p w14:paraId="7548F5A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ΚΩΝΣΤΑΝΤΙΝΟΣ ΜΟΡΦΙΔΗΣ: </w:t>
      </w:r>
      <w:r>
        <w:rPr>
          <w:rFonts w:eastAsia="Times New Roman" w:cs="Times New Roman"/>
          <w:szCs w:val="24"/>
        </w:rPr>
        <w:t>Ευχαριστώ, κύριε Πρόεδρε.</w:t>
      </w:r>
    </w:p>
    <w:p w14:paraId="7548F5A9" w14:textId="77777777" w:rsidR="006C746B" w:rsidRDefault="002A59A5">
      <w:pPr>
        <w:spacing w:line="600" w:lineRule="auto"/>
        <w:ind w:firstLine="720"/>
        <w:jc w:val="both"/>
        <w:rPr>
          <w:rFonts w:eastAsia="Times New Roman" w:cs="Times New Roman"/>
          <w:szCs w:val="24"/>
        </w:rPr>
      </w:pPr>
      <w:r>
        <w:rPr>
          <w:rFonts w:eastAsia="Times New Roman" w:cs="Times New Roman"/>
          <w:szCs w:val="28"/>
        </w:rPr>
        <w:t xml:space="preserve">Κυρίες και κύριοι συνάδελφοι, </w:t>
      </w:r>
      <w:r>
        <w:rPr>
          <w:rFonts w:eastAsia="Times New Roman" w:cs="Times New Roman"/>
          <w:szCs w:val="24"/>
        </w:rPr>
        <w:t xml:space="preserve">αν κατάλαβα καλά, ούτε ο κ. Θεοχάρης που μίλησε προηγουμένως ούτε ο </w:t>
      </w:r>
      <w:r>
        <w:rPr>
          <w:rFonts w:eastAsia="Times New Roman" w:cs="Times New Roman"/>
          <w:szCs w:val="24"/>
        </w:rPr>
        <w:t>κ. Γεωργιάδης ούτε ο κ. Βενιζέλος ήταν Υπουργοί σ</w:t>
      </w:r>
      <w:r>
        <w:rPr>
          <w:rFonts w:eastAsia="Times New Roman" w:cs="Times New Roman"/>
          <w:szCs w:val="24"/>
        </w:rPr>
        <w:t>ε</w:t>
      </w:r>
      <w:r>
        <w:rPr>
          <w:rFonts w:eastAsia="Times New Roman" w:cs="Times New Roman"/>
          <w:szCs w:val="24"/>
        </w:rPr>
        <w:t xml:space="preserve"> αυτή τη χώρα, αλλά και αν ήταν, πέρασαν </w:t>
      </w:r>
      <w:r>
        <w:rPr>
          <w:rFonts w:eastAsia="Times New Roman" w:cs="Times New Roman"/>
          <w:szCs w:val="24"/>
        </w:rPr>
        <w:lastRenderedPageBreak/>
        <w:t>πολλά χρόνια από τότε και ουδεμία ευθύνη φέρουν για την κατάστασή της. Αντίθετα, όλη η ευθύνη έχει συσσωρευθεί τους τελευταίους δεκαέξι μήνες ή κυρίως στο πρώτο επτά</w:t>
      </w:r>
      <w:r>
        <w:rPr>
          <w:rFonts w:eastAsia="Times New Roman" w:cs="Times New Roman"/>
          <w:szCs w:val="24"/>
        </w:rPr>
        <w:t>μηνο.</w:t>
      </w:r>
    </w:p>
    <w:p w14:paraId="7548F5AA" w14:textId="77777777" w:rsidR="006C746B" w:rsidRDefault="002A59A5">
      <w:pPr>
        <w:spacing w:line="600" w:lineRule="auto"/>
        <w:ind w:firstLine="720"/>
        <w:jc w:val="both"/>
        <w:rPr>
          <w:rFonts w:eastAsia="Times New Roman" w:cs="Times New Roman"/>
          <w:szCs w:val="24"/>
        </w:rPr>
      </w:pPr>
      <w:r>
        <w:rPr>
          <w:rFonts w:eastAsia="Times New Roman" w:cs="Times New Roman"/>
          <w:szCs w:val="28"/>
        </w:rPr>
        <w:t xml:space="preserve">Κυρίες και κύριοι συνάδελφοι, </w:t>
      </w:r>
      <w:r>
        <w:rPr>
          <w:rFonts w:eastAsia="Times New Roman" w:cs="Times New Roman"/>
          <w:szCs w:val="24"/>
        </w:rPr>
        <w:t xml:space="preserve">είναι τραγικό να προσπαθεί η Αξιωματική Αντιπολίτευση να φορτώσει στην Κυβέρνηση την αποτυχία της δικής της πολιτικής. Δεν αναφέρομαι σε αποτυχημένη πολιτική μόνο για την περίοδο που είχε την ευθύνη της διακυβέρνησης τα </w:t>
      </w:r>
      <w:r>
        <w:rPr>
          <w:rFonts w:eastAsia="Times New Roman" w:cs="Times New Roman"/>
          <w:szCs w:val="24"/>
        </w:rPr>
        <w:t>τελευταία χρόνια, αλλά και σε αποτυχημένες πολιτικές επιλογές και κατά την περίοδο από τον Γενάρη του 2015 μέχρι σήμερα.</w:t>
      </w:r>
    </w:p>
    <w:p w14:paraId="7548F5A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Τα αποτελέσματα της κυβερνητικής πολιτικής της Νέας Δημοκρατίας και του ΠΑΣΟΚ είναι γνωστά και ο ελληνικός λαός την έχει καταδικάσει στ</w:t>
      </w:r>
      <w:r>
        <w:rPr>
          <w:rFonts w:eastAsia="Times New Roman" w:cs="Times New Roman"/>
          <w:szCs w:val="24"/>
        </w:rPr>
        <w:t xml:space="preserve">ις τέσσερις τελευταίες εκλογικές αναμετρήσεις. Ωστόσο, είναι καλό να τα υπενθυμίζουμε συνεχώς, γιατί φαίνεται ότι η Αντιπολίτευση επιδιώκει να τα απωθεί, ελπίζοντας ότι οι πολίτες θα υποστούν ένα συλλογικό Αλτσχάιμερ. </w:t>
      </w:r>
    </w:p>
    <w:p w14:paraId="7548F5A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Η ελληνική οικονομία είχε σχεδόν μηδε</w:t>
      </w:r>
      <w:r>
        <w:rPr>
          <w:rFonts w:eastAsia="Times New Roman" w:cs="Times New Roman"/>
          <w:szCs w:val="24"/>
        </w:rPr>
        <w:t xml:space="preserve">νική ανάπτυξη το 2014, γιατί η Νέα Δημοκρατία και το ΠΑΣΟΚ, με τις συμφωνίες που είχαν κάνει, συρρίκνωσαν την οικονομία κατά 25% λεηλατώντας τα δημόσια ταμεία, έφθασαν την ανεργία στο 27,1% και έσπασαν κάθε ρεκόρ σε λουκέτα στην αγορά. Πήραν ένα χρέος από </w:t>
      </w:r>
      <w:r>
        <w:rPr>
          <w:rFonts w:eastAsia="Times New Roman" w:cs="Times New Roman"/>
          <w:szCs w:val="24"/>
        </w:rPr>
        <w:t>το 112,9% του ΑΕΠ το 2008 και το παρέδωσαν στο 180,1% του ΑΕΠ το 2014.</w:t>
      </w:r>
    </w:p>
    <w:p w14:paraId="7548F5A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Είχαν δεσμευτεί και ο τότε </w:t>
      </w:r>
      <w:r>
        <w:rPr>
          <w:rFonts w:eastAsia="Times New Roman" w:cs="Times New Roman"/>
          <w:szCs w:val="24"/>
        </w:rPr>
        <w:t>π</w:t>
      </w:r>
      <w:r>
        <w:rPr>
          <w:rFonts w:eastAsia="Times New Roman" w:cs="Times New Roman"/>
          <w:szCs w:val="24"/>
        </w:rPr>
        <w:t>ρωθυπουργός Αντώνης Σαμαράς και ο Υπουργός Οικονομικών Γκίκας Χαρδούβελης ότι το 2014 θα ολοκλήρωναν την πέμπτη αξιολόγηση με όλα τα προβλεπόμενα μέτρα λιτότ</w:t>
      </w:r>
      <w:r>
        <w:rPr>
          <w:rFonts w:eastAsia="Times New Roman" w:cs="Times New Roman"/>
          <w:szCs w:val="24"/>
        </w:rPr>
        <w:t xml:space="preserve">ητας και θα κάλυπταν με νέα μέτρα λιτότητας το δημοσιονομικό κενό των 2 δισεκατομμυρίων ευρώ. </w:t>
      </w:r>
    </w:p>
    <w:p w14:paraId="7548F5A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Ωστόσο, καθυστέρησαν την αξιολόγηση για επτά μήνες και δεν την ολοκλήρωσαν ποτέ. Ο σκοπός ήταν προφανής: Με τη χώρα στα πρόθυρα κατάρρευσης, η Κυβέρνηση του ΣΥΡΙ</w:t>
      </w:r>
      <w:r>
        <w:rPr>
          <w:rFonts w:eastAsia="Times New Roman" w:cs="Times New Roman"/>
          <w:szCs w:val="24"/>
        </w:rPr>
        <w:t xml:space="preserve">ΖΑ που ερχόταν να αναγκαστεί να υποχωρήσει και να πραγματοποιηθεί το σενάριο της αριστερής παρένθεσης. Εκείνοι θα επανέρχονταν ως σωτήρες και το 2015 θα έπαιρναν νέα μέτρα λιτότητας για να πιάσουν τον νέο στόχο </w:t>
      </w:r>
      <w:r>
        <w:rPr>
          <w:rFonts w:eastAsia="Times New Roman" w:cs="Times New Roman"/>
          <w:szCs w:val="24"/>
        </w:rPr>
        <w:lastRenderedPageBreak/>
        <w:t>πρωτογενούς πλεονάσματος που ήταν διπλάσιος α</w:t>
      </w:r>
      <w:r>
        <w:rPr>
          <w:rFonts w:eastAsia="Times New Roman" w:cs="Times New Roman"/>
          <w:szCs w:val="24"/>
        </w:rPr>
        <w:t>πό τον προηγούμενο και επιμένοντας ότι το χρέος είναι βιώσιμο, θα επιδίωκαν νέο δανεισμό.</w:t>
      </w:r>
    </w:p>
    <w:p w14:paraId="7548F5A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 κ. Χαρδούβελης, βέβαια, ομολόγησε ότι τίποτα από τα παραπάνω δεν έβγαινε, πάρα μόνο με τη λήψη νέων επαχθών μέτρων. </w:t>
      </w:r>
    </w:p>
    <w:p w14:paraId="7548F5B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Από τη στιγμή που η Νέα Δημοκρατία πέρασε στα έ</w:t>
      </w:r>
      <w:r>
        <w:rPr>
          <w:rFonts w:eastAsia="Times New Roman" w:cs="Times New Roman"/>
          <w:szCs w:val="24"/>
        </w:rPr>
        <w:t xml:space="preserve">δρανα της Αντιπολίτευσης, έχει επιδοθεί σε μια απέλπιδα προσπάθεια να πείσει ότι όλοι οι δείκτες χειροτερεύουν συνεχώς, και βέβαια ότι η διαπραγμάτευση του ΣΥΡΙΖΑ οδήγησε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ότι κόστισε στην Ελλάδα 86 δισεκατομμύρια ευρώ. </w:t>
      </w:r>
    </w:p>
    <w:p w14:paraId="7548F5B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Τι και αν έ</w:t>
      </w:r>
      <w:r>
        <w:rPr>
          <w:rFonts w:eastAsia="Times New Roman" w:cs="Times New Roman"/>
          <w:szCs w:val="24"/>
        </w:rPr>
        <w:t>χουμε εξηγήσει το πώς αναλύονται αυτά τα 86 δισεκατομμύρια ευρώ –που έχουμε πει ότι τα 54 δισεκατομμύρια ευρώ πάνε για την εξυπηρέτηση του χρέους, τα 7 δισεκατομμύρια ευρώ πάνε για να πληρωθούν τα χρέη προς τους ιδιώτες, που είχαν δημιουργήσει οι προηγούμε</w:t>
      </w:r>
      <w:r>
        <w:rPr>
          <w:rFonts w:eastAsia="Times New Roman" w:cs="Times New Roman"/>
          <w:szCs w:val="24"/>
        </w:rPr>
        <w:t xml:space="preserve">νες </w:t>
      </w:r>
      <w:r>
        <w:rPr>
          <w:rFonts w:eastAsia="Times New Roman" w:cs="Times New Roman"/>
          <w:szCs w:val="24"/>
        </w:rPr>
        <w:t>κ</w:t>
      </w:r>
      <w:r>
        <w:rPr>
          <w:rFonts w:eastAsia="Times New Roman" w:cs="Times New Roman"/>
          <w:szCs w:val="24"/>
        </w:rPr>
        <w:t>υβερνήσεις-, τίποτα από αυτά δεν μετράει. Επιμένουν να αναπαράγουν εν γνώσει τους ένα ψέμα για αυτό το ποσό.</w:t>
      </w:r>
    </w:p>
    <w:p w14:paraId="7548F5B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Βεβαίως, η Νέα Δημοκρατία προσπαθεί, επίσης, να πείσει ότι έχουμε οδηγήσει όλα τα πράγματα στο χάος.</w:t>
      </w:r>
    </w:p>
    <w:p w14:paraId="7548F5B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Είναι αυτή η πραγματικότητα; Σήμερα η κατ</w:t>
      </w:r>
      <w:r>
        <w:rPr>
          <w:rFonts w:eastAsia="Times New Roman" w:cs="Times New Roman"/>
          <w:szCs w:val="24"/>
        </w:rPr>
        <w:t>άσταση εξακολουθεί να είναι δύσκολη. Όμως, η ελληνική οικονομία έχει σχεδόν μηδενική ύφεση για το 2015. Η ανεργία έχει πέσει στο 23,3% και συνεχώς μειώνεται. Δεν είμαστε ευχαριστημένοι από αυτό, αλλά καταβάλλουμε προσπάθεια να μειωθεί όσο το δυνατόν περισσ</w:t>
      </w:r>
      <w:r>
        <w:rPr>
          <w:rFonts w:eastAsia="Times New Roman" w:cs="Times New Roman"/>
          <w:szCs w:val="24"/>
        </w:rPr>
        <w:t xml:space="preserve">ότερο. </w:t>
      </w:r>
    </w:p>
    <w:p w14:paraId="7548F5B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Δεν εξέλιπαν τα λουκέτα. Όμως, είναι ενδεικτικό ότι μόνο στην Αθήνα το πρώτο εξάμηνο του έτους άνοιξαν επτακόσιες τριάντα επτά επιχειρήσεις περισσότερες από αυτές που έκλεισαν. Το χρέος δεν μηδενίστηκε, -πώς ήταν δυνατό να γίνει αυτό-, αλλά για πρώ</w:t>
      </w:r>
      <w:r>
        <w:rPr>
          <w:rFonts w:eastAsia="Times New Roman" w:cs="Times New Roman"/>
          <w:szCs w:val="24"/>
        </w:rPr>
        <w:t>τη φορά στα χρόνια της κρίσης μειώθηκε λίγο και πήγε στο 176,9% από το 180,1%. Όμως, μειώθηκε!</w:t>
      </w:r>
    </w:p>
    <w:p w14:paraId="7548F5B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φτάσουμε στο σημείο αυτό, της αντιστροφής δηλαδή της κατάστασης που εσείς δημιουργήσατε, χρειάστηκε μια διαπραγμάτευση που ήταν επίπονη, αλλά, στον βαθμό </w:t>
      </w:r>
      <w:r>
        <w:rPr>
          <w:rFonts w:eastAsia="Times New Roman" w:cs="Times New Roman"/>
          <w:szCs w:val="24"/>
        </w:rPr>
        <w:t>που ήταν δυνατόν, επιτυχής. Αυτήν είναι η σημερινή πραγματικότητα.</w:t>
      </w:r>
    </w:p>
    <w:p w14:paraId="7548F5B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Εσείς αρνούμενοι να συζητήσετε τα αίτια που σας οδήγησαν στην ήττα στις τελευταίες εκλογικές αναμετρήσεις, προτείνατε τη σύσταση εξεταστικής επιτροπής για να διερευνηθεί: </w:t>
      </w:r>
    </w:p>
    <w:p w14:paraId="7548F5B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Πρώτον, αν το Μαξ</w:t>
      </w:r>
      <w:r>
        <w:rPr>
          <w:rFonts w:eastAsia="Times New Roman" w:cs="Times New Roman"/>
          <w:szCs w:val="24"/>
        </w:rPr>
        <w:t xml:space="preserve">ίμου απεργαζόταν παράλληλο σχέδιο περί εξόδου από το ευρώ, παράλληλο νόμισμα, κουρέματα και εισβολές. </w:t>
      </w:r>
    </w:p>
    <w:p w14:paraId="7548F5B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πραγματικότητα, όπως εξελίχθηκε από τότε μέχρι σήμερα, διαψεύδει όλα όσα διατυπώνετε, γιατί η κυβερνητική πολιτική δεν υλοποιείται στη βάση κάποιων σκέ</w:t>
      </w:r>
      <w:r>
        <w:rPr>
          <w:rFonts w:eastAsia="Times New Roman" w:cs="Times New Roman"/>
          <w:szCs w:val="24"/>
        </w:rPr>
        <w:t xml:space="preserve">ψεων που έχουν ή καταθέτουν κάποια από τα μέλη της Κυβέρνησης, αλλά στη βάση των αποφάσεων του Υπουργικού Συμβουλίου και της Βουλής. </w:t>
      </w:r>
      <w:r>
        <w:rPr>
          <w:rFonts w:eastAsia="Times New Roman" w:cs="Times New Roman"/>
          <w:szCs w:val="24"/>
        </w:rPr>
        <w:lastRenderedPageBreak/>
        <w:t>Και αυτές οι αποφάσεις κρίνονται, όχι τα δημοσιεύματα και οι θεωρίες συνομωσίας ή θεωρίες περί καταλήψεως του Νομισματοκοπε</w:t>
      </w:r>
      <w:r>
        <w:rPr>
          <w:rFonts w:eastAsia="Times New Roman" w:cs="Times New Roman"/>
          <w:szCs w:val="24"/>
        </w:rPr>
        <w:t xml:space="preserve">ίου και των χειμερινών ανακτόρων. </w:t>
      </w:r>
    </w:p>
    <w:p w14:paraId="7548F5B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Δεύτερον, ζητάτε να διερευνηθεί το δήθεν τεράστιο μετρήσιμο χρέος της χώρας και της οικονομίας που προέκυψε από τους υποτιθέμενους αυτούς χειρισμούς. </w:t>
      </w:r>
    </w:p>
    <w:p w14:paraId="7548F5B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Μιλάτε για την επιστροφή της χώρας στην ύφεση. Είχαμε ανάπτυξη το 2014</w:t>
      </w:r>
      <w:r>
        <w:rPr>
          <w:rFonts w:eastAsia="Times New Roman" w:cs="Times New Roman"/>
          <w:szCs w:val="24"/>
        </w:rPr>
        <w:t xml:space="preserve">; Γιατί δεν το καταλάβαμε; </w:t>
      </w:r>
    </w:p>
    <w:p w14:paraId="7548F5B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Μιλάτε για τη συρρίκνωση της τάσης της αποκλιμάκωσης της ανεργίας. Εμείς δεν μιλάμε για φανταστικές τάσεις, αλλά καταθέτουμε πραγματικά στοιχεία.</w:t>
      </w:r>
    </w:p>
    <w:p w14:paraId="7548F5B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Στη συνέχεια καταγράφετε τα προβλήματα που επισώρευσαν τα μνημόνια στη χώρα, αλλά </w:t>
      </w:r>
      <w:r>
        <w:rPr>
          <w:rFonts w:eastAsia="Times New Roman" w:cs="Times New Roman"/>
          <w:szCs w:val="24"/>
        </w:rPr>
        <w:t>τα αποδίδετε μόνο στη Κυβέρνηση του ΣΥΡΙΖΑ. Πριν το</w:t>
      </w:r>
      <w:r>
        <w:rPr>
          <w:rFonts w:eastAsia="Times New Roman" w:cs="Times New Roman"/>
          <w:szCs w:val="24"/>
        </w:rPr>
        <w:t>ν</w:t>
      </w:r>
      <w:r>
        <w:rPr>
          <w:rFonts w:eastAsia="Times New Roman" w:cs="Times New Roman"/>
          <w:szCs w:val="24"/>
        </w:rPr>
        <w:t xml:space="preserve"> ΣΥΡΙΖΑ όλα πηγαίναν δεξιά! </w:t>
      </w:r>
    </w:p>
    <w:p w14:paraId="7548F5B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Ναι, υπάρχουν αυτά τα προβλήματα, τα οποία θα ήταν οξύτατα αν εξακολουθούσατε να εφαρμόζετε την πολιτική σας και να πηγαίνουν όλα δεξιά. Εμείς παλεύουμε βήμα-βήμα να τα αμβλύν</w:t>
      </w:r>
      <w:r>
        <w:rPr>
          <w:rFonts w:eastAsia="Times New Roman" w:cs="Times New Roman"/>
          <w:szCs w:val="24"/>
        </w:rPr>
        <w:t xml:space="preserve">ουμε και να τα </w:t>
      </w:r>
      <w:r>
        <w:rPr>
          <w:rFonts w:eastAsia="Times New Roman" w:cs="Times New Roman"/>
          <w:szCs w:val="24"/>
        </w:rPr>
        <w:lastRenderedPageBreak/>
        <w:t>εξουδετερώσουμε. Ξέρουμε ότι είναι δύσκολο. Και με τα δύσκολα αναμετριόμαστε και τα καταφέρνουμε και αυτό σας τρομάζει. Το μόνο που καταφέρνετε είναι να κυνηγάτε τη σκιά σας.</w:t>
      </w:r>
    </w:p>
    <w:p w14:paraId="7548F5B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Ευχαριστώ.</w:t>
      </w:r>
    </w:p>
    <w:p w14:paraId="7548F5BF" w14:textId="77777777" w:rsidR="006C746B" w:rsidRDefault="002A59A5">
      <w:pPr>
        <w:spacing w:line="600" w:lineRule="auto"/>
        <w:ind w:firstLine="720"/>
        <w:jc w:val="center"/>
        <w:rPr>
          <w:rFonts w:eastAsia="Times New Roman"/>
          <w:bCs/>
        </w:rPr>
      </w:pPr>
      <w:r>
        <w:rPr>
          <w:rFonts w:eastAsia="Times New Roman"/>
          <w:bCs/>
        </w:rPr>
        <w:t>(Χειροκροτήματα από την πτέρυγα του ΣΥΡΙΖΑ)</w:t>
      </w:r>
    </w:p>
    <w:p w14:paraId="7548F5C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Ευχαριστούμε τον κ. Κωνσταντίνο Μορφίδη, Βουλευτή του ΣΥΡΙΖΑ.</w:t>
      </w:r>
    </w:p>
    <w:p w14:paraId="7548F5C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Τον λόγο έχει ο κ. Ιωάννης Σαχινίδης από τη Χρυσή Αυγή.</w:t>
      </w:r>
    </w:p>
    <w:p w14:paraId="7548F5C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olor w:val="000000"/>
          <w:szCs w:val="24"/>
        </w:rPr>
        <w:t>Ευχαριστώ, κύριε Πρόεδρε.</w:t>
      </w:r>
      <w:r>
        <w:rPr>
          <w:rFonts w:eastAsia="Times New Roman" w:cs="Times New Roman"/>
          <w:szCs w:val="24"/>
        </w:rPr>
        <w:t xml:space="preserve"> </w:t>
      </w:r>
    </w:p>
    <w:p w14:paraId="7548F5C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εδώ και τέσσερις περίπο</w:t>
      </w:r>
      <w:r>
        <w:rPr>
          <w:rFonts w:eastAsia="Times New Roman" w:cs="Times New Roman"/>
          <w:szCs w:val="24"/>
        </w:rPr>
        <w:t xml:space="preserve">υ ώρες -γύρω στις </w:t>
      </w:r>
      <w:r>
        <w:rPr>
          <w:rFonts w:eastAsia="Times New Roman" w:cs="Times New Roman"/>
          <w:szCs w:val="24"/>
        </w:rPr>
        <w:t>δώδεκα το μεσημέρι</w:t>
      </w:r>
      <w:r>
        <w:rPr>
          <w:rFonts w:eastAsia="Times New Roman" w:cs="Times New Roman"/>
          <w:szCs w:val="24"/>
        </w:rPr>
        <w:t xml:space="preserve">- και ενώ περάσαν γύρω στους τριάντα ομιλητές, αν δεν κάνω λάθος, ουδείς αναφέρθηκε σε ένα δυσάρεστο γεγονός το οποίο έλαβε χώρα στη βόρεια Γαλλία και συγκεκριμένα στην πόλη του </w:t>
      </w:r>
      <w:r>
        <w:rPr>
          <w:rFonts w:eastAsia="Times New Roman" w:cs="Times New Roman"/>
          <w:szCs w:val="24"/>
        </w:rPr>
        <w:t xml:space="preserve">Σεντ </w:t>
      </w:r>
      <w:r>
        <w:rPr>
          <w:rFonts w:eastAsia="Times New Roman" w:cs="Times New Roman"/>
          <w:szCs w:val="24"/>
        </w:rPr>
        <w:lastRenderedPageBreak/>
        <w:t>Ετιέν</w:t>
      </w:r>
      <w:r>
        <w:rPr>
          <w:rFonts w:eastAsia="Times New Roman" w:cs="Times New Roman"/>
          <w:szCs w:val="24"/>
        </w:rPr>
        <w:t>. Δύο ισλαμιστές του ΙSIS κρατήσ</w:t>
      </w:r>
      <w:r>
        <w:rPr>
          <w:rFonts w:eastAsia="Times New Roman" w:cs="Times New Roman"/>
          <w:szCs w:val="24"/>
        </w:rPr>
        <w:t>ανε πέντε ομήρους, τον ιερέα της εκκλησίας, δύο καλόγριες και άλλους δύο ή τρεις πιστούς. Το αποτέλεσμα ήταν εντός της εκκλησίας να αποκεφαλιστεί ο ιερέας. Οι πληροφορίες μιλάνε για έναν ακόμα νεκρό. Τέλος, έπεσαν νεκροί οι τζιχαντιστές από τα πυρά των αστ</w:t>
      </w:r>
      <w:r>
        <w:rPr>
          <w:rFonts w:eastAsia="Times New Roman" w:cs="Times New Roman"/>
          <w:szCs w:val="24"/>
        </w:rPr>
        <w:t>υνομικών.</w:t>
      </w:r>
    </w:p>
    <w:p w14:paraId="7548F5C4"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Προ ολίγων λεπτών υπήρξε μια ανακοίνωση στα τούρκικα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από το</w:t>
      </w:r>
      <w:r>
        <w:rPr>
          <w:rFonts w:eastAsia="Times New Roman" w:cs="Times New Roman"/>
          <w:szCs w:val="24"/>
        </w:rPr>
        <w:t>ν</w:t>
      </w:r>
      <w:r>
        <w:rPr>
          <w:rFonts w:eastAsia="Times New Roman" w:cs="Times New Roman"/>
          <w:szCs w:val="24"/>
        </w:rPr>
        <w:t xml:space="preserve"> σουλτάνο Ερντογάν. Απείλησε ότι θα πλημμυρίσει, κύριοι Υπουργοί, την Ελλάδα με λαθρομετανάστες. Λάβετε τα μέτρα σας! Και εμείς εδώ συζητάμε και αλληλοκατηγορείστ</w:t>
      </w:r>
      <w:r>
        <w:rPr>
          <w:rFonts w:eastAsia="Times New Roman" w:cs="Times New Roman"/>
          <w:szCs w:val="24"/>
        </w:rPr>
        <w:t xml:space="preserve">ε για το ποιος έφαγε τα περισσότερα και ποιος είναι υπεύθυνος περισσότερο. </w:t>
      </w:r>
    </w:p>
    <w:p w14:paraId="7548F5C5"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Και αφού σκοτώνεστε εσείς μεταξύ σας, για εμάς όλα δείχνουν ότι δεν έχετε να χωρίσετε απολύτως τίποτα.</w:t>
      </w:r>
      <w:r>
        <w:rPr>
          <w:rFonts w:eastAsia="Times New Roman" w:cs="Times New Roman"/>
          <w:szCs w:val="24"/>
        </w:rPr>
        <w:t xml:space="preserve"> </w:t>
      </w:r>
      <w:r>
        <w:rPr>
          <w:rFonts w:eastAsia="Times New Roman" w:cs="Times New Roman"/>
          <w:szCs w:val="24"/>
        </w:rPr>
        <w:t xml:space="preserve">Και θα αναφερθώ στη συζήτηση και στο διαπληκτισμό που είχατε, κύριε Υπουργέ, </w:t>
      </w:r>
      <w:r>
        <w:rPr>
          <w:rFonts w:eastAsia="Times New Roman" w:cs="Times New Roman"/>
          <w:szCs w:val="24"/>
        </w:rPr>
        <w:t xml:space="preserve">προηγουμένως </w:t>
      </w:r>
      <w:r>
        <w:rPr>
          <w:rFonts w:eastAsia="Times New Roman" w:cs="Times New Roman"/>
          <w:szCs w:val="24"/>
        </w:rPr>
        <w:lastRenderedPageBreak/>
        <w:t xml:space="preserve">με τον κ. Γεωργιάδη, σε ό,τι αφορά τα </w:t>
      </w:r>
      <w:r>
        <w:rPr>
          <w:rFonts w:eastAsia="Times New Roman" w:cs="Times New Roman"/>
          <w:szCs w:val="24"/>
          <w:lang w:val="en-US"/>
        </w:rPr>
        <w:t>PSI</w:t>
      </w:r>
      <w:r>
        <w:rPr>
          <w:rFonts w:eastAsia="Times New Roman" w:cs="Times New Roman"/>
          <w:szCs w:val="24"/>
        </w:rPr>
        <w:t>. Οι μικροομολογιούχοι που προσέφυγαν στο Ευρωπαϊκό Δικαστήριο, έχασαν την υπόθεση και οι εκπρόσωποι της Ελληνικής Κυβέρνησης είχαν ακριβώς τις ίδιες θέσεις με τους προκατόχους σας. Ο κ. Βορίδης έχει απ</w:t>
      </w:r>
      <w:r>
        <w:rPr>
          <w:rFonts w:eastAsia="Times New Roman" w:cs="Times New Roman"/>
          <w:szCs w:val="24"/>
        </w:rPr>
        <w:t xml:space="preserve">όλυτο δίκιο, είστε το ίδιο νόμισμα με διαφορετική όψη. </w:t>
      </w:r>
    </w:p>
    <w:p w14:paraId="7548F5C6"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Ακούσαμε μάλιστα και μία αφαίρεση από τον κ. Γεωργιάδη και μάλλον δεν ξέρει να μετράει καλά. Αναφέρθηκε ότι εάν αφαιρέσουμε από τα 86 τα 26, μας μένει υπόλοιπο 66, οπότε φαντάζομαι τι θα γίνει αναλάβε</w:t>
      </w:r>
      <w:r>
        <w:rPr>
          <w:rFonts w:eastAsia="Times New Roman" w:cs="Times New Roman"/>
          <w:szCs w:val="24"/>
        </w:rPr>
        <w:t xml:space="preserve">ι την Κυβέρνηση η Νέα Δημοκρατία και είναι Υπουργός Οικονομικών ο κ. Γεωργιάδης. Και τον ενημερώνω... </w:t>
      </w:r>
    </w:p>
    <w:p w14:paraId="7548F5C7"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Είπε 60 ο κ. Γεωργιάδης. </w:t>
      </w:r>
    </w:p>
    <w:p w14:paraId="7548F5C8"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Είπε ότι από τα 86, εάν αφαιρέσουμε 26, έχουμε 66 υπόλοιπο. Έχει άλλα δέκα δάκτυλα στα </w:t>
      </w:r>
      <w:r>
        <w:rPr>
          <w:rFonts w:eastAsia="Times New Roman" w:cs="Times New Roman"/>
          <w:szCs w:val="24"/>
        </w:rPr>
        <w:t xml:space="preserve">πόδια, να μάθει να μετράει. </w:t>
      </w:r>
    </w:p>
    <w:p w14:paraId="7548F5C9"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Θα αναφερθώ στο τι είπαν οι εισηγητές και οι προηγούμενοι ομιλητές. Ακούσαμε από τον κ. Σταϊκούρα να μιλάει για εισβολή -κάτι που το αναφέρετε και στο έγγραφο στο οποίο έχετε καταθέσει με τη πρότασή σας- στο Νομισματοκοπείο. Ει</w:t>
      </w:r>
      <w:r>
        <w:rPr>
          <w:rFonts w:eastAsia="Times New Roman" w:cs="Times New Roman"/>
          <w:szCs w:val="24"/>
        </w:rPr>
        <w:t xml:space="preserve">σβολή από ποιον και να κάνει τι; Γιατί δεν ακούμε ονόματα σε αυτή την Αίθουσα τέλος πάντων; Ποιος ήταν αυτός που θα εισέβαλλε σε ένα κρατικό κτίριο, στο Εθνικό Νομισματοκοπείο και θα έκοβε εθνικό νόμισμα; Αυτό αν μη τι άλλο, είναι μια απλή παραχάραξη. </w:t>
      </w:r>
    </w:p>
    <w:p w14:paraId="7548F5CA"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Ακο</w:t>
      </w:r>
      <w:r>
        <w:rPr>
          <w:rFonts w:eastAsia="Times New Roman" w:cs="Times New Roman"/>
          <w:szCs w:val="24"/>
        </w:rPr>
        <w:t>ύσαμε τον κ. Μπαλαούρα να αναφέρεται στη Νέα Δημοκρατία και να τους λέει «έχετε ασκήσει λευκή τρομοκρατία». Γιατί δεν βγήκατε να τα καταγγείλετε όλα αυτά που μας λέτε τώρα την επομένη των εκλογών; Γιατί δεν ενημερώσατε αμέσως τον ελληνικό λαό ότι η Νέα Δημ</w:t>
      </w:r>
      <w:r>
        <w:rPr>
          <w:rFonts w:eastAsia="Times New Roman" w:cs="Times New Roman"/>
          <w:szCs w:val="24"/>
        </w:rPr>
        <w:t xml:space="preserve">οκρατία δεν έκλεισε την αξιολόγηση, επειδή είχε σκοπό να δημιουργήσει επιπλέον προβλήματα στην Κυβέρνησή σας και μας τα λέτε τώρα; </w:t>
      </w:r>
    </w:p>
    <w:p w14:paraId="7548F5CB"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Κύριε Μπαλαούρα, κάνατε επανειλημμένα αναφορά στο υπερήφανο «όχι» του 62% και τι το κάνατε αυτό το περήφανο «όχι»; Καταστρέψ</w:t>
      </w:r>
      <w:r>
        <w:rPr>
          <w:rFonts w:eastAsia="Times New Roman" w:cs="Times New Roman"/>
          <w:szCs w:val="24"/>
        </w:rPr>
        <w:t xml:space="preserve">ατε τα όνειρα, την ελπίδα και τη αξιοπρέπεια των Ελλήνων πολιτών. Ας το δηλώνατε από την αρχή ότι το δημοψήφισμα, το οποίο έχετε κάνει, είναι συμβουλευτικού χαρακτήρα και όχι δεσμευτικό. </w:t>
      </w:r>
    </w:p>
    <w:p w14:paraId="7548F5CC"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Όλοι σας εδώ μέσα σε αυτή την Αίθουσα σταματήστε, επιτέλους, να κορο</w:t>
      </w:r>
      <w:r>
        <w:rPr>
          <w:rFonts w:eastAsia="Times New Roman" w:cs="Times New Roman"/>
          <w:szCs w:val="24"/>
        </w:rPr>
        <w:t xml:space="preserve">ϊδεύετε τον ελληνικό λαό. Θα έπρεπε να ντρέπεστε. </w:t>
      </w:r>
    </w:p>
    <w:p w14:paraId="7548F5CD"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Είπατε επίσης, κύριε Μπαλαούρα, ότι πήρε μπρος η μηχανή. Για ποια μηχανή μιλάτε; Αυτή τη</w:t>
      </w:r>
      <w:r>
        <w:rPr>
          <w:rFonts w:eastAsia="Times New Roman" w:cs="Times New Roman"/>
          <w:szCs w:val="24"/>
        </w:rPr>
        <w:t>ν</w:t>
      </w:r>
      <w:r>
        <w:rPr>
          <w:rFonts w:eastAsia="Times New Roman" w:cs="Times New Roman"/>
          <w:szCs w:val="24"/>
        </w:rPr>
        <w:t xml:space="preserve"> οποία ξεπουλήσατε όλοι σας του συνταγματικού τόξου; Μας γυρίσατε με τις πολιτικές που έχετε ασκήσει όλα αυτά τα χρό</w:t>
      </w:r>
      <w:r>
        <w:rPr>
          <w:rFonts w:eastAsia="Times New Roman" w:cs="Times New Roman"/>
          <w:szCs w:val="24"/>
        </w:rPr>
        <w:t xml:space="preserve">νια στην παλαιολιθική εποχή. Μάλλον, δεν έχετε ανακαλύψει ακόμα ούτε τον τρόπο. </w:t>
      </w:r>
    </w:p>
    <w:p w14:paraId="7548F5CE"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Ο κ. Κουτσούκος από το ΠΑΣΟΚ αναφέρθηκε σε συγκεκριμένη χρονική περίοδο, η οποία θα πρέπει, λέει, να κλείσει με αντικειμενικότητα και με ειλικρίνεια. Γιατί, κύριε Κουτσούκο, π</w:t>
      </w:r>
      <w:r>
        <w:rPr>
          <w:rFonts w:eastAsia="Times New Roman" w:cs="Times New Roman"/>
          <w:szCs w:val="24"/>
        </w:rPr>
        <w:t xml:space="preserve">εριορίζετε τη χρονική </w:t>
      </w:r>
      <w:r>
        <w:rPr>
          <w:rFonts w:eastAsia="Times New Roman" w:cs="Times New Roman"/>
          <w:szCs w:val="24"/>
        </w:rPr>
        <w:lastRenderedPageBreak/>
        <w:t>περίοδο όπως σας βολεύει στο ΠΑΣΟΚ; Εάν θέλετε να είστε αντικειμενικοί και ειλικρινείς, όπως λέτε, διευρύνετε αυτή τη χρονική περίοδο στην οποία αναφέρεστε περισσότερο, παραδείγματος χάριν, από την αρχή της λεγόμενης αποκατάστασης της</w:t>
      </w:r>
      <w:r>
        <w:rPr>
          <w:rFonts w:eastAsia="Times New Roman" w:cs="Times New Roman"/>
          <w:szCs w:val="24"/>
        </w:rPr>
        <w:t xml:space="preserve"> δημοκρατίας, την οποία και όλοι σας του συνταγματικού τόξου γιορτάσατε την ημέρα που θα έπρεπε να τιμάτε τη μνήμη των πεσόντων και μαχόμενων στη μαρτυρική μας Μεγαλόνησο</w:t>
      </w:r>
      <w:r>
        <w:rPr>
          <w:rFonts w:eastAsia="Times New Roman" w:cs="Times New Roman"/>
          <w:szCs w:val="24"/>
        </w:rPr>
        <w:t>,</w:t>
      </w:r>
      <w:r>
        <w:rPr>
          <w:rFonts w:eastAsia="Times New Roman" w:cs="Times New Roman"/>
          <w:szCs w:val="24"/>
        </w:rPr>
        <w:t xml:space="preserve"> τη</w:t>
      </w:r>
      <w:r>
        <w:rPr>
          <w:rFonts w:eastAsia="Times New Roman" w:cs="Times New Roman"/>
          <w:szCs w:val="24"/>
        </w:rPr>
        <w:t>ν</w:t>
      </w:r>
      <w:r>
        <w:rPr>
          <w:rFonts w:eastAsia="Times New Roman" w:cs="Times New Roman"/>
          <w:szCs w:val="24"/>
        </w:rPr>
        <w:t xml:space="preserve"> Κύπρο. </w:t>
      </w:r>
    </w:p>
    <w:p w14:paraId="7548F5CF"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Εμείς, η Χρυσή Αυγή, κυρίες και κύριοι της Νέας Δημοκρατίας, θα δεχθούμε</w:t>
      </w:r>
      <w:r>
        <w:rPr>
          <w:rFonts w:eastAsia="Times New Roman" w:cs="Times New Roman"/>
          <w:szCs w:val="24"/>
        </w:rPr>
        <w:t xml:space="preserve">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υπό την προϋπόθεση, όμως, αυτή να εξετάσει και τα τρία μνημόνια που είχατε υπογράψει -και ας μην ξεχνάμε ότι τα δ</w:t>
      </w:r>
      <w:r>
        <w:rPr>
          <w:rFonts w:eastAsia="Times New Roman" w:cs="Times New Roman"/>
          <w:szCs w:val="24"/>
        </w:rPr>
        <w:t>ύ</w:t>
      </w:r>
      <w:r>
        <w:rPr>
          <w:rFonts w:eastAsia="Times New Roman" w:cs="Times New Roman"/>
          <w:szCs w:val="24"/>
        </w:rPr>
        <w:t xml:space="preserve">ο απ’ αυτά τα είχατε υπογράψει εσείς- όλες τις ανακεφαλαιοποιήσεις τραπεζών που έχουν γίνει όχι μόνο τώρα, </w:t>
      </w:r>
      <w:r>
        <w:rPr>
          <w:rFonts w:eastAsia="Times New Roman" w:cs="Times New Roman"/>
          <w:szCs w:val="24"/>
        </w:rPr>
        <w:t>αλλά και πριν</w:t>
      </w:r>
      <w:r>
        <w:rPr>
          <w:rFonts w:eastAsia="Times New Roman" w:cs="Times New Roman"/>
          <w:szCs w:val="24"/>
        </w:rPr>
        <w:t>,</w:t>
      </w:r>
      <w:r>
        <w:rPr>
          <w:rFonts w:eastAsia="Times New Roman" w:cs="Times New Roman"/>
          <w:szCs w:val="24"/>
        </w:rPr>
        <w:t xml:space="preserve"> επί δικών σας κυβερνήσεων. Επίσης, ζητάμε και τον λογιστικό έλεγχο όλου αυτού του χρέους για να μάθουμε επιτέλους και πώς προέκυψε το χρέος αυτό, για να αποδοθούν ευθύνες</w:t>
      </w:r>
      <w:r>
        <w:rPr>
          <w:rFonts w:eastAsia="Times New Roman" w:cs="Times New Roman"/>
          <w:szCs w:val="24"/>
        </w:rPr>
        <w:t>,</w:t>
      </w:r>
      <w:r>
        <w:rPr>
          <w:rFonts w:eastAsia="Times New Roman" w:cs="Times New Roman"/>
          <w:szCs w:val="24"/>
        </w:rPr>
        <w:t xml:space="preserve"> όπου αυτές υπάρχουν. </w:t>
      </w:r>
    </w:p>
    <w:p w14:paraId="7548F5D0"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 xml:space="preserve">Πιστεύω ότι έχετε μεγάλο θράσος. Συντάξατε ένα </w:t>
      </w:r>
      <w:r>
        <w:rPr>
          <w:rFonts w:eastAsia="Times New Roman" w:cs="Times New Roman"/>
          <w:szCs w:val="24"/>
        </w:rPr>
        <w:t xml:space="preserve">κείμενο κάνοντας πρόταση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Αλήθεια, ξέρετε τι μου θυμίζει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Μου θυμίζει μια άλλη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η οποία είχε παραπέμψει κάποτε σε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 xml:space="preserve">ικαστήριο έναν Αρχηγό </w:t>
      </w:r>
      <w:r>
        <w:rPr>
          <w:rFonts w:eastAsia="Times New Roman" w:cs="Times New Roman"/>
          <w:szCs w:val="24"/>
        </w:rPr>
        <w:t>κ</w:t>
      </w:r>
      <w:r>
        <w:rPr>
          <w:rFonts w:eastAsia="Times New Roman" w:cs="Times New Roman"/>
          <w:szCs w:val="24"/>
        </w:rPr>
        <w:t>όμματος, τον Ανδρέα Παπανδρέου.</w:t>
      </w:r>
      <w:r>
        <w:rPr>
          <w:rFonts w:eastAsia="Times New Roman" w:cs="Times New Roman"/>
          <w:szCs w:val="24"/>
        </w:rPr>
        <w:t xml:space="preserve"> Και θυμάστε την κατάληξή της; Το αποτέλεσμα της ψηφοφορίας ήταν 6-5. Νομίζω ότι το αποτέλεσμα αυτής της ψηφοφορίας των δικαστών ήταν τέτοιο, ώστε να φανεί οριακά ότι αθωώθηκε ο τότε κατηγορούμενος Αρχηγός του ΠΑΣΟΚ. Ηθικό δίδαγμα; Μαζί τα τρώγατε τότε, μα</w:t>
      </w:r>
      <w:r>
        <w:rPr>
          <w:rFonts w:eastAsia="Times New Roman" w:cs="Times New Roman"/>
          <w:szCs w:val="24"/>
        </w:rPr>
        <w:t xml:space="preserve">ζί τα τρώτε και σήμερα. </w:t>
      </w:r>
    </w:p>
    <w:p w14:paraId="7548F5D1" w14:textId="77777777" w:rsidR="006C746B" w:rsidRDefault="002A59A5">
      <w:pPr>
        <w:spacing w:line="600" w:lineRule="auto"/>
        <w:ind w:firstLine="720"/>
        <w:jc w:val="both"/>
        <w:rPr>
          <w:rFonts w:eastAsia="Times New Roman"/>
          <w:szCs w:val="24"/>
        </w:rPr>
      </w:pPr>
      <w:r>
        <w:rPr>
          <w:rFonts w:eastAsia="Times New Roman"/>
          <w:szCs w:val="24"/>
        </w:rPr>
        <w:t>Ας επανέλθουμε, όμως, στην πρότασή σας για εξεταστική επιτροπή. Ειλικρινά διαβάζοντας το έγγραφο δεν κατάλαβα στην αρχή ότι την κάνει η Νέα Δημοκρατία. Κοιτάζω πάνω-πάνω στο έγγραφο και διαβάζω ένα «</w:t>
      </w:r>
      <w:r>
        <w:rPr>
          <w:rFonts w:eastAsia="Times New Roman"/>
          <w:szCs w:val="24"/>
        </w:rPr>
        <w:t>ΝΕΑ</w:t>
      </w:r>
      <w:r>
        <w:rPr>
          <w:rFonts w:eastAsia="Times New Roman"/>
          <w:szCs w:val="24"/>
        </w:rPr>
        <w:t xml:space="preserve">». Σκέφτηκα ότι ίσως η </w:t>
      </w:r>
      <w:r>
        <w:rPr>
          <w:rFonts w:eastAsia="Times New Roman"/>
          <w:szCs w:val="24"/>
        </w:rPr>
        <w:t>ε</w:t>
      </w:r>
      <w:r>
        <w:rPr>
          <w:rFonts w:eastAsia="Times New Roman"/>
          <w:szCs w:val="24"/>
        </w:rPr>
        <w:t>φημερ</w:t>
      </w:r>
      <w:r>
        <w:rPr>
          <w:rFonts w:eastAsia="Times New Roman"/>
          <w:szCs w:val="24"/>
        </w:rPr>
        <w:t>ίδα «</w:t>
      </w:r>
      <w:r>
        <w:rPr>
          <w:rFonts w:eastAsia="Times New Roman"/>
          <w:szCs w:val="24"/>
        </w:rPr>
        <w:t>ΤΑ ΝΕΑ</w:t>
      </w:r>
      <w:r>
        <w:rPr>
          <w:rFonts w:eastAsia="Times New Roman"/>
          <w:szCs w:val="24"/>
        </w:rPr>
        <w:t>» έχει στείλει κάποια πρόταση σε όλους τους Βουλευτές. Μετά σκέφτηκα μήπως είναι κάποιο νεοσύστατο κόμμα ή κίνημα.</w:t>
      </w:r>
    </w:p>
    <w:p w14:paraId="7548F5D2" w14:textId="77777777" w:rsidR="006C746B" w:rsidRDefault="002A59A5">
      <w:pPr>
        <w:spacing w:line="600" w:lineRule="auto"/>
        <w:ind w:firstLine="720"/>
        <w:jc w:val="both"/>
        <w:rPr>
          <w:rFonts w:eastAsia="Times New Roman"/>
          <w:szCs w:val="24"/>
        </w:rPr>
      </w:pPr>
      <w:r>
        <w:rPr>
          <w:rFonts w:eastAsia="Times New Roman"/>
          <w:szCs w:val="24"/>
        </w:rPr>
        <w:lastRenderedPageBreak/>
        <w:t>Όμως, γυρνώντας τη σελίδα μού λύθηκαν όλες οι απορίες. Πρώτη υπογραφή, Κυριάκος Μητσοτάκης. Αμέσως σκέφτηκα ότι αφού υπογράφει αυτ</w:t>
      </w:r>
      <w:r>
        <w:rPr>
          <w:rFonts w:eastAsia="Times New Roman"/>
          <w:szCs w:val="24"/>
        </w:rPr>
        <w:t>ός ο μέγας ηγέτης, δεν μπορεί, θα είναι τεκμηριωμένα όσα αναφέρει το κείμενο. Δεν μπορεί να κάνει λάθος ένας άνθρωπος ο οποίος έξι μηνών εξορίστηκε για τα πολιτικά του πιστεύω και την ιδεολογία του στην άθλια πόλη των Παρισίων, με μουχλιασμένο τυρί, με μαύ</w:t>
      </w:r>
      <w:r>
        <w:rPr>
          <w:rFonts w:eastAsia="Times New Roman"/>
          <w:szCs w:val="24"/>
        </w:rPr>
        <w:t>ρο χαβιάρι, με παλιό κρασί! Δεν μπορεί, είπα. Αυτός ο άνθρωπος πέρασε τόσες δυσκολίες και μάλιστα και οικονομικές, γιατί τα χρήματα που έστελνε η κακιά φασιστική χούντα των Συνταγματαρχών στους εξόριστους πολιτικούς των Παρισίων ήταν λίγα. Δεν μπορεί, είπα</w:t>
      </w:r>
      <w:r>
        <w:rPr>
          <w:rFonts w:eastAsia="Times New Roman"/>
          <w:szCs w:val="24"/>
        </w:rPr>
        <w:t xml:space="preserve"> στον εαυτό μου, με τέτοιες εμπειρίες, αυτός ο ηγέτης ξέρει πάρα πολύ καλά τι κάνει.</w:t>
      </w:r>
    </w:p>
    <w:p w14:paraId="7548F5D3" w14:textId="77777777" w:rsidR="006C746B" w:rsidRDefault="002A59A5">
      <w:pPr>
        <w:spacing w:line="600" w:lineRule="auto"/>
        <w:ind w:firstLine="720"/>
        <w:jc w:val="both"/>
        <w:rPr>
          <w:rFonts w:eastAsia="Times New Roman"/>
          <w:szCs w:val="24"/>
        </w:rPr>
      </w:pPr>
      <w:r>
        <w:rPr>
          <w:rFonts w:eastAsia="Times New Roman"/>
          <w:szCs w:val="24"/>
        </w:rPr>
        <w:t xml:space="preserve">Επίσης, στην πρόταση που καταθέσατε, κύριοι της Νέας Δημοκρατίας, αναφέρεται και η λέξη «διαπραγμάτευση». Σήμερα, η σημερινή </w:t>
      </w:r>
      <w:r>
        <w:rPr>
          <w:rFonts w:eastAsia="Times New Roman"/>
          <w:szCs w:val="24"/>
        </w:rPr>
        <w:t>σ</w:t>
      </w:r>
      <w:r>
        <w:rPr>
          <w:rFonts w:eastAsia="Times New Roman"/>
          <w:szCs w:val="24"/>
        </w:rPr>
        <w:t>υγκυβέρνηση έχει αυτή τη δυνατότητα να διαπρα</w:t>
      </w:r>
      <w:r>
        <w:rPr>
          <w:rFonts w:eastAsia="Times New Roman"/>
          <w:szCs w:val="24"/>
        </w:rPr>
        <w:t xml:space="preserve">γματευτεί. Αύριο ή μεθαύριο εκδικάζεται η υπόθεση των οκτώ συλληφθέντων Τούρκων στρατιωτικών. Κοιτάξτε να διαπραγματευτείτε, κύριοι Υπουργοί. Εμείς θα δεχτούμε να εκδώσετε αυτούς τους οκτώ στρατιωτικούς, εάν </w:t>
      </w:r>
      <w:r>
        <w:rPr>
          <w:rFonts w:eastAsia="Times New Roman"/>
          <w:szCs w:val="24"/>
        </w:rPr>
        <w:lastRenderedPageBreak/>
        <w:t>η Τουρκία μ</w:t>
      </w:r>
      <w:r>
        <w:rPr>
          <w:rFonts w:eastAsia="Times New Roman"/>
          <w:szCs w:val="24"/>
        </w:rPr>
        <w:t>ά</w:t>
      </w:r>
      <w:r>
        <w:rPr>
          <w:rFonts w:eastAsia="Times New Roman"/>
          <w:szCs w:val="24"/>
        </w:rPr>
        <w:t>ς παραδώσει τους δολοφόνους του Τάσο</w:t>
      </w:r>
      <w:r>
        <w:rPr>
          <w:rFonts w:eastAsia="Times New Roman"/>
          <w:szCs w:val="24"/>
        </w:rPr>
        <w:t>υ Ισαάκ, του Σολωμού Σολωμού, του Κωνσταντίνου Ηλιάκη, του Έκτορα Γιαλοψού, του Χριστόδουλου Καραθανάση και όλων όσων έχουν σκοτωθεί από τους Μογγόλους τους Τούρκους.</w:t>
      </w:r>
    </w:p>
    <w:p w14:paraId="7548F5D4" w14:textId="77777777" w:rsidR="006C746B" w:rsidRDefault="002A59A5">
      <w:pPr>
        <w:spacing w:line="600" w:lineRule="auto"/>
        <w:ind w:firstLine="720"/>
        <w:jc w:val="both"/>
        <w:rPr>
          <w:rFonts w:eastAsia="Times New Roman"/>
          <w:szCs w:val="24"/>
        </w:rPr>
      </w:pPr>
      <w:r>
        <w:rPr>
          <w:rFonts w:eastAsia="Times New Roman"/>
          <w:szCs w:val="24"/>
        </w:rPr>
        <w:t>Ευχαριστώ.</w:t>
      </w:r>
    </w:p>
    <w:p w14:paraId="7548F5D5" w14:textId="77777777" w:rsidR="006C746B" w:rsidRDefault="002A59A5">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7548F5D6" w14:textId="77777777" w:rsidR="006C746B" w:rsidRDefault="002A59A5">
      <w:pPr>
        <w:spacing w:line="600" w:lineRule="auto"/>
        <w:ind w:firstLine="720"/>
        <w:jc w:val="both"/>
        <w:rPr>
          <w:rFonts w:eastAsia="Times New Roman"/>
          <w:szCs w:val="24"/>
        </w:rPr>
      </w:pPr>
      <w:r>
        <w:rPr>
          <w:rFonts w:eastAsia="Times New Roman"/>
          <w:b/>
          <w:szCs w:val="24"/>
        </w:rPr>
        <w:t>ΠΡΟΕΔΡΕΥΩΝ (Αναστάσιος Κουρά</w:t>
      </w:r>
      <w:r>
        <w:rPr>
          <w:rFonts w:eastAsia="Times New Roman"/>
          <w:b/>
          <w:szCs w:val="24"/>
        </w:rPr>
        <w:t>κης):</w:t>
      </w:r>
      <w:r>
        <w:rPr>
          <w:rFonts w:eastAsia="Times New Roman"/>
          <w:szCs w:val="24"/>
        </w:rPr>
        <w:t xml:space="preserve"> Τον λόγο έχει η κ. Φωτεινή Βάκη, Βουλευτίνα του ΣΥΡΙΖΑ, για έξι λεπτά.</w:t>
      </w:r>
    </w:p>
    <w:p w14:paraId="7548F5D7" w14:textId="77777777" w:rsidR="006C746B" w:rsidRDefault="002A59A5">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Ευχαριστώ, κύριε Πρόεδρε.</w:t>
      </w:r>
    </w:p>
    <w:p w14:paraId="7548F5D8" w14:textId="77777777" w:rsidR="006C746B" w:rsidRDefault="002A59A5">
      <w:pPr>
        <w:spacing w:line="600" w:lineRule="auto"/>
        <w:ind w:firstLine="720"/>
        <w:jc w:val="both"/>
        <w:rPr>
          <w:rFonts w:eastAsia="Times New Roman"/>
          <w:szCs w:val="24"/>
        </w:rPr>
      </w:pPr>
      <w:r>
        <w:rPr>
          <w:rFonts w:eastAsia="Times New Roman"/>
          <w:szCs w:val="24"/>
        </w:rPr>
        <w:t>Κυρίες και κύριοι συνάδελφοι, η πρόταση της Νέας Δημοκρατίας για σύσταση εξεταστικής επιτροπής και τα όσα ακούστηκαν παραπαίουν μεταξύ ενός</w:t>
      </w:r>
      <w:r>
        <w:rPr>
          <w:rFonts w:eastAsia="Times New Roman"/>
          <w:szCs w:val="24"/>
        </w:rPr>
        <w:t xml:space="preserve"> κακόφωνου παραληρήματος και μιας πολιτικής φάρσας. </w:t>
      </w:r>
      <w:r>
        <w:rPr>
          <w:rFonts w:eastAsia="Times New Roman"/>
          <w:szCs w:val="24"/>
        </w:rPr>
        <w:lastRenderedPageBreak/>
        <w:t>Τις απαντήσεις για την εξέταση των συνθηκών αναζητήστε τις στους δικούς σας κύκλους και όχι σε τερπνά αναγνώσματα, αλλά σε αριθμούς που είναι αμείλικτοι και δεν επιδέχονται αμφισβητήσεις.</w:t>
      </w:r>
    </w:p>
    <w:p w14:paraId="7548F5D9" w14:textId="77777777" w:rsidR="006C746B" w:rsidRDefault="002A59A5">
      <w:pPr>
        <w:spacing w:line="600" w:lineRule="auto"/>
        <w:ind w:firstLine="720"/>
        <w:jc w:val="both"/>
        <w:rPr>
          <w:rFonts w:eastAsia="Times New Roman"/>
          <w:szCs w:val="24"/>
        </w:rPr>
      </w:pPr>
      <w:r>
        <w:rPr>
          <w:rFonts w:eastAsia="Times New Roman"/>
          <w:szCs w:val="24"/>
        </w:rPr>
        <w:t>Πάμε, λοιπόν: Αν</w:t>
      </w:r>
      <w:r>
        <w:rPr>
          <w:rFonts w:eastAsia="Times New Roman"/>
          <w:szCs w:val="24"/>
        </w:rPr>
        <w:t>ακεφαλαιοποιήσεις τραπεζών. Πρώτη το 2013, κόστος 40 δισεκατομμύρια. Δεύτερη το 2014, κόστος 9 δισεκατομμύρια. Σύνολο περίπου 50 δισεκατομμύρια.</w:t>
      </w:r>
    </w:p>
    <w:p w14:paraId="7548F5DA" w14:textId="77777777" w:rsidR="006C746B" w:rsidRDefault="002A59A5">
      <w:pPr>
        <w:spacing w:line="600" w:lineRule="auto"/>
        <w:ind w:firstLine="720"/>
        <w:jc w:val="both"/>
        <w:rPr>
          <w:rFonts w:eastAsia="Times New Roman"/>
          <w:szCs w:val="24"/>
        </w:rPr>
      </w:pPr>
      <w:r>
        <w:rPr>
          <w:rFonts w:eastAsia="Times New Roman"/>
          <w:szCs w:val="24"/>
        </w:rPr>
        <w:t xml:space="preserve">Δεύτερον, εκροές κεφαλαίων από τα τραπεζικά ιδρύματα. Το 2009 το σύνολο των καταθέσεων στις ελληνικές τράπεζες </w:t>
      </w:r>
      <w:r>
        <w:rPr>
          <w:rFonts w:eastAsia="Times New Roman"/>
          <w:szCs w:val="24"/>
        </w:rPr>
        <w:t>ήταν 230 δισεκατομμύρια. Μέχρι την ημέρα που ο ΣΥΡΙΖΑ ανέλαβε τη διακυβέρνηση της χώρας έφυγαν 100 δισεκατομμύρια.</w:t>
      </w:r>
    </w:p>
    <w:p w14:paraId="7548F5DB" w14:textId="77777777" w:rsidR="006C746B" w:rsidRDefault="002A59A5">
      <w:pPr>
        <w:spacing w:line="600" w:lineRule="auto"/>
        <w:ind w:firstLine="720"/>
        <w:jc w:val="both"/>
        <w:rPr>
          <w:rFonts w:eastAsia="Times New Roman"/>
          <w:szCs w:val="24"/>
        </w:rPr>
      </w:pPr>
      <w:r>
        <w:rPr>
          <w:rFonts w:eastAsia="Times New Roman"/>
          <w:szCs w:val="24"/>
        </w:rPr>
        <w:t>Δανεισμός: Τα πέντε προηγούμενα μνημονιακά χρόνια πήρατε 214 δισεκατομμύρια. Τι οφέλη εκόμισαν στην ελληνική κοινωνία αυτά; Το 40% του πληθυσ</w:t>
      </w:r>
      <w:r>
        <w:rPr>
          <w:rFonts w:eastAsia="Times New Roman"/>
          <w:szCs w:val="24"/>
        </w:rPr>
        <w:t>μού κάτω από το όριο της φτώχειας και ενάμισι εκατομμύριο ανέργους, μεταξύ άλλων και βεβαίως, το χρέος για εσάς μέχρι πρότινος ήταν απολύτως βιώσιμο.</w:t>
      </w:r>
    </w:p>
    <w:p w14:paraId="7548F5DC" w14:textId="77777777" w:rsidR="006C746B" w:rsidRDefault="002A59A5">
      <w:pPr>
        <w:spacing w:line="600" w:lineRule="auto"/>
        <w:ind w:firstLine="720"/>
        <w:jc w:val="both"/>
        <w:rPr>
          <w:rFonts w:eastAsia="Times New Roman"/>
          <w:szCs w:val="24"/>
        </w:rPr>
      </w:pPr>
      <w:r>
        <w:rPr>
          <w:rFonts w:eastAsia="Times New Roman"/>
          <w:szCs w:val="24"/>
        </w:rPr>
        <w:lastRenderedPageBreak/>
        <w:t>Και πάμε στο καλύτερο. Πέμπτη αξιολόγηση. Όταν καταλάβατε ότι δεν μπορούσε να ολοκληρωθεί, επιλέξατε να δη</w:t>
      </w:r>
      <w:r>
        <w:rPr>
          <w:rFonts w:eastAsia="Times New Roman"/>
          <w:szCs w:val="24"/>
        </w:rPr>
        <w:t>μιουργήσετε συνθήκες χρηματοπιστωτικής ασφυξίας για τη χώρα, με στόχο τι άλλο, να παγιδευτεί ο ΣΥΡΙΖΑ.</w:t>
      </w:r>
    </w:p>
    <w:p w14:paraId="7548F5DD" w14:textId="77777777" w:rsidR="006C746B" w:rsidRDefault="002A59A5">
      <w:pPr>
        <w:spacing w:line="600" w:lineRule="auto"/>
        <w:ind w:firstLine="720"/>
        <w:jc w:val="both"/>
        <w:rPr>
          <w:rFonts w:eastAsia="Times New Roman"/>
          <w:szCs w:val="24"/>
        </w:rPr>
      </w:pPr>
      <w:r>
        <w:rPr>
          <w:rFonts w:eastAsia="Times New Roman"/>
          <w:szCs w:val="24"/>
        </w:rPr>
        <w:t>Για του λόγου το αληθές «</w:t>
      </w:r>
      <w:r>
        <w:rPr>
          <w:rFonts w:eastAsia="Times New Roman"/>
          <w:szCs w:val="24"/>
        </w:rPr>
        <w:t>ΒΗΜΑ</w:t>
      </w:r>
      <w:r>
        <w:rPr>
          <w:rFonts w:eastAsia="Times New Roman"/>
          <w:szCs w:val="24"/>
        </w:rPr>
        <w:t xml:space="preserve"> </w:t>
      </w:r>
      <w:r>
        <w:rPr>
          <w:rFonts w:eastAsia="Times New Roman"/>
          <w:szCs w:val="24"/>
          <w:lang w:val="en-US"/>
        </w:rPr>
        <w:t>FM</w:t>
      </w:r>
      <w:r>
        <w:rPr>
          <w:rFonts w:eastAsia="Times New Roman"/>
          <w:szCs w:val="24"/>
        </w:rPr>
        <w:t xml:space="preserve">», συνέντευξη του κ. Χαρδούβελη που έγινε και γνωστός για το περιβόητο </w:t>
      </w:r>
      <w:r>
        <w:rPr>
          <w:rFonts w:eastAsia="Times New Roman"/>
          <w:szCs w:val="24"/>
          <w:lang w:val="en-US"/>
        </w:rPr>
        <w:t>mail</w:t>
      </w:r>
      <w:r>
        <w:rPr>
          <w:rFonts w:eastAsia="Times New Roman"/>
          <w:szCs w:val="24"/>
        </w:rPr>
        <w:t>: «Πράγματι ήταν αρκετά αυστηρό το πλαίσιο του 2014. Ήθελα να έχουμε ένα πλεόνασμα 4,5%. Δεν θέλαμε να το φέρουμε στον τραπέζι. Θέλαμε να το φέρουμε στο 3%». «Μα θα το δέχονταν οι δανειστές;» ερωτούν οι δημοσιογράφοι ευλόγως; Απάντηση: «Δεν μπορούσαμε να τ</w:t>
      </w:r>
      <w:r>
        <w:rPr>
          <w:rFonts w:eastAsia="Times New Roman"/>
          <w:szCs w:val="24"/>
        </w:rPr>
        <w:t>ο βάλουμε στο τραπέζι το ’14, γιατί θα χάναμε την αξιοπιστία μας. Έπρεπε πρώτα να κλείσουμε την αξιολόγηση. Θα το δέχονταν, πιστεύω». Ατράνταχτο επιχείρημα. Τα συμφωνούσατε στο τραπέζι σε πλεόνασμα 4,5%, δηλαδή 7,5 δισεκατομμύρια μέτρα και αφού θα είχατε υ</w:t>
      </w:r>
      <w:r>
        <w:rPr>
          <w:rFonts w:eastAsia="Times New Roman"/>
          <w:szCs w:val="24"/>
        </w:rPr>
        <w:t>πογράψει, οι δανειστές θα δέχονταν το 3%, διότι έτσι πίστευε ο κ. Χαρδούβελης. Μνημείο αξιοπιστίας οι διαπραγματεύσεις σας, κυρίες και κύριοι της Αντιπολίτευσης.</w:t>
      </w:r>
    </w:p>
    <w:p w14:paraId="7548F5DE"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Για να μην αναφέρουμε και τη συνέντευξη του πρώην Πρωθυπουργού, κ. Σαμαρά, στην </w:t>
      </w:r>
      <w:r>
        <w:rPr>
          <w:rFonts w:eastAsia="Times New Roman"/>
          <w:szCs w:val="24"/>
        </w:rPr>
        <w:t>«</w:t>
      </w:r>
      <w:r>
        <w:rPr>
          <w:rFonts w:eastAsia="Times New Roman"/>
          <w:szCs w:val="24"/>
          <w:lang w:val="en-US"/>
        </w:rPr>
        <w:t>REAL</w:t>
      </w:r>
      <w:r>
        <w:rPr>
          <w:rFonts w:eastAsia="Times New Roman"/>
          <w:szCs w:val="24"/>
        </w:rPr>
        <w:t xml:space="preserve"> </w:t>
      </w:r>
      <w:r>
        <w:rPr>
          <w:rFonts w:eastAsia="Times New Roman"/>
          <w:szCs w:val="24"/>
          <w:lang w:val="en-US"/>
        </w:rPr>
        <w:t>NEWS</w:t>
      </w:r>
      <w:r>
        <w:rPr>
          <w:rFonts w:eastAsia="Times New Roman"/>
          <w:szCs w:val="24"/>
        </w:rPr>
        <w:t>»</w:t>
      </w:r>
      <w:r>
        <w:rPr>
          <w:rFonts w:eastAsia="Times New Roman"/>
          <w:szCs w:val="24"/>
        </w:rPr>
        <w:t>, ό</w:t>
      </w:r>
      <w:r>
        <w:rPr>
          <w:rFonts w:eastAsia="Times New Roman"/>
          <w:szCs w:val="24"/>
        </w:rPr>
        <w:t xml:space="preserve">ταν ομολόγησε ότι «οι δανειστές δεν θέλησαν να δώσουν στη δική μας Κυβέρνηση την εκταμίευση των 7,5 δισεκατομμυρίων και δύο μήνες αργότερα, να βρεθούν τα χρήματα αυτά στα χέρια μιας άλλης </w:t>
      </w:r>
      <w:r>
        <w:rPr>
          <w:rFonts w:eastAsia="Times New Roman"/>
          <w:szCs w:val="24"/>
        </w:rPr>
        <w:t>κ</w:t>
      </w:r>
      <w:r>
        <w:rPr>
          <w:rFonts w:eastAsia="Times New Roman"/>
          <w:szCs w:val="24"/>
        </w:rPr>
        <w:t>υβέρνησης». Αλίμονο! Υπογράφουμε την πέμπτη αξιολόγηση, για να δεσμ</w:t>
      </w:r>
      <w:r>
        <w:rPr>
          <w:rFonts w:eastAsia="Times New Roman"/>
          <w:szCs w:val="24"/>
        </w:rPr>
        <w:t>ευτεί η χώρα σε σκληρά μέτρα, ενώ παράλληλα αφήνουμε τα ταμεία της χώρας άδεια. Ευσεβής</w:t>
      </w:r>
      <w:r>
        <w:rPr>
          <w:rFonts w:eastAsia="Times New Roman"/>
          <w:szCs w:val="24"/>
        </w:rPr>
        <w:t>,</w:t>
      </w:r>
      <w:r>
        <w:rPr>
          <w:rFonts w:eastAsia="Times New Roman"/>
          <w:szCs w:val="24"/>
        </w:rPr>
        <w:t xml:space="preserve"> γαρ</w:t>
      </w:r>
      <w:r>
        <w:rPr>
          <w:rFonts w:eastAsia="Times New Roman"/>
          <w:szCs w:val="24"/>
        </w:rPr>
        <w:t>,</w:t>
      </w:r>
      <w:r>
        <w:rPr>
          <w:rFonts w:eastAsia="Times New Roman"/>
          <w:szCs w:val="24"/>
        </w:rPr>
        <w:t xml:space="preserve"> ο πόθος της </w:t>
      </w:r>
      <w:r>
        <w:rPr>
          <w:rFonts w:eastAsia="Times New Roman"/>
          <w:szCs w:val="24"/>
        </w:rPr>
        <w:t>α</w:t>
      </w:r>
      <w:r>
        <w:rPr>
          <w:rFonts w:eastAsia="Times New Roman"/>
          <w:szCs w:val="24"/>
        </w:rPr>
        <w:t>ριστερής Κυβέρνησης, που δεν ευοδώθηκε τελικά.</w:t>
      </w:r>
    </w:p>
    <w:p w14:paraId="7548F5DF" w14:textId="77777777" w:rsidR="006C746B" w:rsidRDefault="002A59A5">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Παρένθεσης.</w:t>
      </w:r>
    </w:p>
    <w:p w14:paraId="7548F5E0" w14:textId="77777777" w:rsidR="006C746B" w:rsidRDefault="002A59A5">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Παρένθεσης, με συγχωρείτε.</w:t>
      </w:r>
    </w:p>
    <w:p w14:paraId="7548F5E1" w14:textId="77777777" w:rsidR="006C746B" w:rsidRDefault="002A59A5">
      <w:pPr>
        <w:spacing w:line="600" w:lineRule="auto"/>
        <w:ind w:firstLine="720"/>
        <w:jc w:val="both"/>
        <w:rPr>
          <w:rFonts w:eastAsia="Times New Roman"/>
          <w:szCs w:val="24"/>
        </w:rPr>
      </w:pPr>
      <w:r>
        <w:rPr>
          <w:rFonts w:eastAsia="Times New Roman"/>
          <w:szCs w:val="24"/>
        </w:rPr>
        <w:t>Αναζητά, λοιπόν, σήμερα ευθύνες η</w:t>
      </w:r>
      <w:r>
        <w:rPr>
          <w:rFonts w:eastAsia="Times New Roman"/>
          <w:szCs w:val="24"/>
        </w:rPr>
        <w:t xml:space="preserve"> Νέα Δημοκρατία στο</w:t>
      </w:r>
      <w:r>
        <w:rPr>
          <w:rFonts w:eastAsia="Times New Roman"/>
          <w:szCs w:val="24"/>
        </w:rPr>
        <w:t>ν</w:t>
      </w:r>
      <w:r>
        <w:rPr>
          <w:rFonts w:eastAsia="Times New Roman"/>
          <w:szCs w:val="24"/>
        </w:rPr>
        <w:t xml:space="preserve"> ΣΥΡΙΖΑ, γιατί πάλεψε να ανατρέψει αυτή τη χρηματοπιστωτική ασφυξία και ταυτόχρονα, γιατί είπαμε «όχι» στα τερατώδη πρωτογενή πλεονά</w:t>
      </w:r>
      <w:r>
        <w:rPr>
          <w:rFonts w:eastAsia="Times New Roman"/>
          <w:szCs w:val="24"/>
        </w:rPr>
        <w:lastRenderedPageBreak/>
        <w:t>σματα, στα οποία δεσμεύσατε τη χώρα. Γιατί είπαμε «όχι» σε όλα όσα εσείς είχατε υποσχεθεί, με συγκλονιστ</w:t>
      </w:r>
      <w:r>
        <w:rPr>
          <w:rFonts w:eastAsia="Times New Roman"/>
          <w:szCs w:val="24"/>
        </w:rPr>
        <w:t>ική προθυμία στις πιο ζοφερές όψεις της μνημονιακής πολιτικής. Γιατί είπαμε «όχι» στις απολύσεις, τις ομαδικές απολύσεις, τη διάλυση της κοινωνικής ασφάλισης, στην απόλυτη κατάργηση κάθε προστασίας της πρώτης κατοικίας. Δεν είπε, όμως, μόνο «όχι» η Κυβέρνη</w:t>
      </w:r>
      <w:r>
        <w:rPr>
          <w:rFonts w:eastAsia="Times New Roman"/>
          <w:szCs w:val="24"/>
        </w:rPr>
        <w:t xml:space="preserve">ση. Ένα βροντερό «όχι», αψηφώντας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την απύθμενη τρομοκρατία από τα μέσα μαζικής ενημέρωσης, είπε και ο ελληνικός λαός, γράφοντας μια σύγχρονη εποποιία και αφήνοντας μια παρακαταθήκη δημοκρατίας. Μόνο το δημοψήφισμα, που λοιδορήθηκε τ</w:t>
      </w:r>
      <w:r>
        <w:rPr>
          <w:rFonts w:eastAsia="Times New Roman"/>
          <w:szCs w:val="24"/>
        </w:rPr>
        <w:t>όσο ένθεν κακείθεν δεν είχε ως όρο «ευρώ ή δραχμή», ήταν «ναι ή όχι» στο πακέτο μέτρων, δρακόντειων μέτρων της 25</w:t>
      </w:r>
      <w:r>
        <w:rPr>
          <w:rFonts w:eastAsia="Times New Roman"/>
          <w:szCs w:val="24"/>
          <w:vertAlign w:val="superscript"/>
        </w:rPr>
        <w:t>ης</w:t>
      </w:r>
      <w:r>
        <w:rPr>
          <w:rFonts w:eastAsia="Times New Roman"/>
          <w:szCs w:val="24"/>
        </w:rPr>
        <w:t xml:space="preserve"> Ιουνίου.</w:t>
      </w:r>
    </w:p>
    <w:p w14:paraId="7548F5E2" w14:textId="77777777" w:rsidR="006C746B" w:rsidRDefault="002A59A5">
      <w:pPr>
        <w:spacing w:line="600" w:lineRule="auto"/>
        <w:ind w:firstLine="720"/>
        <w:jc w:val="both"/>
        <w:rPr>
          <w:rFonts w:eastAsia="Times New Roman"/>
          <w:szCs w:val="24"/>
        </w:rPr>
      </w:pPr>
      <w:r>
        <w:rPr>
          <w:rFonts w:eastAsia="Times New Roman"/>
          <w:szCs w:val="24"/>
        </w:rPr>
        <w:t>Μείναμε Ευρώπη και τα δικά σας «</w:t>
      </w:r>
      <w:r>
        <w:rPr>
          <w:rFonts w:eastAsia="Times New Roman"/>
          <w:szCs w:val="24"/>
        </w:rPr>
        <w:t>Μ</w:t>
      </w:r>
      <w:r>
        <w:rPr>
          <w:rFonts w:eastAsia="Times New Roman"/>
          <w:szCs w:val="24"/>
        </w:rPr>
        <w:t>ένουμε Ευρώπη» ισοδυναμούσαν με μια οσφυοκαμψία του «ναι» σε όλα. «Ναι» στο ευρωιερατείο της λιτότ</w:t>
      </w:r>
      <w:r>
        <w:rPr>
          <w:rFonts w:eastAsia="Times New Roman"/>
          <w:szCs w:val="24"/>
        </w:rPr>
        <w:t xml:space="preserve">ητας, «ναι» στην περιφρόνηση των δημοκρατικά εκλεγμένων κυβερνήσεων, που έχει απολήξει σήμερα σε ένα εκβαρβαρισμό και ακροδεξιά και εξάλειψη κάθε </w:t>
      </w:r>
      <w:r>
        <w:rPr>
          <w:rFonts w:eastAsia="Times New Roman"/>
          <w:szCs w:val="24"/>
        </w:rPr>
        <w:lastRenderedPageBreak/>
        <w:t>μνημονικού ίχνους στην Ευρώπη. Αντιμετωπίζατε το δημοψήφισμα, το ύψιστο δημοκρατικό δικαίωμα ενός λαού, σχεδόν</w:t>
      </w:r>
      <w:r>
        <w:rPr>
          <w:rFonts w:eastAsia="Times New Roman"/>
          <w:szCs w:val="24"/>
        </w:rPr>
        <w:t xml:space="preserve"> ως πραξικόπημα. Για άλλα πραξικοπήματα, όμως, ποιούσατε τη</w:t>
      </w:r>
      <w:r>
        <w:rPr>
          <w:rFonts w:eastAsia="Times New Roman"/>
          <w:szCs w:val="24"/>
        </w:rPr>
        <w:t>ν</w:t>
      </w:r>
      <w:r>
        <w:rPr>
          <w:rFonts w:eastAsia="Times New Roman"/>
          <w:szCs w:val="24"/>
        </w:rPr>
        <w:t xml:space="preserve"> νήσσα. </w:t>
      </w:r>
    </w:p>
    <w:p w14:paraId="7548F5E3" w14:textId="77777777" w:rsidR="006C746B" w:rsidRDefault="002A59A5">
      <w:pPr>
        <w:spacing w:line="600" w:lineRule="auto"/>
        <w:ind w:firstLine="720"/>
        <w:jc w:val="both"/>
        <w:rPr>
          <w:rFonts w:eastAsia="Times New Roman"/>
          <w:szCs w:val="24"/>
        </w:rPr>
      </w:pPr>
      <w:r>
        <w:rPr>
          <w:rFonts w:eastAsia="Times New Roman"/>
          <w:szCs w:val="24"/>
        </w:rPr>
        <w:t>Να θυμίσουμε μερικές δηλώσεις τότε Ευρωπαίων αξιωματούχων: «Λυπάμαι τους Έλληνες για την Κυβέρνηση που εξέλεξαν», Β</w:t>
      </w:r>
      <w:r>
        <w:rPr>
          <w:rFonts w:eastAsia="Times New Roman"/>
          <w:szCs w:val="24"/>
        </w:rPr>
        <w:t>ό</w:t>
      </w:r>
      <w:r>
        <w:rPr>
          <w:rFonts w:eastAsia="Times New Roman"/>
          <w:szCs w:val="24"/>
        </w:rPr>
        <w:t>λφγκανγκ Σόιμπλε. «Θα είναι πολύ καλό για την Ελλάδα, ο Τσίπρας να βγει</w:t>
      </w:r>
      <w:r>
        <w:rPr>
          <w:rFonts w:eastAsia="Times New Roman"/>
          <w:szCs w:val="24"/>
        </w:rPr>
        <w:t xml:space="preserve"> ηττημένος από το δημοψήφισμα, για να ανοίξει τον δρόμο για συνομιλίες με μια άλλη </w:t>
      </w:r>
      <w:r>
        <w:rPr>
          <w:rFonts w:eastAsia="Times New Roman"/>
          <w:szCs w:val="24"/>
        </w:rPr>
        <w:t>κ</w:t>
      </w:r>
      <w:r>
        <w:rPr>
          <w:rFonts w:eastAsia="Times New Roman"/>
          <w:szCs w:val="24"/>
        </w:rPr>
        <w:t xml:space="preserve">υβέρνηση στην Αθήνα», Ραχόι. «Όσο υπάρχουν στα πράγματα οι κομμουνιστές Τσίπρας και Βαρουφάκης, δεν θα δεχθεί η Γερμανική Κυβέρνηση να εκταμιευτεί ούτε ένα σεντ του ευρώ», </w:t>
      </w:r>
      <w:r>
        <w:rPr>
          <w:rFonts w:eastAsia="Times New Roman"/>
          <w:szCs w:val="24"/>
        </w:rPr>
        <w:t>«</w:t>
      </w:r>
      <w:r>
        <w:rPr>
          <w:rFonts w:eastAsia="Times New Roman"/>
          <w:szCs w:val="24"/>
          <w:lang w:val="en-US"/>
        </w:rPr>
        <w:t>FINANCIAL</w:t>
      </w:r>
      <w:r>
        <w:rPr>
          <w:rFonts w:eastAsia="Times New Roman"/>
          <w:szCs w:val="24"/>
        </w:rPr>
        <w:t xml:space="preserve"> </w:t>
      </w:r>
      <w:r>
        <w:rPr>
          <w:rFonts w:eastAsia="Times New Roman"/>
          <w:szCs w:val="24"/>
          <w:lang w:val="en-US"/>
        </w:rPr>
        <w:t>TIMES</w:t>
      </w:r>
      <w:r>
        <w:rPr>
          <w:rFonts w:eastAsia="Times New Roman"/>
          <w:szCs w:val="24"/>
        </w:rPr>
        <w:t>»</w:t>
      </w:r>
      <w:r>
        <w:rPr>
          <w:rFonts w:eastAsia="Times New Roman"/>
          <w:szCs w:val="24"/>
        </w:rPr>
        <w:t xml:space="preserve"> από ανώτατο γερμανικό αξιωματούχο. Έγκυρο έντυπο η </w:t>
      </w:r>
      <w:r>
        <w:rPr>
          <w:rFonts w:eastAsia="Times New Roman"/>
          <w:szCs w:val="24"/>
        </w:rPr>
        <w:t>«</w:t>
      </w:r>
      <w:r>
        <w:rPr>
          <w:rFonts w:eastAsia="Times New Roman"/>
          <w:szCs w:val="24"/>
          <w:lang w:val="en-US"/>
        </w:rPr>
        <w:t>FINANCIAL</w:t>
      </w:r>
      <w:r>
        <w:rPr>
          <w:rFonts w:eastAsia="Times New Roman"/>
          <w:szCs w:val="24"/>
        </w:rPr>
        <w:t xml:space="preserve"> </w:t>
      </w:r>
      <w:r>
        <w:rPr>
          <w:rFonts w:eastAsia="Times New Roman"/>
          <w:szCs w:val="24"/>
          <w:lang w:val="en-US"/>
        </w:rPr>
        <w:t>TIMES</w:t>
      </w:r>
      <w:r>
        <w:rPr>
          <w:rFonts w:eastAsia="Times New Roman"/>
          <w:szCs w:val="24"/>
        </w:rPr>
        <w:t>»</w:t>
      </w:r>
      <w:r>
        <w:rPr>
          <w:rFonts w:eastAsia="Times New Roman"/>
          <w:szCs w:val="24"/>
        </w:rPr>
        <w:t>.</w:t>
      </w:r>
    </w:p>
    <w:p w14:paraId="7548F5E4" w14:textId="77777777" w:rsidR="006C746B" w:rsidRDefault="002A59A5">
      <w:pPr>
        <w:spacing w:line="600" w:lineRule="auto"/>
        <w:ind w:firstLine="720"/>
        <w:jc w:val="both"/>
        <w:rPr>
          <w:rFonts w:eastAsia="Times New Roman"/>
          <w:szCs w:val="24"/>
        </w:rPr>
      </w:pPr>
      <w:r>
        <w:rPr>
          <w:rFonts w:eastAsia="Times New Roman"/>
          <w:szCs w:val="24"/>
        </w:rPr>
        <w:t xml:space="preserve">Ποιος φοβάται τη δημοκρατία, συνάδελφοι; </w:t>
      </w:r>
      <w:r>
        <w:rPr>
          <w:rFonts w:eastAsia="Times New Roman"/>
          <w:szCs w:val="24"/>
          <w:lang w:val="en-US"/>
        </w:rPr>
        <w:t>Plan</w:t>
      </w:r>
      <w:r>
        <w:rPr>
          <w:rFonts w:eastAsia="Times New Roman"/>
          <w:szCs w:val="24"/>
        </w:rPr>
        <w:t xml:space="preserve"> </w:t>
      </w:r>
      <w:r>
        <w:rPr>
          <w:rFonts w:eastAsia="Times New Roman"/>
          <w:szCs w:val="24"/>
          <w:lang w:val="en-US"/>
        </w:rPr>
        <w:t>X</w:t>
      </w:r>
      <w:r>
        <w:rPr>
          <w:rFonts w:eastAsia="Times New Roman"/>
          <w:szCs w:val="24"/>
        </w:rPr>
        <w:t xml:space="preserve">: Το μόνο παγκοίνως γνωστό </w:t>
      </w:r>
      <w:r>
        <w:rPr>
          <w:rFonts w:eastAsia="Times New Roman"/>
          <w:szCs w:val="24"/>
          <w:lang w:val="en-US"/>
        </w:rPr>
        <w:t>p</w:t>
      </w:r>
      <w:r>
        <w:rPr>
          <w:rFonts w:eastAsia="Times New Roman"/>
          <w:szCs w:val="24"/>
          <w:lang w:val="en-US"/>
        </w:rPr>
        <w:t>lan</w:t>
      </w:r>
      <w:r>
        <w:rPr>
          <w:rFonts w:eastAsia="Times New Roman"/>
          <w:szCs w:val="24"/>
        </w:rPr>
        <w:t xml:space="preserve"> </w:t>
      </w:r>
      <w:r>
        <w:rPr>
          <w:rFonts w:eastAsia="Times New Roman"/>
          <w:szCs w:val="24"/>
          <w:lang w:val="en-US"/>
        </w:rPr>
        <w:t>B</w:t>
      </w:r>
      <w:r>
        <w:rPr>
          <w:rFonts w:eastAsia="Times New Roman"/>
          <w:szCs w:val="24"/>
        </w:rPr>
        <w:t xml:space="preserve"> ή Χ, πείτε το όπως θέλετε, ήταν ένα πολυσέλιδο πόνημα, καλά φυλαγμένο σε συρτάρια γραφείων των Βρυξελλών για την έξοδο της Ελλάδας από την Ευρωζώνη, δι</w:t>
      </w:r>
      <w:r>
        <w:rPr>
          <w:rFonts w:eastAsia="Times New Roman"/>
          <w:szCs w:val="24"/>
        </w:rPr>
        <w:t>ά</w:t>
      </w:r>
      <w:r>
        <w:rPr>
          <w:rFonts w:eastAsia="Times New Roman"/>
          <w:szCs w:val="24"/>
        </w:rPr>
        <w:t xml:space="preserve"> χειρός Σόιμπλε. Το ξέρουμε. Δημοσίως το είπαν και οι </w:t>
      </w:r>
      <w:r>
        <w:rPr>
          <w:rFonts w:eastAsia="Times New Roman"/>
          <w:szCs w:val="24"/>
        </w:rPr>
        <w:lastRenderedPageBreak/>
        <w:t>ηγέτες τους, πως η Γαλλία και η Ιταλία αντέδρασαν</w:t>
      </w:r>
      <w:r>
        <w:rPr>
          <w:rFonts w:eastAsia="Times New Roman"/>
          <w:szCs w:val="24"/>
        </w:rPr>
        <w:t xml:space="preserve"> και απέτρεψαν την υλοποίηση του. Μήπως να καλέσετε κι αυτούς στην </w:t>
      </w:r>
      <w:r>
        <w:rPr>
          <w:rFonts w:eastAsia="Times New Roman"/>
          <w:szCs w:val="24"/>
        </w:rPr>
        <w:t>ε</w:t>
      </w:r>
      <w:r>
        <w:rPr>
          <w:rFonts w:eastAsia="Times New Roman"/>
          <w:szCs w:val="24"/>
        </w:rPr>
        <w:t>ξεταστική;</w:t>
      </w:r>
    </w:p>
    <w:p w14:paraId="7548F5E5" w14:textId="77777777" w:rsidR="006C746B" w:rsidRDefault="002A59A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7548F5E6" w14:textId="77777777" w:rsidR="006C746B" w:rsidRDefault="002A59A5">
      <w:pPr>
        <w:spacing w:line="600" w:lineRule="auto"/>
        <w:ind w:firstLine="720"/>
        <w:jc w:val="both"/>
        <w:rPr>
          <w:rFonts w:eastAsia="Times New Roman"/>
          <w:szCs w:val="24"/>
        </w:rPr>
      </w:pPr>
      <w:r>
        <w:rPr>
          <w:rFonts w:eastAsia="Times New Roman"/>
          <w:szCs w:val="24"/>
        </w:rPr>
        <w:t>Τελειώνω σε ένα λεπτό, την ανοχή σας, κύριε Πρόεδρε.</w:t>
      </w:r>
    </w:p>
    <w:p w14:paraId="7548F5E7" w14:textId="77777777" w:rsidR="006C746B" w:rsidRDefault="002A59A5">
      <w:pPr>
        <w:spacing w:line="600" w:lineRule="auto"/>
        <w:ind w:firstLine="720"/>
        <w:jc w:val="both"/>
        <w:rPr>
          <w:rFonts w:eastAsia="Times New Roman"/>
          <w:szCs w:val="24"/>
        </w:rPr>
      </w:pPr>
      <w:r>
        <w:rPr>
          <w:rFonts w:eastAsia="Times New Roman"/>
          <w:szCs w:val="24"/>
        </w:rPr>
        <w:t>Το τελευταίο κρίσιμο ερώτημα: Πώς δημιο</w:t>
      </w:r>
      <w:r>
        <w:rPr>
          <w:rFonts w:eastAsia="Times New Roman"/>
          <w:szCs w:val="24"/>
        </w:rPr>
        <w:t xml:space="preserve">υργήθηκε ο τραπεζικός πανικός, που οδήγησε στην επιβολή των τραπεζικών περιορισμών; Από ποιους προκλήθηκε; </w:t>
      </w:r>
    </w:p>
    <w:p w14:paraId="7548F5E8" w14:textId="77777777" w:rsidR="006C746B" w:rsidRDefault="002A59A5">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Από ποιους;</w:t>
      </w:r>
    </w:p>
    <w:p w14:paraId="7548F5E9" w14:textId="77777777" w:rsidR="006C746B" w:rsidRDefault="002A59A5">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Ποιοι ήταν εκείνοι που έλεγαν ότι αν βγει ο ΣΥΡΙΖΑ θα βγάλουν τα χρήματά τους από τις τράπεζες. </w:t>
      </w:r>
      <w:r>
        <w:rPr>
          <w:rFonts w:eastAsia="Times New Roman"/>
          <w:szCs w:val="24"/>
        </w:rPr>
        <w:t xml:space="preserve">Θα στεναχωρήσω τον κ. Γεωργιάδη, αλλά θα το πω για νιοστή φορά. Ναι, το 2014 σε τηλεοπτικό πάνελ, ανέφερε χαρακτηριστικά ότι αν πέσει η </w:t>
      </w:r>
      <w:r>
        <w:rPr>
          <w:rFonts w:eastAsia="Times New Roman"/>
          <w:szCs w:val="24"/>
        </w:rPr>
        <w:t>κ</w:t>
      </w:r>
      <w:r>
        <w:rPr>
          <w:rFonts w:eastAsia="Times New Roman"/>
          <w:szCs w:val="24"/>
        </w:rPr>
        <w:t>υβέρνηση Σ</w:t>
      </w:r>
      <w:r>
        <w:rPr>
          <w:rFonts w:eastAsia="Times New Roman"/>
          <w:szCs w:val="24"/>
        </w:rPr>
        <w:t>αμαρά</w:t>
      </w:r>
      <w:r>
        <w:rPr>
          <w:rFonts w:eastAsia="Times New Roman"/>
          <w:szCs w:val="24"/>
        </w:rPr>
        <w:t xml:space="preserve">, θα βγάλει τα λεφτά του </w:t>
      </w:r>
      <w:r>
        <w:rPr>
          <w:rFonts w:eastAsia="Times New Roman"/>
          <w:szCs w:val="24"/>
        </w:rPr>
        <w:lastRenderedPageBreak/>
        <w:t>στο εξωτερικό -επί λέξει- για να μην του τα φάει ο ΣΥΡΙΖΑ. Δημόσια δήλωση της κ</w:t>
      </w:r>
      <w:r>
        <w:rPr>
          <w:rFonts w:eastAsia="Times New Roman"/>
          <w:szCs w:val="24"/>
        </w:rPr>
        <w:t>.</w:t>
      </w:r>
      <w:r>
        <w:rPr>
          <w:rFonts w:eastAsia="Times New Roman"/>
          <w:szCs w:val="24"/>
        </w:rPr>
        <w:t xml:space="preserve"> Μπακογιάννη στις 25 Μαΐου του 2015, η οποία προανήγγειλε το κλείσιμο των τραπεζών την ερχόμενη Δευτέρα. </w:t>
      </w:r>
    </w:p>
    <w:p w14:paraId="7548F5EA" w14:textId="77777777" w:rsidR="006C746B" w:rsidRDefault="002A59A5">
      <w:pPr>
        <w:spacing w:line="600" w:lineRule="auto"/>
        <w:ind w:firstLine="720"/>
        <w:jc w:val="both"/>
        <w:rPr>
          <w:rFonts w:eastAsia="Times New Roman"/>
          <w:szCs w:val="24"/>
        </w:rPr>
      </w:pPr>
      <w:r>
        <w:rPr>
          <w:rFonts w:eastAsia="Times New Roman"/>
          <w:szCs w:val="24"/>
        </w:rPr>
        <w:t xml:space="preserve">Αυτά, κυρίες και κύριοι της Νέας Δημοκρατίας, συμπεριλαμβάνονται στην πρότασή σας για την </w:t>
      </w:r>
      <w:r>
        <w:rPr>
          <w:rFonts w:eastAsia="Times New Roman"/>
          <w:szCs w:val="24"/>
        </w:rPr>
        <w:t>ε</w:t>
      </w:r>
      <w:r>
        <w:rPr>
          <w:rFonts w:eastAsia="Times New Roman"/>
          <w:szCs w:val="24"/>
        </w:rPr>
        <w:t xml:space="preserve">ξεταστική των πραγμάτων </w:t>
      </w:r>
      <w:r>
        <w:rPr>
          <w:rFonts w:eastAsia="Times New Roman"/>
          <w:szCs w:val="24"/>
        </w:rPr>
        <w:t>ε</w:t>
      </w:r>
      <w:r>
        <w:rPr>
          <w:rFonts w:eastAsia="Times New Roman"/>
          <w:szCs w:val="24"/>
        </w:rPr>
        <w:t xml:space="preserve">πιτροπή; Περιλαμβάνει η </w:t>
      </w:r>
      <w:r>
        <w:rPr>
          <w:rFonts w:eastAsia="Times New Roman"/>
          <w:szCs w:val="24"/>
        </w:rPr>
        <w:t>ε</w:t>
      </w:r>
      <w:r>
        <w:rPr>
          <w:rFonts w:eastAsia="Times New Roman"/>
          <w:szCs w:val="24"/>
        </w:rPr>
        <w:t>ξεταστικ</w:t>
      </w:r>
      <w:r>
        <w:rPr>
          <w:rFonts w:eastAsia="Times New Roman"/>
          <w:szCs w:val="24"/>
        </w:rPr>
        <w:t>ή σας και το θέμα των θαλασσοδανείων των ελληνικών τραπεζών; Τα δάνεια που έλαβαν τα κόμματα; Τα κανάλια ή οι άλλοι επιφανείς επιχειρηματίες από τις τράπεζες;</w:t>
      </w:r>
    </w:p>
    <w:p w14:paraId="7548F5EB" w14:textId="77777777" w:rsidR="006C746B" w:rsidRDefault="002A59A5">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Αυτό το ψηφίσαμε.</w:t>
      </w:r>
    </w:p>
    <w:p w14:paraId="7548F5EC" w14:textId="77777777" w:rsidR="006C746B" w:rsidRDefault="002A59A5">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Δεν βλέπουμε να συμμετέχετε με ιδιαίτερο ζή</w:t>
      </w:r>
      <w:r>
        <w:rPr>
          <w:rFonts w:eastAsia="Times New Roman"/>
          <w:szCs w:val="24"/>
        </w:rPr>
        <w:t xml:space="preserve">λο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που συζητά αυτά τα θέματα. </w:t>
      </w:r>
    </w:p>
    <w:p w14:paraId="7548F5ED" w14:textId="77777777" w:rsidR="006C746B" w:rsidRDefault="002A59A5">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Δεν έχω λείψει ποτέ, κυρία Βάκη.</w:t>
      </w:r>
    </w:p>
    <w:p w14:paraId="7548F5EE" w14:textId="77777777" w:rsidR="006C746B" w:rsidRDefault="002A59A5">
      <w:pPr>
        <w:spacing w:line="600" w:lineRule="auto"/>
        <w:ind w:firstLine="720"/>
        <w:jc w:val="both"/>
        <w:rPr>
          <w:rFonts w:eastAsia="Times New Roman"/>
          <w:szCs w:val="24"/>
        </w:rPr>
      </w:pPr>
      <w:r>
        <w:rPr>
          <w:rFonts w:eastAsia="Times New Roman"/>
          <w:b/>
          <w:szCs w:val="24"/>
        </w:rPr>
        <w:lastRenderedPageBreak/>
        <w:t>ΦΩΤΕΙΝΗ ΒΑΚΗ:</w:t>
      </w:r>
      <w:r>
        <w:rPr>
          <w:rFonts w:eastAsia="Times New Roman"/>
          <w:szCs w:val="24"/>
        </w:rPr>
        <w:t xml:space="preserve"> Δεν υπάρχει συσχέτιση; Με τα </w:t>
      </w:r>
      <w:r>
        <w:rPr>
          <w:rFonts w:eastAsia="Times New Roman"/>
          <w:szCs w:val="24"/>
          <w:lang w:val="en-US"/>
        </w:rPr>
        <w:t>Panama</w:t>
      </w:r>
      <w:r>
        <w:rPr>
          <w:rFonts w:eastAsia="Times New Roman"/>
          <w:szCs w:val="24"/>
        </w:rPr>
        <w:t xml:space="preserve"> </w:t>
      </w:r>
      <w:r>
        <w:rPr>
          <w:rFonts w:eastAsia="Times New Roman"/>
          <w:szCs w:val="24"/>
          <w:lang w:val="en-US"/>
        </w:rPr>
        <w:t>p</w:t>
      </w:r>
      <w:r>
        <w:rPr>
          <w:rFonts w:eastAsia="Times New Roman"/>
          <w:szCs w:val="24"/>
          <w:lang w:val="en-US"/>
        </w:rPr>
        <w:t>apers</w:t>
      </w:r>
      <w:r>
        <w:rPr>
          <w:rFonts w:eastAsia="Times New Roman"/>
          <w:szCs w:val="24"/>
        </w:rPr>
        <w:t xml:space="preserve">; Με τα </w:t>
      </w:r>
      <w:r>
        <w:rPr>
          <w:rFonts w:eastAsia="Times New Roman"/>
          <w:szCs w:val="24"/>
          <w:lang w:val="en-US"/>
        </w:rPr>
        <w:t>UBS</w:t>
      </w:r>
      <w:r>
        <w:rPr>
          <w:rFonts w:eastAsia="Times New Roman"/>
          <w:szCs w:val="24"/>
        </w:rPr>
        <w:t xml:space="preserve"> και τους εντιμότατους φίλους σας, που παρελαύνουν στις περιώνυμες λίστες; Τίποτα; </w:t>
      </w:r>
    </w:p>
    <w:p w14:paraId="7548F5EF" w14:textId="77777777" w:rsidR="006C746B" w:rsidRDefault="002A59A5">
      <w:pPr>
        <w:spacing w:line="600" w:lineRule="auto"/>
        <w:ind w:firstLine="720"/>
        <w:jc w:val="both"/>
        <w:rPr>
          <w:rFonts w:eastAsia="Times New Roman"/>
          <w:szCs w:val="24"/>
        </w:rPr>
      </w:pPr>
      <w:r>
        <w:rPr>
          <w:rFonts w:eastAsia="Times New Roman"/>
          <w:szCs w:val="24"/>
        </w:rPr>
        <w:t xml:space="preserve">Τελειώνω, επειδή ακούστηκαν πολλά για τις χθεσινές εξαγγελίες του Πρωθυπουργού, θα ήθελα να πω μία λέξη. Κοιτάξτε, για εσάς το προσκλητήριο στην επανίδρυση της </w:t>
      </w:r>
      <w:r>
        <w:rPr>
          <w:rFonts w:eastAsia="Times New Roman"/>
          <w:szCs w:val="24"/>
        </w:rPr>
        <w:t>δ</w:t>
      </w:r>
      <w:r>
        <w:rPr>
          <w:rFonts w:eastAsia="Times New Roman"/>
          <w:szCs w:val="24"/>
        </w:rPr>
        <w:t>ημοκρατίας,</w:t>
      </w:r>
      <w:r>
        <w:rPr>
          <w:rFonts w:eastAsia="Times New Roman"/>
          <w:szCs w:val="24"/>
        </w:rPr>
        <w:t xml:space="preserve"> πάνω στην οποία ασέλγησε ένα χρεοκοπημένο, οικονομικά και αξιακά πολιτικό σύστημα επί σειρά ετών, ισοδυναμεί με φιέστα.</w:t>
      </w:r>
    </w:p>
    <w:p w14:paraId="7548F5F0" w14:textId="77777777" w:rsidR="006C746B" w:rsidRDefault="002A59A5">
      <w:pPr>
        <w:spacing w:line="600" w:lineRule="auto"/>
        <w:ind w:firstLine="720"/>
        <w:jc w:val="both"/>
        <w:rPr>
          <w:rFonts w:eastAsia="Times New Roman"/>
          <w:szCs w:val="24"/>
        </w:rPr>
      </w:pPr>
      <w:r>
        <w:rPr>
          <w:rFonts w:eastAsia="Times New Roman"/>
          <w:szCs w:val="24"/>
        </w:rPr>
        <w:t>Για σ</w:t>
      </w:r>
      <w:r>
        <w:rPr>
          <w:rFonts w:eastAsia="Times New Roman"/>
          <w:szCs w:val="24"/>
        </w:rPr>
        <w:t>α</w:t>
      </w:r>
      <w:r>
        <w:rPr>
          <w:rFonts w:eastAsia="Times New Roman"/>
          <w:szCs w:val="24"/>
        </w:rPr>
        <w:t>ς η άμεση δημοκρατία –το ακούσαμε κι αυτό- και το όραμα της λαϊκής κυριαρχίας ισοδυναμούν με λαϊκισμό. Δική σας η λογική, δεν σάς</w:t>
      </w:r>
      <w:r>
        <w:rPr>
          <w:rFonts w:eastAsia="Times New Roman"/>
          <w:szCs w:val="24"/>
        </w:rPr>
        <w:t xml:space="preserve"> τη διεκδικήσαμε. </w:t>
      </w:r>
    </w:p>
    <w:p w14:paraId="7548F5F1" w14:textId="77777777" w:rsidR="006C746B" w:rsidRDefault="002A59A5">
      <w:pPr>
        <w:spacing w:line="600" w:lineRule="auto"/>
        <w:ind w:firstLine="720"/>
        <w:jc w:val="both"/>
        <w:rPr>
          <w:rFonts w:eastAsia="Times New Roman"/>
          <w:szCs w:val="24"/>
        </w:rPr>
      </w:pPr>
      <w:r>
        <w:rPr>
          <w:rFonts w:eastAsia="Times New Roman"/>
          <w:szCs w:val="24"/>
        </w:rPr>
        <w:t>Εμείς συνεχίζουμε να παλεύουμε και για την πρόοδο των θεσμών και για τη συμμετοχή των πολιτών στην πολιτική και για το ξερίζωμα της διαπλοκής και για τη διαφάνεια και για τη δημοκρατία και σ</w:t>
      </w:r>
      <w:r>
        <w:rPr>
          <w:rFonts w:eastAsia="Times New Roman"/>
          <w:szCs w:val="24"/>
        </w:rPr>
        <w:t>ε</w:t>
      </w:r>
      <w:r>
        <w:rPr>
          <w:rFonts w:eastAsia="Times New Roman"/>
          <w:szCs w:val="24"/>
        </w:rPr>
        <w:t xml:space="preserve"> αυτή την πορεία θα συνεχίσουμε να βαδίζουμε κ</w:t>
      </w:r>
      <w:r>
        <w:rPr>
          <w:rFonts w:eastAsia="Times New Roman"/>
          <w:szCs w:val="24"/>
        </w:rPr>
        <w:t>αι να είσαστε βέβαιοι ότι θα τα καταφέρουμε.</w:t>
      </w:r>
    </w:p>
    <w:p w14:paraId="7548F5F2" w14:textId="77777777" w:rsidR="006C746B" w:rsidRDefault="002A59A5">
      <w:pPr>
        <w:spacing w:line="600" w:lineRule="auto"/>
        <w:ind w:firstLine="720"/>
        <w:jc w:val="both"/>
        <w:rPr>
          <w:rFonts w:eastAsia="Times New Roman"/>
          <w:szCs w:val="24"/>
        </w:rPr>
      </w:pPr>
      <w:r>
        <w:rPr>
          <w:rFonts w:eastAsia="Times New Roman"/>
          <w:szCs w:val="24"/>
        </w:rPr>
        <w:lastRenderedPageBreak/>
        <w:t>Σας ευχαριστώ.</w:t>
      </w:r>
    </w:p>
    <w:p w14:paraId="7548F5F3" w14:textId="77777777" w:rsidR="006C746B" w:rsidRDefault="002A59A5">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7548F5F4" w14:textId="77777777" w:rsidR="006C746B" w:rsidRDefault="002A59A5">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Τον λόγο έχει ο κ. Νικόλαος Παναγιωτόπουλος από τη Νέα Δημοκρατία.</w:t>
      </w:r>
    </w:p>
    <w:p w14:paraId="7548F5F5" w14:textId="77777777" w:rsidR="006C746B" w:rsidRDefault="002A59A5">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Ευχαριστώ, κύριε Πρόεδρε.</w:t>
      </w:r>
    </w:p>
    <w:p w14:paraId="7548F5F6" w14:textId="77777777" w:rsidR="006C746B" w:rsidRDefault="002A59A5">
      <w:pPr>
        <w:spacing w:line="600" w:lineRule="auto"/>
        <w:ind w:firstLine="720"/>
        <w:jc w:val="both"/>
        <w:rPr>
          <w:rFonts w:eastAsia="Times New Roman"/>
          <w:szCs w:val="24"/>
        </w:rPr>
      </w:pPr>
      <w:r>
        <w:rPr>
          <w:rFonts w:eastAsia="Times New Roman"/>
          <w:szCs w:val="24"/>
        </w:rPr>
        <w:t>Κυρία συνάδελφε, υποθέτω ότι αν τα ταμεία ήταν τόσο άδεια όσο είπατε ότι σας τα αφήσαμε, δεν θα υπήρχε η δυνατότητα να καλυφθούν για ένα επτάμηνο οι δαπάνες λειτουργίας του κράτους μέχρι να τα αδειάσετε εσείς. Μία απλή λογική υπόθεση κάνω.</w:t>
      </w:r>
    </w:p>
    <w:p w14:paraId="7548F5F7" w14:textId="77777777" w:rsidR="006C746B" w:rsidRDefault="002A59A5">
      <w:pPr>
        <w:spacing w:line="600" w:lineRule="auto"/>
        <w:ind w:firstLine="720"/>
        <w:jc w:val="both"/>
        <w:rPr>
          <w:rFonts w:eastAsia="Times New Roman"/>
          <w:szCs w:val="24"/>
        </w:rPr>
      </w:pPr>
      <w:r>
        <w:rPr>
          <w:rFonts w:eastAsia="Times New Roman"/>
          <w:szCs w:val="24"/>
        </w:rPr>
        <w:t>Από κει και πέρ</w:t>
      </w:r>
      <w:r>
        <w:rPr>
          <w:rFonts w:eastAsia="Times New Roman"/>
          <w:szCs w:val="24"/>
        </w:rPr>
        <w:t xml:space="preserve">α, θα προσθέσω το εξής, απευθυνόμενος βέβαια προς τους συναδέλφους της κυβερνητικής </w:t>
      </w:r>
      <w:r>
        <w:rPr>
          <w:rFonts w:eastAsia="Times New Roman"/>
          <w:szCs w:val="24"/>
        </w:rPr>
        <w:t>π</w:t>
      </w:r>
      <w:r>
        <w:rPr>
          <w:rFonts w:eastAsia="Times New Roman"/>
          <w:szCs w:val="24"/>
        </w:rPr>
        <w:t xml:space="preserve">λειοψηφίας οι οποίοι δεν θέλουν, φαίνεται, να ερευνηθούν όλα αυτά: Έχουμε μία ευκαιρία </w:t>
      </w:r>
      <w:r>
        <w:rPr>
          <w:rFonts w:eastAsia="Times New Roman"/>
          <w:szCs w:val="24"/>
        </w:rPr>
        <w:lastRenderedPageBreak/>
        <w:t>σήμερα να ψάξουμε, να αναζητήσουμε την αλήθεια, όχι για τη συνολική αποτίμηση της πο</w:t>
      </w:r>
      <w:r>
        <w:rPr>
          <w:rFonts w:eastAsia="Times New Roman"/>
          <w:szCs w:val="24"/>
        </w:rPr>
        <w:t>ρείας της ελληνικής οικονομίας τα τελευταία δέκα, είκοσι, τριάντα χρόνια όπου κατ’ άλλους καταστράφηκε η Ελλάδα και κατ’ άλλους πήγε και λίγο μπροστά, αλλά για μία πολύ συγκεκριμένη χρονική περίοδο, το πρώτο εξάμηνο-επτάμηνο του 2015 που, όπως και να το κά</w:t>
      </w:r>
      <w:r>
        <w:rPr>
          <w:rFonts w:eastAsia="Times New Roman"/>
          <w:szCs w:val="24"/>
        </w:rPr>
        <w:t>νουμε, κατέληξε σε εξελίξεις μη κανονικές, γιατί εγώ δεν θυμάμαι στα προηγούμενα είκοσι, τριάντα, σαράντα χρόνια να έκλεισαν οι τράπεζες μέσα σ’ ένα σαββατοκύριακο και βέβαια αργότερα να ακολουθήσει …</w:t>
      </w:r>
    </w:p>
    <w:p w14:paraId="7548F5F8" w14:textId="77777777" w:rsidR="006C746B" w:rsidRDefault="002A59A5">
      <w:pPr>
        <w:spacing w:line="600" w:lineRule="auto"/>
        <w:ind w:firstLine="720"/>
        <w:jc w:val="both"/>
        <w:rPr>
          <w:rFonts w:eastAsia="Times New Roman"/>
          <w:szCs w:val="24"/>
        </w:rPr>
      </w:pPr>
      <w:r>
        <w:rPr>
          <w:rFonts w:eastAsia="Times New Roman"/>
          <w:b/>
          <w:szCs w:val="24"/>
        </w:rPr>
        <w:t>ΝΙΚΟΛΑΟΣ ΠΑΠΑΔΟΠΟΥΛΟΣ</w:t>
      </w:r>
      <w:r w:rsidRPr="0015421D">
        <w:rPr>
          <w:rFonts w:eastAsia="Times New Roman"/>
          <w:b/>
          <w:szCs w:val="24"/>
        </w:rPr>
        <w:t>:</w:t>
      </w:r>
      <w:r>
        <w:rPr>
          <w:rFonts w:eastAsia="Times New Roman"/>
          <w:szCs w:val="24"/>
        </w:rPr>
        <w:t xml:space="preserve"> … (Δεν ακούστηκε)</w:t>
      </w:r>
    </w:p>
    <w:p w14:paraId="7548F5F9" w14:textId="77777777" w:rsidR="006C746B" w:rsidRDefault="002A59A5">
      <w:pPr>
        <w:spacing w:line="600" w:lineRule="auto"/>
        <w:ind w:firstLine="720"/>
        <w:jc w:val="both"/>
        <w:rPr>
          <w:rFonts w:eastAsia="Times New Roman"/>
          <w:szCs w:val="24"/>
        </w:rPr>
      </w:pPr>
      <w:r>
        <w:rPr>
          <w:rFonts w:eastAsia="Times New Roman"/>
          <w:b/>
          <w:szCs w:val="24"/>
        </w:rPr>
        <w:t>ΝΙΚΟΛΑΟΣ ΠΑΝΑΓ</w:t>
      </w:r>
      <w:r>
        <w:rPr>
          <w:rFonts w:eastAsia="Times New Roman"/>
          <w:b/>
          <w:szCs w:val="24"/>
        </w:rPr>
        <w:t>ΙΩΤΟΠΟΥΛΟΣ:</w:t>
      </w:r>
      <w:r>
        <w:rPr>
          <w:rFonts w:eastAsia="Times New Roman"/>
          <w:szCs w:val="24"/>
        </w:rPr>
        <w:t xml:space="preserve"> Σας παρακαλώ, κύριε συνάδελφε, ακούστε. Έχει ενδιαφέρον. Θα αποκομίσετε κάτι.</w:t>
      </w:r>
    </w:p>
    <w:p w14:paraId="7548F5FA" w14:textId="77777777" w:rsidR="006C746B" w:rsidRDefault="002A59A5">
      <w:pPr>
        <w:spacing w:line="600" w:lineRule="auto"/>
        <w:ind w:firstLine="720"/>
        <w:jc w:val="both"/>
        <w:rPr>
          <w:rFonts w:eastAsia="Times New Roman"/>
          <w:szCs w:val="24"/>
        </w:rPr>
      </w:pPr>
      <w:r>
        <w:rPr>
          <w:rFonts w:eastAsia="Times New Roman"/>
          <w:szCs w:val="24"/>
        </w:rPr>
        <w:t xml:space="preserve">Και βέβαια τα πράγματα εξελίχθηκ όπως εξελίχθηκαν με την επιβολή του τρίτου μνημονίου. </w:t>
      </w:r>
    </w:p>
    <w:p w14:paraId="7548F5FB" w14:textId="77777777" w:rsidR="006C746B" w:rsidRDefault="002A59A5">
      <w:pPr>
        <w:spacing w:line="600" w:lineRule="auto"/>
        <w:ind w:firstLine="720"/>
        <w:jc w:val="both"/>
        <w:rPr>
          <w:rFonts w:eastAsia="Times New Roman"/>
          <w:szCs w:val="24"/>
        </w:rPr>
      </w:pPr>
      <w:r>
        <w:rPr>
          <w:rFonts w:eastAsia="Times New Roman"/>
          <w:szCs w:val="24"/>
        </w:rPr>
        <w:lastRenderedPageBreak/>
        <w:t>Ας συνεργαστούμε, λοιπόν, μαζί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ευκαιριών που μας δίνουν η κοιν</w:t>
      </w:r>
      <w:r>
        <w:rPr>
          <w:rFonts w:eastAsia="Times New Roman"/>
          <w:szCs w:val="24"/>
        </w:rPr>
        <w:t>οβουλευτική και η συνταγματική διαδικασία για να βρούμε την αλήθεια σε μια πολύ συγκεκριμένη, ειδική και περίπλοκη υπόθεση με περίεργες, αν όχι επικίνδυνες, προεκτάσεις για τη χώρα, ακόμα και για το ίδιο το δημοκρατικό πολίτευμα. Δεν έχετε ούτε να φοβηθείτ</w:t>
      </w:r>
      <w:r>
        <w:rPr>
          <w:rFonts w:eastAsia="Times New Roman"/>
          <w:szCs w:val="24"/>
        </w:rPr>
        <w:t>ε, ούτε να κρύψετε τίποτα, υποθέτω -κανένας από μας δεν έχει- και η αλήθεια απελευθερώνει, ακόμα και αυτούς που δεν έχουν και τόσο καλή σχέση μαζί της.</w:t>
      </w:r>
    </w:p>
    <w:p w14:paraId="7548F5FC" w14:textId="77777777" w:rsidR="006C746B" w:rsidRDefault="002A59A5">
      <w:pPr>
        <w:spacing w:line="600" w:lineRule="auto"/>
        <w:ind w:firstLine="720"/>
        <w:jc w:val="both"/>
        <w:rPr>
          <w:rFonts w:eastAsia="Times New Roman"/>
          <w:szCs w:val="24"/>
        </w:rPr>
      </w:pPr>
      <w:r>
        <w:rPr>
          <w:rFonts w:eastAsia="Times New Roman"/>
          <w:szCs w:val="24"/>
        </w:rPr>
        <w:t xml:space="preserve">Για να δούμε λοιπόν: </w:t>
      </w:r>
      <w:r>
        <w:rPr>
          <w:rFonts w:eastAsia="Times New Roman"/>
          <w:szCs w:val="24"/>
          <w:lang w:val="en-US"/>
        </w:rPr>
        <w:t>To</w:t>
      </w:r>
      <w:r>
        <w:rPr>
          <w:rFonts w:eastAsia="Times New Roman"/>
          <w:szCs w:val="24"/>
        </w:rPr>
        <w:t xml:space="preserve"> καλοκαίρι του ’15, περίπου πέρ</w:t>
      </w:r>
      <w:r>
        <w:rPr>
          <w:rFonts w:eastAsia="Times New Roman"/>
          <w:szCs w:val="24"/>
        </w:rPr>
        <w:t>υ</w:t>
      </w:r>
      <w:r>
        <w:rPr>
          <w:rFonts w:eastAsia="Times New Roman"/>
          <w:szCs w:val="24"/>
        </w:rPr>
        <w:t>σι τέτοιες μέρες, ήταν ιδανική εποχή για τους φίλ</w:t>
      </w:r>
      <w:r>
        <w:rPr>
          <w:rFonts w:eastAsia="Times New Roman"/>
          <w:szCs w:val="24"/>
        </w:rPr>
        <w:t>ους των γνωστών εσχάτως μαοϊκών ρητών. Είχε προηγηθεί η συμφωνία της 20</w:t>
      </w:r>
      <w:r>
        <w:rPr>
          <w:rFonts w:eastAsia="Times New Roman"/>
          <w:szCs w:val="24"/>
          <w:vertAlign w:val="superscript"/>
        </w:rPr>
        <w:t>ης</w:t>
      </w:r>
      <w:r>
        <w:rPr>
          <w:rFonts w:eastAsia="Times New Roman"/>
          <w:szCs w:val="24"/>
        </w:rPr>
        <w:t xml:space="preserve"> Φεβρουαρίου μερικούς μήνες πριν και η έναρξη της σκληρής, ασυμβίβαστης αλλά εν τέλει όχι και τόσο ευμενούς για τη χώρα διαπραγμάτευσης. Θυμίζω τις γνωστές χρονοτριβές, το ροκάνισμα τ</w:t>
      </w:r>
      <w:r>
        <w:rPr>
          <w:rFonts w:eastAsia="Times New Roman"/>
          <w:szCs w:val="24"/>
        </w:rPr>
        <w:t>ου χρόνου, τις παρελκυστικές τακτικές, την απόλυτη απομόνωση στους κόλπους των εταίρων και δανειστών, τη σταδιακή ασφυξία στην οικονομία, την απαξίωση στις τράπεζες</w:t>
      </w:r>
      <w:r>
        <w:rPr>
          <w:rFonts w:eastAsia="Times New Roman"/>
          <w:szCs w:val="24"/>
        </w:rPr>
        <w:t>,</w:t>
      </w:r>
      <w:r>
        <w:rPr>
          <w:rFonts w:eastAsia="Times New Roman"/>
          <w:szCs w:val="24"/>
        </w:rPr>
        <w:t xml:space="preserve"> όπου ένα πρόβλημα ρευστότητας μετατράπηκε σε πρόβλημα </w:t>
      </w:r>
      <w:r>
        <w:rPr>
          <w:rFonts w:eastAsia="Times New Roman"/>
          <w:szCs w:val="24"/>
        </w:rPr>
        <w:lastRenderedPageBreak/>
        <w:t>φερεγγυότητας και άρα πολύ δυσκολότε</w:t>
      </w:r>
      <w:r>
        <w:rPr>
          <w:rFonts w:eastAsia="Times New Roman"/>
          <w:szCs w:val="24"/>
        </w:rPr>
        <w:t>ρο και ευρύτερο πρόβλημα, τις ακροβασίες στο χείλος του γκρεμού της άτακτης χρεοκοπίας, τις υποχωρήσεις αργότερα, τους συμβιβασμούς, το τρίτο μνημόνιο και τον λογαριασμό στον ελληνικό λαό, έναν βαρύτατο λογαριασμό. Η Κυβέρνηση διαπραγματεύτηκε το μέλλον τη</w:t>
      </w:r>
      <w:r>
        <w:rPr>
          <w:rFonts w:eastAsia="Times New Roman"/>
          <w:szCs w:val="24"/>
        </w:rPr>
        <w:t xml:space="preserve">ς χώρας με χαρτοπαικτικούς κυριολεκτικά όρους: Μπλόφα, ρέστα, ταπί και ψύχραιμοι. </w:t>
      </w:r>
    </w:p>
    <w:p w14:paraId="7548F5FD" w14:textId="77777777" w:rsidR="006C746B" w:rsidRDefault="002A59A5">
      <w:pPr>
        <w:spacing w:line="600" w:lineRule="auto"/>
        <w:ind w:firstLine="720"/>
        <w:jc w:val="both"/>
        <w:rPr>
          <w:rFonts w:eastAsia="Times New Roman"/>
          <w:szCs w:val="24"/>
        </w:rPr>
      </w:pPr>
      <w:r>
        <w:rPr>
          <w:rFonts w:eastAsia="Times New Roman"/>
          <w:szCs w:val="24"/>
        </w:rPr>
        <w:t>Θυμίζω κάποιες λεπτομέρειες, διότι καλό είναι να τα θυμίζουμε: Στις 30 Ιουνίου έληξε η παράταση του προγράμματος χρηματοδότησης της χώρας κατά τα συμφωνηθέντα στη συμφωνία τ</w:t>
      </w:r>
      <w:r>
        <w:rPr>
          <w:rFonts w:eastAsia="Times New Roman"/>
          <w:szCs w:val="24"/>
        </w:rPr>
        <w:t>ης 20</w:t>
      </w:r>
      <w:r>
        <w:rPr>
          <w:rFonts w:eastAsia="Times New Roman"/>
          <w:szCs w:val="24"/>
          <w:vertAlign w:val="superscript"/>
        </w:rPr>
        <w:t>ης</w:t>
      </w:r>
      <w:r>
        <w:rPr>
          <w:rFonts w:eastAsia="Times New Roman"/>
          <w:szCs w:val="24"/>
        </w:rPr>
        <w:t xml:space="preserve"> Φεβρουαρίου. Χωρίς εξασφαλισμένη χρηματοδότηση, η χώρα σίγουρα θα αθετούσε προγραμματισμένες πληρωμές υποχρεώσεών της και επομένως θα έμπαινε και επισήμως σε καθεστώς στάσης πληρωμών και άρα χρεοκοπίας. Χωρίς καμ</w:t>
      </w:r>
      <w:r>
        <w:rPr>
          <w:rFonts w:eastAsia="Times New Roman"/>
          <w:szCs w:val="24"/>
        </w:rPr>
        <w:t>μ</w:t>
      </w:r>
      <w:r>
        <w:rPr>
          <w:rFonts w:eastAsia="Times New Roman"/>
          <w:szCs w:val="24"/>
        </w:rPr>
        <w:t>ία χρηματοδοτική «ομπρέλα», η Ευρωπ</w:t>
      </w:r>
      <w:r>
        <w:rPr>
          <w:rFonts w:eastAsia="Times New Roman"/>
          <w:szCs w:val="24"/>
        </w:rPr>
        <w:t xml:space="preserve">αϊκή Κεντρική Τράπεζα δεν θα μπορούσε να διατηρήσει τις «ενέσεις» ρευστότητας στο τραπεζικό σύστημα της χώρας -που ήδη ασφυκτιούσε- από τον γνωστό </w:t>
      </w:r>
      <w:r>
        <w:rPr>
          <w:rFonts w:eastAsia="Times New Roman"/>
          <w:szCs w:val="24"/>
          <w:lang w:val="en-US"/>
        </w:rPr>
        <w:t>ELA</w:t>
      </w:r>
      <w:r>
        <w:rPr>
          <w:rFonts w:eastAsia="Times New Roman"/>
          <w:szCs w:val="24"/>
        </w:rPr>
        <w:t>, τον μηχανισμό παροχής ρευστότητας έκτακτης ανάγκης. Οι ενδείξεις υπήρχαν ότι η διαπραγμάτευση όδευε σε π</w:t>
      </w:r>
      <w:r>
        <w:rPr>
          <w:rFonts w:eastAsia="Times New Roman"/>
          <w:szCs w:val="24"/>
        </w:rPr>
        <w:t xml:space="preserve">ορεία ρήξης, το πακέτο Γιούνκερ τελούσε υπό απόρριψη, ήδη </w:t>
      </w:r>
      <w:r>
        <w:rPr>
          <w:rFonts w:eastAsia="Times New Roman"/>
          <w:szCs w:val="24"/>
        </w:rPr>
        <w:lastRenderedPageBreak/>
        <w:t>επίκειτο η προκήρυξη δημοψηφίσματος και ήδη είχε συντελεστεί η φυγή των καταθέσεων που έπαιρνε χαρακτήρα μαζικό. Αναπόφευκτα λόγω της κατάστασης επιβλήθηκαν τραπεζική αργία αφ</w:t>
      </w:r>
      <w:r>
        <w:rPr>
          <w:rFonts w:eastAsia="Times New Roman"/>
          <w:szCs w:val="24"/>
        </w:rPr>
        <w:t xml:space="preserve">’ </w:t>
      </w:r>
      <w:r>
        <w:rPr>
          <w:rFonts w:eastAsia="Times New Roman"/>
          <w:szCs w:val="24"/>
        </w:rPr>
        <w:t xml:space="preserve">ενός, περιορισμός </w:t>
      </w:r>
      <w:r>
        <w:rPr>
          <w:rFonts w:eastAsia="Times New Roman"/>
          <w:szCs w:val="24"/>
        </w:rPr>
        <w:t>στην κίνηση κεφαλαίου αφ</w:t>
      </w:r>
      <w:r>
        <w:rPr>
          <w:rFonts w:eastAsia="Times New Roman"/>
          <w:szCs w:val="24"/>
        </w:rPr>
        <w:t xml:space="preserve">’ </w:t>
      </w:r>
      <w:r>
        <w:rPr>
          <w:rFonts w:eastAsia="Times New Roman"/>
          <w:szCs w:val="24"/>
        </w:rPr>
        <w:t xml:space="preserve">ετέρου, ευθύς αμέσως μετά. </w:t>
      </w:r>
    </w:p>
    <w:p w14:paraId="7548F5FE" w14:textId="77777777" w:rsidR="006C746B" w:rsidRDefault="002A59A5">
      <w:pPr>
        <w:spacing w:line="600" w:lineRule="auto"/>
        <w:ind w:firstLine="720"/>
        <w:jc w:val="both"/>
        <w:rPr>
          <w:rFonts w:eastAsia="Times New Roman"/>
          <w:szCs w:val="24"/>
        </w:rPr>
      </w:pPr>
      <w:r>
        <w:rPr>
          <w:rFonts w:eastAsia="Times New Roman"/>
          <w:szCs w:val="24"/>
        </w:rPr>
        <w:t>Στα τριάντα χρόνια –το ξαναλέω- που οι άλλοι κατέστρεφαν τη χώρα, αυτό το πράγμα, αυτή η κατάσταση δεν είχε προκύψει.</w:t>
      </w:r>
    </w:p>
    <w:p w14:paraId="7548F5F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Όλα αυτά αποτέλεσαν μοιραίο πλήγμα στην πραγματική οικονομία που ήδη είχε περάσει σε</w:t>
      </w:r>
      <w:r>
        <w:rPr>
          <w:rFonts w:eastAsia="Times New Roman" w:cs="Times New Roman"/>
          <w:szCs w:val="24"/>
        </w:rPr>
        <w:t xml:space="preserve"> τροχιά ύφεσης. </w:t>
      </w:r>
    </w:p>
    <w:p w14:paraId="7548F60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Και, βέβαια, η εξέλιξη αυτή προέκυψε -και το λέω αυτό για να δικαιολογήσω όλα αυτά που ζητάμε να ερευνηθούν σχετικά με την επιβολή του καθεστώτος περιορισμού στην κίνηση κεφαλαίων- γιατί αυτοί οι κανόνες ίσχυαν και εξακολουθούν να ισχύουν </w:t>
      </w:r>
      <w:r>
        <w:rPr>
          <w:rFonts w:eastAsia="Times New Roman" w:cs="Times New Roman"/>
          <w:szCs w:val="24"/>
        </w:rPr>
        <w:t xml:space="preserve">όσον αφορά τον </w:t>
      </w:r>
      <w:r>
        <w:rPr>
          <w:rFonts w:eastAsia="Times New Roman" w:cs="Times New Roman"/>
          <w:szCs w:val="24"/>
          <w:lang w:val="en-US"/>
        </w:rPr>
        <w:t>ELA</w:t>
      </w:r>
      <w:r>
        <w:rPr>
          <w:rFonts w:eastAsia="Times New Roman" w:cs="Times New Roman"/>
          <w:szCs w:val="24"/>
        </w:rPr>
        <w:t xml:space="preserve"> για όλους. Η Ελλάδα επέλεξε να </w:t>
      </w:r>
      <w:r>
        <w:rPr>
          <w:rFonts w:eastAsia="Times New Roman" w:cs="Times New Roman"/>
          <w:szCs w:val="24"/>
        </w:rPr>
        <w:lastRenderedPageBreak/>
        <w:t xml:space="preserve">θεωρήσει ότι δεν ισχύουν αυτοί οι κανόνες, με τα γνωστά επιχειρήματα για πολιτική διαπραγμάτευση κ.λπ. και απλά υπέστη τις συνέπειες. </w:t>
      </w:r>
    </w:p>
    <w:p w14:paraId="7548F60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Αργότερα ήρθαν και οι συνεντεύξεις -τι είχες Γιάννη, τι είχα πάντα- καθ</w:t>
      </w:r>
      <w:r>
        <w:rPr>
          <w:rFonts w:eastAsia="Times New Roman" w:cs="Times New Roman"/>
          <w:szCs w:val="24"/>
        </w:rPr>
        <w:t xml:space="preserve">ώς και οι αποκαλύψεις, αλλά και τα σενάρια για μυστικά σχέδια, για άλματα στο κενό. Τη φράση που χρησιμοποιώ, τη δανείζομαι από τον καθηγητή Γκάλμπρεϊθ. Δεν είναι το βιβλίο του τερπνόν ανάγνωσμα, υποθέτω όσο δεν είναι τερπνόν ανάγνωσμα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του Μαξ</w:t>
      </w:r>
      <w:r>
        <w:rPr>
          <w:rFonts w:eastAsia="Times New Roman" w:cs="Times New Roman"/>
          <w:szCs w:val="24"/>
        </w:rPr>
        <w:t xml:space="preserve">ίμου που αναπαράγεται με τόση συνέπεια και ομοιοτυπία στις τοποθετήσεις σας, κύριοι της κυβερνητικής </w:t>
      </w:r>
      <w:r>
        <w:rPr>
          <w:rFonts w:eastAsia="Times New Roman" w:cs="Times New Roman"/>
          <w:szCs w:val="24"/>
        </w:rPr>
        <w:t>π</w:t>
      </w:r>
      <w:r>
        <w:rPr>
          <w:rFonts w:eastAsia="Times New Roman" w:cs="Times New Roman"/>
          <w:szCs w:val="24"/>
        </w:rPr>
        <w:t>λειοψηφίας. Υπήρξε πλούσια ορολογία: «Δόγμα υποταγής απέναντι στο πλάνο αποτροπής της απειλής», «η τακτική της ορθολογικής ανυπακοής», «το σχέδιο Ζ της Ευ</w:t>
      </w:r>
      <w:r>
        <w:rPr>
          <w:rFonts w:eastAsia="Times New Roman" w:cs="Times New Roman"/>
          <w:szCs w:val="24"/>
        </w:rPr>
        <w:t xml:space="preserve">ρωπαϊκής Κεντρικής Τράπεζας για αποπομπή της χώρας», σχέδιο των άλλων. Και, βέβαια, το σχέδιο Χ της ολιγομελούς πολεμικής ομάδας για τη διαχείριση της εξόδου της χώρας από την </w:t>
      </w:r>
      <w:r>
        <w:rPr>
          <w:rFonts w:eastAsia="Times New Roman" w:cs="Times New Roman"/>
          <w:szCs w:val="24"/>
        </w:rPr>
        <w:t>Ε</w:t>
      </w:r>
      <w:r>
        <w:rPr>
          <w:rFonts w:eastAsia="Times New Roman" w:cs="Times New Roman"/>
          <w:szCs w:val="24"/>
        </w:rPr>
        <w:t>υρωζώνη. Είναι ένα σχέδιο που στόχος ήταν να μην ενεργοποιηθεί ποτέ, αφού η μπλ</w:t>
      </w:r>
      <w:r>
        <w:rPr>
          <w:rFonts w:eastAsia="Times New Roman" w:cs="Times New Roman"/>
          <w:szCs w:val="24"/>
        </w:rPr>
        <w:t xml:space="preserve">όφα θα έπιανε. Μόνο που η μπλόφα δεν έπιασε και ήρθαν τα υπόλοιπα. Είναι μια μελέτη επιπτώσεων ή μία αποτίμηση επιπτώσεων -δεν έχει </w:t>
      </w:r>
      <w:r>
        <w:rPr>
          <w:rFonts w:eastAsia="Times New Roman" w:cs="Times New Roman"/>
          <w:szCs w:val="24"/>
        </w:rPr>
        <w:lastRenderedPageBreak/>
        <w:t xml:space="preserve">σημασία- ένα σχέδιο του οποίου η εκπόνηση ήταν με εντολή του Πρωθυπουργού, ο οποίος είχε πλήρη γνώση, αφού το είχε ζητήσει. </w:t>
      </w:r>
    </w:p>
    <w:p w14:paraId="7548F602" w14:textId="77777777" w:rsidR="006C746B" w:rsidRDefault="002A59A5">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14:paraId="7548F60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Θα ήθελα λίγο την ανοχή σας. Μόλις πέρασα τα έξι λεπτά. </w:t>
      </w:r>
    </w:p>
    <w:p w14:paraId="7548F60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Διαβάζω από το πόνημα του καθηγητή Γκάλμπρεϊθ, ο οποίος, απ’ ό,τι ξέρω, δεν είχε αναλάβει </w:t>
      </w:r>
      <w:r>
        <w:rPr>
          <w:rFonts w:eastAsia="Times New Roman" w:cs="Times New Roman"/>
          <w:szCs w:val="24"/>
        </w:rPr>
        <w:t xml:space="preserve">συμβουλευτικές υπηρεσίες για λογαριασμό κυβερνήσεων της Νέας Δημοκρατίας: «Συγκεκριμένες δράσεις για την έξοδο θα απαιτούνταν ευθύς ως η Ευρωπαϊκή Κεντρική Τράπεζα καταργούσε τον </w:t>
      </w:r>
      <w:r>
        <w:rPr>
          <w:rFonts w:eastAsia="Times New Roman" w:cs="Times New Roman"/>
          <w:szCs w:val="24"/>
          <w:lang w:val="en-US"/>
        </w:rPr>
        <w:t>ELA</w:t>
      </w:r>
      <w:r>
        <w:rPr>
          <w:rFonts w:eastAsia="Times New Roman" w:cs="Times New Roman"/>
          <w:szCs w:val="24"/>
        </w:rPr>
        <w:t>. Πρώτον, κήρυξη κατάστασης έκτακτης ανάγκης. Δεύτερον, άμεση εθνικοποίηση</w:t>
      </w:r>
      <w:r>
        <w:rPr>
          <w:rFonts w:eastAsia="Times New Roman" w:cs="Times New Roman"/>
          <w:szCs w:val="24"/>
        </w:rPr>
        <w:t xml:space="preserve"> της Τραπέζης της Ελλάδος ή εναλλακτικά κήρυξη χρεοκοπίας, δημιουργία νέου φορέα και διορισμός επιτρόπου ως διοικητή. Τρίτον, εθνικοποίηση των εμπορικών τραπεζών και επιβολή τραπεζικής αργίας.». Το σχέδιο. «Τέταρτον, επαναπροσδιορισµός όλων των καταθέσεων </w:t>
      </w:r>
      <w:r>
        <w:rPr>
          <w:rFonts w:eastAsia="Times New Roman" w:cs="Times New Roman"/>
          <w:szCs w:val="24"/>
        </w:rPr>
        <w:t xml:space="preserve">και των δανείων που διέπονταν από την ελληνική νομοθεσία σε </w:t>
      </w:r>
      <w:r>
        <w:rPr>
          <w:rFonts w:eastAsia="Times New Roman" w:cs="Times New Roman"/>
          <w:szCs w:val="24"/>
        </w:rPr>
        <w:lastRenderedPageBreak/>
        <w:t>νέα δραχμή, ΝΔ.». Αν είναι δυνατόν, διαστροφική έμπνευση σχεδόν. Πάλι η ΝΔ στο σχέδιο Χ.  «Πέμπτον, ισχυρά, κατάλληλα και εμφανή μέτρα που θα εγγυώνται τη δημόσια τάξη, την ασφάλεια και τις στοιχε</w:t>
      </w:r>
      <w:r>
        <w:rPr>
          <w:rFonts w:eastAsia="Times New Roman" w:cs="Times New Roman"/>
          <w:szCs w:val="24"/>
        </w:rPr>
        <w:t xml:space="preserve">ιώδεις προμήθειες και υπηρεσίες.». Να, εδώ η συνάφεια με τη δήλωση που πολλοί βρήκαν παράξενη, του Υπουργού Εθνικής Άμυνας, ότι ο Στρατός εγγυάται την εσωτερική ασφάλεια της χώρας. Δεν ήξερε τότε, αλλά άλλοι δούλευαν για αυτόν. Διαβάζω λίγο παρακάτω, όπου </w:t>
      </w:r>
      <w:r>
        <w:rPr>
          <w:rFonts w:eastAsia="Times New Roman" w:cs="Times New Roman"/>
          <w:szCs w:val="24"/>
        </w:rPr>
        <w:t>εξειδικεύοντας ο κ. Γκάλμπρεϊθ λέει: «Λάβαμε πολύ σοβαρά υπ</w:t>
      </w:r>
      <w:r>
        <w:rPr>
          <w:rFonts w:eastAsia="Times New Roman" w:cs="Times New Roman"/>
          <w:szCs w:val="24"/>
        </w:rPr>
        <w:t xml:space="preserve">’ </w:t>
      </w:r>
      <w:r>
        <w:rPr>
          <w:rFonts w:eastAsia="Times New Roman" w:cs="Times New Roman"/>
          <w:szCs w:val="24"/>
        </w:rPr>
        <w:t xml:space="preserve">όψιν μας τα προβλήματα διαχείρισης της κατάστασης έκτακτης ανάγκης και της δημόσιας τάξης κατά τη διαδικασία της μετάβασης.». Γι’ αυτά θα ήταν υπεύθυνοι οι υπουργοί Άμυνας και Εσωτερικών. </w:t>
      </w:r>
    </w:p>
    <w:p w14:paraId="7548F60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συ</w:t>
      </w:r>
      <w:r>
        <w:rPr>
          <w:rFonts w:eastAsia="Times New Roman" w:cs="Times New Roman"/>
          <w:szCs w:val="24"/>
        </w:rPr>
        <w:t>νεχίζω από εκεί που σταμάτησα, στο καλύτερο: «Επικοινωνία µε την ελληνική κοινή γνώμη, την παγκόσμια κοινή γνώμη και τον τουριστικό τομέα για να καθησυχαστούν όλοι ότι η αναστάτωση θα ήταν ελεγχόμενη και προσωρινή». Θα πήγαινε, δηλαδή, το επικοινωνιακό επι</w:t>
      </w:r>
      <w:r>
        <w:rPr>
          <w:rFonts w:eastAsia="Times New Roman" w:cs="Times New Roman"/>
          <w:szCs w:val="24"/>
        </w:rPr>
        <w:t xml:space="preserve">τελείο να πει στους τουρίστες </w:t>
      </w:r>
      <w:r>
        <w:rPr>
          <w:rFonts w:eastAsia="Times New Roman" w:cs="Times New Roman"/>
          <w:szCs w:val="24"/>
        </w:rPr>
        <w:lastRenderedPageBreak/>
        <w:t xml:space="preserve">ότι, «Κοιτάξτε, σε κατάσταση έκτακτης ανάγκης είναι η χώρα, αλλά μην ανησυχείτε, όλα καλά». Πάλι καλά που δεν εμπνεύστηκε κανείς να το πει και αυτό στον Τούρκο Πρόεδρο αυτή τη στιγμή. </w:t>
      </w:r>
    </w:p>
    <w:p w14:paraId="7548F606" w14:textId="77777777" w:rsidR="006C746B" w:rsidRDefault="002A59A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w:t>
      </w:r>
      <w:r>
        <w:rPr>
          <w:rFonts w:eastAsia="Times New Roman" w:cs="Times New Roman"/>
          <w:szCs w:val="24"/>
        </w:rPr>
        <w:t xml:space="preserve">ώστε σας παρακαλώ τη σκέψη σας. </w:t>
      </w:r>
    </w:p>
    <w:p w14:paraId="7548F60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Αυτά είναι ζητήματα τα οποία θα πρέπει να ερευνηθούν, κύριοι συνάδελφοι. Δεν είναι έκτακτη κατάσταση. Στοιχηματίζω ότι ούτε και εσείς τα γνωρίζετε αυτά. Δεν τα ξέρετε. Τώρα τα μαθαίνετε σιγά-σιγά. </w:t>
      </w:r>
      <w:r>
        <w:rPr>
          <w:rFonts w:eastAsia="Times New Roman" w:cs="Times New Roman"/>
          <w:szCs w:val="24"/>
        </w:rPr>
        <w:t>Δεν θέλετε να μάθετε κάτι παραπάνω. Ας αναζητήσουμε μαζί την αλήθεια. Ο ελληνικός λαός έχει δικαίωμα να μάθει την αλήθεια. Έγινε μεγάλη ζημιά στη χώρα το πρώτο επτάμηνο του 2015. Ακόμα και ο αναθεωρημένος ΕΝΦΙΑ, για τον οποίο συζητάμε σήμερα, είναι μια από</w:t>
      </w:r>
      <w:r>
        <w:rPr>
          <w:rFonts w:eastAsia="Times New Roman" w:cs="Times New Roman"/>
          <w:szCs w:val="24"/>
        </w:rPr>
        <w:t xml:space="preserve"> τις συνέπειες αυτής της ζημιάς. </w:t>
      </w:r>
    </w:p>
    <w:p w14:paraId="7548F608" w14:textId="77777777" w:rsidR="006C746B" w:rsidRDefault="002A59A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κύριε Παναγιωτόπουλε. Κλείστε σας παρακαλώ. </w:t>
      </w:r>
    </w:p>
    <w:p w14:paraId="7548F609" w14:textId="77777777" w:rsidR="006C746B" w:rsidRDefault="002A59A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Κλείνω, κύριε Πρόεδρε. </w:t>
      </w:r>
    </w:p>
    <w:p w14:paraId="7548F60A" w14:textId="77777777" w:rsidR="006C746B" w:rsidRDefault="002A59A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Εμείς ζητάμε να μάθουμε για αυτά τα πράγματα. Υπάρχουν θέματα τα οποία πρέπει να διερε</w:t>
      </w:r>
      <w:r>
        <w:rPr>
          <w:rFonts w:eastAsia="Times New Roman" w:cs="Times New Roman"/>
          <w:szCs w:val="24"/>
        </w:rPr>
        <w:t xml:space="preserve">υνηθούν. Ζητάμε να ενεργοποιηθούν οι σχετικές κοινοβουλευτικές διαδικασίες διερεύνησής τους. Ζητάμε την αλήθεια σε όλο της το εύρος και σε όλο της το ύψος. </w:t>
      </w:r>
    </w:p>
    <w:p w14:paraId="7548F60B" w14:textId="77777777" w:rsidR="006C746B" w:rsidRDefault="002A59A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548F60C" w14:textId="77777777" w:rsidR="006C746B" w:rsidRDefault="002A59A5">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60D" w14:textId="77777777" w:rsidR="006C746B" w:rsidRDefault="002A59A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με τον κ. Γεώργιο Παπαφιλίππου, Βουλευτή του ΣΥΡΙΖΑ για έξι λεπτά.</w:t>
      </w:r>
    </w:p>
    <w:p w14:paraId="7548F60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Κυρίες και κύριοι συνάδελφοι, είμαι απολύτως βέβαιος ότι στην κοινοβουλευτική ιστορία της χώρας μας η συζητούμενη σήμερα </w:t>
      </w:r>
      <w:r>
        <w:rPr>
          <w:rFonts w:eastAsia="Times New Roman" w:cs="Times New Roman"/>
          <w:szCs w:val="24"/>
        </w:rPr>
        <w:t xml:space="preserve">πρόταση της Νέας Δημοκρατίας θα καταγραφεί ως μνημείο παραπληροφόρησης, πλήρους διαστρέβλωσης της αλήθειας και υποκρισίας. </w:t>
      </w:r>
    </w:p>
    <w:p w14:paraId="7548F60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Για τη θεμελίωση του παραπάνω ισχυρισμού μου είναι αναγκαίο να θυμίσω στους συναδέλφους της Αξιωματικής Αντιπολίτευσης ορισμένα αδια</w:t>
      </w:r>
      <w:r>
        <w:rPr>
          <w:rFonts w:eastAsia="Times New Roman" w:cs="Times New Roman"/>
          <w:szCs w:val="24"/>
        </w:rPr>
        <w:t xml:space="preserve">μφισβήτητα γεγονότα, τα οποία παρά του ότι έλαβαν χώρα κατά το πρόσφατο παρελθόν, φαίνεται πως τα έχουν λησμονήσει. Να είναι, όμως, βέβαιοι ότι ο ελληνικός λαός ούτε τα λησμόνησε ούτε πρόκειται να τα λησμονήσει ποτέ. </w:t>
      </w:r>
    </w:p>
    <w:p w14:paraId="7548F61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Πιο συγκεκριμένα, πρώτον, οι κυβερνήσε</w:t>
      </w:r>
      <w:r>
        <w:rPr>
          <w:rFonts w:eastAsia="Times New Roman" w:cs="Times New Roman"/>
          <w:szCs w:val="24"/>
        </w:rPr>
        <w:t xml:space="preserve">ις της Νέας Δημοκρατίας και του ΠΑΣΟΚ κατά το έτος 2008 παρέλαβαν χρέος ύψους 102,9% του ΑΕΠ και παρέδωσαν στην Κυβέρνησή μας χρέος ύψους 180,1% του ΑΕΠ. </w:t>
      </w:r>
    </w:p>
    <w:p w14:paraId="7548F61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Δεύτερον, οι ίδιες κυβερνήσεις εκτόξευσαν την ανεργία από το 12% στο 27,1% κατά την ίδια περίοδο, οδη</w:t>
      </w:r>
      <w:r>
        <w:rPr>
          <w:rFonts w:eastAsia="Times New Roman" w:cs="Times New Roman"/>
          <w:szCs w:val="24"/>
        </w:rPr>
        <w:t xml:space="preserve">γώντας εκατομμύρια συμπολίτες μας στην ανεργία και τη φτώχεια. </w:t>
      </w:r>
    </w:p>
    <w:p w14:paraId="7548F61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Τρίτον, είχαν δεσμευθεί, έναντι των δανειστών, να πετύχουν για την τετραετία 2015-2018 τα εξής πρωτογενή πλεονάσματα. Για το έτος 2015, 3%, για το έτος 2016, 4,2%, για το έτος 2017, 4,5% και γ</w:t>
      </w:r>
      <w:r>
        <w:rPr>
          <w:rFonts w:eastAsia="Times New Roman" w:cs="Times New Roman"/>
          <w:szCs w:val="24"/>
        </w:rPr>
        <w:t>ια το έτος 2018, 4,5% επίσης.</w:t>
      </w:r>
    </w:p>
    <w:p w14:paraId="7548F61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Τέταρτον, μείωσαν του μισθούς και τις συντάξεις σε ποσοστά της τάξης του 30% έως 45%. </w:t>
      </w:r>
    </w:p>
    <w:p w14:paraId="7548F61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Πέμπτον -και κυριότερο- δεν ολοκλήρωσαν την πέμπτη αξιολόγηση που έπρεπε να ολοκληρώσουν από τον Ιούνιο του 2014, γιατί είχαν επίγνωση ότι </w:t>
      </w:r>
      <w:r>
        <w:rPr>
          <w:rFonts w:eastAsia="Times New Roman" w:cs="Times New Roman"/>
          <w:szCs w:val="24"/>
        </w:rPr>
        <w:t>τα μέτρα λιτότητας που ήταν υποχρεωμένοι να λάβουν και ήταν κυριολεκτικά δυσβάσταχτα, ήταν αντικειμενικά αδύνατον να υλοποιηθούν λόγω της οικονομικής εξαθλίωσης των συμπολιτών μας και της καταβαράθρωσης της ελληνικής οικονομίας.</w:t>
      </w:r>
    </w:p>
    <w:p w14:paraId="7548F61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Θυμίζω στους επιλήσμονες </w:t>
      </w:r>
      <w:r>
        <w:rPr>
          <w:rFonts w:eastAsia="Times New Roman" w:cs="Times New Roman"/>
          <w:szCs w:val="24"/>
        </w:rPr>
        <w:t xml:space="preserve">συναδέλφους της Αξιωματικής Αντιπολίτευσης, καθώς και στους συναδέλφους της Συμπαράταξης και του Ποταμιού, που δήλωσαν ότι θα υπερψηφίσουν την πρότασή της, ότι </w:t>
      </w:r>
      <w:r>
        <w:rPr>
          <w:rFonts w:eastAsia="Times New Roman" w:cs="Times New Roman"/>
          <w:szCs w:val="24"/>
        </w:rPr>
        <w:lastRenderedPageBreak/>
        <w:t>για την ολοκλήρωση της πέμπτης αξιολόγησης, εκτός από τα προαναφερθέντα πλεονάσματα, απαιτούνταν</w:t>
      </w:r>
      <w:r>
        <w:rPr>
          <w:rFonts w:eastAsia="Times New Roman" w:cs="Times New Roman"/>
          <w:szCs w:val="24"/>
        </w:rPr>
        <w:t xml:space="preserve"> και η λήψη μεταξύ άλλων και των εξής πρόσθετων μέτρων.</w:t>
      </w:r>
    </w:p>
    <w:p w14:paraId="7548F61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Πρώτον, κάλυψη του δημοσιονομικού κενού ύψους 2 δισεκατομμυρίων ευρώ λόγω μη επιτυχίας του συμφωνηθέντος στόχου για πρωτογενές πλεόνασμα του έτους 2014. Υστέρηση κατά 1,2%.</w:t>
      </w:r>
    </w:p>
    <w:p w14:paraId="7548F61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Δεύτερον, κατάργηση ουσιαστ</w:t>
      </w:r>
      <w:r>
        <w:rPr>
          <w:rFonts w:eastAsia="Times New Roman" w:cs="Times New Roman"/>
          <w:szCs w:val="24"/>
        </w:rPr>
        <w:t>ικά των επικουρικών συντάξεων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με την αποδοχή της ρήτρας μηδενικού ελλείμματος.</w:t>
      </w:r>
    </w:p>
    <w:p w14:paraId="7548F61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Τρίτον, εκποίηση μεγάλου μέρους της ακίνητης περιουσίας του δημοσίου με κάκιστους και επιβλαβείς για το δημόσιο όρους. </w:t>
      </w:r>
    </w:p>
    <w:p w14:paraId="7548F61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Τέταρτον, έλλειψη κάθε προστασίας για την πρ</w:t>
      </w:r>
      <w:r>
        <w:rPr>
          <w:rFonts w:eastAsia="Times New Roman" w:cs="Times New Roman"/>
          <w:szCs w:val="24"/>
        </w:rPr>
        <w:t xml:space="preserve">ώτη κατοικία. </w:t>
      </w:r>
    </w:p>
    <w:p w14:paraId="7548F61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Η αποδοχή των παραπάνω μέτρων από μέρους της συγκυβέρνησης Νέας Δημοκρατίας-ΠΑΣΟΚ, θα σήμαινε τη λήψη, κατά το έτος 2015, πρόσθετων δημοσιονομικών μέτρων ύψους πολλών δισεκατομμυρίων ευρώ για την κάλυψη του στόχου επίτευξης πρωτογενούς πλεον</w:t>
      </w:r>
      <w:r>
        <w:rPr>
          <w:rFonts w:eastAsia="Times New Roman" w:cs="Times New Roman"/>
          <w:szCs w:val="24"/>
        </w:rPr>
        <w:t xml:space="preserve">άσματος 3%. </w:t>
      </w:r>
    </w:p>
    <w:p w14:paraId="7548F61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Να σημειωθεί ότι σύμφωνα με το πρόγραμμα προβλεπόταν χρηματοδότηση από τους θεσμούς μέχρι το έτος 2015 και ότι στη συνέχεια θα έπρεπε να εξασφαλιστεί από τις αγορές. </w:t>
      </w:r>
    </w:p>
    <w:p w14:paraId="7548F61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Υπάρχει, όμως, στον πλανήτη οποιοσδήποτε σοβαρός οικονομολόγος που να πιστεύ</w:t>
      </w:r>
      <w:r>
        <w:rPr>
          <w:rFonts w:eastAsia="Times New Roman" w:cs="Times New Roman"/>
          <w:szCs w:val="24"/>
        </w:rPr>
        <w:t xml:space="preserve">ει ότι ήταν υλοποιήσιμος στόχος αυτός; Η απάντηση φυσικά είναι αρνητική. Άλλωστε, υπάρχει και το προηγούμενο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2014 που κατέληξε σε </w:t>
      </w:r>
      <w:r>
        <w:rPr>
          <w:rFonts w:eastAsia="Times New Roman" w:cs="Times New Roman"/>
          <w:szCs w:val="24"/>
        </w:rPr>
        <w:t>β</w:t>
      </w:r>
      <w:r>
        <w:rPr>
          <w:rFonts w:eastAsia="Times New Roman" w:cs="Times New Roman"/>
          <w:szCs w:val="24"/>
        </w:rPr>
        <w:t>ατερλό, όπως θα θυμάστε. Η αδυναμία, όμως, εξασφάλισης χρηματοδότησης της ελληνικής οικονομίας από τις αγορ</w:t>
      </w:r>
      <w:r>
        <w:rPr>
          <w:rFonts w:eastAsia="Times New Roman" w:cs="Times New Roman"/>
          <w:szCs w:val="24"/>
        </w:rPr>
        <w:t xml:space="preserve">ές είναι βέβαιο ότι θα οδηγούσε τη χώρα μας σε χρεοκοπία, καθώς και σε κοινωνικό και οικονομικό Αρμαγεδδώνα. </w:t>
      </w:r>
    </w:p>
    <w:p w14:paraId="7548F61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Από τα προαναφερθέντα προκύπτει ότι η πέμπτη αξιολόγηση ήταν αδύνατον να ολοκληρωθεί, γιατί τα μέτρα που θα έπρεπε να ληφθούν από την συγκυβέρνηση</w:t>
      </w:r>
      <w:r>
        <w:rPr>
          <w:rFonts w:eastAsia="Times New Roman" w:cs="Times New Roman"/>
          <w:szCs w:val="24"/>
        </w:rPr>
        <w:t xml:space="preserve"> Νέας Δημοκρατίας</w:t>
      </w:r>
      <w:r>
        <w:rPr>
          <w:rFonts w:eastAsia="Times New Roman" w:cs="Times New Roman"/>
          <w:szCs w:val="24"/>
        </w:rPr>
        <w:t>-</w:t>
      </w:r>
      <w:r>
        <w:rPr>
          <w:rFonts w:eastAsia="Times New Roman" w:cs="Times New Roman"/>
          <w:szCs w:val="24"/>
        </w:rPr>
        <w:t xml:space="preserve"> ΠΑΣΟΚ ήταν ανέφικτα. Το γεγονός, άλλωστε, αυτό ομολογήθηκε πρόσφατα με τον πλέον πανηγυρικό τρόπο από τον τότε Υπουργό, κ. Γκίκα Χαρδούβελλη. </w:t>
      </w:r>
    </w:p>
    <w:p w14:paraId="7548F61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συγκυβέρνηση Νέας Δημοκρατίας–ΠΑΣΟΚ και ιδίως ο Πρωθυπουργός της Αντώνης Σαμαράς, έχοντας επ</w:t>
      </w:r>
      <w:r>
        <w:rPr>
          <w:rFonts w:eastAsia="Times New Roman" w:cs="Times New Roman"/>
          <w:szCs w:val="24"/>
        </w:rPr>
        <w:t>ίγνωση της αδυναμίας της να ολοκληρώσει την πέμπτη αξιολόγηση για την εξασφάλιση χρηματοδότησης της ελληνικής οικονομίας -διότι η δυναμική του ΣΥΡΙΖΑ δεν ανακόπτεται- σε συνεννόηση με τους πιο συντηρητικούς κύκλους της Ευρώπης σχεδίασε την αριστερή παρένθε</w:t>
      </w:r>
      <w:r>
        <w:rPr>
          <w:rFonts w:eastAsia="Times New Roman" w:cs="Times New Roman"/>
          <w:szCs w:val="24"/>
        </w:rPr>
        <w:t>ση. Η αριστερή, δε, παρένθεση δεν ήταν απλώς επικοινωνιακό τρικ, αλλά συνιστούσε πολιτικό σχέδιο, δεδομένου ότι θα μετέθετε για το 2015 τα δύσκολα δημοσιονομικά μέτρα που είχε συνομολογήσει η τότε συγκυβέρνηση. Ταυτόχρονα, θα δημιουργούσε όρους οικονομικής</w:t>
      </w:r>
      <w:r>
        <w:rPr>
          <w:rFonts w:eastAsia="Times New Roman" w:cs="Times New Roman"/>
          <w:szCs w:val="24"/>
        </w:rPr>
        <w:t xml:space="preserve"> ασφυξίας για την Κυβέρνηση ΣΥΡΙΖΑ–ΑΝΕΛ. </w:t>
      </w:r>
    </w:p>
    <w:p w14:paraId="7548F61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Μόλις αναλάβαμε, μαζί με το κόμμα των ΑΝΕΛ, τη διακυβέρνηση της χώρας μας, ξεκινήσαμε μια κυριολεκτικά τιτάνια διαπραγμάτευση για την επίτευξη μιας συμφωνίας με τους εταίρους μας που θα ήταν απαλλαγμένη από τα μέτρ</w:t>
      </w:r>
      <w:r>
        <w:rPr>
          <w:rFonts w:eastAsia="Times New Roman" w:cs="Times New Roman"/>
          <w:szCs w:val="24"/>
        </w:rPr>
        <w:t xml:space="preserve">α της λιτότητας που είχε συμφωνήσει η προηγούμενη συγκυβέρνηση Νέας Δημοκρατίας–ΠΑΣΟΚ, όπως άλλωστε είχαμε υποσχεθεί στον ελληνικό λαό και λάβαμε τη σχετική εντολή. </w:t>
      </w:r>
    </w:p>
    <w:p w14:paraId="7548F62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548F62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Πρόεδρε, δύο λεπτά σ</w:t>
      </w:r>
      <w:r>
        <w:rPr>
          <w:rFonts w:eastAsia="Times New Roman" w:cs="Times New Roman"/>
          <w:szCs w:val="24"/>
        </w:rPr>
        <w:t>ά</w:t>
      </w:r>
      <w:r>
        <w:rPr>
          <w:rFonts w:eastAsia="Times New Roman" w:cs="Times New Roman"/>
          <w:szCs w:val="24"/>
        </w:rPr>
        <w:t xml:space="preserve">ς παρακαλώ θερμά. </w:t>
      </w:r>
    </w:p>
    <w:p w14:paraId="7548F62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Στο σημείο αυτό θα πρέπει να επισημανθεί ότι τόσο η τρόικα όσο και οι εσωτερικοί σύμμαχοί της, δηλαδή ΠΑΣΟΚ–Νέα Δημοκρατία, συστημικά μέσα μαζικής ενημέρωσης και η εγχώρια οικονομική ελίτ, πίεζαν και εκβίαζαν την Κυβ</w:t>
      </w:r>
      <w:r>
        <w:rPr>
          <w:rFonts w:eastAsia="Times New Roman" w:cs="Times New Roman"/>
          <w:szCs w:val="24"/>
        </w:rPr>
        <w:t xml:space="preserve">έρνησή μας να αποδεχθεί τα μέτρα που απαιτούνταν για την ολοκλήρωση της πέμπτης αξιολόγησης και που η συγκυβέρνηση της Νέας Δημοκρατίας και του ΠΑΣΟΚ δεν είχε ολοκληρώσει. </w:t>
      </w:r>
    </w:p>
    <w:p w14:paraId="7548F62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Καθ’ όλη τη διάρκεια της διαπραγμάτευσης, υπό δυσμενέστατο συσχετισμό δυνάμεων, ουδέποτε σκέφθηκε η Κυβέρνησή μας να βγάλει τη χώρα από την Ευρωπαϊκή Ένωση και ουδέποτε είχε καταρτίσει σχέδιο εξόδου απ’ αυτήν, όπως ισχυρίζεται ψευδέστατα η Νέα Δημοκρατία κ</w:t>
      </w:r>
      <w:r>
        <w:rPr>
          <w:rFonts w:eastAsia="Times New Roman" w:cs="Times New Roman"/>
          <w:szCs w:val="24"/>
        </w:rPr>
        <w:t xml:space="preserve">αι τα δύο κόμματα που την υποστηρίζουν. Και ούτε, φυσικά, κινούνταν κατά τις διαπραγματεύσεις με βάση το δήθεν παραπάνω σχέδιο, με σκοπό την έξοδο της χώρας από την Ευρωπαϊκή Ένωση. </w:t>
      </w:r>
    </w:p>
    <w:p w14:paraId="7548F62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Αντίθετα, σχέδιο εξόδου της χώρας μας είχε ο κ. Σόιμπλε και οι σύμμαχοί τ</w:t>
      </w:r>
      <w:r>
        <w:rPr>
          <w:rFonts w:eastAsia="Times New Roman" w:cs="Times New Roman"/>
          <w:szCs w:val="24"/>
        </w:rPr>
        <w:t>ου. Με δεδομένες, όμως, τις επιδιώξεις του κ. Σόιμπλε, η Κυβέρνηση όφειλε να έχει -και σίγουρα είχε- καταρτίσει ένα σχέδιο αντιμετώπισης των έκτακτων συνθηκών που θα δημιουργούνταν σε περίπτωση ευόδωσης του παραπάνω σχεδίου. Την αναγκαιότητα, δε, του παραπ</w:t>
      </w:r>
      <w:r>
        <w:rPr>
          <w:rFonts w:eastAsia="Times New Roman" w:cs="Times New Roman"/>
          <w:szCs w:val="24"/>
        </w:rPr>
        <w:t xml:space="preserve">άνω σχεδίου την παραδέχθηκε και ο προηγούμενος </w:t>
      </w:r>
      <w:r>
        <w:rPr>
          <w:rFonts w:eastAsia="Times New Roman" w:cs="Times New Roman"/>
          <w:szCs w:val="24"/>
        </w:rPr>
        <w:t>π</w:t>
      </w:r>
      <w:r>
        <w:rPr>
          <w:rFonts w:eastAsia="Times New Roman" w:cs="Times New Roman"/>
          <w:szCs w:val="24"/>
        </w:rPr>
        <w:t xml:space="preserve">ρόεδρος της Νέας Δημοκρατίας, ο κ. Μεϊμαράκης. </w:t>
      </w:r>
    </w:p>
    <w:p w14:paraId="7548F62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παρακαλώ, κύριε Παπαφιλίππου. </w:t>
      </w:r>
    </w:p>
    <w:p w14:paraId="7548F62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ΓΕΩΡΓΙΟΣ ΠΑΠΑΦΙΛΙΠΠΟΥ:</w:t>
      </w:r>
      <w:r>
        <w:rPr>
          <w:rFonts w:eastAsia="Times New Roman" w:cs="Times New Roman"/>
          <w:szCs w:val="24"/>
        </w:rPr>
        <w:t xml:space="preserve"> Αυτό, άλλωστε, είναι κανόνας όχι μόνο για την πολιτική και τ</w:t>
      </w:r>
      <w:r>
        <w:rPr>
          <w:rFonts w:eastAsia="Times New Roman" w:cs="Times New Roman"/>
          <w:szCs w:val="24"/>
        </w:rPr>
        <w:t xml:space="preserve">η διακυβέρνηση, αλλά και για τις μεγάλες επιχειρήσεις και τις τράπεζες. </w:t>
      </w:r>
    </w:p>
    <w:p w14:paraId="7548F62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Θα παραλείψω, κύριε Πρόεδρε, τα όσα εκθέτω για τους υπόλοιπους ισχυρισμούς της Αξιωματικής Αντιπολίτευσης και θα καταλήξω λέγοντας τα εξής: Από τα όσα έχουν εκτεθεί τόσο από εμένα όσο</w:t>
      </w:r>
      <w:r>
        <w:rPr>
          <w:rFonts w:eastAsia="Times New Roman" w:cs="Times New Roman"/>
          <w:szCs w:val="24"/>
        </w:rPr>
        <w:t xml:space="preserve"> και από τους υπόλοιπους συναδέλφους μου, προκύπτει ότι δεν συντρέχει περίπτωση σύστασης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που ζητάει η Νέα Δημοκρατία. </w:t>
      </w:r>
    </w:p>
    <w:p w14:paraId="7548F62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Νέα Δημοκρατία, όμως, έχει καταθέσει τη συζητούμενη πρόταση με σκοπό τον αποπροσανατολισμό και την παραπλάνησ</w:t>
      </w:r>
      <w:r>
        <w:rPr>
          <w:rFonts w:eastAsia="Times New Roman" w:cs="Times New Roman"/>
          <w:szCs w:val="24"/>
        </w:rPr>
        <w:t>η του ελληνικού λαού, γιατί έχει συνειδητοποιήσει ότι μετά την επιτυχή ολοκλήρωση της πρώτης αξιολόγησης και της επιτυχούς και καθόλου ζημιογόνας ανακεφαλαιοποίησης των ελληνικών τραπεζών, σε συνδυασμό με τις πραγματοποι</w:t>
      </w:r>
      <w:r>
        <w:rPr>
          <w:rFonts w:eastAsia="Times New Roman" w:cs="Times New Roman"/>
          <w:szCs w:val="24"/>
        </w:rPr>
        <w:t>η</w:t>
      </w:r>
      <w:r>
        <w:rPr>
          <w:rFonts w:eastAsia="Times New Roman" w:cs="Times New Roman"/>
          <w:szCs w:val="24"/>
        </w:rPr>
        <w:t>θείσες και επικείμενες θεσμικές αλλ</w:t>
      </w:r>
      <w:r>
        <w:rPr>
          <w:rFonts w:eastAsia="Times New Roman" w:cs="Times New Roman"/>
          <w:szCs w:val="24"/>
        </w:rPr>
        <w:t xml:space="preserve">αγές και τομές, τις επιτυχίες στους τομείς πάταξης της διαφθοράς, της διαπλοκής και της φοροδιαφυγής, καθώς και </w:t>
      </w:r>
      <w:r>
        <w:rPr>
          <w:rFonts w:eastAsia="Times New Roman" w:cs="Times New Roman"/>
          <w:szCs w:val="24"/>
        </w:rPr>
        <w:lastRenderedPageBreak/>
        <w:t xml:space="preserve">με την επίτευξη συμφωνίας για την αναδιάρθρωση του χρέους, έχει επιτευχθεί πολιτική σταθερότητα και είναι επί θύραις η ανάκαμψη της οικονομίας, </w:t>
      </w:r>
      <w:r>
        <w:rPr>
          <w:rFonts w:eastAsia="Times New Roman" w:cs="Times New Roman"/>
          <w:szCs w:val="24"/>
        </w:rPr>
        <w:t xml:space="preserve">το όφελος από την οποία θα διανεμηθεί με όρους κοινωνικής δικαιοσύνης. </w:t>
      </w:r>
    </w:p>
    <w:p w14:paraId="7548F62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548F62A"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48F62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Παπαφιλίππου. </w:t>
      </w:r>
    </w:p>
    <w:p w14:paraId="7548F62C" w14:textId="77777777" w:rsidR="006C746B" w:rsidRDefault="002A59A5">
      <w:pPr>
        <w:spacing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w:t>
      </w:r>
      <w:r>
        <w:rPr>
          <w:rFonts w:eastAsia="Times New Roman" w:cs="Times New Roman"/>
        </w:rPr>
        <w:t>στο Σώμα ότι τη συνεδρίασή μας παρακολουθούν από τα κάτω δυτικά θεωρεία, δεκατρία μέλη της Επιτροπής Προϋπολογισμού της Βουλής των Αντιπροσώπων της Ιαπωνίας.</w:t>
      </w:r>
    </w:p>
    <w:p w14:paraId="7548F62D" w14:textId="77777777" w:rsidR="006C746B" w:rsidRDefault="002A59A5">
      <w:pPr>
        <w:spacing w:line="600" w:lineRule="auto"/>
        <w:ind w:left="360" w:firstLine="36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7548F62E" w14:textId="77777777" w:rsidR="006C746B" w:rsidRDefault="002A59A5">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7548F62F" w14:textId="77777777" w:rsidR="006C746B" w:rsidRDefault="002A59A5">
      <w:pPr>
        <w:spacing w:line="600" w:lineRule="auto"/>
        <w:ind w:firstLine="720"/>
        <w:jc w:val="both"/>
        <w:rPr>
          <w:rFonts w:eastAsia="Times New Roman" w:cs="Times New Roman"/>
        </w:rPr>
      </w:pPr>
      <w:r>
        <w:rPr>
          <w:rFonts w:eastAsia="Times New Roman" w:cs="Times New Roman"/>
        </w:rPr>
        <w:lastRenderedPageBreak/>
        <w:t>Τον λόγο έχει ο κ. Ιωά</w:t>
      </w:r>
      <w:r>
        <w:rPr>
          <w:rFonts w:eastAsia="Times New Roman" w:cs="Times New Roman"/>
        </w:rPr>
        <w:t xml:space="preserve">ννης Μανιάτης, Βουλευτής της Δημοκρατικής Συμπαράταξης, για έξι λεπτά. </w:t>
      </w:r>
    </w:p>
    <w:p w14:paraId="7548F630" w14:textId="77777777" w:rsidR="006C746B" w:rsidRDefault="002A59A5">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Καλώς ορίζουμε τους συναδέλφους της Ιαπωνίας και είμαι βέβαιος ότι αυτοί θα βιώνουν καλύτερο πολιτικό περιβάλλον απ’ αυτό που βιώνουμε εμείς το τελευταίο χρονικό διάσ</w:t>
      </w:r>
      <w:r>
        <w:rPr>
          <w:rFonts w:eastAsia="Times New Roman" w:cs="Times New Roman"/>
        </w:rPr>
        <w:t xml:space="preserve">τημα στη χώρα. </w:t>
      </w:r>
    </w:p>
    <w:p w14:paraId="7548F631" w14:textId="77777777" w:rsidR="006C746B" w:rsidRDefault="002A59A5">
      <w:pPr>
        <w:spacing w:line="600" w:lineRule="auto"/>
        <w:ind w:firstLine="720"/>
        <w:jc w:val="both"/>
        <w:rPr>
          <w:rFonts w:eastAsia="Times New Roman"/>
          <w:szCs w:val="24"/>
        </w:rPr>
      </w:pPr>
      <w:r>
        <w:rPr>
          <w:rFonts w:eastAsia="Times New Roman"/>
          <w:szCs w:val="24"/>
        </w:rPr>
        <w:t>Αγαπητοί συνάδελφοι, τελικά με τη σημερινή συζήτηση πέφτει και το τελευταίο φύλλο συκής, ο τελευταίος φερετζές, αν θέλετε, του δήθεν ηθικού πλεονεκτήματος της δήθεν αριστερής Κυβέρνησης. Δείτε τώρα πού βρισκόμαστε. Μια Κυβέρνηση η οποία είπ</w:t>
      </w:r>
      <w:r>
        <w:rPr>
          <w:rFonts w:eastAsia="Times New Roman"/>
          <w:szCs w:val="24"/>
        </w:rPr>
        <w:t>ε ότι κάποια στιγμή έγινε «πραξικόπημα» στο Συμβούλιο Κορυφής, αλλά μετά από δεκαεπτά ώρες πολύ σκληρής διαπραγμάτευσης, ο ηρωικός κύριος Πρωθυπουργός κατάφερε και το απέτρεψε, μια Κυβέρνηση η οποία τον Μάρτη του 2015 ξεκίνησε μία εξεταστική επιτροπή για π</w:t>
      </w:r>
      <w:r>
        <w:rPr>
          <w:rFonts w:eastAsia="Times New Roman"/>
          <w:szCs w:val="24"/>
        </w:rPr>
        <w:t xml:space="preserve">ώς φτάσαμε στο πρώτο και το δεύτερο μνημόνιο, η ίδια αυτή κυβερνητική πλειοψηφία αρνείται το αυτονόητο, να πάμε τώρα να δούμε και στο πρώτο μνημόνιο πώς φτάσαμε και </w:t>
      </w:r>
      <w:r>
        <w:rPr>
          <w:rFonts w:eastAsia="Times New Roman"/>
          <w:szCs w:val="24"/>
        </w:rPr>
        <w:lastRenderedPageBreak/>
        <w:t xml:space="preserve">στο δεύτερο μνημόνιο πώς φτάσαμε και στο τρίτο μνημόνιο, στο αχρείαστο μνημόνιο Τσίπρα, το </w:t>
      </w:r>
      <w:r>
        <w:rPr>
          <w:rFonts w:eastAsia="Times New Roman"/>
          <w:szCs w:val="24"/>
        </w:rPr>
        <w:t xml:space="preserve">χειρότερο, πως φτάσαμε. Πρόκειται για το μνημόνιο που βάζει τη χώρα εις το διηνεκές υπό επιτροπεία και λειτουργεί πια η δημόσια περιουσία υπό τον φόβο και τις αποφάσεις των κατακτητών. Και η Κυβέρνηση δεν θέλει να το διερευνήσει! </w:t>
      </w:r>
    </w:p>
    <w:p w14:paraId="7548F632" w14:textId="77777777" w:rsidR="006C746B" w:rsidRDefault="002A59A5">
      <w:pPr>
        <w:spacing w:line="600" w:lineRule="auto"/>
        <w:ind w:firstLine="720"/>
        <w:jc w:val="both"/>
        <w:rPr>
          <w:rFonts w:eastAsia="Times New Roman"/>
          <w:szCs w:val="24"/>
        </w:rPr>
      </w:pPr>
      <w:r>
        <w:rPr>
          <w:rFonts w:eastAsia="Times New Roman"/>
          <w:szCs w:val="24"/>
        </w:rPr>
        <w:t>Αναρωτιέμαι, δεν υπάρχουν</w:t>
      </w:r>
      <w:r>
        <w:rPr>
          <w:rFonts w:eastAsia="Times New Roman"/>
          <w:szCs w:val="24"/>
        </w:rPr>
        <w:t xml:space="preserve"> μερικά πράγματα που πιθανά θα στοιχειώνουν τη συνείδηση των καλοπροαίρετων συναδέλφων του ΣΥΡΙΖΑ; Δεν αναρωτιέστε αν υπάρχει ιστορική απάντηση στο γιατί Πορτογάλοι, Ιρλανδοί, Κύπριοι βγήκαν από τα μνημόνια και την ώρα που αυτοί έβγαιναν, εμείς μπαίναμε στ</w:t>
      </w:r>
      <w:r>
        <w:rPr>
          <w:rFonts w:eastAsia="Times New Roman"/>
          <w:szCs w:val="24"/>
        </w:rPr>
        <w:t xml:space="preserve">ο τρίτο, το βαθύτερο, το χειρότερο; </w:t>
      </w:r>
    </w:p>
    <w:p w14:paraId="7548F633" w14:textId="77777777" w:rsidR="006C746B" w:rsidRDefault="002A59A5">
      <w:pPr>
        <w:spacing w:line="600" w:lineRule="auto"/>
        <w:ind w:firstLine="720"/>
        <w:jc w:val="both"/>
        <w:rPr>
          <w:rFonts w:eastAsia="Times New Roman"/>
          <w:szCs w:val="24"/>
        </w:rPr>
      </w:pPr>
      <w:r>
        <w:rPr>
          <w:rFonts w:eastAsia="Times New Roman"/>
          <w:szCs w:val="24"/>
        </w:rPr>
        <w:t xml:space="preserve">Και δεν σας στοιχειώνει, επίσης, και μια άλλη ερώτηση, καλοπροαίρετη, με τους φίλους, τους συγγενείς, τους πολιτικούς φίλους. Τον Δεκέμβρη του 2014 ήμασταν καλύτερα απ’ ότι τώρα ή χειρότερα; </w:t>
      </w:r>
    </w:p>
    <w:p w14:paraId="7548F634" w14:textId="77777777" w:rsidR="006C746B" w:rsidRDefault="002A59A5">
      <w:pPr>
        <w:spacing w:line="600" w:lineRule="auto"/>
        <w:ind w:firstLine="720"/>
        <w:jc w:val="both"/>
        <w:rPr>
          <w:rFonts w:eastAsia="Times New Roman"/>
          <w:szCs w:val="24"/>
        </w:rPr>
      </w:pPr>
      <w:r>
        <w:rPr>
          <w:rFonts w:eastAsia="Times New Roman"/>
          <w:szCs w:val="24"/>
        </w:rPr>
        <w:lastRenderedPageBreak/>
        <w:t>Αυτά, θεωρητικά, εάν αισθαν</w:t>
      </w:r>
      <w:r>
        <w:rPr>
          <w:rFonts w:eastAsia="Times New Roman"/>
          <w:szCs w:val="24"/>
        </w:rPr>
        <w:t>όσασταν ότι έχετε ένα συγκριτικό πλεονέκτημα, με μεγάλη χαρά θα δεχόσασταν να το συζητήσουμε και θα αποδεχόσασταν όχι την πρόταση της Νέας Δημοκρατίας που λέει μόνο για το τρίτο, το δικό σας μνημόνιο, αλλά την πρόταση τη δική μας, την πρόταση της Δημοκρατι</w:t>
      </w:r>
      <w:r>
        <w:rPr>
          <w:rFonts w:eastAsia="Times New Roman"/>
          <w:szCs w:val="24"/>
        </w:rPr>
        <w:t xml:space="preserve">κής Συμπαράταξης που καταθέσαμε τον Δεκέμβρη του 2015 που λέει, επιτέλους, ας τα δούμε όλα. </w:t>
      </w:r>
    </w:p>
    <w:p w14:paraId="7548F635" w14:textId="77777777" w:rsidR="006C746B" w:rsidRDefault="002A59A5">
      <w:pPr>
        <w:spacing w:line="600" w:lineRule="auto"/>
        <w:ind w:firstLine="720"/>
        <w:jc w:val="both"/>
        <w:rPr>
          <w:rFonts w:eastAsia="Times New Roman"/>
          <w:szCs w:val="24"/>
        </w:rPr>
      </w:pPr>
      <w:r>
        <w:rPr>
          <w:rFonts w:eastAsia="Times New Roman"/>
          <w:szCs w:val="24"/>
        </w:rPr>
        <w:t>Ξέρετε, ο Αριστοτέλης λέει κάτι. «Το όλον είναι μεγαλύτερο των επιμέρους». Εδώ έχουμε μία επιμέρους εξεταστική για το μνημόνιο Τσίπρα. Η Κυβέρνηση ΣΥΡΙΖΑ ζήτησε εξ</w:t>
      </w:r>
      <w:r>
        <w:rPr>
          <w:rFonts w:eastAsia="Times New Roman"/>
          <w:szCs w:val="24"/>
        </w:rPr>
        <w:t xml:space="preserve">εταστική για τα δύο προηγούμενα. Εμείς λέμε το Αριστοτέλειο «όλον», πώς μπήκε η χώρα στην ΟΝΕ, πώς έγινε η δημοσιονομική εκτροπή 2004-2009, πώς φτάσαμε στο πρώτο, δεύτερο, τρίτο μνημόνιο και κυρίως, να βγάλουμε ορισμένα συμπεράσματα. </w:t>
      </w:r>
    </w:p>
    <w:p w14:paraId="7548F636"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Αγαπητοί συνάδελφοι, </w:t>
      </w:r>
      <w:r>
        <w:rPr>
          <w:rFonts w:eastAsia="Times New Roman"/>
          <w:szCs w:val="24"/>
        </w:rPr>
        <w:t xml:space="preserve">επειδή είμαστε εξήντα πέντε μήνες σε μνημόνιο, από τους οποίους τους είκοσι, δηλαδή σχεδόν το 25%, σε μνημόνιο ΣΥΡΙΖΑ, νομίζω ότι ο ελληνικός </w:t>
      </w:r>
      <w:r>
        <w:rPr>
          <w:rFonts w:eastAsia="Times New Roman"/>
          <w:szCs w:val="24"/>
        </w:rPr>
        <w:t xml:space="preserve">λαός </w:t>
      </w:r>
      <w:r>
        <w:rPr>
          <w:rFonts w:eastAsia="Times New Roman"/>
          <w:szCs w:val="24"/>
        </w:rPr>
        <w:t>δικαιούται να συζητηθούν στο Εθνικό Κοινοβούλιο δυο μεγάλες ηθικές αξίες, δυο μεγάλες εθνικές προτεραιότητες.</w:t>
      </w:r>
    </w:p>
    <w:p w14:paraId="7548F637" w14:textId="77777777" w:rsidR="006C746B" w:rsidRDefault="002A59A5">
      <w:pPr>
        <w:spacing w:line="600" w:lineRule="auto"/>
        <w:ind w:firstLine="720"/>
        <w:jc w:val="both"/>
        <w:rPr>
          <w:rFonts w:eastAsia="Times New Roman"/>
          <w:szCs w:val="24"/>
        </w:rPr>
      </w:pPr>
      <w:r>
        <w:rPr>
          <w:rFonts w:eastAsia="Times New Roman"/>
          <w:szCs w:val="24"/>
        </w:rPr>
        <w:t xml:space="preserve">Η πρώτη εθνική προτεραιότητα είναι, επιτέλους, να διερευνήσουμε, να μάθουμε και να αποκαλύψουμε την αλήθεια των αριθμών και την αλήθεια των πολιτικών αποφάσεων, έτσι ώστε ο κόσμος πια να μην λοιδορεί το πολιτικό σύστημα, να μην αποστρέφεται την πολιτική. </w:t>
      </w:r>
      <w:r>
        <w:rPr>
          <w:rFonts w:eastAsia="Times New Roman"/>
          <w:szCs w:val="24"/>
        </w:rPr>
        <w:t>Αν η κοινωνία μάθει την αλήθεια, θα πάψει πια να αισθάνεται ως η κοινωνία της ήττας. Να καταλάβει η κοινωνία αν ήταν παραμύθι ή δεν ήταν παραμύθι ότι μας δανείζουν οι διεθνείς τοκογλύφοι, όταν ο Πρωθυπουργός είπε ότι αυτοί οι διεθνείς τοκογλύφοι μας δανείζ</w:t>
      </w:r>
      <w:r>
        <w:rPr>
          <w:rFonts w:eastAsia="Times New Roman"/>
          <w:szCs w:val="24"/>
        </w:rPr>
        <w:t xml:space="preserve">ουν με το χαμηλότερο επιτόκιο που έχει υπάρξει ποτέ, το 0,9%, το παραμύθι αν θα μπορούσαμε μονομερώς να διαγράψουμε το χρέος. </w:t>
      </w:r>
    </w:p>
    <w:p w14:paraId="7548F638" w14:textId="77777777" w:rsidR="006C746B" w:rsidRDefault="002A59A5">
      <w:pPr>
        <w:spacing w:line="600" w:lineRule="auto"/>
        <w:ind w:firstLine="720"/>
        <w:jc w:val="both"/>
        <w:rPr>
          <w:rFonts w:eastAsia="Times New Roman"/>
          <w:szCs w:val="24"/>
        </w:rPr>
      </w:pPr>
      <w:r>
        <w:rPr>
          <w:rFonts w:eastAsia="Times New Roman"/>
          <w:szCs w:val="24"/>
        </w:rPr>
        <w:lastRenderedPageBreak/>
        <w:t>Μαζί, όμως, με την αλήθεια, έχουμε βαθιά ανάγκη και από κάτι άλλο. Να μάθουμε από τα λάθη όλων μας, γιατί όλοι έχουμε κάνει λάθη,</w:t>
      </w:r>
      <w:r>
        <w:rPr>
          <w:rFonts w:eastAsia="Times New Roman"/>
          <w:szCs w:val="24"/>
        </w:rPr>
        <w:t xml:space="preserve"> και να αποκτήσουμε μια νέα εθνική αυτογνωσία. Να καταλάβουμε πού κάναμε λάθη, πώς πρέπει να διαμορφώσουμε νέες συνθήκες. Να αποκτήσουμε μία νέα εθνική αυτοπεποίθηση μιας κοινωνίας κι ενός πολιτικού συστήματος που ξαναπιστεύει σε μία προοδευτική πατρίδα κα</w:t>
      </w:r>
      <w:r>
        <w:rPr>
          <w:rFonts w:eastAsia="Times New Roman"/>
          <w:szCs w:val="24"/>
        </w:rPr>
        <w:t xml:space="preserve">ι σε μια κοινωνία που μπορεί να ξανασηκωθεί όρθια. Αυτά τα δύο, την ιστορική αλήθεια και την απόκτηση μιας νέας προοδευτικής, εθνικής αυτοπεποίθησης, δεν πρέπει επιτέλους να τα διερευνήσουμε; </w:t>
      </w:r>
    </w:p>
    <w:p w14:paraId="7548F639" w14:textId="77777777" w:rsidR="006C746B" w:rsidRDefault="002A59A5">
      <w:pPr>
        <w:spacing w:line="600" w:lineRule="auto"/>
        <w:ind w:firstLine="720"/>
        <w:jc w:val="both"/>
        <w:rPr>
          <w:rFonts w:eastAsia="Times New Roman"/>
          <w:szCs w:val="24"/>
        </w:rPr>
      </w:pPr>
      <w:r>
        <w:rPr>
          <w:rFonts w:eastAsia="Times New Roman"/>
          <w:szCs w:val="24"/>
        </w:rPr>
        <w:t xml:space="preserve">Εμείς ψηφίσαμε και στηρίξαμε και την πρόταση του ΣΥΡΙΖΑ για το </w:t>
      </w:r>
      <w:r>
        <w:rPr>
          <w:rFonts w:eastAsia="Times New Roman"/>
          <w:szCs w:val="24"/>
        </w:rPr>
        <w:t xml:space="preserve">πρώτο και το δεύτερο μνημόνιο, θα ψηφίσουμε και την πρόταση της Νέας Δημοκρατίας για το τρίτο μνημόνιο Τσίπρα. Και λέμε, ελάτε να ελέγξουμε και τον εαυτό μας, από το 2000 μέχρι τώρα.     </w:t>
      </w:r>
    </w:p>
    <w:p w14:paraId="7548F63A"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 xml:space="preserve">Άραγε το έλλειμμα των 36 δισεκατομμυρίων του 2009 δεν θέλετε να το μάθετε; Η χώρα χρεοκόπησε το 2009. Τι επίπτωση είχαν τα Ζάππεια και οι Θεσσαλονίκες στην πορεία της χώρας δεν θέλετε να τα </w:t>
      </w:r>
      <w:r>
        <w:rPr>
          <w:rFonts w:eastAsia="Times New Roman"/>
          <w:szCs w:val="24"/>
        </w:rPr>
        <w:lastRenderedPageBreak/>
        <w:t>μάθουμε; Να μην μάθουμε πώς φθάσαμε σήμερα σε ύφεση, ενώ τον Δεκέμ</w:t>
      </w:r>
      <w:r>
        <w:rPr>
          <w:rFonts w:eastAsia="Times New Roman"/>
          <w:szCs w:val="24"/>
        </w:rPr>
        <w:t>βρη του 2014 είχαμε 0,7% ανάπτυξη;</w:t>
      </w:r>
    </w:p>
    <w:p w14:paraId="7548F63B"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Τα 18,5 δισεκατομμύρια που χάσαμε από την τρίτη ανακεφαλαιοποίηση των τραπεζών –λεφτά όχι των τραπεζών, αλλά λεφτά τ</w:t>
      </w:r>
      <w:r>
        <w:rPr>
          <w:rFonts w:eastAsia="Times New Roman"/>
          <w:szCs w:val="24"/>
        </w:rPr>
        <w:t>ου</w:t>
      </w:r>
      <w:r>
        <w:rPr>
          <w:rFonts w:eastAsia="Times New Roman"/>
          <w:szCs w:val="24"/>
        </w:rPr>
        <w:t xml:space="preserve"> ΤΧΣ, λεφτά του ελληνικού λαού, του ελληνικού δημοσίου- είναι στον αέρα. </w:t>
      </w:r>
    </w:p>
    <w:p w14:paraId="7548F63C"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Το αγαπημένο σας ΔΝΤ είπε τον</w:t>
      </w:r>
      <w:r>
        <w:rPr>
          <w:rFonts w:eastAsia="Times New Roman"/>
          <w:szCs w:val="24"/>
        </w:rPr>
        <w:t xml:space="preserve"> Ιούνιο του 2015 ότι εάν δεν είχε προηγηθεί η διαπραγμάτευση Τσίπρα, τότε το 2060 το χρέος της χώρας θα ήταν κάτω από 60% του ΑΕΠ, ενώ μετά τη διαπραγμάτευση Τσίπρα το χρέος θα είναι το 2060 στο 250%.</w:t>
      </w:r>
    </w:p>
    <w:p w14:paraId="7548F63D" w14:textId="77777777" w:rsidR="006C746B" w:rsidRDefault="002A59A5">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 του κυρίου Βουλευτή)</w:t>
      </w:r>
    </w:p>
    <w:p w14:paraId="7548F63E" w14:textId="77777777" w:rsidR="006C746B" w:rsidRDefault="002A59A5">
      <w:pPr>
        <w:tabs>
          <w:tab w:val="left" w:pos="3695"/>
        </w:tabs>
        <w:spacing w:line="600" w:lineRule="auto"/>
        <w:ind w:firstLine="720"/>
        <w:jc w:val="both"/>
        <w:rPr>
          <w:rFonts w:eastAsia="Times New Roman"/>
          <w:szCs w:val="24"/>
        </w:rPr>
      </w:pPr>
      <w:r>
        <w:rPr>
          <w:rFonts w:eastAsia="Times New Roman" w:cs="Times New Roman"/>
          <w:szCs w:val="24"/>
        </w:rPr>
        <w:t>Ένα λεπτό, κύριε Πρόεδρε.</w:t>
      </w:r>
    </w:p>
    <w:p w14:paraId="7548F63F"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lastRenderedPageBreak/>
        <w:t xml:space="preserve">Και το τελευταίο. Δεν θέλουμε να μάθουμε τα αποτελέσματα μιας μεγάλης διαπραγμάτευσης που χαρακτηρίστηκε από το </w:t>
      </w:r>
      <w:r>
        <w:rPr>
          <w:rFonts w:eastAsia="Times New Roman"/>
          <w:szCs w:val="24"/>
          <w:lang w:val="en-US"/>
        </w:rPr>
        <w:t>Harvard</w:t>
      </w:r>
      <w:r>
        <w:rPr>
          <w:rFonts w:eastAsia="Times New Roman"/>
          <w:szCs w:val="24"/>
        </w:rPr>
        <w:t xml:space="preserve"> ως η χειρότερη ιστορική διαπραγμάτευση όλων των εποχών; Δεν θέλουμε να μάθουμε εά</w:t>
      </w:r>
      <w:r>
        <w:rPr>
          <w:rFonts w:eastAsia="Times New Roman"/>
          <w:szCs w:val="24"/>
        </w:rPr>
        <w:t>ν έχει δίκιο ο Ρέγκλινγκ που λέει ότι χάσαμε 100 δισεκατομμύρια ή ο Στουρνάρας που μιλάει για τα 86 δισεκατομμύρια; Δεν θέλουμε να μάθουμε γιατί έφυγαν 40 δισεκατομμύρια καταθέσεων μέσα σε ένα εξάμηνο;</w:t>
      </w:r>
    </w:p>
    <w:p w14:paraId="7548F640"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 xml:space="preserve">Επειδή είμαι βέβαιος ότι πρέπει να τα μάθουμε, οφείλω </w:t>
      </w:r>
      <w:r>
        <w:rPr>
          <w:rFonts w:eastAsia="Times New Roman"/>
          <w:szCs w:val="24"/>
        </w:rPr>
        <w:t xml:space="preserve">να καταθέσω την άποψη ότι δυστυχώς στη χειρότερη, την πιο κρίσιμη μεταπολεμική περίοδο της χώρας μας κυβερνά μια Κυβέρνηση που ζει σε αυταπάτες ή σε πολιτικές απάτες ή και στα δύο. </w:t>
      </w:r>
    </w:p>
    <w:p w14:paraId="7548F641"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Επειδή, λοιπόν, αυτό δεν μπορεί να γίνει ανεκτό, σας καλούμε όλους να προχ</w:t>
      </w:r>
      <w:r>
        <w:rPr>
          <w:rFonts w:eastAsia="Times New Roman"/>
          <w:szCs w:val="24"/>
        </w:rPr>
        <w:t>ωρήσουμε έτσι όπως έχουμε ζητήσει, για να μπορούμε πια όλοι μαζί να κοιτάμε τον ελληνικό λαό στα μάτια. Να τα εξετάσουμε όλα από το 2000 μέχρι και το 2015.</w:t>
      </w:r>
    </w:p>
    <w:p w14:paraId="7548F642"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lastRenderedPageBreak/>
        <w:t>Ευχαριστώ πολύ.</w:t>
      </w:r>
    </w:p>
    <w:p w14:paraId="7548F643"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7548F644" w14:textId="77777777" w:rsidR="006C746B" w:rsidRDefault="002A59A5">
      <w:pPr>
        <w:tabs>
          <w:tab w:val="left" w:pos="3695"/>
        </w:tabs>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κ. Μανιάτη.</w:t>
      </w:r>
    </w:p>
    <w:p w14:paraId="7548F645" w14:textId="77777777" w:rsidR="006C746B" w:rsidRDefault="002A59A5">
      <w:pPr>
        <w:tabs>
          <w:tab w:val="left" w:pos="3695"/>
        </w:tabs>
        <w:spacing w:line="600" w:lineRule="auto"/>
        <w:ind w:firstLine="720"/>
        <w:jc w:val="both"/>
        <w:rPr>
          <w:rFonts w:eastAsia="Times New Roman"/>
          <w:bCs/>
          <w:szCs w:val="24"/>
        </w:rPr>
      </w:pPr>
      <w:r>
        <w:rPr>
          <w:rFonts w:eastAsia="Times New Roman"/>
          <w:bCs/>
          <w:szCs w:val="24"/>
        </w:rPr>
        <w:t>Τον λόγο έχει ο κ. Νάσος Αθανασίου από τον ΣΥΡΙΖΑ για έξι λεπτά.</w:t>
      </w:r>
    </w:p>
    <w:p w14:paraId="7548F646" w14:textId="77777777" w:rsidR="006C746B" w:rsidRDefault="002A59A5">
      <w:pPr>
        <w:tabs>
          <w:tab w:val="left" w:pos="3695"/>
        </w:tabs>
        <w:spacing w:line="600" w:lineRule="auto"/>
        <w:ind w:firstLine="720"/>
        <w:jc w:val="both"/>
        <w:rPr>
          <w:rFonts w:eastAsia="Times New Roman"/>
          <w:bCs/>
          <w:szCs w:val="24"/>
        </w:rPr>
      </w:pPr>
      <w:r>
        <w:rPr>
          <w:rFonts w:eastAsia="Times New Roman"/>
          <w:b/>
          <w:bCs/>
          <w:szCs w:val="24"/>
        </w:rPr>
        <w:t>ΑΘΑΝΑΣΙΟΣ ΑΘΑΝΑΣΙΟΥ:</w:t>
      </w:r>
      <w:r>
        <w:rPr>
          <w:rFonts w:eastAsia="Times New Roman"/>
          <w:bCs/>
          <w:szCs w:val="24"/>
        </w:rPr>
        <w:t xml:space="preserve"> Ευχαριστώ, κύριε Πρόεδρε.</w:t>
      </w:r>
    </w:p>
    <w:p w14:paraId="7548F647" w14:textId="77777777" w:rsidR="006C746B" w:rsidRDefault="002A59A5">
      <w:pPr>
        <w:tabs>
          <w:tab w:val="left" w:pos="3695"/>
        </w:tabs>
        <w:spacing w:line="600" w:lineRule="auto"/>
        <w:ind w:firstLine="720"/>
        <w:jc w:val="both"/>
        <w:rPr>
          <w:rFonts w:eastAsia="Times New Roman"/>
          <w:bCs/>
          <w:szCs w:val="24"/>
        </w:rPr>
      </w:pPr>
      <w:r>
        <w:rPr>
          <w:rFonts w:eastAsia="Times New Roman"/>
          <w:bCs/>
          <w:szCs w:val="24"/>
        </w:rPr>
        <w:t>Η Κοκκινοσκουφίτσα ή –με συγχωρείτε διορθώνω- η Γαλαζοσκουφίτσα είναι γενναίο παι</w:t>
      </w:r>
      <w:r>
        <w:rPr>
          <w:rFonts w:eastAsia="Times New Roman"/>
          <w:bCs/>
          <w:szCs w:val="24"/>
        </w:rPr>
        <w:t>δί. Αποφάσισε να διασχίσει το ευρωπαϊκό δάσος και να σώσει τη γιαγιά Ελλάδα. Γεμίζει το καλαθάκι της με τρόφιμα και φάρμακα, αλλά στον δρόμο καραδοκεί ο κακός λύκος που ονομάζεται ΣΥΡΙΖΑ.</w:t>
      </w:r>
    </w:p>
    <w:p w14:paraId="7548F648" w14:textId="77777777" w:rsidR="006C746B" w:rsidRDefault="002A59A5">
      <w:pPr>
        <w:tabs>
          <w:tab w:val="left" w:pos="3695"/>
        </w:tabs>
        <w:spacing w:line="600" w:lineRule="auto"/>
        <w:ind w:firstLine="720"/>
        <w:jc w:val="both"/>
        <w:rPr>
          <w:rFonts w:eastAsia="Times New Roman"/>
          <w:bCs/>
          <w:szCs w:val="24"/>
        </w:rPr>
      </w:pPr>
      <w:r>
        <w:rPr>
          <w:rFonts w:eastAsia="Times New Roman"/>
          <w:bCs/>
          <w:szCs w:val="24"/>
        </w:rPr>
        <w:t>Γεννώνται δύο ερωτήματα. Έσωσε τη γιαγιά; Δεύτερον, δεν πρέπει να σκ</w:t>
      </w:r>
      <w:r>
        <w:rPr>
          <w:rFonts w:eastAsia="Times New Roman"/>
          <w:bCs/>
          <w:szCs w:val="24"/>
        </w:rPr>
        <w:t xml:space="preserve">οτώσουμε τον λύκο ή έστω να τον περάσουμε από μια εξεταστική επιτροπή; </w:t>
      </w:r>
    </w:p>
    <w:p w14:paraId="7548F649" w14:textId="77777777" w:rsidR="006C746B" w:rsidRDefault="002A59A5">
      <w:pPr>
        <w:tabs>
          <w:tab w:val="left" w:pos="3695"/>
        </w:tabs>
        <w:spacing w:line="600" w:lineRule="auto"/>
        <w:ind w:firstLine="720"/>
        <w:jc w:val="both"/>
        <w:rPr>
          <w:rFonts w:eastAsia="Times New Roman"/>
          <w:bCs/>
          <w:szCs w:val="24"/>
        </w:rPr>
      </w:pPr>
      <w:r>
        <w:rPr>
          <w:rFonts w:eastAsia="Times New Roman"/>
          <w:bCs/>
          <w:szCs w:val="24"/>
        </w:rPr>
        <w:lastRenderedPageBreak/>
        <w:t xml:space="preserve">Ρωτάτε αν υπάρχει σχέδιο εξόδου της χώρας από το ευρώ. Καλά, πού ζείτε; Διαβάζετε καμιά σοβαρή εφημερίδα; Δεν πήρατε είδηση το σπρώξιμο του Σόιμπλε; Στις 17 Ιουλίου του 2015 ο </w:t>
      </w:r>
      <w:r>
        <w:rPr>
          <w:rFonts w:eastAsia="Times New Roman"/>
          <w:bCs/>
          <w:szCs w:val="24"/>
        </w:rPr>
        <w:t>«</w:t>
      </w:r>
      <w:r>
        <w:rPr>
          <w:rFonts w:eastAsia="Times New Roman"/>
          <w:bCs/>
          <w:szCs w:val="24"/>
          <w:lang w:val="en-US"/>
        </w:rPr>
        <w:t>SPIEGEL</w:t>
      </w:r>
      <w:r>
        <w:rPr>
          <w:rFonts w:eastAsia="Times New Roman"/>
          <w:bCs/>
          <w:szCs w:val="24"/>
        </w:rPr>
        <w:t>»</w:t>
      </w:r>
      <w:r>
        <w:rPr>
          <w:rFonts w:eastAsia="Times New Roman"/>
          <w:bCs/>
          <w:szCs w:val="24"/>
        </w:rPr>
        <w:t xml:space="preserve"> χρησιμοποιεί οκτώ δημοσιογράφους για να περιγράψει μια φοβερή ημέρα, την ημέρα που ο Σόιμπλε προσπαθεί να ωθήσει την Ελλάδα εκτός ευρώ. Η περιγραφή ξεκινά από τη στιγμή που ο Γερμανός Υπουργός μπαίνει στο ασανσέρ του Ράιχσταγκ –είναι ανατριχιαστική η περ</w:t>
      </w:r>
      <w:r>
        <w:rPr>
          <w:rFonts w:eastAsia="Times New Roman"/>
          <w:bCs/>
          <w:szCs w:val="24"/>
        </w:rPr>
        <w:t xml:space="preserve">ιγραφή και δεν διαψεύστηκε- και περιέχει μια φράση. Επαναλαμβάνω ότι ο </w:t>
      </w:r>
      <w:r>
        <w:rPr>
          <w:rFonts w:eastAsia="Times New Roman"/>
          <w:bCs/>
          <w:szCs w:val="24"/>
        </w:rPr>
        <w:t>«</w:t>
      </w:r>
      <w:r>
        <w:rPr>
          <w:rFonts w:eastAsia="Times New Roman"/>
          <w:bCs/>
          <w:szCs w:val="24"/>
          <w:lang w:val="en-US"/>
        </w:rPr>
        <w:t>SPIEGEL</w:t>
      </w:r>
      <w:r>
        <w:rPr>
          <w:rFonts w:eastAsia="Times New Roman"/>
          <w:bCs/>
          <w:szCs w:val="24"/>
        </w:rPr>
        <w:t>»</w:t>
      </w:r>
      <w:r>
        <w:rPr>
          <w:rFonts w:eastAsia="Times New Roman"/>
          <w:bCs/>
          <w:szCs w:val="24"/>
        </w:rPr>
        <w:t xml:space="preserve"> τα λέει αυτά, όχι εγώ. </w:t>
      </w:r>
    </w:p>
    <w:p w14:paraId="7548F64A" w14:textId="77777777" w:rsidR="006C746B" w:rsidRDefault="002A59A5">
      <w:pPr>
        <w:tabs>
          <w:tab w:val="left" w:pos="3695"/>
        </w:tabs>
        <w:spacing w:line="600" w:lineRule="auto"/>
        <w:ind w:firstLine="720"/>
        <w:jc w:val="both"/>
        <w:rPr>
          <w:rFonts w:eastAsia="Times New Roman"/>
          <w:bCs/>
          <w:szCs w:val="24"/>
        </w:rPr>
      </w:pPr>
      <w:r>
        <w:rPr>
          <w:rFonts w:eastAsia="Times New Roman"/>
          <w:bCs/>
          <w:szCs w:val="24"/>
        </w:rPr>
        <w:t xml:space="preserve">Μεταφράζω με απόλυτη ακρίβεια. «Τώρα η γερμανική πολιτική ως προς την Ευρώπη αποκαλύπτεται ως ένα παράξενο μείγμα αναποφασιστικότητας και κτηνωδίας. Η </w:t>
      </w:r>
      <w:r>
        <w:rPr>
          <w:rFonts w:eastAsia="Times New Roman"/>
          <w:bCs/>
          <w:szCs w:val="24"/>
        </w:rPr>
        <w:t xml:space="preserve">κτηνωδία προέρχεται κυρίως από τον Σόιμπλε». Μήπως μεταφράζω λάθος τη λέξη </w:t>
      </w:r>
      <w:r>
        <w:rPr>
          <w:rFonts w:eastAsia="Times New Roman"/>
          <w:bCs/>
          <w:szCs w:val="24"/>
          <w:lang w:val="en-US"/>
        </w:rPr>
        <w:t>brutality</w:t>
      </w:r>
      <w:r>
        <w:rPr>
          <w:rFonts w:eastAsia="Times New Roman"/>
          <w:bCs/>
          <w:szCs w:val="24"/>
        </w:rPr>
        <w:t xml:space="preserve">; Καλά, πού ζείτε; Τσάμπα πλήρωναν οι γονείς σας –το λέω για ορισμένους, όχι όλους, από τη Νέα Δημοκρατία που τους γνωρίζω προσωπικά- δίδακτρα για να μάθετε ξένες γλώσσες; </w:t>
      </w:r>
      <w:r>
        <w:rPr>
          <w:rFonts w:eastAsia="Times New Roman"/>
          <w:bCs/>
          <w:szCs w:val="24"/>
        </w:rPr>
        <w:t>Η επαρχία είναι ωραία, αλλά ο επαρχιωτισμός είναι απαράδεκτος.</w:t>
      </w:r>
    </w:p>
    <w:p w14:paraId="7548F64B" w14:textId="77777777" w:rsidR="006C746B" w:rsidRDefault="002A59A5">
      <w:pPr>
        <w:tabs>
          <w:tab w:val="left" w:pos="3695"/>
        </w:tabs>
        <w:spacing w:line="600" w:lineRule="auto"/>
        <w:ind w:firstLine="720"/>
        <w:jc w:val="both"/>
        <w:rPr>
          <w:rFonts w:eastAsia="Times New Roman"/>
          <w:sz w:val="28"/>
          <w:szCs w:val="24"/>
        </w:rPr>
      </w:pPr>
      <w:r>
        <w:rPr>
          <w:rFonts w:eastAsia="Times New Roman"/>
          <w:bCs/>
          <w:szCs w:val="24"/>
        </w:rPr>
        <w:lastRenderedPageBreak/>
        <w:t>Δεν είδατε το εξώφυλλο του «</w:t>
      </w:r>
      <w:r>
        <w:rPr>
          <w:rFonts w:eastAsia="Times New Roman"/>
          <w:bCs/>
          <w:szCs w:val="24"/>
          <w:lang w:val="en-US"/>
        </w:rPr>
        <w:t>ECONOMIST</w:t>
      </w:r>
      <w:r>
        <w:rPr>
          <w:rFonts w:eastAsia="Times New Roman"/>
          <w:bCs/>
          <w:szCs w:val="24"/>
        </w:rPr>
        <w:t>» στις 11 Αυγούστου του 2012 που καλούσε την Άνγκελα Μέρκελ να αποφασίσει είτε την έξοδο της Ελλάδας από το ευρώ είτε –προσέξτε- την έξοδο της Ελλάδας και ά</w:t>
      </w:r>
      <w:r>
        <w:rPr>
          <w:rFonts w:eastAsia="Times New Roman"/>
          <w:bCs/>
          <w:szCs w:val="24"/>
        </w:rPr>
        <w:t>λλων χωρών;</w:t>
      </w:r>
    </w:p>
    <w:p w14:paraId="7548F64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Μιλάτε για το δημοψήφισμα. Εδώ, όμως, κάποιοι από τη Νέα Δημοκρατία διέπραξαν μια αθλιότητα. Έχω το κείμενο των ψηφοδελτίων των δύο δημοψηφισμάτων, του ελληνικού και του βρετανικού. Αυτό είναι το βρετανικό και αυτό είναι το ελληνικό. Είναι θέμα</w:t>
      </w:r>
      <w:r>
        <w:rPr>
          <w:rFonts w:eastAsia="Times New Roman" w:cs="Times New Roman"/>
          <w:szCs w:val="24"/>
        </w:rPr>
        <w:t xml:space="preserve"> απλής γνώσης γραφής και ανάγνωσης. Το βρετανικό αναφέρει «Θα έπρεπε το Ηνωμένο Βασίλειο να παραμείνει μέλος της Ευρωπαϊκής Ένωσης ή να αποχωρήσει από την Ευρωπαϊκή Ένωση;». Το ελληνικό αναφέρει «Πρέπει να γίνει αποδεκτό το σχέδιο της συμφωνίας που μας κατ</w:t>
      </w:r>
      <w:r>
        <w:rPr>
          <w:rFonts w:eastAsia="Times New Roman" w:cs="Times New Roman"/>
          <w:szCs w:val="24"/>
        </w:rPr>
        <w:t>έθεσαν και τιτλοφορείται έτσι και έτσι;». Σχεδόν αμέσως ο κ. Σόιμπλε είπε ότι «δεν ψηφίζετε γι’ αυτό που γράφει το ψηφοδέλτιό σας, αλλά για το αν θα μείνετε ή θα φύγετε από την Ευρωζώνη». Η αθλιότητα είναι ότι ορισμένοι τουλάχιστον από τη Νέα Δημοκρατία υπ</w:t>
      </w:r>
      <w:r>
        <w:rPr>
          <w:rFonts w:eastAsia="Times New Roman" w:cs="Times New Roman"/>
          <w:szCs w:val="24"/>
        </w:rPr>
        <w:t xml:space="preserve">οστηρίξατε αυτή την άποψη. </w:t>
      </w:r>
    </w:p>
    <w:p w14:paraId="7548F64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Την υποστηρίξατε, διότι την προηγούμενη φορά είχε πετύχει. Πώς είχε πετύχει; Εδώ, αν γινόταν αυτή η εξεταστική επιτροπή, θα υπέφεραν πολύ ορισμένοι, γιατί θα έπρεπε να απαντήσουν και στο δημοσίευμα των </w:t>
      </w:r>
      <w:r>
        <w:rPr>
          <w:rFonts w:eastAsia="Times New Roman" w:cs="Times New Roman"/>
          <w:szCs w:val="24"/>
        </w:rPr>
        <w:t>«</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Pr>
          <w:rFonts w:eastAsia="Times New Roman" w:cs="Times New Roman"/>
          <w:szCs w:val="24"/>
        </w:rPr>
        <w:t>, που βασ</w:t>
      </w:r>
      <w:r>
        <w:rPr>
          <w:rFonts w:eastAsia="Times New Roman" w:cs="Times New Roman"/>
          <w:szCs w:val="24"/>
        </w:rPr>
        <w:t>ίζεται και σε μαγνητοφωνημένο υλικό. Τι ανέφερε; Ότι με απαίτηση Μπαρόζο, Σαμαράς και Βενιζέλος έκαναν συμφωνία να σκοτώσουν το δημοψήφισμα του Γιώργου Παπανδρέου, συμφωνία που θα έφερνε τον Σαμαρά στην Πρωθυπουργία και τον Βενιζέλο στην προεδρία του ΠΑΣΟΚ</w:t>
      </w:r>
      <w:r>
        <w:rPr>
          <w:rFonts w:eastAsia="Times New Roman" w:cs="Times New Roman"/>
          <w:szCs w:val="24"/>
        </w:rPr>
        <w:t xml:space="preserve">. Νομίζετε ότι ξεχάστηκε το δημοσίευμα αυτό, ότι έσβησαν τα μαγνητοφωνημένα στοιχεία; Γιατί δεν κάνουν ορισμένοι μήνυση; </w:t>
      </w:r>
    </w:p>
    <w:p w14:paraId="7548F64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Μιλώντας για τις συνέπειες του «</w:t>
      </w:r>
      <w:r>
        <w:rPr>
          <w:rFonts w:eastAsia="Times New Roman" w:cs="Times New Roman"/>
          <w:szCs w:val="24"/>
        </w:rPr>
        <w:t>ό</w:t>
      </w:r>
      <w:r>
        <w:rPr>
          <w:rFonts w:eastAsia="Times New Roman" w:cs="Times New Roman"/>
          <w:szCs w:val="24"/>
        </w:rPr>
        <w:t>χι», ο τότε Κοινοβουλευτικός Εκπρόσωπος της Νέας Δημοκρατίας Κυριάκος Μητσοτάκης επέδειξε ένα χαρτονό</w:t>
      </w:r>
      <w:r>
        <w:rPr>
          <w:rFonts w:eastAsia="Times New Roman" w:cs="Times New Roman"/>
          <w:szCs w:val="24"/>
        </w:rPr>
        <w:t>μισμα της Ζιμπάμπουε, αυτό. Αλλά, κύριε Μητσοτάκη, στην τσέπη σας σήμερα έχετε ευρώ, όχι χαρτονομίσματα της Ζιμπάμπουε. Ευχαριστείτε αυτούς που το κατάφεραν έχοντας απέναντί τους τουλάχιστον τρεις ισχυρές χώρες της Ευρωζώνης και εσάς ως συνεργούς στη συμμο</w:t>
      </w:r>
      <w:r>
        <w:rPr>
          <w:rFonts w:eastAsia="Times New Roman" w:cs="Times New Roman"/>
          <w:szCs w:val="24"/>
        </w:rPr>
        <w:t xml:space="preserve">ρία –μην με παρεξηγήσετε, μεταφράζω Πολ Κρούγκμαν- της λιτότητας; </w:t>
      </w:r>
    </w:p>
    <w:p w14:paraId="7548F64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Χαρακτηρίσατε τότε τις διαπραγματεύσεις Τσίπρα - τροϊκανών ως σύγκρουση μιας νταλίκας με ένα φιατάκι. Το φιατάκι είναι εδώ, είμαστε μέσα και προχωράμε. Και από πού πήρατε μαθήματα για τέτοιον λαϊκισμό; Προεκλογικά ο φωνασκών Αντιπρόεδρος της Νέας Δημοκρατί</w:t>
      </w:r>
      <w:r>
        <w:rPr>
          <w:rFonts w:eastAsia="Times New Roman" w:cs="Times New Roman"/>
          <w:szCs w:val="24"/>
        </w:rPr>
        <w:t>ας παρουσίασε από την τηλεόραση μια φωτογραφία, ένα στιγμιότυπο, ένα μεγάλο τρένο, που είναι η Ευρώπη, και ένα μικρό τρένο, που είναι η Ελλάδα. Το μεγάλο τρένο εκτόπιζε το μικρό φυσικά. Δεν αντιλήφθηκε, όμως, ούτε ο φωνασκών Αντιπρόεδρος ούτε ο σημερινός Π</w:t>
      </w:r>
      <w:r>
        <w:rPr>
          <w:rFonts w:eastAsia="Times New Roman" w:cs="Times New Roman"/>
          <w:szCs w:val="24"/>
        </w:rPr>
        <w:t xml:space="preserve">ρόεδρός του ότι σημασία δεν έχουν τα μεγάλα και τα μικρά τρένα, αλλά οι ράγες. Οι ράγες είναι η Ευρώπη και κάθε σύγκρουση που καταστρέφει τις ράγες είναι εγκληματική. Σεβαστείτε τη Νέα </w:t>
      </w:r>
      <w:r>
        <w:rPr>
          <w:rFonts w:eastAsia="Times New Roman" w:cs="Times New Roman"/>
          <w:szCs w:val="24"/>
        </w:rPr>
        <w:t>Δ</w:t>
      </w:r>
      <w:r>
        <w:rPr>
          <w:rFonts w:eastAsia="Times New Roman" w:cs="Times New Roman"/>
          <w:szCs w:val="24"/>
        </w:rPr>
        <w:t xml:space="preserve">ημοκρατία, κύριοι, μην τη θεωρείτε τρενάκι. </w:t>
      </w:r>
    </w:p>
    <w:p w14:paraId="7548F65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Φυσικά μιλάμε για τη Νέα </w:t>
      </w:r>
      <w:r>
        <w:rPr>
          <w:rFonts w:eastAsia="Times New Roman" w:cs="Times New Roman"/>
          <w:szCs w:val="24"/>
        </w:rPr>
        <w:t>Δημοκρατία του κ. Μητσοτάκη, διότι υπάρχει και εκείνη η οποία χρησιμοποίησε σε αυτήν εδώ μέσα την Αίθουσα τον όρο «κοινωνικός φιλελευθερισμός», τον όρο που χρησιμοποιούσε κατά κόρον ο κ. Κωστής Στεφανόπουλος, όταν ίδρυσε το δικό του κόμμα.</w:t>
      </w:r>
    </w:p>
    <w:p w14:paraId="7548F65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Σε άλλη περίπτωσ</w:t>
      </w:r>
      <w:r>
        <w:rPr>
          <w:rFonts w:eastAsia="Times New Roman" w:cs="Times New Roman"/>
          <w:szCs w:val="24"/>
        </w:rPr>
        <w:t>η, στις 11 Ιουλίου 2015 από αυτό το Βήμα ο κ. Μεϊμαράκης είπε στον κ. Τσίπρα: «Θέλουμε την Κυριακή να γυρίσετε με συμφωνία. Είμαστε μαζί σας σε αυτή την πορεία, γιατί θέλουμε να σωθεί η χώρα. Μας ενώνει η Ελλάδα, μας ενώνει η Ευρώπη, μας ενώνει το ευρώ, μα</w:t>
      </w:r>
      <w:r>
        <w:rPr>
          <w:rFonts w:eastAsia="Times New Roman" w:cs="Times New Roman"/>
          <w:szCs w:val="24"/>
        </w:rPr>
        <w:t xml:space="preserve">ς ενώνει η κοινή πορεία». Σήμερα ο κ. Μητσοτάκης δεν θέλει ενώσεις, θέλει χωρισμούς. </w:t>
      </w:r>
    </w:p>
    <w:p w14:paraId="7548F65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 κ. Μεϊμαράκης τα έλεγε αυτά, ενώ κάποιοι έπαιζαν το παιχνίδι της άλλης πλευράς. Έδωσε μια συνέντευξη στον Νίκο Χατζηνικολάου. Στην υπενθύμιση του δημοσιογράφου ότι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είχε και η </w:t>
      </w:r>
      <w:r>
        <w:rPr>
          <w:rFonts w:eastAsia="Times New Roman" w:cs="Times New Roman"/>
          <w:szCs w:val="24"/>
        </w:rPr>
        <w:t>κ</w:t>
      </w:r>
      <w:r>
        <w:rPr>
          <w:rFonts w:eastAsia="Times New Roman" w:cs="Times New Roman"/>
          <w:szCs w:val="24"/>
        </w:rPr>
        <w:t xml:space="preserve">υβέρνηση Παπαδήμου, όταν ο Σόιμπλε μιλούσε και τότε για </w:t>
      </w:r>
      <w:r>
        <w:rPr>
          <w:rFonts w:eastAsia="Times New Roman" w:cs="Times New Roman"/>
          <w:szCs w:val="24"/>
          <w:lang w:val="en-US"/>
        </w:rPr>
        <w:t>Grexit</w:t>
      </w:r>
      <w:r>
        <w:rPr>
          <w:rFonts w:eastAsia="Times New Roman" w:cs="Times New Roman"/>
          <w:szCs w:val="24"/>
        </w:rPr>
        <w:t>, ο κ. Μεϊμαράκης απάντησε ότι οι κρατικές αρχές πρέπει να έχουν εναλλακτικά σχέδια.</w:t>
      </w:r>
    </w:p>
    <w:p w14:paraId="7548F65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Ενώ κορυφώνονταν οι διαπραγματεύσεις, διαδηλώνατε με κεντρικό σύνθημα «Μένουμε Ευρώπη». Βρεταν</w:t>
      </w:r>
      <w:r>
        <w:rPr>
          <w:rFonts w:eastAsia="Times New Roman" w:cs="Times New Roman"/>
          <w:szCs w:val="24"/>
        </w:rPr>
        <w:t xml:space="preserve">οί είστε; Το ψηφοδέλτιο μιλούσε για συγκεκριμένη συμφωνία. Δεν ήσασταν Βρετανοί, αλλά αφελείς ή επικίνδυνοι. </w:t>
      </w:r>
    </w:p>
    <w:p w14:paraId="7548F65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Το χειρότερο, αυτό που με άφησε εμβρόντητο, είναι το εξής: Από την πλευρά της Νέας Δημοκρατίας έγινε αναφορά σε άρθρο του Ποινικού Κώδικα και στην</w:t>
      </w:r>
      <w:r>
        <w:rPr>
          <w:rFonts w:eastAsia="Times New Roman" w:cs="Times New Roman"/>
          <w:szCs w:val="24"/>
        </w:rPr>
        <w:t xml:space="preserve"> κάθειρξη που προβλέπει. Το γράφετε στην πρότασή σας, ότι αναζητείτε προπαρασκευαστικές ενέργειες, αρχή εκτελέσεως. Ποινικά πράγματα δηλαδή.</w:t>
      </w:r>
    </w:p>
    <w:p w14:paraId="7548F65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Ένας Μητσοτάκης ζήτησε την ποινική δίωξη του Ανδρέα Παπανδρέου και του Δημήτρη Τσοβόλα και άλλος ένας Μητσοτάκης αν</w:t>
      </w:r>
      <w:r>
        <w:rPr>
          <w:rFonts w:eastAsia="Times New Roman" w:cs="Times New Roman"/>
          <w:szCs w:val="24"/>
        </w:rPr>
        <w:t>αφέρεται σήμερα στον Ποινικό Κώδικα. Ρωτήστε τον πατέρα σας, κύριε Μητσοτάκη, πού οδηγούν αυτές οι συνήθειες. Μας γυρίζετε στο 1989; Είναι δυνατόν; Ντροπή σας!</w:t>
      </w:r>
    </w:p>
    <w:p w14:paraId="7548F656"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48F65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ο κ.</w:t>
      </w:r>
      <w:r>
        <w:rPr>
          <w:rFonts w:eastAsia="Times New Roman" w:cs="Times New Roman"/>
          <w:szCs w:val="24"/>
        </w:rPr>
        <w:t xml:space="preserve"> Νότης Μηταράκης, Βουλευτής της Νέας Δημοκρατίας, για έξι λεπτά.</w:t>
      </w:r>
    </w:p>
    <w:p w14:paraId="7548F65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Ευχαριστώ πολύ, κύριε Πρόεδρε. </w:t>
      </w:r>
    </w:p>
    <w:p w14:paraId="7548F65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Κυρίες κύριοι συνάδελφοι, επιτρέψτε μου ένα αρχικό σχόλιο. Επέστεψα πριν από λίγες ώρες από τη Χίο, όπου βιώσαμε μια πολύ μεγάλη καταστρο</w:t>
      </w:r>
      <w:r>
        <w:rPr>
          <w:rFonts w:eastAsia="Times New Roman" w:cs="Times New Roman"/>
          <w:szCs w:val="24"/>
        </w:rPr>
        <w:t>φή, η οποία περιορίστηκε μόνο χάριν στις υπεράνθρωπες προσπάθειες της Πυροσβεστικής, του Στρατού και των εθελοντών.</w:t>
      </w:r>
    </w:p>
    <w:p w14:paraId="7548F65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Κύριε Υπουργέ, οι ζημιές είναι σημαντικότατες, ειδικά στη μαστίχα, που είναι βασική πηγή βιοπορισμού για τα νοτιόχωρα της Χίου. Θα χρειαστού</w:t>
      </w:r>
      <w:r>
        <w:rPr>
          <w:rFonts w:eastAsia="Times New Roman" w:cs="Times New Roman"/>
          <w:szCs w:val="24"/>
        </w:rPr>
        <w:t xml:space="preserve">ν δέκα τουλάχιστον χρόνια για να ξαναποκτήσουν οι παραγωγοί ένα αξιοπρεπές εισόδημα. </w:t>
      </w:r>
    </w:p>
    <w:p w14:paraId="7548F65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Χθες όλη μέρα και όλη νύχτα μείναμε στα βουνά, παρακολουθώντας τις εστίες. Σήμερα βλέπουμε καθαρότερα την καταστροφή που έχει επέλθει και είναι άμεση ανάγκη να ενισχυθούν</w:t>
      </w:r>
      <w:r>
        <w:rPr>
          <w:rFonts w:eastAsia="Times New Roman" w:cs="Times New Roman"/>
          <w:szCs w:val="24"/>
        </w:rPr>
        <w:t xml:space="preserve"> οι κάτοικοι και οι παραγωγοί και να σχεδιαστεί το ταχύτερο η ανασύσταση των καλλιεργειών. </w:t>
      </w:r>
    </w:p>
    <w:p w14:paraId="7548F65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μετά από πολλές καθυστερήσεις, σήμερα η Κυβέρνηση έφερε στην Ολομέλεια τη συζήτηση για την ανάγκη σύστασης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w:t>
      </w:r>
      <w:r>
        <w:rPr>
          <w:rFonts w:eastAsia="Times New Roman" w:cs="Times New Roman"/>
          <w:szCs w:val="24"/>
        </w:rPr>
        <w:t xml:space="preserve">να μάθουμε τι συνέβη πράγματι το 2015. </w:t>
      </w:r>
    </w:p>
    <w:p w14:paraId="7548F65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 προλαλήσας συνάδελφος με έπεισε ότι χρειάζεται μια τέτοια </w:t>
      </w:r>
      <w:r>
        <w:rPr>
          <w:rFonts w:eastAsia="Times New Roman" w:cs="Times New Roman"/>
          <w:szCs w:val="24"/>
        </w:rPr>
        <w:t>ε</w:t>
      </w:r>
      <w:r>
        <w:rPr>
          <w:rFonts w:eastAsia="Times New Roman" w:cs="Times New Roman"/>
          <w:szCs w:val="24"/>
        </w:rPr>
        <w:t>πιτροπή. Γιατί, όταν ο ίδιος λέει ότι υπήρχαν πολλοί εκτός Ελλάδος οι οποίοι ήθελαν την έξοδο της χώρας, κάτι το οποίο επανειλημμένα είχαμε πει από το 2012</w:t>
      </w:r>
      <w:r>
        <w:rPr>
          <w:rFonts w:eastAsia="Times New Roman" w:cs="Times New Roman"/>
          <w:szCs w:val="24"/>
        </w:rPr>
        <w:t xml:space="preserve"> και όταν ακούμε ότι υπήρχαν άνθρωποι στην Ελλάδα που πίστευαν στην ίδια στρατηγική, είμαι σίγουρος, κύριε συνάδελφε, ότι και εσείς θέλετε να ακούσετε την αλήθεια, γιατί ήδη κάποιοι σ</w:t>
      </w:r>
      <w:r>
        <w:rPr>
          <w:rFonts w:eastAsia="Times New Roman" w:cs="Times New Roman"/>
          <w:szCs w:val="24"/>
        </w:rPr>
        <w:t>ε</w:t>
      </w:r>
      <w:r>
        <w:rPr>
          <w:rFonts w:eastAsia="Times New Roman" w:cs="Times New Roman"/>
          <w:szCs w:val="24"/>
        </w:rPr>
        <w:t xml:space="preserve"> αυτή την Αίθουσα έχουν μιλήσει για αυταπάτες και νομίζω ότι χρειαζόμαστ</w:t>
      </w:r>
      <w:r>
        <w:rPr>
          <w:rFonts w:eastAsia="Times New Roman" w:cs="Times New Roman"/>
          <w:szCs w:val="24"/>
        </w:rPr>
        <w:t>ε συγκεκριμένες απαντήσεις.</w:t>
      </w:r>
    </w:p>
    <w:p w14:paraId="7548F65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Η Νέα Δημοκρατία στήριξε αντίστοιχες προσπάθειες σύστασης </w:t>
      </w:r>
      <w:r>
        <w:rPr>
          <w:rFonts w:eastAsia="Times New Roman" w:cs="Times New Roman"/>
          <w:szCs w:val="24"/>
        </w:rPr>
        <w:t>ε</w:t>
      </w:r>
      <w:r>
        <w:rPr>
          <w:rFonts w:eastAsia="Times New Roman" w:cs="Times New Roman"/>
          <w:szCs w:val="24"/>
        </w:rPr>
        <w:t xml:space="preserve">ξεταστικών </w:t>
      </w:r>
      <w:r>
        <w:rPr>
          <w:rFonts w:eastAsia="Times New Roman" w:cs="Times New Roman"/>
          <w:szCs w:val="24"/>
        </w:rPr>
        <w:t>ε</w:t>
      </w:r>
      <w:r>
        <w:rPr>
          <w:rFonts w:eastAsia="Times New Roman" w:cs="Times New Roman"/>
          <w:szCs w:val="24"/>
        </w:rPr>
        <w:t xml:space="preserve">πιτροπών για θέματα ήσσονος σημασίας με το ζητούμενο της σημερινής συζήτησης και περιμέναμε από την Κυβέρνηση να </w:t>
      </w:r>
      <w:r>
        <w:rPr>
          <w:rFonts w:eastAsia="Times New Roman" w:cs="Times New Roman"/>
          <w:szCs w:val="24"/>
        </w:rPr>
        <w:lastRenderedPageBreak/>
        <w:t>ακολουθήσει την ίδια στάση. Όλοι πρέπει να ε</w:t>
      </w:r>
      <w:r>
        <w:rPr>
          <w:rFonts w:eastAsia="Times New Roman" w:cs="Times New Roman"/>
          <w:szCs w:val="24"/>
        </w:rPr>
        <w:t>πιδιώκουμε την αλήθεια. Ο ελληνικός λαός, που έκανε πολύ μεγάλες θυσίες για να φτάσουμε το 2014 εκεί που ήμασταν, για να σταθεί τότε ξανά όρθια η ελληνική οικονομία, έχει ανάγκη να μάθει γιατί επιστρέψαμε στην ύφεση, γιατί πήραμε τόσα νέα μέτρα, γιατί υπάρ</w:t>
      </w:r>
      <w:r>
        <w:rPr>
          <w:rFonts w:eastAsia="Times New Roman" w:cs="Times New Roman"/>
          <w:szCs w:val="24"/>
        </w:rPr>
        <w:t>χει σήμερα τόση ανασφάλεια σε κάθε νοικοκυριό.</w:t>
      </w:r>
    </w:p>
    <w:p w14:paraId="7548F65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Τρία σχόλια, κυρίες και κύριοι συνάδελφοι, για τον </w:t>
      </w:r>
      <w:r>
        <w:rPr>
          <w:rFonts w:eastAsia="Times New Roman" w:cs="Times New Roman"/>
          <w:szCs w:val="24"/>
        </w:rPr>
        <w:t>ε</w:t>
      </w:r>
      <w:r>
        <w:rPr>
          <w:rFonts w:eastAsia="Times New Roman" w:cs="Times New Roman"/>
          <w:szCs w:val="24"/>
        </w:rPr>
        <w:t>ισηγητή του ΣΥΡΙΖΑ. Πρώτον, στην ομιλία του επέδειξε μια πρωτοφανή κοινοβουλευτική αλαζονεία, αρνούμενος στην Αξιωματική Αντιπολίτευση το δικαίωμα να ρωτήσει</w:t>
      </w:r>
      <w:r>
        <w:rPr>
          <w:rFonts w:eastAsia="Times New Roman" w:cs="Times New Roman"/>
          <w:szCs w:val="24"/>
        </w:rPr>
        <w:t xml:space="preserve"> αυτά που σήμερα ρωτά όλη η Ελλάδα: Γιατί γκρεμίστηκαν οι προσπάθειές μας; Ποιος έπαιξε στα ζάρια την ευρωπαϊκή προοπτική της χώρας; Ποιος ευθύνεται για το κλείσιμο των τραπεζών; Ποιος ευθύνεται για τη μεγάλη χασούρα των μετοχών που είχε το ελληνικό δημόσι</w:t>
      </w:r>
      <w:r>
        <w:rPr>
          <w:rFonts w:eastAsia="Times New Roman" w:cs="Times New Roman"/>
          <w:szCs w:val="24"/>
        </w:rPr>
        <w:t>ο; Ποιος ευθύνεται για τις συνθήκες ασφυξίας που βιώνουμε σήμερα στην ελληνική οικονομία και τα λουκέτα που πολλαπλασιάζονται; Ποιος ευθύνεται για τον αφελληνισμό των ελληνικών τραπεζών; Ποιος ευθύνεται για το τρίτο και πιο επαχθές μνημόνιο;</w:t>
      </w:r>
    </w:p>
    <w:p w14:paraId="7548F66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w:t>
      </w:r>
      <w:r>
        <w:rPr>
          <w:rFonts w:eastAsia="Times New Roman" w:cs="Times New Roman"/>
          <w:szCs w:val="24"/>
        </w:rPr>
        <w:t>ιοι συνάδελφοι, καταφέρατε κάτι μοναδικό στην ιστορία, να χαμηλώσετε τους στόχους του πρωτογενούς πλεονάσματος, πολλαπλασιάζοντας τους φόρους που επιβάλατε. Χαμηλότεροι στόχοι, περισσότερα μέτρα. Αυτό δεν έχει ξαναγίνει στην παγκόσμια οικονομική θεωρία! Κα</w:t>
      </w:r>
      <w:r>
        <w:rPr>
          <w:rFonts w:eastAsia="Times New Roman" w:cs="Times New Roman"/>
          <w:szCs w:val="24"/>
        </w:rPr>
        <w:t xml:space="preserve">ι σε όσους από εσάς είπατε ότι καταφέρατε να έχουμε πλέον πολύ χαμηλούς στόχους, σας θυμίζω ότι το πρωτογενές πλεόνασμα από το 2018 πρέπει να επανέλθει στο 3,5%. </w:t>
      </w:r>
    </w:p>
    <w:p w14:paraId="7548F66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Επίσης, ο </w:t>
      </w:r>
      <w:r>
        <w:rPr>
          <w:rFonts w:eastAsia="Times New Roman" w:cs="Times New Roman"/>
          <w:szCs w:val="24"/>
        </w:rPr>
        <w:t>ε</w:t>
      </w:r>
      <w:r>
        <w:rPr>
          <w:rFonts w:eastAsia="Times New Roman" w:cs="Times New Roman"/>
          <w:szCs w:val="24"/>
        </w:rPr>
        <w:t>ισηγητής είπε ότι για πρώτη φορά ο ελληνικός λαός ψήφισε το 2015 γνωρίζοντας το νέ</w:t>
      </w:r>
      <w:r>
        <w:rPr>
          <w:rFonts w:eastAsia="Times New Roman" w:cs="Times New Roman"/>
          <w:szCs w:val="24"/>
        </w:rPr>
        <w:t>ο πρόγραμμα. Δεν είναι αλήθεια. Αφ</w:t>
      </w:r>
      <w:r>
        <w:rPr>
          <w:rFonts w:eastAsia="Times New Roman" w:cs="Times New Roman"/>
          <w:szCs w:val="24"/>
        </w:rPr>
        <w:t xml:space="preserve">’ </w:t>
      </w:r>
      <w:r>
        <w:rPr>
          <w:rFonts w:eastAsia="Times New Roman" w:cs="Times New Roman"/>
          <w:szCs w:val="24"/>
        </w:rPr>
        <w:t>ενός στις εκλογές του Σεπτεμβρίου και πάλι μιλάγατε για το δήθεν παράλληλο πρόγραμμα, το οποίο δεν ήρθε ποτέ, αλλά ήρθε ο «κόφτης» και αφ</w:t>
      </w:r>
      <w:r>
        <w:rPr>
          <w:rFonts w:eastAsia="Times New Roman" w:cs="Times New Roman"/>
          <w:szCs w:val="24"/>
        </w:rPr>
        <w:t xml:space="preserve">’ </w:t>
      </w:r>
      <w:r>
        <w:rPr>
          <w:rFonts w:eastAsia="Times New Roman" w:cs="Times New Roman"/>
          <w:szCs w:val="24"/>
        </w:rPr>
        <w:t>ετέρου σας θυμίζω ότι και στις εκλογές του 2012 είχε ήδη υπογραφεί το δεύτερο πρό</w:t>
      </w:r>
      <w:r>
        <w:rPr>
          <w:rFonts w:eastAsia="Times New Roman" w:cs="Times New Roman"/>
          <w:szCs w:val="24"/>
        </w:rPr>
        <w:t xml:space="preserve">γραμμα της ελληνικής οικονομίας και η </w:t>
      </w:r>
      <w:r>
        <w:rPr>
          <w:rFonts w:eastAsia="Times New Roman" w:cs="Times New Roman"/>
          <w:szCs w:val="24"/>
        </w:rPr>
        <w:t>κ</w:t>
      </w:r>
      <w:r>
        <w:rPr>
          <w:rFonts w:eastAsia="Times New Roman" w:cs="Times New Roman"/>
          <w:szCs w:val="24"/>
        </w:rPr>
        <w:t xml:space="preserve">υβέρνηση Σαμαρά εξελέγη έχοντας στηρίξει το δεύτερο πρόγραμμα της ελληνικής οικονομίας. </w:t>
      </w:r>
    </w:p>
    <w:p w14:paraId="7548F662"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είπατε -και το είπαν και άλλοι συνάδελφοι- ότι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που ήδη λειτουργεί για τα κόμματα και τα μέσα μαζικής επικοινωνίας θα αποκαλυφθεί η διαφθορά των κομμάτων και των ΜΜΕ. Ενδιαφέρον σχόλιο. Είμαστε ακόμα στη φάση εξέτασης των μαρτύρων. Μήπως η πλειοψηφία έχει βγάλει ήδη πόρισμα; Αν έχει βγάλει ήδη π</w:t>
      </w:r>
      <w:r>
        <w:rPr>
          <w:rFonts w:eastAsia="Times New Roman" w:cs="Times New Roman"/>
          <w:szCs w:val="24"/>
        </w:rPr>
        <w:t xml:space="preserve">όρισμα, τουλάχιστον να το ξέρουμε, κυρίες και κύριοι συνάδελφοι, να μην πηγαίνουμε τόσες ώρες στην </w:t>
      </w:r>
      <w:r>
        <w:rPr>
          <w:rFonts w:eastAsia="Times New Roman" w:cs="Times New Roman"/>
          <w:szCs w:val="24"/>
        </w:rPr>
        <w:t>ε</w:t>
      </w:r>
      <w:r>
        <w:rPr>
          <w:rFonts w:eastAsia="Times New Roman" w:cs="Times New Roman"/>
          <w:szCs w:val="24"/>
        </w:rPr>
        <w:t>πιτροπή.</w:t>
      </w:r>
    </w:p>
    <w:p w14:paraId="7548F663"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szCs w:val="24"/>
        </w:rPr>
        <w:t>Πρόσφατα, οι εκτιμήσεις του Διοικητή της Τραπέζης της Ελλάδος και του επικεφαλής του Ευρωπαϊκού Μηχανισμού Σταθερότητας ανέβασαν το κόστος της δήθε</w:t>
      </w:r>
      <w:r>
        <w:rPr>
          <w:rFonts w:eastAsia="Times New Roman" w:cs="Times New Roman"/>
          <w:szCs w:val="24"/>
        </w:rPr>
        <w:t>ν ηρωικής διαπραγμάτευσης από τα 86 μέχρι τα 100 δισεκατομμύρια ευρώ. Αυτό, γιατί σκουπίστηκαν τα ταμειακά διαθέσιμα του δημοσίου, διογκώθηκαν οι ληξιπρόθεσμες οφειλές. Προστέθηκαν νέα δημοσιονομικά μέτρα, επιβαρύνθηκε η βιωσιμότητα του χρέους. Επιβλήθηκαν</w:t>
      </w:r>
      <w:r>
        <w:rPr>
          <w:rFonts w:eastAsia="Times New Roman" w:cs="Times New Roman"/>
          <w:szCs w:val="24"/>
        </w:rPr>
        <w:t xml:space="preserve"> κεφαλαιακοί περιορισμοί στο κάθε νοικοκυριό μετά από εκροές 45 δισεκατομμυρίων ευρώ. Χρειάστηκε τελικά μια νέα ανακεφαλαιοποίηση των τραπεζών. Χάθηκε έντονα δυνητικός πλούτος της χώρας. Είχαμε αρχίσει να έχουμε μια πορεία στις επενδύσεις και αυτό το θυμίζ</w:t>
      </w:r>
      <w:r>
        <w:rPr>
          <w:rFonts w:eastAsia="Times New Roman" w:cs="Times New Roman"/>
          <w:szCs w:val="24"/>
        </w:rPr>
        <w:t xml:space="preserve">ω σε </w:t>
      </w:r>
      <w:r>
        <w:rPr>
          <w:rFonts w:eastAsia="Times New Roman" w:cs="Times New Roman"/>
          <w:szCs w:val="24"/>
        </w:rPr>
        <w:lastRenderedPageBreak/>
        <w:t xml:space="preserve">κάθε ομιλία μου. Σύμφωνα με το ΚΕΠΕ, τον Μάιο του 2014 η Ελλάδα προσέλκυσε μέσα σε μια διετία 37 δισεκατομμύρια ευρώ νέες επενδύσεις. </w:t>
      </w:r>
    </w:p>
    <w:p w14:paraId="7548F664"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szCs w:val="24"/>
        </w:rPr>
        <w:t>Και σας ρωτώ, κυρίες και κύριοι συνάδελφοι, είχατε πει ότι μετά την αξιολόγηση θα απογειωθούμε, οι επενδύσεις θα ρέο</w:t>
      </w:r>
      <w:r>
        <w:rPr>
          <w:rFonts w:eastAsia="Times New Roman" w:cs="Times New Roman"/>
          <w:szCs w:val="24"/>
        </w:rPr>
        <w:t>υν. Πείτε μου νέες επενδύσεις που αυτή η Κυβέρνηση έχει φέρει στη χώρα. Μη μου πείτε αυτές που ολοκληρώνετε από την προηγούμενη κυβέρνηση π</w:t>
      </w:r>
      <w:r>
        <w:rPr>
          <w:rFonts w:eastAsia="Times New Roman" w:cs="Times New Roman"/>
          <w:szCs w:val="24"/>
        </w:rPr>
        <w:t>.</w:t>
      </w:r>
      <w:r>
        <w:rPr>
          <w:rFonts w:eastAsia="Times New Roman" w:cs="Times New Roman"/>
          <w:szCs w:val="24"/>
        </w:rPr>
        <w:t xml:space="preserve">χ. </w:t>
      </w:r>
      <w:r>
        <w:rPr>
          <w:rFonts w:eastAsia="Times New Roman" w:cs="Times New Roman"/>
          <w:szCs w:val="24"/>
          <w:lang w:val="en-US"/>
        </w:rPr>
        <w:t>TAP</w:t>
      </w:r>
      <w:r>
        <w:rPr>
          <w:rFonts w:eastAsia="Times New Roman" w:cs="Times New Roman"/>
          <w:szCs w:val="24"/>
        </w:rPr>
        <w:t xml:space="preserve">, π.χ. </w:t>
      </w:r>
      <w:r>
        <w:rPr>
          <w:rFonts w:eastAsia="Times New Roman" w:cs="Times New Roman"/>
          <w:szCs w:val="24"/>
        </w:rPr>
        <w:t>Ελληνικό</w:t>
      </w:r>
      <w:r>
        <w:rPr>
          <w:rFonts w:eastAsia="Times New Roman" w:cs="Times New Roman"/>
          <w:szCs w:val="24"/>
        </w:rPr>
        <w:t xml:space="preserve">, π.χ. ΟΛΠ, π.χ.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α</w:t>
      </w:r>
      <w:r>
        <w:rPr>
          <w:rFonts w:eastAsia="Times New Roman" w:cs="Times New Roman"/>
          <w:szCs w:val="24"/>
        </w:rPr>
        <w:t xml:space="preserve">εροδρόμια. Πείτε μου καινούριες επενδύσεις που έρχονται σε αυτή </w:t>
      </w:r>
      <w:r>
        <w:rPr>
          <w:rFonts w:eastAsia="Times New Roman" w:cs="Times New Roman"/>
          <w:szCs w:val="24"/>
        </w:rPr>
        <w:t>τη χώρα. Τελικά η περήφανη διαπραγμάτευση το μόνο που ουσιαστικά κατάφερε είναι αντί η τρόικα να λέγεται τρόικα να λέγεται θεσμός και αντί να βρισκόμαστε στη Νίκης στο Υπουργείο, που είναι το αξιοπρεπές πράγμα να κάνει μια σοβαρή δημοκρατία, τρέχανε οι Υπο</w:t>
      </w:r>
      <w:r>
        <w:rPr>
          <w:rFonts w:eastAsia="Times New Roman" w:cs="Times New Roman"/>
          <w:szCs w:val="24"/>
        </w:rPr>
        <w:t>υργοί στα ξενοδοχεία.</w:t>
      </w:r>
    </w:p>
    <w:p w14:paraId="7548F665"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λαός θέλει να μάθει γιατί φτάσαμε εδώ και θέλω να πιστεύω ότι και οι Βουλευτές του ΣΥΡΙΖΑ, αφού έχετε μια τόσο έντονη άποψη ότι θα ψηφίσετε αυτή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Σας θυμίζω αυτό που είπαν όλοι ο</w:t>
      </w:r>
      <w:r>
        <w:rPr>
          <w:rFonts w:eastAsia="Times New Roman" w:cs="Times New Roman"/>
          <w:szCs w:val="24"/>
        </w:rPr>
        <w:t xml:space="preserve">ι προλαλήσαντες συνάδελφοι της Αντιπολίτευσης, ότι ο ΣΥΡΙΖΑ </w:t>
      </w:r>
      <w:r>
        <w:rPr>
          <w:rFonts w:eastAsia="Times New Roman" w:cs="Times New Roman"/>
          <w:szCs w:val="24"/>
        </w:rPr>
        <w:lastRenderedPageBreak/>
        <w:t xml:space="preserve">ως το κυβερνών κόμμα θα έχει την πλειοψηφία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Δεν θέλετε εσείς να μάθετε αν τελικά υπήρχε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ή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 ή </w:t>
      </w:r>
      <w:r>
        <w:rPr>
          <w:rFonts w:eastAsia="Times New Roman" w:cs="Times New Roman"/>
          <w:szCs w:val="24"/>
          <w:lang w:val="en-US"/>
        </w:rPr>
        <w:t>plan</w:t>
      </w:r>
      <w:r>
        <w:rPr>
          <w:rFonts w:eastAsia="Times New Roman" w:cs="Times New Roman"/>
          <w:szCs w:val="24"/>
        </w:rPr>
        <w:t xml:space="preserve"> δραχμής και πώς αυτό έδενε, αν θέλετε, με σχέδια που μπορεί</w:t>
      </w:r>
      <w:r>
        <w:rPr>
          <w:rFonts w:eastAsia="Times New Roman" w:cs="Times New Roman"/>
          <w:szCs w:val="24"/>
        </w:rPr>
        <w:t xml:space="preserve"> να υπήρχαν στο εξωτερικό; Δεν θέλετε να μάθετε γιατί μειώνονται οι συντάξεις και οι επικουρικές; Δεν θέλετε να μάθετε γιατί περικόπτονται τα εφάπαξ, οι αναπηρικές και οι συντάξεις χηρείας; Γιατί καταργείται το ΕΚΑΣ; Και κυρίως, δεν θέλετε να μάθετε γιατί </w:t>
      </w:r>
      <w:r>
        <w:rPr>
          <w:rFonts w:eastAsia="Times New Roman" w:cs="Times New Roman"/>
          <w:szCs w:val="24"/>
        </w:rPr>
        <w:t>αναγκάστηκε αυτή η χώρα να παραδώσει τον δημόσιο έλεγχο των οικονομικών; Όταν πλέον δεν θα είναι η Βουλή αυτή που θα νομοθετεί δημοσιονομικά μέτρα, αλλά με προεδρικό διάταγμα οι θεσμοί, αυτό είναι μεγάλη αλλαγή για ένα δημοκρατικό κράτος. Δεν θέλετε να μάθ</w:t>
      </w:r>
      <w:r>
        <w:rPr>
          <w:rFonts w:eastAsia="Times New Roman" w:cs="Times New Roman"/>
          <w:szCs w:val="24"/>
        </w:rPr>
        <w:t xml:space="preserve">ετε γιατί έγινε αυτό; Δεν θέλετε να μάθετε γιατί πουλάμε όλα τα κόκκινα και μη κόκκινα δάνεια σε ξένα </w:t>
      </w:r>
      <w:r>
        <w:rPr>
          <w:rFonts w:eastAsia="Times New Roman" w:cs="Times New Roman"/>
          <w:szCs w:val="24"/>
          <w:lang w:val="en-US"/>
        </w:rPr>
        <w:t>funds</w:t>
      </w:r>
      <w:r>
        <w:rPr>
          <w:rFonts w:eastAsia="Times New Roman" w:cs="Times New Roman"/>
          <w:szCs w:val="24"/>
        </w:rPr>
        <w:t>, χωρίς κα</w:t>
      </w:r>
      <w:r>
        <w:rPr>
          <w:rFonts w:eastAsia="Times New Roman" w:cs="Times New Roman"/>
          <w:szCs w:val="24"/>
        </w:rPr>
        <w:t>μ</w:t>
      </w:r>
      <w:r>
        <w:rPr>
          <w:rFonts w:eastAsia="Times New Roman" w:cs="Times New Roman"/>
          <w:szCs w:val="24"/>
        </w:rPr>
        <w:t>μία εξαίρεση, γιατί η εξαίρεση της πρώτης κατοικίας λήγει σε δυο χρόνια; Δεν θέλετε να μάθετε γιατί αφελληνίζεται το ελληνικό τραπεζικό σύ</w:t>
      </w:r>
      <w:r>
        <w:rPr>
          <w:rFonts w:eastAsia="Times New Roman" w:cs="Times New Roman"/>
          <w:szCs w:val="24"/>
        </w:rPr>
        <w:t>στημα, γιατί παραδώσαμε τον έλεγχο;</w:t>
      </w:r>
    </w:p>
    <w:p w14:paraId="7548F666"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πρόσφατα σε μια αποστροφή του λόγου του ο Πρωθυπουργός είπε ότι πλέον δυσκολεύεται να παρακολουθήσει τον κ. Βαρουφάκη. Το θέμα, όμως, δεν είναι ποιος παρακολουθεί ποιον μέσα στον ΣΥΡΙΖΑ ή στ</w:t>
      </w:r>
      <w:r>
        <w:rPr>
          <w:rFonts w:eastAsia="Times New Roman" w:cs="Times New Roman"/>
          <w:szCs w:val="24"/>
        </w:rPr>
        <w:t xml:space="preserve">ον πρώην ΣΥΡΙΖΑ. Το θέμα είναι ότι ο ελληνικός λαός δεν μπορεί να σας παρακολουθήσει άλλο. Γιατί, όπως είπε ο Αβραάμ Λίνκολν, </w:t>
      </w:r>
      <w:r>
        <w:rPr>
          <w:rFonts w:eastAsia="Times New Roman" w:cs="Times New Roman"/>
          <w:szCs w:val="24"/>
        </w:rPr>
        <w:t>«</w:t>
      </w:r>
      <w:r>
        <w:rPr>
          <w:rFonts w:eastAsia="Times New Roman" w:cs="Times New Roman"/>
          <w:szCs w:val="24"/>
        </w:rPr>
        <w:t>μπορείς να κοροϊδεύεις πολλούς για λίγο, μπορείς να κοροϊδεύεις λίγους για πολύ, αλλά δεν μπορείς να κοροϊδεύεις όλους για πάντα</w:t>
      </w:r>
      <w:r>
        <w:rPr>
          <w:rFonts w:eastAsia="Times New Roman" w:cs="Times New Roman"/>
          <w:szCs w:val="24"/>
        </w:rPr>
        <w:t>»</w:t>
      </w:r>
      <w:r>
        <w:rPr>
          <w:rFonts w:eastAsia="Times New Roman" w:cs="Times New Roman"/>
          <w:szCs w:val="24"/>
        </w:rPr>
        <w:t>.</w:t>
      </w:r>
    </w:p>
    <w:p w14:paraId="7548F667"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548F668"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Νότη Μηταράκη.</w:t>
      </w:r>
    </w:p>
    <w:p w14:paraId="7548F669"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ΣΥΡΙΖΑ κ. Χρήστος Μαντάς για οκτώ λεπτά.</w:t>
      </w:r>
    </w:p>
    <w:p w14:paraId="7548F66A"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Κυρίες και κύριοι Βουλευτές, αν και δεν είμαστε αυτή τη</w:t>
      </w:r>
      <w:r>
        <w:rPr>
          <w:rFonts w:eastAsia="Times New Roman" w:cs="Times New Roman"/>
          <w:szCs w:val="24"/>
        </w:rPr>
        <w:t xml:space="preserve"> στιγμή πολλοί στην Αίθουσα και πολλές, νομίζω ότι αξίζει πραγματικά να αξιοποιήσουμε αυτή τη δυνατότητα που δίνει η </w:t>
      </w:r>
      <w:r>
        <w:rPr>
          <w:rFonts w:eastAsia="Times New Roman" w:cs="Times New Roman"/>
          <w:szCs w:val="24"/>
        </w:rPr>
        <w:lastRenderedPageBreak/>
        <w:t xml:space="preserve">πρόταση για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το συγκεκριμένο χρονικό διάστημα, προ του επταμήνου της διακυβέρνησης του ΣΥΡΙΖΑ, για να κάνουμε ορισμέ</w:t>
      </w:r>
      <w:r>
        <w:rPr>
          <w:rFonts w:eastAsia="Times New Roman" w:cs="Times New Roman"/>
          <w:szCs w:val="24"/>
        </w:rPr>
        <w:t xml:space="preserve">νες διαπιστώσεις και να σκεφθούμε ορισμένα πράγματα. </w:t>
      </w:r>
    </w:p>
    <w:p w14:paraId="7548F66B" w14:textId="77777777" w:rsidR="006C746B" w:rsidRDefault="002A59A5">
      <w:pPr>
        <w:spacing w:line="600" w:lineRule="auto"/>
        <w:ind w:firstLine="720"/>
        <w:contextualSpacing/>
        <w:jc w:val="both"/>
        <w:rPr>
          <w:rFonts w:eastAsia="Times New Roman" w:cs="Times New Roman"/>
          <w:szCs w:val="24"/>
        </w:rPr>
      </w:pPr>
      <w:r>
        <w:rPr>
          <w:rFonts w:eastAsia="Times New Roman" w:cs="Times New Roman"/>
          <w:szCs w:val="24"/>
        </w:rPr>
        <w:t>Πρώτα απ’ όλα, θέλω να πω ότι πρέπει να έχουμε υπ</w:t>
      </w:r>
      <w:r>
        <w:rPr>
          <w:rFonts w:eastAsia="Times New Roman" w:cs="Times New Roman"/>
          <w:szCs w:val="24"/>
        </w:rPr>
        <w:t xml:space="preserve">’ </w:t>
      </w:r>
      <w:r>
        <w:rPr>
          <w:rFonts w:eastAsia="Times New Roman" w:cs="Times New Roman"/>
          <w:szCs w:val="24"/>
        </w:rPr>
        <w:t>όψιν μας το γενικό πλαίσιο μέσα στο οποίο κινείται αυτή η συζήτηση. Και δεν υπάρχει αμφιβολία ότι ζούμε, θα έλεγα, σε ταραγμένες εποχές και αυτό πρέπει</w:t>
      </w:r>
      <w:r>
        <w:rPr>
          <w:rFonts w:eastAsia="Times New Roman" w:cs="Times New Roman"/>
          <w:szCs w:val="24"/>
        </w:rPr>
        <w:t xml:space="preserve"> να το έχουμε όλες και όλοι στον νου μας. </w:t>
      </w:r>
    </w:p>
    <w:p w14:paraId="7548F66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lang w:val="en-US"/>
        </w:rPr>
        <w:t>To</w:t>
      </w:r>
      <w:r>
        <w:rPr>
          <w:rFonts w:eastAsia="Times New Roman" w:cs="Times New Roman"/>
          <w:szCs w:val="24"/>
        </w:rPr>
        <w:t xml:space="preserve"> λέω κυρίως διότι δεν φαίνεται η Ευρώπη, τουλάχιστον προς το παρόν, να προσανατολίζεται σε μια κατεύθυνση δημοκρατίας, κοινωνικής αλληλεγγύης, σε μια κατεύθυνση που θα έκανε τον κόσμο να νιώθει λίγο διαφορετικά.</w:t>
      </w:r>
      <w:r>
        <w:rPr>
          <w:rFonts w:eastAsia="Times New Roman" w:cs="Times New Roman"/>
          <w:szCs w:val="24"/>
        </w:rPr>
        <w:t xml:space="preserve"> Αντίθετα, νομίζω ότι η έξαρση του ευρωσκεπτικισμού, έτσι όπως εκφράστηκε και με όλα τα τελευταία γεγονότα, αλλά και με αυτά που έχουμε μπροστά μας, –θυμίζω το περίφημο δημοψήφισμα για τα προσφυγικά στην Ουγγαρία που επίκειται, θυμίζω τις αυστριακές εκλογέ</w:t>
      </w:r>
      <w:r>
        <w:rPr>
          <w:rFonts w:eastAsia="Times New Roman" w:cs="Times New Roman"/>
          <w:szCs w:val="24"/>
        </w:rPr>
        <w:t xml:space="preserve">ς για τον Πρόεδρο της Δημοκρατίας, που είναι μπροστά μας, με τη συνύπαρξη ενός ακροδεξιού στη διεκδίκηση της υποψηφιότητας για Πρόεδρο της Δημοκρατίας στην Αυστρία- όλα αυτά δημιουργούν ένα κλίμα και </w:t>
      </w:r>
      <w:r>
        <w:rPr>
          <w:rFonts w:eastAsia="Times New Roman" w:cs="Times New Roman"/>
          <w:szCs w:val="24"/>
        </w:rPr>
        <w:lastRenderedPageBreak/>
        <w:t>ένα περιβάλλον που πραγματικά οφείλουμε να το λάβουμε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και να μας προβληματίσει σε κάθε περίπτωση.</w:t>
      </w:r>
    </w:p>
    <w:p w14:paraId="7548F66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λέω αυτό γιατί θέλω να πω ένα κεντρικό πολιτικό συμπέρασμα που πρέπει κανείς να έχει στο μυαλό του και πρέπει, θα έλεγα, και γενικότερα οι δημοκρατικές προοδευτικές δυνάμεις να έχουν στο μυαλό τους μιλώντας για την διακυβέρνηση του ΣΥΡΙΖΑ, για την </w:t>
      </w:r>
      <w:r>
        <w:rPr>
          <w:rFonts w:eastAsia="Times New Roman" w:cs="Times New Roman"/>
          <w:szCs w:val="24"/>
        </w:rPr>
        <w:t>«</w:t>
      </w:r>
      <w:r>
        <w:rPr>
          <w:rFonts w:eastAsia="Times New Roman" w:cs="Times New Roman"/>
          <w:szCs w:val="24"/>
        </w:rPr>
        <w:t>πρώτ</w:t>
      </w:r>
      <w:r>
        <w:rPr>
          <w:rFonts w:eastAsia="Times New Roman" w:cs="Times New Roman"/>
          <w:szCs w:val="24"/>
        </w:rPr>
        <w:t xml:space="preserve">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w:t>
      </w:r>
    </w:p>
    <w:p w14:paraId="7548F66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Κοιτάξτε, κυρίες και κύριοι Βουλευτές, ήταν κρίσιμο πράγμα για τη χώρα μας και για την Ευρώπη να είναι ο ΣΥΡΙΖΑ στη διακυβέρνηση. Σκεφτείτε –και θέλω να το σκεφτούμε όλοι μαζί- πώς η ακροδεξιά θα μπορούσε να πάρει άλλη μια δυνατότητα και </w:t>
      </w:r>
      <w:r>
        <w:rPr>
          <w:rFonts w:eastAsia="Times New Roman" w:cs="Times New Roman"/>
          <w:szCs w:val="24"/>
        </w:rPr>
        <w:t>στη χώρα μας. Και αυτός ο κίνδυνος δεν έχει σταματήσει.</w:t>
      </w:r>
    </w:p>
    <w:p w14:paraId="7548F66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Από αυτή την άποψη, θα έλεγα, κλείνοντας αυτό το γενικό μέρος, ότι η πρωτοβουλία της Αξιωματικής Αντιπολίτευσης νομίζω ότι είναι μια άσφαιρη πρωτοβουλία και εξελίσσεται ως μια τέτοια. Είναι άσφαιρη πρ</w:t>
      </w:r>
      <w:r>
        <w:rPr>
          <w:rFonts w:eastAsia="Times New Roman" w:cs="Times New Roman"/>
          <w:szCs w:val="24"/>
        </w:rPr>
        <w:t xml:space="preserve">ωτοβουλία, χωρίς ουσιαστικό στόχο και λίγο μίζερη, θα έλεγα. Είναι μίζερη γιατί περιορίζεται σε αυτό </w:t>
      </w:r>
      <w:r>
        <w:rPr>
          <w:rFonts w:eastAsia="Times New Roman" w:cs="Times New Roman"/>
          <w:szCs w:val="24"/>
        </w:rPr>
        <w:lastRenderedPageBreak/>
        <w:t xml:space="preserve">το μικρό χρονικό διάστημα, προσπαθώντας να στοχοποιήσει. Και μάλιστα αναφέρεται στο πρώτο επτάμηνο της διακυβέρνησης του ΣΥΡΙΖΑ και δεν είναι τόσο </w:t>
      </w:r>
      <w:r>
        <w:rPr>
          <w:rFonts w:eastAsia="Times New Roman" w:cs="Times New Roman"/>
          <w:szCs w:val="24"/>
          <w:lang w:val="en-US"/>
        </w:rPr>
        <w:t>large</w:t>
      </w:r>
      <w:r>
        <w:rPr>
          <w:rFonts w:eastAsia="Times New Roman" w:cs="Times New Roman"/>
          <w:szCs w:val="24"/>
        </w:rPr>
        <w:t>, α</w:t>
      </w:r>
      <w:r>
        <w:rPr>
          <w:rFonts w:eastAsia="Times New Roman" w:cs="Times New Roman"/>
          <w:szCs w:val="24"/>
        </w:rPr>
        <w:t xml:space="preserve">ς πούμε, όπως η πρόταση της Δημοκρατικής Συμπαράταξης ή παλαιότερη πρόταση της Νέας Δημοκρατίας, που έλεγε «από το 1981 </w:t>
      </w:r>
      <w:r>
        <w:rPr>
          <w:rFonts w:eastAsia="Times New Roman" w:cs="Times New Roman"/>
          <w:szCs w:val="24"/>
        </w:rPr>
        <w:t>ε</w:t>
      </w:r>
      <w:r>
        <w:rPr>
          <w:rFonts w:eastAsia="Times New Roman" w:cs="Times New Roman"/>
          <w:szCs w:val="24"/>
        </w:rPr>
        <w:t>ξεταστική», αν θυμάμαι καλά, αλλά νομίζω ότι θυμάμαι καλά.</w:t>
      </w:r>
    </w:p>
    <w:p w14:paraId="7548F67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Προσωπικά δεν είμαι ιδιαίτερα φαν, ας το πω έτσι, των </w:t>
      </w:r>
      <w:r>
        <w:rPr>
          <w:rFonts w:eastAsia="Times New Roman" w:cs="Times New Roman"/>
          <w:szCs w:val="24"/>
        </w:rPr>
        <w:t>ε</w:t>
      </w:r>
      <w:r>
        <w:rPr>
          <w:rFonts w:eastAsia="Times New Roman" w:cs="Times New Roman"/>
          <w:szCs w:val="24"/>
        </w:rPr>
        <w:t xml:space="preserve">ξεταστικών </w:t>
      </w:r>
      <w:r>
        <w:rPr>
          <w:rFonts w:eastAsia="Times New Roman" w:cs="Times New Roman"/>
          <w:szCs w:val="24"/>
        </w:rPr>
        <w:t>ε</w:t>
      </w:r>
      <w:r>
        <w:rPr>
          <w:rFonts w:eastAsia="Times New Roman" w:cs="Times New Roman"/>
          <w:szCs w:val="24"/>
        </w:rPr>
        <w:t xml:space="preserve">πιτροπών </w:t>
      </w:r>
      <w:r>
        <w:rPr>
          <w:rFonts w:eastAsia="Times New Roman" w:cs="Times New Roman"/>
          <w:szCs w:val="24"/>
        </w:rPr>
        <w:t>και γενικά των δικαστικών δρόμων διερεύνησης της ιστορίας. Άλλο αυτό. Επειδή άκουσα και μερικά, θα έλεγα, ίσως ακραία πράγματα σε σχέση με το ποινικό κομμάτι, που ειπώθηκαν από τον Κοινοβουλευτικό Εκπρόσωπο της Νέας Δημοκρατίας, νομίζω ότι πρέπει να είμαστ</w:t>
      </w:r>
      <w:r>
        <w:rPr>
          <w:rFonts w:eastAsia="Times New Roman" w:cs="Times New Roman"/>
          <w:szCs w:val="24"/>
        </w:rPr>
        <w:t>ε λίγο προσεκτικοί και σε αυτά.</w:t>
      </w:r>
    </w:p>
    <w:p w14:paraId="7548F67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Νέα Δημοκρατία και οι συστημικές δυνάμεις της Αντιπολίτευσης έχουν ένα βαθύ τραύμα και μια κρίσιμη απώλεια της πρόσφατης μνήμης. Το βαθύ τραύμα είναι η απώλεια της εξουσίας και η απομάκρυνση της αριστερής παρένθεσης. Είναι</w:t>
      </w:r>
      <w:r>
        <w:rPr>
          <w:rFonts w:eastAsia="Times New Roman" w:cs="Times New Roman"/>
          <w:szCs w:val="24"/>
        </w:rPr>
        <w:t xml:space="preserve"> ένα πράγμα, το οποίο είναι αδύνατον, όπως όλα δείχνουν, να </w:t>
      </w:r>
      <w:r>
        <w:rPr>
          <w:rFonts w:eastAsia="Times New Roman" w:cs="Times New Roman"/>
          <w:szCs w:val="24"/>
        </w:rPr>
        <w:lastRenderedPageBreak/>
        <w:t>το χωνέψουν. Είναι κάτι, το οποίο όλο και το επαναφέρουν. Βεβαίως, έχουν μια κρίσιμη απώλεια της πρόσφατης μνήμης, διότι συστηματικά ξεχνούν ότι μέσα σε όλο αυτό το χρονικό διάστημα υπήρξαν κάποιε</w:t>
      </w:r>
      <w:r>
        <w:rPr>
          <w:rFonts w:eastAsia="Times New Roman" w:cs="Times New Roman"/>
          <w:szCs w:val="24"/>
        </w:rPr>
        <w:t>ς εκλογικές αναμετρήσεις, υπήρξαν κάποιες εκλογές. Εσείς μπορείτε να πιστεύετε ότι δεν έγιναν ποτέ, αλλά να που έγιναν και να που έδωσαν τα αποτελέσματα που έδωσαν.</w:t>
      </w:r>
    </w:p>
    <w:p w14:paraId="7548F67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 στόχος της Νέας Δημοκρατίας, συνοψίζοντας είναι να πάρει επιτέλους μια πρωτοβουλία. Έχει </w:t>
      </w:r>
      <w:r>
        <w:rPr>
          <w:rFonts w:eastAsia="Times New Roman" w:cs="Times New Roman"/>
          <w:szCs w:val="24"/>
        </w:rPr>
        <w:t>χάσει την πρωτοβουλία. Έχει κλείσει η αξιολόγηση και συνεχώς νομίζει ότι αυτή η περίφημη αριστερή παρένθεση θα κλείσει, αλλά δεν γίνεται, δεν κλείνει. Και όλο αγωνιά και δωσ’ του ξανά και τον Σεπτέμβρη νέος στόχος. Καταρρέετε, αποδράμετε, ξέρω εγώ, φεύγετε</w:t>
      </w:r>
      <w:r>
        <w:rPr>
          <w:rFonts w:eastAsia="Times New Roman" w:cs="Times New Roman"/>
          <w:szCs w:val="24"/>
        </w:rPr>
        <w:t xml:space="preserve">, όλα αυτά. Και μάλιστα αυτό γίνεται τώρα που τα αποκαλυπτήρια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προχωρούν σταθερά. Δεν θέλω να πω τίποτα περισσότερο ούτε να βγάλω πρόωρα συμπεράσματα. </w:t>
      </w:r>
    </w:p>
    <w:p w14:paraId="7548F67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θέλω να πω κάτι, το οποίο νομίζω ότι πρέπει να είναι σαφές προς όλες τις </w:t>
      </w:r>
      <w:r>
        <w:rPr>
          <w:rFonts w:eastAsia="Times New Roman" w:cs="Times New Roman"/>
          <w:szCs w:val="24"/>
        </w:rPr>
        <w:t xml:space="preserve">πλευρές. Εμείς, κυρίες και κύριοι Βουλευτές, είμαστε περήφανοι για ολόκληρη την προσπάθειά μας από τον Γενάρη του 2015 και μέχρι σήμερα και στη συνέχεια. </w:t>
      </w:r>
    </w:p>
    <w:p w14:paraId="7548F67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είμαστε περήφανοι για ολόκληρη την προσπάθειά μας, διότι έχουμε γνώση ότι κάναμε μια έντιμη, συστ</w:t>
      </w:r>
      <w:r>
        <w:rPr>
          <w:rFonts w:eastAsia="Times New Roman" w:cs="Times New Roman"/>
          <w:szCs w:val="24"/>
        </w:rPr>
        <w:t xml:space="preserve">ηματική, αγωνιώδη, σε πολύ δύσκολες συνθήκες προσπάθεια, με βάση την εντολή του λαού και δεν παραβήκαμε την εντολή του λαού. Αυτό ξεχνάτε. Τον Γενάρη είχαμε μια πολύ </w:t>
      </w:r>
      <w:r>
        <w:rPr>
          <w:rFonts w:eastAsia="Times New Roman"/>
          <w:bCs/>
        </w:rPr>
        <w:t>συγκεκριμένη</w:t>
      </w:r>
      <w:r>
        <w:rPr>
          <w:rFonts w:eastAsia="Times New Roman" w:cs="Times New Roman"/>
          <w:szCs w:val="24"/>
        </w:rPr>
        <w:t xml:space="preserve"> εντολή. Την εξαντλήσαμε. </w:t>
      </w:r>
    </w:p>
    <w:p w14:paraId="7548F67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Φτάσαμε ως το δ</w:t>
      </w:r>
      <w:r>
        <w:rPr>
          <w:rFonts w:eastAsia="Times New Roman" w:cs="Times New Roman"/>
        </w:rPr>
        <w:t>ημοψήφισμα</w:t>
      </w:r>
      <w:r>
        <w:rPr>
          <w:rFonts w:eastAsia="Times New Roman" w:cs="Times New Roman"/>
          <w:szCs w:val="24"/>
        </w:rPr>
        <w:t xml:space="preserve"> κάτω από ασφυκτικές συνθή</w:t>
      </w:r>
      <w:r>
        <w:rPr>
          <w:rFonts w:eastAsia="Times New Roman" w:cs="Times New Roman"/>
          <w:szCs w:val="24"/>
        </w:rPr>
        <w:t xml:space="preserve">κες, έχοντας καταθέσει πριν -το ξεχνάτε αυτό πολλές φορές- στις 22 Ιουνίου στο </w:t>
      </w:r>
      <w:r>
        <w:rPr>
          <w:rFonts w:eastAsia="Times New Roman" w:cs="Times New Roman"/>
          <w:szCs w:val="24"/>
          <w:lang w:val="en-US"/>
        </w:rPr>
        <w:t>Eurogroup</w:t>
      </w:r>
      <w:r>
        <w:rPr>
          <w:rFonts w:eastAsia="Times New Roman" w:cs="Times New Roman"/>
          <w:szCs w:val="24"/>
        </w:rPr>
        <w:t xml:space="preserve"> τη δική μας πρόταση με τα </w:t>
      </w:r>
      <w:r>
        <w:rPr>
          <w:rFonts w:eastAsia="Times New Roman" w:cs="Times New Roman"/>
          <w:szCs w:val="24"/>
          <w:lang w:val="en-US"/>
        </w:rPr>
        <w:t>prior</w:t>
      </w:r>
      <w:r>
        <w:rPr>
          <w:rFonts w:eastAsia="Times New Roman" w:cs="Times New Roman"/>
          <w:szCs w:val="24"/>
        </w:rPr>
        <w:t xml:space="preserve"> </w:t>
      </w:r>
      <w:r>
        <w:rPr>
          <w:rFonts w:eastAsia="Times New Roman" w:cs="Times New Roman"/>
          <w:szCs w:val="24"/>
          <w:lang w:val="en-US"/>
        </w:rPr>
        <w:t>actions</w:t>
      </w:r>
      <w:r>
        <w:rPr>
          <w:rFonts w:eastAsia="Times New Roman" w:cs="Times New Roman"/>
          <w:szCs w:val="24"/>
        </w:rPr>
        <w:t xml:space="preserve">, αυτά που είχαν μέσα και λιτότητα και είχαν και πλευρές που εμείς δεν τις θέλαμε. Την απέρριψαν. Μας έφεραν έναν </w:t>
      </w:r>
      <w:r>
        <w:rPr>
          <w:rFonts w:eastAsia="Times New Roman" w:cs="Times New Roman"/>
          <w:szCs w:val="24"/>
        </w:rPr>
        <w:lastRenderedPageBreak/>
        <w:t>απίστευτο εκβι</w:t>
      </w:r>
      <w:r>
        <w:rPr>
          <w:rFonts w:eastAsia="Times New Roman" w:cs="Times New Roman"/>
          <w:szCs w:val="24"/>
        </w:rPr>
        <w:t xml:space="preserve">ασμό, </w:t>
      </w:r>
      <w:r>
        <w:rPr>
          <w:rFonts w:eastAsia="Times New Roman"/>
          <w:bCs/>
        </w:rPr>
        <w:t>επί π</w:t>
      </w:r>
      <w:r>
        <w:rPr>
          <w:rFonts w:eastAsia="Times New Roman" w:cs="Times New Roman"/>
          <w:szCs w:val="24"/>
        </w:rPr>
        <w:t xml:space="preserve">έντε μήνες, ένα πάρα πολύ βάρβαρο μνημόνιο με τέσσερις αξιολογήσεις. Το ξεχνάτε. </w:t>
      </w:r>
    </w:p>
    <w:p w14:paraId="7548F67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Και φτάσαμε στο </w:t>
      </w:r>
      <w:r>
        <w:rPr>
          <w:rFonts w:eastAsia="Times New Roman" w:cs="Times New Roman"/>
        </w:rPr>
        <w:t>δημοψήφισμα. Φ</w:t>
      </w:r>
      <w:r>
        <w:rPr>
          <w:rFonts w:eastAsia="Times New Roman" w:cs="Times New Roman"/>
          <w:szCs w:val="24"/>
        </w:rPr>
        <w:t xml:space="preserve">τάσαμε σε έναν επώδυνο συμβιβασμό και φέραμε αυτόν τον επώδυνο συμβιβασμό στον λαό. Και πήραμε την </w:t>
      </w:r>
      <w:r>
        <w:rPr>
          <w:rFonts w:eastAsia="Times New Roman"/>
          <w:bCs/>
        </w:rPr>
        <w:t>έ</w:t>
      </w:r>
      <w:r>
        <w:rPr>
          <w:rFonts w:eastAsia="Times New Roman" w:cs="Times New Roman"/>
          <w:szCs w:val="24"/>
        </w:rPr>
        <w:t xml:space="preserve">γκρισή του να προχωρήσουμε. Αυτή </w:t>
      </w:r>
      <w:r>
        <w:rPr>
          <w:rFonts w:eastAsia="Times New Roman"/>
          <w:bCs/>
        </w:rPr>
        <w:t>είναι</w:t>
      </w:r>
      <w:r>
        <w:rPr>
          <w:rFonts w:eastAsia="Times New Roman" w:cs="Times New Roman"/>
          <w:szCs w:val="24"/>
        </w:rPr>
        <w:t xml:space="preserve"> η πραγματικότητα. Αυτά </w:t>
      </w:r>
      <w:r>
        <w:rPr>
          <w:rFonts w:eastAsia="Times New Roman"/>
          <w:bCs/>
        </w:rPr>
        <w:t>είναι</w:t>
      </w:r>
      <w:r>
        <w:rPr>
          <w:rFonts w:eastAsia="Times New Roman" w:cs="Times New Roman"/>
          <w:szCs w:val="24"/>
        </w:rPr>
        <w:t xml:space="preserve"> τα γεγονότα. </w:t>
      </w:r>
    </w:p>
    <w:p w14:paraId="7548F677" w14:textId="77777777" w:rsidR="006C746B" w:rsidRDefault="002A59A5">
      <w:pPr>
        <w:spacing w:line="600" w:lineRule="auto"/>
        <w:ind w:firstLine="720"/>
        <w:jc w:val="both"/>
        <w:rPr>
          <w:rFonts w:eastAsia="Times New Roman" w:cs="Times New Roman"/>
        </w:rPr>
      </w:pPr>
      <w:r>
        <w:rPr>
          <w:rFonts w:eastAsia="Times New Roman" w:cs="Times New Roman"/>
          <w:szCs w:val="24"/>
        </w:rPr>
        <w:t xml:space="preserve">Θα ήθελα να πω και δύο πλευρές, που νομίζω ότι </w:t>
      </w:r>
      <w:r>
        <w:rPr>
          <w:rFonts w:eastAsia="Times New Roman"/>
          <w:bCs/>
        </w:rPr>
        <w:t>είναι</w:t>
      </w:r>
      <w:r>
        <w:rPr>
          <w:rFonts w:eastAsia="Times New Roman" w:cs="Times New Roman"/>
          <w:szCs w:val="24"/>
        </w:rPr>
        <w:t xml:space="preserve"> κεντρικές στην ερώτηση και στην κατάθεση της πρότασης της </w:t>
      </w:r>
      <w:r>
        <w:rPr>
          <w:rFonts w:eastAsia="Times New Roman" w:cs="Times New Roman"/>
        </w:rPr>
        <w:t xml:space="preserve">Νέας Δημοκρατίας, που αφορούν και την ανακεφαλαιοποίηση και το περίφημο κόστος της </w:t>
      </w:r>
      <w:r>
        <w:rPr>
          <w:rFonts w:eastAsia="Times New Roman"/>
          <w:bCs/>
          <w:shd w:val="clear" w:color="auto" w:fill="FFFFFF"/>
        </w:rPr>
        <w:t>διαπραγμάτευσ</w:t>
      </w:r>
      <w:r>
        <w:rPr>
          <w:rFonts w:eastAsia="Times New Roman"/>
          <w:bCs/>
          <w:shd w:val="clear" w:color="auto" w:fill="FFFFFF"/>
        </w:rPr>
        <w:t>ης</w:t>
      </w:r>
      <w:r>
        <w:rPr>
          <w:rFonts w:eastAsia="Times New Roman" w:cs="Times New Roman"/>
        </w:rPr>
        <w:t xml:space="preserve"> και θα κλείσω με αυτά. </w:t>
      </w:r>
    </w:p>
    <w:p w14:paraId="7548F678" w14:textId="77777777" w:rsidR="006C746B" w:rsidRDefault="002A59A5">
      <w:pPr>
        <w:spacing w:line="600" w:lineRule="auto"/>
        <w:ind w:firstLine="720"/>
        <w:jc w:val="both"/>
        <w:rPr>
          <w:rFonts w:eastAsia="Times New Roman" w:cs="Times New Roman"/>
        </w:rPr>
      </w:pPr>
      <w:r>
        <w:rPr>
          <w:rFonts w:eastAsia="Times New Roman" w:cs="Times New Roman"/>
        </w:rPr>
        <w:t xml:space="preserve">Πρώτα από όλα, επειδή είπε και ο Αντιπρόεδρος της Νέας Δημοκρατίας για τους δύο θεσμικούς παράγοντες που πρέπει να ρωτήσουμε, εννοώντας τον κ. Ρέγκλινγκ και τον κ. Στουρνάρα, ας ρωτήσουμε </w:t>
      </w:r>
      <w:r>
        <w:rPr>
          <w:rFonts w:eastAsia="Times New Roman" w:cs="Times New Roman"/>
        </w:rPr>
        <w:lastRenderedPageBreak/>
        <w:t xml:space="preserve">και δύο, επίσης, θεσμικούς παράγοντες σε προηγούμενη περίοδο για αυτά που λένε, τον κ. Σαμαρά και τον κ. Χαρδούβελη, οι οποίοι έχουν κάνει σαφέστατες δηλώσεις. Δεν θέλω να τις επαναλάβω. </w:t>
      </w:r>
    </w:p>
    <w:p w14:paraId="7548F679" w14:textId="77777777" w:rsidR="006C746B" w:rsidRDefault="002A59A5">
      <w:pPr>
        <w:spacing w:line="600" w:lineRule="auto"/>
        <w:ind w:firstLine="720"/>
        <w:jc w:val="both"/>
        <w:rPr>
          <w:rFonts w:eastAsia="Times New Roman" w:cs="Times New Roman"/>
        </w:rPr>
      </w:pPr>
      <w:r>
        <w:rPr>
          <w:rFonts w:eastAsia="Times New Roman" w:cs="Times New Roman"/>
        </w:rPr>
        <w:t>Ας δούμε, λοιπόν, για την ανακεφαλαιοποίηση των τραπεζών ποιο ήταν τ</w:t>
      </w:r>
      <w:r>
        <w:rPr>
          <w:rFonts w:eastAsia="Times New Roman" w:cs="Times New Roman"/>
        </w:rPr>
        <w:t>ο κρίσιμο θέμα. Ποιο ήταν το κρίσιμο θέμα; Ότι σε όλες τις προηγούμενες ανακεφαλαιοποιήσεις το δημόσιο έδινε ως κίνητρο για την προσέλκυση ιδιωτών την απώλεια του δικαιώματός του ως μετόχου της πλειοψηφίας, αλλά και την κυριότητα των μετοχών του. Έδινε απο</w:t>
      </w:r>
      <w:r>
        <w:rPr>
          <w:rFonts w:eastAsia="Times New Roman" w:cs="Times New Roman"/>
        </w:rPr>
        <w:t xml:space="preserve">κλειστικά </w:t>
      </w:r>
      <w:r>
        <w:rPr>
          <w:rFonts w:eastAsia="Times New Roman" w:cs="Times New Roman"/>
          <w:bCs/>
          <w:shd w:val="clear" w:color="auto" w:fill="FFFFFF"/>
        </w:rPr>
        <w:t>δικαιώμα</w:t>
      </w:r>
      <w:r>
        <w:rPr>
          <w:rFonts w:eastAsia="Times New Roman" w:cs="Times New Roman"/>
        </w:rPr>
        <w:t xml:space="preserve">τα επαναγοράς ομολόγων στο ΤΧΣ και έτσι διατηρούσαν την κυριαρχία τους οι ιδιώτες που είχαν μειοψηφικό πακέτο στις τράπεζες. </w:t>
      </w:r>
    </w:p>
    <w:p w14:paraId="7548F67A" w14:textId="77777777" w:rsidR="006C746B" w:rsidRDefault="002A59A5">
      <w:pPr>
        <w:spacing w:line="600" w:lineRule="auto"/>
        <w:ind w:firstLine="720"/>
        <w:jc w:val="both"/>
        <w:rPr>
          <w:rFonts w:eastAsia="Times New Roman"/>
        </w:rPr>
      </w:pPr>
      <w:r>
        <w:rPr>
          <w:rFonts w:eastAsia="Times New Roman" w:cs="Times New Roman"/>
        </w:rPr>
        <w:t>Αυτό το οποίο γινόταν, ήταν ότι τα κόκκινα δάνεια, τα οποία ουδέποτε αντιμετωπίστηκαν -ουδέποτε έγινε σοβαρή προ</w:t>
      </w:r>
      <w:r>
        <w:rPr>
          <w:rFonts w:eastAsia="Times New Roman" w:cs="Times New Roman"/>
        </w:rPr>
        <w:t xml:space="preserve">σπάθεια για τα κόκκινα δάνεια και αυτό σημειώνεται μέσα στην </w:t>
      </w:r>
      <w:r>
        <w:rPr>
          <w:rFonts w:eastAsia="Times New Roman" w:cs="Times New Roman"/>
        </w:rPr>
        <w:t>έ</w:t>
      </w:r>
      <w:r>
        <w:rPr>
          <w:rFonts w:eastAsia="Times New Roman" w:cs="Times New Roman"/>
        </w:rPr>
        <w:t xml:space="preserve">κθεση της </w:t>
      </w:r>
      <w:r>
        <w:rPr>
          <w:rFonts w:eastAsia="Times New Roman" w:cs="Times New Roman"/>
          <w:bCs/>
          <w:shd w:val="clear" w:color="auto" w:fill="FFFFFF"/>
        </w:rPr>
        <w:t>Τράπεζας της Ελλάδος</w:t>
      </w:r>
      <w:r>
        <w:rPr>
          <w:rFonts w:eastAsia="Times New Roman" w:cs="Times New Roman"/>
        </w:rPr>
        <w:t xml:space="preserve">- έγιναν εκρηκτικό πρόβλημα και στα τέλη του 2013 μαζί με τις επισφαλείς αναδιαρθρώσεις </w:t>
      </w:r>
      <w:r>
        <w:rPr>
          <w:rFonts w:eastAsia="Times New Roman" w:cs="Times New Roman"/>
        </w:rPr>
        <w:lastRenderedPageBreak/>
        <w:t xml:space="preserve">έφθαναν το 40%. </w:t>
      </w:r>
      <w:r>
        <w:rPr>
          <w:rFonts w:eastAsia="Times New Roman"/>
        </w:rPr>
        <w:t xml:space="preserve">Άρα η </w:t>
      </w:r>
      <w:r>
        <w:rPr>
          <w:rFonts w:eastAsia="Times New Roman"/>
          <w:bCs/>
          <w:shd w:val="clear" w:color="auto" w:fill="FFFFFF"/>
        </w:rPr>
        <w:t>ανάγκη</w:t>
      </w:r>
      <w:r>
        <w:rPr>
          <w:rFonts w:eastAsia="Times New Roman"/>
        </w:rPr>
        <w:t xml:space="preserve"> για ανακεφαλαιοποίηση υπήρχε έτσι κι αλλιώς και</w:t>
      </w:r>
      <w:r>
        <w:rPr>
          <w:rFonts w:eastAsia="Times New Roman"/>
        </w:rPr>
        <w:t xml:space="preserve"> εξελισσόταν. Αυτή </w:t>
      </w:r>
      <w:r>
        <w:rPr>
          <w:rFonts w:eastAsia="Times New Roman"/>
          <w:bCs/>
        </w:rPr>
        <w:t>είναι</w:t>
      </w:r>
      <w:r>
        <w:rPr>
          <w:rFonts w:eastAsia="Times New Roman"/>
        </w:rPr>
        <w:t xml:space="preserve"> η πραγματικότητα. </w:t>
      </w:r>
    </w:p>
    <w:p w14:paraId="7548F67B" w14:textId="77777777" w:rsidR="006C746B" w:rsidRDefault="002A59A5">
      <w:pPr>
        <w:spacing w:line="600" w:lineRule="auto"/>
        <w:ind w:firstLine="720"/>
        <w:jc w:val="both"/>
        <w:rPr>
          <w:rFonts w:eastAsia="Times New Roman"/>
        </w:rPr>
      </w:pPr>
      <w:r>
        <w:rPr>
          <w:rFonts w:eastAsia="Times New Roman"/>
        </w:rPr>
        <w:t xml:space="preserve">Η άλλη πραγματικότητα, την οποία νομίζω ότι ξέχασε ο κ. Γεωργιάδης, όταν έκανε τις προσθέσεις, ήταν ότι η ανακεφαλαιοποίηση, παρά τις όποιες προβλέψεις, 5 </w:t>
      </w:r>
      <w:r>
        <w:rPr>
          <w:rFonts w:eastAsia="Times New Roman"/>
          <w:bCs/>
          <w:shd w:val="clear" w:color="auto" w:fill="FFFFFF"/>
        </w:rPr>
        <w:t xml:space="preserve">δισεκατομμύρια ευρώ </w:t>
      </w:r>
      <w:r>
        <w:rPr>
          <w:rFonts w:eastAsia="Times New Roman"/>
        </w:rPr>
        <w:t>και κάτι στοίχισε. Τίποτα λιγότερο, τ</w:t>
      </w:r>
      <w:r>
        <w:rPr>
          <w:rFonts w:eastAsia="Times New Roman"/>
        </w:rPr>
        <w:t xml:space="preserve">ίποτα περισσότερο. </w:t>
      </w:r>
    </w:p>
    <w:p w14:paraId="7548F67C" w14:textId="77777777" w:rsidR="006C746B" w:rsidRDefault="002A59A5">
      <w:pPr>
        <w:spacing w:line="600" w:lineRule="auto"/>
        <w:ind w:firstLine="720"/>
        <w:jc w:val="both"/>
        <w:rPr>
          <w:rFonts w:eastAsia="Times New Roman"/>
        </w:rPr>
      </w:pPr>
      <w:r>
        <w:rPr>
          <w:rFonts w:eastAsia="Times New Roman"/>
        </w:rPr>
        <w:t xml:space="preserve">Τώρα, να πω μια κουβέντα -και να κλείσω με αυτό- για το περίφημο θέμα του κόστους. Θα πάω μόνο -γιατί τα υπόλοιπα έχουν ειπωθεί- στο επιχείρημα της βιωσιμότητας, σε αυτό το επιχείρημα που αναφέρθηκε κυρίως από τον κ. Βενιζέλο, αλλά και </w:t>
      </w:r>
      <w:r>
        <w:rPr>
          <w:rFonts w:eastAsia="Times New Roman"/>
        </w:rPr>
        <w:t xml:space="preserve">μερικούς άλλους, όπου έγινε μια -νομίζω- λαθροχειρία, που οφείλουμε να την πούμε. </w:t>
      </w:r>
    </w:p>
    <w:p w14:paraId="7548F67D" w14:textId="77777777" w:rsidR="006C746B" w:rsidRDefault="002A59A5">
      <w:pPr>
        <w:spacing w:line="600" w:lineRule="auto"/>
        <w:ind w:firstLine="720"/>
        <w:jc w:val="both"/>
        <w:rPr>
          <w:rFonts w:eastAsia="Times New Roman"/>
        </w:rPr>
      </w:pPr>
      <w:r>
        <w:rPr>
          <w:rFonts w:eastAsia="Times New Roman"/>
        </w:rPr>
        <w:t xml:space="preserve">Κοιτάξτε, </w:t>
      </w:r>
      <w:r>
        <w:rPr>
          <w:rFonts w:eastAsia="Times New Roman"/>
          <w:bCs/>
        </w:rPr>
        <w:t>είναι</w:t>
      </w:r>
      <w:r>
        <w:rPr>
          <w:rFonts w:eastAsia="Times New Roman"/>
        </w:rPr>
        <w:t xml:space="preserve"> διαφορετικό πράγμα να λέει κάποιος ότι στην εκτίμηση βιωσιμότητας του χρέους μιλάμε για ένα χρέος, το οποίο θα γίνει 250% το 2060 και να μην λέμε ότι αυτό γί</w:t>
      </w:r>
      <w:r>
        <w:rPr>
          <w:rFonts w:eastAsia="Times New Roman"/>
        </w:rPr>
        <w:t xml:space="preserve">νεται με παραδοχή </w:t>
      </w:r>
      <w:r>
        <w:rPr>
          <w:rFonts w:eastAsia="Times New Roman"/>
        </w:rPr>
        <w:lastRenderedPageBreak/>
        <w:t xml:space="preserve">πρωτογενών πλεονασμάτων 4,5% για πάντα και διαφορετικό πράγμα να λέμε για την πρόβλεψη του 2016 του ΔΝΤ, που για το ίδιο χρονικό διάστημα </w:t>
      </w:r>
      <w:r>
        <w:rPr>
          <w:rFonts w:eastAsia="Times New Roman"/>
          <w:bCs/>
        </w:rPr>
        <w:t>είναι</w:t>
      </w:r>
      <w:r>
        <w:rPr>
          <w:rFonts w:eastAsia="Times New Roman"/>
        </w:rPr>
        <w:t xml:space="preserve"> 250% με 1,5% πρωτογενή πλεονάσματα. </w:t>
      </w:r>
    </w:p>
    <w:p w14:paraId="7548F67E" w14:textId="77777777" w:rsidR="006C746B" w:rsidRDefault="002A59A5">
      <w:pPr>
        <w:spacing w:line="600" w:lineRule="auto"/>
        <w:ind w:firstLine="720"/>
        <w:jc w:val="both"/>
        <w:rPr>
          <w:rFonts w:eastAsia="Times New Roman"/>
        </w:rPr>
      </w:pPr>
      <w:r>
        <w:rPr>
          <w:rFonts w:eastAsia="Times New Roman"/>
        </w:rPr>
        <w:t>Τι σημαίνει αυτό πρακτικά; Σημαίνει ότι αν πηγαίναμε στην</w:t>
      </w:r>
      <w:r>
        <w:rPr>
          <w:rFonts w:eastAsia="Times New Roman"/>
        </w:rPr>
        <w:t xml:space="preserve"> πρώτη εκδοχή, θα σήμαινε τουλάχιστον ένα ύψος μέτρων κάθε χρόνο κοντά στα 9 </w:t>
      </w:r>
      <w:r>
        <w:rPr>
          <w:rFonts w:eastAsia="Times New Roman"/>
          <w:bCs/>
          <w:shd w:val="clear" w:color="auto" w:fill="FFFFFF"/>
        </w:rPr>
        <w:t xml:space="preserve">δισεκατομμύρια ευρώ </w:t>
      </w:r>
      <w:r>
        <w:rPr>
          <w:rFonts w:eastAsia="Times New Roman"/>
        </w:rPr>
        <w:t xml:space="preserve">. </w:t>
      </w:r>
    </w:p>
    <w:p w14:paraId="7548F67F" w14:textId="77777777" w:rsidR="006C746B" w:rsidRDefault="002A59A5">
      <w:pPr>
        <w:spacing w:line="600" w:lineRule="auto"/>
        <w:ind w:firstLine="720"/>
        <w:jc w:val="both"/>
        <w:rPr>
          <w:rFonts w:eastAsia="Times New Roman" w:cs="Times New Roman"/>
        </w:rPr>
      </w:pPr>
      <w:r>
        <w:rPr>
          <w:rFonts w:eastAsia="Times New Roman"/>
        </w:rPr>
        <w:t xml:space="preserve">Το δεύτερο σενάριο σημαίνει πρακτικά ότι έχουμε μπροστά μας αυτό που η </w:t>
      </w:r>
      <w:r>
        <w:rPr>
          <w:rFonts w:eastAsia="Times New Roman"/>
          <w:bCs/>
        </w:rPr>
        <w:t>Κυβέρνηση</w:t>
      </w:r>
      <w:r>
        <w:rPr>
          <w:rFonts w:eastAsia="Times New Roman"/>
        </w:rPr>
        <w:t xml:space="preserve"> στις 24 Μάιου πέτυχε, δηλαδή, τη διαδικασία αναδιάρθρωσης του χρέους. Αυτή </w:t>
      </w:r>
      <w:r>
        <w:rPr>
          <w:rFonts w:eastAsia="Times New Roman"/>
          <w:bCs/>
        </w:rPr>
        <w:t>είναι</w:t>
      </w:r>
      <w:r>
        <w:rPr>
          <w:rFonts w:eastAsia="Times New Roman"/>
        </w:rPr>
        <w:t xml:space="preserve"> η πραγματικότητα. Αυτή </w:t>
      </w:r>
      <w:r>
        <w:rPr>
          <w:rFonts w:eastAsia="Times New Roman"/>
          <w:bCs/>
        </w:rPr>
        <w:t>είναι</w:t>
      </w:r>
      <w:r>
        <w:rPr>
          <w:rFonts w:eastAsia="Times New Roman"/>
        </w:rPr>
        <w:t xml:space="preserve"> η αλήθεια. </w:t>
      </w:r>
    </w:p>
    <w:p w14:paraId="7548F68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Συνεπώς -για να κλείσω- είμαστε μπροστά σε έναν πολύ μίζερο, θα έλεγα, αντιπερισπασμό της Νέας Δημοκρατίας. Δεν υπάρχει περίπτωση. Ήταν η πιο ανοιχτή διαπραγμάτευση που έγινε στην ιστορία αυτού του τόπου. Συνε</w:t>
      </w:r>
      <w:r>
        <w:rPr>
          <w:rFonts w:eastAsia="Times New Roman" w:cs="Times New Roman"/>
          <w:szCs w:val="24"/>
        </w:rPr>
        <w:t xml:space="preserve">πώς, κατά τη γνώμη μου, και ο ιστορικός του μέλλοντος και όλοι εμείς, μέσα από </w:t>
      </w:r>
      <w:r>
        <w:rPr>
          <w:rFonts w:eastAsia="Times New Roman" w:cs="Times New Roman"/>
          <w:szCs w:val="24"/>
        </w:rPr>
        <w:lastRenderedPageBreak/>
        <w:t xml:space="preserve">τις διαδικασίες μας, θα μάθουμε την αλήθεια, η οποία, ποτέ, κυρίες και κύριοι συνάδελφοι, δεν μπορεί να είναι μια αλήθεια ουδέτερη. Το θυμίζω αυτό. </w:t>
      </w:r>
    </w:p>
    <w:p w14:paraId="7548F681"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w:t>
      </w:r>
      <w:r>
        <w:rPr>
          <w:rFonts w:eastAsia="Times New Roman" w:cs="Times New Roman"/>
          <w:szCs w:val="24"/>
        </w:rPr>
        <w:t>υγες του ΣΥΡΙΖΑ και των</w:t>
      </w:r>
      <w:r>
        <w:rPr>
          <w:rFonts w:eastAsia="Times New Roman" w:cs="Times New Roman"/>
          <w:szCs w:val="24"/>
        </w:rPr>
        <w:t xml:space="preserve"> ΑΝΕΛ</w:t>
      </w:r>
      <w:r>
        <w:rPr>
          <w:rFonts w:eastAsia="Times New Roman" w:cs="Times New Roman"/>
          <w:szCs w:val="24"/>
        </w:rPr>
        <w:t>)</w:t>
      </w:r>
    </w:p>
    <w:p w14:paraId="7548F68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Μαντά, </w:t>
      </w:r>
      <w:r>
        <w:rPr>
          <w:rFonts w:eastAsia="Times New Roman" w:cs="Times New Roman"/>
          <w:szCs w:val="24"/>
        </w:rPr>
        <w:t>Κ</w:t>
      </w:r>
      <w:r>
        <w:rPr>
          <w:rFonts w:eastAsia="Times New Roman" w:cs="Times New Roman"/>
          <w:szCs w:val="24"/>
        </w:rPr>
        <w:t>οινοβουλευτικ</w:t>
      </w:r>
      <w:r>
        <w:rPr>
          <w:rFonts w:eastAsia="Times New Roman" w:cs="Times New Roman"/>
          <w:szCs w:val="24"/>
        </w:rPr>
        <w:t>ό</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κπρόσωπο του ΣΥΡΙΖΑ. </w:t>
      </w:r>
    </w:p>
    <w:p w14:paraId="7548F68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Αικατερίνη Μάρκου από το Ποτάμι για έξι λεπτά. </w:t>
      </w:r>
    </w:p>
    <w:p w14:paraId="7548F68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Ευχαριστώ, κύριε Πρόεδρε. </w:t>
      </w:r>
    </w:p>
    <w:p w14:paraId="7548F68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Κύριοι Υπουργ</w:t>
      </w:r>
      <w:r>
        <w:rPr>
          <w:rFonts w:eastAsia="Times New Roman" w:cs="Times New Roman"/>
          <w:szCs w:val="24"/>
        </w:rPr>
        <w:t xml:space="preserve">οί, κυρίες και κύριοι Βουλευτές, ας είμαστε καθαροί και ξάστεροι από την αρχή. Την επίμαχη περίοδο για την οποία συζητάμε σήμερα, προετοιμαζόταν αφανώς και ιερογλυφίως, τουλάχιστον από μερίδα της τότε </w:t>
      </w:r>
      <w:r>
        <w:rPr>
          <w:rFonts w:eastAsia="Times New Roman" w:cs="Times New Roman"/>
          <w:szCs w:val="24"/>
        </w:rPr>
        <w:t>κ</w:t>
      </w:r>
      <w:r>
        <w:rPr>
          <w:rFonts w:eastAsia="Times New Roman" w:cs="Times New Roman"/>
          <w:szCs w:val="24"/>
        </w:rPr>
        <w:t xml:space="preserve">υβέρνησης, με τη σιωπηρή όμως αποδοχή της υπόλοιπης, η κατάλυση της νομιμότητας, η κατάλυση των δημοκρατικών θεσμών και του κράτους δικαίου. Η σημερινή </w:t>
      </w:r>
      <w:r>
        <w:rPr>
          <w:rFonts w:eastAsia="Times New Roman" w:cs="Times New Roman"/>
          <w:szCs w:val="24"/>
        </w:rPr>
        <w:t>Π</w:t>
      </w:r>
      <w:r>
        <w:rPr>
          <w:rFonts w:eastAsia="Times New Roman" w:cs="Times New Roman"/>
          <w:szCs w:val="24"/>
        </w:rPr>
        <w:t xml:space="preserve">λειοψηφία κάνει την </w:t>
      </w:r>
      <w:r>
        <w:rPr>
          <w:rFonts w:eastAsia="Times New Roman" w:cs="Times New Roman"/>
          <w:szCs w:val="24"/>
        </w:rPr>
        <w:lastRenderedPageBreak/>
        <w:t>ανήξερη, ή μάλλον κλείνει το μάτι στους ψηφοφόρους, υπονοώντας ότι δεν φταίει ο τωρ</w:t>
      </w:r>
      <w:r>
        <w:rPr>
          <w:rFonts w:eastAsia="Times New Roman" w:cs="Times New Roman"/>
          <w:szCs w:val="24"/>
        </w:rPr>
        <w:t xml:space="preserve">ινός, αλλά ο προηγούμενος ΣΥΡΙΖΑ. Έχουμε, δηλαδή, το επιχείρημα των δύο εαυτών του ιδίου μορφώματος. </w:t>
      </w:r>
    </w:p>
    <w:p w14:paraId="7548F68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δηλαδή άλλη μια πρωτοφανή πρωτοτυπία. Ο τωρινός και ο αλλοτινός μου εαυτός. Εγώ θα έλεγα ο κάθε διαφορετικός εαυτός, </w:t>
      </w:r>
      <w:r>
        <w:rPr>
          <w:rFonts w:eastAsia="Times New Roman" w:cs="Times New Roman"/>
          <w:szCs w:val="24"/>
        </w:rPr>
        <w:t xml:space="preserve">ανάλογα με το τι τους βολεύει. Διότι μη ξεχνάμε, έχουμε και τον εαυτό του ΣΥΡΙΖΑ τον περασμένο Σεπτέμβρη, ο οποίος συγκροτήθηκε πάνω στην ιδέα ότι ψηφίζουμε, αλλά δεν αποδεχόμαστε τα μέτρα, κλείνοντας το μάτι στους ψηφοφόρους, λέγοντάς τους ουσιαστικά ότι </w:t>
      </w:r>
      <w:r>
        <w:rPr>
          <w:rFonts w:eastAsia="Times New Roman" w:cs="Times New Roman"/>
          <w:szCs w:val="24"/>
        </w:rPr>
        <w:t xml:space="preserve">δεν θα εφαρμοστούν τα όποια μέτρα ψηφίσουμε από ανάγκη, γιατί μας εκβιάζουν. Τρελά πράγματα δηλαδή. Εάν ο ΣΥΡΙΖΑ λεγόταν αλλιώς, θα λεγόταν χαμαιλέων. </w:t>
      </w:r>
    </w:p>
    <w:p w14:paraId="7548F68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Δεν θέλω να εξιστορήσω τα γεγονότα. Είναι πια σε όλους γνωστά. Μόνο ένας κακόπιστος δεν θα αναγνώριζε στον κ. Βαρουφάκη, όχι μόνο έναν μακελάρη της χώρας, έναν αριβίστα σαλτιμπάγκο, όπως </w:t>
      </w:r>
      <w:r>
        <w:rPr>
          <w:rFonts w:eastAsia="Times New Roman" w:cs="Times New Roman"/>
          <w:szCs w:val="24"/>
        </w:rPr>
        <w:lastRenderedPageBreak/>
        <w:t>τον είχα χαρακτηρίσει τον Φεβρουάριο του 2015, ενώ πολλοί θαύμαζαν τό</w:t>
      </w:r>
      <w:r>
        <w:rPr>
          <w:rFonts w:eastAsia="Times New Roman" w:cs="Times New Roman"/>
          <w:szCs w:val="24"/>
        </w:rPr>
        <w:t xml:space="preserve">τε τα αδίστακτα σαλταρίσματά του, την παθογένεια της προσωπικότητάς του, την αρρωστημένη ωραιοπάθειά του, την αναίδειά του. </w:t>
      </w:r>
    </w:p>
    <w:p w14:paraId="7548F68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αδίστακτος αυτός άνθρωπος δεν έχει μόνος την ευθύνη φυσικά. Ο κύριος Πρωθυπουργός, κατά την προσφιλή του μέθοδο, διορίζει και παρ</w:t>
      </w:r>
      <w:r>
        <w:rPr>
          <w:rFonts w:eastAsia="Times New Roman" w:cs="Times New Roman"/>
          <w:szCs w:val="24"/>
        </w:rPr>
        <w:t>ακολουθεί, γελώντας σαν να μη συμβαίνει τίποτα. Και μετά, όταν ο κόμπος φτάσει στο χτένι, παρεμβαίνει, ενώ όμως έχει γίνει η ζημιά. Αφήνω το ότι και η παρέμβασή του ζημιά πάνω στη ζημιά τελικά είναι. Η απραξία του –λυπάμαι να το πω- μου θυμίζει την παρόμοι</w:t>
      </w:r>
      <w:r>
        <w:rPr>
          <w:rFonts w:eastAsia="Times New Roman" w:cs="Times New Roman"/>
          <w:szCs w:val="24"/>
        </w:rPr>
        <w:t>α απραξία των περιόδων 2007 με 2009 και 2009 με Μάιο 2010, όταν δύο Πρωθυπουργοί παραδόθηκαν, αλλά και παρέδωσαν μια ρημαγμένη χώρα, έτοιμη να υπογράψει ό,τι και όσα μνημόνια της υπαγόρευαν, στο έλεος, πραγματικά, των αγορών και των πιστωτών. Συνεχίζω να π</w:t>
      </w:r>
      <w:r>
        <w:rPr>
          <w:rFonts w:eastAsia="Times New Roman" w:cs="Times New Roman"/>
          <w:szCs w:val="24"/>
        </w:rPr>
        <w:t xml:space="preserve">ιστεύω, βέβαια, ότι με τα όποια λάθη και τις ευθύνες τους, οι Ευρωπαίοι εταίροι έσωσαν τη χώρα. Αυτή, όμως, είναι μια διαφορετική συζήτηση. </w:t>
      </w:r>
    </w:p>
    <w:p w14:paraId="7548F689" w14:textId="77777777" w:rsidR="006C746B" w:rsidRDefault="002A59A5">
      <w:pPr>
        <w:spacing w:line="600" w:lineRule="auto"/>
        <w:ind w:firstLine="720"/>
        <w:jc w:val="both"/>
        <w:rPr>
          <w:rFonts w:eastAsia="Times New Roman"/>
          <w:bCs/>
          <w:szCs w:val="24"/>
        </w:rPr>
      </w:pPr>
      <w:r>
        <w:rPr>
          <w:rFonts w:eastAsia="Times New Roman" w:cs="Times New Roman"/>
          <w:szCs w:val="24"/>
        </w:rPr>
        <w:lastRenderedPageBreak/>
        <w:t>Αυτό που μας αφορά σήμερα είναι ότι την έσωσαν και από την οργανωμένη παράνοια και την αυτοκαταστροφή της. Αυτά συν</w:t>
      </w:r>
      <w:r>
        <w:rPr>
          <w:rFonts w:eastAsia="Times New Roman" w:cs="Times New Roman"/>
          <w:szCs w:val="24"/>
        </w:rPr>
        <w:t xml:space="preserve">άγονται από τα λεγόμενα του κ. </w:t>
      </w:r>
      <w:r>
        <w:rPr>
          <w:rFonts w:eastAsia="Times New Roman"/>
          <w:bCs/>
          <w:szCs w:val="24"/>
        </w:rPr>
        <w:t xml:space="preserve">Γκάλμπρεϊθ, όχι από το δικό μας το μυαλό. Αν είναι ψευδή όλα αυτά, ας βγει ο υπεύθυνος Πρωθυπουργός να πει ότι όλα αυτά είναι ψέματα ασύστολα και μετά θα δούμε τι θα απαντήσουν οι κατήγοροι, δηλαδή οι χθεσινοί φίλοι του. </w:t>
      </w:r>
    </w:p>
    <w:p w14:paraId="7548F68A" w14:textId="77777777" w:rsidR="006C746B" w:rsidRDefault="002A59A5">
      <w:pPr>
        <w:spacing w:line="600" w:lineRule="auto"/>
        <w:ind w:firstLine="720"/>
        <w:jc w:val="both"/>
        <w:rPr>
          <w:rFonts w:eastAsia="Times New Roman"/>
          <w:bCs/>
          <w:szCs w:val="24"/>
        </w:rPr>
      </w:pPr>
      <w:r>
        <w:rPr>
          <w:rFonts w:eastAsia="Times New Roman"/>
          <w:bCs/>
          <w:szCs w:val="24"/>
        </w:rPr>
        <w:t>Μερ</w:t>
      </w:r>
      <w:r>
        <w:rPr>
          <w:rFonts w:eastAsia="Times New Roman"/>
          <w:bCs/>
          <w:szCs w:val="24"/>
        </w:rPr>
        <w:t>ικοί στην Κυβέρνηση ψιθυρίζουν το επιχείρημα ότι πρέπει όλα αυτά να γίνουν για να τεστάρουμε τα όρια των πιστωτών και να πάρουμε ό,τι καλύτερο. Αλλά τι να κάνουμε; Πάλι είμαστε συμπαθείς στους ψηφοφόρους, λέγοντας ότι εμείς προσπαθήσαμε τουλάχιστον, υπονοώ</w:t>
      </w:r>
      <w:r>
        <w:rPr>
          <w:rFonts w:eastAsia="Times New Roman"/>
          <w:bCs/>
          <w:szCs w:val="24"/>
        </w:rPr>
        <w:t>ντας ότι οι άλλοι θα δέχονταν αδιαμαρτύρητα όλα αυτά. Ασφαλώς, πρόκειται για άποψη εντελώς αλυσιτελή. Και ο τελευταίος καταλαβαίνει σήμερα ότι η Κυβέρνηση περνάει ό,τι της πουν, αρκεί να παραμείνει στην καρέκλα.</w:t>
      </w:r>
    </w:p>
    <w:p w14:paraId="7548F68B" w14:textId="77777777" w:rsidR="006C746B" w:rsidRDefault="002A59A5">
      <w:pPr>
        <w:spacing w:line="600" w:lineRule="auto"/>
        <w:ind w:firstLine="720"/>
        <w:jc w:val="both"/>
        <w:rPr>
          <w:rFonts w:eastAsia="Times New Roman" w:cs="Times New Roman"/>
          <w:szCs w:val="24"/>
        </w:rPr>
      </w:pPr>
      <w:r>
        <w:rPr>
          <w:rFonts w:eastAsia="Times New Roman"/>
          <w:bCs/>
          <w:szCs w:val="24"/>
        </w:rPr>
        <w:t>Ας επιστρέψουμε, όμως, για λίγο στην κρίσιμη</w:t>
      </w:r>
      <w:r>
        <w:rPr>
          <w:rFonts w:eastAsia="Times New Roman"/>
          <w:bCs/>
          <w:szCs w:val="24"/>
        </w:rPr>
        <w:t xml:space="preserve"> περίοδο. Θέλω να επισημάνω τη διαφορά μεταξύ </w:t>
      </w:r>
      <w:r>
        <w:rPr>
          <w:rFonts w:eastAsia="Times New Roman"/>
          <w:bCs/>
          <w:szCs w:val="24"/>
          <w:lang w:val="en-US"/>
        </w:rPr>
        <w:t>p</w:t>
      </w:r>
      <w:r>
        <w:rPr>
          <w:rFonts w:eastAsia="Times New Roman"/>
          <w:bCs/>
          <w:szCs w:val="24"/>
          <w:lang w:val="en-US"/>
        </w:rPr>
        <w:t>lan</w:t>
      </w:r>
      <w:r>
        <w:rPr>
          <w:rFonts w:eastAsia="Times New Roman"/>
          <w:bCs/>
          <w:szCs w:val="24"/>
        </w:rPr>
        <w:t xml:space="preserve"> </w:t>
      </w:r>
      <w:r>
        <w:rPr>
          <w:rFonts w:eastAsia="Times New Roman"/>
          <w:bCs/>
          <w:szCs w:val="24"/>
          <w:lang w:val="en-US"/>
        </w:rPr>
        <w:t>B</w:t>
      </w:r>
      <w:r>
        <w:rPr>
          <w:rFonts w:eastAsia="Times New Roman"/>
          <w:bCs/>
          <w:szCs w:val="24"/>
        </w:rPr>
        <w:t xml:space="preserve"> και </w:t>
      </w:r>
      <w:r>
        <w:rPr>
          <w:rFonts w:eastAsia="Times New Roman"/>
          <w:bCs/>
          <w:szCs w:val="24"/>
          <w:lang w:val="en-US"/>
        </w:rPr>
        <w:t>p</w:t>
      </w:r>
      <w:r>
        <w:rPr>
          <w:rFonts w:eastAsia="Times New Roman"/>
          <w:bCs/>
          <w:szCs w:val="24"/>
          <w:lang w:val="en-US"/>
        </w:rPr>
        <w:t>lan</w:t>
      </w:r>
      <w:r>
        <w:rPr>
          <w:rFonts w:eastAsia="Times New Roman"/>
          <w:bCs/>
          <w:szCs w:val="24"/>
        </w:rPr>
        <w:t xml:space="preserve"> </w:t>
      </w:r>
      <w:r>
        <w:rPr>
          <w:rFonts w:eastAsia="Times New Roman"/>
          <w:bCs/>
          <w:szCs w:val="24"/>
          <w:lang w:val="en-US"/>
        </w:rPr>
        <w:t>X</w:t>
      </w:r>
      <w:r>
        <w:rPr>
          <w:rFonts w:eastAsia="Times New Roman"/>
          <w:bCs/>
          <w:szCs w:val="24"/>
        </w:rPr>
        <w:t xml:space="preserve">. Δεν επρόκειτο περί σχεδίου έκτακτης ανάγκης της Κυβέρνησης, δηλαδή, ενός </w:t>
      </w:r>
      <w:r>
        <w:rPr>
          <w:rFonts w:eastAsia="Times New Roman"/>
          <w:bCs/>
          <w:szCs w:val="24"/>
          <w:lang w:val="en-US"/>
        </w:rPr>
        <w:t>p</w:t>
      </w:r>
      <w:r>
        <w:rPr>
          <w:rFonts w:eastAsia="Times New Roman"/>
          <w:bCs/>
          <w:szCs w:val="24"/>
          <w:lang w:val="en-US"/>
        </w:rPr>
        <w:t>lan</w:t>
      </w:r>
      <w:r>
        <w:rPr>
          <w:rFonts w:eastAsia="Times New Roman"/>
          <w:bCs/>
          <w:szCs w:val="24"/>
        </w:rPr>
        <w:t xml:space="preserve"> </w:t>
      </w:r>
      <w:r>
        <w:rPr>
          <w:rFonts w:eastAsia="Times New Roman"/>
          <w:bCs/>
          <w:szCs w:val="24"/>
          <w:lang w:val="en-US"/>
        </w:rPr>
        <w:t>B</w:t>
      </w:r>
      <w:r>
        <w:rPr>
          <w:rFonts w:eastAsia="Times New Roman"/>
          <w:bCs/>
          <w:szCs w:val="24"/>
        </w:rPr>
        <w:t xml:space="preserve">, </w:t>
      </w:r>
      <w:r>
        <w:rPr>
          <w:rFonts w:eastAsia="Times New Roman"/>
          <w:bCs/>
          <w:szCs w:val="24"/>
        </w:rPr>
        <w:lastRenderedPageBreak/>
        <w:t>αλλά περί ενός λελογισμένου σχεδίου αλλαγής καθεστώτος. Όλα τα στοιχεία συνηγορούν σε αυτό. Είναι γνωστά. Να μ</w:t>
      </w:r>
      <w:r>
        <w:rPr>
          <w:rFonts w:eastAsia="Times New Roman"/>
          <w:bCs/>
          <w:szCs w:val="24"/>
        </w:rPr>
        <w:t xml:space="preserve">ην τα επαναλάβω. Απλώς, δεν τους βγήκε. Ούτε έχει σημασία φυσικά και η εξάντληση των πόρων της χώρας για την πληρωμή των οφειλομένων στο εξωτερικό. </w:t>
      </w:r>
    </w:p>
    <w:p w14:paraId="7548F68C" w14:textId="77777777" w:rsidR="006C746B" w:rsidRDefault="002A59A5">
      <w:pPr>
        <w:tabs>
          <w:tab w:val="left" w:pos="2820"/>
        </w:tabs>
        <w:spacing w:line="600" w:lineRule="auto"/>
        <w:ind w:firstLine="720"/>
        <w:jc w:val="both"/>
        <w:rPr>
          <w:rFonts w:eastAsia="Times New Roman"/>
          <w:szCs w:val="24"/>
        </w:rPr>
      </w:pPr>
      <w:r w:rsidRPr="0042201D">
        <w:rPr>
          <w:rFonts w:eastAsia="Times New Roman"/>
          <w:color w:val="000000" w:themeColor="text1"/>
          <w:szCs w:val="24"/>
        </w:rPr>
        <w:t xml:space="preserve">Αξιοσημείωτη ήταν και η περιφρόνηση στο τραπεζικό σύστημα. Όλα ήταν μέρος της προπαγάνδας ότι ο λαός είναι </w:t>
      </w:r>
      <w:r w:rsidRPr="0042201D">
        <w:rPr>
          <w:rFonts w:eastAsia="Times New Roman"/>
          <w:color w:val="000000" w:themeColor="text1"/>
          <w:szCs w:val="24"/>
        </w:rPr>
        <w:t xml:space="preserve">από τη μια και οι κλέφτες </w:t>
      </w:r>
      <w:r>
        <w:rPr>
          <w:rFonts w:eastAsia="Times New Roman"/>
          <w:szCs w:val="24"/>
        </w:rPr>
        <w:t>τραπεζίτες, η εσωτερική τρόικα, οι οπαδοί το</w:t>
      </w:r>
      <w:r>
        <w:rPr>
          <w:rFonts w:eastAsia="Times New Roman"/>
          <w:szCs w:val="24"/>
        </w:rPr>
        <w:t>ύ</w:t>
      </w:r>
      <w:r>
        <w:rPr>
          <w:rFonts w:eastAsia="Times New Roman"/>
          <w:szCs w:val="24"/>
        </w:rPr>
        <w:t xml:space="preserve"> «ΝΑΙ» και οι πιστωτές από την άλλη. Η ευκολία να χρησιμοποιηθεί ο διχασμός της πατρίδας για να εξυπηρετηθεί η παράνοια και η παραφροσύνη της «</w:t>
      </w:r>
      <w:r>
        <w:rPr>
          <w:rFonts w:eastAsia="Times New Roman"/>
          <w:szCs w:val="24"/>
        </w:rPr>
        <w:t>π</w:t>
      </w:r>
      <w:r>
        <w:rPr>
          <w:rFonts w:eastAsia="Times New Roman"/>
          <w:szCs w:val="24"/>
        </w:rPr>
        <w:t>ρώτη φορά Αριστερά</w:t>
      </w:r>
      <w:r>
        <w:rPr>
          <w:rFonts w:eastAsia="Times New Roman"/>
          <w:szCs w:val="24"/>
        </w:rPr>
        <w:t>ς</w:t>
      </w:r>
      <w:r>
        <w:rPr>
          <w:rFonts w:eastAsia="Times New Roman"/>
          <w:szCs w:val="24"/>
        </w:rPr>
        <w:t>» θα μείνει στην ιστορ</w:t>
      </w:r>
      <w:r>
        <w:rPr>
          <w:rFonts w:eastAsia="Times New Roman"/>
          <w:szCs w:val="24"/>
        </w:rPr>
        <w:t xml:space="preserve">ία παροιμιώδης. Κουβέντα για τις καταθέσεις του λαού, για τις δουλειές του λαού, για τα εισοδήματα του λαού, για τα ασφαλιστικά ταμεία του λαού, για τη δημόσια περιουσία του λαού. </w:t>
      </w:r>
    </w:p>
    <w:p w14:paraId="7548F68D"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Τελικά φτάσαμε στο απόγειο του πολιτικού αμοραλισμού και γκαγκστερισμού, το</w:t>
      </w:r>
      <w:r>
        <w:rPr>
          <w:rFonts w:eastAsia="Times New Roman"/>
          <w:szCs w:val="24"/>
        </w:rPr>
        <w:t xml:space="preserve"> λεγόμενο δημοψήφισμα. Ο ύστατος τρόπος της αναγωγής και επιθετικής επαιτείας της τότε </w:t>
      </w:r>
      <w:r>
        <w:rPr>
          <w:rFonts w:eastAsia="Times New Roman"/>
          <w:szCs w:val="24"/>
        </w:rPr>
        <w:t>κ</w:t>
      </w:r>
      <w:r>
        <w:rPr>
          <w:rFonts w:eastAsia="Times New Roman"/>
          <w:szCs w:val="24"/>
        </w:rPr>
        <w:t xml:space="preserve">υβέρνησης μέσα σε ένα κλίμα </w:t>
      </w:r>
      <w:r>
        <w:rPr>
          <w:rFonts w:eastAsia="Times New Roman"/>
          <w:szCs w:val="24"/>
        </w:rPr>
        <w:lastRenderedPageBreak/>
        <w:t xml:space="preserve">παροξυσμού και αναβρασμού, που στο τέλος εξευτέλισε τη χώρα και την </w:t>
      </w:r>
      <w:r>
        <w:rPr>
          <w:rFonts w:eastAsia="Times New Roman"/>
          <w:szCs w:val="24"/>
        </w:rPr>
        <w:t>κ</w:t>
      </w:r>
      <w:r>
        <w:rPr>
          <w:rFonts w:eastAsia="Times New Roman"/>
          <w:szCs w:val="24"/>
        </w:rPr>
        <w:t>υβέρνησή της. Δεν χρειάζεται να απαριθμήσω τα δεινά που επέφερε η όλη α</w:t>
      </w:r>
      <w:r>
        <w:rPr>
          <w:rFonts w:eastAsia="Times New Roman"/>
          <w:szCs w:val="24"/>
        </w:rPr>
        <w:t xml:space="preserve">υτή κατάσταση. </w:t>
      </w:r>
    </w:p>
    <w:p w14:paraId="7548F68E"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Το επιχείρημα που υπάρχει είναι ότι «Δεν έγινε και τίποτα. Τα μέτρα που παίρνουμε μέχρι σήμερα θα τα είχε πάρει και η </w:t>
      </w:r>
      <w:r>
        <w:rPr>
          <w:rFonts w:eastAsia="Times New Roman"/>
          <w:szCs w:val="24"/>
        </w:rPr>
        <w:t>κ</w:t>
      </w:r>
      <w:r>
        <w:rPr>
          <w:rFonts w:eastAsia="Times New Roman"/>
          <w:szCs w:val="24"/>
        </w:rPr>
        <w:t>υβέρνηση των Σαμαρο-Βενιζέλων». Ουδέν ψευδέστερον αυτό, κυρίες και κύριοι Βουλευτές. Ο πρωτοετής φοιτητής των οικονομικών</w:t>
      </w:r>
      <w:r>
        <w:rPr>
          <w:rFonts w:eastAsia="Times New Roman"/>
          <w:szCs w:val="24"/>
        </w:rPr>
        <w:t xml:space="preserve"> γνωρίζει ότι και το παραμικρό τυχαίο γεγονός μπορεί να αφαιρέσει ετησίως από το εισόδημα της χώρας ένα πολύ σημαντικό ποσό, να στείλει την οικονομία πίσω, να καταστρέψει θέσεις εργασίας, επιχειρήσεις</w:t>
      </w:r>
      <w:r>
        <w:rPr>
          <w:rFonts w:eastAsia="Times New Roman"/>
          <w:szCs w:val="24"/>
        </w:rPr>
        <w:t>,</w:t>
      </w:r>
      <w:r>
        <w:rPr>
          <w:rFonts w:eastAsia="Times New Roman"/>
          <w:szCs w:val="24"/>
        </w:rPr>
        <w:t xml:space="preserve"> που απλώς θα πνιγούν από έλλειψη ρευστότητας. Είναι το</w:t>
      </w:r>
      <w:r>
        <w:rPr>
          <w:rFonts w:eastAsia="Times New Roman"/>
          <w:szCs w:val="24"/>
        </w:rPr>
        <w:t xml:space="preserve"> παράδειγμα του ποδηλάτη που σταματάει για λίγο. Δεν θα μείνει εκεί στάσιμος και όρθιος, αλλά θα πέσει. </w:t>
      </w:r>
    </w:p>
    <w:p w14:paraId="7548F68F"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Η χώρα, λοιπόν, πληρώνει σήμερα παιδαριώδεις</w:t>
      </w:r>
      <w:r>
        <w:rPr>
          <w:rFonts w:eastAsia="Times New Roman"/>
          <w:szCs w:val="24"/>
        </w:rPr>
        <w:t xml:space="preserve"> αλλά και αδίστακτες συμπεριφορές, πρακτικές και πολιτικές και η Κυβέρνηση συνεχίζει να τρίβει στη μούρη των ψηφοφόρων με κυνισμό τις οπορτουνιστικές επιδιώξεις της. </w:t>
      </w:r>
    </w:p>
    <w:p w14:paraId="7548F690"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«Αριστερά όπως μας βολεύει»</w:t>
      </w:r>
      <w:r>
        <w:rPr>
          <w:rFonts w:eastAsia="Times New Roman"/>
          <w:szCs w:val="24"/>
        </w:rPr>
        <w:t>!</w:t>
      </w:r>
      <w:r>
        <w:rPr>
          <w:rFonts w:eastAsia="Times New Roman"/>
          <w:szCs w:val="24"/>
        </w:rPr>
        <w:t xml:space="preserve"> Αυτός είναι ο ΣΥΡΙΖΑ σήμερα. Να μην υποτιμούμε, όμως, το φαι</w:t>
      </w:r>
      <w:r>
        <w:rPr>
          <w:rFonts w:eastAsia="Times New Roman"/>
          <w:szCs w:val="24"/>
        </w:rPr>
        <w:t>νόμενο. Υπάρχει, όπως έχει σωστά ειπωθεί, και ο αφανής εταίρος.</w:t>
      </w:r>
    </w:p>
    <w:p w14:paraId="7548F69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548F692"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Τελειώνω, κύριε Πρόεδρε.</w:t>
      </w:r>
    </w:p>
    <w:p w14:paraId="7548F693"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Τα πιο μαύρα και πελατειακά στοιχεία του παλαιού πελατειακού συστήματος έχουν βρει</w:t>
      </w:r>
      <w:r>
        <w:rPr>
          <w:rFonts w:eastAsia="Times New Roman"/>
          <w:szCs w:val="24"/>
        </w:rPr>
        <w:t xml:space="preserve"> καταφύγιο στην Κυβέρνηση αυτή. Δεν μιλώ μόνο για πολιτικά στελέχη</w:t>
      </w:r>
      <w:r>
        <w:rPr>
          <w:rFonts w:eastAsia="Times New Roman"/>
          <w:szCs w:val="24"/>
        </w:rPr>
        <w:t>,</w:t>
      </w:r>
      <w:r>
        <w:rPr>
          <w:rFonts w:eastAsia="Times New Roman"/>
          <w:szCs w:val="24"/>
        </w:rPr>
        <w:t xml:space="preserve"> αλλά και μερίδα ατομικών, μικρών και μεγάλων συμφερόντων</w:t>
      </w:r>
      <w:r>
        <w:rPr>
          <w:rFonts w:eastAsia="Times New Roman"/>
          <w:szCs w:val="24"/>
        </w:rPr>
        <w:t>,</w:t>
      </w:r>
      <w:r>
        <w:rPr>
          <w:rFonts w:eastAsia="Times New Roman"/>
          <w:szCs w:val="24"/>
        </w:rPr>
        <w:t xml:space="preserve"> που καθοδηγούν την παράσταση με βασικό όρο να μην αγγιχτεί η περίοδος που κατέστρεψε τη χώρα και φανεί ότι ο ΣΥΡΙΖΑ είναι μέρος το</w:t>
      </w:r>
      <w:r>
        <w:rPr>
          <w:rFonts w:eastAsia="Times New Roman"/>
          <w:szCs w:val="24"/>
        </w:rPr>
        <w:t xml:space="preserve">υ παλιού. </w:t>
      </w:r>
    </w:p>
    <w:p w14:paraId="7548F694"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Τελικά</w:t>
      </w:r>
      <w:r>
        <w:rPr>
          <w:rFonts w:eastAsia="Times New Roman"/>
          <w:szCs w:val="24"/>
        </w:rPr>
        <w:t>, όμως,</w:t>
      </w:r>
      <w:r>
        <w:rPr>
          <w:rFonts w:eastAsia="Times New Roman"/>
          <w:szCs w:val="24"/>
        </w:rPr>
        <w:t xml:space="preserve"> κανένας και τίποτα</w:t>
      </w:r>
      <w:r>
        <w:rPr>
          <w:rFonts w:eastAsia="Times New Roman"/>
          <w:szCs w:val="24"/>
        </w:rPr>
        <w:t xml:space="preserve"> </w:t>
      </w:r>
      <w:r>
        <w:rPr>
          <w:rFonts w:eastAsia="Times New Roman"/>
          <w:szCs w:val="24"/>
        </w:rPr>
        <w:t>δεν ξέφυγε από την ιστορική αποτίμηση, την οποία ο ίδιος λίγο</w:t>
      </w:r>
      <w:r>
        <w:rPr>
          <w:rFonts w:eastAsia="Times New Roman"/>
          <w:szCs w:val="24"/>
        </w:rPr>
        <w:t>-</w:t>
      </w:r>
      <w:r>
        <w:rPr>
          <w:rFonts w:eastAsia="Times New Roman"/>
          <w:szCs w:val="24"/>
        </w:rPr>
        <w:t xml:space="preserve">πολύ ορίζει με τις πράξεις του. Ο ΣΥΡΙΖΑ έχει γίνει πλέον μαριονέτα. </w:t>
      </w:r>
      <w:r>
        <w:rPr>
          <w:rFonts w:eastAsia="Times New Roman"/>
          <w:szCs w:val="24"/>
        </w:rPr>
        <w:t>Φοβούμαι ότι τ</w:t>
      </w:r>
      <w:r>
        <w:rPr>
          <w:rFonts w:eastAsia="Times New Roman"/>
          <w:szCs w:val="24"/>
        </w:rPr>
        <w:t>ο πρόβλημα είναι πια άλλο. Μετά από όλα αυτά</w:t>
      </w:r>
      <w:r>
        <w:rPr>
          <w:rFonts w:eastAsia="Times New Roman"/>
          <w:szCs w:val="24"/>
        </w:rPr>
        <w:t>,</w:t>
      </w:r>
      <w:r>
        <w:rPr>
          <w:rFonts w:eastAsia="Times New Roman"/>
          <w:szCs w:val="24"/>
        </w:rPr>
        <w:t xml:space="preserve"> που έγιναν και συζητά</w:t>
      </w:r>
      <w:r>
        <w:rPr>
          <w:rFonts w:eastAsia="Times New Roman"/>
          <w:szCs w:val="24"/>
        </w:rPr>
        <w:t xml:space="preserve">με σήμερα, εύχομαι πραγματικά αυτό που θα έρθει μετά να μην είναι σαν την αντίδραση του Ερντογάν απέναντι στο πραξικόπημα. </w:t>
      </w:r>
    </w:p>
    <w:p w14:paraId="7548F695"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Ευχαριστώ.</w:t>
      </w:r>
    </w:p>
    <w:p w14:paraId="7548F696" w14:textId="77777777" w:rsidR="006C746B" w:rsidRDefault="002A59A5">
      <w:pPr>
        <w:tabs>
          <w:tab w:val="left" w:pos="2820"/>
        </w:tabs>
        <w:spacing w:line="600" w:lineRule="auto"/>
        <w:ind w:firstLine="720"/>
        <w:jc w:val="center"/>
        <w:rPr>
          <w:rFonts w:eastAsia="Times New Roman"/>
          <w:szCs w:val="24"/>
        </w:rPr>
      </w:pPr>
      <w:r>
        <w:rPr>
          <w:rFonts w:eastAsia="Times New Roman"/>
          <w:szCs w:val="24"/>
        </w:rPr>
        <w:t>(Χειροκροτήματα)</w:t>
      </w:r>
    </w:p>
    <w:p w14:paraId="7548F697"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w:t>
      </w:r>
      <w:r>
        <w:rPr>
          <w:rFonts w:eastAsia="Times New Roman"/>
          <w:szCs w:val="24"/>
        </w:rPr>
        <w:t>.</w:t>
      </w:r>
      <w:r>
        <w:rPr>
          <w:rFonts w:eastAsia="Times New Roman"/>
          <w:szCs w:val="24"/>
        </w:rPr>
        <w:t xml:space="preserve"> Μάρκου.</w:t>
      </w:r>
    </w:p>
    <w:p w14:paraId="7548F698"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Τον λόγο έχει ο κ. Κωνσταντίνος Κατσίκης α</w:t>
      </w:r>
      <w:r>
        <w:rPr>
          <w:rFonts w:eastAsia="Times New Roman"/>
          <w:szCs w:val="24"/>
        </w:rPr>
        <w:t>πό τους Ανεξάρτητους Έλληνες.</w:t>
      </w:r>
    </w:p>
    <w:p w14:paraId="7548F699" w14:textId="77777777" w:rsidR="006C746B" w:rsidRDefault="002A59A5">
      <w:pPr>
        <w:tabs>
          <w:tab w:val="left" w:pos="2820"/>
        </w:tabs>
        <w:spacing w:line="600" w:lineRule="auto"/>
        <w:ind w:firstLine="720"/>
        <w:jc w:val="both"/>
        <w:rPr>
          <w:rFonts w:eastAsia="Times New Roman" w:cs="Times New Roman"/>
          <w:szCs w:val="24"/>
        </w:rPr>
      </w:pPr>
      <w:r>
        <w:rPr>
          <w:rFonts w:eastAsia="Times New Roman"/>
          <w:b/>
          <w:szCs w:val="24"/>
        </w:rPr>
        <w:t>ΚΩΝΣΤΑΝΤΙΝΟΣ ΚΑΤΣΙΚΗΣ:</w:t>
      </w:r>
      <w:r>
        <w:rPr>
          <w:rFonts w:eastAsia="Times New Roman" w:cs="Times New Roman"/>
          <w:szCs w:val="24"/>
        </w:rPr>
        <w:t xml:space="preserve"> Ευχαριστώ, κύριε Πρόεδρε, και παρακαλώ θερμά για την ανοχή σας στο</w:t>
      </w:r>
      <w:r>
        <w:rPr>
          <w:rFonts w:eastAsia="Times New Roman" w:cs="Times New Roman"/>
          <w:szCs w:val="24"/>
        </w:rPr>
        <w:t>ν</w:t>
      </w:r>
      <w:r>
        <w:rPr>
          <w:rFonts w:eastAsia="Times New Roman" w:cs="Times New Roman"/>
          <w:szCs w:val="24"/>
        </w:rPr>
        <w:t xml:space="preserve"> χρόνο, προκειμένου να καταφέρω να ολοκληρώσω εκείνο που θα ξεκινήσω να πω στην τοποθέτησή </w:t>
      </w:r>
      <w:r>
        <w:rPr>
          <w:rFonts w:eastAsia="Times New Roman" w:cs="Times New Roman"/>
          <w:szCs w:val="24"/>
        </w:rPr>
        <w:lastRenderedPageBreak/>
        <w:t>μου και ε</w:t>
      </w:r>
      <w:r>
        <w:rPr>
          <w:rFonts w:eastAsia="Times New Roman" w:cs="Times New Roman"/>
          <w:szCs w:val="24"/>
        </w:rPr>
        <w:t xml:space="preserve">ξαιτίας </w:t>
      </w:r>
      <w:r>
        <w:rPr>
          <w:rFonts w:eastAsia="Times New Roman" w:cs="Times New Roman"/>
          <w:szCs w:val="24"/>
        </w:rPr>
        <w:t xml:space="preserve">του </w:t>
      </w:r>
      <w:r>
        <w:rPr>
          <w:rFonts w:eastAsia="Times New Roman" w:cs="Times New Roman"/>
          <w:szCs w:val="24"/>
        </w:rPr>
        <w:t>γεγονότος</w:t>
      </w:r>
      <w:r>
        <w:rPr>
          <w:rFonts w:eastAsia="Times New Roman" w:cs="Times New Roman"/>
          <w:szCs w:val="24"/>
        </w:rPr>
        <w:t xml:space="preserve"> ότι ο Πρόεδρος</w:t>
      </w:r>
      <w:r>
        <w:rPr>
          <w:rFonts w:eastAsia="Times New Roman" w:cs="Times New Roman"/>
          <w:szCs w:val="24"/>
        </w:rPr>
        <w:t xml:space="preserve"> των Ανεξάρτητων Ελλήνων δεν θα μιλήσει σήμερα, διότι βρίσκεται στο εξωτερικό.</w:t>
      </w:r>
    </w:p>
    <w:p w14:paraId="7548F69A" w14:textId="77777777" w:rsidR="006C746B" w:rsidRDefault="002A59A5">
      <w:pPr>
        <w:tabs>
          <w:tab w:val="left" w:pos="2820"/>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για άλλη μια φορά σήμερα η Νέα Δημοκρατία επικαιροποιεί την αγάπη της και την προτίμησή της σε αυτό που στο συντακτικό ονομάζαμε «</w:t>
      </w:r>
      <w:r>
        <w:rPr>
          <w:rFonts w:eastAsia="Times New Roman" w:cs="Times New Roman"/>
          <w:szCs w:val="24"/>
        </w:rPr>
        <w:t>σχήμα πρωθύστερο». Έρχεται σήμερα για συζήτηση μια πραγματικά άκαιρη πρότασή της για σύσταση εξεταστικής επιτροπής, που αφορά το περσινό κλείσιμο των τραπεζών, την ανακεφαλαιοποίησή τους, τους κεφαλαιακούς περιορισμούς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και την υπογραφή τ</w:t>
      </w:r>
      <w:r>
        <w:rPr>
          <w:rFonts w:eastAsia="Times New Roman" w:cs="Times New Roman"/>
          <w:szCs w:val="24"/>
        </w:rPr>
        <w:t>ου τρίτου μνημονίου.</w:t>
      </w:r>
    </w:p>
    <w:p w14:paraId="7548F69B" w14:textId="77777777" w:rsidR="006C746B" w:rsidRDefault="002A59A5">
      <w:pPr>
        <w:tabs>
          <w:tab w:val="left" w:pos="2820"/>
        </w:tabs>
        <w:spacing w:line="600" w:lineRule="auto"/>
        <w:ind w:firstLine="720"/>
        <w:jc w:val="both"/>
        <w:rPr>
          <w:rFonts w:eastAsia="Times New Roman"/>
          <w:szCs w:val="24"/>
        </w:rPr>
      </w:pPr>
      <w:r>
        <w:rPr>
          <w:rFonts w:eastAsia="Times New Roman" w:cs="Times New Roman"/>
          <w:szCs w:val="24"/>
        </w:rPr>
        <w:t>Η αναγκαιότητα λήψης των μέτρων αυτών υπαγορεύτηκε</w:t>
      </w:r>
      <w:r>
        <w:rPr>
          <w:rFonts w:eastAsia="Times New Roman"/>
          <w:szCs w:val="24"/>
        </w:rPr>
        <w:t xml:space="preserve"> τη συγκεκριμένη στιγμή ως αποτέλεσμα εγκληματικών ενεργειών σειράς των προηγούμενων ετών. Το τρίτο μνημόνιο δεν ήταν αυτοφυές. Ήταν επακόλουθο του πρώτου μνημονίου του ΠΑΣΟΚ, τότε που </w:t>
      </w:r>
      <w:r>
        <w:rPr>
          <w:rFonts w:eastAsia="Times New Roman"/>
          <w:szCs w:val="24"/>
        </w:rPr>
        <w:t>λεφτά υπήρχαν</w:t>
      </w:r>
      <w:r>
        <w:rPr>
          <w:rFonts w:eastAsia="Times New Roman"/>
          <w:szCs w:val="24"/>
        </w:rPr>
        <w:t>!</w:t>
      </w:r>
      <w:r>
        <w:rPr>
          <w:rFonts w:eastAsia="Times New Roman"/>
          <w:szCs w:val="24"/>
        </w:rPr>
        <w:t xml:space="preserve"> Ήταν επακόλουθο του δεύτερου μνημονίου της Νέας Δημοκρατίας, που θα έστελνε στη φυλακή αυτούς που υπέγραψαν το πρώτο. </w:t>
      </w:r>
    </w:p>
    <w:p w14:paraId="7548F69C"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Ας σοβαρευτούμε, λοιπόν, κυρίες και κύριοι συνάδελφοι, και ας αντιμετωπίσουμε με στοιχεία τα καλοκαιρινά «πυροτεχνήματα» τ</w:t>
      </w:r>
      <w:r>
        <w:rPr>
          <w:rFonts w:eastAsia="Times New Roman"/>
          <w:szCs w:val="24"/>
        </w:rPr>
        <w:t>ης Αξιωματικής Αντιπολίτευσης. Και ξεκινώ την παράθεσή τους κάνοντας σύντομη αναδρομή και επισκόπηση των πραγμάτων.</w:t>
      </w:r>
    </w:p>
    <w:p w14:paraId="7548F69D"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Η περίοδος μετά το 1974 υπήρξε περίοδος μεγάλου δανεισμού για την Ελλάδα, με συνέπεια τη γρήγορη διόγκωση του χρέους.</w:t>
      </w:r>
    </w:p>
    <w:p w14:paraId="7548F69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Μεταξύ του 1980 και 19</w:t>
      </w:r>
      <w:r>
        <w:rPr>
          <w:rFonts w:eastAsia="Times New Roman" w:cs="Times New Roman"/>
          <w:szCs w:val="24"/>
        </w:rPr>
        <w:t>93 το χρέος εκτινάχθηκε από 28,6% σε 111,6% του Ακαθάριστου Εθνικού Προϊόντος. Την ίδια περίοδο το έλλειμμα ήταν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υψηλό. Με λογιστικές πρακτικές άρχισε να εμφανίζεται μείωση του χρέους και το έλλειμμα έπεσε εικονικά μέχρι το 1999 κάτω από 3%, καθιστώντας τελικά την Ελλάδα μέλος της Οικονομικής Νομισματικής Ένωσης. Κακώς βέβαια. </w:t>
      </w:r>
    </w:p>
    <w:p w14:paraId="7548F69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Αργότερα αποκαλύφθηκε πως οι σχετικά </w:t>
      </w:r>
      <w:r>
        <w:rPr>
          <w:rFonts w:eastAsia="Times New Roman" w:cs="Times New Roman"/>
          <w:szCs w:val="24"/>
        </w:rPr>
        <w:t xml:space="preserve">υψηλές επιδόσεις που παρουσιάζονταν αυτή την περίοδο, οφείλονταν σε αποκρύψεις ελλειμμάτων και δανείων, πρακτική που ονομάστηκε «δημιουργική λογιστική», στην υλοποίηση της οποίας βοήθησε και η επενδυτική τράπεζα </w:t>
      </w:r>
      <w:r>
        <w:rPr>
          <w:rFonts w:eastAsia="Times New Roman" w:cs="Times New Roman"/>
          <w:szCs w:val="24"/>
          <w:lang w:val="en-US"/>
        </w:rPr>
        <w:t>Goldman</w:t>
      </w:r>
      <w:r>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 xml:space="preserve">. </w:t>
      </w:r>
    </w:p>
    <w:p w14:paraId="7548F6A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φθινόπωρο του 2004 ο τότε</w:t>
      </w:r>
      <w:r>
        <w:rPr>
          <w:rFonts w:eastAsia="Times New Roman" w:cs="Times New Roman"/>
          <w:szCs w:val="24"/>
        </w:rPr>
        <w:t xml:space="preserve"> Υπουργός Οικονομικών Γεώργιος Αλογοσκούφης προχώρησε σε οικονομική απογραφή, κατόπιν πίεσης από την </w:t>
      </w:r>
      <w:r>
        <w:rPr>
          <w:rFonts w:eastAsia="Times New Roman" w:cs="Times New Roman"/>
          <w:szCs w:val="24"/>
          <w:lang w:val="en-US"/>
        </w:rPr>
        <w:t>EUROSTA</w:t>
      </w:r>
      <w:r>
        <w:rPr>
          <w:rFonts w:eastAsia="Times New Roman" w:cs="Times New Roman"/>
          <w:szCs w:val="24"/>
        </w:rPr>
        <w:t>T</w:t>
      </w:r>
      <w:r>
        <w:rPr>
          <w:rFonts w:eastAsia="Times New Roman" w:cs="Times New Roman"/>
          <w:szCs w:val="24"/>
        </w:rPr>
        <w:t xml:space="preserve">. Η απογραφή αποκάλυψε αποκρύψεις δαπανών της προηγούμενης κυβέρνησης, της </w:t>
      </w:r>
      <w:r>
        <w:rPr>
          <w:rFonts w:eastAsia="Times New Roman" w:cs="Times New Roman"/>
          <w:szCs w:val="24"/>
        </w:rPr>
        <w:t>κ</w:t>
      </w:r>
      <w:r>
        <w:rPr>
          <w:rFonts w:eastAsia="Times New Roman" w:cs="Times New Roman"/>
          <w:szCs w:val="24"/>
        </w:rPr>
        <w:t>υβέρνησης Σημίτη δηλαδή, με αποτέλεσμα να αναθεωρηθούν τα ελλείμματα τω</w:t>
      </w:r>
      <w:r>
        <w:rPr>
          <w:rFonts w:eastAsia="Times New Roman" w:cs="Times New Roman"/>
          <w:szCs w:val="24"/>
        </w:rPr>
        <w:t xml:space="preserve">ν προηγούμενων ετών προς τα πάνω. Το γεγονός αυτό οδήγησε σε μείωση της αξιοπιστίας της χώρας και σε τριετή επιτήρηση από την Ευρωπαϊκή Ένωση. </w:t>
      </w:r>
    </w:p>
    <w:p w14:paraId="7548F6A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Την ίδια χρονιά η </w:t>
      </w:r>
      <w:r w:rsidRPr="004A382F">
        <w:rPr>
          <w:rFonts w:eastAsia="Times New Roman" w:cs="Times New Roman"/>
          <w:szCs w:val="24"/>
          <w:lang w:val="en-US"/>
        </w:rPr>
        <w:t>EUROSTA</w:t>
      </w:r>
      <w:r w:rsidRPr="004A382F">
        <w:rPr>
          <w:rFonts w:eastAsia="Times New Roman" w:cs="Times New Roman"/>
          <w:szCs w:val="24"/>
        </w:rPr>
        <w:t>T</w:t>
      </w:r>
      <w:r>
        <w:rPr>
          <w:rFonts w:eastAsia="Times New Roman" w:cs="Times New Roman"/>
          <w:szCs w:val="24"/>
        </w:rPr>
        <w:t xml:space="preserve"> προχώρησε σε αναθεώρηση παλαιοτέρων ελλειμμάτων της Ελλάδας, από τα οποία προέκυπτε ό</w:t>
      </w:r>
      <w:r>
        <w:rPr>
          <w:rFonts w:eastAsia="Times New Roman" w:cs="Times New Roman"/>
          <w:szCs w:val="24"/>
        </w:rPr>
        <w:t xml:space="preserve">τι η Ελλάδα δεν ικανοποιούσε ποτέ τα κριτήρια σύγκλισης του Μάαστριχτ, αφού ακόμα και την κρίσιμη χρονιά του 1999 εξακολουθούσε να έχει έλλειμμα πάνω από 3%. </w:t>
      </w:r>
    </w:p>
    <w:p w14:paraId="7548F6A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Την τριετία 2004-2007, επί κυβερνήσεως Καραμανλή, το χρέος ως ποσοστό του ΑΕΠ αυξάνεται. Από το φ</w:t>
      </w:r>
      <w:r>
        <w:rPr>
          <w:rFonts w:eastAsia="Times New Roman" w:cs="Times New Roman"/>
          <w:szCs w:val="24"/>
        </w:rPr>
        <w:t>θινόπωρο του 2008, λόγω της παγκόσμιας οικονομικής κρίσης</w:t>
      </w:r>
      <w:r>
        <w:rPr>
          <w:rFonts w:eastAsia="Times New Roman" w:cs="Times New Roman"/>
          <w:szCs w:val="24"/>
        </w:rPr>
        <w:t>,</w:t>
      </w:r>
      <w:r>
        <w:rPr>
          <w:rFonts w:eastAsia="Times New Roman" w:cs="Times New Roman"/>
          <w:szCs w:val="24"/>
        </w:rPr>
        <w:t xml:space="preserve"> που ξέσπασε τότε, η ελληνική οικονομία εκτροχιάζεται. Έτσι, το έλλειμμα αλλά και το χρέος αρχίζουν να αυξάνονται με γρήγορους ρυθμούς. </w:t>
      </w:r>
    </w:p>
    <w:p w14:paraId="7548F6A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Τον Νοέμβριο του 2010 η </w:t>
      </w:r>
      <w:r>
        <w:rPr>
          <w:rFonts w:eastAsia="Times New Roman" w:cs="Times New Roman"/>
          <w:szCs w:val="24"/>
          <w:lang w:val="en-US"/>
        </w:rPr>
        <w:t>EUROSTA</w:t>
      </w:r>
      <w:r>
        <w:rPr>
          <w:rFonts w:eastAsia="Times New Roman" w:cs="Times New Roman"/>
          <w:szCs w:val="24"/>
        </w:rPr>
        <w:t>T</w:t>
      </w:r>
      <w:r>
        <w:rPr>
          <w:rFonts w:eastAsia="Times New Roman" w:cs="Times New Roman"/>
          <w:szCs w:val="24"/>
        </w:rPr>
        <w:t xml:space="preserve"> προχώρησε σε αναθεώρηση των </w:t>
      </w:r>
      <w:r>
        <w:rPr>
          <w:rFonts w:eastAsia="Times New Roman" w:cs="Times New Roman"/>
          <w:szCs w:val="24"/>
        </w:rPr>
        <w:t xml:space="preserve">ελληνικών ελλειμμάτων των τελευταίων ετών. Σύμφωνα με τα στοιχεία, το χρέος του 2009 αναθεωρείται στο 126,8% του Ακαθάριστου Εθνικού Προϊόντος, που αντιστοιχεί σε 298 δισεκατομμύρια ευρώ. </w:t>
      </w:r>
    </w:p>
    <w:p w14:paraId="7548F6A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Τον Ιανουάριο του 2009 ο οίκος αξιολόγησης «</w:t>
      </w:r>
      <w:r>
        <w:rPr>
          <w:rFonts w:eastAsia="Times New Roman" w:cs="Times New Roman"/>
          <w:szCs w:val="24"/>
          <w:lang w:val="en-US"/>
        </w:rPr>
        <w:t>STANDARD</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Pr>
          <w:rFonts w:eastAsia="Times New Roman" w:cs="Times New Roman"/>
          <w:szCs w:val="24"/>
        </w:rPr>
        <w:t>» υπ</w:t>
      </w:r>
      <w:r>
        <w:rPr>
          <w:rFonts w:eastAsia="Times New Roman" w:cs="Times New Roman"/>
          <w:szCs w:val="24"/>
        </w:rPr>
        <w:t>οβάθμισε τη μακροπρόθεσμη πιστοληπτική ικανότητα της Ελλάδας, αυξάνοντας το κόστος δανεισμού της χώρας. Το πραγματικό ετήσιο δημοσιονομικό έλλειμμα της τάξεως του 15% για το 2009 σήμαινε ότι μέσα σε ένα</w:t>
      </w:r>
      <w:r>
        <w:rPr>
          <w:rFonts w:eastAsia="Times New Roman" w:cs="Times New Roman"/>
          <w:szCs w:val="24"/>
        </w:rPr>
        <w:t>ν</w:t>
      </w:r>
      <w:r>
        <w:rPr>
          <w:rFonts w:eastAsia="Times New Roman" w:cs="Times New Roman"/>
          <w:szCs w:val="24"/>
        </w:rPr>
        <w:t xml:space="preserve"> χρόνο, </w:t>
      </w:r>
      <w:r>
        <w:rPr>
          <w:rFonts w:eastAsia="Times New Roman" w:cs="Times New Roman"/>
          <w:szCs w:val="24"/>
        </w:rPr>
        <w:lastRenderedPageBreak/>
        <w:t>το δημόσιο χρέος αυξήθηκε από περίπου 110% σε</w:t>
      </w:r>
      <w:r>
        <w:rPr>
          <w:rFonts w:eastAsia="Times New Roman" w:cs="Times New Roman"/>
          <w:szCs w:val="24"/>
        </w:rPr>
        <w:t xml:space="preserve"> πάνω από 125% ως ποσοστό του Ακαθάριστου Εγχωρίου Προϊόντος. Ως εκ τούτου, το ετήσιο έλλειμμα απλά προσ</w:t>
      </w:r>
      <w:r>
        <w:rPr>
          <w:rFonts w:eastAsia="Times New Roman" w:cs="Times New Roman"/>
          <w:szCs w:val="24"/>
        </w:rPr>
        <w:t>ε</w:t>
      </w:r>
      <w:r>
        <w:rPr>
          <w:rFonts w:eastAsia="Times New Roman" w:cs="Times New Roman"/>
          <w:szCs w:val="24"/>
        </w:rPr>
        <w:t xml:space="preserve">τίθετο στο χρέος. </w:t>
      </w:r>
    </w:p>
    <w:p w14:paraId="7548F6A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τότε κυβέρνηση προσπάθησε να αποκρύψει τα δυσάρεστα αυτά δεδομένα από την Ευρωπαϊκή Επιτροπή και τις διεθνείς χρηματαγορές. Ωστόσο</w:t>
      </w:r>
      <w:r>
        <w:rPr>
          <w:rFonts w:eastAsia="Times New Roman" w:cs="Times New Roman"/>
          <w:szCs w:val="24"/>
        </w:rPr>
        <w:t>, η προσπάθεια αυτή ήταν μάταιη, αφού υπήρχαν δημοσιευμένοι και άλλοι δείκτες</w:t>
      </w:r>
      <w:r>
        <w:rPr>
          <w:rFonts w:eastAsia="Times New Roman" w:cs="Times New Roman"/>
          <w:szCs w:val="24"/>
        </w:rPr>
        <w:t>,</w:t>
      </w:r>
      <w:r>
        <w:rPr>
          <w:rFonts w:eastAsia="Times New Roman" w:cs="Times New Roman"/>
          <w:szCs w:val="24"/>
        </w:rPr>
        <w:t xml:space="preserve"> που απεικόνιζαν ξεκάθαρα την έκταση του προβλήματος. </w:t>
      </w:r>
    </w:p>
    <w:p w14:paraId="7548F6A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ίδιο έτος, το 2009, τις εκλογές κερδίζει το ΠΑΣΟΚ</w:t>
      </w:r>
      <w:r>
        <w:rPr>
          <w:rFonts w:eastAsia="Times New Roman" w:cs="Times New Roman"/>
          <w:szCs w:val="24"/>
        </w:rPr>
        <w:t>,</w:t>
      </w:r>
      <w:r>
        <w:rPr>
          <w:rFonts w:eastAsia="Times New Roman" w:cs="Times New Roman"/>
          <w:szCs w:val="24"/>
        </w:rPr>
        <w:t xml:space="preserve"> με υποσχέσεις για αυξήσεις μισθών στα όρια του πληθωρισμού, συνοδευόμ</w:t>
      </w:r>
      <w:r>
        <w:rPr>
          <w:rFonts w:eastAsia="Times New Roman" w:cs="Times New Roman"/>
          <w:szCs w:val="24"/>
        </w:rPr>
        <w:t>ενες από τη δήλωση «Λεφτά υπάρχουν».</w:t>
      </w:r>
    </w:p>
    <w:p w14:paraId="7548F6A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Κατά τον μήνα Δεκέμβριο του 2009 η πιστοληπτική ικανότητα της Ελλάδος υποβαθμίστηκε τρεις φορές. Στις 3 Μαΐου του 2010 η Ελλάδα αιτήθηκε 80 δισεκατομμύρια ευρώ από τις υπόλοιπες δεκαπέντε χώρες του ευρώ και 30 δισεκατομ</w:t>
      </w:r>
      <w:r>
        <w:rPr>
          <w:rFonts w:eastAsia="Times New Roman" w:cs="Times New Roman"/>
          <w:szCs w:val="24"/>
        </w:rPr>
        <w:t>μύρια από το Διεθνές Νομισματικό Ταμείο.</w:t>
      </w:r>
    </w:p>
    <w:p w14:paraId="7548F6A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Στις 8 Μαΐου 2010 εγκρίθηκε η δανειακή σύμβαση με εκπροσώπους των τριών δανειστών, της Ευρωπαϊκής Ένωσης, της Ευρωπαϊκής Κεντρικής Τράπεζας και του Διεθνούς Νομισματικού Ταμείου, της «τρόικας», όπως αποκαλείτο. </w:t>
      </w:r>
      <w:r>
        <w:rPr>
          <w:rFonts w:eastAsia="Times New Roman" w:cs="Times New Roman"/>
          <w:szCs w:val="24"/>
        </w:rPr>
        <w:t>Εγκαθίστανται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στην Ελλάδα και αναλαμβάνουν την επιτήρηση των όρων της δανειακής συμβάσεως. </w:t>
      </w:r>
    </w:p>
    <w:p w14:paraId="7548F6A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μνημόνιο υπερψηφίστηκε στις 6 Μαΐου με την στήριξη ΠΑΣΟΚ, ΛΑΟΣ και Ντόρας Μπακογιάννη, η οποία διαγράφηκε αμέσως, κύριοι συνάδελφοι. </w:t>
      </w:r>
    </w:p>
    <w:p w14:paraId="7548F6A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Τρία σκληρά πακέτα</w:t>
      </w:r>
      <w:r>
        <w:rPr>
          <w:rFonts w:eastAsia="Times New Roman" w:cs="Times New Roman"/>
          <w:szCs w:val="24"/>
        </w:rPr>
        <w:t xml:space="preserve"> μέτρων λιτότητας χρειάστηκε να ληφθούν</w:t>
      </w:r>
      <w:r>
        <w:rPr>
          <w:rFonts w:eastAsia="Times New Roman" w:cs="Times New Roman"/>
          <w:szCs w:val="24"/>
        </w:rPr>
        <w:t>,</w:t>
      </w:r>
      <w:r>
        <w:rPr>
          <w:rFonts w:eastAsia="Times New Roman" w:cs="Times New Roman"/>
          <w:szCs w:val="24"/>
        </w:rPr>
        <w:t xml:space="preserve"> για να εξυπηρετηθούν οι δανειακές υποχρεώσεις. </w:t>
      </w:r>
    </w:p>
    <w:p w14:paraId="7548F6A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548F6A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Θα ήθελα την ανοχή σας, κύριε Πρόεδρε. </w:t>
      </w:r>
    </w:p>
    <w:p w14:paraId="7548F6A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η Ελλάδα δεν κατάφερε να βγει στις </w:t>
      </w:r>
      <w:r>
        <w:rPr>
          <w:rFonts w:eastAsia="Times New Roman" w:cs="Times New Roman"/>
          <w:szCs w:val="24"/>
        </w:rPr>
        <w:t xml:space="preserve">αγορές και μετά από μία τρικυμία πολιτικών γεγονότων, στις 12 Φεβρουαρίου 2012 η Βουλή υπερψηφίζει το δεύτερο μνημόνιο. </w:t>
      </w:r>
    </w:p>
    <w:p w14:paraId="7548F6A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Στην κυβέρνηση τότε, έπειτα από συμφωνία τριών κοινοβουλευτικών κομμάτων, του κυβερνώντος κόμματος, του ΠΑΣΟΚ, του κόμματος της Αξιωματ</w:t>
      </w:r>
      <w:r>
        <w:rPr>
          <w:rFonts w:eastAsia="Times New Roman" w:cs="Times New Roman"/>
          <w:szCs w:val="24"/>
        </w:rPr>
        <w:t xml:space="preserve">ικής Αντιπολίτευσης, της Νέας Δημοκρατίας και του Λαϊκού Ορθόδοξου Συναγερμού, διορίστηκε Πρωθυπουργός ο κ. Λουκάς Παπαδήμος από τον τότε Πρόεδρο της Δημοκρατίας κ. Κάρολο Παπούλια. </w:t>
      </w:r>
    </w:p>
    <w:p w14:paraId="7548F6A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Τον Μάρτιο του 2012 πραγματοποιήθηκε η μεγαλύτερη αναδιάρθρωση χρέους παγ</w:t>
      </w:r>
      <w:r>
        <w:rPr>
          <w:rFonts w:eastAsia="Times New Roman" w:cs="Times New Roman"/>
          <w:szCs w:val="24"/>
        </w:rPr>
        <w:t>κοσμίως, με το «κούρεμα» των ελληνικών ομολόγων, αλλά κατέληξε σε μια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παγκόσμια αποτυχία. Με το </w:t>
      </w:r>
      <w:r>
        <w:rPr>
          <w:rFonts w:eastAsia="Times New Roman" w:cs="Times New Roman"/>
          <w:szCs w:val="24"/>
          <w:lang w:val="en-US"/>
        </w:rPr>
        <w:t>PSI</w:t>
      </w:r>
      <w:r>
        <w:rPr>
          <w:rFonts w:eastAsia="Times New Roman" w:cs="Times New Roman"/>
          <w:szCs w:val="24"/>
        </w:rPr>
        <w:t xml:space="preserve"> διαγράφηκε χρέος ύψους 120 δισεκατομμυρίων ευρώ, αλλά το πλαίσιο συμφωνίας με τους δανειστές προέβλεπε τη λήψη νέου δανείου ύψους 130 δισεκατομμυρί</w:t>
      </w:r>
      <w:r>
        <w:rPr>
          <w:rFonts w:eastAsia="Times New Roman" w:cs="Times New Roman"/>
          <w:szCs w:val="24"/>
        </w:rPr>
        <w:t xml:space="preserve">ων ευρώ. </w:t>
      </w:r>
    </w:p>
    <w:p w14:paraId="7548F6B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Από τα νέα δάνεια, τα 49 δισεκατομμύρια ευρώ δεσμεύτηκαν για την ανακεφαλαιοποίηση των ελληνικών τραπεζών και τότε που υπέστησαν μεγάλο πλήγμα στην κεφαλαιακή τους επάρκεια, ενώ έμειναν χωρίς ανταλλάγματα τα ασφαλιστικά ταμεία, οι φορείς του δημο</w:t>
      </w:r>
      <w:r>
        <w:rPr>
          <w:rFonts w:eastAsia="Times New Roman" w:cs="Times New Roman"/>
          <w:szCs w:val="24"/>
        </w:rPr>
        <w:t>σίου</w:t>
      </w:r>
      <w:r>
        <w:rPr>
          <w:rFonts w:eastAsia="Times New Roman" w:cs="Times New Roman"/>
          <w:szCs w:val="24"/>
        </w:rPr>
        <w:t>,</w:t>
      </w:r>
      <w:r>
        <w:rPr>
          <w:rFonts w:eastAsia="Times New Roman" w:cs="Times New Roman"/>
          <w:szCs w:val="24"/>
        </w:rPr>
        <w:t xml:space="preserve"> που έτυχε να έχουν επενδύσει σε ελληνικά ομόλογα και βέβαια τα φυσικά πρόσωπα</w:t>
      </w:r>
      <w:r>
        <w:rPr>
          <w:rFonts w:eastAsia="Times New Roman" w:cs="Times New Roman"/>
          <w:szCs w:val="24"/>
        </w:rPr>
        <w:t>,</w:t>
      </w:r>
      <w:r>
        <w:rPr>
          <w:rFonts w:eastAsia="Times New Roman" w:cs="Times New Roman"/>
          <w:szCs w:val="24"/>
        </w:rPr>
        <w:t xml:space="preserve"> που εν μία νυκτί έχασαν τις περιουσίες τους, έχασαν τις αποταμιεύσεις πολλών ετών.</w:t>
      </w:r>
    </w:p>
    <w:p w14:paraId="7548F6B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Κεντρικός στόχος του </w:t>
      </w:r>
      <w:r>
        <w:rPr>
          <w:rFonts w:eastAsia="Times New Roman" w:cs="Times New Roman"/>
          <w:szCs w:val="24"/>
          <w:lang w:val="en-US"/>
        </w:rPr>
        <w:t>PSI</w:t>
      </w:r>
      <w:r>
        <w:rPr>
          <w:rFonts w:eastAsia="Times New Roman" w:cs="Times New Roman"/>
          <w:szCs w:val="24"/>
        </w:rPr>
        <w:t xml:space="preserve"> ήταν να τεθεί υπό έλεγχο το ελληνικό χρέος και να καταστεί βιώσ</w:t>
      </w:r>
      <w:r>
        <w:rPr>
          <w:rFonts w:eastAsia="Times New Roman" w:cs="Times New Roman"/>
          <w:szCs w:val="24"/>
        </w:rPr>
        <w:t xml:space="preserve">ιμο, δηλαδή διαχειρίσιμο. Απέτυχε όμως, αφού τέσσερα χρόνια μετά η συζήτηση είναι ξανά στο ίδιο επίπεδο, δηλαδή στη βιωσιμότητα του ελληνικού χρέους, με το ΔΝΤ να υποστηρίζει πως χωρίς νέο «κούρεμα», δεν υπάρχει λύση. </w:t>
      </w:r>
    </w:p>
    <w:p w14:paraId="7548F6B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Τα λάθη που έγιναν στο </w:t>
      </w:r>
      <w:r>
        <w:rPr>
          <w:rFonts w:eastAsia="Times New Roman" w:cs="Times New Roman"/>
          <w:szCs w:val="24"/>
          <w:lang w:val="en-US"/>
        </w:rPr>
        <w:t>PSI</w:t>
      </w:r>
      <w:r>
        <w:rPr>
          <w:rFonts w:eastAsia="Times New Roman" w:cs="Times New Roman"/>
          <w:szCs w:val="24"/>
        </w:rPr>
        <w:t xml:space="preserve"> ήταν δύο κ</w:t>
      </w:r>
      <w:r>
        <w:rPr>
          <w:rFonts w:eastAsia="Times New Roman" w:cs="Times New Roman"/>
          <w:szCs w:val="24"/>
        </w:rPr>
        <w:t xml:space="preserve">αι σκόπιμα κατά τη γνώμη μας, όπως αποδεικνύεται άλλωστε. Αρχικά δόθηκε από τους εταίρους χρόνος στις ξένες τράπεζες να ξεφορτωθούν ελληνικά ομόλογα, τα </w:t>
      </w:r>
      <w:r>
        <w:rPr>
          <w:rFonts w:eastAsia="Times New Roman" w:cs="Times New Roman"/>
          <w:szCs w:val="24"/>
        </w:rPr>
        <w:lastRenderedPageBreak/>
        <w:t>οποία φορτώθηκαν οι ελληνικές τράπεζες. Με τη διαδικασία αυτή οι ξένοι θεσμικοί περιόρισαν τις απώλειες</w:t>
      </w:r>
      <w:r>
        <w:rPr>
          <w:rFonts w:eastAsia="Times New Roman" w:cs="Times New Roman"/>
          <w:szCs w:val="24"/>
        </w:rPr>
        <w:t xml:space="preserve"> στο ελάχιστο και διογκώθηκε η ζημιά για το ελληνικό τραπεζικό σύστημα. </w:t>
      </w:r>
    </w:p>
    <w:p w14:paraId="7548F6B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δεύτερο λάθος του </w:t>
      </w:r>
      <w:r>
        <w:rPr>
          <w:rFonts w:eastAsia="Times New Roman" w:cs="Times New Roman"/>
          <w:szCs w:val="24"/>
          <w:lang w:val="en-US"/>
        </w:rPr>
        <w:t>PSI</w:t>
      </w:r>
      <w:r>
        <w:rPr>
          <w:rFonts w:eastAsia="Times New Roman" w:cs="Times New Roman"/>
          <w:szCs w:val="24"/>
        </w:rPr>
        <w:t xml:space="preserve"> ήταν η εξαίρεση από το «κούρεμα» των τίτλων που κατείχαν η Ευρωπαϊκή Κεντρική Τράπεζα και οι κεντρικές τράπεζες της Ευρωζώνης, ποσού ύψους 56 δισεκατομμυρίων </w:t>
      </w:r>
      <w:r>
        <w:rPr>
          <w:rFonts w:eastAsia="Times New Roman" w:cs="Times New Roman"/>
          <w:szCs w:val="24"/>
        </w:rPr>
        <w:t>ευρώ.</w:t>
      </w:r>
    </w:p>
    <w:p w14:paraId="7548F6B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Οι εκλογές στις 17 Ιουνίου 2012 ανέδειξαν τη Νέα Δημοκρατία πρώτο κόμμα, χωρίς όμως αυτοδυναμία. Με τη συνεργασία του ΠΑΣΟΚ και της ΔΗΜΑΡ επιτεύχθηκε σχηματισμός κυβέρνησης συνεργασίας, με </w:t>
      </w:r>
      <w:r>
        <w:rPr>
          <w:rFonts w:eastAsia="Times New Roman" w:cs="Times New Roman"/>
          <w:szCs w:val="24"/>
        </w:rPr>
        <w:t>Π</w:t>
      </w:r>
      <w:r>
        <w:rPr>
          <w:rFonts w:eastAsia="Times New Roman" w:cs="Times New Roman"/>
          <w:szCs w:val="24"/>
        </w:rPr>
        <w:t xml:space="preserve">ρωθυπουργό τον κ. Σαμαρά. </w:t>
      </w:r>
    </w:p>
    <w:p w14:paraId="7548F6B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υβέρνηση Σαμαρά με την τρόικα </w:t>
      </w:r>
      <w:r>
        <w:rPr>
          <w:rFonts w:eastAsia="Times New Roman" w:cs="Times New Roman"/>
          <w:szCs w:val="24"/>
        </w:rPr>
        <w:t xml:space="preserve">κατέληξαν στην κατάρτιση του μεσοπρόθεσμου πλαισίου δημοσιονομικής στρατηγικής για τα έτη 2013-2016. Το πολυνομοσχέδιο κατατέθηκε στη Βουλή στις 5 Νοεμβρίου, σε ένα άρθρο διακοσίων δεκαέξι σελίδων, με τη διαδικασία του κατεπείγοντος. Προέβλεπε μέτρα ύψους </w:t>
      </w:r>
      <w:r>
        <w:rPr>
          <w:rFonts w:eastAsia="Times New Roman" w:cs="Times New Roman"/>
          <w:szCs w:val="24"/>
        </w:rPr>
        <w:t xml:space="preserve">18,9 δισεκατομμυρίων ευρώ από τα οποία τα 9,4 δισεκατομμύρια αφορούσαν το έτος 2013. </w:t>
      </w:r>
    </w:p>
    <w:p w14:paraId="7548F6B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Ενδεικτικά θα αναφέρω μερικά από τα σκληρότερα μέτρα. Αύξηση των ορίων ηλικίας συνταξιοδότησης κατά δύο έτη από 1-1-2013, μείωση στις συντάξεις από 5% έως και 15% από τα </w:t>
      </w:r>
      <w:r>
        <w:rPr>
          <w:rFonts w:eastAsia="Times New Roman" w:cs="Times New Roman"/>
          <w:szCs w:val="24"/>
        </w:rPr>
        <w:t>1000 ευρώ και άνω, μειώσεις στο εφάπαξ, κατάργηση της καθολικότητας της εθνικής γενικής συλλογικής σύμβασης εργασίας, κατάργηση των δώρων Χριστουγέννων και Πάσχα, όπως και των επιδομάτων αδείας για τους δημοσίους υπαλλήλους και τους συνταξιούχους.</w:t>
      </w:r>
    </w:p>
    <w:p w14:paraId="7548F6B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Κλείνοντ</w:t>
      </w:r>
      <w:r>
        <w:rPr>
          <w:rFonts w:eastAsia="Times New Roman" w:cs="Times New Roman"/>
          <w:szCs w:val="24"/>
        </w:rPr>
        <w:t xml:space="preserve">ας -και ευχαριστώ για την ανοχή σας, κύριε Πρόεδρε- θέλω να πω το εξής. Κύριοι της Νέας Δημοκρατίας, αν εσείς θεωρείτε, ύστερα από τα παραπάνω λεπτομερώς εκτεθέντα κατά χρονική περίοδο, πως η πρότασή σας για σύσταση εξεταστικής επιτροπής, αποκλειστικά και </w:t>
      </w:r>
      <w:r>
        <w:rPr>
          <w:rFonts w:eastAsia="Times New Roman" w:cs="Times New Roman"/>
          <w:szCs w:val="24"/>
        </w:rPr>
        <w:t xml:space="preserve">μόνο για την περίοδο διακυβέρνησης ΣΥΡΙΖΑ-ΑΝΕΛ, συνεισφέρει στην εξυγίανση του πολιτικού και κοινοβουλευτικού τοπίου, μάλλον πάσχετε από στοχευμένη εμμονική καταδίωξη. </w:t>
      </w:r>
    </w:p>
    <w:p w14:paraId="7548F6B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Αυτός ο τμηματικός πολιτικός σας αμοραλισμός πρέπει να αναδειχθεί και να τεθεί στην κρί</w:t>
      </w:r>
      <w:r>
        <w:rPr>
          <w:rFonts w:eastAsia="Times New Roman" w:cs="Times New Roman"/>
          <w:szCs w:val="24"/>
        </w:rPr>
        <w:t>ση των λογικά σκεπτόμενων Ελλήνων, με την υπενθύμιση πως ο ΣΥΡΙΖΑ τον Νοέμβριο του 2012 είχε καταθέσει πρόταση σύστασης εξεταστικής επιτροπής, ώστε να εντοπιστούν οι ευθύνες και οι υπεύθυνοι που οδήγησαν τη χώρα υπό μορφή πειραματόζωου στην προκρούστεια κλ</w:t>
      </w:r>
      <w:r>
        <w:rPr>
          <w:rFonts w:eastAsia="Times New Roman" w:cs="Times New Roman"/>
          <w:szCs w:val="24"/>
        </w:rPr>
        <w:t>ίνη της παγκόσμιας οικονομικής κρίσης. Όμως, εσείς και οι κυβερνητικοί σας εταίροι του ΠΑΣΟΚ καταψηφίσατε αυτή την πρόταση του ΣΥΡΙΖΑ το 2012. Ντροπή</w:t>
      </w:r>
      <w:r>
        <w:rPr>
          <w:rFonts w:eastAsia="Times New Roman" w:cs="Times New Roman"/>
          <w:szCs w:val="24"/>
        </w:rPr>
        <w:t>,</w:t>
      </w:r>
      <w:r>
        <w:rPr>
          <w:rFonts w:eastAsia="Times New Roman" w:cs="Times New Roman"/>
          <w:szCs w:val="24"/>
        </w:rPr>
        <w:t xml:space="preserve"> λοιπόν, κύριοι συνάδελφοι. </w:t>
      </w:r>
    </w:p>
    <w:p w14:paraId="7548F6B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Σας δηλώνω πως εμείς, οι Ανεξάρτητοι Έλληνες, θα υπερψηφίσουμε την πρότασή σα</w:t>
      </w:r>
      <w:r>
        <w:rPr>
          <w:rFonts w:eastAsia="Times New Roman" w:cs="Times New Roman"/>
          <w:szCs w:val="24"/>
        </w:rPr>
        <w:t>ς, με μια όμως ελαφρά διαφοροποίηση, η διερεύνηση για την απόδοση ευθυνών θα ξεκινά από το 2009, γιατί και εσείς γνωρίζετε -ανεξάρτητα αν η κομματική σας μονολιθικότητα δεν σας επιτρέπει να το δεχθείτε- πως αυτή μόνο είναι η έντιμη, αληθινή και ηθική πολιτ</w:t>
      </w:r>
      <w:r>
        <w:rPr>
          <w:rFonts w:eastAsia="Times New Roman" w:cs="Times New Roman"/>
          <w:szCs w:val="24"/>
        </w:rPr>
        <w:t xml:space="preserve">ική θέση. </w:t>
      </w:r>
    </w:p>
    <w:p w14:paraId="7548F6B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Σας ευχαριστώ.</w:t>
      </w:r>
    </w:p>
    <w:p w14:paraId="7548F6B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Κατσίκη από τους Ανεξάρτητους Έλληνες.</w:t>
      </w:r>
    </w:p>
    <w:p w14:paraId="7548F6B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Τελευταίος ομιλητής είναι ο κ. Δημήτριος Καβαδέλλας από την Ένωση Κεντρώων για έξι λεπτά. </w:t>
      </w:r>
    </w:p>
    <w:p w14:paraId="7548F6B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Κύριε Καβαδέλλα, έχετε τον λόγο. </w:t>
      </w:r>
    </w:p>
    <w:p w14:paraId="7548F6B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ΚΑΒΑΔΕΛΛΑΣ:</w:t>
      </w:r>
      <w:r>
        <w:rPr>
          <w:rFonts w:eastAsia="Times New Roman" w:cs="Times New Roman"/>
          <w:szCs w:val="24"/>
        </w:rPr>
        <w:t xml:space="preserve"> Ευχαριστώ, κύριε Πρόεδρε.</w:t>
      </w:r>
    </w:p>
    <w:p w14:paraId="7548F6B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Είστε, κύριοι, ικανοποιημένοι εδώ που φθάσαμε; Είστε υπερήφανοι που μετατρέψαμε αυτή την Αίθουσα σε αρένα προσωπικών διαφορών, εκδικήσεων και αντεκδικήσεων; Και δεν γίνεται για πρώτη φορά αυτό τώρα.</w:t>
      </w:r>
    </w:p>
    <w:p w14:paraId="7548F6C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 κ. Τσίπρας στον λ</w:t>
      </w:r>
      <w:r>
        <w:rPr>
          <w:rFonts w:eastAsia="Times New Roman" w:cs="Times New Roman"/>
          <w:szCs w:val="24"/>
        </w:rPr>
        <w:t>όγο του περί ασυμβατότητ</w:t>
      </w:r>
      <w:r>
        <w:rPr>
          <w:rFonts w:eastAsia="Times New Roman" w:cs="Times New Roman"/>
          <w:szCs w:val="24"/>
        </w:rPr>
        <w:t>α</w:t>
      </w:r>
      <w:r>
        <w:rPr>
          <w:rFonts w:eastAsia="Times New Roman" w:cs="Times New Roman"/>
          <w:szCs w:val="24"/>
        </w:rPr>
        <w:t>ς μετόχων εταιρειών εξωτερικού και πολιτικής ιδιότητας έθεσε μια φωτογραφική διάταξη για την οικογένεια Μητσοτάκη. Και τώρα η συνέχεια. Ο κ. Μητσοτάκης θέτει θέμα για το τρίτο μνημόνιο. Ας μας πει, όμως, ο κ. Μητσοτάκης</w:t>
      </w:r>
      <w:r>
        <w:rPr>
          <w:rFonts w:eastAsia="Times New Roman" w:cs="Times New Roman"/>
          <w:szCs w:val="24"/>
        </w:rPr>
        <w:t>,</w:t>
      </w:r>
      <w:r>
        <w:rPr>
          <w:rFonts w:eastAsia="Times New Roman" w:cs="Times New Roman"/>
          <w:szCs w:val="24"/>
        </w:rPr>
        <w:t xml:space="preserve"> γιατί νοιά</w:t>
      </w:r>
      <w:r>
        <w:rPr>
          <w:rFonts w:eastAsia="Times New Roman" w:cs="Times New Roman"/>
          <w:szCs w:val="24"/>
        </w:rPr>
        <w:t>ζεται μόνο για το τρίτο μνημόνιο. Πρώτο μνημόνιο δεν υπάρχει; Δεύτερο δεν υπάρχει;</w:t>
      </w:r>
    </w:p>
    <w:p w14:paraId="7548F6C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λαός θα σας ρωτήσει κάποια στιγμή πώς φθάσαμε ως εδώ, κύριοι</w:t>
      </w:r>
      <w:r>
        <w:rPr>
          <w:rFonts w:eastAsia="Times New Roman" w:cs="Times New Roman"/>
          <w:szCs w:val="24"/>
        </w:rPr>
        <w:t>;</w:t>
      </w:r>
      <w:r>
        <w:rPr>
          <w:rFonts w:eastAsia="Times New Roman" w:cs="Times New Roman"/>
          <w:szCs w:val="24"/>
        </w:rPr>
        <w:t xml:space="preserve"> Μόνο ο κ. Τσίπρας φταίει; Τι ήταν ο κ. Τσίπρας τη δεκαετία του 1980 και του 1990, τότε που γινόταν το μεγάλο </w:t>
      </w:r>
      <w:r>
        <w:rPr>
          <w:rFonts w:eastAsia="Times New Roman" w:cs="Times New Roman"/>
          <w:szCs w:val="24"/>
        </w:rPr>
        <w:t>φαγοπότι, τότε που παίρναμε τα λεφτά των «κουτόφραγκων» και αντί για επενδύσεις, τα κάναμε τζιπ, τα τρώγαμε στο καζίνο και κάναμε και διορισμούς;</w:t>
      </w:r>
    </w:p>
    <w:p w14:paraId="7548F6C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Εμείς δεν μπορούμε να μετέχουμε σε τέτοιες διαδικασίες και να κάνουμε το χατίρι της Νέας Δημοκρατίας. Διότι το</w:t>
      </w:r>
      <w:r>
        <w:rPr>
          <w:rFonts w:eastAsia="Times New Roman" w:cs="Times New Roman"/>
          <w:szCs w:val="24"/>
        </w:rPr>
        <w:t xml:space="preserve"> θέμα, όπως ετέθη, δεν καλύπτεται από τα δεδομένα, δεν αγγίζει την ιστορική πραγματικότητα. Διότι ο κ. Μητσοτάκης δεν έχει τις ίδιες ευαισθησίες με τις γνωστές λίστες. Δεν έχει τις ευαισθησίες </w:t>
      </w:r>
      <w:r>
        <w:rPr>
          <w:rFonts w:eastAsia="Times New Roman" w:cs="Times New Roman"/>
          <w:szCs w:val="24"/>
        </w:rPr>
        <w:lastRenderedPageBreak/>
        <w:t xml:space="preserve">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ένας-</w:t>
      </w:r>
      <w:r>
        <w:rPr>
          <w:rFonts w:eastAsia="Times New Roman" w:cs="Times New Roman"/>
          <w:szCs w:val="24"/>
        </w:rPr>
        <w:t>ένας οι υπόδικοι εξαφανίζονταν καθώς</w:t>
      </w:r>
      <w:r>
        <w:rPr>
          <w:rFonts w:eastAsia="Times New Roman" w:cs="Times New Roman"/>
          <w:szCs w:val="24"/>
        </w:rPr>
        <w:t xml:space="preserve"> έφευγαν σαν κύριοι στο εξωτερικό. Στο γραφείο του υπήρχαν κάποιες συσκευές και κάποια ξεχασμένα τιμολόγια. Εγώ αν ξεχάσω να εξοφλήσω κάτι, θα μου χτυπούν την πόρτα κάθε μέρα. Τι έγινε εκεί; Πώς ξεχάστηκαν τόσο καιρό εκείνα τα τηλεφωνικά κέντρα και ο λοιπό</w:t>
      </w:r>
      <w:r>
        <w:rPr>
          <w:rFonts w:eastAsia="Times New Roman" w:cs="Times New Roman"/>
          <w:szCs w:val="24"/>
        </w:rPr>
        <w:t xml:space="preserve">ς εξοπλισμός που είχε εγκατασταθεί στο γραφείο σας, κύριε Μητσοτάκη; Ποιον κοροϊδεύετε; </w:t>
      </w:r>
    </w:p>
    <w:p w14:paraId="7548F6C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μια συμβουλή: Στο σπίτι του κρεμασμένου δεν πρέπει να μιλάει κάποιος για σκοινί, γιατί κάνει κακό. Και ο κ. Τσουκάτος</w:t>
      </w:r>
      <w:r>
        <w:rPr>
          <w:rFonts w:eastAsia="Times New Roman" w:cs="Times New Roman"/>
          <w:szCs w:val="24"/>
        </w:rPr>
        <w:t>,</w:t>
      </w:r>
      <w:r>
        <w:rPr>
          <w:rFonts w:eastAsia="Times New Roman" w:cs="Times New Roman"/>
          <w:szCs w:val="24"/>
        </w:rPr>
        <w:t xml:space="preserve"> που κουβάλαγε τα εκατομμύρια στις τσάντες</w:t>
      </w:r>
      <w:r>
        <w:rPr>
          <w:rFonts w:eastAsia="Times New Roman" w:cs="Times New Roman"/>
          <w:szCs w:val="24"/>
        </w:rPr>
        <w:t>,</w:t>
      </w:r>
      <w:r>
        <w:rPr>
          <w:rFonts w:eastAsia="Times New Roman" w:cs="Times New Roman"/>
          <w:szCs w:val="24"/>
        </w:rPr>
        <w:t xml:space="preserve"> τ</w:t>
      </w:r>
      <w:r>
        <w:rPr>
          <w:rFonts w:eastAsia="Times New Roman" w:cs="Times New Roman"/>
          <w:szCs w:val="24"/>
        </w:rPr>
        <w:t xml:space="preserve">ι απέγινε; Το ξεχάσαμε αυτό. Η δε </w:t>
      </w:r>
      <w:r>
        <w:rPr>
          <w:rFonts w:eastAsia="Times New Roman" w:cs="Times New Roman"/>
          <w:szCs w:val="24"/>
        </w:rPr>
        <w:t>δ</w:t>
      </w:r>
      <w:r>
        <w:rPr>
          <w:rFonts w:eastAsia="Times New Roman" w:cs="Times New Roman"/>
          <w:szCs w:val="24"/>
        </w:rPr>
        <w:t xml:space="preserve">ικαιοσύνη έχει δείξει μεγάλη υπομονή. Να μη θυμηθώ, λοιπόν, τα θέματα των υποβρυχίων, τη φτωχοποίηση των ταμείων. </w:t>
      </w:r>
    </w:p>
    <w:p w14:paraId="7548F6C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Σας θυμίζω, κύριοι, ότι εμείς ανήκουμε στο Κέντρο. Συμπολιτευόμαστε το δίκαιο και αντιπολιτευόμαστε το άδι</w:t>
      </w:r>
      <w:r>
        <w:rPr>
          <w:rFonts w:eastAsia="Times New Roman" w:cs="Times New Roman"/>
          <w:szCs w:val="24"/>
        </w:rPr>
        <w:t>κο. Δεν είμαστε πιόνι κανενός. Και αυτό το λέω και σε αυτούς που έβαλαν κάτι σκυλιά να με φάνε.</w:t>
      </w:r>
    </w:p>
    <w:p w14:paraId="7548F6C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Όταν χρειάστηκε, συγκρουστήκαμε με τον κ. Παππά στο θέμα της αδειοδότησης των τηλεοπτικών σταθμών. Εμείς, όμως, δεν είμαστε εκδικητικοί. Κακοποιηθήκαμε στις τηλ</w:t>
      </w:r>
      <w:r>
        <w:rPr>
          <w:rFonts w:eastAsia="Times New Roman" w:cs="Times New Roman"/>
          <w:szCs w:val="24"/>
        </w:rPr>
        <w:t>εοράσεις. Παρουσιαστήκαμε ως φαιδροί, ως ανύπαρκτοι. Μόνο ουρά δεν είπαν ότι έχουμε. Όμως, δεν εκδικούμαστε. Επιθυμούμε την εξυγίανση των μέσω</w:t>
      </w:r>
      <w:r>
        <w:rPr>
          <w:rFonts w:eastAsia="Times New Roman" w:cs="Times New Roman"/>
          <w:szCs w:val="24"/>
        </w:rPr>
        <w:t>ν</w:t>
      </w:r>
      <w:r>
        <w:rPr>
          <w:rFonts w:eastAsia="Times New Roman" w:cs="Times New Roman"/>
          <w:szCs w:val="24"/>
        </w:rPr>
        <w:t xml:space="preserve"> και όχι το κλείσιμό τους.</w:t>
      </w:r>
    </w:p>
    <w:p w14:paraId="7548F6C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Οι κύριοι του ΣΥΡΙΖΑ από το ένα κανάλι έβγαιναν και στο άλλο έμπαιναν. Τα κανάλια τούς</w:t>
      </w:r>
      <w:r>
        <w:rPr>
          <w:rFonts w:eastAsia="Times New Roman" w:cs="Times New Roman"/>
          <w:szCs w:val="24"/>
        </w:rPr>
        <w:t xml:space="preserve"> έκαναν </w:t>
      </w:r>
      <w:r>
        <w:rPr>
          <w:rFonts w:eastAsia="Times New Roman" w:cs="Times New Roman"/>
          <w:szCs w:val="24"/>
        </w:rPr>
        <w:t>Κ</w:t>
      </w:r>
      <w:r>
        <w:rPr>
          <w:rFonts w:eastAsia="Times New Roman" w:cs="Times New Roman"/>
          <w:szCs w:val="24"/>
        </w:rPr>
        <w:t xml:space="preserve">υβέρνηση, όταν ψευδολογούσαν και έταζαν τα πάντα ασύστολα. Τώρα τα λένε «βοθροκάναλα». </w:t>
      </w:r>
    </w:p>
    <w:p w14:paraId="7548F6C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Κάνετε, όμως, ένα λάθος τώρα, γιατί σε όσους στερήσατε την άδεια</w:t>
      </w:r>
      <w:r>
        <w:rPr>
          <w:rFonts w:eastAsia="Times New Roman" w:cs="Times New Roman"/>
          <w:szCs w:val="24"/>
        </w:rPr>
        <w:t>,</w:t>
      </w:r>
      <w:r>
        <w:rPr>
          <w:rFonts w:eastAsia="Times New Roman" w:cs="Times New Roman"/>
          <w:szCs w:val="24"/>
        </w:rPr>
        <w:t xml:space="preserve"> θα πάνε στον δορυφόρο. Και από τον δορυφόρο δεν μπορείτε να τους κατεβάσετε, διότι θα έχουν ά</w:t>
      </w:r>
      <w:r>
        <w:rPr>
          <w:rFonts w:eastAsia="Times New Roman" w:cs="Times New Roman"/>
          <w:szCs w:val="24"/>
        </w:rPr>
        <w:t xml:space="preserve">δεια ενός ξένου κράτους και θα </w:t>
      </w:r>
      <w:r>
        <w:rPr>
          <w:rFonts w:eastAsia="Times New Roman" w:cs="Times New Roman"/>
          <w:szCs w:val="24"/>
        </w:rPr>
        <w:lastRenderedPageBreak/>
        <w:t xml:space="preserve">λένε ό,τι τους αρέσει, χωρίς να μπορείτε να τους βάλετε «σε τάξη». Από την απληστία σας, λοιπόν, </w:t>
      </w:r>
      <w:r>
        <w:rPr>
          <w:rFonts w:eastAsia="Times New Roman" w:cs="Times New Roman"/>
          <w:szCs w:val="24"/>
        </w:rPr>
        <w:t xml:space="preserve">να </w:t>
      </w:r>
      <w:r>
        <w:rPr>
          <w:rFonts w:eastAsia="Times New Roman" w:cs="Times New Roman"/>
          <w:szCs w:val="24"/>
        </w:rPr>
        <w:t>φτιάξ</w:t>
      </w:r>
      <w:r>
        <w:rPr>
          <w:rFonts w:eastAsia="Times New Roman" w:cs="Times New Roman"/>
          <w:szCs w:val="24"/>
        </w:rPr>
        <w:t>ε</w:t>
      </w:r>
      <w:r>
        <w:rPr>
          <w:rFonts w:eastAsia="Times New Roman" w:cs="Times New Roman"/>
          <w:szCs w:val="24"/>
        </w:rPr>
        <w:t xml:space="preserve">τε ένα δικό σας σύστημα διαπλοκής, </w:t>
      </w:r>
      <w:r>
        <w:rPr>
          <w:rFonts w:eastAsia="Times New Roman" w:cs="Times New Roman"/>
          <w:szCs w:val="24"/>
        </w:rPr>
        <w:t>για</w:t>
      </w:r>
      <w:r>
        <w:rPr>
          <w:rFonts w:eastAsia="Times New Roman" w:cs="Times New Roman"/>
          <w:szCs w:val="24"/>
        </w:rPr>
        <w:t xml:space="preserve"> να ελέγχετε τα μέσα μαζικής ενημέρωσης</w:t>
      </w:r>
      <w:r>
        <w:rPr>
          <w:rFonts w:eastAsia="Times New Roman" w:cs="Times New Roman"/>
          <w:szCs w:val="24"/>
        </w:rPr>
        <w:t xml:space="preserve">, </w:t>
      </w:r>
      <w:r>
        <w:rPr>
          <w:rFonts w:eastAsia="Times New Roman" w:cs="Times New Roman"/>
          <w:szCs w:val="24"/>
        </w:rPr>
        <w:t xml:space="preserve">χάνετε το παιχνίδι. </w:t>
      </w:r>
    </w:p>
    <w:p w14:paraId="7548F6C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Προς τον κ. Μητσοτά</w:t>
      </w:r>
      <w:r>
        <w:rPr>
          <w:rFonts w:eastAsia="Times New Roman" w:cs="Times New Roman"/>
          <w:szCs w:val="24"/>
        </w:rPr>
        <w:t>κη απευθύνομαι τώρα. Μας καλείτε, κύριε Μητσοτάκη, εν είδει μομφής –γιατί ξέρετε ότι αυτό αποκλείεται, επειδή υπάρχει η δυνατότητα της Κυβέρνησης</w:t>
      </w:r>
      <w:r>
        <w:rPr>
          <w:rFonts w:eastAsia="Times New Roman" w:cs="Times New Roman"/>
          <w:szCs w:val="24"/>
        </w:rPr>
        <w:t>,</w:t>
      </w:r>
      <w:r>
        <w:rPr>
          <w:rFonts w:eastAsia="Times New Roman" w:cs="Times New Roman"/>
          <w:szCs w:val="24"/>
        </w:rPr>
        <w:t xml:space="preserve"> λόγω των ψήφων</w:t>
      </w:r>
      <w:r>
        <w:rPr>
          <w:rFonts w:eastAsia="Times New Roman" w:cs="Times New Roman"/>
          <w:szCs w:val="24"/>
        </w:rPr>
        <w:t>,</w:t>
      </w:r>
      <w:r>
        <w:rPr>
          <w:rFonts w:eastAsia="Times New Roman" w:cs="Times New Roman"/>
          <w:szCs w:val="24"/>
        </w:rPr>
        <w:t xml:space="preserve"> να το αντιπαρέλθει- να υπερψηφίσουμε την πρότασή σας. </w:t>
      </w:r>
    </w:p>
    <w:p w14:paraId="7548F6C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Σας απαντούμε ότι δεν είμαστε ενεργούμενα κανενός και δεν σας πιστεύουν ούτε οι οπαδοί σας, ο κόσμος της Νέας Δημοκρατίας. Είναι σκεπτόμενος κόσμος, γι’ αυτό και σας εγκαταλείπει σιγά σιγά και μεταφέρεται προς το Κέντρο. Ο λαός αυτός γνωρίζει την αλήθεια. </w:t>
      </w:r>
    </w:p>
    <w:p w14:paraId="7548F6C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Μήπως ο κ. Τσίπρας παρέλαβε μια ανθηρή οικονομία με επενδύσεις και υγιείς τράπεζες; Δικής σας έμπνευσης δεν ήταν ο ΕΝΦΙΑ, ο άδικος φόρος τεκμηρίων; Βεβαίως, ο κ. Τσίπρας έκανε πάρα πολλά </w:t>
      </w:r>
      <w:r>
        <w:rPr>
          <w:rFonts w:eastAsia="Times New Roman" w:cs="Times New Roman"/>
          <w:szCs w:val="24"/>
        </w:rPr>
        <w:lastRenderedPageBreak/>
        <w:t>λάθη και συνεχίζει να κάνει λάθη. Πρέπει, όμως, να του αναγνωρίσουμε</w:t>
      </w:r>
      <w:r>
        <w:rPr>
          <w:rFonts w:eastAsia="Times New Roman" w:cs="Times New Roman"/>
          <w:szCs w:val="24"/>
        </w:rPr>
        <w:t xml:space="preserve"> ότι στο κόμμα του τουλάχιστον δεν έχει κλέφτες. </w:t>
      </w:r>
    </w:p>
    <w:p w14:paraId="7548F6C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Ασφαλώς και οι χειρισμοί του κ. Βαρουφάκη ήταν επικίνδυνοι και γελοίοι. Οπωσδήποτε τα πράγματα χειροτέρεψαν λόγω ψευδαισθήσεων και λόγω της ύπαρξης μυστικών ομάδων</w:t>
      </w:r>
      <w:r>
        <w:rPr>
          <w:rFonts w:eastAsia="Times New Roman" w:cs="Times New Roman"/>
          <w:szCs w:val="24"/>
        </w:rPr>
        <w:t>,</w:t>
      </w:r>
      <w:r>
        <w:rPr>
          <w:rFonts w:eastAsia="Times New Roman" w:cs="Times New Roman"/>
          <w:szCs w:val="24"/>
        </w:rPr>
        <w:t xml:space="preserve"> που επεξεργάζονταν τερατώδη σενάρια. Υπήρ</w:t>
      </w:r>
      <w:r>
        <w:rPr>
          <w:rFonts w:eastAsia="Times New Roman" w:cs="Times New Roman"/>
          <w:szCs w:val="24"/>
        </w:rPr>
        <w:t xml:space="preserve">χαν κάποιοι Κινέζοι μυστικοσύμβουλοι και κάποια σχέδια να κάνουν ένα «ντου» στο χρηματιστήριο. </w:t>
      </w:r>
    </w:p>
    <w:p w14:paraId="7548F6C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Όμως και οι λογαριασμοί των τραπεζών άρχισαν να αδειάζουν πολύ νωρίτερα λόγω του φόβου που διέσπειραν στελέχη της Νέας Δημοκρατίας περί κουρέματος κ.λπ.. Η ερώτ</w:t>
      </w:r>
      <w:r>
        <w:rPr>
          <w:rFonts w:eastAsia="Times New Roman" w:cs="Times New Roman"/>
          <w:szCs w:val="24"/>
        </w:rPr>
        <w:t>ησή σας, λοιπόν, κύριε Μητσοτάκη είναι αλ</w:t>
      </w:r>
      <w:r>
        <w:rPr>
          <w:rFonts w:eastAsia="Times New Roman" w:cs="Times New Roman"/>
          <w:szCs w:val="24"/>
        </w:rPr>
        <w:t>ά</w:t>
      </w:r>
      <w:r>
        <w:rPr>
          <w:rFonts w:eastAsia="Times New Roman" w:cs="Times New Roman"/>
          <w:szCs w:val="24"/>
        </w:rPr>
        <w:t xml:space="preserve"> καρτ. Δεν περιλαμβάνει τα μνημόνια ένα και δύο. Παραγνωρίζει δικά σας λάθη. </w:t>
      </w:r>
    </w:p>
    <w:p w14:paraId="7548F6C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Ας γίνει η εξεταστική, εμείς δεν έχουμε αντίρρηση. Να δούμε και τα προηγούμενα. Γιατί η καταλήστευση της Ελλάδος άρχισε με τη Μεταπολίτε</w:t>
      </w:r>
      <w:r>
        <w:rPr>
          <w:rFonts w:eastAsia="Times New Roman" w:cs="Times New Roman"/>
          <w:szCs w:val="24"/>
        </w:rPr>
        <w:t xml:space="preserve">υση, με σκάνδαλα, με διορισμούς, με κουμπάρους, με το χρηματιστήριο, με τα δανεικά και αγύριστα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κομμάτων, μέσων μαζικής ενημέρωσης κ.λπ.</w:t>
      </w:r>
      <w:r>
        <w:rPr>
          <w:rFonts w:eastAsia="Times New Roman" w:cs="Times New Roman"/>
          <w:szCs w:val="24"/>
        </w:rPr>
        <w:t>.</w:t>
      </w:r>
      <w:r>
        <w:rPr>
          <w:rFonts w:eastAsia="Times New Roman" w:cs="Times New Roman"/>
          <w:szCs w:val="24"/>
        </w:rPr>
        <w:t xml:space="preserve"> </w:t>
      </w:r>
    </w:p>
    <w:p w14:paraId="7548F6C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μεγάλο φαγοπότι έχει λήξει, κύριοι, τα χρήματα τελείωσαν. Όλοι έχετε ευθύνες. </w:t>
      </w:r>
    </w:p>
    <w:p w14:paraId="7548F6C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(Στο σημείο αυτό κτυπάε</w:t>
      </w:r>
      <w:r>
        <w:rPr>
          <w:rFonts w:eastAsia="Times New Roman" w:cs="Times New Roman"/>
          <w:szCs w:val="24"/>
        </w:rPr>
        <w:t>ι το κουδούνι λήξεως του χρόνου ομιλίας του κυρίου Βουλευτή)</w:t>
      </w:r>
    </w:p>
    <w:p w14:paraId="7548F6D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7548F6D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Αν, κύριε Μητσοτάκη, είχατε αυξημένη αίσθηση δικαίου, τότε θα δεχόσασταν και την απλή αναλογική. Εμείς πάντως λέμε στον κ. Μητσοτάκη ότι η ώρα απαιτεί εθνική συνοχή. Ο</w:t>
      </w:r>
      <w:r>
        <w:rPr>
          <w:rFonts w:eastAsia="Times New Roman" w:cs="Times New Roman"/>
          <w:szCs w:val="24"/>
        </w:rPr>
        <w:t xml:space="preserve"> αναμάρτητος πρώτος τον λίθο βαλέτω και αν γίνει εξεταστική, να θέσουμε το 2000 ως απαρχή της διερεύνησης. </w:t>
      </w:r>
    </w:p>
    <w:p w14:paraId="7548F6D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548F6D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Καβαδέλλα. </w:t>
      </w:r>
    </w:p>
    <w:p w14:paraId="7548F6D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από το Ποτάμι, κ. Μαυρωτάς</w:t>
      </w:r>
      <w:r>
        <w:rPr>
          <w:rFonts w:eastAsia="Times New Roman" w:cs="Times New Roman"/>
          <w:szCs w:val="24"/>
        </w:rPr>
        <w:t xml:space="preserve">, για οκτώ λεπτά. </w:t>
      </w:r>
    </w:p>
    <w:p w14:paraId="7548F6D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πολύ, κύριε Πρόεδρε. </w:t>
      </w:r>
    </w:p>
    <w:p w14:paraId="7548F6D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Μιας κι έχουμε ακούσει πολλά παραμύθια τελευταία, επιτρέψτε μου να αρχίσω την ομιλία με τον κλασικό τρόπο: Μια φορά κι έναν καιρό, λοιπόν, υπήρχε μια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τα μνημόνια,</w:t>
      </w:r>
      <w:r>
        <w:rPr>
          <w:rFonts w:eastAsia="Times New Roman" w:cs="Times New Roman"/>
          <w:szCs w:val="24"/>
        </w:rPr>
        <w:t xml:space="preserve"> την οποία δεν θυμάται κανείς πλέον ούτε εκείνοι που τη ζήτησαν. </w:t>
      </w:r>
      <w:r>
        <w:rPr>
          <w:rFonts w:eastAsia="Times New Roman" w:cs="Times New Roman"/>
          <w:szCs w:val="24"/>
        </w:rPr>
        <w:t xml:space="preserve">Στις </w:t>
      </w:r>
      <w:r>
        <w:rPr>
          <w:rFonts w:eastAsia="Times New Roman" w:cs="Times New Roman"/>
          <w:szCs w:val="24"/>
        </w:rPr>
        <w:t xml:space="preserve">31 Μαρτίου του 2015. Η </w:t>
      </w:r>
      <w:r>
        <w:rPr>
          <w:rFonts w:eastAsia="Times New Roman" w:cs="Times New Roman"/>
          <w:szCs w:val="24"/>
        </w:rPr>
        <w:t>ε</w:t>
      </w:r>
      <w:r>
        <w:rPr>
          <w:rFonts w:eastAsia="Times New Roman" w:cs="Times New Roman"/>
          <w:szCs w:val="24"/>
        </w:rPr>
        <w:t>πιτροπή εξέτασε το γιατί μπήκαμε στα μνημόνια, ολοκλήρωσε το έργο της, αποδόθηκαν ευθύνες και το σημαντικότερο προέκυψαν διδάγματα, τα οποία αξιοποιήθηκαν προς όφ</w:t>
      </w:r>
      <w:r>
        <w:rPr>
          <w:rFonts w:eastAsia="Times New Roman" w:cs="Times New Roman"/>
          <w:szCs w:val="24"/>
        </w:rPr>
        <w:t>ελος του ελληνικού λαού. Κι έζησαν αυτοί καλά κι εμείς καλύτερα</w:t>
      </w:r>
      <w:r>
        <w:rPr>
          <w:rFonts w:eastAsia="Times New Roman" w:cs="Times New Roman"/>
          <w:szCs w:val="24"/>
        </w:rPr>
        <w:t>!</w:t>
      </w:r>
      <w:r>
        <w:rPr>
          <w:rFonts w:eastAsia="Times New Roman" w:cs="Times New Roman"/>
          <w:szCs w:val="24"/>
        </w:rPr>
        <w:t xml:space="preserve"> </w:t>
      </w:r>
    </w:p>
    <w:p w14:paraId="7548F6D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Ας πάμε, όμως, τώρα και στην πραγματικότητα. Η </w:t>
      </w:r>
      <w:r>
        <w:rPr>
          <w:rFonts w:eastAsia="Times New Roman" w:cs="Times New Roman"/>
          <w:szCs w:val="24"/>
        </w:rPr>
        <w:t>ε</w:t>
      </w:r>
      <w:r>
        <w:rPr>
          <w:rFonts w:eastAsia="Times New Roman" w:cs="Times New Roman"/>
          <w:szCs w:val="24"/>
        </w:rPr>
        <w:t xml:space="preserve">πιτροπή αυτή ουδέποτε ολοκλήρωσε το έργο της, ουδέποτε υπέβαλε το πόρισμα κατά το άρθρο 148. Και φυσικά κανείς δεν ζει καλύτερα. </w:t>
      </w:r>
      <w:r>
        <w:rPr>
          <w:rFonts w:eastAsia="Times New Roman" w:cs="Times New Roman"/>
          <w:szCs w:val="24"/>
        </w:rPr>
        <w:t>Αυτή η 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εξατμίστηκε. Κρίμα το αρχικό πάθος να λάμψει η αλήθεια. </w:t>
      </w:r>
    </w:p>
    <w:p w14:paraId="7548F6D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Γιατί εξατμίστηκε; Διότι από τότε ήρθε κι άλλο ένα μνημόνιο, το τρίτο. Μην πολυσκαλίζουμε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τα πράγματα, θα σκέφθηκαν κάποιοι στο κυβερνητικό στρατόπεδο. </w:t>
      </w:r>
    </w:p>
    <w:p w14:paraId="7548F6D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έρθουμε, όμως κ</w:t>
      </w:r>
      <w:r>
        <w:rPr>
          <w:rFonts w:eastAsia="Times New Roman" w:cs="Times New Roman"/>
          <w:szCs w:val="24"/>
        </w:rPr>
        <w:t>αι στο παρόν. Να δούμε αν και σε τι θα ωφελούσε μια εξεταστική επιτροπή για την ταραγμένη περίοδο</w:t>
      </w:r>
      <w:r>
        <w:rPr>
          <w:rFonts w:eastAsia="Times New Roman" w:cs="Times New Roman"/>
          <w:szCs w:val="24"/>
        </w:rPr>
        <w:t>,</w:t>
      </w:r>
      <w:r>
        <w:rPr>
          <w:rFonts w:eastAsia="Times New Roman" w:cs="Times New Roman"/>
          <w:szCs w:val="24"/>
        </w:rPr>
        <w:t xml:space="preserve"> που παραλίγο να ρίξει τη χώρα στον γκρεμό. Δεν θα ωφελούσε σε τίποτα αν γινόταν από ρεβανσιστική διάθεση για να πληγεί η Κυβέρνηση. Το έχουμε δει το έργο αυτ</w:t>
      </w:r>
      <w:r>
        <w:rPr>
          <w:rFonts w:eastAsia="Times New Roman" w:cs="Times New Roman"/>
          <w:szCs w:val="24"/>
        </w:rPr>
        <w:t xml:space="preserve">ό πολλές φορές στο παρελθόν, </w:t>
      </w:r>
      <w:r>
        <w:rPr>
          <w:rFonts w:eastAsia="Times New Roman" w:cs="Times New Roman"/>
          <w:szCs w:val="24"/>
        </w:rPr>
        <w:t>«</w:t>
      </w:r>
      <w:r>
        <w:rPr>
          <w:rFonts w:eastAsia="Times New Roman" w:cs="Times New Roman"/>
          <w:szCs w:val="24"/>
        </w:rPr>
        <w:t>κόβει εισιτήρια</w:t>
      </w:r>
      <w:r>
        <w:rPr>
          <w:rFonts w:eastAsia="Times New Roman" w:cs="Times New Roman"/>
          <w:szCs w:val="24"/>
        </w:rPr>
        <w:t>»</w:t>
      </w:r>
      <w:r>
        <w:rPr>
          <w:rFonts w:eastAsia="Times New Roman" w:cs="Times New Roman"/>
          <w:szCs w:val="24"/>
        </w:rPr>
        <w:t xml:space="preserve"> αλλά από ουσία τίποτα. Θα ωφελούσε, λοιπόν, μόνο αν ο σκοπός ήταν να φωτιστεί η αλήθεια να αντλήσουμε μαθήματα από το παρελθόν για να μην επαναληφθούν στο μέλλον τα ίδια λάθη. </w:t>
      </w:r>
    </w:p>
    <w:p w14:paraId="7548F6D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Ας κάνουμε, λοιπόν, μια αναδρομή</w:t>
      </w:r>
      <w:r>
        <w:rPr>
          <w:rFonts w:eastAsia="Times New Roman" w:cs="Times New Roman"/>
          <w:szCs w:val="24"/>
        </w:rPr>
        <w:t xml:space="preserve"> στο παρελθόν της Κυβέρνησης. Το πρώτο εξάμηνο της διακυβέρνησης ΣΥΡΙΖΑ-ΑΝΕΛ, χαρακτηρίστηκε από μια επικοινωνιακή αλλά όχι πραγματική διαπραγμάτευση. </w:t>
      </w:r>
      <w:r>
        <w:rPr>
          <w:rFonts w:eastAsia="Times New Roman" w:cs="Times New Roman"/>
          <w:szCs w:val="24"/>
        </w:rPr>
        <w:lastRenderedPageBreak/>
        <w:t>Απ’ ό,τι φάνηκε τελικά, υπήρχε ένα θεωρητικό σχέδιο του κ. Βαρουφάκη βασισμένο στη θεωρία των παιγνίων, σ</w:t>
      </w:r>
      <w:r>
        <w:rPr>
          <w:rFonts w:eastAsia="Times New Roman" w:cs="Times New Roman"/>
          <w:szCs w:val="24"/>
        </w:rPr>
        <w:t xml:space="preserve">το </w:t>
      </w:r>
      <w:r>
        <w:rPr>
          <w:rFonts w:eastAsia="Times New Roman" w:cs="Times New Roman"/>
          <w:szCs w:val="24"/>
          <w:lang w:val="en-US"/>
        </w:rPr>
        <w:t>game</w:t>
      </w:r>
      <w:r>
        <w:rPr>
          <w:rFonts w:eastAsia="Times New Roman" w:cs="Times New Roman"/>
          <w:szCs w:val="24"/>
        </w:rPr>
        <w:t xml:space="preserve"> </w:t>
      </w:r>
      <w:r>
        <w:rPr>
          <w:rFonts w:eastAsia="Times New Roman" w:cs="Times New Roman"/>
          <w:szCs w:val="24"/>
          <w:lang w:val="en-US"/>
        </w:rPr>
        <w:t>theory</w:t>
      </w:r>
      <w:r>
        <w:rPr>
          <w:rFonts w:eastAsia="Times New Roman" w:cs="Times New Roman"/>
          <w:szCs w:val="24"/>
        </w:rPr>
        <w:t xml:space="preserve">, που βρήκε την ευκαιρία ο εμπνευστής του να το εφαρμόσει σε πραγματικές συνθήκες. </w:t>
      </w:r>
    </w:p>
    <w:p w14:paraId="7548F6D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«Γιάνη προχώρα», θα του είπε ο Πρωθυπουργός και κάπως έτσι ο Γιάνης προχώρησε για τη ρήξη. Τη λέξη αυτή δεν τη λέω εγώ. Την έχει πει ο ίδιος, όπως θα θυμάστε,</w:t>
      </w:r>
      <w:r>
        <w:rPr>
          <w:rFonts w:eastAsia="Times New Roman" w:cs="Times New Roman"/>
          <w:szCs w:val="24"/>
        </w:rPr>
        <w:t xml:space="preserve"> την 25</w:t>
      </w:r>
      <w:r>
        <w:rPr>
          <w:rFonts w:eastAsia="Times New Roman" w:cs="Times New Roman"/>
          <w:szCs w:val="24"/>
          <w:vertAlign w:val="superscript"/>
        </w:rPr>
        <w:t>η</w:t>
      </w:r>
      <w:r>
        <w:rPr>
          <w:rFonts w:eastAsia="Times New Roman" w:cs="Times New Roman"/>
          <w:szCs w:val="24"/>
        </w:rPr>
        <w:t xml:space="preserve"> Μαρτίου στα Χανιά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w:t>
      </w:r>
      <w:r>
        <w:rPr>
          <w:rFonts w:eastAsia="Times New Roman" w:cs="Times New Roman"/>
          <w:szCs w:val="24"/>
        </w:rPr>
        <w:t xml:space="preserve"> όταν τον είχαν περικυκλώσει οι οπαδοί που τους είπε να είστε μαζί μας και μετά τη ρήξη. Το αποτέλεσμα το ξέρετε. Ο </w:t>
      </w:r>
      <w:r>
        <w:rPr>
          <w:rFonts w:eastAsia="Times New Roman" w:cs="Times New Roman"/>
          <w:szCs w:val="24"/>
        </w:rPr>
        <w:t>ε</w:t>
      </w:r>
      <w:r>
        <w:rPr>
          <w:rFonts w:eastAsia="Times New Roman" w:cs="Times New Roman"/>
          <w:szCs w:val="24"/>
        </w:rPr>
        <w:t>λληνικός λαός παρακολούθησε το ακριβότερο μάθημα «</w:t>
      </w:r>
      <w:r>
        <w:rPr>
          <w:rFonts w:eastAsia="Times New Roman" w:cs="Times New Roman"/>
          <w:szCs w:val="24"/>
          <w:lang w:val="en-US"/>
        </w:rPr>
        <w:t>game</w:t>
      </w:r>
      <w:r>
        <w:rPr>
          <w:rFonts w:eastAsia="Times New Roman" w:cs="Times New Roman"/>
          <w:szCs w:val="24"/>
        </w:rPr>
        <w:t xml:space="preserve"> </w:t>
      </w:r>
      <w:r>
        <w:rPr>
          <w:rFonts w:eastAsia="Times New Roman" w:cs="Times New Roman"/>
          <w:szCs w:val="24"/>
          <w:lang w:val="en-US"/>
        </w:rPr>
        <w:t>theory</w:t>
      </w:r>
      <w:r>
        <w:rPr>
          <w:rFonts w:eastAsia="Times New Roman" w:cs="Times New Roman"/>
          <w:szCs w:val="24"/>
        </w:rPr>
        <w:t>» στην ιστορία, πληρώνοντας δίδακτρα μερι</w:t>
      </w:r>
      <w:r>
        <w:rPr>
          <w:rFonts w:eastAsia="Times New Roman" w:cs="Times New Roman"/>
          <w:szCs w:val="24"/>
        </w:rPr>
        <w:t xml:space="preserve">κά δισεκατομμύρια ευρώ. </w:t>
      </w:r>
    </w:p>
    <w:p w14:paraId="7548F6D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ερώτημα όμως που δεν έχει ακόμα ξεκαθαρίσει στο μυαλό μου είναι το εξής: Ήταν η ρήξη εξαρχής σχέδιο του προϊσταμένου του κ. Βαρουφάκη, του κ. Τσίπρα ή ο κ. Τσίπρας δεν ήξερε τις προθέσεις του </w:t>
      </w:r>
      <w:r>
        <w:rPr>
          <w:rFonts w:eastAsia="Times New Roman" w:cs="Times New Roman"/>
          <w:szCs w:val="24"/>
        </w:rPr>
        <w:lastRenderedPageBreak/>
        <w:t>κ. Βαρουφάκη; Πραγματικά δεν ξέρω τι</w:t>
      </w:r>
      <w:r>
        <w:rPr>
          <w:rFonts w:eastAsia="Times New Roman" w:cs="Times New Roman"/>
          <w:szCs w:val="24"/>
        </w:rPr>
        <w:t xml:space="preserve"> απ’ αυτά τα δύο είναι χειρότερο. Να μην ξέρεις τι κάνουν οι υφιστάμενοί σου ή να τους πουλάς, όταν αποτυγχάνει το σχέδιο; </w:t>
      </w:r>
    </w:p>
    <w:p w14:paraId="7548F6D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Ας πάμε και στην περίφημη διαπραγμάτευση. Ως γνωστόν σε μια διαπραγμάτευση ο χρόνος κυλάει υπέρ του ισχυρότερου. Αν παίζεις για παρά</w:t>
      </w:r>
      <w:r>
        <w:rPr>
          <w:rFonts w:eastAsia="Times New Roman" w:cs="Times New Roman"/>
          <w:szCs w:val="24"/>
        </w:rPr>
        <w:t>δειγμα εναντίον της Μπαρτσελόνα, θέλεις το παιχνίδι να λήξει στα πρώτα δέκα λεπτά</w:t>
      </w:r>
      <w:r>
        <w:rPr>
          <w:rFonts w:eastAsia="Times New Roman" w:cs="Times New Roman"/>
          <w:szCs w:val="24"/>
        </w:rPr>
        <w:t>,</w:t>
      </w:r>
      <w:r>
        <w:rPr>
          <w:rFonts w:eastAsia="Times New Roman" w:cs="Times New Roman"/>
          <w:szCs w:val="24"/>
        </w:rPr>
        <w:t xml:space="preserve"> μπας και έχεις καταφέρει να πάρεις το μηδέν-μηδέν ή αν χάνεις ένα-μηδέν που είναι ένα τιμητικό σκορ. Αν επιδιώκεις να πάει το παιχνίδι στο ενενήντα, είσαι καταδικασμένος, εκ</w:t>
      </w:r>
      <w:r>
        <w:rPr>
          <w:rFonts w:eastAsia="Times New Roman" w:cs="Times New Roman"/>
          <w:szCs w:val="24"/>
        </w:rPr>
        <w:t>τός κι αν έχεις την αυταπάτη ότι στην ομάδα σου έχεις πέντε Μέσι και πέντε Νεϊμάρ.</w:t>
      </w:r>
    </w:p>
    <w:p w14:paraId="7548F6D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Αυτή την αυταπάτη –που είναι η νέα λέξη της μόδας- φαίνεται ότι είχε η Κυβέρνηση. Το Ποτάμι ήδη από την άνοιξη του 2015 προειδοποιούσε</w:t>
      </w:r>
      <w:r>
        <w:rPr>
          <w:rFonts w:eastAsia="Times New Roman" w:cs="Times New Roman"/>
          <w:szCs w:val="24"/>
        </w:rPr>
        <w:t>:</w:t>
      </w:r>
      <w:r>
        <w:rPr>
          <w:rFonts w:eastAsia="Times New Roman" w:cs="Times New Roman"/>
          <w:szCs w:val="24"/>
        </w:rPr>
        <w:t xml:space="preserve"> «Κλείστε τη συμφωνία, πριν βρεθούμε μ</w:t>
      </w:r>
      <w:r>
        <w:rPr>
          <w:rFonts w:eastAsia="Times New Roman" w:cs="Times New Roman"/>
          <w:szCs w:val="24"/>
        </w:rPr>
        <w:t>ε την πλάτη στον τοίχο» και όταν τον Ιούνιο του 2015 ο κ. Τσίπρας αμφιταλαντευόταν</w:t>
      </w:r>
      <w:r>
        <w:rPr>
          <w:rFonts w:eastAsia="Times New Roman" w:cs="Times New Roman"/>
          <w:szCs w:val="24"/>
        </w:rPr>
        <w:t>,</w:t>
      </w:r>
      <w:r>
        <w:rPr>
          <w:rFonts w:eastAsia="Times New Roman" w:cs="Times New Roman"/>
          <w:szCs w:val="24"/>
        </w:rPr>
        <w:t xml:space="preserve"> γιατί φοβόταν ότι θα τον αδειάσει το </w:t>
      </w:r>
      <w:r>
        <w:rPr>
          <w:rFonts w:eastAsia="Times New Roman" w:cs="Times New Roman"/>
          <w:szCs w:val="24"/>
        </w:rPr>
        <w:lastRenderedPageBreak/>
        <w:t>ίδιο του το κόμμα, όπως και έγινε τελικά, το Ποτάμι βγήκε και είπε «Συμφωνείστε και εμείς θα σας στηρίξουμε στη Βουλή», για να του λύσε</w:t>
      </w:r>
      <w:r>
        <w:rPr>
          <w:rFonts w:eastAsia="Times New Roman" w:cs="Times New Roman"/>
          <w:szCs w:val="24"/>
        </w:rPr>
        <w:t>ι τα χέρια. Αλλιώς, το πιθανότερο στο ρευστότατο τοπίο ήταν ο Πρωθυπουργός να ενέδιδε στον «δραχμοΣΥΡΙΖΑ».</w:t>
      </w:r>
    </w:p>
    <w:p w14:paraId="7548F6D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Άλλωστε και ο ίδιος τελικά παραδέχθηκε αυτό που του έλεγε τότε το Ποτάμι, όταν σε μία συνέντευξή του στις 29</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2015 στο</w:t>
      </w:r>
      <w:r>
        <w:rPr>
          <w:rFonts w:eastAsia="Times New Roman" w:cs="Times New Roman"/>
          <w:szCs w:val="24"/>
        </w:rPr>
        <w:t>ν ραδιοσταθμό</w:t>
      </w:r>
      <w:r>
        <w:rPr>
          <w:rFonts w:eastAsia="Times New Roman" w:cs="Times New Roman"/>
          <w:szCs w:val="24"/>
        </w:rPr>
        <w:t xml:space="preserve"> </w:t>
      </w:r>
      <w:r>
        <w:rPr>
          <w:rFonts w:eastAsia="Times New Roman" w:cs="Times New Roman"/>
          <w:szCs w:val="24"/>
        </w:rPr>
        <w:t>«</w:t>
      </w:r>
      <w:r>
        <w:rPr>
          <w:rFonts w:eastAsia="Times New Roman" w:cs="Times New Roman"/>
          <w:szCs w:val="24"/>
        </w:rPr>
        <w:t>ΣΤΟ</w:t>
      </w:r>
      <w:r>
        <w:rPr>
          <w:rFonts w:eastAsia="Times New Roman" w:cs="Times New Roman"/>
          <w:szCs w:val="24"/>
        </w:rPr>
        <w:t xml:space="preserve"> ΚΟΚΚΙΝΟ</w:t>
      </w:r>
      <w:r>
        <w:rPr>
          <w:rFonts w:eastAsia="Times New Roman" w:cs="Times New Roman"/>
          <w:szCs w:val="24"/>
        </w:rPr>
        <w:t>»</w:t>
      </w:r>
      <w:r>
        <w:rPr>
          <w:rFonts w:eastAsia="Times New Roman" w:cs="Times New Roman"/>
          <w:szCs w:val="24"/>
        </w:rPr>
        <w:t xml:space="preserve"> εί</w:t>
      </w:r>
      <w:r>
        <w:rPr>
          <w:rFonts w:eastAsia="Times New Roman" w:cs="Times New Roman"/>
          <w:szCs w:val="24"/>
        </w:rPr>
        <w:t>χε πει κατά λέξη</w:t>
      </w:r>
      <w:r>
        <w:rPr>
          <w:rFonts w:eastAsia="Times New Roman" w:cs="Times New Roman"/>
          <w:szCs w:val="24"/>
        </w:rPr>
        <w:t>:</w:t>
      </w:r>
      <w:r>
        <w:rPr>
          <w:rFonts w:eastAsia="Times New Roman" w:cs="Times New Roman"/>
          <w:szCs w:val="24"/>
        </w:rPr>
        <w:t xml:space="preserve"> «Ήταν λάθος μας όταν μετά την 20</w:t>
      </w:r>
      <w:r>
        <w:rPr>
          <w:rFonts w:eastAsia="Times New Roman" w:cs="Times New Roman"/>
          <w:szCs w:val="24"/>
          <w:vertAlign w:val="superscript"/>
        </w:rPr>
        <w:t>η</w:t>
      </w:r>
      <w:r>
        <w:rPr>
          <w:rFonts w:eastAsia="Times New Roman" w:cs="Times New Roman"/>
          <w:szCs w:val="24"/>
        </w:rPr>
        <w:t xml:space="preserve"> Φλεβάρη παρασυρθήκαμε σε μία διαπραγμάτευση διαρκούς φθοράς». Ήρθε, λοιπόν, στα λόγια μας, κατηγορώντας μας όμως συγχρόνως κατά την προσφιλή του συνήθεια.</w:t>
      </w:r>
    </w:p>
    <w:p w14:paraId="7548F6E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Φθάσαμε, λοιπόν, τον Ιούνιο του 2015 και εκεί που</w:t>
      </w:r>
      <w:r>
        <w:rPr>
          <w:rFonts w:eastAsia="Times New Roman" w:cs="Times New Roman"/>
          <w:szCs w:val="24"/>
        </w:rPr>
        <w:t xml:space="preserve"> περιμέναμε «να χορεύουν οι αγορές στα νταούλια μας», οι αγορές κοίταζαν παγερά αδιάφορες τον δικό μας χορό του Ζαλόγγου. Το σχέδιο είχε αρχίσει να φαίνεται ότι κακοφορμίζει και κάπου εκεί στην απόγνωση ήρθε η έμπνευση για τη διακοπή των συνομιλιών και την</w:t>
      </w:r>
      <w:r>
        <w:rPr>
          <w:rFonts w:eastAsia="Times New Roman" w:cs="Times New Roman"/>
          <w:szCs w:val="24"/>
        </w:rPr>
        <w:t xml:space="preserve"> προκήρυξη του δημοψηφίσματος, όπερ μεταφραζόμενο σήμαινε</w:t>
      </w:r>
      <w:r>
        <w:rPr>
          <w:rFonts w:eastAsia="Times New Roman" w:cs="Times New Roman"/>
          <w:szCs w:val="24"/>
        </w:rPr>
        <w:t>:</w:t>
      </w:r>
      <w:r>
        <w:rPr>
          <w:rFonts w:eastAsia="Times New Roman" w:cs="Times New Roman"/>
          <w:szCs w:val="24"/>
        </w:rPr>
        <w:t xml:space="preserve"> «Ελληνικέ λαέ, τα έχουμε κάνει </w:t>
      </w:r>
      <w:r>
        <w:rPr>
          <w:rFonts w:eastAsia="Times New Roman" w:cs="Times New Roman"/>
          <w:szCs w:val="24"/>
        </w:rPr>
        <w:lastRenderedPageBreak/>
        <w:t>σαλάτα. Βοήθα να ξεμπλέξουμε ή</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πάρε εσύ την ευθύνη της αποτυχίας». Τυχοδιωκτισμός; Ανευθυνότητα; Ηρωική έξοδος; Ίσως όλα αυτά μαζί. </w:t>
      </w:r>
    </w:p>
    <w:p w14:paraId="7548F6E1" w14:textId="77777777" w:rsidR="006C746B" w:rsidRDefault="002A59A5">
      <w:pPr>
        <w:spacing w:line="600" w:lineRule="auto"/>
        <w:ind w:firstLine="720"/>
        <w:jc w:val="both"/>
        <w:rPr>
          <w:rFonts w:eastAsia="Times New Roman" w:cs="Times New Roman"/>
          <w:szCs w:val="28"/>
        </w:rPr>
      </w:pPr>
      <w:r>
        <w:rPr>
          <w:rFonts w:eastAsia="Times New Roman" w:cs="Times New Roman"/>
          <w:szCs w:val="24"/>
        </w:rPr>
        <w:t xml:space="preserve">Τα αποτελέσματα είναι γνωστά. Το δημοψήφισμα δίχασε τον ελληνικό λαό τη στιγμή που χρειαζόταν η μέγιστη ενότητα. Ο </w:t>
      </w:r>
      <w:r>
        <w:rPr>
          <w:rFonts w:eastAsia="Times New Roman" w:cs="Times New Roman"/>
          <w:szCs w:val="28"/>
        </w:rPr>
        <w:t xml:space="preserve">κ. Καμμένος, μάλιστα, είπε </w:t>
      </w:r>
      <w:r>
        <w:rPr>
          <w:rFonts w:eastAsia="Times New Roman" w:cs="Times New Roman"/>
          <w:szCs w:val="28"/>
        </w:rPr>
        <w:t xml:space="preserve">το αμίμητο </w:t>
      </w:r>
      <w:r>
        <w:rPr>
          <w:rFonts w:eastAsia="Times New Roman" w:cs="Times New Roman"/>
          <w:szCs w:val="28"/>
        </w:rPr>
        <w:t>στεκόμενος δίπλα στον Πρωθυπουργό</w:t>
      </w:r>
      <w:r>
        <w:rPr>
          <w:rFonts w:eastAsia="Times New Roman" w:cs="Times New Roman"/>
          <w:szCs w:val="28"/>
        </w:rPr>
        <w:t>:</w:t>
      </w:r>
      <w:r>
        <w:rPr>
          <w:rFonts w:eastAsia="Times New Roman" w:cs="Times New Roman"/>
          <w:szCs w:val="28"/>
        </w:rPr>
        <w:t xml:space="preserve"> «Οι Ένοπλες Δυνάμεις εγγυώνται τη σταθερότητα στο εσωτερικό της χώρα</w:t>
      </w:r>
      <w:r>
        <w:rPr>
          <w:rFonts w:eastAsia="Times New Roman" w:cs="Times New Roman"/>
          <w:szCs w:val="28"/>
        </w:rPr>
        <w:t>ς», μία δήλωση που έκανε πολλούς να ανατριχιάσουν, όχι όμως τον Πρωθυπουργό που ήταν δίπλα.</w:t>
      </w:r>
    </w:p>
    <w:p w14:paraId="7548F6E2"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Έκλεισαν οι τράπεζες, κάτι που ήταν εκ των προτέρων γνωστό κατά τον κ. Βαρουφάκη, όπως είπε σε μεταγενέστερη συνέντευξη στον </w:t>
      </w:r>
      <w:r>
        <w:rPr>
          <w:rFonts w:eastAsia="Times New Roman" w:cs="Times New Roman"/>
          <w:szCs w:val="28"/>
        </w:rPr>
        <w:t>«</w:t>
      </w:r>
      <w:r>
        <w:rPr>
          <w:rFonts w:eastAsia="Times New Roman" w:cs="Times New Roman"/>
          <w:szCs w:val="28"/>
        </w:rPr>
        <w:t>ΣΚΑΪ</w:t>
      </w:r>
      <w:r>
        <w:rPr>
          <w:rFonts w:eastAsia="Times New Roman" w:cs="Times New Roman"/>
          <w:szCs w:val="28"/>
        </w:rPr>
        <w:t>»</w:t>
      </w:r>
      <w:r>
        <w:rPr>
          <w:rFonts w:eastAsia="Times New Roman" w:cs="Times New Roman"/>
          <w:szCs w:val="28"/>
        </w:rPr>
        <w:t>. Στη συνέχεια, ήρθαν τα «</w:t>
      </w:r>
      <w:r>
        <w:rPr>
          <w:rFonts w:eastAsia="Times New Roman" w:cs="Times New Roman"/>
          <w:szCs w:val="28"/>
          <w:lang w:val="en-US"/>
        </w:rPr>
        <w:t>capital</w:t>
      </w:r>
      <w:r>
        <w:rPr>
          <w:rFonts w:eastAsia="Times New Roman" w:cs="Times New Roman"/>
          <w:szCs w:val="28"/>
        </w:rPr>
        <w:t xml:space="preserve"> </w:t>
      </w:r>
      <w:r>
        <w:rPr>
          <w:rFonts w:eastAsia="Times New Roman" w:cs="Times New Roman"/>
          <w:szCs w:val="28"/>
          <w:lang w:val="en-US"/>
        </w:rPr>
        <w:t>controls</w:t>
      </w:r>
      <w:r>
        <w:rPr>
          <w:rFonts w:eastAsia="Times New Roman" w:cs="Times New Roman"/>
          <w:szCs w:val="28"/>
        </w:rPr>
        <w:t>»,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xml:space="preserve"> Το 63% είπε «ΟΧΙ» στο δημοψήφισμα, το οποίο τελικά μεταφράστηκε σε «ΟΧΙ στον Γιάννη Βαρουφάκη», ο οποίος απομακρύνθηκε την ίδια ημέρα.</w:t>
      </w:r>
    </w:p>
    <w:p w14:paraId="7548F6E3"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lastRenderedPageBreak/>
        <w:t>Ακολούθησε η Διάσκεψη των Αρχηγών, η δεκαεπτάωρη διαπραγμάτευση και το τρίτο μνημόνιο, το μνημό</w:t>
      </w:r>
      <w:r>
        <w:rPr>
          <w:rFonts w:eastAsia="Times New Roman" w:cs="Times New Roman"/>
          <w:szCs w:val="28"/>
        </w:rPr>
        <w:t>νιο</w:t>
      </w:r>
      <w:r>
        <w:rPr>
          <w:rFonts w:eastAsia="Times New Roman" w:cs="Times New Roman"/>
          <w:szCs w:val="28"/>
        </w:rPr>
        <w:t>,</w:t>
      </w:r>
      <w:r>
        <w:rPr>
          <w:rFonts w:eastAsia="Times New Roman" w:cs="Times New Roman"/>
          <w:szCs w:val="28"/>
        </w:rPr>
        <w:t xml:space="preserve"> που και εμείς ψηφίσαμε στη Βουλή, κρατώντας τη χώρα στην Ευρώπη, όταν κάποιοι σύντροφοί σας τραβούσαν το χαλί κάτω από τα πόδια της χώρας. </w:t>
      </w:r>
    </w:p>
    <w:p w14:paraId="7548F6E4"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Όμως, κύριοι της Συμπολίτευσης, επειδή ακούω πολλές φορές το «</w:t>
      </w:r>
      <w:r>
        <w:rPr>
          <w:rFonts w:eastAsia="Times New Roman" w:cs="Times New Roman"/>
          <w:szCs w:val="28"/>
        </w:rPr>
        <w:t>κ</w:t>
      </w:r>
      <w:r>
        <w:rPr>
          <w:rFonts w:eastAsia="Times New Roman" w:cs="Times New Roman"/>
          <w:szCs w:val="28"/>
        </w:rPr>
        <w:t>ι εσείς το ψηφίσατε», πρέπει να ξεκαθαρίσουμε κά</w:t>
      </w:r>
      <w:r>
        <w:rPr>
          <w:rFonts w:eastAsia="Times New Roman" w:cs="Times New Roman"/>
          <w:szCs w:val="28"/>
        </w:rPr>
        <w:t>τι</w:t>
      </w:r>
      <w:r>
        <w:rPr>
          <w:rFonts w:eastAsia="Times New Roman" w:cs="Times New Roman"/>
          <w:szCs w:val="28"/>
        </w:rPr>
        <w:t>,</w:t>
      </w:r>
      <w:r>
        <w:rPr>
          <w:rFonts w:eastAsia="Times New Roman" w:cs="Times New Roman"/>
          <w:szCs w:val="28"/>
        </w:rPr>
        <w:t xml:space="preserve"> μια και καλή. Ψηφίσαμε τον προορισμό, την ευρωπαϊκή προοπτική της χώρας. Τη διαδρομή επιλέξατε να τη χαράξετε μόνοι σας, παρά τις δικές μας παραινέσεις πέρυσι τον Αύγουστο. Μη ζητάτε, λοιπόν, τώρα τα ρέστα. Το άλλοθι που επικαλείσ</w:t>
      </w:r>
      <w:r>
        <w:rPr>
          <w:rFonts w:eastAsia="Times New Roman" w:cs="Times New Roman"/>
          <w:szCs w:val="28"/>
        </w:rPr>
        <w:t>τ</w:t>
      </w:r>
      <w:r>
        <w:rPr>
          <w:rFonts w:eastAsia="Times New Roman" w:cs="Times New Roman"/>
          <w:szCs w:val="28"/>
        </w:rPr>
        <w:t>ε συχνά-πυκνά</w:t>
      </w:r>
      <w:r>
        <w:rPr>
          <w:rFonts w:eastAsia="Times New Roman" w:cs="Times New Roman"/>
          <w:szCs w:val="28"/>
        </w:rPr>
        <w:t>:</w:t>
      </w:r>
      <w:r>
        <w:rPr>
          <w:rFonts w:eastAsia="Times New Roman" w:cs="Times New Roman"/>
          <w:szCs w:val="28"/>
        </w:rPr>
        <w:t xml:space="preserve"> «Τον Σ</w:t>
      </w:r>
      <w:r>
        <w:rPr>
          <w:rFonts w:eastAsia="Times New Roman" w:cs="Times New Roman"/>
          <w:szCs w:val="28"/>
        </w:rPr>
        <w:t>επτέμβριο στις εκλογές κερδίσαμε ξανά», να το σκεφτείτε ξανά. Σκεφτείτε μήπως η ψήφος του λαού μεταφράζεται σε</w:t>
      </w:r>
      <w:r>
        <w:rPr>
          <w:rFonts w:eastAsia="Times New Roman" w:cs="Times New Roman"/>
          <w:szCs w:val="28"/>
        </w:rPr>
        <w:t>:</w:t>
      </w:r>
      <w:r>
        <w:rPr>
          <w:rFonts w:eastAsia="Times New Roman" w:cs="Times New Roman"/>
          <w:szCs w:val="28"/>
        </w:rPr>
        <w:t xml:space="preserve"> «Δεν σ’ αφήνω να δραπετεύσεις έτσι όπως τα έκανες» ή σκεφτείτε μήπως ο λαός θεώρησε ότι εσείς μπορείτε καλύτερα να εφαρμόσετε το μνημόνιο που υπ</w:t>
      </w:r>
      <w:r>
        <w:rPr>
          <w:rFonts w:eastAsia="Times New Roman" w:cs="Times New Roman"/>
          <w:szCs w:val="28"/>
        </w:rPr>
        <w:t>ογράψατε. Από την Ευρώπη, άλλωστε, φαίνεται να συμφωνούν μ</w:t>
      </w:r>
      <w:r>
        <w:rPr>
          <w:rFonts w:eastAsia="Times New Roman" w:cs="Times New Roman"/>
          <w:szCs w:val="28"/>
        </w:rPr>
        <w:t>ε</w:t>
      </w:r>
      <w:r>
        <w:rPr>
          <w:rFonts w:eastAsia="Times New Roman" w:cs="Times New Roman"/>
          <w:szCs w:val="28"/>
        </w:rPr>
        <w:t xml:space="preserve"> αυτό.</w:t>
      </w:r>
    </w:p>
    <w:p w14:paraId="7548F6E5"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lastRenderedPageBreak/>
        <w:t>Κλείνοντας</w:t>
      </w:r>
      <w:r>
        <w:rPr>
          <w:rFonts w:eastAsia="Times New Roman" w:cs="Times New Roman"/>
          <w:szCs w:val="28"/>
        </w:rPr>
        <w:t xml:space="preserve"> </w:t>
      </w:r>
      <w:r>
        <w:rPr>
          <w:rFonts w:eastAsia="Times New Roman" w:cs="Times New Roman"/>
          <w:szCs w:val="28"/>
        </w:rPr>
        <w:t xml:space="preserve">επιτρέψτε μου να πω δυο λόγια για τη σκοπιμότητα ψήφισης της </w:t>
      </w:r>
      <w:r>
        <w:rPr>
          <w:rFonts w:eastAsia="Times New Roman" w:cs="Times New Roman"/>
          <w:szCs w:val="28"/>
        </w:rPr>
        <w:t>ε</w:t>
      </w:r>
      <w:r>
        <w:rPr>
          <w:rFonts w:eastAsia="Times New Roman" w:cs="Times New Roman"/>
          <w:szCs w:val="28"/>
        </w:rPr>
        <w:t xml:space="preserve">ξεταστικής </w:t>
      </w:r>
      <w:r>
        <w:rPr>
          <w:rFonts w:eastAsia="Times New Roman" w:cs="Times New Roman"/>
          <w:szCs w:val="28"/>
        </w:rPr>
        <w:t>ε</w:t>
      </w:r>
      <w:r>
        <w:rPr>
          <w:rFonts w:eastAsia="Times New Roman" w:cs="Times New Roman"/>
          <w:szCs w:val="28"/>
        </w:rPr>
        <w:t xml:space="preserve">πιτροπής. Είμαι μέλος της </w:t>
      </w:r>
      <w:r>
        <w:rPr>
          <w:rFonts w:eastAsia="Times New Roman" w:cs="Times New Roman"/>
          <w:szCs w:val="28"/>
        </w:rPr>
        <w:t>ε</w:t>
      </w:r>
      <w:r>
        <w:rPr>
          <w:rFonts w:eastAsia="Times New Roman" w:cs="Times New Roman"/>
          <w:szCs w:val="28"/>
        </w:rPr>
        <w:t xml:space="preserve">ξεταστικής </w:t>
      </w:r>
      <w:r>
        <w:rPr>
          <w:rFonts w:eastAsia="Times New Roman" w:cs="Times New Roman"/>
          <w:szCs w:val="28"/>
        </w:rPr>
        <w:t>ε</w:t>
      </w:r>
      <w:r>
        <w:rPr>
          <w:rFonts w:eastAsia="Times New Roman" w:cs="Times New Roman"/>
          <w:szCs w:val="28"/>
        </w:rPr>
        <w:t xml:space="preserve">πιτροπής για τα δάνεια των κομμάτων και των </w:t>
      </w:r>
      <w:r>
        <w:rPr>
          <w:rFonts w:eastAsia="Times New Roman" w:cs="Times New Roman"/>
          <w:szCs w:val="28"/>
        </w:rPr>
        <w:t>μ</w:t>
      </w:r>
      <w:r>
        <w:rPr>
          <w:rFonts w:eastAsia="Times New Roman" w:cs="Times New Roman"/>
          <w:szCs w:val="28"/>
        </w:rPr>
        <w:t xml:space="preserve">έσων </w:t>
      </w:r>
      <w:r>
        <w:rPr>
          <w:rFonts w:eastAsia="Times New Roman" w:cs="Times New Roman"/>
          <w:szCs w:val="28"/>
        </w:rPr>
        <w:t>μ</w:t>
      </w:r>
      <w:r>
        <w:rPr>
          <w:rFonts w:eastAsia="Times New Roman" w:cs="Times New Roman"/>
          <w:szCs w:val="28"/>
        </w:rPr>
        <w:t xml:space="preserve">αζικής </w:t>
      </w:r>
      <w:r>
        <w:rPr>
          <w:rFonts w:eastAsia="Times New Roman" w:cs="Times New Roman"/>
          <w:szCs w:val="28"/>
        </w:rPr>
        <w:t>ε</w:t>
      </w:r>
      <w:r>
        <w:rPr>
          <w:rFonts w:eastAsia="Times New Roman" w:cs="Times New Roman"/>
          <w:szCs w:val="28"/>
        </w:rPr>
        <w:t>νημέρωσ</w:t>
      </w:r>
      <w:r>
        <w:rPr>
          <w:rFonts w:eastAsia="Times New Roman" w:cs="Times New Roman"/>
          <w:szCs w:val="28"/>
        </w:rPr>
        <w:t xml:space="preserve">ης, την οποία ψηφίσαμε ομόφωνα πριν από τρεις-τέσσερις μήνες. Πρόκειται για μία </w:t>
      </w:r>
      <w:r>
        <w:rPr>
          <w:rFonts w:eastAsia="Times New Roman" w:cs="Times New Roman"/>
          <w:szCs w:val="28"/>
        </w:rPr>
        <w:t>ε</w:t>
      </w:r>
      <w:r>
        <w:rPr>
          <w:rFonts w:eastAsia="Times New Roman" w:cs="Times New Roman"/>
          <w:szCs w:val="28"/>
        </w:rPr>
        <w:t xml:space="preserve">ξεταστική </w:t>
      </w:r>
      <w:r>
        <w:rPr>
          <w:rFonts w:eastAsia="Times New Roman" w:cs="Times New Roman"/>
          <w:szCs w:val="28"/>
        </w:rPr>
        <w:t>ε</w:t>
      </w:r>
      <w:r>
        <w:rPr>
          <w:rFonts w:eastAsia="Times New Roman" w:cs="Times New Roman"/>
          <w:szCs w:val="28"/>
        </w:rPr>
        <w:t>πιτροπή με πλούσιο αντικείμενο</w:t>
      </w:r>
      <w:r>
        <w:rPr>
          <w:rFonts w:eastAsia="Times New Roman" w:cs="Times New Roman"/>
          <w:szCs w:val="28"/>
        </w:rPr>
        <w:t>,</w:t>
      </w:r>
      <w:r>
        <w:rPr>
          <w:rFonts w:eastAsia="Times New Roman" w:cs="Times New Roman"/>
          <w:szCs w:val="28"/>
        </w:rPr>
        <w:t xml:space="preserve"> που ρίχνει φως στο τρίπτυχο «πολιτικό σύστημα-τράπεζες-</w:t>
      </w:r>
      <w:r>
        <w:rPr>
          <w:rFonts w:eastAsia="Times New Roman" w:cs="Times New Roman"/>
          <w:szCs w:val="28"/>
        </w:rPr>
        <w:t>μέσα μαζικής ενημέρωσης</w:t>
      </w:r>
      <w:r>
        <w:rPr>
          <w:rFonts w:eastAsia="Times New Roman" w:cs="Times New Roman"/>
          <w:szCs w:val="28"/>
        </w:rPr>
        <w:t xml:space="preserve">». </w:t>
      </w:r>
    </w:p>
    <w:p w14:paraId="7548F6E6"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Οι Βουλευτές της Συμπολίτευσης έχουν αναφερθεί πολ</w:t>
      </w:r>
      <w:r>
        <w:rPr>
          <w:rFonts w:eastAsia="Times New Roman" w:cs="Times New Roman"/>
          <w:szCs w:val="28"/>
        </w:rPr>
        <w:t xml:space="preserve">λές φορές στο πόσο χρήσιμη και διαφωτιστική είναι αυτή η </w:t>
      </w:r>
      <w:r>
        <w:rPr>
          <w:rFonts w:eastAsia="Times New Roman" w:cs="Times New Roman"/>
          <w:szCs w:val="28"/>
        </w:rPr>
        <w:t>εξεταστική επιτροπή</w:t>
      </w:r>
      <w:r>
        <w:rPr>
          <w:rFonts w:eastAsia="Times New Roman" w:cs="Times New Roman"/>
          <w:szCs w:val="28"/>
        </w:rPr>
        <w:t xml:space="preserve">. Όντως είναι. Πιστεύω ότι αυτό το λένε όχι με μία ρεβανσιστική διάθεση απέναντι σε κόμματα και </w:t>
      </w:r>
      <w:r>
        <w:rPr>
          <w:rFonts w:eastAsia="Times New Roman" w:cs="Times New Roman"/>
          <w:szCs w:val="28"/>
        </w:rPr>
        <w:t>μέσα μαζικής ενημέρωσης</w:t>
      </w:r>
      <w:r>
        <w:rPr>
          <w:rFonts w:eastAsia="Times New Roman" w:cs="Times New Roman"/>
          <w:szCs w:val="28"/>
        </w:rPr>
        <w:t>, αλλά γιατί θα διαπιστωθούν προηγούμενες παθογένειες</w:t>
      </w:r>
      <w:r>
        <w:rPr>
          <w:rFonts w:eastAsia="Times New Roman" w:cs="Times New Roman"/>
          <w:szCs w:val="28"/>
        </w:rPr>
        <w:t>,</w:t>
      </w:r>
      <w:r>
        <w:rPr>
          <w:rFonts w:eastAsia="Times New Roman" w:cs="Times New Roman"/>
          <w:szCs w:val="28"/>
        </w:rPr>
        <w:t xml:space="preserve"> έτσι ώστε να μην επαναληφθούν στο μέλλον. </w:t>
      </w:r>
    </w:p>
    <w:p w14:paraId="7548F6E7"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Η αγάπη, λοιπόν, για την αλήθεια και τη διαφάνεια δεν μπορεί να είναι αλά καρτ. Άλλωστε και ο Πρωθυπουργός κ. Τσίπρας στις 15 Απριλίου του προηγούμενου έτους, όταν συζητιόταν η </w:t>
      </w:r>
      <w:r>
        <w:rPr>
          <w:rFonts w:eastAsia="Times New Roman" w:cs="Times New Roman"/>
          <w:szCs w:val="28"/>
        </w:rPr>
        <w:t xml:space="preserve">εξεταστική </w:t>
      </w:r>
      <w:r>
        <w:rPr>
          <w:rFonts w:eastAsia="Times New Roman" w:cs="Times New Roman"/>
          <w:szCs w:val="28"/>
        </w:rPr>
        <w:lastRenderedPageBreak/>
        <w:t>επιτροπή</w:t>
      </w:r>
      <w:r>
        <w:rPr>
          <w:rFonts w:eastAsia="Times New Roman" w:cs="Times New Roman"/>
          <w:szCs w:val="28"/>
        </w:rPr>
        <w:t>, είχε πει</w:t>
      </w:r>
      <w:r>
        <w:rPr>
          <w:rFonts w:eastAsia="Times New Roman" w:cs="Times New Roman"/>
          <w:szCs w:val="28"/>
        </w:rPr>
        <w:t>:</w:t>
      </w:r>
      <w:r>
        <w:rPr>
          <w:rFonts w:eastAsia="Times New Roman" w:cs="Times New Roman"/>
          <w:szCs w:val="28"/>
        </w:rPr>
        <w:t xml:space="preserve"> «Ζητ</w:t>
      </w:r>
      <w:r>
        <w:rPr>
          <w:rFonts w:eastAsia="Times New Roman" w:cs="Times New Roman"/>
          <w:szCs w:val="28"/>
        </w:rPr>
        <w:t xml:space="preserve">άμε να βγουν στο φως αυτά που θέλει να μάθει ο ελληνικός λαός». Όντως, ο κόσμος θέλει διαφάνεια, </w:t>
      </w:r>
      <w:r>
        <w:rPr>
          <w:rFonts w:eastAsia="Times New Roman" w:cs="Times New Roman"/>
          <w:szCs w:val="28"/>
        </w:rPr>
        <w:t xml:space="preserve">θέλει </w:t>
      </w:r>
      <w:r>
        <w:rPr>
          <w:rFonts w:eastAsia="Times New Roman" w:cs="Times New Roman"/>
          <w:szCs w:val="28"/>
        </w:rPr>
        <w:t>αλήθεια και όχι κουκουλώματα, για να αποκατασταθεί κάπως η τρωθείσα αξιοπιστία του πολιτικού μας συστήματος.</w:t>
      </w:r>
    </w:p>
    <w:p w14:paraId="7548F6E8"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Ακούω τον λαλίστατο πρώην Υπουργό Οικονομικώ</w:t>
      </w:r>
      <w:r>
        <w:rPr>
          <w:rFonts w:eastAsia="Times New Roman" w:cs="Times New Roman"/>
          <w:szCs w:val="28"/>
        </w:rPr>
        <w:t>ν –που έχει γίνει μάλιστα τώρα και εικονογραφημένο κόμικ</w:t>
      </w:r>
      <w:r>
        <w:rPr>
          <w:rFonts w:eastAsia="Times New Roman" w:cs="Times New Roman"/>
          <w:szCs w:val="28"/>
        </w:rPr>
        <w:t>,</w:t>
      </w:r>
      <w:r>
        <w:rPr>
          <w:rFonts w:eastAsia="Times New Roman" w:cs="Times New Roman"/>
          <w:szCs w:val="28"/>
        </w:rPr>
        <w:t xml:space="preserve"> απ’ ό,τι έχω δει</w:t>
      </w:r>
      <w:r>
        <w:rPr>
          <w:rFonts w:eastAsia="Times New Roman" w:cs="Times New Roman"/>
          <w:szCs w:val="28"/>
        </w:rPr>
        <w:t>,</w:t>
      </w:r>
      <w:r>
        <w:rPr>
          <w:rFonts w:eastAsia="Times New Roman" w:cs="Times New Roman"/>
          <w:szCs w:val="28"/>
        </w:rPr>
        <w:t xml:space="preserve"> στα βιβλιοπωλεία- να κατηγορεί την παρούσα Κυβέρνηση. Διαβάζει τα βιβλία των πρώην συνεργατών, όπως ο κ. Γκαλμπρέιθ και ακούει την πρώην Πρόεδρο της Βουλής να ξιφουλκεί κατά του Πρ</w:t>
      </w:r>
      <w:r>
        <w:rPr>
          <w:rFonts w:eastAsia="Times New Roman" w:cs="Times New Roman"/>
          <w:szCs w:val="28"/>
        </w:rPr>
        <w:t xml:space="preserve">ωθυπουργού. </w:t>
      </w:r>
    </w:p>
    <w:p w14:paraId="7548F6E9" w14:textId="77777777" w:rsidR="006C746B" w:rsidRDefault="002A59A5">
      <w:pPr>
        <w:spacing w:line="600" w:lineRule="auto"/>
        <w:ind w:firstLine="720"/>
        <w:jc w:val="both"/>
        <w:rPr>
          <w:rFonts w:eastAsia="Times New Roman" w:cs="Times New Roman"/>
          <w:szCs w:val="24"/>
        </w:rPr>
      </w:pPr>
      <w:r>
        <w:rPr>
          <w:rFonts w:eastAsia="Times New Roman" w:cs="Times New Roman"/>
          <w:szCs w:val="28"/>
        </w:rPr>
        <w:t>Εσείς δεν θέλετε να τα αποκρούσετε όλα αυτά; Να μην είναι ακόμα μία φορά ομόφωνη η απόφαση της Βουλής για φως στα γεγονότα;</w:t>
      </w:r>
    </w:p>
    <w:p w14:paraId="7548F6EA"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7548F6EB"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Κύριε Πρόεδρε, θα ήθελα ακόμα ένα λ</w:t>
      </w:r>
      <w:r>
        <w:rPr>
          <w:rFonts w:eastAsia="Times New Roman" w:cs="Times New Roman"/>
          <w:szCs w:val="28"/>
        </w:rPr>
        <w:t>επτό.</w:t>
      </w:r>
    </w:p>
    <w:p w14:paraId="7548F6E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κάνω και μία παρένθεση. Επειδή άκουσα να λέει ο </w:t>
      </w:r>
      <w:r>
        <w:rPr>
          <w:rFonts w:eastAsia="Times New Roman" w:cs="Times New Roman"/>
          <w:szCs w:val="28"/>
        </w:rPr>
        <w:t xml:space="preserve">Κοινοβουλευτικός Εκπρόσωπος </w:t>
      </w:r>
      <w:r>
        <w:rPr>
          <w:rFonts w:eastAsia="Times New Roman" w:cs="Times New Roman"/>
          <w:szCs w:val="24"/>
        </w:rPr>
        <w:t xml:space="preserve">του ΣΥΡΙΖΑ σε σημερινή του συνέντευξη ότι το Ποτάμι ξεπουλήθηκε στη Νέα Δημοκρατία, πόθεν αυτό το συμπέρασμα; </w:t>
      </w:r>
    </w:p>
    <w:p w14:paraId="7548F6E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Ποιος το είπε αυτό;</w:t>
      </w:r>
    </w:p>
    <w:p w14:paraId="7548F6E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ΓΕΩΡΓΙΟΣ ΜΑΥΡΩΤ</w:t>
      </w:r>
      <w:r>
        <w:rPr>
          <w:rFonts w:eastAsia="Times New Roman" w:cs="Times New Roman"/>
          <w:b/>
          <w:szCs w:val="24"/>
        </w:rPr>
        <w:t xml:space="preserve">ΑΣ: </w:t>
      </w:r>
      <w:r>
        <w:rPr>
          <w:rFonts w:eastAsia="Times New Roman" w:cs="Times New Roman"/>
          <w:szCs w:val="24"/>
        </w:rPr>
        <w:t xml:space="preserve">Ο κ. Φάμελλος το είπε. </w:t>
      </w:r>
    </w:p>
    <w:p w14:paraId="7548F6E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είπε επειδή δεν έχουμε πέσει θύμα της γοητείας του κ. Τσίπρα, όπως ο κ. Λεβέντης</w:t>
      </w:r>
      <w:r>
        <w:rPr>
          <w:rFonts w:eastAsia="Times New Roman" w:cs="Times New Roman"/>
          <w:szCs w:val="24"/>
        </w:rPr>
        <w:t>,</w:t>
      </w:r>
      <w:r>
        <w:rPr>
          <w:rFonts w:eastAsia="Times New Roman" w:cs="Times New Roman"/>
          <w:szCs w:val="24"/>
        </w:rPr>
        <w:t xml:space="preserve"> που τελευταία σας ακολουθεί κατά πόδας; Για τον ΣΥΡΙΖΑ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όποιος δεν είναι μαζί του, είναι πουλημένος; Ωραία λογική, εποικοδομητική και π</w:t>
      </w:r>
      <w:r>
        <w:rPr>
          <w:rFonts w:eastAsia="Times New Roman" w:cs="Times New Roman"/>
          <w:szCs w:val="24"/>
        </w:rPr>
        <w:t>ροοδευτική!</w:t>
      </w:r>
    </w:p>
    <w:p w14:paraId="7548F6F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δούμε την παρούσα εξεταστική επιτροπή ως προϊόν ρεβανσισμού, τότε έχουμε χάσει. Αν τη δούμε ως μια διαδικασία αποτίμησης ενεργειών και πολιτικών, έχουμε πολλά </w:t>
      </w:r>
      <w:r>
        <w:rPr>
          <w:rFonts w:eastAsia="Times New Roman" w:cs="Times New Roman"/>
          <w:szCs w:val="24"/>
        </w:rPr>
        <w:lastRenderedPageBreak/>
        <w:t>να μάθουμε για το μέλλον, έτσι ώστε να αποφύγουμε πα</w:t>
      </w:r>
      <w:r>
        <w:rPr>
          <w:rFonts w:eastAsia="Times New Roman" w:cs="Times New Roman"/>
          <w:szCs w:val="24"/>
        </w:rPr>
        <w:t>ρόμοιες ήττες, όχι ήττες του ΣΥΡΙΖΑ, αλλά ήττες του πολιτικού συστήματος</w:t>
      </w:r>
      <w:r>
        <w:rPr>
          <w:rFonts w:eastAsia="Times New Roman" w:cs="Times New Roman"/>
          <w:szCs w:val="24"/>
        </w:rPr>
        <w:t>,</w:t>
      </w:r>
      <w:r>
        <w:rPr>
          <w:rFonts w:eastAsia="Times New Roman" w:cs="Times New Roman"/>
          <w:szCs w:val="24"/>
        </w:rPr>
        <w:t xml:space="preserve"> που επί επτά χρόνια δεν μπόρεσε να μας βγάλει από την κρίση</w:t>
      </w:r>
    </w:p>
    <w:p w14:paraId="7548F6F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Ας δούμε και ας κάνουμε την αυτοκριτική μας. Τι δεν κάνουμε καλά; Γιατί είμαστε οι μοναδικοί που δεν έχουμε βγει από τα μν</w:t>
      </w:r>
      <w:r>
        <w:rPr>
          <w:rFonts w:eastAsia="Times New Roman" w:cs="Times New Roman"/>
          <w:szCs w:val="24"/>
        </w:rPr>
        <w:t xml:space="preserve">ημόνια; Τι έκαναν οι Κύπριοι, οι Πορτογάλοι, οι Ιρλανδοί και τα κατάφεραν; </w:t>
      </w:r>
    </w:p>
    <w:p w14:paraId="7548F6F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Πιστεύω ότι ορθολογικές δυνάμεις υπάρχουν σε όλα τα κόμματα ευρωπαϊκού προσανατολισμού, όπως και οπισθοδρομικές. Για να βγούμε από την κρίση, όμως, χρειάζεται να συνθέσουμε τα πλεο</w:t>
      </w:r>
      <w:r>
        <w:rPr>
          <w:rFonts w:eastAsia="Times New Roman" w:cs="Times New Roman"/>
          <w:szCs w:val="24"/>
        </w:rPr>
        <w:t xml:space="preserve">νεκτήματά μας και όχι να αθροίσουμε τις παθογένειές μας. </w:t>
      </w:r>
    </w:p>
    <w:p w14:paraId="7548F6F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Ας ρίξουμε, λοιπόν, μια ματιά στο ρευστό διεθνές περιβάλλον και ας συνειδητοποιήσουμε επιτέλους ότι δεν έχουμε την πολυτέλεια να επαναλαμβάνουμε τα λάθη του παρελθόντος. </w:t>
      </w:r>
    </w:p>
    <w:p w14:paraId="7548F6F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πιστεύουμε ότι για να μην επαναλαμβάνονται τα λάθη του παρελθόντος από όλους μας πρέπει να αναδεικνύονται και να φωτίζονται, γι’ αυτό είμαστε υπέρ της σύστασης της παρούσας </w:t>
      </w:r>
      <w:r>
        <w:rPr>
          <w:rFonts w:eastAsia="Times New Roman" w:cs="Times New Roman"/>
          <w:szCs w:val="24"/>
        </w:rPr>
        <w:t>εξεταστικής επιτροπής</w:t>
      </w:r>
      <w:r>
        <w:rPr>
          <w:rFonts w:eastAsia="Times New Roman" w:cs="Times New Roman"/>
          <w:szCs w:val="24"/>
        </w:rPr>
        <w:t xml:space="preserve">. Γίναμε που γίναμε φτωχότεροι, ας γίνουμε τουλάχιστον </w:t>
      </w:r>
      <w:r>
        <w:rPr>
          <w:rFonts w:eastAsia="Times New Roman" w:cs="Times New Roman"/>
          <w:szCs w:val="24"/>
        </w:rPr>
        <w:t>σοφότεροι.</w:t>
      </w:r>
    </w:p>
    <w:p w14:paraId="7548F6F5" w14:textId="77777777" w:rsidR="006C746B" w:rsidRDefault="002A59A5">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7548F6F6" w14:textId="77777777" w:rsidR="006C746B" w:rsidRDefault="002A59A5">
      <w:pPr>
        <w:spacing w:line="600" w:lineRule="auto"/>
        <w:ind w:firstLine="720"/>
        <w:jc w:val="center"/>
        <w:rPr>
          <w:rFonts w:eastAsia="Times New Roman"/>
          <w:bCs/>
        </w:rPr>
      </w:pPr>
      <w:r>
        <w:rPr>
          <w:rFonts w:eastAsia="Times New Roman"/>
          <w:bCs/>
        </w:rPr>
        <w:t>(Χειροκροτήματα)</w:t>
      </w:r>
    </w:p>
    <w:p w14:paraId="7548F6F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Μαυρωτά, τον Κοινοβουλευτικό Εκπρόσωπο από το Ποτάμι.</w:t>
      </w:r>
    </w:p>
    <w:p w14:paraId="7548F6F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Θανάσης Παπαχριστόπουλος, ο Κοινοβουλευτικός Εκπρόσωπος από τους Ανεξάρτητους </w:t>
      </w:r>
      <w:r>
        <w:rPr>
          <w:rFonts w:eastAsia="Times New Roman" w:cs="Times New Roman"/>
          <w:szCs w:val="24"/>
        </w:rPr>
        <w:t>Έλληνες, για οκτώ λεπτά.</w:t>
      </w:r>
    </w:p>
    <w:p w14:paraId="7548F6F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olor w:val="000000"/>
          <w:szCs w:val="24"/>
        </w:rPr>
        <w:t>Ευχαριστώ, κύριε Πρόεδρε.</w:t>
      </w:r>
      <w:r>
        <w:rPr>
          <w:rFonts w:eastAsia="Times New Roman" w:cs="Times New Roman"/>
          <w:szCs w:val="24"/>
        </w:rPr>
        <w:t xml:space="preserve"> </w:t>
      </w:r>
    </w:p>
    <w:p w14:paraId="7548F6F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Θα ξεκινήσω λίγο ανορθόδοξα. Θα ξαναθυμίσω σε τι κατάσταση βρισκόμαστε αυτήν τη στιγμή. Θέλω πάντως, πριν πω οτιδήποτε, να παραδεχθώ ότι η αγορά δεν είναι στην καλύτερή της θέσ</w:t>
      </w:r>
      <w:r>
        <w:rPr>
          <w:rFonts w:eastAsia="Times New Roman" w:cs="Times New Roman"/>
          <w:szCs w:val="24"/>
        </w:rPr>
        <w:t xml:space="preserve">η. Ένα μεγάλο μέρος Ελλήνων πολιτών υποφέρει τώρα που μιλάμε. </w:t>
      </w:r>
    </w:p>
    <w:p w14:paraId="7548F6F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θέμα του ΕΚΑΣ, όπως και μερικές άλλες κινήσεις που κάναμε, δεν ήταν ό,τι καλύτερο. Νομίζω ότι γρήγορα πρέπει να τις διορθώσουμε. Και θέλω να πιστεύω ότι θα γίνει και αυτό, με μια διαφορά, ότ</w:t>
      </w:r>
      <w:r>
        <w:rPr>
          <w:rFonts w:eastAsia="Times New Roman" w:cs="Times New Roman"/>
          <w:szCs w:val="24"/>
        </w:rPr>
        <w:t>ι εμείς διαχειριζόμαστε –βαριά κουβέντα- μια λεηλασία που έγινε στη χώρα τα τελευταία σαράντα χρόνια. Πώς γίνεται κα</w:t>
      </w:r>
      <w:r>
        <w:rPr>
          <w:rFonts w:eastAsia="Times New Roman" w:cs="Times New Roman"/>
          <w:szCs w:val="24"/>
        </w:rPr>
        <w:t>μ</w:t>
      </w:r>
      <w:r>
        <w:rPr>
          <w:rFonts w:eastAsia="Times New Roman" w:cs="Times New Roman"/>
          <w:szCs w:val="24"/>
        </w:rPr>
        <w:t>μιά φορά</w:t>
      </w:r>
      <w:r>
        <w:rPr>
          <w:rFonts w:eastAsia="Times New Roman" w:cs="Times New Roman"/>
          <w:szCs w:val="24"/>
        </w:rPr>
        <w:t>,</w:t>
      </w:r>
      <w:r>
        <w:rPr>
          <w:rFonts w:eastAsia="Times New Roman" w:cs="Times New Roman"/>
          <w:szCs w:val="24"/>
        </w:rPr>
        <w:t xml:space="preserve"> που είναι πολλοί στο τραπέζι και την πληρώνει ο τελευταίος, έτσι διαχειριζόμαστε αυτή την πραγματικότητα αυτή τη στιγμή και λογικ</w:t>
      </w:r>
      <w:r>
        <w:rPr>
          <w:rFonts w:eastAsia="Times New Roman" w:cs="Times New Roman"/>
          <w:szCs w:val="24"/>
        </w:rPr>
        <w:t xml:space="preserve">ό είναι να έχουμε πολιτικό κόστος, γιατί ο πολίτης δίκαια –δεν τα βάζουμε ποτέ μαζί του- ζητάει από εμάς τις ευθύνες, γιατί εμείς κυβερνάμε. </w:t>
      </w:r>
    </w:p>
    <w:p w14:paraId="7548F6F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Θέλω, όμως, εδώ να θυμίσω τα εξής: Επειδή αυτή τη στιγμή που μιλάμε κάποιοι άνθρωποι μετά από τρία χρόνια θα πάρου</w:t>
      </w:r>
      <w:r>
        <w:rPr>
          <w:rFonts w:eastAsia="Times New Roman" w:cs="Times New Roman"/>
          <w:szCs w:val="24"/>
        </w:rPr>
        <w:t xml:space="preserve">ν εφάπαξ κουτσουρεμένο, πρέπει να δούμε γιατί θα είναι κουτσουρεμένο, γιατί θα είναι κομμένο. </w:t>
      </w:r>
    </w:p>
    <w:p w14:paraId="7548F6F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Κάποια ληξιπρόθεσμα χρήματα ήδη μπαίνουν στην αγορά. Ήδη εκταμιεύθηκαν 800 εκατομμύρια και θα εκταμιεύονται κάθε μήνα μέχρι του ποσού των 5,4 δισεκατομμυρίων.</w:t>
      </w:r>
    </w:p>
    <w:p w14:paraId="7548F6F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ΕΣΠΑ πια δεν πηγαίνει εκεί που πήγαινε, σε κάποιους </w:t>
      </w:r>
      <w:r>
        <w:rPr>
          <w:rFonts w:eastAsia="Times New Roman" w:cs="Times New Roman"/>
          <w:szCs w:val="24"/>
        </w:rPr>
        <w:t>«</w:t>
      </w:r>
      <w:r>
        <w:rPr>
          <w:rFonts w:eastAsia="Times New Roman" w:cs="Times New Roman"/>
          <w:szCs w:val="24"/>
        </w:rPr>
        <w:t>ημέτερους</w:t>
      </w:r>
      <w:r>
        <w:rPr>
          <w:rFonts w:eastAsia="Times New Roman" w:cs="Times New Roman"/>
          <w:szCs w:val="24"/>
        </w:rPr>
        <w:t>»</w:t>
      </w:r>
      <w:r>
        <w:rPr>
          <w:rFonts w:eastAsia="Times New Roman" w:cs="Times New Roman"/>
          <w:szCs w:val="24"/>
        </w:rPr>
        <w:t>. Πηγαίνει όπως πρέπει να πηγαίνει. Νομίζω ότι και αυτό θα βοηθήσει αργά ή γρήγορα την οικονομία.</w:t>
      </w:r>
    </w:p>
    <w:p w14:paraId="7548F6F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Οι δημόσιες επενδύσεις, επίσης, </w:t>
      </w:r>
      <w:r>
        <w:rPr>
          <w:rFonts w:eastAsia="Times New Roman" w:cs="Times New Roman"/>
          <w:szCs w:val="24"/>
        </w:rPr>
        <w:t>χειρίζονται</w:t>
      </w:r>
      <w:r>
        <w:rPr>
          <w:rFonts w:eastAsia="Times New Roman" w:cs="Times New Roman"/>
          <w:szCs w:val="24"/>
        </w:rPr>
        <w:t xml:space="preserve"> με σωστό, για πρώτη φορά, τρόπο, γύρω στα 6,5 δισε</w:t>
      </w:r>
      <w:r>
        <w:rPr>
          <w:rFonts w:eastAsia="Times New Roman" w:cs="Times New Roman"/>
          <w:szCs w:val="24"/>
        </w:rPr>
        <w:t>κατομμύρια. Επενδύσεις, επίσης, που λίμναζαν τα τελευταία χρόνια από τη γραφειοκρατία, γύρω στα 14 δισεκατομμύρια, έχουν ήδη δρομολογηθεί.</w:t>
      </w:r>
    </w:p>
    <w:p w14:paraId="7548F70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Το ταξίδι του Πρωθυπουργού στην Κίνα σηματοδότησε μια καινούργια –κάποιοι δεν θέλουν να το παραδεχθούν, δικαίωμά τους</w:t>
      </w:r>
      <w:r>
        <w:rPr>
          <w:rFonts w:eastAsia="Times New Roman" w:cs="Times New Roman"/>
          <w:szCs w:val="24"/>
        </w:rPr>
        <w:t xml:space="preserve">, αυτά έχει η δημοκρατία- εποχή. Το λιμάνι είναι ήδη πύλη εισόδου για μια δυνατή οικονομία, όπως είναι η οικονομία της Κίνας </w:t>
      </w:r>
      <w:r>
        <w:rPr>
          <w:rFonts w:eastAsia="Times New Roman" w:cs="Times New Roman"/>
          <w:szCs w:val="24"/>
        </w:rPr>
        <w:t>-</w:t>
      </w:r>
      <w:r>
        <w:rPr>
          <w:rFonts w:eastAsia="Times New Roman" w:cs="Times New Roman"/>
          <w:szCs w:val="24"/>
        </w:rPr>
        <w:t>και όχι μόνο αυτό.</w:t>
      </w:r>
    </w:p>
    <w:p w14:paraId="7548F70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ύ</w:t>
      </w:r>
      <w:r>
        <w:rPr>
          <w:rFonts w:eastAsia="Times New Roman" w:cs="Times New Roman"/>
          <w:szCs w:val="24"/>
        </w:rPr>
        <w:t xml:space="preserve">ο φορές ο Πρωθυπουργός είδε τον Πρόεδρο της Ρωσίας, τον Πούτιν. Κάτι σημαίνει και αυτό. Το πιο σημαντικό από </w:t>
      </w:r>
      <w:r>
        <w:rPr>
          <w:rFonts w:eastAsia="Times New Roman" w:cs="Times New Roman"/>
          <w:szCs w:val="24"/>
        </w:rPr>
        <w:t>όλα είναι ότι ο Ομπάμα δέχθηκε τον Πρωθυπουργό για δυο ώρες. Και ο Λιου πρόσφατα δεσμεύθηκε σχεδόν -απίστευτη δήλωση- ότι το χρέος θα ρυθμιστεί, τουλάχιστον βραχυπρόθεσμα, πριν ο Ομπάμα φύγει από την εξουσία.</w:t>
      </w:r>
    </w:p>
    <w:p w14:paraId="7548F702" w14:textId="77777777" w:rsidR="006C746B" w:rsidRDefault="002A59A5">
      <w:pPr>
        <w:spacing w:after="300" w:line="600" w:lineRule="auto"/>
        <w:ind w:firstLine="720"/>
        <w:contextualSpacing/>
        <w:jc w:val="both"/>
        <w:rPr>
          <w:rFonts w:eastAsia="Times New Roman"/>
          <w:szCs w:val="24"/>
        </w:rPr>
      </w:pPr>
      <w:r>
        <w:rPr>
          <w:rFonts w:eastAsia="Times New Roman"/>
          <w:szCs w:val="24"/>
        </w:rPr>
        <w:t>Είναι σημάδια ότι κάτι αλλάζει στην ελληνική οι</w:t>
      </w:r>
      <w:r>
        <w:rPr>
          <w:rFonts w:eastAsia="Times New Roman"/>
          <w:szCs w:val="24"/>
        </w:rPr>
        <w:t xml:space="preserve">κονομία. Για πρώτη φορά από το πλεόνασμα του 1,8 δισεκατομμυρίου το περσινό που όλοι κινδυνολογούσαν, αλλά έγινε 800 εκατομμύρια -τα χειρίζεται ήδη η κ. Θεανώ Φωτίου- και σωστά για τους πιο αναξιοπαθούντες Έλληνες, γι’ αυτούς που ζουν, όχι κάτω </w:t>
      </w:r>
      <w:r>
        <w:rPr>
          <w:rFonts w:eastAsia="Times New Roman"/>
          <w:szCs w:val="24"/>
        </w:rPr>
        <w:lastRenderedPageBreak/>
        <w:t>από το όριο</w:t>
      </w:r>
      <w:r>
        <w:rPr>
          <w:rFonts w:eastAsia="Times New Roman"/>
          <w:szCs w:val="24"/>
        </w:rPr>
        <w:t xml:space="preserve"> της φτώχειας, που ζουν με συσσίτια από την Εκκλησία και τους δήμους και από τους κάδους απορριμμάτων. </w:t>
      </w:r>
    </w:p>
    <w:p w14:paraId="7548F703" w14:textId="77777777" w:rsidR="006C746B" w:rsidRDefault="002A59A5">
      <w:pPr>
        <w:spacing w:after="300" w:line="600" w:lineRule="auto"/>
        <w:ind w:firstLine="720"/>
        <w:contextualSpacing/>
        <w:jc w:val="both"/>
        <w:rPr>
          <w:rFonts w:eastAsia="Times New Roman"/>
          <w:szCs w:val="24"/>
        </w:rPr>
      </w:pPr>
      <w:r>
        <w:rPr>
          <w:rFonts w:eastAsia="Times New Roman"/>
          <w:szCs w:val="24"/>
        </w:rPr>
        <w:t xml:space="preserve">Και όχι μόνο αυτό. Απολογούμαι μόνο σε αυτούς που έχασαν το ΕΚΑΣ και τους λέω ότι εδώ είμαστε, σε εγρήγορση και σύντομα θα ακούσουν και αυτοί νέα, πέρα </w:t>
      </w:r>
      <w:r>
        <w:rPr>
          <w:rFonts w:eastAsia="Times New Roman"/>
          <w:szCs w:val="24"/>
        </w:rPr>
        <w:t>από τη διευθέτηση του ΕΝΦΙΑ τους, πέρα από τη διευθέτηση των φαρμάκων, πέρα από οποιεσδήποτε παροχές τέτοιου είδους, πιστεύω ότι θα έρθουν κι άλλες. Και ζητάω και μία συ</w:t>
      </w:r>
      <w:r>
        <w:rPr>
          <w:rFonts w:eastAsia="Times New Roman"/>
          <w:szCs w:val="24"/>
        </w:rPr>
        <w:t>γ</w:t>
      </w:r>
      <w:r>
        <w:rPr>
          <w:rFonts w:eastAsia="Times New Roman"/>
          <w:szCs w:val="24"/>
        </w:rPr>
        <w:t xml:space="preserve">γνώμη, εγώ προσωπικά </w:t>
      </w:r>
      <w:r>
        <w:rPr>
          <w:rFonts w:eastAsia="Times New Roman"/>
          <w:szCs w:val="24"/>
        </w:rPr>
        <w:t>ως</w:t>
      </w:r>
      <w:r>
        <w:rPr>
          <w:rFonts w:eastAsia="Times New Roman"/>
          <w:szCs w:val="24"/>
        </w:rPr>
        <w:t xml:space="preserve"> Βουλευτής των Ανεξάρτητων Ελλήνων, από αυτούς τους ανθρώπους. </w:t>
      </w:r>
    </w:p>
    <w:p w14:paraId="7548F704" w14:textId="77777777" w:rsidR="006C746B" w:rsidRDefault="002A59A5">
      <w:pPr>
        <w:spacing w:after="300" w:line="600" w:lineRule="auto"/>
        <w:ind w:firstLine="720"/>
        <w:contextualSpacing/>
        <w:jc w:val="both"/>
        <w:rPr>
          <w:rFonts w:eastAsia="Times New Roman"/>
          <w:szCs w:val="24"/>
        </w:rPr>
      </w:pPr>
      <w:r>
        <w:rPr>
          <w:rFonts w:eastAsia="Times New Roman"/>
          <w:szCs w:val="24"/>
        </w:rPr>
        <w:t>Θέλω</w:t>
      </w:r>
      <w:r>
        <w:rPr>
          <w:rFonts w:eastAsia="Times New Roman"/>
          <w:szCs w:val="24"/>
        </w:rPr>
        <w:t>,</w:t>
      </w:r>
      <w:r>
        <w:rPr>
          <w:rFonts w:eastAsia="Times New Roman"/>
          <w:szCs w:val="24"/>
        </w:rPr>
        <w:t xml:space="preserve"> όμως, να θυμίσω μερικά πράγματα για να συνεννοηθούμε σε αυτή την Αίθουσα. Για πρώτη φορά -δεν αρέσει ίσως σε κάποιους, ενοχλούνται- ψάχνονται οι λίστες των φοροφυγάδων. Μήπως πρέπει να γίνω λίγο δυσάρεστος και να σας θυμίσω ποιοι ήταν μέσα σε αυτές </w:t>
      </w:r>
      <w:r>
        <w:rPr>
          <w:rFonts w:eastAsia="Times New Roman"/>
          <w:szCs w:val="24"/>
        </w:rPr>
        <w:t xml:space="preserve">τις λίστες; </w:t>
      </w:r>
    </w:p>
    <w:p w14:paraId="7548F705" w14:textId="77777777" w:rsidR="006C746B" w:rsidRDefault="002A59A5">
      <w:pPr>
        <w:spacing w:after="300" w:line="600" w:lineRule="auto"/>
        <w:ind w:firstLine="720"/>
        <w:contextualSpacing/>
        <w:jc w:val="both"/>
        <w:rPr>
          <w:rFonts w:eastAsia="Times New Roman"/>
          <w:szCs w:val="24"/>
        </w:rPr>
      </w:pPr>
      <w:r>
        <w:rPr>
          <w:rFonts w:eastAsia="Times New Roman"/>
          <w:szCs w:val="24"/>
        </w:rPr>
        <w:t xml:space="preserve">Στη </w:t>
      </w:r>
      <w:r>
        <w:rPr>
          <w:rFonts w:eastAsia="Times New Roman"/>
          <w:szCs w:val="24"/>
        </w:rPr>
        <w:t>λ</w:t>
      </w:r>
      <w:r>
        <w:rPr>
          <w:rFonts w:eastAsia="Times New Roman"/>
          <w:szCs w:val="24"/>
        </w:rPr>
        <w:t>ίστα Λαγκάρντ</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δεν υπήρχε κανένα όνομα, από κανένα άλλο κόμμα, πλην δύο κομμάτων, του ΠΑΣΟΚ και της Νέας Δημοκρατίας. Δεν θέλω να πω τώρα ονόματα, τα έλεγα όταν δεν </w:t>
      </w:r>
      <w:r>
        <w:rPr>
          <w:rFonts w:eastAsia="Times New Roman"/>
          <w:szCs w:val="24"/>
        </w:rPr>
        <w:lastRenderedPageBreak/>
        <w:t>είχα βουλευτική ασυλία. Να μην τα θυμίσω αυτά τα ονόματα.</w:t>
      </w:r>
      <w:r>
        <w:rPr>
          <w:rFonts w:eastAsia="Times New Roman"/>
          <w:szCs w:val="24"/>
        </w:rPr>
        <w:t xml:space="preserve"> Και από αυτή τη λίστα και από τη </w:t>
      </w:r>
      <w:r>
        <w:rPr>
          <w:rFonts w:eastAsia="Times New Roman"/>
          <w:szCs w:val="24"/>
        </w:rPr>
        <w:t>λ</w:t>
      </w:r>
      <w:r>
        <w:rPr>
          <w:rFonts w:eastAsia="Times New Roman"/>
          <w:szCs w:val="24"/>
        </w:rPr>
        <w:t>ίστα Μπόργιανς -που πρόσφατα ένας άνθρωπος</w:t>
      </w:r>
      <w:r>
        <w:rPr>
          <w:rFonts w:eastAsia="Times New Roman"/>
          <w:szCs w:val="24"/>
        </w:rPr>
        <w:t>,</w:t>
      </w:r>
      <w:r>
        <w:rPr>
          <w:rFonts w:eastAsia="Times New Roman"/>
          <w:szCs w:val="24"/>
        </w:rPr>
        <w:t xml:space="preserve"> που πρόσκειται στη Νέα Δημοκρατία</w:t>
      </w:r>
      <w:r>
        <w:rPr>
          <w:rFonts w:eastAsia="Times New Roman"/>
          <w:szCs w:val="24"/>
        </w:rPr>
        <w:t>,</w:t>
      </w:r>
      <w:r>
        <w:rPr>
          <w:rFonts w:eastAsia="Times New Roman"/>
          <w:szCs w:val="24"/>
        </w:rPr>
        <w:t xml:space="preserve"> παραιτήθηκε, έπαιζε μεγάλο ρόλο στη </w:t>
      </w:r>
      <w:r>
        <w:rPr>
          <w:rFonts w:eastAsia="Times New Roman"/>
          <w:szCs w:val="24"/>
          <w:lang w:val="en-US"/>
        </w:rPr>
        <w:t>UBS</w:t>
      </w:r>
      <w:r>
        <w:rPr>
          <w:rFonts w:eastAsia="Times New Roman"/>
          <w:szCs w:val="24"/>
        </w:rPr>
        <w:t>,</w:t>
      </w:r>
      <w:r>
        <w:rPr>
          <w:rFonts w:eastAsia="Times New Roman"/>
          <w:szCs w:val="24"/>
        </w:rPr>
        <w:t xml:space="preserve"> την οποία ψάχνει όλη η αμερικάνικη δικαιοσύνη- και εκεί ψάχνονται κάποιοι φοροφυγάδες.</w:t>
      </w:r>
    </w:p>
    <w:p w14:paraId="7548F706" w14:textId="77777777" w:rsidR="006C746B" w:rsidRDefault="002A59A5">
      <w:pPr>
        <w:spacing w:after="300" w:line="600" w:lineRule="auto"/>
        <w:ind w:firstLine="720"/>
        <w:contextualSpacing/>
        <w:jc w:val="both"/>
        <w:rPr>
          <w:rFonts w:eastAsia="Times New Roman"/>
          <w:szCs w:val="24"/>
        </w:rPr>
      </w:pPr>
      <w:r>
        <w:rPr>
          <w:rFonts w:eastAsia="Times New Roman"/>
          <w:szCs w:val="24"/>
        </w:rPr>
        <w:t xml:space="preserve">Και πάνω απ’ όλα είδαμε γνωστούς δημοσιογράφους, κήρυκες της αλήθειας, υποστηρικτές των δύο κομμάτων για χρόνια, να φιγουράρουν σχεδόν σε όλα, όπως ήταν το </w:t>
      </w:r>
      <w:r>
        <w:rPr>
          <w:rFonts w:eastAsia="Times New Roman"/>
          <w:szCs w:val="24"/>
          <w:lang w:val="en-US"/>
        </w:rPr>
        <w:t>Price</w:t>
      </w:r>
      <w:r>
        <w:rPr>
          <w:rFonts w:eastAsia="Times New Roman"/>
          <w:szCs w:val="24"/>
        </w:rPr>
        <w:t xml:space="preserve"> </w:t>
      </w:r>
      <w:r>
        <w:rPr>
          <w:rFonts w:eastAsia="Times New Roman"/>
          <w:szCs w:val="24"/>
          <w:lang w:val="en-US"/>
        </w:rPr>
        <w:t>Water</w:t>
      </w:r>
      <w:r>
        <w:rPr>
          <w:rFonts w:eastAsia="Times New Roman"/>
          <w:szCs w:val="24"/>
          <w:lang w:val="en-US"/>
        </w:rPr>
        <w:t>h</w:t>
      </w:r>
      <w:r>
        <w:rPr>
          <w:rFonts w:eastAsia="Times New Roman"/>
          <w:szCs w:val="24"/>
          <w:lang w:val="en-US"/>
        </w:rPr>
        <w:t>ouse</w:t>
      </w:r>
      <w:r>
        <w:rPr>
          <w:rFonts w:eastAsia="Times New Roman"/>
          <w:szCs w:val="24"/>
        </w:rPr>
        <w:t>,</w:t>
      </w:r>
      <w:r>
        <w:rPr>
          <w:rFonts w:eastAsia="Times New Roman"/>
          <w:szCs w:val="24"/>
        </w:rPr>
        <w:t xml:space="preserve"> που είχαν τα ονόματα των πάντων πλέον εκεί πέρα. Και κάθε μέρα βγαίνουν αυτοί οι δ</w:t>
      </w:r>
      <w:r>
        <w:rPr>
          <w:rFonts w:eastAsia="Times New Roman"/>
          <w:szCs w:val="24"/>
        </w:rPr>
        <w:t>ημοσιογράφοι, οι επιχειρηματίες που έχουν εφημερίδες και μας διδάσκουν αλήθεια, δημοκρατία και πάει λέγοντας.</w:t>
      </w:r>
    </w:p>
    <w:p w14:paraId="7548F707" w14:textId="77777777" w:rsidR="006C746B" w:rsidRDefault="002A59A5">
      <w:pPr>
        <w:spacing w:after="300" w:line="600" w:lineRule="auto"/>
        <w:ind w:firstLine="720"/>
        <w:contextualSpacing/>
        <w:jc w:val="both"/>
        <w:rPr>
          <w:rFonts w:eastAsia="Times New Roman"/>
          <w:szCs w:val="24"/>
        </w:rPr>
      </w:pPr>
      <w:r>
        <w:rPr>
          <w:rFonts w:eastAsia="Times New Roman"/>
          <w:szCs w:val="24"/>
        </w:rPr>
        <w:t xml:space="preserve">Είδαμε τον κ. Μπερνίτσα, είναι ειδικό πρόσωπο, είναι ο άνθρωπος που χειρίστηκε το θέμα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τα δύο εκατομμύρια που καταλόγισε η </w:t>
      </w:r>
      <w:r>
        <w:rPr>
          <w:rFonts w:eastAsia="Times New Roman"/>
          <w:szCs w:val="24"/>
        </w:rPr>
        <w:t>ε</w:t>
      </w:r>
      <w:r>
        <w:rPr>
          <w:rFonts w:eastAsia="Times New Roman"/>
          <w:szCs w:val="24"/>
        </w:rPr>
        <w:t>πιτροπή</w:t>
      </w:r>
      <w:r>
        <w:rPr>
          <w:rFonts w:eastAsia="Times New Roman"/>
          <w:szCs w:val="24"/>
        </w:rPr>
        <w:t xml:space="preserve"> τα έφτασε στα 160, καλός δικηγόρος, πολύ καλός για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που δεν τα πήραμε ποτέ και κάποιες άλλες παροχές</w:t>
      </w:r>
      <w:r>
        <w:rPr>
          <w:rFonts w:eastAsia="Times New Roman"/>
          <w:szCs w:val="24"/>
        </w:rPr>
        <w:t>,</w:t>
      </w:r>
      <w:r>
        <w:rPr>
          <w:rFonts w:eastAsia="Times New Roman"/>
          <w:szCs w:val="24"/>
        </w:rPr>
        <w:t xml:space="preserve"> που ακόμη δεν τις έχουμε πάρει από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Ο κ. Μπερνίτσας, κατά παράξενο τρόπο ακολουθούσε τον τότε Πρωθυπουργό </w:t>
      </w:r>
      <w:r>
        <w:rPr>
          <w:rFonts w:eastAsia="Times New Roman"/>
          <w:szCs w:val="24"/>
        </w:rPr>
        <w:lastRenderedPageBreak/>
        <w:t>για επενδύσεις στο εξ</w:t>
      </w:r>
      <w:r>
        <w:rPr>
          <w:rFonts w:eastAsia="Times New Roman"/>
          <w:szCs w:val="24"/>
        </w:rPr>
        <w:t xml:space="preserve">ωτερικό στις αραβικές χώρες. Κατά περίεργο τρόπο, κατά σύμπτωση, ήταν ο άνθρωπος, ο οποίος ήταν στις αποκρατικοποιήσεις δικηγόρος. Κατά περίεργο τρόπο είχε σχέση και με το </w:t>
      </w:r>
      <w:r>
        <w:rPr>
          <w:rFonts w:eastAsia="Times New Roman"/>
          <w:szCs w:val="24"/>
          <w:lang w:val="en-US"/>
        </w:rPr>
        <w:t>C</w:t>
      </w:r>
      <w:r>
        <w:rPr>
          <w:rFonts w:eastAsia="Times New Roman"/>
          <w:szCs w:val="24"/>
        </w:rPr>
        <w:t>4</w:t>
      </w:r>
      <w:r>
        <w:rPr>
          <w:rFonts w:eastAsia="Times New Roman"/>
          <w:szCs w:val="24"/>
          <w:lang w:val="en-US"/>
        </w:rPr>
        <w:t>I</w:t>
      </w:r>
      <w:r>
        <w:rPr>
          <w:rFonts w:eastAsia="Times New Roman"/>
          <w:szCs w:val="24"/>
        </w:rPr>
        <w:t xml:space="preserve">, το πολύ αμαρτωλό </w:t>
      </w:r>
      <w:r>
        <w:rPr>
          <w:rFonts w:eastAsia="Times New Roman"/>
          <w:szCs w:val="24"/>
          <w:lang w:val="en-US"/>
        </w:rPr>
        <w:t>C</w:t>
      </w:r>
      <w:r>
        <w:rPr>
          <w:rFonts w:eastAsia="Times New Roman"/>
          <w:szCs w:val="24"/>
        </w:rPr>
        <w:t>4</w:t>
      </w:r>
      <w:r>
        <w:rPr>
          <w:rFonts w:eastAsia="Times New Roman"/>
          <w:szCs w:val="24"/>
          <w:lang w:val="en-US"/>
        </w:rPr>
        <w:t>I</w:t>
      </w:r>
      <w:r>
        <w:rPr>
          <w:rFonts w:eastAsia="Times New Roman"/>
          <w:szCs w:val="24"/>
        </w:rPr>
        <w:t xml:space="preserve"> –δεν τα έχουμε δει αυτά ακόμη- και βρέθηκε να έχει και αυτ</w:t>
      </w:r>
      <w:r>
        <w:rPr>
          <w:rFonts w:eastAsia="Times New Roman"/>
          <w:szCs w:val="24"/>
        </w:rPr>
        <w:t xml:space="preserve">ός μία </w:t>
      </w:r>
      <w:r>
        <w:rPr>
          <w:rFonts w:eastAsia="Times New Roman"/>
          <w:szCs w:val="24"/>
          <w:lang w:val="en-US"/>
        </w:rPr>
        <w:t>offshore</w:t>
      </w:r>
      <w:r>
        <w:rPr>
          <w:rFonts w:eastAsia="Times New Roman"/>
          <w:szCs w:val="24"/>
        </w:rPr>
        <w:t xml:space="preserve"> στα </w:t>
      </w:r>
      <w:r>
        <w:rPr>
          <w:rFonts w:eastAsia="Times New Roman"/>
          <w:szCs w:val="24"/>
          <w:lang w:val="en-US"/>
        </w:rPr>
        <w:t>Panama</w:t>
      </w:r>
      <w:r>
        <w:rPr>
          <w:rFonts w:eastAsia="Times New Roman"/>
          <w:szCs w:val="24"/>
        </w:rPr>
        <w:t xml:space="preserve"> </w:t>
      </w:r>
      <w:r>
        <w:rPr>
          <w:rFonts w:eastAsia="Times New Roman"/>
          <w:szCs w:val="24"/>
          <w:lang w:val="en-US"/>
        </w:rPr>
        <w:t>papers</w:t>
      </w:r>
      <w:r>
        <w:rPr>
          <w:rFonts w:eastAsia="Times New Roman"/>
          <w:szCs w:val="24"/>
        </w:rPr>
        <w:t>. Ποιοι άλλοι είναι; Δεν θέλω να γίνω κακός αυτή τη στιγμή. Ειλικρινά σας το λέω.</w:t>
      </w:r>
    </w:p>
    <w:p w14:paraId="7548F708" w14:textId="77777777" w:rsidR="006C746B" w:rsidRDefault="002A59A5">
      <w:pPr>
        <w:spacing w:after="300" w:line="600" w:lineRule="auto"/>
        <w:ind w:firstLine="720"/>
        <w:contextualSpacing/>
        <w:jc w:val="both"/>
        <w:rPr>
          <w:rFonts w:eastAsia="Times New Roman"/>
          <w:szCs w:val="24"/>
        </w:rPr>
      </w:pPr>
      <w:r>
        <w:rPr>
          <w:rFonts w:eastAsia="Times New Roman"/>
          <w:szCs w:val="24"/>
        </w:rPr>
        <w:t>Στη λίστα της κ. Τσάκαλου, της γραμματέως του κ. Χριστοφοράκου, δεν υπάρχει κανένα όνομα από οποιοδήποτε άλλο κόμμα εκτός από τα δύο κόμματα,</w:t>
      </w:r>
      <w:r>
        <w:rPr>
          <w:rFonts w:eastAsia="Times New Roman"/>
          <w:szCs w:val="24"/>
        </w:rPr>
        <w:t xml:space="preserve"> του ΠΑΣΟΚ και της Νέας Δημοκρατίας -το ξαναλέω- από κανένα άλλο κόμμα! Φυλάγεται αυτή η γυναίκα. Έχει κινδυνεύσει η ζωή της κάμποσες φορές. Είναι η γραμματέας του κ. Χριστοφοράκου, που ο κ. Σίκατσεκ είχε δηλώσει γύρω στα </w:t>
      </w:r>
      <w:r>
        <w:rPr>
          <w:rFonts w:eastAsia="Times New Roman"/>
          <w:szCs w:val="24"/>
        </w:rPr>
        <w:t xml:space="preserve">εκατόν σαράντα τέσσερα </w:t>
      </w:r>
      <w:r>
        <w:rPr>
          <w:rFonts w:eastAsia="Times New Roman"/>
          <w:szCs w:val="24"/>
        </w:rPr>
        <w:t>ονόματα.</w:t>
      </w:r>
    </w:p>
    <w:p w14:paraId="7548F709" w14:textId="77777777" w:rsidR="006C746B" w:rsidRDefault="002A59A5">
      <w:pPr>
        <w:spacing w:after="300" w:line="600" w:lineRule="auto"/>
        <w:ind w:firstLine="720"/>
        <w:contextualSpacing/>
        <w:jc w:val="both"/>
        <w:rPr>
          <w:rFonts w:eastAsia="Times New Roman"/>
          <w:szCs w:val="24"/>
        </w:rPr>
      </w:pPr>
      <w:r>
        <w:rPr>
          <w:rFonts w:eastAsia="Times New Roman"/>
          <w:szCs w:val="24"/>
        </w:rPr>
        <w:t>Θέ</w:t>
      </w:r>
      <w:r>
        <w:rPr>
          <w:rFonts w:eastAsia="Times New Roman"/>
          <w:szCs w:val="24"/>
        </w:rPr>
        <w:t xml:space="preserve">λω ακόμη να θυμίσω για τα σαράντα τέσσερα ονόματα -που δεν μάθαμε ποτέ- δωροδοκημένων Ελλήνων πολιτικών με το 2% από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αυτή η υπόθεση που καθυστερεί, κάποιοι μάλιστα έχουν παρεξηγηθεί</w:t>
      </w:r>
      <w:r>
        <w:rPr>
          <w:rFonts w:eastAsia="Times New Roman"/>
          <w:szCs w:val="24"/>
        </w:rPr>
        <w:t>,</w:t>
      </w:r>
      <w:r>
        <w:rPr>
          <w:rFonts w:eastAsia="Times New Roman"/>
          <w:szCs w:val="24"/>
        </w:rPr>
        <w:t xml:space="preserve"> γιατί λέμε ευθαρσώς ότι όπως και στους γιατρούς -οι γιατροί</w:t>
      </w:r>
      <w:r>
        <w:rPr>
          <w:rFonts w:eastAsia="Times New Roman"/>
          <w:szCs w:val="24"/>
        </w:rPr>
        <w:t xml:space="preserve"> που κάνουν εφημερία </w:t>
      </w:r>
      <w:r>
        <w:rPr>
          <w:rFonts w:eastAsia="Times New Roman"/>
          <w:szCs w:val="24"/>
        </w:rPr>
        <w:lastRenderedPageBreak/>
        <w:t>βράδυ στην εφημερία του «Ευαγγελισμού» και παίρνουν 800 ευρώ</w:t>
      </w:r>
      <w:r>
        <w:rPr>
          <w:rFonts w:eastAsia="Times New Roman"/>
          <w:szCs w:val="24"/>
        </w:rPr>
        <w:t>,</w:t>
      </w:r>
      <w:r>
        <w:rPr>
          <w:rFonts w:eastAsia="Times New Roman"/>
          <w:szCs w:val="24"/>
        </w:rPr>
        <w:t xml:space="preserve"> δεν δωροδοκούνται, κάποιοι γιατροί δωροδοκούνται, τι να κάνουμε;- έτσι και μέσα στη δικαιοσύνη υπάρχει και ένα κύκλωμα περίεργο. Είναι κακό να το πούμε αυτό; Δεν το κατάλαβα</w:t>
      </w:r>
      <w:r>
        <w:rPr>
          <w:rFonts w:eastAsia="Times New Roman"/>
          <w:szCs w:val="24"/>
        </w:rPr>
        <w:t xml:space="preserve"> αυτό!</w:t>
      </w:r>
    </w:p>
    <w:p w14:paraId="7548F70A" w14:textId="77777777" w:rsidR="006C746B" w:rsidRDefault="002A59A5">
      <w:pPr>
        <w:spacing w:after="300" w:line="600" w:lineRule="auto"/>
        <w:ind w:firstLine="720"/>
        <w:contextualSpacing/>
        <w:jc w:val="both"/>
        <w:rPr>
          <w:rFonts w:eastAsia="Times New Roman"/>
          <w:szCs w:val="24"/>
        </w:rPr>
      </w:pPr>
      <w:r>
        <w:rPr>
          <w:rFonts w:eastAsia="Times New Roman"/>
          <w:szCs w:val="24"/>
        </w:rPr>
        <w:t xml:space="preserve">Θέλω να πω το εξής. Είδαμε πέντε τραπεζίτες, έτσι κυβερνιόταν η χώρα. Πήρε τράπεζα ο Λαυρεντιάδης. Κάποιοι θα πρέπει να είναι πιο σεμνοί μέσα σε αυτήν εδώ την Αίθουσα. Το πώς πήρε την τράπεζα ο Λαυρεντιάδης, ο οποίος είναι υπόδικος, κάνει </w:t>
      </w:r>
      <w:r>
        <w:rPr>
          <w:rFonts w:eastAsia="Times New Roman"/>
          <w:szCs w:val="24"/>
        </w:rPr>
        <w:t>τριάντα</w:t>
      </w:r>
      <w:r>
        <w:rPr>
          <w:rFonts w:eastAsia="Times New Roman"/>
          <w:szCs w:val="24"/>
        </w:rPr>
        <w:t xml:space="preserve"> χρ</w:t>
      </w:r>
      <w:r>
        <w:rPr>
          <w:rFonts w:eastAsia="Times New Roman"/>
          <w:szCs w:val="24"/>
        </w:rPr>
        <w:t>όνια να το μάθει ο Έλληνας πολίτης. Να μάθει ο Έλληνας πολίτης πως εκείνο το περίεργο βράδυ ο Γιάννης Τραγάκης διηύθυνε, όπως τώρα οι Πρόεδροι, κανόνιζε την ασυλία όλων των τραπεζιτών</w:t>
      </w:r>
      <w:r>
        <w:rPr>
          <w:rFonts w:eastAsia="Times New Roman"/>
          <w:szCs w:val="24"/>
        </w:rPr>
        <w:t>,</w:t>
      </w:r>
      <w:r>
        <w:rPr>
          <w:rFonts w:eastAsia="Times New Roman"/>
          <w:szCs w:val="24"/>
        </w:rPr>
        <w:t xml:space="preserve"> που έδιναν χωρίς εγγύηση δάνεια, που έφευγαν κατευθείαν για το εξωτερικ</w:t>
      </w:r>
      <w:r>
        <w:rPr>
          <w:rFonts w:eastAsia="Times New Roman"/>
          <w:szCs w:val="24"/>
        </w:rPr>
        <w:t xml:space="preserve">ό. </w:t>
      </w:r>
    </w:p>
    <w:p w14:paraId="7548F70B" w14:textId="77777777" w:rsidR="006C746B" w:rsidRDefault="002A59A5">
      <w:pPr>
        <w:spacing w:line="600" w:lineRule="auto"/>
        <w:ind w:firstLine="720"/>
        <w:jc w:val="both"/>
        <w:rPr>
          <w:rFonts w:eastAsia="Times New Roman"/>
          <w:szCs w:val="24"/>
        </w:rPr>
      </w:pPr>
      <w:r>
        <w:rPr>
          <w:rFonts w:eastAsia="Times New Roman"/>
          <w:szCs w:val="24"/>
        </w:rPr>
        <w:t>Κι αν υπάρχει ένας σε αυτήν την Αίθουσα</w:t>
      </w:r>
      <w:r>
        <w:rPr>
          <w:rFonts w:eastAsia="Times New Roman"/>
          <w:szCs w:val="24"/>
        </w:rPr>
        <w:t>,</w:t>
      </w:r>
      <w:r>
        <w:rPr>
          <w:rFonts w:eastAsia="Times New Roman"/>
          <w:szCs w:val="24"/>
        </w:rPr>
        <w:t xml:space="preserve"> που αμφισβητεί ότι πάνω από 300 ή 400 δισεκατομμύρια έφυγαν με αυτόν τον τρόπο στις λίστες, στα διάφορα κέντρα, στα </w:t>
      </w:r>
      <w:r>
        <w:rPr>
          <w:rFonts w:eastAsia="Times New Roman"/>
          <w:szCs w:val="24"/>
          <w:lang w:val="en-US"/>
        </w:rPr>
        <w:t>UBS</w:t>
      </w:r>
      <w:r>
        <w:rPr>
          <w:rFonts w:eastAsia="Times New Roman"/>
          <w:szCs w:val="24"/>
        </w:rPr>
        <w:t xml:space="preserve">, στα Κέιμαν και στις </w:t>
      </w:r>
      <w:r>
        <w:rPr>
          <w:rFonts w:eastAsia="Times New Roman"/>
          <w:szCs w:val="24"/>
          <w:lang w:val="en-US"/>
        </w:rPr>
        <w:t>offshore</w:t>
      </w:r>
      <w:r>
        <w:rPr>
          <w:rFonts w:eastAsia="Times New Roman"/>
          <w:szCs w:val="24"/>
        </w:rPr>
        <w:t xml:space="preserve">, να μας το πει. Έτσι έφυγαν. Και συνήργησαν δύο συγκεκριμένα </w:t>
      </w:r>
      <w:r>
        <w:rPr>
          <w:rFonts w:eastAsia="Times New Roman"/>
          <w:szCs w:val="24"/>
        </w:rPr>
        <w:t xml:space="preserve">κόμματα με μια συγκεκριμένη πλειοψηφία. </w:t>
      </w:r>
      <w:r>
        <w:rPr>
          <w:rFonts w:eastAsia="Times New Roman"/>
          <w:szCs w:val="24"/>
        </w:rPr>
        <w:lastRenderedPageBreak/>
        <w:t>Ούρλιαζε τότε ο Παπαδημούλης με τον Καμμένο. Αποχώρησαν από τη Βουλή. Τέλειωσε αυτή η ιστορία. Και πόσες άλλες τέλειωσαν; Πάρα πολλές. Θα μπορούσαμε να μιλάμε μέχρι αύριο.</w:t>
      </w:r>
    </w:p>
    <w:p w14:paraId="7548F70C" w14:textId="77777777" w:rsidR="006C746B" w:rsidRDefault="002A59A5">
      <w:pPr>
        <w:spacing w:line="600" w:lineRule="auto"/>
        <w:ind w:firstLine="720"/>
        <w:jc w:val="both"/>
        <w:rPr>
          <w:rFonts w:eastAsia="Times New Roman"/>
          <w:szCs w:val="24"/>
        </w:rPr>
      </w:pPr>
      <w:r>
        <w:rPr>
          <w:rFonts w:eastAsia="Times New Roman"/>
          <w:szCs w:val="24"/>
        </w:rPr>
        <w:t>Δεν θέλω να φάω χρόνο. Θέλω απλά να θυμίσω και να τελειώσω με αυτό. Το καθεστώς Χριστοφοράκων, το καθεστώς των Ψυχάρηδων, το καθεστώς των Βγενόπουλων, το καθεστώς των Μαρτίνηδων και των καθεστώς των Λιακουνάκων έχει περάσει ανεπιστρεπτί από αυτή τη χώρα. Κ</w:t>
      </w:r>
      <w:r>
        <w:rPr>
          <w:rFonts w:eastAsia="Times New Roman"/>
          <w:szCs w:val="24"/>
        </w:rPr>
        <w:t>άποιοι να το πάρουν απόφαση!</w:t>
      </w:r>
    </w:p>
    <w:p w14:paraId="7548F70D" w14:textId="77777777" w:rsidR="006C746B" w:rsidRDefault="002A59A5">
      <w:pPr>
        <w:spacing w:line="600" w:lineRule="auto"/>
        <w:ind w:firstLine="720"/>
        <w:jc w:val="both"/>
        <w:rPr>
          <w:rFonts w:eastAsia="Times New Roman"/>
          <w:szCs w:val="24"/>
        </w:rPr>
      </w:pPr>
      <w:r>
        <w:rPr>
          <w:rFonts w:eastAsia="Times New Roman"/>
          <w:szCs w:val="24"/>
        </w:rPr>
        <w:t>Ευχαριστώ.</w:t>
      </w:r>
    </w:p>
    <w:p w14:paraId="7548F70E" w14:textId="77777777" w:rsidR="006C746B" w:rsidRDefault="002A59A5">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7548F70F" w14:textId="77777777" w:rsidR="006C746B" w:rsidRDefault="002A59A5">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Θανάση Παπαχριστόπουλο, Κοινοβουλευτικό Εκπρόσωπο των Ανεξάρτητων Ελλήνων.</w:t>
      </w:r>
    </w:p>
    <w:p w14:paraId="7548F710" w14:textId="77777777" w:rsidR="006C746B" w:rsidRDefault="002A59A5">
      <w:pPr>
        <w:spacing w:line="600" w:lineRule="auto"/>
        <w:ind w:firstLine="720"/>
        <w:jc w:val="both"/>
        <w:rPr>
          <w:rFonts w:eastAsia="Times New Roman"/>
          <w:szCs w:val="24"/>
        </w:rPr>
      </w:pPr>
      <w:r>
        <w:rPr>
          <w:rFonts w:eastAsia="Times New Roman"/>
          <w:szCs w:val="24"/>
        </w:rPr>
        <w:lastRenderedPageBreak/>
        <w:t>Μπαίνουμε τώρα στις αγορεύσει</w:t>
      </w:r>
      <w:r>
        <w:rPr>
          <w:rFonts w:eastAsia="Times New Roman"/>
          <w:szCs w:val="24"/>
        </w:rPr>
        <w:t>ς των Αρχηγών των κομμάτων και των Υπουργών. Πρώτος είναι ο κ. Λεβέντης, Πρόεδρος της Ένωσης Κεντρώων.</w:t>
      </w:r>
    </w:p>
    <w:p w14:paraId="7548F711" w14:textId="77777777" w:rsidR="006C746B" w:rsidRDefault="002A59A5">
      <w:pPr>
        <w:spacing w:line="600" w:lineRule="auto"/>
        <w:ind w:firstLine="720"/>
        <w:jc w:val="both"/>
        <w:rPr>
          <w:rFonts w:eastAsia="Times New Roman"/>
          <w:szCs w:val="24"/>
        </w:rPr>
      </w:pPr>
      <w:r>
        <w:rPr>
          <w:rFonts w:eastAsia="Times New Roman"/>
          <w:szCs w:val="24"/>
        </w:rPr>
        <w:t>Κύριε Πρόεδρε, έχετε τον λόγο.</w:t>
      </w:r>
    </w:p>
    <w:p w14:paraId="7548F712" w14:textId="77777777" w:rsidR="006C746B" w:rsidRDefault="002A59A5">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Καλησπέρα, κύριε Πρόεδρε, κύριοι Υπουργοί και κυρίες και κύριοι Βουλευτές</w:t>
      </w:r>
      <w:r>
        <w:rPr>
          <w:rFonts w:eastAsia="Times New Roman"/>
          <w:szCs w:val="24"/>
        </w:rPr>
        <w:t>.</w:t>
      </w:r>
    </w:p>
    <w:p w14:paraId="7548F713" w14:textId="77777777" w:rsidR="006C746B" w:rsidRDefault="002A59A5">
      <w:pPr>
        <w:spacing w:line="600" w:lineRule="auto"/>
        <w:ind w:firstLine="720"/>
        <w:jc w:val="both"/>
        <w:rPr>
          <w:rFonts w:eastAsia="Times New Roman"/>
          <w:szCs w:val="24"/>
        </w:rPr>
      </w:pPr>
      <w:r>
        <w:rPr>
          <w:rFonts w:eastAsia="Times New Roman"/>
          <w:szCs w:val="24"/>
        </w:rPr>
        <w:t xml:space="preserve">Σήμερα το πρωί –θα αρχίσω έτσι την αγόρευσή μου- βρέθηκα εις τον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και με πλησιάζει ένας δημοσιογράφος –να μην πω το όνομά του, να μην εκθέσουμε πρόσωπα και πράγματα- και μου λέει</w:t>
      </w:r>
      <w:r>
        <w:rPr>
          <w:rFonts w:eastAsia="Times New Roman"/>
          <w:szCs w:val="24"/>
        </w:rPr>
        <w:t>:</w:t>
      </w:r>
      <w:r>
        <w:rPr>
          <w:rFonts w:eastAsia="Times New Roman"/>
          <w:szCs w:val="24"/>
        </w:rPr>
        <w:t xml:space="preserve"> «Θέλω να ξέρω τι πήρες από τον Τσίπρα και του προσφέρεις τέτοια βοήθ</w:t>
      </w:r>
      <w:r>
        <w:rPr>
          <w:rFonts w:eastAsia="Times New Roman"/>
          <w:szCs w:val="24"/>
        </w:rPr>
        <w:t>εια». Τον κοίταξα, του λέω</w:t>
      </w:r>
      <w:r>
        <w:rPr>
          <w:rFonts w:eastAsia="Times New Roman"/>
          <w:szCs w:val="24"/>
        </w:rPr>
        <w:t>:</w:t>
      </w:r>
      <w:r>
        <w:rPr>
          <w:rFonts w:eastAsia="Times New Roman"/>
          <w:szCs w:val="24"/>
        </w:rPr>
        <w:t xml:space="preserve"> «Τι βοήθεια προσέφερα; Εκείνος παρ</w:t>
      </w:r>
      <w:r>
        <w:rPr>
          <w:rFonts w:eastAsia="Times New Roman"/>
          <w:szCs w:val="24"/>
        </w:rPr>
        <w:t>η</w:t>
      </w:r>
      <w:r>
        <w:rPr>
          <w:rFonts w:eastAsia="Times New Roman"/>
          <w:szCs w:val="24"/>
        </w:rPr>
        <w:t xml:space="preserve">τήθη του μπόνους. Ήταν πενήντα ετών αίτημα δικό μου αυτό, της Ένωσης Κεντρώων και της </w:t>
      </w:r>
      <w:r>
        <w:rPr>
          <w:rFonts w:eastAsia="Times New Roman"/>
          <w:szCs w:val="24"/>
        </w:rPr>
        <w:t>Κ</w:t>
      </w:r>
      <w:r>
        <w:rPr>
          <w:rFonts w:eastAsia="Times New Roman"/>
          <w:szCs w:val="24"/>
        </w:rPr>
        <w:t>εντροαριστεράς ολόκληρης. Εκείνος πα</w:t>
      </w:r>
      <w:r>
        <w:rPr>
          <w:rFonts w:eastAsia="Times New Roman"/>
          <w:szCs w:val="24"/>
        </w:rPr>
        <w:t>ρη</w:t>
      </w:r>
      <w:r>
        <w:rPr>
          <w:rFonts w:eastAsia="Times New Roman"/>
          <w:szCs w:val="24"/>
        </w:rPr>
        <w:t>τήθη κι όταν είδα ότι δεν αστειευόταν, το ψήφισα. Το χρέος μου έκανα</w:t>
      </w:r>
      <w:r>
        <w:rPr>
          <w:rFonts w:eastAsia="Times New Roman"/>
          <w:szCs w:val="24"/>
        </w:rPr>
        <w:t xml:space="preserve">, γιατί τούμπα δεν μπορούσα να κάνω σε κάτι που πίστευα πενήντα </w:t>
      </w:r>
      <w:r>
        <w:rPr>
          <w:rFonts w:eastAsia="Times New Roman"/>
          <w:szCs w:val="24"/>
        </w:rPr>
        <w:lastRenderedPageBreak/>
        <w:t>χρόνια. Άλλοι που προσέφεραν πενήντα έδρες στον κ. Μητσοτάκη, εις αυτούς πρέπει να ρωτήσεις τι πήραν». Γύρισε και με κοίταζε. Εγώ, λέω, δεν έδωσα τίποτα στον Τσίπρα. Εγώ απλά είδα έναν Τσίπρα,</w:t>
      </w:r>
      <w:r>
        <w:rPr>
          <w:rFonts w:eastAsia="Times New Roman"/>
          <w:szCs w:val="24"/>
        </w:rPr>
        <w:t xml:space="preserve"> ο οποίος είπε ότι θέλει να πάμε σε κυβερνήσεις συμμαχικές και μου άρεσε πάρα πολύ αυτό –δεν το κρύβω, είναι το όνειρό μου- και είπα αμέσως ότι με μεγάλη χαρά το ψηφίζω.</w:t>
      </w:r>
    </w:p>
    <w:p w14:paraId="7548F714" w14:textId="77777777" w:rsidR="006C746B" w:rsidRDefault="002A59A5">
      <w:pPr>
        <w:spacing w:line="600" w:lineRule="auto"/>
        <w:ind w:firstLine="720"/>
        <w:jc w:val="both"/>
        <w:rPr>
          <w:rFonts w:eastAsia="Times New Roman"/>
          <w:szCs w:val="24"/>
        </w:rPr>
      </w:pPr>
      <w:r>
        <w:rPr>
          <w:rFonts w:eastAsia="Times New Roman"/>
          <w:szCs w:val="24"/>
        </w:rPr>
        <w:t>Άλλοι έδωσαν εις τον κ. Μητσοτάκη τις πενήντα έδρες και αυτοί οφείλουν εις την ιστορία</w:t>
      </w:r>
      <w:r>
        <w:rPr>
          <w:rFonts w:eastAsia="Times New Roman"/>
          <w:szCs w:val="24"/>
        </w:rPr>
        <w:t xml:space="preserve"> να πουν τι πήραν, σύμφωνα με το πνεύμα του δημοσιογράφου. Μπορεί να μην πήραν τίποτα. Μπορεί να πήραν υποσχέσεις. Στην πολιτική υπάρχουν και κορόιδα</w:t>
      </w:r>
      <w:r>
        <w:rPr>
          <w:rFonts w:eastAsia="Times New Roman"/>
          <w:szCs w:val="24"/>
        </w:rPr>
        <w:t>,</w:t>
      </w:r>
      <w:r>
        <w:rPr>
          <w:rFonts w:eastAsia="Times New Roman"/>
          <w:szCs w:val="24"/>
        </w:rPr>
        <w:t xml:space="preserve"> που παίρνουν υποσχέσεις μόνο και μετά πουλιόνται κιόλας. Να μη νομίζουν ότι πήραν. Μπορεί και να πήραν, ε</w:t>
      </w:r>
      <w:r>
        <w:rPr>
          <w:rFonts w:eastAsia="Times New Roman"/>
          <w:szCs w:val="24"/>
        </w:rPr>
        <w:t>γώ δεν μπορώ να ξέρω.</w:t>
      </w:r>
    </w:p>
    <w:p w14:paraId="7548F715" w14:textId="77777777" w:rsidR="006C746B" w:rsidRDefault="002A59A5">
      <w:pPr>
        <w:spacing w:line="600" w:lineRule="auto"/>
        <w:ind w:firstLine="720"/>
        <w:jc w:val="both"/>
        <w:rPr>
          <w:rFonts w:eastAsia="Times New Roman"/>
          <w:szCs w:val="24"/>
        </w:rPr>
      </w:pPr>
      <w:r>
        <w:rPr>
          <w:rFonts w:eastAsia="Times New Roman"/>
          <w:szCs w:val="24"/>
        </w:rPr>
        <w:t>Πόσο είναι, μια βδομάδα έχει περάσει που ψηφίσαμε την απλή αναλογική; Εγώ σαν Βασίλης Λεβέντης δεν έχω κοιμηθεί πολλές νύχτες. Δεν μπορώ να εξηγήσω της Φώφης τη στάση.</w:t>
      </w:r>
    </w:p>
    <w:p w14:paraId="7548F716" w14:textId="77777777" w:rsidR="006C746B" w:rsidRDefault="002A59A5">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Και μείνατε άυπνος γι’ αυτό;</w:t>
      </w:r>
    </w:p>
    <w:p w14:paraId="7548F717" w14:textId="77777777" w:rsidR="006C746B" w:rsidRDefault="002A59A5">
      <w:pPr>
        <w:spacing w:line="600" w:lineRule="auto"/>
        <w:ind w:firstLine="720"/>
        <w:jc w:val="both"/>
        <w:rPr>
          <w:rFonts w:eastAsia="Times New Roman"/>
          <w:szCs w:val="24"/>
        </w:rPr>
      </w:pPr>
      <w:r>
        <w:rPr>
          <w:rFonts w:eastAsia="Times New Roman"/>
          <w:b/>
          <w:szCs w:val="24"/>
        </w:rPr>
        <w:lastRenderedPageBreak/>
        <w:t>ΒΑΣΙΛΗΣ ΛΕΒΕΝΤΗΣ (</w:t>
      </w:r>
      <w:r>
        <w:rPr>
          <w:rFonts w:eastAsia="Times New Roman"/>
          <w:b/>
          <w:szCs w:val="24"/>
        </w:rPr>
        <w:t>Πρόεδρος της Ένωσης Κεντρώων):</w:t>
      </w:r>
      <w:r>
        <w:rPr>
          <w:rFonts w:eastAsia="Times New Roman"/>
          <w:szCs w:val="24"/>
        </w:rPr>
        <w:t xml:space="preserve"> Δεν κάνω συζήτηση. Μετά θα μιλήσει ο Αρχηγός σας. Ούτε άκουσα κιόλας τι είπατε.</w:t>
      </w:r>
    </w:p>
    <w:p w14:paraId="7548F718" w14:textId="77777777" w:rsidR="006C746B" w:rsidRDefault="002A59A5">
      <w:pPr>
        <w:spacing w:line="600" w:lineRule="auto"/>
        <w:ind w:firstLine="720"/>
        <w:jc w:val="both"/>
        <w:rPr>
          <w:rFonts w:eastAsia="Times New Roman"/>
          <w:szCs w:val="24"/>
        </w:rPr>
      </w:pPr>
      <w:r>
        <w:rPr>
          <w:rFonts w:eastAsia="Times New Roman"/>
          <w:szCs w:val="24"/>
        </w:rPr>
        <w:t>Λοιπόν, δεν μπορώ να το εξηγήσω. Δηλαδή στον ύπνο μου σηκώνομαι και τραντάζομαι και λέω τι είναι αυτό τώρα. Γιατί είχα ελπίσει ότι με την ψήφο δύ</w:t>
      </w:r>
      <w:r>
        <w:rPr>
          <w:rFonts w:eastAsia="Times New Roman"/>
          <w:szCs w:val="24"/>
        </w:rPr>
        <w:t>ο κομμάτων</w:t>
      </w:r>
      <w:r>
        <w:rPr>
          <w:rFonts w:eastAsia="Times New Roman"/>
          <w:szCs w:val="24"/>
        </w:rPr>
        <w:t>,</w:t>
      </w:r>
      <w:r>
        <w:rPr>
          <w:rFonts w:eastAsia="Times New Roman"/>
          <w:szCs w:val="24"/>
        </w:rPr>
        <w:t xml:space="preserve"> που παρουσιάζονται ως φιλοκεντρώα, του ΠΑΣΟΚ και του Ποταμιού, θα πέρναγε η απλή αναλογική, το είχα ελπίσει.</w:t>
      </w:r>
    </w:p>
    <w:p w14:paraId="7548F719" w14:textId="77777777" w:rsidR="006C746B" w:rsidRDefault="002A59A5">
      <w:pPr>
        <w:spacing w:line="600" w:lineRule="auto"/>
        <w:jc w:val="both"/>
        <w:rPr>
          <w:rFonts w:eastAsia="Times New Roman"/>
          <w:szCs w:val="24"/>
        </w:rPr>
      </w:pPr>
      <w:r>
        <w:rPr>
          <w:rFonts w:eastAsia="Times New Roman"/>
          <w:szCs w:val="24"/>
        </w:rPr>
        <w:t xml:space="preserve">Η κοινή λογική, αυτή την οποία επικαλείται ο κ. Μητσοτάκης, με έκανε να το πιστεύω. </w:t>
      </w:r>
    </w:p>
    <w:p w14:paraId="7548F71A" w14:textId="77777777" w:rsidR="006C746B" w:rsidRDefault="002A59A5">
      <w:pPr>
        <w:spacing w:line="600" w:lineRule="auto"/>
        <w:ind w:firstLine="720"/>
        <w:jc w:val="both"/>
        <w:rPr>
          <w:rFonts w:eastAsia="Times New Roman"/>
          <w:szCs w:val="24"/>
        </w:rPr>
      </w:pPr>
      <w:r>
        <w:rPr>
          <w:rFonts w:eastAsia="Times New Roman"/>
          <w:szCs w:val="24"/>
        </w:rPr>
        <w:t>Άρχισαν κάτι θεωρίες περί κυβερνησιμότητας, περί σ</w:t>
      </w:r>
      <w:r>
        <w:rPr>
          <w:rFonts w:eastAsia="Times New Roman"/>
          <w:szCs w:val="24"/>
        </w:rPr>
        <w:t>ταθερών κυβερνήσεων, ότι θα μείνουμε ακυβέρνητοι, τα γνωστά αυτά τα παραμύθια</w:t>
      </w:r>
      <w:r>
        <w:rPr>
          <w:rFonts w:eastAsia="Times New Roman"/>
          <w:szCs w:val="24"/>
        </w:rPr>
        <w:t>,</w:t>
      </w:r>
      <w:r>
        <w:rPr>
          <w:rFonts w:eastAsia="Times New Roman"/>
          <w:szCs w:val="24"/>
        </w:rPr>
        <w:t xml:space="preserve"> με τα οποία επί πενήντα χρόνια ταΐζεται η χώρα. Με φοβικά σύνδρομα, έτσι κυβερνιέται αυτή η χώρα.</w:t>
      </w:r>
    </w:p>
    <w:p w14:paraId="7548F71B" w14:textId="77777777" w:rsidR="006C746B" w:rsidRDefault="002A59A5">
      <w:pPr>
        <w:spacing w:line="600" w:lineRule="auto"/>
        <w:ind w:firstLine="720"/>
        <w:jc w:val="both"/>
        <w:rPr>
          <w:rFonts w:eastAsia="Times New Roman"/>
          <w:szCs w:val="24"/>
        </w:rPr>
      </w:pPr>
      <w:r>
        <w:rPr>
          <w:rFonts w:eastAsia="Times New Roman"/>
          <w:szCs w:val="24"/>
        </w:rPr>
        <w:t>Πάντως, ακόμα δεν το έχω ξεπεράσει το θέμα αυτό. Σας το λέω ειλικρινά. Το ότι τ</w:t>
      </w:r>
      <w:r>
        <w:rPr>
          <w:rFonts w:eastAsia="Times New Roman"/>
          <w:szCs w:val="24"/>
        </w:rPr>
        <w:t xml:space="preserve">ο ΠΑΣΟΚ προσήλθε και έδωσε πενήντα έδρες δώρο στη Νέα Δημοκρατία, αυτό το φέρω βαρέως και θα το φέρει βαρέως και </w:t>
      </w:r>
      <w:r>
        <w:rPr>
          <w:rFonts w:eastAsia="Times New Roman"/>
          <w:szCs w:val="24"/>
        </w:rPr>
        <w:lastRenderedPageBreak/>
        <w:t>ο λαός. Αυτό δεν θα εξηγηθεί ποτέ. Πιστεύω ότι θα έχει βαρύτατη τιμωρία από την κοινωνία, γιατί ήταν μια ευκαιρία να γυρίσει η σελίδα των αυτοδ</w:t>
      </w:r>
      <w:r>
        <w:rPr>
          <w:rFonts w:eastAsia="Times New Roman"/>
          <w:szCs w:val="24"/>
        </w:rPr>
        <w:t>ύναμων κυβερνήσεων και να πάμε σε κυβερνήσεις συνεργασίας.</w:t>
      </w:r>
    </w:p>
    <w:p w14:paraId="7548F71C" w14:textId="77777777" w:rsidR="006C746B" w:rsidRDefault="002A59A5">
      <w:pPr>
        <w:spacing w:line="600" w:lineRule="auto"/>
        <w:ind w:firstLine="720"/>
        <w:jc w:val="both"/>
        <w:rPr>
          <w:rFonts w:eastAsia="Times New Roman"/>
          <w:szCs w:val="24"/>
        </w:rPr>
      </w:pPr>
      <w:r>
        <w:rPr>
          <w:rFonts w:eastAsia="Times New Roman"/>
          <w:szCs w:val="24"/>
        </w:rPr>
        <w:t>Γιατί οι αυτοδύναμες κυβερνήσεις έχουμε πει ότι είχαν τα ρουσφέτια, είχαν τις παρανομίες, τα σκάνδαλα, την προσπάθεια παραμονής στην εξουσία και από εκεί πτώχευσε και η χώρα. Η χώρα δεν πτώχευσε με</w:t>
      </w:r>
      <w:r>
        <w:rPr>
          <w:rFonts w:eastAsia="Times New Roman"/>
          <w:szCs w:val="24"/>
        </w:rPr>
        <w:t xml:space="preserve"> κυβερνήσεις συνεργασίας. Η χώρα πτώχευσε με αυτοδύναμες κυβερνήσεις. Αυτό είναι τοις πάσι γνωστό. </w:t>
      </w:r>
    </w:p>
    <w:p w14:paraId="7548F71D" w14:textId="77777777" w:rsidR="006C746B" w:rsidRDefault="002A59A5">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Πρόεδρος της Βουλής κ.</w:t>
      </w:r>
      <w:r w:rsidRPr="00817E96">
        <w:rPr>
          <w:rFonts w:eastAsia="Times New Roman"/>
          <w:b/>
          <w:szCs w:val="24"/>
        </w:rPr>
        <w:t xml:space="preserve"> ΝΙΚΟΛΑΟΣ ΒΟΥΤΣΗΣ</w:t>
      </w:r>
      <w:r>
        <w:rPr>
          <w:rFonts w:eastAsia="Times New Roman"/>
          <w:szCs w:val="24"/>
        </w:rPr>
        <w:t>)</w:t>
      </w:r>
    </w:p>
    <w:p w14:paraId="7548F71E" w14:textId="77777777" w:rsidR="006C746B" w:rsidRDefault="002A59A5">
      <w:pPr>
        <w:spacing w:line="600" w:lineRule="auto"/>
        <w:ind w:firstLine="720"/>
        <w:jc w:val="both"/>
        <w:rPr>
          <w:rFonts w:eastAsia="Times New Roman"/>
          <w:szCs w:val="24"/>
        </w:rPr>
      </w:pPr>
      <w:r>
        <w:rPr>
          <w:rFonts w:eastAsia="Times New Roman"/>
          <w:szCs w:val="24"/>
        </w:rPr>
        <w:t xml:space="preserve">Πώς θα το εξηγήσουν οι κύριοι που προσέθεταν την ψήφο ομογενών; </w:t>
      </w:r>
      <w:r>
        <w:rPr>
          <w:rFonts w:eastAsia="Times New Roman"/>
          <w:szCs w:val="24"/>
        </w:rPr>
        <w:t>Ο πυρήνας της απλής αναλογικής είναι το μηδέν μπόνους. Τα υπόλοιπα, όπως η ψήφος των ομογενών, το σπάσιμο των περιφερειών</w:t>
      </w:r>
      <w:r>
        <w:rPr>
          <w:rFonts w:eastAsia="Times New Roman"/>
          <w:szCs w:val="24"/>
        </w:rPr>
        <w:t>,</w:t>
      </w:r>
      <w:r>
        <w:rPr>
          <w:rFonts w:eastAsia="Times New Roman"/>
          <w:szCs w:val="24"/>
        </w:rPr>
        <w:t xml:space="preserve"> </w:t>
      </w:r>
      <w:r>
        <w:rPr>
          <w:rFonts w:eastAsia="Times New Roman"/>
          <w:szCs w:val="24"/>
        </w:rPr>
        <w:lastRenderedPageBreak/>
        <w:t>είναι δευτερεύοντα. Το πρωτεύον ήταν το μηδέν μπόνους. Προσέθεταν, ιδιαίτερα από την πλευρά του ΠΑΣΟΚ, και τέσσερα-πέντε άλλα και έλεγαν να αρχίσει η συζήτηση από την αρχή, κάτι πράγματα τα οποία εγώ τα λέω προφάσεις εν αμαρτίαις.</w:t>
      </w:r>
    </w:p>
    <w:p w14:paraId="7548F71F" w14:textId="77777777" w:rsidR="006C746B" w:rsidRDefault="002A59A5">
      <w:pPr>
        <w:spacing w:line="600" w:lineRule="auto"/>
        <w:ind w:firstLine="720"/>
        <w:jc w:val="both"/>
        <w:rPr>
          <w:rFonts w:eastAsia="Times New Roman"/>
          <w:szCs w:val="24"/>
        </w:rPr>
      </w:pPr>
      <w:r>
        <w:rPr>
          <w:rFonts w:eastAsia="Times New Roman"/>
          <w:szCs w:val="24"/>
        </w:rPr>
        <w:t>Ας λήξει το θέμα όσο μπο</w:t>
      </w:r>
      <w:r>
        <w:rPr>
          <w:rFonts w:eastAsia="Times New Roman"/>
          <w:szCs w:val="24"/>
        </w:rPr>
        <w:t>ρεί να λήξει, γιατί εγώ θα το φέρω επί μακρ</w:t>
      </w:r>
      <w:r>
        <w:rPr>
          <w:rFonts w:eastAsia="Times New Roman"/>
          <w:szCs w:val="24"/>
        </w:rPr>
        <w:t>ό</w:t>
      </w:r>
      <w:r>
        <w:rPr>
          <w:rFonts w:eastAsia="Times New Roman"/>
          <w:szCs w:val="24"/>
        </w:rPr>
        <w:t>ν βαρέως. Διότι, η ευκαιρία να ψηφίσουμε με απλή αναλογική δεν πιστεύω να δοθεί γρήγορα πάλι. Αυτά είναι ζητήματα σοβαρά</w:t>
      </w:r>
      <w:r>
        <w:rPr>
          <w:rFonts w:eastAsia="Times New Roman"/>
          <w:szCs w:val="24"/>
        </w:rPr>
        <w:t>,</w:t>
      </w:r>
      <w:r>
        <w:rPr>
          <w:rFonts w:eastAsia="Times New Roman"/>
          <w:szCs w:val="24"/>
        </w:rPr>
        <w:t xml:space="preserve"> που απαιτούν κάποιος Πρωθυπουργός να πατήσει πόδι. Το ότι βρέθηκε αυτός ο Πρωθυπουργός και</w:t>
      </w:r>
      <w:r>
        <w:rPr>
          <w:rFonts w:eastAsia="Times New Roman"/>
          <w:szCs w:val="24"/>
        </w:rPr>
        <w:t xml:space="preserve"> πάτησε πόδι</w:t>
      </w:r>
      <w:r>
        <w:rPr>
          <w:rFonts w:eastAsia="Times New Roman"/>
          <w:szCs w:val="24"/>
        </w:rPr>
        <w:t>,</w:t>
      </w:r>
      <w:r>
        <w:rPr>
          <w:rFonts w:eastAsia="Times New Roman"/>
          <w:szCs w:val="24"/>
        </w:rPr>
        <w:t xml:space="preserve"> είναι κάτι σημαντικό.</w:t>
      </w:r>
    </w:p>
    <w:p w14:paraId="7548F720" w14:textId="77777777" w:rsidR="006C746B" w:rsidRDefault="002A59A5">
      <w:pPr>
        <w:spacing w:line="600" w:lineRule="auto"/>
        <w:ind w:firstLine="720"/>
        <w:jc w:val="both"/>
        <w:rPr>
          <w:rFonts w:eastAsia="Times New Roman"/>
          <w:szCs w:val="24"/>
        </w:rPr>
      </w:pPr>
      <w:r>
        <w:rPr>
          <w:rFonts w:eastAsia="Times New Roman"/>
          <w:szCs w:val="24"/>
        </w:rPr>
        <w:t>Εγώ διαφωνώ με την ασκημένη πολιτική εδώ και ενάμιση χρόνο, αλλά είδα έναν Πρωθυπουργό που τίμησε αυτά που μου είπε. 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μεταξύ να ξέρετε ότι πολλοί από εσάς τους δεξιούς με έπαιρναν τηλέφωνο και μου έλεγαν</w:t>
      </w:r>
      <w:r>
        <w:rPr>
          <w:rFonts w:eastAsia="Times New Roman"/>
          <w:szCs w:val="24"/>
        </w:rPr>
        <w:t>:</w:t>
      </w:r>
      <w:r>
        <w:rPr>
          <w:rFonts w:eastAsia="Times New Roman"/>
          <w:szCs w:val="24"/>
        </w:rPr>
        <w:t xml:space="preserve"> «θα δεις π</w:t>
      </w:r>
      <w:r>
        <w:rPr>
          <w:rFonts w:eastAsia="Times New Roman"/>
          <w:szCs w:val="24"/>
        </w:rPr>
        <w:t xml:space="preserve">ου θα σε πουλήσει. Θα βάλει τριάντα μπόνους, για να πάρει την ψήφο και των άλλων. Θα βρει μέσες λύσεις και θα σε πουλήσει, κύριε Λεβέντη». Αυτά μου έλεγαν μέχρι την </w:t>
      </w:r>
      <w:r>
        <w:rPr>
          <w:rFonts w:eastAsia="Times New Roman"/>
          <w:szCs w:val="24"/>
        </w:rPr>
        <w:lastRenderedPageBreak/>
        <w:t xml:space="preserve">τελευταία μέρα. Πράγματι, έκατσα να ακούσω τον Τσίπρα στου Παπαχελά τη συνέντευξη και όταν </w:t>
      </w:r>
      <w:r>
        <w:rPr>
          <w:rFonts w:eastAsia="Times New Roman"/>
          <w:szCs w:val="24"/>
        </w:rPr>
        <w:t xml:space="preserve">διαπίστωσα ότι εμμένει στο μηδέν μπόνους, κατάλαβα ότι ο Πρωθυπουργός έχει τουλάχιστον σοβαρότητα. Διότι πράγματι, αν άρχιζε τις διαπραγματεύσεις με τους υπολοίπους, ο μόνος τρόπος μετά θα ήταν να αποσυρθεί το νομοσχέδιο. </w:t>
      </w:r>
    </w:p>
    <w:p w14:paraId="7548F721" w14:textId="77777777" w:rsidR="006C746B" w:rsidRDefault="002A59A5">
      <w:pPr>
        <w:spacing w:line="600" w:lineRule="auto"/>
        <w:ind w:firstLine="720"/>
        <w:jc w:val="both"/>
        <w:rPr>
          <w:rFonts w:eastAsia="Times New Roman"/>
          <w:szCs w:val="24"/>
        </w:rPr>
      </w:pPr>
      <w:r>
        <w:rPr>
          <w:rFonts w:eastAsia="Times New Roman"/>
          <w:szCs w:val="24"/>
        </w:rPr>
        <w:t xml:space="preserve">Για το θέμα της </w:t>
      </w:r>
      <w:r>
        <w:rPr>
          <w:rFonts w:eastAsia="Times New Roman"/>
          <w:szCs w:val="24"/>
        </w:rPr>
        <w:t>Α</w:t>
      </w:r>
      <w:r>
        <w:rPr>
          <w:rFonts w:eastAsia="Times New Roman"/>
          <w:szCs w:val="24"/>
        </w:rPr>
        <w:t>ναθεώρησης του Σ</w:t>
      </w:r>
      <w:r>
        <w:rPr>
          <w:rFonts w:eastAsia="Times New Roman"/>
          <w:szCs w:val="24"/>
        </w:rPr>
        <w:t>υντάγματος</w:t>
      </w:r>
      <w:r>
        <w:rPr>
          <w:rFonts w:eastAsia="Times New Roman"/>
          <w:szCs w:val="24"/>
        </w:rPr>
        <w:t>,</w:t>
      </w:r>
      <w:r>
        <w:rPr>
          <w:rFonts w:eastAsia="Times New Roman"/>
          <w:szCs w:val="24"/>
        </w:rPr>
        <w:t xml:space="preserve"> που έκανε εχθές ο κ. Τσίπρας -πήγα, καθώς με τίμησε, αφού με κάλεσε, οι άλλοι πολιτικοί Αρχηγοί δεν πήγαν κι ο καθένας έχει την ευθύνη του, εγώ είμαι υπέρ του διαλόγου και γι’ αυτό πήγα- έχω κάποιες παρατηρήσεις. Καλό είναι να τις ακούσει ο κ. </w:t>
      </w:r>
      <w:r>
        <w:rPr>
          <w:rFonts w:eastAsia="Times New Roman"/>
          <w:szCs w:val="24"/>
        </w:rPr>
        <w:t>Τσίπρας από το γραφείο του, που πιστεύω ότι είναι τώρα.</w:t>
      </w:r>
    </w:p>
    <w:p w14:paraId="7548F722"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Το θέμα της εκλογής Προέδρου Δημοκρατίας καλό είναι να μην το πειράξουμε, ούτε με δημοψηφίσματα ούτε με τίποτα. Αν θέλουμε να βοηθήσουμε να μη γίνονται εκλογές, να βάλουμε στην τρίτη ψηφοφορία εκατόν </w:t>
      </w:r>
      <w:r>
        <w:rPr>
          <w:rFonts w:eastAsia="Times New Roman"/>
          <w:szCs w:val="24"/>
        </w:rPr>
        <w:t>εξήντα. Γιατί αν καταφεύγουμε στον λαό μεταξύ των δύο πρώτων, μπορεί ο λαός να μην εγκρίνει κανέναν και μετά ο διχασμός μεταφέρεται στον λαό</w:t>
      </w:r>
      <w:r>
        <w:rPr>
          <w:rFonts w:eastAsia="Times New Roman"/>
          <w:szCs w:val="24"/>
        </w:rPr>
        <w:t>,</w:t>
      </w:r>
      <w:r>
        <w:rPr>
          <w:rFonts w:eastAsia="Times New Roman"/>
          <w:szCs w:val="24"/>
        </w:rPr>
        <w:t xml:space="preserve"> να διαλέξει.</w:t>
      </w:r>
    </w:p>
    <w:p w14:paraId="7548F723" w14:textId="77777777" w:rsidR="006C746B" w:rsidRDefault="002A59A5">
      <w:pPr>
        <w:spacing w:line="600" w:lineRule="auto"/>
        <w:ind w:firstLine="720"/>
        <w:jc w:val="both"/>
        <w:rPr>
          <w:rFonts w:eastAsia="Times New Roman"/>
          <w:szCs w:val="24"/>
        </w:rPr>
      </w:pPr>
      <w:r>
        <w:rPr>
          <w:rFonts w:eastAsia="Times New Roman"/>
          <w:szCs w:val="24"/>
        </w:rPr>
        <w:t>Ο Πρόεδρος πρέπει να είναι κοινής αποδοχής. Δεν πρέπει να φθάσουμε σε ψηφοφορία στον λαό και να φωνάζ</w:t>
      </w:r>
      <w:r>
        <w:rPr>
          <w:rFonts w:eastAsia="Times New Roman"/>
          <w:szCs w:val="24"/>
        </w:rPr>
        <w:t xml:space="preserve">ουμε «Δήμας», «Παυλόπουλος», οι μισοί υπέρ του ενός, οι μισοί υπέρ του άλλου. Είναι διχασμός αυτός, γιατί όποιος επιλεγεί Πρόεδρος πρέπει να είναι αποδεκτός από όλη την κοινωνία. Στις εκλογές βγαίνει ένα κόμμα, σχηματίζει κυβέρνηση ή δύο ή τρία, αλλά εκεί </w:t>
      </w:r>
      <w:r>
        <w:rPr>
          <w:rFonts w:eastAsia="Times New Roman"/>
          <w:szCs w:val="24"/>
        </w:rPr>
        <w:t>πια είναι μια πολιτική επιλογή του λαού. Ενώ στο θέμα του Προέδρου, που πρέπει να είναι κοινής αποδοχής, πολώνουμε πολύ το κλίμα και διχάζουμε τον λαό, αν τον καλέσουμε.</w:t>
      </w:r>
    </w:p>
    <w:p w14:paraId="7548F724" w14:textId="77777777" w:rsidR="006C746B" w:rsidRDefault="002A59A5">
      <w:pPr>
        <w:spacing w:line="600" w:lineRule="auto"/>
        <w:ind w:firstLine="720"/>
        <w:jc w:val="both"/>
        <w:rPr>
          <w:rFonts w:eastAsia="Times New Roman"/>
          <w:szCs w:val="24"/>
        </w:rPr>
      </w:pPr>
      <w:r>
        <w:rPr>
          <w:rFonts w:eastAsia="Times New Roman"/>
          <w:szCs w:val="24"/>
        </w:rPr>
        <w:lastRenderedPageBreak/>
        <w:t>Θεωρώ, λοιπόν, ότι αν όντως θέλουμε να λιγοστ</w:t>
      </w:r>
      <w:r>
        <w:rPr>
          <w:rFonts w:eastAsia="Times New Roman"/>
          <w:szCs w:val="24"/>
        </w:rPr>
        <w:t>έψ</w:t>
      </w:r>
      <w:r>
        <w:rPr>
          <w:rFonts w:eastAsia="Times New Roman"/>
          <w:szCs w:val="24"/>
        </w:rPr>
        <w:t>ουν οι πιθανότητες υποχρεωτικής προσφυγ</w:t>
      </w:r>
      <w:r>
        <w:rPr>
          <w:rFonts w:eastAsia="Times New Roman"/>
          <w:szCs w:val="24"/>
        </w:rPr>
        <w:t>ής στο</w:t>
      </w:r>
      <w:r>
        <w:rPr>
          <w:rFonts w:eastAsia="Times New Roman"/>
          <w:szCs w:val="24"/>
        </w:rPr>
        <w:t>ν</w:t>
      </w:r>
      <w:r>
        <w:rPr>
          <w:rFonts w:eastAsia="Times New Roman"/>
          <w:szCs w:val="24"/>
        </w:rPr>
        <w:t xml:space="preserve"> λαό, καλύτερα να βάλουμε στην τρίτη ψηφοφορία τον αριθμό εκατόν εξήντα.</w:t>
      </w:r>
    </w:p>
    <w:p w14:paraId="7548F725" w14:textId="77777777" w:rsidR="006C746B" w:rsidRDefault="002A59A5">
      <w:pPr>
        <w:spacing w:line="600" w:lineRule="auto"/>
        <w:ind w:firstLine="720"/>
        <w:jc w:val="both"/>
        <w:rPr>
          <w:rFonts w:eastAsia="Times New Roman"/>
          <w:szCs w:val="24"/>
        </w:rPr>
      </w:pPr>
      <w:r>
        <w:rPr>
          <w:rFonts w:eastAsia="Times New Roman"/>
          <w:szCs w:val="24"/>
        </w:rPr>
        <w:t>Επίσης, κάτι είπε ο Πρωθυπουργός να μη βγαίνει τεχνοκράτης Πρωθυπουργός. Γιατί έχουμε ταμπού; Θυμάμαι ότι ο Γεώργιος Παπανδρέου πρότεινε έναν Πετσάλνικο. Ήταν καλύτερος ο Πετσά</w:t>
      </w:r>
      <w:r>
        <w:rPr>
          <w:rFonts w:eastAsia="Times New Roman"/>
          <w:szCs w:val="24"/>
        </w:rPr>
        <w:t>λνικος; Μπορούσε να σηκώσει το βάρος της χώρας; Εγώ πιστεύω, λοιπόν, ότι δεν πρέπει να περιορίζουμε το ποιος είναι Πρωθυπουργός κάθε φορά, γιατί δεν ξέρουμε την κρίση. Δεν ξέρουμε σε τι κατάσταση θα είναι η χώρα. Δεν μπορούμε, δηλαδή, να βάλουμε ο Πρωθυπου</w:t>
      </w:r>
      <w:r>
        <w:rPr>
          <w:rFonts w:eastAsia="Times New Roman"/>
          <w:szCs w:val="24"/>
        </w:rPr>
        <w:t>ργός να βγαίνει από τη Βουλή.</w:t>
      </w:r>
    </w:p>
    <w:p w14:paraId="7548F726" w14:textId="77777777" w:rsidR="006C746B" w:rsidRDefault="002A59A5">
      <w:pPr>
        <w:spacing w:line="600" w:lineRule="auto"/>
        <w:ind w:firstLine="720"/>
        <w:jc w:val="both"/>
        <w:rPr>
          <w:rFonts w:eastAsia="Times New Roman"/>
          <w:szCs w:val="24"/>
        </w:rPr>
      </w:pPr>
      <w:r>
        <w:rPr>
          <w:rFonts w:eastAsia="Times New Roman"/>
          <w:szCs w:val="24"/>
        </w:rPr>
        <w:t xml:space="preserve">Αν η Βουλή εκείνη την εποχή δεν παρέχει άντρα κατάλληλο για κάποιους λόγους ή γιατί είναι οι συνθήκες τέτοιες, θα βάλουμε εμείς Βουλευτή γιατί το προβλέπει το Σύνταγμα; Είμαι βέβαιος ότι και ο Τσίπρας θα το καταλάβει αυτό. Κάποιοι σύμβουλοι τού το είπαν. </w:t>
      </w:r>
    </w:p>
    <w:p w14:paraId="7548F727" w14:textId="77777777" w:rsidR="006C746B" w:rsidRDefault="002A59A5">
      <w:pPr>
        <w:spacing w:line="600" w:lineRule="auto"/>
        <w:ind w:firstLine="720"/>
        <w:jc w:val="both"/>
        <w:rPr>
          <w:rFonts w:eastAsia="Times New Roman"/>
          <w:szCs w:val="24"/>
        </w:rPr>
      </w:pPr>
      <w:r>
        <w:rPr>
          <w:rFonts w:eastAsia="Times New Roman"/>
          <w:szCs w:val="24"/>
        </w:rPr>
        <w:lastRenderedPageBreak/>
        <w:t>Όσο για τα δημοψηφίσματα, να μην καταφεύγουμε εκεί πολύ εύκολα, γιατί είναι διχασμός το να γίνονται συχνά. Στο εξωτερικό γίνονται δημοψηφίσματα σε πόλεις, σε δήμους για τοπικά θέματα. Για εθνικούς λόγους σε όλη την επικράτεια γίνονται πολύ σπάνια δημοψηφίσ</w:t>
      </w:r>
      <w:r>
        <w:rPr>
          <w:rFonts w:eastAsia="Times New Roman"/>
          <w:szCs w:val="24"/>
        </w:rPr>
        <w:t>ματα. Έτσι, πιστεύω ότι τα δημοψηφίσματα με συλλογή πεντακοσίων χιλιάδων υπογραφών είναι κάτι παρακινδυνευμένο. Δεν είναι αυτό που μας έλειπε για να έχουμε δημοκρατία.</w:t>
      </w:r>
    </w:p>
    <w:p w14:paraId="7548F728" w14:textId="77777777" w:rsidR="006C746B" w:rsidRDefault="002A59A5">
      <w:pPr>
        <w:spacing w:line="600" w:lineRule="auto"/>
        <w:ind w:firstLine="720"/>
        <w:jc w:val="both"/>
        <w:rPr>
          <w:rFonts w:eastAsia="Times New Roman"/>
          <w:szCs w:val="24"/>
        </w:rPr>
      </w:pPr>
      <w:r>
        <w:rPr>
          <w:rFonts w:eastAsia="Times New Roman"/>
          <w:szCs w:val="24"/>
        </w:rPr>
        <w:t>Το Σύνταγμα –έχω την άποψη, θα το πω και στον κ. Τσίπρα, γιατί έχουμε μια συνάντηση προσ</w:t>
      </w:r>
      <w:r>
        <w:rPr>
          <w:rFonts w:eastAsia="Times New Roman"/>
          <w:szCs w:val="24"/>
        </w:rPr>
        <w:t>εχώς- να μην το πολυπειράξει. Το Σύνταγμα δεν πάσχει από ελλείψεις που πρέπει να καλύψουμε. Πάσχει από το ότι το πατάσσουμε, δεν το τηρούμε, είτε η εκτελεστική είτε η νομοθετική εξουσία. Από κει πάσχει. Δεν πάσχει από το ότι έχει φοβερές ελλείψεις και πρέπ</w:t>
      </w:r>
      <w:r>
        <w:rPr>
          <w:rFonts w:eastAsia="Times New Roman"/>
          <w:szCs w:val="24"/>
        </w:rPr>
        <w:t>ει να το διορθώσουμε, να το ξέρετε αυτό.</w:t>
      </w:r>
    </w:p>
    <w:p w14:paraId="7548F729"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Κάποτε, όταν ήμουν νέος και ασχολούμουν με την πολιτική, είχα μιλήσει με έναν πεθαμένο τώρα, τον Κωνσταντίνο Τσάτσο, που ήταν </w:t>
      </w:r>
      <w:r>
        <w:rPr>
          <w:rFonts w:eastAsia="Times New Roman"/>
          <w:szCs w:val="24"/>
        </w:rPr>
        <w:t>π</w:t>
      </w:r>
      <w:r>
        <w:rPr>
          <w:rFonts w:eastAsia="Times New Roman"/>
          <w:szCs w:val="24"/>
        </w:rPr>
        <w:t xml:space="preserve">ρόεδρος της </w:t>
      </w:r>
      <w:r>
        <w:rPr>
          <w:rFonts w:eastAsia="Times New Roman"/>
          <w:szCs w:val="24"/>
        </w:rPr>
        <w:t>ε</w:t>
      </w:r>
      <w:r>
        <w:rPr>
          <w:rFonts w:eastAsia="Times New Roman"/>
          <w:szCs w:val="24"/>
        </w:rPr>
        <w:t>πιτροπής του Συντάγματος, ορισμένος από τον Καραμανλή. Του είχα πει κάτι γι</w:t>
      </w:r>
      <w:r>
        <w:rPr>
          <w:rFonts w:eastAsia="Times New Roman"/>
          <w:szCs w:val="24"/>
        </w:rPr>
        <w:t>α τα άρθρα 21 και 24</w:t>
      </w:r>
      <w:r>
        <w:rPr>
          <w:rFonts w:eastAsia="Times New Roman"/>
          <w:szCs w:val="24"/>
        </w:rPr>
        <w:t>,</w:t>
      </w:r>
      <w:r>
        <w:rPr>
          <w:rFonts w:eastAsia="Times New Roman"/>
          <w:szCs w:val="24"/>
        </w:rPr>
        <w:t xml:space="preserve"> που είχε συμπεριλάβει, τα οποία εγώ είχα γράψει με τον Κυπριανό Μπίρη. Είχα γυρίσει από το εξωτερικό και τα γράψαμε. Ήταν για τους οικισμούς και για το περιβάλλον. Δεν έβαλε κάποια πράγματα ο Τσάτσος και του λέω: «Είναι αοριστία έτσι </w:t>
      </w:r>
      <w:r>
        <w:rPr>
          <w:rFonts w:eastAsia="Times New Roman"/>
          <w:szCs w:val="24"/>
        </w:rPr>
        <w:t>που δεν το έβαλες». Μου είπε: «Το Σύνταγμα είναι σοφό, διαμορφώνεται. Εδώ η Αγγλία δεν έχει καθόλου Σύνταγμα και έχει συνταγματική νοοτροπία κατοχυρωμένη, δηλαδή συνταγματική τάξη». Έτσι μου είχε απαντήσει. Μπορεί να ήταν κάποιας αποχρώσεως ο Τσάτσος, αλλά</w:t>
      </w:r>
      <w:r>
        <w:rPr>
          <w:rFonts w:eastAsia="Times New Roman"/>
          <w:szCs w:val="24"/>
        </w:rPr>
        <w:t xml:space="preserve"> ήταν σοβαρός άνθρωπος. </w:t>
      </w:r>
    </w:p>
    <w:p w14:paraId="7548F72A" w14:textId="77777777" w:rsidR="006C746B" w:rsidRDefault="002A59A5">
      <w:pPr>
        <w:spacing w:line="600" w:lineRule="auto"/>
        <w:ind w:firstLine="720"/>
        <w:jc w:val="both"/>
        <w:rPr>
          <w:rFonts w:eastAsia="Times New Roman"/>
          <w:szCs w:val="24"/>
        </w:rPr>
      </w:pPr>
      <w:r>
        <w:rPr>
          <w:rFonts w:eastAsia="Times New Roman"/>
          <w:szCs w:val="24"/>
        </w:rPr>
        <w:t>Επίσης, επειδή στην Ελλάδα γίνονται ρουσφέτια και χρησιμοποιείται το κράτος για λόγους ψηφοθηρίας, πρέπει να βάλουμε και το 3%, να παραπέμπεται ο Πρωθυπουργός σε δίκη, αν το έλλειμμα υπερβαίνει το 3%. Στη Γερμανία το έβαλαν για τον</w:t>
      </w:r>
      <w:r>
        <w:rPr>
          <w:rFonts w:eastAsia="Times New Roman"/>
          <w:szCs w:val="24"/>
        </w:rPr>
        <w:t xml:space="preserve"> Καγκελάριο. Στη Γερμανία ο Καγκελάριος παραπέμπεται αν πάει στο 3,5% το έλλειμμα. Γιατί να μη βάλουμε κι εδώ έναν «κόφτη» για το έλλειμμα; Ελπίζω και ο κ. </w:t>
      </w:r>
      <w:r>
        <w:rPr>
          <w:rFonts w:eastAsia="Times New Roman"/>
          <w:szCs w:val="24"/>
        </w:rPr>
        <w:lastRenderedPageBreak/>
        <w:t>Τσακαλώτος να μην έχει αντίρρηση επ’ αυτού. Είναι προηγμένη χώρα η Γερμανία και όταν το έλλειμμα υπε</w:t>
      </w:r>
      <w:r>
        <w:rPr>
          <w:rFonts w:eastAsia="Times New Roman"/>
          <w:szCs w:val="24"/>
        </w:rPr>
        <w:t xml:space="preserve">ρβαίνει το 3%, υπάρχει το δικαίωμα να εγερθεί ποινική δίωξη κατά του Πρωθυπουργού. Γιατί το έβαλαν; Για να φοβάται, για να μην το υπερβεί, για να μην έχουμε αυτά που είχαμε εδώ. </w:t>
      </w:r>
    </w:p>
    <w:p w14:paraId="7548F72B" w14:textId="77777777" w:rsidR="006C746B" w:rsidRDefault="002A59A5">
      <w:pPr>
        <w:spacing w:line="600" w:lineRule="auto"/>
        <w:ind w:firstLine="720"/>
        <w:jc w:val="both"/>
        <w:rPr>
          <w:rFonts w:eastAsia="Times New Roman"/>
          <w:szCs w:val="24"/>
        </w:rPr>
      </w:pPr>
      <w:r>
        <w:rPr>
          <w:rFonts w:eastAsia="Times New Roman"/>
          <w:szCs w:val="24"/>
        </w:rPr>
        <w:t xml:space="preserve">Συζητάμε εδώ περί μιας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Αυτή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δεν </w:t>
      </w:r>
      <w:r>
        <w:rPr>
          <w:rFonts w:eastAsia="Times New Roman"/>
          <w:szCs w:val="24"/>
        </w:rPr>
        <w:t xml:space="preserve">θα ήταν κάτι κακό. Φυσιολογικά θα έπρεπε να την ψηφίσει και η Ένωση Κεντρώων, για να μάθουμε. Ό,τι είναι να μάθουμε δεν είναι κακό. Αλλά γιατί την επιμερίζετε μόνο στην περίπτωση του 2015; Κάντε την πρόταση να ξεκινήσει από το 2004, να συμπεριληφθεί και η </w:t>
      </w:r>
      <w:r>
        <w:rPr>
          <w:rFonts w:eastAsia="Times New Roman"/>
          <w:szCs w:val="24"/>
        </w:rPr>
        <w:t>θητεία του Καραμανλή, να συμπεριληφθεί και η θητεία του Γιώργου Παπανδρέου και πιστεύω ότι τότε θα ψήφιζε και ο κ. Τσίπρας. Δεν θα είχε αντίρρηση. Έτσι όπως το κάνετε, επιλεκτικά η τάδε περίοδος, έχοντας τη μειοψηφία, τι ελπίδες έχετε να εγκριθεί; Μηδαμινέ</w:t>
      </w:r>
      <w:r>
        <w:rPr>
          <w:rFonts w:eastAsia="Times New Roman"/>
          <w:szCs w:val="24"/>
        </w:rPr>
        <w:t>ς.</w:t>
      </w:r>
    </w:p>
    <w:p w14:paraId="7548F72C" w14:textId="77777777" w:rsidR="006C746B" w:rsidRDefault="002A59A5">
      <w:pPr>
        <w:spacing w:line="600" w:lineRule="auto"/>
        <w:ind w:firstLine="720"/>
        <w:jc w:val="both"/>
        <w:rPr>
          <w:rFonts w:eastAsia="Times New Roman"/>
          <w:szCs w:val="24"/>
        </w:rPr>
      </w:pPr>
      <w:r>
        <w:rPr>
          <w:rFonts w:eastAsia="Times New Roman"/>
          <w:szCs w:val="24"/>
        </w:rPr>
        <w:t xml:space="preserve">Το κάνουμε απλά για να γίνεται εδώ συζήτηση. Κάνουμε συζήτηση, για να γίνεται συζήτηση. Αντί να είμαστε στα καφενεία, είμαστε εδώ και συζητάμε περί της ιδέας του Μητσοτάκη να γίνει </w:t>
      </w:r>
      <w:r>
        <w:rPr>
          <w:rFonts w:eastAsia="Times New Roman"/>
          <w:szCs w:val="24"/>
        </w:rPr>
        <w:t>ε</w:t>
      </w:r>
      <w:r>
        <w:rPr>
          <w:rFonts w:eastAsia="Times New Roman"/>
          <w:szCs w:val="24"/>
        </w:rPr>
        <w:t xml:space="preserve">ξεταστική. Δεν </w:t>
      </w:r>
      <w:r>
        <w:rPr>
          <w:rFonts w:eastAsia="Times New Roman"/>
          <w:szCs w:val="24"/>
        </w:rPr>
        <w:lastRenderedPageBreak/>
        <w:t xml:space="preserve">ξέρω αν ο κ. Μητσοτάκης είχε αληθινή διάθεση να ψάξουμε </w:t>
      </w:r>
      <w:r>
        <w:rPr>
          <w:rFonts w:eastAsia="Times New Roman"/>
          <w:szCs w:val="24"/>
        </w:rPr>
        <w:t>την όλη κρίση, γιατί η κρίση μπορεί να ξέσπασε τώρα, αλλά μπορεί οι τριακόσιες εξήντα χιλιάδες</w:t>
      </w:r>
      <w:r>
        <w:rPr>
          <w:rFonts w:eastAsia="Times New Roman"/>
          <w:szCs w:val="24"/>
        </w:rPr>
        <w:t>,</w:t>
      </w:r>
      <w:r>
        <w:rPr>
          <w:rFonts w:eastAsia="Times New Roman"/>
          <w:szCs w:val="24"/>
        </w:rPr>
        <w:t xml:space="preserve"> που διόρισε ο Καραμανλής με </w:t>
      </w:r>
      <w:r>
        <w:rPr>
          <w:rFonts w:eastAsia="Times New Roman"/>
          <w:szCs w:val="24"/>
        </w:rPr>
        <w:t>προγράμματα «</w:t>
      </w:r>
      <w:r>
        <w:rPr>
          <w:rFonts w:eastAsia="Times New Roman"/>
          <w:szCs w:val="24"/>
          <w:lang w:val="en-US"/>
        </w:rPr>
        <w:t>STAGE</w:t>
      </w:r>
      <w:r>
        <w:rPr>
          <w:rFonts w:eastAsia="Times New Roman"/>
          <w:szCs w:val="24"/>
        </w:rPr>
        <w:t>»</w:t>
      </w:r>
      <w:r>
        <w:rPr>
          <w:rFonts w:eastAsia="Times New Roman"/>
          <w:szCs w:val="24"/>
        </w:rPr>
        <w:t xml:space="preserve"> ως μαθητευόμενους να ήταν πολύ σημαντικό ποσό. Μπορεί ο Γιώργος Παπανδρέου να έχασε πολύτιμο χρόνο. Να τα ψάξουμε. Γιατί δεν κάνετε μια σωστή κίνηση; Τότε θα είχατε σίγουρα την ψήφο και ενός κόμματος σαν την Ένωση Κεντρώων. </w:t>
      </w:r>
    </w:p>
    <w:p w14:paraId="7548F72D" w14:textId="77777777" w:rsidR="006C746B" w:rsidRDefault="002A59A5">
      <w:pPr>
        <w:spacing w:line="600" w:lineRule="auto"/>
        <w:ind w:firstLine="720"/>
        <w:jc w:val="both"/>
        <w:rPr>
          <w:rFonts w:eastAsia="Times New Roman"/>
          <w:szCs w:val="24"/>
        </w:rPr>
      </w:pPr>
      <w:r>
        <w:rPr>
          <w:rFonts w:eastAsia="Times New Roman"/>
          <w:szCs w:val="24"/>
        </w:rPr>
        <w:t xml:space="preserve">Με κατηγορούν όλα τα </w:t>
      </w:r>
      <w:r>
        <w:rPr>
          <w:rFonts w:eastAsia="Times New Roman"/>
          <w:szCs w:val="24"/>
          <w:lang w:val="en-US"/>
        </w:rPr>
        <w:t>site</w:t>
      </w:r>
      <w:r>
        <w:rPr>
          <w:rFonts w:eastAsia="Times New Roman"/>
          <w:szCs w:val="24"/>
        </w:rPr>
        <w:t xml:space="preserve"> ότι </w:t>
      </w:r>
      <w:r>
        <w:rPr>
          <w:rFonts w:eastAsia="Times New Roman"/>
          <w:szCs w:val="24"/>
        </w:rPr>
        <w:t xml:space="preserve">είμαι δεκανίκι του ΣΥΡΙΖΑ. Ακούστε κάτι. Δεν θα υπάρξει το μέλλον να αποδείξει ποιος σ’ αυτή την Αίθουσα είναι δεκανίκι; Δεν θα έλθει και η άλλη </w:t>
      </w:r>
      <w:r>
        <w:rPr>
          <w:rFonts w:eastAsia="Times New Roman"/>
          <w:szCs w:val="24"/>
        </w:rPr>
        <w:t>ε</w:t>
      </w:r>
      <w:r>
        <w:rPr>
          <w:rFonts w:eastAsia="Times New Roman"/>
          <w:szCs w:val="24"/>
        </w:rPr>
        <w:t>βδομάδα και η παρ</w:t>
      </w:r>
      <w:r>
        <w:rPr>
          <w:rFonts w:eastAsia="Times New Roman"/>
          <w:szCs w:val="24"/>
        </w:rPr>
        <w:t>α-</w:t>
      </w:r>
      <w:r>
        <w:rPr>
          <w:rFonts w:eastAsia="Times New Roman"/>
          <w:szCs w:val="24"/>
        </w:rPr>
        <w:t xml:space="preserve">άλλη </w:t>
      </w:r>
      <w:r>
        <w:rPr>
          <w:rFonts w:eastAsia="Times New Roman"/>
          <w:szCs w:val="24"/>
        </w:rPr>
        <w:t>ε</w:t>
      </w:r>
      <w:r>
        <w:rPr>
          <w:rFonts w:eastAsia="Times New Roman"/>
          <w:szCs w:val="24"/>
        </w:rPr>
        <w:t xml:space="preserve">βδομάδα, να φανεί ποιος είναι δεκανίκι; Γιατί βιάζεστε; </w:t>
      </w:r>
    </w:p>
    <w:p w14:paraId="7548F72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Εγώ δήλωσα ότι μπήκα στη Βου</w:t>
      </w:r>
      <w:r>
        <w:rPr>
          <w:rFonts w:eastAsia="Times New Roman" w:cs="Times New Roman"/>
          <w:szCs w:val="24"/>
        </w:rPr>
        <w:t>λή, μετά από τριάντα πέντε ετών αγώνες, για να κάνω την Ένωση Κεντρώων αρχικά μικρή, μετά μεγαλύτερη και μετά πολύ μεγαλύτερη. Δεν κρύβω τη φιλοδοξία μου. Δεν θα ήταν, λοιπόν, ούτε έξυπνο από πλευράς μου να γίνω δεκανίκι, όπως κατηγορούμαι. Και</w:t>
      </w:r>
      <w:r>
        <w:rPr>
          <w:rFonts w:eastAsia="Times New Roman" w:cs="Times New Roman"/>
          <w:szCs w:val="24"/>
        </w:rPr>
        <w:t>,</w:t>
      </w:r>
      <w:r>
        <w:rPr>
          <w:rFonts w:eastAsia="Times New Roman" w:cs="Times New Roman"/>
          <w:szCs w:val="24"/>
        </w:rPr>
        <w:t xml:space="preserve"> προς τιμήν</w:t>
      </w:r>
      <w:r>
        <w:rPr>
          <w:rFonts w:eastAsia="Times New Roman" w:cs="Times New Roman"/>
          <w:szCs w:val="24"/>
        </w:rPr>
        <w:t xml:space="preserve"> </w:t>
      </w:r>
      <w:r>
        <w:rPr>
          <w:rFonts w:eastAsia="Times New Roman" w:cs="Times New Roman"/>
          <w:szCs w:val="24"/>
        </w:rPr>
        <w:lastRenderedPageBreak/>
        <w:t>του</w:t>
      </w:r>
      <w:r>
        <w:rPr>
          <w:rFonts w:eastAsia="Times New Roman" w:cs="Times New Roman"/>
          <w:szCs w:val="24"/>
        </w:rPr>
        <w:t>,</w:t>
      </w:r>
      <w:r>
        <w:rPr>
          <w:rFonts w:eastAsia="Times New Roman" w:cs="Times New Roman"/>
          <w:szCs w:val="24"/>
        </w:rPr>
        <w:t xml:space="preserve"> δεν μου το ζήτησε ούτε ο Τσίπρας. Ειλικρινά</w:t>
      </w:r>
      <w:r>
        <w:rPr>
          <w:rFonts w:eastAsia="Times New Roman" w:cs="Times New Roman"/>
          <w:szCs w:val="24"/>
        </w:rPr>
        <w:t>,</w:t>
      </w:r>
      <w:r>
        <w:rPr>
          <w:rFonts w:eastAsia="Times New Roman" w:cs="Times New Roman"/>
          <w:szCs w:val="24"/>
        </w:rPr>
        <w:t xml:space="preserve"> όσες φορές τον έχω συναντήσει</w:t>
      </w:r>
      <w:r>
        <w:rPr>
          <w:rFonts w:eastAsia="Times New Roman" w:cs="Times New Roman"/>
          <w:szCs w:val="24"/>
        </w:rPr>
        <w:t>,</w:t>
      </w:r>
      <w:r>
        <w:rPr>
          <w:rFonts w:eastAsia="Times New Roman" w:cs="Times New Roman"/>
          <w:szCs w:val="24"/>
        </w:rPr>
        <w:t xml:space="preserve"> δεν μου το είπε ποτέ. Το λέω ειδικά σε εσάς τους Βουλευτές, γιατί μπορεί να μην το πιστεύ</w:t>
      </w:r>
      <w:r>
        <w:rPr>
          <w:rFonts w:eastAsia="Times New Roman" w:cs="Times New Roman"/>
          <w:szCs w:val="24"/>
        </w:rPr>
        <w:t>ετε</w:t>
      </w:r>
      <w:r>
        <w:rPr>
          <w:rFonts w:eastAsia="Times New Roman" w:cs="Times New Roman"/>
          <w:szCs w:val="24"/>
        </w:rPr>
        <w:t xml:space="preserve">. Δεν μου είπε ποτέ: «Κύριε Λεβέντη, θέλεις να μπεις στην Κυβέρνηση»; Ποτέ! </w:t>
      </w:r>
    </w:p>
    <w:p w14:paraId="7548F72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χ</w:t>
      </w:r>
      <w:r>
        <w:rPr>
          <w:rFonts w:eastAsia="Times New Roman" w:cs="Times New Roman"/>
          <w:szCs w:val="24"/>
        </w:rPr>
        <w:t>θες</w:t>
      </w:r>
      <w:r>
        <w:rPr>
          <w:rFonts w:eastAsia="Times New Roman" w:cs="Times New Roman"/>
          <w:szCs w:val="24"/>
        </w:rPr>
        <w:t>,</w:t>
      </w:r>
      <w:r>
        <w:rPr>
          <w:rFonts w:eastAsia="Times New Roman" w:cs="Times New Roman"/>
          <w:szCs w:val="24"/>
        </w:rPr>
        <w:t xml:space="preserve"> όταν τελείωσε η ομιλία του για την συνταγματική </w:t>
      </w:r>
      <w:r>
        <w:rPr>
          <w:rFonts w:eastAsia="Times New Roman" w:cs="Times New Roman"/>
          <w:szCs w:val="24"/>
        </w:rPr>
        <w:t>Α</w:t>
      </w:r>
      <w:r>
        <w:rPr>
          <w:rFonts w:eastAsia="Times New Roman" w:cs="Times New Roman"/>
          <w:szCs w:val="24"/>
        </w:rPr>
        <w:t>ναθεώρηση</w:t>
      </w:r>
      <w:r>
        <w:rPr>
          <w:rFonts w:eastAsia="Times New Roman" w:cs="Times New Roman"/>
          <w:szCs w:val="24"/>
        </w:rPr>
        <w:t>,</w:t>
      </w:r>
      <w:r>
        <w:rPr>
          <w:rFonts w:eastAsia="Times New Roman" w:cs="Times New Roman"/>
          <w:szCs w:val="24"/>
        </w:rPr>
        <w:t xml:space="preserve"> μου είπε: «Επί των όσων ακούσατε, παρακαλώ, εάν θέλετε να μου στείλετε εγγράφως τις παρατηρήσεις σας». Του απάντησα να με αφήσει λίγες μέρες. Εγώ διεκδικώ έναν ρόλο συναινετικό για την Ένωση </w:t>
      </w:r>
      <w:r>
        <w:rPr>
          <w:rFonts w:eastAsia="Times New Roman" w:cs="Times New Roman"/>
          <w:szCs w:val="24"/>
        </w:rPr>
        <w:t>Κεντρώων</w:t>
      </w:r>
      <w:r>
        <w:rPr>
          <w:rFonts w:eastAsia="Times New Roman" w:cs="Times New Roman"/>
          <w:szCs w:val="24"/>
        </w:rPr>
        <w:t>,</w:t>
      </w:r>
      <w:r>
        <w:rPr>
          <w:rFonts w:eastAsia="Times New Roman" w:cs="Times New Roman"/>
          <w:szCs w:val="24"/>
        </w:rPr>
        <w:t xml:space="preserve"> να μεγαλώσει. </w:t>
      </w:r>
    </w:p>
    <w:p w14:paraId="7548F73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θα κάνω μια παρατήρηση</w:t>
      </w:r>
      <w:r>
        <w:rPr>
          <w:rFonts w:eastAsia="Times New Roman" w:cs="Times New Roman"/>
          <w:szCs w:val="24"/>
        </w:rPr>
        <w:t>,</w:t>
      </w:r>
      <w:r>
        <w:rPr>
          <w:rFonts w:eastAsia="Times New Roman" w:cs="Times New Roman"/>
          <w:szCs w:val="24"/>
        </w:rPr>
        <w:t xml:space="preserve"> να την ακούσει ο κ. Τσίπρας. Επειδή αν μείνει μόνος στην πρόταση περί απλής αναλογικής και συνεχιστεί η όξυνση ή οι συγκρούσεις, τότε θα του προσάψουν όλοι ότι την απλή αναλογική δεν την έκανε επειδή πισ</w:t>
      </w:r>
      <w:r>
        <w:rPr>
          <w:rFonts w:eastAsia="Times New Roman" w:cs="Times New Roman"/>
          <w:szCs w:val="24"/>
        </w:rPr>
        <w:t>τεύει στην συναίνεση, αλλά γιατί θέλει να κλείσει τον δρόμο στον Μητσοτάκη.</w:t>
      </w:r>
    </w:p>
    <w:p w14:paraId="7548F73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Πλέον πρέπει με τη συμπεριφορά του, εφεξής, όσο καιρό μείνει στην Κυβέρνηση, ο κ. Τσίπρας να δείξει ότι αλλάζει διαγωγή και τάσσεται υπέρ της συναίνεσης. Πρέπει να συγκαλεί συχνότε</w:t>
      </w:r>
      <w:r>
        <w:rPr>
          <w:rFonts w:eastAsia="Times New Roman" w:cs="Times New Roman"/>
          <w:szCs w:val="24"/>
        </w:rPr>
        <w:t xml:space="preserve">ρα τους πολιτικούς </w:t>
      </w:r>
      <w:r>
        <w:rPr>
          <w:rFonts w:eastAsia="Times New Roman" w:cs="Times New Roman"/>
          <w:szCs w:val="24"/>
        </w:rPr>
        <w:t>Α</w:t>
      </w:r>
      <w:r>
        <w:rPr>
          <w:rFonts w:eastAsia="Times New Roman" w:cs="Times New Roman"/>
          <w:szCs w:val="24"/>
        </w:rPr>
        <w:t xml:space="preserve">ρχηγούς, να διαπραγματεύεται μαζί τους, να συνεννοείται. Στα νομοσχέδια, πριν τα φέρει, να μη μας αιφνιδιάζει, να αποφεύγει να περνάει νομοσχέδια με εκατόν πενήντα τρεις ψήφους. Δηλαδή, πρέπει να αλλάξει και η διαγωγή του Πρωθυπουργού. </w:t>
      </w:r>
      <w:r>
        <w:rPr>
          <w:rFonts w:eastAsia="Times New Roman" w:cs="Times New Roman"/>
          <w:szCs w:val="24"/>
        </w:rPr>
        <w:t xml:space="preserve">Να είναι </w:t>
      </w:r>
      <w:r>
        <w:rPr>
          <w:rFonts w:eastAsia="Times New Roman" w:cs="Times New Roman"/>
          <w:szCs w:val="24"/>
        </w:rPr>
        <w:t>Ε</w:t>
      </w:r>
      <w:r>
        <w:rPr>
          <w:rFonts w:eastAsia="Times New Roman" w:cs="Times New Roman"/>
          <w:szCs w:val="24"/>
        </w:rPr>
        <w:t xml:space="preserve">υρωπαίος Πρωθυπουργός. </w:t>
      </w:r>
    </w:p>
    <w:p w14:paraId="7548F73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Τον κατηγορεί η Νέα Δημοκρατία ότι είχε σχέδιο να πάει τη χώρα στη δραχμή και ότι ήταν σύμφωνος με τον Βαρουφάκη. Άλλο συνέβη και πρέπει να το γνωρίζετε. Ο Βαρουφάκης υποσχόταν στον κ. Τσίπρα ότι θα υποκύψει τελικά η Μέρκε</w:t>
      </w:r>
      <w:r>
        <w:rPr>
          <w:rFonts w:eastAsia="Times New Roman" w:cs="Times New Roman"/>
          <w:szCs w:val="24"/>
        </w:rPr>
        <w:t>λ. Ο Βαρουφάκης παρέσυρε τον κ. Τσίπρα να περιμένει και του έλεγε</w:t>
      </w:r>
      <w:r>
        <w:rPr>
          <w:rFonts w:eastAsia="Times New Roman" w:cs="Times New Roman"/>
          <w:szCs w:val="24"/>
        </w:rPr>
        <w:t>:</w:t>
      </w:r>
      <w:r>
        <w:rPr>
          <w:rFonts w:eastAsia="Times New Roman" w:cs="Times New Roman"/>
          <w:szCs w:val="24"/>
        </w:rPr>
        <w:t xml:space="preserve"> «θα δεις στο τέλος ότι δεν θέλουν να διαλύσουν την </w:t>
      </w:r>
      <w:r>
        <w:rPr>
          <w:rFonts w:eastAsia="Times New Roman" w:cs="Times New Roman"/>
          <w:szCs w:val="24"/>
        </w:rPr>
        <w:t>Ε</w:t>
      </w:r>
      <w:r>
        <w:rPr>
          <w:rFonts w:eastAsia="Times New Roman" w:cs="Times New Roman"/>
          <w:szCs w:val="24"/>
        </w:rPr>
        <w:t>υρωζώνη». «Τελικά, θα μας κάνουν τα χατίρια», του έλεγε ο Βαρουφάκης. Εκεί παρεσύρθη ο Τσίπρας και χάσαμε χρόνο.</w:t>
      </w:r>
    </w:p>
    <w:p w14:paraId="7548F73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πολιτική η ευθύνη </w:t>
      </w:r>
      <w:r>
        <w:rPr>
          <w:rFonts w:eastAsia="Times New Roman" w:cs="Times New Roman"/>
          <w:szCs w:val="24"/>
        </w:rPr>
        <w:t xml:space="preserve">του Τσίπρα. Για όνομα του </w:t>
      </w:r>
      <w:r>
        <w:rPr>
          <w:rFonts w:eastAsia="Times New Roman" w:cs="Times New Roman"/>
          <w:szCs w:val="24"/>
        </w:rPr>
        <w:t>θ</w:t>
      </w:r>
      <w:r>
        <w:rPr>
          <w:rFonts w:eastAsia="Times New Roman" w:cs="Times New Roman"/>
          <w:szCs w:val="24"/>
        </w:rPr>
        <w:t>εού, μη φθάσουμε στο σημείο ότι ο Τσίπρας είχε συναινέσει να πάμε στο Νομισματοκοπείο, να πάμε στη δραχμή και κάτι τέτοιες ανοησίες, που πιστεύω ότι δεν τις πιστεύει ούτε ο –πιστεύω- σοβαρός, καινούρ</w:t>
      </w:r>
      <w:r>
        <w:rPr>
          <w:rFonts w:eastAsia="Times New Roman" w:cs="Times New Roman"/>
          <w:szCs w:val="24"/>
        </w:rPr>
        <w:t>γ</w:t>
      </w:r>
      <w:r>
        <w:rPr>
          <w:rFonts w:eastAsia="Times New Roman" w:cs="Times New Roman"/>
          <w:szCs w:val="24"/>
        </w:rPr>
        <w:t>ιος Αρχηγός της Νέας Δημοκρατ</w:t>
      </w:r>
      <w:r>
        <w:rPr>
          <w:rFonts w:eastAsia="Times New Roman" w:cs="Times New Roman"/>
          <w:szCs w:val="24"/>
        </w:rPr>
        <w:t>ίας. Δεν το θεωρώ</w:t>
      </w:r>
      <w:r>
        <w:rPr>
          <w:rFonts w:eastAsia="Times New Roman" w:cs="Times New Roman"/>
          <w:szCs w:val="24"/>
        </w:rPr>
        <w:t xml:space="preserve"> πιθανό.</w:t>
      </w:r>
    </w:p>
    <w:p w14:paraId="7548F73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Ζητώ και από τους δύο, και από τον κ. Μητσοτάκη και από τον κ. Τσίπρα, γιατί μπαίνουμε σε πολύ κρίσιμη περίοδο, να αλλάξουν στάση, να έρθουν προς τη συναίνεση. </w:t>
      </w:r>
    </w:p>
    <w:p w14:paraId="7548F73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Εγώ, βέβαια, δεν κρύβω ότι το ότι δεν ψηφίστηκε η απλή αναλογική το θεωρώ έγκλημα αυτής της Βουλής. Δεν μπορώ να συγχωρήσω τη στάση της Φώφης και του κ. Θεοδωράκη. Δεν θα τους συγχωρήσω ποτέ, ούτε και η Ιστορία. Ευτυχώς που το ΚΚΕ ψήφισε τελικώς την απλή α</w:t>
      </w:r>
      <w:r>
        <w:rPr>
          <w:rFonts w:eastAsia="Times New Roman" w:cs="Times New Roman"/>
          <w:szCs w:val="24"/>
        </w:rPr>
        <w:t xml:space="preserve">ναλογική, διότι αλίμονο εάν συνετάσσετο με αυτούς που έχουν κάνει συμφωνίες με τον κ. Μητσοτάκη. </w:t>
      </w:r>
    </w:p>
    <w:p w14:paraId="7548F73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548F737"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Ένωσης Κεντρώων)</w:t>
      </w:r>
    </w:p>
    <w:p w14:paraId="7548F73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κύριε Λεβέντη. </w:t>
      </w:r>
    </w:p>
    <w:p w14:paraId="7548F73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w:t>
      </w:r>
      <w:r>
        <w:rPr>
          <w:rFonts w:eastAsia="Times New Roman" w:cs="Times New Roman"/>
          <w:szCs w:val="24"/>
        </w:rPr>
        <w:t xml:space="preserve">ός Οικονομικών κ. Γεώργιος Χουλιαράκης για δέκα λεπτά. </w:t>
      </w:r>
    </w:p>
    <w:p w14:paraId="7548F73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Ευχαριστώ πολύ, κύριε Πρόεδρε. </w:t>
      </w:r>
    </w:p>
    <w:p w14:paraId="7548F73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σημερινή προ ημερησίας διατάξεως συζήτηση στη Βουλή μάς δίνει, νομίζω, την ευκαιρία να κατανοήσο</w:t>
      </w:r>
      <w:r>
        <w:rPr>
          <w:rFonts w:eastAsia="Times New Roman" w:cs="Times New Roman"/>
          <w:szCs w:val="24"/>
        </w:rPr>
        <w:t>υ</w:t>
      </w:r>
      <w:r>
        <w:rPr>
          <w:rFonts w:eastAsia="Times New Roman" w:cs="Times New Roman"/>
          <w:szCs w:val="24"/>
        </w:rPr>
        <w:t xml:space="preserve">με καλύτερα </w:t>
      </w:r>
      <w:r>
        <w:rPr>
          <w:rFonts w:eastAsia="Times New Roman" w:cs="Times New Roman"/>
          <w:szCs w:val="24"/>
        </w:rPr>
        <w:t xml:space="preserve">την καταγωγή του τρίτου προγράμματος προσαρμογής. Και θα είμαι σύντομος. </w:t>
      </w:r>
    </w:p>
    <w:p w14:paraId="7548F73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θέση μου είναι πως το τρίτο πρόγραμμα προσαρμογής</w:t>
      </w:r>
      <w:r>
        <w:rPr>
          <w:rFonts w:eastAsia="Times New Roman" w:cs="Times New Roman"/>
          <w:szCs w:val="24"/>
        </w:rPr>
        <w:t>,</w:t>
      </w:r>
      <w:r>
        <w:rPr>
          <w:rFonts w:eastAsia="Times New Roman" w:cs="Times New Roman"/>
          <w:szCs w:val="24"/>
        </w:rPr>
        <w:t xml:space="preserve"> που υπέγραψε η Κυβέρνηση της Αριστεράς τον Αύγουστο του 2015</w:t>
      </w:r>
      <w:r>
        <w:rPr>
          <w:rFonts w:eastAsia="Times New Roman" w:cs="Times New Roman"/>
          <w:szCs w:val="24"/>
        </w:rPr>
        <w:t>,</w:t>
      </w:r>
      <w:r>
        <w:rPr>
          <w:rFonts w:eastAsia="Times New Roman" w:cs="Times New Roman"/>
          <w:szCs w:val="24"/>
        </w:rPr>
        <w:t xml:space="preserve"> είναι το αποτέλεσμα των αδυναμιών σχεδιασμού και της αποτυχίας των </w:t>
      </w:r>
      <w:r>
        <w:rPr>
          <w:rFonts w:eastAsia="Times New Roman" w:cs="Times New Roman"/>
          <w:szCs w:val="24"/>
        </w:rPr>
        <w:t xml:space="preserve">δύο προηγούμενων προγραμμάτων. Ο μόνος, ίσως, κρίσιμος δείκτης που μπορεί να προβλέψει με ασφάλεια την επιτυχή ολοκλήρωση ενός προγράμματος προσαρμογής είναι η πορεία των επιτοκίων δανεισμού του </w:t>
      </w:r>
      <w:r>
        <w:rPr>
          <w:rFonts w:eastAsia="Times New Roman" w:cs="Times New Roman"/>
          <w:szCs w:val="24"/>
        </w:rPr>
        <w:lastRenderedPageBreak/>
        <w:t xml:space="preserve">δημοσίου χρέους. Συνήθως τα επιτόκια δανεισμού </w:t>
      </w:r>
      <w:r>
        <w:rPr>
          <w:rFonts w:eastAsia="Times New Roman" w:cs="Times New Roman"/>
          <w:szCs w:val="24"/>
        </w:rPr>
        <w:t>-</w:t>
      </w:r>
      <w:r>
        <w:rPr>
          <w:rFonts w:eastAsia="Times New Roman" w:cs="Times New Roman"/>
          <w:szCs w:val="24"/>
        </w:rPr>
        <w:t>δείκτης εμπισ</w:t>
      </w:r>
      <w:r>
        <w:rPr>
          <w:rFonts w:eastAsia="Times New Roman" w:cs="Times New Roman"/>
          <w:szCs w:val="24"/>
        </w:rPr>
        <w:t>τοσύνης των αγορών στις προοπτικές μιας οικονομίας</w:t>
      </w:r>
      <w:r>
        <w:rPr>
          <w:rFonts w:eastAsia="Times New Roman" w:cs="Times New Roman"/>
          <w:szCs w:val="24"/>
        </w:rPr>
        <w:t>-</w:t>
      </w:r>
      <w:r>
        <w:rPr>
          <w:rFonts w:eastAsia="Times New Roman" w:cs="Times New Roman"/>
          <w:szCs w:val="24"/>
        </w:rPr>
        <w:t xml:space="preserve"> αρχίζουν να αποκλιμακώνονται σταδιακά έξι με εννέα μήνες πριν την ολοκλήρωση ενός προγράμματος.</w:t>
      </w:r>
    </w:p>
    <w:p w14:paraId="7548F73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Με την ολοκλήρωση του προγράμματος βρίσκονται ήδη σε επίπεδα συμβατά με τη βιωσιμότητα του δημοσίου χρέους. </w:t>
      </w:r>
      <w:r>
        <w:rPr>
          <w:rFonts w:eastAsia="Times New Roman" w:cs="Times New Roman"/>
          <w:szCs w:val="24"/>
        </w:rPr>
        <w:t>Ας δούμε λίγο το παράδειγμα των δύο άλλων χωρών</w:t>
      </w:r>
      <w:r>
        <w:rPr>
          <w:rFonts w:eastAsia="Times New Roman" w:cs="Times New Roman"/>
          <w:szCs w:val="24"/>
        </w:rPr>
        <w:t>,</w:t>
      </w:r>
      <w:r>
        <w:rPr>
          <w:rFonts w:eastAsia="Times New Roman" w:cs="Times New Roman"/>
          <w:szCs w:val="24"/>
        </w:rPr>
        <w:t xml:space="preserve"> που βρέθηκαν σε πρόγραμμα, το παράδειγμα της Πορτογαλίας αλλά και της Ιρλανδίας. </w:t>
      </w:r>
    </w:p>
    <w:p w14:paraId="7548F73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Έξι μήνες πριν την ολοκλήρωση του προγράμματος της Πορτογαλίας τα επιτόκια δανεισμού εκεί –και αναφέρομαι στα δεκαετή επιτόκι</w:t>
      </w:r>
      <w:r>
        <w:rPr>
          <w:rFonts w:eastAsia="Times New Roman" w:cs="Times New Roman"/>
          <w:szCs w:val="24"/>
        </w:rPr>
        <w:t xml:space="preserve">α του πορτογαλικού δημοσίου χρέους, των ομολόγων της Πορτογαλίας- τα επίπεδα των επιτοκίων, τα ονομαστικά επιτόκια ήταν στο 6%. Τέσσερις μήνες πριν ήταν στο 5,2%. Τρεις μήνες πριν ήταν στο 4,9% και δύο μήνες πριν στο 4,4%. Μια σημαντική αποκλιμάκωση από </w:t>
      </w:r>
      <w:r>
        <w:rPr>
          <w:rFonts w:eastAsia="Times New Roman" w:cs="Times New Roman"/>
          <w:szCs w:val="24"/>
        </w:rPr>
        <w:lastRenderedPageBreak/>
        <w:t>έν</w:t>
      </w:r>
      <w:r>
        <w:rPr>
          <w:rFonts w:eastAsia="Times New Roman" w:cs="Times New Roman"/>
          <w:szCs w:val="24"/>
        </w:rPr>
        <w:t xml:space="preserve">α σχετικά υψηλό επίπεδο μέχρι την ολοκλήρωση του προγράμματος και την έξοδο από την επιτροπεία στην Πορτογαλία, όπου τα επιτόκια είχαν πια σταθεροποιηθεί στο 3,7%. </w:t>
      </w:r>
    </w:p>
    <w:p w14:paraId="7548F73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Κάτι αντίστοιχο έγινε και στην Ιρλανδία με επιτόκια που αποκλιμακώθηκαν από το 4%, πέντε κα</w:t>
      </w:r>
      <w:r>
        <w:rPr>
          <w:rFonts w:eastAsia="Times New Roman" w:cs="Times New Roman"/>
          <w:szCs w:val="24"/>
        </w:rPr>
        <w:t>ι έξι μήνες πριν την ολοκλήρωση, στο 3,5% τον μήνα εξόδου από το πρόγραμμα.</w:t>
      </w:r>
    </w:p>
    <w:p w14:paraId="7548F74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Ας δούμε λίγο την ελληνική εμπειρία. Έξι μήνες πριν την ολοκλήρωση του προγράμματος, το καλοκαίρι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 2014, θυμηθείτε, στην καρδιά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προηγούμενης </w:t>
      </w:r>
      <w:r>
        <w:rPr>
          <w:rFonts w:eastAsia="Times New Roman" w:cs="Times New Roman"/>
          <w:szCs w:val="24"/>
        </w:rPr>
        <w:t>κ</w:t>
      </w:r>
      <w:r>
        <w:rPr>
          <w:rFonts w:eastAsia="Times New Roman" w:cs="Times New Roman"/>
          <w:szCs w:val="24"/>
        </w:rPr>
        <w:t>υβέρνησης, τα επιτόκια ήταν λίγο</w:t>
      </w:r>
      <w:r>
        <w:rPr>
          <w:rFonts w:eastAsia="Times New Roman" w:cs="Times New Roman"/>
          <w:szCs w:val="24"/>
        </w:rPr>
        <w:t>-</w:t>
      </w:r>
      <w:r>
        <w:rPr>
          <w:rFonts w:eastAsia="Times New Roman" w:cs="Times New Roman"/>
          <w:szCs w:val="24"/>
        </w:rPr>
        <w:t xml:space="preserve">πολύ ήταν εκεί που ήταν και τα πορτογαλικά έξι μήνες πριν ολοκληρωθεί το δικό τους πρόγραμμα, στο 6%. Τον Οκτώβριο του 2014, ενώ τα πορτογαλικά επιτόκια αντίστοιχα είχαν αρχίσει να αποκλιμακώνονται, τέσσερις μήνες πριν την </w:t>
      </w:r>
      <w:r>
        <w:rPr>
          <w:rFonts w:eastAsia="Times New Roman" w:cs="Times New Roman"/>
          <w:szCs w:val="24"/>
        </w:rPr>
        <w:t>ολοκλήρωση του ελληνικού προγράμματος</w:t>
      </w:r>
      <w:r>
        <w:rPr>
          <w:rFonts w:eastAsia="Times New Roman" w:cs="Times New Roman"/>
          <w:szCs w:val="24"/>
        </w:rPr>
        <w:t>,</w:t>
      </w:r>
      <w:r>
        <w:rPr>
          <w:rFonts w:eastAsia="Times New Roman" w:cs="Times New Roman"/>
          <w:szCs w:val="24"/>
        </w:rPr>
        <w:t xml:space="preserve"> στο τέλος Φεβρουαρίου του 2015</w:t>
      </w:r>
      <w:r>
        <w:rPr>
          <w:rFonts w:eastAsia="Times New Roman" w:cs="Times New Roman"/>
          <w:szCs w:val="24"/>
        </w:rPr>
        <w:t>,</w:t>
      </w:r>
      <w:r>
        <w:rPr>
          <w:rFonts w:eastAsia="Times New Roman" w:cs="Times New Roman"/>
          <w:szCs w:val="24"/>
        </w:rPr>
        <w:t xml:space="preserve"> τα ελληνικά επιτόκια πήραν την ανιούσα: 7,3%. Τον Νοέμβριο του ίδιου χρόνου, θυμηθείτε, δύο μήνες πριν τις εκλογές, τα ελληνικά επιτόκια ήταν στο 8,1%. </w:t>
      </w:r>
    </w:p>
    <w:p w14:paraId="7548F74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Επει</w:t>
      </w:r>
      <w:r>
        <w:rPr>
          <w:rFonts w:eastAsia="Times New Roman" w:cs="Times New Roman"/>
          <w:szCs w:val="24"/>
        </w:rPr>
        <w:t>δή ερχόσασταν, κύριε Υπουργέ, ανέβαιναν.</w:t>
      </w:r>
    </w:p>
    <w:p w14:paraId="7548F74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Τα πορτογαλικά επιτόκια τέσσερις μήνες πριν την ολοκλήρωση στο 4,9%. Τον Δεκέμβριο του 2014, πριν την προκήρυξη των εκλογών, τα ελληνικά επιτόκια ήταν ήδη στο</w:t>
      </w:r>
      <w:r>
        <w:rPr>
          <w:rFonts w:eastAsia="Times New Roman" w:cs="Times New Roman"/>
          <w:szCs w:val="24"/>
        </w:rPr>
        <w:t xml:space="preserve"> 8,5%. </w:t>
      </w:r>
    </w:p>
    <w:p w14:paraId="7548F74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Τον Ιανουάριο; </w:t>
      </w:r>
    </w:p>
    <w:p w14:paraId="7548F74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Η δικιά μου ερώτηση στην Αξιωματική Αντιπολίτευση είναι αν σχεδίαζαν τον Φεβρουάριο του 2015 χωρίς εκλογές να βγουν στις αγορές με επιτόκια 8,5%.</w:t>
      </w:r>
    </w:p>
    <w:p w14:paraId="7548F74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ΑΔΩΝΙΣ ΓΕΩΡΓΙΑΔΗΣ: </w:t>
      </w:r>
      <w:r>
        <w:rPr>
          <w:rFonts w:eastAsia="Times New Roman" w:cs="Times New Roman"/>
          <w:szCs w:val="24"/>
        </w:rPr>
        <w:t>Επειδή ερχόσασταν, κύριε Υπουργέ, ανέβαιναν.</w:t>
      </w:r>
    </w:p>
    <w:p w14:paraId="7548F74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Δεύτερον: Στην περίπτωση της Πορτογαλίας η έξοδος από το πρόγραμμα συνοδεύτηκε με χτίσιμο χρηματικών διαθεσίμων </w:t>
      </w:r>
      <w:r>
        <w:rPr>
          <w:rFonts w:eastAsia="Times New Roman" w:cs="Times New Roman"/>
          <w:szCs w:val="24"/>
        </w:rPr>
        <w:lastRenderedPageBreak/>
        <w:t>για την κάλυψη των δικώ</w:t>
      </w:r>
      <w:r>
        <w:rPr>
          <w:rFonts w:eastAsia="Times New Roman" w:cs="Times New Roman"/>
          <w:szCs w:val="24"/>
        </w:rPr>
        <w:t>ν τους χρηματοδοτικών αναγκών του έτους</w:t>
      </w:r>
      <w:r>
        <w:rPr>
          <w:rFonts w:eastAsia="Times New Roman" w:cs="Times New Roman"/>
          <w:szCs w:val="24"/>
        </w:rPr>
        <w:t>,</w:t>
      </w:r>
      <w:r>
        <w:rPr>
          <w:rFonts w:eastAsia="Times New Roman" w:cs="Times New Roman"/>
          <w:szCs w:val="24"/>
        </w:rPr>
        <w:t xml:space="preserve"> που έπεται της εξόδου, του τέλους του προγράμματος, ύψους ενός έτους. Είχαν</w:t>
      </w:r>
      <w:r>
        <w:rPr>
          <w:rFonts w:eastAsia="Times New Roman" w:cs="Times New Roman"/>
          <w:szCs w:val="24"/>
        </w:rPr>
        <w:t>,</w:t>
      </w:r>
      <w:r>
        <w:rPr>
          <w:rFonts w:eastAsia="Times New Roman" w:cs="Times New Roman"/>
          <w:szCs w:val="24"/>
        </w:rPr>
        <w:t xml:space="preserve"> δηλαδή, στην άκρη οι άνθρωποι, είχε η πορτογαλική κυβέρνηση στην άκρη, χρηματοδοτικά αποθέματα ενός έτους για να καλύψει τις ανάγκες των ε</w:t>
      </w:r>
      <w:r>
        <w:rPr>
          <w:rFonts w:eastAsia="Times New Roman" w:cs="Times New Roman"/>
          <w:szCs w:val="24"/>
        </w:rPr>
        <w:t>πόμενων δώδεκα μηνών.</w:t>
      </w:r>
    </w:p>
    <w:p w14:paraId="7548F74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Στην περίπτωση της Ιρλανδίας η ολοκλήρωση του προγράμματος συνοδεύτηκε με αποθέματα 20 δισεκατομμυρίων ευρώ. Η Ιρλανδία δεν βγήκε από το πρόγραμμα χωρίς να έχει στην άκρη 20 δισεκατομμύρια. Ξέρετε ποιο ήταν το απόθεμα στην περίπτωση της Ελλάδας; Μηδέν. </w:t>
      </w:r>
    </w:p>
    <w:p w14:paraId="7548F74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Τρ</w:t>
      </w:r>
      <w:r>
        <w:rPr>
          <w:rFonts w:eastAsia="Times New Roman" w:cs="Times New Roman"/>
          <w:szCs w:val="24"/>
        </w:rPr>
        <w:t xml:space="preserve">ίτον: Οι χρηματοδοτικές ανάγκες της Ελλάδας μετά την ολοκλήρωση του δεύτερου προγράμματος ήταν κατά τεκμήριο 33 δισεκατομμύρια ευρώ. Ακόμα κι αν η Ελλάδα τολμούσε να βγει στις αγορές με την </w:t>
      </w:r>
      <w:r>
        <w:rPr>
          <w:rFonts w:eastAsia="Times New Roman" w:cs="Times New Roman"/>
          <w:szCs w:val="24"/>
        </w:rPr>
        <w:lastRenderedPageBreak/>
        <w:t xml:space="preserve">προληπτική γραμμή στήριξης, που έδινε 10 δισεκατομμύρια ευρώ, πώς </w:t>
      </w:r>
      <w:r>
        <w:rPr>
          <w:rFonts w:eastAsia="Times New Roman" w:cs="Times New Roman"/>
          <w:szCs w:val="24"/>
        </w:rPr>
        <w:t xml:space="preserve">θα κάλυπτε τα υπόλοιπα 23 δισεκατομμύρια; Με δανεισμό 8,2%; Η ιστορία ότι η ελληνική οικονομία θα έβγαινε από το δεύτερο πρόγραμμα στις αγορές δεν στέκει. </w:t>
      </w:r>
    </w:p>
    <w:p w14:paraId="7548F74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Χρειαζόταν και τρίτο μνημόνιο δηλαδή;</w:t>
      </w:r>
    </w:p>
    <w:p w14:paraId="7548F74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w:t>
      </w:r>
      <w:r>
        <w:rPr>
          <w:rFonts w:eastAsia="Times New Roman" w:cs="Times New Roman"/>
          <w:b/>
          <w:szCs w:val="24"/>
        </w:rPr>
        <w:t xml:space="preserve">Οικονομικών): </w:t>
      </w:r>
      <w:r>
        <w:rPr>
          <w:rFonts w:eastAsia="Times New Roman" w:cs="Times New Roman"/>
          <w:szCs w:val="24"/>
        </w:rPr>
        <w:t xml:space="preserve">Τον Φεβρουάριο του 2015 η προηγούμενη </w:t>
      </w:r>
      <w:r>
        <w:rPr>
          <w:rFonts w:eastAsia="Times New Roman" w:cs="Times New Roman"/>
          <w:szCs w:val="24"/>
        </w:rPr>
        <w:t>κ</w:t>
      </w:r>
      <w:r>
        <w:rPr>
          <w:rFonts w:eastAsia="Times New Roman" w:cs="Times New Roman"/>
          <w:szCs w:val="24"/>
        </w:rPr>
        <w:t>υβέρνηση χωρίς εκλογές θα ήταν υποχρεωμένη να βάλει τη χώρα σε τρίτο πρόγραμμα. Και ξέρετε γιατί; Γιατί το δεύτερο πρόγραμμα ήταν άσχημα σχεδιασμένο.</w:t>
      </w:r>
    </w:p>
    <w:p w14:paraId="7548F74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Αυτό λέγατε, ότι θέλατε ένα καλό μ</w:t>
      </w:r>
      <w:r>
        <w:rPr>
          <w:rFonts w:eastAsia="Times New Roman" w:cs="Times New Roman"/>
          <w:szCs w:val="24"/>
        </w:rPr>
        <w:t>νημόνιο;</w:t>
      </w:r>
    </w:p>
    <w:p w14:paraId="7548F74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Διότι το δεύτερο πρόγραμμα στηριζόταν, όπως και το πρώτο, σε εμπροσθοβαρή επιθετική δημοσιονομική πολιτική με κατ’ έτος επιβάρυνση 12 δισεκατομμύρια ευρώ, ενώ ταυτόχρονα αγνοούσε τις δομικές</w:t>
      </w:r>
      <w:r>
        <w:rPr>
          <w:rFonts w:eastAsia="Times New Roman" w:cs="Times New Roman"/>
          <w:szCs w:val="24"/>
        </w:rPr>
        <w:t xml:space="preserve"> βασικές παθογένειες </w:t>
      </w:r>
      <w:r>
        <w:rPr>
          <w:rFonts w:eastAsia="Times New Roman" w:cs="Times New Roman"/>
          <w:szCs w:val="24"/>
        </w:rPr>
        <w:lastRenderedPageBreak/>
        <w:t>της ελληνικής οικονομίας κάνοντας ελάχιστα σε μεταρρυθμίσεις</w:t>
      </w:r>
      <w:r>
        <w:rPr>
          <w:rFonts w:eastAsia="Times New Roman" w:cs="Times New Roman"/>
          <w:szCs w:val="24"/>
        </w:rPr>
        <w:t>,</w:t>
      </w:r>
      <w:r>
        <w:rPr>
          <w:rFonts w:eastAsia="Times New Roman" w:cs="Times New Roman"/>
          <w:szCs w:val="24"/>
        </w:rPr>
        <w:t xml:space="preserve"> σχετικά με τους αδύναμους δημοσιονομικούς θεσμούς, με τη μικρή φορολογική βάση, με την πολύ μικρή φορολογική συνείδηση και εισπραξιμότητα, με δομικές αδυναμίες στο σύστημα δ</w:t>
      </w:r>
      <w:r>
        <w:rPr>
          <w:rFonts w:eastAsia="Times New Roman" w:cs="Times New Roman"/>
          <w:szCs w:val="24"/>
        </w:rPr>
        <w:t xml:space="preserve">ικαιοσύνης, στις αγορές προϊόντος που αγνοήσατε -και δεν ξέρω γιατί- και φυσικά τη δημόσια διοίκηση. </w:t>
      </w:r>
    </w:p>
    <w:p w14:paraId="7548F74D" w14:textId="77777777" w:rsidR="006C746B" w:rsidRDefault="002A59A5">
      <w:pPr>
        <w:spacing w:line="600" w:lineRule="auto"/>
        <w:ind w:firstLine="720"/>
        <w:jc w:val="both"/>
        <w:rPr>
          <w:rFonts w:eastAsia="Times New Roman"/>
          <w:szCs w:val="24"/>
        </w:rPr>
      </w:pPr>
      <w:r>
        <w:rPr>
          <w:rFonts w:eastAsia="Times New Roman"/>
          <w:szCs w:val="24"/>
        </w:rPr>
        <w:t xml:space="preserve">Η μόνη περιοχή στην οποία δώσατε βάρος ήταν η απορρύθμιση των αγορών εργασίας, χωρίς αποτέλεσμα, όμως, στην ανταγωνιστικότητα. </w:t>
      </w:r>
    </w:p>
    <w:p w14:paraId="7548F74E" w14:textId="77777777" w:rsidR="006C746B" w:rsidRDefault="002A59A5">
      <w:pPr>
        <w:spacing w:line="600" w:lineRule="auto"/>
        <w:ind w:firstLine="720"/>
        <w:jc w:val="both"/>
        <w:rPr>
          <w:rFonts w:eastAsia="Times New Roman"/>
          <w:szCs w:val="24"/>
        </w:rPr>
      </w:pPr>
      <w:r>
        <w:rPr>
          <w:rFonts w:eastAsia="Times New Roman"/>
          <w:szCs w:val="24"/>
        </w:rPr>
        <w:t>Το τρίτο πρόγραμμα</w:t>
      </w:r>
      <w:r>
        <w:rPr>
          <w:rFonts w:eastAsia="Times New Roman"/>
          <w:szCs w:val="24"/>
        </w:rPr>
        <w:t>,</w:t>
      </w:r>
      <w:r>
        <w:rPr>
          <w:rFonts w:eastAsia="Times New Roman"/>
          <w:szCs w:val="24"/>
        </w:rPr>
        <w:t xml:space="preserve"> που δι</w:t>
      </w:r>
      <w:r>
        <w:rPr>
          <w:rFonts w:eastAsia="Times New Roman"/>
          <w:szCs w:val="24"/>
        </w:rPr>
        <w:t>απραγματεύθηκε η Κυβέρνηση της Αριστεράς</w:t>
      </w:r>
      <w:r>
        <w:rPr>
          <w:rFonts w:eastAsia="Times New Roman"/>
          <w:szCs w:val="24"/>
        </w:rPr>
        <w:t>,</w:t>
      </w:r>
      <w:r>
        <w:rPr>
          <w:rFonts w:eastAsia="Times New Roman"/>
          <w:szCs w:val="24"/>
        </w:rPr>
        <w:t xml:space="preserve"> άντλησε σημαντικά διδάγματα από την εμπειρία του πρώτου και δεύτερου προγράμματος. Οδήγησε τη χώρα, λοιπόν, σε μία δημοσιονομική πολιτική με σημαντικά χαμηλότερους στόχους πρωτογενών πλεονασμάτων, σημαντικά ηπιότερ</w:t>
      </w:r>
      <w:r>
        <w:rPr>
          <w:rFonts w:eastAsia="Times New Roman"/>
          <w:szCs w:val="24"/>
        </w:rPr>
        <w:t xml:space="preserve">η, με μέση ετήσια δημοσιονομική επιβάρυνση όχι 12 δισεκατομμύρια, αλλά λίγο πάνω από 2 </w:t>
      </w:r>
      <w:r>
        <w:rPr>
          <w:rFonts w:eastAsia="Times New Roman"/>
          <w:szCs w:val="24"/>
        </w:rPr>
        <w:lastRenderedPageBreak/>
        <w:t>δισεκατομμύρια κατ’ έτος, από το 2015 έως και την ολοκλήρωσή του το 2018, με όχι μόνο επιτυχή ανακεφαλαιοποίηση των τραπεζών, αλλά και με ταυτόχρονη λύση του θέματος των</w:t>
      </w:r>
      <w:r>
        <w:rPr>
          <w:rFonts w:eastAsia="Times New Roman"/>
          <w:szCs w:val="24"/>
        </w:rPr>
        <w:t xml:space="preserve"> μη εξυπηρετούμενων δανείων, με έμφαση από εδώ και πέρα στις μεταρρυθμίσεις των αγορών προϊόντων, αλλά και της δικαιοσύνης, εκεί που πονάει η δυναμική της ελληνικής οικονομίας και</w:t>
      </w:r>
      <w:r>
        <w:rPr>
          <w:rFonts w:eastAsia="Times New Roman"/>
          <w:szCs w:val="24"/>
        </w:rPr>
        <w:t>,</w:t>
      </w:r>
      <w:r>
        <w:rPr>
          <w:rFonts w:eastAsia="Times New Roman"/>
          <w:szCs w:val="24"/>
        </w:rPr>
        <w:t xml:space="preserve"> κυρίως, με αποκατάσταση των μεγάλων πληγών που άφησε πίσω η πενταετής ύφεση</w:t>
      </w:r>
      <w:r>
        <w:rPr>
          <w:rFonts w:eastAsia="Times New Roman"/>
          <w:szCs w:val="24"/>
        </w:rPr>
        <w:t>, στο μέτρο του δυνατού, με τα μέτρα για την αντιμετώπιση της ανθρωπιστικής κρίσης του 2015 και του 2016, με το κοινωνικό εισόδημα αλληλεγγύης από το 2017 και μετά, με την τόνωση των δαπανών σε τομείς όπως είναι η υγεία και η καταπολέμηση της ανεργίας, αλλ</w:t>
      </w:r>
      <w:r>
        <w:rPr>
          <w:rFonts w:eastAsia="Times New Roman"/>
          <w:szCs w:val="24"/>
        </w:rPr>
        <w:t>ά φέρνοντας πάλι στο τραπέζι και το κρίσιμο ζήτημα του χρέους.</w:t>
      </w:r>
    </w:p>
    <w:p w14:paraId="7548F74F" w14:textId="77777777" w:rsidR="006C746B" w:rsidRDefault="002A59A5">
      <w:pPr>
        <w:spacing w:line="600" w:lineRule="auto"/>
        <w:ind w:firstLine="720"/>
        <w:jc w:val="both"/>
        <w:rPr>
          <w:rFonts w:eastAsia="Times New Roman"/>
          <w:szCs w:val="24"/>
        </w:rPr>
      </w:pPr>
      <w:r>
        <w:rPr>
          <w:rFonts w:eastAsia="Times New Roman"/>
          <w:szCs w:val="24"/>
        </w:rPr>
        <w:t>Όλα αυτά, λοιπόν, συνιστούν ένα πρόγραμμα διαφορετικό από τα προηγούμενα, με εσωτερική συνοχή, βιώσιμο, που ήδη έχει φέρει τη σταθεροποίηση της ελληνικής οικονομίας και ήδη ανοίγει θετικές προο</w:t>
      </w:r>
      <w:r>
        <w:rPr>
          <w:rFonts w:eastAsia="Times New Roman"/>
          <w:szCs w:val="24"/>
        </w:rPr>
        <w:t xml:space="preserve">πτικές ανάκαμψης. </w:t>
      </w:r>
    </w:p>
    <w:p w14:paraId="7548F750"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Κύριε Σταϊκούρα, στην τοποθέτησή σας ασχοληθήκατε ιδιαίτερα με το βιβλίο του Τζέιμς Γκάλμπρεϊθ, άμισθου </w:t>
      </w:r>
      <w:r>
        <w:rPr>
          <w:rFonts w:eastAsia="Times New Roman"/>
          <w:szCs w:val="24"/>
        </w:rPr>
        <w:t>σ</w:t>
      </w:r>
      <w:r>
        <w:rPr>
          <w:rFonts w:eastAsia="Times New Roman"/>
          <w:szCs w:val="24"/>
        </w:rPr>
        <w:t>υμβούλου του πρώην Υπουργού Οικονομικών. Δεν θα επανέλθω σε ένα θέμα που έχω αναφερθεί εκτενώς από το Βήμα της Βουλής, από την Ολομέ</w:t>
      </w:r>
      <w:r>
        <w:rPr>
          <w:rFonts w:eastAsia="Times New Roman"/>
          <w:szCs w:val="24"/>
        </w:rPr>
        <w:t xml:space="preserve">λεια αλλά και από την </w:t>
      </w:r>
      <w:r>
        <w:rPr>
          <w:rFonts w:eastAsia="Times New Roman"/>
          <w:szCs w:val="24"/>
        </w:rPr>
        <w:t>ε</w:t>
      </w:r>
      <w:r>
        <w:rPr>
          <w:rFonts w:eastAsia="Times New Roman"/>
          <w:szCs w:val="24"/>
        </w:rPr>
        <w:t xml:space="preserve">πιτροπή. Νομίζω ότι ήσασταν παρών και στις δύο παρεμβάσεις μου. </w:t>
      </w:r>
    </w:p>
    <w:p w14:paraId="7548F751" w14:textId="77777777" w:rsidR="006C746B" w:rsidRDefault="002A59A5">
      <w:pPr>
        <w:spacing w:line="600" w:lineRule="auto"/>
        <w:ind w:firstLine="720"/>
        <w:jc w:val="both"/>
        <w:rPr>
          <w:rFonts w:eastAsia="Times New Roman"/>
          <w:szCs w:val="24"/>
        </w:rPr>
      </w:pPr>
      <w:r>
        <w:rPr>
          <w:rFonts w:eastAsia="Times New Roman"/>
          <w:szCs w:val="24"/>
        </w:rPr>
        <w:t>Δεν θα σχολιάσω καν τα σχόλια που κάνει ο ίδιος ο κ. Γκάλμπρεϊθ για μένα, αναφέροντας ότι δεν άκουγα τις εντολές του Υπουργείου Βαρουφάκη στη διαπραγμάτευση του Απριλίο</w:t>
      </w:r>
      <w:r>
        <w:rPr>
          <w:rFonts w:eastAsia="Times New Roman"/>
          <w:szCs w:val="24"/>
        </w:rPr>
        <w:t>υ-Αυγούστου και ότι ήμουν κομμάτι μιας εσωτερικής τρόικας</w:t>
      </w:r>
      <w:r>
        <w:rPr>
          <w:rFonts w:eastAsia="Times New Roman"/>
          <w:szCs w:val="24"/>
        </w:rPr>
        <w:t>,</w:t>
      </w:r>
      <w:r>
        <w:rPr>
          <w:rFonts w:eastAsia="Times New Roman"/>
          <w:szCs w:val="24"/>
        </w:rPr>
        <w:t xml:space="preserve"> που επεδίωκε την ολοκλήρωση του προγράμματος. Θα τα κρίνει η ιστορία.</w:t>
      </w:r>
    </w:p>
    <w:p w14:paraId="7548F752" w14:textId="77777777" w:rsidR="006C746B" w:rsidRDefault="002A59A5">
      <w:pPr>
        <w:spacing w:line="600" w:lineRule="auto"/>
        <w:ind w:firstLine="720"/>
        <w:jc w:val="both"/>
        <w:rPr>
          <w:rFonts w:eastAsia="Times New Roman"/>
          <w:szCs w:val="24"/>
        </w:rPr>
      </w:pPr>
      <w:r>
        <w:rPr>
          <w:rFonts w:eastAsia="Times New Roman"/>
          <w:szCs w:val="24"/>
        </w:rPr>
        <w:t xml:space="preserve">Αυτό που θέλω να πω είναι ότι η διαπραγμάτευση της ελληνικής </w:t>
      </w:r>
      <w:r>
        <w:rPr>
          <w:rFonts w:eastAsia="Times New Roman"/>
          <w:szCs w:val="24"/>
        </w:rPr>
        <w:t>κ</w:t>
      </w:r>
      <w:r>
        <w:rPr>
          <w:rFonts w:eastAsia="Times New Roman"/>
          <w:szCs w:val="24"/>
        </w:rPr>
        <w:t>υβέρνησης το διάστημα Απριλίου-Αυγούστου δεν στηρίχθηκε σε καταστ</w:t>
      </w:r>
      <w:r>
        <w:rPr>
          <w:rFonts w:eastAsia="Times New Roman"/>
          <w:szCs w:val="24"/>
        </w:rPr>
        <w:t xml:space="preserve">ροφικές απειλές εξόδου από το ευρώ. Στηρίχθηκε στη συστηματική, τεκμηριωμένη διαπραγμάτευση, στην αποκατάσταση της αξιοπιστίας βήμα-βήμα, στην αποκατάσταση </w:t>
      </w:r>
      <w:r>
        <w:rPr>
          <w:rFonts w:eastAsia="Times New Roman"/>
          <w:szCs w:val="24"/>
        </w:rPr>
        <w:lastRenderedPageBreak/>
        <w:t>σχέσεων εμπιστοσύνης, στη δημιουργία συμμαχιών, στην αξιοποίηση αντιθέσεων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Ευρωζώνης</w:t>
      </w:r>
      <w:r>
        <w:rPr>
          <w:rFonts w:eastAsia="Times New Roman"/>
          <w:szCs w:val="24"/>
        </w:rPr>
        <w:t xml:space="preserve">. Δούλεψε, δηλαδή, ακριβώς όπως ξέρει να δουλεύει η Ευρώπη, γιατί η Ελλάδα είναι αδιαπραγμάτευτα κομμάτι της.  </w:t>
      </w:r>
    </w:p>
    <w:p w14:paraId="7548F753" w14:textId="77777777" w:rsidR="006C746B" w:rsidRDefault="002A59A5">
      <w:pPr>
        <w:spacing w:line="600" w:lineRule="auto"/>
        <w:ind w:firstLine="720"/>
        <w:jc w:val="both"/>
        <w:rPr>
          <w:rFonts w:eastAsia="Times New Roman"/>
          <w:szCs w:val="24"/>
        </w:rPr>
      </w:pPr>
      <w:r>
        <w:rPr>
          <w:rFonts w:eastAsia="Times New Roman"/>
          <w:szCs w:val="24"/>
        </w:rPr>
        <w:t>Με αυτή, λοιπόν, τη διαπραγμάτευση καταφέραμε να χαράξουμε έναν δρόμο ανάμεσα στην καταστροφική εμπειρία των δύο προηγούμενων μνημονίων από τη μ</w:t>
      </w:r>
      <w:r>
        <w:rPr>
          <w:rFonts w:eastAsia="Times New Roman"/>
          <w:szCs w:val="24"/>
        </w:rPr>
        <w:t>ία, αλλά και στον τυχοδιωκτικό σχεδιασμό εξόδου από το ευρώ</w:t>
      </w:r>
      <w:r>
        <w:rPr>
          <w:rFonts w:eastAsia="Times New Roman"/>
          <w:szCs w:val="24"/>
        </w:rPr>
        <w:t>,</w:t>
      </w:r>
      <w:r>
        <w:rPr>
          <w:rFonts w:eastAsia="Times New Roman"/>
          <w:szCs w:val="24"/>
        </w:rPr>
        <w:t xml:space="preserve"> που κάποιοι συνηγορούσαν, για να σταθεί η χώρα όρθια με αξιοπρέπεια και προοπτική και για να σταθεί και η Αριστερά όρθια, με αξιοπρέπεια σαν κυβερνώσα Αριστερά. </w:t>
      </w:r>
    </w:p>
    <w:p w14:paraId="7548F754" w14:textId="77777777" w:rsidR="006C746B" w:rsidRDefault="002A59A5">
      <w:pPr>
        <w:spacing w:line="600" w:lineRule="auto"/>
        <w:ind w:firstLine="720"/>
        <w:jc w:val="both"/>
        <w:rPr>
          <w:rFonts w:eastAsia="Times New Roman"/>
          <w:szCs w:val="24"/>
        </w:rPr>
      </w:pPr>
      <w:r>
        <w:rPr>
          <w:rFonts w:eastAsia="Times New Roman"/>
          <w:szCs w:val="24"/>
        </w:rPr>
        <w:t>Τελειώνοντας θα ήθελα να αναρωτηθ</w:t>
      </w:r>
      <w:r>
        <w:rPr>
          <w:rFonts w:eastAsia="Times New Roman"/>
          <w:szCs w:val="24"/>
        </w:rPr>
        <w:t>ώ εάν χρειάζεται πράγματι μελέτη της περιόδου της κρίσης από το 2010 μέχρι σήμερα. Η απάντηση είναι, αναμφίβολα, ναι. Χρειάζεται γιατί η ελληνική κοινωνία πρέπει να αντλήσει διδάγματα, πρέπει να αναστοχαστεί, πρέπει να επουλώσει τις πληγές στην κοινωνική κ</w:t>
      </w:r>
      <w:r>
        <w:rPr>
          <w:rFonts w:eastAsia="Times New Roman"/>
          <w:szCs w:val="24"/>
        </w:rPr>
        <w:t xml:space="preserve">αι συλλογική ταυτότητα και συνείδηση που άφησε πίσω της η κρίση. </w:t>
      </w:r>
    </w:p>
    <w:p w14:paraId="7548F755" w14:textId="77777777" w:rsidR="006C746B" w:rsidRDefault="002A59A5">
      <w:pPr>
        <w:spacing w:line="600" w:lineRule="auto"/>
        <w:ind w:firstLine="720"/>
        <w:jc w:val="both"/>
        <w:rPr>
          <w:rFonts w:eastAsia="Times New Roman"/>
          <w:szCs w:val="24"/>
        </w:rPr>
      </w:pPr>
      <w:r>
        <w:rPr>
          <w:rFonts w:eastAsia="Times New Roman"/>
          <w:szCs w:val="24"/>
        </w:rPr>
        <w:lastRenderedPageBreak/>
        <w:t>Κι αυτό πρέπει να γίνει στην ώρα του και πρέπει να γίνει με τον κατάλληλο τρόπο, μακριά από τα φώτα της δημοσιότητας, μακριά από τηλεοπτικά σόου, ακριβώς όπως έγινε στη Μεγάλη Βρετανία με τη</w:t>
      </w:r>
      <w:r>
        <w:rPr>
          <w:rFonts w:eastAsia="Times New Roman"/>
          <w:szCs w:val="24"/>
        </w:rPr>
        <w:t xml:space="preserve">ν </w:t>
      </w:r>
      <w:r>
        <w:rPr>
          <w:rFonts w:eastAsia="Times New Roman"/>
          <w:szCs w:val="24"/>
        </w:rPr>
        <w:t>έ</w:t>
      </w:r>
      <w:r>
        <w:rPr>
          <w:rFonts w:eastAsia="Times New Roman"/>
          <w:szCs w:val="24"/>
        </w:rPr>
        <w:t xml:space="preserve">κθεση Τσίλκοτ για το πώς πήγε η χώρα στον πόλεμο του Ιράκ. Και μια τέτοια πρωτοβουλία θα την καλωσορίζαμε. </w:t>
      </w:r>
    </w:p>
    <w:p w14:paraId="7548F756" w14:textId="77777777" w:rsidR="006C746B" w:rsidRDefault="002A59A5">
      <w:pPr>
        <w:spacing w:line="600" w:lineRule="auto"/>
        <w:ind w:firstLine="720"/>
        <w:jc w:val="both"/>
        <w:rPr>
          <w:rFonts w:eastAsia="Times New Roman"/>
          <w:szCs w:val="24"/>
        </w:rPr>
      </w:pPr>
      <w:r>
        <w:rPr>
          <w:rFonts w:eastAsia="Times New Roman"/>
          <w:szCs w:val="24"/>
        </w:rPr>
        <w:t xml:space="preserve">Ευχαριστώ. </w:t>
      </w:r>
    </w:p>
    <w:p w14:paraId="7548F757" w14:textId="77777777" w:rsidR="006C746B" w:rsidRDefault="002A59A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548F758" w14:textId="77777777" w:rsidR="006C746B" w:rsidRDefault="002A59A5">
      <w:pPr>
        <w:tabs>
          <w:tab w:val="left" w:pos="3695"/>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πολύ τον κ. Χουλιαράκη.</w:t>
      </w:r>
    </w:p>
    <w:p w14:paraId="7548F759"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 xml:space="preserve">Τον λόγο έχει ο Πρόεδρος της </w:t>
      </w:r>
      <w:r>
        <w:rPr>
          <w:rFonts w:eastAsia="Times New Roman"/>
          <w:szCs w:val="24"/>
        </w:rPr>
        <w:t>Κ</w:t>
      </w:r>
      <w:r>
        <w:rPr>
          <w:rFonts w:eastAsia="Times New Roman"/>
          <w:szCs w:val="24"/>
        </w:rPr>
        <w:t xml:space="preserve">οινοβουλευτικής </w:t>
      </w:r>
      <w:r>
        <w:rPr>
          <w:rFonts w:eastAsia="Times New Roman"/>
          <w:szCs w:val="24"/>
        </w:rPr>
        <w:t>Ο</w:t>
      </w:r>
      <w:r>
        <w:rPr>
          <w:rFonts w:eastAsia="Times New Roman"/>
          <w:szCs w:val="24"/>
        </w:rPr>
        <w:t>μάδας του ΚΚΕ κ. Δημήτρης Κουτσούμπας για δεκαπέντε λεπτά</w:t>
      </w:r>
      <w:r>
        <w:rPr>
          <w:rFonts w:eastAsia="Times New Roman"/>
          <w:szCs w:val="24"/>
        </w:rPr>
        <w:t>,</w:t>
      </w:r>
      <w:r>
        <w:rPr>
          <w:rFonts w:eastAsia="Times New Roman"/>
          <w:szCs w:val="24"/>
        </w:rPr>
        <w:t xml:space="preserve"> με ευελιξία.</w:t>
      </w:r>
    </w:p>
    <w:p w14:paraId="7548F75A" w14:textId="77777777" w:rsidR="006C746B" w:rsidRDefault="002A59A5">
      <w:pPr>
        <w:tabs>
          <w:tab w:val="left" w:pos="3695"/>
        </w:tabs>
        <w:spacing w:line="600" w:lineRule="auto"/>
        <w:ind w:firstLine="720"/>
        <w:jc w:val="both"/>
        <w:rPr>
          <w:rFonts w:eastAsia="Times New Roman"/>
          <w:szCs w:val="24"/>
        </w:rPr>
      </w:pPr>
      <w:r>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Κυρίες και κύριοι Βουλευτές η κορ</w:t>
      </w:r>
      <w:r>
        <w:rPr>
          <w:rFonts w:eastAsia="Times New Roman"/>
          <w:szCs w:val="24"/>
        </w:rPr>
        <w:t xml:space="preserve">οϊδία και ο αποπροσανατολισμός γενικά </w:t>
      </w:r>
      <w:r>
        <w:rPr>
          <w:rFonts w:eastAsia="Times New Roman"/>
          <w:szCs w:val="24"/>
        </w:rPr>
        <w:lastRenderedPageBreak/>
        <w:t xml:space="preserve">καλά κρατεί. Χθες ο Πρωθυπουργός παρουσίασε μια υποτιθέμενη νέα μεταπολίτευση με νέο Σύνταγμα σε μια νέα Ελλάδα, κοροϊδεύοντας ξεδιάντροπα τον ελληνικό λαό. </w:t>
      </w:r>
    </w:p>
    <w:p w14:paraId="7548F75B"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Οι εργαζόμενοι, οι άνεργοι, οι αγρότες, οι επαγγελματίες, οι</w:t>
      </w:r>
      <w:r>
        <w:rPr>
          <w:rFonts w:eastAsia="Times New Roman"/>
          <w:szCs w:val="24"/>
        </w:rPr>
        <w:t xml:space="preserve"> λαϊκές οικογένειες σε αυτή τη χώρα δεν μπορούν να επιβιώσουν ούτε με διαβουλεύσεις συνταγματικές ούτε με συνελεύσεις εκλογικές. Αυτά δεν γεμίζουν με φαΐ το άδειο στομάχι</w:t>
      </w:r>
      <w:r>
        <w:rPr>
          <w:rFonts w:eastAsia="Times New Roman"/>
          <w:szCs w:val="24"/>
        </w:rPr>
        <w:t>,</w:t>
      </w:r>
      <w:r>
        <w:rPr>
          <w:rFonts w:eastAsia="Times New Roman"/>
          <w:szCs w:val="24"/>
        </w:rPr>
        <w:t xml:space="preserve"> ούτε γεμίζουν τις τσέπες με ευρώ</w:t>
      </w:r>
      <w:r>
        <w:rPr>
          <w:rFonts w:eastAsia="Times New Roman"/>
          <w:szCs w:val="24"/>
        </w:rPr>
        <w:t>,</w:t>
      </w:r>
      <w:r>
        <w:rPr>
          <w:rFonts w:eastAsia="Times New Roman"/>
          <w:szCs w:val="24"/>
        </w:rPr>
        <w:t xml:space="preserve"> για να πληρωθεί ο ΕΝΦΙΑ και τα άλλα φορολογικά χαρ</w:t>
      </w:r>
      <w:r>
        <w:rPr>
          <w:rFonts w:eastAsia="Times New Roman"/>
          <w:szCs w:val="24"/>
        </w:rPr>
        <w:t>άτσια. Και από το φθινόπωρο, βέβαια, ετοιμάζονται και νέα μέτρα, λες και δεν μας έφθαναν όλα αυτά μέχρι τα τώρα.</w:t>
      </w:r>
    </w:p>
    <w:p w14:paraId="7548F75C"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Σήμερα ο Αρχηγός της Αξιωματικής Αντιπολίτευσης με τη σειρά του θέλει να παίξει και αυτός σε αυτό το παιχνίδι του αποπροσανατολισμού προσδοκώντ</w:t>
      </w:r>
      <w:r>
        <w:rPr>
          <w:rFonts w:eastAsia="Times New Roman"/>
          <w:szCs w:val="24"/>
        </w:rPr>
        <w:t>ας σε μία νέα δικομματική κοκορομαχία από τα παλιά μέσα στη Βουλή, λες και θα συμβάλει έτσι για να χορτάσει και να ανακουφιστεί ο λαός μας από τα μνημόνια, τους αντεργατικούς νόμους που μαζί με τον ΣΥΡΙΖΑ και άλλα κόμματα ψήφισαν πέρυσι τέτοιο</w:t>
      </w:r>
      <w:r>
        <w:rPr>
          <w:rFonts w:eastAsia="Times New Roman"/>
          <w:szCs w:val="24"/>
        </w:rPr>
        <w:t>ν</w:t>
      </w:r>
      <w:r>
        <w:rPr>
          <w:rFonts w:eastAsia="Times New Roman"/>
          <w:szCs w:val="24"/>
        </w:rPr>
        <w:t xml:space="preserve"> </w:t>
      </w:r>
      <w:r>
        <w:rPr>
          <w:rFonts w:eastAsia="Times New Roman"/>
          <w:szCs w:val="24"/>
        </w:rPr>
        <w:lastRenderedPageBreak/>
        <w:t>καιρό εδώ μ</w:t>
      </w:r>
      <w:r>
        <w:rPr>
          <w:rFonts w:eastAsia="Times New Roman"/>
          <w:szCs w:val="24"/>
        </w:rPr>
        <w:t xml:space="preserve">έσα. Ο λαός, όμως, δεν χορταίνει ούτε με εξεταστικές επιτροπές ούτε με τέτοιες συζητήσεις εντός της Βουλής. </w:t>
      </w:r>
    </w:p>
    <w:p w14:paraId="7548F75D"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Μόνο με κατάργηση των νόμων</w:t>
      </w:r>
      <w:r>
        <w:rPr>
          <w:rFonts w:eastAsia="Times New Roman"/>
          <w:szCs w:val="24"/>
        </w:rPr>
        <w:t>,</w:t>
      </w:r>
      <w:r>
        <w:rPr>
          <w:rFonts w:eastAsia="Times New Roman"/>
          <w:szCs w:val="24"/>
        </w:rPr>
        <w:t xml:space="preserve"> που ψηφίζετε όλοι σας χρόνια τώρα και σήμερα</w:t>
      </w:r>
      <w:r>
        <w:rPr>
          <w:rFonts w:eastAsia="Times New Roman"/>
          <w:szCs w:val="24"/>
        </w:rPr>
        <w:t>,</w:t>
      </w:r>
      <w:r>
        <w:rPr>
          <w:rFonts w:eastAsia="Times New Roman"/>
          <w:szCs w:val="24"/>
        </w:rPr>
        <w:t xml:space="preserve"> μπορεί να ανοίξει ο δρόμος έστω για ανάκτηση των τεράστιων οικονομικών α</w:t>
      </w:r>
      <w:r>
        <w:rPr>
          <w:rFonts w:eastAsia="Times New Roman"/>
          <w:szCs w:val="24"/>
        </w:rPr>
        <w:t>πωλειών, των εισοδημάτων που είχε ο λαός. Γιατί το πολιτικό πρόβλημα που αντιμετωπίζει η χώρα με βασική ευθύνη του πολιτικού προσωπικού</w:t>
      </w:r>
      <w:r>
        <w:rPr>
          <w:rFonts w:eastAsia="Times New Roman"/>
          <w:szCs w:val="24"/>
        </w:rPr>
        <w:t>,</w:t>
      </w:r>
      <w:r>
        <w:rPr>
          <w:rFonts w:eastAsia="Times New Roman"/>
          <w:szCs w:val="24"/>
        </w:rPr>
        <w:t xml:space="preserve"> που μέχρι σήμερα έχει κυβερνήσει είτε με Πρωθυπουργό τον Γιώργο Παπανδρέου είτε με Πρωθυπουργό τον Παπαδήμο ή τον Σαμαρ</w:t>
      </w:r>
      <w:r>
        <w:rPr>
          <w:rFonts w:eastAsia="Times New Roman"/>
          <w:szCs w:val="24"/>
        </w:rPr>
        <w:t>ά είτε τον Τσίπρα τώρα</w:t>
      </w:r>
      <w:r>
        <w:rPr>
          <w:rFonts w:eastAsia="Times New Roman"/>
          <w:szCs w:val="24"/>
        </w:rPr>
        <w:t>,</w:t>
      </w:r>
      <w:r>
        <w:rPr>
          <w:rFonts w:eastAsia="Times New Roman"/>
          <w:szCs w:val="24"/>
        </w:rPr>
        <w:t xml:space="preserve"> δεν λύνεται με εξεταστικές επιτροπές. Πολιτική πρέπει να είναι η καταδίκη λέμε εμείς, αφού πολιτικές είναι και οι αποφάσεις. </w:t>
      </w:r>
    </w:p>
    <w:p w14:paraId="7548F75E"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Τα ήξεις-αφήξεις του ΣΥΡΙΖΑ τους έξι πρώτους μήνες πέρυσι –όχι ότι δεν συνέχισε και μετά δηλαδή, αλλά</w:t>
      </w:r>
      <w:r>
        <w:rPr>
          <w:rFonts w:eastAsia="Times New Roman"/>
          <w:szCs w:val="24"/>
        </w:rPr>
        <w:t>,</w:t>
      </w:r>
      <w:r>
        <w:rPr>
          <w:rFonts w:eastAsia="Times New Roman"/>
          <w:szCs w:val="24"/>
        </w:rPr>
        <w:t xml:space="preserve"> τέλ</w:t>
      </w:r>
      <w:r>
        <w:rPr>
          <w:rFonts w:eastAsia="Times New Roman"/>
          <w:szCs w:val="24"/>
        </w:rPr>
        <w:t>ος πάντων</w:t>
      </w:r>
      <w:r>
        <w:rPr>
          <w:rFonts w:eastAsia="Times New Roman"/>
          <w:szCs w:val="24"/>
        </w:rPr>
        <w:t>,</w:t>
      </w:r>
      <w:r>
        <w:rPr>
          <w:rFonts w:eastAsia="Times New Roman"/>
          <w:szCs w:val="24"/>
        </w:rPr>
        <w:t xml:space="preserve"> μιας και γι’ αυτή την περίοδο γίνεται κυρίως λόγος σήμερα- κατέληξαν σε ένα δημοψήφισμα που αποδείχτηκε «μαϊμού» από τους διοργανωτές τους και από τα ίδια τα ερωτήματα που έβαζε, </w:t>
      </w:r>
      <w:r>
        <w:rPr>
          <w:rFonts w:eastAsia="Times New Roman"/>
          <w:szCs w:val="24"/>
        </w:rPr>
        <w:lastRenderedPageBreak/>
        <w:t>όπως ακριβώς το είχε προβλέψει το Κομμουνιστικό Κόμμα Ελλάδας. Μέσ</w:t>
      </w:r>
      <w:r>
        <w:rPr>
          <w:rFonts w:eastAsia="Times New Roman"/>
          <w:szCs w:val="24"/>
        </w:rPr>
        <w:t>α σε μία νύχτα το πραγματικά περήφανο «ΟΧΙ» του ελληνικού λαού, έτσι όπως το αισθανόταν και έτσι όπως το εξέφρασε, μετατράπηκε σε ένα πελώριο «ΝΑΙ» στα μνημόνια, στο κουαρτέτο, δηλαδή στη σφαγή του λαού μας.</w:t>
      </w:r>
    </w:p>
    <w:p w14:paraId="7548F75F"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Αυτό που αισθάνεται ο ελληνικός λαός και η νεολα</w:t>
      </w:r>
      <w:r>
        <w:rPr>
          <w:rFonts w:eastAsia="Times New Roman"/>
          <w:szCs w:val="24"/>
        </w:rPr>
        <w:t>ία είναι ότι για ακόμη μία φορά εξαπατήθηκαν. Είδαν να διαψεύδονται οι ελπίδες τους. Βλέπουν ότι και οι σημερινοί κυβερνώντες και οι χθεσινοί συγκυβερνώντες το</w:t>
      </w:r>
      <w:r>
        <w:rPr>
          <w:rFonts w:eastAsia="Times New Roman"/>
          <w:szCs w:val="24"/>
        </w:rPr>
        <w:t>ύ</w:t>
      </w:r>
      <w:r>
        <w:rPr>
          <w:rFonts w:eastAsia="Times New Roman"/>
          <w:szCs w:val="24"/>
        </w:rPr>
        <w:t xml:space="preserve"> βάζουν ψεύτικα διλήμματα, εκβιαστικά διλήμματα, χωρίς να θίγουν στο ελάχιστο όλους αυτούς που φ</w:t>
      </w:r>
      <w:r>
        <w:rPr>
          <w:rFonts w:eastAsia="Times New Roman"/>
          <w:szCs w:val="24"/>
        </w:rPr>
        <w:t xml:space="preserve">ταίνε πραγματικά για την οικονομική κρίση για την κατάντια της χώρας, για την ανεργία, τη φτώχεια. </w:t>
      </w:r>
    </w:p>
    <w:p w14:paraId="7548F760"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Και αυτοί δεν είναι άλλοι από τα μονοπώλια, το μεγάλο κεφάλαιο. Δεν θα κουραστούμε να το λέμε. Είναι ο καπιταλιστικός δρόμος που ακολουθείτε αδιαλείπτως, μό</w:t>
      </w:r>
      <w:r>
        <w:rPr>
          <w:rFonts w:eastAsia="Times New Roman"/>
          <w:szCs w:val="24"/>
        </w:rPr>
        <w:t xml:space="preserve">νο με κάποια εναλλαγή προσώπων για </w:t>
      </w:r>
      <w:r>
        <w:rPr>
          <w:rFonts w:eastAsia="Times New Roman"/>
          <w:szCs w:val="24"/>
        </w:rPr>
        <w:lastRenderedPageBreak/>
        <w:t>να αλλάζει ο Μανωλιός και να βάζει τα ρούχα τους αλλιώς</w:t>
      </w:r>
      <w:r>
        <w:rPr>
          <w:rFonts w:eastAsia="Times New Roman"/>
          <w:szCs w:val="24"/>
        </w:rPr>
        <w:t>!</w:t>
      </w:r>
      <w:r>
        <w:rPr>
          <w:rFonts w:eastAsia="Times New Roman"/>
          <w:szCs w:val="24"/>
        </w:rPr>
        <w:t xml:space="preserve"> Είναι η λυκοσυμμαχία της Ευρωπαϊκής Ένωσης</w:t>
      </w:r>
      <w:r>
        <w:rPr>
          <w:rFonts w:eastAsia="Times New Roman"/>
          <w:szCs w:val="24"/>
        </w:rPr>
        <w:t>,</w:t>
      </w:r>
      <w:r>
        <w:rPr>
          <w:rFonts w:eastAsia="Times New Roman"/>
          <w:szCs w:val="24"/>
        </w:rPr>
        <w:t xml:space="preserve"> στην οποία συμμετέχει η χώρα μας και που μας κατασπαράζει χρόνια τώρα συνεχόμενα, χωρίς σταματημό</w:t>
      </w:r>
      <w:r>
        <w:rPr>
          <w:rFonts w:eastAsia="Times New Roman"/>
          <w:szCs w:val="24"/>
        </w:rPr>
        <w:t>,</w:t>
      </w:r>
      <w:r>
        <w:rPr>
          <w:rFonts w:eastAsia="Times New Roman"/>
          <w:szCs w:val="24"/>
        </w:rPr>
        <w:t xml:space="preserve"> πότε με δεξιό, πότε μ</w:t>
      </w:r>
      <w:r>
        <w:rPr>
          <w:rFonts w:eastAsia="Times New Roman"/>
          <w:szCs w:val="24"/>
        </w:rPr>
        <w:t>ε αριστερό κυβερνητικό πρόσημο.</w:t>
      </w:r>
    </w:p>
    <w:p w14:paraId="7548F761"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Ο ελληνικός λαός πρέπει πιο αποφασιστικά απ’ ότι μέχρι χθες με βάση και τη μεγάλη του πείρα πλέον, να βροντοφωνάξει όχι άλλη κοροϊδία, όχι άλλη αναμονή. Αυτό το</w:t>
      </w:r>
      <w:r>
        <w:rPr>
          <w:rFonts w:eastAsia="Times New Roman"/>
          <w:szCs w:val="24"/>
        </w:rPr>
        <w:t>ν</w:t>
      </w:r>
      <w:r>
        <w:rPr>
          <w:rFonts w:eastAsia="Times New Roman"/>
          <w:szCs w:val="24"/>
        </w:rPr>
        <w:t xml:space="preserve"> δρόμο δείχνει το ΚΚΕ.</w:t>
      </w:r>
    </w:p>
    <w:p w14:paraId="7548F762"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Κύριοι της Κυβέρνησης πέρυσι τέτοιο</w:t>
      </w:r>
      <w:r>
        <w:rPr>
          <w:rFonts w:eastAsia="Times New Roman"/>
          <w:szCs w:val="24"/>
        </w:rPr>
        <w:t>ν</w:t>
      </w:r>
      <w:r>
        <w:rPr>
          <w:rFonts w:eastAsia="Times New Roman"/>
          <w:szCs w:val="24"/>
        </w:rPr>
        <w:t xml:space="preserve"> και</w:t>
      </w:r>
      <w:r>
        <w:rPr>
          <w:rFonts w:eastAsia="Times New Roman"/>
          <w:szCs w:val="24"/>
        </w:rPr>
        <w:t>ρό επιλέξατε την προσφυγή σε δημοψήφισμα με τα διλήμματα της άρχουσας τάξης, του κεφαλαίου, με εκείνα τα ερωτήματα που είτε απαντούσε «ΝΑΙ» είτε «ΟΧΙ» ο ελληνικός λαός, θα έβγαινε έτσι και αλλιώς χαμένος, όπως και έγινε. Συνεχίζεται μέχρι σήμερα η σφαγή το</w:t>
      </w:r>
      <w:r>
        <w:rPr>
          <w:rFonts w:eastAsia="Times New Roman"/>
          <w:szCs w:val="24"/>
        </w:rPr>
        <w:t xml:space="preserve">υ. Έχει νέες μεγάλες απώλειες το εισόδημά του. </w:t>
      </w:r>
    </w:p>
    <w:p w14:paraId="7548F76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Επιλέξατε το δημοψήφισμα για να κάμψετε λαϊκές αντιδράσεις, τη συνεχώς ογκούμενη αγανάκτηση του ελληνικού λαού</w:t>
      </w:r>
      <w:r>
        <w:rPr>
          <w:rFonts w:eastAsia="Times New Roman" w:cs="Times New Roman"/>
          <w:szCs w:val="24"/>
        </w:rPr>
        <w:t>,</w:t>
      </w:r>
      <w:r>
        <w:rPr>
          <w:rFonts w:eastAsia="Times New Roman" w:cs="Times New Roman"/>
          <w:szCs w:val="24"/>
        </w:rPr>
        <w:t xml:space="preserve"> που έφτανε μέχρι και την ουσιαστική, τότε, αμφισβήτηση της Ευρωπαϊκής Ένωσης, </w:t>
      </w:r>
      <w:r>
        <w:rPr>
          <w:rFonts w:eastAsia="Times New Roman" w:cs="Times New Roman"/>
          <w:szCs w:val="24"/>
        </w:rPr>
        <w:lastRenderedPageBreak/>
        <w:t>του Διεθνούς Νομισ</w:t>
      </w:r>
      <w:r>
        <w:rPr>
          <w:rFonts w:eastAsia="Times New Roman" w:cs="Times New Roman"/>
          <w:szCs w:val="24"/>
        </w:rPr>
        <w:t xml:space="preserve">ματικού Ταμείου, των κυβερνητικών επιλογών, των μνημονίων, των εφαρμοστικών τους νόμων και που άρχιζε να δυναμώνει και σε αυτούς που σας ψήφιζαν και ευρύτερα μέσα στις λαϊκές δυνάμεις. </w:t>
      </w:r>
    </w:p>
    <w:p w14:paraId="7548F76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Και χέρι βοηθείας σε αυτό σας έδωσαν, βέβαια, και οι υπέρμαχοι αστοί </w:t>
      </w:r>
      <w:r>
        <w:rPr>
          <w:rFonts w:eastAsia="Times New Roman" w:cs="Times New Roman"/>
          <w:szCs w:val="24"/>
        </w:rPr>
        <w:t>της αντίδρασης και του «</w:t>
      </w:r>
      <w:r w:rsidRPr="005A1BF9">
        <w:rPr>
          <w:rFonts w:eastAsia="Times New Roman" w:cs="Times New Roman"/>
          <w:szCs w:val="24"/>
        </w:rPr>
        <w:t>ΝΑΙ</w:t>
      </w:r>
      <w:r>
        <w:rPr>
          <w:rFonts w:eastAsia="Times New Roman" w:cs="Times New Roman"/>
          <w:szCs w:val="24"/>
        </w:rPr>
        <w:t xml:space="preserve">», αλλά και τα φιλαράκια σας του </w:t>
      </w:r>
      <w:r>
        <w:rPr>
          <w:rFonts w:eastAsia="Times New Roman" w:cs="Times New Roman"/>
          <w:szCs w:val="24"/>
        </w:rPr>
        <w:t>«ΌΧΙ</w:t>
      </w:r>
      <w:r>
        <w:rPr>
          <w:rFonts w:eastAsia="Times New Roman" w:cs="Times New Roman"/>
          <w:szCs w:val="24"/>
        </w:rPr>
        <w:t>» εντός του ΣΥΡΙΖΑ και άλλοι εκτός της Βουλής, της ονομαζόμενης μη κυβερνώσας Αριστεράς</w:t>
      </w:r>
      <w:r>
        <w:rPr>
          <w:rFonts w:eastAsia="Times New Roman" w:cs="Times New Roman"/>
          <w:szCs w:val="24"/>
        </w:rPr>
        <w:t>,</w:t>
      </w:r>
      <w:r>
        <w:rPr>
          <w:rFonts w:eastAsia="Times New Roman" w:cs="Times New Roman"/>
          <w:szCs w:val="24"/>
        </w:rPr>
        <w:t xml:space="preserve"> που στο τέλος τους στείλατε όλους αδιάβαστους, τους εκπαραθυρώσατε, τους εξαπατήσατε, βέβαια, και αυτού</w:t>
      </w:r>
      <w:r>
        <w:rPr>
          <w:rFonts w:eastAsia="Times New Roman" w:cs="Times New Roman"/>
          <w:szCs w:val="24"/>
        </w:rPr>
        <w:t xml:space="preserve">ς αφού πρώτα τους χρησιμοποιήσατε για να τους πετάξετε. </w:t>
      </w:r>
    </w:p>
    <w:p w14:paraId="7548F76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πρόβλημα τελικά δεν ήταν ούτε είναι οι ονειρώξεις του κ. Βαρουφάκη και άλλων οπαδών του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που ταυτίζονται με τα διάφορα </w:t>
      </w:r>
      <w:r>
        <w:rPr>
          <w:rFonts w:eastAsia="Times New Roman" w:cs="Times New Roman"/>
          <w:szCs w:val="24"/>
          <w:lang w:val="en-US"/>
        </w:rPr>
        <w:t>plan</w:t>
      </w:r>
      <w:r>
        <w:rPr>
          <w:rFonts w:eastAsia="Times New Roman" w:cs="Times New Roman"/>
          <w:szCs w:val="24"/>
        </w:rPr>
        <w:t xml:space="preserve"> ορισμένων τμημάτων του κεφαλαίου στην Ελλάδα, στην Ευρώπη αλλά κα</w:t>
      </w:r>
      <w:r>
        <w:rPr>
          <w:rFonts w:eastAsia="Times New Roman" w:cs="Times New Roman"/>
          <w:szCs w:val="24"/>
        </w:rPr>
        <w:t xml:space="preserve">ι στις Ηνωμένες Πολιτείες και εκτιμούν ότι η αλλαγή του νομίσματος ευνοεί τα δικά τους κέρδη. </w:t>
      </w:r>
    </w:p>
    <w:p w14:paraId="7548F76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Το πραγματικό πρόβλημα βρίσκεται στην ίδια την πολιτική σας, που και με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και με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rPr>
        <w:t xml:space="preserve">και με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είναι αντεργατική, αντιλαϊκή, βρίσκεται στον αντίποδα </w:t>
      </w:r>
      <w:r>
        <w:rPr>
          <w:rFonts w:eastAsia="Times New Roman" w:cs="Times New Roman"/>
          <w:szCs w:val="24"/>
        </w:rPr>
        <w:t xml:space="preserve">της ολοκληρωμένης πρότασης που προβάλλει το ΚΚΕ, που συνδέει την αποδέσμευση από τις αλυσίδες της Ευρωπαϊκής Ένωσης και όλων </w:t>
      </w:r>
      <w:r>
        <w:rPr>
          <w:rFonts w:eastAsia="Times New Roman" w:cs="Times New Roman"/>
          <w:szCs w:val="24"/>
        </w:rPr>
        <w:t xml:space="preserve">των </w:t>
      </w:r>
      <w:r>
        <w:rPr>
          <w:rFonts w:eastAsia="Times New Roman" w:cs="Times New Roman"/>
          <w:szCs w:val="24"/>
        </w:rPr>
        <w:t>λυκοσυμμαχιών με το πέρασμα του πλούτου</w:t>
      </w:r>
      <w:r>
        <w:rPr>
          <w:rFonts w:eastAsia="Times New Roman" w:cs="Times New Roman"/>
          <w:szCs w:val="24"/>
        </w:rPr>
        <w:t>,</w:t>
      </w:r>
      <w:r>
        <w:rPr>
          <w:rFonts w:eastAsia="Times New Roman" w:cs="Times New Roman"/>
          <w:szCs w:val="24"/>
        </w:rPr>
        <w:t xml:space="preserve"> που παράγει ο λαός </w:t>
      </w:r>
      <w:r>
        <w:rPr>
          <w:rFonts w:eastAsia="Times New Roman" w:cs="Times New Roman"/>
          <w:szCs w:val="24"/>
        </w:rPr>
        <w:t>μας,</w:t>
      </w:r>
      <w:r>
        <w:rPr>
          <w:rFonts w:eastAsia="Times New Roman" w:cs="Times New Roman"/>
          <w:szCs w:val="24"/>
        </w:rPr>
        <w:t xml:space="preserve"> σε κοινωνικό έλεγχο, δηλαδή, σε μια κοινωνία όπου την εξουσία </w:t>
      </w:r>
      <w:r>
        <w:rPr>
          <w:rFonts w:eastAsia="Times New Roman" w:cs="Times New Roman"/>
          <w:szCs w:val="24"/>
        </w:rPr>
        <w:t xml:space="preserve">θα την έχει πραγματικά ο λαός, η εργατική τάξη. </w:t>
      </w:r>
    </w:p>
    <w:p w14:paraId="7548F76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Κοροϊδέψατε επανειλημμένα, όχι μόνο μια φορά, ωμά και προκλητικά τον λαό ότι ισχυρίζεστε με τη συμφωνία</w:t>
      </w:r>
      <w:r>
        <w:rPr>
          <w:rFonts w:eastAsia="Times New Roman" w:cs="Times New Roman"/>
          <w:szCs w:val="24"/>
        </w:rPr>
        <w:t>,</w:t>
      </w:r>
      <w:r>
        <w:rPr>
          <w:rFonts w:eastAsia="Times New Roman" w:cs="Times New Roman"/>
          <w:szCs w:val="24"/>
        </w:rPr>
        <w:t xml:space="preserve"> που εσείς προτείνατε και διαπραγματευτήκατε</w:t>
      </w:r>
      <w:r>
        <w:rPr>
          <w:rFonts w:eastAsia="Times New Roman" w:cs="Times New Roman"/>
          <w:szCs w:val="24"/>
        </w:rPr>
        <w:t>,</w:t>
      </w:r>
      <w:r>
        <w:rPr>
          <w:rFonts w:eastAsia="Times New Roman" w:cs="Times New Roman"/>
          <w:szCs w:val="24"/>
        </w:rPr>
        <w:t xml:space="preserve"> ότι θα εξασφαλίζατε ό,τι καλύτερο μπορούσε να γίνει. Δηλα</w:t>
      </w:r>
      <w:r>
        <w:rPr>
          <w:rFonts w:eastAsia="Times New Roman" w:cs="Times New Roman"/>
          <w:szCs w:val="24"/>
        </w:rPr>
        <w:t>δή, εδώ που τα λέμε, βαφτίσατε έτσι τις νέες μειώσεις σε μισθούς, σε συντάξεις, τις αντιλαϊκές δεσμεύσεις, τις αυξήσεις στους άδικους φόρους, τις ιδιωτικοποιήσεις, τη διάλυση της κοινωνικής ασφάλισης, της υγείας, της πρόνοιας, της παιδείας, τα πάντα, τα ελ</w:t>
      </w:r>
      <w:r>
        <w:rPr>
          <w:rFonts w:eastAsia="Times New Roman" w:cs="Times New Roman"/>
          <w:szCs w:val="24"/>
        </w:rPr>
        <w:t xml:space="preserve">άχιστα εναπομείναντα δικαιώματα του λαού. Έτσι βαφτίσατε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την ανασφάλεια, την αβεβαιότητα για το αύριο. </w:t>
      </w:r>
    </w:p>
    <w:p w14:paraId="7548F76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Χώρια όλα τα άλλα, όπως η πληρωμή ξανά του ΕΝΦΙΑ, του φόρου με τον οποίο πληρώνει νοίκι κάποιος και για το δικό του σπίτι ακόμα </w:t>
      </w:r>
      <w:r>
        <w:rPr>
          <w:rFonts w:eastAsia="Times New Roman" w:cs="Times New Roman"/>
          <w:szCs w:val="24"/>
        </w:rPr>
        <w:t xml:space="preserve">και μάλιστα στα προβλεπόμενα των προηγούμενων χρόνων της εισφοράς αλληλεγγύης που βάζει τον εργάτη να δείχνει αλληλεγγύη τελικά για τον βιομήχανο, γιατί εκεί καταλήγει αυτός ο φόρος σε τελευταία ανάλυση. </w:t>
      </w:r>
    </w:p>
    <w:p w14:paraId="7548F76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Οι ιδιωτικοποιήσεις, η απελευθέρωση τομέων στρατηγι</w:t>
      </w:r>
      <w:r>
        <w:rPr>
          <w:rFonts w:eastAsia="Times New Roman" w:cs="Times New Roman"/>
          <w:szCs w:val="24"/>
        </w:rPr>
        <w:t>κής σημασίας, όπως τα λιμάνια, τα αεροδρόμια, με αρνητικές συνέπειες και για τους εργαζόμενους στους κλάδους αυτούς, αλλά και για όσους κάνουν χρήση αυτών των υπηρεσιών από τις λαϊκές οικογένειες της χώρας μας.</w:t>
      </w:r>
    </w:p>
    <w:p w14:paraId="7548F76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αύξηση των ασφαλιστικών εισφορών σε εργαζόμ</w:t>
      </w:r>
      <w:r>
        <w:rPr>
          <w:rFonts w:eastAsia="Times New Roman" w:cs="Times New Roman"/>
          <w:szCs w:val="24"/>
        </w:rPr>
        <w:t>ενους και συνταξιούχους τι είναι πάλι; Οι κόκκινες γραμμές της Κυβέρνησης έγιναν μαύρες για χιλιάδες ασφαλισμένους</w:t>
      </w:r>
      <w:r>
        <w:rPr>
          <w:rFonts w:eastAsia="Times New Roman" w:cs="Times New Roman"/>
          <w:szCs w:val="24"/>
        </w:rPr>
        <w:t>,</w:t>
      </w:r>
      <w:r>
        <w:rPr>
          <w:rFonts w:eastAsia="Times New Roman" w:cs="Times New Roman"/>
          <w:szCs w:val="24"/>
        </w:rPr>
        <w:t xml:space="preserve"> στους οποίους αυξήθηκαν τα όρια ηλικίας συνταξιοδότησης, καταργήθηκαν δικαιώματα πρόωρης συνταξιοδότησης, προχώρησαν όλες οι παραπέρα ανατρο</w:t>
      </w:r>
      <w:r>
        <w:rPr>
          <w:rFonts w:eastAsia="Times New Roman" w:cs="Times New Roman"/>
          <w:szCs w:val="24"/>
        </w:rPr>
        <w:t xml:space="preserve">πές ασφαλιστικών δικαιωμάτων, η ενοποίηση ταμείων, έγιναν νέες περικοπές. </w:t>
      </w:r>
    </w:p>
    <w:p w14:paraId="7548F76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Οι μειώσεις σε μισθούς και συντάξεις ήταν και είναι μόνιμα πάνω στο τραπέζι αυτής της διαπραγμάτευσης Κυβέρνησης-δανειστών</w:t>
      </w:r>
      <w:r>
        <w:rPr>
          <w:rFonts w:eastAsia="Times New Roman" w:cs="Times New Roman"/>
          <w:szCs w:val="24"/>
        </w:rPr>
        <w:t>,</w:t>
      </w:r>
      <w:r>
        <w:rPr>
          <w:rFonts w:eastAsia="Times New Roman" w:cs="Times New Roman"/>
          <w:szCs w:val="24"/>
        </w:rPr>
        <w:t xml:space="preserve"> γιατί μόνιμοι είναι οι στόχοι για τα πρωτογενή πλεονάσματα, οι δεσμεύσεις της Ευρωπαϊκής Ένωσης, η ανταγωνιστικότητα. Άλλωστε οι μειώσεις στους μισθούς είναι στην ημερήσια διάταξη σε όλες τις επιχειρήσεις σήμερα του ιδιωτικού τομέα εκεί που οργιάζουν οι α</w:t>
      </w:r>
      <w:r>
        <w:rPr>
          <w:rFonts w:eastAsia="Times New Roman" w:cs="Times New Roman"/>
          <w:szCs w:val="24"/>
        </w:rPr>
        <w:t>τομικές, οι επιχειρησιακές συμβάσεις, οι μειώσεις που συμπαρασύρουν προς τα κάτω και τις συντάξεις.</w:t>
      </w:r>
    </w:p>
    <w:p w14:paraId="7548F76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Χθες είχα συνάντηση με την Ομοσπονδία Εργαζομένων στη Χημική Βιομηχανία και με το Σωματείο Λιπασμάτων της Καβάλας. Ένα εργοστάσιο λιπασμάτων στην Καβάλα έχε</w:t>
      </w:r>
      <w:r>
        <w:rPr>
          <w:rFonts w:eastAsia="Times New Roman" w:cs="Times New Roman"/>
          <w:szCs w:val="24"/>
        </w:rPr>
        <w:t>ι απομείνει. Ό,τι έχει απομείνει αυτό είναι σήμερα στην Ελλάδα. Και αυτό με την πολιτική σας, που ευνοεί μόνο τη μεγαλοεργοδοσία, ετοιμάζεται να βάλει οριστικό λουκέτο ή και να αλλάξει χαρακτήρα, επειδή έτσι βολεύει τους πολιτικούς φίλους σας. Απολύονται σ</w:t>
      </w:r>
      <w:r>
        <w:rPr>
          <w:rFonts w:eastAsia="Times New Roman" w:cs="Times New Roman"/>
          <w:szCs w:val="24"/>
        </w:rPr>
        <w:t>υνδικαλιστές, δεν πληρώνονται αποζημιώσεις, κατά παράβαση και των νόμων, εργαζόμενοι σέρνονται στα δικαστήρια με ανυπόστατες κατηγορίες και χαλκευμένα στοιχεία. Πού θα πάει, λοιπόν, αυτή η κατάσταση;</w:t>
      </w:r>
    </w:p>
    <w:p w14:paraId="7548F76D"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Τι να σας ρωτήσουμε, αν ντρέπεστε λιγάκι, αν νιώθετε έστ</w:t>
      </w:r>
      <w:r>
        <w:rPr>
          <w:rFonts w:eastAsia="Times New Roman" w:cs="Times New Roman"/>
          <w:szCs w:val="24"/>
        </w:rPr>
        <w:t>ω κάποιες τύψεις; Όμως, ξέρουμε, η Κυβέρνησή σας ξέρει μόνο να κοροϊδεύει προκλητικά τον λαό, όταν αναμασά την καραμέλα της κοινωνικής δικαιοσύνης, γιατί τάχα η δική σας πρόταση και τα δικά σας μέτρα θα έχουν αναδιανεμητικό χαρακτήρα και θα είναι δήθεν κοι</w:t>
      </w:r>
      <w:r>
        <w:rPr>
          <w:rFonts w:eastAsia="Times New Roman" w:cs="Times New Roman"/>
          <w:szCs w:val="24"/>
        </w:rPr>
        <w:t>νωνικά δίκαια. Η πραγματικότητα, όμως, είναι μ</w:t>
      </w:r>
      <w:r>
        <w:rPr>
          <w:rFonts w:eastAsia="Times New Roman" w:cs="Times New Roman"/>
          <w:szCs w:val="24"/>
        </w:rPr>
        <w:t>ί</w:t>
      </w:r>
      <w:r>
        <w:rPr>
          <w:rFonts w:eastAsia="Times New Roman" w:cs="Times New Roman"/>
          <w:szCs w:val="24"/>
        </w:rPr>
        <w:t xml:space="preserve">α, πως μόνο η εργατική τάξη, ο ελληνικός λαός πληρώνει συνεχώς τη λυπητερή. </w:t>
      </w:r>
    </w:p>
    <w:p w14:paraId="7548F76E"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Ο λαός πρέπει να πει, λέμε εμείς, ένα μεγάλο «όχι» σε όλη αυτή την πολιτική και τη δική σας και των προηγούμενων. Πρέπει να κουμπώνε</w:t>
      </w:r>
      <w:r>
        <w:rPr>
          <w:rFonts w:eastAsia="Times New Roman" w:cs="Times New Roman"/>
          <w:szCs w:val="24"/>
        </w:rPr>
        <w:t>ται διπλά, όταν σας ακούει να του μιλάτε για περήφανη και σκληρή διαπραγμάτευση. Αυτή τη ζούμε δεκαοκτώ μήνες τώρα, όπως τη ζήσαμε και με τους προηγούμενους. Όλοι σας κάνετε σκληρές διαπραγματεύσεις, αλλά, κύριε Τσίπρα, και στην κατ’ ιδίαν συνάντηση που εί</w:t>
      </w:r>
      <w:r>
        <w:rPr>
          <w:rFonts w:eastAsia="Times New Roman" w:cs="Times New Roman"/>
          <w:szCs w:val="24"/>
        </w:rPr>
        <w:t>χαμε σας είπα: «Καλύτερα να μην κάνεις καμμία διαπραγμάτευση, άφησ</w:t>
      </w:r>
      <w:r>
        <w:rPr>
          <w:rFonts w:eastAsia="Times New Roman" w:cs="Times New Roman"/>
          <w:szCs w:val="24"/>
        </w:rPr>
        <w:t>έ</w:t>
      </w:r>
      <w:r>
        <w:rPr>
          <w:rFonts w:eastAsia="Times New Roman" w:cs="Times New Roman"/>
          <w:szCs w:val="24"/>
        </w:rPr>
        <w:t xml:space="preserve"> τα καλύτερα στον αυτόματο πιλότο του κεφαλαίου και των θεσμών, γιατί όσες φορές μας είπες ότι θα διαπραγματευθείς σκληρά, το πληρώσαμε πάρα πολύ ακριβά.». Ο ελληνικός λαός, δηλαδή, το έχει</w:t>
      </w:r>
      <w:r>
        <w:rPr>
          <w:rFonts w:eastAsia="Times New Roman" w:cs="Times New Roman"/>
          <w:szCs w:val="24"/>
        </w:rPr>
        <w:t xml:space="preserve"> πληρώσει πάρα πολύ ακριβά. </w:t>
      </w:r>
    </w:p>
    <w:p w14:paraId="7548F76F"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Γιατί ακριβώς, κυρίες και κύριοι, δεν είναι θέμα ικανότητας του οποιουδήποτε, είναι θέμα επιλογής, στρατηγικής πολιτικής πρότασης. Είτε θα είσαι με το θηρίο είτε θα είσαι με το</w:t>
      </w:r>
      <w:r>
        <w:rPr>
          <w:rFonts w:eastAsia="Times New Roman" w:cs="Times New Roman"/>
          <w:szCs w:val="24"/>
        </w:rPr>
        <w:t>ν</w:t>
      </w:r>
      <w:r>
        <w:rPr>
          <w:rFonts w:eastAsia="Times New Roman" w:cs="Times New Roman"/>
          <w:szCs w:val="24"/>
        </w:rPr>
        <w:t xml:space="preserve"> λαό. Είτε θα είσαι με το αδηφάγο κεφάλαιο, που γι</w:t>
      </w:r>
      <w:r>
        <w:rPr>
          <w:rFonts w:eastAsia="Times New Roman" w:cs="Times New Roman"/>
          <w:szCs w:val="24"/>
        </w:rPr>
        <w:t>α τα κέρδη του δεν υπάρχει έγκλημα που να μην είναι διατεθειμένο να κάνει, είτε θα είσαι με τον λαό και τα προβλήματά του. Είτε θα είσαι με τις ιμπεριαλιστικές συμμαχίες τύπου Ευρωπαϊκής Ένωσης, ΝΑΤΟ και δεν συμμαζεύεται, είτε θα είσαι με την ισότιμη επωφε</w:t>
      </w:r>
      <w:r>
        <w:rPr>
          <w:rFonts w:eastAsia="Times New Roman" w:cs="Times New Roman"/>
          <w:szCs w:val="24"/>
        </w:rPr>
        <w:t xml:space="preserve">λή συνεργασία και συμμαχία, την αλληλεγγύη των λαών. </w:t>
      </w:r>
    </w:p>
    <w:p w14:paraId="7548F770"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Όλα όσα έπραξε και η Κυβέρνηση ΣΥΡΙΖΑ-ΑΝΕΛ, όλα όσα έπραξαν οι κυβερνήσεις Νέας Δημοκρατίας-ΠΑΣΟΚ προηγουμένως, οδήγησαν μόνο σε συμφωνίες-λαιμητόμους για τον λαό, σε αντιλαϊκά μέτρα, σε κλιμάκωση της α</w:t>
      </w:r>
      <w:r>
        <w:rPr>
          <w:rFonts w:eastAsia="Times New Roman" w:cs="Times New Roman"/>
          <w:szCs w:val="24"/>
        </w:rPr>
        <w:t xml:space="preserve">ντιλαϊκής επίθεσης σε βάρος μισθωτών, αυτοαπασχολουμένων, επαγγελματιών, αγροτών, βιοπαλαιστών και άλλων. </w:t>
      </w:r>
    </w:p>
    <w:p w14:paraId="7548F771"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Τα μέτρα που ακόμη παίρνετε, που προτείνουν και οι μεν και οι δε</w:t>
      </w:r>
      <w:r>
        <w:rPr>
          <w:rFonts w:eastAsia="Times New Roman" w:cs="Times New Roman"/>
          <w:szCs w:val="24"/>
        </w:rPr>
        <w:t>,</w:t>
      </w:r>
      <w:r>
        <w:rPr>
          <w:rFonts w:eastAsia="Times New Roman" w:cs="Times New Roman"/>
          <w:szCs w:val="24"/>
        </w:rPr>
        <w:t xml:space="preserve"> δηλαδή, έρχονται να προστεθούν στους εκατοντάδες εφαρμοστικούς νόμους</w:t>
      </w:r>
      <w:r>
        <w:rPr>
          <w:rFonts w:eastAsia="Times New Roman" w:cs="Times New Roman"/>
          <w:szCs w:val="24"/>
        </w:rPr>
        <w:t>,</w:t>
      </w:r>
      <w:r>
        <w:rPr>
          <w:rFonts w:eastAsia="Times New Roman" w:cs="Times New Roman"/>
          <w:szCs w:val="24"/>
        </w:rPr>
        <w:t xml:space="preserve"> που παραμένο</w:t>
      </w:r>
      <w:r>
        <w:rPr>
          <w:rFonts w:eastAsia="Times New Roman" w:cs="Times New Roman"/>
          <w:szCs w:val="24"/>
        </w:rPr>
        <w:t xml:space="preserve">υν σε ισχύ, στη στάση πληρωμών που έχει επιβάλει η Κυβέρνηση σε νοσοκομεία, πανεπιστήμια, κοινωνικές υπηρεσίες, στην </w:t>
      </w:r>
      <w:r>
        <w:rPr>
          <w:rFonts w:eastAsia="Times New Roman" w:cs="Times New Roman"/>
          <w:szCs w:val="24"/>
        </w:rPr>
        <w:t>τοπική αυ</w:t>
      </w:r>
      <w:r>
        <w:rPr>
          <w:rFonts w:eastAsia="Times New Roman" w:cs="Times New Roman"/>
          <w:szCs w:val="24"/>
        </w:rPr>
        <w:t xml:space="preserve">τοδιοίκηση και παντού. Είστε όλοι </w:t>
      </w:r>
      <w:r>
        <w:rPr>
          <w:rFonts w:eastAsia="Times New Roman" w:cs="Times New Roman"/>
          <w:szCs w:val="24"/>
        </w:rPr>
        <w:t>σας,</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μια μεγάλη απάτη. Γι’ αυτό και το βασικό και κύριο πρόβλημα δεν λύνεται με εξεταστι</w:t>
      </w:r>
      <w:r>
        <w:rPr>
          <w:rFonts w:eastAsia="Times New Roman" w:cs="Times New Roman"/>
          <w:szCs w:val="24"/>
        </w:rPr>
        <w:t>κές. Ο ίδιος ο λαός πρέπει να αναλάβει την τιμωρία όλων σας, όσων κυβερνήσατε ή δώσατε και δίνετε χέρι βοηθείας σε τέτοιες κυβερνήσεις, αστικές, καπιταλιστικές, αντιλαϊκές, ευρωλιγούρικες -ονομάστε τις όπως θέλει ο καθένας- και αργά ή γρήγορα ο λαός θα επι</w:t>
      </w:r>
      <w:r>
        <w:rPr>
          <w:rFonts w:eastAsia="Times New Roman" w:cs="Times New Roman"/>
          <w:szCs w:val="24"/>
        </w:rPr>
        <w:t xml:space="preserve">βάλει την τιμωρία σας. </w:t>
      </w:r>
    </w:p>
    <w:p w14:paraId="7548F772"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Η πολιτική σας τιμωρία για τις επιλογές σας πρέπει να ξεκινήσει από τώρα μέσα από την οργάνωση μεγάλων μαχητικών αγώνων, με ενότητα της εργατικής τάξης, με κοινωνική συμμαχία όλων των λαϊκών </w:t>
      </w:r>
      <w:r>
        <w:rPr>
          <w:rFonts w:eastAsia="Times New Roman" w:cs="Times New Roman"/>
          <w:szCs w:val="24"/>
        </w:rPr>
        <w:t>στρωμάτων, των αδικημένων αυτής της χώρας, σε συντονισμό και κοινή δράση και με άλλους λαούς της Ευρώπης, του κόσμου, με το να σας γυρίσουν την πλάτη πολιτικά, εκλογικά, να συσπειρωθούν με το ΚΚΕ, στη μοναδική δύναμη αλήθειας του δίκαιου, της συνέπειας, τη</w:t>
      </w:r>
      <w:r>
        <w:rPr>
          <w:rFonts w:eastAsia="Times New Roman" w:cs="Times New Roman"/>
          <w:szCs w:val="24"/>
        </w:rPr>
        <w:t xml:space="preserve">ς σταθερότητας και της πραγματικής, </w:t>
      </w:r>
      <w:r>
        <w:rPr>
          <w:rFonts w:eastAsia="Times New Roman" w:cs="Times New Roman"/>
          <w:szCs w:val="24"/>
        </w:rPr>
        <w:lastRenderedPageBreak/>
        <w:t xml:space="preserve">εάν θέλετε, επανάστασης και όχι της επανάστασης που μας ανακοίνωσε χθες ο κύριος Πρωθυπουργός ότι ξεκινά να κάνει με τη </w:t>
      </w:r>
      <w:r>
        <w:rPr>
          <w:rFonts w:eastAsia="Times New Roman" w:cs="Times New Roman"/>
          <w:szCs w:val="24"/>
        </w:rPr>
        <w:t>σ</w:t>
      </w:r>
      <w:r>
        <w:rPr>
          <w:rFonts w:eastAsia="Times New Roman" w:cs="Times New Roman"/>
          <w:szCs w:val="24"/>
        </w:rPr>
        <w:t xml:space="preserve">υνταγματική Αναθεώρηση από το Περιστύλιο της Βουλής. </w:t>
      </w:r>
    </w:p>
    <w:p w14:paraId="7548F773"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Η ψήφος μας σήμερα στην πρόταση της Νέας Δημο</w:t>
      </w:r>
      <w:r>
        <w:rPr>
          <w:rFonts w:eastAsia="Times New Roman" w:cs="Times New Roman"/>
          <w:szCs w:val="24"/>
        </w:rPr>
        <w:t>κρατίας για εξεταστική επιτροπή είναι «</w:t>
      </w:r>
      <w:r>
        <w:rPr>
          <w:rFonts w:eastAsia="Times New Roman" w:cs="Times New Roman"/>
          <w:szCs w:val="24"/>
        </w:rPr>
        <w:t>παρών</w:t>
      </w:r>
      <w:r>
        <w:rPr>
          <w:rFonts w:eastAsia="Times New Roman" w:cs="Times New Roman"/>
          <w:szCs w:val="24"/>
        </w:rPr>
        <w:t>». Είμαστε παρόντες στην καταγγελία όλων αυτών που ήδη αναφέραμε σε αντιστοιχία και συμφωνία με άλλες ανάλογες εξεταστικές του παρελθόντος, που δεν οδήγησαν βέβαια πουθενά, παρά μόνο σε μια επανάληψη της κοροϊδία</w:t>
      </w:r>
      <w:r>
        <w:rPr>
          <w:rFonts w:eastAsia="Times New Roman" w:cs="Times New Roman"/>
          <w:szCs w:val="24"/>
        </w:rPr>
        <w:t xml:space="preserve">ς, για να παίζει παιχνίδι ο δικομματισμός παλαιότερα, ο διπολισμός σήμερα, που άλλωστε είναι ένα και το αυτό. </w:t>
      </w:r>
    </w:p>
    <w:p w14:paraId="7548F774"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Σας ευχαριστώ πολύ.</w:t>
      </w:r>
    </w:p>
    <w:p w14:paraId="7548F775" w14:textId="77777777" w:rsidR="006C746B" w:rsidRDefault="002A59A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Ευχαριστούμε πολύ, κύριε Κουτσούμπα. </w:t>
      </w:r>
    </w:p>
    <w:p w14:paraId="7548F776"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Τον λόγο έχει ο Υπουργός Οικονομικών κ. Ευκλείδης Τσακαλώτ</w:t>
      </w:r>
      <w:r>
        <w:rPr>
          <w:rFonts w:eastAsia="Times New Roman" w:cs="Times New Roman"/>
          <w:szCs w:val="24"/>
        </w:rPr>
        <w:t>ος για δεκαπέντε λεπτά.</w:t>
      </w:r>
    </w:p>
    <w:p w14:paraId="7548F777" w14:textId="77777777" w:rsidR="006C746B" w:rsidRDefault="002A59A5">
      <w:pPr>
        <w:spacing w:line="600" w:lineRule="auto"/>
        <w:ind w:firstLine="567"/>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κύριε Πρόεδρε. </w:t>
      </w:r>
    </w:p>
    <w:p w14:paraId="7548F778"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Αφού ευχαριστήσω τους Βουλευτές της Νέας Δημοκρατίας για τη σύντομη βιβλιοπαρουσίαση και βιβλιοκριτική του βιβλίου του Τζέιμς Γκάλμπρεϊθ, δεν θα συνεχίσω, επειδ</w:t>
      </w:r>
      <w:r>
        <w:rPr>
          <w:rFonts w:eastAsia="Times New Roman" w:cs="Times New Roman"/>
          <w:szCs w:val="24"/>
        </w:rPr>
        <w:t xml:space="preserve">ή δεν το έχω διαβάσει το βιβλίο, αλλά θα πω ότι μου κινήσατε το ενδιαφέρον να το διαβάσω, οπότε θα επανέλθω όταν θα το έχω διαβάσει. </w:t>
      </w:r>
    </w:p>
    <w:p w14:paraId="7548F77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Άρα επιστρέφω σε αυτά που θα ήθελα να πω έτσι κι αλλιώς.</w:t>
      </w:r>
    </w:p>
    <w:p w14:paraId="7548F77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ιστορία των μνημονίων αρχίζει το 2010, όταν γίνεται μία απόφαση</w:t>
      </w:r>
      <w:r>
        <w:rPr>
          <w:rFonts w:eastAsia="Times New Roman" w:cs="Times New Roman"/>
          <w:szCs w:val="24"/>
        </w:rPr>
        <w:t xml:space="preserve"> να μπούμε σε ένα σταθεροποιητικό πρόγραμμα, χωρίς πρώτα την αναδιάρθρωση του χρέους, όπως συνήθως κάνει το ΔΝΤ και χωρίς είτε υποτίμηση είτε χαλαρή νομισματική πολιτική. Θα θυμάστε τότε ότι ο Τρισέ ακόμη φοβόταν τον πληθωρισμό. Αυτό είναι το αρχικό πρόβλη</w:t>
      </w:r>
      <w:r>
        <w:rPr>
          <w:rFonts w:eastAsia="Times New Roman" w:cs="Times New Roman"/>
          <w:szCs w:val="24"/>
        </w:rPr>
        <w:t xml:space="preserve">μα. Αυτό είναι που εξηγεί ότι χάσαμε 25% του εισοδήματός μας, ότι μπήκαμε στην παγίδα χρέους που δεν μπόρεσε το </w:t>
      </w:r>
      <w:r>
        <w:rPr>
          <w:rFonts w:eastAsia="Times New Roman" w:cs="Times New Roman"/>
          <w:szCs w:val="24"/>
          <w:lang w:val="en-US"/>
        </w:rPr>
        <w:t>PSI</w:t>
      </w:r>
      <w:r>
        <w:rPr>
          <w:rFonts w:eastAsia="Times New Roman" w:cs="Times New Roman"/>
          <w:szCs w:val="24"/>
        </w:rPr>
        <w:t xml:space="preserve"> να το ανατρέψει, αυτό είναι που εξηγεί τον φαύλο κύκλο από μέτρα, ύφεση, άλλα μέτρα.</w:t>
      </w:r>
    </w:p>
    <w:p w14:paraId="7548F77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Γιατί έγινε αυτό το λάθος, γιατί πήγαμε εκεί; Μία εξήγη</w:t>
      </w:r>
      <w:r>
        <w:rPr>
          <w:rFonts w:eastAsia="Times New Roman" w:cs="Times New Roman"/>
          <w:szCs w:val="24"/>
        </w:rPr>
        <w:t>ση είναι ότι οι διαπραγματευτές τότε δεν ήξεραν τη δύναμη που είχαν, σε σχέση με το ότι οι τράπεζες των πιστωτών μας είχαν πάρα πολλά ελληνικά ομόλογα και</w:t>
      </w:r>
      <w:r>
        <w:rPr>
          <w:rFonts w:eastAsia="Times New Roman" w:cs="Times New Roman"/>
          <w:szCs w:val="24"/>
        </w:rPr>
        <w:t>,</w:t>
      </w:r>
      <w:r>
        <w:rPr>
          <w:rFonts w:eastAsia="Times New Roman" w:cs="Times New Roman"/>
          <w:szCs w:val="24"/>
        </w:rPr>
        <w:t xml:space="preserve"> άρα</w:t>
      </w:r>
      <w:r>
        <w:rPr>
          <w:rFonts w:eastAsia="Times New Roman" w:cs="Times New Roman"/>
          <w:szCs w:val="24"/>
        </w:rPr>
        <w:t>,</w:t>
      </w:r>
      <w:r>
        <w:rPr>
          <w:rFonts w:eastAsia="Times New Roman" w:cs="Times New Roman"/>
          <w:szCs w:val="24"/>
        </w:rPr>
        <w:t xml:space="preserve"> είχαν πολύ μεγαλύτερη διαπραγματευτική δύναμη απ’ ό,τι νόμιζαν.</w:t>
      </w:r>
    </w:p>
    <w:p w14:paraId="7548F77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Μια άλλη εξήγηση ήταν ότι οι </w:t>
      </w:r>
      <w:r>
        <w:rPr>
          <w:rFonts w:eastAsia="Times New Roman" w:cs="Times New Roman"/>
          <w:szCs w:val="24"/>
        </w:rPr>
        <w:t>οικονομολόγοι εκείνης της εποχής πραγματικά πίστευαν ότι θα είχαμε ένα μικρό σταθεροποιητικό πρόγραμμα ένα-δύο χρόνια και μετά θα γυρνάγαμε στα παλιά. Ένα τρίτο ήταν ότι πολλοί εκείνη τη στιγμή λέγανε «να, η ευκαιρία να κάνουμε τις αλλαγές που πάντα θέλαμε</w:t>
      </w:r>
      <w:r>
        <w:rPr>
          <w:rFonts w:eastAsia="Times New Roman" w:cs="Times New Roman"/>
          <w:szCs w:val="24"/>
        </w:rPr>
        <w:t>». Λέγανε ότι αυτά τα μέτρα έπρεπε να τα κάνουμε και χωρίς μνημόνιο και</w:t>
      </w:r>
      <w:r>
        <w:rPr>
          <w:rFonts w:eastAsia="Times New Roman" w:cs="Times New Roman"/>
          <w:szCs w:val="24"/>
        </w:rPr>
        <w:t>,</w:t>
      </w:r>
      <w:r>
        <w:rPr>
          <w:rFonts w:eastAsia="Times New Roman" w:cs="Times New Roman"/>
          <w:szCs w:val="24"/>
        </w:rPr>
        <w:t xml:space="preserve"> άρα, θέλανε τις μειώσεις των μισθών, θέλανε τις μειώσεις των συντάξεων, θέλανε τη συρρίκνωση του κοινωνικού κράτους και</w:t>
      </w:r>
      <w:r>
        <w:rPr>
          <w:rFonts w:eastAsia="Times New Roman" w:cs="Times New Roman"/>
          <w:szCs w:val="24"/>
        </w:rPr>
        <w:t>,</w:t>
      </w:r>
      <w:r>
        <w:rPr>
          <w:rFonts w:eastAsia="Times New Roman" w:cs="Times New Roman"/>
          <w:szCs w:val="24"/>
        </w:rPr>
        <w:t xml:space="preserve"> βεβαίως, δεν θέλανε με τίποτε να πλήξουν την αντιμετώπιση της </w:t>
      </w:r>
      <w:r>
        <w:rPr>
          <w:rFonts w:eastAsia="Times New Roman" w:cs="Times New Roman"/>
          <w:szCs w:val="24"/>
        </w:rPr>
        <w:t>φοροδιαφυγής και της διαφθοράς. Αλλά είχαμε και πολιτικές συνέπειες αυτής της πρώτης απόφασης.</w:t>
      </w:r>
    </w:p>
    <w:p w14:paraId="7548F77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Οι πολιτικές συνέπειες ήταν η σύγκλιση της </w:t>
      </w:r>
      <w:r>
        <w:rPr>
          <w:rFonts w:eastAsia="Times New Roman" w:cs="Times New Roman"/>
          <w:szCs w:val="24"/>
        </w:rPr>
        <w:t>Κ</w:t>
      </w:r>
      <w:r>
        <w:rPr>
          <w:rFonts w:eastAsia="Times New Roman" w:cs="Times New Roman"/>
          <w:szCs w:val="24"/>
        </w:rPr>
        <w:t xml:space="preserve">εντροαριστεράς και της </w:t>
      </w:r>
      <w:r>
        <w:rPr>
          <w:rFonts w:eastAsia="Times New Roman" w:cs="Times New Roman"/>
          <w:szCs w:val="24"/>
        </w:rPr>
        <w:t>Κ</w:t>
      </w:r>
      <w:r>
        <w:rPr>
          <w:rFonts w:eastAsia="Times New Roman" w:cs="Times New Roman"/>
          <w:szCs w:val="24"/>
        </w:rPr>
        <w:t xml:space="preserve">εντροδεξιάς που είδαμε μετά με την </w:t>
      </w:r>
      <w:r>
        <w:rPr>
          <w:rFonts w:eastAsia="Times New Roman" w:cs="Times New Roman"/>
          <w:szCs w:val="24"/>
        </w:rPr>
        <w:t>κ</w:t>
      </w:r>
      <w:r>
        <w:rPr>
          <w:rFonts w:eastAsia="Times New Roman" w:cs="Times New Roman"/>
          <w:szCs w:val="24"/>
        </w:rPr>
        <w:t xml:space="preserve">υβέρνηση Παπαδήμου, με την </w:t>
      </w:r>
      <w:r>
        <w:rPr>
          <w:rFonts w:eastAsia="Times New Roman" w:cs="Times New Roman"/>
          <w:szCs w:val="24"/>
        </w:rPr>
        <w:t>κ</w:t>
      </w:r>
      <w:r>
        <w:rPr>
          <w:rFonts w:eastAsia="Times New Roman" w:cs="Times New Roman"/>
          <w:szCs w:val="24"/>
        </w:rPr>
        <w:t>υβέρνηση Σαμαρά και που διαπι</w:t>
      </w:r>
      <w:r>
        <w:rPr>
          <w:rFonts w:eastAsia="Times New Roman" w:cs="Times New Roman"/>
          <w:szCs w:val="24"/>
        </w:rPr>
        <w:t xml:space="preserve">στώθηκε στην τελευταία ψηφοφορία για την απλή αναλογική. Από εδώ και πέρα στις επόμενες εκλογές –έχει δίκιο ο κ. Μαυρωτάς, δεν είπε κανένας ότι πουληθήκατε στη </w:t>
      </w:r>
      <w:r>
        <w:rPr>
          <w:rFonts w:eastAsia="Times New Roman" w:cs="Times New Roman"/>
          <w:szCs w:val="24"/>
        </w:rPr>
        <w:t>Δ</w:t>
      </w:r>
      <w:r>
        <w:rPr>
          <w:rFonts w:eastAsia="Times New Roman" w:cs="Times New Roman"/>
          <w:szCs w:val="24"/>
        </w:rPr>
        <w:t>εξιά- όλοι οι κεντρώοι ψηφοφόροι θα έχουν τον εκβιασμό να ψηφίσουν Τσίπρα ή Μητσοτάκη και για π</w:t>
      </w:r>
      <w:r>
        <w:rPr>
          <w:rFonts w:eastAsia="Times New Roman" w:cs="Times New Roman"/>
          <w:szCs w:val="24"/>
        </w:rPr>
        <w:t>ρώτη φορά δεν θα είναι ο εκβιασμός από εμάς. Εσείς είστε που είπατε «θέλουμε να εκβιαστούμε, επειδή δεν θέλουμε την απλή αναλογική». Και το κάνατε –για να απαντήσω στον κ. Λεβέντη- γιατί θέλετε να ήσαστε μαζί με τη Νέα Δημοκρατία. Και δεν υπάρχει μέλλον γι</w:t>
      </w:r>
      <w:r>
        <w:rPr>
          <w:rFonts w:eastAsia="Times New Roman" w:cs="Times New Roman"/>
          <w:szCs w:val="24"/>
        </w:rPr>
        <w:t>α τη σοσιαλδημοκρατία, αν δεν ξεφύγετε από τον κ. Λοβέρδο και από τον κ. Βενιζέλο. Αυτό να το ακούσετε από εμένα.</w:t>
      </w:r>
    </w:p>
    <w:p w14:paraId="7548F77E"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48F77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Άρα υπήρχε και κάτι άλλο. Υπήρχε και η αριστερή παρένθεση ότι η τελευταία πληρωμή που είχαμε ήταν </w:t>
      </w:r>
      <w:r>
        <w:rPr>
          <w:rFonts w:eastAsia="Times New Roman" w:cs="Times New Roman"/>
          <w:szCs w:val="24"/>
        </w:rPr>
        <w:t xml:space="preserve">τον Αύγουστο του 2014, ότι τα κλιμάκια ήρθαν τον Σεπτέμβρη και δεν δόθηκε ποτέ λύση για να κλείσει η πέμπτη αξιολόγηση. Αυτό στα </w:t>
      </w:r>
      <w:r>
        <w:rPr>
          <w:rFonts w:eastAsia="Times New Roman" w:cs="Times New Roman"/>
          <w:szCs w:val="24"/>
        </w:rPr>
        <w:t>ε</w:t>
      </w:r>
      <w:r>
        <w:rPr>
          <w:rFonts w:eastAsia="Times New Roman" w:cs="Times New Roman"/>
          <w:szCs w:val="24"/>
        </w:rPr>
        <w:t xml:space="preserve">βραϊκά λέγεται </w:t>
      </w:r>
      <w:r>
        <w:rPr>
          <w:rFonts w:eastAsia="Times New Roman" w:cs="Times New Roman"/>
          <w:szCs w:val="24"/>
          <w:lang w:val="en-US"/>
        </w:rPr>
        <w:t>chutzpah</w:t>
      </w:r>
      <w:r>
        <w:rPr>
          <w:rFonts w:eastAsia="Times New Roman" w:cs="Times New Roman"/>
          <w:szCs w:val="24"/>
        </w:rPr>
        <w:t xml:space="preserve">. Είναι το θράσος, αλλά είναι πολύ πιο ωραία και από την αγγλική λέξη και από την ελληνική λέξη. </w:t>
      </w:r>
      <w:r>
        <w:rPr>
          <w:rFonts w:eastAsia="Times New Roman" w:cs="Times New Roman"/>
          <w:szCs w:val="24"/>
          <w:lang w:val="en-US"/>
        </w:rPr>
        <w:t>Chutzp</w:t>
      </w:r>
      <w:r>
        <w:rPr>
          <w:rFonts w:eastAsia="Times New Roman" w:cs="Times New Roman"/>
          <w:szCs w:val="24"/>
          <w:lang w:val="en-US"/>
        </w:rPr>
        <w:t>ah</w:t>
      </w:r>
      <w:r>
        <w:rPr>
          <w:rFonts w:eastAsia="Times New Roman" w:cs="Times New Roman"/>
          <w:szCs w:val="24"/>
        </w:rPr>
        <w:t xml:space="preserve"> να λέτε μέσα στο αίτημά σας, γιατί δεν κλείσαμε εμείς το πρόγραμμα, την πέμπτη αξιολόγηση, όταν εσείς είχατε επτά μήνες και δεν το κάνατε. Γιατί δεν το κάνατε; Γιατί πιστεύατε ότι θα είναι αριστερή παρένθεση. Και πιστεύατε ότι, εάν γίνει αριστερή παρένθ</w:t>
      </w:r>
      <w:r>
        <w:rPr>
          <w:rFonts w:eastAsia="Times New Roman" w:cs="Times New Roman"/>
          <w:szCs w:val="24"/>
        </w:rPr>
        <w:t>εση θα μπορείτε να επιστρέψετε και γι’ αυτό είναι προφανές ότι δεν μας δώσατε την επέκταση του προγράμματος για έξι μήνες</w:t>
      </w:r>
      <w:r>
        <w:rPr>
          <w:rFonts w:eastAsia="Times New Roman" w:cs="Times New Roman"/>
          <w:szCs w:val="24"/>
        </w:rPr>
        <w:t>,</w:t>
      </w:r>
      <w:r>
        <w:rPr>
          <w:rFonts w:eastAsia="Times New Roman" w:cs="Times New Roman"/>
          <w:szCs w:val="24"/>
        </w:rPr>
        <w:t xml:space="preserve"> </w:t>
      </w:r>
      <w:r w:rsidRPr="00DD2BAB">
        <w:rPr>
          <w:rFonts w:eastAsia="Times New Roman" w:cs="Times New Roman"/>
          <w:color w:val="000000" w:themeColor="text1"/>
          <w:szCs w:val="24"/>
        </w:rPr>
        <w:t>που είχατε την ευκαιρία και μας το δώσατε μόνο για δύο και άρα ήταν ναρκοθετημένη η δική μας διαπραγμάτευση και η δική μας διακυβέρνη</w:t>
      </w:r>
      <w:r w:rsidRPr="00DD2BAB">
        <w:rPr>
          <w:rFonts w:eastAsia="Times New Roman" w:cs="Times New Roman"/>
          <w:color w:val="000000" w:themeColor="text1"/>
          <w:szCs w:val="24"/>
        </w:rPr>
        <w:t>ση από την πρώτη στιγμή</w:t>
      </w:r>
      <w:r w:rsidRPr="00DD2BAB">
        <w:rPr>
          <w:rFonts w:eastAsia="Times New Roman" w:cs="Times New Roman"/>
          <w:color w:val="000000" w:themeColor="text1"/>
          <w:szCs w:val="24"/>
        </w:rPr>
        <w:t xml:space="preserve"> </w:t>
      </w:r>
      <w:r w:rsidRPr="00DD2BAB">
        <w:rPr>
          <w:rFonts w:eastAsia="Times New Roman" w:cs="Times New Roman"/>
          <w:color w:val="000000" w:themeColor="text1"/>
          <w:szCs w:val="24"/>
        </w:rPr>
        <w:t>οι εξαγγελίες</w:t>
      </w:r>
      <w:r w:rsidRPr="00DD2BAB">
        <w:rPr>
          <w:rFonts w:eastAsia="Times New Roman" w:cs="Times New Roman"/>
          <w:color w:val="000000" w:themeColor="text1"/>
          <w:szCs w:val="24"/>
        </w:rPr>
        <w:t>.</w:t>
      </w:r>
    </w:p>
    <w:p w14:paraId="7548F780" w14:textId="77777777" w:rsidR="006C746B" w:rsidRDefault="002A59A5">
      <w:pPr>
        <w:spacing w:line="600" w:lineRule="auto"/>
        <w:ind w:firstLine="720"/>
        <w:jc w:val="both"/>
        <w:rPr>
          <w:rFonts w:eastAsia="Times New Roman" w:cs="Times New Roman"/>
          <w:szCs w:val="24"/>
        </w:rPr>
      </w:pPr>
      <w:r w:rsidRPr="00033075">
        <w:rPr>
          <w:rFonts w:eastAsia="Times New Roman" w:cs="Times New Roman"/>
          <w:szCs w:val="24"/>
        </w:rPr>
        <w:t xml:space="preserve">Τι κάναμε εμείς στη διαπραγμάτευση; Για το πρώτο που λέτε γιατί δεν </w:t>
      </w:r>
      <w:r>
        <w:rPr>
          <w:rFonts w:eastAsia="Times New Roman" w:cs="Times New Roman"/>
          <w:szCs w:val="24"/>
        </w:rPr>
        <w:t xml:space="preserve">μάθαμε από τους κανόνες της διαπραγμάτευσης, πρέπει να σας πω ότι δεν υπάρχει ανάρτηση κάπου στην </w:t>
      </w:r>
      <w:r>
        <w:rPr>
          <w:rFonts w:eastAsia="Times New Roman" w:cs="Times New Roman"/>
          <w:szCs w:val="24"/>
        </w:rPr>
        <w:t xml:space="preserve">Κομισιόν </w:t>
      </w:r>
      <w:r>
        <w:rPr>
          <w:rFonts w:eastAsia="Times New Roman" w:cs="Times New Roman"/>
          <w:szCs w:val="24"/>
        </w:rPr>
        <w:t xml:space="preserve">ή στο ΔΝΤ για το </w:t>
      </w:r>
      <w:r>
        <w:rPr>
          <w:rFonts w:eastAsia="Times New Roman" w:cs="Times New Roman"/>
          <w:szCs w:val="24"/>
        </w:rPr>
        <w:lastRenderedPageBreak/>
        <w:t>πώς κάνεις διαπραγμάτευση</w:t>
      </w:r>
      <w:r>
        <w:rPr>
          <w:rFonts w:eastAsia="Times New Roman" w:cs="Times New Roman"/>
          <w:szCs w:val="24"/>
        </w:rPr>
        <w:t xml:space="preserve"> και σίγουρα δεν μπορούσαμε να μάθουμε από εσάς. Αυτό είναι το μόνο σίγουρο. Δεν μας δώσατε μαθήματα πώς να κάνουμε διαπραγμάτευση και γι’ αυτό ο ελληνικός λαός μας έδωσε εντολή ούτε για σύγκρουση χωρίς όριο αλλά ούτε και να συνεχίσουμε όπως ήταν πριν. Μας</w:t>
      </w:r>
      <w:r>
        <w:rPr>
          <w:rFonts w:eastAsia="Times New Roman" w:cs="Times New Roman"/>
          <w:szCs w:val="24"/>
        </w:rPr>
        <w:t xml:space="preserve"> έδωσε μία σαφή οδηγία</w:t>
      </w:r>
      <w:r>
        <w:rPr>
          <w:rFonts w:eastAsia="Times New Roman" w:cs="Times New Roman"/>
          <w:szCs w:val="24"/>
        </w:rPr>
        <w:t>,</w:t>
      </w:r>
      <w:r>
        <w:rPr>
          <w:rFonts w:eastAsia="Times New Roman" w:cs="Times New Roman"/>
          <w:szCs w:val="24"/>
        </w:rPr>
        <w:t xml:space="preserve"> να κάνουμε σύγκρουση όπως μπορούσαμε και να βρούμε συναίνεση εκεί που μπορούσαμε. </w:t>
      </w:r>
      <w:r>
        <w:rPr>
          <w:rFonts w:eastAsia="Times New Roman" w:cs="Times New Roman"/>
          <w:szCs w:val="24"/>
        </w:rPr>
        <w:t>Γ</w:t>
      </w:r>
      <w:r>
        <w:rPr>
          <w:rFonts w:eastAsia="Times New Roman" w:cs="Times New Roman"/>
          <w:szCs w:val="24"/>
        </w:rPr>
        <w:t>ι’ αυτό η σύγκρουση δεν ήταν μόνο δική μας επιλογή, γιατί δύο φορές επιδίωξαν οι Ευρωπαίοι να υπάρχει σύγκρουση.</w:t>
      </w:r>
    </w:p>
    <w:p w14:paraId="7548F78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Η πρώτη ήταν με τη συμφωνία του </w:t>
      </w:r>
      <w:r>
        <w:rPr>
          <w:rFonts w:eastAsia="Times New Roman" w:cs="Times New Roman"/>
          <w:szCs w:val="24"/>
        </w:rPr>
        <w:t>Φλεβάρη, όπου πουθενά σε αυτή τη συμφωνία δεν μιλά για την πέμπτη αξιολόγηση αλλά λέει ότι θα πάρουμε μέτρα και αλλαγές και μεταρρυθμίσεις από τα παλιό και το καινούρ</w:t>
      </w:r>
      <w:r>
        <w:rPr>
          <w:rFonts w:eastAsia="Times New Roman" w:cs="Times New Roman"/>
          <w:szCs w:val="24"/>
        </w:rPr>
        <w:t>γ</w:t>
      </w:r>
      <w:r>
        <w:rPr>
          <w:rFonts w:eastAsia="Times New Roman" w:cs="Times New Roman"/>
          <w:szCs w:val="24"/>
        </w:rPr>
        <w:t xml:space="preserve">ιο. Αμέσως μετά οι </w:t>
      </w:r>
      <w:r>
        <w:rPr>
          <w:rFonts w:eastAsia="Times New Roman" w:cs="Times New Roman"/>
          <w:szCs w:val="24"/>
        </w:rPr>
        <w:t>Α</w:t>
      </w:r>
      <w:r>
        <w:rPr>
          <w:rFonts w:eastAsia="Times New Roman" w:cs="Times New Roman"/>
          <w:szCs w:val="24"/>
        </w:rPr>
        <w:t>ρχηγοί, οι επικεφαλής των θεσμών αποδόμησαν αυτή τη συμφωνία και είπα</w:t>
      </w:r>
      <w:r>
        <w:rPr>
          <w:rFonts w:eastAsia="Times New Roman" w:cs="Times New Roman"/>
          <w:szCs w:val="24"/>
        </w:rPr>
        <w:t xml:space="preserve">ν, βεβαίως εννοούμε ότι πρέπει να κλείσει η πέμπτη αξιολόγηση </w:t>
      </w:r>
      <w:r>
        <w:rPr>
          <w:rFonts w:eastAsia="Times New Roman" w:cs="Times New Roman"/>
          <w:szCs w:val="24"/>
        </w:rPr>
        <w:t>κ</w:t>
      </w:r>
      <w:r>
        <w:rPr>
          <w:rFonts w:eastAsia="Times New Roman" w:cs="Times New Roman"/>
          <w:szCs w:val="24"/>
        </w:rPr>
        <w:t xml:space="preserve">αι συμφωνείτε εσείς με αυτό, γιατί λέτε και μας ρωτάτε -αυτό είναι το αίτημά σας- γιατί δεν ολοκληρώσατε τη συμφωνία του προγράμματος </w:t>
      </w:r>
      <w:r>
        <w:rPr>
          <w:rFonts w:eastAsia="Times New Roman" w:cs="Times New Roman"/>
          <w:szCs w:val="24"/>
        </w:rPr>
        <w:lastRenderedPageBreak/>
        <w:t>που υπήρχε. Δηλαδή συμφωνείτε με τους επικεφαλής των θεσμών</w:t>
      </w:r>
      <w:r>
        <w:rPr>
          <w:rFonts w:eastAsia="Times New Roman" w:cs="Times New Roman"/>
          <w:szCs w:val="24"/>
        </w:rPr>
        <w:t>, ότι έπρεπε να κλείσει. Τόση μεγάλη υποστήριξη είχαμε!</w:t>
      </w:r>
    </w:p>
    <w:p w14:paraId="7548F78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δεύτερη</w:t>
      </w:r>
      <w:r>
        <w:rPr>
          <w:rFonts w:eastAsia="Times New Roman" w:cs="Times New Roman"/>
          <w:szCs w:val="24"/>
        </w:rPr>
        <w:t>,</w:t>
      </w:r>
      <w:r>
        <w:rPr>
          <w:rFonts w:eastAsia="Times New Roman" w:cs="Times New Roman"/>
          <w:szCs w:val="24"/>
        </w:rPr>
        <w:t xml:space="preserve"> είναι με το περιβόητο Γιούνκερ </w:t>
      </w:r>
      <w:r>
        <w:rPr>
          <w:rFonts w:eastAsia="Times New Roman" w:cs="Times New Roman"/>
          <w:szCs w:val="24"/>
          <w:lang w:val="en-US"/>
        </w:rPr>
        <w:t>plan</w:t>
      </w:r>
      <w:r>
        <w:rPr>
          <w:rFonts w:eastAsia="Times New Roman" w:cs="Times New Roman"/>
          <w:szCs w:val="24"/>
        </w:rPr>
        <w:t>, το Γιούνκερ σχέδιο που ήταν για τέσσερις μήνες, που δεν είχε κανένα συμβιβασμό, λίγο για τα πρωτογενή πλεονάσματα. Ήταν η αρχική θέση των θεσμών, ενώ εμ</w:t>
      </w:r>
      <w:r>
        <w:rPr>
          <w:rFonts w:eastAsia="Times New Roman" w:cs="Times New Roman"/>
          <w:szCs w:val="24"/>
        </w:rPr>
        <w:t xml:space="preserve">είς είχαμε καταθέσει σε πνεύμα συμβιβασμού, σαράντα επτά σελίδες που δεν ήταν οι δικές μας ιδέες αλλά προσπαθούσαν να καταγράψουν τον κοινό τόπο </w:t>
      </w:r>
      <w:r>
        <w:rPr>
          <w:rFonts w:eastAsia="Times New Roman" w:cs="Times New Roman"/>
          <w:szCs w:val="24"/>
        </w:rPr>
        <w:t>κ</w:t>
      </w:r>
      <w:r>
        <w:rPr>
          <w:rFonts w:eastAsia="Times New Roman" w:cs="Times New Roman"/>
          <w:szCs w:val="24"/>
        </w:rPr>
        <w:t xml:space="preserve">αι εσείς λέτε ότι σε αυτό έπρεπε να πούμε «ναι». Αυτό είπατε. </w:t>
      </w:r>
    </w:p>
    <w:p w14:paraId="7548F78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Ακούω για το ΕΚΑΣ ότι δεν πρέπει να φύγει. Ψηφί</w:t>
      </w:r>
      <w:r>
        <w:rPr>
          <w:rFonts w:eastAsia="Times New Roman" w:cs="Times New Roman"/>
          <w:szCs w:val="24"/>
        </w:rPr>
        <w:t>σατε υπέρ στο να φύγει το ΕΚΑΣ, όχι στις εκλογές, όχι στη συμφωνία, αλλά όταν έγινε το δημοψήφισμα. Η ασυμμετρία ανάμεσα στη δική μας αντιπολίτευση και τη δική σας αντιπολίτευση νομίζω ότι είναι ξεκάθαρη, γιατί εμείς όταν κάναμε αντιπολίτευση</w:t>
      </w:r>
      <w:r>
        <w:rPr>
          <w:rFonts w:eastAsia="Times New Roman" w:cs="Times New Roman"/>
          <w:szCs w:val="24"/>
        </w:rPr>
        <w:t>,</w:t>
      </w:r>
      <w:r>
        <w:rPr>
          <w:rFonts w:eastAsia="Times New Roman" w:cs="Times New Roman"/>
          <w:szCs w:val="24"/>
        </w:rPr>
        <w:t xml:space="preserve"> θέλαμε </w:t>
      </w:r>
      <w:r>
        <w:rPr>
          <w:rFonts w:eastAsia="Times New Roman" w:cs="Times New Roman"/>
          <w:szCs w:val="24"/>
        </w:rPr>
        <w:lastRenderedPageBreak/>
        <w:t>να ισ</w:t>
      </w:r>
      <w:r>
        <w:rPr>
          <w:rFonts w:eastAsia="Times New Roman" w:cs="Times New Roman"/>
          <w:szCs w:val="24"/>
        </w:rPr>
        <w:t xml:space="preserve">χυροποιήσουμε το χέρι σας για να φέρετε όσο καλύτερη συμφωνία μπορείτε, ενώ εσείς λέγατε ψηφίστε, υπογράψτε ό,τι θέλετε. </w:t>
      </w:r>
    </w:p>
    <w:p w14:paraId="7548F784"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γ</w:t>
      </w:r>
      <w:r>
        <w:rPr>
          <w:rFonts w:eastAsia="Times New Roman" w:cs="Times New Roman"/>
          <w:szCs w:val="24"/>
        </w:rPr>
        <w:t>έλωτες από την πτέρυγα της Νέας Δημοκρατίας)</w:t>
      </w:r>
    </w:p>
    <w:p w14:paraId="7548F78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Έτσι δεν λέγατε, κύριε Δένδια; Δεν λέγατε να υπογράψουμε; Εκείνο το βράδυ δεν</w:t>
      </w:r>
      <w:r>
        <w:rPr>
          <w:rFonts w:eastAsia="Times New Roman" w:cs="Times New Roman"/>
          <w:szCs w:val="24"/>
        </w:rPr>
        <w:t xml:space="preserve"> το λέγατε; Μήπως το ξεχάσατε; </w:t>
      </w:r>
    </w:p>
    <w:p w14:paraId="7548F786"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548F78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Βέβαια αυτό το λέγατε στο δημοψήφισμα, το λέγατε και μετά στη συμφωνία.</w:t>
      </w:r>
    </w:p>
    <w:p w14:paraId="7548F78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548F78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κύριοι συνάδελφ</w:t>
      </w:r>
      <w:r>
        <w:rPr>
          <w:rFonts w:eastAsia="Times New Roman" w:cs="Times New Roman"/>
          <w:szCs w:val="24"/>
        </w:rPr>
        <w:t xml:space="preserve">οι ησυχάστε. </w:t>
      </w:r>
    </w:p>
    <w:p w14:paraId="7548F78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Τώρα έχετε γίνει αντιμνημονιακοί. </w:t>
      </w:r>
    </w:p>
    <w:p w14:paraId="7548F78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Βάλε τώρα φόρους εσύ!</w:t>
      </w:r>
    </w:p>
    <w:p w14:paraId="7548F78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κυρία Βούλτεψη.</w:t>
      </w:r>
    </w:p>
    <w:p w14:paraId="7548F78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Όμως</w:t>
      </w:r>
      <w:r>
        <w:rPr>
          <w:rFonts w:eastAsia="Times New Roman" w:cs="Times New Roman"/>
          <w:szCs w:val="24"/>
        </w:rPr>
        <w:t xml:space="preserve"> θέλω να σας πω, όταν μου το επιτρέψει η κ. Βούλτεψη, ότι …</w:t>
      </w:r>
    </w:p>
    <w:p w14:paraId="7548F78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Κάντε ησυχία, σας παρακαλώ.</w:t>
      </w:r>
    </w:p>
    <w:p w14:paraId="7548F78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παρακαλώ μην αναφέρεστε ονομαστικά. </w:t>
      </w:r>
    </w:p>
    <w:p w14:paraId="7548F79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αναφέρθηκα, κύριε Πρόεδρε. Όμως, θ</w:t>
      </w:r>
      <w:r>
        <w:rPr>
          <w:rFonts w:eastAsia="Times New Roman" w:cs="Times New Roman"/>
          <w:szCs w:val="24"/>
        </w:rPr>
        <w:t>α σταματήσω.</w:t>
      </w:r>
    </w:p>
    <w:p w14:paraId="7548F79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Προηγουμένως είπατε «κύριε Δένδια», για αυτό το λέω. Σας παρακαλώ, όχι ονομαστικές αναφορές. </w:t>
      </w:r>
    </w:p>
    <w:p w14:paraId="7548F79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Κάνε τη δουλειά σου. Υπουργός είσαι.</w:t>
      </w:r>
    </w:p>
    <w:p w14:paraId="7548F79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548F79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w:t>
      </w:r>
      <w:r>
        <w:rPr>
          <w:rFonts w:eastAsia="Times New Roman" w:cs="Times New Roman"/>
          <w:b/>
          <w:szCs w:val="24"/>
        </w:rPr>
        <w:t>ούτσης):</w:t>
      </w:r>
      <w:r>
        <w:rPr>
          <w:rFonts w:eastAsia="Times New Roman" w:cs="Times New Roman"/>
          <w:szCs w:val="24"/>
        </w:rPr>
        <w:t xml:space="preserve"> Κυρία Βούλτεψη, σας παρακαλώ! </w:t>
      </w:r>
    </w:p>
    <w:p w14:paraId="7548F79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Κύριοι συνάδελφοι, σας παρακαλώ ησυχάστε.</w:t>
      </w:r>
    </w:p>
    <w:p w14:paraId="7548F79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Θα κάνω τώρα μια αναφορά ονομαστική θετική, κύριε Πρόεδρε.</w:t>
      </w:r>
    </w:p>
    <w:p w14:paraId="7548F79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Όταν γίνατε τώρα αντιμνημονιακοί και δεν ψηφίζετε αυτά…</w:t>
      </w:r>
    </w:p>
    <w:p w14:paraId="7548F79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Κάνε τη δουλειά σου!</w:t>
      </w:r>
    </w:p>
    <w:p w14:paraId="7548F79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Κύρια Βούλτεψη, τι κάνετε ακριβώς; Σας παρακαλώ. </w:t>
      </w:r>
    </w:p>
    <w:p w14:paraId="7548F79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 Ε τι, θα βρίζει συνέχεια;</w:t>
      </w:r>
    </w:p>
    <w:p w14:paraId="7548F79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Ποιον έβρισα, κυρία Βούλτεψη; </w:t>
      </w:r>
    </w:p>
    <w:p w14:paraId="7548F79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Συνέχ</w:t>
      </w:r>
      <w:r>
        <w:rPr>
          <w:rFonts w:eastAsia="Times New Roman" w:cs="Times New Roman"/>
          <w:szCs w:val="24"/>
        </w:rPr>
        <w:t>εια λες, «εσείς», «εσείς».</w:t>
      </w:r>
    </w:p>
    <w:p w14:paraId="7548F79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Το «εσείς» δεν είναι βρίσιμο. </w:t>
      </w:r>
    </w:p>
    <w:p w14:paraId="7548F79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Τα μνημόνια να κοιτάξεις που υπέγραψες!</w:t>
      </w:r>
    </w:p>
    <w:p w14:paraId="7548F79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κυρία Βούλτεψη. Είναι απόγευμα. </w:t>
      </w:r>
    </w:p>
    <w:p w14:paraId="7548F7A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Κύριε Τσακαλώτο, συνε</w:t>
      </w:r>
      <w:r>
        <w:rPr>
          <w:rFonts w:eastAsia="Times New Roman" w:cs="Times New Roman"/>
          <w:szCs w:val="24"/>
        </w:rPr>
        <w:t>χίστε.</w:t>
      </w:r>
    </w:p>
    <w:p w14:paraId="7548F7A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πήγα να πω κάτι καλό για τον κ. Βορίδη αλλά δεν με αφήνει η κ. Βούλτεψη. Προσπαθώ τόση ώρα να πω κάτι καλό, γιατί είχα δώσει μια υπόσχεση στον κ. Βορίδη ότι μετά από τις εκλογές, που γίνατε</w:t>
      </w:r>
      <w:r>
        <w:rPr>
          <w:rFonts w:eastAsia="Times New Roman" w:cs="Times New Roman"/>
          <w:szCs w:val="24"/>
        </w:rPr>
        <w:t xml:space="preserve"> αντιμνημονιακοί, θα πάω χέρι-χέρι με </w:t>
      </w:r>
      <w:r>
        <w:rPr>
          <w:rFonts w:eastAsia="Times New Roman" w:cs="Times New Roman"/>
          <w:szCs w:val="24"/>
        </w:rPr>
        <w:lastRenderedPageBreak/>
        <w:t>τον κ. Βορίδη στην Ευρώπη και θα πω σε όλους τους Ευρωπαίους: «Μη στεναχωριέστε για την αντιμνημονιακή αλλαγή της Νέας Δημοκρατίας. Δεν βασίζεται σε τίποτα. Είναι μόνο ένα πολιτικό σχέδιο για να βγουν και να ξέρετε ότι</w:t>
      </w:r>
      <w:r>
        <w:rPr>
          <w:rFonts w:eastAsia="Times New Roman" w:cs="Times New Roman"/>
          <w:szCs w:val="24"/>
        </w:rPr>
        <w:t xml:space="preserve"> θα είναι και νεοφιλελεύθεροι και δικοί σας όταν θα γίνουν οι εκλογές μετά.».</w:t>
      </w:r>
    </w:p>
    <w:p w14:paraId="7548F7A2" w14:textId="77777777" w:rsidR="006C746B" w:rsidRDefault="002A59A5">
      <w:pPr>
        <w:spacing w:line="600" w:lineRule="auto"/>
        <w:ind w:firstLine="720"/>
        <w:jc w:val="center"/>
        <w:rPr>
          <w:rFonts w:eastAsia="Times New Roman"/>
          <w:bCs/>
        </w:rPr>
      </w:pPr>
      <w:r>
        <w:rPr>
          <w:rFonts w:eastAsia="Times New Roman"/>
          <w:bCs/>
        </w:rPr>
        <w:t>(Χειροκροτήματα από την πτέρυγα του ΣΥΡΙΖΑ)</w:t>
      </w:r>
    </w:p>
    <w:p w14:paraId="7548F7A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γ</w:t>
      </w:r>
      <w:r>
        <w:rPr>
          <w:rFonts w:eastAsia="Times New Roman" w:cs="Times New Roman"/>
          <w:szCs w:val="24"/>
        </w:rPr>
        <w:t>έλωτες από την πτέρυγα της Νέας Δημοκρατίας)</w:t>
      </w:r>
    </w:p>
    <w:p w14:paraId="7548F7A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 Παρακαλώ! </w:t>
      </w:r>
    </w:p>
    <w:p w14:paraId="7548F7A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w:t>
      </w:r>
      <w:r>
        <w:rPr>
          <w:rFonts w:eastAsia="Times New Roman" w:cs="Times New Roman"/>
          <w:b/>
          <w:szCs w:val="24"/>
        </w:rPr>
        <w:t>Οικονομικών):</w:t>
      </w:r>
      <w:r>
        <w:rPr>
          <w:rFonts w:eastAsia="Times New Roman" w:cs="Times New Roman"/>
          <w:szCs w:val="24"/>
        </w:rPr>
        <w:t xml:space="preserve"> Πάμε τώρα στο σχέδιο Β, στο σχέδιο Ζ…</w:t>
      </w:r>
    </w:p>
    <w:p w14:paraId="7548F7A6" w14:textId="77777777" w:rsidR="006C746B" w:rsidRDefault="002A59A5">
      <w:pPr>
        <w:spacing w:line="600" w:lineRule="auto"/>
        <w:ind w:firstLine="720"/>
        <w:jc w:val="center"/>
        <w:rPr>
          <w:rFonts w:eastAsia="Times New Roman"/>
          <w:bCs/>
        </w:rPr>
      </w:pPr>
      <w:r>
        <w:rPr>
          <w:rFonts w:eastAsia="Times New Roman"/>
          <w:bCs/>
        </w:rPr>
        <w:t>(Θόρυβος στην Αίθουσα)</w:t>
      </w:r>
    </w:p>
    <w:p w14:paraId="7548F7A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μην απευθύνετε τον λόγο. </w:t>
      </w:r>
    </w:p>
    <w:p w14:paraId="7548F7A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Κύριε Τσακαλώτο, συνεχίστε. </w:t>
      </w:r>
    </w:p>
    <w:p w14:paraId="7548F7A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Πάμε τώρα στο σχέδιο Β, στο σχέδιο Ζ. </w:t>
      </w:r>
      <w:r>
        <w:rPr>
          <w:rFonts w:eastAsia="Times New Roman" w:cs="Times New Roman"/>
          <w:szCs w:val="24"/>
        </w:rPr>
        <w:t>Η αλήθεια έχει ως εξής: Κάθε Κυβέρνηση πρέπει να δείχνει -και είχαμε κι εμείς- ιδιαίτερη μέριμνα</w:t>
      </w:r>
      <w:r>
        <w:rPr>
          <w:rFonts w:eastAsia="Times New Roman" w:cs="Times New Roman"/>
          <w:szCs w:val="24"/>
        </w:rPr>
        <w:t>,</w:t>
      </w:r>
      <w:r>
        <w:rPr>
          <w:rFonts w:eastAsia="Times New Roman" w:cs="Times New Roman"/>
          <w:szCs w:val="24"/>
        </w:rPr>
        <w:t xml:space="preserve"> ώστε να έχει σχεδιασμούς για διάφορα ενδεχόμενα, όπως επειδή κινδύνευε το ευρώ έτσι κι αλλιώς κ.λπ.. Σας θυμίζω ότι το 2012</w:t>
      </w:r>
      <w:r>
        <w:rPr>
          <w:rFonts w:eastAsia="Times New Roman" w:cs="Times New Roman"/>
          <w:szCs w:val="24"/>
        </w:rPr>
        <w:t>,</w:t>
      </w:r>
      <w:r>
        <w:rPr>
          <w:rFonts w:eastAsia="Times New Roman" w:cs="Times New Roman"/>
          <w:szCs w:val="24"/>
        </w:rPr>
        <w:t xml:space="preserve"> όλοι φοβόντουσαν για το ευρώ μέχρ</w:t>
      </w:r>
      <w:r>
        <w:rPr>
          <w:rFonts w:eastAsia="Times New Roman" w:cs="Times New Roman"/>
          <w:szCs w:val="24"/>
        </w:rPr>
        <w:t xml:space="preserve">ι να πει ο Ντράγκι το περίφημο, «Θα κάνω ό,τι χρειαστεί». Αυτή η περίοδος ποτέ δεν τελείωσε και ακόμα συνεχίζει με το </w:t>
      </w:r>
      <w:r>
        <w:rPr>
          <w:rFonts w:eastAsia="Times New Roman" w:cs="Times New Roman"/>
          <w:szCs w:val="24"/>
          <w:lang w:val="en-US"/>
        </w:rPr>
        <w:t>Brexit</w:t>
      </w:r>
      <w:r>
        <w:rPr>
          <w:rFonts w:eastAsia="Times New Roman" w:cs="Times New Roman"/>
          <w:szCs w:val="24"/>
        </w:rPr>
        <w:t xml:space="preserve">. Άρα θα ήταν ανεύθυνη η οποιαδήποτε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να μην αντιμετωπίσει τη γενική πιθανότητα μιας τέτοιας κρίσης. Βεβαίως υπήρχαν και δ</w:t>
      </w:r>
      <w:r>
        <w:rPr>
          <w:rFonts w:eastAsia="Times New Roman" w:cs="Times New Roman"/>
          <w:szCs w:val="24"/>
        </w:rPr>
        <w:t xml:space="preserve">ιάφορα σχέδια, όπως τι θα γίνει αν μας πιέσουν με τη ρευστότητα, τι θα γίνει αν μας πιέσουν με κάποιο άλλο τρόπο. Όμως σε τίποτα δεν έχετε παρουσιάσει ότι αυτό συγκροτεί ένα σχέδιο Β. </w:t>
      </w:r>
    </w:p>
    <w:p w14:paraId="7548F7A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Πόσ</w:t>
      </w:r>
      <w:r>
        <w:rPr>
          <w:rFonts w:eastAsia="Times New Roman" w:cs="Times New Roman"/>
          <w:szCs w:val="24"/>
        </w:rPr>
        <w:t>ω</w:t>
      </w:r>
      <w:r>
        <w:rPr>
          <w:rFonts w:eastAsia="Times New Roman" w:cs="Times New Roman"/>
          <w:szCs w:val="24"/>
        </w:rPr>
        <w:t xml:space="preserve"> μάλλον αφού δεν υπήρχε σχέδιο </w:t>
      </w:r>
      <w:r>
        <w:rPr>
          <w:rFonts w:eastAsia="Times New Roman"/>
          <w:bCs/>
        </w:rPr>
        <w:t>Β. Σ</w:t>
      </w:r>
      <w:r>
        <w:rPr>
          <w:rFonts w:eastAsia="Times New Roman" w:cs="Times New Roman"/>
          <w:szCs w:val="24"/>
        </w:rPr>
        <w:t xml:space="preserve">ε τίποτα δεν έχετε δώσει έστω κι ένα δεδομένο ότι αυτό το σχέδιο </w:t>
      </w:r>
      <w:r>
        <w:rPr>
          <w:rFonts w:eastAsia="Times New Roman"/>
          <w:bCs/>
        </w:rPr>
        <w:t>Β</w:t>
      </w:r>
      <w:r>
        <w:rPr>
          <w:rFonts w:eastAsia="Times New Roman" w:cs="Times New Roman"/>
          <w:szCs w:val="24"/>
        </w:rPr>
        <w:t xml:space="preserve"> κάποτε ήταν σχέδιο Α. Δεν υπάρχει ούτε μια απόδειξη ούτε ένα επιχείρημα για αυτό. Απλώς λέτε, αφού θα υπήρχε, θα μπορούσε να ήταν σχέδιο Α. Νομίζω ότι δεν πείθετε ούτε τους δικούς σας. </w:t>
      </w:r>
    </w:p>
    <w:p w14:paraId="7548F7A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Πάμ</w:t>
      </w:r>
      <w:r>
        <w:rPr>
          <w:rFonts w:eastAsia="Times New Roman" w:cs="Times New Roman"/>
          <w:szCs w:val="24"/>
        </w:rPr>
        <w:t xml:space="preserve">ε τώρα στο κόστος της </w:t>
      </w:r>
      <w:r>
        <w:rPr>
          <w:rFonts w:eastAsia="Times New Roman"/>
          <w:bCs/>
          <w:shd w:val="clear" w:color="auto" w:fill="FFFFFF"/>
        </w:rPr>
        <w:t>διαπραγμάτευση</w:t>
      </w:r>
      <w:r>
        <w:rPr>
          <w:rFonts w:eastAsia="Times New Roman" w:cs="Times New Roman"/>
          <w:szCs w:val="24"/>
        </w:rPr>
        <w:t>ς. Καταλαβαίνω ότι υπάρχει εδώ πέρα μια γενική ιδέα ότι ήταν μεταξύ 86</w:t>
      </w:r>
      <w:r>
        <w:rPr>
          <w:rFonts w:eastAsia="Times New Roman" w:cs="Times New Roman"/>
          <w:bCs/>
          <w:shd w:val="clear" w:color="auto" w:fill="FFFFFF"/>
        </w:rPr>
        <w:t xml:space="preserve"> δισεκατομμ</w:t>
      </w:r>
      <w:r>
        <w:rPr>
          <w:rFonts w:eastAsia="Times New Roman" w:cs="Times New Roman"/>
          <w:bCs/>
          <w:shd w:val="clear" w:color="auto" w:fill="FFFFFF"/>
        </w:rPr>
        <w:t>υρίων</w:t>
      </w:r>
      <w:r>
        <w:rPr>
          <w:rFonts w:eastAsia="Times New Roman" w:cs="Times New Roman"/>
          <w:bCs/>
          <w:shd w:val="clear" w:color="auto" w:fill="FFFFFF"/>
        </w:rPr>
        <w:t xml:space="preserve"> και </w:t>
      </w:r>
      <w:r>
        <w:rPr>
          <w:rFonts w:eastAsia="Times New Roman" w:cs="Times New Roman"/>
          <w:szCs w:val="24"/>
        </w:rPr>
        <w:t xml:space="preserve">100 </w:t>
      </w:r>
      <w:r>
        <w:rPr>
          <w:rFonts w:eastAsia="Times New Roman" w:cs="Times New Roman"/>
          <w:bCs/>
          <w:shd w:val="clear" w:color="auto" w:fill="FFFFFF"/>
        </w:rPr>
        <w:t>δισεκατομμ</w:t>
      </w:r>
      <w:r>
        <w:rPr>
          <w:rFonts w:eastAsia="Times New Roman" w:cs="Times New Roman"/>
          <w:bCs/>
          <w:shd w:val="clear" w:color="auto" w:fill="FFFFFF"/>
        </w:rPr>
        <w:t>υρίων</w:t>
      </w:r>
      <w:r>
        <w:rPr>
          <w:rFonts w:eastAsia="Times New Roman" w:cs="Times New Roman"/>
          <w:bCs/>
          <w:shd w:val="clear" w:color="auto" w:fill="FFFFFF"/>
        </w:rPr>
        <w:t xml:space="preserve"> ευρώ </w:t>
      </w:r>
      <w:r>
        <w:rPr>
          <w:rFonts w:eastAsia="Times New Roman" w:cs="Times New Roman"/>
          <w:szCs w:val="24"/>
        </w:rPr>
        <w:t xml:space="preserve">το κόστος. </w:t>
      </w:r>
      <w:r>
        <w:rPr>
          <w:rFonts w:eastAsia="Times New Roman" w:cs="Times New Roman"/>
        </w:rPr>
        <w:t>Δηλαδή</w:t>
      </w:r>
      <w:r>
        <w:rPr>
          <w:rFonts w:eastAsia="Times New Roman" w:cs="Times New Roman"/>
          <w:szCs w:val="24"/>
        </w:rPr>
        <w:t xml:space="preserve"> λέτε περίπου</w:t>
      </w:r>
      <w:r>
        <w:rPr>
          <w:rFonts w:eastAsia="Times New Roman" w:cs="Times New Roman"/>
          <w:szCs w:val="24"/>
        </w:rPr>
        <w:t>,</w:t>
      </w:r>
      <w:r>
        <w:rPr>
          <w:rFonts w:eastAsia="Times New Roman" w:cs="Times New Roman"/>
          <w:szCs w:val="24"/>
        </w:rPr>
        <w:t xml:space="preserve"> ότι αν είχατε την ευτυχία εσείς και ακόμα περισσότερο ο ελληνικός λαός, </w:t>
      </w:r>
      <w:r>
        <w:rPr>
          <w:rFonts w:eastAsia="Times New Roman" w:cs="Times New Roman"/>
          <w:szCs w:val="24"/>
        </w:rPr>
        <w:t>να είχατε κερδίσει τις εκλογές τον Γενάρη του 2015, τον Γενάρη του 2016</w:t>
      </w:r>
      <w:r>
        <w:rPr>
          <w:rFonts w:eastAsia="Times New Roman" w:cs="Times New Roman"/>
          <w:szCs w:val="24"/>
        </w:rPr>
        <w:t>,</w:t>
      </w:r>
      <w:r>
        <w:rPr>
          <w:rFonts w:eastAsia="Times New Roman" w:cs="Times New Roman"/>
          <w:szCs w:val="24"/>
        </w:rPr>
        <w:t xml:space="preserve"> αντί το χρέος να </w:t>
      </w:r>
      <w:r>
        <w:rPr>
          <w:rFonts w:eastAsia="Times New Roman"/>
          <w:bCs/>
        </w:rPr>
        <w:t>είναι</w:t>
      </w:r>
      <w:r>
        <w:rPr>
          <w:rFonts w:eastAsia="Times New Roman" w:cs="Times New Roman"/>
          <w:szCs w:val="24"/>
        </w:rPr>
        <w:t xml:space="preserve"> 300 </w:t>
      </w:r>
      <w:r>
        <w:rPr>
          <w:rFonts w:eastAsia="Times New Roman" w:cs="Times New Roman"/>
          <w:bCs/>
          <w:shd w:val="clear" w:color="auto" w:fill="FFFFFF"/>
        </w:rPr>
        <w:t xml:space="preserve">δισεκατομμύρια ευρώ </w:t>
      </w:r>
      <w:r>
        <w:rPr>
          <w:rFonts w:eastAsia="Times New Roman" w:cs="Times New Roman"/>
          <w:szCs w:val="24"/>
        </w:rPr>
        <w:t xml:space="preserve">και κάτι, θα ήταν 200 </w:t>
      </w:r>
      <w:r>
        <w:rPr>
          <w:rFonts w:eastAsia="Times New Roman" w:cs="Times New Roman"/>
          <w:bCs/>
          <w:shd w:val="clear" w:color="auto" w:fill="FFFFFF"/>
        </w:rPr>
        <w:t xml:space="preserve">δισεκατομμύρια ευρώ </w:t>
      </w:r>
      <w:r>
        <w:rPr>
          <w:rFonts w:eastAsia="Times New Roman" w:cs="Times New Roman"/>
          <w:szCs w:val="24"/>
        </w:rPr>
        <w:t xml:space="preserve">και κάτι, αφού εμείς σας βάλαμε 100 </w:t>
      </w:r>
      <w:r>
        <w:rPr>
          <w:rFonts w:eastAsia="Times New Roman" w:cs="Times New Roman"/>
          <w:bCs/>
          <w:shd w:val="clear" w:color="auto" w:fill="FFFFFF"/>
        </w:rPr>
        <w:t xml:space="preserve">δισεκατομμύρια ευρώ </w:t>
      </w:r>
      <w:r>
        <w:rPr>
          <w:rFonts w:eastAsia="Times New Roman" w:cs="Times New Roman"/>
          <w:szCs w:val="24"/>
        </w:rPr>
        <w:t xml:space="preserve">και αφού τα 100 </w:t>
      </w:r>
      <w:r>
        <w:rPr>
          <w:rFonts w:eastAsia="Times New Roman" w:cs="Times New Roman"/>
          <w:bCs/>
          <w:shd w:val="clear" w:color="auto" w:fill="FFFFFF"/>
        </w:rPr>
        <w:t>δισεκατομμύρια ευρώ</w:t>
      </w:r>
      <w:r>
        <w:rPr>
          <w:rFonts w:eastAsia="Times New Roman" w:cs="Times New Roman"/>
          <w:szCs w:val="24"/>
        </w:rPr>
        <w:t xml:space="preserve"> θα</w:t>
      </w:r>
      <w:r>
        <w:rPr>
          <w:rFonts w:eastAsia="Times New Roman" w:cs="Times New Roman"/>
          <w:szCs w:val="24"/>
        </w:rPr>
        <w:t xml:space="preserve"> ήταν λιγότερα. </w:t>
      </w:r>
    </w:p>
    <w:p w14:paraId="7548F7A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είμαι πιο έτοιμος να πιστέψω ότι ο Κυριάκος Μητσοτάκης </w:t>
      </w:r>
      <w:r>
        <w:rPr>
          <w:rFonts w:eastAsia="Times New Roman"/>
          <w:bCs/>
        </w:rPr>
        <w:t>είναι</w:t>
      </w:r>
      <w:r>
        <w:rPr>
          <w:rFonts w:eastAsia="Times New Roman" w:cs="Times New Roman"/>
          <w:szCs w:val="24"/>
        </w:rPr>
        <w:t xml:space="preserve"> πολιτικός κρατούμενος, παρά να πιστέψω αυτό. </w:t>
      </w:r>
    </w:p>
    <w:p w14:paraId="7548F7AD" w14:textId="77777777" w:rsidR="006C746B" w:rsidRDefault="002A59A5">
      <w:pPr>
        <w:spacing w:line="600" w:lineRule="auto"/>
        <w:jc w:val="center"/>
        <w:rPr>
          <w:rFonts w:eastAsia="Times New Roman" w:cs="Times New Roman"/>
        </w:rPr>
      </w:pPr>
      <w:r>
        <w:rPr>
          <w:rFonts w:eastAsia="Times New Roman" w:cs="Times New Roman"/>
        </w:rPr>
        <w:t>(Χειροκροτήματα από τις πτέρυγες του ΣΥΡΙΖΑ και των</w:t>
      </w:r>
      <w:r>
        <w:rPr>
          <w:rFonts w:eastAsia="Times New Roman" w:cs="Times New Roman"/>
        </w:rPr>
        <w:t xml:space="preserve"> ΑΝΕΛ</w:t>
      </w:r>
      <w:r>
        <w:rPr>
          <w:rFonts w:eastAsia="Times New Roman" w:cs="Times New Roman"/>
        </w:rPr>
        <w:t>)</w:t>
      </w:r>
    </w:p>
    <w:p w14:paraId="7548F7AE"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rPr>
        <w:t xml:space="preserve">Πάμε τώρα στο </w:t>
      </w:r>
      <w:r>
        <w:rPr>
          <w:rFonts w:eastAsia="Times New Roman"/>
          <w:bCs/>
        </w:rPr>
        <w:t xml:space="preserve">κόστος, </w:t>
      </w:r>
      <w:r>
        <w:rPr>
          <w:rFonts w:eastAsia="Times New Roman" w:cs="Times New Roman"/>
        </w:rPr>
        <w:t>στην πραγματικότητα. Σχετικά με</w:t>
      </w:r>
      <w:r>
        <w:rPr>
          <w:rFonts w:eastAsia="Times New Roman" w:cs="Times New Roman"/>
        </w:rPr>
        <w:t xml:space="preserve"> το </w:t>
      </w:r>
      <w:r>
        <w:rPr>
          <w:rFonts w:eastAsia="Times New Roman"/>
          <w:bCs/>
        </w:rPr>
        <w:t>κόστος</w:t>
      </w:r>
      <w:r>
        <w:rPr>
          <w:rFonts w:eastAsia="Times New Roman" w:cs="Times New Roman"/>
        </w:rPr>
        <w:t xml:space="preserve"> αυτό, ξέρουν οι οικονομολόγοι σας -το ξέρουν και αυτό με στενοχωρεί- ότι μεγάλο μέρος του καινούρ</w:t>
      </w:r>
      <w:r>
        <w:rPr>
          <w:rFonts w:eastAsia="Times New Roman" w:cs="Times New Roman"/>
        </w:rPr>
        <w:t>γ</w:t>
      </w:r>
      <w:r>
        <w:rPr>
          <w:rFonts w:eastAsia="Times New Roman" w:cs="Times New Roman"/>
        </w:rPr>
        <w:t xml:space="preserve">ιου δανείου </w:t>
      </w:r>
      <w:r>
        <w:rPr>
          <w:rFonts w:eastAsia="Times New Roman"/>
          <w:bCs/>
        </w:rPr>
        <w:t>είναι</w:t>
      </w:r>
      <w:r>
        <w:rPr>
          <w:rFonts w:eastAsia="Times New Roman" w:cs="Times New Roman"/>
        </w:rPr>
        <w:t xml:space="preserve"> ανακύκλωση του </w:t>
      </w:r>
      <w:r>
        <w:rPr>
          <w:rFonts w:eastAsia="Times New Roman" w:cs="Times New Roman"/>
        </w:rPr>
        <w:lastRenderedPageBreak/>
        <w:t xml:space="preserve">παλιού. Ξέρουν, </w:t>
      </w:r>
      <w:r>
        <w:rPr>
          <w:rFonts w:eastAsia="Times New Roman" w:cs="Times New Roman"/>
          <w:bCs/>
          <w:shd w:val="clear" w:color="auto" w:fill="FFFFFF"/>
        </w:rPr>
        <w:t xml:space="preserve">επίσης, ότι αυτή η ανακύκλωση, επειδή </w:t>
      </w:r>
      <w:r>
        <w:rPr>
          <w:rFonts w:eastAsia="Times New Roman"/>
          <w:bCs/>
          <w:shd w:val="clear" w:color="auto" w:fill="FFFFFF"/>
        </w:rPr>
        <w:t>είναι</w:t>
      </w:r>
      <w:r>
        <w:rPr>
          <w:rFonts w:eastAsia="Times New Roman" w:cs="Times New Roman"/>
          <w:bCs/>
          <w:shd w:val="clear" w:color="auto" w:fill="FFFFFF"/>
        </w:rPr>
        <w:t xml:space="preserve"> με καλύτερους όρους και σε επιτόκιο και σε ωρίμανση, ουσιαστικά είναι αναδιάρθρωση του χρέους. </w:t>
      </w:r>
    </w:p>
    <w:p w14:paraId="7548F7AF"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Ξέρουν, επίσης, ότι τα 5 δισεκατομμύρια ευρώ για τις τράπεζες -όχι τα 20 δισεκατομμύρια ευρώ στις τράπεζες- </w:t>
      </w:r>
      <w:r>
        <w:rPr>
          <w:rFonts w:eastAsia="Times New Roman"/>
          <w:bCs/>
          <w:shd w:val="clear" w:color="auto" w:fill="FFFFFF"/>
        </w:rPr>
        <w:t>είναι</w:t>
      </w:r>
      <w:r>
        <w:rPr>
          <w:rFonts w:eastAsia="Times New Roman" w:cs="Times New Roman"/>
          <w:bCs/>
          <w:shd w:val="clear" w:color="auto" w:fill="FFFFFF"/>
        </w:rPr>
        <w:t xml:space="preserve"> επειδή όταν κάνατε εσείς ανακεφαλαιοποίηση, δ</w:t>
      </w:r>
      <w:r>
        <w:rPr>
          <w:rFonts w:eastAsia="Times New Roman" w:cs="Times New Roman"/>
          <w:bCs/>
          <w:shd w:val="clear" w:color="auto" w:fill="FFFFFF"/>
        </w:rPr>
        <w:t xml:space="preserve">εν την κάνατε με τον σωστό τρόπο. </w:t>
      </w:r>
    </w:p>
    <w:p w14:paraId="7548F7B0"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λέει όλη η διεθνής βιβλιογραφία για το πώς πρέπει να κάνεις την ανακεφαλαιοποίηση; Λέει ότι πρώτον, πρέπει να την κάνεις γρήγορα. Εσάς σας πήρε πολύ καιρό. Δεύτερον, πρέπει να την κάνεις για να έχεις καβάντζα, δηλαδή ν</w:t>
      </w:r>
      <w:r>
        <w:rPr>
          <w:rFonts w:eastAsia="Times New Roman" w:cs="Times New Roman"/>
          <w:bCs/>
          <w:shd w:val="clear" w:color="auto" w:fill="FFFFFF"/>
        </w:rPr>
        <w:t xml:space="preserve">α έχουν μεγαλύτερη κεφαλαιακή επάρκεια οι τράπεζες από αυτό που χρειάζονται </w:t>
      </w:r>
      <w:r>
        <w:rPr>
          <w:rFonts w:eastAsia="Times New Roman" w:cs="Times New Roman"/>
          <w:bCs/>
          <w:shd w:val="clear" w:color="auto" w:fill="FFFFFF"/>
        </w:rPr>
        <w:t>κ</w:t>
      </w:r>
      <w:r>
        <w:rPr>
          <w:rFonts w:eastAsia="Times New Roman" w:cs="Times New Roman"/>
          <w:bCs/>
          <w:shd w:val="clear" w:color="auto" w:fill="FFFFFF"/>
        </w:rPr>
        <w:t>αι τρίτον, πρέπει να την κάνεις με τέτοιον τρόπο</w:t>
      </w:r>
      <w:r>
        <w:rPr>
          <w:rFonts w:eastAsia="Times New Roman" w:cs="Times New Roman"/>
          <w:bCs/>
          <w:shd w:val="clear" w:color="auto" w:fill="FFFFFF"/>
        </w:rPr>
        <w:t>,</w:t>
      </w:r>
      <w:r>
        <w:rPr>
          <w:rFonts w:eastAsia="Times New Roman" w:cs="Times New Roman"/>
          <w:bCs/>
          <w:shd w:val="clear" w:color="auto" w:fill="FFFFFF"/>
        </w:rPr>
        <w:t xml:space="preserve"> που να διορθώνεις τα κόκκινα δάνεια. </w:t>
      </w:r>
    </w:p>
    <w:p w14:paraId="7548F7B1"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καβγάς για το ποιος φταίει περισσότερο ή λιγότερο, δεν μας ενδιαφέρει εδώ. Μας ενδιαφέρει</w:t>
      </w:r>
      <w:r>
        <w:rPr>
          <w:rFonts w:eastAsia="Times New Roman" w:cs="Times New Roman"/>
          <w:bCs/>
          <w:shd w:val="clear" w:color="auto" w:fill="FFFFFF"/>
        </w:rPr>
        <w:t xml:space="preserve"> ότι εσείς δεν κάνατε τίποτα για τα κόκκινα δάνεια. Υπάρχει και η μελέτη του ΔΝΤ που το λέει αυτό, την οποία </w:t>
      </w:r>
      <w:r>
        <w:rPr>
          <w:rFonts w:eastAsia="Times New Roman" w:cs="Times New Roman"/>
          <w:bCs/>
          <w:shd w:val="clear" w:color="auto" w:fill="FFFFFF"/>
        </w:rPr>
        <w:lastRenderedPageBreak/>
        <w:t xml:space="preserve">θα καταθέσω στα Πρακτικά. Επίσης υπάρχει στο προηγούμενο τεύχος της Οικονομικής Επιθεώρησης της Τράπεζας της Ελλάδος, </w:t>
      </w:r>
      <w:r>
        <w:rPr>
          <w:rFonts w:eastAsia="Times New Roman"/>
          <w:bCs/>
          <w:shd w:val="clear" w:color="auto" w:fill="FFFFFF"/>
        </w:rPr>
        <w:t>άρθρο</w:t>
      </w:r>
      <w:r>
        <w:rPr>
          <w:rFonts w:eastAsia="Times New Roman" w:cs="Times New Roman"/>
          <w:bCs/>
          <w:shd w:val="clear" w:color="auto" w:fill="FFFFFF"/>
        </w:rPr>
        <w:t xml:space="preserve"> που κάνει τη διαφοροποί</w:t>
      </w:r>
      <w:r>
        <w:rPr>
          <w:rFonts w:eastAsia="Times New Roman" w:cs="Times New Roman"/>
          <w:bCs/>
          <w:shd w:val="clear" w:color="auto" w:fill="FFFFFF"/>
        </w:rPr>
        <w:t>ησή ανάμεσα στη διαφωνία…</w:t>
      </w:r>
    </w:p>
    <w:p w14:paraId="7548F7B2" w14:textId="77777777" w:rsidR="006C746B" w:rsidRDefault="002A59A5">
      <w:pPr>
        <w:spacing w:line="600" w:lineRule="auto"/>
        <w:ind w:firstLine="709"/>
        <w:jc w:val="center"/>
        <w:rPr>
          <w:rFonts w:eastAsia="Times New Roman" w:cs="Times New Roman"/>
          <w:bCs/>
          <w:shd w:val="clear" w:color="auto" w:fill="FFFFFF"/>
        </w:rPr>
      </w:pPr>
      <w:r>
        <w:rPr>
          <w:rFonts w:eastAsia="Times New Roman" w:cs="Times New Roman"/>
          <w:bCs/>
          <w:shd w:val="clear" w:color="auto" w:fill="FFFFFF"/>
        </w:rPr>
        <w:t>(Θόρυβος από την πτέρυγα της Νέα Δημοκρατίας)</w:t>
      </w:r>
    </w:p>
    <w:p w14:paraId="7548F7B3"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Κυρία Βούλτεψη, παρακαλώ μη με αναγκάζετε να μιλάω προσωπικά. Δεν το θέλω ούτε πρέπει. Δεν </w:t>
      </w:r>
      <w:r>
        <w:rPr>
          <w:rFonts w:eastAsia="Times New Roman"/>
          <w:bCs/>
          <w:shd w:val="clear" w:color="auto" w:fill="FFFFFF"/>
        </w:rPr>
        <w:t>είναι</w:t>
      </w:r>
      <w:r>
        <w:rPr>
          <w:rFonts w:eastAsia="Times New Roman" w:cs="Times New Roman"/>
          <w:bCs/>
          <w:shd w:val="clear" w:color="auto" w:fill="FFFFFF"/>
        </w:rPr>
        <w:t xml:space="preserve"> πρέπον. </w:t>
      </w:r>
    </w:p>
    <w:p w14:paraId="7548F7B4"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ΕΥΚΛΕΙΔΗΣ ΤΣΑΚΑΛΩΤΟΣ (Υπουργός Οικονομικών):</w:t>
      </w:r>
      <w:r>
        <w:rPr>
          <w:rFonts w:eastAsia="Times New Roman" w:cs="Times New Roman"/>
          <w:bCs/>
          <w:shd w:val="clear" w:color="auto" w:fill="FFFFFF"/>
        </w:rPr>
        <w:t xml:space="preserve"> Τι λ</w:t>
      </w:r>
      <w:r>
        <w:rPr>
          <w:rFonts w:eastAsia="Times New Roman" w:cs="Times New Roman"/>
          <w:bCs/>
          <w:shd w:val="clear" w:color="auto" w:fill="FFFFFF"/>
        </w:rPr>
        <w:t xml:space="preserve">έει αυτό το </w:t>
      </w:r>
      <w:r>
        <w:rPr>
          <w:rFonts w:eastAsia="Times New Roman"/>
          <w:bCs/>
          <w:shd w:val="clear" w:color="auto" w:fill="FFFFFF"/>
        </w:rPr>
        <w:t>άρθρο,</w:t>
      </w:r>
      <w:r>
        <w:rPr>
          <w:rFonts w:eastAsia="Times New Roman" w:cs="Times New Roman"/>
          <w:bCs/>
          <w:shd w:val="clear" w:color="auto" w:fill="FFFFFF"/>
        </w:rPr>
        <w:t xml:space="preserve"> κυρία Βούλτεψη; Κοιτάξτε, με τον νόμο των πιθανοτήτων, κυρία Βούλτεψη, αν ακούσετε μια φορά, θα μάθετε και κάτι. Υπάρχει και αυτός ο νόμος των πιθανοτήτων. </w:t>
      </w:r>
    </w:p>
    <w:p w14:paraId="7548F7B5"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ΣΟΦΙΑ ΒΟΥΛΤΕΨΗ:</w:t>
      </w:r>
      <w:r>
        <w:rPr>
          <w:rFonts w:eastAsia="Times New Roman" w:cs="Times New Roman"/>
          <w:bCs/>
          <w:shd w:val="clear" w:color="auto" w:fill="FFFFFF"/>
        </w:rPr>
        <w:t xml:space="preserve"> Από εσένα οπωσδήποτε!</w:t>
      </w:r>
    </w:p>
    <w:p w14:paraId="7548F7B6"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Παρακαλώ, κάν</w:t>
      </w:r>
      <w:r>
        <w:rPr>
          <w:rFonts w:eastAsia="Times New Roman" w:cs="Times New Roman"/>
          <w:bCs/>
          <w:shd w:val="clear" w:color="auto" w:fill="FFFFFF"/>
        </w:rPr>
        <w:t xml:space="preserve">τε ησυχία. </w:t>
      </w:r>
    </w:p>
    <w:p w14:paraId="7548F7B7"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ΕΥΚΛΕΙΔΗΣ ΤΣΑΚΑΛΩΤΟΣ (Υπουργός Οικονομικών):</w:t>
      </w:r>
      <w:r>
        <w:rPr>
          <w:rFonts w:eastAsia="Times New Roman" w:cs="Times New Roman"/>
          <w:bCs/>
          <w:shd w:val="clear" w:color="auto" w:fill="FFFFFF"/>
        </w:rPr>
        <w:t xml:space="preserve"> Ακούστε, λοιπόν. Τι λέει η εμπειρία; Ποια </w:t>
      </w:r>
      <w:r>
        <w:rPr>
          <w:rFonts w:eastAsia="Times New Roman"/>
          <w:bCs/>
          <w:shd w:val="clear" w:color="auto" w:fill="FFFFFF"/>
        </w:rPr>
        <w:t>είναι</w:t>
      </w:r>
      <w:r>
        <w:rPr>
          <w:rFonts w:eastAsia="Times New Roman" w:cs="Times New Roman"/>
          <w:bCs/>
          <w:shd w:val="clear" w:color="auto" w:fill="FFFFFF"/>
        </w:rPr>
        <w:t xml:space="preserve"> η μεγάλη διαφορά των Ηνωμένων Πολιτειών και της Ιαπωνίας σε σχέση με την ανακεφαλαιοποίηση των τραπεζών; Ότι στην Αμερική μαζί με την ανακεφαλαιοποίηση</w:t>
      </w:r>
      <w:r>
        <w:rPr>
          <w:rFonts w:eastAsia="Times New Roman" w:cs="Times New Roman"/>
          <w:bCs/>
          <w:shd w:val="clear" w:color="auto" w:fill="FFFFFF"/>
        </w:rPr>
        <w:t>,</w:t>
      </w:r>
      <w:r>
        <w:rPr>
          <w:rFonts w:eastAsia="Times New Roman" w:cs="Times New Roman"/>
          <w:bCs/>
          <w:shd w:val="clear" w:color="auto" w:fill="FFFFFF"/>
        </w:rPr>
        <w:t xml:space="preserve"> αντιμετώπισαν και τα κόκκινα δάνεια. Τι δεν έκαναν στην Ιαπωνία; Ακριβώς αυτό. </w:t>
      </w:r>
    </w:p>
    <w:p w14:paraId="7548F7B8"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w:t>
      </w:r>
      <w:r>
        <w:rPr>
          <w:rFonts w:eastAsia="Times New Roman" w:cs="Times New Roman"/>
          <w:bCs/>
          <w:shd w:val="clear" w:color="auto" w:fill="FFFFFF"/>
        </w:rPr>
        <w:t xml:space="preserve">ν θέλετε να ξέρετε γιατί </w:t>
      </w:r>
      <w:r>
        <w:rPr>
          <w:rFonts w:eastAsia="Times New Roman"/>
          <w:bCs/>
          <w:shd w:val="clear" w:color="auto" w:fill="FFFFFF"/>
        </w:rPr>
        <w:t>έχει μ</w:t>
      </w:r>
      <w:r>
        <w:rPr>
          <w:rFonts w:eastAsia="Times New Roman" w:cs="Times New Roman"/>
          <w:bCs/>
          <w:shd w:val="clear" w:color="auto" w:fill="FFFFFF"/>
        </w:rPr>
        <w:t xml:space="preserve">εγαλύτερη ύφεση η Ιαπωνία και γιατί της πήρε πολύ περισσότερο καιρό να φτάσει στην ανάπτυξη από τις Ηνωμένες Πολιτείες, ο λόγος ήταν αυτός </w:t>
      </w:r>
      <w:r>
        <w:rPr>
          <w:rFonts w:eastAsia="Times New Roman" w:cs="Times New Roman"/>
          <w:bCs/>
          <w:shd w:val="clear" w:color="auto" w:fill="FFFFFF"/>
        </w:rPr>
        <w:t>κ</w:t>
      </w:r>
      <w:r>
        <w:rPr>
          <w:rFonts w:eastAsia="Times New Roman" w:cs="Times New Roman"/>
          <w:bCs/>
          <w:shd w:val="clear" w:color="auto" w:fill="FFFFFF"/>
        </w:rPr>
        <w:t>αι</w:t>
      </w:r>
      <w:r>
        <w:rPr>
          <w:rFonts w:eastAsia="Times New Roman" w:cs="Times New Roman"/>
          <w:bCs/>
          <w:shd w:val="clear" w:color="auto" w:fill="FFFFFF"/>
        </w:rPr>
        <w:t xml:space="preserve"> εσείς αυτό κάνατε. Κάνατε μια ανακεφαλαιοποίηση και δεν αντιμετωπίσατε το πρόβλημα των κόκκινων δανείων. </w:t>
      </w:r>
    </w:p>
    <w:p w14:paraId="7548F7B9" w14:textId="77777777" w:rsidR="006C746B" w:rsidRDefault="002A59A5">
      <w:pPr>
        <w:spacing w:line="600" w:lineRule="auto"/>
        <w:ind w:firstLine="720"/>
        <w:jc w:val="both"/>
        <w:rPr>
          <w:rFonts w:eastAsia="Times New Roman" w:cs="Times New Roman"/>
          <w:bCs/>
          <w:shd w:val="clear" w:color="auto" w:fill="FFFFFF"/>
        </w:rPr>
      </w:pPr>
      <w:r>
        <w:rPr>
          <w:rFonts w:eastAsia="Times New Roman"/>
          <w:bCs/>
          <w:shd w:val="clear" w:color="auto" w:fill="FFFFFF"/>
        </w:rPr>
        <w:t>Βεβαίως</w:t>
      </w:r>
      <w:r>
        <w:rPr>
          <w:rFonts w:eastAsia="Times New Roman" w:cs="Times New Roman"/>
          <w:bCs/>
          <w:shd w:val="clear" w:color="auto" w:fill="FFFFFF"/>
        </w:rPr>
        <w:t xml:space="preserve"> για τα 100 δισεκατομμύρια ευρώ</w:t>
      </w:r>
      <w:r>
        <w:rPr>
          <w:rFonts w:eastAsia="Times New Roman" w:cs="Times New Roman"/>
          <w:bCs/>
          <w:shd w:val="clear" w:color="auto" w:fill="FFFFFF"/>
        </w:rPr>
        <w:t>,</w:t>
      </w:r>
      <w:r>
        <w:rPr>
          <w:rFonts w:eastAsia="Times New Roman" w:cs="Times New Roman"/>
          <w:bCs/>
          <w:shd w:val="clear" w:color="auto" w:fill="FFFFFF"/>
        </w:rPr>
        <w:t xml:space="preserve"> υπάρχουν και οι θεωρίες που υποστηρίζουν ότι θα είχαμε τόσο μεγάλη ανάπτυξη αλλά αυτό χάθηκε με τον ΣΥΡΙΖΑ. Β</w:t>
      </w:r>
      <w:r>
        <w:rPr>
          <w:rFonts w:eastAsia="Times New Roman" w:cs="Times New Roman"/>
          <w:bCs/>
          <w:shd w:val="clear" w:color="auto" w:fill="FFFFFF"/>
        </w:rPr>
        <w:t xml:space="preserve">έβαια αυτά </w:t>
      </w:r>
      <w:r>
        <w:rPr>
          <w:rFonts w:eastAsia="Times New Roman"/>
          <w:bCs/>
          <w:shd w:val="clear" w:color="auto" w:fill="FFFFFF"/>
        </w:rPr>
        <w:t>είναι</w:t>
      </w:r>
      <w:r>
        <w:rPr>
          <w:rFonts w:eastAsia="Times New Roman" w:cs="Times New Roman"/>
          <w:bCs/>
          <w:shd w:val="clear" w:color="auto" w:fill="FFFFFF"/>
        </w:rPr>
        <w:t xml:space="preserve"> προβλέψεις, δεν </w:t>
      </w:r>
      <w:r>
        <w:rPr>
          <w:rFonts w:eastAsia="Times New Roman"/>
          <w:bCs/>
          <w:shd w:val="clear" w:color="auto" w:fill="FFFFFF"/>
        </w:rPr>
        <w:t>είναι</w:t>
      </w:r>
      <w:r>
        <w:rPr>
          <w:rFonts w:eastAsia="Times New Roman" w:cs="Times New Roman"/>
          <w:bCs/>
          <w:shd w:val="clear" w:color="auto" w:fill="FFFFFF"/>
        </w:rPr>
        <w:t xml:space="preserve"> γεγονότα. </w:t>
      </w:r>
      <w:r>
        <w:rPr>
          <w:rFonts w:eastAsia="Times New Roman" w:cs="Times New Roman"/>
          <w:bCs/>
          <w:shd w:val="clear" w:color="auto" w:fill="FFFFFF"/>
        </w:rPr>
        <w:t>Π</w:t>
      </w:r>
      <w:r>
        <w:rPr>
          <w:rFonts w:eastAsia="Times New Roman" w:cs="Times New Roman"/>
          <w:bCs/>
          <w:shd w:val="clear" w:color="auto" w:fill="FFFFFF"/>
        </w:rPr>
        <w:t xml:space="preserve">ρέπει να διαβάσετε τις προηγούμενες εκθέσεις μου στον προϋπολογισμό της </w:t>
      </w:r>
      <w:r>
        <w:rPr>
          <w:rFonts w:eastAsia="Times New Roman"/>
          <w:bCs/>
          <w:shd w:val="clear" w:color="auto" w:fill="FFFFFF"/>
        </w:rPr>
        <w:t>Βουλή</w:t>
      </w:r>
      <w:r>
        <w:rPr>
          <w:rFonts w:eastAsia="Times New Roman" w:cs="Times New Roman"/>
          <w:bCs/>
          <w:shd w:val="clear" w:color="auto" w:fill="FFFFFF"/>
        </w:rPr>
        <w:t>ς</w:t>
      </w:r>
      <w:r>
        <w:rPr>
          <w:rFonts w:eastAsia="Times New Roman" w:cs="Times New Roman"/>
          <w:bCs/>
          <w:shd w:val="clear" w:color="auto" w:fill="FFFFFF"/>
        </w:rPr>
        <w:t>,</w:t>
      </w:r>
      <w:r>
        <w:rPr>
          <w:rFonts w:eastAsia="Times New Roman" w:cs="Times New Roman"/>
          <w:bCs/>
          <w:shd w:val="clear" w:color="auto" w:fill="FFFFFF"/>
        </w:rPr>
        <w:t xml:space="preserve"> για να δείτε πόσο έξω είχαν πέσει οι προηγούμενες προβλέψεις και το 2012 και το 2013 και το 2014. </w:t>
      </w:r>
    </w:p>
    <w:p w14:paraId="7548F7BA" w14:textId="77777777" w:rsidR="006C746B" w:rsidRDefault="002A59A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Δεύτερον, υπήρχε η υπόθεση ότι θα μπορούσαμε να έρθουμε στην ανάπτυξη και συγχρόνως να έχουμε τα πλεονάσματα 4% και πάνω. Δεν νομίζω ότι υπάρχει σοβαρός οικονομολόγος που να το πιστεύει αυτό. </w:t>
      </w:r>
      <w:r>
        <w:rPr>
          <w:rFonts w:eastAsia="Times New Roman" w:cs="Times New Roman"/>
          <w:bCs/>
          <w:shd w:val="clear" w:color="auto" w:fill="FFFFFF"/>
        </w:rPr>
        <w:t>Μ</w:t>
      </w:r>
      <w:r>
        <w:rPr>
          <w:rFonts w:eastAsia="Times New Roman" w:cs="Times New Roman"/>
          <w:bCs/>
          <w:shd w:val="clear" w:color="auto" w:fill="FFFFFF"/>
        </w:rPr>
        <w:t>άλιστα δεν το πιστεύετε κι εσείς, γιατί τώρα λέει ο Κυριάκος Μη</w:t>
      </w:r>
      <w:r>
        <w:rPr>
          <w:rFonts w:eastAsia="Times New Roman" w:cs="Times New Roman"/>
          <w:bCs/>
          <w:shd w:val="clear" w:color="auto" w:fill="FFFFFF"/>
        </w:rPr>
        <w:t xml:space="preserve">τσοτάκης να πάμε στο 2%. Τότε είχατε υποσχεθεί ανάπτυξη με 4% σχεδόν για πάντα. Αυτό δεν έχετε εξηγήσει ποτέ πώς θα </w:t>
      </w:r>
      <w:r>
        <w:rPr>
          <w:rFonts w:eastAsia="Times New Roman"/>
          <w:bCs/>
          <w:shd w:val="clear" w:color="auto" w:fill="FFFFFF"/>
        </w:rPr>
        <w:t xml:space="preserve">ήταν </w:t>
      </w:r>
      <w:r>
        <w:rPr>
          <w:rFonts w:eastAsia="Times New Roman" w:cs="Times New Roman"/>
          <w:bCs/>
          <w:shd w:val="clear" w:color="auto" w:fill="FFFFFF"/>
        </w:rPr>
        <w:t xml:space="preserve">δυνατόν να γίνει. </w:t>
      </w:r>
    </w:p>
    <w:p w14:paraId="7548F7BB" w14:textId="77777777" w:rsidR="006C746B" w:rsidRDefault="002A59A5">
      <w:pPr>
        <w:spacing w:line="600" w:lineRule="auto"/>
        <w:ind w:firstLine="720"/>
        <w:jc w:val="both"/>
        <w:rPr>
          <w:rFonts w:eastAsia="Times New Roman" w:cs="Times New Roman"/>
        </w:rPr>
      </w:pPr>
      <w:r>
        <w:rPr>
          <w:rFonts w:eastAsia="Times New Roman" w:cs="Times New Roman"/>
          <w:bCs/>
          <w:shd w:val="clear" w:color="auto" w:fill="FFFFFF"/>
        </w:rPr>
        <w:t xml:space="preserve">Η αλήθεια </w:t>
      </w:r>
      <w:r>
        <w:rPr>
          <w:rFonts w:eastAsia="Times New Roman"/>
          <w:bCs/>
          <w:shd w:val="clear" w:color="auto" w:fill="FFFFFF"/>
        </w:rPr>
        <w:t>είναι</w:t>
      </w:r>
      <w:r>
        <w:rPr>
          <w:rFonts w:eastAsia="Times New Roman" w:cs="Times New Roman"/>
          <w:bCs/>
          <w:shd w:val="clear" w:color="auto" w:fill="FFFFFF"/>
        </w:rPr>
        <w:t xml:space="preserve"> ότι υπήρχαν από την </w:t>
      </w:r>
      <w:r>
        <w:rPr>
          <w:rFonts w:eastAsia="Times New Roman"/>
          <w:bCs/>
          <w:shd w:val="clear" w:color="auto" w:fill="FFFFFF"/>
        </w:rPr>
        <w:t>διαπραγμάτευση</w:t>
      </w:r>
      <w:r>
        <w:rPr>
          <w:rFonts w:eastAsia="Times New Roman" w:cs="Times New Roman"/>
          <w:bCs/>
          <w:shd w:val="clear" w:color="auto" w:fill="FFFFFF"/>
        </w:rPr>
        <w:t xml:space="preserve"> του ΣΥΡΙΖΑ και ήττες και νίκες. Εμείς αποφασίσαμε μόλις υπογράψαμ</w:t>
      </w:r>
      <w:r>
        <w:rPr>
          <w:rFonts w:eastAsia="Times New Roman" w:cs="Times New Roman"/>
          <w:bCs/>
          <w:shd w:val="clear" w:color="auto" w:fill="FFFFFF"/>
        </w:rPr>
        <w:t>ε, ότι θα εφαρμόσουμε</w:t>
      </w:r>
      <w:r>
        <w:rPr>
          <w:rFonts w:eastAsia="Times New Roman"/>
          <w:bCs/>
          <w:shd w:val="clear" w:color="auto" w:fill="FFFFFF"/>
        </w:rPr>
        <w:t xml:space="preserve"> </w:t>
      </w:r>
      <w:r>
        <w:rPr>
          <w:rFonts w:eastAsia="Times New Roman" w:cs="Times New Roman"/>
          <w:bCs/>
          <w:shd w:val="clear" w:color="auto" w:fill="FFFFFF"/>
        </w:rPr>
        <w:t xml:space="preserve">τα συμφωνηθέντα και ότι θα διαπραγματευτούμε </w:t>
      </w:r>
      <w:r>
        <w:rPr>
          <w:rFonts w:eastAsia="Times New Roman" w:cs="Times New Roman"/>
          <w:bCs/>
          <w:shd w:val="clear" w:color="auto" w:fill="FFFFFF"/>
        </w:rPr>
        <w:t>κ</w:t>
      </w:r>
      <w:r>
        <w:rPr>
          <w:rFonts w:eastAsia="Times New Roman" w:cs="Times New Roman"/>
          <w:bCs/>
          <w:shd w:val="clear" w:color="auto" w:fill="FFFFFF"/>
        </w:rPr>
        <w:t xml:space="preserve">αι διαπραγματευτήκαμε σκληρά. </w:t>
      </w:r>
    </w:p>
    <w:p w14:paraId="7548F7B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έχει πολύ άδικο ο κ. Κουτσούμπας. Κάναμε και την εθνική ασφάλεια, κάναμε και μια προοδευτική αλλαγή στο φόρο εισοδήματος. Μπορούσαμε να καλύψουμε τους αν</w:t>
      </w:r>
      <w:r>
        <w:rPr>
          <w:rFonts w:eastAsia="Times New Roman" w:cs="Times New Roman"/>
          <w:szCs w:val="24"/>
        </w:rPr>
        <w:t xml:space="preserve">ασφάλιστους. Κάναμε ένα ταμείο </w:t>
      </w:r>
      <w:r>
        <w:rPr>
          <w:rFonts w:eastAsia="Times New Roman" w:cs="Times New Roman"/>
          <w:szCs w:val="24"/>
        </w:rPr>
        <w:lastRenderedPageBreak/>
        <w:t xml:space="preserve">που έχει και επένδυση και το οποίο δεν είναι μόνο για τις ιδιωτικοποιήσεις. Η απομόνωση του ΣΥΡΙΖΑ τελείωσε. </w:t>
      </w:r>
    </w:p>
    <w:p w14:paraId="7548F7BD" w14:textId="77777777" w:rsidR="006C746B" w:rsidRDefault="002A59A5">
      <w:pPr>
        <w:spacing w:line="600" w:lineRule="auto"/>
        <w:ind w:firstLine="720"/>
        <w:jc w:val="both"/>
        <w:rPr>
          <w:rFonts w:eastAsia="Times New Roman"/>
          <w:bCs/>
          <w:szCs w:val="24"/>
        </w:rPr>
      </w:pPr>
      <w:r>
        <w:rPr>
          <w:rFonts w:eastAsia="Times New Roman" w:cs="Times New Roman"/>
          <w:szCs w:val="24"/>
        </w:rPr>
        <w:t xml:space="preserve">Πρέπει να σας πω ότι στο τελευταίο </w:t>
      </w:r>
      <w:r>
        <w:rPr>
          <w:rFonts w:eastAsia="Times New Roman" w:cs="Times New Roman"/>
          <w:szCs w:val="24"/>
          <w:lang w:val="en-US"/>
        </w:rPr>
        <w:t>Eurogroup</w:t>
      </w:r>
      <w:r>
        <w:rPr>
          <w:rFonts w:eastAsia="Times New Roman" w:cs="Times New Roman"/>
          <w:szCs w:val="24"/>
        </w:rPr>
        <w:t xml:space="preserve">, που μας κάλεσε το Ευρωπαϊκό Κοινοβούλιο να συζητήσουμε, εμένα, τον Σαπέν, τον </w:t>
      </w:r>
      <w:r>
        <w:rPr>
          <w:rFonts w:eastAsia="Times New Roman"/>
          <w:bCs/>
          <w:szCs w:val="24"/>
        </w:rPr>
        <w:t>Ντάισελμπλουμ, τον Ντε Γκίντος, όλους τους βασικούς Υπουργούς Οικονομικών, συζητήσαμε όλα αυτά τα πράγματα -εσείς δεν τα πιστεύετε καν, γιατί είστε με το Λαϊκό Κόμμα- που το τό</w:t>
      </w:r>
      <w:r>
        <w:rPr>
          <w:rFonts w:eastAsia="Times New Roman"/>
          <w:bCs/>
          <w:szCs w:val="24"/>
        </w:rPr>
        <w:t>τε ΠΑΣΟΚ έλεγε</w:t>
      </w:r>
      <w:r>
        <w:rPr>
          <w:rFonts w:eastAsia="Times New Roman"/>
          <w:bCs/>
          <w:szCs w:val="24"/>
        </w:rPr>
        <w:t>:</w:t>
      </w:r>
      <w:r>
        <w:rPr>
          <w:rFonts w:eastAsia="Times New Roman"/>
          <w:bCs/>
          <w:szCs w:val="24"/>
        </w:rPr>
        <w:t xml:space="preserve"> «Δεν γίνονται στην Ευρώπη αυτά». Αυτή ήταν η ατζέντα </w:t>
      </w:r>
      <w:r>
        <w:rPr>
          <w:rFonts w:eastAsia="Times New Roman"/>
          <w:bCs/>
          <w:szCs w:val="24"/>
        </w:rPr>
        <w:t>κ</w:t>
      </w:r>
      <w:r>
        <w:rPr>
          <w:rFonts w:eastAsia="Times New Roman"/>
          <w:bCs/>
          <w:szCs w:val="24"/>
        </w:rPr>
        <w:t xml:space="preserve">αι ήμασταν εμείς σε αυτό το τραπέζι να τα συζητήσουμε. </w:t>
      </w:r>
    </w:p>
    <w:p w14:paraId="7548F7BE" w14:textId="77777777" w:rsidR="006C746B" w:rsidRDefault="002A59A5">
      <w:pPr>
        <w:spacing w:line="600" w:lineRule="auto"/>
        <w:ind w:firstLine="720"/>
        <w:jc w:val="both"/>
        <w:rPr>
          <w:rFonts w:eastAsia="Times New Roman"/>
          <w:bCs/>
          <w:szCs w:val="24"/>
        </w:rPr>
      </w:pPr>
      <w:r>
        <w:rPr>
          <w:rFonts w:eastAsia="Times New Roman"/>
          <w:bCs/>
          <w:szCs w:val="24"/>
        </w:rPr>
        <w:t>Το πιο βασικό, όμως, είναι ότι η νίκη του ΣΥΡΙΖΑ</w:t>
      </w:r>
      <w:r>
        <w:rPr>
          <w:rFonts w:eastAsia="Times New Roman"/>
          <w:bCs/>
          <w:szCs w:val="24"/>
        </w:rPr>
        <w:t>,</w:t>
      </w:r>
      <w:r>
        <w:rPr>
          <w:rFonts w:eastAsia="Times New Roman"/>
          <w:bCs/>
          <w:szCs w:val="24"/>
        </w:rPr>
        <w:t xml:space="preserve"> και απέτρεψε, όπως είπε ο Χρήστος Μαντάς, ο Κοινοβουλευτικός μας Εκπρόσωπος, την</w:t>
      </w:r>
      <w:r>
        <w:rPr>
          <w:rFonts w:eastAsia="Times New Roman"/>
          <w:bCs/>
          <w:szCs w:val="24"/>
        </w:rPr>
        <w:t xml:space="preserve"> άνοδο της </w:t>
      </w:r>
      <w:r>
        <w:rPr>
          <w:rFonts w:eastAsia="Times New Roman"/>
          <w:bCs/>
          <w:szCs w:val="24"/>
        </w:rPr>
        <w:t>α</w:t>
      </w:r>
      <w:r>
        <w:rPr>
          <w:rFonts w:eastAsia="Times New Roman"/>
          <w:bCs/>
          <w:szCs w:val="24"/>
        </w:rPr>
        <w:t xml:space="preserve">κροδεξιάς σε αυτή τη χώρα και δεύτερον, αυτό ήταν ένα ξύπνημα για την Ευρώπη. Διότι σχεδόν όλη η Ευρώπη τώρα λέει αυτά που έλεγε ο ΣΥΡΙΖΑ, ότι </w:t>
      </w:r>
      <w:r>
        <w:rPr>
          <w:rFonts w:eastAsia="Times New Roman"/>
          <w:bCs/>
          <w:szCs w:val="24"/>
        </w:rPr>
        <w:lastRenderedPageBreak/>
        <w:t>δηλαδή, αυτή η Ευρωζώνη έχει δομικές αδυναμίες</w:t>
      </w:r>
      <w:r>
        <w:rPr>
          <w:rFonts w:eastAsia="Times New Roman"/>
          <w:bCs/>
          <w:szCs w:val="24"/>
        </w:rPr>
        <w:t xml:space="preserve"> που πρέπει να διορθωθούν στην κατεύθυνση της δικαιοσύνης. </w:t>
      </w:r>
      <w:r>
        <w:rPr>
          <w:rFonts w:eastAsia="Times New Roman"/>
          <w:bCs/>
          <w:szCs w:val="24"/>
        </w:rPr>
        <w:t>Π</w:t>
      </w:r>
      <w:r>
        <w:rPr>
          <w:rFonts w:eastAsia="Times New Roman"/>
          <w:bCs/>
          <w:szCs w:val="24"/>
        </w:rPr>
        <w:t>ολύ καλά το είπε ο Αλέξης ότι χρειαζόμαστε, όχι περισσότερη Ευρώπη ούτε λιγότερη Ευρώπη αλλά μια πιο κοινωνική και πιο δημοκρατική Ευρώπη, κάτι που δεν έχω ακούσει από το Λαϊκό Κόμμα στην Ευρώπη α</w:t>
      </w:r>
      <w:r>
        <w:rPr>
          <w:rFonts w:eastAsia="Times New Roman"/>
          <w:bCs/>
          <w:szCs w:val="24"/>
        </w:rPr>
        <w:t xml:space="preserve">λλά ούτε από εσάς. </w:t>
      </w:r>
    </w:p>
    <w:p w14:paraId="7548F7BF" w14:textId="77777777" w:rsidR="006C746B" w:rsidRDefault="002A59A5">
      <w:pPr>
        <w:spacing w:line="600" w:lineRule="auto"/>
        <w:ind w:firstLine="720"/>
        <w:jc w:val="both"/>
        <w:rPr>
          <w:rFonts w:eastAsia="Times New Roman"/>
          <w:bCs/>
          <w:szCs w:val="24"/>
        </w:rPr>
      </w:pPr>
      <w:r>
        <w:rPr>
          <w:rFonts w:eastAsia="Times New Roman"/>
          <w:bCs/>
          <w:szCs w:val="24"/>
        </w:rPr>
        <w:t xml:space="preserve">Επιτρέψτε μου να τελειώσω με το εξής: Αποτύχατε στην </w:t>
      </w:r>
      <w:r>
        <w:rPr>
          <w:rFonts w:eastAsia="Times New Roman"/>
          <w:bCs/>
          <w:szCs w:val="24"/>
        </w:rPr>
        <w:t>α</w:t>
      </w:r>
      <w:r>
        <w:rPr>
          <w:rFonts w:eastAsia="Times New Roman"/>
          <w:bCs/>
          <w:szCs w:val="24"/>
        </w:rPr>
        <w:t>ριστερή παρένθεση. Αποτύχατε στο ότι το καλοκαίρι θα πέφταμε με την διαπραγμάτευση την προηγούμενη. Αποτύχατε στο ότι δεν θα κλείσει η πρώτη αξιολόγηση. Αποτύχατε στο ότι δεν θα πάρο</w:t>
      </w:r>
      <w:r>
        <w:rPr>
          <w:rFonts w:eastAsia="Times New Roman"/>
          <w:bCs/>
          <w:szCs w:val="24"/>
        </w:rPr>
        <w:t>υμε τίποτα για το χρέος. Αποτύχατε στο ότι θα είμαστε στην απομόνωση και δεν θα μας μιλάει κανένας. Τι σας μένει να πείτε για το παρελθόν; Θέλετε να μιλήσουμε για το παρελθόν, για να μην ακούει ο κόσμος τι λέει ο Κυριάκος Μητσοτάκης για το νεοφιλελεύθερο π</w:t>
      </w:r>
      <w:r>
        <w:rPr>
          <w:rFonts w:eastAsia="Times New Roman"/>
          <w:bCs/>
          <w:szCs w:val="24"/>
        </w:rPr>
        <w:t>ρόγραμμα, που είναι ακριβώς το ίδιο με αυτό το πρόγραμμα</w:t>
      </w:r>
      <w:r>
        <w:rPr>
          <w:rFonts w:eastAsia="Times New Roman"/>
          <w:bCs/>
          <w:szCs w:val="24"/>
        </w:rPr>
        <w:t>,</w:t>
      </w:r>
      <w:r>
        <w:rPr>
          <w:rFonts w:eastAsia="Times New Roman"/>
          <w:bCs/>
          <w:szCs w:val="24"/>
        </w:rPr>
        <w:t xml:space="preserve"> που είχαν όλοι οι νεοφιλελεύθεροι πριν από τη μεγάλη κρίση του 2009. </w:t>
      </w:r>
    </w:p>
    <w:p w14:paraId="7548F7C0" w14:textId="77777777" w:rsidR="006C746B" w:rsidRDefault="002A59A5">
      <w:pPr>
        <w:spacing w:line="600" w:lineRule="auto"/>
        <w:ind w:firstLine="720"/>
        <w:jc w:val="both"/>
        <w:rPr>
          <w:rFonts w:eastAsia="Times New Roman"/>
          <w:bCs/>
          <w:szCs w:val="24"/>
        </w:rPr>
      </w:pPr>
      <w:r>
        <w:rPr>
          <w:rFonts w:eastAsia="Times New Roman"/>
          <w:bCs/>
          <w:szCs w:val="24"/>
        </w:rPr>
        <w:lastRenderedPageBreak/>
        <w:t>Άρα αυτό που θα αποφασίσει ο ελληνικός λαός είναι το εξής: Υπάρχει μια άλλη δύναμη που θα φέρει την ανάπτυξη με ποιοτικά στοιχεί</w:t>
      </w:r>
      <w:r>
        <w:rPr>
          <w:rFonts w:eastAsia="Times New Roman"/>
          <w:bCs/>
          <w:szCs w:val="24"/>
        </w:rPr>
        <w:t>α</w:t>
      </w:r>
      <w:r>
        <w:rPr>
          <w:rFonts w:eastAsia="Times New Roman"/>
          <w:bCs/>
          <w:szCs w:val="24"/>
        </w:rPr>
        <w:t>,</w:t>
      </w:r>
      <w:r>
        <w:rPr>
          <w:rFonts w:eastAsia="Times New Roman"/>
          <w:bCs/>
          <w:szCs w:val="24"/>
        </w:rPr>
        <w:t xml:space="preserve"> όσον αφορά την αναδιανομή του εισοδήματος και τις εργασιακές σχέσεις, ποιοτικά στοιχεία</w:t>
      </w:r>
      <w:r>
        <w:rPr>
          <w:rFonts w:eastAsia="Times New Roman"/>
          <w:bCs/>
          <w:szCs w:val="24"/>
        </w:rPr>
        <w:t>,</w:t>
      </w:r>
      <w:r>
        <w:rPr>
          <w:rFonts w:eastAsia="Times New Roman"/>
          <w:bCs/>
          <w:szCs w:val="24"/>
        </w:rPr>
        <w:t xml:space="preserve"> όσον αφορά την περιφερειακή διάσταση, ποιοτικά στοιχεία</w:t>
      </w:r>
      <w:r>
        <w:rPr>
          <w:rFonts w:eastAsia="Times New Roman"/>
          <w:bCs/>
          <w:szCs w:val="24"/>
        </w:rPr>
        <w:t>,</w:t>
      </w:r>
      <w:r>
        <w:rPr>
          <w:rFonts w:eastAsia="Times New Roman"/>
          <w:bCs/>
          <w:szCs w:val="24"/>
        </w:rPr>
        <w:t xml:space="preserve"> όσον αφορά τη δημοκρατία στη λήψη αποφάσεων; Υπάρχει μια δύναμη</w:t>
      </w:r>
      <w:r>
        <w:rPr>
          <w:rFonts w:eastAsia="Times New Roman"/>
          <w:bCs/>
          <w:szCs w:val="24"/>
        </w:rPr>
        <w:t>,</w:t>
      </w:r>
      <w:r>
        <w:rPr>
          <w:rFonts w:eastAsia="Times New Roman"/>
          <w:bCs/>
          <w:szCs w:val="24"/>
        </w:rPr>
        <w:t xml:space="preserve"> που αυτή την ανάπτυξη θα την κάνει πέντε μ</w:t>
      </w:r>
      <w:r>
        <w:rPr>
          <w:rFonts w:eastAsia="Times New Roman"/>
          <w:bCs/>
          <w:szCs w:val="24"/>
        </w:rPr>
        <w:t xml:space="preserve">εγάλα νομοσχέδια για την </w:t>
      </w:r>
      <w:r>
        <w:rPr>
          <w:rFonts w:eastAsia="Times New Roman"/>
          <w:bCs/>
          <w:szCs w:val="24"/>
        </w:rPr>
        <w:t>υ</w:t>
      </w:r>
      <w:r>
        <w:rPr>
          <w:rFonts w:eastAsia="Times New Roman"/>
          <w:bCs/>
          <w:szCs w:val="24"/>
        </w:rPr>
        <w:t xml:space="preserve">γεία, για την </w:t>
      </w:r>
      <w:r>
        <w:rPr>
          <w:rFonts w:eastAsia="Times New Roman"/>
          <w:bCs/>
          <w:szCs w:val="24"/>
        </w:rPr>
        <w:t>π</w:t>
      </w:r>
      <w:r>
        <w:rPr>
          <w:rFonts w:eastAsia="Times New Roman"/>
          <w:bCs/>
          <w:szCs w:val="24"/>
        </w:rPr>
        <w:t xml:space="preserve">αιδεία και για την κοινωνική οικονομία; Υπάρχει αυτή η δύναμη, που όταν είναι στην ανάπτυξη θα μπορέσει να φέρει και αλλαγές στο πολίτευμα, για να υπάρχει περισσότερη δημοκρατία ή θα πάμε πίσω σε μια νεοφιλελεύθερη </w:t>
      </w:r>
      <w:r>
        <w:rPr>
          <w:rFonts w:eastAsia="Times New Roman"/>
          <w:bCs/>
          <w:szCs w:val="24"/>
        </w:rPr>
        <w:t xml:space="preserve">Νέα Δημοκρατία, που με τη βοήθεια του ΠΑΣΟΚ, που δεν ψήφισε την απλή αναλογική, λέει να πάμε εκεί απ’ όπου άρχισε αυτή η κρίση; </w:t>
      </w:r>
    </w:p>
    <w:p w14:paraId="7548F7C1" w14:textId="77777777" w:rsidR="006C746B" w:rsidRDefault="002A59A5">
      <w:pPr>
        <w:spacing w:line="600" w:lineRule="auto"/>
        <w:ind w:firstLine="720"/>
        <w:jc w:val="both"/>
        <w:rPr>
          <w:rFonts w:eastAsia="Times New Roman"/>
          <w:bCs/>
          <w:szCs w:val="24"/>
        </w:rPr>
      </w:pPr>
      <w:r>
        <w:rPr>
          <w:rFonts w:eastAsia="Times New Roman"/>
          <w:bCs/>
          <w:szCs w:val="24"/>
        </w:rPr>
        <w:t xml:space="preserve">Σας ευχαριστώ πάρα πολύ. </w:t>
      </w:r>
    </w:p>
    <w:p w14:paraId="7548F7C2"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w:t>
      </w:r>
      <w:r>
        <w:rPr>
          <w:rFonts w:eastAsia="Times New Roman" w:cs="Times New Roman"/>
          <w:szCs w:val="24"/>
        </w:rPr>
        <w:t xml:space="preserve"> ΑΝΕΛ</w:t>
      </w:r>
      <w:r>
        <w:rPr>
          <w:rFonts w:eastAsia="Times New Roman" w:cs="Times New Roman"/>
          <w:szCs w:val="24"/>
        </w:rPr>
        <w:t>)</w:t>
      </w:r>
    </w:p>
    <w:p w14:paraId="7548F7C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Οικονομικών κ. </w:t>
      </w:r>
      <w:r>
        <w:rPr>
          <w:rFonts w:eastAsia="Times New Roman" w:cs="Times New Roman"/>
          <w:szCs w:val="24"/>
        </w:rPr>
        <w:t>Ευκλείδης Τσακαλώτος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548F7C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σας παρακαλώ. </w:t>
      </w:r>
    </w:p>
    <w:p w14:paraId="7548F7C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ΔΡΟΣ (Νικόλαος Βούτσης):</w:t>
      </w:r>
      <w:r>
        <w:rPr>
          <w:rFonts w:eastAsia="Times New Roman" w:cs="Times New Roman"/>
          <w:szCs w:val="24"/>
        </w:rPr>
        <w:t xml:space="preserve">  Κύριε Λοβέρδο, έχετε τον λόγο. </w:t>
      </w:r>
    </w:p>
    <w:p w14:paraId="7548F7C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Κύριε Πρόεδρε, θα ήθελα κι εγώ τον λόγο. </w:t>
      </w:r>
    </w:p>
    <w:p w14:paraId="7548F7C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Βορίδη, εσάς δεν σας ανέφερε προσωπικά. </w:t>
      </w:r>
    </w:p>
    <w:p w14:paraId="7548F7C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Με ανέφερε, κύριε Πρόεδρε. </w:t>
      </w:r>
    </w:p>
    <w:p w14:paraId="7548F7C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w:t>
      </w:r>
      <w:r>
        <w:rPr>
          <w:rFonts w:eastAsia="Times New Roman" w:cs="Times New Roman"/>
          <w:b/>
          <w:szCs w:val="24"/>
        </w:rPr>
        <w:t>λαος Βούτσης):</w:t>
      </w:r>
      <w:r>
        <w:rPr>
          <w:rFonts w:eastAsia="Times New Roman" w:cs="Times New Roman"/>
          <w:szCs w:val="24"/>
        </w:rPr>
        <w:t xml:space="preserve"> Α, ναι, σας ανέφερε.</w:t>
      </w:r>
    </w:p>
    <w:p w14:paraId="7548F7C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δώσω πρώτα τον λόγο στον κ. Λοβέρδο, ο οποίος επίσης αναφέρθηκε προσωπικά. Ύστερα θα πάρει τον λόγο ο κ. Βορίδης, ο οποίος επίσης αναφέρθηκε προσωπικά </w:t>
      </w:r>
      <w:r>
        <w:rPr>
          <w:rFonts w:eastAsia="Times New Roman" w:cs="Times New Roman"/>
          <w:szCs w:val="24"/>
        </w:rPr>
        <w:t>κ</w:t>
      </w:r>
      <w:r>
        <w:rPr>
          <w:rFonts w:eastAsia="Times New Roman" w:cs="Times New Roman"/>
          <w:szCs w:val="24"/>
        </w:rPr>
        <w:t xml:space="preserve">αι αν είχε ζητήσει και ο κ. Δένδιας τον λόγο, που δεν ζήτησε, θα </w:t>
      </w:r>
      <w:r>
        <w:rPr>
          <w:rFonts w:eastAsia="Times New Roman" w:cs="Times New Roman"/>
          <w:szCs w:val="24"/>
        </w:rPr>
        <w:t xml:space="preserve">του έδινα επίσης τον λόγο γιατί αναφέρθηκε προσωπικά. </w:t>
      </w:r>
    </w:p>
    <w:p w14:paraId="7548F7C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Παρακαλώ, κύριε Λοβέρδο, έχετε τον λόγο για δύο λεπτά. </w:t>
      </w:r>
    </w:p>
    <w:p w14:paraId="7548F7C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7548F7C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ένα θέμα ηθικής τάξης, μεταξύ άλλων, να προσπαθείς να κάνεις πολιτική </w:t>
      </w:r>
      <w:r>
        <w:rPr>
          <w:rFonts w:eastAsia="Times New Roman" w:cs="Times New Roman"/>
          <w:szCs w:val="24"/>
        </w:rPr>
        <w:t>κερδοσκοπία, θίγοντας την πολιτική ιστορία και το πολιτικό παρόν ανθρώπων</w:t>
      </w:r>
      <w:r>
        <w:rPr>
          <w:rFonts w:eastAsia="Times New Roman" w:cs="Times New Roman"/>
          <w:szCs w:val="24"/>
        </w:rPr>
        <w:t>,</w:t>
      </w:r>
      <w:r>
        <w:rPr>
          <w:rFonts w:eastAsia="Times New Roman" w:cs="Times New Roman"/>
          <w:szCs w:val="24"/>
        </w:rPr>
        <w:t xml:space="preserve"> που ανήκουν στους πολιτικούς σου αντιπάλους που σου ασκούν αντιπολίτευση. </w:t>
      </w:r>
      <w:r>
        <w:rPr>
          <w:rFonts w:eastAsia="Times New Roman" w:cs="Times New Roman"/>
          <w:szCs w:val="24"/>
        </w:rPr>
        <w:t>Τ</w:t>
      </w:r>
      <w:r>
        <w:rPr>
          <w:rFonts w:eastAsia="Times New Roman" w:cs="Times New Roman"/>
          <w:szCs w:val="24"/>
        </w:rPr>
        <w:t xml:space="preserve">ο κάνετε αυτό ως ΣΥΡΙΖΑ πάρα πολύ σταθερά τον τελευταίο καιρό και το κάνατε και σήμερα. </w:t>
      </w:r>
    </w:p>
    <w:p w14:paraId="7548F7C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Θέλω να σας πω πρ</w:t>
      </w:r>
      <w:r>
        <w:rPr>
          <w:rFonts w:eastAsia="Times New Roman" w:cs="Times New Roman"/>
          <w:szCs w:val="24"/>
        </w:rPr>
        <w:t>ώτα απ’ όλα, ότι όσα λέτε πολιτικά και σε ό,τι με αφορούν</w:t>
      </w:r>
      <w:r>
        <w:rPr>
          <w:rFonts w:eastAsia="Times New Roman" w:cs="Times New Roman"/>
          <w:szCs w:val="24"/>
        </w:rPr>
        <w:t>,</w:t>
      </w:r>
      <w:r>
        <w:rPr>
          <w:rFonts w:eastAsia="Times New Roman" w:cs="Times New Roman"/>
          <w:szCs w:val="24"/>
        </w:rPr>
        <w:t xml:space="preserve"> είναι ανυπόστατα. Δεύτερον, θέλω να σας πω ότι εσείς που κάνατε μια ολόκληρη σταδιοδρομία προετοιμασίας στην πολιτική, μιλώντας σε όλα τα πρωινάδικα της Ελλάδας για ένα οικονομικό πρόγραμμα άλφα κα</w:t>
      </w:r>
      <w:r>
        <w:rPr>
          <w:rFonts w:eastAsia="Times New Roman" w:cs="Times New Roman"/>
          <w:szCs w:val="24"/>
        </w:rPr>
        <w:t xml:space="preserve">ι τώρα στην πράξη εδώ κι ένα χρόνο, είστε ο νούμερο 1 στο Υπουργείο Οικονομικών που εφαρμόζει ένα πρόγραμμα ωμέγα και, μάλιστα, με αυτόν τον ενθουσιασμό, με αυτή τη χαρά, είστε ο τελευταίος που θα μου πείτε εμένα τι θα κάνω. </w:t>
      </w:r>
    </w:p>
    <w:p w14:paraId="7548F7CF" w14:textId="77777777" w:rsidR="006C746B" w:rsidRDefault="002A59A5">
      <w:pPr>
        <w:spacing w:line="600" w:lineRule="auto"/>
        <w:ind w:firstLine="720"/>
        <w:jc w:val="both"/>
        <w:rPr>
          <w:rFonts w:eastAsia="Times New Roman"/>
          <w:szCs w:val="24"/>
        </w:rPr>
      </w:pPr>
      <w:r>
        <w:rPr>
          <w:rFonts w:eastAsia="Times New Roman"/>
          <w:szCs w:val="24"/>
        </w:rPr>
        <w:t>Δ</w:t>
      </w:r>
      <w:r>
        <w:rPr>
          <w:rFonts w:eastAsia="Times New Roman"/>
          <w:szCs w:val="24"/>
        </w:rPr>
        <w:t>εύτερον, κύριε Υπουργέ, μην α</w:t>
      </w:r>
      <w:r>
        <w:rPr>
          <w:rFonts w:eastAsia="Times New Roman"/>
          <w:szCs w:val="24"/>
        </w:rPr>
        <w:t>ναφέρεστε…</w:t>
      </w:r>
    </w:p>
    <w:p w14:paraId="7548F7D0" w14:textId="77777777" w:rsidR="006C746B" w:rsidRDefault="002A59A5">
      <w:pPr>
        <w:tabs>
          <w:tab w:val="left" w:pos="2820"/>
        </w:tabs>
        <w:spacing w:line="600" w:lineRule="auto"/>
        <w:ind w:firstLine="720"/>
        <w:jc w:val="center"/>
        <w:rPr>
          <w:rFonts w:eastAsia="Times New Roman"/>
          <w:szCs w:val="24"/>
        </w:rPr>
      </w:pPr>
      <w:r>
        <w:rPr>
          <w:rFonts w:eastAsia="Times New Roman"/>
          <w:szCs w:val="24"/>
        </w:rPr>
        <w:t>(Θόρυβος από τις πτέρυγες του ΣΥΡΙΖΑ και των</w:t>
      </w:r>
      <w:r>
        <w:rPr>
          <w:rFonts w:eastAsia="Times New Roman"/>
          <w:szCs w:val="24"/>
        </w:rPr>
        <w:t xml:space="preserve"> ΑΝΕΛ</w:t>
      </w:r>
      <w:r>
        <w:rPr>
          <w:rFonts w:eastAsia="Times New Roman"/>
          <w:szCs w:val="24"/>
        </w:rPr>
        <w:t>)</w:t>
      </w:r>
    </w:p>
    <w:p w14:paraId="7548F7D1"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Μη διαμαρτύρεστε παρακαλώ!</w:t>
      </w:r>
    </w:p>
    <w:p w14:paraId="7548F7D2"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Αφήστε να μιλήσει ανεμπόδιστα ο κ. Λοβέρδος, διότι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έγινε μία επισήμανση.</w:t>
      </w:r>
    </w:p>
    <w:p w14:paraId="7548F7D3"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w:t>
      </w:r>
      <w:r>
        <w:rPr>
          <w:rFonts w:eastAsia="Times New Roman"/>
          <w:szCs w:val="24"/>
        </w:rPr>
        <w:t>Δ</w:t>
      </w:r>
      <w:r>
        <w:rPr>
          <w:rFonts w:eastAsia="Times New Roman"/>
          <w:szCs w:val="24"/>
        </w:rPr>
        <w:t>εύτερον, κύριε Υπουργέ, μ</w:t>
      </w:r>
      <w:r>
        <w:rPr>
          <w:rFonts w:eastAsia="Times New Roman"/>
          <w:szCs w:val="24"/>
        </w:rPr>
        <w:t xml:space="preserve">ετά τη διακοπή των συναδέλφων σας, θέλω να σας πω ότι εσείς με αυτή την ιστορία, την πρόσφατη μεν αλλά πολύ χαρακτηριστική, είστε και ο τελευταίος που θα μιλήσετε για την ευρωπαϊκή σοσιαλδημοκρατία. </w:t>
      </w:r>
    </w:p>
    <w:p w14:paraId="7548F7D4"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Αλήθεια, κύριε Υπουργέ, τι γίνεται το Ευρωπαϊκό Κόμμα </w:t>
      </w:r>
      <w:r>
        <w:rPr>
          <w:rFonts w:eastAsia="Times New Roman"/>
          <w:szCs w:val="24"/>
        </w:rPr>
        <w:t>της Αριστεράς; Είστε εκεί ή έχετε επιλέξει τώρα μια άλλη ιδιότητα αυτή του παρατηρητή του Ευρωπαϊκού Σοσιαλιστικού Κόμματος που σας προετοιμάζει, σας προπονεί γι’ αυτό που θα γίνετε μετά τις επόμενες εκλογές, παρατηρητής της ελληνικής πολιτικής σκηνής.</w:t>
      </w:r>
    </w:p>
    <w:p w14:paraId="7548F7D5" w14:textId="77777777" w:rsidR="006C746B" w:rsidRDefault="002A59A5">
      <w:pPr>
        <w:tabs>
          <w:tab w:val="left" w:pos="2820"/>
        </w:tabs>
        <w:spacing w:line="600" w:lineRule="auto"/>
        <w:ind w:firstLine="720"/>
        <w:jc w:val="both"/>
        <w:rPr>
          <w:rFonts w:eastAsia="Times New Roman"/>
          <w:b/>
          <w:szCs w:val="24"/>
        </w:rPr>
      </w:pPr>
      <w:r>
        <w:rPr>
          <w:rFonts w:eastAsia="Times New Roman"/>
          <w:szCs w:val="24"/>
        </w:rPr>
        <w:t xml:space="preserve">Να </w:t>
      </w:r>
      <w:r>
        <w:rPr>
          <w:rFonts w:eastAsia="Times New Roman"/>
          <w:szCs w:val="24"/>
        </w:rPr>
        <w:t>μας κάνετε τη χάρη να μιλάτε καλύτερα!</w:t>
      </w:r>
      <w:r>
        <w:rPr>
          <w:rFonts w:eastAsia="Times New Roman"/>
          <w:b/>
          <w:szCs w:val="24"/>
        </w:rPr>
        <w:t xml:space="preserve"> </w:t>
      </w:r>
    </w:p>
    <w:p w14:paraId="7548F7D6"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Ευχαριστώ πολύ.</w:t>
      </w:r>
    </w:p>
    <w:p w14:paraId="7548F7D7"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παρακαλώ τον λόγο.</w:t>
      </w:r>
    </w:p>
    <w:p w14:paraId="7548F7D8"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Τσακαλώτο, όχι. </w:t>
      </w:r>
    </w:p>
    <w:p w14:paraId="7548F7D9"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ΕΥΚΛΕΙΔΗΣ ΤΣΑΚΑΛΩΤΟΣ (Υπουργός Οικονομικ</w:t>
      </w:r>
      <w:r>
        <w:rPr>
          <w:rFonts w:eastAsia="Times New Roman"/>
          <w:b/>
          <w:szCs w:val="24"/>
        </w:rPr>
        <w:t>ών):</w:t>
      </w:r>
      <w:r>
        <w:rPr>
          <w:rFonts w:eastAsia="Times New Roman"/>
          <w:szCs w:val="24"/>
        </w:rPr>
        <w:t xml:space="preserve"> Όχι, δεν μπορεί…</w:t>
      </w:r>
    </w:p>
    <w:p w14:paraId="7548F7DA"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Μπορεί. Κύριε Τσακαλώτο, σας παρακαλώ πολύ. </w:t>
      </w:r>
    </w:p>
    <w:p w14:paraId="7548F7DB"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Κατ’ αρχάς, δεν είχε κανένα προσωπικό…</w:t>
      </w:r>
    </w:p>
    <w:p w14:paraId="7548F7DC"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Σας παρακαλώ πολύ, κύριε Τσακαλώτο, εγώ κάνω τη</w:t>
      </w:r>
      <w:r>
        <w:rPr>
          <w:rFonts w:eastAsia="Times New Roman"/>
          <w:szCs w:val="24"/>
        </w:rPr>
        <w:t xml:space="preserve"> διεύθυνση. </w:t>
      </w:r>
    </w:p>
    <w:p w14:paraId="7548F7DD"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δεν είχε κανένα προσωπικό και μου είπε να μιλάω καλύτερα.</w:t>
      </w:r>
    </w:p>
    <w:p w14:paraId="7548F7DE" w14:textId="77777777" w:rsidR="006C746B" w:rsidRDefault="002A59A5">
      <w:pPr>
        <w:tabs>
          <w:tab w:val="left" w:pos="2820"/>
        </w:tabs>
        <w:spacing w:line="600" w:lineRule="auto"/>
        <w:ind w:firstLine="720"/>
        <w:jc w:val="both"/>
        <w:rPr>
          <w:rFonts w:eastAsia="Times New Roman"/>
          <w:b/>
          <w:szCs w:val="24"/>
        </w:rPr>
      </w:pPr>
      <w:r>
        <w:rPr>
          <w:rFonts w:eastAsia="Times New Roman"/>
          <w:b/>
          <w:szCs w:val="24"/>
        </w:rPr>
        <w:t>ΠΡΟΕΔΡΟΣ (Νικόλαος Βούτσης):</w:t>
      </w:r>
      <w:r>
        <w:rPr>
          <w:rFonts w:eastAsia="Times New Roman"/>
          <w:szCs w:val="24"/>
        </w:rPr>
        <w:t xml:space="preserve"> Το αν είχε προσωπικό ή δεν είχε, επιτρέψτε μου, κύριε Τσακαλώτο…</w:t>
      </w:r>
      <w:r>
        <w:rPr>
          <w:rFonts w:eastAsia="Times New Roman"/>
          <w:b/>
          <w:szCs w:val="24"/>
        </w:rPr>
        <w:t xml:space="preserve"> </w:t>
      </w:r>
    </w:p>
    <w:p w14:paraId="7548F7DF"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w:t>
      </w:r>
      <w:r>
        <w:rPr>
          <w:rFonts w:eastAsia="Times New Roman"/>
          <w:b/>
          <w:szCs w:val="24"/>
        </w:rPr>
        <w:t xml:space="preserve"> Οικονομικών):</w:t>
      </w:r>
      <w:r>
        <w:rPr>
          <w:rFonts w:eastAsia="Times New Roman"/>
          <w:szCs w:val="24"/>
        </w:rPr>
        <w:t xml:space="preserve"> Δεν είχε κανένα προσωπικό και μου είπε να μιλάω καλύτερα.</w:t>
      </w:r>
    </w:p>
    <w:p w14:paraId="7548F7E0"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Μπορείτε να μην παίρνετε τον λόγο;</w:t>
      </w:r>
    </w:p>
    <w:p w14:paraId="7548F7E1"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Εγώ είπα</w:t>
      </w:r>
      <w:r>
        <w:rPr>
          <w:rFonts w:eastAsia="Times New Roman"/>
          <w:szCs w:val="24"/>
        </w:rPr>
        <w:t>,</w:t>
      </w:r>
      <w:r>
        <w:rPr>
          <w:rFonts w:eastAsia="Times New Roman"/>
          <w:szCs w:val="24"/>
        </w:rPr>
        <w:t xml:space="preserve"> πως κρίνω ότι η σοσιαλδημοκρατία στην Ελλάδα με Βενιζέλο και Λοβέρδο δεν έχει κανένα μέλλον. Αυτή είναι μία πολιτική κρίση.</w:t>
      </w:r>
    </w:p>
    <w:p w14:paraId="7548F7E2"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Επειδή το επαναλαμβάνετε τώρα και μπορεί να προκαλέσει άλλο κύκλο προσωπικών…</w:t>
      </w:r>
    </w:p>
    <w:p w14:paraId="7548F7E3"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 </w:t>
      </w:r>
      <w:r>
        <w:rPr>
          <w:rFonts w:eastAsia="Times New Roman"/>
          <w:b/>
          <w:szCs w:val="24"/>
        </w:rPr>
        <w:t>ΕΥΚΛΕΙΔΗΣ ΤΣΑΚΑΛΩΤΟΣ (Υ</w:t>
      </w:r>
      <w:r>
        <w:rPr>
          <w:rFonts w:eastAsia="Times New Roman"/>
          <w:b/>
          <w:szCs w:val="24"/>
        </w:rPr>
        <w:t>πουργός Οικονομικών):</w:t>
      </w:r>
      <w:r>
        <w:rPr>
          <w:rFonts w:eastAsia="Times New Roman"/>
          <w:szCs w:val="24"/>
        </w:rPr>
        <w:t xml:space="preserve"> Όχι, δεν μπορεί…</w:t>
      </w:r>
    </w:p>
    <w:p w14:paraId="7548F7E4" w14:textId="77777777" w:rsidR="006C746B" w:rsidRDefault="002A59A5">
      <w:pPr>
        <w:tabs>
          <w:tab w:val="left" w:pos="2820"/>
        </w:tabs>
        <w:spacing w:line="600" w:lineRule="auto"/>
        <w:ind w:firstLine="720"/>
        <w:jc w:val="both"/>
        <w:rPr>
          <w:rFonts w:eastAsia="Times New Roman"/>
          <w:b/>
          <w:szCs w:val="24"/>
        </w:rPr>
      </w:pPr>
      <w:r>
        <w:rPr>
          <w:rFonts w:eastAsia="Times New Roman"/>
          <w:b/>
          <w:szCs w:val="24"/>
        </w:rPr>
        <w:t>ΠΡΟΕΔΡΟΣ (Νικόλαος Βούτσης):</w:t>
      </w:r>
      <w:r>
        <w:rPr>
          <w:rFonts w:eastAsia="Times New Roman"/>
          <w:szCs w:val="24"/>
        </w:rPr>
        <w:t xml:space="preserve"> Μπορεί. Πολλά μπορούν…</w:t>
      </w:r>
    </w:p>
    <w:p w14:paraId="7548F7E5"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Δεν είχε κανένα προσωπικό. Είναι πολιτική εκτίμηση.</w:t>
      </w:r>
    </w:p>
    <w:p w14:paraId="7548F7E6"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Δεν είναι θέμα πολιτικής εκτίμησης. Είν</w:t>
      </w:r>
      <w:r>
        <w:rPr>
          <w:rFonts w:eastAsia="Times New Roman"/>
          <w:szCs w:val="24"/>
        </w:rPr>
        <w:t xml:space="preserve">αι ονομαστική αναφορά γι’ αυτή την πολιτική εκτίμηση. Καλά έκανε. </w:t>
      </w:r>
    </w:p>
    <w:p w14:paraId="7548F7E7"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η ονομαστική αναφορά δεν είναι υβριστικό.</w:t>
      </w:r>
    </w:p>
    <w:p w14:paraId="7548F7E8"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Επιτρέψτε μου να σας πω ότι έπονται τόσο η επικεφαλής της </w:t>
      </w:r>
      <w:r>
        <w:rPr>
          <w:rFonts w:eastAsia="Times New Roman"/>
          <w:szCs w:val="24"/>
        </w:rPr>
        <w:t>Δημοκρατικής Συμπαράταξης, όσο και ο Αντιπρόεδρος της Κυβέρνησης και θα παρακαλούσα πολύ αυτά να ενσωματωθούν</w:t>
      </w:r>
      <w:r>
        <w:rPr>
          <w:rFonts w:eastAsia="Times New Roman"/>
          <w:szCs w:val="24"/>
        </w:rPr>
        <w:t>,</w:t>
      </w:r>
      <w:r>
        <w:rPr>
          <w:rFonts w:eastAsia="Times New Roman"/>
          <w:szCs w:val="24"/>
        </w:rPr>
        <w:t xml:space="preserve"> αν θέλουν να απαντήσουν εκ μέρους των κομμάτων, διότι είναι γενικότερες πολιτικές αναφορές που εμπεριέχουν κορυφαία στελέχη εκεί. Να μην επιμείνο</w:t>
      </w:r>
      <w:r>
        <w:rPr>
          <w:rFonts w:eastAsia="Times New Roman"/>
          <w:szCs w:val="24"/>
        </w:rPr>
        <w:t>υμε σε αυτά.</w:t>
      </w:r>
    </w:p>
    <w:p w14:paraId="7548F7E9"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Κύριε Βορίδη, παρακαλώ πολύ έχετε τον λόγο.</w:t>
      </w:r>
    </w:p>
    <w:p w14:paraId="7548F7EA"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και πάλι τον λόγο για τριάντα δευτερόλεπτα…</w:t>
      </w:r>
    </w:p>
    <w:p w14:paraId="7548F7EB"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Λοβέρδο, απαντήσατε αναλυτικά.</w:t>
      </w:r>
    </w:p>
    <w:p w14:paraId="7548F7EC"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Τριάντα δευτερόλεπτα χρειάζομ</w:t>
      </w:r>
      <w:r>
        <w:rPr>
          <w:rFonts w:eastAsia="Times New Roman"/>
          <w:szCs w:val="24"/>
        </w:rPr>
        <w:t>αι.</w:t>
      </w:r>
    </w:p>
    <w:p w14:paraId="7548F7ED"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Αν έχει τριάντα δευτερόλεπτα ο κ. Λοβέρδος, θα έχω κι εγώ τριάντα.</w:t>
      </w:r>
    </w:p>
    <w:p w14:paraId="7548F7EE"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Τότε θα έχει τριάντα και ο κ. Τσακαλώτος.</w:t>
      </w:r>
    </w:p>
    <w:p w14:paraId="7548F7EF"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ζητώ τον λόγο για τριάντα δευτερόλεπτα.</w:t>
      </w:r>
    </w:p>
    <w:p w14:paraId="7548F7F0"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Λοβέρδο, δεν έχετε τον λόγο. Ήσασταν πάρα πολύ σαφής και απαντήσατε στην ουσία του θέματος που έθεσε ο κ. Τσακαλώτος. Γιατί επιμένετε;</w:t>
      </w:r>
    </w:p>
    <w:p w14:paraId="7548F7F1"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Τον ζητώ.</w:t>
      </w:r>
    </w:p>
    <w:p w14:paraId="7548F7F2"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w:t>
      </w:r>
      <w:r>
        <w:rPr>
          <w:rFonts w:eastAsia="Times New Roman"/>
          <w:b/>
          <w:szCs w:val="24"/>
        </w:rPr>
        <w:t>ΚΛΕΙΔΗΣ ΤΣΑΚΑΛΩΤΟΣ (Υπουργός Οικονομικών):</w:t>
      </w:r>
      <w:r>
        <w:rPr>
          <w:rFonts w:eastAsia="Times New Roman"/>
          <w:szCs w:val="24"/>
        </w:rPr>
        <w:t xml:space="preserve"> Θα απαντήσω, όμως.</w:t>
      </w:r>
    </w:p>
    <w:p w14:paraId="7548F7F3"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Μα ύστερα θα μιλήσει και ο κ. Τσακαλώτος. Δεν είναι σωστό. Γιατί το κάνετε αυτό το πράγμα; Είστε εξαιρετικά έμπειρος, ίσως από τους πιο έμπειρους σε αυτή την Αίθουσα</w:t>
      </w:r>
      <w:r>
        <w:rPr>
          <w:rFonts w:eastAsia="Times New Roman"/>
          <w:szCs w:val="24"/>
        </w:rPr>
        <w:t>. Η αναφορά που έκανε δύο φορές ο κ. Τσακαλώτος</w:t>
      </w:r>
      <w:r>
        <w:rPr>
          <w:rFonts w:eastAsia="Times New Roman"/>
          <w:szCs w:val="24"/>
        </w:rPr>
        <w:t>,</w:t>
      </w:r>
      <w:r>
        <w:rPr>
          <w:rFonts w:eastAsia="Times New Roman"/>
          <w:szCs w:val="24"/>
        </w:rPr>
        <w:t xml:space="preserve"> αφορά το σύνολο του </w:t>
      </w:r>
      <w:r>
        <w:rPr>
          <w:rFonts w:eastAsia="Times New Roman"/>
          <w:szCs w:val="24"/>
        </w:rPr>
        <w:t>κ</w:t>
      </w:r>
      <w:r>
        <w:rPr>
          <w:rFonts w:eastAsia="Times New Roman"/>
          <w:szCs w:val="24"/>
        </w:rPr>
        <w:t xml:space="preserve">όμματός σας, εσάς προσωπικά και οπωσδήποτε την Αρχηγό σας. Αντιληφθείτε το. </w:t>
      </w:r>
    </w:p>
    <w:p w14:paraId="7548F7F4"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για τριάντα δευτερόλεπτα μόνο.</w:t>
      </w:r>
    </w:p>
    <w:p w14:paraId="7548F7F5"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Τέλος πάντων, δε</w:t>
      </w:r>
      <w:r>
        <w:rPr>
          <w:rFonts w:eastAsia="Times New Roman"/>
          <w:szCs w:val="24"/>
        </w:rPr>
        <w:t>ν καταλαβαίνετε τι θέλω να σας πω με αυτό που λέω, οπότε πάρτε τον λόγο.</w:t>
      </w:r>
    </w:p>
    <w:p w14:paraId="7548F7F6"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Υπουργέ, δεν ακούσατε τον Πρόεδρο της Βουλής</w:t>
      </w:r>
      <w:r>
        <w:rPr>
          <w:rFonts w:eastAsia="Times New Roman"/>
          <w:szCs w:val="24"/>
        </w:rPr>
        <w:t>,</w:t>
      </w:r>
      <w:r>
        <w:rPr>
          <w:rFonts w:eastAsia="Times New Roman"/>
          <w:szCs w:val="24"/>
        </w:rPr>
        <w:t xml:space="preserve"> που σας επισήμανε ότι χρησιμοποιείτε για δεύτερη φορά στον λόγο </w:t>
      </w:r>
      <w:r>
        <w:rPr>
          <w:rFonts w:eastAsia="Times New Roman"/>
          <w:szCs w:val="24"/>
        </w:rPr>
        <w:t>σας,</w:t>
      </w:r>
      <w:r>
        <w:rPr>
          <w:rFonts w:eastAsia="Times New Roman"/>
          <w:szCs w:val="24"/>
        </w:rPr>
        <w:t xml:space="preserve"> αυτό για το οποίο αισθάνθηκα την προσβολή και ζήτησα τον λόγο επί προσωπικού. </w:t>
      </w:r>
    </w:p>
    <w:p w14:paraId="7548F7F7"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Αν δεν καταλαβαίνετε τι λέτε, είναι δικό σας θέμα. Επειδή, όμως, πιστεύω ότι καταλαβαίνετε πάρα πολύ καλά τι λέτε κι έχουμε καταλάβει πολύ καλά τι κάνετε, αυτό που κάνετε αποτέ</w:t>
      </w:r>
      <w:r>
        <w:rPr>
          <w:rFonts w:eastAsia="Times New Roman"/>
          <w:szCs w:val="24"/>
        </w:rPr>
        <w:t xml:space="preserve">λεσμα δεν έχει. Όσο τα λέτε αυτά, τόσο προκαλείτε στο χώρο της </w:t>
      </w:r>
      <w:r>
        <w:rPr>
          <w:rFonts w:eastAsia="Times New Roman"/>
          <w:szCs w:val="24"/>
        </w:rPr>
        <w:t>κ</w:t>
      </w:r>
      <w:r>
        <w:rPr>
          <w:rFonts w:eastAsia="Times New Roman"/>
          <w:szCs w:val="24"/>
        </w:rPr>
        <w:t xml:space="preserve">εντροαριστεράς αντισυσπείρωση. </w:t>
      </w:r>
      <w:r>
        <w:rPr>
          <w:rFonts w:eastAsia="Times New Roman"/>
          <w:szCs w:val="24"/>
        </w:rPr>
        <w:t>Α</w:t>
      </w:r>
      <w:r>
        <w:rPr>
          <w:rFonts w:eastAsia="Times New Roman"/>
          <w:szCs w:val="24"/>
        </w:rPr>
        <w:t>υτή την αντισυσπείρωση θα τη δείτε στις επόμενες εκλογές.</w:t>
      </w:r>
    </w:p>
    <w:p w14:paraId="7548F7F8" w14:textId="77777777" w:rsidR="006C746B" w:rsidRDefault="002A59A5">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w:t>
      </w:r>
      <w:r>
        <w:rPr>
          <w:rFonts w:eastAsia="Times New Roman"/>
          <w:szCs w:val="24"/>
        </w:rPr>
        <w:t xml:space="preserve"> </w:t>
      </w:r>
      <w:r>
        <w:rPr>
          <w:rFonts w:eastAsia="Times New Roman"/>
          <w:szCs w:val="24"/>
        </w:rPr>
        <w:t>ΠΑΣΟΚ-ΔΗΜΑΡ</w:t>
      </w:r>
      <w:r>
        <w:rPr>
          <w:rFonts w:eastAsia="Times New Roman"/>
          <w:szCs w:val="24"/>
        </w:rPr>
        <w:t>)</w:t>
      </w:r>
    </w:p>
    <w:p w14:paraId="7548F7F9"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b/>
          <w:szCs w:val="24"/>
        </w:rPr>
        <w:t>:</w:t>
      </w:r>
      <w:r>
        <w:rPr>
          <w:rFonts w:eastAsia="Times New Roman"/>
          <w:szCs w:val="24"/>
        </w:rPr>
        <w:t xml:space="preserve"> Ο κ. Τσακαλώτος έχει τον λόγο.</w:t>
      </w:r>
    </w:p>
    <w:p w14:paraId="7548F7FA"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Λοβέρδο, πρέπει να σας πω ότι καταλαβαίνω πολύ καλά </w:t>
      </w:r>
      <w:r>
        <w:rPr>
          <w:rFonts w:eastAsia="Times New Roman"/>
          <w:szCs w:val="24"/>
        </w:rPr>
        <w:t>κ</w:t>
      </w:r>
      <w:r>
        <w:rPr>
          <w:rFonts w:eastAsia="Times New Roman"/>
          <w:szCs w:val="24"/>
        </w:rPr>
        <w:t>αι καταλαβαίνω ότι για πρώτη φορά στην ιστορία αυτού του τόπου</w:t>
      </w:r>
      <w:r>
        <w:rPr>
          <w:rFonts w:eastAsia="Times New Roman"/>
          <w:szCs w:val="24"/>
        </w:rPr>
        <w:t>,</w:t>
      </w:r>
      <w:r>
        <w:rPr>
          <w:rFonts w:eastAsia="Times New Roman"/>
          <w:szCs w:val="24"/>
        </w:rPr>
        <w:t xml:space="preserve"> δεν θα εκθειάσει ψηφοφόρους η Κυβέρνηση που θα πει,</w:t>
      </w:r>
      <w:r>
        <w:rPr>
          <w:rFonts w:eastAsia="Times New Roman"/>
          <w:szCs w:val="24"/>
        </w:rPr>
        <w:t>:</w:t>
      </w:r>
      <w:r>
        <w:rPr>
          <w:rFonts w:eastAsia="Times New Roman"/>
          <w:szCs w:val="24"/>
        </w:rPr>
        <w:t>«Ψη</w:t>
      </w:r>
      <w:r>
        <w:rPr>
          <w:rFonts w:eastAsia="Times New Roman"/>
          <w:szCs w:val="24"/>
        </w:rPr>
        <w:t>φίστε εμένα</w:t>
      </w:r>
      <w:r>
        <w:rPr>
          <w:rFonts w:eastAsia="Times New Roman"/>
          <w:szCs w:val="24"/>
        </w:rPr>
        <w:t>,</w:t>
      </w:r>
      <w:r>
        <w:rPr>
          <w:rFonts w:eastAsia="Times New Roman"/>
          <w:szCs w:val="24"/>
        </w:rPr>
        <w:t xml:space="preserve"> για να μην έρθει η κακιά Δεξιά», ούτε η αντιπολίτευση που θα πει</w:t>
      </w:r>
      <w:r>
        <w:rPr>
          <w:rFonts w:eastAsia="Times New Roman"/>
          <w:szCs w:val="24"/>
        </w:rPr>
        <w:t>:</w:t>
      </w:r>
      <w:r>
        <w:rPr>
          <w:rFonts w:eastAsia="Times New Roman"/>
          <w:szCs w:val="24"/>
        </w:rPr>
        <w:t xml:space="preserve"> «Ψηφίστε εμένα</w:t>
      </w:r>
      <w:r>
        <w:rPr>
          <w:rFonts w:eastAsia="Times New Roman"/>
          <w:szCs w:val="24"/>
        </w:rPr>
        <w:t>,</w:t>
      </w:r>
      <w:r>
        <w:rPr>
          <w:rFonts w:eastAsia="Times New Roman"/>
          <w:szCs w:val="24"/>
        </w:rPr>
        <w:t xml:space="preserve"> για να μην έρθει η κακιά Αριστερά». Άρα οι εκβιαστές </w:t>
      </w:r>
      <w:r>
        <w:rPr>
          <w:rFonts w:eastAsia="Times New Roman"/>
          <w:szCs w:val="24"/>
        </w:rPr>
        <w:lastRenderedPageBreak/>
        <w:t>είσαστε εσείς -ο εκβιασμός έρχεται από εσάς- που λέτε στους ψηφοφόρους σας ότι η χαμένη ψήφος ισχύει και άρα</w:t>
      </w:r>
      <w:r>
        <w:rPr>
          <w:rFonts w:eastAsia="Times New Roman"/>
          <w:szCs w:val="24"/>
        </w:rPr>
        <w:t xml:space="preserve"> εσείς που θέλετε συμφωνία…</w:t>
      </w:r>
    </w:p>
    <w:p w14:paraId="7548F7FB"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Άσε μας τώρα!</w:t>
      </w:r>
    </w:p>
    <w:p w14:paraId="7548F7FC"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Γιατί δεν θέλετε να ακούσετε, κύριε Λοβέρδο; Γιατί δεν θέλετε;</w:t>
      </w:r>
    </w:p>
    <w:p w14:paraId="7548F7FD" w14:textId="77777777" w:rsidR="006C746B" w:rsidRDefault="002A59A5">
      <w:pPr>
        <w:tabs>
          <w:tab w:val="left" w:pos="2820"/>
        </w:tabs>
        <w:spacing w:line="600" w:lineRule="auto"/>
        <w:ind w:firstLine="720"/>
        <w:rPr>
          <w:rFonts w:eastAsia="Times New Roman"/>
          <w:szCs w:val="24"/>
        </w:rPr>
      </w:pPr>
      <w:r>
        <w:rPr>
          <w:rFonts w:eastAsia="Times New Roman"/>
          <w:szCs w:val="24"/>
        </w:rPr>
        <w:t>(Θόρυβος από την πτέρυγα της Δημοκρατικής Συμπαράταξης ΠΑΣΟΚ-ΔΗΜΑΡ)</w:t>
      </w:r>
    </w:p>
    <w:p w14:paraId="7548F7FE"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Επειδή εσείς θέλετε </w:t>
      </w:r>
      <w:r>
        <w:rPr>
          <w:rFonts w:eastAsia="Times New Roman"/>
          <w:szCs w:val="24"/>
        </w:rPr>
        <w:t>να κάνετε συμμαχία με την κ</w:t>
      </w:r>
      <w:r>
        <w:rPr>
          <w:rFonts w:eastAsia="Times New Roman"/>
          <w:szCs w:val="24"/>
        </w:rPr>
        <w:t>.</w:t>
      </w:r>
      <w:r>
        <w:rPr>
          <w:rFonts w:eastAsia="Times New Roman"/>
          <w:szCs w:val="24"/>
        </w:rPr>
        <w:t xml:space="preserve"> Μπακογιάννη που σας υποστηρίζει, άρα ψηφίστε τη Νέα Δημοκρατία.</w:t>
      </w:r>
    </w:p>
    <w:p w14:paraId="7548F7FF" w14:textId="77777777" w:rsidR="006C746B" w:rsidRDefault="002A59A5">
      <w:pPr>
        <w:tabs>
          <w:tab w:val="left" w:pos="282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w:t>
      </w:r>
      <w:r>
        <w:rPr>
          <w:rFonts w:eastAsia="Times New Roman"/>
          <w:szCs w:val="24"/>
        </w:rPr>
        <w:t xml:space="preserve"> ΑΝΕΛ</w:t>
      </w:r>
      <w:r>
        <w:rPr>
          <w:rFonts w:eastAsia="Times New Roman"/>
          <w:szCs w:val="24"/>
        </w:rPr>
        <w:t>)</w:t>
      </w:r>
    </w:p>
    <w:p w14:paraId="7548F800"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Λοιπόν και οι δύο συνάδελφοι έχετε μπροστά σας τρία χρόνια</w:t>
      </w:r>
      <w:r>
        <w:rPr>
          <w:rFonts w:eastAsia="Times New Roman"/>
          <w:szCs w:val="24"/>
        </w:rPr>
        <w:t>,</w:t>
      </w:r>
      <w:r>
        <w:rPr>
          <w:rFonts w:eastAsia="Times New Roman"/>
          <w:szCs w:val="24"/>
        </w:rPr>
        <w:t xml:space="preserve"> να συγκροτήσετε </w:t>
      </w:r>
      <w:r>
        <w:rPr>
          <w:rFonts w:eastAsia="Times New Roman"/>
          <w:szCs w:val="24"/>
        </w:rPr>
        <w:t>τα επιχειρήματά σας επ’ αυτού.</w:t>
      </w:r>
    </w:p>
    <w:p w14:paraId="7548F801"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Τον λόγο έχει ο κ. Βορίδης.</w:t>
      </w:r>
    </w:p>
    <w:p w14:paraId="7548F80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 </w:t>
      </w:r>
    </w:p>
    <w:p w14:paraId="7548F80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Ομολογώ, κύριε Τσακαλώτο, κυρίες και κύριοι συνάδελφοι, ότι δεν είχα αντιληφθεί ότι όλον αυτόν τον καιρό που καλοί συνάδελφοι στην προηγούμενη Βουλή μα</w:t>
      </w:r>
      <w:r>
        <w:rPr>
          <w:rFonts w:eastAsia="Times New Roman" w:cs="Times New Roman"/>
          <w:szCs w:val="24"/>
        </w:rPr>
        <w:t xml:space="preserve">ς έδιναν ραντεβού «στα γουναράδικα», μας έλεγαν ότι μας περιμένουν κρεμάλες και μας αποκαλούσαν «γερμανοτσολιάδες», το έκαναν για να μας ενισχύσουν στη διαπραγμάτευση! Αυτό μου είχε διαφύγει! </w:t>
      </w:r>
    </w:p>
    <w:p w14:paraId="7548F804"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0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Αλλά</w:t>
      </w:r>
      <w:r>
        <w:rPr>
          <w:rFonts w:eastAsia="Times New Roman" w:cs="Times New Roman"/>
          <w:szCs w:val="24"/>
        </w:rPr>
        <w:t xml:space="preserve"> είναι μια ερμηνεία και αυτό. </w:t>
      </w:r>
    </w:p>
    <w:p w14:paraId="7548F80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Είναι κανείς από αυτούς εδώ;</w:t>
      </w:r>
    </w:p>
    <w:p w14:paraId="7548F80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Η αλήθεια είναι ότι μου φαίνεται πως αυτοί οι καλοί συνάδελφοι</w:t>
      </w:r>
      <w:r>
        <w:rPr>
          <w:rFonts w:eastAsia="Times New Roman" w:cs="Times New Roman"/>
          <w:szCs w:val="24"/>
        </w:rPr>
        <w:t>,</w:t>
      </w:r>
      <w:r>
        <w:rPr>
          <w:rFonts w:eastAsia="Times New Roman" w:cs="Times New Roman"/>
          <w:szCs w:val="24"/>
        </w:rPr>
        <w:t xml:space="preserve"> δεν είναι κοντά μας πια! Όμως αυτό είναι δικό σας ζήτημα. </w:t>
      </w:r>
    </w:p>
    <w:p w14:paraId="7548F80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lastRenderedPageBreak/>
        <w:t xml:space="preserve">(Θόρυβος </w:t>
      </w:r>
      <w:r>
        <w:rPr>
          <w:rFonts w:eastAsia="Times New Roman" w:cs="Times New Roman"/>
          <w:szCs w:val="24"/>
        </w:rPr>
        <w:t>στην Αίθουσα)</w:t>
      </w:r>
    </w:p>
    <w:p w14:paraId="7548F80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κάνετε όλοι σας ησυχία!</w:t>
      </w:r>
    </w:p>
    <w:p w14:paraId="7548F80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Το δεύτερο το οποίο θα ήθελα να διευκρινίσω, είναι το εξής: Κύριε Τσακαλώτο, το να μιλάτε εσείς για το νεοφιλελευθερισμό</w:t>
      </w:r>
      <w:r>
        <w:rPr>
          <w:rFonts w:eastAsia="Times New Roman" w:cs="Times New Roman"/>
          <w:szCs w:val="24"/>
        </w:rPr>
        <w:t>,</w:t>
      </w:r>
      <w:r>
        <w:rPr>
          <w:rFonts w:eastAsia="Times New Roman" w:cs="Times New Roman"/>
          <w:szCs w:val="24"/>
        </w:rPr>
        <w:t xml:space="preserve"> έχοντας μέσα σε τέσσερις μήνες κάνει τ</w:t>
      </w:r>
      <w:r>
        <w:rPr>
          <w:rFonts w:eastAsia="Times New Roman" w:cs="Times New Roman"/>
          <w:szCs w:val="24"/>
        </w:rPr>
        <w:t>έσσερις αποκρατικοποιήσεις, κάπως ακούγεται!</w:t>
      </w:r>
    </w:p>
    <w:p w14:paraId="7548F80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Εγώ μετά χαράς είμαι μαζί σας, όπου θέλετε, με τις εξής προϋποθέσεις: Ότι θα φτιάξετε ένα πρόγραμμα που θα μειώνετε τους φόρους, που θα πάρετε πίσω τις επαγγελματοκτόνες ασφαλιστικές εισφορές και που θα καταργήσ</w:t>
      </w:r>
      <w:r>
        <w:rPr>
          <w:rFonts w:eastAsia="Times New Roman" w:cs="Times New Roman"/>
          <w:szCs w:val="24"/>
        </w:rPr>
        <w:t xml:space="preserve">ετε το </w:t>
      </w:r>
      <w:r>
        <w:rPr>
          <w:rFonts w:eastAsia="Times New Roman" w:cs="Times New Roman"/>
          <w:szCs w:val="24"/>
        </w:rPr>
        <w:t>τ</w:t>
      </w:r>
      <w:r>
        <w:rPr>
          <w:rFonts w:eastAsia="Times New Roman" w:cs="Times New Roman"/>
          <w:szCs w:val="24"/>
        </w:rPr>
        <w:t xml:space="preserve">αμείο που ψηφίσατε. </w:t>
      </w:r>
    </w:p>
    <w:p w14:paraId="7548F80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Σε αυτή την κατεύθυνση, λοιπόν, μετά χαράς συμμετέχω</w:t>
      </w:r>
      <w:r>
        <w:rPr>
          <w:rFonts w:eastAsia="Times New Roman" w:cs="Times New Roman"/>
          <w:szCs w:val="24"/>
        </w:rPr>
        <w:t>,</w:t>
      </w:r>
      <w:r>
        <w:rPr>
          <w:rFonts w:eastAsia="Times New Roman" w:cs="Times New Roman"/>
          <w:szCs w:val="24"/>
        </w:rPr>
        <w:t xml:space="preserve"> σε όποια διαπραγμάτευση θέλετε. Αλλά σε αυτή την κατεύθυνση, όχι στο αριστερό μνημόνιο! </w:t>
      </w:r>
    </w:p>
    <w:p w14:paraId="7548F80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w:t>
      </w:r>
    </w:p>
    <w:p w14:paraId="7548F80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Η κ. Φωτεινή Γε</w:t>
      </w:r>
      <w:r>
        <w:rPr>
          <w:rFonts w:eastAsia="Times New Roman" w:cs="Times New Roman"/>
          <w:szCs w:val="24"/>
        </w:rPr>
        <w:t>ν</w:t>
      </w:r>
      <w:r>
        <w:rPr>
          <w:rFonts w:eastAsia="Times New Roman" w:cs="Times New Roman"/>
          <w:szCs w:val="24"/>
        </w:rPr>
        <w:t>νηματά, Πρόεδρος της Κοι</w:t>
      </w:r>
      <w:r>
        <w:rPr>
          <w:rFonts w:eastAsia="Times New Roman" w:cs="Times New Roman"/>
          <w:szCs w:val="24"/>
        </w:rPr>
        <w:t>νοβουλευτικής Ομάδας της Δημοκρατικής Συμπαράταξης ΠΑΣΟΚ-ΔΗΜΑΡ, έχει τον λόγο.</w:t>
      </w:r>
    </w:p>
    <w:p w14:paraId="7548F80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ΦΩΤΕΙΝΗ ΓΕ</w:t>
      </w:r>
      <w:r>
        <w:rPr>
          <w:rFonts w:eastAsia="Times New Roman" w:cs="Times New Roman"/>
          <w:b/>
          <w:szCs w:val="24"/>
        </w:rPr>
        <w:t>Ν</w:t>
      </w:r>
      <w:r>
        <w:rPr>
          <w:rFonts w:eastAsia="Times New Roman" w:cs="Times New Roman"/>
          <w:b/>
          <w:szCs w:val="24"/>
        </w:rPr>
        <w:t>ΝΗΜΑΤΑ (Πρόεδρος της Δημοκρατικής Συμπαράταξης ΠΑΣΟΚ-ΔΗΜΑΡ):</w:t>
      </w:r>
      <w:r>
        <w:rPr>
          <w:rFonts w:eastAsia="Times New Roman" w:cs="Times New Roman"/>
          <w:szCs w:val="24"/>
        </w:rPr>
        <w:t xml:space="preserve"> Κύριε Πρόεδρε της Βουλής, με όλον τον σεβασμό στο πρόσωπό σας και στον θεσμό που εκπροσωπείτε, θέλω να σα</w:t>
      </w:r>
      <w:r>
        <w:rPr>
          <w:rFonts w:eastAsia="Times New Roman" w:cs="Times New Roman"/>
          <w:szCs w:val="24"/>
        </w:rPr>
        <w:t xml:space="preserve">ς πω ότι εμείς δεν δεχόμαστε υποδείξεις στα στελέχη </w:t>
      </w:r>
      <w:r>
        <w:rPr>
          <w:rFonts w:eastAsia="Times New Roman" w:cs="Times New Roman"/>
          <w:szCs w:val="24"/>
        </w:rPr>
        <w:t>μας,</w:t>
      </w:r>
      <w:r>
        <w:rPr>
          <w:rFonts w:eastAsia="Times New Roman" w:cs="Times New Roman"/>
          <w:szCs w:val="24"/>
        </w:rPr>
        <w:t xml:space="preserve"> για το πώς θα τοποθετούνται και τι θα λένε στην Αίθουσα αυτή. </w:t>
      </w:r>
    </w:p>
    <w:p w14:paraId="7548F81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548F81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Έχουν απόλυτη ελευθερία λόγου και επειδή είναι η δεύτερη φορά</w:t>
      </w:r>
      <w:r>
        <w:rPr>
          <w:rFonts w:eastAsia="Times New Roman" w:cs="Times New Roman"/>
          <w:szCs w:val="24"/>
        </w:rPr>
        <w:t xml:space="preserve"> που συμβαίνει -δυστυχώς από τη φασαρία που γινόταν</w:t>
      </w:r>
      <w:r>
        <w:rPr>
          <w:rFonts w:eastAsia="Times New Roman" w:cs="Times New Roman"/>
          <w:szCs w:val="24"/>
        </w:rPr>
        <w:t>,</w:t>
      </w:r>
      <w:r>
        <w:rPr>
          <w:rFonts w:eastAsia="Times New Roman" w:cs="Times New Roman"/>
          <w:szCs w:val="24"/>
        </w:rPr>
        <w:t xml:space="preserve"> δεν άκουγα τι έλεγε η Αντιπρόεδρος που προήδρευε την προηγούμενη φορά- φτάνει στα όρια της λογοκρισίας</w:t>
      </w:r>
      <w:r>
        <w:rPr>
          <w:rFonts w:eastAsia="Times New Roman" w:cs="Times New Roman"/>
          <w:szCs w:val="24"/>
        </w:rPr>
        <w:t>,</w:t>
      </w:r>
      <w:r>
        <w:rPr>
          <w:rFonts w:eastAsia="Times New Roman" w:cs="Times New Roman"/>
          <w:szCs w:val="24"/>
        </w:rPr>
        <w:t xml:space="preserve"> ο τρόπος που παρεμβαίνετε πολλές φορές όλοι από την Έδρα αυτή. </w:t>
      </w:r>
    </w:p>
    <w:p w14:paraId="7548F81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Έρχομαι στα θέματα της σημερινής συ</w:t>
      </w:r>
      <w:r>
        <w:rPr>
          <w:rFonts w:eastAsia="Times New Roman" w:cs="Times New Roman"/>
          <w:szCs w:val="24"/>
        </w:rPr>
        <w:t>νεδρίασης.</w:t>
      </w:r>
    </w:p>
    <w:p w14:paraId="7548F81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η χώρα μας βρίσκεται σε ένα κρίσιμο ιστορικά σταυροδρόμι. Η μεγαλύτερη κρίση μετά τη Μεταπολίτευση ανακυκλώνεται και οι Έλληνες λένε καθημερινά, κάθε πέρυσι και καλύτερα!</w:t>
      </w:r>
    </w:p>
    <w:p w14:paraId="7548F81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Από τις απαντήσεις, λοιπόν, που θα δώσουμε συ</w:t>
      </w:r>
      <w:r>
        <w:rPr>
          <w:rFonts w:eastAsia="Times New Roman" w:cs="Times New Roman"/>
          <w:szCs w:val="24"/>
        </w:rPr>
        <w:t xml:space="preserve">λλογικά ως λαός, θα εξαρτηθεί το μέλλον αυτής της χώρας και το τι θα παραδώσουμε τελικά ως κληρονομιά στα παιδιά μας. </w:t>
      </w:r>
    </w:p>
    <w:p w14:paraId="7548F81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 να δώσει, όμως, ο ελληνικός λαός τις σωστές απαντήσεις, πρέπει να γνωρίζει όλα τα δεδομένα, το τι συνέβη όλα αυτά τα χρόνια. Γι’ αυτό</w:t>
      </w:r>
      <w:r>
        <w:rPr>
          <w:rFonts w:eastAsia="Times New Roman" w:cs="Times New Roman"/>
          <w:szCs w:val="24"/>
        </w:rPr>
        <w:t xml:space="preserve"> για εμάς</w:t>
      </w:r>
      <w:r>
        <w:rPr>
          <w:rFonts w:eastAsia="Times New Roman" w:cs="Times New Roman"/>
          <w:szCs w:val="24"/>
        </w:rPr>
        <w:t>,</w:t>
      </w:r>
      <w:r>
        <w:rPr>
          <w:rFonts w:eastAsia="Times New Roman" w:cs="Times New Roman"/>
          <w:szCs w:val="24"/>
        </w:rPr>
        <w:t xml:space="preserve"> η ειλικρίνεια είναι πάνω από όλα. Η αλήθεια είναι η πυξίδα της πολιτικής μας στρατηγικής. Αλήθεια, όμως, που δεν θα είναι ωραιοποιημένη, όχι με </w:t>
      </w:r>
      <w:r>
        <w:rPr>
          <w:rFonts w:eastAsia="Times New Roman" w:cs="Times New Roman"/>
          <w:szCs w:val="24"/>
          <w:lang w:val="en-US"/>
        </w:rPr>
        <w:t>make</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ιδεολογικό, ως άλλοθι για συνέχιση αντιλαϊκών πολιτικών. </w:t>
      </w:r>
      <w:r>
        <w:rPr>
          <w:rFonts w:eastAsia="Times New Roman" w:cs="Times New Roman"/>
          <w:szCs w:val="24"/>
        </w:rPr>
        <w:t>Β</w:t>
      </w:r>
      <w:r>
        <w:rPr>
          <w:rFonts w:eastAsia="Times New Roman" w:cs="Times New Roman"/>
          <w:szCs w:val="24"/>
        </w:rPr>
        <w:t>έβαια αλήθεια</w:t>
      </w:r>
      <w:r>
        <w:rPr>
          <w:rFonts w:eastAsia="Times New Roman" w:cs="Times New Roman"/>
          <w:szCs w:val="24"/>
        </w:rPr>
        <w:t>,</w:t>
      </w:r>
      <w:r>
        <w:rPr>
          <w:rFonts w:eastAsia="Times New Roman" w:cs="Times New Roman"/>
          <w:szCs w:val="24"/>
        </w:rPr>
        <w:t xml:space="preserve"> χωρίς συμβιβασμούς κ</w:t>
      </w:r>
      <w:r>
        <w:rPr>
          <w:rFonts w:eastAsia="Times New Roman" w:cs="Times New Roman"/>
          <w:szCs w:val="24"/>
        </w:rPr>
        <w:t xml:space="preserve">αι συμψηφισμούς, που στο τέλος της ημέρας θυμώνουν ακόμα περισσότερο τον ελληνικό λαό, που οδηγείται στο να απαξιώνει συλλήβδην τους πολιτικούς και το πολιτικό σύστημα. </w:t>
      </w:r>
    </w:p>
    <w:p w14:paraId="7548F81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Εάν όλο αυτό συνεχιστεί έτσι, το ερώτημα είναι το εξής: Πού θα καταλήξουμε, κυρίες και</w:t>
      </w:r>
      <w:r>
        <w:rPr>
          <w:rFonts w:eastAsia="Times New Roman" w:cs="Times New Roman"/>
          <w:szCs w:val="24"/>
        </w:rPr>
        <w:t xml:space="preserve"> κύριοι Βουλευτές; Σε κάποιον Τραμπ αλά ελληνικά; Αυτή θα είναι η λύση για τη χώρα;</w:t>
      </w:r>
    </w:p>
    <w:p w14:paraId="7548F81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Κάθε απόπειρα κουκουλώματος</w:t>
      </w:r>
      <w:r>
        <w:rPr>
          <w:rFonts w:eastAsia="Times New Roman" w:cs="Times New Roman"/>
          <w:szCs w:val="24"/>
        </w:rPr>
        <w:t>,</w:t>
      </w:r>
      <w:r>
        <w:rPr>
          <w:rFonts w:eastAsia="Times New Roman" w:cs="Times New Roman"/>
          <w:szCs w:val="24"/>
        </w:rPr>
        <w:t xml:space="preserve"> είναι βούτυρο στο ψωμί του αντιδημοκρατικού λαϊκισμού και της ακροδεξιάς δημαγωγίας, που απειλεί να βάλει τέλος στην Ευρώπη, στον δυτικό πολιτισμό έτσι όπως τον γνωρίσαμε και ζούμε μέχρι σήμερα. </w:t>
      </w:r>
    </w:p>
    <w:p w14:paraId="7548F81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Όλα, λοιπόν, στο φως! Τίποτα στο σκοτάδι! Γι’ αυτό πριν από</w:t>
      </w:r>
      <w:r>
        <w:rPr>
          <w:rFonts w:eastAsia="Times New Roman" w:cs="Times New Roman"/>
          <w:szCs w:val="24"/>
        </w:rPr>
        <w:t xml:space="preserve"> λίγο καιρό ψηφίσαμε την πρόταση της Κυβέρνησης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προκειμένου να διερευνηθούν τα δάνεια που πήραν τα κόμματα και τα μέσα μαζικής ενημέρωσης. </w:t>
      </w:r>
      <w:r>
        <w:rPr>
          <w:rFonts w:eastAsia="Times New Roman" w:cs="Times New Roman"/>
          <w:szCs w:val="24"/>
        </w:rPr>
        <w:t>Γ</w:t>
      </w:r>
      <w:r>
        <w:rPr>
          <w:rFonts w:eastAsia="Times New Roman" w:cs="Times New Roman"/>
          <w:szCs w:val="24"/>
        </w:rPr>
        <w:t>ι’ αυτό και σήμερα ψηφίζουμε την πρόταση της Νέας Δημοκρατίας</w:t>
      </w:r>
      <w:r>
        <w:rPr>
          <w:rFonts w:eastAsia="Times New Roman" w:cs="Times New Roman"/>
          <w:szCs w:val="24"/>
        </w:rPr>
        <w:t>,</w:t>
      </w:r>
      <w:r>
        <w:rPr>
          <w:rFonts w:eastAsia="Times New Roman" w:cs="Times New Roman"/>
          <w:szCs w:val="24"/>
        </w:rPr>
        <w:t xml:space="preserve"> για την ανάγκη να </w:t>
      </w:r>
      <w:r>
        <w:rPr>
          <w:rFonts w:eastAsia="Times New Roman" w:cs="Times New Roman"/>
          <w:szCs w:val="24"/>
        </w:rPr>
        <w:t xml:space="preserve">δημιουργηθεί μια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που θα διερευνήσει τις ευθύνες αυτής της περιόδου, τι συνέβη πραγματικά το καλοκαίρι του 2015.</w:t>
      </w:r>
    </w:p>
    <w:p w14:paraId="7548F81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Όμως για τους ίδιους ακριβώς λόγους επιδιώκουμε και διεκδικούμε</w:t>
      </w:r>
      <w:r>
        <w:rPr>
          <w:rFonts w:eastAsia="Times New Roman" w:cs="Times New Roman"/>
          <w:szCs w:val="24"/>
        </w:rPr>
        <w:t>,</w:t>
      </w:r>
      <w:r>
        <w:rPr>
          <w:rFonts w:eastAsia="Times New Roman" w:cs="Times New Roman"/>
          <w:szCs w:val="24"/>
        </w:rPr>
        <w:t xml:space="preserve"> να ψηφίσει επιτέλους αυτή η Βουλή και να ψηφιστεί από όλα </w:t>
      </w:r>
      <w:r>
        <w:rPr>
          <w:rFonts w:eastAsia="Times New Roman" w:cs="Times New Roman"/>
          <w:szCs w:val="24"/>
        </w:rPr>
        <w:t>τα κόμματα του συνταγματικού τόξου η πρόταση που καταθέσαμε, από τον Δεκέμβριο σχεδόν, οι Βουλευτές της Δημοκρατικής Συμπαράταξης για τη σύσταση εξεταστικής</w:t>
      </w:r>
      <w:r>
        <w:rPr>
          <w:rFonts w:eastAsia="Times New Roman" w:cs="Times New Roman"/>
          <w:szCs w:val="24"/>
        </w:rPr>
        <w:t>,</w:t>
      </w:r>
      <w:r>
        <w:rPr>
          <w:rFonts w:eastAsia="Times New Roman" w:cs="Times New Roman"/>
          <w:szCs w:val="24"/>
        </w:rPr>
        <w:t xml:space="preserve"> που θα διερευνήσει όλη την περίοδο από το 2001 μέχρι σήμερα, προτάσσοντας βεβαίως την επίμαχη περί</w:t>
      </w:r>
      <w:r>
        <w:rPr>
          <w:rFonts w:eastAsia="Times New Roman" w:cs="Times New Roman"/>
          <w:szCs w:val="24"/>
        </w:rPr>
        <w:t xml:space="preserve">οδο Βαρουφάκη. Θα είναι τεράστιο ιστορικό λάθος να μην αποκαλυφθούν όλα, να αφήσουμε τον ελληνικό λαό θύμα της παραπληροφόρησης και της σεναριολογίας, της συνωμοσιολογίας. </w:t>
      </w:r>
    </w:p>
    <w:p w14:paraId="7548F81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Ζούμε όλα αυτά τα χρόνια μια τραγωδία και μόνο μέσα από μια κάθαρση όσο σκληρή κι α</w:t>
      </w:r>
      <w:r>
        <w:rPr>
          <w:rFonts w:eastAsia="Times New Roman" w:cs="Times New Roman"/>
          <w:szCs w:val="24"/>
        </w:rPr>
        <w:t>ν είναι αυτή για όλα τα κόμματα, για όλες τις πολιτικές δυνάμεις, θα μπορέσουμε επιτέλους να κερδίσουμε τη χαμένη μας αξιοπιστία ως πολιτικό σύστημα, θα μπορέσουμε να πείσουμε ότι μαθαίνουμε από τα λάθη μας, ότι αλλάζουμε, ότι μπορούμε να εγγυηθούμε πραγμα</w:t>
      </w:r>
      <w:r>
        <w:rPr>
          <w:rFonts w:eastAsia="Times New Roman" w:cs="Times New Roman"/>
          <w:szCs w:val="24"/>
        </w:rPr>
        <w:t>τικά με αξιοπιστία</w:t>
      </w:r>
      <w:r>
        <w:rPr>
          <w:rFonts w:eastAsia="Times New Roman" w:cs="Times New Roman"/>
          <w:szCs w:val="24"/>
        </w:rPr>
        <w:t>,</w:t>
      </w:r>
      <w:r>
        <w:rPr>
          <w:rFonts w:eastAsia="Times New Roman" w:cs="Times New Roman"/>
          <w:szCs w:val="24"/>
        </w:rPr>
        <w:t xml:space="preserve"> μια νέα μεταπολίτευση.</w:t>
      </w:r>
    </w:p>
    <w:p w14:paraId="7548F81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Δεν αρκεί να τσακώνεστε για το ποιος το είπε πρώτος, αλλά πώς μπορούμε πραγματικά να το εγγυηθούμε σε τούτη εδώ τη χώρα που στενάζει και θέλει να νιώσει ξανά υπερηφάνεια. Το μήνυμα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να μεταδώσουμε πω</w:t>
      </w:r>
      <w:r>
        <w:rPr>
          <w:rFonts w:eastAsia="Times New Roman" w:cs="Times New Roman"/>
          <w:szCs w:val="24"/>
        </w:rPr>
        <w:t>ς πήραμε το μήνυμα, γιατί κάθε άλλο παρά αυτό κάνουμε τα τελευταία χρόνια.</w:t>
      </w:r>
    </w:p>
    <w:p w14:paraId="7548F81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Δυστυχώς αρνητικά ήταν και τα μηνύματα με ευθύνη της Κυβέρνησης και της Αξιωματικής Αντιπολίτευσης, τα οποία στείλαμε από τον εκλογικό νόμο. Το ίδιο πάει να γίνει και με το Σύνταγμα</w:t>
      </w:r>
      <w:r>
        <w:rPr>
          <w:rFonts w:eastAsia="Times New Roman" w:cs="Times New Roman"/>
          <w:szCs w:val="24"/>
        </w:rPr>
        <w:t xml:space="preserve">. Δυστυχώς ο Πρωθυπουργός απέφυγε χθες τη Βουλή. Επέλεξε να μείνει στο προαύλιο και ο στόχος είναι προφανής. Δεν ενδιαφέρεται για τη συνταγματική </w:t>
      </w:r>
      <w:r>
        <w:rPr>
          <w:rFonts w:eastAsia="Times New Roman" w:cs="Times New Roman"/>
          <w:szCs w:val="24"/>
        </w:rPr>
        <w:t>Α</w:t>
      </w:r>
      <w:r>
        <w:rPr>
          <w:rFonts w:eastAsia="Times New Roman" w:cs="Times New Roman"/>
          <w:szCs w:val="24"/>
        </w:rPr>
        <w:t>ναθεώρηση, όπως δεν ενδιαφερόταν ούτε για την απλή αναλογική.</w:t>
      </w:r>
    </w:p>
    <w:p w14:paraId="7548F81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Το θέμα είναι πώς θα ξεφύγει από την κρίση και </w:t>
      </w:r>
      <w:r>
        <w:rPr>
          <w:rFonts w:eastAsia="Times New Roman" w:cs="Times New Roman"/>
          <w:szCs w:val="24"/>
        </w:rPr>
        <w:t xml:space="preserve">πώς ο ελληνικός λαός θα σταματήσει να ασχολείται με τα μεγάλα προβλήματα που βιώνει καθημερινά. </w:t>
      </w:r>
      <w:r>
        <w:rPr>
          <w:rFonts w:eastAsia="Times New Roman" w:cs="Times New Roman"/>
          <w:szCs w:val="24"/>
        </w:rPr>
        <w:t>Γ</w:t>
      </w:r>
      <w:r>
        <w:rPr>
          <w:rFonts w:eastAsia="Times New Roman" w:cs="Times New Roman"/>
          <w:szCs w:val="24"/>
        </w:rPr>
        <w:t>ια να το πετύχει αυτό</w:t>
      </w:r>
      <w:r>
        <w:rPr>
          <w:rFonts w:eastAsia="Times New Roman" w:cs="Times New Roman"/>
          <w:szCs w:val="24"/>
        </w:rPr>
        <w:t>,</w:t>
      </w:r>
      <w:r>
        <w:rPr>
          <w:rFonts w:eastAsia="Times New Roman" w:cs="Times New Roman"/>
          <w:szCs w:val="24"/>
        </w:rPr>
        <w:t xml:space="preserve"> δεν διστάζει να υποβιβάσει την κορυφαία δημοκρατική λειτουργία, που είναι η συνταγματική </w:t>
      </w:r>
      <w:r>
        <w:rPr>
          <w:rFonts w:eastAsia="Times New Roman" w:cs="Times New Roman"/>
          <w:szCs w:val="24"/>
        </w:rPr>
        <w:t>Α</w:t>
      </w:r>
      <w:r>
        <w:rPr>
          <w:rFonts w:eastAsia="Times New Roman" w:cs="Times New Roman"/>
          <w:szCs w:val="24"/>
        </w:rPr>
        <w:t>ναθεώρηση, σε μια κομματική αντιπαράθεση ως έν</w:t>
      </w:r>
      <w:r>
        <w:rPr>
          <w:rFonts w:eastAsia="Times New Roman" w:cs="Times New Roman"/>
          <w:szCs w:val="24"/>
        </w:rPr>
        <w:t xml:space="preserve">α εργαλείο επιδίωξης δικών του στόχων. </w:t>
      </w:r>
    </w:p>
    <w:p w14:paraId="7548F81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Ο διάλογος, κύριε Πρωθυπουργέ, για τη συνταγματική </w:t>
      </w:r>
      <w:r>
        <w:rPr>
          <w:rFonts w:eastAsia="Times New Roman" w:cs="Times New Roman"/>
          <w:szCs w:val="24"/>
        </w:rPr>
        <w:t>Α</w:t>
      </w:r>
      <w:r>
        <w:rPr>
          <w:rFonts w:eastAsia="Times New Roman" w:cs="Times New Roman"/>
          <w:szCs w:val="24"/>
        </w:rPr>
        <w:t>ναθεώρηση</w:t>
      </w:r>
      <w:r>
        <w:rPr>
          <w:rFonts w:eastAsia="Times New Roman" w:cs="Times New Roman"/>
          <w:szCs w:val="24"/>
        </w:rPr>
        <w:t>,</w:t>
      </w:r>
      <w:r>
        <w:rPr>
          <w:rFonts w:eastAsia="Times New Roman" w:cs="Times New Roman"/>
          <w:szCs w:val="24"/>
        </w:rPr>
        <w:t xml:space="preserve"> δεν μπορεί να γίνει έτσι όπως τον σκηνοθετείτε. Δεν υπάρχουν περιθώρια για προσχήματα. Επιτέλους</w:t>
      </w:r>
      <w:r>
        <w:rPr>
          <w:rFonts w:eastAsia="Times New Roman" w:cs="Times New Roman"/>
          <w:szCs w:val="24"/>
        </w:rPr>
        <w:t xml:space="preserve"> εμείς σας προκαλούμε ξανά. Έχετε τους πενήντα Βουλευτές. Ελάτε αύριο στη Βουλή και ξεκινήστε τη διαδικασία. Εμείς είμαστε απολύτως έτοιμοι με τις προτάσεις μας και είμαστε υπέρ των τολμηρών αλλαγών. </w:t>
      </w:r>
    </w:p>
    <w:p w14:paraId="7548F81F" w14:textId="77777777" w:rsidR="006C746B" w:rsidRDefault="002A59A5">
      <w:pPr>
        <w:spacing w:line="600" w:lineRule="auto"/>
        <w:ind w:firstLine="720"/>
        <w:jc w:val="both"/>
        <w:rPr>
          <w:rFonts w:eastAsia="Times New Roman"/>
          <w:bCs/>
        </w:rPr>
      </w:pPr>
      <w:r>
        <w:rPr>
          <w:rFonts w:eastAsia="Times New Roman"/>
          <w:bCs/>
        </w:rPr>
        <w:t>(Χειροκροτήματα από την πτέρυγα της Δημοκρατικής Συμπαρ</w:t>
      </w:r>
      <w:r>
        <w:rPr>
          <w:rFonts w:eastAsia="Times New Roman"/>
          <w:bCs/>
        </w:rPr>
        <w:t>άταξης ΠΑΣΟΚ-ΔΗΜΑΡ)</w:t>
      </w:r>
    </w:p>
    <w:p w14:paraId="7548F82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στις 28 Ιουλίου του 2015</w:t>
      </w:r>
      <w:r>
        <w:rPr>
          <w:rFonts w:eastAsia="Times New Roman" w:cs="Times New Roman"/>
          <w:szCs w:val="24"/>
        </w:rPr>
        <w:t>,</w:t>
      </w:r>
      <w:r>
        <w:rPr>
          <w:rFonts w:eastAsia="Times New Roman" w:cs="Times New Roman"/>
          <w:szCs w:val="24"/>
        </w:rPr>
        <w:t xml:space="preserve"> κατέθεσα επίκαιρη ερώτηση εδώ στον Πρωθυπουργό</w:t>
      </w:r>
      <w:r>
        <w:rPr>
          <w:rFonts w:eastAsia="Times New Roman" w:cs="Times New Roman"/>
          <w:szCs w:val="24"/>
        </w:rPr>
        <w:t>,</w:t>
      </w:r>
      <w:r>
        <w:rPr>
          <w:rFonts w:eastAsia="Times New Roman" w:cs="Times New Roman"/>
          <w:szCs w:val="24"/>
        </w:rPr>
        <w:t xml:space="preserve"> με αφορμή τότε τις δηλώσεις του κ. Βαρουφάκη, ο οποίος έλεγε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υπό τον έλεγχο του Πρωθυπουργού υπήρχε. Μας είχε δώσει εντολή να το κάνουμε». Επί λέξει αυτά είπε ο κ. Βαρουφάκης τότε και ο κ. Τσίπρας απαντώντας μου, έσπευσε να τον καλύψει απολύτως. Τον χαρακτήρισε μάλιστα τότε ως </w:t>
      </w:r>
      <w:r>
        <w:rPr>
          <w:rFonts w:eastAsia="Times New Roman" w:cs="Times New Roman"/>
          <w:szCs w:val="24"/>
          <w:lang w:val="en-US"/>
        </w:rPr>
        <w:t>asset</w:t>
      </w:r>
      <w:r>
        <w:rPr>
          <w:rFonts w:eastAsia="Times New Roman" w:cs="Times New Roman"/>
          <w:szCs w:val="24"/>
        </w:rPr>
        <w:t xml:space="preserve"> για τη χώρα, </w:t>
      </w:r>
      <w:r>
        <w:rPr>
          <w:rFonts w:eastAsia="Times New Roman" w:cs="Times New Roman"/>
          <w:szCs w:val="24"/>
          <w:lang w:val="en-US"/>
        </w:rPr>
        <w:t>last</w:t>
      </w:r>
      <w:r>
        <w:rPr>
          <w:rFonts w:eastAsia="Times New Roman" w:cs="Times New Roman"/>
          <w:szCs w:val="24"/>
        </w:rPr>
        <w:t xml:space="preserve"> </w:t>
      </w:r>
      <w:r>
        <w:rPr>
          <w:rFonts w:eastAsia="Times New Roman" w:cs="Times New Roman"/>
          <w:szCs w:val="24"/>
          <w:lang w:val="en-US"/>
        </w:rPr>
        <w:t>year</w:t>
      </w:r>
      <w:r>
        <w:rPr>
          <w:rFonts w:eastAsia="Times New Roman" w:cs="Times New Roman"/>
          <w:szCs w:val="24"/>
        </w:rPr>
        <w:t>! Μερικούς</w:t>
      </w:r>
      <w:r>
        <w:rPr>
          <w:rFonts w:eastAsia="Times New Roman" w:cs="Times New Roman"/>
          <w:szCs w:val="24"/>
        </w:rPr>
        <w:t xml:space="preserve"> μήνες μετά όσα έλεγε το </w:t>
      </w:r>
      <w:r>
        <w:rPr>
          <w:rFonts w:eastAsia="Times New Roman" w:cs="Times New Roman"/>
          <w:szCs w:val="24"/>
          <w:lang w:val="en-US"/>
        </w:rPr>
        <w:t>asset</w:t>
      </w:r>
      <w:r>
        <w:rPr>
          <w:rFonts w:eastAsia="Times New Roman" w:cs="Times New Roman"/>
          <w:szCs w:val="24"/>
        </w:rPr>
        <w:t xml:space="preserve"> ήταν ανοησίες και πολύ εύκολα τον έριξαν στην πυρά όλοι οι πρώην συνοδοιπόροι του.</w:t>
      </w:r>
    </w:p>
    <w:p w14:paraId="7548F82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 κ. Τσίπρας έρχεται τώρα και πιστεύει ότι με το να επικαλείται αυταπάτες και ψευδαισθήσεις, απαλλάσσεται από τις ευθύνες του. Με συγχωρείτε π</w:t>
      </w:r>
      <w:r>
        <w:rPr>
          <w:rFonts w:eastAsia="Times New Roman" w:cs="Times New Roman"/>
          <w:szCs w:val="24"/>
        </w:rPr>
        <w:t xml:space="preserve">ολύ αλλά δεν είναι καθόλου έτσι. Αυταπάτες ή όχι, μιλάμε για συγκεκριμένες πολιτικές επιλογές, για συγκεκριμένες ευθύνες, γιατί εδώ υπάρχουν συνέπειες για τη χώρα. Χάθηκε χρόνος, χάθηκε χρήμα, χάθηκε ελληνικό χρήμα. Η χώρα βρίσκεται σε μόνιμη επιτροπεία. </w:t>
      </w:r>
    </w:p>
    <w:p w14:paraId="7548F82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Συνθηκολόγηση ηττημένου έχετε υπογράψει, το έχετε αντιληφθεί; Μνημόνιο για πάντα και ο δημόσιος πλούτος ενέχυρο για έναν αιώνα. Χάθηκαν 86 δισεκατομμύρια από την ελληνική οικονομία, 20 δισεκατομμύρια χάθηκαν από το δημόσιο και τα ασφαλιστικά ταμεία μέσα απ</w:t>
      </w:r>
      <w:r>
        <w:rPr>
          <w:rFonts w:eastAsia="Times New Roman" w:cs="Times New Roman"/>
          <w:szCs w:val="24"/>
        </w:rPr>
        <w:t xml:space="preserve">ό την απομείωση της αξίας των μετοχών των τραπεζών. </w:t>
      </w:r>
    </w:p>
    <w:p w14:paraId="7548F82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Ύφεση, ανεργία, φοροκαταιγίδα, λουκέτα στις επιχειρήσεις. Είκοσι πέντε χιλιάδες επιχειρήσεις έκλεισαν μέσα σε έναν χρόνο. Δωδεκάμισι δισεκατομμύρια τα νέα μέτρα </w:t>
      </w:r>
      <w:r>
        <w:rPr>
          <w:rFonts w:eastAsia="Times New Roman" w:cs="Times New Roman"/>
          <w:szCs w:val="24"/>
        </w:rPr>
        <w:t>κ</w:t>
      </w:r>
      <w:r>
        <w:rPr>
          <w:rFonts w:eastAsia="Times New Roman" w:cs="Times New Roman"/>
          <w:szCs w:val="24"/>
        </w:rPr>
        <w:t xml:space="preserve">αι το «μάρμαρο» καλούνται να </w:t>
      </w:r>
      <w:r>
        <w:rPr>
          <w:rFonts w:eastAsia="Times New Roman" w:cs="Times New Roman"/>
          <w:szCs w:val="24"/>
        </w:rPr>
        <w:lastRenderedPageBreak/>
        <w:t>το πληρώσουν</w:t>
      </w:r>
      <w:r>
        <w:rPr>
          <w:rFonts w:eastAsia="Times New Roman" w:cs="Times New Roman"/>
          <w:szCs w:val="24"/>
        </w:rPr>
        <w:t xml:space="preserve"> οι φτωχότεροι. Δεν προστατεύετε τους πιο αδύναμους. Αντίθετα δημιουργείτε όλο και περισσότερους φτωχούς. </w:t>
      </w:r>
      <w:r>
        <w:rPr>
          <w:rFonts w:eastAsia="Times New Roman" w:cs="Times New Roman"/>
          <w:szCs w:val="24"/>
        </w:rPr>
        <w:t>Τ</w:t>
      </w:r>
      <w:r>
        <w:rPr>
          <w:rFonts w:eastAsia="Times New Roman" w:cs="Times New Roman"/>
          <w:szCs w:val="24"/>
        </w:rPr>
        <w:t>ο κρισιμότερο είναι ότι έχουμε υποστεί πανωλεθρία στο ανθρώπινο δυναμικό. Εκατοντάδες χιλιάδες νέοι επιστήμονες εγκατέλειψαν τη χώρα και ζουν κι εργά</w:t>
      </w:r>
      <w:r>
        <w:rPr>
          <w:rFonts w:eastAsia="Times New Roman" w:cs="Times New Roman"/>
          <w:szCs w:val="24"/>
        </w:rPr>
        <w:t>ζονται στο εξωτερικό.</w:t>
      </w:r>
    </w:p>
    <w:p w14:paraId="7548F82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κ. Γκάλμπρεϊθ στο βιβλίο του</w:t>
      </w:r>
      <w:r>
        <w:rPr>
          <w:rFonts w:eastAsia="Times New Roman" w:cs="Times New Roman"/>
          <w:szCs w:val="24"/>
        </w:rPr>
        <w:t>,</w:t>
      </w:r>
      <w:r>
        <w:rPr>
          <w:rFonts w:eastAsia="Times New Roman" w:cs="Times New Roman"/>
          <w:szCs w:val="24"/>
        </w:rPr>
        <w:t xml:space="preserve"> μας πληροφορεί ότι όλα ήταν στο πρόγραμμα σε αυτό το περίφημο σχέδιο </w:t>
      </w:r>
      <w:r>
        <w:rPr>
          <w:rFonts w:eastAsia="Times New Roman" w:cs="Times New Roman"/>
          <w:szCs w:val="24"/>
          <w:lang w:val="en-US"/>
        </w:rPr>
        <w:t>X</w:t>
      </w:r>
      <w:r>
        <w:rPr>
          <w:rFonts w:eastAsia="Times New Roman" w:cs="Times New Roman"/>
          <w:szCs w:val="24"/>
        </w:rPr>
        <w:t>. Υπάρχουν αναφορές για τον ρόλο του στρατού, προτάσεις για επιστράτευση εργαζομένων, επίταξη οργανισμώ</w:t>
      </w:r>
      <w:r>
        <w:rPr>
          <w:rFonts w:eastAsia="Times New Roman" w:cs="Times New Roman"/>
          <w:szCs w:val="24"/>
        </w:rPr>
        <w:t>ν, κατάληψη της Τράπεζας της Ελλάδος, έκδοση νέου νομίσματος, χακάρισμα του ΑΦΜ των πολιτών και πολλά άλλα ανατριχιαστικά.</w:t>
      </w:r>
    </w:p>
    <w:p w14:paraId="7548F82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Στη σχετική ερώτηση προς τον Πρωθυπουργό, που φαίνεται ότι ήταν προφητική όπως αποδεικνύεται, έθεσα συγκεκριμένα ερωτήματα για τους κ</w:t>
      </w:r>
      <w:r>
        <w:rPr>
          <w:rFonts w:eastAsia="Times New Roman" w:cs="Times New Roman"/>
          <w:szCs w:val="24"/>
        </w:rPr>
        <w:t xml:space="preserve">ρυφούς σχεδιασμούς της Κυβέρνησης αυτό το μοιραίο για τη χώρα διάστημα. Τότε ο κ. Τσίπρας, με μια δήθεν αφοπλιστική αφέλεια, μου απάντησε επί λέξει: «Ναι, </w:t>
      </w:r>
      <w:r>
        <w:rPr>
          <w:rFonts w:eastAsia="Times New Roman" w:cs="Times New Roman"/>
          <w:szCs w:val="24"/>
        </w:rPr>
        <w:lastRenderedPageBreak/>
        <w:t>φυσικά, εγώ είχα δώσει τις σχετικές εντολές για την επεξεργασία εναλλακτικού σχεδίου</w:t>
      </w:r>
      <w:r>
        <w:rPr>
          <w:rFonts w:eastAsia="Times New Roman" w:cs="Times New Roman"/>
          <w:szCs w:val="24"/>
        </w:rPr>
        <w:t>,</w:t>
      </w:r>
      <w:r>
        <w:rPr>
          <w:rFonts w:eastAsia="Times New Roman" w:cs="Times New Roman"/>
          <w:szCs w:val="24"/>
        </w:rPr>
        <w:t xml:space="preserve"> για την περίπτω</w:t>
      </w:r>
      <w:r>
        <w:rPr>
          <w:rFonts w:eastAsia="Times New Roman" w:cs="Times New Roman"/>
          <w:szCs w:val="24"/>
        </w:rPr>
        <w:t xml:space="preserve">ση που η εξέλιξη της διαπραγμάτευσης οδηγούσε τη χώρα σε αδιέξοδα </w:t>
      </w:r>
      <w:r>
        <w:rPr>
          <w:rFonts w:eastAsia="Times New Roman" w:cs="Times New Roman"/>
          <w:szCs w:val="24"/>
        </w:rPr>
        <w:t>κ</w:t>
      </w:r>
      <w:r>
        <w:rPr>
          <w:rFonts w:eastAsia="Times New Roman" w:cs="Times New Roman"/>
          <w:szCs w:val="24"/>
        </w:rPr>
        <w:t xml:space="preserve">αι θα έπρεπε, κυρία Γεννηματά, να με εγκαλέσετε, αν αυτό δεν το είχα κάνει, όχι τώρα». Πλήρης ανάληψη της ευθύνης από τον κύριο Πρωθυπουργό. </w:t>
      </w:r>
    </w:p>
    <w:p w14:paraId="7548F82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Όμως το επιχείρημά σας είναι σαθρό και έωλο. Πρ</w:t>
      </w:r>
      <w:r>
        <w:rPr>
          <w:rFonts w:eastAsia="Times New Roman" w:cs="Times New Roman"/>
          <w:szCs w:val="24"/>
        </w:rPr>
        <w:t>όκειται για μια ακόμη σοφιστεία και μια απόδειξη αδυναμίας. Διότι έτσι, κύριε Πρωθυπουργέ, γίνονται οι εναλλακτικοί σχεδιασμοί για την αντιμετώπιση μιας έκτακτης κατάστασης στις δημοκρατικές χώρες; Από μηχανισμούς στα όρια παρακρατικής λειτουργίας; Εν κρυπ</w:t>
      </w:r>
      <w:r>
        <w:rPr>
          <w:rFonts w:eastAsia="Times New Roman" w:cs="Times New Roman"/>
          <w:szCs w:val="24"/>
        </w:rPr>
        <w:t>τώ; Σε παρακάμερες; Δίπλα από υπουργικά γραφεία; Και με ποιους; Με ξένους; Με φίλους, κολλητούς, περαστικούς, μη θεσμικούς; Πού τα έχετε ξανακούσει αυτά;</w:t>
      </w:r>
    </w:p>
    <w:p w14:paraId="7548F82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Στα αλήθεια, έχετε διαπράξει αυτό το ατόπημα; Το κάνατε πραγματικά; Εγώ ρωτώ. Εξηγηθείτε, επιτέλους. Έ</w:t>
      </w:r>
      <w:r>
        <w:rPr>
          <w:rFonts w:eastAsia="Times New Roman" w:cs="Times New Roman"/>
          <w:szCs w:val="24"/>
        </w:rPr>
        <w:t xml:space="preserve">ναν χρόνο σας ρωτάμε. </w:t>
      </w:r>
      <w:r>
        <w:rPr>
          <w:rFonts w:eastAsia="Times New Roman" w:cs="Times New Roman"/>
          <w:szCs w:val="24"/>
        </w:rPr>
        <w:t>Α</w:t>
      </w:r>
      <w:r>
        <w:rPr>
          <w:rFonts w:eastAsia="Times New Roman" w:cs="Times New Roman"/>
          <w:szCs w:val="24"/>
        </w:rPr>
        <w:t xml:space="preserve">φού δώσατε αυτή την εντολή, θα καταθέσετε, επιτέλους, στη Βουλή </w:t>
      </w:r>
      <w:r>
        <w:rPr>
          <w:rFonts w:eastAsia="Times New Roman" w:cs="Times New Roman"/>
          <w:szCs w:val="24"/>
        </w:rPr>
        <w:lastRenderedPageBreak/>
        <w:t xml:space="preserve">το σχέδιο έτσι όπως διαμορφώθηκε από αυτή την επιτροπή; Ζητάμε τα χαρτιά από πέρυσι και δεν έχουμε δει τίποτα. </w:t>
      </w:r>
    </w:p>
    <w:p w14:paraId="7548F82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Εμείς δεν θα υποκύψουμε στη σεναριολογία «ήξερε, δεν ήξερ</w:t>
      </w:r>
      <w:r>
        <w:rPr>
          <w:rFonts w:eastAsia="Times New Roman" w:cs="Times New Roman"/>
          <w:szCs w:val="24"/>
        </w:rPr>
        <w:t xml:space="preserve">ε, ήταν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 ήταν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ήταν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υπήρχε δόλος ή δεν υπήρχε», πολύ απλά γιατί όλα αυτά πρέπει να διερευνηθούν και από τη Βουλή αλλά και από τη </w:t>
      </w:r>
      <w:r>
        <w:rPr>
          <w:rFonts w:eastAsia="Times New Roman" w:cs="Times New Roman"/>
          <w:szCs w:val="24"/>
        </w:rPr>
        <w:t>δ</w:t>
      </w:r>
      <w:r>
        <w:rPr>
          <w:rFonts w:eastAsia="Times New Roman" w:cs="Times New Roman"/>
          <w:szCs w:val="24"/>
        </w:rPr>
        <w:t>ικαιοσύνη, για να μάθει, επιτέλους, ο ελληνικός λαός τι συνέβη, τι ήταν αυτό που οδήγησε τη χώρα στο χεί</w:t>
      </w:r>
      <w:r>
        <w:rPr>
          <w:rFonts w:eastAsia="Times New Roman" w:cs="Times New Roman"/>
          <w:szCs w:val="24"/>
        </w:rPr>
        <w:t xml:space="preserve">λος του γκρεμού και της καταστροφής και να διερευνηθούν οι πολιτικές και οι τυχόν ποινικές ευθύνες και πολιτικών αλλά και άλλων προσώπων. </w:t>
      </w:r>
    </w:p>
    <w:p w14:paraId="7548F82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θεωρώ αδιανόητο η εξεταστική επιτροπή να μην επεκταθεί και στη διερεύνηση όλων των οικον</w:t>
      </w:r>
      <w:r>
        <w:rPr>
          <w:rFonts w:eastAsia="Times New Roman" w:cs="Times New Roman"/>
          <w:szCs w:val="24"/>
        </w:rPr>
        <w:t xml:space="preserve">ομικών επιλογών από το 2001 μέχρι σήμερα, όπως ακριβώς αναφέρουμε στην πρότασή μας. Αρκετά ταλαιπωρείται επί έξι χρόνια ο ελληνικός λαός. Πρέπει να μάθει τι συνέβη, </w:t>
      </w:r>
      <w:r>
        <w:rPr>
          <w:rFonts w:eastAsia="Times New Roman" w:cs="Times New Roman"/>
          <w:szCs w:val="24"/>
        </w:rPr>
        <w:lastRenderedPageBreak/>
        <w:t>γιατί δεν ήταν κεραυνός εν αιθρία. Δεν φθάσαμε ξαφνικά στα τεράστια ελλείμματα, στα 35 δισε</w:t>
      </w:r>
      <w:r>
        <w:rPr>
          <w:rFonts w:eastAsia="Times New Roman" w:cs="Times New Roman"/>
          <w:szCs w:val="24"/>
        </w:rPr>
        <w:t xml:space="preserve">κατομμύρια, στα χρέη και στο έλλειμμα ανταγωνιστικότητας το 2009 </w:t>
      </w:r>
      <w:r>
        <w:rPr>
          <w:rFonts w:eastAsia="Times New Roman" w:cs="Times New Roman"/>
          <w:szCs w:val="24"/>
        </w:rPr>
        <w:t>κ</w:t>
      </w:r>
      <w:r>
        <w:rPr>
          <w:rFonts w:eastAsia="Times New Roman" w:cs="Times New Roman"/>
          <w:szCs w:val="24"/>
        </w:rPr>
        <w:t xml:space="preserve">αι προφανώς δεν ξεκίνησε η οικονομία το 2009. </w:t>
      </w:r>
    </w:p>
    <w:p w14:paraId="7548F82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κρίση έφερε τα μνημόνια και όχι τα μνημόνια την κρίση. Επιτέλους ας το παραδεχτούμε σε αυτή την Αίθουσα και σε αυτή τη χώρα!</w:t>
      </w:r>
    </w:p>
    <w:p w14:paraId="7548F82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Δημοκρατικής Συμπαράταξης ΠΑΣΟΚ-ΔΗΜΑΡ)</w:t>
      </w:r>
    </w:p>
    <w:p w14:paraId="7548F82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Αλλά όταν ανοίγει αυτή η συζήτηση, ΣΥΡΙΖΑ και Νέα Δημοκρατία που σκοτώνονται για όλα τα άλλα θέματα, όπως βεβαίως και για τον κ. Βαρουφάκη, ξαφνικά τα βρίσκουν. Ανίερη συμφωνία σιωπής! Κα</w:t>
      </w:r>
      <w:r>
        <w:rPr>
          <w:rFonts w:eastAsia="Times New Roman" w:cs="Times New Roman"/>
          <w:szCs w:val="24"/>
        </w:rPr>
        <w:t>μ</w:t>
      </w:r>
      <w:r>
        <w:rPr>
          <w:rFonts w:eastAsia="Times New Roman" w:cs="Times New Roman"/>
          <w:szCs w:val="24"/>
        </w:rPr>
        <w:t xml:space="preserve">μιά </w:t>
      </w:r>
      <w:r>
        <w:rPr>
          <w:rFonts w:eastAsia="Times New Roman" w:cs="Times New Roman"/>
          <w:szCs w:val="24"/>
        </w:rPr>
        <w:t>κουβέντα για το τι έγινε από το 2004 μέχρι το 2009.</w:t>
      </w:r>
    </w:p>
    <w:p w14:paraId="7548F82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Λωτοφάγοι! Δεν θυμάται κανένας τίποτα! Συνένοχοι στη σιωπή τους! Όμως αυτήν την περίοδο έγινε ο δημοσιονομικός εκτροχιασμός. Τότε τινάχθηκαν στον αέρα οι δημόσιες δαπάνες, η σπατάλη στην υγεία, τα χρέη κα</w:t>
      </w:r>
      <w:r>
        <w:rPr>
          <w:rFonts w:eastAsia="Times New Roman" w:cs="Times New Roman"/>
          <w:szCs w:val="24"/>
        </w:rPr>
        <w:t>ι έγιναν εκατοντάδες χιλιάδες προσλήψεις.</w:t>
      </w:r>
    </w:p>
    <w:p w14:paraId="7548F82E"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Κύριε Μητσοτάκη, καταψηφίσατε την εκλογή του κ. Παυλόπουλου, γιατί όπως είπατε τότε, διαφωνούσατε με τις πολιτικές που ασκήθηκαν εκείνη την εποχή. Τώρα γιατί έχετε γλωσσοδέτη; Η ερώτηση, βεβαίως, είναι ρητορική. Η </w:t>
      </w:r>
      <w:r>
        <w:rPr>
          <w:rFonts w:eastAsia="Times New Roman" w:cs="Times New Roman"/>
          <w:szCs w:val="28"/>
        </w:rPr>
        <w:t xml:space="preserve">απάντηση είναι προφανής. </w:t>
      </w:r>
    </w:p>
    <w:p w14:paraId="7548F82F" w14:textId="77777777" w:rsidR="006C746B" w:rsidRDefault="002A59A5">
      <w:pPr>
        <w:spacing w:line="600" w:lineRule="auto"/>
        <w:ind w:firstLine="720"/>
        <w:jc w:val="both"/>
        <w:rPr>
          <w:rFonts w:eastAsia="Times New Roman" w:cs="Times New Roman"/>
          <w:szCs w:val="24"/>
        </w:rPr>
      </w:pPr>
      <w:r>
        <w:rPr>
          <w:rFonts w:eastAsia="Times New Roman" w:cs="Times New Roman"/>
          <w:szCs w:val="28"/>
        </w:rPr>
        <w:t xml:space="preserve">Το ερώτημα, όμως, που πραγματικά είναι απορίας άξιον, είναι γιατί ο κ. Τσίπρας δεν θέλει να διερευνήσει τις ευθύνες της </w:t>
      </w:r>
      <w:r>
        <w:rPr>
          <w:rFonts w:eastAsia="Times New Roman" w:cs="Times New Roman"/>
          <w:szCs w:val="28"/>
        </w:rPr>
        <w:t>κ</w:t>
      </w:r>
      <w:r>
        <w:rPr>
          <w:rFonts w:eastAsia="Times New Roman" w:cs="Times New Roman"/>
          <w:szCs w:val="28"/>
        </w:rPr>
        <w:t>υβέρνησης της Νέας Δημοκρατίας από το 2004 έως το 2009.</w:t>
      </w:r>
    </w:p>
    <w:p w14:paraId="7548F830"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(Χειροκροτήματα από την πτέρυγα της Δημοκρατικής Συμπ</w:t>
      </w:r>
      <w:r>
        <w:rPr>
          <w:rFonts w:eastAsia="Times New Roman" w:cs="Times New Roman"/>
          <w:szCs w:val="28"/>
        </w:rPr>
        <w:t>αράταξης ΠΑΣΟΚ-ΔΗΜΑΡ)</w:t>
      </w:r>
    </w:p>
    <w:p w14:paraId="7548F831"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Απόλυτη προστασία στα πεπραγμένα εκείνης της εποχής. Συγχαρητήρια στην πρώτη φορά Αριστερά!</w:t>
      </w:r>
    </w:p>
    <w:p w14:paraId="7548F832"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lastRenderedPageBreak/>
        <w:t>Όμως ως εδώ! Είναι ώρα να μιλήσουμε για όλους και για όλα. ΣΥΡΙΖΑ και Νέα Δημοκρατία κερδοσκόπησαν πολιτικά την περίοδο της κρίσης σε βάρος μα</w:t>
      </w:r>
      <w:r>
        <w:rPr>
          <w:rFonts w:eastAsia="Times New Roman" w:cs="Times New Roman"/>
          <w:szCs w:val="28"/>
        </w:rPr>
        <w:t xml:space="preserve">ς, αλλά, όπως αποδείχθηκε, και σε βάρος της χώρας. </w:t>
      </w:r>
    </w:p>
    <w:p w14:paraId="7548F833"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Το ΠΑΣΟΚ</w:t>
      </w:r>
      <w:r>
        <w:rPr>
          <w:rFonts w:eastAsia="Times New Roman" w:cs="Times New Roman"/>
          <w:szCs w:val="28"/>
        </w:rPr>
        <w:t>,</w:t>
      </w:r>
      <w:r>
        <w:rPr>
          <w:rFonts w:eastAsia="Times New Roman" w:cs="Times New Roman"/>
          <w:szCs w:val="28"/>
        </w:rPr>
        <w:t xml:space="preserve"> ανέλαβε την ευθύνη μόνο του να δώσει τότε τη μάχη και δεν μετανιώνουμε γι’ αυτό. Μάλιστα ήμασταν μόνοι </w:t>
      </w:r>
      <w:r>
        <w:rPr>
          <w:rFonts w:eastAsia="Times New Roman" w:cs="Times New Roman"/>
          <w:szCs w:val="28"/>
        </w:rPr>
        <w:t>μας,</w:t>
      </w:r>
      <w:r>
        <w:rPr>
          <w:rFonts w:eastAsia="Times New Roman" w:cs="Times New Roman"/>
          <w:szCs w:val="28"/>
        </w:rPr>
        <w:t xml:space="preserve"> απέναντι και σε μια Ευρώπη που ήταν ανέτοιμη να αντιμετωπίσει την κρίση. Το κάναμε αυτ</w:t>
      </w:r>
      <w:r>
        <w:rPr>
          <w:rFonts w:eastAsia="Times New Roman" w:cs="Times New Roman"/>
          <w:szCs w:val="28"/>
        </w:rPr>
        <w:t>ό πρωτίστως για λόγους εθνικής ασφάλειας και σήμερα σ’ αυτή τη συγκυρία αποδεικνύεται πόσο δίκιο είχαμε</w:t>
      </w:r>
      <w:r>
        <w:rPr>
          <w:rFonts w:eastAsia="Times New Roman" w:cs="Times New Roman"/>
          <w:szCs w:val="28"/>
        </w:rPr>
        <w:t>,</w:t>
      </w:r>
      <w:r>
        <w:rPr>
          <w:rFonts w:eastAsia="Times New Roman" w:cs="Times New Roman"/>
          <w:szCs w:val="28"/>
        </w:rPr>
        <w:t xml:space="preserve"> που παλέψαμε με νύχια και με δόντια να παραμείνουμε στην Ευρώπη και στην Ευρωζώνη.</w:t>
      </w:r>
    </w:p>
    <w:p w14:paraId="7548F834"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Εμείς δεν αρνηθήκαμε ποτέ ότι έγιναν λάθη και αδικίες και ότι υπήρχα</w:t>
      </w:r>
      <w:r>
        <w:rPr>
          <w:rFonts w:eastAsia="Times New Roman" w:cs="Times New Roman"/>
          <w:szCs w:val="28"/>
        </w:rPr>
        <w:t xml:space="preserve">ν παραλείψεις. Αρνήθηκαν, όμως, πεισματικά ο ΣΥΡΙΖΑ και η Νέα Δημοκρατία οποιαδήποτε συνεννόηση, συμμετοχή και συνευθύνη. </w:t>
      </w:r>
      <w:r>
        <w:rPr>
          <w:rFonts w:eastAsia="Times New Roman" w:cs="Times New Roman"/>
          <w:szCs w:val="28"/>
        </w:rPr>
        <w:lastRenderedPageBreak/>
        <w:t xml:space="preserve">Βρέθηκαν μαζί στις πλατείες του διχασμού και έπαιζαν μαζί τη χώρα στα ζάρια στα Ζάππεια και στη Θεσσαλονίκη. Αποτέλεσαν τις δύο όψεις </w:t>
      </w:r>
      <w:r>
        <w:rPr>
          <w:rFonts w:eastAsia="Times New Roman" w:cs="Times New Roman"/>
          <w:szCs w:val="28"/>
        </w:rPr>
        <w:t xml:space="preserve">του ίδιου νομίσματος. Λαϊκισμός και ανευθυνότητα. </w:t>
      </w:r>
    </w:p>
    <w:p w14:paraId="7548F835"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Τώρα, όμως, είναι η ώρα ο ελληνικός λαός να τα μάθει όλα, χωρίς εξαιρέσεις και περιορισμούς. Φως για τις πράξεις, τις ενδεχόμενες παραλείψεις και τα λάθη όλων! Ιδού η Ρόδος! Ελάτε να σχηματίσουμε μαζί μια </w:t>
      </w:r>
      <w:r>
        <w:rPr>
          <w:rFonts w:eastAsia="Times New Roman" w:cs="Times New Roman"/>
          <w:szCs w:val="28"/>
        </w:rPr>
        <w:t>μεγάλη κοινοβουλευτική πλειοψηφία ειλικρίνειας.</w:t>
      </w:r>
    </w:p>
    <w:p w14:paraId="7548F836"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(Χειροκροτήματα από την πτέρυγα της Δημοκρατικής Συμπαράταξης ΠΑΣΟΚ-ΔΗΜΑΡ)</w:t>
      </w:r>
    </w:p>
    <w:p w14:paraId="7548F837"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Όπως λέει μάλιστα και ένας στίχος του Τάσου Λειβαδίτη</w:t>
      </w:r>
      <w:r>
        <w:rPr>
          <w:rFonts w:eastAsia="Times New Roman" w:cs="Times New Roman"/>
          <w:szCs w:val="28"/>
        </w:rPr>
        <w:t>:</w:t>
      </w:r>
      <w:r>
        <w:rPr>
          <w:rFonts w:eastAsia="Times New Roman" w:cs="Times New Roman"/>
          <w:szCs w:val="28"/>
        </w:rPr>
        <w:t xml:space="preserve"> «Η ειλικρίνεια αρχίζει εκεί που τελειώνει κάθε άλλος τρόπος να σωθείς».</w:t>
      </w:r>
    </w:p>
    <w:p w14:paraId="7548F838"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Οι Βου</w:t>
      </w:r>
      <w:r>
        <w:rPr>
          <w:rFonts w:eastAsia="Times New Roman" w:cs="Times New Roman"/>
          <w:szCs w:val="28"/>
        </w:rPr>
        <w:t>λευτές της Δημοκρατικής Συμπαράταξης</w:t>
      </w:r>
      <w:r>
        <w:rPr>
          <w:rFonts w:eastAsia="Times New Roman" w:cs="Times New Roman"/>
          <w:szCs w:val="28"/>
        </w:rPr>
        <w:t>,</w:t>
      </w:r>
      <w:r>
        <w:rPr>
          <w:rFonts w:eastAsia="Times New Roman" w:cs="Times New Roman"/>
          <w:szCs w:val="28"/>
        </w:rPr>
        <w:t xml:space="preserve"> από τις 22</w:t>
      </w:r>
      <w:r>
        <w:rPr>
          <w:rFonts w:eastAsia="Times New Roman" w:cs="Times New Roman"/>
          <w:szCs w:val="28"/>
        </w:rPr>
        <w:t>-</w:t>
      </w:r>
      <w:r>
        <w:rPr>
          <w:rFonts w:eastAsia="Times New Roman" w:cs="Times New Roman"/>
          <w:szCs w:val="28"/>
        </w:rPr>
        <w:t>12</w:t>
      </w:r>
      <w:r>
        <w:rPr>
          <w:rFonts w:eastAsia="Times New Roman" w:cs="Times New Roman"/>
          <w:szCs w:val="28"/>
        </w:rPr>
        <w:t>-</w:t>
      </w:r>
      <w:r>
        <w:rPr>
          <w:rFonts w:eastAsia="Times New Roman" w:cs="Times New Roman"/>
          <w:szCs w:val="28"/>
        </w:rPr>
        <w:t xml:space="preserve">2015 έχουμε καταθέσει πρόταση </w:t>
      </w:r>
      <w:r>
        <w:rPr>
          <w:rFonts w:eastAsia="Times New Roman" w:cs="Times New Roman"/>
          <w:szCs w:val="28"/>
        </w:rPr>
        <w:t>ε</w:t>
      </w:r>
      <w:r>
        <w:rPr>
          <w:rFonts w:eastAsia="Times New Roman" w:cs="Times New Roman"/>
          <w:szCs w:val="28"/>
        </w:rPr>
        <w:t xml:space="preserve">ξεταστικής </w:t>
      </w:r>
      <w:r>
        <w:rPr>
          <w:rFonts w:eastAsia="Times New Roman" w:cs="Times New Roman"/>
          <w:szCs w:val="28"/>
        </w:rPr>
        <w:t>ε</w:t>
      </w:r>
      <w:r>
        <w:rPr>
          <w:rFonts w:eastAsia="Times New Roman" w:cs="Times New Roman"/>
          <w:szCs w:val="28"/>
        </w:rPr>
        <w:t xml:space="preserve">πιτροπής, για να διερευνήσει όλα όσα έγιναν για τους πάντες, για τις οικονομικές πολιτικές των περιόδων 2001-2004 και 2004-2009, για τη διαδικασία ένταξης στους </w:t>
      </w:r>
      <w:r>
        <w:rPr>
          <w:rFonts w:eastAsia="Times New Roman" w:cs="Times New Roman"/>
          <w:szCs w:val="28"/>
        </w:rPr>
        <w:t>μ</w:t>
      </w:r>
      <w:r>
        <w:rPr>
          <w:rFonts w:eastAsia="Times New Roman" w:cs="Times New Roman"/>
          <w:szCs w:val="28"/>
        </w:rPr>
        <w:t xml:space="preserve">ηχανισμούς </w:t>
      </w:r>
      <w:r>
        <w:rPr>
          <w:rFonts w:eastAsia="Times New Roman" w:cs="Times New Roman"/>
          <w:szCs w:val="28"/>
        </w:rPr>
        <w:t>σ</w:t>
      </w:r>
      <w:r>
        <w:rPr>
          <w:rFonts w:eastAsia="Times New Roman" w:cs="Times New Roman"/>
          <w:szCs w:val="28"/>
        </w:rPr>
        <w:t xml:space="preserve">τήριξης του </w:t>
      </w:r>
      <w:r>
        <w:rPr>
          <w:rFonts w:eastAsia="Times New Roman" w:cs="Times New Roman"/>
          <w:szCs w:val="28"/>
        </w:rPr>
        <w:lastRenderedPageBreak/>
        <w:t xml:space="preserve">πρώτου μνημονίου και αν υπήρχαν πραγματικά άλλοι εναλλακτικοί δρόμοι, για τα αποτελέσματα του πρώτου μνημονίου, για το πώς φθάσαμε στο δεύτερο και ποια ακριβώς ήταν τα αποτελέσματα από το </w:t>
      </w:r>
      <w:r>
        <w:rPr>
          <w:rFonts w:eastAsia="Times New Roman" w:cs="Times New Roman"/>
          <w:szCs w:val="28"/>
          <w:lang w:val="en-US"/>
        </w:rPr>
        <w:t>PSI</w:t>
      </w:r>
      <w:r>
        <w:rPr>
          <w:rFonts w:eastAsia="Times New Roman" w:cs="Times New Roman"/>
          <w:szCs w:val="28"/>
        </w:rPr>
        <w:t>, για τη μεγάλη αναδιάρθρωση και απομείω</w:t>
      </w:r>
      <w:r>
        <w:rPr>
          <w:rFonts w:eastAsia="Times New Roman" w:cs="Times New Roman"/>
          <w:szCs w:val="28"/>
        </w:rPr>
        <w:t>ση του χρέους το 2012</w:t>
      </w:r>
      <w:r>
        <w:rPr>
          <w:rFonts w:eastAsia="Times New Roman" w:cs="Times New Roman"/>
          <w:szCs w:val="28"/>
        </w:rPr>
        <w:t>,</w:t>
      </w:r>
      <w:r>
        <w:rPr>
          <w:rFonts w:eastAsia="Times New Roman" w:cs="Times New Roman"/>
          <w:szCs w:val="28"/>
        </w:rPr>
        <w:t xml:space="preserve"> και, βέβαια, για το πώς φθάσαμε στα </w:t>
      </w:r>
      <w:r>
        <w:rPr>
          <w:rFonts w:eastAsia="Times New Roman" w:cs="Times New Roman"/>
          <w:szCs w:val="28"/>
          <w:lang w:val="en-US"/>
        </w:rPr>
        <w:t>capital</w:t>
      </w:r>
      <w:r>
        <w:rPr>
          <w:rFonts w:eastAsia="Times New Roman" w:cs="Times New Roman"/>
          <w:szCs w:val="28"/>
        </w:rPr>
        <w:t xml:space="preserve"> </w:t>
      </w:r>
      <w:r>
        <w:rPr>
          <w:rFonts w:eastAsia="Times New Roman" w:cs="Times New Roman"/>
          <w:szCs w:val="28"/>
          <w:lang w:val="en-US"/>
        </w:rPr>
        <w:t>controls</w:t>
      </w:r>
      <w:r>
        <w:rPr>
          <w:rFonts w:eastAsia="Times New Roman" w:cs="Times New Roman"/>
          <w:szCs w:val="28"/>
        </w:rPr>
        <w:t>, στο τρίτο μνημόνιο και στην ανακεφαλαιοποίηση των τραπεζών</w:t>
      </w:r>
      <w:r>
        <w:rPr>
          <w:rFonts w:eastAsia="Times New Roman" w:cs="Times New Roman"/>
          <w:szCs w:val="28"/>
        </w:rPr>
        <w:t>,</w:t>
      </w:r>
      <w:r>
        <w:rPr>
          <w:rFonts w:eastAsia="Times New Roman" w:cs="Times New Roman"/>
          <w:szCs w:val="28"/>
        </w:rPr>
        <w:t xml:space="preserve"> που τις παρέδωσε για κάτι ψίχουλα σε ξένα </w:t>
      </w:r>
      <w:r>
        <w:rPr>
          <w:rFonts w:eastAsia="Times New Roman" w:cs="Times New Roman"/>
          <w:szCs w:val="28"/>
          <w:lang w:val="en-US"/>
        </w:rPr>
        <w:t>funds</w:t>
      </w:r>
      <w:r>
        <w:rPr>
          <w:rFonts w:eastAsia="Times New Roman" w:cs="Times New Roman"/>
          <w:szCs w:val="28"/>
        </w:rPr>
        <w:t>.</w:t>
      </w:r>
    </w:p>
    <w:p w14:paraId="7548F839"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Κυρίες και κύριοι Βουλευτές, εμείς τολμήσαμε. Δυστυχώς</w:t>
      </w:r>
      <w:r>
        <w:rPr>
          <w:rFonts w:eastAsia="Times New Roman" w:cs="Times New Roman"/>
          <w:szCs w:val="28"/>
        </w:rPr>
        <w:t xml:space="preserve"> οι δεκαέξι Βουλευτές της Δημοκρατικής Συμπαράταξης δεν επαρκούν. Καλέσαμε όλα τα κόμματα του συνταγματικού τόξου να συνυπογράψουν, αλλά απάντηση δεν πήραμε. Η κλήση μας προωθείται. </w:t>
      </w:r>
    </w:p>
    <w:p w14:paraId="7548F83A"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t xml:space="preserve">Επανέρχομαι, όμως, σήμερα και σας ρωτώ. </w:t>
      </w:r>
    </w:p>
    <w:p w14:paraId="7548F83B" w14:textId="77777777" w:rsidR="006C746B" w:rsidRDefault="002A59A5">
      <w:pPr>
        <w:spacing w:line="600" w:lineRule="auto"/>
        <w:ind w:firstLine="720"/>
        <w:jc w:val="both"/>
        <w:rPr>
          <w:rFonts w:eastAsia="Times New Roman" w:cs="Times New Roman"/>
          <w:szCs w:val="28"/>
        </w:rPr>
      </w:pPr>
      <w:r>
        <w:rPr>
          <w:rFonts w:eastAsia="Times New Roman" w:cs="Times New Roman"/>
          <w:szCs w:val="28"/>
        </w:rPr>
        <w:lastRenderedPageBreak/>
        <w:t>Κύριε Τσίπρα, θα υπογράψετε, ναι</w:t>
      </w:r>
      <w:r>
        <w:rPr>
          <w:rFonts w:eastAsia="Times New Roman" w:cs="Times New Roman"/>
          <w:szCs w:val="28"/>
        </w:rPr>
        <w:t xml:space="preserve"> ή όχι; Καθαρές κουβέντες! Θα συνταχθείτε μ’ αυτή την καθαρτήρια διαδικασία, για να αφήσουμε το χθες πίσω και να γυρίσει η χώρα σελίδα με ασφάλεια; Θα αναλάβετε τις δικές σας ευθύνες για το τρίτο μνημόνιο ή για πάντα θα φταίνε για όλα οι άλλοι;</w:t>
      </w:r>
    </w:p>
    <w:p w14:paraId="7548F83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Κύριε Μητσο</w:t>
      </w:r>
      <w:r>
        <w:rPr>
          <w:rFonts w:eastAsia="Times New Roman" w:cs="Times New Roman"/>
          <w:szCs w:val="24"/>
        </w:rPr>
        <w:t>τάκη, θα υπογράψετε την πρότασή μας, ναι ή όχι; Θέλουμε καθαρές κουβέντες από εσάς. Γιατί, κύριε Μητσοτάκη, οι μεταρρυθμιστές κάνουν ρήξεις με το παρελθόν, δεν γίνονται συνένοχοι του χθες. Σας ζητώ, λοιπόν, να τολμήσετε να συνυπογράψετε την πρότασή μας. Πε</w:t>
      </w:r>
      <w:r>
        <w:rPr>
          <w:rFonts w:eastAsia="Times New Roman" w:cs="Times New Roman"/>
          <w:szCs w:val="24"/>
        </w:rPr>
        <w:t>ριμένουμε τις καθαρές απαντήσεις από όλους.</w:t>
      </w:r>
    </w:p>
    <w:p w14:paraId="7548F83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Όσο μάς αφορά, καθαρός ουρανός αστραπές δεν φοβάται! Όμως, προσέξτε, γιατί η λαϊκή κρίση θα είναι αυστηρή και η εκδίκηση της ιστορίας θα είναι σκληρή για όσους σήμερα επιλέξουν το κουκούλωμα.</w:t>
      </w:r>
    </w:p>
    <w:p w14:paraId="7548F83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548F83F" w14:textId="77777777" w:rsidR="006C746B" w:rsidRDefault="002A59A5">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7548F84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Ευχαριστούμε πολύ, κυρία Γεννηματά.</w:t>
      </w:r>
    </w:p>
    <w:p w14:paraId="7548F84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Πριν προχωρήσουμε</w:t>
      </w:r>
      <w:r>
        <w:rPr>
          <w:rFonts w:eastAsia="Times New Roman" w:cs="Times New Roman"/>
          <w:szCs w:val="24"/>
        </w:rPr>
        <w:t>,</w:t>
      </w:r>
      <w:r>
        <w:rPr>
          <w:rFonts w:eastAsia="Times New Roman" w:cs="Times New Roman"/>
          <w:szCs w:val="24"/>
        </w:rPr>
        <w:t xml:space="preserve"> να σας πω για την οικονομία της συζήτησης, ότι μίλησαν τριάντα επτά Βουλευτές, είκοσι οκτώ από το</w:t>
      </w:r>
      <w:r>
        <w:rPr>
          <w:rFonts w:eastAsia="Times New Roman" w:cs="Times New Roman"/>
          <w:szCs w:val="24"/>
        </w:rPr>
        <w:t xml:space="preserve">ν ενιαίο κατάλογο, οκτώ εισηγητές και ένας πρώην Πρόεδρος Κοινοβουλευτικής Ομάδας. Μίλησαν οκτώ Κοινοβουλευτικοί Εκπρόσωποι. Επίσης μίλησαν τρεις από την Κυβέρνηση, με τον κ. Δραγασάκη που θα μιλήσει αμέσως </w:t>
      </w:r>
      <w:r>
        <w:rPr>
          <w:rFonts w:eastAsia="Times New Roman" w:cs="Times New Roman"/>
          <w:szCs w:val="24"/>
        </w:rPr>
        <w:t>μετά</w:t>
      </w:r>
      <w:r>
        <w:rPr>
          <w:rFonts w:eastAsia="Times New Roman" w:cs="Times New Roman"/>
          <w:szCs w:val="24"/>
        </w:rPr>
        <w:t>, και τέσσερις Πρόεδροι Κοινοβουλευτικών Ομάδ</w:t>
      </w:r>
      <w:r>
        <w:rPr>
          <w:rFonts w:eastAsia="Times New Roman" w:cs="Times New Roman"/>
          <w:szCs w:val="24"/>
        </w:rPr>
        <w:t>ων. Εν συνόλω μίλησαν πενήντα δύο ομιλητές στη δεκάωρη διαδικασία της συζήτησης.</w:t>
      </w:r>
    </w:p>
    <w:p w14:paraId="7548F84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Επίσης επειδή εδώ είμαστε αρκετοί και αρκετές, να πω ότι η λειτουργία της Βουλής θα διακοπεί από τις 6 Αυγούστου μέχρι τις 28, δηλαδή θα υπάρχει κοινοβουλευτικός έλεγχος στις </w:t>
      </w:r>
      <w:r>
        <w:rPr>
          <w:rFonts w:eastAsia="Times New Roman" w:cs="Times New Roman"/>
          <w:szCs w:val="24"/>
        </w:rPr>
        <w:t>5 Αυγούστου με επίκαιρες ερωτήσεις και ύστερα τη Δευτέρα στις 29 Αυγούστου επίσης με επίκαιρες ερωτήσεις.</w:t>
      </w:r>
    </w:p>
    <w:p w14:paraId="7548F84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Παρακαλώ πολύ, τον λόγο έχει ο Αντιπρόεδρος της Κυβέρνησης κ. Ιωάννης Δραγασάκης.</w:t>
      </w:r>
    </w:p>
    <w:p w14:paraId="7548F84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ΔΡΑΓΑΣΑΚΗΣ (Αντιπρόεδρος της Κυβέρνησης): </w:t>
      </w:r>
      <w:r>
        <w:rPr>
          <w:rFonts w:eastAsia="Times New Roman" w:cs="Times New Roman"/>
          <w:szCs w:val="24"/>
        </w:rPr>
        <w:t>Κύριε Πρόεδρε, κυρ</w:t>
      </w:r>
      <w:r>
        <w:rPr>
          <w:rFonts w:eastAsia="Times New Roman" w:cs="Times New Roman"/>
          <w:szCs w:val="24"/>
        </w:rPr>
        <w:t>ίες και κύριοι συνάδελφοι, μελέτησα με προσοχή την πρόταση της Νέας Δημοκρατίας για τη σύσταση εξεταστικής επιτροπής.</w:t>
      </w:r>
    </w:p>
    <w:p w14:paraId="7548F84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Κατά τη γνώμη μου όμως, η πρόταση αυτή με το γενικόλογο περιεχόμενο το οποίο έχει, αντανακλά την αμηχανία της Νέας Δημοκρατίας και τη δυσκ</w:t>
      </w:r>
      <w:r>
        <w:rPr>
          <w:rFonts w:eastAsia="Times New Roman" w:cs="Times New Roman"/>
          <w:szCs w:val="24"/>
        </w:rPr>
        <w:t>ολία της να μιλήσει τόσο για το παρελθόν όσο και για μέλλον. Δυσκολία να μιλήσει για το παρελθόν, διότι αν το κάνει, πρέπει να μιλήσει και για τις δικές της ευθύνες για τη χρεοκοπία της χώρας. Δυσκολία να μιλήσει για το μέλλον, διότι τα προβλήματα την υπερ</w:t>
      </w:r>
      <w:r>
        <w:rPr>
          <w:rFonts w:eastAsia="Times New Roman" w:cs="Times New Roman"/>
          <w:szCs w:val="24"/>
        </w:rPr>
        <w:t>βαίνουν και θα αποκαλύψει την κρίση ταυτότητας που χαρακτηρίζει τη συγκεκριμένη παράταξη.</w:t>
      </w:r>
    </w:p>
    <w:p w14:paraId="7548F84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Το μόνο που μένει, λοιπόν, αν κάποιος δεν μπορεί να μιλήσει ούτε για το παρελθόν ούτε για το μέλλον, είναι να κατασκευάζει αφηγήματα, βασισμένος σε αφηγήματα άλλων, τ</w:t>
      </w:r>
      <w:r>
        <w:rPr>
          <w:rFonts w:eastAsia="Times New Roman" w:cs="Times New Roman"/>
          <w:szCs w:val="24"/>
        </w:rPr>
        <w:t xml:space="preserve">ους οποίους μάλιστα χαρακτηρίζει αναξιόπιστους </w:t>
      </w:r>
      <w:r>
        <w:rPr>
          <w:rFonts w:eastAsia="Times New Roman" w:cs="Times New Roman"/>
          <w:szCs w:val="24"/>
        </w:rPr>
        <w:t>κ</w:t>
      </w:r>
      <w:r>
        <w:rPr>
          <w:rFonts w:eastAsia="Times New Roman" w:cs="Times New Roman"/>
          <w:szCs w:val="24"/>
        </w:rPr>
        <w:t>αι αφού τους χαρακτηρίζει αναξιόπιστους, τους χρησιμοποιεί ως βασική πηγή για την τεκμηρίωση της θέσης της. Αυτό έκαναν πολλοί ομιλητές σήμερα εδώ.</w:t>
      </w:r>
    </w:p>
    <w:p w14:paraId="7548F84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θέμα, όμως, που συζητάμε υπε</w:t>
      </w:r>
      <w:r>
        <w:rPr>
          <w:rFonts w:eastAsia="Times New Roman" w:cs="Times New Roman"/>
          <w:szCs w:val="24"/>
        </w:rPr>
        <w:t>ρβαίνει τη συγκυρία. Επιτρέψτε μου, λοιπόν, μια σύντομη ιστορική αναφορά. Πολλοί ίσως οικονομολόγοι θα γνωρίζουν από τα φοιτητικά τους χρόνια</w:t>
      </w:r>
      <w:r>
        <w:rPr>
          <w:rFonts w:eastAsia="Times New Roman" w:cs="Times New Roman"/>
          <w:szCs w:val="24"/>
        </w:rPr>
        <w:t>,</w:t>
      </w:r>
      <w:r>
        <w:rPr>
          <w:rFonts w:eastAsia="Times New Roman" w:cs="Times New Roman"/>
          <w:szCs w:val="24"/>
        </w:rPr>
        <w:t xml:space="preserve"> ότι πριν από ογδόντα χρόνια, το 1936, ο υφηγητής τότε του Πανεπιστημίου Αθηνών, ο αείμνηστος Άγγελος Αγγελόπουλος</w:t>
      </w:r>
      <w:r>
        <w:rPr>
          <w:rFonts w:eastAsia="Times New Roman" w:cs="Times New Roman"/>
          <w:szCs w:val="24"/>
        </w:rPr>
        <w:t>, σε ένα έργο του με τίτλο «Το δημόσιον χρέος της Ελλάδος» έκανε μια διαπίστωση που έμεινε ιστορική. Η διαπίστωση ήταν ότι η ιστορία του δημοσίου χρέους</w:t>
      </w:r>
      <w:r>
        <w:rPr>
          <w:rFonts w:eastAsia="Times New Roman" w:cs="Times New Roman"/>
          <w:szCs w:val="24"/>
        </w:rPr>
        <w:t>,</w:t>
      </w:r>
      <w:r>
        <w:rPr>
          <w:rFonts w:eastAsia="Times New Roman" w:cs="Times New Roman"/>
          <w:szCs w:val="24"/>
        </w:rPr>
        <w:t xml:space="preserve"> είναι ταυτόχρονα και η ιστορία της οικονομικής ζωής της χώρας μας. Όταν μιλάμε, λοιπόν, για χρεοκοπίες</w:t>
      </w:r>
      <w:r>
        <w:rPr>
          <w:rFonts w:eastAsia="Times New Roman" w:cs="Times New Roman"/>
          <w:szCs w:val="24"/>
        </w:rPr>
        <w:t>, όταν μιλάμε για χρέη του κράτους, στη χώρα αυτή μιλάμε για την ίδια μας την ιστορία και όχι μόνο την οικονομική αλλά και την πολιτική.</w:t>
      </w:r>
    </w:p>
    <w:p w14:paraId="7548F84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Τόσο ο Αγγελόπουλος, όσο και πριν από αυτόν ο Αλέξανδρος Ανδρεάδης, και στη συνέχεια πολλοί άλλοι διανοητές, προσπάθησα</w:t>
      </w:r>
      <w:r>
        <w:rPr>
          <w:rFonts w:eastAsia="Times New Roman" w:cs="Times New Roman"/>
          <w:szCs w:val="24"/>
        </w:rPr>
        <w:t>ν να απαντήσουν στο κρίσιμο ερώτημα «τις πταίει», ποιες είναι δηλαδή οι αιτίες και ποιος ο μηχανισμός επανάληψης και αναπαραγωγής αυτής της τραγωδίας που μας συνοδεύει ως κράτος από την ίδρυσή του και που κάθε φορά που συμβαίνει</w:t>
      </w:r>
      <w:r>
        <w:rPr>
          <w:rFonts w:eastAsia="Times New Roman" w:cs="Times New Roman"/>
          <w:szCs w:val="24"/>
        </w:rPr>
        <w:t>,</w:t>
      </w:r>
      <w:r>
        <w:rPr>
          <w:rFonts w:eastAsia="Times New Roman" w:cs="Times New Roman"/>
          <w:szCs w:val="24"/>
        </w:rPr>
        <w:t xml:space="preserve"> φτωχοποιείται η κοινωνία κ</w:t>
      </w:r>
      <w:r>
        <w:rPr>
          <w:rFonts w:eastAsia="Times New Roman" w:cs="Times New Roman"/>
          <w:szCs w:val="24"/>
        </w:rPr>
        <w:t>αι καταστρέφεται μεγάλο μέρος του πλούτου της.</w:t>
      </w:r>
    </w:p>
    <w:p w14:paraId="7548F84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 πρώτο, λοιπόν, που με εντυπωσιάζει εμένα στην πρόταση της Νέας Δημοκρατίας</w:t>
      </w:r>
      <w:r>
        <w:rPr>
          <w:rFonts w:eastAsia="Times New Roman" w:cs="Times New Roman"/>
          <w:szCs w:val="24"/>
        </w:rPr>
        <w:t>,</w:t>
      </w:r>
      <w:r>
        <w:rPr>
          <w:rFonts w:eastAsia="Times New Roman" w:cs="Times New Roman"/>
          <w:szCs w:val="24"/>
        </w:rPr>
        <w:t xml:space="preserve"> είναι η έλλειψη ιστορικού βάθους, η έλλειψη ιστορικού πλαισίου. Το 2015</w:t>
      </w:r>
      <w:r>
        <w:rPr>
          <w:rFonts w:eastAsia="Times New Roman" w:cs="Times New Roman"/>
          <w:szCs w:val="24"/>
        </w:rPr>
        <w:t>,</w:t>
      </w:r>
      <w:r>
        <w:rPr>
          <w:rFonts w:eastAsia="Times New Roman" w:cs="Times New Roman"/>
          <w:szCs w:val="24"/>
        </w:rPr>
        <w:t xml:space="preserve"> είναι κάτι αυτόνομο χωρίς πριν και χωρίς μετά.</w:t>
      </w:r>
    </w:p>
    <w:p w14:paraId="7548F84A"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Αποσιωπώνται, για να μην πω ότι αποκρύπτονται σκόπιμα κρίσιμα ερωτήματα. Γιατί συνέβη η χρεοκοπία της χώρας μας, μία ακόμα στην ιστορία της; Ποιες δυνάμεις και ποιες πολιτικές οδήγησαν σε αυτήν; Ποιες από τις αιτίες αυτές είναι εσωτερικές και ποιες εξωγενε</w:t>
      </w:r>
      <w:r>
        <w:rPr>
          <w:rFonts w:eastAsia="Times New Roman" w:cs="Times New Roman"/>
          <w:szCs w:val="24"/>
        </w:rPr>
        <w:t xml:space="preserve">ίς; Πώς συνδέεται δηλαδή η δική μας κρίση με την αντίστοιχη ευρωπαϊκή; Ποια είναι τελικά η απάντηση στο σύγχρονο «τις πταίει»; Φταίνε οι </w:t>
      </w:r>
      <w:r>
        <w:rPr>
          <w:rFonts w:eastAsia="Times New Roman" w:cs="Times New Roman"/>
          <w:szCs w:val="24"/>
        </w:rPr>
        <w:lastRenderedPageBreak/>
        <w:t xml:space="preserve">τεμπέληδες του </w:t>
      </w:r>
      <w:r>
        <w:rPr>
          <w:rFonts w:eastAsia="Times New Roman" w:cs="Times New Roman"/>
          <w:szCs w:val="24"/>
        </w:rPr>
        <w:t>Ν</w:t>
      </w:r>
      <w:r>
        <w:rPr>
          <w:rFonts w:eastAsia="Times New Roman" w:cs="Times New Roman"/>
          <w:szCs w:val="24"/>
        </w:rPr>
        <w:t>ότου για την κρίση στην Ευρώπη ή μήπως φταίνε οι δημόσιοι υπάλληλοι για την κρίση και τη χρεοκοπία τη δ</w:t>
      </w:r>
      <w:r>
        <w:rPr>
          <w:rFonts w:eastAsia="Times New Roman" w:cs="Times New Roman"/>
          <w:szCs w:val="24"/>
        </w:rPr>
        <w:t xml:space="preserve">ική μας; </w:t>
      </w:r>
    </w:p>
    <w:p w14:paraId="7548F84B"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Τ</w:t>
      </w:r>
      <w:r>
        <w:rPr>
          <w:rFonts w:eastAsia="Times New Roman" w:cs="Times New Roman"/>
          <w:szCs w:val="24"/>
        </w:rPr>
        <w:t>α λέω αυτά και με έναν τόνο προσωπικό, διότι ήμουν σε αυτή την Αίθουσα μαζί με πολλούς από εσάς και υπήρχαν τότε φωνές σε αυτιά μη ακουόντων. Τότε ήταν γραφικός –μιλώ στη δεκαετία του 2000 τουλάχιστον- όποιος μιλούσε για την υπερχρέωση της χώρας</w:t>
      </w:r>
      <w:r>
        <w:rPr>
          <w:rFonts w:eastAsia="Times New Roman" w:cs="Times New Roman"/>
          <w:szCs w:val="24"/>
        </w:rPr>
        <w:t xml:space="preserve"> και την επικείμενη καταστροφή. </w:t>
      </w:r>
    </w:p>
    <w:p w14:paraId="7548F84C"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Η πρόταση δεν αναφέρεται σε τίποτε από αυτά. </w:t>
      </w:r>
      <w:r>
        <w:rPr>
          <w:rFonts w:eastAsia="Times New Roman" w:cs="Times New Roman"/>
          <w:szCs w:val="24"/>
        </w:rPr>
        <w:t>Τ</w:t>
      </w:r>
      <w:r>
        <w:rPr>
          <w:rFonts w:eastAsia="Times New Roman" w:cs="Times New Roman"/>
          <w:szCs w:val="24"/>
        </w:rPr>
        <w:t>ο κάνει σκόπιμα ,διότι με τον τρόπο αυτόν θέλει να κρύψει τις ευθύνες ή τις συνευθύνες της παράταξης της Νέας Δημοκρατίας. Η πρόταση, λοιπόν, αποτελεί έναν άπελπιν τακτικισμό, μ</w:t>
      </w:r>
      <w:r>
        <w:rPr>
          <w:rFonts w:eastAsia="Times New Roman" w:cs="Times New Roman"/>
          <w:szCs w:val="24"/>
        </w:rPr>
        <w:t>ια προσπάθεια στρεβλής κατασκευής της ιστορίας στη βάση του ότι δήθεν η κρίση άρχισε όταν χάσατε την εξουσία. Η κρίση για εσάς αρχίζει</w:t>
      </w:r>
      <w:r>
        <w:rPr>
          <w:rFonts w:eastAsia="Times New Roman" w:cs="Times New Roman"/>
          <w:szCs w:val="24"/>
        </w:rPr>
        <w:t>,</w:t>
      </w:r>
      <w:r>
        <w:rPr>
          <w:rFonts w:eastAsia="Times New Roman" w:cs="Times New Roman"/>
          <w:szCs w:val="24"/>
        </w:rPr>
        <w:t xml:space="preserve"> όταν ο λαός επέλεξε το</w:t>
      </w:r>
      <w:r>
        <w:rPr>
          <w:rFonts w:eastAsia="Times New Roman" w:cs="Times New Roman"/>
          <w:szCs w:val="24"/>
        </w:rPr>
        <w:t>ν</w:t>
      </w:r>
      <w:r>
        <w:rPr>
          <w:rFonts w:eastAsia="Times New Roman" w:cs="Times New Roman"/>
          <w:szCs w:val="24"/>
        </w:rPr>
        <w:t xml:space="preserve"> ΣΥΡΙΖΑ να κυβερνήσει αυτή τη χώρα. </w:t>
      </w:r>
    </w:p>
    <w:p w14:paraId="7548F84D"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Εμείς είμαστε εδώ για να απαντήσουμε και στα κατά συνθήκη ψε</w:t>
      </w:r>
      <w:r>
        <w:rPr>
          <w:rFonts w:eastAsia="Times New Roman" w:cs="Times New Roman"/>
          <w:szCs w:val="24"/>
        </w:rPr>
        <w:t xml:space="preserve">ύδη αλλά και σε εύλογα ερωτήματα τα οποία υπάρχουν, διότι μας ενδιαφέρει η αλήθεια και η πραγματικότητα, διότι ο αναστοχασμός του παρελθόντος είναι προϋπόθεση για τον σχεδιασμό του μέλλοντος, αλλά και διότι –επιτρέψτε μου να πω κυρίως- για εμάς ό,τι έγινε </w:t>
      </w:r>
      <w:r>
        <w:rPr>
          <w:rFonts w:eastAsia="Times New Roman" w:cs="Times New Roman"/>
          <w:szCs w:val="24"/>
        </w:rPr>
        <w:t>το 2015</w:t>
      </w:r>
      <w:r>
        <w:rPr>
          <w:rFonts w:eastAsia="Times New Roman" w:cs="Times New Roman"/>
          <w:szCs w:val="24"/>
        </w:rPr>
        <w:t>,</w:t>
      </w:r>
      <w:r>
        <w:rPr>
          <w:rFonts w:eastAsia="Times New Roman" w:cs="Times New Roman"/>
          <w:szCs w:val="24"/>
        </w:rPr>
        <w:t xml:space="preserve"> ήταν μια πράξη, ένα έργο που συνεχίζεται, ήταν μια μάχη σε έναν πόλεμο που δεν έχει τελειώσει. </w:t>
      </w:r>
    </w:p>
    <w:p w14:paraId="7548F84E"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Τι έγινε, λοιπόν, στ’ αλήθεια το πρώτο εξάμηνο του 2015; Έχει γίνει κατανοητό, έστω και τώρα, ποιο ήταν το πραγματικό επίδικο της διαπραγμάτευσης; Ήταν</w:t>
      </w:r>
      <w:r>
        <w:rPr>
          <w:rFonts w:eastAsia="Times New Roman" w:cs="Times New Roman"/>
          <w:szCs w:val="24"/>
        </w:rPr>
        <w:t xml:space="preserve"> ένας πόλεμος με ή χωρίς εισαγωγικά, με επίδικο τη δημοκρατία και τη λαϊκή κυριαρχία στην κλίμακα της Ευρώπης. Αυτή η Κυβέρνηση πάλεψε να πετύχει μια νέα συμφωνία, που θα ενσωμάτωνε τη βούληση του ελληνικού λαού και θα σεβόταν ταυτόχρονα τους ευρωπαϊκούς κ</w:t>
      </w:r>
      <w:r>
        <w:rPr>
          <w:rFonts w:eastAsia="Times New Roman" w:cs="Times New Roman"/>
          <w:szCs w:val="24"/>
        </w:rPr>
        <w:t xml:space="preserve">ανόνες, πάλεψε για μια Ευρώπη της αλληλεγγύης, της δημοκρατίας, της συνεννόησης και του ανθρωπισμού. </w:t>
      </w:r>
    </w:p>
    <w:p w14:paraId="7548F84F"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Μας εγκαλείτε, όπως γράφει η πρότασή σας, ότι δεν επιλέξαμε να ολοκληρώσουμε την αξιολόγηση του προηγούμενου προγράμματος. Ας δούμε τι ακριβώς σημαίνει αυ</w:t>
      </w:r>
      <w:r>
        <w:rPr>
          <w:rFonts w:eastAsia="Times New Roman" w:cs="Times New Roman"/>
          <w:szCs w:val="24"/>
        </w:rPr>
        <w:t xml:space="preserve">τό. </w:t>
      </w:r>
    </w:p>
    <w:p w14:paraId="7548F850"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 xml:space="preserve">Έτυχε να είμαι παρών στο πρώτο </w:t>
      </w:r>
      <w:r>
        <w:rPr>
          <w:rFonts w:eastAsia="Times New Roman" w:cs="Times New Roman"/>
          <w:szCs w:val="24"/>
          <w:lang w:val="en-US"/>
        </w:rPr>
        <w:t>Eurogroup</w:t>
      </w:r>
      <w:r>
        <w:rPr>
          <w:rFonts w:eastAsia="Times New Roman" w:cs="Times New Roman"/>
          <w:szCs w:val="24"/>
        </w:rPr>
        <w:t xml:space="preserve"> στις 11 Φεβρουαρίου. </w:t>
      </w:r>
      <w:r>
        <w:rPr>
          <w:rFonts w:eastAsia="Times New Roman" w:cs="Times New Roman"/>
          <w:szCs w:val="24"/>
        </w:rPr>
        <w:t>Σ</w:t>
      </w:r>
      <w:r>
        <w:rPr>
          <w:rFonts w:eastAsia="Times New Roman" w:cs="Times New Roman"/>
          <w:szCs w:val="24"/>
        </w:rPr>
        <w:t xml:space="preserve">ε εκείνο το </w:t>
      </w:r>
      <w:r>
        <w:rPr>
          <w:rFonts w:eastAsia="Times New Roman" w:cs="Times New Roman"/>
          <w:szCs w:val="24"/>
          <w:lang w:val="en-US"/>
        </w:rPr>
        <w:t>Eurogroup</w:t>
      </w:r>
      <w:r>
        <w:rPr>
          <w:rFonts w:eastAsia="Times New Roman" w:cs="Times New Roman"/>
          <w:szCs w:val="24"/>
        </w:rPr>
        <w:t>, όπως και σε επόμενα, διατυπώθηκαν δύο απόψεις με πολλή μεγάλη σαφήνεια. Θα αποφύγω να πω τα πρόσωπα που τις εξέφρασαν. Η μία άποψη έλεγε ότι</w:t>
      </w:r>
      <w:r>
        <w:rPr>
          <w:rFonts w:eastAsia="Times New Roman" w:cs="Times New Roman"/>
          <w:szCs w:val="24"/>
        </w:rPr>
        <w:t>:</w:t>
      </w:r>
      <w:r>
        <w:rPr>
          <w:rFonts w:eastAsia="Times New Roman" w:cs="Times New Roman"/>
          <w:szCs w:val="24"/>
        </w:rPr>
        <w:t xml:space="preserve"> «δεν μας ενδιαφέρει εάν</w:t>
      </w:r>
      <w:r>
        <w:rPr>
          <w:rFonts w:eastAsia="Times New Roman" w:cs="Times New Roman"/>
          <w:szCs w:val="24"/>
        </w:rPr>
        <w:t xml:space="preserve"> έγιναν εκλογές στην Ελλάδα, δεν μας ενδιαφέρει το αποτέλεσμα των εκλογών, πρέπει να συνεχίσετε από εκεί που άφησαν οι προηγούμενοι, πρέπει να ολοκληρώσετε την πέμπτη αξιολόγηση του προηγούμενου προγράμματος». </w:t>
      </w:r>
    </w:p>
    <w:p w14:paraId="7548F851"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Υπήρχε μια δεύτερη άποψη, η οποία έλεγε 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πρέπει να υπάρξει ένας συνδυασμός της δημοκρατικής ετυμηγορίας του ελληνικού λαού με τους ευρωπαϊκούς κανόνες και τις υποχρεώσεις που απορρέουν απ’ αυτούς». </w:t>
      </w:r>
    </w:p>
    <w:p w14:paraId="7548F852"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 xml:space="preserve">Κυρίες και κύριοι συνάδελφοι, που θα ψηφίσετε αυτή την πρόταση, εάν ήσασταν στο </w:t>
      </w:r>
      <w:r>
        <w:rPr>
          <w:rFonts w:eastAsia="Times New Roman" w:cs="Times New Roman"/>
          <w:szCs w:val="24"/>
          <w:lang w:val="en-US"/>
        </w:rPr>
        <w:t>Eurogroup</w:t>
      </w:r>
      <w:r>
        <w:rPr>
          <w:rFonts w:eastAsia="Times New Roman" w:cs="Times New Roman"/>
          <w:szCs w:val="24"/>
        </w:rPr>
        <w:t xml:space="preserve">, με </w:t>
      </w:r>
      <w:r>
        <w:rPr>
          <w:rFonts w:eastAsia="Times New Roman" w:cs="Times New Roman"/>
          <w:szCs w:val="24"/>
        </w:rPr>
        <w:t xml:space="preserve">ποια από τις δυο απόψεις θα ήσασταν, με την άποψη που αναγνωρίζει τη δημοκρατία και τη σημασία των εκλογών ή με την άποψη που έλεγε «ολοκλήρωση της πέμπτης αξιολόγησης και μετά βλέπουμε»; Πολύ φοβούμαι ότι η πρόταση την οποία υποβάλλετε στο </w:t>
      </w:r>
      <w:r>
        <w:rPr>
          <w:rFonts w:eastAsia="Times New Roman" w:cs="Times New Roman"/>
          <w:szCs w:val="24"/>
        </w:rPr>
        <w:t>ε</w:t>
      </w:r>
      <w:r>
        <w:rPr>
          <w:rFonts w:eastAsia="Times New Roman" w:cs="Times New Roman"/>
          <w:szCs w:val="24"/>
        </w:rPr>
        <w:t>λληνικό Κοινοβ</w:t>
      </w:r>
      <w:r>
        <w:rPr>
          <w:rFonts w:eastAsia="Times New Roman" w:cs="Times New Roman"/>
          <w:szCs w:val="24"/>
        </w:rPr>
        <w:t>ούλιο</w:t>
      </w:r>
      <w:r>
        <w:rPr>
          <w:rFonts w:eastAsia="Times New Roman" w:cs="Times New Roman"/>
          <w:szCs w:val="24"/>
        </w:rPr>
        <w:t>,</w:t>
      </w:r>
      <w:r>
        <w:rPr>
          <w:rFonts w:eastAsia="Times New Roman" w:cs="Times New Roman"/>
          <w:szCs w:val="24"/>
        </w:rPr>
        <w:t xml:space="preserve"> υπονοεί ότι θα ήσασταν με την πιο σκληρή, συντηρητική άποψη, η οποία άποψη αποδείχθηκε και αντίθετη με τα συμφέροντα της χώρας μας αλλά και αντίθετη με τις προοπτικές της Ευρώπης. </w:t>
      </w:r>
    </w:p>
    <w:p w14:paraId="7548F853"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Η πρότασή σας μιλάει για τη συνέχιση του προγράμματος. Ποιου προγράμ</w:t>
      </w:r>
      <w:r>
        <w:rPr>
          <w:rFonts w:eastAsia="Times New Roman" w:cs="Times New Roman"/>
          <w:szCs w:val="24"/>
        </w:rPr>
        <w:t>ματος; Του δεύτερου μνημονίου. Ποιου μνημονίου; Εκείνου που η κ</w:t>
      </w:r>
      <w:r>
        <w:rPr>
          <w:rFonts w:eastAsia="Times New Roman" w:cs="Times New Roman"/>
          <w:szCs w:val="24"/>
        </w:rPr>
        <w:t>.</w:t>
      </w:r>
      <w:r>
        <w:rPr>
          <w:rFonts w:eastAsia="Times New Roman" w:cs="Times New Roman"/>
          <w:szCs w:val="24"/>
        </w:rPr>
        <w:t xml:space="preserve"> Λαγκάρντ είπε προχθές</w:t>
      </w:r>
      <w:r>
        <w:rPr>
          <w:rFonts w:eastAsia="Times New Roman" w:cs="Times New Roman"/>
          <w:szCs w:val="24"/>
        </w:rPr>
        <w:t>,</w:t>
      </w:r>
      <w:r>
        <w:rPr>
          <w:rFonts w:eastAsia="Times New Roman" w:cs="Times New Roman"/>
          <w:szCs w:val="24"/>
        </w:rPr>
        <w:t xml:space="preserve"> ότι η Ελλάδα δεν είναι ένα επιτυχές παράδειγμα, εκείνου του οποίου ο κ. Χαρδούβελης είχε πει</w:t>
      </w:r>
      <w:r>
        <w:rPr>
          <w:rFonts w:eastAsia="Times New Roman" w:cs="Times New Roman"/>
          <w:szCs w:val="24"/>
        </w:rPr>
        <w:t>,</w:t>
      </w:r>
      <w:r>
        <w:rPr>
          <w:rFonts w:eastAsia="Times New Roman" w:cs="Times New Roman"/>
          <w:szCs w:val="24"/>
        </w:rPr>
        <w:t xml:space="preserve"> ότι το πρόγραμμα αυτό δεν βγαίνει, εκείνου του οποίου είχε πει το Γραφείο </w:t>
      </w:r>
      <w:r>
        <w:rPr>
          <w:rFonts w:eastAsia="Times New Roman" w:cs="Times New Roman"/>
          <w:szCs w:val="24"/>
        </w:rPr>
        <w:t>για τον Προϋπολογισμό της Βουλής ήδη από το 2013</w:t>
      </w:r>
      <w:r>
        <w:rPr>
          <w:rFonts w:eastAsia="Times New Roman" w:cs="Times New Roman"/>
          <w:szCs w:val="24"/>
        </w:rPr>
        <w:t>,</w:t>
      </w:r>
      <w:r>
        <w:rPr>
          <w:rFonts w:eastAsia="Times New Roman" w:cs="Times New Roman"/>
          <w:szCs w:val="24"/>
        </w:rPr>
        <w:t xml:space="preserve"> ότι τα πλεονάσματα που προβλέπονταν 4% και άνω, δεν ήταν ρεαλιστικά.</w:t>
      </w:r>
    </w:p>
    <w:p w14:paraId="7548F854" w14:textId="77777777" w:rsidR="006C746B" w:rsidRDefault="002A59A5">
      <w:pPr>
        <w:spacing w:line="600" w:lineRule="auto"/>
        <w:ind w:firstLine="567"/>
        <w:jc w:val="both"/>
        <w:rPr>
          <w:rFonts w:eastAsia="Times New Roman"/>
          <w:szCs w:val="24"/>
        </w:rPr>
      </w:pPr>
      <w:r>
        <w:rPr>
          <w:rFonts w:eastAsia="Times New Roman"/>
          <w:szCs w:val="24"/>
        </w:rPr>
        <w:lastRenderedPageBreak/>
        <w:t xml:space="preserve">Μας εγκαλείτε, επειδή θελήσαμε να σταματήσουμε το λάθος; Μας εγκαλείτε, λέγοντας ότι έπρεπε να συνεχίσουμε εκείνο το πρόγραμμα της </w:t>
      </w:r>
      <w:r>
        <w:rPr>
          <w:rFonts w:eastAsia="Times New Roman"/>
          <w:szCs w:val="24"/>
        </w:rPr>
        <w:t>καταστροφής;</w:t>
      </w:r>
    </w:p>
    <w:p w14:paraId="7548F855" w14:textId="77777777" w:rsidR="006C746B" w:rsidRDefault="002A59A5">
      <w:pPr>
        <w:spacing w:line="600" w:lineRule="auto"/>
        <w:ind w:firstLine="720"/>
        <w:jc w:val="both"/>
        <w:rPr>
          <w:rFonts w:eastAsia="Times New Roman"/>
          <w:szCs w:val="24"/>
        </w:rPr>
      </w:pPr>
      <w:r>
        <w:rPr>
          <w:rFonts w:eastAsia="Times New Roman"/>
          <w:szCs w:val="24"/>
        </w:rPr>
        <w:t>Η χώρα και η Κυβέρνηση στο πρώτο εξάμηνο του 2015</w:t>
      </w:r>
      <w:r>
        <w:rPr>
          <w:rFonts w:eastAsia="Times New Roman"/>
          <w:szCs w:val="24"/>
        </w:rPr>
        <w:t>,</w:t>
      </w:r>
      <w:r>
        <w:rPr>
          <w:rFonts w:eastAsia="Times New Roman"/>
          <w:szCs w:val="24"/>
        </w:rPr>
        <w:t xml:space="preserve"> δέχτηκε έναν πόλεμο με ασύμμετρα μέσα. Δέχτηκε έναν ξεκάθαρο εκβιασμό με μέσο τη χρηματοπιστωτική ασφυξία. </w:t>
      </w:r>
      <w:r>
        <w:rPr>
          <w:rFonts w:eastAsia="Times New Roman"/>
          <w:szCs w:val="24"/>
        </w:rPr>
        <w:t>Α</w:t>
      </w:r>
      <w:r>
        <w:rPr>
          <w:rFonts w:eastAsia="Times New Roman"/>
          <w:szCs w:val="24"/>
        </w:rPr>
        <w:t xml:space="preserve">υτόν τον πόλεμο δεν τον δέχτηκε ο ΣΥΡΙΖΑ. Αυτόν τον πόλεμο τον δέχτηκε η χώρα μας </w:t>
      </w:r>
      <w:r>
        <w:rPr>
          <w:rFonts w:eastAsia="Times New Roman"/>
          <w:szCs w:val="24"/>
        </w:rPr>
        <w:t>και η εκλεγμένη από τον λαό ελληνική Κυβέρνηση. Δυστυχώς δεν κερδίσαμε τη μάχη του 2015, αλλά όπως είπα, ο πόλεμος συνεχίζεται και αφορά όχι μόνο εμάς, αφορά τώρα πια τις τύχες όλης της Ευρώπης.</w:t>
      </w:r>
    </w:p>
    <w:p w14:paraId="7548F856" w14:textId="77777777" w:rsidR="006C746B" w:rsidRDefault="002A59A5">
      <w:pPr>
        <w:spacing w:line="600" w:lineRule="auto"/>
        <w:ind w:firstLine="720"/>
        <w:jc w:val="both"/>
        <w:rPr>
          <w:rFonts w:eastAsia="Times New Roman"/>
          <w:szCs w:val="24"/>
        </w:rPr>
      </w:pPr>
      <w:r>
        <w:rPr>
          <w:rFonts w:eastAsia="Times New Roman"/>
          <w:szCs w:val="24"/>
        </w:rPr>
        <w:t>Εσείς μας εγκαλείτε επομένως, επειδή δώσαμε αυτή τη μάχη. Μας</w:t>
      </w:r>
      <w:r>
        <w:rPr>
          <w:rFonts w:eastAsia="Times New Roman"/>
          <w:szCs w:val="24"/>
        </w:rPr>
        <w:t xml:space="preserve"> εγκαλείτε, επειδή προσπαθήσαμε και επιχαίρεστε –ορισμένοι τουλάχιστον- προφανώς επειδή τον Ιούλιο υπό την απειλή του </w:t>
      </w:r>
      <w:r>
        <w:rPr>
          <w:rFonts w:eastAsia="Times New Roman"/>
          <w:szCs w:val="24"/>
          <w:lang w:val="en-US"/>
        </w:rPr>
        <w:t>Grexit</w:t>
      </w:r>
      <w:r>
        <w:rPr>
          <w:rFonts w:eastAsia="Times New Roman"/>
          <w:szCs w:val="24"/>
        </w:rPr>
        <w:t>,</w:t>
      </w:r>
      <w:r>
        <w:rPr>
          <w:rFonts w:eastAsia="Times New Roman"/>
          <w:szCs w:val="24"/>
        </w:rPr>
        <w:t xml:space="preserve"> υποχρεωθήκαμε σε μια αναδίπλωση.</w:t>
      </w:r>
    </w:p>
    <w:p w14:paraId="7548F857" w14:textId="77777777" w:rsidR="006C746B" w:rsidRDefault="002A59A5">
      <w:pPr>
        <w:spacing w:line="600" w:lineRule="auto"/>
        <w:ind w:firstLine="720"/>
        <w:jc w:val="both"/>
        <w:rPr>
          <w:rFonts w:eastAsia="Times New Roman"/>
          <w:szCs w:val="24"/>
        </w:rPr>
      </w:pPr>
      <w:r>
        <w:rPr>
          <w:rFonts w:eastAsia="Times New Roman"/>
          <w:szCs w:val="24"/>
        </w:rPr>
        <w:lastRenderedPageBreak/>
        <w:t>Εμείς επιμένουμε ότι πράξαμε το δίκαιο και το σωστό και επιμένουμε ότι η πρότασή μας ήταν η καλύτ</w:t>
      </w:r>
      <w:r>
        <w:rPr>
          <w:rFonts w:eastAsia="Times New Roman"/>
          <w:szCs w:val="24"/>
        </w:rPr>
        <w:t xml:space="preserve">ερη δυνατή λύση και για εμάς αλλά και για την Ευρώπη. </w:t>
      </w:r>
      <w:r>
        <w:rPr>
          <w:rFonts w:eastAsia="Times New Roman"/>
          <w:szCs w:val="24"/>
        </w:rPr>
        <w:t>Δ</w:t>
      </w:r>
      <w:r>
        <w:rPr>
          <w:rFonts w:eastAsia="Times New Roman"/>
          <w:szCs w:val="24"/>
        </w:rPr>
        <w:t>εν είναι τυχαίο</w:t>
      </w:r>
      <w:r>
        <w:rPr>
          <w:rFonts w:eastAsia="Times New Roman"/>
          <w:szCs w:val="24"/>
        </w:rPr>
        <w:t>,</w:t>
      </w:r>
      <w:r>
        <w:rPr>
          <w:rFonts w:eastAsia="Times New Roman"/>
          <w:szCs w:val="24"/>
        </w:rPr>
        <w:t xml:space="preserve"> που πολλοί διεθνείς αναλυτές συνδέουν το </w:t>
      </w:r>
      <w:r>
        <w:rPr>
          <w:rFonts w:eastAsia="Times New Roman"/>
          <w:szCs w:val="24"/>
          <w:lang w:val="en-US"/>
        </w:rPr>
        <w:t>Grexit</w:t>
      </w:r>
      <w:r>
        <w:rPr>
          <w:rFonts w:eastAsia="Times New Roman"/>
          <w:szCs w:val="24"/>
        </w:rPr>
        <w:t xml:space="preserve"> ως απειλή με το </w:t>
      </w:r>
      <w:r>
        <w:rPr>
          <w:rFonts w:eastAsia="Times New Roman"/>
          <w:szCs w:val="24"/>
          <w:lang w:val="en-US"/>
        </w:rPr>
        <w:t>Brexit</w:t>
      </w:r>
      <w:r>
        <w:rPr>
          <w:rFonts w:eastAsia="Times New Roman"/>
          <w:szCs w:val="24"/>
        </w:rPr>
        <w:t xml:space="preserve"> που τελικά ήρθε. Διότι η Ευρώπη είναι αυταπάτη μεγάλη και επικίνδυνη</w:t>
      </w:r>
      <w:r>
        <w:rPr>
          <w:rFonts w:eastAsia="Times New Roman"/>
          <w:szCs w:val="24"/>
        </w:rPr>
        <w:t>,</w:t>
      </w:r>
      <w:r>
        <w:rPr>
          <w:rFonts w:eastAsia="Times New Roman"/>
          <w:szCs w:val="24"/>
        </w:rPr>
        <w:t xml:space="preserve"> για όσους πιστεύουν ότι μπορεί να ενωθεί με</w:t>
      </w:r>
      <w:r>
        <w:rPr>
          <w:rFonts w:eastAsia="Times New Roman"/>
          <w:szCs w:val="24"/>
        </w:rPr>
        <w:t xml:space="preserve"> βάση τον φόβο και την επιβολή.</w:t>
      </w:r>
    </w:p>
    <w:p w14:paraId="7548F858" w14:textId="77777777" w:rsidR="006C746B" w:rsidRDefault="002A59A5">
      <w:pPr>
        <w:spacing w:line="600" w:lineRule="auto"/>
        <w:ind w:firstLine="720"/>
        <w:jc w:val="both"/>
        <w:rPr>
          <w:rFonts w:eastAsia="Times New Roman"/>
          <w:szCs w:val="24"/>
        </w:rPr>
      </w:pPr>
      <w:r>
        <w:rPr>
          <w:rFonts w:eastAsia="Times New Roman"/>
          <w:szCs w:val="24"/>
        </w:rPr>
        <w:t>Καθ’ όλη τη διάρκεια του πρώτου εξαμήνου του 2015</w:t>
      </w:r>
      <w:r>
        <w:rPr>
          <w:rFonts w:eastAsia="Times New Roman"/>
          <w:szCs w:val="24"/>
        </w:rPr>
        <w:t>,</w:t>
      </w:r>
      <w:r>
        <w:rPr>
          <w:rFonts w:eastAsia="Times New Roman"/>
          <w:szCs w:val="24"/>
        </w:rPr>
        <w:t xml:space="preserve"> η δημοκρατικά εκλεγμένη Κυβέρνηση της χώρας αντιμετώπισε όλη αυτήν την πίεση, έχοντας να διαχειριστεί ένα αθωράκιστο κράτος και σε ορισμένες περιπτώσεις, κυρίες και κύριοι σ</w:t>
      </w:r>
      <w:r>
        <w:rPr>
          <w:rFonts w:eastAsia="Times New Roman"/>
          <w:szCs w:val="24"/>
        </w:rPr>
        <w:t xml:space="preserve">υνάδελφοι, ένα διαβρωμένο κράτος. </w:t>
      </w:r>
      <w:r>
        <w:rPr>
          <w:rFonts w:eastAsia="Times New Roman"/>
          <w:szCs w:val="24"/>
        </w:rPr>
        <w:t>Α</w:t>
      </w:r>
      <w:r>
        <w:rPr>
          <w:rFonts w:eastAsia="Times New Roman"/>
          <w:szCs w:val="24"/>
        </w:rPr>
        <w:t>υτό είναι κάτι που το γνωρίζετε όσοι κυβερνήσατε αυτή τη χώρα, διότι δική σας κληρονομιά είναι το κράτος που περιγράφω εδώ. Δυνάμεις μέσα από τη δική σας παράταξη συμμετείχαν σε αυτόν τον ασύμμετρο πόλεμο, στο όνομα της λ</w:t>
      </w:r>
      <w:r>
        <w:rPr>
          <w:rFonts w:eastAsia="Times New Roman"/>
          <w:szCs w:val="24"/>
        </w:rPr>
        <w:t>εγόμενης αριστερής παρένθεσης.</w:t>
      </w:r>
    </w:p>
    <w:p w14:paraId="7548F859" w14:textId="77777777" w:rsidR="006C746B" w:rsidRDefault="002A59A5">
      <w:pPr>
        <w:spacing w:line="600" w:lineRule="auto"/>
        <w:ind w:firstLine="720"/>
        <w:jc w:val="both"/>
        <w:rPr>
          <w:rFonts w:eastAsia="Times New Roman"/>
          <w:szCs w:val="24"/>
        </w:rPr>
      </w:pPr>
      <w:r>
        <w:rPr>
          <w:rFonts w:eastAsia="Times New Roman"/>
          <w:szCs w:val="24"/>
        </w:rPr>
        <w:lastRenderedPageBreak/>
        <w:t>Μας εγκαλείτε ότι δεν τηρήσαμε όπως λέει η πρότασή σας, τους κανόνες διαπραγμάτευσης. Ποιοι είναι οι κανόνες διαπραγμάτευσης ανάμεσα σε δύο μέρη, όταν συνδέονται με μια ασύμμετρη σχέση, όταν ο ένας μπορεί να καταστρέψει τον ά</w:t>
      </w:r>
      <w:r>
        <w:rPr>
          <w:rFonts w:eastAsia="Times New Roman"/>
          <w:szCs w:val="24"/>
        </w:rPr>
        <w:t>λλο, χωρίς ο άλλος να έχει γραμμές άμυνας;</w:t>
      </w:r>
    </w:p>
    <w:p w14:paraId="7548F85A" w14:textId="77777777" w:rsidR="006C746B" w:rsidRDefault="002A59A5">
      <w:pPr>
        <w:spacing w:line="600" w:lineRule="auto"/>
        <w:ind w:firstLine="720"/>
        <w:jc w:val="both"/>
        <w:rPr>
          <w:rFonts w:eastAsia="Times New Roman"/>
          <w:szCs w:val="24"/>
        </w:rPr>
      </w:pPr>
      <w:r>
        <w:rPr>
          <w:rFonts w:eastAsia="Times New Roman"/>
          <w:szCs w:val="24"/>
        </w:rPr>
        <w:t xml:space="preserve">Εμείς κινηθήκαμε εξαρχής με τη λογική του κοινού εδάφους, του </w:t>
      </w:r>
      <w:r>
        <w:rPr>
          <w:rFonts w:eastAsia="Times New Roman"/>
          <w:szCs w:val="24"/>
          <w:lang w:val="en-US"/>
        </w:rPr>
        <w:t>common</w:t>
      </w:r>
      <w:r>
        <w:rPr>
          <w:rFonts w:eastAsia="Times New Roman"/>
          <w:szCs w:val="24"/>
        </w:rPr>
        <w:t xml:space="preserve"> </w:t>
      </w:r>
      <w:r>
        <w:rPr>
          <w:rFonts w:eastAsia="Times New Roman"/>
          <w:szCs w:val="24"/>
          <w:lang w:val="en-US"/>
        </w:rPr>
        <w:t>ground</w:t>
      </w:r>
      <w:r>
        <w:rPr>
          <w:rFonts w:eastAsia="Times New Roman"/>
          <w:szCs w:val="24"/>
        </w:rPr>
        <w:t>, που περιλήφθηκε τελικά, χωρίς να τηρηθεί όμως στην απόφαση του Φεβρουαρίου. Κινηθήκαμε, δηλαδή, με βάση τη λογική της αναζήτησης μιας κο</w:t>
      </w:r>
      <w:r>
        <w:rPr>
          <w:rFonts w:eastAsia="Times New Roman"/>
          <w:szCs w:val="24"/>
        </w:rPr>
        <w:t>ινά αποδεκτής συμφωνίας και κινηθήκαμε όλοι ως Κυβέρνηση κι όχι μόνο κάποιοι από την Κυβέρνηση.</w:t>
      </w:r>
    </w:p>
    <w:p w14:paraId="7548F85B" w14:textId="77777777" w:rsidR="006C746B" w:rsidRDefault="002A59A5">
      <w:pPr>
        <w:spacing w:line="600" w:lineRule="auto"/>
        <w:ind w:firstLine="720"/>
        <w:jc w:val="both"/>
        <w:rPr>
          <w:rFonts w:eastAsia="Times New Roman"/>
          <w:szCs w:val="24"/>
        </w:rPr>
      </w:pPr>
      <w:r>
        <w:rPr>
          <w:rFonts w:eastAsia="Times New Roman"/>
          <w:szCs w:val="24"/>
        </w:rPr>
        <w:t>Εννοείτε, όμως, τους κανόνες της πίεσης και του εκβιασμού και της τεχνητής ασφυξίας</w:t>
      </w:r>
      <w:r>
        <w:rPr>
          <w:rFonts w:eastAsia="Times New Roman"/>
          <w:szCs w:val="24"/>
        </w:rPr>
        <w:t>,</w:t>
      </w:r>
      <w:r>
        <w:rPr>
          <w:rFonts w:eastAsia="Times New Roman"/>
          <w:szCs w:val="24"/>
        </w:rPr>
        <w:t xml:space="preserve"> ως κανόνες στους οποίους θα έπρεπε να υποκύψουμε χωρίς καμμία αντίδραση;</w:t>
      </w:r>
    </w:p>
    <w:p w14:paraId="7548F85C" w14:textId="77777777" w:rsidR="006C746B" w:rsidRDefault="002A59A5">
      <w:pPr>
        <w:spacing w:line="600" w:lineRule="auto"/>
        <w:ind w:firstLine="720"/>
        <w:jc w:val="both"/>
        <w:rPr>
          <w:rFonts w:eastAsia="Times New Roman"/>
          <w:szCs w:val="24"/>
        </w:rPr>
      </w:pPr>
      <w:r>
        <w:rPr>
          <w:rFonts w:eastAsia="Times New Roman"/>
          <w:szCs w:val="24"/>
        </w:rPr>
        <w:lastRenderedPageBreak/>
        <w:t>Ρω</w:t>
      </w:r>
      <w:r>
        <w:rPr>
          <w:rFonts w:eastAsia="Times New Roman"/>
          <w:szCs w:val="24"/>
        </w:rPr>
        <w:t>τάτε για την αξιοποίηση από την πλευρά μας των υφιστάμενων διαθεσίμων χρηματικών πόρων και κάποιοι ομιλητές είπαν εδώ –νομίζω ο κ. Σταϊκούρας- ότι «σκουπίσαμε» τα ταμειακά διαθέσιμα. Ποια ταμειακά διαθέσιμα;</w:t>
      </w:r>
    </w:p>
    <w:p w14:paraId="7548F85D" w14:textId="77777777" w:rsidR="006C746B" w:rsidRDefault="002A59A5">
      <w:pPr>
        <w:spacing w:line="600" w:lineRule="auto"/>
        <w:ind w:firstLine="720"/>
        <w:jc w:val="both"/>
        <w:rPr>
          <w:rFonts w:eastAsia="Times New Roman"/>
          <w:szCs w:val="24"/>
        </w:rPr>
      </w:pPr>
      <w:r>
        <w:rPr>
          <w:rFonts w:eastAsia="Times New Roman"/>
          <w:szCs w:val="24"/>
        </w:rPr>
        <w:t>Ανοίγω μια παρένθεση για να πω ότι η αλήθεια για</w:t>
      </w:r>
      <w:r>
        <w:rPr>
          <w:rFonts w:eastAsia="Times New Roman"/>
          <w:szCs w:val="24"/>
        </w:rPr>
        <w:t xml:space="preserve"> το 2015</w:t>
      </w:r>
      <w:r>
        <w:rPr>
          <w:rFonts w:eastAsia="Times New Roman"/>
          <w:szCs w:val="24"/>
        </w:rPr>
        <w:t>,</w:t>
      </w:r>
      <w:r>
        <w:rPr>
          <w:rFonts w:eastAsia="Times New Roman"/>
          <w:szCs w:val="24"/>
        </w:rPr>
        <w:t xml:space="preserve"> δεν έχει λεχθεί ολόκληρη και ούτε απόψε μπορεί να λεχθεί ολόκληρη. Θα γίνει, όμως, γνωστή στην ώρα της, όταν θα μπορούν να λεχθούν τα πάντα και για εδώ και για τους έξω.</w:t>
      </w:r>
    </w:p>
    <w:p w14:paraId="7548F85E" w14:textId="77777777" w:rsidR="006C746B" w:rsidRDefault="002A59A5">
      <w:pPr>
        <w:spacing w:line="600" w:lineRule="auto"/>
        <w:ind w:firstLine="720"/>
        <w:jc w:val="both"/>
        <w:rPr>
          <w:rFonts w:eastAsia="Times New Roman"/>
          <w:szCs w:val="24"/>
        </w:rPr>
      </w:pPr>
      <w:r>
        <w:rPr>
          <w:rFonts w:eastAsia="Times New Roman"/>
          <w:szCs w:val="24"/>
        </w:rPr>
        <w:t>Θα ήθελα πάντως να καταθέσω σήμερα για τα Πρακτικά τον επίσημο πίνακα του Γε</w:t>
      </w:r>
      <w:r>
        <w:rPr>
          <w:rFonts w:eastAsia="Times New Roman"/>
          <w:szCs w:val="24"/>
        </w:rPr>
        <w:t>νικού Λογιστηρίου του Κράτους για τον μήνα Φεβρουάριο και Μάρτιο του 2015, ο οποίος δείχνει ότι παραλάβαμε το ταμειακό έλλειμμα με μείον 516 εκατομμύρια στις 2 Φεβρουαρίου του 2015.</w:t>
      </w:r>
    </w:p>
    <w:p w14:paraId="7548F85F"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 (Στο σημείο αυτό ο Αντιπρόεδρος της Κυβέρνησης κ. Ιωάννης Δραγασάκης κατα</w:t>
      </w:r>
      <w:r>
        <w:rPr>
          <w:rFonts w:eastAsia="Times New Roman"/>
          <w:szCs w:val="24"/>
        </w:rPr>
        <w:t xml:space="preserve">θέτει για τα Πρακτικά τον προαναφερθέντα πίνακα, ο οποίος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548F860" w14:textId="77777777" w:rsidR="006C746B" w:rsidRDefault="002A59A5">
      <w:pPr>
        <w:spacing w:line="600" w:lineRule="auto"/>
        <w:ind w:firstLine="720"/>
        <w:jc w:val="both"/>
        <w:rPr>
          <w:rFonts w:eastAsia="Times New Roman"/>
          <w:szCs w:val="24"/>
        </w:rPr>
      </w:pPr>
      <w:r>
        <w:rPr>
          <w:rFonts w:eastAsia="Times New Roman"/>
          <w:szCs w:val="24"/>
        </w:rPr>
        <w:t>Καταθέτω για τα Πρακτικά, επίσης, έναν πίνακα</w:t>
      </w:r>
      <w:r>
        <w:rPr>
          <w:rFonts w:eastAsia="Times New Roman"/>
          <w:szCs w:val="24"/>
        </w:rPr>
        <w:t>,</w:t>
      </w:r>
      <w:r>
        <w:rPr>
          <w:rFonts w:eastAsia="Times New Roman"/>
          <w:szCs w:val="24"/>
        </w:rPr>
        <w:t xml:space="preserve"> ο οποίος δείχνει την πορεία των εντόκων γραμματίων </w:t>
      </w:r>
      <w:r>
        <w:rPr>
          <w:rFonts w:eastAsia="Times New Roman"/>
          <w:szCs w:val="24"/>
        </w:rPr>
        <w:t>στη χώρα μας, για να φανεί ότι παραλάβαμε εξαντλημένο το όριο των εντόκων γραμματίων στα 14,8 δισεκατομμύρια ευρώ, δηλαδή δεν μπορούσε η νέα Κυβέρνηση να εκδώσει ούτε ένα έντοκο γραμμάτιο για να καλύψει έκτακτες ανάγκες.</w:t>
      </w:r>
    </w:p>
    <w:p w14:paraId="7548F861" w14:textId="77777777" w:rsidR="006C746B" w:rsidRDefault="002A59A5">
      <w:pPr>
        <w:spacing w:line="600" w:lineRule="auto"/>
        <w:ind w:firstLine="720"/>
        <w:jc w:val="both"/>
        <w:rPr>
          <w:rFonts w:eastAsia="Times New Roman"/>
          <w:szCs w:val="24"/>
        </w:rPr>
      </w:pPr>
      <w:r>
        <w:rPr>
          <w:rFonts w:eastAsia="Times New Roman"/>
          <w:szCs w:val="24"/>
        </w:rPr>
        <w:t>(Στο σημείο αυτό ο Αντιπρόεδρος της</w:t>
      </w:r>
      <w:r>
        <w:rPr>
          <w:rFonts w:eastAsia="Times New Roman"/>
          <w:szCs w:val="24"/>
        </w:rPr>
        <w:t xml:space="preserve"> Κυβέρνησης κ. Ιωάννης Δραγασάκης καταθέτει για τα Πρακτικά τον προαναφερθέντα πίνακα, ο οποίος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548F862"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Τέλος, καταθέτω στα Πρακτικά τον πίνακα με τα </w:t>
      </w:r>
      <w:r>
        <w:rPr>
          <w:rFonts w:eastAsia="Times New Roman"/>
          <w:szCs w:val="24"/>
          <w:lang w:val="en-US"/>
        </w:rPr>
        <w:t>repos</w:t>
      </w:r>
      <w:r>
        <w:rPr>
          <w:rFonts w:eastAsia="Times New Roman"/>
          <w:szCs w:val="24"/>
        </w:rPr>
        <w:t xml:space="preserve">. Τα </w:t>
      </w:r>
      <w:r>
        <w:rPr>
          <w:rFonts w:eastAsia="Times New Roman"/>
          <w:szCs w:val="24"/>
          <w:lang w:val="en-US"/>
        </w:rPr>
        <w:t>repo</w:t>
      </w:r>
      <w:r>
        <w:rPr>
          <w:rFonts w:eastAsia="Times New Roman"/>
          <w:szCs w:val="24"/>
          <w:lang w:val="en-US"/>
        </w:rPr>
        <w:t>s</w:t>
      </w:r>
      <w:r>
        <w:rPr>
          <w:rFonts w:eastAsia="Times New Roman"/>
          <w:szCs w:val="24"/>
        </w:rPr>
        <w:t xml:space="preserve"> είναι ο βραχυπρόθεσμος δανεισμός που κάνει το κράτος, με βάση τις καταθέσεις διαφόρων δημοσίων φορέων και δήμων στην Τράπεζα της Ελλάδας. Όπως θα δείτε, τον Φεβρουάριο του 2014 ήταν μηδέν, δηλαδή δεν υπήρχε τέτοιος δανεισμός. Ο δανεισμός αρχίζει τον Μάρτ</w:t>
      </w:r>
      <w:r>
        <w:rPr>
          <w:rFonts w:eastAsia="Times New Roman"/>
          <w:szCs w:val="24"/>
        </w:rPr>
        <w:t xml:space="preserve">ιο του 2014 με 2 δισεκατομμύρια και φθάνει τον Δεκέμβριο του 2014 στα 10 δισεκατομμύρια. </w:t>
      </w:r>
    </w:p>
    <w:p w14:paraId="7548F863" w14:textId="77777777" w:rsidR="006C746B" w:rsidRDefault="002A59A5">
      <w:pPr>
        <w:spacing w:line="600" w:lineRule="auto"/>
        <w:ind w:firstLine="720"/>
        <w:jc w:val="both"/>
        <w:rPr>
          <w:rFonts w:eastAsia="Times New Roman"/>
          <w:szCs w:val="24"/>
        </w:rPr>
      </w:pPr>
      <w:r>
        <w:rPr>
          <w:rFonts w:eastAsia="Times New Roman"/>
          <w:szCs w:val="24"/>
        </w:rPr>
        <w:t xml:space="preserve">(Στο σημείο αυτό ο Αντιπρόεδρος της Κυβέρνησης κ. Ιωάννης Δραγασάκης καταθέτει για τα Πρακτικά τον προαναφερθέντα πίνακα, ο οποίος βρίσκεται στο </w:t>
      </w:r>
      <w:r>
        <w:rPr>
          <w:rFonts w:eastAsia="Times New Roman"/>
          <w:szCs w:val="24"/>
        </w:rPr>
        <w:t>α</w:t>
      </w:r>
      <w:r>
        <w:rPr>
          <w:rFonts w:eastAsia="Times New Roman"/>
          <w:szCs w:val="24"/>
        </w:rPr>
        <w:t>ρχείο του Τμήματος Γ</w:t>
      </w:r>
      <w:r>
        <w:rPr>
          <w:rFonts w:eastAsia="Times New Roman"/>
          <w:szCs w:val="24"/>
        </w:rPr>
        <w:t>ραμματείας της Διεύθυνσης Στενογραφίας και Πρακτικών της Βουλής)</w:t>
      </w:r>
    </w:p>
    <w:p w14:paraId="7548F864" w14:textId="77777777" w:rsidR="006C746B" w:rsidRDefault="002A59A5">
      <w:pPr>
        <w:spacing w:line="600" w:lineRule="auto"/>
        <w:ind w:firstLine="720"/>
        <w:jc w:val="both"/>
        <w:rPr>
          <w:rFonts w:eastAsia="Times New Roman"/>
          <w:szCs w:val="24"/>
        </w:rPr>
      </w:pPr>
      <w:r>
        <w:rPr>
          <w:rFonts w:eastAsia="Times New Roman"/>
          <w:szCs w:val="24"/>
        </w:rPr>
        <w:t xml:space="preserve">Αυτό ήταν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Με δανεικά. Με δανεικά χτίστηκε το πρωτογενές πλεόνασμα. Ούτε εμείς τα γνωρίζαμε αυτά τα στοιχεία. Τα μάθαμε μετά. Για ποια ταμεία, λοιπόν, μας μιλάτε; </w:t>
      </w:r>
    </w:p>
    <w:p w14:paraId="7548F865" w14:textId="77777777" w:rsidR="006C746B" w:rsidRDefault="002A59A5">
      <w:pPr>
        <w:spacing w:line="600" w:lineRule="auto"/>
        <w:ind w:firstLine="720"/>
        <w:jc w:val="both"/>
        <w:rPr>
          <w:rFonts w:eastAsia="Times New Roman"/>
          <w:szCs w:val="24"/>
        </w:rPr>
      </w:pPr>
      <w:r>
        <w:rPr>
          <w:rFonts w:eastAsia="Times New Roman"/>
          <w:szCs w:val="24"/>
        </w:rPr>
        <w:lastRenderedPageBreak/>
        <w:t>Β</w:t>
      </w:r>
      <w:r>
        <w:rPr>
          <w:rFonts w:eastAsia="Times New Roman"/>
          <w:szCs w:val="24"/>
        </w:rPr>
        <w:t>έβαια, να πω και κάτι εδώ, χωρίς να το αναλύσω. Υπήρξαν δήμαρχοι πέρυσι και η Πρόεδρος της Βουλής μάλιστα, που αρνήθηκαν να συνεισφέρουν τα αποθεματικά τους στην Τράπεζα της Ελλάδος, για να μπορεί το κράτος να δανειστεί και να μπορεί να αντιμετωπίσει τον ε</w:t>
      </w:r>
      <w:r>
        <w:rPr>
          <w:rFonts w:eastAsia="Times New Roman"/>
          <w:szCs w:val="24"/>
        </w:rPr>
        <w:t xml:space="preserve">κβιασμό, διότι ο εκβιασμός ήταν ή μισθούς να πληρώσουμε ή να χρεοκοπήσουμε. Αυτή είναι η αθωράκιστη χώρα που μας παραδώσατε. </w:t>
      </w:r>
    </w:p>
    <w:p w14:paraId="7548F866" w14:textId="77777777" w:rsidR="006C746B" w:rsidRDefault="002A59A5">
      <w:pPr>
        <w:spacing w:line="600" w:lineRule="auto"/>
        <w:ind w:firstLine="720"/>
        <w:jc w:val="both"/>
        <w:rPr>
          <w:rFonts w:eastAsia="Times New Roman"/>
          <w:szCs w:val="24"/>
        </w:rPr>
      </w:pPr>
      <w:r>
        <w:rPr>
          <w:rFonts w:eastAsia="Times New Roman"/>
          <w:szCs w:val="24"/>
        </w:rPr>
        <w:t>Ποιος ευθύνεται, λοιπόν, για τη δημοσιονομική ασφυξία; Δεν θα απαντηθεί αυτό το ερώτημα; Ο ΣΥΡΙΖΑ</w:t>
      </w:r>
      <w:r>
        <w:rPr>
          <w:rFonts w:eastAsia="Times New Roman"/>
          <w:szCs w:val="24"/>
        </w:rPr>
        <w:t>,</w:t>
      </w:r>
      <w:r>
        <w:rPr>
          <w:rFonts w:eastAsia="Times New Roman"/>
          <w:szCs w:val="24"/>
        </w:rPr>
        <w:t xml:space="preserve"> που η Κυβέρνησή του ορκίστηκε α</w:t>
      </w:r>
      <w:r>
        <w:rPr>
          <w:rFonts w:eastAsia="Times New Roman"/>
          <w:szCs w:val="24"/>
        </w:rPr>
        <w:t xml:space="preserve">ρχές του Φλεβάρη ευθύνεται γι’ αυτά τα οποία σας περιγράφω; </w:t>
      </w:r>
      <w:r>
        <w:rPr>
          <w:rFonts w:eastAsia="Times New Roman"/>
          <w:szCs w:val="24"/>
        </w:rPr>
        <w:t>Η</w:t>
      </w:r>
      <w:r>
        <w:rPr>
          <w:rFonts w:eastAsia="Times New Roman"/>
          <w:szCs w:val="24"/>
        </w:rPr>
        <w:t xml:space="preserve">ταν αντικειμενικό αυτό το γεγονός ή σχεδιάστηκε κιόλας; </w:t>
      </w:r>
    </w:p>
    <w:p w14:paraId="7548F867" w14:textId="77777777" w:rsidR="006C746B" w:rsidRDefault="002A59A5">
      <w:pPr>
        <w:spacing w:line="600" w:lineRule="auto"/>
        <w:ind w:firstLine="720"/>
        <w:jc w:val="both"/>
        <w:rPr>
          <w:rFonts w:eastAsia="Times New Roman"/>
          <w:szCs w:val="24"/>
        </w:rPr>
      </w:pPr>
      <w:r>
        <w:rPr>
          <w:rFonts w:eastAsia="Times New Roman"/>
          <w:szCs w:val="24"/>
        </w:rPr>
        <w:t xml:space="preserve">Καταθέτω στα Πρακτικά ένα ακόμα έγγραφο, το τελευταίο. Είναι από το </w:t>
      </w:r>
      <w:r>
        <w:rPr>
          <w:rFonts w:eastAsia="Times New Roman"/>
          <w:szCs w:val="24"/>
        </w:rPr>
        <w:t>«</w:t>
      </w:r>
      <w:r>
        <w:rPr>
          <w:rFonts w:eastAsia="Times New Roman"/>
          <w:szCs w:val="24"/>
          <w:lang w:val="en-US"/>
        </w:rPr>
        <w:t>R</w:t>
      </w:r>
      <w:r>
        <w:rPr>
          <w:rFonts w:eastAsia="Times New Roman"/>
          <w:szCs w:val="24"/>
        </w:rPr>
        <w:t>E</w:t>
      </w:r>
      <w:r>
        <w:rPr>
          <w:rFonts w:eastAsia="Times New Roman"/>
          <w:szCs w:val="24"/>
          <w:lang w:val="en-US"/>
        </w:rPr>
        <w:t>UTERS</w:t>
      </w:r>
      <w:r>
        <w:rPr>
          <w:rFonts w:eastAsia="Times New Roman"/>
          <w:szCs w:val="24"/>
        </w:rPr>
        <w:t>»</w:t>
      </w:r>
      <w:r>
        <w:rPr>
          <w:rFonts w:eastAsia="Times New Roman"/>
          <w:szCs w:val="24"/>
        </w:rPr>
        <w:t>, 4 Δεκεμβρίου του 2014, όπου εδώ αναφέρεται ότι οι Ευρωπαίοι</w:t>
      </w:r>
      <w:r>
        <w:rPr>
          <w:rFonts w:eastAsia="Times New Roman"/>
          <w:szCs w:val="24"/>
        </w:rPr>
        <w:t xml:space="preserve"> πρότειναν τότε στην Κυβέρνηση μια τεχνική παράταση του προγράμματος κατά έξι μήνες και η Κυβέρνηση ζήτησε η παράταση να είναι μόνο μερικές εβδομάδες. Τελικά ήταν δύο μήνες. </w:t>
      </w:r>
    </w:p>
    <w:p w14:paraId="7548F868" w14:textId="77777777" w:rsidR="006C746B" w:rsidRDefault="002A59A5">
      <w:pPr>
        <w:spacing w:line="600" w:lineRule="auto"/>
        <w:ind w:firstLine="720"/>
        <w:jc w:val="both"/>
        <w:rPr>
          <w:rFonts w:eastAsia="Times New Roman"/>
          <w:szCs w:val="24"/>
        </w:rPr>
      </w:pPr>
      <w:r>
        <w:rPr>
          <w:rFonts w:eastAsia="Times New Roman"/>
          <w:szCs w:val="24"/>
        </w:rPr>
        <w:lastRenderedPageBreak/>
        <w:t>(Στο σημείο αυτό ο Αντιπρόεδρος της Κυβέρνησης κ. Ιωάννης Δραγασάκης καταθέτει γι</w:t>
      </w:r>
      <w:r>
        <w:rPr>
          <w:rFonts w:eastAsia="Times New Roman"/>
          <w:szCs w:val="24"/>
        </w:rPr>
        <w:t xml:space="preserve">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548F869" w14:textId="77777777" w:rsidR="006C746B" w:rsidRDefault="002A59A5">
      <w:pPr>
        <w:spacing w:line="600" w:lineRule="auto"/>
        <w:ind w:firstLine="720"/>
        <w:jc w:val="both"/>
        <w:rPr>
          <w:rFonts w:eastAsia="Times New Roman"/>
          <w:szCs w:val="24"/>
        </w:rPr>
      </w:pPr>
      <w:r>
        <w:rPr>
          <w:rFonts w:eastAsia="Times New Roman"/>
          <w:szCs w:val="24"/>
        </w:rPr>
        <w:t xml:space="preserve">Τι σημαίνει αυτό πρακτικά; Ότι η Κυβέρνηση σχεδιασμένα επέλεξε το πρόγραμμα να λήξει τέλος Φεβρουαρίου, άρα </w:t>
      </w:r>
      <w:r>
        <w:rPr>
          <w:rFonts w:eastAsia="Times New Roman"/>
          <w:szCs w:val="24"/>
        </w:rPr>
        <w:t>η νέα Κυβέρνηση από τις 16 του Γενάρη που εκλέχτηκε μέχρι τέλος Φεβρουαρίου</w:t>
      </w:r>
      <w:r>
        <w:rPr>
          <w:rFonts w:eastAsia="Times New Roman"/>
          <w:szCs w:val="24"/>
        </w:rPr>
        <w:t>,</w:t>
      </w:r>
      <w:r>
        <w:rPr>
          <w:rFonts w:eastAsia="Times New Roman"/>
          <w:szCs w:val="24"/>
        </w:rPr>
        <w:t xml:space="preserve"> θα έπρεπε είτε να υποταχθεί είτε να βρεθεί αντιμέτωπη με το φάσμα της χρεοκοπίας. Ποιος ευθύνεται, λοιπόν, για όλα αυτά; </w:t>
      </w:r>
      <w:r>
        <w:rPr>
          <w:rFonts w:eastAsia="Times New Roman"/>
          <w:szCs w:val="24"/>
        </w:rPr>
        <w:t>Ό</w:t>
      </w:r>
      <w:r>
        <w:rPr>
          <w:rFonts w:eastAsia="Times New Roman"/>
          <w:szCs w:val="24"/>
        </w:rPr>
        <w:t>πως βλέπετε, εγώ αναφέρομαι σε γεγονότα. Δεν κάνω αξιολογ</w:t>
      </w:r>
      <w:r>
        <w:rPr>
          <w:rFonts w:eastAsia="Times New Roman"/>
          <w:szCs w:val="24"/>
        </w:rPr>
        <w:t>ήσεις.</w:t>
      </w:r>
    </w:p>
    <w:p w14:paraId="7548F86A" w14:textId="77777777" w:rsidR="006C746B" w:rsidRDefault="002A59A5">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7548F86B" w14:textId="77777777" w:rsidR="006C746B" w:rsidRDefault="002A59A5">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κάντε ησυχία.</w:t>
      </w:r>
    </w:p>
    <w:p w14:paraId="7548F86C" w14:textId="77777777" w:rsidR="006C746B" w:rsidRDefault="002A59A5">
      <w:pPr>
        <w:spacing w:line="600" w:lineRule="auto"/>
        <w:ind w:firstLine="720"/>
        <w:jc w:val="both"/>
        <w:rPr>
          <w:rFonts w:eastAsia="Times New Roman"/>
          <w:szCs w:val="24"/>
        </w:rPr>
      </w:pPr>
      <w:r>
        <w:rPr>
          <w:rFonts w:eastAsia="Times New Roman"/>
          <w:b/>
          <w:szCs w:val="24"/>
        </w:rPr>
        <w:t>ΙΩΑΝΝΗΣ ΔΡΑΓΑΣΑΚΗΣ (Αντιπρόεδρος της Κυβέρνησης):</w:t>
      </w:r>
      <w:r>
        <w:rPr>
          <w:rFonts w:eastAsia="Times New Roman"/>
          <w:szCs w:val="24"/>
        </w:rPr>
        <w:t xml:space="preserve"> Κατανοώ τη νευρικότητα. Ο κ. Μητσοτάκης θα μιλήσει μετά και αν θέλει μπορεί να απαντήσει.</w:t>
      </w:r>
    </w:p>
    <w:p w14:paraId="7548F86D" w14:textId="77777777" w:rsidR="006C746B" w:rsidRDefault="002A59A5">
      <w:pPr>
        <w:spacing w:line="600" w:lineRule="auto"/>
        <w:ind w:firstLine="720"/>
        <w:jc w:val="both"/>
        <w:rPr>
          <w:rFonts w:eastAsia="Times New Roman"/>
          <w:szCs w:val="24"/>
        </w:rPr>
      </w:pPr>
      <w:r>
        <w:rPr>
          <w:rFonts w:eastAsia="Times New Roman"/>
          <w:b/>
          <w:szCs w:val="24"/>
        </w:rPr>
        <w:lastRenderedPageBreak/>
        <w:t xml:space="preserve">ΠΡΟΕΔΡΟΣ </w:t>
      </w:r>
      <w:r>
        <w:rPr>
          <w:rFonts w:eastAsia="Times New Roman"/>
          <w:b/>
          <w:szCs w:val="24"/>
        </w:rPr>
        <w:t>(Νικόλαος Βούτσης):</w:t>
      </w:r>
      <w:r>
        <w:rPr>
          <w:rFonts w:eastAsia="Times New Roman"/>
          <w:szCs w:val="24"/>
        </w:rPr>
        <w:t xml:space="preserve"> Παρακαλώ πολύ.</w:t>
      </w:r>
    </w:p>
    <w:p w14:paraId="7548F86E" w14:textId="77777777" w:rsidR="006C746B" w:rsidRDefault="002A59A5">
      <w:pPr>
        <w:spacing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w:t>
      </w:r>
      <w:r>
        <w:rPr>
          <w:rFonts w:eastAsia="Times New Roman"/>
          <w:szCs w:val="24"/>
        </w:rPr>
        <w:t xml:space="preserve">Επενδύσατε, κυρίες και κύριοι, μαζί ενδεχομένως και με κέντρα του εξωτερικού στην αριστερή παρένθεση, και νομίζω το ομολόγησε με τον τρόπο του ο κ. Σαμαράς πρόσφατα, όταν </w:t>
      </w:r>
      <w:r>
        <w:rPr>
          <w:rFonts w:eastAsia="Times New Roman"/>
          <w:szCs w:val="24"/>
        </w:rPr>
        <w:t xml:space="preserve">είπε ότι ο λόγος που οι ξένοι, οι δανειστές δεν έδωσαν τη δόση που έπρεπε να δώσουν των 7 δισεκατομμυρίων, ήταν ότι προέβλεπαν τη νίκη του ΣΥΡΙΖΑ, αλλά δεν ήθελαν η νέα Κυβέρνηση να βρει στα ταμεία αυτά τα 7 δισεκατομμύρια. Αυτό το θεωρείτε απλό πράγμα; </w:t>
      </w:r>
    </w:p>
    <w:p w14:paraId="7548F86F" w14:textId="77777777" w:rsidR="006C746B" w:rsidRDefault="002A59A5">
      <w:pPr>
        <w:spacing w:line="600" w:lineRule="auto"/>
        <w:ind w:firstLine="720"/>
        <w:jc w:val="both"/>
        <w:rPr>
          <w:rFonts w:eastAsia="Times New Roman"/>
          <w:szCs w:val="24"/>
        </w:rPr>
      </w:pPr>
      <w:r>
        <w:rPr>
          <w:rFonts w:eastAsia="Times New Roman"/>
          <w:szCs w:val="24"/>
        </w:rPr>
        <w:t>Π</w:t>
      </w:r>
      <w:r>
        <w:rPr>
          <w:rFonts w:eastAsia="Times New Roman"/>
          <w:szCs w:val="24"/>
        </w:rPr>
        <w:t xml:space="preserve">ροσπαθήσατε με την πρότασή σας να γίνετε κατήγοροι αλλά είστε κατηγορούμενοι. </w:t>
      </w:r>
      <w:r>
        <w:rPr>
          <w:rFonts w:eastAsia="Times New Roman"/>
          <w:szCs w:val="24"/>
        </w:rPr>
        <w:t>Γ</w:t>
      </w:r>
      <w:r>
        <w:rPr>
          <w:rFonts w:eastAsia="Times New Roman"/>
          <w:szCs w:val="24"/>
        </w:rPr>
        <w:t xml:space="preserve">ια την χρεοκοπία της χώρας στην οποία δεν αναφέρεστε, αλλά και διότι επενδύσατε, όχι όλοι </w:t>
      </w:r>
      <w:r>
        <w:rPr>
          <w:rFonts w:eastAsia="Times New Roman"/>
          <w:szCs w:val="24"/>
        </w:rPr>
        <w:t>σας.</w:t>
      </w:r>
    </w:p>
    <w:p w14:paraId="7548F870" w14:textId="77777777" w:rsidR="006C746B" w:rsidRDefault="002A59A5">
      <w:pPr>
        <w:spacing w:line="600" w:lineRule="auto"/>
        <w:ind w:firstLine="720"/>
        <w:jc w:val="both"/>
        <w:rPr>
          <w:rFonts w:eastAsia="Times New Roman"/>
          <w:szCs w:val="24"/>
        </w:rPr>
      </w:pPr>
      <w:r>
        <w:rPr>
          <w:rFonts w:eastAsia="Times New Roman"/>
          <w:szCs w:val="24"/>
        </w:rPr>
        <w:t>Ε</w:t>
      </w:r>
      <w:r>
        <w:rPr>
          <w:rFonts w:eastAsia="Times New Roman"/>
          <w:szCs w:val="24"/>
        </w:rPr>
        <w:t>δώ ανοίγω μια παρένθεση, για να πω -νιώθω υποχρέωση να το πω- ότι και από την παρ</w:t>
      </w:r>
      <w:r>
        <w:rPr>
          <w:rFonts w:eastAsia="Times New Roman"/>
          <w:szCs w:val="24"/>
        </w:rPr>
        <w:t xml:space="preserve">άταξη της Νέας Δημοκρατίας υπήρξαν στελέχη της, τα οποία μου έδωσαν την εντύπωση ότι ειλικρινά ενδιαφέρονταν να επιτύχει η διαπραγμάτευση, να επιτύχει η συμφωνία και δεν θα ήθελα να είμαι ισοπεδωτικός. Από την </w:t>
      </w:r>
      <w:r>
        <w:rPr>
          <w:rFonts w:eastAsia="Times New Roman"/>
          <w:szCs w:val="24"/>
        </w:rPr>
        <w:lastRenderedPageBreak/>
        <w:t xml:space="preserve">άλλη, όμως, μεριά υπήρξαν δυνάμεις, οι οποίες </w:t>
      </w:r>
      <w:r>
        <w:rPr>
          <w:rFonts w:eastAsia="Times New Roman"/>
          <w:szCs w:val="24"/>
        </w:rPr>
        <w:t xml:space="preserve">επένδυσαν στην κατάρρευση της χώρας, για να φύγει με τον τρόπο αυτόν από τη μέση η Κυβέρνηση της Αριστεράς. </w:t>
      </w:r>
    </w:p>
    <w:p w14:paraId="7548F871" w14:textId="77777777" w:rsidR="006C746B" w:rsidRDefault="002A59A5">
      <w:pPr>
        <w:spacing w:line="600" w:lineRule="auto"/>
        <w:ind w:firstLine="720"/>
        <w:jc w:val="both"/>
        <w:rPr>
          <w:rFonts w:eastAsia="Times New Roman"/>
          <w:szCs w:val="24"/>
        </w:rPr>
      </w:pPr>
      <w:r>
        <w:rPr>
          <w:rFonts w:eastAsia="Times New Roman"/>
          <w:szCs w:val="24"/>
        </w:rPr>
        <w:t xml:space="preserve">Μας ρωτάτε κατά κόρον για το </w:t>
      </w:r>
      <w:r>
        <w:rPr>
          <w:rFonts w:eastAsia="Times New Roman"/>
          <w:szCs w:val="24"/>
          <w:lang w:val="en-US"/>
        </w:rPr>
        <w:t>p</w:t>
      </w:r>
      <w:r>
        <w:rPr>
          <w:rFonts w:eastAsia="Times New Roman"/>
          <w:szCs w:val="24"/>
          <w:lang w:val="en-US"/>
        </w:rPr>
        <w:t>lan</w:t>
      </w:r>
      <w:r>
        <w:rPr>
          <w:rFonts w:eastAsia="Times New Roman"/>
          <w:szCs w:val="24"/>
        </w:rPr>
        <w:t xml:space="preserve"> </w:t>
      </w:r>
      <w:r>
        <w:rPr>
          <w:rFonts w:eastAsia="Times New Roman"/>
          <w:szCs w:val="24"/>
          <w:lang w:val="en-US"/>
        </w:rPr>
        <w:t>B</w:t>
      </w:r>
      <w:r>
        <w:rPr>
          <w:rFonts w:eastAsia="Times New Roman"/>
          <w:szCs w:val="24"/>
        </w:rPr>
        <w:t xml:space="preserve">. Μας εγκαλείτε για κάτι το οποίο δεν συνέβη. Διότι αν υπήρχε </w:t>
      </w:r>
      <w:r>
        <w:rPr>
          <w:rFonts w:eastAsia="Times New Roman"/>
          <w:szCs w:val="24"/>
          <w:lang w:val="en-US"/>
        </w:rPr>
        <w:t>p</w:t>
      </w:r>
      <w:r>
        <w:rPr>
          <w:rFonts w:eastAsia="Times New Roman"/>
          <w:szCs w:val="24"/>
          <w:lang w:val="en-US"/>
        </w:rPr>
        <w:t>lan</w:t>
      </w:r>
      <w:r w:rsidRPr="0015421D">
        <w:rPr>
          <w:rFonts w:eastAsia="Times New Roman"/>
          <w:szCs w:val="24"/>
        </w:rPr>
        <w:t xml:space="preserve"> </w:t>
      </w:r>
      <w:r>
        <w:rPr>
          <w:rFonts w:eastAsia="Times New Roman"/>
          <w:szCs w:val="24"/>
          <w:lang w:val="en-US"/>
        </w:rPr>
        <w:t>B</w:t>
      </w:r>
      <w:r>
        <w:rPr>
          <w:rFonts w:eastAsia="Times New Roman"/>
          <w:szCs w:val="24"/>
        </w:rPr>
        <w:t>,</w:t>
      </w:r>
      <w:r>
        <w:rPr>
          <w:rFonts w:eastAsia="Times New Roman"/>
          <w:szCs w:val="24"/>
        </w:rPr>
        <w:t xml:space="preserve"> θα το εφαρμόζαμε μετά το δημοψήφισμα. Προς τι, λοιπόν, η κατηγορία για κάτι, το οποίο δεν υπήρξε ως γεγονός;</w:t>
      </w:r>
    </w:p>
    <w:p w14:paraId="7548F872" w14:textId="77777777" w:rsidR="006C746B" w:rsidRDefault="002A59A5">
      <w:pPr>
        <w:spacing w:line="600" w:lineRule="auto"/>
        <w:ind w:firstLine="720"/>
        <w:jc w:val="both"/>
        <w:rPr>
          <w:rFonts w:eastAsia="Times New Roman"/>
          <w:szCs w:val="24"/>
        </w:rPr>
      </w:pPr>
      <w:r>
        <w:rPr>
          <w:rFonts w:eastAsia="Times New Roman"/>
          <w:szCs w:val="24"/>
        </w:rPr>
        <w:t xml:space="preserve">Δεν προβληματίζεστε ούτε τώρα γι’ αυτό που ονομάζω «ασύμμετρη σχέση»; </w:t>
      </w:r>
    </w:p>
    <w:p w14:paraId="7548F873" w14:textId="77777777" w:rsidR="006C746B" w:rsidRDefault="002A59A5">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7548F874" w14:textId="77777777" w:rsidR="006C746B" w:rsidRDefault="002A59A5">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b/>
          <w:szCs w:val="24"/>
        </w:rPr>
        <w:t xml:space="preserve"> </w:t>
      </w:r>
      <w:r>
        <w:rPr>
          <w:rFonts w:eastAsia="Times New Roman"/>
          <w:szCs w:val="24"/>
        </w:rPr>
        <w:t>Παρακαλώ, κάντε ησυχία.</w:t>
      </w:r>
    </w:p>
    <w:p w14:paraId="7548F875" w14:textId="77777777" w:rsidR="006C746B" w:rsidRDefault="002A59A5">
      <w:pPr>
        <w:spacing w:line="600" w:lineRule="auto"/>
        <w:ind w:firstLine="720"/>
        <w:jc w:val="both"/>
        <w:rPr>
          <w:rFonts w:eastAsia="Times New Roman"/>
          <w:szCs w:val="24"/>
        </w:rPr>
      </w:pPr>
      <w:r>
        <w:rPr>
          <w:rFonts w:eastAsia="Times New Roman"/>
          <w:b/>
          <w:szCs w:val="24"/>
        </w:rPr>
        <w:t>ΙΩΑΝΝΗΣ ΔΡΑΓΑΣΑΚΗΣ (Αντιπρόεδρος της Κυβέρνησης):</w:t>
      </w:r>
      <w:r>
        <w:rPr>
          <w:rFonts w:eastAsia="Times New Roman"/>
          <w:szCs w:val="24"/>
        </w:rPr>
        <w:t xml:space="preserve"> Δεν προβληματίζεστε …</w:t>
      </w:r>
    </w:p>
    <w:p w14:paraId="7548F876" w14:textId="77777777" w:rsidR="006C746B" w:rsidRDefault="002A59A5">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Μα τώρα μας έλεγε για το </w:t>
      </w:r>
      <w:r>
        <w:rPr>
          <w:rFonts w:eastAsia="Times New Roman"/>
          <w:szCs w:val="24"/>
          <w:lang w:val="en-US"/>
        </w:rPr>
        <w:t>p</w:t>
      </w:r>
      <w:r>
        <w:rPr>
          <w:rFonts w:eastAsia="Times New Roman"/>
          <w:szCs w:val="24"/>
          <w:lang w:val="en-US"/>
        </w:rPr>
        <w:t>lan</w:t>
      </w:r>
      <w:r>
        <w:rPr>
          <w:rFonts w:eastAsia="Times New Roman"/>
          <w:szCs w:val="24"/>
        </w:rPr>
        <w:t xml:space="preserve"> </w:t>
      </w:r>
      <w:r>
        <w:rPr>
          <w:rFonts w:eastAsia="Times New Roman"/>
          <w:szCs w:val="24"/>
          <w:lang w:val="en-US"/>
        </w:rPr>
        <w:t>B</w:t>
      </w:r>
      <w:r>
        <w:rPr>
          <w:rFonts w:eastAsia="Times New Roman"/>
          <w:szCs w:val="24"/>
        </w:rPr>
        <w:t xml:space="preserve"> ο κ. Τσακαλώτος.</w:t>
      </w:r>
    </w:p>
    <w:p w14:paraId="7548F877" w14:textId="77777777" w:rsidR="006C746B" w:rsidRDefault="002A59A5">
      <w:pPr>
        <w:spacing w:line="600" w:lineRule="auto"/>
        <w:ind w:firstLine="720"/>
        <w:jc w:val="both"/>
        <w:rPr>
          <w:rFonts w:eastAsia="Times New Roman"/>
          <w:szCs w:val="24"/>
        </w:rPr>
      </w:pPr>
      <w:r>
        <w:rPr>
          <w:rFonts w:eastAsia="Times New Roman"/>
          <w:b/>
          <w:szCs w:val="24"/>
        </w:rPr>
        <w:lastRenderedPageBreak/>
        <w:t xml:space="preserve">ΠΡΟΕΔΡΟΣ (Νικόλαος Βούτσης): </w:t>
      </w:r>
      <w:r>
        <w:rPr>
          <w:rFonts w:eastAsia="Times New Roman"/>
          <w:szCs w:val="24"/>
        </w:rPr>
        <w:t>Ναι το άκουσα σιωπηρά. Τώρα το λέτε και φωναχτά. Όλοι</w:t>
      </w:r>
      <w:r>
        <w:rPr>
          <w:rFonts w:eastAsia="Times New Roman"/>
          <w:szCs w:val="24"/>
        </w:rPr>
        <w:t xml:space="preserve"> ακούμε εδώ πέρα τι λέει ο καθένας. Σας παρακαλώ. Από το πρωί αλήθειες κατατίθενται με την έννοια της οπτικής του καθένα.</w:t>
      </w:r>
    </w:p>
    <w:p w14:paraId="7548F878" w14:textId="77777777" w:rsidR="006C746B" w:rsidRDefault="002A59A5">
      <w:pPr>
        <w:spacing w:line="600" w:lineRule="auto"/>
        <w:ind w:firstLine="720"/>
        <w:jc w:val="both"/>
        <w:rPr>
          <w:rFonts w:eastAsia="Times New Roman"/>
          <w:szCs w:val="24"/>
        </w:rPr>
      </w:pPr>
      <w:r>
        <w:rPr>
          <w:rFonts w:eastAsia="Times New Roman"/>
          <w:szCs w:val="24"/>
        </w:rPr>
        <w:t>Συνεχίστε, κύριε Πρόεδρε.</w:t>
      </w:r>
    </w:p>
    <w:p w14:paraId="7548F879" w14:textId="77777777" w:rsidR="006C746B" w:rsidRDefault="002A59A5">
      <w:pPr>
        <w:spacing w:line="600" w:lineRule="auto"/>
        <w:ind w:firstLine="720"/>
        <w:jc w:val="both"/>
        <w:rPr>
          <w:rFonts w:eastAsia="Times New Roman"/>
          <w:szCs w:val="24"/>
        </w:rPr>
      </w:pPr>
      <w:r>
        <w:rPr>
          <w:rFonts w:eastAsia="Times New Roman"/>
          <w:b/>
          <w:szCs w:val="24"/>
        </w:rPr>
        <w:t>ΙΩΑΝΝΗΣ ΔΡΑΓΑΣΑΚΗΣ (Αντιπρόεδρος της Κυβέρνησης):</w:t>
      </w:r>
      <w:r>
        <w:rPr>
          <w:rFonts w:eastAsia="Times New Roman"/>
          <w:szCs w:val="24"/>
        </w:rPr>
        <w:t xml:space="preserve"> Κύριε Πρόεδρε, δεν με ενοχλεί εμένα. Αν ήμουν στη θέση του</w:t>
      </w:r>
      <w:r>
        <w:rPr>
          <w:rFonts w:eastAsia="Times New Roman"/>
          <w:szCs w:val="24"/>
        </w:rPr>
        <w:t>ς, θα αντιδρούσα ίσως και χειρότερα. Δείχνουν μεγάλη ψυχραιμία.</w:t>
      </w:r>
    </w:p>
    <w:p w14:paraId="7548F87A" w14:textId="77777777" w:rsidR="006C746B" w:rsidRDefault="002A59A5">
      <w:pPr>
        <w:spacing w:line="600" w:lineRule="auto"/>
        <w:ind w:firstLine="720"/>
        <w:jc w:val="both"/>
        <w:rPr>
          <w:rFonts w:eastAsia="Times New Roman"/>
          <w:szCs w:val="24"/>
        </w:rPr>
      </w:pPr>
      <w:r>
        <w:rPr>
          <w:rFonts w:eastAsia="Times New Roman"/>
          <w:szCs w:val="24"/>
        </w:rPr>
        <w:t xml:space="preserve">Δεν προβληματίζεστε, ωστόσο, γι’ αυτό που ονομάζουμε «ασύμμετρη σχέση»; Δεν έπρεπε, δηλαδή, μια </w:t>
      </w:r>
      <w:r>
        <w:rPr>
          <w:rFonts w:eastAsia="Times New Roman"/>
          <w:szCs w:val="24"/>
        </w:rPr>
        <w:t>Κ</w:t>
      </w:r>
      <w:r>
        <w:rPr>
          <w:rFonts w:eastAsia="Times New Roman"/>
          <w:szCs w:val="24"/>
        </w:rPr>
        <w:t>υβέρνηση που είναι σ’ αυτή τη θέση –και όλες οι κυβερνήσεις ήταν- να αναζητήσει εναλλακτικές πη</w:t>
      </w:r>
      <w:r>
        <w:rPr>
          <w:rFonts w:eastAsia="Times New Roman"/>
          <w:szCs w:val="24"/>
        </w:rPr>
        <w:t xml:space="preserve">γές χρηματοδότησης ή να σκεφτεί για εναλλακτικά συστήματα πληρωμών; Οι ασύμμετρες σχέσεις στη χρηματοπιστωτική ασφυξία επιβάλλουν αυτές τις διερευνήσεις. </w:t>
      </w:r>
    </w:p>
    <w:p w14:paraId="7548F87B" w14:textId="77777777" w:rsidR="006C746B" w:rsidRDefault="002A59A5">
      <w:pPr>
        <w:spacing w:line="600" w:lineRule="auto"/>
        <w:ind w:firstLine="720"/>
        <w:jc w:val="both"/>
        <w:rPr>
          <w:rFonts w:eastAsia="Times New Roman"/>
          <w:szCs w:val="24"/>
        </w:rPr>
      </w:pPr>
      <w:r>
        <w:rPr>
          <w:rFonts w:eastAsia="Times New Roman"/>
          <w:szCs w:val="24"/>
        </w:rPr>
        <w:lastRenderedPageBreak/>
        <w:t>Ρωτάτε για τον λογαριασμό με τον οποίο πληρώσαμε το Διεθνές Νομισματικό Ταμείο τον Μάιο και, αν καταλ</w:t>
      </w:r>
      <w:r>
        <w:rPr>
          <w:rFonts w:eastAsia="Times New Roman"/>
          <w:szCs w:val="24"/>
        </w:rPr>
        <w:t>αβαίνω καλά, δίνετε εύσημα στην Τράπεζα της Ελλάδας που μας υπέδειξε τον λογαριασμό. Ούτε εδώ είναι ακριβώς αυτή η αλήθεια. Η Τράπεζα της Ελλάδας</w:t>
      </w:r>
      <w:r>
        <w:rPr>
          <w:rFonts w:eastAsia="Times New Roman"/>
          <w:szCs w:val="24"/>
        </w:rPr>
        <w:t>,</w:t>
      </w:r>
      <w:r>
        <w:rPr>
          <w:rFonts w:eastAsia="Times New Roman"/>
          <w:szCs w:val="24"/>
        </w:rPr>
        <w:t xml:space="preserve"> μάς πίεσε να πάρουμε τα χρήματα των ασφαλιστικών ταμείων για να πληρώσουμε μισθούς και εμείς αντιδράσαμε έντο</w:t>
      </w:r>
      <w:r>
        <w:rPr>
          <w:rFonts w:eastAsia="Times New Roman"/>
          <w:szCs w:val="24"/>
        </w:rPr>
        <w:t>να, διότι με τον κ. Στουρνάρα έχω θεσμική σχέση και συνεργαζόμαστε και συμφωνούμε αλλά και τσακωνόμαστε και συγκρουόμαστε. Μετά, λοιπόν, απ’ αυτή την αντίδραση αποκαλύφθηκε ότι υπήρχε ένας «μαγικός» λογαριασμός στην Τράπεζα της Ελλάδος με 700 εκατομμύρια</w:t>
      </w:r>
      <w:r>
        <w:rPr>
          <w:rFonts w:eastAsia="Times New Roman"/>
          <w:szCs w:val="24"/>
        </w:rPr>
        <w:t>,</w:t>
      </w:r>
      <w:r>
        <w:rPr>
          <w:rFonts w:eastAsia="Times New Roman"/>
          <w:szCs w:val="24"/>
        </w:rPr>
        <w:t xml:space="preserve"> </w:t>
      </w:r>
      <w:r>
        <w:rPr>
          <w:rFonts w:eastAsia="Times New Roman"/>
          <w:szCs w:val="24"/>
        </w:rPr>
        <w:t xml:space="preserve">τον οποίο κανείς δεν μας είχε αναφέρει. </w:t>
      </w:r>
    </w:p>
    <w:p w14:paraId="7548F87C" w14:textId="77777777" w:rsidR="006C746B" w:rsidRDefault="002A59A5">
      <w:pPr>
        <w:spacing w:line="600" w:lineRule="auto"/>
        <w:ind w:firstLine="720"/>
        <w:jc w:val="both"/>
        <w:rPr>
          <w:rFonts w:eastAsia="Times New Roman"/>
          <w:szCs w:val="24"/>
        </w:rPr>
      </w:pPr>
      <w:r>
        <w:rPr>
          <w:rFonts w:eastAsia="Times New Roman"/>
          <w:szCs w:val="24"/>
        </w:rPr>
        <w:t>Όλα τα παραπάνω έδειξαν, όπως είπα και στην αρχή, ότι η πρόταση δεν αναφέρεται στο παρελθόν, αλλά βεβαίως δεν μπορεί να μιλήσετε και για το μέλλον. Τα προβλήματα που αντιμετωπίζει η ελληνική κοινωνία σάς υπερβαίνουν</w:t>
      </w:r>
      <w:r>
        <w:rPr>
          <w:rFonts w:eastAsia="Times New Roman"/>
          <w:szCs w:val="24"/>
        </w:rPr>
        <w:t>, διότι αντιμετωπίζετε ως παράταξη μία διαταραχή πολιτικής ταυτότητας. Αυτοπροβάλλεστε ως αντιλαϊκιστές, λαϊκίζοντας από το πρωί ως το βράδυ. Διεκδικείτε ταυτότητα φιλελευθέρων, αλλά η ατζέντα που προωθείτε είναι σκληρά συντηρητική. Ευαγγελίζεστε συμφωνίες</w:t>
      </w:r>
      <w:r>
        <w:rPr>
          <w:rFonts w:eastAsia="Times New Roman"/>
          <w:szCs w:val="24"/>
        </w:rPr>
        <w:t xml:space="preserve"> αλήθειας, </w:t>
      </w:r>
      <w:r>
        <w:rPr>
          <w:rFonts w:eastAsia="Times New Roman"/>
          <w:szCs w:val="24"/>
        </w:rPr>
        <w:lastRenderedPageBreak/>
        <w:t xml:space="preserve">αλλά αναπαράγετε το ψέμα. Δεν μπορείτε να σχεδιάσετε το μέλλον της κοινωνίας, όντας προσκολλημένοι σε συμφέροντα, λογικές και νοοτροπίες του παρελθόντος. </w:t>
      </w:r>
    </w:p>
    <w:p w14:paraId="7548F87D" w14:textId="77777777" w:rsidR="006C746B" w:rsidRDefault="002A59A5">
      <w:pPr>
        <w:spacing w:line="600" w:lineRule="auto"/>
        <w:ind w:firstLine="720"/>
        <w:jc w:val="both"/>
        <w:rPr>
          <w:rFonts w:eastAsia="Times New Roman"/>
          <w:szCs w:val="24"/>
        </w:rPr>
      </w:pPr>
      <w:r>
        <w:rPr>
          <w:rFonts w:eastAsia="Times New Roman"/>
          <w:szCs w:val="24"/>
        </w:rPr>
        <w:t>Εμείς έχουμε ξεκινήσει να σχεδιάζουμε το μέλλον και να ετοιμαζόμαστε για τις μάχες που μας</w:t>
      </w:r>
      <w:r>
        <w:rPr>
          <w:rFonts w:eastAsia="Times New Roman"/>
          <w:szCs w:val="24"/>
        </w:rPr>
        <w:t xml:space="preserve"> περιμένουν, για τη βιώσιμη και δίκαιη ανάπτυξη, για τη συνταγματική μεταρρύθμιση που θα φέρει τον λαό στο προσκήνιο, για το νέο κοινωνικό κράτος που έχουμε ανάγκη. </w:t>
      </w:r>
    </w:p>
    <w:p w14:paraId="7548F87E" w14:textId="77777777" w:rsidR="006C746B" w:rsidRDefault="002A59A5">
      <w:pPr>
        <w:spacing w:line="600" w:lineRule="auto"/>
        <w:ind w:firstLine="720"/>
        <w:jc w:val="both"/>
        <w:rPr>
          <w:rFonts w:eastAsia="Times New Roman"/>
          <w:szCs w:val="24"/>
        </w:rPr>
      </w:pPr>
      <w:r>
        <w:rPr>
          <w:rFonts w:eastAsia="Times New Roman"/>
          <w:szCs w:val="24"/>
        </w:rPr>
        <w:t xml:space="preserve">Πολλοί ομιλητές από τα κόμματα της </w:t>
      </w:r>
      <w:r>
        <w:rPr>
          <w:rFonts w:eastAsia="Times New Roman"/>
          <w:szCs w:val="24"/>
        </w:rPr>
        <w:t>Α</w:t>
      </w:r>
      <w:r>
        <w:rPr>
          <w:rFonts w:eastAsia="Times New Roman"/>
          <w:szCs w:val="24"/>
        </w:rPr>
        <w:t>ντιπολίτευσης έκαναν δίκη προθέσεων. Ο κ. Δένδιας σ’ έ</w:t>
      </w:r>
      <w:r>
        <w:rPr>
          <w:rFonts w:eastAsia="Times New Roman"/>
          <w:szCs w:val="24"/>
        </w:rPr>
        <w:t>να άρθρο του –δεν τον άκουσα σήμερα- είπε ότι φλερτάραμε επί μακρόν</w:t>
      </w:r>
      <w:r>
        <w:rPr>
          <w:rFonts w:eastAsia="Times New Roman"/>
          <w:szCs w:val="24"/>
        </w:rPr>
        <w:t>,</w:t>
      </w:r>
      <w:r>
        <w:rPr>
          <w:rFonts w:eastAsia="Times New Roman"/>
          <w:szCs w:val="24"/>
        </w:rPr>
        <w:t xml:space="preserve"> για να οδηγήσουμε τη χώρα εκτός ευρώ, ο κ. Βενιζέλος ότι είχαμε κρυφό σχέδιο κατάλυσης των θεσμών. </w:t>
      </w:r>
    </w:p>
    <w:p w14:paraId="7548F87F" w14:textId="77777777" w:rsidR="006C746B" w:rsidRDefault="002A59A5">
      <w:pPr>
        <w:spacing w:line="600" w:lineRule="auto"/>
        <w:ind w:firstLine="720"/>
        <w:jc w:val="both"/>
        <w:rPr>
          <w:rFonts w:eastAsia="Times New Roman"/>
          <w:szCs w:val="24"/>
        </w:rPr>
      </w:pPr>
      <w:r>
        <w:rPr>
          <w:rFonts w:eastAsia="Times New Roman"/>
          <w:szCs w:val="24"/>
        </w:rPr>
        <w:t>Όλα αυτά δείχνουν αδυναμία ουσιαστικής κριτικής. Μοναδική πρόθεση της Κυβέρνησης και στ</w:t>
      </w:r>
      <w:r>
        <w:rPr>
          <w:rFonts w:eastAsia="Times New Roman"/>
          <w:szCs w:val="24"/>
        </w:rPr>
        <w:t xml:space="preserve">όχευση όλων των μελών της ήταν να τιμήσουμε τον όρκο που δώσαμε στο Σύνταγμα και στη συνείδησή μας, να υπερασπιστούμε τα συμφέροντα της χώρας και του λαού με όλα τα πρόσφορα μέσα. Εμείς ποτέ </w:t>
      </w:r>
      <w:r>
        <w:rPr>
          <w:rFonts w:eastAsia="Times New Roman"/>
          <w:szCs w:val="24"/>
        </w:rPr>
        <w:lastRenderedPageBreak/>
        <w:t xml:space="preserve">δεν κρύψαμε ούτε ως αντιπολίτευση ούτε ως </w:t>
      </w:r>
      <w:r>
        <w:rPr>
          <w:rFonts w:eastAsia="Times New Roman"/>
          <w:szCs w:val="24"/>
        </w:rPr>
        <w:t>Κ</w:t>
      </w:r>
      <w:r>
        <w:rPr>
          <w:rFonts w:eastAsia="Times New Roman"/>
          <w:szCs w:val="24"/>
        </w:rPr>
        <w:t xml:space="preserve">υβέρνηση, ότι βεβαίως </w:t>
      </w:r>
      <w:r>
        <w:rPr>
          <w:rFonts w:eastAsia="Times New Roman"/>
          <w:szCs w:val="24"/>
        </w:rPr>
        <w:t>μας ενδιέφερε να ερευνήσουμε, όπως και κάναμε, όλες τις δυνατές εναλλακτικές πηγές χρηματοδότησης, όλα τα εναλλακτικά πιθανά συστήματα πληρωμών</w:t>
      </w:r>
      <w:r>
        <w:rPr>
          <w:rFonts w:eastAsia="Times New Roman"/>
          <w:szCs w:val="24"/>
        </w:rPr>
        <w:t>,</w:t>
      </w:r>
      <w:r>
        <w:rPr>
          <w:rFonts w:eastAsia="Times New Roman"/>
          <w:szCs w:val="24"/>
        </w:rPr>
        <w:t xml:space="preserve"> για κάθε τι που θα μπορούσε να χαλαρώσει τη θηλειά που υπήρχε στο λαιμό μας. </w:t>
      </w:r>
    </w:p>
    <w:p w14:paraId="7548F880" w14:textId="77777777" w:rsidR="006C746B" w:rsidRDefault="002A59A5">
      <w:pPr>
        <w:spacing w:line="600" w:lineRule="auto"/>
        <w:ind w:firstLine="720"/>
        <w:jc w:val="both"/>
        <w:rPr>
          <w:rFonts w:eastAsia="Times New Roman"/>
          <w:szCs w:val="24"/>
        </w:rPr>
      </w:pPr>
      <w:r>
        <w:rPr>
          <w:rFonts w:eastAsia="Times New Roman"/>
          <w:szCs w:val="24"/>
        </w:rPr>
        <w:t>Είναι αξιοσημείωτο –και το σημειώ</w:t>
      </w:r>
      <w:r>
        <w:rPr>
          <w:rFonts w:eastAsia="Times New Roman"/>
          <w:szCs w:val="24"/>
        </w:rPr>
        <w:t>νω αυτό- ότι ένα χρόνο μετά ούτε από τα αριστερά του πολιτικού φάσματος ούτε από τα δεξιά έχει ακουστεί κάποια πρόταση</w:t>
      </w:r>
      <w:r>
        <w:rPr>
          <w:rFonts w:eastAsia="Times New Roman"/>
          <w:szCs w:val="24"/>
        </w:rPr>
        <w:t>,</w:t>
      </w:r>
      <w:r>
        <w:rPr>
          <w:rFonts w:eastAsia="Times New Roman"/>
          <w:szCs w:val="24"/>
        </w:rPr>
        <w:t xml:space="preserve"> που θα μπορούσαμε πέρ</w:t>
      </w:r>
      <w:r>
        <w:rPr>
          <w:rFonts w:eastAsia="Times New Roman"/>
          <w:szCs w:val="24"/>
        </w:rPr>
        <w:t>υ</w:t>
      </w:r>
      <w:r>
        <w:rPr>
          <w:rFonts w:eastAsia="Times New Roman"/>
          <w:szCs w:val="24"/>
        </w:rPr>
        <w:t>σι να υλοποιήσουμε. Ό,τι, όμως, επιχειρήσαμε –και αυτό θα ήθελα να υπογραμμίσω- ή ό,τι αναζητήσαμε</w:t>
      </w:r>
      <w:r>
        <w:rPr>
          <w:rFonts w:eastAsia="Times New Roman"/>
          <w:szCs w:val="24"/>
        </w:rPr>
        <w:t>,</w:t>
      </w:r>
      <w:r>
        <w:rPr>
          <w:rFonts w:eastAsia="Times New Roman"/>
          <w:szCs w:val="24"/>
        </w:rPr>
        <w:t xml:space="preserve"> δεν εντασσόταν</w:t>
      </w:r>
      <w:r>
        <w:rPr>
          <w:rFonts w:eastAsia="Times New Roman"/>
          <w:szCs w:val="24"/>
        </w:rPr>
        <w:t xml:space="preserve"> σε κάποια μυστική στρατηγική εξόδου από το ευρώ, διότι αυτή την επιλογή την είχαμε συζητήσει, την είχαμε καταψηφίσει, την είχαμε απορρίψει ως επιλογή για το κυβερνητικό μας σχέδιο. Ό,τι επιχειρήσαμε, λοιπόν, ήταν ενταγμένο στη μία και μοναδική διαφανή στρ</w:t>
      </w:r>
      <w:r>
        <w:rPr>
          <w:rFonts w:eastAsia="Times New Roman"/>
          <w:szCs w:val="24"/>
        </w:rPr>
        <w:t>ατηγική που είχαμε</w:t>
      </w:r>
      <w:r>
        <w:rPr>
          <w:rFonts w:eastAsia="Times New Roman"/>
          <w:szCs w:val="24"/>
        </w:rPr>
        <w:t>,</w:t>
      </w:r>
      <w:r>
        <w:rPr>
          <w:rFonts w:eastAsia="Times New Roman"/>
          <w:szCs w:val="24"/>
        </w:rPr>
        <w:t xml:space="preserve"> και αυτή ήταν η επίτευξη μιας κοινά αποδεκτής συμφωνίας. Αυτή είναι η μία και μόνη ιστορική αλήθεια. </w:t>
      </w:r>
    </w:p>
    <w:p w14:paraId="7548F881" w14:textId="77777777" w:rsidR="006C746B" w:rsidRDefault="002A59A5">
      <w:pPr>
        <w:spacing w:line="600" w:lineRule="auto"/>
        <w:ind w:firstLine="720"/>
        <w:jc w:val="both"/>
        <w:rPr>
          <w:rFonts w:eastAsia="Times New Roman"/>
          <w:szCs w:val="24"/>
        </w:rPr>
      </w:pPr>
      <w:r>
        <w:rPr>
          <w:rFonts w:eastAsia="Times New Roman"/>
          <w:szCs w:val="24"/>
        </w:rPr>
        <w:lastRenderedPageBreak/>
        <w:t>Ας προσαρμοστούμε, λοιπόν, όλοι, κυρίες και κύριοι συνάδελφοι, στις ανάγκες της εποχής μας.</w:t>
      </w:r>
    </w:p>
    <w:p w14:paraId="7548F88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Συμφωνώ με τη φράση ότι ζούμε σε ένα </w:t>
      </w:r>
      <w:r>
        <w:rPr>
          <w:rFonts w:eastAsia="Times New Roman" w:cs="Times New Roman"/>
          <w:szCs w:val="24"/>
        </w:rPr>
        <w:t>ιστορικό σταυροδρόμι και ως χώρα και ως Ευρώπη. Η επιτυχία της πολιτικής της Κυβέρνησης δεν αποτελεί κομματικό στόχο, αλλά η έκβαση της μάχης που δίνουμε</w:t>
      </w:r>
      <w:r>
        <w:rPr>
          <w:rFonts w:eastAsia="Times New Roman" w:cs="Times New Roman"/>
          <w:szCs w:val="24"/>
        </w:rPr>
        <w:t>,</w:t>
      </w:r>
      <w:r>
        <w:rPr>
          <w:rFonts w:eastAsia="Times New Roman" w:cs="Times New Roman"/>
          <w:szCs w:val="24"/>
        </w:rPr>
        <w:t xml:space="preserve"> αφορά όλη την κοινωνία. Είτε θα βάλουμε τις βάσεις για την έξοδο από την κρίση είτε θα καταδικαστούμε</w:t>
      </w:r>
      <w:r>
        <w:rPr>
          <w:rFonts w:eastAsia="Times New Roman" w:cs="Times New Roman"/>
          <w:szCs w:val="24"/>
        </w:rPr>
        <w:t xml:space="preserve"> σε μια μακρά στασιμότητα. </w:t>
      </w:r>
    </w:p>
    <w:p w14:paraId="7548F88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Ας συνειδητοποιήσουμε, λοιπόν, ότι μπαίνουμε σε μια περίοδο</w:t>
      </w:r>
      <w:r>
        <w:rPr>
          <w:rFonts w:eastAsia="Times New Roman" w:cs="Times New Roman"/>
          <w:szCs w:val="24"/>
        </w:rPr>
        <w:t>,</w:t>
      </w:r>
      <w:r>
        <w:rPr>
          <w:rFonts w:eastAsia="Times New Roman" w:cs="Times New Roman"/>
          <w:szCs w:val="24"/>
        </w:rPr>
        <w:t xml:space="preserve"> όπου είναι αναγκαίες οι καθαρές επιλογές, άρα και οι αντιπαραθέσεις στη βάση, όμως, αρχών και προγραμμάτων. Άλλωστε η απλή αναλογική που ψηφίστηκε, το κάνει αυτό ακόμη</w:t>
      </w:r>
      <w:r>
        <w:rPr>
          <w:rFonts w:eastAsia="Times New Roman" w:cs="Times New Roman"/>
          <w:szCs w:val="24"/>
        </w:rPr>
        <w:t xml:space="preserve"> πιο επιτακτικό. </w:t>
      </w:r>
    </w:p>
    <w:p w14:paraId="7548F88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όμως, μεριά χρειάζεται ταυτόχρονα δυνατότητα συνεννόησης πάνω σε κοινούς στόχους, που ορίζουν τους συλλογικούς όρους της κοινωνικής μας ζωής. </w:t>
      </w:r>
    </w:p>
    <w:p w14:paraId="7548F88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Η πρόταση της Νέας Δημοκρατίας</w:t>
      </w:r>
      <w:r>
        <w:rPr>
          <w:rFonts w:eastAsia="Times New Roman" w:cs="Times New Roman"/>
          <w:szCs w:val="24"/>
        </w:rPr>
        <w:t>,</w:t>
      </w:r>
      <w:r>
        <w:rPr>
          <w:rFonts w:eastAsia="Times New Roman" w:cs="Times New Roman"/>
          <w:szCs w:val="24"/>
        </w:rPr>
        <w:t xml:space="preserve"> θεωρώ ότι δεν υπηρετεί αυτόν τον στόχο και </w:t>
      </w:r>
      <w:r>
        <w:rPr>
          <w:rFonts w:eastAsia="Times New Roman" w:cs="Times New Roman"/>
          <w:szCs w:val="24"/>
        </w:rPr>
        <w:t xml:space="preserve">για αυτό σας καλώ να την καταψηφίσουμε. </w:t>
      </w:r>
    </w:p>
    <w:p w14:paraId="7548F88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548F887"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48F88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Τον λόγο έχει ο Πρόεδρος της Κοινοβουλευτικής Ομάδας της Νέας Δημοκρατίας κ. Κυριάκος Μητσοτάκης. </w:t>
      </w:r>
    </w:p>
    <w:p w14:paraId="7548F889" w14:textId="77777777" w:rsidR="006C746B" w:rsidRDefault="002A59A5">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p>
    <w:p w14:paraId="7548F88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Κυρίες και κύριοι Βουλευτές, χρειάστηκε να περάσουν τέσσερις μήνες για να συζητηθεί η πρόταση της Νέας Δημοκρατίας για τη σύσταση εξεταστικής επιτροπής, η οποία θα διερευνήσει τα </w:t>
      </w:r>
      <w:r>
        <w:rPr>
          <w:rFonts w:eastAsia="Times New Roman" w:cs="Times New Roman"/>
          <w:szCs w:val="24"/>
        </w:rPr>
        <w:t xml:space="preserve">πεπραγμένα της Κυβέρνησης ΣΥΡΙΖΑ-ΑΝΕΛ κατά τους πρώτους έξι μήνες της διακυβέρνησής σας. </w:t>
      </w:r>
    </w:p>
    <w:p w14:paraId="7548F88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Δεν εκπλήσσομαι καθόλου με αυτή την καθυστέρηση. Αντιλαμβάνομαι ότι αυτή η συζήτηση σ</w:t>
      </w:r>
      <w:r>
        <w:rPr>
          <w:rFonts w:eastAsia="Times New Roman" w:cs="Times New Roman"/>
          <w:szCs w:val="24"/>
        </w:rPr>
        <w:t>α</w:t>
      </w:r>
      <w:r>
        <w:rPr>
          <w:rFonts w:eastAsia="Times New Roman" w:cs="Times New Roman"/>
          <w:szCs w:val="24"/>
        </w:rPr>
        <w:t>ς κάνει να αισθάνεστε εξαιρετικά άβολα, τόσο άβολα που ο κ. Τσίπρας δεν πήρε καν</w:t>
      </w:r>
      <w:r>
        <w:rPr>
          <w:rFonts w:eastAsia="Times New Roman" w:cs="Times New Roman"/>
          <w:szCs w:val="24"/>
        </w:rPr>
        <w:t xml:space="preserve"> τον λόγο στη σημερινή συζήτηση και άφησε τον κ. Δραγασάκη σε ρόλο απολογούμενου. Με το προαύλιο της Βουλής τα πάει μια χαρά ο κ. Τσίπρας. Με την Ολομέλεια βλέπω τελευταία να έχει κάποιες δυσκολίες. </w:t>
      </w:r>
    </w:p>
    <w:p w14:paraId="7548F88C" w14:textId="77777777" w:rsidR="006C746B" w:rsidRDefault="002A59A5">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8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λ</w:t>
      </w:r>
      <w:r>
        <w:rPr>
          <w:rFonts w:eastAsia="Times New Roman" w:cs="Times New Roman"/>
          <w:szCs w:val="24"/>
        </w:rPr>
        <w:t>ηροφορήθηκα ότι και ο κ. Καμμένος απουσιάζει στη Βουλγαρία. Νομίζω και στη Μογγολία θα πήγαινε</w:t>
      </w:r>
      <w:r>
        <w:rPr>
          <w:rFonts w:eastAsia="Times New Roman" w:cs="Times New Roman"/>
          <w:szCs w:val="24"/>
        </w:rPr>
        <w:t>,</w:t>
      </w:r>
      <w:r>
        <w:rPr>
          <w:rFonts w:eastAsia="Times New Roman" w:cs="Times New Roman"/>
          <w:szCs w:val="24"/>
        </w:rPr>
        <w:t xml:space="preserve"> για να αποφύγει την παρουσία του στη σημερινή συζήτηση. </w:t>
      </w:r>
    </w:p>
    <w:p w14:paraId="7548F88E" w14:textId="77777777" w:rsidR="006C746B" w:rsidRDefault="002A59A5">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8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φού κάνατε ό,τι περνάει από το χέρι σας για να κ</w:t>
      </w:r>
      <w:r>
        <w:rPr>
          <w:rFonts w:eastAsia="Times New Roman" w:cs="Times New Roman"/>
          <w:szCs w:val="24"/>
        </w:rPr>
        <w:t>αθυστερήσετε αυτή τη συζήτηση, την προγραμματίσατε σήμερα 26 Ιουλίου κατακαλόκαιρο. Αν μπορούσατε</w:t>
      </w:r>
      <w:r>
        <w:rPr>
          <w:rFonts w:eastAsia="Times New Roman" w:cs="Times New Roman"/>
          <w:szCs w:val="24"/>
        </w:rPr>
        <w:t>,</w:t>
      </w:r>
      <w:r>
        <w:rPr>
          <w:rFonts w:eastAsia="Times New Roman" w:cs="Times New Roman"/>
          <w:szCs w:val="24"/>
        </w:rPr>
        <w:t xml:space="preserve"> Δεκαπενταύγουστο φαντάζομαι θα σας βόλευε ακόμα περισσότερο. </w:t>
      </w:r>
    </w:p>
    <w:p w14:paraId="7548F89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 κ. Τσίπρας αντιμετωπίζει τους πρώτους έξι μήνες της διακυβέρνησής του περίπου ως ένα κακό όνε</w:t>
      </w:r>
      <w:r>
        <w:rPr>
          <w:rFonts w:eastAsia="Times New Roman" w:cs="Times New Roman"/>
          <w:szCs w:val="24"/>
        </w:rPr>
        <w:t>ιρο. Μόνο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είναι κάτι πολύ περισσότερο από μια δυσάρεστη ανάμνηση, γιατί η περίοδος αυτή άφησε πολύ βαριά τραύματα πάνω στο σώμα της ελληνικής οικονομίας </w:t>
      </w:r>
      <w:r>
        <w:rPr>
          <w:rFonts w:eastAsia="Times New Roman" w:cs="Times New Roman"/>
          <w:szCs w:val="24"/>
        </w:rPr>
        <w:t>κ</w:t>
      </w:r>
      <w:r>
        <w:rPr>
          <w:rFonts w:eastAsia="Times New Roman" w:cs="Times New Roman"/>
          <w:szCs w:val="24"/>
        </w:rPr>
        <w:t>αι οι επιπτώσεις μάς συνοδεύουν ακόμα. Η οικονομία βούλιαξε στην ύφεση, οι επιχειρήσεις</w:t>
      </w:r>
      <w:r>
        <w:rPr>
          <w:rFonts w:eastAsia="Times New Roman" w:cs="Times New Roman"/>
          <w:szCs w:val="24"/>
        </w:rPr>
        <w:t xml:space="preserve"> έκλεισαν, άνθρωποι έχασαν τις δουλειές τους, το κράτος απώλεσε πολύτιμα περιουσιακά στοιχεία και φυσικά η διεθνής εικόνα της χώρας καταβαραθρώθηκε.</w:t>
      </w:r>
    </w:p>
    <w:p w14:paraId="7548F89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Οι πολίτες σήμερα, κύριοι Υπουργοί, πληρώνουν τον λογαριασμό. Ο αυξημένος ΕΝΦΙΑ και οι περικομμένες συντάξε</w:t>
      </w:r>
      <w:r>
        <w:rPr>
          <w:rFonts w:eastAsia="Times New Roman" w:cs="Times New Roman"/>
          <w:szCs w:val="24"/>
        </w:rPr>
        <w:t xml:space="preserve">ις είναι το οδυνηρό τίμημα αυτής της καταστροφικής περιόδου. </w:t>
      </w:r>
    </w:p>
    <w:p w14:paraId="7548F89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ήμερα καλούμαστε όλοι οι Βουλευτές να αποφασίσουμε</w:t>
      </w:r>
      <w:r>
        <w:rPr>
          <w:rFonts w:eastAsia="Times New Roman" w:cs="Times New Roman"/>
          <w:szCs w:val="24"/>
        </w:rPr>
        <w:t>,</w:t>
      </w:r>
      <w:r>
        <w:rPr>
          <w:rFonts w:eastAsia="Times New Roman" w:cs="Times New Roman"/>
          <w:szCs w:val="24"/>
        </w:rPr>
        <w:t xml:space="preserve"> εάν θα συσταθεί τώρα μια εξεταστική επιτροπή η οποία θα διαλευκάνει, όπως το ζητάμε και στο αίτημά μας, τις συνθήκες υπό τις οποίες η χώρα σύ</w:t>
      </w:r>
      <w:r>
        <w:rPr>
          <w:rFonts w:eastAsia="Times New Roman" w:cs="Times New Roman"/>
          <w:szCs w:val="24"/>
        </w:rPr>
        <w:t xml:space="preserve">ρθηκε σε ένα αχρείαστο, κύριοι Υπουργοί, τρίτο μνημόνιο, τις συνθήκες οι οποίες προκάλεσαν </w:t>
      </w:r>
      <w:r>
        <w:rPr>
          <w:rFonts w:eastAsia="Times New Roman" w:cs="Times New Roman"/>
          <w:szCs w:val="24"/>
        </w:rPr>
        <w:lastRenderedPageBreak/>
        <w:t xml:space="preserve">το κλείσιμο των τραπεζών, την επιβολή κεφαλαιακών περιορισμών και την επιπλέον ανακεφαλαιοποίηση των ελληνικών τραπεζών. Θα επανέλθω σε αυτό το θέμα.  </w:t>
      </w:r>
    </w:p>
    <w:p w14:paraId="7548F89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 από </w:t>
      </w:r>
      <w:r>
        <w:rPr>
          <w:rFonts w:eastAsia="Times New Roman" w:cs="Times New Roman"/>
          <w:szCs w:val="24"/>
        </w:rPr>
        <w:t>την πτέρυγα του ΣΥΡΙΖΑ)</w:t>
      </w:r>
    </w:p>
    <w:p w14:paraId="7548F89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Παρακαλώ, κύριοι συνάδελφοι, λίγη ησυχία. Αν δεν θέλετε</w:t>
      </w:r>
      <w:r>
        <w:rPr>
          <w:rFonts w:eastAsia="Times New Roman" w:cs="Times New Roman"/>
          <w:szCs w:val="24"/>
        </w:rPr>
        <w:t>,</w:t>
      </w:r>
      <w:r>
        <w:rPr>
          <w:rFonts w:eastAsia="Times New Roman" w:cs="Times New Roman"/>
          <w:szCs w:val="24"/>
        </w:rPr>
        <w:t xml:space="preserve"> μπορείτε να αποχωρήσετε από την Αίθουσα. Δεν πειράζει. Εξάλλου βλέπω πολύ περιορισμένη συμμετοχή. </w:t>
      </w:r>
    </w:p>
    <w:p w14:paraId="7548F89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Δεν είναι δυνατόν να λέμε…</w:t>
      </w:r>
    </w:p>
    <w:p w14:paraId="7548F89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r>
        <w:rPr>
          <w:rFonts w:eastAsia="Times New Roman" w:cs="Times New Roman"/>
          <w:b/>
          <w:szCs w:val="24"/>
        </w:rPr>
        <w:t>Βούτσης):</w:t>
      </w:r>
      <w:r>
        <w:rPr>
          <w:rFonts w:eastAsia="Times New Roman" w:cs="Times New Roman"/>
          <w:szCs w:val="24"/>
        </w:rPr>
        <w:t xml:space="preserve"> Θέλετε να αρχίσω να λέω ονόματα τώρα; Σας παρακαλώ, απόλυτη ησυχία. </w:t>
      </w:r>
    </w:p>
    <w:p w14:paraId="7548F89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Μα είναι δυνατόν να λέει «φύγετε»; Στο σπίτι του είμαστε; </w:t>
      </w:r>
    </w:p>
    <w:p w14:paraId="7548F898" w14:textId="77777777" w:rsidR="006C746B" w:rsidRDefault="002A59A5">
      <w:pPr>
        <w:spacing w:line="600" w:lineRule="auto"/>
        <w:ind w:left="2880"/>
        <w:jc w:val="both"/>
        <w:rPr>
          <w:rFonts w:eastAsia="Times New Roman" w:cs="Times New Roman"/>
          <w:szCs w:val="24"/>
        </w:rPr>
      </w:pPr>
      <w:r>
        <w:rPr>
          <w:rFonts w:eastAsia="Times New Roman" w:cs="Times New Roman"/>
          <w:szCs w:val="24"/>
        </w:rPr>
        <w:t>(Θόρυβος στην Αίθουσα)</w:t>
      </w:r>
    </w:p>
    <w:p w14:paraId="7548F89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ΑΘΑΝΑΣΙΟΣ ΜΠΟΥΡΑΣ:</w:t>
      </w:r>
      <w:r>
        <w:rPr>
          <w:rFonts w:eastAsia="Times New Roman" w:cs="Times New Roman"/>
          <w:szCs w:val="24"/>
        </w:rPr>
        <w:t xml:space="preserve"> Δεν ντρέπεσαι; Δεν έμαθες ότι είσαι στη Βουλή; </w:t>
      </w:r>
    </w:p>
    <w:p w14:paraId="7548F89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w:t>
      </w:r>
    </w:p>
    <w:p w14:paraId="7548F89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Αυτό είναι το πρόβλημα. Ότι δεν καταλαβαίνετε ότι είστε στη Βουλή. Αυτό είναι το τραγικό.</w:t>
      </w:r>
    </w:p>
    <w:p w14:paraId="7548F89C" w14:textId="77777777" w:rsidR="006C746B" w:rsidRDefault="002A59A5">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9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Προσέξτε, κυρίες και κύριοι συνάδελφοι. Συζητάμε αν αυτή η εξεταστική επιτροπή συσταθεί τώρα. Διότι ένα είναι βέβαιο. Αν καταψηφιστεί, όπως εκτιμώ, η πρότασή μας, στην επόμενη Βουλή αυτή η εξεταστική θα γίνει. </w:t>
      </w:r>
      <w:r>
        <w:rPr>
          <w:rFonts w:eastAsia="Times New Roman" w:cs="Times New Roman"/>
          <w:szCs w:val="24"/>
        </w:rPr>
        <w:t>Α</w:t>
      </w:r>
      <w:r>
        <w:rPr>
          <w:rFonts w:eastAsia="Times New Roman" w:cs="Times New Roman"/>
          <w:szCs w:val="24"/>
        </w:rPr>
        <w:t xml:space="preserve">υτό είναι δέσμευση της Νέας Δημοκρατίας. </w:t>
      </w:r>
    </w:p>
    <w:p w14:paraId="7548F89E" w14:textId="77777777" w:rsidR="006C746B" w:rsidRDefault="002A59A5">
      <w:pPr>
        <w:spacing w:line="600" w:lineRule="auto"/>
        <w:ind w:left="720" w:firstLine="720"/>
        <w:jc w:val="both"/>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της Νέας Δημοκρατίας)</w:t>
      </w:r>
    </w:p>
    <w:p w14:paraId="7548F89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Η άρνησή σας να προσυπογράψετε την πρότασή μας, η απουσία του κ. Τσίπρα από τη Βουλή σήμερα, γεννά εύλογα ερωτήματα. Φοβάστε κάτι, κυρίες και κύριοι συνάδελφοι; Δεν πιστεύετε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ότι είναι προς το</w:t>
      </w:r>
      <w:r>
        <w:rPr>
          <w:rFonts w:eastAsia="Times New Roman" w:cs="Times New Roman"/>
          <w:szCs w:val="24"/>
        </w:rPr>
        <w:t xml:space="preserve"> συμφέρον του ελληνικού λαού να μάθουμε ακριβώς τι έγινε αυτούς τους έξι μήνες; </w:t>
      </w:r>
    </w:p>
    <w:p w14:paraId="7548F8A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Άκουσα από τους Υπουργούς διαφορετικές ερμηνείες για το κόστος της διαπραγμάτευσης. Ελάτε, κύριοι Υπουργέ, να τα συζητήσουμε. Να έρθετε με τα στοιχεία σας. Διότι όσο μένουν αν</w:t>
      </w:r>
      <w:r>
        <w:rPr>
          <w:rFonts w:eastAsia="Times New Roman" w:cs="Times New Roman"/>
          <w:szCs w:val="24"/>
        </w:rPr>
        <w:t>απάντητα αυτά τα ερωτήματα για το τι πραγματικά έγινε από τον Ιανουάριο μέχρι τον Ιούλιο, τόσο θα οργιάζει η σπέκουλα, θα δίνονται συνεντεύξεις, θα γράφονται βιβλία, θα υπάρχουν ανακοινώσεις. Άκουσα ότι σήμερα ανακοίνωσε ο κ. Βαρουφάκης ότι προτίθεται να φ</w:t>
      </w:r>
      <w:r>
        <w:rPr>
          <w:rFonts w:eastAsia="Times New Roman" w:cs="Times New Roman"/>
          <w:szCs w:val="24"/>
        </w:rPr>
        <w:t xml:space="preserve">τιάξει κόμμα και να κατέβει στις εκλογές και να δώσει και τα πρακτικά του </w:t>
      </w:r>
      <w:r>
        <w:rPr>
          <w:rFonts w:eastAsia="Times New Roman" w:cs="Times New Roman"/>
          <w:szCs w:val="24"/>
          <w:lang w:val="en-US"/>
        </w:rPr>
        <w:t>Eurogroup</w:t>
      </w:r>
      <w:r>
        <w:rPr>
          <w:rFonts w:eastAsia="Times New Roman" w:cs="Times New Roman"/>
          <w:szCs w:val="24"/>
        </w:rPr>
        <w:t xml:space="preserve"> στη δημοσιότητα. </w:t>
      </w:r>
    </w:p>
    <w:p w14:paraId="7548F8A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Μέσα στην ομίχλη αυτής της παραφιλολογίας ελπίζει η Κυβέρνηση ότι με ένα μαγικό τρόπο ο πανδαμάτωρ χρόνος θα τα γιατρέψει όλα και ότι όσο απομακρυνόμαστε </w:t>
      </w:r>
      <w:r>
        <w:rPr>
          <w:rFonts w:eastAsia="Times New Roman" w:cs="Times New Roman"/>
          <w:szCs w:val="24"/>
        </w:rPr>
        <w:t xml:space="preserve">από τα τραγικά γεγονότα, ειδικά του </w:t>
      </w:r>
      <w:r>
        <w:rPr>
          <w:rFonts w:eastAsia="Times New Roman" w:cs="Times New Roman"/>
          <w:szCs w:val="24"/>
        </w:rPr>
        <w:lastRenderedPageBreak/>
        <w:t>Ιουνίου και του Ιουλίου του 2015, τόσο μικρότερη, πιστεύει ο κ. Τσίπρας, ότι είναι η ανάγκη να διαλευκάνουμε ακριβώς τι έγινε αυτούς τους μήνες. Κάνετε μεγάλο λάθος, κυρίες και κύριοι Υπουργοί, διότι οι Ερινύες θα σας κα</w:t>
      </w:r>
      <w:r>
        <w:rPr>
          <w:rFonts w:eastAsia="Times New Roman" w:cs="Times New Roman"/>
          <w:szCs w:val="24"/>
        </w:rPr>
        <w:t xml:space="preserve">ταδιώκουν για πάντα για το τι έγινε. Ακόμα και όταν η αλήθεια αποκαλυφθεί. </w:t>
      </w:r>
    </w:p>
    <w:p w14:paraId="7548F8A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Μιλώντας για την Ελλάδα του 2021</w:t>
      </w:r>
      <w:r>
        <w:rPr>
          <w:rFonts w:eastAsia="Times New Roman" w:cs="Times New Roman"/>
          <w:szCs w:val="24"/>
        </w:rPr>
        <w:t>,</w:t>
      </w:r>
      <w:r>
        <w:rPr>
          <w:rFonts w:eastAsia="Times New Roman" w:cs="Times New Roman"/>
          <w:szCs w:val="24"/>
        </w:rPr>
        <w:t xml:space="preserve"> δεν παίρνετε συγχωροχάρτι για το τι έγινε στην Ελλάδα του 2015. Γιατί επί των ημερών σας, από ανικανότητα, από πρόθεση, δεν το γνωρίζουμε αλλά ένα</w:t>
      </w:r>
      <w:r>
        <w:rPr>
          <w:rFonts w:eastAsia="Times New Roman" w:cs="Times New Roman"/>
          <w:szCs w:val="24"/>
        </w:rPr>
        <w:t xml:space="preserve"> είναι βέβαιο</w:t>
      </w:r>
      <w:r>
        <w:rPr>
          <w:rFonts w:eastAsia="Times New Roman" w:cs="Times New Roman"/>
          <w:szCs w:val="24"/>
        </w:rPr>
        <w:t>,</w:t>
      </w:r>
      <w:r>
        <w:rPr>
          <w:rFonts w:eastAsia="Times New Roman" w:cs="Times New Roman"/>
          <w:szCs w:val="24"/>
        </w:rPr>
        <w:t xml:space="preserve"> φτάσαμε πάρα πολύ κοντά σε μια μεγάλη εθνική τραγωδία. </w:t>
      </w:r>
    </w:p>
    <w:p w14:paraId="7548F8A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Ξέρετε, θα τρίζουν τα κόκκαλα του Κωνσταντίνου Καραμανλή στο άκουσμα για νέα </w:t>
      </w:r>
      <w:r>
        <w:rPr>
          <w:rFonts w:eastAsia="Times New Roman" w:cs="Times New Roman"/>
          <w:szCs w:val="24"/>
        </w:rPr>
        <w:t>μ</w:t>
      </w:r>
      <w:r>
        <w:rPr>
          <w:rFonts w:eastAsia="Times New Roman" w:cs="Times New Roman"/>
          <w:szCs w:val="24"/>
        </w:rPr>
        <w:t>εταπολίτευση</w:t>
      </w:r>
      <w:r>
        <w:rPr>
          <w:rFonts w:eastAsia="Times New Roman" w:cs="Times New Roman"/>
          <w:szCs w:val="24"/>
        </w:rPr>
        <w:t>,</w:t>
      </w:r>
      <w:r>
        <w:rPr>
          <w:rFonts w:eastAsia="Times New Roman" w:cs="Times New Roman"/>
          <w:szCs w:val="24"/>
        </w:rPr>
        <w:t xml:space="preserve"> από έναν άνθρωπο ο οποίος έθεσε σε κίνδυνο τη μεγαλύτερη εθνική κατάκτηση της χώρας, τη συμμε</w:t>
      </w:r>
      <w:r>
        <w:rPr>
          <w:rFonts w:eastAsia="Times New Roman" w:cs="Times New Roman"/>
          <w:szCs w:val="24"/>
        </w:rPr>
        <w:t xml:space="preserve">τοχή στην ευρωπαϊκή οικογένεια. </w:t>
      </w:r>
    </w:p>
    <w:p w14:paraId="7548F8A4" w14:textId="77777777" w:rsidR="006C746B" w:rsidRDefault="002A59A5">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A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Η εξεταστική επιτροπή την οποία ζητάμε</w:t>
      </w:r>
      <w:r>
        <w:rPr>
          <w:rFonts w:eastAsia="Times New Roman" w:cs="Times New Roman"/>
          <w:szCs w:val="24"/>
        </w:rPr>
        <w:t>,</w:t>
      </w:r>
      <w:r>
        <w:rPr>
          <w:rFonts w:eastAsia="Times New Roman" w:cs="Times New Roman"/>
          <w:szCs w:val="24"/>
        </w:rPr>
        <w:t xml:space="preserve"> έχει ένα κύριο αντικείμενο</w:t>
      </w:r>
      <w:r>
        <w:rPr>
          <w:rFonts w:eastAsia="Times New Roman" w:cs="Times New Roman"/>
          <w:szCs w:val="24"/>
        </w:rPr>
        <w:t>.</w:t>
      </w:r>
      <w:r>
        <w:rPr>
          <w:rFonts w:eastAsia="Times New Roman" w:cs="Times New Roman"/>
          <w:szCs w:val="24"/>
        </w:rPr>
        <w:t xml:space="preserve"> Να τεκμηριώσουμε το πραγματικό κόστος για την ελληνική οικονομία, για την ελληνική κοινωνία από τους </w:t>
      </w:r>
      <w:r>
        <w:rPr>
          <w:rFonts w:eastAsia="Times New Roman" w:cs="Times New Roman"/>
          <w:szCs w:val="24"/>
        </w:rPr>
        <w:t xml:space="preserve">τραγικούς χειρισμούς του πρώτου εξαμήνου της Κυβέρνησης Τσίπρα-Καμμένου. Θα αναδείξει αυτή η εξεταστική επιτροπή, όταν γίνει, το κόστος της υποτιθέμενης διαπραγμάτευσης, το κόστος του χαμένου χρόνου, της κωλυσιεργίας, το κόστος της αφόρητης διγλωσσίας, το </w:t>
      </w:r>
      <w:r>
        <w:rPr>
          <w:rFonts w:eastAsia="Times New Roman" w:cs="Times New Roman"/>
          <w:szCs w:val="24"/>
        </w:rPr>
        <w:t xml:space="preserve">κόστος του ερασιτεχνισμού, της προχειρότητας, της έπαρσης, της ιδεοληψίας, των εμμονών, του ψεύδους, του μικροκομματικού τακτικισμού. </w:t>
      </w:r>
      <w:r>
        <w:rPr>
          <w:rFonts w:eastAsia="Times New Roman" w:cs="Times New Roman"/>
          <w:szCs w:val="24"/>
          <w:lang w:val="en-US"/>
        </w:rPr>
        <w:t>T</w:t>
      </w:r>
      <w:r>
        <w:rPr>
          <w:rFonts w:eastAsia="Times New Roman" w:cs="Times New Roman"/>
          <w:szCs w:val="24"/>
        </w:rPr>
        <w:t xml:space="preserve">ο συνολικό κόστος, όπως κι αν το υπολογίσετε, είναι τεράστιο. </w:t>
      </w:r>
    </w:p>
    <w:p w14:paraId="7548F8A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Αναφέρθηκαν και οι εισηγητές της Νέας Δημοκρατίας -αλλά </w:t>
      </w:r>
      <w:r>
        <w:rPr>
          <w:rFonts w:eastAsia="Times New Roman" w:cs="Times New Roman"/>
          <w:szCs w:val="24"/>
        </w:rPr>
        <w:t>όχι μόνο και ομιλητές άλλων κομμάτων- στις δηλώσεις του Διοικητή της Τράπεζας της Ελλάδος, ο οποίος υπολόγισε το κόστος για το πρώτο εξάμηνο στα 86 δισεκατομμύρια ευρώ. Ο κ. Ρέγκλινγκ</w:t>
      </w:r>
      <w:r w:rsidRPr="00EC58CE">
        <w:rPr>
          <w:rFonts w:eastAsia="Times New Roman" w:cs="Times New Roman"/>
          <w:szCs w:val="24"/>
        </w:rPr>
        <w:t>,</w:t>
      </w:r>
      <w:r>
        <w:rPr>
          <w:rFonts w:eastAsia="Times New Roman" w:cs="Times New Roman"/>
          <w:szCs w:val="24"/>
        </w:rPr>
        <w:t xml:space="preserve"> το υπολόγισε στα 100 δισεκατομμύρια ευρώ στις 23 Ιουνίου 2016. Όσο κι α</w:t>
      </w:r>
      <w:r>
        <w:rPr>
          <w:rFonts w:eastAsia="Times New Roman" w:cs="Times New Roman"/>
          <w:szCs w:val="24"/>
        </w:rPr>
        <w:t xml:space="preserve">ν επιχειρείτε να διαστρεβλώσετε την πραγματικότητα, ξέρετε, τα γεγονότα δεν επιδέχονται αμφισβήτηση. </w:t>
      </w:r>
    </w:p>
    <w:p w14:paraId="7548F8A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Για πάμε να δούμε, λοιπόν, πρώτον, τι ακριβώς έγινε στις τράπεζες, κυρίες και κύριοι Υπουργοί, και πόσα χρήματα ακριβώς χάθηκαν από την αχρείαστη τρίτη αν</w:t>
      </w:r>
      <w:r>
        <w:rPr>
          <w:rFonts w:eastAsia="Times New Roman" w:cs="Times New Roman"/>
          <w:szCs w:val="24"/>
        </w:rPr>
        <w:t xml:space="preserve">ακεφαλαιοποίηση. </w:t>
      </w:r>
    </w:p>
    <w:p w14:paraId="7548F8A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Έχω εδώ έναν ενδιαφέροντα πίνακα, τον οποίο θα σας καταθέσω στα Πρακτικά. Στις 30 Ιουνίου του 2014</w:t>
      </w:r>
      <w:r w:rsidRPr="00441342">
        <w:rPr>
          <w:rFonts w:eastAsia="Times New Roman" w:cs="Times New Roman"/>
          <w:szCs w:val="24"/>
        </w:rPr>
        <w:t>,</w:t>
      </w:r>
      <w:r>
        <w:rPr>
          <w:rFonts w:eastAsia="Times New Roman" w:cs="Times New Roman"/>
          <w:szCs w:val="24"/>
        </w:rPr>
        <w:t xml:space="preserve"> η αξία της συμμετοχής του Ταμείου Χρηματοπιστωτικής Σταθερότητας στις τέσσερις συστημικές τράπεζες ήταν 19,7 δισεκατομμύρια ευρώ. Ξέρετε π</w:t>
      </w:r>
      <w:r>
        <w:rPr>
          <w:rFonts w:eastAsia="Times New Roman" w:cs="Times New Roman"/>
          <w:szCs w:val="24"/>
        </w:rPr>
        <w:t xml:space="preserve">όσο ήταν στις 18 Φεβρουαρίου του 2016, στην τελευταία ημερομηνία που δημοσιεύτηκαν στοιχεία; Ήταν 1,4! </w:t>
      </w:r>
    </w:p>
    <w:p w14:paraId="7548F8A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w:t>
      </w:r>
      <w:r>
        <w:rPr>
          <w:rFonts w:eastAsia="Times New Roman" w:cs="Times New Roman"/>
          <w:szCs w:val="24"/>
        </w:rPr>
        <w:t>ίο του Τμήματος Γραμματείας της Διεύθυνσης Στενογραφίας και Πρακτικών της Βουλής)</w:t>
      </w:r>
    </w:p>
    <w:p w14:paraId="7548F8A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Δεκέμβρη του 2014 να μας πείτε. </w:t>
      </w:r>
    </w:p>
    <w:p w14:paraId="7548F8A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Το Δεκέμβρη του 2014 ήταν λίγο λιγότερο, αλλά πάλι πολ</w:t>
      </w:r>
      <w:r>
        <w:rPr>
          <w:rFonts w:eastAsia="Times New Roman" w:cs="Times New Roman"/>
          <w:szCs w:val="24"/>
        </w:rPr>
        <w:t xml:space="preserve">ύ περισσότερο από αυτό που ήταν όταν εσείς γίνατε Κυβέρνηση </w:t>
      </w:r>
      <w:r>
        <w:rPr>
          <w:rFonts w:eastAsia="Times New Roman" w:cs="Times New Roman"/>
          <w:szCs w:val="24"/>
        </w:rPr>
        <w:t>κ</w:t>
      </w:r>
      <w:r>
        <w:rPr>
          <w:rFonts w:eastAsia="Times New Roman" w:cs="Times New Roman"/>
          <w:szCs w:val="24"/>
        </w:rPr>
        <w:t xml:space="preserve">αι ποια ήταν η συμμετοχή, κύριε Υπουργέ, του ελληνικού </w:t>
      </w:r>
      <w:r>
        <w:rPr>
          <w:rFonts w:eastAsia="Times New Roman" w:cs="Times New Roman"/>
          <w:szCs w:val="24"/>
        </w:rPr>
        <w:t>δ</w:t>
      </w:r>
      <w:r>
        <w:rPr>
          <w:rFonts w:eastAsia="Times New Roman" w:cs="Times New Roman"/>
          <w:szCs w:val="24"/>
        </w:rPr>
        <w:t xml:space="preserve">ημοσίου στις τράπεζες; </w:t>
      </w:r>
    </w:p>
    <w:p w14:paraId="7548F8AC"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(Θόρυβος-φωνασκίες στην Αίθουσα)</w:t>
      </w:r>
    </w:p>
    <w:p w14:paraId="7548F8A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Μη φωνάζετε! Η αλήθεια είναι εδώ. </w:t>
      </w:r>
    </w:p>
    <w:p w14:paraId="7548F8A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Παρακαλώ ησυχία. </w:t>
      </w:r>
    </w:p>
    <w:p w14:paraId="7548F8A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Ποια αλήθεια; </w:t>
      </w:r>
    </w:p>
    <w:p w14:paraId="7548F8B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Η αλήθεια είναι εδώ. Ποια ήταν η συμμετοχή, κύριε Υπουργέ, του ελληνικού </w:t>
      </w:r>
      <w:r>
        <w:rPr>
          <w:rFonts w:eastAsia="Times New Roman" w:cs="Times New Roman"/>
          <w:szCs w:val="24"/>
        </w:rPr>
        <w:t>δ</w:t>
      </w:r>
      <w:r>
        <w:rPr>
          <w:rFonts w:eastAsia="Times New Roman" w:cs="Times New Roman"/>
          <w:szCs w:val="24"/>
        </w:rPr>
        <w:t xml:space="preserve">ημοσίου στις τράπεζες; </w:t>
      </w:r>
    </w:p>
    <w:p w14:paraId="7548F8B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Πες ένα νούμερο. </w:t>
      </w:r>
    </w:p>
    <w:p w14:paraId="7548F8B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Εσω</w:t>
      </w:r>
      <w:r>
        <w:rPr>
          <w:rFonts w:eastAsia="Times New Roman" w:cs="Times New Roman"/>
          <w:b/>
          <w:szCs w:val="24"/>
        </w:rPr>
        <w:t>τερικών και Διοικητικής Ανασυγκρότησης):</w:t>
      </w:r>
      <w:r>
        <w:rPr>
          <w:rFonts w:eastAsia="Times New Roman" w:cs="Times New Roman"/>
          <w:szCs w:val="24"/>
        </w:rPr>
        <w:t xml:space="preserve"> Πόσο ήταν;</w:t>
      </w:r>
    </w:p>
    <w:p w14:paraId="7548F8B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από τα υπουργικά έδρανα)</w:t>
      </w:r>
    </w:p>
    <w:p w14:paraId="7548F8B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Μην εκτίθεστε, κύριε Φίλη. </w:t>
      </w:r>
    </w:p>
    <w:p w14:paraId="7548F8B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Παρακαλώ κάντε ησυχία. </w:t>
      </w:r>
    </w:p>
    <w:p w14:paraId="7548F8B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Το Ταμείο Χρηματοπιστωτικής Σταθερότητας είχε 57% στις τέσσερις συστημικές τράπεζες. Ξέρετε πόσο έχει σήμερα; 20% </w:t>
      </w:r>
    </w:p>
    <w:p w14:paraId="7548F8B7"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B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 αυτό εγκαλείστε σήμερα, κύριοι</w:t>
      </w:r>
      <w:r>
        <w:rPr>
          <w:rFonts w:eastAsia="Times New Roman" w:cs="Times New Roman"/>
          <w:szCs w:val="24"/>
        </w:rPr>
        <w:t>. Για την τεράστια ζημιά την οποία προκαλέσατε στον Έλληνα φορολογούμενο, για το γεγονός ότι η τρίτη αχρείαστη ανακεφαλαιοποίηση άλλαξε την ιδιοκτησιακή δομή των τραπεζών και συρρίκνωσε την ελληνική συμμετοχή</w:t>
      </w:r>
      <w:r>
        <w:rPr>
          <w:rFonts w:eastAsia="Times New Roman" w:cs="Times New Roman"/>
          <w:szCs w:val="24"/>
        </w:rPr>
        <w:t>,</w:t>
      </w:r>
      <w:r>
        <w:rPr>
          <w:rFonts w:eastAsia="Times New Roman" w:cs="Times New Roman"/>
          <w:szCs w:val="24"/>
        </w:rPr>
        <w:t xml:space="preserve"> για το γεγονός ότι οι τράπεζες αγοράστηκαν από </w:t>
      </w:r>
      <w:r>
        <w:rPr>
          <w:rFonts w:eastAsia="Times New Roman" w:cs="Times New Roman"/>
          <w:szCs w:val="24"/>
        </w:rPr>
        <w:lastRenderedPageBreak/>
        <w:t xml:space="preserve">ξένα </w:t>
      </w:r>
      <w:r>
        <w:rPr>
          <w:rFonts w:eastAsia="Times New Roman" w:cs="Times New Roman"/>
          <w:szCs w:val="24"/>
          <w:lang w:val="en-US"/>
        </w:rPr>
        <w:t>funds</w:t>
      </w:r>
      <w:r>
        <w:rPr>
          <w:rFonts w:eastAsia="Times New Roman" w:cs="Times New Roman"/>
          <w:szCs w:val="24"/>
        </w:rPr>
        <w:t xml:space="preserve"> και από ξένους επενδυτές, οι οποίοι απέκτησαν τον έλεγχό τους έναντι μόλις 5,3 δισεκατομμυρίων ευρώ. Αυτά για τις τράπεζες. </w:t>
      </w:r>
    </w:p>
    <w:p w14:paraId="7548F8B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Για να δούμε, λοιπόν, τι έγινε και στην πραγματική οικονομία. Σας τα έχω</w:t>
      </w:r>
      <w:r>
        <w:rPr>
          <w:rFonts w:eastAsia="Times New Roman" w:cs="Times New Roman"/>
          <w:szCs w:val="24"/>
        </w:rPr>
        <w:t xml:space="preserve"> ξαναπεί τα νούμερα. Επιμένετε να τα αγνοείτε. Το ΑΕΠ της χώρας θα ήταν 195 δισεκατομμύρια ευρώ, εάν είχαν επιβεβαιωθεί οι προβλέψεις στο τέλος του 2014 </w:t>
      </w:r>
      <w:r>
        <w:rPr>
          <w:rFonts w:eastAsia="Times New Roman" w:cs="Times New Roman"/>
          <w:szCs w:val="24"/>
        </w:rPr>
        <w:t>κ</w:t>
      </w:r>
      <w:r>
        <w:rPr>
          <w:rFonts w:eastAsia="Times New Roman" w:cs="Times New Roman"/>
          <w:szCs w:val="24"/>
        </w:rPr>
        <w:t>αι θα είναι 175 δισεκατομμύρια. Μας στοιχίσατε 20 δισεκατομμύρια ευρώ, κύριοι, 5.000 ευρώ σε κάθε ελλη</w:t>
      </w:r>
      <w:r>
        <w:rPr>
          <w:rFonts w:eastAsia="Times New Roman" w:cs="Times New Roman"/>
          <w:szCs w:val="24"/>
        </w:rPr>
        <w:t xml:space="preserve">νική οικογένεια. Μας φορτώσατε ένα τρίτο αχρείαστο μνημόνιο. </w:t>
      </w:r>
    </w:p>
    <w:p w14:paraId="7548F8B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Αλήθεια μου έκανε εντύπωση –ανοίγω μια παρένθεση εδώ, γιατί το σημείωσα- η τοποθέτηση του κ. Χουλιαράκη ότι υπογράψατε τρίτο μνημόνιο, γιατί απέτυχαν τα προηγούμενα δύο. Έτσι δεν είπατε; Συγγνώμ</w:t>
      </w:r>
      <w:r>
        <w:rPr>
          <w:rFonts w:eastAsia="Times New Roman" w:cs="Times New Roman"/>
          <w:szCs w:val="24"/>
        </w:rPr>
        <w:t xml:space="preserve">η εσείς δεν σκίζατε τα μνημόνια; Έχετε το θράσος να έρχεστε σήμερα εδώ και να λέτε αυτή την κουβέντα, όταν κερδίζατε εκλογές λέγοντας ότι θα σκίσετε τα μνημόνια; </w:t>
      </w:r>
    </w:p>
    <w:p w14:paraId="7548F8BB"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B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Πήρατε 9 δισεκατομμύρια, λοιπόν, πρόσθε</w:t>
      </w:r>
      <w:r>
        <w:rPr>
          <w:rFonts w:eastAsia="Times New Roman" w:cs="Times New Roman"/>
          <w:szCs w:val="24"/>
        </w:rPr>
        <w:t xml:space="preserve">τα μέτρα και με τον ΕΝΦΙΑ να ξεπερνάει τα 3,5 δισεκατομμύρια ευρώ. Βάλατε καπέλο και στις μικρές ιδιοκτησίες και στα αγροτεμάχια και βέβαια υποχωρήσετε άτακτα υπό την πίεση της Νέας Δημοκρατίας </w:t>
      </w:r>
      <w:r>
        <w:rPr>
          <w:rFonts w:eastAsia="Times New Roman" w:cs="Times New Roman"/>
          <w:szCs w:val="24"/>
        </w:rPr>
        <w:t>κ</w:t>
      </w:r>
      <w:r>
        <w:rPr>
          <w:rFonts w:eastAsia="Times New Roman" w:cs="Times New Roman"/>
          <w:szCs w:val="24"/>
        </w:rPr>
        <w:t xml:space="preserve">αι βέβαια… </w:t>
      </w:r>
    </w:p>
    <w:p w14:paraId="7548F8BD"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7548F8B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w:t>
      </w:r>
      <w:r>
        <w:rPr>
          <w:rFonts w:eastAsia="Times New Roman" w:cs="Times New Roman"/>
          <w:szCs w:val="24"/>
        </w:rPr>
        <w:t>(δεν ακούστηκε)</w:t>
      </w:r>
    </w:p>
    <w:p w14:paraId="7548F8B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Παπαδόπουλε, ησυχία. Σας παρακαλώ. </w:t>
      </w:r>
    </w:p>
    <w:p w14:paraId="7548F8C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Οι έλεγχοι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τις κινήσεις κεφαλαίων διέλυσαν την πραγματική οικονομία. </w:t>
      </w:r>
      <w:r>
        <w:rPr>
          <w:rFonts w:eastAsia="Times New Roman" w:cs="Times New Roman"/>
          <w:szCs w:val="24"/>
        </w:rPr>
        <w:t xml:space="preserve">Δεν θα σταθώ ούτε στα στοιχεία των εξαγωγών ούτε στα λουκέτα ούτε στο </w:t>
      </w:r>
      <w:r>
        <w:rPr>
          <w:rFonts w:eastAsia="Times New Roman" w:cs="Times New Roman"/>
          <w:szCs w:val="24"/>
        </w:rPr>
        <w:t>Χ</w:t>
      </w:r>
      <w:r>
        <w:rPr>
          <w:rFonts w:eastAsia="Times New Roman" w:cs="Times New Roman"/>
          <w:szCs w:val="24"/>
        </w:rPr>
        <w:t xml:space="preserve">ρηματιστήριο. Όλα αυτά είναι γνωστά. </w:t>
      </w:r>
    </w:p>
    <w:p w14:paraId="7548F8C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Όμως όποιος κινείται στην πραγματική οικονομία, αυτές οι εξαγωγικές επιχειρήσεις που πασχίζουν να επιβιώσουν σε αντίξοες συνθήκες</w:t>
      </w:r>
      <w:r>
        <w:rPr>
          <w:rFonts w:eastAsia="Times New Roman" w:cs="Times New Roman"/>
          <w:szCs w:val="24"/>
        </w:rPr>
        <w:t>,</w:t>
      </w:r>
      <w:r>
        <w:rPr>
          <w:rFonts w:eastAsia="Times New Roman" w:cs="Times New Roman"/>
          <w:szCs w:val="24"/>
        </w:rPr>
        <w:t xml:space="preserve"> γνωρίζουν πάρα π</w:t>
      </w:r>
      <w:r>
        <w:rPr>
          <w:rFonts w:eastAsia="Times New Roman" w:cs="Times New Roman"/>
          <w:szCs w:val="24"/>
        </w:rPr>
        <w:t xml:space="preserve">ολύ καλά ποιο ήταν το κόστος από την επιβολή </w:t>
      </w:r>
      <w:r>
        <w:rPr>
          <w:rFonts w:eastAsia="Times New Roman" w:cs="Times New Roman"/>
          <w:szCs w:val="24"/>
        </w:rPr>
        <w:lastRenderedPageBreak/>
        <w:t xml:space="preserve">των κεφαλαιακών ελέγχων. </w:t>
      </w:r>
      <w:r>
        <w:rPr>
          <w:rFonts w:eastAsia="Times New Roman" w:cs="Times New Roman"/>
          <w:szCs w:val="24"/>
        </w:rPr>
        <w:t>Β</w:t>
      </w:r>
      <w:r>
        <w:rPr>
          <w:rFonts w:eastAsia="Times New Roman" w:cs="Times New Roman"/>
          <w:szCs w:val="24"/>
        </w:rPr>
        <w:t>έβαια σε αυτά που σας λέω</w:t>
      </w:r>
      <w:r>
        <w:rPr>
          <w:rFonts w:eastAsia="Times New Roman" w:cs="Times New Roman"/>
          <w:szCs w:val="24"/>
        </w:rPr>
        <w:t>,</w:t>
      </w:r>
      <w:r>
        <w:rPr>
          <w:rFonts w:eastAsia="Times New Roman" w:cs="Times New Roman"/>
          <w:szCs w:val="24"/>
        </w:rPr>
        <w:t xml:space="preserve"> δεν έχω συμπεριλάβει το κόστος του πρόσθετου δανεισμού</w:t>
      </w:r>
      <w:r>
        <w:rPr>
          <w:rFonts w:eastAsia="Times New Roman" w:cs="Times New Roman"/>
          <w:szCs w:val="24"/>
        </w:rPr>
        <w:t>,</w:t>
      </w:r>
      <w:r>
        <w:rPr>
          <w:rFonts w:eastAsia="Times New Roman" w:cs="Times New Roman"/>
          <w:szCs w:val="24"/>
        </w:rPr>
        <w:t xml:space="preserve"> που κατευθύνεται όχι για την αναχρηματοδότηση υφιστάμενων δανειακών αναγκών, περίπου 20 δισεκατομμύρια</w:t>
      </w:r>
      <w:r>
        <w:rPr>
          <w:rFonts w:eastAsia="Times New Roman" w:cs="Times New Roman"/>
          <w:szCs w:val="24"/>
        </w:rPr>
        <w:t xml:space="preserve"> ούτε βέβαια τις επιπτώσεις από τη μετανάστευση εκατοντάδων αν όχι χιλιάδων επιχειρήσεων στο εξωτερικό </w:t>
      </w:r>
      <w:r>
        <w:rPr>
          <w:rFonts w:eastAsia="Times New Roman" w:cs="Times New Roman"/>
          <w:szCs w:val="24"/>
        </w:rPr>
        <w:t>κ</w:t>
      </w:r>
      <w:r>
        <w:rPr>
          <w:rFonts w:eastAsia="Times New Roman" w:cs="Times New Roman"/>
          <w:szCs w:val="24"/>
        </w:rPr>
        <w:t>αι βέβαια δεν περιλαμβάνουν και κάτι ακόμα</w:t>
      </w:r>
      <w:r>
        <w:rPr>
          <w:rFonts w:eastAsia="Times New Roman" w:cs="Times New Roman"/>
          <w:szCs w:val="24"/>
        </w:rPr>
        <w:t>.</w:t>
      </w:r>
      <w:r>
        <w:rPr>
          <w:rFonts w:eastAsia="Times New Roman" w:cs="Times New Roman"/>
          <w:szCs w:val="24"/>
        </w:rPr>
        <w:t xml:space="preserve"> Το άυλο κόστος από την τεράστια ζημιά την οποία η ανικανότητα σας έκανε στην εικόνα της χώρας, την τεράστια </w:t>
      </w:r>
      <w:r>
        <w:rPr>
          <w:rFonts w:eastAsia="Times New Roman" w:cs="Times New Roman"/>
          <w:szCs w:val="24"/>
        </w:rPr>
        <w:t xml:space="preserve">καταστροφή την οποία προξενήσατε. </w:t>
      </w:r>
    </w:p>
    <w:p w14:paraId="7548F8C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Η πρώτη φορά Αριστερά</w:t>
      </w:r>
      <w:r>
        <w:rPr>
          <w:rFonts w:eastAsia="Times New Roman" w:cs="Times New Roman"/>
          <w:szCs w:val="24"/>
        </w:rPr>
        <w:t>,</w:t>
      </w:r>
      <w:r>
        <w:rPr>
          <w:rFonts w:eastAsia="Times New Roman" w:cs="Times New Roman"/>
          <w:szCs w:val="24"/>
        </w:rPr>
        <w:t xml:space="preserve"> τραυμάτισε πολύ βαριά την εικόνα της χώρας στην Ευρώπη, μια </w:t>
      </w:r>
      <w:r>
        <w:rPr>
          <w:rFonts w:eastAsia="Times New Roman" w:cs="Times New Roman"/>
          <w:szCs w:val="24"/>
        </w:rPr>
        <w:t>Κ</w:t>
      </w:r>
      <w:r>
        <w:rPr>
          <w:rFonts w:eastAsia="Times New Roman" w:cs="Times New Roman"/>
          <w:szCs w:val="24"/>
        </w:rPr>
        <w:t>υβέρνηση κατώτερη των περιστάσεων που έπαιξε το μέλλον της χώρας στα ζάρια. Κοροϊδέψατε, εκβιάσατε και τελικά τραπήκατε σε μια άτακτη υπο</w:t>
      </w:r>
      <w:r>
        <w:rPr>
          <w:rFonts w:eastAsia="Times New Roman" w:cs="Times New Roman"/>
          <w:szCs w:val="24"/>
        </w:rPr>
        <w:t>χώρηση μπροστά στο φάσμα της επερχόμενης καταστροφής. Μετά απορήσατε</w:t>
      </w:r>
      <w:r>
        <w:rPr>
          <w:rFonts w:eastAsia="Times New Roman" w:cs="Times New Roman"/>
          <w:szCs w:val="24"/>
        </w:rPr>
        <w:t>,</w:t>
      </w:r>
      <w:r>
        <w:rPr>
          <w:rFonts w:eastAsia="Times New Roman" w:cs="Times New Roman"/>
          <w:szCs w:val="24"/>
        </w:rPr>
        <w:t xml:space="preserve"> γιατί το Πανεπιστήμιο Χάρβαρντ σας έδωσε το βραβείο της χειρότερης διαπραγμάτευσης για το 2015. Αυτή ήταν η χειρότερη διαπραγμάτευση του αιώνα όχι του 2015. Το αξίζατε το βραβείο αυτό ξέ</w:t>
      </w:r>
      <w:r>
        <w:rPr>
          <w:rFonts w:eastAsia="Times New Roman" w:cs="Times New Roman"/>
          <w:szCs w:val="24"/>
        </w:rPr>
        <w:t xml:space="preserve">ρετε, αλλά δεν το άξιζε ο ελληνικός λαός. Δεν άξιζε ο ελληνικός λαός αυτά που του συνέβησαν. </w:t>
      </w:r>
    </w:p>
    <w:p w14:paraId="7548F8C3" w14:textId="77777777" w:rsidR="006C746B" w:rsidRDefault="002A59A5">
      <w:pPr>
        <w:spacing w:line="600" w:lineRule="auto"/>
        <w:ind w:firstLine="720"/>
        <w:jc w:val="both"/>
        <w:rPr>
          <w:rFonts w:eastAsia="Times New Roman"/>
          <w:szCs w:val="24"/>
        </w:rPr>
      </w:pPr>
      <w:r>
        <w:rPr>
          <w:rFonts w:eastAsia="Times New Roman"/>
          <w:szCs w:val="24"/>
        </w:rPr>
        <w:lastRenderedPageBreak/>
        <w:t>Πραγματικά σας κοιτάω από το Βήμα και αναρωτιέμαι</w:t>
      </w:r>
      <w:r>
        <w:rPr>
          <w:rFonts w:eastAsia="Times New Roman"/>
          <w:szCs w:val="24"/>
        </w:rPr>
        <w:t>.</w:t>
      </w:r>
      <w:r>
        <w:rPr>
          <w:rFonts w:eastAsia="Times New Roman"/>
          <w:szCs w:val="24"/>
        </w:rPr>
        <w:t xml:space="preserve"> Ποιος εχέφρων άνθρωπος σήμερα, κυρίες και κύριοι συνάδελφοι της Πλειοψηφίας, θα άφηνε ανεξιχνίαστες τις συνθήκες που οδήγησαν σε αυτή την καταστροφή; </w:t>
      </w:r>
    </w:p>
    <w:p w14:paraId="7548F8C4" w14:textId="77777777" w:rsidR="006C746B" w:rsidRDefault="002A59A5">
      <w:pPr>
        <w:spacing w:line="600" w:lineRule="auto"/>
        <w:ind w:firstLine="720"/>
        <w:jc w:val="both"/>
        <w:rPr>
          <w:rFonts w:eastAsia="Times New Roman"/>
          <w:szCs w:val="24"/>
        </w:rPr>
      </w:pPr>
      <w:r>
        <w:rPr>
          <w:rFonts w:eastAsia="Times New Roman"/>
          <w:szCs w:val="24"/>
        </w:rPr>
        <w:t xml:space="preserve">Προφανώς και υπάρχουν πολιτικές ευθύνες. Για να μπορούμε, όμως, να τις καταλογίσουμε, πρέπει να μάθουμε </w:t>
      </w:r>
      <w:r>
        <w:rPr>
          <w:rFonts w:eastAsia="Times New Roman"/>
          <w:szCs w:val="24"/>
        </w:rPr>
        <w:t xml:space="preserve">ακριβώς τι συνέβη, αν υπήρχε λάθος, αν υπήρχε αμέλεια, αν υπήρχε πρόθεση </w:t>
      </w:r>
      <w:r>
        <w:rPr>
          <w:rFonts w:eastAsia="Times New Roman"/>
          <w:szCs w:val="24"/>
        </w:rPr>
        <w:t>κ</w:t>
      </w:r>
      <w:r>
        <w:rPr>
          <w:rFonts w:eastAsia="Times New Roman"/>
          <w:szCs w:val="24"/>
        </w:rPr>
        <w:t xml:space="preserve">αι αυτές οι ευθύνες πρέπει να καταλογιστούν. Σας το έχουμε πει πολλές φορές. Δεν το κάνουμε από ρεβανσισμό. Δεν είναι αυτό το κίνητρο της </w:t>
      </w:r>
      <w:r>
        <w:rPr>
          <w:rFonts w:eastAsia="Times New Roman"/>
          <w:szCs w:val="24"/>
        </w:rPr>
        <w:t>Α</w:t>
      </w:r>
      <w:r>
        <w:rPr>
          <w:rFonts w:eastAsia="Times New Roman"/>
          <w:szCs w:val="24"/>
        </w:rPr>
        <w:t>ντιπολίτευσης. Θέλουμε να μάθει ο ελληνικός</w:t>
      </w:r>
      <w:r>
        <w:rPr>
          <w:rFonts w:eastAsia="Times New Roman"/>
          <w:szCs w:val="24"/>
        </w:rPr>
        <w:t xml:space="preserve"> λαός την αλήθεια, για να μπορέσουμε όλοι να μάθουμε από τα λάθη μας, αλλά κυρίως να αποτρέψουμε όσους μελλοντικούς, λαοπλάνους, λαϊκιστές, δημαγωγούς και ψεύτες</w:t>
      </w:r>
      <w:r>
        <w:rPr>
          <w:rFonts w:eastAsia="Times New Roman"/>
          <w:szCs w:val="24"/>
        </w:rPr>
        <w:t>,</w:t>
      </w:r>
      <w:r>
        <w:rPr>
          <w:rFonts w:eastAsia="Times New Roman"/>
          <w:szCs w:val="24"/>
        </w:rPr>
        <w:t xml:space="preserve"> διανοηθούν και πάλι να παίξουν τις τύχες του ελληνικού λαού κορώνα-γράμματα.</w:t>
      </w:r>
    </w:p>
    <w:p w14:paraId="7548F8C5" w14:textId="77777777" w:rsidR="006C746B" w:rsidRDefault="002A59A5">
      <w:pPr>
        <w:spacing w:line="600" w:lineRule="auto"/>
        <w:ind w:firstLine="720"/>
        <w:jc w:val="both"/>
        <w:rPr>
          <w:rFonts w:eastAsia="Times New Roman"/>
          <w:szCs w:val="24"/>
        </w:rPr>
      </w:pPr>
      <w:r>
        <w:rPr>
          <w:rFonts w:eastAsia="Times New Roman"/>
          <w:szCs w:val="24"/>
        </w:rPr>
        <w:lastRenderedPageBreak/>
        <w:t>Ο κ. Τσίπρας</w:t>
      </w:r>
      <w:r>
        <w:rPr>
          <w:rFonts w:eastAsia="Times New Roman"/>
          <w:szCs w:val="24"/>
        </w:rPr>
        <w:t>,</w:t>
      </w:r>
      <w:r>
        <w:rPr>
          <w:rFonts w:eastAsia="Times New Roman"/>
          <w:szCs w:val="24"/>
        </w:rPr>
        <w:t xml:space="preserve"> εί</w:t>
      </w:r>
      <w:r>
        <w:rPr>
          <w:rFonts w:eastAsia="Times New Roman"/>
          <w:szCs w:val="24"/>
        </w:rPr>
        <w:t>ναι ξεκάθαρο ότι δεν θέλει αυτή την εξεταστική επιτροπή. Διότι εάν συνέβαινε, θα έπρεπε να δώσει μία απάντηση στο αμείλικτο ερώτημα αν έλεγε συνειδητά ψέματα ή αν δεν ήξερε τι του γινόταν ή -για να το πω πιο κομψά, στη δικιά σας γλώσσα- αν είχε αριστερές α</w:t>
      </w:r>
      <w:r>
        <w:rPr>
          <w:rFonts w:eastAsia="Times New Roman"/>
          <w:szCs w:val="24"/>
        </w:rPr>
        <w:t xml:space="preserve">υταπάτες. Το πιο πιθανό είναι ότι συνέβαιναν και τα δύο ταυτόχρονα. </w:t>
      </w:r>
    </w:p>
    <w:p w14:paraId="7548F8C6" w14:textId="77777777" w:rsidR="006C746B" w:rsidRDefault="002A59A5">
      <w:pPr>
        <w:spacing w:line="600" w:lineRule="auto"/>
        <w:ind w:firstLine="720"/>
        <w:jc w:val="both"/>
        <w:rPr>
          <w:rFonts w:eastAsia="Times New Roman"/>
          <w:szCs w:val="24"/>
        </w:rPr>
      </w:pPr>
      <w:r>
        <w:rPr>
          <w:rFonts w:eastAsia="Times New Roman"/>
          <w:szCs w:val="24"/>
        </w:rPr>
        <w:t>Γ</w:t>
      </w:r>
      <w:r>
        <w:rPr>
          <w:rFonts w:eastAsia="Times New Roman"/>
          <w:szCs w:val="24"/>
        </w:rPr>
        <w:t>ια να ξεκαθαρίσουμε κάτι, κύριοι Υπουργοί, διότι σας άκουσα και σήμερα να το λέτε. Τον Ιανουάριο του 2015</w:t>
      </w:r>
      <w:r>
        <w:rPr>
          <w:rFonts w:eastAsia="Times New Roman"/>
          <w:szCs w:val="24"/>
        </w:rPr>
        <w:t>,</w:t>
      </w:r>
      <w:r>
        <w:rPr>
          <w:rFonts w:eastAsia="Times New Roman"/>
          <w:szCs w:val="24"/>
        </w:rPr>
        <w:t xml:space="preserve"> δεν πήρατε κα</w:t>
      </w:r>
      <w:r>
        <w:rPr>
          <w:rFonts w:eastAsia="Times New Roman"/>
          <w:szCs w:val="24"/>
        </w:rPr>
        <w:t>μ</w:t>
      </w:r>
      <w:r>
        <w:rPr>
          <w:rFonts w:eastAsia="Times New Roman"/>
          <w:szCs w:val="24"/>
        </w:rPr>
        <w:t>μία εντολή ισχυρής διαπραγμάτευσης. Πήρατε εντολή να σκίσετε τα μ</w:t>
      </w:r>
      <w:r>
        <w:rPr>
          <w:rFonts w:eastAsia="Times New Roman"/>
          <w:szCs w:val="24"/>
        </w:rPr>
        <w:t xml:space="preserve">νημόνια, με έναν νόμο κι ένα άρθρο, να οδηγήσετε την Ελλάδα σε μία έξοδο από την κρίση με κάποια μαγική συνταγή και αποτύχατε παταγωδώς. </w:t>
      </w:r>
    </w:p>
    <w:p w14:paraId="7548F8C7" w14:textId="77777777" w:rsidR="006C746B" w:rsidRDefault="002A59A5">
      <w:pPr>
        <w:spacing w:line="600" w:lineRule="auto"/>
        <w:ind w:firstLine="720"/>
        <w:jc w:val="both"/>
        <w:rPr>
          <w:rFonts w:eastAsia="Times New Roman"/>
          <w:szCs w:val="24"/>
        </w:rPr>
      </w:pPr>
      <w:r>
        <w:rPr>
          <w:rFonts w:eastAsia="Times New Roman"/>
          <w:szCs w:val="24"/>
        </w:rPr>
        <w:t>Εγώ δεν θυμάμαι κανέναν να ψηφίζει διαπραγμάτευση. Θυμάμαι, όμως, πολίτες να σας ψηφίζουν</w:t>
      </w:r>
      <w:r>
        <w:rPr>
          <w:rFonts w:eastAsia="Times New Roman"/>
          <w:szCs w:val="24"/>
        </w:rPr>
        <w:t>,</w:t>
      </w:r>
      <w:r>
        <w:rPr>
          <w:rFonts w:eastAsia="Times New Roman"/>
          <w:szCs w:val="24"/>
        </w:rPr>
        <w:t xml:space="preserve"> γιατί τους είπατε ότι θα κα</w:t>
      </w:r>
      <w:r>
        <w:rPr>
          <w:rFonts w:eastAsia="Times New Roman"/>
          <w:szCs w:val="24"/>
        </w:rPr>
        <w:t xml:space="preserve">ταργήσετε τον ΕΝΦΙΑ, ότι θα χορηγήσετε δέκατη τρίτη σύνταξη, ότι θα αυξήσετε τον κατώτατο μισθό στα 751 ευρώ, ότι θα υλοποιήσετε το πρόγραμμα της Θεσσαλονίκης. </w:t>
      </w:r>
    </w:p>
    <w:p w14:paraId="7548F8C8" w14:textId="77777777" w:rsidR="006C746B" w:rsidRDefault="002A59A5">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7548F8C9" w14:textId="77777777" w:rsidR="006C746B" w:rsidRDefault="002A59A5">
      <w:pPr>
        <w:spacing w:line="600" w:lineRule="auto"/>
        <w:ind w:firstLine="720"/>
        <w:jc w:val="both"/>
        <w:rPr>
          <w:rFonts w:eastAsia="Times New Roman"/>
          <w:szCs w:val="24"/>
        </w:rPr>
      </w:pPr>
      <w:r>
        <w:rPr>
          <w:rFonts w:eastAsia="Times New Roman"/>
          <w:szCs w:val="24"/>
        </w:rPr>
        <w:t>Γι’ αυτά σας ψήφισαν, όχι για να κάνετε κ</w:t>
      </w:r>
      <w:r>
        <w:rPr>
          <w:rFonts w:eastAsia="Times New Roman"/>
          <w:szCs w:val="24"/>
        </w:rPr>
        <w:t>α</w:t>
      </w:r>
      <w:r>
        <w:rPr>
          <w:rFonts w:eastAsia="Times New Roman"/>
          <w:szCs w:val="24"/>
        </w:rPr>
        <w:t>μ</w:t>
      </w:r>
      <w:r>
        <w:rPr>
          <w:rFonts w:eastAsia="Times New Roman"/>
          <w:szCs w:val="24"/>
        </w:rPr>
        <w:t xml:space="preserve">μιά διαπραγμάτευση. Σας πίστεψαν και σας ψήφισαν για όσα υποσχεθήκατε και δεν κάνατε ποτέ πράξη. </w:t>
      </w:r>
    </w:p>
    <w:p w14:paraId="7548F8CA" w14:textId="77777777" w:rsidR="006C746B" w:rsidRDefault="002A59A5">
      <w:pPr>
        <w:spacing w:line="600" w:lineRule="auto"/>
        <w:ind w:firstLine="720"/>
        <w:jc w:val="both"/>
        <w:rPr>
          <w:rFonts w:eastAsia="Times New Roman"/>
          <w:szCs w:val="24"/>
        </w:rPr>
      </w:pPr>
      <w:r>
        <w:rPr>
          <w:rFonts w:eastAsia="Times New Roman"/>
          <w:szCs w:val="24"/>
        </w:rPr>
        <w:t>Όσα, λοιπόν, διημείφθησαν μεταξύ του Ιανουαρίου του 2015 και του Ιουλίου του 2015</w:t>
      </w:r>
      <w:r>
        <w:rPr>
          <w:rFonts w:eastAsia="Times New Roman"/>
          <w:szCs w:val="24"/>
        </w:rPr>
        <w:t>,</w:t>
      </w:r>
      <w:r>
        <w:rPr>
          <w:rFonts w:eastAsia="Times New Roman"/>
          <w:szCs w:val="24"/>
        </w:rPr>
        <w:t xml:space="preserve"> ήταν ένα θέατρο σκιών, για να απεμπλακείτε από τα ατελείωτα ψέματα στα οπ</w:t>
      </w:r>
      <w:r>
        <w:rPr>
          <w:rFonts w:eastAsia="Times New Roman"/>
          <w:szCs w:val="24"/>
        </w:rPr>
        <w:t xml:space="preserve">οία οφείλετε την εκλογική σας νίκη, διότι δεν είχατε ποτέ σχέδιο εξόδου από την κρίση. </w:t>
      </w:r>
    </w:p>
    <w:p w14:paraId="7548F8CB" w14:textId="77777777" w:rsidR="006C746B" w:rsidRDefault="002A59A5">
      <w:pPr>
        <w:spacing w:line="600" w:lineRule="auto"/>
        <w:ind w:firstLine="720"/>
        <w:jc w:val="both"/>
        <w:rPr>
          <w:rFonts w:eastAsia="Times New Roman"/>
          <w:szCs w:val="24"/>
        </w:rPr>
      </w:pPr>
      <w:r>
        <w:rPr>
          <w:rFonts w:eastAsia="Times New Roman"/>
          <w:szCs w:val="24"/>
        </w:rPr>
        <w:t>Ένα σχέδιο υπήρχε</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 πώς θα καταλάβετε την εξουσία. Η περιθωριοποίηση του ΠΑΣΟΚ, η προσέλκυση όσο το δυνατόν περισσότερων ψηφοφόρων του που το εμπιστεύθηκαν στο παρελθ</w:t>
      </w:r>
      <w:r>
        <w:rPr>
          <w:rFonts w:eastAsia="Times New Roman"/>
          <w:szCs w:val="24"/>
        </w:rPr>
        <w:t xml:space="preserve">όν, ήταν πραγματικά το σχέδιό σας. Ήταν μία επιχείρηση στηριγμένη σε ψέματα, σε δημαγωγία, σε ψεύτικα διλήμματα. </w:t>
      </w:r>
    </w:p>
    <w:p w14:paraId="7548F8CC" w14:textId="77777777" w:rsidR="006C746B" w:rsidRDefault="002A59A5">
      <w:pPr>
        <w:spacing w:line="600" w:lineRule="auto"/>
        <w:ind w:firstLine="720"/>
        <w:jc w:val="both"/>
        <w:rPr>
          <w:rFonts w:eastAsia="Times New Roman"/>
          <w:szCs w:val="24"/>
        </w:rPr>
      </w:pPr>
      <w:r>
        <w:rPr>
          <w:rFonts w:eastAsia="Times New Roman"/>
          <w:szCs w:val="24"/>
        </w:rPr>
        <w:lastRenderedPageBreak/>
        <w:t>Ο κ. Τσίπρας</w:t>
      </w:r>
      <w:r>
        <w:rPr>
          <w:rFonts w:eastAsia="Times New Roman"/>
          <w:szCs w:val="24"/>
        </w:rPr>
        <w:t>,</w:t>
      </w:r>
      <w:r>
        <w:rPr>
          <w:rFonts w:eastAsia="Times New Roman"/>
          <w:szCs w:val="24"/>
        </w:rPr>
        <w:t xml:space="preserve"> γνώριζε από την αρχή ότι οι εξαγγελίες του δεν μπορούσαν να πραγματοποιηθούν. Πραγματικά</w:t>
      </w:r>
      <w:r>
        <w:rPr>
          <w:rFonts w:eastAsia="Times New Roman"/>
          <w:szCs w:val="24"/>
        </w:rPr>
        <w:t>,</w:t>
      </w:r>
      <w:r>
        <w:rPr>
          <w:rFonts w:eastAsia="Times New Roman"/>
          <w:szCs w:val="24"/>
        </w:rPr>
        <w:t xml:space="preserve"> πιστεύω ότι γνώριζε ότι δεν μπορούσε ν</w:t>
      </w:r>
      <w:r>
        <w:rPr>
          <w:rFonts w:eastAsia="Times New Roman"/>
          <w:szCs w:val="24"/>
        </w:rPr>
        <w:t>α κ</w:t>
      </w:r>
      <w:r w:rsidRPr="004B1D07">
        <w:rPr>
          <w:rFonts w:eastAsia="Times New Roman"/>
          <w:szCs w:val="24"/>
        </w:rPr>
        <w:t xml:space="preserve">αταργήσει το μνημόνιο με έναν νόμο και ένα άρθρο </w:t>
      </w:r>
      <w:r w:rsidRPr="004B1D07">
        <w:rPr>
          <w:rFonts w:eastAsia="Times New Roman"/>
          <w:szCs w:val="24"/>
        </w:rPr>
        <w:t>κ</w:t>
      </w:r>
      <w:r w:rsidRPr="004B1D07">
        <w:rPr>
          <w:rFonts w:eastAsia="Times New Roman"/>
          <w:szCs w:val="24"/>
        </w:rPr>
        <w:t>αι τα γνωρίζατε όλα αυτά από την πρώτη στιγμή</w:t>
      </w:r>
      <w:r w:rsidRPr="002A11BF">
        <w:rPr>
          <w:rFonts w:eastAsia="Times New Roman"/>
          <w:color w:val="FF0000"/>
          <w:szCs w:val="24"/>
        </w:rPr>
        <w:t xml:space="preserve">. </w:t>
      </w:r>
    </w:p>
    <w:p w14:paraId="7548F8CD" w14:textId="77777777" w:rsidR="006C746B" w:rsidRDefault="002A59A5">
      <w:pPr>
        <w:spacing w:line="600" w:lineRule="auto"/>
        <w:ind w:firstLine="720"/>
        <w:jc w:val="both"/>
        <w:rPr>
          <w:rFonts w:eastAsia="Times New Roman"/>
          <w:szCs w:val="24"/>
        </w:rPr>
      </w:pPr>
      <w:r>
        <w:rPr>
          <w:rFonts w:eastAsia="Times New Roman"/>
          <w:szCs w:val="24"/>
        </w:rPr>
        <w:t>Γνωρίζατε, επίσης, ότι θα ήταν προς το συμφέρον της χώρας κι εμείς σας το λέγαμε συνέχεια –και χαίρομαι που, τουλάχιστον, ο κ. Δραγασάκης το αναγνώρισε-«κλ</w:t>
      </w:r>
      <w:r>
        <w:rPr>
          <w:rFonts w:eastAsia="Times New Roman"/>
          <w:szCs w:val="24"/>
        </w:rPr>
        <w:t>είστε τη συμφωνία όσο το δυνατόν πιο σύντομα». Εγώ</w:t>
      </w:r>
      <w:r>
        <w:rPr>
          <w:rFonts w:eastAsia="Times New Roman"/>
          <w:szCs w:val="24"/>
        </w:rPr>
        <w:t>,</w:t>
      </w:r>
      <w:r>
        <w:rPr>
          <w:rFonts w:eastAsia="Times New Roman"/>
          <w:szCs w:val="24"/>
        </w:rPr>
        <w:t xml:space="preserve"> στην πρώτη μου ομιλία ως Κοινοβουλευτικός Εκπρόσωπος</w:t>
      </w:r>
      <w:r>
        <w:rPr>
          <w:rFonts w:eastAsia="Times New Roman"/>
          <w:szCs w:val="24"/>
        </w:rPr>
        <w:t>,</w:t>
      </w:r>
      <w:r>
        <w:rPr>
          <w:rFonts w:eastAsia="Times New Roman"/>
          <w:szCs w:val="24"/>
        </w:rPr>
        <w:t xml:space="preserve"> σας το έλεγα. Όμως, βέβαια</w:t>
      </w:r>
      <w:r>
        <w:rPr>
          <w:rFonts w:eastAsia="Times New Roman"/>
          <w:szCs w:val="24"/>
        </w:rPr>
        <w:t>,</w:t>
      </w:r>
      <w:r>
        <w:rPr>
          <w:rFonts w:eastAsia="Times New Roman"/>
          <w:szCs w:val="24"/>
        </w:rPr>
        <w:t xml:space="preserve"> αν το κάνατε αυτό, θα αιφνιδιάζατε τους ψηφοφόρους σας, οι οποίοι σας εμπιστεύθηκαν. Και γι’ αυτό επιλέξατε αυτή τη μακρόσ</w:t>
      </w:r>
      <w:r>
        <w:rPr>
          <w:rFonts w:eastAsia="Times New Roman"/>
          <w:szCs w:val="24"/>
        </w:rPr>
        <w:t>υρτη διαπραγμάτευση, εξαιρετικά χρήσιμη πολιτικά για εσάς, εξαιρετικά καταστροφική για τον ελληνικό λαό.</w:t>
      </w:r>
    </w:p>
    <w:p w14:paraId="7548F8CE" w14:textId="77777777" w:rsidR="006C746B" w:rsidRDefault="002A59A5">
      <w:pPr>
        <w:spacing w:line="600" w:lineRule="auto"/>
        <w:ind w:firstLine="720"/>
        <w:jc w:val="both"/>
        <w:rPr>
          <w:rFonts w:eastAsia="Times New Roman"/>
          <w:szCs w:val="24"/>
        </w:rPr>
      </w:pPr>
      <w:r>
        <w:rPr>
          <w:rFonts w:eastAsia="Times New Roman"/>
          <w:szCs w:val="24"/>
        </w:rPr>
        <w:t>Απορρίψατε ένα σχέδιο της προηγούμενης κυβέρνησης, το οποίο είχε αρχίσει να φέρνει αποτελέσματα. Προκαλέσατε αχρείαστες εκλογές, καταστρατηγώντας το πν</w:t>
      </w:r>
      <w:r>
        <w:rPr>
          <w:rFonts w:eastAsia="Times New Roman"/>
          <w:szCs w:val="24"/>
        </w:rPr>
        <w:t xml:space="preserve">εύμα του Συντάγματος. Και τώρα, </w:t>
      </w:r>
      <w:r>
        <w:rPr>
          <w:rFonts w:eastAsia="Times New Roman"/>
          <w:szCs w:val="24"/>
        </w:rPr>
        <w:lastRenderedPageBreak/>
        <w:t xml:space="preserve">άκουγα τον κ. Τσίπρα να κόπτεται για την αποσύνδεση της εκλογής του Προέδρου της Δημοκρατίας από τη διάλυση της Βουλής. Είναι, τουλάχιστον, ειρωνικό! Ποιον κοροϊδεύετε, επιτέλους; </w:t>
      </w:r>
    </w:p>
    <w:p w14:paraId="7548F8CF" w14:textId="77777777" w:rsidR="006C746B" w:rsidRDefault="002A59A5">
      <w:pPr>
        <w:spacing w:line="600" w:lineRule="auto"/>
        <w:ind w:firstLine="720"/>
        <w:jc w:val="center"/>
        <w:rPr>
          <w:rFonts w:eastAsia="Times New Roman"/>
          <w:szCs w:val="24"/>
        </w:rPr>
      </w:pPr>
      <w:r>
        <w:rPr>
          <w:rFonts w:eastAsia="Times New Roman"/>
          <w:szCs w:val="24"/>
        </w:rPr>
        <w:t xml:space="preserve">(Χειροκροτήματα από την πτέρυγα της Νέας </w:t>
      </w:r>
      <w:r>
        <w:rPr>
          <w:rFonts w:eastAsia="Times New Roman"/>
          <w:szCs w:val="24"/>
        </w:rPr>
        <w:t>Δημοκρατίας)</w:t>
      </w:r>
    </w:p>
    <w:p w14:paraId="7548F8D0" w14:textId="77777777" w:rsidR="006C746B" w:rsidRDefault="002A59A5">
      <w:pPr>
        <w:spacing w:line="600" w:lineRule="auto"/>
        <w:ind w:firstLine="720"/>
        <w:jc w:val="both"/>
        <w:rPr>
          <w:rFonts w:eastAsia="Times New Roman"/>
          <w:szCs w:val="24"/>
        </w:rPr>
      </w:pPr>
      <w:r>
        <w:rPr>
          <w:rFonts w:eastAsia="Times New Roman"/>
          <w:szCs w:val="24"/>
        </w:rPr>
        <w:t>Ανακόψατε την αναπτυξιακή πορεία της χώρας</w:t>
      </w:r>
      <w:r>
        <w:rPr>
          <w:rFonts w:eastAsia="Times New Roman"/>
          <w:szCs w:val="24"/>
        </w:rPr>
        <w:t>,</w:t>
      </w:r>
      <w:r>
        <w:rPr>
          <w:rFonts w:eastAsia="Times New Roman"/>
          <w:szCs w:val="24"/>
        </w:rPr>
        <w:t xml:space="preserve"> υποσχόμενοι μια λύση, η οποία υπήρχε μόνο στο φαντασιακό σας υποσυνείδητο. </w:t>
      </w:r>
    </w:p>
    <w:p w14:paraId="7548F8D1" w14:textId="77777777" w:rsidR="006C746B" w:rsidRDefault="002A59A5">
      <w:pPr>
        <w:spacing w:line="600" w:lineRule="auto"/>
        <w:ind w:firstLine="720"/>
        <w:jc w:val="both"/>
        <w:rPr>
          <w:rFonts w:eastAsia="Times New Roman"/>
          <w:szCs w:val="24"/>
        </w:rPr>
      </w:pPr>
      <w:r>
        <w:rPr>
          <w:rFonts w:eastAsia="Times New Roman"/>
          <w:szCs w:val="24"/>
        </w:rPr>
        <w:t xml:space="preserve">Θα επιχειρήσω να συνοψίσω σε έξι σημεία την πορεία σας τους πρώτους εννέα μήνες του 2015. Αχαλίνωτα ψέματα και ανυπόστατες </w:t>
      </w:r>
      <w:r>
        <w:rPr>
          <w:rFonts w:eastAsia="Times New Roman"/>
          <w:szCs w:val="24"/>
        </w:rPr>
        <w:t>υποσχέσεις</w:t>
      </w:r>
      <w:r>
        <w:rPr>
          <w:rFonts w:eastAsia="Times New Roman"/>
          <w:szCs w:val="24"/>
        </w:rPr>
        <w:t>,</w:t>
      </w:r>
      <w:r>
        <w:rPr>
          <w:rFonts w:eastAsia="Times New Roman"/>
          <w:szCs w:val="24"/>
        </w:rPr>
        <w:t xml:space="preserve"> για να κερδίσετε εκλογές. Εξάντληση του χρόνου της διαπραγμάτευσης, ώστε να βρεθούμε τελικά, όπως το ομολογήσατε, με την πλάτη στον τοίχο, προ του αμείλικτου διλήμματος «εντός ή εκτός ευρώ». Δημοψήφισμα –τρίτο στάδιο- για να δραματοποιηθεί η κα</w:t>
      </w:r>
      <w:r>
        <w:rPr>
          <w:rFonts w:eastAsia="Times New Roman"/>
          <w:szCs w:val="24"/>
        </w:rPr>
        <w:lastRenderedPageBreak/>
        <w:t>τάσταση και να αιτιολογηθεί η αναστροφή πορείας. Πλήρης συνθηκολόγηση, υπογραφή του τρίτου μνημονίου και υπερψήφισή του, στηριζόμενοι στην πατριωτική ευαισθησία αυτής της παράταξης και των υπόλοιπων κομμάτων της Αντιπολίτευσης, που κράτησαν όρθια τη χώρα.</w:t>
      </w:r>
    </w:p>
    <w:p w14:paraId="7548F8D2" w14:textId="77777777" w:rsidR="006C746B" w:rsidRDefault="002A59A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548F8D3"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Και βέβαια</w:t>
      </w:r>
      <w:r>
        <w:rPr>
          <w:rFonts w:eastAsia="Times New Roman"/>
          <w:szCs w:val="24"/>
        </w:rPr>
        <w:t>,</w:t>
      </w:r>
      <w:r>
        <w:rPr>
          <w:rFonts w:eastAsia="Times New Roman"/>
          <w:szCs w:val="24"/>
        </w:rPr>
        <w:t xml:space="preserve"> να μην αμελήσω και το έκτο στάδιο, τις αιφνιδιαστικές εκλογές. Γιατί άραγε; Για να απαλλαγείτε από τους εσωκομματικούς σας αντιπάλους</w:t>
      </w:r>
      <w:r>
        <w:rPr>
          <w:rFonts w:eastAsia="Times New Roman"/>
          <w:szCs w:val="24"/>
        </w:rPr>
        <w:t>,</w:t>
      </w:r>
      <w:r>
        <w:rPr>
          <w:rFonts w:eastAsia="Times New Roman"/>
          <w:szCs w:val="24"/>
        </w:rPr>
        <w:t xml:space="preserve"> που δεν μπόρεσαν να σας παρακολουθήσουν στην κυβίστηση </w:t>
      </w:r>
      <w:r>
        <w:rPr>
          <w:rFonts w:eastAsia="Times New Roman"/>
          <w:szCs w:val="24"/>
        </w:rPr>
        <w:t>ή μήπως</w:t>
      </w:r>
      <w:r>
        <w:rPr>
          <w:rFonts w:eastAsia="Times New Roman"/>
          <w:szCs w:val="24"/>
        </w:rPr>
        <w:t>,</w:t>
      </w:r>
      <w:r>
        <w:rPr>
          <w:rFonts w:eastAsia="Times New Roman"/>
          <w:szCs w:val="24"/>
        </w:rPr>
        <w:t xml:space="preserve"> για να παραγραφούν ενδεχόμενες ποινικές ευθύνες</w:t>
      </w:r>
      <w:r>
        <w:rPr>
          <w:rFonts w:eastAsia="Times New Roman"/>
          <w:szCs w:val="24"/>
        </w:rPr>
        <w:t>,</w:t>
      </w:r>
      <w:r>
        <w:rPr>
          <w:rFonts w:eastAsia="Times New Roman"/>
          <w:szCs w:val="24"/>
        </w:rPr>
        <w:t xml:space="preserve"> που θα βάραιναν την Κυβέρνηση για τους χειρισμούς του πρώτου εξαμήνου;</w:t>
      </w:r>
    </w:p>
    <w:p w14:paraId="7548F8D4"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Κυρίες και κύριοι συνάδελφοι, όπως και εάν το δει κανείς, το αποτέλεσμα των πρώτων έξι μηνών της διακυβέρνησής σας ήταν καταστρ</w:t>
      </w:r>
      <w:r>
        <w:rPr>
          <w:rFonts w:eastAsia="Times New Roman"/>
          <w:szCs w:val="24"/>
        </w:rPr>
        <w:t xml:space="preserve">οφικό. Η χώρα βρέθηκε με την πλάτη στον τοίχο, αντιμέτωπη με </w:t>
      </w:r>
      <w:r>
        <w:rPr>
          <w:rFonts w:eastAsia="Times New Roman"/>
          <w:szCs w:val="24"/>
        </w:rPr>
        <w:lastRenderedPageBreak/>
        <w:t>πιεστικές διαρκώς αυξανόμενες χρηματοδοτικές ανάγκες, με διευρυμένο δημοσιονομικό κενό, σε συνθήκες ύφεσης και χρηματοπιστωτικής ασφυξίας, με κλειστές τράπεζες και χωρίς ευρωπαϊκό μηχανισμό στήρι</w:t>
      </w:r>
      <w:r>
        <w:rPr>
          <w:rFonts w:eastAsia="Times New Roman"/>
          <w:szCs w:val="24"/>
        </w:rPr>
        <w:t>ξης, χωρίς χρόνο και</w:t>
      </w:r>
      <w:r>
        <w:rPr>
          <w:rFonts w:eastAsia="Times New Roman"/>
          <w:szCs w:val="24"/>
        </w:rPr>
        <w:t>,</w:t>
      </w:r>
      <w:r>
        <w:rPr>
          <w:rFonts w:eastAsia="Times New Roman"/>
          <w:szCs w:val="24"/>
        </w:rPr>
        <w:t xml:space="preserve"> όπως απεδείχθη τελικά</w:t>
      </w:r>
      <w:r>
        <w:rPr>
          <w:rFonts w:eastAsia="Times New Roman"/>
          <w:szCs w:val="24"/>
        </w:rPr>
        <w:t>,</w:t>
      </w:r>
      <w:r>
        <w:rPr>
          <w:rFonts w:eastAsia="Times New Roman"/>
          <w:szCs w:val="24"/>
        </w:rPr>
        <w:t xml:space="preserve"> χωρίς συμμάχους. </w:t>
      </w:r>
    </w:p>
    <w:p w14:paraId="7548F8D5"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Και υπό αυτήν την πίεση</w:t>
      </w:r>
      <w:r>
        <w:rPr>
          <w:rFonts w:eastAsia="Times New Roman"/>
          <w:szCs w:val="24"/>
        </w:rPr>
        <w:t>,</w:t>
      </w:r>
      <w:r>
        <w:rPr>
          <w:rFonts w:eastAsia="Times New Roman"/>
          <w:szCs w:val="24"/>
        </w:rPr>
        <w:t xml:space="preserve"> τελικά η Κυβέρνηση κατέληξε στην υπογραφή του τρίτου μνημονίου, αποτέλεσμα αναμφισβήτητα επώδυνο, αλλά σίγουρα πιο επώδυνο απ’ ότι θα μπορούσε να είχε επιτευχθεί πριν τ</w:t>
      </w:r>
      <w:r>
        <w:rPr>
          <w:rFonts w:eastAsia="Times New Roman"/>
          <w:szCs w:val="24"/>
        </w:rPr>
        <w:t>ην διεξαγωγή του δημοψηφίσματος και σίγουρα</w:t>
      </w:r>
      <w:r>
        <w:rPr>
          <w:rFonts w:eastAsia="Times New Roman"/>
          <w:szCs w:val="24"/>
        </w:rPr>
        <w:t>,</w:t>
      </w:r>
      <w:r>
        <w:rPr>
          <w:rFonts w:eastAsia="Times New Roman"/>
          <w:szCs w:val="24"/>
        </w:rPr>
        <w:t xml:space="preserve"> ακόμα πιο επώδυνο</w:t>
      </w:r>
      <w:r>
        <w:rPr>
          <w:rFonts w:eastAsia="Times New Roman"/>
          <w:szCs w:val="24"/>
        </w:rPr>
        <w:t>,</w:t>
      </w:r>
      <w:r>
        <w:rPr>
          <w:rFonts w:eastAsia="Times New Roman"/>
          <w:szCs w:val="24"/>
        </w:rPr>
        <w:t xml:space="preserve"> εάν είχατε επιλέξει να ολοκληρώσετε τη διαπραγμάτευση στους πρώτους δύο μήνες της διακυβέρνησής σας.</w:t>
      </w:r>
    </w:p>
    <w:p w14:paraId="7548F8D6"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Το δημοψήφισμα-παρωδία της 5ης Ιουλίου ήταν αυτό που σας ανάγκασε τελικά να υπογράψετε το τ</w:t>
      </w:r>
      <w:r>
        <w:rPr>
          <w:rFonts w:eastAsia="Times New Roman"/>
          <w:szCs w:val="24"/>
        </w:rPr>
        <w:t>ρίτο μνημόνιο. Ήταν ένα άλλοθι</w:t>
      </w:r>
      <w:r>
        <w:rPr>
          <w:rFonts w:eastAsia="Times New Roman"/>
          <w:szCs w:val="24"/>
        </w:rPr>
        <w:t>,</w:t>
      </w:r>
      <w:r>
        <w:rPr>
          <w:rFonts w:eastAsia="Times New Roman"/>
          <w:szCs w:val="24"/>
        </w:rPr>
        <w:t xml:space="preserve"> για να μπορέσει να ξεφύγει ο κ. Τσίπρας από τον ορυμαγδό των ψεύτικων προεκλογικών του υποσχέσεων.</w:t>
      </w:r>
    </w:p>
    <w:p w14:paraId="7548F8D7"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lastRenderedPageBreak/>
        <w:t xml:space="preserve">Και το δημοψήφισμα, κυρίες και κύριοι, ήταν αυτό το οποίο έκλεισε τις τράπεζες, που προκάλεσε τον πανικό, τις ουρές στα ΑΤΜ, </w:t>
      </w:r>
      <w:r>
        <w:rPr>
          <w:rFonts w:eastAsia="Times New Roman"/>
          <w:szCs w:val="24"/>
        </w:rPr>
        <w:t>αυτό που τρομοκράτησε, φόβισε και γονάτισε τελικά τις Ελληνίδες και τους Έλληνες. Και το γνωρίζατε ότι ακριβώς αυτό θα συμβεί.</w:t>
      </w:r>
    </w:p>
    <w:p w14:paraId="7548F8D8" w14:textId="77777777" w:rsidR="006C746B" w:rsidRDefault="002A59A5">
      <w:pPr>
        <w:tabs>
          <w:tab w:val="left" w:pos="3695"/>
        </w:tabs>
        <w:spacing w:line="600" w:lineRule="auto"/>
        <w:ind w:firstLine="720"/>
        <w:jc w:val="center"/>
        <w:rPr>
          <w:rFonts w:eastAsia="Times New Roman"/>
          <w:szCs w:val="24"/>
        </w:rPr>
      </w:pPr>
      <w:r>
        <w:rPr>
          <w:rFonts w:eastAsia="Times New Roman"/>
          <w:szCs w:val="24"/>
        </w:rPr>
        <w:t>(Θόρυβος από την πτέρυγα του ΣΥΡΙΖΑ)</w:t>
      </w:r>
    </w:p>
    <w:p w14:paraId="7548F8D9" w14:textId="77777777" w:rsidR="006C746B" w:rsidRDefault="002A59A5">
      <w:pPr>
        <w:tabs>
          <w:tab w:val="left" w:pos="3695"/>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Ησυχία παρακαλώ.</w:t>
      </w:r>
    </w:p>
    <w:p w14:paraId="7548F8DA" w14:textId="77777777" w:rsidR="006C746B" w:rsidRDefault="002A59A5">
      <w:pPr>
        <w:tabs>
          <w:tab w:val="left" w:pos="3695"/>
        </w:tabs>
        <w:spacing w:line="600" w:lineRule="auto"/>
        <w:ind w:firstLine="720"/>
        <w:jc w:val="both"/>
        <w:rPr>
          <w:rFonts w:eastAsia="Times New Roman"/>
          <w:szCs w:val="24"/>
        </w:rPr>
      </w:pPr>
      <w:r>
        <w:rPr>
          <w:rFonts w:eastAsia="Times New Roman"/>
          <w:b/>
          <w:szCs w:val="24"/>
        </w:rPr>
        <w:t>ΚΥΡΙΑΚΟΣ ΜΗΤΣΟΤΑΚΗΣ (Πρόεδρος της Νέας Δημοκρα</w:t>
      </w:r>
      <w:r>
        <w:rPr>
          <w:rFonts w:eastAsia="Times New Roman"/>
          <w:b/>
          <w:szCs w:val="24"/>
        </w:rPr>
        <w:t>τίας):</w:t>
      </w:r>
      <w:r>
        <w:rPr>
          <w:rFonts w:eastAsia="Times New Roman"/>
          <w:szCs w:val="24"/>
        </w:rPr>
        <w:t xml:space="preserve"> Ξέρετε, όμως, έχω την εντύπωση ότι για εσάς, κύριοι της Πλειοψηφίας,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δεν ήταν πρόβλημα. Σκεφτήκατε κυνικά. Κάποιος που παίρνει τον μισθό του και την σύνταξή του δεν θα στεναχωρηθεί ιδιαίτερα από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Μόνο που παρα</w:t>
      </w:r>
      <w:r>
        <w:rPr>
          <w:rFonts w:eastAsia="Times New Roman"/>
          <w:szCs w:val="24"/>
        </w:rPr>
        <w:t>γνωρίσατε ότι με αυτόν τον τρόπο διαλύσατε την παραγωγική οικονομία και οδηγήσατε δεκάδες χιλιάδες ανθρώπων στην ανεργία. Και αυτή είναι η μοίρα που επιφυλάσσετε</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στον ελληνικό λαό: </w:t>
      </w:r>
      <w:r>
        <w:rPr>
          <w:rFonts w:eastAsia="Times New Roman"/>
          <w:szCs w:val="24"/>
        </w:rPr>
        <w:t>Η</w:t>
      </w:r>
      <w:r>
        <w:rPr>
          <w:rFonts w:eastAsia="Times New Roman"/>
          <w:szCs w:val="24"/>
        </w:rPr>
        <w:t xml:space="preserve"> διαρκής φτωχοποίηση.</w:t>
      </w:r>
    </w:p>
    <w:p w14:paraId="7548F8DB" w14:textId="77777777" w:rsidR="006C746B" w:rsidRDefault="002A59A5">
      <w:pPr>
        <w:tabs>
          <w:tab w:val="left" w:pos="3695"/>
        </w:tabs>
        <w:spacing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7548F8DC"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 xml:space="preserve">Για </w:t>
      </w:r>
      <w:r>
        <w:rPr>
          <w:rFonts w:eastAsia="Times New Roman"/>
          <w:szCs w:val="24"/>
        </w:rPr>
        <w:t>προσέξτε, λοιπόν, κυρίες και κύριοι συνάδελφοι, αντί να φωνασκείτε, την αλληλουχία των γεγονότων. Και θέλω εδώ λίγο την προσοχή σας, όπως και των Υπουργών.</w:t>
      </w:r>
    </w:p>
    <w:p w14:paraId="7548F8DD"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Πότε πάρθηκε η απόφαση για το δημοψήφισμα; Στο Υπουργικό Συμβούλιο της 26ης Ιουνίου του 2015. Πότε τ</w:t>
      </w:r>
      <w:r>
        <w:rPr>
          <w:rFonts w:eastAsia="Times New Roman"/>
          <w:szCs w:val="24"/>
        </w:rPr>
        <w:t xml:space="preserve">οποθετήθηκε το δημοψήφισμα ως ημερομηνία; Ποια ημερομηνία καθορίστηκε; Η 5η Ιουλίου, πέντε μέρες μετά την εκπνοή του προγράμματος της δανειακής στήριξης. </w:t>
      </w:r>
    </w:p>
    <w:p w14:paraId="7548F8DE"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Γνωρίζατε πολύ καλά ότι η απόφασή σας έβγαζε τη χώρα εκτός προγράμματος. Και ξέρατε πολύ καλά ότι από</w:t>
      </w:r>
      <w:r>
        <w:rPr>
          <w:rFonts w:eastAsia="Times New Roman"/>
          <w:szCs w:val="24"/>
        </w:rPr>
        <w:t xml:space="preserve"> εκείνη τη στιγμή η Ευρωπαϊκή Κεντρική Τράπεζα ήταν υποχρεωμένη να διακόψει τη χορήγηση της έκτακτης βοήθειας του </w:t>
      </w:r>
      <w:r>
        <w:rPr>
          <w:rFonts w:eastAsia="Times New Roman"/>
          <w:szCs w:val="24"/>
          <w:lang w:val="en-US"/>
        </w:rPr>
        <w:t>ELA</w:t>
      </w:r>
      <w:r>
        <w:rPr>
          <w:rFonts w:eastAsia="Times New Roman"/>
          <w:szCs w:val="24"/>
        </w:rPr>
        <w:t xml:space="preserve"> προς τις ελληνικές τράπεζες και αυτό θα είχε </w:t>
      </w:r>
      <w:r>
        <w:rPr>
          <w:rFonts w:eastAsia="Times New Roman"/>
          <w:szCs w:val="24"/>
        </w:rPr>
        <w:t xml:space="preserve">ως </w:t>
      </w:r>
      <w:r>
        <w:rPr>
          <w:rFonts w:eastAsia="Times New Roman"/>
          <w:szCs w:val="24"/>
        </w:rPr>
        <w:t xml:space="preserve">αναπόφευκτο αποτέλεσμα να κλείσουν οι τράπεζες και να επιβληθούν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p>
    <w:p w14:paraId="7548F8DF"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lastRenderedPageBreak/>
        <w:t>Για να</w:t>
      </w:r>
      <w:r>
        <w:rPr>
          <w:rFonts w:eastAsia="Times New Roman"/>
          <w:szCs w:val="24"/>
        </w:rPr>
        <w:t xml:space="preserve"> δούμε, λοιπόν. Δεν πήγατε, κύριε Δραγασάκη, μαζί με τον κ. Τσακαλώτο στις 27 Ιουνίου του 2015 στον κ. Ντράγκι; Και τι είπατε μετά; Το αποκαλύψατε σε συνέντευξή σας στην «Κ</w:t>
      </w:r>
      <w:r>
        <w:rPr>
          <w:rFonts w:eastAsia="Times New Roman"/>
          <w:szCs w:val="24"/>
        </w:rPr>
        <w:t>ΑΘΗΜΕΡΙΝΗ</w:t>
      </w:r>
      <w:r>
        <w:rPr>
          <w:rFonts w:eastAsia="Times New Roman"/>
          <w:szCs w:val="24"/>
        </w:rPr>
        <w:t>» στις 24</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2016. Συζητήσατε –εκ των υστέρων τα είπατε- για την επιβολή </w:t>
      </w:r>
      <w:r>
        <w:rPr>
          <w:rFonts w:eastAsia="Times New Roman"/>
          <w:szCs w:val="24"/>
        </w:rPr>
        <w:t>ελέγχων στη</w:t>
      </w:r>
      <w:r>
        <w:rPr>
          <w:rFonts w:eastAsia="Times New Roman"/>
          <w:szCs w:val="24"/>
        </w:rPr>
        <w:t>ν</w:t>
      </w:r>
      <w:r>
        <w:rPr>
          <w:rFonts w:eastAsia="Times New Roman"/>
          <w:szCs w:val="24"/>
        </w:rPr>
        <w:t xml:space="preserve"> κίνηση κεφαλαίων και ζητήσατε βοήθεια</w:t>
      </w:r>
      <w:r>
        <w:rPr>
          <w:rFonts w:eastAsia="Times New Roman"/>
          <w:szCs w:val="24"/>
        </w:rPr>
        <w:t>,</w:t>
      </w:r>
      <w:r>
        <w:rPr>
          <w:rFonts w:eastAsia="Times New Roman"/>
          <w:szCs w:val="24"/>
        </w:rPr>
        <w:t xml:space="preserve"> ώστε αυτό να γίνει με τρόπο ομαλό και αναστρέψιμο. </w:t>
      </w:r>
    </w:p>
    <w:p w14:paraId="7548F8E0"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t>Και τι μας είπε ο έτερος πρωταγωνιστής της κρίσης –θα επανέλθω σε αυτόν- κ. Βαρουφάκης; Τι μας αποκάλυψε στις 2</w:t>
      </w:r>
      <w:r>
        <w:rPr>
          <w:rFonts w:eastAsia="Times New Roman"/>
          <w:szCs w:val="24"/>
        </w:rPr>
        <w:t>-</w:t>
      </w:r>
      <w:r>
        <w:rPr>
          <w:rFonts w:eastAsia="Times New Roman"/>
          <w:szCs w:val="24"/>
        </w:rPr>
        <w:t>7</w:t>
      </w:r>
      <w:r>
        <w:rPr>
          <w:rFonts w:eastAsia="Times New Roman"/>
          <w:szCs w:val="24"/>
        </w:rPr>
        <w:t>-</w:t>
      </w:r>
      <w:r>
        <w:rPr>
          <w:rFonts w:eastAsia="Times New Roman"/>
          <w:szCs w:val="24"/>
        </w:rPr>
        <w:t>2015 για εκείνη την τραυματική συνομιλ</w:t>
      </w:r>
      <w:r>
        <w:rPr>
          <w:rFonts w:eastAsia="Times New Roman"/>
          <w:szCs w:val="24"/>
        </w:rPr>
        <w:t>ία στην πρώτη συνάντηση</w:t>
      </w:r>
      <w:r>
        <w:rPr>
          <w:rFonts w:eastAsia="Times New Roman"/>
          <w:szCs w:val="24"/>
        </w:rPr>
        <w:t>,</w:t>
      </w:r>
      <w:r>
        <w:rPr>
          <w:rFonts w:eastAsia="Times New Roman"/>
          <w:szCs w:val="24"/>
        </w:rPr>
        <w:t xml:space="preserve"> που είχε σε ζωντανή μετάδοση με τον κ. Ντάισεμπλουμ; Ότι είχε επισημάνει τότε ο Πρόεδρος του </w:t>
      </w:r>
      <w:r>
        <w:rPr>
          <w:rFonts w:eastAsia="Times New Roman"/>
          <w:szCs w:val="24"/>
          <w:lang w:val="en-US"/>
        </w:rPr>
        <w:t>Eurogroup</w:t>
      </w:r>
      <w:r>
        <w:rPr>
          <w:rFonts w:eastAsia="Times New Roman"/>
          <w:szCs w:val="24"/>
        </w:rPr>
        <w:t xml:space="preserve"> πως</w:t>
      </w:r>
      <w:r>
        <w:rPr>
          <w:rFonts w:eastAsia="Times New Roman"/>
          <w:szCs w:val="24"/>
        </w:rPr>
        <w:t>,</w:t>
      </w:r>
      <w:r>
        <w:rPr>
          <w:rFonts w:eastAsia="Times New Roman"/>
          <w:szCs w:val="24"/>
        </w:rPr>
        <w:t xml:space="preserve"> χωρίς μνημόνιο</w:t>
      </w:r>
      <w:r>
        <w:rPr>
          <w:rFonts w:eastAsia="Times New Roman"/>
          <w:szCs w:val="24"/>
        </w:rPr>
        <w:t>,</w:t>
      </w:r>
      <w:r>
        <w:rPr>
          <w:rFonts w:eastAsia="Times New Roman"/>
          <w:szCs w:val="24"/>
        </w:rPr>
        <w:t xml:space="preserve"> το πρόγραμμα θα καταρρεύσει και ή θα καταρρεύσουν οι τράπεζες ή θα επιβληθούν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p>
    <w:p w14:paraId="7548F8E1" w14:textId="77777777" w:rsidR="006C746B" w:rsidRDefault="002A59A5">
      <w:pPr>
        <w:tabs>
          <w:tab w:val="left" w:pos="3695"/>
        </w:tabs>
        <w:spacing w:line="600" w:lineRule="auto"/>
        <w:ind w:firstLine="720"/>
        <w:jc w:val="both"/>
        <w:rPr>
          <w:rFonts w:eastAsia="Times New Roman"/>
          <w:szCs w:val="24"/>
        </w:rPr>
      </w:pPr>
      <w:r>
        <w:rPr>
          <w:rFonts w:eastAsia="Times New Roman"/>
          <w:szCs w:val="24"/>
        </w:rPr>
        <w:lastRenderedPageBreak/>
        <w:t xml:space="preserve">Και όταν ο </w:t>
      </w:r>
      <w:r>
        <w:rPr>
          <w:rFonts w:eastAsia="Times New Roman"/>
          <w:szCs w:val="24"/>
        </w:rPr>
        <w:t xml:space="preserve">κ. Βαρουφάκης στην σχετικά πρόσφατη συνέντευξη που έδωσε στον ΣΚΑΙ ερωτήθηκε εάν εκείνη την ώρα που αποφασιζόταν το δημοψήφισμα ήξεραν –δηλαδή ξέρατε- ότι θα κλείσουν οι τράπεζες, απάντησε κατηγορηματικά ότι προφανώς και το ξέρατε. Και την βεβαιότητα αυτή </w:t>
      </w:r>
      <w:r>
        <w:rPr>
          <w:rFonts w:eastAsia="Times New Roman"/>
          <w:szCs w:val="24"/>
        </w:rPr>
        <w:t>ότι χωρίς πρόγραμμα θα κλείσουν οι τράπεζες, μέχρι και ο κ. Γκάλμπρε</w:t>
      </w:r>
      <w:r>
        <w:rPr>
          <w:rFonts w:eastAsia="Times New Roman"/>
          <w:szCs w:val="24"/>
        </w:rPr>
        <w:t>ϊ</w:t>
      </w:r>
      <w:r>
        <w:rPr>
          <w:rFonts w:eastAsia="Times New Roman"/>
          <w:szCs w:val="24"/>
        </w:rPr>
        <w:t>θ</w:t>
      </w:r>
      <w:r>
        <w:rPr>
          <w:rFonts w:eastAsia="Times New Roman"/>
          <w:szCs w:val="24"/>
        </w:rPr>
        <w:t>,</w:t>
      </w:r>
      <w:r>
        <w:rPr>
          <w:rFonts w:eastAsia="Times New Roman"/>
          <w:szCs w:val="24"/>
        </w:rPr>
        <w:t xml:space="preserve"> την είχε επισημάνει σε άρθρο του από τον Φεβρουάριο του 2015.</w:t>
      </w:r>
    </w:p>
    <w:p w14:paraId="7548F8E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νωρίζατε</w:t>
      </w:r>
      <w:r>
        <w:rPr>
          <w:rFonts w:eastAsia="Times New Roman" w:cs="Times New Roman"/>
          <w:szCs w:val="24"/>
        </w:rPr>
        <w:t>, λοιπόν,</w:t>
      </w:r>
      <w:r>
        <w:rPr>
          <w:rFonts w:eastAsia="Times New Roman" w:cs="Times New Roman"/>
          <w:szCs w:val="24"/>
        </w:rPr>
        <w:t xml:space="preserve"> ακριβώς τι θα συμβεί, γνωρίζατε ότι θα κλείσουν οι τράπεζες, γνωρίζατε ότι θα επιβληθούν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w:t>
      </w:r>
      <w:r>
        <w:rPr>
          <w:rFonts w:eastAsia="Times New Roman" w:cs="Times New Roman"/>
          <w:szCs w:val="24"/>
          <w:lang w:val="en-US"/>
        </w:rPr>
        <w:t>ls</w:t>
      </w:r>
      <w:r>
        <w:rPr>
          <w:rFonts w:eastAsia="Times New Roman" w:cs="Times New Roman"/>
          <w:szCs w:val="24"/>
        </w:rPr>
        <w:t xml:space="preserve"> και παρά ταύτα</w:t>
      </w:r>
      <w:r>
        <w:rPr>
          <w:rFonts w:eastAsia="Times New Roman" w:cs="Times New Roman"/>
          <w:szCs w:val="24"/>
        </w:rPr>
        <w:t>,</w:t>
      </w:r>
      <w:r>
        <w:rPr>
          <w:rFonts w:eastAsia="Times New Roman" w:cs="Times New Roman"/>
          <w:szCs w:val="24"/>
        </w:rPr>
        <w:t xml:space="preserve"> προχωρήσατε στο δημοψήφισμα. </w:t>
      </w:r>
    </w:p>
    <w:p w14:paraId="7548F8E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εκ των υστέρων, γνωρίζουμε και κάτι άλλο, δηλαδή, ότι ο κ. Τσίπρας ζήτησε να ετοιμαστεί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Έχω μπλεχτεί λίγο με αυτά τα οποία είπατε, κύριοι Υπουργοί. Ο ίδιος ο κ. Τσίπρας μας είπε ότι ζήτησε </w:t>
      </w:r>
      <w:r>
        <w:rPr>
          <w:rFonts w:eastAsia="Times New Roman" w:cs="Times New Roman"/>
          <w:szCs w:val="24"/>
          <w:lang w:val="en-US"/>
        </w:rPr>
        <w:t>pl</w:t>
      </w:r>
      <w:r>
        <w:rPr>
          <w:rFonts w:eastAsia="Times New Roman" w:cs="Times New Roman"/>
          <w:szCs w:val="24"/>
          <w:lang w:val="en-US"/>
        </w:rPr>
        <w:t>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και «έλαβε» –προσέξτε, χρησιμοποιώ τα δικά του λόγια- «το περιεχόμενο αυτής της μελέτης». </w:t>
      </w:r>
    </w:p>
    <w:p w14:paraId="7548F8E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Κατ’ αρχάς</w:t>
      </w:r>
      <w:r>
        <w:rPr>
          <w:rFonts w:eastAsia="Times New Roman" w:cs="Times New Roman"/>
          <w:szCs w:val="24"/>
        </w:rPr>
        <w:t>,</w:t>
      </w:r>
      <w:r>
        <w:rPr>
          <w:rFonts w:eastAsia="Times New Roman" w:cs="Times New Roman"/>
          <w:szCs w:val="24"/>
        </w:rPr>
        <w:t xml:space="preserve"> αυτήν τη μελέτη δεν θα έπρεπε να τη γνωρίζει ο ελληνικός λαός; Θα την καταθέσετε, επιτέλους, στη Βουλή; Γιατί την κρύβετε από τον ελληνικό λαό αυτήν</w:t>
      </w:r>
      <w:r>
        <w:rPr>
          <w:rFonts w:eastAsia="Times New Roman" w:cs="Times New Roman"/>
          <w:szCs w:val="24"/>
        </w:rPr>
        <w:t xml:space="preserve"> τη μελέτη; Γιατί τέτοια μυστικοπάθεια για το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κύριε Τσίπρα και κύριοι Υπουργοί της Κυβέρνησης; </w:t>
      </w:r>
    </w:p>
    <w:p w14:paraId="7548F8E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βέβαια, εδώ έχω μια εύλογη απορία: Χρειαζόσασταν κάποια μελέτη</w:t>
      </w:r>
      <w:r>
        <w:rPr>
          <w:rFonts w:eastAsia="Times New Roman" w:cs="Times New Roman"/>
          <w:szCs w:val="24"/>
        </w:rPr>
        <w:t>,</w:t>
      </w:r>
      <w:r>
        <w:rPr>
          <w:rFonts w:eastAsia="Times New Roman" w:cs="Times New Roman"/>
          <w:szCs w:val="24"/>
        </w:rPr>
        <w:t xml:space="preserve"> για να αντιληφθείτε ότι μια ασύντακτη έξοδος της Ελλάδας από την Ευρωζώνη θα ισοδυναμούσε με χρεοκοπία; Δεν το γνωρίζατε αυτό; Έπρεπε να ζητήσετε ειδική μελέτη; </w:t>
      </w:r>
      <w:r>
        <w:rPr>
          <w:rFonts w:eastAsia="Times New Roman" w:cs="Times New Roman"/>
          <w:szCs w:val="24"/>
        </w:rPr>
        <w:t>Α</w:t>
      </w:r>
      <w:r>
        <w:rPr>
          <w:rFonts w:eastAsia="Times New Roman" w:cs="Times New Roman"/>
          <w:szCs w:val="24"/>
        </w:rPr>
        <w:t xml:space="preserve">λήθεια, πόσο κοντά, ακριβώς, βρεθήκαμε στην υλοποίηση του περιβόητου σχεδίου </w:t>
      </w:r>
      <w:r>
        <w:rPr>
          <w:rFonts w:eastAsia="Times New Roman" w:cs="Times New Roman"/>
          <w:szCs w:val="24"/>
        </w:rPr>
        <w:t>β</w:t>
      </w:r>
      <w:r>
        <w:rPr>
          <w:rFonts w:eastAsia="Times New Roman" w:cs="Times New Roman"/>
          <w:szCs w:val="24"/>
        </w:rPr>
        <w:t>; Υπήρχε πράγμα</w:t>
      </w:r>
      <w:r>
        <w:rPr>
          <w:rFonts w:eastAsia="Times New Roman" w:cs="Times New Roman"/>
          <w:szCs w:val="24"/>
        </w:rPr>
        <w:t>τι προετοιμασία για παράλληλο νόμισμα, για εναλλακτικό σύστημα πληρωμών; Διότι αυτά ισχυρίζεται ο κ. Βαρουφάκης και ο κ. Γκαλμπρέ</w:t>
      </w:r>
      <w:r>
        <w:rPr>
          <w:rFonts w:eastAsia="Times New Roman" w:cs="Times New Roman"/>
          <w:szCs w:val="24"/>
        </w:rPr>
        <w:t>ϊ</w:t>
      </w:r>
      <w:r>
        <w:rPr>
          <w:rFonts w:eastAsia="Times New Roman" w:cs="Times New Roman"/>
          <w:szCs w:val="24"/>
        </w:rPr>
        <w:t>θ στο βιβλίο τους και μάλιστα</w:t>
      </w:r>
      <w:r>
        <w:rPr>
          <w:rFonts w:eastAsia="Times New Roman" w:cs="Times New Roman"/>
          <w:szCs w:val="24"/>
        </w:rPr>
        <w:t>,</w:t>
      </w:r>
      <w:r>
        <w:rPr>
          <w:rFonts w:eastAsia="Times New Roman" w:cs="Times New Roman"/>
          <w:szCs w:val="24"/>
        </w:rPr>
        <w:t xml:space="preserve"> με εξόχως διαφωτιστικές λεπτομέρειες, που παραπέμπουν σε πραξικοπηματικές μεθοδεύσεις και στη χ</w:t>
      </w:r>
      <w:r>
        <w:rPr>
          <w:rFonts w:eastAsia="Times New Roman" w:cs="Times New Roman"/>
          <w:szCs w:val="24"/>
        </w:rPr>
        <w:t xml:space="preserve">ρήση του Στρατού για την επιβολή της δημόσιας τάξης. </w:t>
      </w:r>
    </w:p>
    <w:p w14:paraId="7548F8E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εν μπορώ να</w:t>
      </w:r>
      <w:r>
        <w:rPr>
          <w:rFonts w:eastAsia="Times New Roman" w:cs="Times New Roman"/>
          <w:szCs w:val="24"/>
        </w:rPr>
        <w:t xml:space="preserve"> </w:t>
      </w:r>
      <w:r>
        <w:rPr>
          <w:rFonts w:eastAsia="Times New Roman" w:cs="Times New Roman"/>
          <w:szCs w:val="24"/>
        </w:rPr>
        <w:t xml:space="preserve">ξεχάσω, κυρίες και κύριοι συνάδελφοι, ότι τρεις ημέρες πριν το δημοψήφισμα ο κ. Τσίπρας επισκέφθηκε τον κ. Καμμένο στο Πεντάγωνο και ο κ. Καμμένος έκανε μία εντυπωσιακή δήλωση. Την </w:t>
      </w:r>
      <w:r>
        <w:rPr>
          <w:rFonts w:eastAsia="Times New Roman" w:cs="Times New Roman"/>
          <w:szCs w:val="24"/>
        </w:rPr>
        <w:t>επαναλαμβάνω, έχει μία αξία. Τότε, ίσως, δεν καταλαβαίναμε ακριβώς τι εννοούσε</w:t>
      </w:r>
      <w:r>
        <w:rPr>
          <w:rFonts w:eastAsia="Times New Roman" w:cs="Times New Roman"/>
          <w:szCs w:val="24"/>
        </w:rPr>
        <w:t>,</w:t>
      </w:r>
      <w:r>
        <w:rPr>
          <w:rFonts w:eastAsia="Times New Roman" w:cs="Times New Roman"/>
          <w:szCs w:val="24"/>
        </w:rPr>
        <w:t xml:space="preserve"> παρ’ ότι την είχαμε στηλιτεύσει και εμείς με ανακοίνωσή μας. Τι είχε πει τότε ο κ. Καμμένος; «Οι Ένοπλες Δυνάμεις της χώρας διασφαλίζουν τη σταθερότητα στο εσωτερικό της χώρας»</w:t>
      </w:r>
      <w:r>
        <w:rPr>
          <w:rFonts w:eastAsia="Times New Roman" w:cs="Times New Roman"/>
          <w:szCs w:val="24"/>
        </w:rPr>
        <w:t>. Θα έπρεπε να γνωρίζετε ότι αυτή είναι δουλειά του Υπουργείου Προστασίας του Πολίτη και όχι των Ενόπλων Δυνάμεων.</w:t>
      </w:r>
    </w:p>
    <w:p w14:paraId="7548F8E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την προαναφερθείσα δήλωση, η οποία βρίσκετα</w:t>
      </w:r>
      <w:r>
        <w:rPr>
          <w:rFonts w:eastAsia="Times New Roman" w:cs="Times New Roman"/>
          <w:szCs w:val="24"/>
        </w:rPr>
        <w:t xml:space="preserve">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548F8E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E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Αν, λοιπόν, υπάρχει έστω και ψήγμα αλήθειας σε αυτούς τους ισχυρισμούς, τότε υπήρχε όντως, κυρίες και κύριοι σ</w:t>
      </w:r>
      <w:r>
        <w:rPr>
          <w:rFonts w:eastAsia="Times New Roman" w:cs="Times New Roman"/>
          <w:szCs w:val="24"/>
        </w:rPr>
        <w:t>υνάδελφοι, σενάριο εκτροπής. Και έρχεστε να μας πείτε τώρα ότι μπορείτε, με ήσυχη τη συνείδησή σας, με ειρωνικά χαμόγελα, να ψηφίσετε κατά της πρότασής μας για τη σύσταση εξεταστικής επιτροπής</w:t>
      </w:r>
      <w:r>
        <w:rPr>
          <w:rFonts w:eastAsia="Times New Roman" w:cs="Times New Roman"/>
          <w:szCs w:val="24"/>
        </w:rPr>
        <w:t>,</w:t>
      </w:r>
      <w:r>
        <w:rPr>
          <w:rFonts w:eastAsia="Times New Roman" w:cs="Times New Roman"/>
          <w:szCs w:val="24"/>
        </w:rPr>
        <w:t xml:space="preserve"> για ένα ζήτημα</w:t>
      </w:r>
      <w:r>
        <w:rPr>
          <w:rFonts w:eastAsia="Times New Roman" w:cs="Times New Roman"/>
          <w:szCs w:val="24"/>
        </w:rPr>
        <w:t>,</w:t>
      </w:r>
      <w:r>
        <w:rPr>
          <w:rFonts w:eastAsia="Times New Roman" w:cs="Times New Roman"/>
          <w:szCs w:val="24"/>
        </w:rPr>
        <w:t xml:space="preserve"> που δεν αφορά μόνο την οικονομία, αλλά αφορά κ</w:t>
      </w:r>
      <w:r>
        <w:rPr>
          <w:rFonts w:eastAsia="Times New Roman" w:cs="Times New Roman"/>
          <w:szCs w:val="24"/>
        </w:rPr>
        <w:t xml:space="preserve">αι την ίδια τη </w:t>
      </w:r>
      <w:r>
        <w:rPr>
          <w:rFonts w:eastAsia="Times New Roman" w:cs="Times New Roman"/>
          <w:szCs w:val="24"/>
        </w:rPr>
        <w:t>δημοκρατία</w:t>
      </w:r>
      <w:r>
        <w:rPr>
          <w:rFonts w:eastAsia="Times New Roman" w:cs="Times New Roman"/>
          <w:szCs w:val="24"/>
        </w:rPr>
        <w:t xml:space="preserve">. </w:t>
      </w:r>
    </w:p>
    <w:p w14:paraId="7548F8E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Και προσέξτε εδώ το οξύμωρο: Συστήσαμε πριν από δυόμιση μήνες εξεταστική επιτροπή για τα δάνεια των κομμάτων και των μέσων μαζικής ενημέρωσης, για κάποιες εκατοντάδες εκατομμύρια. Εμείς ψηφίσαμε </w:t>
      </w:r>
      <w:r>
        <w:rPr>
          <w:rFonts w:eastAsia="Times New Roman" w:cs="Times New Roman"/>
          <w:szCs w:val="24"/>
        </w:rPr>
        <w:t xml:space="preserve">τη σύσταση </w:t>
      </w:r>
      <w:r>
        <w:rPr>
          <w:rFonts w:eastAsia="Times New Roman" w:cs="Times New Roman"/>
          <w:szCs w:val="24"/>
        </w:rPr>
        <w:t>αυτή</w:t>
      </w:r>
      <w:r>
        <w:rPr>
          <w:rFonts w:eastAsia="Times New Roman" w:cs="Times New Roman"/>
          <w:szCs w:val="24"/>
        </w:rPr>
        <w:t>ς</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εξεταστικής </w:t>
      </w:r>
      <w:r>
        <w:rPr>
          <w:rFonts w:eastAsia="Times New Roman" w:cs="Times New Roman"/>
          <w:szCs w:val="24"/>
        </w:rPr>
        <w:t>επιτροπής</w:t>
      </w:r>
      <w:r>
        <w:rPr>
          <w:rFonts w:eastAsia="Times New Roman" w:cs="Times New Roman"/>
          <w:szCs w:val="24"/>
        </w:rPr>
        <w:t>, κυρίες και κύριοι. Και καλά κάναμε</w:t>
      </w:r>
      <w:r>
        <w:rPr>
          <w:rFonts w:eastAsia="Times New Roman" w:cs="Times New Roman"/>
          <w:szCs w:val="24"/>
        </w:rPr>
        <w:t>,</w:t>
      </w:r>
      <w:r>
        <w:rPr>
          <w:rFonts w:eastAsia="Times New Roman" w:cs="Times New Roman"/>
          <w:szCs w:val="24"/>
        </w:rPr>
        <w:t xml:space="preserve"> που την κάναμε.</w:t>
      </w:r>
    </w:p>
    <w:p w14:paraId="7548F8E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Τα δάνεια δεν τα πληρώσατε</w:t>
      </w:r>
      <w:r>
        <w:rPr>
          <w:rFonts w:eastAsia="Times New Roman" w:cs="Times New Roman"/>
          <w:szCs w:val="24"/>
        </w:rPr>
        <w:t>,</w:t>
      </w:r>
      <w:r>
        <w:rPr>
          <w:rFonts w:eastAsia="Times New Roman" w:cs="Times New Roman"/>
          <w:szCs w:val="24"/>
        </w:rPr>
        <w:t xml:space="preserve"> όμως.</w:t>
      </w:r>
    </w:p>
    <w:p w14:paraId="7548F8E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Εσείς τα πληρώσατε τα δάνεια;</w:t>
      </w:r>
    </w:p>
    <w:p w14:paraId="7548F8E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Ήσυχα, παρακαλώ!</w:t>
      </w:r>
    </w:p>
    <w:p w14:paraId="7548F8E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w:t>
      </w:r>
      <w:r>
        <w:rPr>
          <w:rFonts w:eastAsia="Times New Roman" w:cs="Times New Roman"/>
          <w:b/>
          <w:szCs w:val="24"/>
        </w:rPr>
        <w:t>Δημοκρατίας):</w:t>
      </w:r>
      <w:r>
        <w:rPr>
          <w:rFonts w:eastAsia="Times New Roman" w:cs="Times New Roman"/>
          <w:szCs w:val="24"/>
        </w:rPr>
        <w:t xml:space="preserve"> Και είχα ζητήσει τότε από τον εξαφανισμένο σήμερα κ. Τσίπρα να συμφωνήσουμε στο αυτονόητο, δηλαδή, να ψηφίσουμε εμείς τη δική σας πρόταση και να ψηφίσετε και εσείς τη δική μας. Η </w:t>
      </w:r>
      <w:r>
        <w:rPr>
          <w:rFonts w:eastAsia="Times New Roman" w:cs="Times New Roman"/>
          <w:szCs w:val="24"/>
        </w:rPr>
        <w:t xml:space="preserve">δική σας </w:t>
      </w:r>
      <w:r>
        <w:rPr>
          <w:rFonts w:eastAsia="Times New Roman" w:cs="Times New Roman"/>
          <w:szCs w:val="24"/>
        </w:rPr>
        <w:t>πρόταση δική αφορούσε μερικές εκατοντάδες εκατομμύρια.</w:t>
      </w:r>
      <w:r>
        <w:rPr>
          <w:rFonts w:eastAsia="Times New Roman" w:cs="Times New Roman"/>
          <w:szCs w:val="24"/>
        </w:rPr>
        <w:t xml:space="preserve"> Η δική μας πρόταση αφορά 100 δισεκατομμύρια ευρώ και την καταψηφίζετε σήμερα!</w:t>
      </w:r>
    </w:p>
    <w:p w14:paraId="7548F8EF"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F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Κοιτάξτε, κα</w:t>
      </w:r>
      <w:r>
        <w:rPr>
          <w:rFonts w:eastAsia="Times New Roman" w:cs="Times New Roman"/>
          <w:szCs w:val="24"/>
        </w:rPr>
        <w:t>μ</w:t>
      </w:r>
      <w:r>
        <w:rPr>
          <w:rFonts w:eastAsia="Times New Roman" w:cs="Times New Roman"/>
          <w:szCs w:val="24"/>
        </w:rPr>
        <w:t>μία ευνομούμενη πολιτεία δεν μπορεί να προχωρήσει με τόσους σκελετούς στο ντουλάπι.</w:t>
      </w:r>
    </w:p>
    <w:p w14:paraId="7548F8F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Και κάτι ακόμα: Ποιος ήταν</w:t>
      </w:r>
      <w:r>
        <w:rPr>
          <w:rFonts w:eastAsia="Times New Roman" w:cs="Times New Roman"/>
          <w:szCs w:val="24"/>
        </w:rPr>
        <w:t xml:space="preserve"> τελικά ο πραγματικός ρόλος του κ. Βαρουφάκη; Τι κρυβόταν πίσω απ’ αυτόν τον ανυπόφορο και προκλητικό ναρκισσισμό; Είχε τη δική του ατζέντα ή δρούσε τελικά σε συνεννόηση με τον Πρωθυπουργό; Διότι εγώ θυμάμαι τον κ. Τσίπρα στις 28</w:t>
      </w:r>
      <w:r>
        <w:rPr>
          <w:rFonts w:eastAsia="Times New Roman" w:cs="Times New Roman"/>
          <w:szCs w:val="24"/>
        </w:rPr>
        <w:t xml:space="preserve"> Απριλίου</w:t>
      </w:r>
      <w:r>
        <w:rPr>
          <w:rFonts w:eastAsia="Times New Roman" w:cs="Times New Roman"/>
          <w:szCs w:val="24"/>
        </w:rPr>
        <w:t xml:space="preserve"> –προσέξτε- να μας</w:t>
      </w:r>
      <w:r>
        <w:rPr>
          <w:rFonts w:eastAsia="Times New Roman" w:cs="Times New Roman"/>
          <w:szCs w:val="24"/>
        </w:rPr>
        <w:t xml:space="preserve"> λέει </w:t>
      </w:r>
      <w:r>
        <w:rPr>
          <w:rFonts w:eastAsia="Times New Roman" w:cs="Times New Roman"/>
          <w:szCs w:val="24"/>
        </w:rPr>
        <w:lastRenderedPageBreak/>
        <w:t xml:space="preserve">«Ο Γιάνης Βαρουφάκης είναι ένα σημαντικό </w:t>
      </w:r>
      <w:r>
        <w:rPr>
          <w:rFonts w:eastAsia="Times New Roman" w:cs="Times New Roman"/>
          <w:szCs w:val="24"/>
          <w:lang w:val="en-US"/>
        </w:rPr>
        <w:t>asset</w:t>
      </w:r>
      <w:r>
        <w:rPr>
          <w:rFonts w:eastAsia="Times New Roman" w:cs="Times New Roman"/>
          <w:szCs w:val="24"/>
        </w:rPr>
        <w:t xml:space="preserve"> για την Κυβέρνηση και για τη χώρα». Τα έλεγε στις 28</w:t>
      </w:r>
      <w:r>
        <w:rPr>
          <w:rFonts w:eastAsia="Times New Roman" w:cs="Times New Roman"/>
          <w:szCs w:val="24"/>
        </w:rPr>
        <w:t xml:space="preserve"> Απριλίου</w:t>
      </w:r>
      <w:r>
        <w:rPr>
          <w:rFonts w:eastAsia="Times New Roman" w:cs="Times New Roman"/>
          <w:szCs w:val="24"/>
        </w:rPr>
        <w:t>. Το καταθέτω στα Πρακτικά.</w:t>
      </w:r>
    </w:p>
    <w:p w14:paraId="7548F8F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w:t>
      </w:r>
      <w:r>
        <w:rPr>
          <w:rFonts w:eastAsia="Times New Roman" w:cs="Times New Roman"/>
          <w:szCs w:val="24"/>
        </w:rPr>
        <w:t xml:space="preserve">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548F8F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F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Μήπως τελικά το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ήταν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 και μήπως την τελευταία στιγμή </w:t>
      </w:r>
      <w:r w:rsidRPr="00C90D6B">
        <w:rPr>
          <w:rFonts w:eastAsia="Times New Roman" w:cs="Times New Roman"/>
          <w:szCs w:val="24"/>
        </w:rPr>
        <w:t>-</w:t>
      </w:r>
      <w:r>
        <w:rPr>
          <w:rFonts w:eastAsia="Times New Roman" w:cs="Times New Roman"/>
          <w:szCs w:val="24"/>
        </w:rPr>
        <w:t>όπως τον κατηγορε</w:t>
      </w:r>
      <w:r>
        <w:rPr>
          <w:rFonts w:eastAsia="Times New Roman" w:cs="Times New Roman"/>
          <w:szCs w:val="24"/>
        </w:rPr>
        <w:t>ί ο κ. Βαρουφάκης</w:t>
      </w:r>
      <w:r w:rsidRPr="00C90D6B">
        <w:rPr>
          <w:rFonts w:eastAsia="Times New Roman" w:cs="Times New Roman"/>
          <w:szCs w:val="24"/>
        </w:rPr>
        <w:t>-</w:t>
      </w:r>
      <w:r>
        <w:rPr>
          <w:rFonts w:eastAsia="Times New Roman" w:cs="Times New Roman"/>
          <w:szCs w:val="24"/>
        </w:rPr>
        <w:t xml:space="preserve"> ο κ. Τσίπρας απλώς φοβήθηκε και τα έδωσε όλα στους δανειστές; Διότι αυτή είναι η κατηγορία του κ. Βαρουφάκη.Και εάν υπήρχε πρόβλημα με τον κ. Βαρουφάκη, γιατί αλήθεια δεν τον αντικαταστήσατε νωρίτερα, όταν αντιληφθήκατε τις πραγματικές τ</w:t>
      </w:r>
      <w:r>
        <w:rPr>
          <w:rFonts w:eastAsia="Times New Roman" w:cs="Times New Roman"/>
          <w:szCs w:val="24"/>
        </w:rPr>
        <w:t xml:space="preserve">ου προθέσεις; </w:t>
      </w:r>
    </w:p>
    <w:p w14:paraId="7548F8F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Κοιτάξτε, δεν υπάρχει εδώ ζήτημα Βαρουφάκη</w:t>
      </w:r>
      <w:r w:rsidRPr="00530DA9">
        <w:rPr>
          <w:rFonts w:eastAsia="Times New Roman" w:cs="Times New Roman"/>
          <w:szCs w:val="24"/>
        </w:rPr>
        <w:t xml:space="preserve">. </w:t>
      </w:r>
      <w:r>
        <w:rPr>
          <w:rFonts w:eastAsia="Times New Roman" w:cs="Times New Roman"/>
          <w:szCs w:val="24"/>
          <w:lang w:val="en-US"/>
        </w:rPr>
        <w:t>Y</w:t>
      </w:r>
      <w:r>
        <w:rPr>
          <w:rFonts w:eastAsia="Times New Roman" w:cs="Times New Roman"/>
          <w:szCs w:val="24"/>
        </w:rPr>
        <w:t>πάρχει ζήτημα Τσίπρα. Δεν μπορεί ο κ. Τσίπρας να κρύβεται άλλο πίσω από τον κ. Βαρουφάκη!</w:t>
      </w:r>
    </w:p>
    <w:p w14:paraId="7548F8F6"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8F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από δύο ημέρες γι</w:t>
      </w:r>
      <w:r>
        <w:rPr>
          <w:rFonts w:eastAsia="Times New Roman" w:cs="Times New Roman"/>
          <w:szCs w:val="24"/>
        </w:rPr>
        <w:t xml:space="preserve">ορτάσαμε τα σαράντα δύο χρόνια από την αποκατάσταση της </w:t>
      </w:r>
      <w:r>
        <w:rPr>
          <w:rFonts w:eastAsia="Times New Roman" w:cs="Times New Roman"/>
          <w:szCs w:val="24"/>
        </w:rPr>
        <w:t>δ</w:t>
      </w:r>
      <w:r>
        <w:rPr>
          <w:rFonts w:eastAsia="Times New Roman" w:cs="Times New Roman"/>
          <w:szCs w:val="24"/>
        </w:rPr>
        <w:t>ημοκρατίας μας και πίσω από τις συχνά στερεότυπες δηλώσεις, τα αμήχανα χαμόγελα</w:t>
      </w:r>
      <w:r>
        <w:rPr>
          <w:rFonts w:eastAsia="Times New Roman" w:cs="Times New Roman"/>
          <w:szCs w:val="24"/>
        </w:rPr>
        <w:t>,</w:t>
      </w:r>
      <w:r>
        <w:rPr>
          <w:rFonts w:eastAsia="Times New Roman" w:cs="Times New Roman"/>
          <w:szCs w:val="24"/>
        </w:rPr>
        <w:t xml:space="preserve"> υπήρξε μία κοινή συνισταμένη.</w:t>
      </w:r>
    </w:p>
    <w:p w14:paraId="7548F8F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48F8F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κοινωνία, κυρίες και κύριοι συνάδελφοι, δεν </w:t>
      </w:r>
      <w:r>
        <w:rPr>
          <w:rFonts w:eastAsia="Times New Roman" w:cs="Times New Roman"/>
          <w:szCs w:val="24"/>
        </w:rPr>
        <w:t>μπορεί να προχωρήσει μπροστά χωρίς συλλογική αυτογνωσία και κα</w:t>
      </w:r>
      <w:r>
        <w:rPr>
          <w:rFonts w:eastAsia="Times New Roman" w:cs="Times New Roman"/>
          <w:szCs w:val="24"/>
        </w:rPr>
        <w:t>μ</w:t>
      </w:r>
      <w:r>
        <w:rPr>
          <w:rFonts w:eastAsia="Times New Roman" w:cs="Times New Roman"/>
          <w:szCs w:val="24"/>
        </w:rPr>
        <w:t>μία ηγεσία δεν μπορεί να πείσει τους πολίτες ότι μπορεί να ανταποκριθεί στις απαιτήσεις των καιρών, εάν δεν τους πείσει ότι έμαθε από τα λάθη της.</w:t>
      </w:r>
    </w:p>
    <w:p w14:paraId="7548F8F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Ο κ. Τσίπρας θα έπρεπε να είναι ο πρώτος που θ</w:t>
      </w:r>
      <w:r>
        <w:rPr>
          <w:rFonts w:eastAsia="Times New Roman" w:cs="Times New Roman"/>
          <w:szCs w:val="24"/>
        </w:rPr>
        <w:t xml:space="preserve">α έπρεπε να επιθυμεί να συγκροτηθεί αυτή η </w:t>
      </w:r>
      <w:r>
        <w:rPr>
          <w:rFonts w:eastAsia="Times New Roman" w:cs="Times New Roman"/>
          <w:szCs w:val="24"/>
        </w:rPr>
        <w:t>εξεταστική επιτροπή</w:t>
      </w:r>
      <w:r>
        <w:rPr>
          <w:rFonts w:eastAsia="Times New Roman" w:cs="Times New Roman"/>
          <w:szCs w:val="24"/>
        </w:rPr>
        <w:t>, εάν ήθελε να στείλει ένα μήνυμα, ότι πραγματικά αλλάζει, ότι η πρώτη περίοδος της διακυβέρνησής σας είχε χαρακτηριστικά πολιτικής ενηλικίωσης, ότι η αφέλεια της ρομαντικής Αριστεράς συγκρούστη</w:t>
      </w:r>
      <w:r>
        <w:rPr>
          <w:rFonts w:eastAsia="Times New Roman" w:cs="Times New Roman"/>
          <w:szCs w:val="24"/>
        </w:rPr>
        <w:t>κε με την ανελέητη και σκληρή πραγματικότητα και φυσικά</w:t>
      </w:r>
      <w:r>
        <w:rPr>
          <w:rFonts w:eastAsia="Times New Roman" w:cs="Times New Roman"/>
          <w:szCs w:val="24"/>
        </w:rPr>
        <w:t>,</w:t>
      </w:r>
      <w:r>
        <w:rPr>
          <w:rFonts w:eastAsia="Times New Roman" w:cs="Times New Roman"/>
          <w:szCs w:val="24"/>
        </w:rPr>
        <w:t xml:space="preserve"> επικράτησε η δεύτερη. </w:t>
      </w:r>
    </w:p>
    <w:p w14:paraId="7548F8F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Θα ήταν, λοιπόν, κυρίες και κύριοι Βουλευτές και Υπουργοί, η </w:t>
      </w:r>
      <w:r>
        <w:rPr>
          <w:rFonts w:eastAsia="Times New Roman" w:cs="Times New Roman"/>
          <w:szCs w:val="24"/>
        </w:rPr>
        <w:t xml:space="preserve">εξεταστική επιτροπή </w:t>
      </w:r>
      <w:r>
        <w:rPr>
          <w:rFonts w:eastAsia="Times New Roman" w:cs="Times New Roman"/>
          <w:szCs w:val="24"/>
        </w:rPr>
        <w:t xml:space="preserve">μια πρώτης τάξεως ευκαιρία για εσάς να πείτε ένα δυνατό «συγγνώμη». Όμως, δεν το κάνετε, διότι </w:t>
      </w:r>
      <w:r>
        <w:rPr>
          <w:rFonts w:eastAsia="Times New Roman" w:cs="Times New Roman"/>
          <w:szCs w:val="24"/>
        </w:rPr>
        <w:t>δεν έχετε κα</w:t>
      </w:r>
      <w:r>
        <w:rPr>
          <w:rFonts w:eastAsia="Times New Roman" w:cs="Times New Roman"/>
          <w:szCs w:val="24"/>
        </w:rPr>
        <w:t>μ</w:t>
      </w:r>
      <w:r>
        <w:rPr>
          <w:rFonts w:eastAsia="Times New Roman" w:cs="Times New Roman"/>
          <w:szCs w:val="24"/>
        </w:rPr>
        <w:t>μία διάθεση να μάθετε από τα λάθη σας, διότι εξακολουθείτε και σήμερα να αρνείστε τις ευθύνες σας. Και σήμερα ακόμη που μιλάμε, έχετε πάρει διαζύγιο και από την αλήθεια και από την πραγματικότητα και εξακολουθείτε να αντιλαμβάνεσθε την πολιτικ</w:t>
      </w:r>
      <w:r>
        <w:rPr>
          <w:rFonts w:eastAsia="Times New Roman" w:cs="Times New Roman"/>
          <w:szCs w:val="24"/>
        </w:rPr>
        <w:t xml:space="preserve">ή με όρους επικοινωνίας. </w:t>
      </w:r>
    </w:p>
    <w:p w14:paraId="7548F8F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Η νομή της εξουσίας είναι για εσάς ο απόλυτος αυτοσκοπός και μένει ο Πρωθυπουργός –δεν μπορώ να μην κάνω μία αναφορά σ’ αυτό- ασυγκίνητος μπροστά στην ακραίας χυδαιότητας φράση του κυβερνητικού εταίρου για την κ. Γεννηματά… </w:t>
      </w:r>
    </w:p>
    <w:p w14:paraId="7548F8FD"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Νέας Δημοκρατίας)</w:t>
      </w:r>
    </w:p>
    <w:p w14:paraId="7548F8F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 για να μη διαταράξετε την ισορροπία του ετερόκλητου συνασπισμού. Και έχετε το θράσος μετά να μιλάτε για τις αξίες της Αριστεράς! </w:t>
      </w:r>
    </w:p>
    <w:p w14:paraId="7548F8F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Συνεχίζετε να κοροϊδεύετε τον ελληνικό λαό. Κανένα σχέδιο εξόδου της χώρας </w:t>
      </w:r>
      <w:r>
        <w:rPr>
          <w:rFonts w:eastAsia="Times New Roman" w:cs="Times New Roman"/>
          <w:szCs w:val="24"/>
        </w:rPr>
        <w:t>από την κρίση δεν έχετε. Με πολιτικούς τακτικισμούς κινείστε κάθε ημέρα. Γι’ αυτό θυμηθήκατε όψιμα την απλή αναλογική και βέβαια</w:t>
      </w:r>
      <w:r>
        <w:rPr>
          <w:rFonts w:eastAsia="Times New Roman" w:cs="Times New Roman"/>
          <w:szCs w:val="24"/>
        </w:rPr>
        <w:t>,</w:t>
      </w:r>
      <w:r>
        <w:rPr>
          <w:rFonts w:eastAsia="Times New Roman" w:cs="Times New Roman"/>
          <w:szCs w:val="24"/>
        </w:rPr>
        <w:t xml:space="preserve"> υποστήκατε μία δεινή πολιτική και κοινοβουλευτική ήττα, γιατί βρήκατε απέναντί σας ένα μέτωπο δημοκρατικής ευθύνης. </w:t>
      </w:r>
    </w:p>
    <w:p w14:paraId="7548F900"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από την πτέρυγα του ΣΥΡΙΖΑ)</w:t>
      </w:r>
    </w:p>
    <w:p w14:paraId="7548F90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Με </w:t>
      </w:r>
      <w:r>
        <w:rPr>
          <w:rFonts w:eastAsia="Times New Roman" w:cs="Times New Roman"/>
          <w:szCs w:val="24"/>
        </w:rPr>
        <w:t>εκατόν ογδόντα</w:t>
      </w:r>
      <w:r>
        <w:rPr>
          <w:rFonts w:eastAsia="Times New Roman" w:cs="Times New Roman"/>
          <w:szCs w:val="24"/>
        </w:rPr>
        <w:t xml:space="preserve"> Βουλευτές ήττα;</w:t>
      </w:r>
    </w:p>
    <w:p w14:paraId="7548F90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 αυτό επιτρέψατε στους δεκαεξάρηδες και δεκαεπτάρηδες να ψηφίζουν. Ξέρετε, όμως, το ρεύμα απογοήτευσης που κυριαρχεί σ’</w:t>
      </w:r>
      <w:r>
        <w:rPr>
          <w:rFonts w:eastAsia="Times New Roman" w:cs="Times New Roman"/>
          <w:szCs w:val="24"/>
        </w:rPr>
        <w:t xml:space="preserve"> αυτές τις ηλικίες δεν θα το θεραπεύσετε με το να δώσετε στα νέα αυτά παιδιά δικαίωμα ψήφου. </w:t>
      </w:r>
    </w:p>
    <w:p w14:paraId="7548F90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Γι’ αυτό, βέβαια, και μέσα στο κατακαλόκαιρο ξεκινήσατε τη διαδικασία της </w:t>
      </w:r>
      <w:r>
        <w:rPr>
          <w:rFonts w:eastAsia="Times New Roman" w:cs="Times New Roman"/>
          <w:szCs w:val="24"/>
        </w:rPr>
        <w:t xml:space="preserve">συνταγματικής </w:t>
      </w:r>
      <w:r>
        <w:rPr>
          <w:rFonts w:eastAsia="Times New Roman" w:cs="Times New Roman"/>
          <w:szCs w:val="24"/>
        </w:rPr>
        <w:t xml:space="preserve">Αναθεώρησης, προφανώς όχι με όρους ουσίας, αλλά με όρους επικοινωνίας. Η </w:t>
      </w:r>
      <w:r>
        <w:rPr>
          <w:rFonts w:eastAsia="Times New Roman" w:cs="Times New Roman"/>
          <w:szCs w:val="24"/>
        </w:rPr>
        <w:t>«</w:t>
      </w:r>
      <w:r>
        <w:rPr>
          <w:rFonts w:eastAsia="Times New Roman" w:cs="Times New Roman"/>
          <w:szCs w:val="24"/>
        </w:rPr>
        <w:t>νέα μεταπολίτευση</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rPr>
        <w:t>νέα Ελλάδα</w:t>
      </w:r>
      <w:r>
        <w:rPr>
          <w:rFonts w:eastAsia="Times New Roman" w:cs="Times New Roman"/>
          <w:szCs w:val="24"/>
        </w:rPr>
        <w:t>»</w:t>
      </w:r>
      <w:r>
        <w:rPr>
          <w:rFonts w:eastAsia="Times New Roman" w:cs="Times New Roman"/>
          <w:szCs w:val="24"/>
        </w:rPr>
        <w:t xml:space="preserve"> ως σκηνοθετικό φόντο ενός απερχόμενου Πρωθυπουργού, ο οποίος χάνεται με το που σβήνουν τα φώτα. Και τι μένει; Φόροι, ανεργία, ύφεση, απόγνωση, βαθιά απαισιοδοξία όλων των Ελλήνων για το μέλλον της πατρίδας μας.</w:t>
      </w:r>
    </w:p>
    <w:p w14:paraId="7548F904"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w:t>
      </w:r>
      <w:r>
        <w:rPr>
          <w:rFonts w:eastAsia="Times New Roman" w:cs="Times New Roman"/>
          <w:szCs w:val="24"/>
        </w:rPr>
        <w:t>ς από την πτέρυγα του ΣΥΡΙΖΑ)</w:t>
      </w:r>
    </w:p>
    <w:p w14:paraId="7548F90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Διότι δεν σας ενδιαφέρει πραγματικά η θεσμική αναβάθμιση της χώρας και η Αναθεώρηση του Συντάγματος. Γι’ αυτό και η χθεσινή παρουσίαση ήταν τόσο ρηχή, τόσο επιφανειακή. Αγνόησε προκλητικά ζητήματα</w:t>
      </w:r>
      <w:r>
        <w:rPr>
          <w:rFonts w:eastAsia="Times New Roman" w:cs="Times New Roman"/>
          <w:szCs w:val="24"/>
        </w:rPr>
        <w:t>,</w:t>
      </w:r>
      <w:r>
        <w:rPr>
          <w:rFonts w:eastAsia="Times New Roman" w:cs="Times New Roman"/>
          <w:szCs w:val="24"/>
        </w:rPr>
        <w:t xml:space="preserve"> τα οποία θα έπρεπε να είναι </w:t>
      </w:r>
      <w:r>
        <w:rPr>
          <w:rFonts w:eastAsia="Times New Roman" w:cs="Times New Roman"/>
          <w:szCs w:val="24"/>
        </w:rPr>
        <w:t xml:space="preserve">στον πυρήνα μίας τεκμηριωμένης </w:t>
      </w:r>
      <w:r>
        <w:rPr>
          <w:rFonts w:eastAsia="Times New Roman" w:cs="Times New Roman"/>
          <w:szCs w:val="24"/>
        </w:rPr>
        <w:t>πρότασης,</w:t>
      </w:r>
      <w:r>
        <w:rPr>
          <w:rFonts w:eastAsia="Times New Roman" w:cs="Times New Roman"/>
          <w:szCs w:val="24"/>
        </w:rPr>
        <w:t>που αφορά στην ανασυγκρότηση και στην αλλαγή και στην Αναθεώρηση του Συντάγματος. Δεν κάνατε ούτε μία αναφορά –προσέξτε!- κύριοι της Κυβέρνησης, κύριε απόντα Πρωθυπουργέ, στην ανάπτυξη, στην παιδεία, στο περιβάλλον, στη δημόσια διοίκηση, λες και αυτά τα ζη</w:t>
      </w:r>
      <w:r>
        <w:rPr>
          <w:rFonts w:eastAsia="Times New Roman" w:cs="Times New Roman"/>
          <w:szCs w:val="24"/>
        </w:rPr>
        <w:t xml:space="preserve">τήματα δεν αφορούν στο Σύνταγμα. </w:t>
      </w:r>
    </w:p>
    <w:p w14:paraId="7548F90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Βέβαια, το χειρότερο απ’ όλα ήταν ο απόλυτα απαξιωτικός τρόπος</w:t>
      </w:r>
      <w:r>
        <w:rPr>
          <w:rFonts w:eastAsia="Times New Roman" w:cs="Times New Roman"/>
          <w:szCs w:val="24"/>
        </w:rPr>
        <w:t>,</w:t>
      </w:r>
      <w:r>
        <w:rPr>
          <w:rFonts w:eastAsia="Times New Roman" w:cs="Times New Roman"/>
          <w:szCs w:val="24"/>
        </w:rPr>
        <w:t xml:space="preserve"> με τον οποίο αναφέρθηκε ο κ. Τσίπρας στους θεσμούς της </w:t>
      </w:r>
      <w:r>
        <w:rPr>
          <w:rFonts w:eastAsia="Times New Roman" w:cs="Times New Roman"/>
          <w:szCs w:val="24"/>
        </w:rPr>
        <w:t>α</w:t>
      </w:r>
      <w:r>
        <w:rPr>
          <w:rFonts w:eastAsia="Times New Roman" w:cs="Times New Roman"/>
          <w:szCs w:val="24"/>
        </w:rPr>
        <w:t xml:space="preserve">ντιπροσωπευτικής </w:t>
      </w:r>
      <w:r>
        <w:rPr>
          <w:rFonts w:eastAsia="Times New Roman" w:cs="Times New Roman"/>
          <w:szCs w:val="24"/>
        </w:rPr>
        <w:t>δημοκρατίας</w:t>
      </w:r>
      <w:r>
        <w:rPr>
          <w:rFonts w:eastAsia="Times New Roman" w:cs="Times New Roman"/>
          <w:szCs w:val="24"/>
        </w:rPr>
        <w:t>.</w:t>
      </w:r>
    </w:p>
    <w:p w14:paraId="7548F90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Υποτιμήσατε προκλητικά το Κοινοβούλιο και το υποτιμά και σήμερα ο Πρωθυπ</w:t>
      </w:r>
      <w:r>
        <w:rPr>
          <w:rFonts w:eastAsia="Times New Roman" w:cs="Times New Roman"/>
          <w:szCs w:val="24"/>
        </w:rPr>
        <w:t xml:space="preserve">ουργός με την απουσία του, όχι μόνο γιατί το ντύσατε με τα κομματικά σας λάβαρα –πρωτοφανές για τα δεδομένα του Κοινοβουλίου!- αλλά γιατί περίπου μας είπε ο Πρωθυπουργός –προσέξτε!- επικαλούμενος τον Ρουσσώ, πριν </w:t>
      </w:r>
      <w:r>
        <w:rPr>
          <w:rFonts w:eastAsia="Times New Roman" w:cs="Times New Roman"/>
          <w:szCs w:val="24"/>
        </w:rPr>
        <w:lastRenderedPageBreak/>
        <w:t xml:space="preserve">από τριακόσια χρόνια, ότι η </w:t>
      </w:r>
      <w:r>
        <w:rPr>
          <w:rFonts w:eastAsia="Times New Roman" w:cs="Times New Roman"/>
          <w:szCs w:val="24"/>
        </w:rPr>
        <w:t>κ</w:t>
      </w:r>
      <w:r>
        <w:rPr>
          <w:rFonts w:eastAsia="Times New Roman" w:cs="Times New Roman"/>
          <w:szCs w:val="24"/>
        </w:rPr>
        <w:t>οινοβουλευτική</w:t>
      </w:r>
      <w:r>
        <w:rPr>
          <w:rFonts w:eastAsia="Times New Roman" w:cs="Times New Roman"/>
          <w:szCs w:val="24"/>
        </w:rPr>
        <w:t xml:space="preserve"> </w:t>
      </w:r>
      <w:r>
        <w:rPr>
          <w:rFonts w:eastAsia="Times New Roman" w:cs="Times New Roman"/>
          <w:szCs w:val="24"/>
        </w:rPr>
        <w:t xml:space="preserve">δημοκρατία </w:t>
      </w:r>
      <w:r>
        <w:rPr>
          <w:rFonts w:eastAsia="Times New Roman" w:cs="Times New Roman"/>
          <w:szCs w:val="24"/>
        </w:rPr>
        <w:t>είναι σκλαβιά. Είναι σκλαβιά, μας είπε, γιατί οι πολίτες αποφασίζουν για την τύχη τους κάθε τέσσερα χρόνια! Και τελειώσατε…</w:t>
      </w:r>
    </w:p>
    <w:p w14:paraId="7548F90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48F90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κάντε ησυχία.</w:t>
      </w:r>
    </w:p>
    <w:p w14:paraId="7548F90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Εξεταστική για τον Ρουσσώ! Εξεταστική θέλουμε.</w:t>
      </w:r>
    </w:p>
    <w:p w14:paraId="7548F90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Ησυχία, παρακαλώ!</w:t>
      </w:r>
    </w:p>
    <w:p w14:paraId="7548F90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Και τελειώσατε, κύριε Τσίπρα, την ομιλία σας με την εξής φράση: «Για πρώτη φορά η δημοκρατία στην εξουσία». Δ</w:t>
      </w:r>
      <w:r>
        <w:rPr>
          <w:rFonts w:eastAsia="Times New Roman" w:cs="Times New Roman"/>
          <w:szCs w:val="24"/>
        </w:rPr>
        <w:t>εν ντρέπεστε λίγο; Πώς προσβάλλετε έτσι, κύριοι, τη χώρα, τους θεσμούς, τους πολίτες, την ίδια της την ιστορία; Πώς έχετε το θράσος να ταυτίζετε και να εξισώνετε τη δημοκρατία με την Αριστερά;</w:t>
      </w:r>
    </w:p>
    <w:p w14:paraId="7548F90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Ήσασταν πραγματικά θλιβερός, κύριε Τσίπρα, χθες.</w:t>
      </w:r>
    </w:p>
    <w:p w14:paraId="7548F90E"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w:t>
      </w:r>
      <w:r>
        <w:rPr>
          <w:rFonts w:eastAsia="Times New Roman" w:cs="Times New Roman"/>
          <w:szCs w:val="24"/>
        </w:rPr>
        <w:t>α από την πτέρυγα της Νέας Δημοκρατίας)</w:t>
      </w:r>
    </w:p>
    <w:p w14:paraId="7548F90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Εσείς το λέτε, που συνδέσατε την Κυβέρνηση με τον Παπασταύρου; Εσείς;</w:t>
      </w:r>
    </w:p>
    <w:p w14:paraId="7548F91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Θλιβερός! </w:t>
      </w:r>
    </w:p>
    <w:p w14:paraId="7548F91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Μπράβο, Πρόεδρε!</w:t>
      </w:r>
    </w:p>
    <w:p w14:paraId="7548F91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Παρακαλώ!</w:t>
      </w:r>
    </w:p>
    <w:p w14:paraId="7548F91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Θλιβεροί, θλιβεροί!</w:t>
      </w:r>
    </w:p>
    <w:p w14:paraId="7548F914"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91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Μπράβο, Πρόεδρε!</w:t>
      </w:r>
    </w:p>
    <w:p w14:paraId="7548F916"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48F91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w:t>
      </w:r>
      <w:r>
        <w:rPr>
          <w:rFonts w:eastAsia="Times New Roman" w:cs="Times New Roman"/>
          <w:b/>
          <w:szCs w:val="24"/>
        </w:rPr>
        <w:t xml:space="preserve"> της Νέας Δημοκρατίας): </w:t>
      </w:r>
      <w:r>
        <w:rPr>
          <w:rFonts w:eastAsia="Times New Roman" w:cs="Times New Roman"/>
          <w:szCs w:val="24"/>
        </w:rPr>
        <w:t>Και ακόμη πιο θλιβερό είναι ότι χάν</w:t>
      </w:r>
      <w:r>
        <w:rPr>
          <w:rFonts w:eastAsia="Times New Roman" w:cs="Times New Roman"/>
          <w:szCs w:val="24"/>
        </w:rPr>
        <w:t>ε</w:t>
      </w:r>
      <w:r>
        <w:rPr>
          <w:rFonts w:eastAsia="Times New Roman" w:cs="Times New Roman"/>
          <w:szCs w:val="24"/>
        </w:rPr>
        <w:t>ται επί της Πρωθυπουργίας σας, κύριε Τσίπρα, η μια ευκαιρία μετά την άλλη</w:t>
      </w:r>
      <w:r>
        <w:rPr>
          <w:rFonts w:eastAsia="Times New Roman" w:cs="Times New Roman"/>
          <w:szCs w:val="24"/>
        </w:rPr>
        <w:t>,</w:t>
      </w:r>
      <w:r>
        <w:rPr>
          <w:rFonts w:eastAsia="Times New Roman" w:cs="Times New Roman"/>
          <w:szCs w:val="24"/>
        </w:rPr>
        <w:t xml:space="preserve"> για τη θεσμική αναβάθμιση της χώρας και την ανάπτυξή της. </w:t>
      </w:r>
    </w:p>
    <w:p w14:paraId="7548F91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48F91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ΠΑΝΑΓΙΩΤΗΣ (ΠΑΝΟΣ) ΣΚΟΥΡΟ</w:t>
      </w:r>
      <w:r>
        <w:rPr>
          <w:rFonts w:eastAsia="Times New Roman" w:cs="Times New Roman"/>
          <w:b/>
          <w:szCs w:val="24"/>
        </w:rPr>
        <w:t>ΛΙΑΚΟΣ:</w:t>
      </w:r>
      <w:r>
        <w:rPr>
          <w:rFonts w:eastAsia="Times New Roman" w:cs="Times New Roman"/>
          <w:szCs w:val="24"/>
        </w:rPr>
        <w:t xml:space="preserve"> Και οι δικτατορίες από την Αριστερά ήρθαν στην Ελλάδα;</w:t>
      </w:r>
    </w:p>
    <w:p w14:paraId="7548F91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σταματήστε.</w:t>
      </w:r>
    </w:p>
    <w:p w14:paraId="7548F91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Από τα σπλάχνα σας…(δεν ακούστηκε)</w:t>
      </w:r>
    </w:p>
    <w:p w14:paraId="7548F91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Κύριε Πρόεδρε, μπορείτε να επιβάλετε την τάξη ή θα εξακολουθείτε να ανέχεστε τους φωνασκούντες Βουλευτές της Συμπολίτευσης; </w:t>
      </w:r>
    </w:p>
    <w:p w14:paraId="7548F91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Κύριε Σκουρολιάκο, παρακαλώ πολύ, σταματήστε.</w:t>
      </w:r>
    </w:p>
    <w:p w14:paraId="7548F91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Ελάτε, κύριε Πρόεδρε.</w:t>
      </w:r>
    </w:p>
    <w:p w14:paraId="7548F91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szCs w:val="24"/>
        </w:rPr>
        <w:t xml:space="preserve">Νέας Δημοκρατίας): </w:t>
      </w:r>
      <w:r>
        <w:rPr>
          <w:rFonts w:eastAsia="Times New Roman" w:cs="Times New Roman"/>
          <w:szCs w:val="24"/>
        </w:rPr>
        <w:t>Ξέρετε, όμως, κα</w:t>
      </w:r>
      <w:r>
        <w:rPr>
          <w:rFonts w:eastAsia="Times New Roman" w:cs="Times New Roman"/>
          <w:szCs w:val="24"/>
        </w:rPr>
        <w:t>μ</w:t>
      </w:r>
      <w:r>
        <w:rPr>
          <w:rFonts w:eastAsia="Times New Roman" w:cs="Times New Roman"/>
          <w:szCs w:val="24"/>
        </w:rPr>
        <w:t>μία Κυβέρνηση δεν μακροημέρευσε με αυτήν τη λογική. Το κύμα της λαϊκής αγανάκτησης σ</w:t>
      </w:r>
      <w:r>
        <w:rPr>
          <w:rFonts w:eastAsia="Times New Roman" w:cs="Times New Roman"/>
          <w:szCs w:val="24"/>
        </w:rPr>
        <w:t>α</w:t>
      </w:r>
      <w:r>
        <w:rPr>
          <w:rFonts w:eastAsia="Times New Roman" w:cs="Times New Roman"/>
          <w:szCs w:val="24"/>
        </w:rPr>
        <w:t>ς έχει ήδη σκεπάσει και το μόνο ερώτημα, το οποίο μένει πια, είναι πόση ζημιά θα κάνετε ακόμη στη χώρα, πριν αποχωρήσετε από την εξουσί</w:t>
      </w:r>
      <w:r>
        <w:rPr>
          <w:rFonts w:eastAsia="Times New Roman" w:cs="Times New Roman"/>
          <w:szCs w:val="24"/>
        </w:rPr>
        <w:t>α, την οποία με τόσο πάθος αγαπήσατε, αλλά περιφρονήσατε ως εργαλείο βελτίωσης της ζωής των πολιτών.</w:t>
      </w:r>
    </w:p>
    <w:p w14:paraId="7548F92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 την εξής επισήμανση: Ο κ. Γκάλμπρεϊθ, περιγράφοντας τον ΣΥΡΙΖΑ, έγραψε –ακούστε, έχει ενδιαφέρον πώς σας περιέγραφε</w:t>
      </w:r>
      <w:r>
        <w:rPr>
          <w:rFonts w:eastAsia="Times New Roman" w:cs="Times New Roman"/>
          <w:szCs w:val="24"/>
        </w:rPr>
        <w:t xml:space="preserve"> ο σύμβουλός σας- «ένας συνασπισμό</w:t>
      </w:r>
      <w:r>
        <w:rPr>
          <w:rFonts w:eastAsia="Times New Roman" w:cs="Times New Roman"/>
          <w:szCs w:val="24"/>
        </w:rPr>
        <w:t>ς</w:t>
      </w:r>
      <w:r>
        <w:rPr>
          <w:rFonts w:eastAsia="Times New Roman" w:cs="Times New Roman"/>
          <w:szCs w:val="24"/>
        </w:rPr>
        <w:t xml:space="preserve"> από πρώην κομμουνιστές, συνδικαλιστές, «πράσινους» και καθηγητές πανεπιστημίου» –αυτή είναι η περιγραφή του κ. Γκάλμπρεϊθ για εσάς- «δεν ανεβαίνει στην εξουσία, παρά μόνο σε εποχές απελπισίας».</w:t>
      </w:r>
    </w:p>
    <w:p w14:paraId="7548F921"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lastRenderedPageBreak/>
        <w:t>(Γέλωτες-</w:t>
      </w:r>
      <w:r>
        <w:rPr>
          <w:rFonts w:eastAsia="Times New Roman" w:cs="Times New Roman"/>
          <w:szCs w:val="24"/>
        </w:rPr>
        <w:t>χ</w:t>
      </w:r>
      <w:r>
        <w:rPr>
          <w:rFonts w:eastAsia="Times New Roman" w:cs="Times New Roman"/>
          <w:szCs w:val="24"/>
        </w:rPr>
        <w:t>ειροκροτήματα απ</w:t>
      </w:r>
      <w:r>
        <w:rPr>
          <w:rFonts w:eastAsia="Times New Roman" w:cs="Times New Roman"/>
          <w:szCs w:val="24"/>
        </w:rPr>
        <w:t>ό την πτέρυγα της Νέας Δημοκρατίας)</w:t>
      </w:r>
    </w:p>
    <w:p w14:paraId="7548F92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Απελπισία μιας κοινωνίας που ζούσε στη διαφθορά… (δεν ακούστηκε)</w:t>
      </w:r>
    </w:p>
    <w:p w14:paraId="7548F92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Για σας τα γράφει</w:t>
      </w:r>
      <w:r>
        <w:rPr>
          <w:rFonts w:eastAsia="Times New Roman" w:cs="Times New Roman"/>
          <w:szCs w:val="24"/>
        </w:rPr>
        <w:t>,</w:t>
      </w:r>
      <w:r>
        <w:rPr>
          <w:rFonts w:eastAsia="Times New Roman" w:cs="Times New Roman"/>
          <w:szCs w:val="24"/>
        </w:rPr>
        <w:t xml:space="preserve"> ο σύμβουλός σας! Τον πληρώνατε κιόλας, για να τα λέει αυτά;</w:t>
      </w:r>
    </w:p>
    <w:p w14:paraId="7548F924"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της Νέας Δημοκρατίας)</w:t>
      </w:r>
    </w:p>
    <w:p w14:paraId="7548F92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Κάτι δικό σας θα πείτε;</w:t>
      </w:r>
    </w:p>
    <w:p w14:paraId="7548F92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ησυχία.</w:t>
      </w:r>
    </w:p>
    <w:p w14:paraId="7548F92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Η απελπισία, όμως, σύντομα θα δώσει τη θέση της σ</w:t>
      </w:r>
      <w:r>
        <w:rPr>
          <w:rFonts w:eastAsia="Times New Roman" w:cs="Times New Roman"/>
          <w:szCs w:val="24"/>
        </w:rPr>
        <w:t xml:space="preserve">την ελπίδα της αλήθειας. </w:t>
      </w:r>
      <w:r>
        <w:rPr>
          <w:rFonts w:eastAsia="Times New Roman" w:cs="Times New Roman"/>
          <w:szCs w:val="24"/>
        </w:rPr>
        <w:t>Διότι,</w:t>
      </w:r>
      <w:r>
        <w:rPr>
          <w:rFonts w:eastAsia="Times New Roman" w:cs="Times New Roman"/>
          <w:szCs w:val="24"/>
        </w:rPr>
        <w:t xml:space="preserve"> η αλήθεια είναι προϋπόθεση για την ανάπτυξη και την ευημερία. </w:t>
      </w:r>
    </w:p>
    <w:p w14:paraId="7548F92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 αυτό και πρέπει να γίνει η </w:t>
      </w:r>
      <w:r>
        <w:rPr>
          <w:rFonts w:eastAsia="Times New Roman" w:cs="Times New Roman"/>
          <w:szCs w:val="24"/>
        </w:rPr>
        <w:t>εξεταστική επιτροπή</w:t>
      </w:r>
      <w:r>
        <w:rPr>
          <w:rFonts w:eastAsia="Times New Roman" w:cs="Times New Roman"/>
          <w:szCs w:val="24"/>
        </w:rPr>
        <w:t xml:space="preserve"> για τα πεπραγμένα της Κυβέρνησής σας, διότι η χώρα, κυρίες και κύριοι συνάδελφοι, απείχε μια ανάσα από το </w:t>
      </w:r>
      <w:r>
        <w:rPr>
          <w:rFonts w:eastAsia="Times New Roman" w:cs="Times New Roman"/>
          <w:szCs w:val="24"/>
        </w:rPr>
        <w:t>να διολισθήσει στην ασύντακτη χρεοκοπία και να μετατραπεί σε Βενεζουέλα της Μεσογείου.</w:t>
      </w:r>
    </w:p>
    <w:p w14:paraId="7548F92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Και το πάθημά σας –αυτή είναι η βασική αξία της </w:t>
      </w:r>
      <w:r>
        <w:rPr>
          <w:rFonts w:eastAsia="Times New Roman" w:cs="Times New Roman"/>
          <w:szCs w:val="24"/>
        </w:rPr>
        <w:t>εξεταστικής</w:t>
      </w:r>
      <w:r>
        <w:rPr>
          <w:rFonts w:eastAsia="Times New Roman" w:cs="Times New Roman"/>
          <w:szCs w:val="24"/>
        </w:rPr>
        <w:t>- πρέπει να γίνει μάθημα σε όλους</w:t>
      </w:r>
      <w:r>
        <w:rPr>
          <w:rFonts w:eastAsia="Times New Roman" w:cs="Times New Roman"/>
          <w:szCs w:val="24"/>
        </w:rPr>
        <w:t>,</w:t>
      </w:r>
      <w:r>
        <w:rPr>
          <w:rFonts w:eastAsia="Times New Roman" w:cs="Times New Roman"/>
          <w:szCs w:val="24"/>
        </w:rPr>
        <w:t xml:space="preserve"> για τα τραγικά αδιέξοδα</w:t>
      </w:r>
      <w:r>
        <w:rPr>
          <w:rFonts w:eastAsia="Times New Roman" w:cs="Times New Roman"/>
          <w:szCs w:val="24"/>
        </w:rPr>
        <w:t>,</w:t>
      </w:r>
      <w:r>
        <w:rPr>
          <w:rFonts w:eastAsia="Times New Roman" w:cs="Times New Roman"/>
          <w:szCs w:val="24"/>
        </w:rPr>
        <w:t xml:space="preserve"> στα οποία μπορεί να οδηγηθεί η πατρίδα από τις πολ</w:t>
      </w:r>
      <w:r>
        <w:rPr>
          <w:rFonts w:eastAsia="Times New Roman" w:cs="Times New Roman"/>
          <w:szCs w:val="24"/>
        </w:rPr>
        <w:t xml:space="preserve">ιτικές του λαϊκισμού, της δημαγωγίας, του οπορτουνισμού και της ανευθυνότητας. Και αυτή είναι η μεγαλύτερη χρησιμότητα της </w:t>
      </w:r>
      <w:r>
        <w:rPr>
          <w:rFonts w:eastAsia="Times New Roman" w:cs="Times New Roman"/>
          <w:szCs w:val="24"/>
        </w:rPr>
        <w:t xml:space="preserve">εξεταστικής, </w:t>
      </w:r>
      <w:r>
        <w:rPr>
          <w:rFonts w:eastAsia="Times New Roman" w:cs="Times New Roman"/>
          <w:szCs w:val="24"/>
        </w:rPr>
        <w:t>που προτείνουμε, για να μην ξαναζήσει ποτέ η χώρα το πρώτο τραγικό εξάμηνο του 2015, για να μην κυβερνηθεί ποτέ ξανά η χ</w:t>
      </w:r>
      <w:r>
        <w:rPr>
          <w:rFonts w:eastAsia="Times New Roman" w:cs="Times New Roman"/>
          <w:szCs w:val="24"/>
        </w:rPr>
        <w:t>ώρα από ένα τόσο αδίστακτο, ανίκανο και ιδεοληπτικό σύστημα εξουσίας, για να επιστρέψει η πραγματική δημοκρατία στον τόπο και για να ατενίζουμε το μέλλον μας πάλι με αισιοδοξία.</w:t>
      </w:r>
    </w:p>
    <w:p w14:paraId="7548F92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548F92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(Όρθιοι οι Βουλευτές της Νέας Δημοκρατίας χειροκροτούν ζω</w:t>
      </w:r>
      <w:r>
        <w:rPr>
          <w:rFonts w:eastAsia="Times New Roman" w:cs="Times New Roman"/>
          <w:szCs w:val="24"/>
        </w:rPr>
        <w:t xml:space="preserve">ηρά και παρατεταμένα) </w:t>
      </w:r>
    </w:p>
    <w:p w14:paraId="7548F92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πολύ, κύριε Πρόεδρε, κύριε Μητσοτάκη.</w:t>
      </w:r>
    </w:p>
    <w:p w14:paraId="7548F92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Ο κ. Τσακαλώτος θέλει να κάνει μια παρέμβαση και ύστερα, βεβαίως, έχει δικαίωμα, αν χρειαστεί, να λάβει τον λόγο ο κ. Δένδιας. </w:t>
      </w:r>
    </w:p>
    <w:p w14:paraId="7548F92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w:t>
      </w:r>
      <w:r>
        <w:rPr>
          <w:rFonts w:eastAsia="Times New Roman" w:cs="Times New Roman"/>
          <w:szCs w:val="24"/>
        </w:rPr>
        <w:t>λόγο.</w:t>
      </w:r>
    </w:p>
    <w:p w14:paraId="7548F92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Θέλω να κάνω δυο διευκρινήσεις στην αρχή και μετά θα πω μόνο τρία σημεία….</w:t>
      </w:r>
    </w:p>
    <w:p w14:paraId="7548F930" w14:textId="77777777" w:rsidR="006C746B" w:rsidRDefault="002A59A5">
      <w:pPr>
        <w:spacing w:line="600" w:lineRule="auto"/>
        <w:ind w:firstLine="720"/>
        <w:jc w:val="center"/>
        <w:rPr>
          <w:rFonts w:eastAsia="Times New Roman"/>
          <w:bCs/>
        </w:rPr>
      </w:pPr>
      <w:r>
        <w:rPr>
          <w:rFonts w:eastAsia="Times New Roman"/>
          <w:bCs/>
        </w:rPr>
        <w:t>(Θόρυβος από την πτέρυγα της Νέας Δημοκρατίας)</w:t>
      </w:r>
    </w:p>
    <w:p w14:paraId="7548F931" w14:textId="77777777" w:rsidR="006C746B" w:rsidRDefault="002A59A5">
      <w:pPr>
        <w:spacing w:line="600" w:lineRule="auto"/>
        <w:ind w:firstLine="720"/>
        <w:jc w:val="both"/>
        <w:rPr>
          <w:rFonts w:eastAsia="Times New Roman"/>
          <w:bCs/>
        </w:rPr>
      </w:pPr>
      <w:r>
        <w:rPr>
          <w:rFonts w:eastAsia="Times New Roman"/>
          <w:b/>
          <w:bCs/>
        </w:rPr>
        <w:t>ΑΘΑΝΑΣΙΟΣ ΜΠΟΥΡΑΣ:</w:t>
      </w:r>
      <w:r>
        <w:rPr>
          <w:rFonts w:eastAsia="Times New Roman"/>
          <w:bCs/>
        </w:rPr>
        <w:t xml:space="preserve"> Αφού κλείνει με τον Πρόεδρο. Αφού τώρα έφυγε ο Αρχηγός!</w:t>
      </w:r>
    </w:p>
    <w:p w14:paraId="7548F932" w14:textId="77777777" w:rsidR="006C746B" w:rsidRDefault="002A59A5">
      <w:pPr>
        <w:spacing w:line="600" w:lineRule="auto"/>
        <w:ind w:firstLine="720"/>
        <w:jc w:val="both"/>
        <w:rPr>
          <w:rFonts w:eastAsia="Times New Roman"/>
          <w:bCs/>
        </w:rPr>
      </w:pPr>
      <w:r>
        <w:rPr>
          <w:rFonts w:eastAsia="Times New Roman" w:cs="Times New Roman"/>
          <w:b/>
          <w:szCs w:val="24"/>
        </w:rPr>
        <w:t xml:space="preserve">ΠΡΟΕΔΡΟΣ (Νικόλαος Βούτσης): </w:t>
      </w:r>
      <w:r>
        <w:rPr>
          <w:rFonts w:eastAsia="Times New Roman"/>
          <w:bCs/>
        </w:rPr>
        <w:t>Σας παρακαλώ, είναι ο κ. Δένδιας εδώ.</w:t>
      </w:r>
    </w:p>
    <w:p w14:paraId="7548F933" w14:textId="77777777" w:rsidR="006C746B" w:rsidRDefault="002A59A5">
      <w:pPr>
        <w:spacing w:line="600" w:lineRule="auto"/>
        <w:ind w:firstLine="720"/>
        <w:jc w:val="both"/>
        <w:rPr>
          <w:rFonts w:eastAsia="Times New Roman"/>
          <w:bCs/>
        </w:rPr>
      </w:pPr>
      <w:r>
        <w:rPr>
          <w:rFonts w:eastAsia="Times New Roman"/>
          <w:b/>
          <w:bCs/>
        </w:rPr>
        <w:lastRenderedPageBreak/>
        <w:t>ΙΩΑΝΝΗΣ ΒΡΟΥΤΣΗΣ:</w:t>
      </w:r>
      <w:r>
        <w:rPr>
          <w:rFonts w:eastAsia="Times New Roman"/>
          <w:bCs/>
        </w:rPr>
        <w:t xml:space="preserve"> Να έρθει ο Πρόεδρος!</w:t>
      </w:r>
    </w:p>
    <w:p w14:paraId="7548F934"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Γιατί κάνετε υποδείξεις; Δεν υπάρχουν δευτερολογίες. Σας παρακαλώ πολύ!</w:t>
      </w:r>
    </w:p>
    <w:p w14:paraId="7548F935" w14:textId="77777777" w:rsidR="006C746B" w:rsidRDefault="002A59A5">
      <w:pPr>
        <w:spacing w:line="600" w:lineRule="auto"/>
        <w:ind w:firstLine="720"/>
        <w:jc w:val="center"/>
        <w:rPr>
          <w:rFonts w:eastAsia="Times New Roman"/>
          <w:bCs/>
        </w:rPr>
      </w:pPr>
      <w:r>
        <w:rPr>
          <w:rFonts w:eastAsia="Times New Roman"/>
          <w:bCs/>
        </w:rPr>
        <w:t>(Θόρυβος από την πτέρυγα της Νέας Δημοκρατίας)</w:t>
      </w:r>
    </w:p>
    <w:p w14:paraId="7548F936" w14:textId="77777777" w:rsidR="006C746B" w:rsidRDefault="002A59A5">
      <w:pPr>
        <w:spacing w:line="600" w:lineRule="auto"/>
        <w:ind w:firstLine="720"/>
        <w:jc w:val="both"/>
        <w:rPr>
          <w:rFonts w:eastAsia="Times New Roman"/>
          <w:bCs/>
        </w:rPr>
      </w:pPr>
      <w:r>
        <w:rPr>
          <w:rFonts w:eastAsia="Times New Roman"/>
          <w:bCs/>
        </w:rPr>
        <w:t>Κύριε Αυγενάκη, σας παρακαλώ πολύ</w:t>
      </w:r>
      <w:r>
        <w:rPr>
          <w:rFonts w:eastAsia="Times New Roman"/>
          <w:bCs/>
        </w:rPr>
        <w:t>. Δ</w:t>
      </w:r>
      <w:r>
        <w:rPr>
          <w:rFonts w:eastAsia="Times New Roman"/>
          <w:bCs/>
        </w:rPr>
        <w:t xml:space="preserve">εν θα διευθύνουμε από κοινού τις διαδικασίες αυτής της Βουλής. </w:t>
      </w:r>
    </w:p>
    <w:p w14:paraId="7548F937" w14:textId="77777777" w:rsidR="006C746B" w:rsidRDefault="002A59A5">
      <w:pPr>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Να έρθει ο Τσίπρας!</w:t>
      </w:r>
    </w:p>
    <w:p w14:paraId="7548F938" w14:textId="77777777" w:rsidR="006C746B" w:rsidRDefault="002A59A5">
      <w:pPr>
        <w:spacing w:line="600" w:lineRule="auto"/>
        <w:ind w:firstLine="720"/>
        <w:jc w:val="both"/>
        <w:rPr>
          <w:rFonts w:eastAsia="Times New Roman"/>
          <w:bCs/>
        </w:rPr>
      </w:pPr>
      <w:r>
        <w:rPr>
          <w:rFonts w:eastAsia="Times New Roman"/>
          <w:b/>
          <w:bCs/>
        </w:rPr>
        <w:t>ΑΘΑΝΑΣΙΟΣ ΜΠΟΥΡΑΣ:</w:t>
      </w:r>
      <w:r>
        <w:rPr>
          <w:rFonts w:eastAsia="Times New Roman"/>
          <w:bCs/>
        </w:rPr>
        <w:t xml:space="preserve"> Δεν είναι δική σας απόφαση. Αυτό δεν είναι δική σας απόφαση. Δεν μπορεί να μιλήσει.</w:t>
      </w:r>
    </w:p>
    <w:p w14:paraId="7548F939" w14:textId="77777777" w:rsidR="006C746B" w:rsidRDefault="002A59A5">
      <w:pPr>
        <w:spacing w:line="600" w:lineRule="auto"/>
        <w:ind w:firstLine="720"/>
        <w:jc w:val="both"/>
        <w:rPr>
          <w:rFonts w:eastAsia="Times New Roman"/>
          <w:bCs/>
        </w:rPr>
      </w:pPr>
      <w:r>
        <w:rPr>
          <w:rFonts w:eastAsia="Times New Roman"/>
          <w:b/>
          <w:bCs/>
        </w:rPr>
        <w:lastRenderedPageBreak/>
        <w:t>ΠΡΟΕΔΡΟΣ (Νικόλ</w:t>
      </w:r>
      <w:r>
        <w:rPr>
          <w:rFonts w:eastAsia="Times New Roman"/>
          <w:b/>
          <w:bCs/>
        </w:rPr>
        <w:t xml:space="preserve">αος Βούτσης): </w:t>
      </w:r>
      <w:r>
        <w:rPr>
          <w:rFonts w:eastAsia="Times New Roman"/>
          <w:bCs/>
        </w:rPr>
        <w:t xml:space="preserve">Σας παραπέμπω στα προχθεσινά και θέλω να μην ξαναμιλήσετε, εάν είναι δυνατόν, διαδικαστικά. Εντάξει; </w:t>
      </w:r>
    </w:p>
    <w:p w14:paraId="7548F93A" w14:textId="77777777" w:rsidR="006C746B" w:rsidRDefault="002A59A5">
      <w:pPr>
        <w:spacing w:line="600" w:lineRule="auto"/>
        <w:ind w:firstLine="720"/>
        <w:jc w:val="both"/>
        <w:rPr>
          <w:rFonts w:eastAsia="Times New Roman"/>
          <w:bCs/>
        </w:rPr>
      </w:pPr>
      <w:r>
        <w:rPr>
          <w:rFonts w:eastAsia="Times New Roman"/>
          <w:bCs/>
        </w:rPr>
        <w:t>Ο κ. Τσακαλώτος έχει τον λόγο ως Υπουργός Οικονομικών</w:t>
      </w:r>
      <w:r>
        <w:rPr>
          <w:rFonts w:eastAsia="Times New Roman"/>
          <w:bCs/>
        </w:rPr>
        <w:t>,</w:t>
      </w:r>
      <w:r>
        <w:rPr>
          <w:rFonts w:eastAsia="Times New Roman"/>
          <w:bCs/>
        </w:rPr>
        <w:t xml:space="preserve"> για να πει τρία πράγματα…</w:t>
      </w:r>
    </w:p>
    <w:p w14:paraId="7548F93B" w14:textId="77777777" w:rsidR="006C746B" w:rsidRDefault="002A59A5">
      <w:pPr>
        <w:spacing w:line="600" w:lineRule="auto"/>
        <w:ind w:firstLine="720"/>
        <w:jc w:val="both"/>
        <w:rPr>
          <w:rFonts w:eastAsia="Times New Roman"/>
          <w:bCs/>
        </w:rPr>
      </w:pPr>
      <w:r>
        <w:rPr>
          <w:rFonts w:eastAsia="Times New Roman"/>
          <w:b/>
          <w:bCs/>
        </w:rPr>
        <w:t>ΑΘΑΝΑΣΙΟΣ ΜΠΟΥΡΑΣ:</w:t>
      </w:r>
      <w:r>
        <w:rPr>
          <w:rFonts w:eastAsia="Times New Roman"/>
          <w:bCs/>
        </w:rPr>
        <w:t xml:space="preserve"> Δεν μπορεί να πάρει δευτερολογία κανείς.</w:t>
      </w:r>
    </w:p>
    <w:p w14:paraId="7548F93C" w14:textId="77777777" w:rsidR="006C746B" w:rsidRDefault="002A59A5">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…και ο Κοινοβουλευτικός Εκπρόσωπος μπορεί να απαντήσει.</w:t>
      </w:r>
    </w:p>
    <w:p w14:paraId="7548F93D" w14:textId="77777777" w:rsidR="006C746B" w:rsidRDefault="002A59A5">
      <w:pPr>
        <w:spacing w:line="600" w:lineRule="auto"/>
        <w:ind w:firstLine="720"/>
        <w:jc w:val="center"/>
        <w:rPr>
          <w:rFonts w:eastAsia="Times New Roman"/>
          <w:bCs/>
        </w:rPr>
      </w:pPr>
      <w:r>
        <w:rPr>
          <w:rFonts w:eastAsia="Times New Roman"/>
          <w:bCs/>
        </w:rPr>
        <w:t>(Θόρυβος από την πτέρυγα της Νέας Δημοκρατίας)</w:t>
      </w:r>
    </w:p>
    <w:p w14:paraId="7548F93E" w14:textId="77777777" w:rsidR="006C746B" w:rsidRDefault="002A59A5">
      <w:pPr>
        <w:spacing w:line="600" w:lineRule="auto"/>
        <w:ind w:firstLine="720"/>
        <w:jc w:val="both"/>
        <w:rPr>
          <w:rFonts w:eastAsia="Times New Roman"/>
          <w:bCs/>
        </w:rPr>
      </w:pPr>
      <w:r>
        <w:rPr>
          <w:rFonts w:eastAsia="Times New Roman"/>
          <w:b/>
          <w:bCs/>
        </w:rPr>
        <w:t>ΑΘΑΝΑΣΙΟΣ ΜΠΟΥΡΑΣ:</w:t>
      </w:r>
      <w:r>
        <w:rPr>
          <w:rFonts w:eastAsia="Times New Roman"/>
          <w:bCs/>
        </w:rPr>
        <w:t xml:space="preserve"> Από πού προκύπτει αυτό, κύριε Πρόεδρε;</w:t>
      </w:r>
    </w:p>
    <w:p w14:paraId="7548F93F"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Από ποιο άρθρο, σε ποια διαδικασία… (δεν α</w:t>
      </w:r>
      <w:r>
        <w:rPr>
          <w:rFonts w:eastAsia="Times New Roman"/>
          <w:bCs/>
        </w:rPr>
        <w:t>κούστηκε)</w:t>
      </w:r>
    </w:p>
    <w:p w14:paraId="7548F940"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Κύριε Τζαβάρα και κύριε Μπούρα, σας παρακαλώ, είστε παλαιοί.</w:t>
      </w:r>
    </w:p>
    <w:p w14:paraId="7548F941" w14:textId="77777777" w:rsidR="006C746B" w:rsidRDefault="002A59A5">
      <w:pPr>
        <w:spacing w:line="600" w:lineRule="auto"/>
        <w:ind w:firstLine="720"/>
        <w:jc w:val="both"/>
        <w:rPr>
          <w:rFonts w:eastAsia="Times New Roman"/>
          <w:bCs/>
        </w:rPr>
      </w:pPr>
      <w:r>
        <w:rPr>
          <w:rFonts w:eastAsia="Times New Roman"/>
          <w:b/>
          <w:bCs/>
        </w:rPr>
        <w:lastRenderedPageBreak/>
        <w:t>ΑΘΑΝΑΣΙΟΣ ΜΠΟΥΡΑΣ:</w:t>
      </w:r>
      <w:r>
        <w:rPr>
          <w:rFonts w:eastAsia="Times New Roman"/>
          <w:bCs/>
        </w:rPr>
        <w:t xml:space="preserve"> Από πού προκύπτει αυτό;</w:t>
      </w:r>
    </w:p>
    <w:p w14:paraId="7548F942"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Δεν προκύπτει από πουθενά αυτό!</w:t>
      </w:r>
    </w:p>
    <w:p w14:paraId="7548F943" w14:textId="77777777" w:rsidR="006C746B" w:rsidRDefault="002A59A5">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Κύριε Τζαβάρα, δεν μπορώ να κ</w:t>
      </w:r>
      <w:r>
        <w:rPr>
          <w:rFonts w:eastAsia="Times New Roman"/>
          <w:bCs/>
        </w:rPr>
        <w:t>αταλάβω το πώς συμπεριφέρεστε και σήμερα και προχθές.</w:t>
      </w:r>
    </w:p>
    <w:p w14:paraId="7548F944"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Γιατί κάνετε συστηματική παραβίαση του Κανονισμού.</w:t>
      </w:r>
    </w:p>
    <w:p w14:paraId="7548F945" w14:textId="77777777" w:rsidR="006C746B" w:rsidRDefault="002A59A5">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Σας παρακαλώ πολύ, κύριε Τζαβάρα! Μπορώ να σας πω …</w:t>
      </w:r>
    </w:p>
    <w:p w14:paraId="7548F946" w14:textId="77777777" w:rsidR="006C746B" w:rsidRDefault="002A59A5">
      <w:pPr>
        <w:spacing w:line="600" w:lineRule="auto"/>
        <w:ind w:firstLine="720"/>
        <w:jc w:val="both"/>
        <w:rPr>
          <w:rFonts w:eastAsia="Times New Roman"/>
          <w:bCs/>
        </w:rPr>
      </w:pPr>
      <w:r>
        <w:rPr>
          <w:rFonts w:eastAsia="Times New Roman"/>
          <w:b/>
          <w:bCs/>
        </w:rPr>
        <w:t>ΣΩΚΡΑΤΗΣ ΦΑΜΕΛΛΟΣ:</w:t>
      </w:r>
      <w:r>
        <w:rPr>
          <w:rFonts w:eastAsia="Times New Roman"/>
          <w:bCs/>
        </w:rPr>
        <w:t xml:space="preserve"> Σας πειράζει η αλήθεια; Αυτή</w:t>
      </w:r>
      <w:r>
        <w:rPr>
          <w:rFonts w:eastAsia="Times New Roman"/>
          <w:bCs/>
        </w:rPr>
        <w:t xml:space="preserve"> είναι η δημοκρατία σας; Σας πειράζει η αλήθεια</w:t>
      </w:r>
      <w:r>
        <w:rPr>
          <w:rFonts w:eastAsia="Times New Roman"/>
          <w:bCs/>
        </w:rPr>
        <w:t>,</w:t>
      </w:r>
      <w:r>
        <w:rPr>
          <w:rFonts w:eastAsia="Times New Roman"/>
          <w:bCs/>
        </w:rPr>
        <w:t xml:space="preserve"> που θα πει ο κ. Τσακαλώτος; Εδώ τελειώνει η δημοκρατία σας!</w:t>
      </w:r>
    </w:p>
    <w:p w14:paraId="7548F947"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Κάνετε συστηματική παραβίαση του Κανονισμού και της κοινοβουλευτικής δεοντολογίας. Γι’ αυτό ακριβώς φωνάζω.</w:t>
      </w:r>
    </w:p>
    <w:p w14:paraId="7548F948" w14:textId="77777777" w:rsidR="006C746B" w:rsidRDefault="002A59A5">
      <w:pPr>
        <w:spacing w:line="600" w:lineRule="auto"/>
        <w:ind w:firstLine="720"/>
        <w:jc w:val="both"/>
        <w:rPr>
          <w:rFonts w:eastAsia="Times New Roman"/>
          <w:bCs/>
        </w:rPr>
      </w:pPr>
      <w:r>
        <w:rPr>
          <w:rFonts w:eastAsia="Times New Roman"/>
          <w:b/>
          <w:bCs/>
        </w:rPr>
        <w:lastRenderedPageBreak/>
        <w:t xml:space="preserve">ΠΡΟΕΔΡΟΣ (Νικόλαος Βούτσης): </w:t>
      </w:r>
      <w:r>
        <w:rPr>
          <w:rFonts w:eastAsia="Times New Roman"/>
          <w:bCs/>
        </w:rPr>
        <w:t>Σας παρακαλώ, κύριε Τζαβάρα…</w:t>
      </w:r>
    </w:p>
    <w:p w14:paraId="7548F949"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Αυτό κάνετε μονίμως. Έχετε αναδειχθεί σε έναν κομματικό Πρόεδρο.</w:t>
      </w:r>
    </w:p>
    <w:p w14:paraId="7548F94A"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Ευχαριστώ πάρα πολύ για την εκτίμησή σας.</w:t>
      </w:r>
    </w:p>
    <w:p w14:paraId="7548F94B" w14:textId="77777777" w:rsidR="006C746B" w:rsidRDefault="002A59A5">
      <w:pPr>
        <w:spacing w:line="600" w:lineRule="auto"/>
        <w:ind w:firstLine="720"/>
        <w:jc w:val="both"/>
        <w:rPr>
          <w:rFonts w:eastAsia="Times New Roman"/>
          <w:bCs/>
        </w:rPr>
      </w:pPr>
      <w:r>
        <w:rPr>
          <w:rFonts w:eastAsia="Times New Roman"/>
          <w:b/>
          <w:bCs/>
        </w:rPr>
        <w:t>ΚΩΝΣΤΑΝΤΙΝΟΣ ΜΠΑΡΚΑΣ:</w:t>
      </w:r>
      <w:r>
        <w:rPr>
          <w:rFonts w:eastAsia="Times New Roman"/>
          <w:bCs/>
        </w:rPr>
        <w:t xml:space="preserve"> Δεν ντρέπεστε!</w:t>
      </w:r>
    </w:p>
    <w:p w14:paraId="7548F94C" w14:textId="77777777" w:rsidR="006C746B" w:rsidRDefault="002A59A5">
      <w:pPr>
        <w:spacing w:line="600" w:lineRule="auto"/>
        <w:ind w:firstLine="720"/>
        <w:jc w:val="both"/>
        <w:rPr>
          <w:rFonts w:eastAsia="Times New Roman"/>
          <w:bCs/>
        </w:rPr>
      </w:pPr>
      <w:r>
        <w:rPr>
          <w:rFonts w:eastAsia="Times New Roman"/>
          <w:b/>
          <w:bCs/>
        </w:rPr>
        <w:t>ΠΡ</w:t>
      </w:r>
      <w:r>
        <w:rPr>
          <w:rFonts w:eastAsia="Times New Roman"/>
          <w:b/>
          <w:bCs/>
        </w:rPr>
        <w:t xml:space="preserve">ΟΕΔΡΟΣ (Νικόλαος Βούτσης): </w:t>
      </w:r>
      <w:r>
        <w:rPr>
          <w:rFonts w:eastAsia="Times New Roman"/>
          <w:bCs/>
        </w:rPr>
        <w:t>Παρακαλώ, να μη συνεχίσετε να μιλάτε. Εάν σας παραπέμψω στα Πρακτικά, κύριε Μπούρα…</w:t>
      </w:r>
    </w:p>
    <w:p w14:paraId="7548F94D"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Τη διαδικασία την έχουμε συμφωνήσει. Η διαδικασία είναι συμφωνημένη! Αυτό πρέπει να διαβάσετε.</w:t>
      </w:r>
    </w:p>
    <w:p w14:paraId="7548F94E" w14:textId="77777777" w:rsidR="006C746B" w:rsidRDefault="002A59A5">
      <w:pPr>
        <w:spacing w:line="600" w:lineRule="auto"/>
        <w:ind w:firstLine="720"/>
        <w:jc w:val="both"/>
        <w:rPr>
          <w:rFonts w:eastAsia="Times New Roman"/>
          <w:bCs/>
        </w:rPr>
      </w:pPr>
      <w:r>
        <w:rPr>
          <w:rFonts w:eastAsia="Times New Roman"/>
          <w:b/>
          <w:bCs/>
        </w:rPr>
        <w:t>ΑΘΑΝΑΣΙΟΣ ΜΠΟΥΡΑΣ:</w:t>
      </w:r>
      <w:r>
        <w:rPr>
          <w:rFonts w:eastAsia="Times New Roman"/>
          <w:bCs/>
        </w:rPr>
        <w:t xml:space="preserve"> Πάμε στην ψηφοφορία τώρα!</w:t>
      </w:r>
    </w:p>
    <w:p w14:paraId="7548F94F"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 xml:space="preserve">Σας παρακαλώ πολύ, κάντε ησυχία. </w:t>
      </w:r>
    </w:p>
    <w:p w14:paraId="7548F950" w14:textId="77777777" w:rsidR="006C746B" w:rsidRDefault="002A59A5">
      <w:pPr>
        <w:spacing w:line="600" w:lineRule="auto"/>
        <w:ind w:firstLine="720"/>
        <w:jc w:val="both"/>
        <w:rPr>
          <w:rFonts w:eastAsia="Times New Roman"/>
          <w:bCs/>
        </w:rPr>
      </w:pPr>
      <w:r>
        <w:rPr>
          <w:rFonts w:eastAsia="Times New Roman"/>
          <w:bCs/>
        </w:rPr>
        <w:lastRenderedPageBreak/>
        <w:t>Κύριε Τζαβάρα, έχουμε δώσει όλοι εξετάσεις. Έχουμε δώσει εξετάσεις δέκα μήνες εδώ μέσα τώρα</w:t>
      </w:r>
      <w:r>
        <w:rPr>
          <w:rFonts w:eastAsia="Times New Roman"/>
          <w:bCs/>
        </w:rPr>
        <w:t>,</w:t>
      </w:r>
      <w:r>
        <w:rPr>
          <w:rFonts w:eastAsia="Times New Roman"/>
          <w:bCs/>
        </w:rPr>
        <w:t xml:space="preserve"> από αυτές τις θέσεις. Καταλάβατε; </w:t>
      </w:r>
    </w:p>
    <w:p w14:paraId="7548F951" w14:textId="77777777" w:rsidR="006C746B" w:rsidRDefault="002A59A5">
      <w:pPr>
        <w:spacing w:line="600" w:lineRule="auto"/>
        <w:ind w:firstLine="720"/>
        <w:jc w:val="center"/>
        <w:rPr>
          <w:rFonts w:eastAsia="Times New Roman"/>
          <w:bCs/>
        </w:rPr>
      </w:pPr>
      <w:r>
        <w:rPr>
          <w:rFonts w:eastAsia="Times New Roman"/>
          <w:bCs/>
        </w:rPr>
        <w:t>(Θόρυβος από την πτέρυγα της Νέας Δημο</w:t>
      </w:r>
      <w:r>
        <w:rPr>
          <w:rFonts w:eastAsia="Times New Roman"/>
          <w:bCs/>
        </w:rPr>
        <w:t>κρατίας)</w:t>
      </w:r>
    </w:p>
    <w:p w14:paraId="7548F952"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Αλλά εκεί που έχετε δώσει εσείς εξετάσεις, δεν έχουμε δώσει εμείς!</w:t>
      </w:r>
    </w:p>
    <w:p w14:paraId="7548F953"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Σας παρακαλώ πολύ, αφήστε την ετοιμολογία. Δεν σας τιμά.</w:t>
      </w:r>
    </w:p>
    <w:p w14:paraId="7548F954"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Ούτε και εσάς!</w:t>
      </w:r>
    </w:p>
    <w:p w14:paraId="7548F955" w14:textId="77777777" w:rsidR="006C746B" w:rsidRDefault="002A59A5">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Κύρι</w:t>
      </w:r>
      <w:r>
        <w:rPr>
          <w:rFonts w:eastAsia="Times New Roman"/>
          <w:bCs/>
        </w:rPr>
        <w:t>ε Τζαβάρα, δεν σας τιμά αυτό το οποίο κάνετε, και είναι για δεύτερη συνεδρίαση. Συνεπώς, δεν σας τιμά καθόλου. Να το γνωρίζετε αυτό. Εντάξει;</w:t>
      </w:r>
    </w:p>
    <w:p w14:paraId="7548F956" w14:textId="77777777" w:rsidR="006C746B" w:rsidRDefault="002A59A5">
      <w:pPr>
        <w:spacing w:line="600" w:lineRule="auto"/>
        <w:ind w:firstLine="720"/>
        <w:jc w:val="both"/>
        <w:rPr>
          <w:rFonts w:eastAsia="Times New Roman"/>
          <w:bCs/>
        </w:rPr>
      </w:pPr>
      <w:r>
        <w:rPr>
          <w:rFonts w:eastAsia="Times New Roman"/>
          <w:bCs/>
        </w:rPr>
        <w:t xml:space="preserve">Εάν σας δώσω τα Πρακτικά των τεσσάρων προηγούμενων </w:t>
      </w:r>
      <w:r>
        <w:rPr>
          <w:rFonts w:eastAsia="Times New Roman"/>
          <w:bCs/>
        </w:rPr>
        <w:t>εξεταστικών επιτροπών</w:t>
      </w:r>
      <w:r>
        <w:rPr>
          <w:rFonts w:eastAsia="Times New Roman"/>
          <w:bCs/>
        </w:rPr>
        <w:t xml:space="preserve"> –και οι παλαιότεροι θα έπρεπε να τα ξέρετ</w:t>
      </w:r>
      <w:r>
        <w:rPr>
          <w:rFonts w:eastAsia="Times New Roman"/>
          <w:bCs/>
        </w:rPr>
        <w:t>ε- αφού μάλιστα έχουμε τον χρόνο, στο τέλος, υπήρχε η δυνατότητα και αναπτυσσόταν ένας ελάχιστος διάλογος με Υπουργούς των κυβερνήσεων…</w:t>
      </w:r>
    </w:p>
    <w:p w14:paraId="7548F957" w14:textId="77777777" w:rsidR="006C746B" w:rsidRDefault="002A59A5">
      <w:pPr>
        <w:spacing w:line="600" w:lineRule="auto"/>
        <w:ind w:firstLine="720"/>
        <w:jc w:val="both"/>
        <w:rPr>
          <w:rFonts w:eastAsia="Times New Roman"/>
          <w:bCs/>
        </w:rPr>
      </w:pPr>
      <w:r>
        <w:rPr>
          <w:rFonts w:eastAsia="Times New Roman"/>
          <w:b/>
          <w:bCs/>
        </w:rPr>
        <w:lastRenderedPageBreak/>
        <w:t>ΑΘΑΝΑΣΙΟΣ ΜΠΟΥΡΑΣ:</w:t>
      </w:r>
      <w:r>
        <w:rPr>
          <w:rFonts w:eastAsia="Times New Roman"/>
          <w:bCs/>
        </w:rPr>
        <w:t xml:space="preserve"> Μόνο με τους Αρχηγούς. </w:t>
      </w:r>
    </w:p>
    <w:p w14:paraId="7548F958"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Μεταξύ ποιων; Μεταξύ των Αρχηγών; </w:t>
      </w:r>
    </w:p>
    <w:p w14:paraId="7548F959"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w:t>
      </w:r>
      <w:r>
        <w:rPr>
          <w:rFonts w:eastAsia="Times New Roman"/>
          <w:b/>
          <w:bCs/>
        </w:rPr>
        <w:t xml:space="preserve">Βούτσης): </w:t>
      </w:r>
      <w:r>
        <w:rPr>
          <w:rFonts w:eastAsia="Times New Roman"/>
          <w:bCs/>
        </w:rPr>
        <w:t>Μην παρεμβαίνετε</w:t>
      </w:r>
      <w:r>
        <w:rPr>
          <w:rFonts w:eastAsia="Times New Roman"/>
          <w:bCs/>
        </w:rPr>
        <w:t>,</w:t>
      </w:r>
      <w:r>
        <w:rPr>
          <w:rFonts w:eastAsia="Times New Roman"/>
          <w:bCs/>
        </w:rPr>
        <w:t xml:space="preserve"> κύριε Τζαβάρα. Θα σας παραπέμψω σε συγκεκριμένα Πρακτικά των τεσσάρων τελευταίων συνεδριάσεων της </w:t>
      </w:r>
      <w:r>
        <w:rPr>
          <w:rFonts w:eastAsia="Times New Roman"/>
          <w:bCs/>
        </w:rPr>
        <w:t>εξεταστικής</w:t>
      </w:r>
      <w:r>
        <w:rPr>
          <w:rFonts w:eastAsia="Times New Roman"/>
          <w:bCs/>
        </w:rPr>
        <w:t xml:space="preserve">. Το αντιλαμβάνεστε; Είναι ο υπεύθυνος Υπουργός Οικονομικών της χώρας και η </w:t>
      </w:r>
      <w:r>
        <w:rPr>
          <w:rFonts w:eastAsia="Times New Roman"/>
          <w:bCs/>
        </w:rPr>
        <w:t xml:space="preserve">εξεταστική, </w:t>
      </w:r>
      <w:r>
        <w:rPr>
          <w:rFonts w:eastAsia="Times New Roman"/>
          <w:bCs/>
        </w:rPr>
        <w:t>την οποία ζητήσατε αφορά στην ο</w:t>
      </w:r>
      <w:r>
        <w:rPr>
          <w:rFonts w:eastAsia="Times New Roman"/>
          <w:bCs/>
        </w:rPr>
        <w:t xml:space="preserve">ικονομία. </w:t>
      </w:r>
    </w:p>
    <w:p w14:paraId="7548F95A" w14:textId="77777777" w:rsidR="006C746B" w:rsidRDefault="002A59A5">
      <w:pPr>
        <w:spacing w:line="600" w:lineRule="auto"/>
        <w:ind w:firstLine="720"/>
        <w:jc w:val="center"/>
        <w:rPr>
          <w:rFonts w:eastAsia="Times New Roman"/>
          <w:bCs/>
        </w:rPr>
      </w:pPr>
      <w:r>
        <w:rPr>
          <w:rFonts w:eastAsia="Times New Roman"/>
          <w:bCs/>
        </w:rPr>
        <w:t>(Θόρυβος από την πτέρυγα της Νέας Δημοκρατίας)</w:t>
      </w:r>
    </w:p>
    <w:p w14:paraId="7548F95B" w14:textId="77777777" w:rsidR="006C746B" w:rsidRDefault="002A59A5">
      <w:pPr>
        <w:spacing w:line="600" w:lineRule="auto"/>
        <w:ind w:firstLine="720"/>
        <w:jc w:val="both"/>
        <w:rPr>
          <w:rFonts w:eastAsia="Times New Roman"/>
          <w:bCs/>
        </w:rPr>
      </w:pPr>
      <w:r>
        <w:rPr>
          <w:rFonts w:eastAsia="Times New Roman"/>
          <w:bCs/>
        </w:rPr>
        <w:t>Κύριε Αυγενάκη και κύριε Τζαβάρα, εάν θέλετε να παίξετε αυτόν τον ρόλο, ένα πράγμα θα σας πω: Είμαι σίγουρος ότι δεν σας τον έχουν αναθέσει από την παράταξή σας. Σε κα</w:t>
      </w:r>
      <w:r>
        <w:rPr>
          <w:rFonts w:eastAsia="Times New Roman"/>
          <w:bCs/>
        </w:rPr>
        <w:t>μ</w:t>
      </w:r>
      <w:r>
        <w:rPr>
          <w:rFonts w:eastAsia="Times New Roman"/>
          <w:bCs/>
        </w:rPr>
        <w:t>μία περίπτωση. Και γι’ αυτό εξ</w:t>
      </w:r>
      <w:r>
        <w:rPr>
          <w:rFonts w:eastAsia="Times New Roman"/>
          <w:bCs/>
        </w:rPr>
        <w:t xml:space="preserve">αιρετικά μιλάτε με αυτόν τον τρόπο. Το καταλάβατε; </w:t>
      </w:r>
    </w:p>
    <w:p w14:paraId="7548F95C" w14:textId="77777777" w:rsidR="006C746B" w:rsidRDefault="002A59A5">
      <w:pPr>
        <w:spacing w:line="600" w:lineRule="auto"/>
        <w:ind w:firstLine="720"/>
        <w:jc w:val="both"/>
        <w:rPr>
          <w:rFonts w:eastAsia="Times New Roman"/>
          <w:bCs/>
        </w:rPr>
      </w:pPr>
      <w:r>
        <w:rPr>
          <w:rFonts w:eastAsia="Times New Roman"/>
          <w:b/>
          <w:bCs/>
        </w:rPr>
        <w:lastRenderedPageBreak/>
        <w:t>ΚΩΝΣΤΑΝΤΙΝΟΣ ΤΖΑΒΑΡΑΣ:</w:t>
      </w:r>
      <w:r>
        <w:rPr>
          <w:rFonts w:eastAsia="Times New Roman"/>
          <w:bCs/>
        </w:rPr>
        <w:t xml:space="preserve"> Μα, δεν ντρέπεστε; Δώστε μου τον λόγο παρακαλώ. Ζητώ τον λόγο επί προσωπικού!</w:t>
      </w:r>
    </w:p>
    <w:p w14:paraId="7548F95D"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 xml:space="preserve">Ο κ. Τσακαλώτος έχει τον λόγο. </w:t>
      </w:r>
    </w:p>
    <w:p w14:paraId="7548F95E" w14:textId="77777777" w:rsidR="006C746B" w:rsidRDefault="002A59A5">
      <w:pPr>
        <w:spacing w:line="600" w:lineRule="auto"/>
        <w:ind w:firstLine="720"/>
        <w:jc w:val="both"/>
        <w:rPr>
          <w:rFonts w:eastAsia="Times New Roman"/>
          <w:bCs/>
        </w:rPr>
      </w:pPr>
      <w:r>
        <w:rPr>
          <w:rFonts w:eastAsia="Times New Roman"/>
          <w:bCs/>
        </w:rPr>
        <w:t>Κύριε Τζαβάρα, σας παρακαλώ, αφήστε τα επε</w:t>
      </w:r>
      <w:r>
        <w:rPr>
          <w:rFonts w:eastAsia="Times New Roman"/>
          <w:bCs/>
        </w:rPr>
        <w:t xml:space="preserve">ισόδια! </w:t>
      </w:r>
    </w:p>
    <w:p w14:paraId="7548F95F"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Προσβάλλετε εσείς, ο Πρόεδρος του Σώματος, έναν αντιπρόσωπο του ελληνικού λαού; Είστε Πρόεδρος του Κοινοβουλίου εσείς; Λυπάμαι!</w:t>
      </w:r>
    </w:p>
    <w:p w14:paraId="7548F960" w14:textId="77777777" w:rsidR="006C746B" w:rsidRDefault="002A59A5">
      <w:pPr>
        <w:spacing w:line="600" w:lineRule="auto"/>
        <w:ind w:firstLine="720"/>
        <w:jc w:val="both"/>
        <w:rPr>
          <w:rFonts w:eastAsia="Times New Roman"/>
          <w:bCs/>
        </w:rPr>
      </w:pPr>
      <w:r>
        <w:rPr>
          <w:rFonts w:eastAsia="Times New Roman"/>
          <w:b/>
          <w:bCs/>
        </w:rPr>
        <w:t>ΣΩΚΡΑΤΗΣ ΦΑΜΕΛΛΟΣ:</w:t>
      </w:r>
      <w:r>
        <w:rPr>
          <w:rFonts w:eastAsia="Times New Roman"/>
          <w:bCs/>
        </w:rPr>
        <w:t xml:space="preserve"> Εσείς προσβάλετε τη διαδικασία!</w:t>
      </w:r>
    </w:p>
    <w:p w14:paraId="7548F961"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Ελάτε τώρα που σ</w:t>
      </w:r>
      <w:r>
        <w:rPr>
          <w:rFonts w:eastAsia="Times New Roman"/>
          <w:bCs/>
        </w:rPr>
        <w:t>ας προσβάλω!</w:t>
      </w:r>
    </w:p>
    <w:p w14:paraId="7548F962"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Είστε Πρόεδρος του Κοινοβουλίου εσείς; Λυπάμαι πάρα πολύ.</w:t>
      </w:r>
    </w:p>
    <w:p w14:paraId="7548F963" w14:textId="77777777" w:rsidR="006C746B" w:rsidRDefault="002A59A5">
      <w:pPr>
        <w:spacing w:line="600" w:lineRule="auto"/>
        <w:ind w:firstLine="720"/>
        <w:jc w:val="both"/>
        <w:rPr>
          <w:rFonts w:eastAsia="Times New Roman"/>
          <w:bCs/>
        </w:rPr>
      </w:pPr>
      <w:r>
        <w:rPr>
          <w:rFonts w:eastAsia="Times New Roman"/>
          <w:b/>
          <w:bCs/>
        </w:rPr>
        <w:lastRenderedPageBreak/>
        <w:t>ΠΡΟΕΔΡΟΣ (Νικόλαος Βούτσης):</w:t>
      </w:r>
      <w:r>
        <w:rPr>
          <w:rFonts w:eastAsia="Times New Roman"/>
          <w:bCs/>
        </w:rPr>
        <w:t xml:space="preserve"> Κύριε Τζαβάρα, σας παρακάλεσα και την προηγούμενη φορά. Δεν σέβεστε τίποτα!</w:t>
      </w:r>
    </w:p>
    <w:p w14:paraId="7548F964"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Σέβομαι το αξίωμά σας, αλλά λυπάμαι πάρα πολύ, διότι λειτουργείτε ως κομματάρχης. Πρώτη φορά συμβαίνει κάτι τέτοιο στην ιστορία του Κοινοβουλίου! Πρέπει να σκεφτείτε καλά το βιολί που έχετε αρχίσει…. </w:t>
      </w:r>
    </w:p>
    <w:p w14:paraId="7548F965"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Είναι ντροπή σας αυτό που</w:t>
      </w:r>
      <w:r>
        <w:rPr>
          <w:rFonts w:eastAsia="Times New Roman"/>
          <w:bCs/>
        </w:rPr>
        <w:t xml:space="preserve"> λέτε. Καταλάβατε;</w:t>
      </w:r>
    </w:p>
    <w:p w14:paraId="7548F966" w14:textId="77777777" w:rsidR="006C746B" w:rsidRDefault="002A59A5">
      <w:pPr>
        <w:spacing w:line="600" w:lineRule="auto"/>
        <w:ind w:firstLine="720"/>
        <w:jc w:val="both"/>
        <w:rPr>
          <w:rFonts w:eastAsia="Times New Roman"/>
          <w:bCs/>
        </w:rPr>
      </w:pPr>
      <w:r>
        <w:rPr>
          <w:rFonts w:eastAsia="Times New Roman"/>
          <w:b/>
          <w:bCs/>
        </w:rPr>
        <w:t>ΚΩΝΣΤΑΝΤΙΝΟΣ ΤΖΑΒΑΡΑΣ:</w:t>
      </w:r>
      <w:r>
        <w:rPr>
          <w:rFonts w:eastAsia="Times New Roman"/>
          <w:bCs/>
        </w:rPr>
        <w:t xml:space="preserve"> …έπρεπε να το σκεφτείτε καλά. Δημιουργείτε τεράστια προβλήματα στον κοινοβουλευτισμό και τη δημοκρατία! Και πρέπει να το σκεφτείτε καλά. Γιατί είστε μεροληπτικός και μονίμως προσβάλλετε συναδέλφους</w:t>
      </w:r>
      <w:r>
        <w:rPr>
          <w:rFonts w:eastAsia="Times New Roman"/>
          <w:bCs/>
        </w:rPr>
        <w:t>,</w:t>
      </w:r>
      <w:r>
        <w:rPr>
          <w:rFonts w:eastAsia="Times New Roman"/>
          <w:bCs/>
        </w:rPr>
        <w:t xml:space="preserve"> που δεν ανήκουν</w:t>
      </w:r>
      <w:r>
        <w:rPr>
          <w:rFonts w:eastAsia="Times New Roman"/>
          <w:bCs/>
        </w:rPr>
        <w:t xml:space="preserve"> στην παράταξή σας!</w:t>
      </w:r>
    </w:p>
    <w:p w14:paraId="7548F967"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Φοβάμαι ότι έχετε την αλαζονεία της μονοκομματικής αντίληψης. Καταλάβατε; Έχετε αλαζονεία. Θεωρούσατε….</w:t>
      </w:r>
    </w:p>
    <w:p w14:paraId="7548F968" w14:textId="77777777" w:rsidR="006C746B" w:rsidRDefault="002A59A5">
      <w:pPr>
        <w:spacing w:line="600" w:lineRule="auto"/>
        <w:ind w:firstLine="720"/>
        <w:jc w:val="both"/>
        <w:rPr>
          <w:rFonts w:eastAsia="Times New Roman"/>
          <w:bCs/>
        </w:rPr>
      </w:pPr>
      <w:r>
        <w:rPr>
          <w:rFonts w:eastAsia="Times New Roman"/>
          <w:b/>
          <w:bCs/>
        </w:rPr>
        <w:lastRenderedPageBreak/>
        <w:t>ΚΩΝΣΤΑΝΤΙΝΟΣ ΤΖΑΒΑΡΑΣ:</w:t>
      </w:r>
      <w:r>
        <w:rPr>
          <w:rFonts w:eastAsia="Times New Roman"/>
          <w:bCs/>
        </w:rPr>
        <w:t xml:space="preserve"> Εμείς έχουμε αλαζονεία;</w:t>
      </w:r>
    </w:p>
    <w:p w14:paraId="7548F969" w14:textId="77777777" w:rsidR="006C746B" w:rsidRDefault="002A59A5">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Μην μιλάτε στον πληθυντικό.</w:t>
      </w:r>
      <w:r>
        <w:rPr>
          <w:rFonts w:eastAsia="Times New Roman"/>
          <w:bCs/>
        </w:rPr>
        <w:t xml:space="preserve"> Εσείς έχετε την αλαζονεία της μοναδικότητας.</w:t>
      </w:r>
    </w:p>
    <w:p w14:paraId="7548F96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Θεωρούσατε ότι από αυτήν την </w:t>
      </w:r>
      <w:r>
        <w:rPr>
          <w:rFonts w:eastAsia="Times New Roman" w:cs="Times New Roman"/>
          <w:szCs w:val="24"/>
        </w:rPr>
        <w:t xml:space="preserve">Έδρα </w:t>
      </w:r>
      <w:r>
        <w:rPr>
          <w:rFonts w:eastAsia="Times New Roman" w:cs="Times New Roman"/>
          <w:szCs w:val="24"/>
        </w:rPr>
        <w:t xml:space="preserve">θα μπορούσε να διευθύνεται η </w:t>
      </w:r>
      <w:r>
        <w:rPr>
          <w:rFonts w:eastAsia="Times New Roman"/>
        </w:rPr>
        <w:t>διαδικασία</w:t>
      </w:r>
      <w:r>
        <w:rPr>
          <w:rFonts w:eastAsia="Times New Roman" w:cs="Times New Roman"/>
          <w:szCs w:val="24"/>
        </w:rPr>
        <w:t xml:space="preserve"> μόνο για τα συμφέροντα και για τον λόγο ορισμένων. Αυτό δεν μπορεί να γίνει. Αυτό λέει ο Κανονισμός. Αυτό λέει το Σύνταγμα.</w:t>
      </w:r>
    </w:p>
    <w:p w14:paraId="7548F96B" w14:textId="77777777" w:rsidR="006C746B" w:rsidRDefault="002A59A5">
      <w:pPr>
        <w:spacing w:line="600" w:lineRule="auto"/>
        <w:ind w:firstLine="720"/>
        <w:jc w:val="center"/>
        <w:rPr>
          <w:rFonts w:eastAsia="Times New Roman" w:cs="Times New Roman"/>
        </w:rPr>
      </w:pPr>
      <w:r>
        <w:rPr>
          <w:rFonts w:eastAsia="Times New Roman" w:cs="Times New Roman"/>
        </w:rPr>
        <w:t>(Χειροκροτήμ</w:t>
      </w:r>
      <w:r>
        <w:rPr>
          <w:rFonts w:eastAsia="Times New Roman" w:cs="Times New Roman"/>
        </w:rPr>
        <w:t xml:space="preserve">ατα από </w:t>
      </w:r>
      <w:r>
        <w:rPr>
          <w:rFonts w:eastAsia="Times New Roman" w:cs="Times New Roman"/>
          <w:szCs w:val="24"/>
        </w:rPr>
        <w:t>τις πτέρυγες του ΣΥΡΙΖΑ και των Α</w:t>
      </w:r>
      <w:r>
        <w:rPr>
          <w:rFonts w:eastAsia="Times New Roman" w:cs="Times New Roman"/>
          <w:szCs w:val="24"/>
        </w:rPr>
        <w:t>ΝΕΛ</w:t>
      </w:r>
      <w:r>
        <w:rPr>
          <w:rFonts w:eastAsia="Times New Roman" w:cs="Times New Roman"/>
        </w:rPr>
        <w:t>)</w:t>
      </w:r>
    </w:p>
    <w:p w14:paraId="7548F96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Σας είπα και την προηγούμενη φορά και το λέω ευθύτατα και πολύ ήρεμα. Εάν, ως παράταξη, έχετε οποιοδήποτε πρόβλημα –δεν λέω παράπονο, γιατί ενστάσεις, παράπονα, αντιπαραθέσεις έχουμε καθημερινά– διεύθυνσης των </w:t>
      </w:r>
      <w:r>
        <w:rPr>
          <w:rFonts w:eastAsia="Times New Roman" w:cs="Times New Roman"/>
          <w:szCs w:val="24"/>
        </w:rPr>
        <w:t xml:space="preserve">διαδικασιών της </w:t>
      </w:r>
      <w:r>
        <w:rPr>
          <w:rFonts w:eastAsia="Times New Roman"/>
          <w:bCs/>
        </w:rPr>
        <w:t>Βουλής,</w:t>
      </w:r>
      <w:r>
        <w:rPr>
          <w:rFonts w:eastAsia="Times New Roman" w:cs="Times New Roman"/>
          <w:szCs w:val="24"/>
        </w:rPr>
        <w:t xml:space="preserve"> να υποβάλετε </w:t>
      </w:r>
      <w:r>
        <w:rPr>
          <w:rFonts w:eastAsia="Times New Roman" w:cs="Times New Roman"/>
          <w:szCs w:val="24"/>
        </w:rPr>
        <w:t xml:space="preserve">πρόταση </w:t>
      </w:r>
      <w:r>
        <w:rPr>
          <w:rFonts w:eastAsia="Times New Roman" w:cs="Times New Roman"/>
          <w:szCs w:val="24"/>
        </w:rPr>
        <w:t>μομφή</w:t>
      </w:r>
      <w:r>
        <w:rPr>
          <w:rFonts w:eastAsia="Times New Roman" w:cs="Times New Roman"/>
          <w:szCs w:val="24"/>
        </w:rPr>
        <w:t>ς</w:t>
      </w:r>
      <w:r>
        <w:rPr>
          <w:rFonts w:eastAsia="Times New Roman" w:cs="Times New Roman"/>
          <w:szCs w:val="24"/>
        </w:rPr>
        <w:t xml:space="preserve">. Σας το είπα ευθύτατα </w:t>
      </w:r>
      <w:r>
        <w:rPr>
          <w:rFonts w:eastAsia="Times New Roman" w:cs="Times New Roman"/>
          <w:szCs w:val="24"/>
        </w:rPr>
        <w:lastRenderedPageBreak/>
        <w:t xml:space="preserve">και ατομικά και συλλογικά να το κάνετε. Αλλά δεν μπορεί να συνεχιστεί αυτή η κατάσταση. Τη </w:t>
      </w:r>
      <w:r>
        <w:rPr>
          <w:rFonts w:eastAsia="Times New Roman"/>
          <w:szCs w:val="24"/>
        </w:rPr>
        <w:t>διαδικασία</w:t>
      </w:r>
      <w:r>
        <w:rPr>
          <w:rFonts w:eastAsia="Times New Roman" w:cs="Times New Roman"/>
          <w:szCs w:val="24"/>
        </w:rPr>
        <w:t xml:space="preserve"> θα τη διευθύνω εγώ. Δεν θα τη διευθύνουμε μαζί από κοινού και μάλιστα με κραυγές</w:t>
      </w:r>
      <w:r>
        <w:rPr>
          <w:rFonts w:eastAsia="Times New Roman" w:cs="Times New Roman"/>
          <w:szCs w:val="24"/>
        </w:rPr>
        <w:t>. Εντάξει;</w:t>
      </w:r>
    </w:p>
    <w:p w14:paraId="7548F96D" w14:textId="77777777" w:rsidR="006C746B" w:rsidRDefault="002A59A5">
      <w:pPr>
        <w:spacing w:line="600" w:lineRule="auto"/>
        <w:ind w:firstLine="720"/>
        <w:jc w:val="center"/>
        <w:rPr>
          <w:rFonts w:eastAsia="Times New Roman" w:cs="Times New Roman"/>
        </w:rPr>
      </w:pPr>
      <w:r>
        <w:rPr>
          <w:rFonts w:eastAsia="Times New Roman" w:cs="Times New Roman"/>
        </w:rPr>
        <w:t xml:space="preserve">(Χειροκροτήματα από </w:t>
      </w:r>
      <w:r>
        <w:rPr>
          <w:rFonts w:eastAsia="Times New Roman" w:cs="Times New Roman"/>
          <w:szCs w:val="24"/>
        </w:rPr>
        <w:t>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rPr>
        <w:t>)</w:t>
      </w:r>
    </w:p>
    <w:p w14:paraId="7548F96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ζητάω τον λόγο. Δώστε μου τον λόγο!</w:t>
      </w:r>
    </w:p>
    <w:p w14:paraId="7548F96F" w14:textId="77777777" w:rsidR="006C746B" w:rsidRDefault="002A59A5">
      <w:pPr>
        <w:spacing w:line="600" w:lineRule="auto"/>
        <w:ind w:firstLine="720"/>
        <w:jc w:val="both"/>
        <w:rPr>
          <w:rFonts w:eastAsia="Times New Roman" w:cs="Times New Roman"/>
        </w:rPr>
      </w:pPr>
      <w:r>
        <w:rPr>
          <w:rFonts w:eastAsia="Times New Roman" w:cs="Times New Roman"/>
          <w:b/>
          <w:bCs/>
          <w:shd w:val="clear" w:color="auto" w:fill="FFFFFF"/>
        </w:rPr>
        <w:t xml:space="preserve">ΠΡΟΕΔΡΟΣ (Νικόλαος Βούτσης): </w:t>
      </w:r>
      <w:r>
        <w:rPr>
          <w:rFonts w:eastAsia="Times New Roman" w:cs="Times New Roman"/>
          <w:szCs w:val="24"/>
        </w:rPr>
        <w:t xml:space="preserve">Ο κ. Τσακαλώτος έχει τον λόγο. </w:t>
      </w:r>
      <w:r>
        <w:rPr>
          <w:rFonts w:eastAsia="Times New Roman"/>
          <w:bCs/>
        </w:rPr>
        <w:t>Είναι</w:t>
      </w:r>
      <w:r>
        <w:rPr>
          <w:rFonts w:eastAsia="Times New Roman" w:cs="Times New Roman"/>
          <w:szCs w:val="24"/>
        </w:rPr>
        <w:t xml:space="preserve"> εδώ ο </w:t>
      </w:r>
      <w:r>
        <w:rPr>
          <w:rFonts w:eastAsia="Times New Roman" w:cs="Times New Roman"/>
          <w:bCs/>
          <w:shd w:val="clear" w:color="auto" w:fill="FFFFFF"/>
        </w:rPr>
        <w:t>Κοινοβουλευτικός Εκπρόσωπος</w:t>
      </w:r>
      <w:r>
        <w:rPr>
          <w:rFonts w:eastAsia="Times New Roman" w:cs="Times New Roman"/>
          <w:szCs w:val="24"/>
        </w:rPr>
        <w:t xml:space="preserve"> της </w:t>
      </w:r>
      <w:r>
        <w:rPr>
          <w:rFonts w:eastAsia="Times New Roman" w:cs="Times New Roman"/>
        </w:rPr>
        <w:t xml:space="preserve">Νέας </w:t>
      </w:r>
      <w:r>
        <w:rPr>
          <w:rFonts w:eastAsia="Times New Roman" w:cs="Times New Roman"/>
        </w:rPr>
        <w:t>Δημοκρατίας και μπορεί να μιλήσει.</w:t>
      </w:r>
    </w:p>
    <w:p w14:paraId="7548F97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 έτσι; Αυτό λέγεται τυραννία. Δεν λέγεται δημοκρατία!</w:t>
      </w:r>
    </w:p>
    <w:p w14:paraId="7548F971"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(Θόρυβος-διαμαρτυρίες από τις πτέρυγες του ΣΥΡΙΖΑ και των </w:t>
      </w:r>
      <w:r>
        <w:rPr>
          <w:rFonts w:eastAsia="Times New Roman" w:cs="Times New Roman"/>
          <w:szCs w:val="24"/>
        </w:rPr>
        <w:t>ΑΝΕΛ</w:t>
      </w:r>
      <w:r>
        <w:rPr>
          <w:rFonts w:eastAsia="Times New Roman" w:cs="Times New Roman"/>
          <w:szCs w:val="24"/>
        </w:rPr>
        <w:t>)</w:t>
      </w:r>
    </w:p>
    <w:p w14:paraId="7548F972"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σε έναν Βουλευτή που τον προσβάλλετε συστηματικά εδώ και πέντε λεπτά. Με προ</w:t>
      </w:r>
      <w:r>
        <w:rPr>
          <w:rFonts w:eastAsia="Times New Roman" w:cs="Times New Roman"/>
          <w:szCs w:val="24"/>
        </w:rPr>
        <w:t xml:space="preserve">σβάλλετε προσωπικά και δεν μου δίνετε το </w:t>
      </w:r>
      <w:r>
        <w:rPr>
          <w:rFonts w:eastAsia="Times New Roman" w:cs="Times New Roman"/>
          <w:bCs/>
          <w:shd w:val="clear" w:color="auto" w:fill="FFFFFF"/>
        </w:rPr>
        <w:t>δικαίωμα</w:t>
      </w:r>
      <w:r>
        <w:rPr>
          <w:rFonts w:eastAsia="Times New Roman" w:cs="Times New Roman"/>
          <w:szCs w:val="24"/>
        </w:rPr>
        <w:t xml:space="preserve"> να ακουστώ Αυτό λέγεται δημοκρατία;</w:t>
      </w:r>
    </w:p>
    <w:p w14:paraId="7548F973"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lastRenderedPageBreak/>
        <w:t>ΠΡΟΕΔΡΟΣ (Νικόλαος Βούτσης):</w:t>
      </w:r>
      <w:r>
        <w:rPr>
          <w:rFonts w:eastAsia="Times New Roman" w:cs="Times New Roman"/>
          <w:bCs/>
          <w:shd w:val="clear" w:color="auto" w:fill="FFFFFF"/>
        </w:rPr>
        <w:t xml:space="preserve"> </w:t>
      </w:r>
      <w:r>
        <w:rPr>
          <w:rFonts w:eastAsia="Times New Roman" w:cs="Times New Roman"/>
          <w:szCs w:val="24"/>
        </w:rPr>
        <w:t>Πώς δεν σας δίνω; Έχετε ακουστεί πολλαπλά από μένα και με εκφράσεις</w:t>
      </w:r>
      <w:r>
        <w:rPr>
          <w:rFonts w:eastAsia="Times New Roman" w:cs="Times New Roman"/>
          <w:szCs w:val="24"/>
        </w:rPr>
        <w:t>,</w:t>
      </w:r>
      <w:r>
        <w:rPr>
          <w:rFonts w:eastAsia="Times New Roman" w:cs="Times New Roman"/>
          <w:szCs w:val="24"/>
        </w:rPr>
        <w:t xml:space="preserve"> που εγώ δεν χρησιμοποίησα. Για δε την τυραννία, αφήστε κάποιοι να ξέρουν</w:t>
      </w:r>
      <w:r>
        <w:rPr>
          <w:rFonts w:eastAsia="Times New Roman" w:cs="Times New Roman"/>
          <w:szCs w:val="24"/>
        </w:rPr>
        <w:t xml:space="preserve"> παραπάνω από εσάς. Εντάξει;</w:t>
      </w:r>
    </w:p>
    <w:p w14:paraId="7548F974" w14:textId="77777777" w:rsidR="006C746B" w:rsidRDefault="002A59A5">
      <w:pPr>
        <w:spacing w:line="600" w:lineRule="auto"/>
        <w:ind w:firstLine="720"/>
        <w:jc w:val="center"/>
        <w:rPr>
          <w:rFonts w:eastAsia="Times New Roman" w:cs="Times New Roman"/>
        </w:rPr>
      </w:pPr>
      <w:r>
        <w:rPr>
          <w:rFonts w:eastAsia="Times New Roman" w:cs="Times New Roman"/>
        </w:rPr>
        <w:t xml:space="preserve">(Χειροκροτήματα από </w:t>
      </w:r>
      <w:r>
        <w:rPr>
          <w:rFonts w:eastAsia="Times New Roman" w:cs="Times New Roman"/>
          <w:szCs w:val="24"/>
        </w:rPr>
        <w:t>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rPr>
        <w:t>)</w:t>
      </w:r>
    </w:p>
    <w:p w14:paraId="7548F975" w14:textId="77777777" w:rsidR="006C746B" w:rsidRDefault="002A59A5">
      <w:pPr>
        <w:spacing w:line="600" w:lineRule="auto"/>
        <w:ind w:firstLine="720"/>
        <w:jc w:val="both"/>
        <w:rPr>
          <w:rFonts w:eastAsia="Times New Roman" w:cs="Times New Roman"/>
        </w:rPr>
      </w:pPr>
      <w:r>
        <w:rPr>
          <w:rFonts w:eastAsia="Times New Roman" w:cs="Times New Roman"/>
        </w:rPr>
        <w:t xml:space="preserve">Ο κ. Τσακαλώτος έχει τον λόγο. </w:t>
      </w:r>
    </w:p>
    <w:p w14:paraId="7548F97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w:t>
      </w:r>
      <w:r>
        <w:rPr>
          <w:rFonts w:eastAsia="Times New Roman"/>
          <w:szCs w:val="24"/>
        </w:rPr>
        <w:t>Κυρίες και κύριοι συνάδελφοι</w:t>
      </w:r>
      <w:r>
        <w:rPr>
          <w:rFonts w:eastAsia="Times New Roman" w:cs="Times New Roman"/>
          <w:szCs w:val="24"/>
        </w:rPr>
        <w:t xml:space="preserve">, θέλω να κάνω δύο διευκρινήσεις στην αρχή. </w:t>
      </w:r>
    </w:p>
    <w:p w14:paraId="7548F97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Από αυτήν τη μεριά </w:t>
      </w:r>
      <w:r>
        <w:rPr>
          <w:rFonts w:eastAsia="Times New Roman" w:cs="Times New Roman"/>
          <w:szCs w:val="24"/>
        </w:rPr>
        <w:t xml:space="preserve">του </w:t>
      </w:r>
      <w:r>
        <w:rPr>
          <w:rFonts w:eastAsia="Times New Roman"/>
          <w:bCs/>
        </w:rPr>
        <w:t>Κοινοβουλίου</w:t>
      </w:r>
      <w:r>
        <w:rPr>
          <w:rFonts w:eastAsia="Times New Roman" w:cs="Times New Roman"/>
          <w:szCs w:val="24"/>
        </w:rPr>
        <w:t>, από το 1974 και μετά, παλεύουμε για την απλή αναλογική. Όψιμα, δεν το λες.</w:t>
      </w:r>
    </w:p>
    <w:p w14:paraId="7548F97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Pr>
          <w:rFonts w:eastAsia="Times New Roman" w:cs="Times New Roman"/>
        </w:rPr>
        <w:t>Νέας Δημοκρατίας</w:t>
      </w:r>
      <w:r>
        <w:rPr>
          <w:rFonts w:eastAsia="Times New Roman" w:cs="Times New Roman"/>
          <w:szCs w:val="24"/>
        </w:rPr>
        <w:t>)</w:t>
      </w:r>
    </w:p>
    <w:p w14:paraId="7548F979" w14:textId="77777777" w:rsidR="006C746B" w:rsidRDefault="002A59A5">
      <w:pPr>
        <w:spacing w:line="600" w:lineRule="auto"/>
        <w:ind w:firstLine="720"/>
        <w:jc w:val="center"/>
        <w:rPr>
          <w:rFonts w:eastAsia="Times New Roman" w:cs="Times New Roman"/>
        </w:rPr>
      </w:pPr>
      <w:r>
        <w:rPr>
          <w:rFonts w:eastAsia="Times New Roman" w:cs="Times New Roman"/>
        </w:rPr>
        <w:t xml:space="preserve">(Χειροκροτήματα από </w:t>
      </w:r>
      <w:r>
        <w:rPr>
          <w:rFonts w:eastAsia="Times New Roman" w:cs="Times New Roman"/>
          <w:szCs w:val="24"/>
        </w:rPr>
        <w:t>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rPr>
        <w:t>)</w:t>
      </w:r>
    </w:p>
    <w:p w14:paraId="7548F97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Δεύτερον, φαίνεται ότι ο Αρχηγός</w:t>
      </w:r>
      <w:r>
        <w:rPr>
          <w:rFonts w:eastAsia="Times New Roman" w:cs="Times New Roman"/>
          <w:szCs w:val="24"/>
        </w:rPr>
        <w:t>,</w:t>
      </w:r>
      <w:r>
        <w:rPr>
          <w:rFonts w:eastAsia="Times New Roman" w:cs="Times New Roman"/>
          <w:szCs w:val="24"/>
        </w:rPr>
        <w:t xml:space="preserve"> σας λόγω δύσκολης παιδικής ηλικίας</w:t>
      </w:r>
      <w:r>
        <w:rPr>
          <w:rFonts w:eastAsia="Times New Roman" w:cs="Times New Roman"/>
          <w:szCs w:val="24"/>
        </w:rPr>
        <w:t>,</w:t>
      </w:r>
      <w:r>
        <w:rPr>
          <w:rFonts w:eastAsia="Times New Roman" w:cs="Times New Roman"/>
          <w:szCs w:val="24"/>
        </w:rPr>
        <w:t xml:space="preserve"> δεν έχει διαβάσει καλά τον Ρουσσώ. </w:t>
      </w:r>
    </w:p>
    <w:p w14:paraId="7548F97B"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(Θόρυβος-διαμαρτυρίες από την πτέρυγα της </w:t>
      </w:r>
      <w:r>
        <w:rPr>
          <w:rFonts w:eastAsia="Times New Roman" w:cs="Times New Roman"/>
        </w:rPr>
        <w:t>Νέας Δημοκρατίας</w:t>
      </w:r>
      <w:r>
        <w:rPr>
          <w:rFonts w:eastAsia="Times New Roman" w:cs="Times New Roman"/>
          <w:szCs w:val="24"/>
        </w:rPr>
        <w:t>)</w:t>
      </w:r>
    </w:p>
    <w:p w14:paraId="7548F97C" w14:textId="77777777" w:rsidR="006C746B" w:rsidRDefault="002A59A5">
      <w:pPr>
        <w:spacing w:line="600" w:lineRule="auto"/>
        <w:ind w:firstLine="720"/>
        <w:jc w:val="both"/>
        <w:rPr>
          <w:rFonts w:eastAsia="Times New Roman" w:cs="Times New Roman"/>
          <w:szCs w:val="24"/>
        </w:rPr>
      </w:pPr>
      <w:r>
        <w:rPr>
          <w:rFonts w:eastAsia="Times New Roman"/>
          <w:b/>
          <w:szCs w:val="24"/>
        </w:rPr>
        <w:t>ΣΠΥΡΙΔΩΝ-ΑΔΩΝΙΣ ΓΕΩΡΓΙΑΔΗΣ:</w:t>
      </w:r>
      <w:r>
        <w:rPr>
          <w:rFonts w:eastAsia="Times New Roman"/>
          <w:szCs w:val="24"/>
        </w:rPr>
        <w:t xml:space="preserve"> </w:t>
      </w:r>
      <w:r>
        <w:rPr>
          <w:rFonts w:eastAsia="Times New Roman" w:cs="Times New Roman"/>
          <w:szCs w:val="24"/>
        </w:rPr>
        <w:t>Δεν ντρέπεσαι; Να μην το ξαναπείς!</w:t>
      </w:r>
    </w:p>
    <w:p w14:paraId="7548F97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w:t>
      </w:r>
      <w:r>
        <w:rPr>
          <w:rFonts w:eastAsia="Times New Roman"/>
          <w:szCs w:val="24"/>
        </w:rPr>
        <w:t>Εσύ να ντραπείς</w:t>
      </w:r>
      <w:r>
        <w:rPr>
          <w:rFonts w:eastAsia="Times New Roman"/>
          <w:szCs w:val="24"/>
        </w:rPr>
        <w:t xml:space="preserve">! </w:t>
      </w:r>
    </w:p>
    <w:p w14:paraId="7548F97E" w14:textId="77777777" w:rsidR="006C746B" w:rsidRDefault="002A59A5">
      <w:pPr>
        <w:spacing w:line="600" w:lineRule="auto"/>
        <w:ind w:firstLine="720"/>
        <w:jc w:val="both"/>
        <w:rPr>
          <w:rFonts w:eastAsia="Times New Roman" w:cs="Times New Roman"/>
          <w:szCs w:val="24"/>
        </w:rPr>
      </w:pPr>
      <w:r>
        <w:rPr>
          <w:rFonts w:eastAsia="Times New Roman"/>
          <w:b/>
          <w:szCs w:val="24"/>
        </w:rPr>
        <w:t>ΣΠΥΡΙΔΩΝ-ΑΔΩΝΙΣ ΓΕΩΡΓΙΑΔΗΣ:</w:t>
      </w:r>
      <w:r>
        <w:rPr>
          <w:rFonts w:eastAsia="Times New Roman"/>
          <w:szCs w:val="24"/>
        </w:rPr>
        <w:t xml:space="preserve"> </w:t>
      </w:r>
      <w:r>
        <w:rPr>
          <w:rFonts w:eastAsia="Times New Roman" w:cs="Times New Roman"/>
          <w:szCs w:val="24"/>
        </w:rPr>
        <w:t>Εκατομμυριούχε του Λονδίνου, θα μας πουλήσεις και πνεύμα;</w:t>
      </w:r>
    </w:p>
    <w:p w14:paraId="7548F97F"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szCs w:val="24"/>
        </w:rPr>
        <w:t xml:space="preserve"> Παρακαλώ, μην κάνετε προσωπικές αναφορές.</w:t>
      </w:r>
    </w:p>
    <w:p w14:paraId="7548F980" w14:textId="77777777" w:rsidR="006C746B" w:rsidRDefault="002A59A5">
      <w:pPr>
        <w:spacing w:line="600" w:lineRule="auto"/>
        <w:ind w:firstLine="720"/>
        <w:jc w:val="both"/>
        <w:rPr>
          <w:rFonts w:eastAsia="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w:t>
      </w:r>
      <w:r>
        <w:rPr>
          <w:rFonts w:eastAsia="Times New Roman"/>
          <w:szCs w:val="24"/>
        </w:rPr>
        <w:t xml:space="preserve">Άσε μας, τώρα. </w:t>
      </w:r>
    </w:p>
    <w:p w14:paraId="7548F981" w14:textId="77777777" w:rsidR="006C746B" w:rsidRDefault="002A59A5">
      <w:pPr>
        <w:spacing w:line="600" w:lineRule="auto"/>
        <w:ind w:firstLine="720"/>
        <w:jc w:val="both"/>
        <w:rPr>
          <w:rFonts w:eastAsia="Times New Roman"/>
          <w:szCs w:val="24"/>
        </w:rPr>
      </w:pPr>
      <w:r>
        <w:rPr>
          <w:rFonts w:eastAsia="Times New Roman" w:cs="Times New Roman"/>
          <w:b/>
          <w:bCs/>
          <w:shd w:val="clear" w:color="auto" w:fill="FFFFFF"/>
        </w:rPr>
        <w:t>ΠΡΟΕΔΡΟΣ (Νικόλαος Βούτσης):</w:t>
      </w:r>
      <w:r>
        <w:rPr>
          <w:rFonts w:eastAsia="Times New Roman" w:cs="Times New Roman"/>
          <w:szCs w:val="24"/>
        </w:rPr>
        <w:t xml:space="preserve"> Παρακα</w:t>
      </w:r>
      <w:r>
        <w:rPr>
          <w:rFonts w:eastAsia="Times New Roman" w:cs="Times New Roman"/>
          <w:szCs w:val="24"/>
        </w:rPr>
        <w:t>λώ!</w:t>
      </w:r>
    </w:p>
    <w:p w14:paraId="7548F982" w14:textId="77777777" w:rsidR="006C746B" w:rsidRDefault="002A59A5">
      <w:pPr>
        <w:spacing w:line="600" w:lineRule="auto"/>
        <w:ind w:firstLine="720"/>
        <w:jc w:val="both"/>
        <w:rPr>
          <w:rFonts w:eastAsia="Times New Roman" w:cs="Times New Roman"/>
          <w:szCs w:val="24"/>
        </w:rPr>
      </w:pPr>
      <w:r>
        <w:rPr>
          <w:rFonts w:eastAsia="Times New Roman"/>
          <w:b/>
          <w:szCs w:val="24"/>
        </w:rPr>
        <w:t>ΣΠΥΡΙΔΩΝ-ΑΔΩΝΙΣ ΓΕΩΡΓΙΑΔΗΣ:</w:t>
      </w:r>
      <w:r>
        <w:rPr>
          <w:rFonts w:eastAsia="Times New Roman"/>
          <w:szCs w:val="24"/>
        </w:rPr>
        <w:t xml:space="preserve"> </w:t>
      </w:r>
      <w:r>
        <w:rPr>
          <w:rFonts w:eastAsia="Times New Roman" w:cs="Times New Roman"/>
          <w:szCs w:val="24"/>
        </w:rPr>
        <w:t>Δεν ντρέπεσαι καθόλου; Άντε να μην αρχίσουμε κι εμείς τώρα.</w:t>
      </w:r>
    </w:p>
    <w:p w14:paraId="7548F983" w14:textId="77777777" w:rsidR="006C746B" w:rsidRDefault="002A59A5">
      <w:pPr>
        <w:spacing w:line="600" w:lineRule="auto"/>
        <w:ind w:firstLine="720"/>
        <w:jc w:val="both"/>
        <w:rPr>
          <w:rFonts w:eastAsia="Times New Roman" w:cs="Times New Roman"/>
          <w:b/>
          <w:bCs/>
          <w:shd w:val="clear" w:color="auto" w:fill="FFFFFF"/>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w:t>
      </w:r>
      <w:r>
        <w:rPr>
          <w:rFonts w:eastAsia="Times New Roman"/>
          <w:szCs w:val="24"/>
        </w:rPr>
        <w:t>Όχι καθόλου. Ειδικά όταν έχω…</w:t>
      </w:r>
      <w:r>
        <w:rPr>
          <w:rFonts w:eastAsia="Times New Roman" w:cs="Times New Roman"/>
          <w:b/>
          <w:bCs/>
          <w:shd w:val="clear" w:color="auto" w:fill="FFFFFF"/>
        </w:rPr>
        <w:t xml:space="preserve"> </w:t>
      </w:r>
    </w:p>
    <w:p w14:paraId="7548F984" w14:textId="77777777" w:rsidR="006C746B" w:rsidRDefault="002A59A5">
      <w:pPr>
        <w:spacing w:line="600" w:lineRule="auto"/>
        <w:ind w:firstLine="720"/>
        <w:jc w:val="both"/>
        <w:rPr>
          <w:rFonts w:eastAsia="Times New Roman"/>
          <w:szCs w:val="24"/>
        </w:rPr>
      </w:pPr>
      <w:r>
        <w:rPr>
          <w:rFonts w:eastAsia="Times New Roman" w:cs="Times New Roman"/>
          <w:b/>
          <w:bCs/>
          <w:shd w:val="clear" w:color="auto" w:fill="FFFFFF"/>
        </w:rPr>
        <w:t>ΠΡΟΕΔΡΟΣ (Νικόλαος Βούτσης):</w:t>
      </w:r>
      <w:r>
        <w:rPr>
          <w:rFonts w:eastAsia="Times New Roman" w:cs="Times New Roman"/>
          <w:szCs w:val="24"/>
        </w:rPr>
        <w:t xml:space="preserve"> Παρακαλώ!</w:t>
      </w:r>
    </w:p>
    <w:p w14:paraId="7548F985" w14:textId="77777777" w:rsidR="006C746B" w:rsidRDefault="002A59A5">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Να μιλήσεις εσύ από το </w:t>
      </w:r>
      <w:r>
        <w:rPr>
          <w:rFonts w:eastAsia="Times New Roman"/>
          <w:szCs w:val="24"/>
        </w:rPr>
        <w:t>‘Ι</w:t>
      </w:r>
      <w:r>
        <w:rPr>
          <w:rFonts w:eastAsia="Times New Roman"/>
          <w:szCs w:val="24"/>
        </w:rPr>
        <w:t>τον</w:t>
      </w:r>
      <w:r>
        <w:rPr>
          <w:rFonts w:eastAsia="Times New Roman"/>
          <w:szCs w:val="24"/>
        </w:rPr>
        <w:t>,</w:t>
      </w:r>
      <w:r>
        <w:rPr>
          <w:rFonts w:eastAsia="Times New Roman"/>
          <w:szCs w:val="24"/>
        </w:rPr>
        <w:t xml:space="preserve"> με τα εκατομμύρια; </w:t>
      </w:r>
    </w:p>
    <w:p w14:paraId="7548F986" w14:textId="77777777" w:rsidR="006C746B" w:rsidRDefault="002A59A5">
      <w:pPr>
        <w:spacing w:line="600" w:lineRule="auto"/>
        <w:ind w:firstLine="720"/>
        <w:jc w:val="both"/>
        <w:rPr>
          <w:rFonts w:eastAsia="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w:t>
      </w:r>
      <w:r>
        <w:rPr>
          <w:rFonts w:eastAsia="Times New Roman"/>
          <w:szCs w:val="24"/>
        </w:rPr>
        <w:t>Άντε, φύγε από εδώ.</w:t>
      </w:r>
    </w:p>
    <w:p w14:paraId="7548F987"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szCs w:val="24"/>
        </w:rPr>
        <w:t>Παρακαλώ, κύριε Υπουργέ!</w:t>
      </w:r>
    </w:p>
    <w:p w14:paraId="7548F98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Pr>
          <w:rFonts w:eastAsia="Times New Roman" w:cs="Times New Roman"/>
        </w:rPr>
        <w:t>Νέας Δημοκρατίας</w:t>
      </w:r>
      <w:r>
        <w:rPr>
          <w:rFonts w:eastAsia="Times New Roman" w:cs="Times New Roman"/>
          <w:szCs w:val="24"/>
        </w:rPr>
        <w:t>)</w:t>
      </w:r>
    </w:p>
    <w:p w14:paraId="7548F989" w14:textId="77777777" w:rsidR="006C746B" w:rsidRDefault="002A59A5">
      <w:pPr>
        <w:spacing w:line="600" w:lineRule="auto"/>
        <w:ind w:firstLine="720"/>
        <w:jc w:val="both"/>
        <w:rPr>
          <w:rFonts w:eastAsia="Times New Roman" w:cs="Times New Roman"/>
          <w:szCs w:val="24"/>
        </w:rPr>
      </w:pPr>
      <w:r>
        <w:rPr>
          <w:rFonts w:eastAsia="Times New Roman"/>
          <w:b/>
          <w:szCs w:val="24"/>
        </w:rPr>
        <w:t>ΣΠΥΡΙΔΩΝ-ΑΔΩΝΙΣ ΓΕΩΡΓΙΑΔΗΣ:</w:t>
      </w:r>
      <w:r>
        <w:rPr>
          <w:rFonts w:eastAsia="Times New Roman"/>
          <w:szCs w:val="24"/>
        </w:rPr>
        <w:t xml:space="preserve"> </w:t>
      </w:r>
      <w:r>
        <w:rPr>
          <w:rFonts w:eastAsia="Times New Roman" w:cs="Times New Roman"/>
          <w:szCs w:val="24"/>
        </w:rPr>
        <w:t>Γελοίε!</w:t>
      </w:r>
    </w:p>
    <w:p w14:paraId="7548F98A" w14:textId="77777777" w:rsidR="006C746B" w:rsidRDefault="002A59A5">
      <w:pPr>
        <w:spacing w:line="600" w:lineRule="auto"/>
        <w:ind w:firstLine="720"/>
        <w:jc w:val="both"/>
        <w:rPr>
          <w:rFonts w:eastAsia="Times New Roman"/>
          <w:szCs w:val="24"/>
        </w:rPr>
      </w:pPr>
      <w:r>
        <w:rPr>
          <w:rFonts w:eastAsia="Times New Roman" w:cs="Times New Roman"/>
          <w:b/>
          <w:szCs w:val="24"/>
        </w:rPr>
        <w:t xml:space="preserve">ΕΥΚΛΕΙΔΗΣ ΤΣΑΚΑΛΩΤΟΣ (Υπουργός Οικονομικών): </w:t>
      </w:r>
      <w:r>
        <w:rPr>
          <w:rFonts w:eastAsia="Times New Roman"/>
          <w:szCs w:val="24"/>
        </w:rPr>
        <w:t>Είσαι και φαίνεσαι!</w:t>
      </w:r>
    </w:p>
    <w:p w14:paraId="7548F98B"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szCs w:val="24"/>
        </w:rPr>
        <w:t>Παρακαλώ!</w:t>
      </w:r>
    </w:p>
    <w:p w14:paraId="7548F98C"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Pr>
          <w:rFonts w:eastAsia="Times New Roman" w:cs="Times New Roman"/>
        </w:rPr>
        <w:t>Νέας Δημοκρατίας</w:t>
      </w:r>
      <w:r>
        <w:rPr>
          <w:rFonts w:eastAsia="Times New Roman" w:cs="Times New Roman"/>
          <w:szCs w:val="24"/>
        </w:rPr>
        <w:t>)</w:t>
      </w:r>
    </w:p>
    <w:p w14:paraId="7548F98D" w14:textId="77777777" w:rsidR="006C746B" w:rsidRDefault="002A59A5">
      <w:pPr>
        <w:spacing w:line="600" w:lineRule="auto"/>
        <w:ind w:firstLine="720"/>
        <w:jc w:val="both"/>
        <w:rPr>
          <w:rFonts w:eastAsia="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szCs w:val="24"/>
        </w:rPr>
        <w:t>Είσαι η πεμπτουσία του γελοίου!</w:t>
      </w:r>
    </w:p>
    <w:p w14:paraId="7548F98E"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szCs w:val="24"/>
        </w:rPr>
        <w:t>Κύριε Υπουργέ!</w:t>
      </w:r>
    </w:p>
    <w:p w14:paraId="7548F98F" w14:textId="77777777" w:rsidR="006C746B" w:rsidRDefault="002A59A5">
      <w:pPr>
        <w:spacing w:line="600" w:lineRule="auto"/>
        <w:ind w:firstLine="720"/>
        <w:jc w:val="both"/>
        <w:rPr>
          <w:rFonts w:eastAsia="Times New Roman"/>
          <w:szCs w:val="24"/>
        </w:rPr>
      </w:pPr>
      <w:r>
        <w:rPr>
          <w:rFonts w:eastAsia="Times New Roman" w:cs="Times New Roman"/>
          <w:b/>
          <w:szCs w:val="24"/>
        </w:rPr>
        <w:t xml:space="preserve">ΕΥΚΛΕΙΔΗΣ ΤΣΑΚΑΛΩΤΟΣ (Υπουργός Οικονομικών): </w:t>
      </w:r>
      <w:r>
        <w:rPr>
          <w:rFonts w:eastAsia="Times New Roman"/>
          <w:szCs w:val="24"/>
        </w:rPr>
        <w:t>Το απόσταγμα!</w:t>
      </w:r>
    </w:p>
    <w:p w14:paraId="7548F990"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szCs w:val="24"/>
        </w:rPr>
        <w:t>Κύριε Τσακαλώτο, μην κάνετε προσωπικές αναφορές και ούτε χιούμορ επί του προσωπικού. Σας παρακαλώ πολύ, μόνο πολιτικά.</w:t>
      </w:r>
    </w:p>
    <w:p w14:paraId="7548F991" w14:textId="77777777" w:rsidR="006C746B" w:rsidRDefault="002A59A5">
      <w:pPr>
        <w:spacing w:line="600" w:lineRule="auto"/>
        <w:ind w:firstLine="720"/>
        <w:jc w:val="both"/>
        <w:rPr>
          <w:rFonts w:eastAsia="Times New Roman"/>
          <w:szCs w:val="24"/>
        </w:rPr>
      </w:pPr>
      <w:r>
        <w:rPr>
          <w:rFonts w:eastAsia="Times New Roman" w:cs="Times New Roman"/>
          <w:b/>
          <w:szCs w:val="24"/>
        </w:rPr>
        <w:t>ΕΥΚΛΕΙΔΗΣ ΤΣΑΚΑΛΩΤΟΣ (Υπουργός Οι</w:t>
      </w:r>
      <w:r>
        <w:rPr>
          <w:rFonts w:eastAsia="Times New Roman" w:cs="Times New Roman"/>
          <w:b/>
          <w:szCs w:val="24"/>
        </w:rPr>
        <w:t xml:space="preserve">κονομικών): </w:t>
      </w:r>
      <w:r>
        <w:rPr>
          <w:rFonts w:eastAsia="Times New Roman"/>
          <w:szCs w:val="24"/>
        </w:rPr>
        <w:t>Επαναλαμβάνω, για κάποιο λόγο…</w:t>
      </w:r>
    </w:p>
    <w:p w14:paraId="7548F992" w14:textId="77777777" w:rsidR="006C746B" w:rsidRDefault="002A59A5">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Αν δεν μάθεις ελληνικά… (δεν ακούστηκε)</w:t>
      </w:r>
    </w:p>
    <w:p w14:paraId="7548F99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Pr>
          <w:rFonts w:eastAsia="Times New Roman" w:cs="Times New Roman"/>
        </w:rPr>
        <w:t>Νέας Δημοκρατίας</w:t>
      </w:r>
      <w:r>
        <w:rPr>
          <w:rFonts w:eastAsia="Times New Roman" w:cs="Times New Roman"/>
          <w:szCs w:val="24"/>
        </w:rPr>
        <w:t>)</w:t>
      </w:r>
    </w:p>
    <w:p w14:paraId="7548F994"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szCs w:val="24"/>
        </w:rPr>
        <w:t>Παρακαλώ!</w:t>
      </w:r>
    </w:p>
    <w:p w14:paraId="7548F995" w14:textId="77777777" w:rsidR="006C746B" w:rsidRDefault="002A59A5">
      <w:pPr>
        <w:spacing w:line="600" w:lineRule="auto"/>
        <w:ind w:firstLine="720"/>
        <w:jc w:val="both"/>
        <w:rPr>
          <w:rFonts w:eastAsia="Times New Roman" w:cs="Times New Roman"/>
          <w:szCs w:val="24"/>
        </w:rPr>
      </w:pPr>
      <w:r>
        <w:rPr>
          <w:rFonts w:eastAsia="Times New Roman"/>
          <w:b/>
          <w:szCs w:val="24"/>
        </w:rPr>
        <w:t>ΣΠΥΡΙΔΩΝ-ΑΔΩΝΙΣ ΓΕΩΡΓΙΑΔΗΣ:</w:t>
      </w:r>
      <w:r>
        <w:rPr>
          <w:rFonts w:eastAsia="Times New Roman"/>
          <w:szCs w:val="24"/>
        </w:rPr>
        <w:t xml:space="preserve"> </w:t>
      </w:r>
      <w:r>
        <w:rPr>
          <w:rFonts w:eastAsia="Times New Roman" w:cs="Times New Roman"/>
          <w:szCs w:val="24"/>
        </w:rPr>
        <w:t>Θα έπρεπε να ντρέπεσαι!</w:t>
      </w:r>
    </w:p>
    <w:p w14:paraId="7548F996" w14:textId="77777777" w:rsidR="006C746B" w:rsidRDefault="002A59A5">
      <w:pPr>
        <w:spacing w:line="600" w:lineRule="auto"/>
        <w:ind w:firstLine="720"/>
        <w:jc w:val="both"/>
        <w:rPr>
          <w:rFonts w:eastAsia="Times New Roman"/>
          <w:szCs w:val="24"/>
        </w:rPr>
      </w:pPr>
      <w:r>
        <w:rPr>
          <w:rFonts w:eastAsia="Times New Roman" w:cs="Times New Roman"/>
          <w:b/>
          <w:szCs w:val="24"/>
        </w:rPr>
        <w:lastRenderedPageBreak/>
        <w:t>ΕΥΚΛΕΙΔΗΣ ΤΣΑΚΑΛΩΤΟ</w:t>
      </w:r>
      <w:r>
        <w:rPr>
          <w:rFonts w:eastAsia="Times New Roman" w:cs="Times New Roman"/>
          <w:b/>
          <w:szCs w:val="24"/>
        </w:rPr>
        <w:t xml:space="preserve">Σ (Υπουργός Οικονομικών): </w:t>
      </w:r>
      <w:r>
        <w:rPr>
          <w:rFonts w:eastAsia="Times New Roman"/>
          <w:szCs w:val="24"/>
        </w:rPr>
        <w:t>Εσύ να ντραπείς!</w:t>
      </w:r>
    </w:p>
    <w:p w14:paraId="7548F997"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Pr>
          <w:rFonts w:eastAsia="Times New Roman" w:cs="Times New Roman"/>
        </w:rPr>
        <w:t>Νέας Δημοκρατίας</w:t>
      </w:r>
      <w:r>
        <w:rPr>
          <w:rFonts w:eastAsia="Times New Roman" w:cs="Times New Roman"/>
          <w:szCs w:val="24"/>
        </w:rPr>
        <w:t>)</w:t>
      </w:r>
    </w:p>
    <w:p w14:paraId="7548F998" w14:textId="77777777" w:rsidR="006C746B" w:rsidRDefault="002A59A5">
      <w:pPr>
        <w:spacing w:line="600" w:lineRule="auto"/>
        <w:ind w:firstLine="720"/>
        <w:jc w:val="both"/>
        <w:rPr>
          <w:rFonts w:eastAsia="Times New Roman"/>
          <w:szCs w:val="24"/>
        </w:rPr>
      </w:pPr>
      <w:r>
        <w:rPr>
          <w:rFonts w:eastAsia="Times New Roman"/>
          <w:szCs w:val="24"/>
        </w:rPr>
        <w:t xml:space="preserve">Ναι, τι κρίμα, να μας πει ότι </w:t>
      </w:r>
      <w:r>
        <w:rPr>
          <w:rFonts w:eastAsia="Times New Roman"/>
          <w:bCs/>
        </w:rPr>
        <w:t>είναι</w:t>
      </w:r>
      <w:r>
        <w:rPr>
          <w:rFonts w:eastAsia="Times New Roman"/>
          <w:szCs w:val="24"/>
        </w:rPr>
        <w:t xml:space="preserve"> πολιτικός κρατούμενος.</w:t>
      </w:r>
    </w:p>
    <w:p w14:paraId="7548F999"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szCs w:val="24"/>
        </w:rPr>
        <w:t xml:space="preserve"> Κύριε Τσακαλώτο, παρακαλώ. Δεν μας τιμά αυτή η εικόνα.</w:t>
      </w:r>
    </w:p>
    <w:p w14:paraId="7548F99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Να ανακ</w:t>
      </w:r>
      <w:r>
        <w:rPr>
          <w:rFonts w:eastAsia="Times New Roman" w:cs="Times New Roman"/>
          <w:szCs w:val="24"/>
        </w:rPr>
        <w:t>αλέσει!</w:t>
      </w:r>
    </w:p>
    <w:p w14:paraId="7548F99B"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szCs w:val="24"/>
        </w:rPr>
        <w:t xml:space="preserve"> Σας παρακαλώ!</w:t>
      </w:r>
    </w:p>
    <w:p w14:paraId="7548F99C" w14:textId="77777777" w:rsidR="006C746B" w:rsidRDefault="002A59A5">
      <w:pPr>
        <w:spacing w:line="600" w:lineRule="auto"/>
        <w:ind w:firstLine="720"/>
        <w:jc w:val="both"/>
        <w:rPr>
          <w:rFonts w:eastAsia="Times New Roman"/>
          <w:szCs w:val="24"/>
        </w:rPr>
      </w:pPr>
      <w:r>
        <w:rPr>
          <w:rFonts w:eastAsia="Times New Roman" w:cs="Times New Roman"/>
          <w:b/>
          <w:szCs w:val="24"/>
        </w:rPr>
        <w:t xml:space="preserve">ΕΥΚΛΕΙΔΗΣ ΤΣΑΚΑΛΩΤΟΣ (Υπουργός Οικονομικών): </w:t>
      </w:r>
      <w:r>
        <w:rPr>
          <w:rFonts w:eastAsia="Times New Roman"/>
          <w:szCs w:val="24"/>
        </w:rPr>
        <w:t>Επιτρέψτε μου…</w:t>
      </w:r>
    </w:p>
    <w:p w14:paraId="7548F99D"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szCs w:val="24"/>
        </w:rPr>
        <w:t xml:space="preserve">Σας παρακαλώ, όχι επί προσωπικού. </w:t>
      </w:r>
    </w:p>
    <w:p w14:paraId="7548F99E" w14:textId="77777777" w:rsidR="006C746B" w:rsidRDefault="002A59A5">
      <w:pPr>
        <w:spacing w:line="600" w:lineRule="auto"/>
        <w:ind w:firstLine="720"/>
        <w:jc w:val="both"/>
        <w:rPr>
          <w:rFonts w:eastAsia="Times New Roman"/>
          <w:szCs w:val="24"/>
        </w:rPr>
      </w:pPr>
      <w:r>
        <w:rPr>
          <w:rFonts w:eastAsia="Times New Roman" w:cs="Times New Roman"/>
          <w:b/>
          <w:szCs w:val="24"/>
        </w:rPr>
        <w:t xml:space="preserve">ΕΥΚΛΕΙΔΗΣ ΤΣΑΚΑΛΩΤΟΣ (Υπουργός Οικονομικών): </w:t>
      </w:r>
      <w:r>
        <w:rPr>
          <w:rFonts w:eastAsia="Times New Roman"/>
          <w:szCs w:val="24"/>
        </w:rPr>
        <w:t>Όχι επί προσωπικού, αλλά επειδή…</w:t>
      </w:r>
    </w:p>
    <w:p w14:paraId="7548F99F"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szCs w:val="24"/>
        </w:rPr>
        <w:t>Για οποιοδήποτε πολιτικό θέμα θεωρείτε ότι είπε.</w:t>
      </w:r>
    </w:p>
    <w:p w14:paraId="7548F9A0" w14:textId="77777777" w:rsidR="006C746B" w:rsidRDefault="002A59A5">
      <w:pPr>
        <w:spacing w:line="600" w:lineRule="auto"/>
        <w:ind w:firstLine="720"/>
        <w:jc w:val="both"/>
        <w:rPr>
          <w:rFonts w:eastAsia="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szCs w:val="24"/>
        </w:rPr>
        <w:t xml:space="preserve">Δεν θέλω να γίνει συζήτηση. </w:t>
      </w:r>
    </w:p>
    <w:p w14:paraId="7548F9A1" w14:textId="77777777" w:rsidR="006C746B" w:rsidRDefault="002A59A5">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cs="Times New Roman"/>
          <w:szCs w:val="24"/>
        </w:rPr>
        <w:t xml:space="preserve"> </w:t>
      </w:r>
      <w:r>
        <w:rPr>
          <w:rFonts w:eastAsia="Times New Roman"/>
          <w:szCs w:val="24"/>
        </w:rPr>
        <w:t>Κύριε Πρόεδρε, να ανακαλέσει! Δεν μπορεί να ειρωνεύεται έτσι.</w:t>
      </w:r>
    </w:p>
    <w:p w14:paraId="7548F9A2" w14:textId="77777777" w:rsidR="006C746B" w:rsidRDefault="002A59A5">
      <w:pPr>
        <w:spacing w:line="600" w:lineRule="auto"/>
        <w:ind w:firstLine="720"/>
        <w:jc w:val="both"/>
        <w:rPr>
          <w:rFonts w:eastAsia="Times New Roman"/>
          <w:szCs w:val="24"/>
        </w:rPr>
      </w:pPr>
      <w:r>
        <w:rPr>
          <w:rFonts w:eastAsia="Times New Roman" w:cs="Times New Roman"/>
          <w:b/>
          <w:szCs w:val="24"/>
        </w:rPr>
        <w:t>ΕΥΚΛΕΙΔΗΣ ΤΣΑΚ</w:t>
      </w:r>
      <w:r>
        <w:rPr>
          <w:rFonts w:eastAsia="Times New Roman" w:cs="Times New Roman"/>
          <w:b/>
          <w:szCs w:val="24"/>
        </w:rPr>
        <w:t xml:space="preserve">ΑΛΩΤΟΣ (Υπουργός Οικονομικών): </w:t>
      </w:r>
      <w:r>
        <w:rPr>
          <w:rFonts w:eastAsia="Times New Roman" w:cs="Times New Roman"/>
          <w:szCs w:val="24"/>
        </w:rPr>
        <w:t>Δ</w:t>
      </w:r>
      <w:r>
        <w:rPr>
          <w:rFonts w:eastAsia="Times New Roman"/>
          <w:szCs w:val="24"/>
        </w:rPr>
        <w:t xml:space="preserve">εν γίνεται έτσι. </w:t>
      </w:r>
    </w:p>
    <w:p w14:paraId="7548F9A3" w14:textId="77777777" w:rsidR="006C746B" w:rsidRDefault="002A59A5">
      <w:pPr>
        <w:spacing w:line="600" w:lineRule="auto"/>
        <w:ind w:firstLine="720"/>
        <w:jc w:val="both"/>
        <w:rPr>
          <w:rFonts w:eastAsia="Times New Roman"/>
          <w:szCs w:val="24"/>
        </w:rPr>
      </w:pPr>
      <w:r>
        <w:rPr>
          <w:rFonts w:eastAsia="Times New Roman"/>
          <w:b/>
          <w:bCs/>
          <w:shd w:val="clear" w:color="auto" w:fill="FFFFFF"/>
        </w:rPr>
        <w:t>ΠΡΟΕΔΡΟΣ (Νικόλαος Βούτσης):</w:t>
      </w:r>
      <w:r>
        <w:rPr>
          <w:rFonts w:eastAsia="Times New Roman"/>
          <w:szCs w:val="24"/>
        </w:rPr>
        <w:t xml:space="preserve"> Εντάξει. </w:t>
      </w:r>
    </w:p>
    <w:p w14:paraId="7548F9A4" w14:textId="77777777" w:rsidR="006C746B" w:rsidRDefault="002A59A5">
      <w:pPr>
        <w:spacing w:line="600" w:lineRule="auto"/>
        <w:ind w:firstLine="720"/>
        <w:jc w:val="both"/>
        <w:rPr>
          <w:rFonts w:eastAsia="Times New Roman"/>
          <w:szCs w:val="24"/>
        </w:rPr>
      </w:pPr>
      <w:r>
        <w:rPr>
          <w:rFonts w:eastAsia="Times New Roman" w:cs="Times New Roman"/>
          <w:b/>
          <w:szCs w:val="24"/>
        </w:rPr>
        <w:t xml:space="preserve">ΕΥΚΛΕΙΔΗΣ ΤΣΑΚΑΛΩΤΟΣ (Υπουργός Οικονομικών): </w:t>
      </w:r>
      <w:r>
        <w:rPr>
          <w:rFonts w:eastAsia="Times New Roman"/>
          <w:szCs w:val="24"/>
        </w:rPr>
        <w:t xml:space="preserve">Ο ίδιος είπε ότι είχε δύσκολη παιδική ηλικία. </w:t>
      </w:r>
    </w:p>
    <w:p w14:paraId="7548F9A5" w14:textId="77777777" w:rsidR="006C746B" w:rsidRDefault="002A59A5">
      <w:pPr>
        <w:spacing w:line="600" w:lineRule="auto"/>
        <w:ind w:firstLine="720"/>
        <w:jc w:val="both"/>
        <w:rPr>
          <w:rFonts w:eastAsia="Times New Roman" w:cs="Times New Roman"/>
          <w:szCs w:val="24"/>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szCs w:val="24"/>
        </w:rPr>
        <w:t xml:space="preserve">Διευκολύνετε λίγο τη </w:t>
      </w:r>
      <w:r>
        <w:rPr>
          <w:rFonts w:eastAsia="Times New Roman"/>
          <w:szCs w:val="24"/>
        </w:rPr>
        <w:t>συζήτηση,</w:t>
      </w:r>
      <w:r>
        <w:rPr>
          <w:rFonts w:eastAsia="Times New Roman" w:cs="Times New Roman"/>
          <w:szCs w:val="24"/>
        </w:rPr>
        <w:t xml:space="preserve"> παρακαλώ. </w:t>
      </w:r>
    </w:p>
    <w:p w14:paraId="7548F9A6" w14:textId="77777777" w:rsidR="006C746B" w:rsidRDefault="002A59A5">
      <w:pPr>
        <w:spacing w:line="600" w:lineRule="auto"/>
        <w:ind w:firstLine="720"/>
        <w:jc w:val="both"/>
        <w:rPr>
          <w:rFonts w:eastAsia="Times New Roman"/>
          <w:szCs w:val="24"/>
        </w:rPr>
      </w:pPr>
      <w:r>
        <w:rPr>
          <w:rFonts w:eastAsia="Times New Roman" w:cs="Times New Roman"/>
          <w:b/>
          <w:szCs w:val="24"/>
        </w:rPr>
        <w:lastRenderedPageBreak/>
        <w:t>ΕΥΚΛ</w:t>
      </w:r>
      <w:r>
        <w:rPr>
          <w:rFonts w:eastAsia="Times New Roman" w:cs="Times New Roman"/>
          <w:b/>
          <w:szCs w:val="24"/>
        </w:rPr>
        <w:t xml:space="preserve">ΕΙΔΗΣ ΤΣΑΚΑΛΩΤΟΣ (Υπουργός Οικονομικών): </w:t>
      </w:r>
      <w:r>
        <w:rPr>
          <w:rFonts w:eastAsia="Times New Roman"/>
          <w:szCs w:val="24"/>
        </w:rPr>
        <w:t xml:space="preserve">Εγώ μόνο ένα θέλω να πω, γιατί πήρα επίθεση για τα ελληνικά μου, </w:t>
      </w:r>
      <w:r>
        <w:rPr>
          <w:rFonts w:eastAsia="Times New Roman"/>
          <w:szCs w:val="24"/>
        </w:rPr>
        <w:t xml:space="preserve">όπως </w:t>
      </w:r>
      <w:r>
        <w:rPr>
          <w:rFonts w:eastAsia="Times New Roman"/>
          <w:szCs w:val="24"/>
        </w:rPr>
        <w:t>πήρ</w:t>
      </w:r>
      <w:r>
        <w:rPr>
          <w:rFonts w:eastAsia="Times New Roman"/>
          <w:szCs w:val="24"/>
        </w:rPr>
        <w:t>α</w:t>
      </w:r>
      <w:r>
        <w:rPr>
          <w:rFonts w:eastAsia="Times New Roman"/>
          <w:szCs w:val="24"/>
        </w:rPr>
        <w:t xml:space="preserve"> επίθεση για τα ελληνικά μου κάποτε από έναν Βουλευτή της Χρυσής Αυγής.</w:t>
      </w:r>
    </w:p>
    <w:p w14:paraId="7548F9A7" w14:textId="77777777" w:rsidR="006C746B" w:rsidRDefault="002A59A5">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Δεν </w:t>
      </w:r>
      <w:r>
        <w:rPr>
          <w:rFonts w:eastAsia="Times New Roman"/>
          <w:szCs w:val="24"/>
        </w:rPr>
        <w:t>«</w:t>
      </w:r>
      <w:r>
        <w:rPr>
          <w:rFonts w:eastAsia="Times New Roman"/>
          <w:szCs w:val="24"/>
        </w:rPr>
        <w:t>πήρες</w:t>
      </w:r>
      <w:r>
        <w:rPr>
          <w:rFonts w:eastAsia="Times New Roman"/>
          <w:szCs w:val="24"/>
        </w:rPr>
        <w:t>»</w:t>
      </w:r>
      <w:r>
        <w:rPr>
          <w:rFonts w:eastAsia="Times New Roman"/>
          <w:szCs w:val="24"/>
        </w:rPr>
        <w:t xml:space="preserve"> επίθεση. Δέχτηκες επίθεση.</w:t>
      </w:r>
    </w:p>
    <w:p w14:paraId="7548F9A8" w14:textId="77777777" w:rsidR="006C746B" w:rsidRDefault="002A59A5">
      <w:pPr>
        <w:spacing w:line="600" w:lineRule="auto"/>
        <w:ind w:firstLine="720"/>
        <w:jc w:val="both"/>
        <w:rPr>
          <w:rFonts w:eastAsia="Times New Roman"/>
          <w:szCs w:val="24"/>
        </w:rPr>
      </w:pPr>
      <w:r>
        <w:rPr>
          <w:rFonts w:eastAsia="Times New Roman" w:cs="Times New Roman"/>
          <w:b/>
          <w:szCs w:val="24"/>
        </w:rPr>
        <w:t>ΕΥΚΛΕΙΔΗΣ ΤΣΑΚ</w:t>
      </w:r>
      <w:r>
        <w:rPr>
          <w:rFonts w:eastAsia="Times New Roman" w:cs="Times New Roman"/>
          <w:b/>
          <w:szCs w:val="24"/>
        </w:rPr>
        <w:t>ΑΛΩΤΟΣ (Υπουργός Οικονομικών):</w:t>
      </w:r>
      <w:r>
        <w:rPr>
          <w:rFonts w:eastAsia="Times New Roman"/>
          <w:szCs w:val="24"/>
        </w:rPr>
        <w:t xml:space="preserve"> Είπα τότε στη Χρυσή Αυγή, όταν βγαίνετε στο εξωτερικό, να λέτε…</w:t>
      </w:r>
    </w:p>
    <w:p w14:paraId="7548F9A9" w14:textId="77777777" w:rsidR="006C746B" w:rsidRDefault="002A59A5">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w:t>
      </w:r>
      <w:r>
        <w:rPr>
          <w:rFonts w:eastAsia="Times New Roman"/>
          <w:bCs/>
        </w:rPr>
        <w:t>Κάτσε</w:t>
      </w:r>
      <w:r>
        <w:rPr>
          <w:rFonts w:eastAsia="Times New Roman"/>
          <w:szCs w:val="24"/>
        </w:rPr>
        <w:t xml:space="preserve"> κάτω. Δεν μας ενδιαφέρουν τα προσωπικά σας, κύριε. Εδώ είστε Υπουργός και μιλάτε για λογαριασμό της Κυβέρνησης.</w:t>
      </w:r>
    </w:p>
    <w:p w14:paraId="7548F9A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Δεν ντρέπεσαι να διακόπτεις; </w:t>
      </w:r>
    </w:p>
    <w:p w14:paraId="7548F9A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Τι παρεμβαίνετε; </w:t>
      </w:r>
    </w:p>
    <w:p w14:paraId="7548F9A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Δεν ντρέπεσαι να διακόπτεις; Ποια είναι η παιδεία σου; </w:t>
      </w:r>
    </w:p>
    <w:p w14:paraId="7548F9AD"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w:t>
      </w:r>
      <w:r>
        <w:rPr>
          <w:rFonts w:eastAsia="Times New Roman" w:cs="Times New Roman"/>
          <w:szCs w:val="24"/>
        </w:rPr>
        <w:t>ρυγα της Νέας Δημοκρατίας)</w:t>
      </w:r>
    </w:p>
    <w:p w14:paraId="7548F9A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 αντιστέκομαι στον εθνικισμό και την παρακμή. Αυτή είναι η παιδεία μου. </w:t>
      </w:r>
    </w:p>
    <w:p w14:paraId="7548F9A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w:t>
      </w:r>
    </w:p>
    <w:p w14:paraId="7548F9B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Δεν πρόκειται να σας επιτρέψουμε να οδηγήσετε τον τόπο σε αυτό τ</w:t>
      </w:r>
      <w:r>
        <w:rPr>
          <w:rFonts w:eastAsia="Times New Roman" w:cs="Times New Roman"/>
          <w:szCs w:val="24"/>
        </w:rPr>
        <w:t>ο κατάντημα.</w:t>
      </w:r>
    </w:p>
    <w:p w14:paraId="7548F9B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Τζαβάρα! </w:t>
      </w:r>
    </w:p>
    <w:p w14:paraId="7548F9B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Κι επειδή με ρωτήσατε για την παιδεία μου…</w:t>
      </w:r>
    </w:p>
    <w:p w14:paraId="7548F9B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 xml:space="preserve">Κύριε Τζαβάρα, κάντε ησυχία! </w:t>
      </w:r>
    </w:p>
    <w:p w14:paraId="7548F9B4"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14:paraId="7548F9B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ΤΖΑΒΑΡΑΣ: </w:t>
      </w:r>
      <w:r>
        <w:rPr>
          <w:rFonts w:eastAsia="Times New Roman" w:cs="Times New Roman"/>
          <w:szCs w:val="24"/>
        </w:rPr>
        <w:t>…να αντιστέκομαι…</w:t>
      </w:r>
    </w:p>
    <w:p w14:paraId="7548F9B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Τζαβάρα, κάντε ησυχία!</w:t>
      </w:r>
    </w:p>
    <w:p w14:paraId="7548F9B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Πρόεδρε, θα τελειώσω σε ένα λεπτό.</w:t>
      </w:r>
    </w:p>
    <w:p w14:paraId="7548F9B8"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548F9B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και επί τη ευκαρία…</w:t>
      </w:r>
    </w:p>
    <w:p w14:paraId="7548F9B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Πρόεδρε, ένα λεπτό θέλω, να πω ότι δεν θα μιλήσω…</w:t>
      </w:r>
    </w:p>
    <w:p w14:paraId="7548F9B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Ένα λεπτό, αλλά όχι επί προσωπικών θεμάτων.</w:t>
      </w:r>
    </w:p>
    <w:p w14:paraId="7548F9B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w:t>
      </w:r>
      <w:r>
        <w:rPr>
          <w:rFonts w:eastAsia="Times New Roman" w:cs="Times New Roman"/>
          <w:szCs w:val="24"/>
        </w:rPr>
        <w:t>ατί η Νέα Δημοκρατία προφανώς</w:t>
      </w:r>
      <w:r>
        <w:rPr>
          <w:rFonts w:eastAsia="Times New Roman" w:cs="Times New Roman"/>
          <w:szCs w:val="24"/>
        </w:rPr>
        <w:t>,</w:t>
      </w:r>
      <w:r>
        <w:rPr>
          <w:rFonts w:eastAsia="Times New Roman" w:cs="Times New Roman"/>
          <w:szCs w:val="24"/>
        </w:rPr>
        <w:t xml:space="preserve"> έχει στρατηγική να μην ακουστεί αντίλογος στον κ. Μητσοτάκη. Δεν μιλάω. Νομίζω είναι συγκροτημένη, συγκεκριμένη πολιτική. </w:t>
      </w:r>
    </w:p>
    <w:p w14:paraId="7548F9B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Μας αποστόμωσες!</w:t>
      </w:r>
    </w:p>
    <w:p w14:paraId="7548F9B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Μάλιστα. Ευχαριστώ. </w:t>
      </w:r>
    </w:p>
    <w:p w14:paraId="7548F9B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Κύριε Τζαβάρ</w:t>
      </w:r>
      <w:r>
        <w:rPr>
          <w:rFonts w:eastAsia="Times New Roman" w:cs="Times New Roman"/>
          <w:szCs w:val="24"/>
        </w:rPr>
        <w:t>α, μη μαλώνετε.</w:t>
      </w:r>
    </w:p>
    <w:p w14:paraId="7548F9C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θα ήθελα τον λόγο.</w:t>
      </w:r>
    </w:p>
    <w:p w14:paraId="7548F9C1"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48F9C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Τσακαλώτο, παρακαλώ πολύ.</w:t>
      </w:r>
    </w:p>
    <w:p w14:paraId="7548F9C3"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7548F9C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Κύριε Κέλλα, καθίστε κάτω, σας παρακαλώ.</w:t>
      </w:r>
    </w:p>
    <w:p w14:paraId="7548F9C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Παρακαλώ πολύ, κάντε ησυχία! Κάντε ησυχί</w:t>
      </w:r>
      <w:r>
        <w:rPr>
          <w:rFonts w:eastAsia="Times New Roman" w:cs="Times New Roman"/>
          <w:szCs w:val="24"/>
        </w:rPr>
        <w:t>α. Κύριε Τζαβάρα, παρακαλώ!</w:t>
      </w:r>
    </w:p>
    <w:p w14:paraId="7548F9C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κ. Δένδια, κύριε Τζαβάρα, θα ήθελα να εκφράσω την εκτίμησή μου για το πρόσωπό σας μέσα στην Ολομέλεια, ανεξαρτήτως της έντασης που υπήρξε προηγουμένως μεταξύ μας. Το λέω ευθύτατα για την παρουσία σας εδώ </w:t>
      </w:r>
      <w:r>
        <w:rPr>
          <w:rFonts w:eastAsia="Times New Roman" w:cs="Times New Roman"/>
          <w:szCs w:val="24"/>
        </w:rPr>
        <w:t>τόσα χρόνια, αλλά και τον τελευταίο καιρό.</w:t>
      </w:r>
    </w:p>
    <w:p w14:paraId="7548F9C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548F9C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Τον λόγο έχει ο κ. Δένδιας.</w:t>
      </w:r>
    </w:p>
    <w:p w14:paraId="7548F9C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πρέπει κατ’ αρχάς να πω ότι η δήλωση την οποία μόλις κάνατε</w:t>
      </w:r>
      <w:r>
        <w:rPr>
          <w:rFonts w:eastAsia="Times New Roman" w:cs="Times New Roman"/>
          <w:szCs w:val="24"/>
        </w:rPr>
        <w:t>,</w:t>
      </w:r>
      <w:r>
        <w:rPr>
          <w:rFonts w:eastAsia="Times New Roman" w:cs="Times New Roman"/>
          <w:szCs w:val="24"/>
        </w:rPr>
        <w:t xml:space="preserve"> σας τιμά. Και τιμά και εσάς</w:t>
      </w:r>
      <w:r>
        <w:rPr>
          <w:rFonts w:eastAsia="Times New Roman" w:cs="Times New Roman"/>
          <w:szCs w:val="24"/>
        </w:rPr>
        <w:t>, ως</w:t>
      </w:r>
      <w:r>
        <w:rPr>
          <w:rFonts w:eastAsia="Times New Roman" w:cs="Times New Roman"/>
          <w:szCs w:val="24"/>
        </w:rPr>
        <w:t xml:space="preserve"> πρόσωπο και τη θέση του Προέδρου της Βουλής. </w:t>
      </w:r>
    </w:p>
    <w:p w14:paraId="7548F9C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Λυπάμαι, κύριε Υπουργέ των Οικονομικών. Δεν μπορώ να πω το ίδιο για εσάς. Πρέπει να σας πω ότι ενόχλησε ιδιαίτερα και εμένα, αλλά κυρίως τη Νέα Δημοκρατία στο σύνολό της η ειρωνική αναφορά σας στον Πρόεδρο της Νέας Δημοκρατίας, τον κ. Κυριάκο Μητσοτάκη.</w:t>
      </w:r>
    </w:p>
    <w:p w14:paraId="7548F9C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w:t>
      </w:r>
      <w:r>
        <w:rPr>
          <w:rFonts w:eastAsia="Times New Roman" w:cs="Times New Roman"/>
          <w:b/>
          <w:szCs w:val="24"/>
        </w:rPr>
        <w:t xml:space="preserve">ΚΛΕΙΔΗΣ ΤΣΑΚΑΛΩΤΟΣ (Υπουργός Οικονομικών): </w:t>
      </w:r>
      <w:r>
        <w:rPr>
          <w:rFonts w:eastAsia="Times New Roman" w:cs="Times New Roman"/>
          <w:szCs w:val="24"/>
        </w:rPr>
        <w:t>Γιατί;</w:t>
      </w:r>
    </w:p>
    <w:p w14:paraId="7548F9C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Το αγοραίο ύφος</w:t>
      </w:r>
      <w:r>
        <w:rPr>
          <w:rFonts w:eastAsia="Times New Roman" w:cs="Times New Roman"/>
          <w:szCs w:val="24"/>
        </w:rPr>
        <w:t>,</w:t>
      </w:r>
      <w:r>
        <w:rPr>
          <w:rFonts w:eastAsia="Times New Roman" w:cs="Times New Roman"/>
          <w:szCs w:val="24"/>
        </w:rPr>
        <w:t xml:space="preserve"> με το οποίο μου απευθύνεστε, ιστάμενος πίσω στην πολυθρόνα και το γιατί θα σας το εξηγήσω αμέσως. </w:t>
      </w:r>
    </w:p>
    <w:p w14:paraId="7548F9C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Εσείς δεν με αφήσατε να μιλ</w:t>
      </w:r>
      <w:r>
        <w:rPr>
          <w:rFonts w:eastAsia="Times New Roman" w:cs="Times New Roman"/>
          <w:szCs w:val="24"/>
        </w:rPr>
        <w:t>ήσω. Τριάντα άτομα δεν με αφήσανε να μιλήσω και τώρα…</w:t>
      </w:r>
    </w:p>
    <w:p w14:paraId="7548F9C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Γιατί μιλάς;</w:t>
      </w:r>
    </w:p>
    <w:p w14:paraId="7548F9C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Με διακόπτετε, κύριε Υπουργέ, ή αντιλαμβάνομαι…</w:t>
      </w:r>
    </w:p>
    <w:p w14:paraId="7548F9D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Παρακαλώ, κάντε ησυχία.</w:t>
      </w:r>
    </w:p>
    <w:p w14:paraId="7548F9D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Πού ήταν η οικογένειά σου;</w:t>
      </w:r>
    </w:p>
    <w:p w14:paraId="7548F9D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Εμένα τι μου κάνατε; Τριάντα άτομα δεν με αφήσατε να μιλήσω.</w:t>
      </w:r>
    </w:p>
    <w:p w14:paraId="7548F9D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Θέλετε να με αφήσετε να συνεχίσω, διότι ίσως τότε θα επωφεληθείτε</w:t>
      </w:r>
      <w:r>
        <w:rPr>
          <w:rFonts w:eastAsia="Times New Roman" w:cs="Times New Roman"/>
          <w:szCs w:val="24"/>
        </w:rPr>
        <w:t>,</w:t>
      </w:r>
      <w:r>
        <w:rPr>
          <w:rFonts w:eastAsia="Times New Roman" w:cs="Times New Roman"/>
          <w:szCs w:val="24"/>
        </w:rPr>
        <w:t xml:space="preserve"> για να ζητήσετε συγγνώμη; </w:t>
      </w:r>
    </w:p>
    <w:p w14:paraId="7548F9D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w:t>
      </w:r>
      <w:r>
        <w:rPr>
          <w:rFonts w:eastAsia="Times New Roman" w:cs="Times New Roman"/>
          <w:b/>
          <w:szCs w:val="24"/>
        </w:rPr>
        <w:t xml:space="preserve">ικών): </w:t>
      </w:r>
      <w:r>
        <w:rPr>
          <w:rFonts w:eastAsia="Times New Roman" w:cs="Times New Roman"/>
          <w:szCs w:val="24"/>
        </w:rPr>
        <w:t xml:space="preserve">Να μου ζητήσετε συγγνώμη για τους Βουλευτές σας και να σας ζητήσω συγγνώμη. </w:t>
      </w:r>
    </w:p>
    <w:p w14:paraId="7548F9D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πολύ, να εξελιχθεί η συζήτηση. </w:t>
      </w:r>
    </w:p>
    <w:p w14:paraId="7548F9D6"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Να μου ζητήσετε συγγνώμη για τους Βουλευτές </w:t>
      </w:r>
      <w:r>
        <w:rPr>
          <w:rFonts w:eastAsia="Times New Roman" w:cs="Times New Roman"/>
          <w:szCs w:val="24"/>
        </w:rPr>
        <w:t>σας,</w:t>
      </w:r>
      <w:r>
        <w:rPr>
          <w:rFonts w:eastAsia="Times New Roman" w:cs="Times New Roman"/>
          <w:szCs w:val="24"/>
        </w:rPr>
        <w:t xml:space="preserve"> που </w:t>
      </w:r>
      <w:r>
        <w:rPr>
          <w:rFonts w:eastAsia="Times New Roman" w:cs="Times New Roman"/>
          <w:szCs w:val="24"/>
        </w:rPr>
        <w:t xml:space="preserve">δεν </w:t>
      </w:r>
      <w:r>
        <w:rPr>
          <w:rFonts w:eastAsia="Times New Roman" w:cs="Times New Roman"/>
          <w:szCs w:val="24"/>
        </w:rPr>
        <w:t>με άφησαν να μιλήσω.</w:t>
      </w:r>
    </w:p>
    <w:p w14:paraId="7548F9D7"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Υπουργέ, τελειώσατε το παραλήρημα;</w:t>
      </w:r>
    </w:p>
    <w:p w14:paraId="7548F9D8"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Να μου ζητήσετε συγγνώμη</w:t>
      </w:r>
      <w:r>
        <w:rPr>
          <w:rFonts w:eastAsia="Times New Roman" w:cs="Times New Roman"/>
          <w:szCs w:val="24"/>
        </w:rPr>
        <w:t>,</w:t>
      </w:r>
      <w:r>
        <w:rPr>
          <w:rFonts w:eastAsia="Times New Roman" w:cs="Times New Roman"/>
          <w:szCs w:val="24"/>
        </w:rPr>
        <w:t xml:space="preserve"> που με διακόψατε.</w:t>
      </w:r>
    </w:p>
    <w:p w14:paraId="7548F9D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πολύ, ηρεμήστε!</w:t>
      </w:r>
    </w:p>
    <w:p w14:paraId="7548F9D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Ειρωνευτήκατε τ</w:t>
      </w:r>
      <w:r>
        <w:rPr>
          <w:rFonts w:eastAsia="Times New Roman" w:cs="Times New Roman"/>
          <w:szCs w:val="24"/>
        </w:rPr>
        <w:t xml:space="preserve">ον Αρχηγό της Νέας Δημοκρατίας, απόντα εκ της Αιθούσης, για το </w:t>
      </w:r>
      <w:r>
        <w:rPr>
          <w:rFonts w:eastAsia="Times New Roman" w:cs="Times New Roman"/>
          <w:szCs w:val="24"/>
        </w:rPr>
        <w:t>«</w:t>
      </w:r>
      <w:r>
        <w:rPr>
          <w:rFonts w:eastAsia="Times New Roman" w:cs="Times New Roman"/>
          <w:szCs w:val="24"/>
        </w:rPr>
        <w:t>δύσκολον της νεαρής του ηλικίας</w:t>
      </w:r>
      <w:r>
        <w:rPr>
          <w:rFonts w:eastAsia="Times New Roman" w:cs="Times New Roman"/>
          <w:szCs w:val="24"/>
        </w:rPr>
        <w:t>»</w:t>
      </w:r>
      <w:r>
        <w:rPr>
          <w:rFonts w:eastAsia="Times New Roman" w:cs="Times New Roman"/>
          <w:szCs w:val="24"/>
        </w:rPr>
        <w:t>.</w:t>
      </w:r>
    </w:p>
    <w:p w14:paraId="7548F9D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Κατ’ αρχάς, να σας διαφωτίσω στο τι συμβαίνει, γιατί πιθανόν σας διαφεύγει η ιστορική αλήθεια. Προφανώς, στη δική σας ιδεοληψία, κατά της δικτατορίας πολέμησε</w:t>
      </w:r>
      <w:r>
        <w:rPr>
          <w:rFonts w:eastAsia="Times New Roman" w:cs="Times New Roman"/>
          <w:szCs w:val="24"/>
        </w:rPr>
        <w:t xml:space="preserve"> μόνον η Αριστερά και μόνον η Αριστερά δικαιούται υστεροφημία…</w:t>
      </w:r>
    </w:p>
    <w:p w14:paraId="7548F9DC"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7548F9DD"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πολύ, μη θορυβείτε. </w:t>
      </w:r>
    </w:p>
    <w:p w14:paraId="7548F9D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Ο κ. Κυριάκος Μητσοτάκης, βρέφος σε ηλικία μηνών, εξαιτίας του πατέρα του, βρισκόταν με όλη </w:t>
      </w:r>
      <w:r>
        <w:rPr>
          <w:rFonts w:eastAsia="Times New Roman" w:cs="Times New Roman"/>
          <w:szCs w:val="24"/>
        </w:rPr>
        <w:t>την οικογένεια Μητσοτάκη σε κατ’ οίκον περιορισμό. Απαγορευόταν σε όλη την οικογένεια Μητσοτάκη να βγει από το σπίτι της.</w:t>
      </w:r>
    </w:p>
    <w:p w14:paraId="7548F9DF"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48F9E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Αν έχετε την καλοσύνη, κυρίες και κύριοι συνάδελφοι</w:t>
      </w:r>
      <w:r>
        <w:rPr>
          <w:rFonts w:eastAsia="Times New Roman" w:cs="Times New Roman"/>
          <w:szCs w:val="24"/>
        </w:rPr>
        <w:t>.</w:t>
      </w:r>
    </w:p>
    <w:p w14:paraId="7548F9E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κάντε ησυχία</w:t>
      </w:r>
      <w:r>
        <w:rPr>
          <w:rFonts w:eastAsia="Times New Roman" w:cs="Times New Roman"/>
          <w:szCs w:val="24"/>
        </w:rPr>
        <w:t>,</w:t>
      </w:r>
      <w:r>
        <w:rPr>
          <w:rFonts w:eastAsia="Times New Roman" w:cs="Times New Roman"/>
          <w:szCs w:val="24"/>
        </w:rPr>
        <w:t xml:space="preserve"> χ</w:t>
      </w:r>
      <w:r>
        <w:rPr>
          <w:rFonts w:eastAsia="Times New Roman" w:cs="Times New Roman"/>
          <w:szCs w:val="24"/>
        </w:rPr>
        <w:t xml:space="preserve">ωρίς σχόλια. </w:t>
      </w:r>
    </w:p>
    <w:p w14:paraId="7548F9E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Αναχώρησε δε στο εξωτερικό μετά από παρέμβαση του Ερυθρού Σταυρού, αβάπτιστος, μαζί με το σύνολο της οικογένειάς του, με προσωρινό χορηγηθέν διαβατήριο, το οποίο έγραφε «αβάπτιστος». Μεγάλωσε στο Παρίσι, μέχρι να πέσει η δικ</w:t>
      </w:r>
      <w:r>
        <w:rPr>
          <w:rFonts w:eastAsia="Times New Roman" w:cs="Times New Roman"/>
          <w:szCs w:val="24"/>
        </w:rPr>
        <w:t>τατορία, και γύρισε στην Ελλάδα</w:t>
      </w:r>
      <w:r>
        <w:rPr>
          <w:rFonts w:eastAsia="Times New Roman" w:cs="Times New Roman"/>
          <w:szCs w:val="24"/>
        </w:rPr>
        <w:t>,</w:t>
      </w:r>
      <w:r>
        <w:rPr>
          <w:rFonts w:eastAsia="Times New Roman" w:cs="Times New Roman"/>
          <w:szCs w:val="24"/>
        </w:rPr>
        <w:t xml:space="preserve"> χωρίς να ξέρει καν τα ελληνικά, τα οποία μάθαινε στο σπίτι του. </w:t>
      </w:r>
    </w:p>
    <w:p w14:paraId="7548F9E3"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Υπό αυτήν την έννοια, κύριε Υπουργέ…</w:t>
      </w:r>
    </w:p>
    <w:p w14:paraId="7548F9E4"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48F9E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παρακαλώ, για να ολοκληρώσει ο κ. Δένδιας. </w:t>
      </w:r>
    </w:p>
    <w:p w14:paraId="7548F9E6"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ΝΙΚΟΛΑΟΣ ΔΕ</w:t>
      </w:r>
      <w:r>
        <w:rPr>
          <w:rFonts w:eastAsia="Times New Roman"/>
          <w:b/>
          <w:szCs w:val="24"/>
        </w:rPr>
        <w:t xml:space="preserve">ΝΔΙΑΣ: </w:t>
      </w:r>
      <w:r>
        <w:rPr>
          <w:rFonts w:eastAsia="Times New Roman"/>
          <w:szCs w:val="24"/>
        </w:rPr>
        <w:t>Δεν πειράζει, κύριε Πρόεδρε. Εγώ έχω υπομονή.</w:t>
      </w:r>
    </w:p>
    <w:p w14:paraId="7548F9E7"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 xml:space="preserve">Υπό αυτήν την έννοια, κύριε Υπουργέ, το μόνο πράγμα που μπορείτε να κάνετε, το μόνο </w:t>
      </w:r>
      <w:r>
        <w:rPr>
          <w:rFonts w:eastAsia="Times New Roman"/>
          <w:szCs w:val="24"/>
        </w:rPr>
        <w:t>-</w:t>
      </w:r>
      <w:r>
        <w:rPr>
          <w:rFonts w:eastAsia="Times New Roman"/>
          <w:szCs w:val="24"/>
        </w:rPr>
        <w:t>και σας παρατηρώ τώρα</w:t>
      </w:r>
      <w:r>
        <w:rPr>
          <w:rFonts w:eastAsia="Times New Roman"/>
          <w:szCs w:val="24"/>
        </w:rPr>
        <w:t>-</w:t>
      </w:r>
      <w:r>
        <w:rPr>
          <w:rFonts w:eastAsia="Times New Roman"/>
          <w:szCs w:val="24"/>
        </w:rPr>
        <w:t xml:space="preserve"> είναι να μιλάτε και να προκαλείτε τους Βουλευτές </w:t>
      </w:r>
      <w:r>
        <w:rPr>
          <w:rFonts w:eastAsia="Times New Roman"/>
          <w:szCs w:val="24"/>
        </w:rPr>
        <w:t>μας. Κ</w:t>
      </w:r>
      <w:r>
        <w:rPr>
          <w:rFonts w:eastAsia="Times New Roman"/>
          <w:szCs w:val="24"/>
        </w:rPr>
        <w:t>αι μετά</w:t>
      </w:r>
      <w:r>
        <w:rPr>
          <w:rFonts w:eastAsia="Times New Roman"/>
          <w:szCs w:val="24"/>
        </w:rPr>
        <w:t>,</w:t>
      </w:r>
      <w:r>
        <w:rPr>
          <w:rFonts w:eastAsia="Times New Roman"/>
          <w:szCs w:val="24"/>
        </w:rPr>
        <w:t xml:space="preserve"> παραπονείστε ότι σας αντιμιλάνε</w:t>
      </w:r>
      <w:r>
        <w:rPr>
          <w:rFonts w:eastAsia="Times New Roman"/>
          <w:szCs w:val="24"/>
        </w:rPr>
        <w:t>…</w:t>
      </w:r>
    </w:p>
    <w:p w14:paraId="7548F9E8" w14:textId="77777777" w:rsidR="006C746B" w:rsidRDefault="002A59A5">
      <w:pPr>
        <w:tabs>
          <w:tab w:val="left" w:pos="2820"/>
        </w:tabs>
        <w:spacing w:line="600" w:lineRule="auto"/>
        <w:ind w:firstLine="720"/>
        <w:jc w:val="center"/>
        <w:rPr>
          <w:rFonts w:eastAsia="Times New Roman"/>
          <w:szCs w:val="24"/>
        </w:rPr>
      </w:pPr>
      <w:r>
        <w:rPr>
          <w:rFonts w:eastAsia="Times New Roman"/>
          <w:szCs w:val="24"/>
        </w:rPr>
        <w:lastRenderedPageBreak/>
        <w:t>(Θόρυβος στην Αίθουσα)</w:t>
      </w:r>
    </w:p>
    <w:p w14:paraId="7548F9E9"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δεν χρειάζεται εκνευρισμός!</w:t>
      </w:r>
    </w:p>
    <w:p w14:paraId="7548F9EA"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Κύριε Τσακαλώτο, παρακαλώ, δεν χρειάζεται εκνευρισμός. Σας παρακαλώ! Δεν χρειάζεται εκνευρισμός! Αλίμονο!</w:t>
      </w:r>
    </w:p>
    <w:p w14:paraId="7548F9EB" w14:textId="77777777" w:rsidR="006C746B" w:rsidRDefault="002A59A5">
      <w:pPr>
        <w:tabs>
          <w:tab w:val="left" w:pos="2820"/>
        </w:tabs>
        <w:spacing w:line="600" w:lineRule="auto"/>
        <w:ind w:firstLine="720"/>
        <w:jc w:val="center"/>
        <w:rPr>
          <w:rFonts w:eastAsia="Times New Roman"/>
          <w:szCs w:val="24"/>
        </w:rPr>
      </w:pPr>
      <w:r>
        <w:rPr>
          <w:rFonts w:eastAsia="Times New Roman"/>
          <w:szCs w:val="24"/>
        </w:rPr>
        <w:t>(Θόρυβος στην Αίθουσα)</w:t>
      </w:r>
    </w:p>
    <w:p w14:paraId="7548F9EC" w14:textId="77777777" w:rsidR="006C746B" w:rsidRDefault="002A59A5">
      <w:pPr>
        <w:tabs>
          <w:tab w:val="left" w:pos="2820"/>
        </w:tabs>
        <w:spacing w:line="600" w:lineRule="auto"/>
        <w:ind w:firstLine="720"/>
        <w:jc w:val="center"/>
        <w:rPr>
          <w:rFonts w:eastAsia="Times New Roman"/>
          <w:szCs w:val="24"/>
        </w:rPr>
      </w:pPr>
      <w:r>
        <w:rPr>
          <w:rFonts w:eastAsia="Times New Roman"/>
          <w:szCs w:val="24"/>
        </w:rPr>
        <w:t xml:space="preserve">(Γέλωτες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7548F9ED"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Παρακαλώ, κυρία Ζαρούλια.</w:t>
      </w:r>
    </w:p>
    <w:p w14:paraId="7548F9EE"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Ο κ. Δένδιας έχει τον λόγο.</w:t>
      </w:r>
    </w:p>
    <w:p w14:paraId="7548F9EF"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Το μόνο πράγμα που μπορείτε να κάνετε είναι να εγερθείτε και να ζητήσετε συγ</w:t>
      </w:r>
      <w:r>
        <w:rPr>
          <w:rFonts w:eastAsia="Times New Roman"/>
          <w:szCs w:val="24"/>
        </w:rPr>
        <w:t>γ</w:t>
      </w:r>
      <w:r>
        <w:rPr>
          <w:rFonts w:eastAsia="Times New Roman"/>
          <w:szCs w:val="24"/>
        </w:rPr>
        <w:t>νώμη από τον κ. Μητσοτάκη γι’ αυτό το οποίο είπατε. Είναι κρίμα</w:t>
      </w:r>
      <w:r>
        <w:rPr>
          <w:rFonts w:eastAsia="Times New Roman"/>
          <w:szCs w:val="24"/>
        </w:rPr>
        <w:t>,</w:t>
      </w:r>
      <w:r>
        <w:rPr>
          <w:rFonts w:eastAsia="Times New Roman"/>
          <w:szCs w:val="24"/>
        </w:rPr>
        <w:t xml:space="preserve"> διότι η γενική παρουσία σας εδώ </w:t>
      </w:r>
      <w:r>
        <w:rPr>
          <w:rFonts w:eastAsia="Times New Roman"/>
          <w:szCs w:val="24"/>
        </w:rPr>
        <w:lastRenderedPageBreak/>
        <w:t>–κ</w:t>
      </w:r>
      <w:r>
        <w:rPr>
          <w:rFonts w:eastAsia="Times New Roman"/>
          <w:szCs w:val="24"/>
        </w:rPr>
        <w:t>αι θέλω να το πω αυτό- δεν προσιδιάζει σε αυτό που μόλις κάνατε. Αλλά πέραν αυτού</w:t>
      </w:r>
      <w:r>
        <w:rPr>
          <w:rFonts w:eastAsia="Times New Roman"/>
          <w:szCs w:val="24"/>
        </w:rPr>
        <w:t>,</w:t>
      </w:r>
      <w:r>
        <w:rPr>
          <w:rFonts w:eastAsia="Times New Roman"/>
          <w:szCs w:val="24"/>
        </w:rPr>
        <w:t xml:space="preserve"> σας λέω ότι και ως άνθρωπο δεν σας τιμά. Σας ζητώ, λοιπόν, και σας λέω ότι αυτό αρμόζει να κάνετε</w:t>
      </w:r>
      <w:r>
        <w:rPr>
          <w:rFonts w:eastAsia="Times New Roman"/>
          <w:szCs w:val="24"/>
        </w:rPr>
        <w:t>,</w:t>
      </w:r>
      <w:r>
        <w:rPr>
          <w:rFonts w:eastAsia="Times New Roman"/>
          <w:szCs w:val="24"/>
        </w:rPr>
        <w:t xml:space="preserve"> και εσάς θα βοηθήσει και το Κοινοβούλιο θα τιμήσει</w:t>
      </w:r>
      <w:r>
        <w:rPr>
          <w:rFonts w:eastAsia="Times New Roman"/>
          <w:szCs w:val="24"/>
        </w:rPr>
        <w:t>,</w:t>
      </w:r>
      <w:r>
        <w:rPr>
          <w:rFonts w:eastAsia="Times New Roman"/>
          <w:szCs w:val="24"/>
        </w:rPr>
        <w:t xml:space="preserve"> να σηκωθείτε και να ζητήσετε συγ</w:t>
      </w:r>
      <w:r>
        <w:rPr>
          <w:rFonts w:eastAsia="Times New Roman"/>
          <w:szCs w:val="24"/>
        </w:rPr>
        <w:t>γ</w:t>
      </w:r>
      <w:r>
        <w:rPr>
          <w:rFonts w:eastAsia="Times New Roman"/>
          <w:szCs w:val="24"/>
        </w:rPr>
        <w:t>νώμη από τον κ. Κυριάκο Μητσοτάκη και την οικογένειά του.</w:t>
      </w:r>
    </w:p>
    <w:p w14:paraId="7548F9F0"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Έρχομαι τώρα στα υπόλοιπα. Μας κατηγορήσατε…</w:t>
      </w:r>
    </w:p>
    <w:p w14:paraId="7548F9F1"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Εγώ δεν μπόρεσα να μιλήσω και τώρα θα μιλήσει εκείνος; Εμένα δεν με αφήσατ</w:t>
      </w:r>
      <w:r>
        <w:rPr>
          <w:rFonts w:eastAsia="Times New Roman"/>
          <w:szCs w:val="24"/>
        </w:rPr>
        <w:t>ε να μιλήσω και τώρα κάνει ομιλία;</w:t>
      </w:r>
    </w:p>
    <w:p w14:paraId="7548F9F2"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Ναι, κύριε Τσακαλώτο. Δεν προλάβατε εσείς να μιλήσετε επί των ουσιαστικών. </w:t>
      </w:r>
    </w:p>
    <w:p w14:paraId="7548F9F3"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Κι εσείς, κύριε Δένδια, έχετε τον λόγο επ’ ολίγον κι αν χρειαστεί πάλι ύστερα, θα πει κάτι ο κ. Τσακαλώτος. Είτε έτσ</w:t>
      </w:r>
      <w:r>
        <w:rPr>
          <w:rFonts w:eastAsia="Times New Roman"/>
          <w:szCs w:val="24"/>
        </w:rPr>
        <w:t>ι είτε αλλιώς, σήμερα ο τελευταίος λόγος είναι δικός</w:t>
      </w:r>
      <w:r>
        <w:rPr>
          <w:rFonts w:eastAsia="Times New Roman"/>
          <w:szCs w:val="24"/>
        </w:rPr>
        <w:t>,</w:t>
      </w:r>
      <w:r>
        <w:rPr>
          <w:rFonts w:eastAsia="Times New Roman"/>
          <w:szCs w:val="24"/>
        </w:rPr>
        <w:t xml:space="preserve"> σε κάθε περίπτωση. Έχετε κάνει την πρόταση για την </w:t>
      </w:r>
      <w:r>
        <w:rPr>
          <w:rFonts w:eastAsia="Times New Roman"/>
          <w:szCs w:val="24"/>
        </w:rPr>
        <w:t>εξεταστική</w:t>
      </w:r>
      <w:r>
        <w:rPr>
          <w:rFonts w:eastAsia="Times New Roman"/>
          <w:szCs w:val="24"/>
        </w:rPr>
        <w:t>.</w:t>
      </w:r>
    </w:p>
    <w:p w14:paraId="7548F9F4"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Δεν θα ήθελα, όμως, κύριε Πρόεδρε, ο τελευταίος λόγος να αφορά….</w:t>
      </w:r>
    </w:p>
    <w:p w14:paraId="7548F9F5"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Δεν αντιδικούμε γι’ αυτά τα</w:t>
      </w:r>
      <w:r>
        <w:rPr>
          <w:rFonts w:eastAsia="Times New Roman"/>
          <w:szCs w:val="24"/>
        </w:rPr>
        <w:t xml:space="preserve"> θέματα.</w:t>
      </w:r>
    </w:p>
    <w:p w14:paraId="7548F9F6"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…τέτοιες παρεμβάσεις από τον Υπουργό. Δεν θα το ήθελα. Θα ήθελα να μιλάμε επί της ουσίας. </w:t>
      </w:r>
    </w:p>
    <w:p w14:paraId="7548F9F7"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Ελάτε.</w:t>
      </w:r>
    </w:p>
    <w:p w14:paraId="7548F9F8"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Επί της ουσίας, λοιπόν. Μας κατηγόρησε ο Υπουργός</w:t>
      </w:r>
      <w:r>
        <w:rPr>
          <w:rFonts w:eastAsia="Times New Roman"/>
          <w:szCs w:val="24"/>
        </w:rPr>
        <w:t>,</w:t>
      </w:r>
      <w:r>
        <w:rPr>
          <w:rFonts w:eastAsia="Times New Roman"/>
          <w:szCs w:val="24"/>
        </w:rPr>
        <w:t xml:space="preserve"> λέγοντάς μας ότι </w:t>
      </w:r>
      <w:r>
        <w:rPr>
          <w:rFonts w:eastAsia="Times New Roman"/>
          <w:szCs w:val="24"/>
        </w:rPr>
        <w:t>έ</w:t>
      </w:r>
      <w:r>
        <w:rPr>
          <w:rFonts w:eastAsia="Times New Roman"/>
          <w:szCs w:val="24"/>
        </w:rPr>
        <w:t>πρ</w:t>
      </w:r>
      <w:r>
        <w:rPr>
          <w:rFonts w:eastAsia="Times New Roman"/>
          <w:szCs w:val="24"/>
        </w:rPr>
        <w:t>ε</w:t>
      </w:r>
      <w:r>
        <w:rPr>
          <w:rFonts w:eastAsia="Times New Roman"/>
          <w:szCs w:val="24"/>
        </w:rPr>
        <w:t xml:space="preserve">πε να κάνει </w:t>
      </w:r>
      <w:r>
        <w:rPr>
          <w:rFonts w:eastAsia="Times New Roman"/>
          <w:szCs w:val="24"/>
        </w:rPr>
        <w:t>την τρίτη επανακεφαλαιοποίηση, επειδή εμείς δεν κάναμε σωστά τη δεύτερη επανακεφαλαιοποίηση.</w:t>
      </w:r>
    </w:p>
    <w:p w14:paraId="7548F9F9"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Δηλαδή, αν αντιλαμβάνομαι καλά, κύριε Υπουργέ, η σωστή επανακεφαλαιοποίηση στις τράπεζες προϋποθέτει πρώτα το κλείσιμό τους, την πλήρη καταστροφή τους, για να λειτ</w:t>
      </w:r>
      <w:r>
        <w:rPr>
          <w:rFonts w:eastAsia="Times New Roman"/>
          <w:szCs w:val="24"/>
        </w:rPr>
        <w:t>ουργήσει μετά το σύστημα. Εμείς που τις ανακεφαλαιοποιήσαμε ανοιχτές, δεν το κάναμε καλά.</w:t>
      </w:r>
    </w:p>
    <w:p w14:paraId="7548F9FA" w14:textId="77777777" w:rsidR="006C746B" w:rsidRDefault="002A59A5">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548F9FB"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Όπως μας είπατε, επίσης, κύριε Υπουργέ, ότι δεν κάναμε τίποτα εμείς για τα κόκκινα δάνεια. Εμείς ψηφίσαμε έναν ν</w:t>
      </w:r>
      <w:r>
        <w:rPr>
          <w:rFonts w:eastAsia="Times New Roman"/>
          <w:szCs w:val="24"/>
        </w:rPr>
        <w:t>όμο για τα κόκκινα δάνεια, τον ν.4307</w:t>
      </w:r>
      <w:r>
        <w:rPr>
          <w:rFonts w:eastAsia="Times New Roman"/>
          <w:szCs w:val="24"/>
        </w:rPr>
        <w:t>/2014</w:t>
      </w:r>
      <w:r>
        <w:rPr>
          <w:rFonts w:eastAsia="Times New Roman"/>
          <w:szCs w:val="24"/>
        </w:rPr>
        <w:t>. Επί ενάμιση χρόνο</w:t>
      </w:r>
      <w:r>
        <w:rPr>
          <w:rFonts w:eastAsia="Times New Roman"/>
          <w:szCs w:val="24"/>
        </w:rPr>
        <w:t>,</w:t>
      </w:r>
      <w:r>
        <w:rPr>
          <w:rFonts w:eastAsia="Times New Roman"/>
          <w:szCs w:val="24"/>
        </w:rPr>
        <w:t xml:space="preserve"> δεν τον εφαρμόσατε, επί ενάμιση χρόνο δεν εκδώσατε καν τα </w:t>
      </w:r>
      <w:r>
        <w:rPr>
          <w:rFonts w:eastAsia="Times New Roman"/>
          <w:szCs w:val="24"/>
          <w:lang w:val="en-US"/>
        </w:rPr>
        <w:t>templates</w:t>
      </w:r>
      <w:r>
        <w:rPr>
          <w:rFonts w:eastAsia="Times New Roman"/>
          <w:szCs w:val="24"/>
        </w:rPr>
        <w:t>,</w:t>
      </w:r>
      <w:r>
        <w:rPr>
          <w:rFonts w:eastAsia="Times New Roman"/>
          <w:szCs w:val="24"/>
        </w:rPr>
        <w:t xml:space="preserve"> τα οποία προέβλεπε, επί ενάμιση χρόνο υποσχόσασταν στην αγορά καλύτερες ρυθμίσεις κι αυτό το οποίο κάνατε στο τέλος</w:t>
      </w:r>
      <w:r>
        <w:rPr>
          <w:rFonts w:eastAsia="Times New Roman"/>
          <w:szCs w:val="24"/>
        </w:rPr>
        <w:t>, ήταν</w:t>
      </w:r>
      <w:r>
        <w:rPr>
          <w:rFonts w:eastAsia="Times New Roman"/>
          <w:szCs w:val="24"/>
        </w:rPr>
        <w:t xml:space="preserve"> να</w:t>
      </w:r>
      <w:r>
        <w:rPr>
          <w:rFonts w:eastAsia="Times New Roman"/>
          <w:szCs w:val="24"/>
        </w:rPr>
        <w:t xml:space="preserve"> φέρετε απλώς έναν νόμο</w:t>
      </w:r>
      <w:r>
        <w:rPr>
          <w:rFonts w:eastAsia="Times New Roman"/>
          <w:szCs w:val="24"/>
        </w:rPr>
        <w:t>,</w:t>
      </w:r>
      <w:r>
        <w:rPr>
          <w:rFonts w:eastAsia="Times New Roman"/>
          <w:szCs w:val="24"/>
        </w:rPr>
        <w:t xml:space="preserve"> με τον οποίο, εκεί που είχε φτάσει το πράγμα, δεν μπορούσε να γίνει τίποτε άλλο, παρά να δημιουργήσετε δευτερογενή αγορά, για να μπορέσουν να βρουν κάποια χρήματα οι τράπεζες.</w:t>
      </w:r>
    </w:p>
    <w:p w14:paraId="7548F9FC"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lastRenderedPageBreak/>
        <w:t>Και βεβαίως</w:t>
      </w:r>
      <w:r>
        <w:rPr>
          <w:rFonts w:eastAsia="Times New Roman"/>
          <w:szCs w:val="24"/>
        </w:rPr>
        <w:t>,</w:t>
      </w:r>
      <w:r>
        <w:rPr>
          <w:rFonts w:eastAsia="Times New Roman"/>
          <w:szCs w:val="24"/>
        </w:rPr>
        <w:t xml:space="preserve"> ήρθατε εδώ και αμφισβητήσατε τελείως αυτά </w:t>
      </w:r>
      <w:r>
        <w:rPr>
          <w:rFonts w:eastAsia="Times New Roman"/>
          <w:szCs w:val="24"/>
        </w:rPr>
        <w:t>που έχει πει ο κ. Στουρνάρας, εντάξει, και αυτά που έχει πει ο κ. Ρέγκλινγκ, ο οποίος ανεβά</w:t>
      </w:r>
      <w:r>
        <w:rPr>
          <w:rFonts w:eastAsia="Times New Roman"/>
          <w:szCs w:val="24"/>
        </w:rPr>
        <w:t>ζ</w:t>
      </w:r>
      <w:r>
        <w:rPr>
          <w:rFonts w:eastAsia="Times New Roman"/>
          <w:szCs w:val="24"/>
        </w:rPr>
        <w:t xml:space="preserve">ει τα 86 σε 100 δισεκατομμύρια. </w:t>
      </w:r>
    </w:p>
    <w:p w14:paraId="7548F9FD"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Κύριε Υπουργέ, δεν μας πείσατε σήμερα.</w:t>
      </w:r>
    </w:p>
    <w:p w14:paraId="7548F9FE"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Ευχαριστούμε, κύριε Δένδια.</w:t>
      </w:r>
    </w:p>
    <w:p w14:paraId="7548F9FF"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Πρόεδρε, μι</w:t>
      </w:r>
      <w:r>
        <w:rPr>
          <w:rFonts w:eastAsia="Times New Roman"/>
          <w:szCs w:val="24"/>
        </w:rPr>
        <w:t xml:space="preserve">σό λεπτό. </w:t>
      </w:r>
    </w:p>
    <w:p w14:paraId="7548FA00" w14:textId="77777777" w:rsidR="006C746B" w:rsidRDefault="002A59A5">
      <w:pPr>
        <w:tabs>
          <w:tab w:val="left" w:pos="2820"/>
        </w:tabs>
        <w:spacing w:line="600" w:lineRule="auto"/>
        <w:ind w:firstLine="720"/>
        <w:jc w:val="both"/>
        <w:rPr>
          <w:rFonts w:eastAsia="Times New Roman"/>
          <w:szCs w:val="24"/>
        </w:rPr>
      </w:pPr>
      <w:r>
        <w:rPr>
          <w:rFonts w:eastAsia="Times New Roman"/>
          <w:szCs w:val="24"/>
        </w:rPr>
        <w:t>Κύριε Υπουργέ, δεν μας πείσατε σήμερα, αλλά το ότι δεν μας πείσατε είναι λίγο το κακό. Δεν περιμέναμε να μας πείσετε. Αυτό, όμως, το οποίο επαναλαμβάνω και σας ζητώ και σας το ζητώ εντόνως είναι</w:t>
      </w:r>
      <w:r>
        <w:rPr>
          <w:rFonts w:eastAsia="Times New Roman"/>
          <w:szCs w:val="24"/>
        </w:rPr>
        <w:t>,</w:t>
      </w:r>
      <w:r>
        <w:rPr>
          <w:rFonts w:eastAsia="Times New Roman"/>
          <w:szCs w:val="24"/>
        </w:rPr>
        <w:t xml:space="preserve"> μόλις καθίσω</w:t>
      </w:r>
      <w:r>
        <w:rPr>
          <w:rFonts w:eastAsia="Times New Roman"/>
          <w:szCs w:val="24"/>
        </w:rPr>
        <w:t>,</w:t>
      </w:r>
      <w:r>
        <w:rPr>
          <w:rFonts w:eastAsia="Times New Roman"/>
          <w:szCs w:val="24"/>
        </w:rPr>
        <w:t xml:space="preserve"> να εγερθείτε και να ζητήσετε συγ</w:t>
      </w:r>
      <w:r>
        <w:rPr>
          <w:rFonts w:eastAsia="Times New Roman"/>
          <w:szCs w:val="24"/>
        </w:rPr>
        <w:t>γ</w:t>
      </w:r>
      <w:r>
        <w:rPr>
          <w:rFonts w:eastAsia="Times New Roman"/>
          <w:szCs w:val="24"/>
        </w:rPr>
        <w:t>νώμη. Αυτό τουλάχιστον είναι το ελάχιστο απαραίτητο.</w:t>
      </w:r>
    </w:p>
    <w:p w14:paraId="7548FA01" w14:textId="77777777" w:rsidR="006C746B" w:rsidRDefault="002A59A5">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548FA02"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Επειδή ετέθησαν δύο, τρία ζητήματα επί της ουσίας της συζήτησης, παρακαλώ τον κ. Τσακαλώτο να λάβει τον λόγο.</w:t>
      </w:r>
    </w:p>
    <w:p w14:paraId="7548FA03"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lastRenderedPageBreak/>
        <w:t xml:space="preserve">ΕΥΚΛΕΙΔΗΣ </w:t>
      </w:r>
      <w:r>
        <w:rPr>
          <w:rFonts w:eastAsia="Times New Roman"/>
          <w:b/>
          <w:szCs w:val="24"/>
        </w:rPr>
        <w:t>ΤΣΑΚΑΛΩΤΟΣ (Υπουργός Οικονομικών):</w:t>
      </w:r>
      <w:r>
        <w:rPr>
          <w:rFonts w:eastAsia="Times New Roman"/>
          <w:szCs w:val="24"/>
        </w:rPr>
        <w:t xml:space="preserve"> Νομίζω ότι έχουνε πει ότι δεν πρέπει να μιλάω.</w:t>
      </w:r>
    </w:p>
    <w:p w14:paraId="7548FA04"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όχι, όχι! Κύριε Τσακαλώτο…</w:t>
      </w:r>
    </w:p>
    <w:p w14:paraId="7548FA05"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Εμείς πάντως</w:t>
      </w:r>
      <w:r>
        <w:rPr>
          <w:rFonts w:eastAsia="Times New Roman"/>
          <w:szCs w:val="24"/>
        </w:rPr>
        <w:t>,</w:t>
      </w:r>
      <w:r>
        <w:rPr>
          <w:rFonts w:eastAsia="Times New Roman"/>
          <w:szCs w:val="24"/>
        </w:rPr>
        <w:t xml:space="preserve"> τον κ. Δένδια τον αφήσαμε να μιλήσει. Ούτε ευγένεια δεν έχουν!</w:t>
      </w:r>
    </w:p>
    <w:p w14:paraId="7548FA06"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ΠΡΟΕΔΡΟΣ (Νι</w:t>
      </w:r>
      <w:r>
        <w:rPr>
          <w:rFonts w:eastAsia="Times New Roman"/>
          <w:b/>
          <w:szCs w:val="24"/>
        </w:rPr>
        <w:t xml:space="preserve">κόλαος Βούτσης): </w:t>
      </w:r>
      <w:r>
        <w:rPr>
          <w:rFonts w:eastAsia="Times New Roman"/>
          <w:szCs w:val="24"/>
        </w:rPr>
        <w:t>Παρακαλώ πολύ. Επί της ουσίας, αν θέλετε. Από κει και πέρα</w:t>
      </w:r>
      <w:r>
        <w:rPr>
          <w:rFonts w:eastAsia="Times New Roman"/>
          <w:szCs w:val="24"/>
        </w:rPr>
        <w:t>,</w:t>
      </w:r>
      <w:r>
        <w:rPr>
          <w:rFonts w:eastAsia="Times New Roman"/>
          <w:szCs w:val="24"/>
        </w:rPr>
        <w:t xml:space="preserve"> είναι φανερό ότι η αντιδικία που υπήρξε κατεγράφη και καθένας βγάζει τα συμπεράσματά του, κύριε Υπουργέ.</w:t>
      </w:r>
    </w:p>
    <w:p w14:paraId="7548FA07" w14:textId="77777777" w:rsidR="006C746B" w:rsidRDefault="002A59A5">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Το βασικό σημείο είναι τι θα </w:t>
      </w:r>
      <w:r>
        <w:rPr>
          <w:rFonts w:eastAsia="Times New Roman"/>
          <w:szCs w:val="24"/>
        </w:rPr>
        <w:t>γινόταν το 2015. Μας είπε ο Αρχηγός της Αξιωματικής Αντιπολίτευσης ότι το 2015 εμείς βυθίσαμε τη χώρα στην ύφεση, στο -0,02%. Θα ήθελα να ξέρω, αν είναι βύθιση το -0,02%, το 25% το προηγούμενο</w:t>
      </w:r>
      <w:r>
        <w:rPr>
          <w:rFonts w:eastAsia="Times New Roman"/>
          <w:szCs w:val="24"/>
        </w:rPr>
        <w:t>,</w:t>
      </w:r>
      <w:r>
        <w:rPr>
          <w:rFonts w:eastAsia="Times New Roman"/>
          <w:szCs w:val="24"/>
        </w:rPr>
        <w:t xml:space="preserve"> τι ήταν;</w:t>
      </w:r>
    </w:p>
    <w:p w14:paraId="7548FA0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Τι λέει η Νέα Δημοκρατία; Ότι «εάν είχαμε κερδίσει εμ</w:t>
      </w:r>
      <w:r>
        <w:rPr>
          <w:rFonts w:eastAsia="Times New Roman" w:cs="Times New Roman"/>
          <w:szCs w:val="24"/>
        </w:rPr>
        <w:t>είς τις εκλογές ή τέλος πάντων</w:t>
      </w:r>
      <w:r>
        <w:rPr>
          <w:rFonts w:eastAsia="Times New Roman" w:cs="Times New Roman"/>
          <w:szCs w:val="24"/>
        </w:rPr>
        <w:t>,</w:t>
      </w:r>
      <w:r>
        <w:rPr>
          <w:rFonts w:eastAsia="Times New Roman" w:cs="Times New Roman"/>
          <w:szCs w:val="24"/>
        </w:rPr>
        <w:t xml:space="preserve"> εάν δεν είχε αποτραπεί το </w:t>
      </w:r>
      <w:r>
        <w:rPr>
          <w:rFonts w:eastAsia="Times New Roman" w:cs="Times New Roman"/>
          <w:szCs w:val="24"/>
        </w:rPr>
        <w:t>«</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r>
        <w:rPr>
          <w:rFonts w:eastAsia="Times New Roman" w:cs="Times New Roman"/>
          <w:szCs w:val="24"/>
        </w:rPr>
        <w:t xml:space="preserve">, θα είχαμε ανάπτυξη 2,7%». Αυτό το υπολογίζω, γιατί έλεγε ότι θα είχε φτάσει το εθνικό εισόδημα στα 195 δισεκατομμύρια. </w:t>
      </w:r>
    </w:p>
    <w:p w14:paraId="7548FA0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Τι δεν μας λέει; Ότι το πρωτογενές έλλειμμα το 2014 ήταν 0,2%</w:t>
      </w:r>
      <w:r>
        <w:rPr>
          <w:rFonts w:eastAsia="Times New Roman" w:cs="Times New Roman"/>
          <w:szCs w:val="24"/>
        </w:rPr>
        <w:t xml:space="preserve"> και ο στόχος για το 2015 ήταν 3%. Πόσα μέτρα χρειάζονταν; Χρειάζονταν μέτρα 5,4 δισεκατομμυρίων. </w:t>
      </w:r>
    </w:p>
    <w:p w14:paraId="7548FA0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Με 5,4 δισεκατομμύρια, δηλαδή, θα φτάναμε σε ανάπτυξη 2,7%</w:t>
      </w:r>
      <w:r>
        <w:rPr>
          <w:rFonts w:eastAsia="Times New Roman" w:cs="Times New Roman"/>
          <w:szCs w:val="24"/>
        </w:rPr>
        <w:t>,</w:t>
      </w:r>
      <w:r>
        <w:rPr>
          <w:rFonts w:eastAsia="Times New Roman" w:cs="Times New Roman"/>
          <w:szCs w:val="24"/>
        </w:rPr>
        <w:t xml:space="preserve"> που θα ήταν ιστορικό προηγούμενο για όλες τις άλλες χώρες. Γι’ αυτό</w:t>
      </w:r>
      <w:r>
        <w:rPr>
          <w:rFonts w:eastAsia="Times New Roman" w:cs="Times New Roman"/>
          <w:szCs w:val="24"/>
        </w:rPr>
        <w:t>,</w:t>
      </w:r>
      <w:r>
        <w:rPr>
          <w:rFonts w:eastAsia="Times New Roman" w:cs="Times New Roman"/>
          <w:szCs w:val="24"/>
        </w:rPr>
        <w:t xml:space="preserve"> πολύ σωστά ο κ. Χουλιαράκης </w:t>
      </w:r>
      <w:r>
        <w:rPr>
          <w:rFonts w:eastAsia="Times New Roman" w:cs="Times New Roman"/>
          <w:szCs w:val="24"/>
        </w:rPr>
        <w:t>ανέπτυξε ότι δεν είχαμε δυνατότητα να βγούμε στις αγορές. Και μου έχει ζητήσει να καταθέσω στα Πρακτικά τον πίνακα</w:t>
      </w:r>
      <w:r>
        <w:rPr>
          <w:rFonts w:eastAsia="Times New Roman" w:cs="Times New Roman"/>
          <w:szCs w:val="24"/>
        </w:rPr>
        <w:t>,</w:t>
      </w:r>
      <w:r>
        <w:rPr>
          <w:rFonts w:eastAsia="Times New Roman" w:cs="Times New Roman"/>
          <w:szCs w:val="24"/>
        </w:rPr>
        <w:t xml:space="preserve"> που δείχνει πόσο μακριά ήμασταν από τις αγορές. </w:t>
      </w:r>
    </w:p>
    <w:p w14:paraId="7548FA0B" w14:textId="77777777" w:rsidR="006C746B" w:rsidRDefault="002A59A5">
      <w:pPr>
        <w:spacing w:line="600" w:lineRule="auto"/>
        <w:ind w:firstLine="720"/>
        <w:jc w:val="both"/>
        <w:rPr>
          <w:rFonts w:eastAsia="Times New Roman" w:cs="Times New Roman"/>
          <w:color w:val="FF0000"/>
          <w:szCs w:val="24"/>
        </w:rPr>
      </w:pPr>
      <w:r>
        <w:rPr>
          <w:rFonts w:eastAsia="Times New Roman" w:cs="Times New Roman"/>
        </w:rPr>
        <w:lastRenderedPageBreak/>
        <w:t xml:space="preserve">(Στο σημείο αυτό ο Υπουργός Οικονομικών κ. Ευκλείδης Τσακαλώτος  καταθέτει για τα Πρακτικά </w:t>
      </w:r>
      <w:r>
        <w:rPr>
          <w:rFonts w:eastAsia="Times New Roman" w:cs="Times New Roman"/>
        </w:rPr>
        <w:t>το προαναφερθέν έγγραφο, το οποίο βρίσκεται στο αρχείο του Τμήματος Γραμματείας της Διεύθυνσης Στενογραφίας και Πρακτικών της Βουλής</w:t>
      </w:r>
      <w:r w:rsidRPr="00C310B4">
        <w:rPr>
          <w:rFonts w:eastAsia="Times New Roman" w:cs="Times New Roman"/>
          <w:szCs w:val="24"/>
        </w:rPr>
        <w:t>)</w:t>
      </w:r>
    </w:p>
    <w:p w14:paraId="7548FA0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 κύριος Αντιπρόεδρος σας έθεσε ένα άλλο ζήτημα: Στην Ευρώπη το 2015 υπήρχαν δύο τάσεις. Η μία τάση έλεγε να τα βρουν με τους Έλληνες, ότι υπάρχει η δημοκρατική εντολή του ελληνικού λαού και υπάρχουν και άλλες δεκαοκτώ εντολές, άρα πρέπει να γίνει ένας συμ</w:t>
      </w:r>
      <w:r>
        <w:rPr>
          <w:rFonts w:eastAsia="Times New Roman" w:cs="Times New Roman"/>
          <w:szCs w:val="24"/>
        </w:rPr>
        <w:t xml:space="preserve">βιβασμός. </w:t>
      </w:r>
    </w:p>
    <w:p w14:paraId="7548FA0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Υπήρχε και η άλλη τάση –δεν ονόμασε ο κύριος Αντιπρόεδρος ποιοι ήταν σε κάθε πλευρά- που έλεγε «οι κανόνες είναι κανόνες και δεν χρειάζεται κανένας συμβιβασμός».</w:t>
      </w:r>
    </w:p>
    <w:p w14:paraId="7548FA0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Εγώ κατάλαβα από την ομιλία του κ. Μητσοτάκη ότι ήταν με τη δεύτερη. Ότι</w:t>
      </w:r>
      <w:r>
        <w:rPr>
          <w:rFonts w:eastAsia="Times New Roman" w:cs="Times New Roman"/>
          <w:szCs w:val="24"/>
        </w:rPr>
        <w:t>,</w:t>
      </w:r>
      <w:r>
        <w:rPr>
          <w:rFonts w:eastAsia="Times New Roman" w:cs="Times New Roman"/>
          <w:szCs w:val="24"/>
        </w:rPr>
        <w:t xml:space="preserve"> καλώς έκα</w:t>
      </w:r>
      <w:r>
        <w:rPr>
          <w:rFonts w:eastAsia="Times New Roman" w:cs="Times New Roman"/>
          <w:szCs w:val="24"/>
        </w:rPr>
        <w:t>ναν δύο μήνες επέκταση και όχι έξι μήνες, ότι κακώς κάναμε εμείς και δεν υπογράψαμε την πέμπτη αξιολόγηση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εσείς δεν υπογράψατε και καλώς έκαναν οι Ευρωπαίοι το καλοκαίρι, όταν δεν μας έδωσαν επέκταση του προγράμματος για δέκα ημέρες, για να βγει το πρ</w:t>
      </w:r>
      <w:r>
        <w:rPr>
          <w:rFonts w:eastAsia="Times New Roman" w:cs="Times New Roman"/>
          <w:szCs w:val="24"/>
        </w:rPr>
        <w:t xml:space="preserve">όγραμμα. </w:t>
      </w:r>
    </w:p>
    <w:p w14:paraId="7548FA0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Αυτό κατάλαβα, ότι σε αυτές τις τρεις διαμάχες</w:t>
      </w:r>
      <w:r>
        <w:rPr>
          <w:rFonts w:eastAsia="Times New Roman" w:cs="Times New Roman"/>
          <w:szCs w:val="24"/>
        </w:rPr>
        <w:t>,</w:t>
      </w:r>
      <w:r>
        <w:rPr>
          <w:rFonts w:eastAsia="Times New Roman" w:cs="Times New Roman"/>
          <w:szCs w:val="24"/>
        </w:rPr>
        <w:t xml:space="preserve"> εσείς θα ήσασταν με τους Ευρωπαίους. </w:t>
      </w:r>
    </w:p>
    <w:p w14:paraId="7548FA10"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Ό,τι θέλει</w:t>
      </w:r>
      <w:r w:rsidRPr="0015421D">
        <w:rPr>
          <w:rFonts w:eastAsia="Times New Roman" w:cs="Times New Roman"/>
          <w:szCs w:val="24"/>
        </w:rPr>
        <w:t>,</w:t>
      </w:r>
      <w:r>
        <w:rPr>
          <w:rFonts w:eastAsia="Times New Roman" w:cs="Times New Roman"/>
          <w:szCs w:val="24"/>
        </w:rPr>
        <w:t xml:space="preserve"> καταλαβαίνει!</w:t>
      </w:r>
    </w:p>
    <w:p w14:paraId="7548FA11"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Τσακαλώτε, συνοψίστε.</w:t>
      </w:r>
    </w:p>
    <w:p w14:paraId="7548FA12"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 ένα λεπτό</w:t>
      </w:r>
      <w:r>
        <w:rPr>
          <w:rFonts w:eastAsia="Times New Roman" w:cs="Times New Roman"/>
          <w:szCs w:val="24"/>
        </w:rPr>
        <w:t xml:space="preserve">, κύριε Πρόεδρε. </w:t>
      </w:r>
    </w:p>
    <w:p w14:paraId="7548FA13"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Και ύστερα έχει τον λόγο ο κ. Δένδιας.</w:t>
      </w:r>
    </w:p>
    <w:p w14:paraId="7548FA14"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48FA15"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Το βασικό, </w:t>
      </w:r>
      <w:r>
        <w:rPr>
          <w:rFonts w:eastAsia="Times New Roman" w:cs="Times New Roman"/>
          <w:szCs w:val="24"/>
        </w:rPr>
        <w:t>όμως -</w:t>
      </w:r>
      <w:r>
        <w:rPr>
          <w:rFonts w:eastAsia="Times New Roman" w:cs="Times New Roman"/>
          <w:szCs w:val="24"/>
        </w:rPr>
        <w:t xml:space="preserve">γιατί </w:t>
      </w:r>
      <w:r>
        <w:rPr>
          <w:rFonts w:eastAsia="Times New Roman" w:cs="Times New Roman"/>
          <w:szCs w:val="24"/>
        </w:rPr>
        <w:t>ο</w:t>
      </w:r>
      <w:r>
        <w:rPr>
          <w:rFonts w:eastAsia="Times New Roman" w:cs="Times New Roman"/>
          <w:szCs w:val="24"/>
        </w:rPr>
        <w:t xml:space="preserve"> κ. Δένδιας έθεσε θέμα ύφους και ήθους</w:t>
      </w:r>
      <w:r>
        <w:rPr>
          <w:rFonts w:eastAsia="Times New Roman" w:cs="Times New Roman"/>
          <w:szCs w:val="24"/>
        </w:rPr>
        <w:t>-</w:t>
      </w:r>
      <w:r>
        <w:rPr>
          <w:rFonts w:eastAsia="Times New Roman" w:cs="Times New Roman"/>
          <w:szCs w:val="24"/>
        </w:rPr>
        <w:t xml:space="preserve"> είναι ότι δεν είναι σωστό ο Πρόεδρός σ</w:t>
      </w:r>
      <w:r>
        <w:rPr>
          <w:rFonts w:eastAsia="Times New Roman" w:cs="Times New Roman"/>
          <w:szCs w:val="24"/>
        </w:rPr>
        <w:t xml:space="preserve">ας και κάποιοι άλλοι να μιλάτε για «ψεύτες», </w:t>
      </w:r>
      <w:r>
        <w:rPr>
          <w:rFonts w:eastAsia="Times New Roman" w:cs="Times New Roman"/>
          <w:szCs w:val="24"/>
        </w:rPr>
        <w:lastRenderedPageBreak/>
        <w:t>«δημαγωγούς» και «λαϊκιστές». Να αποκαλείτε τον Πρωθυπουργό της χώρας «τυχοδιώκτη» και «κατά συρροή ψεύτη».</w:t>
      </w:r>
      <w:r>
        <w:rPr>
          <w:rFonts w:eastAsia="Times New Roman" w:cs="Times New Roman"/>
          <w:szCs w:val="24"/>
        </w:rPr>
        <w:t xml:space="preserve"> </w:t>
      </w:r>
      <w:r>
        <w:rPr>
          <w:rFonts w:eastAsia="Times New Roman" w:cs="Times New Roman"/>
          <w:szCs w:val="24"/>
        </w:rPr>
        <w:t>Εάν θεωρείτε ότι με αυτόν τον τρόπο δημιουργείτε τον δημοκρατικό διάλογο, νομίζω ότι κάνετε πολύ μεγάλο</w:t>
      </w:r>
      <w:r>
        <w:rPr>
          <w:rFonts w:eastAsia="Times New Roman" w:cs="Times New Roman"/>
          <w:szCs w:val="24"/>
        </w:rPr>
        <w:t xml:space="preserve"> λάθος!</w:t>
      </w:r>
    </w:p>
    <w:p w14:paraId="7548FA1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Μπροστά σε αυτά, αυτό που είπα εγώ για τον Κυριάκο Μητσοτάκη, που ήταν αστείο, είναι πταίσμα! Όταν ένας άνθρωπος έχει πάει στο Χάρβαρντ και μιλάει έτσι απαξιωτικά και για τον Πρωθυπουργό της χώρας</w:t>
      </w:r>
      <w:r>
        <w:rPr>
          <w:rFonts w:eastAsia="Times New Roman" w:cs="Times New Roman"/>
          <w:szCs w:val="24"/>
        </w:rPr>
        <w:t>,</w:t>
      </w:r>
      <w:r>
        <w:rPr>
          <w:rFonts w:eastAsia="Times New Roman" w:cs="Times New Roman"/>
          <w:szCs w:val="24"/>
        </w:rPr>
        <w:t xml:space="preserve"> αλλά και για όλους τους αντιπάλους του, εγώ δεν έχ</w:t>
      </w:r>
      <w:r>
        <w:rPr>
          <w:rFonts w:eastAsia="Times New Roman" w:cs="Times New Roman"/>
          <w:szCs w:val="24"/>
        </w:rPr>
        <w:t>ω καταλάβει τι έμαθε στο Χάρβαρντ. Να λέει «ψεύτες», να λέει «λαϊκιστες»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ή να έχει επιχειρήματα; </w:t>
      </w:r>
    </w:p>
    <w:p w14:paraId="7548FA17"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48FA1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Άρα, εάν είσαστε πραγματικά ειλικρινείς, από εδώ και πέρα</w:t>
      </w:r>
      <w:r>
        <w:rPr>
          <w:rFonts w:eastAsia="Times New Roman" w:cs="Times New Roman"/>
          <w:szCs w:val="24"/>
        </w:rPr>
        <w:t>,</w:t>
      </w:r>
      <w:r>
        <w:rPr>
          <w:rFonts w:eastAsia="Times New Roman" w:cs="Times New Roman"/>
          <w:szCs w:val="24"/>
        </w:rPr>
        <w:t xml:space="preserve"> να λέμε επιχειρήματα. Αλλά, αυτό ισχύει και για τ</w:t>
      </w:r>
      <w:r>
        <w:rPr>
          <w:rFonts w:eastAsia="Times New Roman" w:cs="Times New Roman"/>
          <w:szCs w:val="24"/>
        </w:rPr>
        <w:t>ις δύο πλευρές. Γιατί, όλες οι κατηγορίες για «Τσολάκογλου» και «προδότες» που είπατε, ελάχιστα ακούστηκαν από τους ανθρώπους που είναι εδώ!</w:t>
      </w:r>
    </w:p>
    <w:p w14:paraId="7548FA19"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Ελάχιστα;</w:t>
      </w:r>
    </w:p>
    <w:p w14:paraId="7548FA1A"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Πείτε μου έναν από εδώ! Ποιος το είπε; </w:t>
      </w:r>
      <w:r>
        <w:rPr>
          <w:rFonts w:eastAsia="Times New Roman" w:cs="Times New Roman"/>
          <w:szCs w:val="24"/>
        </w:rPr>
        <w:t>Ο Δραγασάκης, ο Χουλιαράκης, ο Τσίπρας; Από αυτούς που είναι εδώ, είπα, κυρία Μπακογιάννη!</w:t>
      </w:r>
    </w:p>
    <w:p w14:paraId="7548FA1B"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ολοκληρώστε, κύριε Τσακαλώτε.</w:t>
      </w:r>
    </w:p>
    <w:p w14:paraId="7548FA1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Θέλετε καλύτερη πολιτική αντιμετώπιση; Θέλετε να συζητάμε με τον τρόπο που μιλάτε; Δεν μπορείτε να λέτε για τον Πρωθυπουργό ότι είναι «ψεύτης» και «τυχοδιώκτης». Αυτό νομίζω ότι είναι τόσο βαρύ, που αυτό που είπα εγώ πραγματικά</w:t>
      </w:r>
      <w:r>
        <w:rPr>
          <w:rFonts w:eastAsia="Times New Roman" w:cs="Times New Roman"/>
          <w:szCs w:val="24"/>
        </w:rPr>
        <w:t>,</w:t>
      </w:r>
      <w:r>
        <w:rPr>
          <w:rFonts w:eastAsia="Times New Roman" w:cs="Times New Roman"/>
          <w:szCs w:val="24"/>
        </w:rPr>
        <w:t xml:space="preserve"> δεν μετράει με κανέναν αριθμητή. </w:t>
      </w:r>
    </w:p>
    <w:p w14:paraId="7548FA1D"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48FA1E" w14:textId="77777777" w:rsidR="006C746B" w:rsidRDefault="002A59A5">
      <w:pPr>
        <w:spacing w:line="600" w:lineRule="auto"/>
        <w:ind w:firstLine="567"/>
        <w:jc w:val="both"/>
        <w:rPr>
          <w:rFonts w:eastAsia="Times New Roman" w:cs="Times New Roman"/>
          <w:szCs w:val="24"/>
        </w:rPr>
      </w:pPr>
      <w:r>
        <w:rPr>
          <w:rFonts w:eastAsia="Times New Roman"/>
          <w:b/>
          <w:bCs/>
        </w:rPr>
        <w:lastRenderedPageBreak/>
        <w:t>ΠΡΟΕΔΡΟΣ (Νικόλαος Βούτσης):</w:t>
      </w:r>
      <w:r>
        <w:rPr>
          <w:rFonts w:eastAsia="Times New Roman" w:cs="Times New Roman"/>
          <w:szCs w:val="24"/>
        </w:rPr>
        <w:t xml:space="preserve"> Κύριε Δένδια, θα σας δώσω το λόγο. Επιτρέψτε μου απλώς να κάνω ένα σχόλιο. Κύριε Τσακαλώτο, όλα αυτά τα αυτονόητα δεν έχουν σχέση ούτε με το Χάρβαρν</w:t>
      </w:r>
      <w:r>
        <w:rPr>
          <w:rFonts w:eastAsia="Times New Roman" w:cs="Times New Roman"/>
          <w:szCs w:val="24"/>
        </w:rPr>
        <w:t xml:space="preserve">τ ούτε με την Οξφόρδη. Είναι αυτονόητα είτε έτσι είτε αλλιώς. </w:t>
      </w:r>
    </w:p>
    <w:p w14:paraId="7548FA1F"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Κύριε Δένδια, έχετε τον λόγο.</w:t>
      </w:r>
    </w:p>
    <w:p w14:paraId="7548FA20" w14:textId="77777777" w:rsidR="006C746B" w:rsidRDefault="002A59A5">
      <w:pPr>
        <w:spacing w:line="600" w:lineRule="auto"/>
        <w:ind w:firstLine="567"/>
        <w:jc w:val="both"/>
        <w:rPr>
          <w:rFonts w:eastAsia="Times New Roman" w:cs="Times New Roman"/>
          <w:szCs w:val="24"/>
        </w:rPr>
      </w:pPr>
      <w:r>
        <w:rPr>
          <w:rFonts w:eastAsia="Times New Roman"/>
          <w:b/>
          <w:szCs w:val="24"/>
        </w:rPr>
        <w:t>ΝΙΚΟΛΑΟΣ ΔΕΝΔΙΑΣ</w:t>
      </w:r>
      <w:r>
        <w:rPr>
          <w:rFonts w:eastAsia="Times New Roman" w:cs="Times New Roman"/>
          <w:b/>
          <w:szCs w:val="24"/>
        </w:rPr>
        <w:t>:</w:t>
      </w:r>
      <w:r>
        <w:rPr>
          <w:rFonts w:eastAsia="Times New Roman" w:cs="Times New Roman"/>
          <w:szCs w:val="24"/>
        </w:rPr>
        <w:t xml:space="preserve"> Κύριε Πρόεδρε, κατ’ αρχ</w:t>
      </w:r>
      <w:r>
        <w:rPr>
          <w:rFonts w:eastAsia="Times New Roman" w:cs="Times New Roman"/>
          <w:szCs w:val="24"/>
        </w:rPr>
        <w:t>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όσα είπε ο κ. Τσακαλώτος, αμφισβήτησε την πρόβλεψή μας για ανάπτυξη το 2015 και το 2016. Η πρόβλεψη για ανάπτυξη το</w:t>
      </w:r>
      <w:r>
        <w:rPr>
          <w:rFonts w:eastAsia="Times New Roman" w:cs="Times New Roman"/>
          <w:szCs w:val="24"/>
        </w:rPr>
        <w:t xml:space="preserve"> 2015 και το 2016, κύριε Υπουργέ, κατ’ αρχ</w:t>
      </w:r>
      <w:r>
        <w:rPr>
          <w:rFonts w:eastAsia="Times New Roman" w:cs="Times New Roman"/>
          <w:szCs w:val="24"/>
        </w:rPr>
        <w:t>άς,</w:t>
      </w:r>
      <w:r>
        <w:rPr>
          <w:rFonts w:eastAsia="Times New Roman" w:cs="Times New Roman"/>
          <w:szCs w:val="24"/>
        </w:rPr>
        <w:t xml:space="preserve"> δεν ήταν μόνο δική μας πρόβλεψη, για να σας τα πω εγώ σωστά, γιατί πέσατε κάποια δεκαδικά έξω</w:t>
      </w:r>
      <w:r>
        <w:rPr>
          <w:rFonts w:eastAsia="Times New Roman" w:cs="Times New Roman"/>
          <w:szCs w:val="24"/>
        </w:rPr>
        <w:t>,</w:t>
      </w:r>
      <w:r>
        <w:rPr>
          <w:rFonts w:eastAsia="Times New Roman" w:cs="Times New Roman"/>
          <w:szCs w:val="24"/>
        </w:rPr>
        <w:t xml:space="preserve"> με τις διαιρέσεις που κάνατε. Η πρόβλεψη ήταν 2,5% το 2015 και 3,5% το 2016. Αυτά τα έχει δεχθεί επίσης και το περι</w:t>
      </w:r>
      <w:r>
        <w:rPr>
          <w:rFonts w:eastAsia="Times New Roman" w:cs="Times New Roman"/>
          <w:szCs w:val="24"/>
        </w:rPr>
        <w:t>έργως σκληρότατο σε όλες τις άλλες περιπτώσεις Διεθνές Νομισματικό Ταμείο και τα επαναλαμβάνει ο κ. Ρέγκλιν</w:t>
      </w:r>
      <w:r>
        <w:rPr>
          <w:rFonts w:eastAsia="Times New Roman" w:cs="Times New Roman"/>
          <w:szCs w:val="24"/>
        </w:rPr>
        <w:t>γκ</w:t>
      </w:r>
      <w:r>
        <w:rPr>
          <w:rFonts w:eastAsia="Times New Roman" w:cs="Times New Roman"/>
          <w:szCs w:val="24"/>
        </w:rPr>
        <w:t xml:space="preserve">. </w:t>
      </w:r>
    </w:p>
    <w:p w14:paraId="7548FA21"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lastRenderedPageBreak/>
        <w:t>Επίσης, επειδή μας είπατε για το πρωτογενές πλεόνασμα, εγώ δεν θα σας πω τι λέγαμε εμείς, αλλά σας παραπέμπω σ’ αυτό που λέει το ίνδαλμα των πρώ</w:t>
      </w:r>
      <w:r>
        <w:rPr>
          <w:rFonts w:eastAsia="Times New Roman" w:cs="Times New Roman"/>
          <w:szCs w:val="24"/>
        </w:rPr>
        <w:t xml:space="preserve">των έξι μηνών του ΣΥΡΙΖΑ, ο κ. Γιάνης Βαρουφάκης, στο </w:t>
      </w:r>
      <w:r>
        <w:rPr>
          <w:rFonts w:eastAsia="Times New Roman" w:cs="Times New Roman"/>
          <w:szCs w:val="24"/>
          <w:lang w:val="en-US"/>
        </w:rPr>
        <w:t>Eurogroup</w:t>
      </w:r>
      <w:r>
        <w:rPr>
          <w:rFonts w:eastAsia="Times New Roman" w:cs="Times New Roman"/>
          <w:szCs w:val="24"/>
        </w:rPr>
        <w:t xml:space="preserve"> στις 11 Φεβρουαρίου, όπου ρητά αναφέρει «</w:t>
      </w:r>
      <w:r>
        <w:rPr>
          <w:rFonts w:eastAsia="Times New Roman" w:cs="Times New Roman"/>
          <w:szCs w:val="24"/>
          <w:lang w:val="en-US"/>
        </w:rPr>
        <w:t>primary</w:t>
      </w:r>
      <w:r>
        <w:rPr>
          <w:rFonts w:eastAsia="Times New Roman" w:cs="Times New Roman"/>
          <w:szCs w:val="24"/>
        </w:rPr>
        <w:t xml:space="preserve"> </w:t>
      </w:r>
      <w:r>
        <w:rPr>
          <w:rFonts w:eastAsia="Times New Roman" w:cs="Times New Roman"/>
          <w:szCs w:val="24"/>
          <w:lang w:val="en-US"/>
        </w:rPr>
        <w:t>surplus</w:t>
      </w:r>
      <w:r>
        <w:rPr>
          <w:rFonts w:eastAsia="Times New Roman" w:cs="Times New Roman"/>
          <w:szCs w:val="24"/>
        </w:rPr>
        <w:t xml:space="preserve"> </w:t>
      </w:r>
      <w:r>
        <w:rPr>
          <w:rFonts w:eastAsia="Times New Roman" w:cs="Times New Roman"/>
          <w:szCs w:val="24"/>
          <w:lang w:val="en-US"/>
        </w:rPr>
        <w:t>has</w:t>
      </w:r>
      <w:r>
        <w:rPr>
          <w:rFonts w:eastAsia="Times New Roman" w:cs="Times New Roman"/>
          <w:szCs w:val="24"/>
        </w:rPr>
        <w:t xml:space="preserve"> </w:t>
      </w:r>
      <w:r>
        <w:rPr>
          <w:rFonts w:eastAsia="Times New Roman" w:cs="Times New Roman"/>
          <w:szCs w:val="24"/>
          <w:lang w:val="en-US"/>
        </w:rPr>
        <w:t>reached</w:t>
      </w:r>
      <w:r>
        <w:rPr>
          <w:rFonts w:eastAsia="Times New Roman" w:cs="Times New Roman"/>
          <w:szCs w:val="24"/>
        </w:rPr>
        <w:t xml:space="preserve"> 1,5%», το πρωτογενές πλεόνασμα έχει φτάσει το Φλεβάρη το 1,5%. </w:t>
      </w:r>
    </w:p>
    <w:p w14:paraId="7548FA22"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Έρχομαι τώρα, μετά τα ουσιαστικά και λίγο στα θέματα αγωγής</w:t>
      </w:r>
      <w:r>
        <w:rPr>
          <w:rFonts w:eastAsia="Times New Roman" w:cs="Times New Roman"/>
          <w:szCs w:val="24"/>
        </w:rPr>
        <w:t xml:space="preserve"> και συμπεριφοράς. Κατ’ αρχ</w:t>
      </w:r>
      <w:r>
        <w:rPr>
          <w:rFonts w:eastAsia="Times New Roman" w:cs="Times New Roman"/>
          <w:szCs w:val="24"/>
        </w:rPr>
        <w:t>άς</w:t>
      </w:r>
      <w:r>
        <w:rPr>
          <w:rFonts w:eastAsia="Times New Roman" w:cs="Times New Roman"/>
          <w:szCs w:val="24"/>
        </w:rPr>
        <w:t>, ο κύριος Υπουργός</w:t>
      </w:r>
      <w:r>
        <w:rPr>
          <w:rFonts w:eastAsia="Times New Roman" w:cs="Times New Roman"/>
          <w:szCs w:val="24"/>
        </w:rPr>
        <w:t>,</w:t>
      </w:r>
      <w:r>
        <w:rPr>
          <w:rFonts w:eastAsia="Times New Roman" w:cs="Times New Roman"/>
          <w:szCs w:val="24"/>
        </w:rPr>
        <w:t xml:space="preserve"> το μέγα ατόπημα</w:t>
      </w:r>
      <w:r>
        <w:rPr>
          <w:rFonts w:eastAsia="Times New Roman" w:cs="Times New Roman"/>
          <w:szCs w:val="24"/>
        </w:rPr>
        <w:t>,</w:t>
      </w:r>
      <w:r>
        <w:rPr>
          <w:rFonts w:eastAsia="Times New Roman" w:cs="Times New Roman"/>
          <w:szCs w:val="24"/>
        </w:rPr>
        <w:t xml:space="preserve"> προσπάθησε να το δικαιολογήσει ως ανταπόδοση απέναντι στην Νέα Δημοκρατία, επειδή απεκλήθη «ψεύτης» ο Πρωθυπουργός. Εγώ δεν το ξέρω και δεν το άκουσα τώρα. </w:t>
      </w:r>
    </w:p>
    <w:p w14:paraId="7548FA23"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Κύριε Υπουργέ, όμως, πρέπει να σ</w:t>
      </w:r>
      <w:r>
        <w:rPr>
          <w:rFonts w:eastAsia="Times New Roman" w:cs="Times New Roman"/>
          <w:szCs w:val="24"/>
        </w:rPr>
        <w:t xml:space="preserve">ας πω ένα πράγμα. Αν εδώ σηκωνόμασταν όλοι με μια φωνή και λέγαμε «φιλαλήθη» τον Πρωθυπουργό, νομίζω ότι η κοινωνία έξω θα μας έπαιρνε με τα λεμόνια. Πέραν </w:t>
      </w:r>
      <w:r>
        <w:rPr>
          <w:rFonts w:eastAsia="Times New Roman" w:cs="Times New Roman"/>
          <w:szCs w:val="24"/>
        </w:rPr>
        <w:lastRenderedPageBreak/>
        <w:t>αυτού, ως προς τη δική σας συμπεριφορά</w:t>
      </w:r>
      <w:r>
        <w:rPr>
          <w:rFonts w:eastAsia="Times New Roman" w:cs="Times New Roman"/>
          <w:szCs w:val="24"/>
        </w:rPr>
        <w:t>,</w:t>
      </w:r>
      <w:r>
        <w:rPr>
          <w:rFonts w:eastAsia="Times New Roman" w:cs="Times New Roman"/>
          <w:szCs w:val="24"/>
        </w:rPr>
        <w:t xml:space="preserve"> για να είμαστε συνεννοημένοι, σας έδωσα μια ευκαιρία, κύριε </w:t>
      </w:r>
      <w:r>
        <w:rPr>
          <w:rFonts w:eastAsia="Times New Roman" w:cs="Times New Roman"/>
          <w:szCs w:val="24"/>
        </w:rPr>
        <w:t xml:space="preserve">Υπουργέ και δεν την εκμεταλλευτήκατε. </w:t>
      </w:r>
    </w:p>
    <w:p w14:paraId="7548FA24"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360377">
        <w:rPr>
          <w:rFonts w:eastAsia="Times New Roman" w:cs="Times New Roman"/>
          <w:b/>
          <w:szCs w:val="24"/>
        </w:rPr>
        <w:t>ΓΕΩΡΓΙΟΣ ΒΑΡΕΜΕΝΟΣ</w:t>
      </w:r>
      <w:r>
        <w:rPr>
          <w:rFonts w:eastAsia="Times New Roman" w:cs="Times New Roman"/>
          <w:szCs w:val="24"/>
        </w:rPr>
        <w:t>)</w:t>
      </w:r>
    </w:p>
    <w:p w14:paraId="7548FA25"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Σας το λέω, λοιπόν, λιανά και σταράτα. Η αναφορά σας στον κ. Μητσοτάκη και απέναντι στην Νέα Δημοκρατία υπήρξε ανάγω</w:t>
      </w:r>
      <w:r>
        <w:rPr>
          <w:rFonts w:eastAsia="Times New Roman" w:cs="Times New Roman"/>
          <w:szCs w:val="24"/>
        </w:rPr>
        <w:t xml:space="preserve">γη, ανεπίτρεπτη και απαράδεκτη. </w:t>
      </w:r>
    </w:p>
    <w:p w14:paraId="7548FA26" w14:textId="77777777" w:rsidR="006C746B" w:rsidRDefault="002A59A5">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548FA27" w14:textId="77777777" w:rsidR="006C746B" w:rsidRDefault="002A59A5">
      <w:pPr>
        <w:spacing w:line="600" w:lineRule="auto"/>
        <w:ind w:firstLine="567"/>
        <w:jc w:val="both"/>
        <w:rPr>
          <w:rFonts w:eastAsia="Times New Roman" w:cs="Times New Roman"/>
          <w:szCs w:val="24"/>
        </w:rPr>
      </w:pPr>
      <w:r>
        <w:rPr>
          <w:rFonts w:eastAsia="Times New Roman" w:cs="Times New Roman"/>
          <w:szCs w:val="24"/>
        </w:rPr>
        <w:t>Σας λέω</w:t>
      </w:r>
      <w:r>
        <w:rPr>
          <w:rFonts w:eastAsia="Times New Roman" w:cs="Times New Roman"/>
          <w:szCs w:val="24"/>
        </w:rPr>
        <w:t>,</w:t>
      </w:r>
      <w:r>
        <w:rPr>
          <w:rFonts w:eastAsia="Times New Roman" w:cs="Times New Roman"/>
          <w:szCs w:val="24"/>
        </w:rPr>
        <w:t xml:space="preserve"> πέραν αυτών</w:t>
      </w:r>
      <w:r>
        <w:rPr>
          <w:rFonts w:eastAsia="Times New Roman" w:cs="Times New Roman"/>
          <w:szCs w:val="24"/>
        </w:rPr>
        <w:t>,</w:t>
      </w:r>
      <w:r>
        <w:rPr>
          <w:rFonts w:eastAsia="Times New Roman" w:cs="Times New Roman"/>
          <w:szCs w:val="24"/>
        </w:rPr>
        <w:t xml:space="preserve"> πως αν νομίζετε ότι μπορείτε, επ’ ονόματι κάποιας θεωρητικής ποσότητας, που ονομάζεται «ήθος της Αριστεράς», αφού υβρίζετε αυτήν την παράταξη επί πέντε ολόκληρα χρόνια, αφού έχετε εξεμέσει ως κόμμα ό,τι μπορεί να φανταστεί κανείς -μας έχετε πει προδότες, </w:t>
      </w:r>
      <w:r>
        <w:rPr>
          <w:rFonts w:eastAsia="Times New Roman" w:cs="Times New Roman"/>
          <w:szCs w:val="24"/>
        </w:rPr>
        <w:t xml:space="preserve">γερμανοτσολιάδες, πουλημένους και ό,τι άλλο μπορείτε να φανταστείτε- να έρχεστε τώρα εδώ και να έχετε το θράσος </w:t>
      </w:r>
      <w:r>
        <w:rPr>
          <w:rFonts w:eastAsia="Times New Roman" w:cs="Times New Roman"/>
          <w:szCs w:val="24"/>
        </w:rPr>
        <w:lastRenderedPageBreak/>
        <w:t xml:space="preserve">να παριστάνετε τον προσβεβλημένο, επειδή κάποιος απεκάλεσε «ψεύτη» τον Πρωθυπουργό, τότε σας επιστρέφω το θράσος σας και την αγωγή σας. </w:t>
      </w:r>
    </w:p>
    <w:p w14:paraId="7548FA28" w14:textId="77777777" w:rsidR="006C746B" w:rsidRDefault="002A59A5">
      <w:pPr>
        <w:spacing w:line="600" w:lineRule="auto"/>
        <w:ind w:firstLine="720"/>
        <w:jc w:val="center"/>
        <w:rPr>
          <w:rFonts w:eastAsia="Times New Roman"/>
          <w:bCs/>
        </w:rPr>
      </w:pPr>
      <w:r>
        <w:rPr>
          <w:rFonts w:eastAsia="Times New Roman"/>
          <w:bCs/>
        </w:rPr>
        <w:t>(Χειροκ</w:t>
      </w:r>
      <w:r>
        <w:rPr>
          <w:rFonts w:eastAsia="Times New Roman"/>
          <w:bCs/>
        </w:rPr>
        <w:t>ροτήματα από την πτέρυγα της Νέας Δημοκρατίας)</w:t>
      </w:r>
    </w:p>
    <w:p w14:paraId="7548FA29" w14:textId="77777777" w:rsidR="006C746B" w:rsidRDefault="002A59A5">
      <w:pPr>
        <w:spacing w:line="600" w:lineRule="auto"/>
        <w:ind w:firstLine="720"/>
        <w:jc w:val="both"/>
        <w:rPr>
          <w:rFonts w:eastAsia="Times New Roman"/>
          <w:szCs w:val="24"/>
        </w:rPr>
      </w:pPr>
      <w:r>
        <w:rPr>
          <w:rFonts w:eastAsia="Times New Roman"/>
          <w:b/>
          <w:bCs/>
        </w:rPr>
        <w:t>ΠΡΟΕΔΡΕΥΩΝ (Γεώργιος Βαρεμένος):</w:t>
      </w:r>
      <w:r>
        <w:rPr>
          <w:rFonts w:eastAsia="Times New Roman"/>
          <w:bCs/>
        </w:rPr>
        <w:t xml:space="preserve"> Κυρίες και κύριοι συνάδελφοι, ολοκληρώθηκε η συζήτηση επί της προτάσεως που κατέθεσαν ο Αρχηγός της Αξιωματικής Αντιπολίτευσης και Πρόεδρος της Κοινοβουλευτικής Ομάδας της Νέας</w:t>
      </w:r>
      <w:r>
        <w:rPr>
          <w:rFonts w:eastAsia="Times New Roman"/>
          <w:bCs/>
        </w:rPr>
        <w:t xml:space="preserve"> Δημοκρατίας κ. Κυριάκος Μητσοτάκης και οι Βουλευτές του </w:t>
      </w:r>
      <w:r>
        <w:rPr>
          <w:rFonts w:eastAsia="Times New Roman"/>
          <w:bCs/>
        </w:rPr>
        <w:t xml:space="preserve">κόμματός </w:t>
      </w:r>
      <w:r>
        <w:rPr>
          <w:rFonts w:eastAsia="Times New Roman"/>
          <w:bCs/>
        </w:rPr>
        <w:t xml:space="preserve">του </w:t>
      </w:r>
      <w:r>
        <w:rPr>
          <w:rFonts w:eastAsia="Times New Roman"/>
          <w:iCs/>
          <w:szCs w:val="24"/>
        </w:rPr>
        <w:t>για σύσταση</w:t>
      </w:r>
      <w:r>
        <w:rPr>
          <w:rFonts w:eastAsia="Times New Roman"/>
          <w:szCs w:val="24"/>
        </w:rPr>
        <w:t xml:space="preserve"> </w:t>
      </w:r>
      <w:r>
        <w:rPr>
          <w:rFonts w:eastAsia="Times New Roman"/>
          <w:bCs/>
          <w:szCs w:val="24"/>
        </w:rPr>
        <w:t>εξεταστικής επιτροπής</w:t>
      </w:r>
      <w:r>
        <w:rPr>
          <w:rFonts w:eastAsia="Times New Roman"/>
          <w:szCs w:val="24"/>
        </w:rPr>
        <w:t>, σχετικά με τη διερεύνηση των αιτιών επιβολής τραπεζικής αργίας και κεφαλαιακών περιορισμών, υπογραφής του τρίτου μνημονίου και ανάγκης νέας ανακεφαλαιο</w:t>
      </w:r>
      <w:r>
        <w:rPr>
          <w:rFonts w:eastAsia="Times New Roman"/>
          <w:szCs w:val="24"/>
        </w:rPr>
        <w:t xml:space="preserve">ποίησης των πιστωτικών ιδρυμάτων. </w:t>
      </w:r>
    </w:p>
    <w:p w14:paraId="7548FA2A" w14:textId="77777777" w:rsidR="006C746B" w:rsidRDefault="002A59A5">
      <w:pPr>
        <w:spacing w:line="600" w:lineRule="auto"/>
        <w:ind w:firstLine="720"/>
        <w:jc w:val="both"/>
        <w:rPr>
          <w:rFonts w:eastAsia="Times New Roman"/>
          <w:szCs w:val="24"/>
        </w:rPr>
      </w:pPr>
      <w:r>
        <w:rPr>
          <w:rFonts w:eastAsia="Times New Roman"/>
          <w:szCs w:val="24"/>
        </w:rPr>
        <w:t>Θα ακολουθήσει ονομαστική ψηφοφορία</w:t>
      </w:r>
      <w:r>
        <w:rPr>
          <w:rFonts w:eastAsia="Times New Roman"/>
          <w:szCs w:val="24"/>
        </w:rPr>
        <w:t>,</w:t>
      </w:r>
      <w:r>
        <w:rPr>
          <w:rFonts w:eastAsia="Times New Roman"/>
          <w:szCs w:val="24"/>
        </w:rPr>
        <w:t xml:space="preserve"> που θα διεξαχθεί σύμφωνα με τις διατάξεις του άρθρου 72 του Κανονισμού της Βουλής. </w:t>
      </w:r>
    </w:p>
    <w:p w14:paraId="7548FA2B" w14:textId="77777777" w:rsidR="006C746B" w:rsidRDefault="002A59A5">
      <w:pPr>
        <w:spacing w:line="600" w:lineRule="auto"/>
        <w:ind w:firstLine="720"/>
        <w:jc w:val="both"/>
        <w:rPr>
          <w:rFonts w:eastAsia="Times New Roman"/>
          <w:szCs w:val="24"/>
        </w:rPr>
      </w:pPr>
      <w:r>
        <w:rPr>
          <w:rFonts w:eastAsia="Times New Roman"/>
          <w:szCs w:val="24"/>
        </w:rPr>
        <w:lastRenderedPageBreak/>
        <w:t xml:space="preserve">Οι αποδεχόμενοι την πρόταση </w:t>
      </w:r>
      <w:r>
        <w:rPr>
          <w:rFonts w:eastAsia="Times New Roman"/>
          <w:szCs w:val="24"/>
        </w:rPr>
        <w:t xml:space="preserve">λέγουν </w:t>
      </w:r>
      <w:r>
        <w:rPr>
          <w:rFonts w:eastAsia="Times New Roman"/>
          <w:szCs w:val="24"/>
        </w:rPr>
        <w:t xml:space="preserve">«ΝΑΙ». </w:t>
      </w:r>
    </w:p>
    <w:p w14:paraId="7548FA2C" w14:textId="77777777" w:rsidR="006C746B" w:rsidRDefault="002A59A5">
      <w:pPr>
        <w:spacing w:line="600" w:lineRule="auto"/>
        <w:ind w:firstLine="720"/>
        <w:jc w:val="both"/>
        <w:rPr>
          <w:rFonts w:eastAsia="Times New Roman"/>
          <w:szCs w:val="24"/>
        </w:rPr>
      </w:pPr>
      <w:r>
        <w:rPr>
          <w:rFonts w:eastAsia="Times New Roman"/>
          <w:szCs w:val="24"/>
        </w:rPr>
        <w:t xml:space="preserve">Οι μη αποδεχόμενοι την πρόταση </w:t>
      </w:r>
      <w:r>
        <w:rPr>
          <w:rFonts w:eastAsia="Times New Roman"/>
          <w:szCs w:val="24"/>
        </w:rPr>
        <w:t xml:space="preserve">λέγουν </w:t>
      </w:r>
      <w:r>
        <w:rPr>
          <w:rFonts w:eastAsia="Times New Roman"/>
          <w:szCs w:val="24"/>
        </w:rPr>
        <w:t xml:space="preserve">«ΟΧΙ». </w:t>
      </w:r>
    </w:p>
    <w:p w14:paraId="7548FA2D" w14:textId="77777777" w:rsidR="006C746B" w:rsidRDefault="002A59A5">
      <w:pPr>
        <w:spacing w:line="600" w:lineRule="auto"/>
        <w:ind w:firstLine="720"/>
        <w:jc w:val="both"/>
        <w:rPr>
          <w:rFonts w:eastAsia="Times New Roman"/>
          <w:szCs w:val="24"/>
        </w:rPr>
      </w:pPr>
      <w:r>
        <w:rPr>
          <w:rFonts w:eastAsia="Times New Roman"/>
          <w:szCs w:val="24"/>
        </w:rPr>
        <w:t>Οι αρνούμεν</w:t>
      </w:r>
      <w:r>
        <w:rPr>
          <w:rFonts w:eastAsia="Times New Roman"/>
          <w:szCs w:val="24"/>
        </w:rPr>
        <w:t xml:space="preserve">οι ψήφο </w:t>
      </w:r>
      <w:r>
        <w:rPr>
          <w:rFonts w:eastAsia="Times New Roman"/>
          <w:szCs w:val="24"/>
        </w:rPr>
        <w:t xml:space="preserve">λέγουν </w:t>
      </w:r>
      <w:r>
        <w:rPr>
          <w:rFonts w:eastAsia="Times New Roman"/>
          <w:szCs w:val="24"/>
        </w:rPr>
        <w:t>«ΠΑΡΩΝ».</w:t>
      </w:r>
    </w:p>
    <w:p w14:paraId="7548FA2E" w14:textId="77777777" w:rsidR="006C746B" w:rsidRDefault="002A59A5">
      <w:pPr>
        <w:spacing w:line="600" w:lineRule="auto"/>
        <w:ind w:firstLine="720"/>
        <w:jc w:val="both"/>
        <w:rPr>
          <w:rFonts w:eastAsia="Times New Roman"/>
          <w:szCs w:val="24"/>
        </w:rPr>
      </w:pPr>
      <w:r>
        <w:rPr>
          <w:rFonts w:eastAsia="Times New Roman"/>
          <w:szCs w:val="24"/>
        </w:rPr>
        <w:t>Κύριοι συνάδελφοι, έχουμε λόγους να επιταχύνουμε την ψηφοφορία, διότι πρόκειται να συνεδριάσουν</w:t>
      </w:r>
      <w:r w:rsidRPr="00FB5ADE">
        <w:rPr>
          <w:rFonts w:eastAsia="Times New Roman"/>
          <w:szCs w:val="24"/>
        </w:rPr>
        <w:t xml:space="preserve"> </w:t>
      </w:r>
      <w:r>
        <w:rPr>
          <w:rFonts w:eastAsia="Times New Roman"/>
          <w:szCs w:val="24"/>
        </w:rPr>
        <w:t>δύο επιτροπές</w:t>
      </w:r>
      <w:r>
        <w:rPr>
          <w:rFonts w:eastAsia="Times New Roman"/>
          <w:szCs w:val="24"/>
        </w:rPr>
        <w:t xml:space="preserve">. </w:t>
      </w:r>
    </w:p>
    <w:p w14:paraId="7548FA2F" w14:textId="77777777" w:rsidR="006C746B" w:rsidRDefault="002A59A5">
      <w:pPr>
        <w:spacing w:line="600" w:lineRule="auto"/>
        <w:ind w:firstLine="720"/>
        <w:jc w:val="both"/>
        <w:rPr>
          <w:rFonts w:eastAsia="Times New Roman"/>
          <w:szCs w:val="24"/>
        </w:rPr>
      </w:pPr>
      <w:r>
        <w:rPr>
          <w:rFonts w:eastAsia="Times New Roman"/>
          <w:szCs w:val="24"/>
        </w:rPr>
        <w:t>Καλούνται επί του καταλόγου η Γραμματέας της Βουλής κ</w:t>
      </w:r>
      <w:r>
        <w:rPr>
          <w:rFonts w:eastAsia="Times New Roman"/>
          <w:szCs w:val="24"/>
        </w:rPr>
        <w:t>.</w:t>
      </w:r>
      <w:r>
        <w:rPr>
          <w:rFonts w:eastAsia="Times New Roman"/>
          <w:szCs w:val="24"/>
        </w:rPr>
        <w:t xml:space="preserve"> Αναστασία Γκαρά από το ΣΥΡΙΖΑ και ο Γραμματέας της Βουλής κ. Ιωάν</w:t>
      </w:r>
      <w:r>
        <w:rPr>
          <w:rFonts w:eastAsia="Times New Roman"/>
          <w:szCs w:val="24"/>
        </w:rPr>
        <w:t xml:space="preserve">νης Κεφαλογιάννης από την Νέα Δημοκρατία. </w:t>
      </w:r>
    </w:p>
    <w:p w14:paraId="7548FA30" w14:textId="77777777" w:rsidR="006C746B" w:rsidRDefault="002A59A5">
      <w:pPr>
        <w:spacing w:line="600" w:lineRule="auto"/>
        <w:ind w:firstLine="720"/>
        <w:jc w:val="both"/>
        <w:rPr>
          <w:rFonts w:eastAsia="Times New Roman"/>
          <w:szCs w:val="24"/>
        </w:rPr>
      </w:pPr>
      <w:r>
        <w:rPr>
          <w:rFonts w:eastAsia="Times New Roman"/>
          <w:szCs w:val="24"/>
        </w:rPr>
        <w:t>Σας ενημερώνω, επίσης,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ευρισκομένων σε αποστολή της Βουλής στο εξωτερικό, σύμφωνα με το άρθρο 70Α του Κανονισμού της Βουλής, με τις οποίες γνωστοποιο</w:t>
      </w:r>
      <w:r>
        <w:rPr>
          <w:rFonts w:eastAsia="Times New Roman"/>
          <w:szCs w:val="24"/>
        </w:rPr>
        <w:t>ύν την ψήφο τους. Οι ψήφοι αυτές θα ανακοινωθούν και θα συνυπολογιστούν στην καταμέτρηση</w:t>
      </w:r>
      <w:r>
        <w:rPr>
          <w:rFonts w:eastAsia="Times New Roman"/>
          <w:szCs w:val="24"/>
        </w:rPr>
        <w:t>,</w:t>
      </w:r>
      <w:r>
        <w:rPr>
          <w:rFonts w:eastAsia="Times New Roman"/>
          <w:szCs w:val="24"/>
        </w:rPr>
        <w:t xml:space="preserve"> η οποία θα ακολουθήσει. </w:t>
      </w:r>
    </w:p>
    <w:p w14:paraId="7548FA31" w14:textId="77777777" w:rsidR="006C746B" w:rsidRDefault="002A59A5">
      <w:pPr>
        <w:spacing w:line="600" w:lineRule="auto"/>
        <w:ind w:firstLine="720"/>
        <w:jc w:val="both"/>
        <w:rPr>
          <w:rFonts w:eastAsia="Times New Roman"/>
          <w:szCs w:val="24"/>
        </w:rPr>
      </w:pPr>
      <w:r>
        <w:rPr>
          <w:rFonts w:eastAsia="Times New Roman"/>
          <w:szCs w:val="24"/>
        </w:rPr>
        <w:lastRenderedPageBreak/>
        <w:t>Παρακαλώ να αρχίσει η ανάγνωση του καταλόγου.</w:t>
      </w:r>
    </w:p>
    <w:p w14:paraId="7548FA32" w14:textId="77777777" w:rsidR="006C746B" w:rsidRDefault="002A59A5">
      <w:pPr>
        <w:spacing w:line="600" w:lineRule="auto"/>
        <w:ind w:firstLine="720"/>
        <w:jc w:val="center"/>
        <w:rPr>
          <w:rFonts w:eastAsia="Times New Roman"/>
          <w:szCs w:val="24"/>
        </w:rPr>
      </w:pPr>
      <w:r>
        <w:rPr>
          <w:rFonts w:eastAsia="Times New Roman"/>
          <w:szCs w:val="24"/>
        </w:rPr>
        <w:t>(ΨΗΦΟΦΟΡΙΑ)</w:t>
      </w:r>
    </w:p>
    <w:p w14:paraId="7548FA33" w14:textId="77777777" w:rsidR="006C746B" w:rsidRDefault="002A59A5">
      <w:pPr>
        <w:spacing w:line="600" w:lineRule="auto"/>
        <w:ind w:firstLine="567"/>
        <w:jc w:val="both"/>
        <w:rPr>
          <w:rFonts w:eastAsia="Times New Roman" w:cs="Times New Roman"/>
          <w:szCs w:val="24"/>
        </w:rPr>
      </w:pPr>
      <w:r>
        <w:rPr>
          <w:rFonts w:eastAsia="Times New Roman"/>
          <w:szCs w:val="24"/>
        </w:rPr>
        <w:tab/>
      </w:r>
      <w:r>
        <w:rPr>
          <w:rFonts w:eastAsia="Times New Roman"/>
          <w:szCs w:val="24"/>
        </w:rPr>
        <w:tab/>
      </w:r>
      <w:r>
        <w:rPr>
          <w:rFonts w:eastAsia="Times New Roman" w:cs="Times New Roman"/>
          <w:szCs w:val="24"/>
        </w:rPr>
        <w:t>(ΜΕΤΑ ΚΑΙ ΤΗ ΔΕΥΤΕΡΗ ΑΝΑΓΝΩΣΗ ΤΟΥ ΚΑΤΑΛΟΓΟΥ)</w:t>
      </w:r>
    </w:p>
    <w:p w14:paraId="7548FA34" w14:textId="77777777" w:rsidR="006C746B" w:rsidRDefault="002A59A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Υπάρχει συνάδελφος, ο οποίος δεν άκουσε το όνομά του; Κανείς.</w:t>
      </w:r>
    </w:p>
    <w:p w14:paraId="7548FA3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 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14:paraId="7548FA3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έχουν ως ε</w:t>
      </w:r>
      <w:r>
        <w:rPr>
          <w:rFonts w:eastAsia="Times New Roman" w:cs="Times New Roman"/>
          <w:szCs w:val="24"/>
        </w:rPr>
        <w:t>ξής:</w:t>
      </w:r>
    </w:p>
    <w:p w14:paraId="7548FA3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ΑΛΛΑΓΗ ΣΕΛΙΔΑΣ)</w:t>
      </w:r>
    </w:p>
    <w:p w14:paraId="7548FA3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ΜΠ</w:t>
      </w:r>
      <w:r>
        <w:rPr>
          <w:rFonts w:eastAsia="Times New Roman" w:cs="Times New Roman"/>
          <w:szCs w:val="24"/>
        </w:rPr>
        <w:t>ΟΥΝ ΟΙ ΣΕΛ</w:t>
      </w:r>
      <w:r>
        <w:rPr>
          <w:rFonts w:eastAsia="Times New Roman" w:cs="Times New Roman"/>
          <w:szCs w:val="24"/>
        </w:rPr>
        <w:t>.</w:t>
      </w:r>
      <w:r>
        <w:rPr>
          <w:rFonts w:eastAsia="Times New Roman" w:cs="Times New Roman"/>
          <w:szCs w:val="24"/>
        </w:rPr>
        <w:t xml:space="preserve"> 510</w:t>
      </w:r>
      <w:r>
        <w:rPr>
          <w:rFonts w:eastAsia="Times New Roman" w:cs="Times New Roman"/>
          <w:szCs w:val="24"/>
        </w:rPr>
        <w:t>-</w:t>
      </w:r>
      <w:r>
        <w:rPr>
          <w:rFonts w:eastAsia="Times New Roman" w:cs="Times New Roman"/>
          <w:szCs w:val="24"/>
        </w:rPr>
        <w:t>512)</w:t>
      </w:r>
    </w:p>
    <w:p w14:paraId="7548FA3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(ΑΛΛΑΓΗ ΣΕΛΙΔΑΣ)</w:t>
      </w:r>
    </w:p>
    <w:p w14:paraId="7548FA3A" w14:textId="77777777" w:rsidR="006C746B" w:rsidRDefault="002A59A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Κυρίες και κύριοι συνάδελφοι, σας ενημερώνω ότι έχουν έλθει στο Προεδρείο επιστολές των συναδέλφων κ. Νικολάου Κοτζιά, κ. Δημητρίου Μπαξεβανάκη, κ. Δημητρίου</w:t>
      </w:r>
      <w:r>
        <w:rPr>
          <w:rFonts w:eastAsia="Times New Roman" w:cs="Times New Roman"/>
          <w:szCs w:val="24"/>
        </w:rPr>
        <w:t xml:space="preserve"> Καμμένου, οι οποίοι μας γνωρίζουν ότι απουσιάζουν από την ψηφοφορία και ότι αν ήταν παρόντες θα ψήφιζαν «ΟΧΙ».</w:t>
      </w:r>
    </w:p>
    <w:p w14:paraId="7548FA3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Επίσης, ο κ. Θεόδωρος Καράογλου, ο κ. Κωνσταντίνος Σκανδαλίδης, η κ. Χαρούλα (Χαρά) Κεφαλίδου και ο κ. Οδυσσέας Κωνσταντινόπουλος απουσιάζουν κα</w:t>
      </w:r>
      <w:r>
        <w:rPr>
          <w:rFonts w:eastAsia="Times New Roman" w:cs="Times New Roman"/>
          <w:szCs w:val="24"/>
        </w:rPr>
        <w:t>ι με επιστολή μάς γνωρίζουν ότι αν ήταν παρόντες θα ψήφιζαν «ΝΑΙ».</w:t>
      </w:r>
    </w:p>
    <w:p w14:paraId="7548FA3C"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Οι επιστολές αυτές, οι οποίες εκφράζουν πρόθεση ψήφου, θα καταχωρισθούν στα Πρακτικά της σημερινής συνεδρίασης, αλλά δεν συνυπολογίζονται στην καταμέτρηση των ψήφων.</w:t>
      </w:r>
    </w:p>
    <w:p w14:paraId="7548FA3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(Οι προαναφερθείσες επι</w:t>
      </w:r>
      <w:r>
        <w:rPr>
          <w:rFonts w:eastAsia="Times New Roman" w:cs="Times New Roman"/>
          <w:szCs w:val="24"/>
        </w:rPr>
        <w:t>στολές καταχωρίζονται στα Πρακτικά και έχουν ως εξής:</w:t>
      </w:r>
    </w:p>
    <w:p w14:paraId="7548FA3E"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(ΑΛΛΑΓΗ ΣΕΛΙΔΑΣ)</w:t>
      </w:r>
    </w:p>
    <w:p w14:paraId="7548FA3F"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(ΝΑ ΜΠΟΥΝ ΟΙ ΣΕΛ 514</w:t>
      </w:r>
      <w:r>
        <w:rPr>
          <w:rFonts w:eastAsia="Times New Roman" w:cs="Times New Roman"/>
          <w:szCs w:val="24"/>
        </w:rPr>
        <w:t>-</w:t>
      </w:r>
      <w:r>
        <w:rPr>
          <w:rFonts w:eastAsia="Times New Roman" w:cs="Times New Roman"/>
          <w:szCs w:val="24"/>
        </w:rPr>
        <w:t>520</w:t>
      </w:r>
      <w:r>
        <w:rPr>
          <w:rFonts w:eastAsia="Times New Roman" w:cs="Times New Roman"/>
          <w:szCs w:val="24"/>
        </w:rPr>
        <w:t>)</w:t>
      </w:r>
    </w:p>
    <w:p w14:paraId="7548FA40"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(ΑΛΛΑΓΗ ΣΕΛΙΔΑΣ)</w:t>
      </w:r>
    </w:p>
    <w:p w14:paraId="7548FA41" w14:textId="77777777" w:rsidR="006C746B" w:rsidRDefault="002A59A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Κυρίες και κύριοι συνάδελφοι, κηρύσσεται περαιωμένη η </w:t>
      </w:r>
      <w:r>
        <w:rPr>
          <w:rFonts w:eastAsia="Times New Roman" w:cs="Times New Roman"/>
          <w:szCs w:val="24"/>
        </w:rPr>
        <w:t>ψηφοφορία</w:t>
      </w:r>
      <w:r>
        <w:rPr>
          <w:rFonts w:eastAsia="Times New Roman" w:cs="Times New Roman"/>
          <w:szCs w:val="24"/>
        </w:rPr>
        <w:t xml:space="preserve"> και παρακαλώ τους κυρίους ψηφολέκτες να προβο</w:t>
      </w:r>
      <w:r>
        <w:rPr>
          <w:rFonts w:eastAsia="Times New Roman" w:cs="Times New Roman"/>
          <w:szCs w:val="24"/>
        </w:rPr>
        <w:t xml:space="preserve">ύν στην καταμέτρηση των </w:t>
      </w:r>
      <w:r>
        <w:rPr>
          <w:rFonts w:eastAsia="Times New Roman" w:cs="Times New Roman"/>
          <w:szCs w:val="24"/>
        </w:rPr>
        <w:t>ψήφων</w:t>
      </w:r>
      <w:r>
        <w:rPr>
          <w:rFonts w:eastAsia="Times New Roman" w:cs="Times New Roman"/>
          <w:szCs w:val="24"/>
        </w:rPr>
        <w:t xml:space="preserve"> και την εξαγωγή του αποτελέσματος.</w:t>
      </w:r>
    </w:p>
    <w:p w14:paraId="7548FA42" w14:textId="77777777" w:rsidR="006C746B" w:rsidRDefault="002A59A5">
      <w:pPr>
        <w:spacing w:line="600" w:lineRule="auto"/>
        <w:ind w:firstLine="720"/>
        <w:jc w:val="center"/>
        <w:rPr>
          <w:rFonts w:eastAsia="Times New Roman" w:cs="Times New Roman"/>
          <w:szCs w:val="24"/>
        </w:rPr>
      </w:pPr>
      <w:r>
        <w:rPr>
          <w:rFonts w:eastAsia="Times New Roman" w:cs="Times New Roman"/>
          <w:szCs w:val="24"/>
        </w:rPr>
        <w:t>(ΚΑΤΑΜΕΤΡΗΣΗ)</w:t>
      </w:r>
    </w:p>
    <w:p w14:paraId="7548FA43" w14:textId="77777777" w:rsidR="006C746B" w:rsidRDefault="002A59A5">
      <w:pPr>
        <w:spacing w:line="600" w:lineRule="auto"/>
        <w:ind w:firstLine="720"/>
        <w:jc w:val="center"/>
        <w:rPr>
          <w:rFonts w:eastAsia="Times New Roman" w:cs="Times New Roman"/>
          <w:szCs w:val="24"/>
        </w:rPr>
      </w:pPr>
      <w:r w:rsidDel="00767CF6">
        <w:rPr>
          <w:rFonts w:eastAsia="Times New Roman" w:cs="Times New Roman"/>
          <w:szCs w:val="24"/>
        </w:rPr>
        <w:t xml:space="preserve"> </w:t>
      </w:r>
      <w:r w:rsidRPr="0015421D">
        <w:rPr>
          <w:rFonts w:eastAsia="Times New Roman" w:cs="Times New Roman"/>
          <w:szCs w:val="24"/>
        </w:rPr>
        <w:t>(</w:t>
      </w:r>
      <w:r>
        <w:rPr>
          <w:rFonts w:eastAsia="Times New Roman" w:cs="Times New Roman"/>
          <w:szCs w:val="24"/>
        </w:rPr>
        <w:t>ΜΕΤΑ ΤΗΝ ΚΑΤΑΜΕΤΡΗΣΗ)</w:t>
      </w:r>
    </w:p>
    <w:p w14:paraId="7548FA44"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8"/>
        </w:rPr>
        <w:t xml:space="preserve">Κυρίες και κύριοι συνάδελφοι, </w:t>
      </w:r>
      <w:r>
        <w:rPr>
          <w:rFonts w:eastAsia="Times New Roman" w:cs="Times New Roman"/>
          <w:szCs w:val="24"/>
        </w:rPr>
        <w:t xml:space="preserve">έχω την τιμή να </w:t>
      </w:r>
      <w:r>
        <w:rPr>
          <w:rFonts w:eastAsia="Times New Roman" w:cs="Times New Roman"/>
          <w:szCs w:val="24"/>
        </w:rPr>
        <w:t>σας ανακοινώσω το</w:t>
      </w:r>
      <w:r>
        <w:rPr>
          <w:rFonts w:eastAsia="Times New Roman" w:cs="Times New Roman"/>
          <w:szCs w:val="24"/>
        </w:rPr>
        <w:t xml:space="preserve"> αποτέλεσμα της διεξαχθείσης ψηφοφορίας.</w:t>
      </w:r>
    </w:p>
    <w:p w14:paraId="7548FA45"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lastRenderedPageBreak/>
        <w:t>Ψήφισαν συνολικά</w:t>
      </w:r>
      <w:r>
        <w:rPr>
          <w:rFonts w:eastAsia="Times New Roman" w:cs="Times New Roman"/>
          <w:szCs w:val="24"/>
        </w:rPr>
        <w:t xml:space="preserve"> 271 Βουλευτές.</w:t>
      </w:r>
    </w:p>
    <w:p w14:paraId="7548FA46"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Υπέρ της προτάσεως, δηλαδή «ΝΑΙ», ψήφισαν 96 Βουλευτές.</w:t>
      </w:r>
    </w:p>
    <w:p w14:paraId="7548FA47"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Κατά της προτάσεως, δηλαδή «ΟΧΙ», ψήφισαν 155 Βουλευτές.</w:t>
      </w:r>
    </w:p>
    <w:p w14:paraId="7548FA48"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 xml:space="preserve">ψήφισαν </w:t>
      </w:r>
      <w:r>
        <w:rPr>
          <w:rFonts w:eastAsia="Times New Roman" w:cs="Times New Roman"/>
          <w:szCs w:val="24"/>
        </w:rPr>
        <w:t>20 Βουλευτές</w:t>
      </w:r>
      <w:r>
        <w:rPr>
          <w:rFonts w:eastAsia="Times New Roman" w:cs="Times New Roman"/>
          <w:szCs w:val="24"/>
        </w:rPr>
        <w:t xml:space="preserve">, </w:t>
      </w:r>
      <w:r>
        <w:rPr>
          <w:rFonts w:eastAsia="Times New Roman" w:cs="Times New Roman"/>
          <w:szCs w:val="24"/>
        </w:rPr>
        <w:t>σύμφωνα με το παρακάτω πρωτόκολλο ονομαστικής ψηφοφορίας:</w:t>
      </w:r>
    </w:p>
    <w:p w14:paraId="7548FA49"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(ΑΛΛΑΓΗ ΣΕΛΙΔΑΣ)</w:t>
      </w:r>
    </w:p>
    <w:p w14:paraId="7548FA4A"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 xml:space="preserve">(ΝΑ ΜΠΕΙ Η  ΣΕΛ 522 Α </w:t>
      </w:r>
      <w:r>
        <w:rPr>
          <w:rFonts w:eastAsia="Times New Roman" w:cs="Times New Roman"/>
          <w:szCs w:val="24"/>
        </w:rPr>
        <w:t>)</w:t>
      </w:r>
    </w:p>
    <w:p w14:paraId="7548FA4B"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(ΑΛΛΑΓΗ ΣΕΛΙΔΑΣ)</w:t>
      </w:r>
    </w:p>
    <w:p w14:paraId="7548FA4C"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Συνεπώ</w:t>
      </w:r>
      <w:r>
        <w:rPr>
          <w:rFonts w:eastAsia="Times New Roman" w:cs="Times New Roman"/>
          <w:szCs w:val="24"/>
        </w:rPr>
        <w:t xml:space="preserve">ς η πρόταση που κατέθεσαν ο Αρχηγός της Αξιωματικής Αντιπολίτευσης και Πρόεδρος της Κοινοβουλευτικής Ομάδας της Νέας Δημοκρατίας κ. Κυριάκος </w:t>
      </w:r>
      <w:r>
        <w:rPr>
          <w:rFonts w:eastAsia="Times New Roman" w:cs="Times New Roman"/>
          <w:szCs w:val="24"/>
        </w:rPr>
        <w:lastRenderedPageBreak/>
        <w:t>Μητσοτάκης</w:t>
      </w:r>
      <w:r>
        <w:rPr>
          <w:rFonts w:eastAsia="Times New Roman" w:cs="Times New Roman"/>
          <w:szCs w:val="24"/>
        </w:rPr>
        <w:t xml:space="preserve"> </w:t>
      </w:r>
      <w:r>
        <w:rPr>
          <w:rFonts w:eastAsia="Times New Roman" w:cs="Times New Roman"/>
          <w:szCs w:val="24"/>
        </w:rPr>
        <w:t>και οι Βουλευτές του κόμματός του,</w:t>
      </w:r>
      <w:r>
        <w:rPr>
          <w:rFonts w:eastAsia="Times New Roman" w:cs="Times New Roman"/>
          <w:szCs w:val="24"/>
        </w:rPr>
        <w:t xml:space="preserve"> </w:t>
      </w:r>
      <w:r>
        <w:rPr>
          <w:rFonts w:eastAsia="Times New Roman" w:cs="Times New Roman"/>
          <w:bCs/>
          <w:iCs/>
          <w:szCs w:val="24"/>
        </w:rPr>
        <w:t>για σύσταση</w:t>
      </w:r>
      <w:r>
        <w:rPr>
          <w:rFonts w:eastAsia="Times New Roman" w:cs="Times New Roman"/>
          <w:bCs/>
          <w:iCs/>
          <w:szCs w:val="24"/>
        </w:rPr>
        <w:t xml:space="preserve"> ε</w:t>
      </w:r>
      <w:r>
        <w:rPr>
          <w:rFonts w:eastAsia="Times New Roman" w:cs="Times New Roman"/>
          <w:bCs/>
          <w:iCs/>
          <w:szCs w:val="24"/>
        </w:rPr>
        <w:t xml:space="preserve">ξεταστικής </w:t>
      </w:r>
      <w:r>
        <w:rPr>
          <w:rFonts w:eastAsia="Times New Roman" w:cs="Times New Roman"/>
          <w:bCs/>
          <w:iCs/>
          <w:szCs w:val="24"/>
        </w:rPr>
        <w:t>επιτροπής</w:t>
      </w:r>
      <w:r>
        <w:rPr>
          <w:rFonts w:eastAsia="Times New Roman" w:cs="Times New Roman"/>
          <w:szCs w:val="24"/>
        </w:rPr>
        <w:t xml:space="preserve">, σχετικά με τη διερεύνηση των αιτιών επιβολής τραπεζικής αργίας και κεφαλαιακών περιορισμών, υπογραφής του τρίτου </w:t>
      </w:r>
      <w:r>
        <w:rPr>
          <w:rFonts w:eastAsia="Times New Roman" w:cs="Times New Roman"/>
          <w:szCs w:val="24"/>
        </w:rPr>
        <w:t xml:space="preserve">μνημονίου </w:t>
      </w:r>
      <w:r>
        <w:rPr>
          <w:rFonts w:eastAsia="Times New Roman" w:cs="Times New Roman"/>
          <w:szCs w:val="24"/>
        </w:rPr>
        <w:t>και ανάγκης νέας ανακεφαλαιοποίησης των πιστωτικών ιδρυμάτων, απορρίπτεται.</w:t>
      </w:r>
    </w:p>
    <w:p w14:paraId="7548FA4D" w14:textId="77777777" w:rsidR="006C746B" w:rsidRDefault="002A59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w:t>
      </w:r>
      <w:r>
        <w:rPr>
          <w:rFonts w:eastAsia="Times New Roman" w:cs="Times New Roman"/>
          <w:szCs w:val="24"/>
        </w:rPr>
        <w:t>αρ</w:t>
      </w:r>
      <w:r>
        <w:rPr>
          <w:rFonts w:eastAsia="Times New Roman" w:cs="Times New Roman"/>
          <w:szCs w:val="24"/>
        </w:rPr>
        <w:t>ακαλώ το Σώμα να εξουσιοδοτήσει το Προεδρείο για την υπ’ ευθύνη του επικύρωση των Πρακτικών της σημερινής συνεδρίασης.</w:t>
      </w:r>
    </w:p>
    <w:p w14:paraId="7548FA4E"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ΟΛ</w:t>
      </w:r>
      <w:r>
        <w:rPr>
          <w:rFonts w:eastAsia="Times New Roman" w:cs="Times New Roman"/>
          <w:b/>
          <w:szCs w:val="24"/>
        </w:rPr>
        <w:t>ΟΙ</w:t>
      </w:r>
      <w:r>
        <w:rPr>
          <w:rFonts w:eastAsia="Times New Roman" w:cs="Times New Roman"/>
          <w:b/>
          <w:szCs w:val="24"/>
        </w:rPr>
        <w:t xml:space="preserve"> </w:t>
      </w:r>
      <w:r>
        <w:rPr>
          <w:rFonts w:eastAsia="Times New Roman" w:cs="Times New Roman"/>
          <w:b/>
          <w:szCs w:val="24"/>
        </w:rPr>
        <w:t xml:space="preserve">ΟΙ ΒΟΥΛΕΥΤΕΣ: </w:t>
      </w:r>
      <w:r>
        <w:rPr>
          <w:rFonts w:eastAsia="Times New Roman" w:cs="Times New Roman"/>
          <w:szCs w:val="24"/>
        </w:rPr>
        <w:t>Μάλιστα, μάλιστα.</w:t>
      </w:r>
    </w:p>
    <w:p w14:paraId="7548FA4F" w14:textId="77777777" w:rsidR="006C746B" w:rsidRDefault="002A59A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7548FA50" w14:textId="77777777" w:rsidR="006C746B" w:rsidRDefault="002A59A5">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7548FA51" w14:textId="77777777" w:rsidR="006C746B" w:rsidRDefault="002A59A5">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7548FA52" w14:textId="77777777" w:rsidR="006C746B" w:rsidRDefault="002A59A5">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Με τη συναίνεση του Σώματος και ώρα 21.45΄ λύεται η συνεδρίαση για αύριο, </w:t>
      </w:r>
      <w:r>
        <w:rPr>
          <w:rFonts w:eastAsia="Times New Roman"/>
          <w:szCs w:val="24"/>
        </w:rPr>
        <w:t xml:space="preserve">ημέρα </w:t>
      </w:r>
      <w:r>
        <w:rPr>
          <w:rFonts w:eastAsia="Times New Roman"/>
          <w:szCs w:val="24"/>
        </w:rPr>
        <w:t>Τετάρτη 2</w:t>
      </w:r>
      <w:r>
        <w:rPr>
          <w:rFonts w:eastAsia="Times New Roman"/>
          <w:szCs w:val="24"/>
        </w:rPr>
        <w:t>7</w:t>
      </w:r>
      <w:r>
        <w:rPr>
          <w:rFonts w:eastAsia="Times New Roman"/>
          <w:szCs w:val="24"/>
        </w:rPr>
        <w:t xml:space="preserve"> Ιουλίου 2016 και ώρα 10.00΄</w:t>
      </w:r>
      <w:r>
        <w:rPr>
          <w:rFonts w:eastAsia="Times New Roman"/>
          <w:szCs w:val="24"/>
        </w:rPr>
        <w:t>, με αντικείμενο εργασιών του Σώματος</w:t>
      </w:r>
      <w:r>
        <w:rPr>
          <w:rFonts w:eastAsia="Times New Roman"/>
          <w:szCs w:val="24"/>
        </w:rPr>
        <w:t>:</w:t>
      </w:r>
      <w:r>
        <w:rPr>
          <w:rFonts w:eastAsia="Times New Roman"/>
          <w:szCs w:val="24"/>
        </w:rPr>
        <w:t xml:space="preserve"> νομοθετική εργασία, σύμφωνα με την ημερήσια διάταξη που σας έχει διανεμηθεί.</w:t>
      </w:r>
    </w:p>
    <w:p w14:paraId="7548FA53" w14:textId="77777777" w:rsidR="006C746B" w:rsidRDefault="002A59A5">
      <w:pPr>
        <w:spacing w:line="600" w:lineRule="auto"/>
        <w:jc w:val="center"/>
        <w:rPr>
          <w:rFonts w:eastAsia="Times New Roman" w:cs="Times New Roman"/>
          <w:szCs w:val="24"/>
        </w:rPr>
      </w:pPr>
      <w:r>
        <w:rPr>
          <w:rFonts w:eastAsia="Times New Roman"/>
          <w:b/>
          <w:bCs/>
          <w:szCs w:val="24"/>
        </w:rPr>
        <w:t>Ο ΠΡΟΕΔΡΟΣ                                                        ΟΙ ΓΡΑΜΜΑΤΕΙΣ</w:t>
      </w:r>
    </w:p>
    <w:sectPr w:rsidR="006C74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3r/JtM3muYCreihZddffDoVRbO8=" w:salt="DxX6NAxb7OQk0JnhhZBB+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6B"/>
    <w:rsid w:val="00276377"/>
    <w:rsid w:val="002A59A5"/>
    <w:rsid w:val="006C74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F1AB"/>
  <w15:docId w15:val="{1520DFA4-3736-43C2-A2DE-C256670A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421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5421D"/>
    <w:rPr>
      <w:rFonts w:ascii="Segoe UI" w:hAnsi="Segoe UI" w:cs="Segoe UI"/>
      <w:sz w:val="18"/>
      <w:szCs w:val="18"/>
    </w:rPr>
  </w:style>
  <w:style w:type="paragraph" w:styleId="a4">
    <w:name w:val="Revision"/>
    <w:hidden/>
    <w:uiPriority w:val="99"/>
    <w:semiHidden/>
    <w:rsid w:val="00315A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292</MetadataID>
    <Session xmlns="641f345b-441b-4b81-9152-adc2e73ba5e1">Α´</Session>
    <Date xmlns="641f345b-441b-4b81-9152-adc2e73ba5e1">2016-07-25T21:00:00+00:00</Date>
    <Status xmlns="641f345b-441b-4b81-9152-adc2e73ba5e1">
      <Url>http://srv-sp1/praktika/Lists/Incoming_Metadata/EditForm.aspx?ID=292&amp;Source=/praktika/Recordings_Library/Forms/AllItems.aspx</Url>
      <Description>Δημοσιεύτηκε</Description>
    </Status>
    <Meeting xmlns="641f345b-441b-4b81-9152-adc2e73ba5e1">ΡΞΘ´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86A609-6CA2-4F63-9F6A-5EAD9EBC77E6}">
  <ds:schemaRefs>
    <ds:schemaRef ds:uri="http://purl.org/dc/elements/1.1/"/>
    <ds:schemaRef ds:uri="http://purl.org/dc/dcmitype/"/>
    <ds:schemaRef ds:uri="http://www.w3.org/XML/1998/namespace"/>
    <ds:schemaRef ds:uri="http://schemas.microsoft.com/office/infopath/2007/PartnerControls"/>
    <ds:schemaRef ds:uri="641f345b-441b-4b81-9152-adc2e73ba5e1"/>
    <ds:schemaRef ds:uri="http://schemas.microsoft.com/office/2006/metadata/properties"/>
    <ds:schemaRef ds:uri="http://purl.org/dc/term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34AD4D43-A472-44FC-83F5-F02E244EC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2014FE-5C63-4D60-8ED8-FB69ABF4E3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479</Pages>
  <Words>87869</Words>
  <Characters>474498</Characters>
  <Application>Microsoft Office Word</Application>
  <DocSecurity>0</DocSecurity>
  <Lines>3954</Lines>
  <Paragraphs>1122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561245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2016-08-02T07:20:00Z</dcterms:created>
  <dcterms:modified xsi:type="dcterms:W3CDTF">2016-08-02T07:20:00Z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