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3EF09C" w14:textId="77777777" w:rsidR="00B05431" w:rsidRPr="00B05431" w:rsidRDefault="00B05431" w:rsidP="00B05431">
      <w:pPr>
        <w:spacing w:after="0" w:line="360" w:lineRule="auto"/>
        <w:rPr>
          <w:ins w:id="0" w:author="Φλούδα Χριστίνα" w:date="2017-04-07T11:04:00Z"/>
          <w:rFonts w:eastAsia="Times New Roman"/>
          <w:szCs w:val="24"/>
          <w:lang w:eastAsia="en-US"/>
        </w:rPr>
      </w:pPr>
      <w:bookmarkStart w:id="1" w:name="_GoBack"/>
      <w:bookmarkEnd w:id="1"/>
      <w:ins w:id="2" w:author="Φλούδα Χριστίνα" w:date="2017-04-07T11:04:00Z">
        <w:r w:rsidRPr="00B0543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CA17BE6" w14:textId="77777777" w:rsidR="00B05431" w:rsidRPr="00B05431" w:rsidRDefault="00B05431" w:rsidP="00B05431">
      <w:pPr>
        <w:spacing w:after="0" w:line="360" w:lineRule="auto"/>
        <w:rPr>
          <w:ins w:id="3" w:author="Φλούδα Χριστίνα" w:date="2017-04-07T11:04:00Z"/>
          <w:rFonts w:eastAsia="Times New Roman"/>
          <w:szCs w:val="24"/>
          <w:lang w:eastAsia="en-US"/>
        </w:rPr>
      </w:pPr>
    </w:p>
    <w:p w14:paraId="2A1AD742" w14:textId="77777777" w:rsidR="00B05431" w:rsidRPr="00B05431" w:rsidRDefault="00B05431" w:rsidP="00B05431">
      <w:pPr>
        <w:spacing w:after="0" w:line="360" w:lineRule="auto"/>
        <w:rPr>
          <w:ins w:id="4" w:author="Φλούδα Χριστίνα" w:date="2017-04-07T11:04:00Z"/>
          <w:rFonts w:eastAsia="Times New Roman"/>
          <w:szCs w:val="24"/>
          <w:lang w:eastAsia="en-US"/>
        </w:rPr>
      </w:pPr>
      <w:ins w:id="5" w:author="Φλούδα Χριστίνα" w:date="2017-04-07T11:04:00Z">
        <w:r w:rsidRPr="00B05431">
          <w:rPr>
            <w:rFonts w:eastAsia="Times New Roman"/>
            <w:szCs w:val="24"/>
            <w:lang w:eastAsia="en-US"/>
          </w:rPr>
          <w:t>ΠΙΝΑΚΑΣ ΠΕΡΙΕΧΟΜΕΝΩΝ</w:t>
        </w:r>
      </w:ins>
    </w:p>
    <w:p w14:paraId="62C0DB5D" w14:textId="77777777" w:rsidR="00B05431" w:rsidRPr="00B05431" w:rsidRDefault="00B05431" w:rsidP="00B05431">
      <w:pPr>
        <w:spacing w:after="0" w:line="360" w:lineRule="auto"/>
        <w:rPr>
          <w:ins w:id="6" w:author="Φλούδα Χριστίνα" w:date="2017-04-07T11:04:00Z"/>
          <w:rFonts w:eastAsia="Times New Roman"/>
          <w:szCs w:val="24"/>
          <w:lang w:eastAsia="en-US"/>
        </w:rPr>
      </w:pPr>
      <w:ins w:id="7" w:author="Φλούδα Χριστίνα" w:date="2017-04-07T11:04:00Z">
        <w:r w:rsidRPr="00B05431">
          <w:rPr>
            <w:rFonts w:eastAsia="Times New Roman"/>
            <w:szCs w:val="24"/>
            <w:lang w:eastAsia="en-US"/>
          </w:rPr>
          <w:t xml:space="preserve">ΙΖ΄ ΠΕΡΙΟΔΟΣ </w:t>
        </w:r>
      </w:ins>
    </w:p>
    <w:p w14:paraId="1BAC5734" w14:textId="77777777" w:rsidR="00B05431" w:rsidRPr="00B05431" w:rsidRDefault="00B05431" w:rsidP="00B05431">
      <w:pPr>
        <w:spacing w:after="0" w:line="360" w:lineRule="auto"/>
        <w:rPr>
          <w:ins w:id="8" w:author="Φλούδα Χριστίνα" w:date="2017-04-07T11:04:00Z"/>
          <w:rFonts w:eastAsia="Times New Roman"/>
          <w:szCs w:val="24"/>
          <w:lang w:eastAsia="en-US"/>
        </w:rPr>
      </w:pPr>
      <w:ins w:id="9" w:author="Φλούδα Χριστίνα" w:date="2017-04-07T11:04:00Z">
        <w:r w:rsidRPr="00B05431">
          <w:rPr>
            <w:rFonts w:eastAsia="Times New Roman"/>
            <w:szCs w:val="24"/>
            <w:lang w:eastAsia="en-US"/>
          </w:rPr>
          <w:t>ΠΡΟΕΔΡΕΥΟΜΕΝΗΣ ΚΟΙΝΟΒΟΥΛΕΥΤΙΚΗΣ ΔΗΜΟΚΡΑΤΙΑΣ</w:t>
        </w:r>
      </w:ins>
    </w:p>
    <w:p w14:paraId="3D9A2641" w14:textId="77777777" w:rsidR="00B05431" w:rsidRPr="00B05431" w:rsidRDefault="00B05431" w:rsidP="00B05431">
      <w:pPr>
        <w:spacing w:after="0" w:line="360" w:lineRule="auto"/>
        <w:rPr>
          <w:ins w:id="10" w:author="Φλούδα Χριστίνα" w:date="2017-04-07T11:04:00Z"/>
          <w:rFonts w:eastAsia="Times New Roman"/>
          <w:szCs w:val="24"/>
          <w:lang w:eastAsia="en-US"/>
        </w:rPr>
      </w:pPr>
      <w:ins w:id="11" w:author="Φλούδα Χριστίνα" w:date="2017-04-07T11:04:00Z">
        <w:r w:rsidRPr="00B05431">
          <w:rPr>
            <w:rFonts w:eastAsia="Times New Roman"/>
            <w:szCs w:val="24"/>
            <w:lang w:eastAsia="en-US"/>
          </w:rPr>
          <w:t>ΣΥΝΟΔΟΣ Β΄</w:t>
        </w:r>
      </w:ins>
    </w:p>
    <w:p w14:paraId="5DBA6693" w14:textId="77777777" w:rsidR="00B05431" w:rsidRPr="00B05431" w:rsidRDefault="00B05431" w:rsidP="00B05431">
      <w:pPr>
        <w:spacing w:after="0" w:line="360" w:lineRule="auto"/>
        <w:rPr>
          <w:ins w:id="12" w:author="Φλούδα Χριστίνα" w:date="2017-04-07T11:04:00Z"/>
          <w:rFonts w:eastAsia="Times New Roman"/>
          <w:szCs w:val="24"/>
          <w:lang w:eastAsia="en-US"/>
        </w:rPr>
      </w:pPr>
    </w:p>
    <w:p w14:paraId="52FE02DF" w14:textId="77777777" w:rsidR="00B05431" w:rsidRPr="00B05431" w:rsidRDefault="00B05431" w:rsidP="00B05431">
      <w:pPr>
        <w:spacing w:after="0" w:line="360" w:lineRule="auto"/>
        <w:rPr>
          <w:ins w:id="13" w:author="Φλούδα Χριστίνα" w:date="2017-04-07T11:04:00Z"/>
          <w:rFonts w:eastAsia="Times New Roman"/>
          <w:szCs w:val="24"/>
          <w:lang w:eastAsia="en-US"/>
        </w:rPr>
      </w:pPr>
      <w:ins w:id="14" w:author="Φλούδα Χριστίνα" w:date="2017-04-07T11:04:00Z">
        <w:r w:rsidRPr="00B05431">
          <w:rPr>
            <w:rFonts w:eastAsia="Times New Roman"/>
            <w:szCs w:val="24"/>
            <w:lang w:eastAsia="en-US"/>
          </w:rPr>
          <w:t>ΣΥΝΕΔΡΙΑΣΗ ΡΑ΄</w:t>
        </w:r>
      </w:ins>
    </w:p>
    <w:p w14:paraId="75C10D4F" w14:textId="77777777" w:rsidR="00B05431" w:rsidRPr="00B05431" w:rsidRDefault="00B05431" w:rsidP="00B05431">
      <w:pPr>
        <w:spacing w:after="0" w:line="360" w:lineRule="auto"/>
        <w:rPr>
          <w:ins w:id="15" w:author="Φλούδα Χριστίνα" w:date="2017-04-07T11:04:00Z"/>
          <w:rFonts w:eastAsia="Times New Roman"/>
          <w:szCs w:val="24"/>
          <w:lang w:eastAsia="en-US"/>
        </w:rPr>
      </w:pPr>
      <w:ins w:id="16" w:author="Φλούδα Χριστίνα" w:date="2017-04-07T11:04:00Z">
        <w:r w:rsidRPr="00B05431">
          <w:rPr>
            <w:rFonts w:eastAsia="Times New Roman"/>
            <w:szCs w:val="24"/>
            <w:lang w:eastAsia="en-US"/>
          </w:rPr>
          <w:t>Παρασκευή  31 Μαρτίου 2017</w:t>
        </w:r>
      </w:ins>
    </w:p>
    <w:p w14:paraId="0A2889E9" w14:textId="77777777" w:rsidR="00B05431" w:rsidRPr="00B05431" w:rsidRDefault="00B05431" w:rsidP="00B05431">
      <w:pPr>
        <w:spacing w:after="0" w:line="360" w:lineRule="auto"/>
        <w:rPr>
          <w:ins w:id="17" w:author="Φλούδα Χριστίνα" w:date="2017-04-07T11:04:00Z"/>
          <w:rFonts w:eastAsia="Times New Roman"/>
          <w:szCs w:val="24"/>
          <w:lang w:eastAsia="en-US"/>
        </w:rPr>
      </w:pPr>
    </w:p>
    <w:p w14:paraId="503F6D03" w14:textId="77777777" w:rsidR="00B05431" w:rsidRPr="00B05431" w:rsidRDefault="00B05431" w:rsidP="00B05431">
      <w:pPr>
        <w:spacing w:after="0" w:line="360" w:lineRule="auto"/>
        <w:rPr>
          <w:ins w:id="18" w:author="Φλούδα Χριστίνα" w:date="2017-04-07T11:04:00Z"/>
          <w:rFonts w:eastAsia="Times New Roman"/>
          <w:szCs w:val="24"/>
          <w:lang w:eastAsia="en-US"/>
        </w:rPr>
      </w:pPr>
      <w:ins w:id="19" w:author="Φλούδα Χριστίνα" w:date="2017-04-07T11:04:00Z">
        <w:r w:rsidRPr="00B05431">
          <w:rPr>
            <w:rFonts w:eastAsia="Times New Roman"/>
            <w:szCs w:val="24"/>
            <w:lang w:eastAsia="en-US"/>
          </w:rPr>
          <w:t>ΘΕΜΑΤΑ</w:t>
        </w:r>
      </w:ins>
    </w:p>
    <w:p w14:paraId="2C45DCDD" w14:textId="77777777" w:rsidR="00B05431" w:rsidRPr="00B05431" w:rsidRDefault="00B05431" w:rsidP="00B05431">
      <w:pPr>
        <w:spacing w:after="0" w:line="360" w:lineRule="auto"/>
        <w:rPr>
          <w:ins w:id="20" w:author="Φλούδα Χριστίνα" w:date="2017-04-07T11:04:00Z"/>
          <w:rFonts w:eastAsia="Times New Roman"/>
          <w:szCs w:val="24"/>
          <w:lang w:eastAsia="en-US"/>
        </w:rPr>
      </w:pPr>
      <w:ins w:id="21" w:author="Φλούδα Χριστίνα" w:date="2017-04-07T11:04:00Z">
        <w:r w:rsidRPr="00B05431">
          <w:rPr>
            <w:rFonts w:eastAsia="Times New Roman"/>
            <w:szCs w:val="24"/>
            <w:lang w:eastAsia="en-US"/>
          </w:rPr>
          <w:t xml:space="preserve"> </w:t>
        </w:r>
        <w:r w:rsidRPr="00B05431">
          <w:rPr>
            <w:rFonts w:eastAsia="Times New Roman"/>
            <w:szCs w:val="24"/>
            <w:lang w:eastAsia="en-US"/>
          </w:rPr>
          <w:br/>
          <w:t xml:space="preserve">Α. ΕΙΔΙΚΑ ΘΕΜΑΤΑ </w:t>
        </w:r>
        <w:r w:rsidRPr="00B05431">
          <w:rPr>
            <w:rFonts w:eastAsia="Times New Roman"/>
            <w:szCs w:val="24"/>
            <w:lang w:eastAsia="en-US"/>
          </w:rPr>
          <w:br/>
          <w:t xml:space="preserve">1. Επικύρωση Πρακτικών, σελ. </w:t>
        </w:r>
        <w:r w:rsidRPr="00B05431">
          <w:rPr>
            <w:rFonts w:eastAsia="Times New Roman"/>
            <w:szCs w:val="24"/>
            <w:lang w:eastAsia="en-US"/>
          </w:rPr>
          <w:br/>
          <w:t xml:space="preserve">2. Ανακοινώνεται ότι τη συνεδρίαση παρακολουθούν μαθητές από το 8ο Δημοτικό Σχολείο Πετρούπολης και το Γενικό Λύκειο Χρυσούπολης Καβάλας, σελ. </w:t>
        </w:r>
        <w:r w:rsidRPr="00B05431">
          <w:rPr>
            <w:rFonts w:eastAsia="Times New Roman"/>
            <w:szCs w:val="24"/>
            <w:lang w:eastAsia="en-US"/>
          </w:rPr>
          <w:br/>
          <w:t xml:space="preserve">3. Επί διαδικαστικού θέματος, σελ. </w:t>
        </w:r>
        <w:r w:rsidRPr="00B05431">
          <w:rPr>
            <w:rFonts w:eastAsia="Times New Roman"/>
            <w:szCs w:val="24"/>
            <w:lang w:eastAsia="en-US"/>
          </w:rPr>
          <w:br/>
          <w:t xml:space="preserve"> </w:t>
        </w:r>
        <w:r w:rsidRPr="00B05431">
          <w:rPr>
            <w:rFonts w:eastAsia="Times New Roman"/>
            <w:szCs w:val="24"/>
            <w:lang w:eastAsia="en-US"/>
          </w:rPr>
          <w:br/>
          <w:t xml:space="preserve">Β. ΚΟΙΝΟΒΟΥΛΕΥΤΙΚΟΣ ΕΛΕΓΧΟΣ </w:t>
        </w:r>
        <w:r w:rsidRPr="00B05431">
          <w:rPr>
            <w:rFonts w:eastAsia="Times New Roman"/>
            <w:szCs w:val="24"/>
            <w:lang w:eastAsia="en-US"/>
          </w:rPr>
          <w:br/>
          <w:t xml:space="preserve">1. Κατάθεση αναφορών, σελ. </w:t>
        </w:r>
        <w:r w:rsidRPr="00B05431">
          <w:rPr>
            <w:rFonts w:eastAsia="Times New Roman"/>
            <w:szCs w:val="24"/>
            <w:lang w:eastAsia="en-US"/>
          </w:rPr>
          <w:br/>
          <w:t xml:space="preserve">2. Ανακοίνωση του δελτίου επικαίρων ερωτήσεων της Δευτέρας 3 Απριλίου 2017, σελ. </w:t>
        </w:r>
        <w:r w:rsidRPr="00B05431">
          <w:rPr>
            <w:rFonts w:eastAsia="Times New Roman"/>
            <w:szCs w:val="24"/>
            <w:lang w:eastAsia="en-US"/>
          </w:rPr>
          <w:br/>
          <w:t>3. Συζήτηση επικαίρων ερωτήσεων:</w:t>
        </w:r>
        <w:r w:rsidRPr="00B05431">
          <w:rPr>
            <w:rFonts w:eastAsia="Times New Roman"/>
            <w:szCs w:val="24"/>
            <w:lang w:eastAsia="en-US"/>
          </w:rPr>
          <w:br/>
          <w:t xml:space="preserve">    α) Προς την Υπουργό Εργασίας, Κοινωνικής Ασφάλισης και Κοινωνικής Αλληλεγγύης, σχετικά με τη διαχείριση και αξιοποίηση της ακίνητης περιουσίας των Υπουργείων Υγείας και Εργασίας, Κοινωνικής Ασφάλισης και Κοινωνικής Αλληλεγγύης, σελ. </w:t>
        </w:r>
        <w:r w:rsidRPr="00B05431">
          <w:rPr>
            <w:rFonts w:eastAsia="Times New Roman"/>
            <w:szCs w:val="24"/>
            <w:lang w:eastAsia="en-US"/>
          </w:rPr>
          <w:br/>
          <w:t xml:space="preserve">    β) Προς τον Υπουργό Μεταναστευτικής Πολιτικής, σχετικά με τον εγκλωβισμό των μεταναστών και των προσφύγων στη Χίο, επειδή η Κυβέρνηση αδυνατεί να εφαρμόσει τις αποφάσεις της, σελ. </w:t>
        </w:r>
        <w:r w:rsidRPr="00B05431">
          <w:rPr>
            <w:rFonts w:eastAsia="Times New Roman"/>
            <w:szCs w:val="24"/>
            <w:lang w:eastAsia="en-US"/>
          </w:rPr>
          <w:br/>
        </w:r>
      </w:ins>
    </w:p>
    <w:p w14:paraId="0F36DCC9" w14:textId="77777777" w:rsidR="00B05431" w:rsidRPr="00B05431" w:rsidRDefault="00B05431" w:rsidP="00B05431">
      <w:pPr>
        <w:spacing w:after="0" w:line="360" w:lineRule="auto"/>
        <w:rPr>
          <w:ins w:id="22" w:author="Φλούδα Χριστίνα" w:date="2017-04-07T11:04:00Z"/>
          <w:rFonts w:eastAsia="Times New Roman"/>
          <w:szCs w:val="24"/>
          <w:lang w:eastAsia="en-US"/>
        </w:rPr>
      </w:pPr>
    </w:p>
    <w:p w14:paraId="46C0BDF8" w14:textId="77777777" w:rsidR="00B05431" w:rsidRPr="00B05431" w:rsidRDefault="00B05431" w:rsidP="00B05431">
      <w:pPr>
        <w:spacing w:after="0" w:line="360" w:lineRule="auto"/>
        <w:rPr>
          <w:ins w:id="23" w:author="Φλούδα Χριστίνα" w:date="2017-04-07T11:04:00Z"/>
          <w:rFonts w:eastAsia="Times New Roman"/>
          <w:szCs w:val="24"/>
          <w:lang w:eastAsia="en-US"/>
        </w:rPr>
      </w:pPr>
      <w:ins w:id="24" w:author="Φλούδα Χριστίνα" w:date="2017-04-07T11:04:00Z">
        <w:r w:rsidRPr="00B05431">
          <w:rPr>
            <w:rFonts w:eastAsia="Times New Roman"/>
            <w:szCs w:val="24"/>
            <w:lang w:eastAsia="en-US"/>
          </w:rPr>
          <w:t>ΠΡΟΕΔΡΕΥΩΝ</w:t>
        </w:r>
      </w:ins>
    </w:p>
    <w:p w14:paraId="6B44C0B6" w14:textId="77777777" w:rsidR="00B05431" w:rsidRPr="00B05431" w:rsidRDefault="00B05431" w:rsidP="00B05431">
      <w:pPr>
        <w:spacing w:after="0" w:line="360" w:lineRule="auto"/>
        <w:rPr>
          <w:ins w:id="25" w:author="Φλούδα Χριστίνα" w:date="2017-04-07T11:04:00Z"/>
          <w:rFonts w:eastAsia="Times New Roman"/>
          <w:szCs w:val="24"/>
          <w:lang w:eastAsia="en-US"/>
        </w:rPr>
      </w:pPr>
      <w:ins w:id="26" w:author="Φλούδα Χριστίνα" w:date="2017-04-07T11:04:00Z">
        <w:r w:rsidRPr="00B05431">
          <w:rPr>
            <w:rFonts w:eastAsia="Times New Roman"/>
            <w:szCs w:val="24"/>
            <w:lang w:eastAsia="en-US"/>
          </w:rPr>
          <w:t>ΛΥΚΟΥΔΗΣ Σ. , σελ.</w:t>
        </w:r>
        <w:r w:rsidRPr="00B05431">
          <w:rPr>
            <w:rFonts w:eastAsia="Times New Roman"/>
            <w:szCs w:val="24"/>
            <w:lang w:eastAsia="en-US"/>
          </w:rPr>
          <w:br/>
        </w:r>
      </w:ins>
    </w:p>
    <w:p w14:paraId="47A1FC5B" w14:textId="77777777" w:rsidR="00B05431" w:rsidRPr="00B05431" w:rsidRDefault="00B05431" w:rsidP="00B05431">
      <w:pPr>
        <w:spacing w:after="0" w:line="360" w:lineRule="auto"/>
        <w:rPr>
          <w:ins w:id="27" w:author="Φλούδα Χριστίνα" w:date="2017-04-07T11:04:00Z"/>
          <w:rFonts w:eastAsia="Times New Roman"/>
          <w:szCs w:val="24"/>
          <w:lang w:eastAsia="en-US"/>
        </w:rPr>
      </w:pPr>
    </w:p>
    <w:p w14:paraId="2C5AFAD0" w14:textId="77777777" w:rsidR="00B05431" w:rsidRPr="00B05431" w:rsidRDefault="00B05431" w:rsidP="00B05431">
      <w:pPr>
        <w:spacing w:after="0" w:line="360" w:lineRule="auto"/>
        <w:rPr>
          <w:ins w:id="28" w:author="Φλούδα Χριστίνα" w:date="2017-04-07T11:04:00Z"/>
          <w:rFonts w:eastAsia="Times New Roman"/>
          <w:szCs w:val="24"/>
          <w:lang w:eastAsia="en-US"/>
        </w:rPr>
      </w:pPr>
      <w:ins w:id="29" w:author="Φλούδα Χριστίνα" w:date="2017-04-07T11:04:00Z">
        <w:r w:rsidRPr="00B05431">
          <w:rPr>
            <w:rFonts w:eastAsia="Times New Roman"/>
            <w:szCs w:val="24"/>
            <w:lang w:eastAsia="en-US"/>
          </w:rPr>
          <w:t>ΟΜΙΛΗΤΕΣ</w:t>
        </w:r>
      </w:ins>
    </w:p>
    <w:p w14:paraId="19F36E0B" w14:textId="3954C98A" w:rsidR="00B05431" w:rsidRDefault="00B05431" w:rsidP="00B05431">
      <w:pPr>
        <w:spacing w:line="600" w:lineRule="auto"/>
        <w:ind w:firstLine="720"/>
        <w:jc w:val="both"/>
        <w:rPr>
          <w:ins w:id="30" w:author="Φλούδα Χριστίνα" w:date="2017-04-07T11:04:00Z"/>
          <w:rFonts w:eastAsia="Times New Roman" w:cs="Times New Roman"/>
          <w:szCs w:val="24"/>
        </w:rPr>
        <w:pPrChange w:id="31" w:author="Φλούδα Χριστίνα" w:date="2017-04-07T11:04:00Z">
          <w:pPr>
            <w:spacing w:line="600" w:lineRule="auto"/>
            <w:ind w:firstLine="720"/>
            <w:jc w:val="center"/>
          </w:pPr>
        </w:pPrChange>
      </w:pPr>
      <w:ins w:id="32" w:author="Φλούδα Χριστίνα" w:date="2017-04-07T11:04:00Z">
        <w:r w:rsidRPr="00B05431">
          <w:rPr>
            <w:rFonts w:eastAsia="Times New Roman"/>
            <w:szCs w:val="24"/>
            <w:lang w:eastAsia="en-US"/>
          </w:rPr>
          <w:br/>
          <w:t>Α. Επί διαδικαστικού θέματος:</w:t>
        </w:r>
        <w:r w:rsidRPr="00B05431">
          <w:rPr>
            <w:rFonts w:eastAsia="Times New Roman"/>
            <w:szCs w:val="24"/>
            <w:lang w:eastAsia="en-US"/>
          </w:rPr>
          <w:br/>
          <w:t>ΛΥΚΟΥΔΗΣ Σ. , σελ.</w:t>
        </w:r>
        <w:r w:rsidRPr="00B05431">
          <w:rPr>
            <w:rFonts w:eastAsia="Times New Roman"/>
            <w:szCs w:val="24"/>
            <w:lang w:eastAsia="en-US"/>
          </w:rPr>
          <w:br/>
          <w:t>ΜΗΤΑΡΑΚΗΣ Π. , σελ.</w:t>
        </w:r>
        <w:r w:rsidRPr="00B05431">
          <w:rPr>
            <w:rFonts w:eastAsia="Times New Roman"/>
            <w:szCs w:val="24"/>
            <w:lang w:eastAsia="en-US"/>
          </w:rPr>
          <w:br/>
        </w:r>
        <w:r w:rsidRPr="00B05431">
          <w:rPr>
            <w:rFonts w:eastAsia="Times New Roman"/>
            <w:szCs w:val="24"/>
            <w:lang w:eastAsia="en-US"/>
          </w:rPr>
          <w:br/>
          <w:t>Β. Επί των επικαίρων ερωτήσεων:</w:t>
        </w:r>
        <w:r w:rsidRPr="00B05431">
          <w:rPr>
            <w:rFonts w:eastAsia="Times New Roman"/>
            <w:szCs w:val="24"/>
            <w:lang w:eastAsia="en-US"/>
          </w:rPr>
          <w:br/>
          <w:t>ΑΧΤΣΙΟΓΛΟΥ Ε. , σελ.</w:t>
        </w:r>
        <w:r w:rsidRPr="00B05431">
          <w:rPr>
            <w:rFonts w:eastAsia="Times New Roman"/>
            <w:szCs w:val="24"/>
            <w:lang w:eastAsia="en-US"/>
          </w:rPr>
          <w:br/>
          <w:t>ΚΑΚΛΑΜΑΝΗΣ Ν. , σελ.</w:t>
        </w:r>
        <w:r w:rsidRPr="00B05431">
          <w:rPr>
            <w:rFonts w:eastAsia="Times New Roman"/>
            <w:szCs w:val="24"/>
            <w:lang w:eastAsia="en-US"/>
          </w:rPr>
          <w:br/>
          <w:t>ΜΗΤΑΡΑΚΗΣ Π. , σελ.</w:t>
        </w:r>
        <w:r w:rsidRPr="00B05431">
          <w:rPr>
            <w:rFonts w:eastAsia="Times New Roman"/>
            <w:szCs w:val="24"/>
            <w:lang w:eastAsia="en-US"/>
          </w:rPr>
          <w:br/>
          <w:t>ΜΟΥΖΑΛΑΣ Γ. , σελ.</w:t>
        </w:r>
        <w:r w:rsidRPr="00B05431">
          <w:rPr>
            <w:rFonts w:eastAsia="Times New Roman"/>
            <w:szCs w:val="24"/>
            <w:lang w:eastAsia="en-US"/>
          </w:rPr>
          <w:br/>
        </w:r>
      </w:ins>
    </w:p>
    <w:p w14:paraId="79003A64" w14:textId="77777777" w:rsidR="00CC0C4B" w:rsidRDefault="00B05431">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79003A65" w14:textId="77777777" w:rsidR="00CC0C4B" w:rsidRDefault="00B05431">
      <w:pPr>
        <w:spacing w:line="600" w:lineRule="auto"/>
        <w:ind w:firstLine="720"/>
        <w:jc w:val="center"/>
        <w:rPr>
          <w:rFonts w:eastAsia="Times New Roman" w:cs="Times New Roman"/>
          <w:szCs w:val="24"/>
        </w:rPr>
      </w:pPr>
      <w:r>
        <w:rPr>
          <w:rFonts w:eastAsia="Times New Roman" w:cs="Times New Roman"/>
          <w:szCs w:val="24"/>
        </w:rPr>
        <w:t xml:space="preserve">ΙΖ΄ </w:t>
      </w:r>
      <w:r>
        <w:rPr>
          <w:rFonts w:eastAsia="Times New Roman" w:cs="Times New Roman"/>
          <w:szCs w:val="24"/>
        </w:rPr>
        <w:t>ΠΕΡΙΟΔΟΣ</w:t>
      </w:r>
    </w:p>
    <w:p w14:paraId="79003A66" w14:textId="77777777" w:rsidR="00CC0C4B" w:rsidRDefault="00B05431">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79003A67" w14:textId="77777777" w:rsidR="00CC0C4B" w:rsidRDefault="00B05431">
      <w:pPr>
        <w:spacing w:line="600" w:lineRule="auto"/>
        <w:ind w:firstLine="720"/>
        <w:jc w:val="center"/>
        <w:rPr>
          <w:rFonts w:eastAsia="Times New Roman" w:cs="Times New Roman"/>
          <w:szCs w:val="24"/>
        </w:rPr>
      </w:pPr>
      <w:r>
        <w:rPr>
          <w:rFonts w:eastAsia="Times New Roman" w:cs="Times New Roman"/>
          <w:szCs w:val="24"/>
        </w:rPr>
        <w:t xml:space="preserve">ΣΥΝΟΔΟΣ </w:t>
      </w:r>
      <w:r>
        <w:rPr>
          <w:rFonts w:eastAsia="Times New Roman" w:cs="Times New Roman"/>
          <w:szCs w:val="24"/>
        </w:rPr>
        <w:t>Β΄</w:t>
      </w:r>
    </w:p>
    <w:p w14:paraId="79003A68" w14:textId="77777777" w:rsidR="00CC0C4B" w:rsidRDefault="00B05431">
      <w:pPr>
        <w:spacing w:line="600" w:lineRule="auto"/>
        <w:ind w:firstLine="720"/>
        <w:jc w:val="center"/>
        <w:rPr>
          <w:rFonts w:eastAsia="Times New Roman" w:cs="Times New Roman"/>
          <w:szCs w:val="24"/>
        </w:rPr>
      </w:pPr>
      <w:r>
        <w:rPr>
          <w:rFonts w:eastAsia="Times New Roman" w:cs="Times New Roman"/>
          <w:szCs w:val="24"/>
        </w:rPr>
        <w:t xml:space="preserve">ΣΥΝΕΔΡΙΑΣΗ </w:t>
      </w:r>
      <w:r>
        <w:rPr>
          <w:rFonts w:eastAsia="Times New Roman" w:cs="Times New Roman"/>
          <w:szCs w:val="24"/>
        </w:rPr>
        <w:t>ΡΑ΄</w:t>
      </w:r>
    </w:p>
    <w:p w14:paraId="79003A69" w14:textId="77777777" w:rsidR="00CC0C4B" w:rsidRDefault="00B05431">
      <w:pPr>
        <w:spacing w:line="600" w:lineRule="auto"/>
        <w:ind w:firstLine="720"/>
        <w:jc w:val="center"/>
        <w:rPr>
          <w:rFonts w:eastAsia="Times New Roman" w:cs="Times New Roman"/>
          <w:szCs w:val="24"/>
        </w:rPr>
      </w:pPr>
      <w:r>
        <w:rPr>
          <w:rFonts w:eastAsia="Times New Roman" w:cs="Times New Roman"/>
          <w:szCs w:val="24"/>
        </w:rPr>
        <w:t>Παρασκευή 31 Μαρτίου 2017</w:t>
      </w:r>
    </w:p>
    <w:p w14:paraId="79003A6A" w14:textId="77777777" w:rsidR="00CC0C4B" w:rsidRDefault="00CC0C4B">
      <w:pPr>
        <w:spacing w:line="600" w:lineRule="auto"/>
        <w:ind w:firstLine="720"/>
        <w:jc w:val="both"/>
        <w:rPr>
          <w:rFonts w:eastAsia="Times New Roman" w:cs="Times New Roman"/>
          <w:szCs w:val="24"/>
        </w:rPr>
      </w:pPr>
    </w:p>
    <w:p w14:paraId="79003A6B"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Αθήνα, σήμερα στις 31 Μαρτίου 2017, ημέρα Παρασκευή και ώρα 10.</w:t>
      </w:r>
      <w:r>
        <w:rPr>
          <w:rFonts w:eastAsia="Times New Roman" w:cs="Times New Roman"/>
          <w:szCs w:val="24"/>
        </w:rPr>
        <w:t>05΄</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συνήλθε στην Αίθουσα των συνεδριάσεων του Βουλευτηρίου η Βουλή σε Ολομέλεια για να συνεδριάσει υπό την προεδρία του </w:t>
      </w:r>
      <w:r>
        <w:rPr>
          <w:rFonts w:eastAsia="Times New Roman" w:cs="Times New Roman"/>
          <w:szCs w:val="24"/>
        </w:rPr>
        <w:t xml:space="preserve">Ζ΄ </w:t>
      </w:r>
      <w:r>
        <w:rPr>
          <w:rFonts w:eastAsia="Times New Roman" w:cs="Times New Roman"/>
          <w:szCs w:val="24"/>
        </w:rPr>
        <w:t xml:space="preserve">Αντιπροέδρου αυτής κ. </w:t>
      </w:r>
      <w:r w:rsidRPr="00C83F7E">
        <w:rPr>
          <w:rFonts w:eastAsia="Times New Roman" w:cs="Times New Roman"/>
          <w:b/>
          <w:szCs w:val="24"/>
        </w:rPr>
        <w:t>ΣΠΥΡΙΔΩΝΟΣ ΛΥΚΟΥΔΗ</w:t>
      </w:r>
      <w:r>
        <w:rPr>
          <w:rFonts w:eastAsia="Times New Roman" w:cs="Times New Roman"/>
          <w:szCs w:val="24"/>
        </w:rPr>
        <w:t>.</w:t>
      </w:r>
    </w:p>
    <w:p w14:paraId="79003A6C" w14:textId="77777777" w:rsidR="00CC0C4B" w:rsidRDefault="00B05431">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Κυρίες και κύριοι συνάδελφοι, αρχίζει η συνεδρίαση.</w:t>
      </w:r>
    </w:p>
    <w:p w14:paraId="79003A6D"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(ΕΠΙΚΥΡΩΣΗ </w:t>
      </w:r>
      <w:r>
        <w:rPr>
          <w:rFonts w:eastAsia="Times New Roman" w:cs="Times New Roman"/>
          <w:szCs w:val="24"/>
        </w:rPr>
        <w:t>ΠΡΑΚΤΙΚΩΝ: Σύμφωνα με την από 30</w:t>
      </w:r>
      <w:r>
        <w:rPr>
          <w:rFonts w:eastAsia="Times New Roman" w:cs="Times New Roman"/>
          <w:szCs w:val="24"/>
        </w:rPr>
        <w:t>-</w:t>
      </w:r>
      <w:r>
        <w:rPr>
          <w:rFonts w:eastAsia="Times New Roman" w:cs="Times New Roman"/>
          <w:szCs w:val="24"/>
        </w:rPr>
        <w:t>3</w:t>
      </w:r>
      <w:r>
        <w:rPr>
          <w:rFonts w:eastAsia="Times New Roman" w:cs="Times New Roman"/>
          <w:szCs w:val="24"/>
        </w:rPr>
        <w:t>-</w:t>
      </w:r>
      <w:r>
        <w:rPr>
          <w:rFonts w:eastAsia="Times New Roman" w:cs="Times New Roman"/>
          <w:szCs w:val="24"/>
        </w:rPr>
        <w:t xml:space="preserve">2017 εξουσιοδότηση του Σώματος, επικυρώθηκαν με ευθύνη του Προεδρείου τα Πρακτικά της </w:t>
      </w:r>
      <w:r>
        <w:rPr>
          <w:rFonts w:eastAsia="Times New Roman" w:cs="Times New Roman"/>
          <w:szCs w:val="24"/>
        </w:rPr>
        <w:t xml:space="preserve">Ρ΄ </w:t>
      </w:r>
      <w:r>
        <w:rPr>
          <w:rFonts w:eastAsia="Times New Roman" w:cs="Times New Roman"/>
          <w:szCs w:val="24"/>
        </w:rPr>
        <w:t xml:space="preserve">συνεδριάσεώς του, της Πέμπτης </w:t>
      </w:r>
      <w:r>
        <w:rPr>
          <w:rFonts w:eastAsia="Times New Roman" w:cs="Times New Roman"/>
          <w:szCs w:val="24"/>
        </w:rPr>
        <w:lastRenderedPageBreak/>
        <w:t>30 Μαρτίου 2017, σε ό,τι αφορά την ψήφιση στο σύνολο του σχεδίου νόμου: «Κύρωση της Συμφωνίας-Πλαισίου</w:t>
      </w:r>
      <w:r>
        <w:rPr>
          <w:rFonts w:eastAsia="Times New Roman" w:cs="Times New Roman"/>
          <w:szCs w:val="24"/>
        </w:rPr>
        <w:t xml:space="preserve"> για εταιρική σχέση και συνεργασία μεταξύ της Ευρωπαϊκής Ένωσης και των κρατών-μελών </w:t>
      </w:r>
      <w:r>
        <w:rPr>
          <w:rFonts w:eastAsia="Times New Roman" w:cs="Times New Roman"/>
          <w:szCs w:val="24"/>
        </w:rPr>
        <w:t>της,</w:t>
      </w:r>
      <w:r>
        <w:rPr>
          <w:rFonts w:eastAsia="Times New Roman" w:cs="Times New Roman"/>
          <w:szCs w:val="24"/>
        </w:rPr>
        <w:t xml:space="preserve"> αφενός, και της Μογγολίας αφετέρου και άλλες διατάξεις»).</w:t>
      </w:r>
    </w:p>
    <w:p w14:paraId="79003A6E"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Παρακαλείται ο κύριος Γραμματέας να ανακοινώσει τις αναφορές προς το Σώμα.</w:t>
      </w:r>
    </w:p>
    <w:p w14:paraId="79003A6F"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(Ανακοινώνονται προς το Σώμα από </w:t>
      </w:r>
      <w:r>
        <w:rPr>
          <w:rFonts w:eastAsia="Times New Roman" w:cs="Times New Roman"/>
          <w:szCs w:val="24"/>
        </w:rPr>
        <w:t xml:space="preserve">τον Γραμματέα της Βουλής κ. Μάριο </w:t>
      </w:r>
      <w:proofErr w:type="spellStart"/>
      <w:r>
        <w:rPr>
          <w:rFonts w:eastAsia="Times New Roman" w:cs="Times New Roman"/>
          <w:szCs w:val="24"/>
        </w:rPr>
        <w:t>Κάτση</w:t>
      </w:r>
      <w:proofErr w:type="spellEnd"/>
      <w:r>
        <w:rPr>
          <w:rFonts w:eastAsia="Times New Roman" w:cs="Times New Roman"/>
          <w:szCs w:val="24"/>
        </w:rPr>
        <w:t>, Βουλευτή Θεσπρωτίας, τα ακόλουθα:</w:t>
      </w:r>
    </w:p>
    <w:p w14:paraId="79003A70"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Α. ΚΑΤΑΤΕΣΗ ΑΝΑΦΟΡΩΝ</w:t>
      </w:r>
    </w:p>
    <w:p w14:paraId="79003A71" w14:textId="77777777" w:rsidR="00CC0C4B" w:rsidRDefault="00B05431">
      <w:pPr>
        <w:spacing w:line="600" w:lineRule="auto"/>
        <w:ind w:firstLine="720"/>
        <w:jc w:val="center"/>
        <w:rPr>
          <w:rFonts w:eastAsia="Times New Roman" w:cs="Times New Roman"/>
          <w:szCs w:val="24"/>
        </w:rPr>
      </w:pPr>
      <w:r>
        <w:rPr>
          <w:rFonts w:eastAsia="Times New Roman" w:cs="Times New Roman"/>
          <w:szCs w:val="24"/>
        </w:rPr>
        <w:t>(Να καταχωριστούν οι σελ. 2</w:t>
      </w:r>
      <w:r>
        <w:rPr>
          <w:rFonts w:eastAsia="Times New Roman" w:cs="Times New Roman"/>
          <w:szCs w:val="24"/>
        </w:rPr>
        <w:t>α</w:t>
      </w:r>
      <w:r>
        <w:rPr>
          <w:rFonts w:eastAsia="Times New Roman" w:cs="Times New Roman"/>
          <w:szCs w:val="24"/>
        </w:rPr>
        <w:t>)</w:t>
      </w:r>
    </w:p>
    <w:p w14:paraId="79003A72"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Β. ΑΠΑΝΤΗΣΕΙΣ ΥΠΟΥΡΓΩΝ ΣΕ ΕΡΩΤΗΣΕΙΣ ΒΟΥΛΕΥΤΩΝ</w:t>
      </w:r>
    </w:p>
    <w:p w14:paraId="79003A73" w14:textId="77777777" w:rsidR="00CC0C4B" w:rsidRDefault="00B05431">
      <w:pPr>
        <w:spacing w:line="600" w:lineRule="auto"/>
        <w:ind w:firstLine="720"/>
        <w:jc w:val="center"/>
        <w:rPr>
          <w:rFonts w:eastAsia="Times New Roman" w:cs="Times New Roman"/>
          <w:szCs w:val="24"/>
        </w:rPr>
      </w:pPr>
      <w:r>
        <w:rPr>
          <w:rFonts w:eastAsia="Times New Roman" w:cs="Times New Roman"/>
          <w:szCs w:val="24"/>
        </w:rPr>
        <w:t>(Να καταχωριστούν οι σελ. 2β)</w:t>
      </w:r>
    </w:p>
    <w:p w14:paraId="79003A74" w14:textId="77777777" w:rsidR="00CC0C4B" w:rsidRDefault="00B05431">
      <w:pPr>
        <w:spacing w:line="600" w:lineRule="auto"/>
        <w:ind w:firstLine="720"/>
        <w:jc w:val="center"/>
        <w:rPr>
          <w:rFonts w:eastAsia="Times New Roman" w:cs="Times New Roman"/>
          <w:szCs w:val="24"/>
        </w:rPr>
      </w:pPr>
      <w:r w:rsidRPr="00CA5B81">
        <w:rPr>
          <w:rFonts w:eastAsia="Times New Roman" w:cs="Times New Roman"/>
          <w:color w:val="FF0000"/>
          <w:szCs w:val="24"/>
        </w:rPr>
        <w:t>(Αλλαγή σελίδας)</w:t>
      </w:r>
    </w:p>
    <w:p w14:paraId="79003A75" w14:textId="77777777" w:rsidR="00CC0C4B" w:rsidRDefault="00B05431">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cs="Times New Roman"/>
          <w:szCs w:val="24"/>
        </w:rPr>
        <w:t>Κυρίε</w:t>
      </w:r>
      <w:r>
        <w:rPr>
          <w:rFonts w:eastAsia="Times New Roman" w:cs="Times New Roman"/>
          <w:szCs w:val="24"/>
        </w:rPr>
        <w:t xml:space="preserve">ς και κύριοι συνάδελφοι, </w:t>
      </w:r>
      <w:r>
        <w:rPr>
          <w:rFonts w:eastAsia="Times New Roman" w:cs="Times New Roman"/>
          <w:szCs w:val="24"/>
        </w:rPr>
        <w:t>έ</w:t>
      </w:r>
      <w:r>
        <w:rPr>
          <w:rFonts w:eastAsia="Times New Roman" w:cs="Times New Roman"/>
          <w:szCs w:val="24"/>
        </w:rPr>
        <w:t>χω την τιμή να ανακοινώσω στο Σώμα το δελτίο επίκαιρων ερωτήσεων της Δευτέρας 3 Απριλίου 2017</w:t>
      </w:r>
      <w:r>
        <w:rPr>
          <w:rFonts w:eastAsia="Times New Roman" w:cs="Times New Roman"/>
          <w:szCs w:val="24"/>
        </w:rPr>
        <w:t>.</w:t>
      </w:r>
      <w:r>
        <w:rPr>
          <w:rFonts w:eastAsia="Times New Roman" w:cs="Times New Roman"/>
          <w:szCs w:val="24"/>
        </w:rPr>
        <w:t xml:space="preserve"> </w:t>
      </w:r>
    </w:p>
    <w:p w14:paraId="79003A76" w14:textId="77777777" w:rsidR="00CC0C4B" w:rsidRDefault="00B05431">
      <w:pPr>
        <w:spacing w:line="600" w:lineRule="auto"/>
        <w:ind w:firstLine="720"/>
        <w:jc w:val="both"/>
        <w:rPr>
          <w:rFonts w:eastAsia="Times New Roman"/>
          <w:szCs w:val="24"/>
        </w:rPr>
      </w:pPr>
      <w:r>
        <w:rPr>
          <w:rFonts w:eastAsia="Times New Roman"/>
          <w:szCs w:val="24"/>
        </w:rPr>
        <w:lastRenderedPageBreak/>
        <w:t xml:space="preserve">Α. </w:t>
      </w:r>
      <w:r>
        <w:rPr>
          <w:rFonts w:eastAsia="Times New Roman"/>
          <w:szCs w:val="24"/>
        </w:rPr>
        <w:t>ΕΠΙΚΑΙΡΕΣ ΕΡΩΤΗΣΕΙΣ</w:t>
      </w:r>
      <w:r>
        <w:rPr>
          <w:rFonts w:eastAsia="Times New Roman"/>
          <w:szCs w:val="24"/>
        </w:rPr>
        <w:t xml:space="preserve"> Πρώτου Κύκλου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79003A77" w14:textId="77777777" w:rsidR="00CC0C4B" w:rsidRDefault="00B05431">
      <w:pPr>
        <w:spacing w:line="600" w:lineRule="auto"/>
        <w:ind w:firstLine="720"/>
        <w:jc w:val="both"/>
        <w:rPr>
          <w:rFonts w:eastAsia="Times New Roman"/>
          <w:szCs w:val="24"/>
        </w:rPr>
      </w:pPr>
      <w:r>
        <w:rPr>
          <w:rFonts w:eastAsia="Times New Roman"/>
          <w:szCs w:val="24"/>
        </w:rPr>
        <w:t xml:space="preserve">1. Η με αριθμό 655/27-3-2017 επίκαιρη ερώτηση της Βουλευτού Β΄ Αθηνών της Νέας Δημοκρατίας </w:t>
      </w:r>
      <w:r>
        <w:rPr>
          <w:rFonts w:eastAsia="Times New Roman"/>
          <w:szCs w:val="24"/>
        </w:rPr>
        <w:t xml:space="preserve">κ. </w:t>
      </w:r>
      <w:r>
        <w:rPr>
          <w:rFonts w:eastAsia="Times New Roman"/>
          <w:szCs w:val="24"/>
        </w:rPr>
        <w:t xml:space="preserve">Αικατερίνης Παπακώστα – Σιδηροπούλου προς τον Υπουργό Υποδομών και Μεταφορών, σχετικά με την ασφάλεια στην </w:t>
      </w:r>
      <w:r>
        <w:rPr>
          <w:rFonts w:eastAsia="Times New Roman"/>
          <w:szCs w:val="24"/>
        </w:rPr>
        <w:t>αποστολή δεμάτων</w:t>
      </w:r>
      <w:r>
        <w:rPr>
          <w:rFonts w:eastAsia="Times New Roman"/>
          <w:szCs w:val="24"/>
        </w:rPr>
        <w:t>.</w:t>
      </w:r>
    </w:p>
    <w:p w14:paraId="79003A78" w14:textId="77777777" w:rsidR="00CC0C4B" w:rsidRDefault="00B05431">
      <w:pPr>
        <w:spacing w:line="600" w:lineRule="auto"/>
        <w:ind w:firstLine="720"/>
        <w:jc w:val="both"/>
        <w:rPr>
          <w:rFonts w:eastAsia="Times New Roman"/>
          <w:szCs w:val="24"/>
        </w:rPr>
      </w:pPr>
      <w:r>
        <w:rPr>
          <w:rFonts w:eastAsia="Times New Roman"/>
          <w:szCs w:val="24"/>
        </w:rPr>
        <w:t>2. Η με αριθμό 643/21-3-2017 επίκαιρη</w:t>
      </w:r>
      <w:r>
        <w:rPr>
          <w:rFonts w:eastAsia="Times New Roman"/>
          <w:szCs w:val="24"/>
        </w:rPr>
        <w:t xml:space="preserve"> ερώτηση του Βουλευτή Αιτωλοακαρνανίας της Δημοκρατικής Συμπαράταξης ΠΑΣΟΚ</w:t>
      </w:r>
      <w:r>
        <w:rPr>
          <w:rFonts w:eastAsia="Times New Roman"/>
          <w:szCs w:val="24"/>
        </w:rPr>
        <w:t xml:space="preserve"> </w:t>
      </w:r>
      <w:r>
        <w:rPr>
          <w:rFonts w:eastAsia="Times New Roman"/>
          <w:szCs w:val="24"/>
        </w:rPr>
        <w:t>– ΔΗΜΑΡ κ. Δημητρίου Κωνσταντόπουλου</w:t>
      </w:r>
      <w:r>
        <w:rPr>
          <w:rFonts w:eastAsia="Times New Roman"/>
          <w:szCs w:val="24"/>
        </w:rPr>
        <w:t xml:space="preserve"> </w:t>
      </w:r>
      <w:r>
        <w:rPr>
          <w:rFonts w:eastAsia="Times New Roman"/>
          <w:szCs w:val="24"/>
        </w:rPr>
        <w:t>προς τον Υπουργό Παιδείας, Έρευνας και Θρησκευμάτων, σχετικά με την στήριξη και την αναβάθμιση του ΤΕΙ Μεσολογγίου.</w:t>
      </w:r>
    </w:p>
    <w:p w14:paraId="79003A79" w14:textId="77777777" w:rsidR="00CC0C4B" w:rsidRDefault="00B05431">
      <w:pPr>
        <w:spacing w:line="600" w:lineRule="auto"/>
        <w:ind w:firstLine="720"/>
        <w:jc w:val="both"/>
        <w:rPr>
          <w:rFonts w:eastAsia="Times New Roman"/>
          <w:szCs w:val="24"/>
        </w:rPr>
      </w:pPr>
      <w:r>
        <w:rPr>
          <w:rFonts w:eastAsia="Times New Roman"/>
          <w:szCs w:val="24"/>
        </w:rPr>
        <w:t>3. Η με αριθμό 659/27-3-2017</w:t>
      </w:r>
      <w:r>
        <w:rPr>
          <w:rFonts w:eastAsia="Times New Roman"/>
          <w:szCs w:val="24"/>
        </w:rPr>
        <w:t xml:space="preserve"> επίκαιρη ερώτηση του Βουλευτή Β΄ Αθηνών του Λαϊκού Συνδέσμου - Χρυσή Αυγή κ. Ηλία </w:t>
      </w:r>
      <w:proofErr w:type="spellStart"/>
      <w:r>
        <w:rPr>
          <w:rFonts w:eastAsia="Times New Roman"/>
          <w:szCs w:val="24"/>
        </w:rPr>
        <w:t>Παναγιώταρου</w:t>
      </w:r>
      <w:proofErr w:type="spellEnd"/>
      <w:r>
        <w:rPr>
          <w:rFonts w:eastAsia="Times New Roman"/>
          <w:szCs w:val="24"/>
        </w:rPr>
        <w:t xml:space="preserve"> προς τον Υπουργό Εσωτερικών, σχετικά με την «ανθελληνική δράση τούρκων πρακτόρων και εκπροσώπων τους στη Θράκη».</w:t>
      </w:r>
    </w:p>
    <w:p w14:paraId="79003A7A" w14:textId="77777777" w:rsidR="00CC0C4B" w:rsidRDefault="00B05431">
      <w:pPr>
        <w:spacing w:line="600" w:lineRule="auto"/>
        <w:ind w:firstLine="720"/>
        <w:jc w:val="both"/>
        <w:rPr>
          <w:rFonts w:eastAsia="Times New Roman"/>
          <w:szCs w:val="24"/>
        </w:rPr>
      </w:pPr>
      <w:r>
        <w:rPr>
          <w:rFonts w:eastAsia="Times New Roman"/>
          <w:szCs w:val="24"/>
        </w:rPr>
        <w:t>4. Η με αριθμό 669/28-3-2017 επίκαιρη ερώτηση τ</w:t>
      </w:r>
      <w:r>
        <w:rPr>
          <w:rFonts w:eastAsia="Times New Roman"/>
          <w:szCs w:val="24"/>
        </w:rPr>
        <w:t xml:space="preserve">ου Βουλευτή Αιτωλοακαρνανίας του Κομμουνιστικού Κόμματος </w:t>
      </w:r>
      <w:r>
        <w:rPr>
          <w:rFonts w:eastAsia="Times New Roman"/>
          <w:szCs w:val="24"/>
        </w:rPr>
        <w:t>Ελλά</w:t>
      </w:r>
      <w:r>
        <w:rPr>
          <w:rFonts w:eastAsia="Times New Roman"/>
          <w:szCs w:val="24"/>
        </w:rPr>
        <w:lastRenderedPageBreak/>
        <w:t xml:space="preserve">δας </w:t>
      </w:r>
      <w:r>
        <w:rPr>
          <w:rFonts w:eastAsia="Times New Roman"/>
          <w:szCs w:val="24"/>
        </w:rPr>
        <w:t>κ. Νικολάου Μωραΐτη προς τον Υπουργό Υποδομών και Μεταφορών, σχετικά με την επικινδυνότητα του εθνικού δικτύου Αμφιλοχίας –Λευκάδας – Πρέβεζας – Ηγουμενίτσας.</w:t>
      </w:r>
    </w:p>
    <w:p w14:paraId="79003A7B" w14:textId="77777777" w:rsidR="00CC0C4B" w:rsidRDefault="00B05431">
      <w:pPr>
        <w:spacing w:line="600" w:lineRule="auto"/>
        <w:ind w:firstLine="720"/>
        <w:jc w:val="both"/>
        <w:rPr>
          <w:rFonts w:eastAsia="Times New Roman"/>
          <w:szCs w:val="24"/>
        </w:rPr>
      </w:pPr>
      <w:r>
        <w:rPr>
          <w:rFonts w:eastAsia="Times New Roman"/>
          <w:szCs w:val="24"/>
        </w:rPr>
        <w:t xml:space="preserve">Β. </w:t>
      </w:r>
      <w:r>
        <w:rPr>
          <w:rFonts w:eastAsia="Times New Roman"/>
          <w:szCs w:val="24"/>
        </w:rPr>
        <w:t>ΕΠΙΚΑΙΡΕΣ ΕΡΩΤΗΣΕΙΣ</w:t>
      </w:r>
      <w:r>
        <w:rPr>
          <w:rFonts w:eastAsia="Times New Roman"/>
          <w:szCs w:val="24"/>
        </w:rPr>
        <w:t xml:space="preserve"> Δεύτερου </w:t>
      </w:r>
      <w:r>
        <w:rPr>
          <w:rFonts w:eastAsia="Times New Roman"/>
          <w:szCs w:val="24"/>
        </w:rPr>
        <w:t>Κύκλου (Άρθρο 130 παρ</w:t>
      </w:r>
      <w:r>
        <w:rPr>
          <w:rFonts w:eastAsia="Times New Roman"/>
          <w:szCs w:val="24"/>
        </w:rPr>
        <w:t>άγραφοι</w:t>
      </w:r>
      <w:r>
        <w:rPr>
          <w:rFonts w:eastAsia="Times New Roman"/>
          <w:szCs w:val="24"/>
        </w:rPr>
        <w:t xml:space="preserve"> 2 και 3 </w:t>
      </w:r>
      <w:r>
        <w:rPr>
          <w:rFonts w:eastAsia="Times New Roman"/>
          <w:szCs w:val="24"/>
        </w:rPr>
        <w:t xml:space="preserve">του </w:t>
      </w:r>
      <w:r>
        <w:rPr>
          <w:rFonts w:eastAsia="Times New Roman"/>
          <w:szCs w:val="24"/>
        </w:rPr>
        <w:t>Καν</w:t>
      </w:r>
      <w:r>
        <w:rPr>
          <w:rFonts w:eastAsia="Times New Roman"/>
          <w:szCs w:val="24"/>
        </w:rPr>
        <w:t>ονισμού της</w:t>
      </w:r>
      <w:r>
        <w:rPr>
          <w:rFonts w:eastAsia="Times New Roman"/>
          <w:szCs w:val="24"/>
        </w:rPr>
        <w:t xml:space="preserve"> Βουλής)</w:t>
      </w:r>
    </w:p>
    <w:p w14:paraId="79003A7C" w14:textId="77777777" w:rsidR="00CC0C4B" w:rsidRDefault="00B05431">
      <w:pPr>
        <w:spacing w:line="600" w:lineRule="auto"/>
        <w:ind w:firstLine="720"/>
        <w:jc w:val="both"/>
        <w:rPr>
          <w:rFonts w:eastAsia="Times New Roman"/>
          <w:szCs w:val="24"/>
        </w:rPr>
      </w:pPr>
      <w:r>
        <w:rPr>
          <w:rFonts w:eastAsia="Times New Roman"/>
          <w:szCs w:val="24"/>
        </w:rPr>
        <w:t xml:space="preserve">1. Η με αριθμό 656/27-3-2017 επίκαιρη ερώτηση του Βουλευτή Αχαΐας της Νέας Δημοκρατίας κ. </w:t>
      </w:r>
      <w:proofErr w:type="spellStart"/>
      <w:r>
        <w:rPr>
          <w:rFonts w:eastAsia="Times New Roman"/>
          <w:szCs w:val="24"/>
        </w:rPr>
        <w:t>Ιάσονα</w:t>
      </w:r>
      <w:proofErr w:type="spellEnd"/>
      <w:r>
        <w:rPr>
          <w:rFonts w:eastAsia="Times New Roman"/>
          <w:szCs w:val="24"/>
        </w:rPr>
        <w:t xml:space="preserve"> Φωτήλα προς την Υπουργό Διοικητικής Ανασυγκρότησης, σχετικά με τις προσλήψεις στον κλάδο φύλαξη</w:t>
      </w:r>
      <w:r>
        <w:rPr>
          <w:rFonts w:eastAsia="Times New Roman"/>
          <w:szCs w:val="24"/>
        </w:rPr>
        <w:t>ς αρχαιολογικών χώρων και μουσείων.</w:t>
      </w:r>
    </w:p>
    <w:p w14:paraId="79003A7D" w14:textId="77777777" w:rsidR="00CC0C4B" w:rsidRDefault="00B05431">
      <w:pPr>
        <w:spacing w:line="600" w:lineRule="auto"/>
        <w:ind w:firstLine="720"/>
        <w:jc w:val="both"/>
        <w:rPr>
          <w:rFonts w:eastAsia="Times New Roman"/>
          <w:szCs w:val="24"/>
        </w:rPr>
      </w:pPr>
      <w:r>
        <w:rPr>
          <w:rFonts w:eastAsia="Times New Roman"/>
          <w:szCs w:val="24"/>
        </w:rPr>
        <w:t xml:space="preserve">2. Η με αριθμό 668/28-3-2017 επίκαιρη ερώτηση του Βουλευτή Ηρακλείου του Κομμουνιστικού Κόμματος </w:t>
      </w:r>
      <w:r>
        <w:rPr>
          <w:rFonts w:eastAsia="Times New Roman"/>
          <w:szCs w:val="24"/>
        </w:rPr>
        <w:t xml:space="preserve">Ελλάδας </w:t>
      </w:r>
      <w:r>
        <w:rPr>
          <w:rFonts w:eastAsia="Times New Roman"/>
          <w:szCs w:val="24"/>
        </w:rPr>
        <w:t>κ. Εμμανουήλ Συντυχάκη προς τον Υπουργό Εσωτερικών, σχετικά με την καταβολή των δεδουλευμένων και την αποτροπή απολ</w:t>
      </w:r>
      <w:r>
        <w:rPr>
          <w:rFonts w:eastAsia="Times New Roman"/>
          <w:szCs w:val="24"/>
        </w:rPr>
        <w:t>ύσεων των συμβασιούχων στους Δήμους.</w:t>
      </w:r>
    </w:p>
    <w:p w14:paraId="79003A7E" w14:textId="77777777" w:rsidR="00CC0C4B" w:rsidRDefault="00B05431">
      <w:pPr>
        <w:spacing w:line="600" w:lineRule="auto"/>
        <w:ind w:firstLine="720"/>
        <w:jc w:val="both"/>
        <w:rPr>
          <w:rFonts w:eastAsia="Times New Roman"/>
          <w:szCs w:val="24"/>
        </w:rPr>
      </w:pPr>
      <w:r>
        <w:rPr>
          <w:rFonts w:eastAsia="Times New Roman"/>
          <w:szCs w:val="24"/>
        </w:rPr>
        <w:t xml:space="preserve">3. Η με αριθμό 579/10-3-2017 επίκαιρη ερώτηση του Βουλευτή Αιτωλοακαρνανίας της Νέας Δημοκρατίας κ. Κωνσταντίνου Καραγκούνη προς τον Υπουργό Δικαιοσύνης, Διαφάνειας και Ανθρωπίνων Δικαιωμάτων, σχετικά με την </w:t>
      </w:r>
      <w:r>
        <w:rPr>
          <w:rFonts w:eastAsia="Times New Roman"/>
          <w:szCs w:val="24"/>
        </w:rPr>
        <w:t>αποσυμφόρηση των φυλακών και την αύξηση της εγκληματικότητας.</w:t>
      </w:r>
    </w:p>
    <w:p w14:paraId="79003A7F" w14:textId="77777777" w:rsidR="00CC0C4B" w:rsidRDefault="00B05431">
      <w:pPr>
        <w:spacing w:line="600" w:lineRule="auto"/>
        <w:ind w:firstLine="720"/>
        <w:jc w:val="both"/>
        <w:rPr>
          <w:rFonts w:eastAsia="Times New Roman"/>
          <w:szCs w:val="24"/>
        </w:rPr>
      </w:pPr>
      <w:r>
        <w:rPr>
          <w:rFonts w:eastAsia="Times New Roman"/>
          <w:szCs w:val="24"/>
        </w:rPr>
        <w:lastRenderedPageBreak/>
        <w:t>4. Η με αριθμό 504/20-2-2017 επίκαιρη ερώτηση του Βουλευτή Επικρατείας του Λαϊκού Συνδέσμου – Χρυσή Αυγή κ. Χρήστου Παππά προς τον Υπουργό Παιδείας, Έρευνας και Θρησκευμάτων, σχετικά με «την εκπ</w:t>
      </w:r>
      <w:r>
        <w:rPr>
          <w:rFonts w:eastAsia="Times New Roman"/>
          <w:szCs w:val="24"/>
        </w:rPr>
        <w:t>λήρωση του Τάματος του Έθνους».</w:t>
      </w:r>
    </w:p>
    <w:p w14:paraId="79003A80" w14:textId="77777777" w:rsidR="00CC0C4B" w:rsidRDefault="00B05431">
      <w:pPr>
        <w:spacing w:line="600" w:lineRule="auto"/>
        <w:ind w:firstLine="720"/>
        <w:jc w:val="both"/>
        <w:rPr>
          <w:rFonts w:eastAsia="Times New Roman"/>
          <w:szCs w:val="24"/>
        </w:rPr>
      </w:pPr>
      <w:r>
        <w:rPr>
          <w:rFonts w:eastAsia="Times New Roman"/>
          <w:szCs w:val="24"/>
        </w:rPr>
        <w:t>5. Η με αριθμό 530/24-2-2017 επίκαιρη ερώτηση του Βουλευτή Ευβοίας του Λαϊκού Συνδέσμου – Χρυσή Αυγή κ. Νικολάου Μίχου προς τον Υπουργό Αγροτικής Ανάπτυξης και Τροφίμων, σχετικά με «την κατακράτηση μέρους των επιδοτήσεων του</w:t>
      </w:r>
      <w:r>
        <w:rPr>
          <w:rFonts w:eastAsia="Times New Roman"/>
          <w:szCs w:val="24"/>
        </w:rPr>
        <w:t xml:space="preserve"> ΟΠΕΚΕΠΕ λόγω αδυναμίας καταβολής εισφοράς στο ΓΟΕΒ».</w:t>
      </w:r>
    </w:p>
    <w:p w14:paraId="79003A81" w14:textId="77777777" w:rsidR="00CC0C4B" w:rsidRDefault="00B05431">
      <w:pPr>
        <w:spacing w:line="600" w:lineRule="auto"/>
        <w:ind w:firstLine="720"/>
        <w:jc w:val="both"/>
        <w:rPr>
          <w:rFonts w:eastAsia="Times New Roman"/>
          <w:szCs w:val="24"/>
        </w:rPr>
      </w:pPr>
      <w:r>
        <w:rPr>
          <w:rFonts w:eastAsia="Times New Roman"/>
          <w:szCs w:val="24"/>
        </w:rPr>
        <w:t>6. Η με αριθμό 552/3-3-2017 επίκαιρη ερώτηση του Ζ΄ Αντιπροέδρου της Βουλής και Βουλευτή Α΄ Αθηνών του Ποταμιού κ. Σπυρίδωνος Λυκούδη προς τον Υπουργό Υγείας, σχετικά με την έκρυθμη κατάσταση που βρίσκε</w:t>
      </w:r>
      <w:r>
        <w:rPr>
          <w:rFonts w:eastAsia="Times New Roman"/>
          <w:szCs w:val="24"/>
        </w:rPr>
        <w:t>ται ο χώρος της υγείας.</w:t>
      </w:r>
    </w:p>
    <w:p w14:paraId="79003A82" w14:textId="77777777" w:rsidR="00CC0C4B" w:rsidRDefault="00B05431">
      <w:pPr>
        <w:spacing w:line="600" w:lineRule="auto"/>
        <w:ind w:firstLine="720"/>
        <w:jc w:val="both"/>
        <w:rPr>
          <w:rFonts w:eastAsia="Times New Roman"/>
          <w:szCs w:val="24"/>
        </w:rPr>
      </w:pPr>
      <w:r>
        <w:rPr>
          <w:rFonts w:eastAsia="Times New Roman"/>
          <w:szCs w:val="24"/>
        </w:rPr>
        <w:t xml:space="preserve">7. Η με αριθμό 631/21-3-2017 επίκαιρη ερώτηση του Βουλευτή Ηρακλείου του Συνασπισμού Ριζοσπαστικής Αριστεράς κ. Νικολάου </w:t>
      </w:r>
      <w:proofErr w:type="spellStart"/>
      <w:r>
        <w:rPr>
          <w:rFonts w:eastAsia="Times New Roman"/>
          <w:szCs w:val="24"/>
        </w:rPr>
        <w:t>Ηγουμενίδη</w:t>
      </w:r>
      <w:proofErr w:type="spellEnd"/>
      <w:r>
        <w:rPr>
          <w:rFonts w:eastAsia="Times New Roman"/>
          <w:szCs w:val="24"/>
        </w:rPr>
        <w:t xml:space="preserve"> προς τον Υπουργό Οικονομίας και Ανάπτυξης, σχετικά με την αντικατάσταση – επέκταση του υπάρχοντος φθ</w:t>
      </w:r>
      <w:r>
        <w:rPr>
          <w:rFonts w:eastAsia="Times New Roman"/>
          <w:szCs w:val="24"/>
        </w:rPr>
        <w:t>αρμένου δικτύου ύδρευσης της πόλης του Ηρακλείου Κρήτης.</w:t>
      </w:r>
    </w:p>
    <w:p w14:paraId="79003A83" w14:textId="77777777" w:rsidR="00CC0C4B" w:rsidRDefault="00B05431">
      <w:pPr>
        <w:spacing w:line="600" w:lineRule="auto"/>
        <w:ind w:firstLine="720"/>
        <w:jc w:val="both"/>
        <w:rPr>
          <w:rFonts w:eastAsia="Times New Roman"/>
          <w:szCs w:val="24"/>
        </w:rPr>
      </w:pPr>
      <w:r>
        <w:rPr>
          <w:rFonts w:eastAsia="Times New Roman"/>
          <w:szCs w:val="24"/>
        </w:rPr>
        <w:lastRenderedPageBreak/>
        <w:t xml:space="preserve">8. Η με αριθμό 641/21-3-2017 επίκαιρη ερώτηση του Βουλευτή Β΄ Αθηνών του Κομμουνιστικού Κόμματος </w:t>
      </w:r>
      <w:r>
        <w:rPr>
          <w:rFonts w:eastAsia="Times New Roman"/>
          <w:szCs w:val="24"/>
        </w:rPr>
        <w:t xml:space="preserve">Ελλάδας </w:t>
      </w:r>
      <w:r>
        <w:rPr>
          <w:rFonts w:eastAsia="Times New Roman"/>
          <w:szCs w:val="24"/>
        </w:rPr>
        <w:t xml:space="preserve">κ. Χρήστου </w:t>
      </w:r>
      <w:proofErr w:type="spellStart"/>
      <w:r>
        <w:rPr>
          <w:rFonts w:eastAsia="Times New Roman"/>
          <w:szCs w:val="24"/>
        </w:rPr>
        <w:t>Κατσώτη</w:t>
      </w:r>
      <w:proofErr w:type="spellEnd"/>
      <w:r>
        <w:rPr>
          <w:rFonts w:eastAsia="Times New Roman"/>
          <w:szCs w:val="24"/>
        </w:rPr>
        <w:t xml:space="preserve"> προς τον Υπουργό Οικονομικών, σχετικά με την πώληση της «Εθνικής Ασφαλιστικ</w:t>
      </w:r>
      <w:r>
        <w:rPr>
          <w:rFonts w:eastAsia="Times New Roman"/>
          <w:szCs w:val="24"/>
        </w:rPr>
        <w:t>ής».</w:t>
      </w:r>
    </w:p>
    <w:p w14:paraId="79003A84" w14:textId="77777777" w:rsidR="00CC0C4B" w:rsidRDefault="00B05431">
      <w:pPr>
        <w:spacing w:line="600" w:lineRule="auto"/>
        <w:ind w:firstLine="720"/>
        <w:jc w:val="both"/>
        <w:rPr>
          <w:rFonts w:eastAsia="Times New Roman"/>
          <w:szCs w:val="24"/>
        </w:rPr>
      </w:pPr>
      <w:r>
        <w:rPr>
          <w:rFonts w:eastAsia="Times New Roman"/>
          <w:szCs w:val="24"/>
        </w:rPr>
        <w:t xml:space="preserve">9. Η με αριθμό 623/20-3-2017 επίκαιρη ερώτηση του Βουλευτή Έβρου της Νέας Δημοκρατίας κ. Αναστασίου </w:t>
      </w:r>
      <w:proofErr w:type="spellStart"/>
      <w:r>
        <w:rPr>
          <w:rFonts w:eastAsia="Times New Roman"/>
          <w:szCs w:val="24"/>
        </w:rPr>
        <w:t>Δημοσχάκη</w:t>
      </w:r>
      <w:proofErr w:type="spellEnd"/>
      <w:r>
        <w:rPr>
          <w:rFonts w:eastAsia="Times New Roman"/>
          <w:szCs w:val="24"/>
        </w:rPr>
        <w:t xml:space="preserve"> προς τον Υπουργό Υγείας, σχετικά με τις «τραγικές ελλείψεις στο Νοσοκομείο Διδυμοτείχου που οδηγείται σε συρρίκνωση, απαξίωση και υποβάθμιση»</w:t>
      </w:r>
      <w:r>
        <w:rPr>
          <w:rFonts w:eastAsia="Times New Roman"/>
          <w:szCs w:val="24"/>
        </w:rPr>
        <w:t>.</w:t>
      </w:r>
    </w:p>
    <w:p w14:paraId="79003A85" w14:textId="77777777" w:rsidR="00CC0C4B" w:rsidRDefault="00B05431">
      <w:pPr>
        <w:spacing w:line="600" w:lineRule="auto"/>
        <w:ind w:firstLine="720"/>
        <w:jc w:val="both"/>
        <w:rPr>
          <w:rFonts w:eastAsia="Times New Roman"/>
          <w:szCs w:val="24"/>
        </w:rPr>
      </w:pPr>
      <w:r>
        <w:rPr>
          <w:rFonts w:eastAsia="Times New Roman"/>
          <w:szCs w:val="24"/>
        </w:rPr>
        <w:t xml:space="preserve">10. Η με αριθμό 642/21-3-2017 επίκαιρη ερώτηση του Βουλευτή Ηρακλείου του Κομμουνιστικού Κόμματος </w:t>
      </w:r>
      <w:r>
        <w:rPr>
          <w:rFonts w:eastAsia="Times New Roman"/>
          <w:szCs w:val="24"/>
        </w:rPr>
        <w:t xml:space="preserve">Ελλάδας </w:t>
      </w:r>
      <w:r>
        <w:rPr>
          <w:rFonts w:eastAsia="Times New Roman"/>
          <w:szCs w:val="24"/>
        </w:rPr>
        <w:t>κ. Εμμανουήλ Συντυχάκη προς τον Υπουργό Υγείας, σχετικά με τα προβλήματα της ψυχιατρικής Κλινικής του Γενικού Νοσοκομείου Χανίων «Ο ΑΓΙΟΣ ΓΕΩΡΓΙΟΣ».</w:t>
      </w:r>
    </w:p>
    <w:p w14:paraId="79003A86" w14:textId="77777777" w:rsidR="00CC0C4B" w:rsidRDefault="00B05431">
      <w:pPr>
        <w:spacing w:line="600" w:lineRule="auto"/>
        <w:ind w:firstLine="720"/>
        <w:jc w:val="both"/>
        <w:rPr>
          <w:rFonts w:eastAsia="Times New Roman"/>
          <w:szCs w:val="24"/>
        </w:rPr>
      </w:pPr>
      <w:r>
        <w:rPr>
          <w:rFonts w:eastAsia="Times New Roman"/>
          <w:szCs w:val="24"/>
        </w:rPr>
        <w:t xml:space="preserve">11. Η με αριθμό 602/14-3-2017 επίκαιρη ερώτηση του Βουλευτή Α΄ Θεσσαλονίκης του Κομμουνιστικού Κόμματος </w:t>
      </w:r>
      <w:r>
        <w:rPr>
          <w:rFonts w:eastAsia="Times New Roman"/>
          <w:szCs w:val="24"/>
        </w:rPr>
        <w:t xml:space="preserve">Ελλάδας </w:t>
      </w:r>
      <w:r>
        <w:rPr>
          <w:rFonts w:eastAsia="Times New Roman"/>
          <w:szCs w:val="24"/>
        </w:rPr>
        <w:t>κ. Ιωάννη Δελή προς τον Υπουργό Παιδείας, Έρευνας και Θρησκευμάτων, σχετικά με τις άδειες των αναπληρωτών εκπαιδευτικών.</w:t>
      </w:r>
    </w:p>
    <w:p w14:paraId="79003A87" w14:textId="77777777" w:rsidR="00CC0C4B" w:rsidRDefault="00B05431">
      <w:pPr>
        <w:spacing w:line="600" w:lineRule="auto"/>
        <w:ind w:firstLine="720"/>
        <w:jc w:val="both"/>
        <w:rPr>
          <w:rFonts w:eastAsia="Times New Roman"/>
          <w:szCs w:val="24"/>
        </w:rPr>
      </w:pPr>
      <w:r>
        <w:rPr>
          <w:rFonts w:eastAsia="Times New Roman"/>
          <w:szCs w:val="24"/>
        </w:rPr>
        <w:lastRenderedPageBreak/>
        <w:t>12. Η με αριθμό 572/7-</w:t>
      </w:r>
      <w:r>
        <w:rPr>
          <w:rFonts w:eastAsia="Times New Roman"/>
          <w:szCs w:val="24"/>
        </w:rPr>
        <w:t xml:space="preserve">3-2017 επίκαιρη ερώτηση του Βουλευτή Ηρακλείου της Δημοκρατικής Συμπαράταξης ΠΑΣΟΚ – ΔΗΜΑΡ κ. Βασιλείου </w:t>
      </w:r>
      <w:proofErr w:type="spellStart"/>
      <w:r>
        <w:rPr>
          <w:rFonts w:eastAsia="Times New Roman"/>
          <w:szCs w:val="24"/>
        </w:rPr>
        <w:t>Κεγκέρογλου</w:t>
      </w:r>
      <w:proofErr w:type="spellEnd"/>
      <w:r>
        <w:rPr>
          <w:rFonts w:eastAsia="Times New Roman"/>
          <w:szCs w:val="24"/>
        </w:rPr>
        <w:t xml:space="preserve"> προς τον Υπουργό Παιδείας, Έρευνας και Θρησκευμάτων, σχετικά με την «έκδοση προεδρικών διαταγμάτων για την αναγνώριση των επαγγελματικών δικ</w:t>
      </w:r>
      <w:r>
        <w:rPr>
          <w:rFonts w:eastAsia="Times New Roman"/>
          <w:szCs w:val="24"/>
        </w:rPr>
        <w:t>αιωμάτων των πτυχιούχων ΤΕΙ».</w:t>
      </w:r>
    </w:p>
    <w:p w14:paraId="79003A88" w14:textId="77777777" w:rsidR="00CC0C4B" w:rsidRDefault="00B05431">
      <w:pPr>
        <w:spacing w:line="600" w:lineRule="auto"/>
        <w:ind w:firstLine="720"/>
        <w:jc w:val="both"/>
        <w:rPr>
          <w:rFonts w:eastAsia="Times New Roman"/>
          <w:szCs w:val="24"/>
        </w:rPr>
      </w:pPr>
      <w:r>
        <w:rPr>
          <w:rFonts w:eastAsia="Times New Roman"/>
          <w:szCs w:val="24"/>
        </w:rPr>
        <w:t xml:space="preserve">13. Η με αριθμό 596/13-3-2017 επίκαιρη ερώτηση της Βουλευτού Β΄ Αθηνών του Λαϊκού Συνδέσμου – Χρυσή Αυγή </w:t>
      </w:r>
      <w:r>
        <w:rPr>
          <w:rFonts w:eastAsia="Times New Roman"/>
          <w:szCs w:val="24"/>
        </w:rPr>
        <w:t xml:space="preserve">κ. </w:t>
      </w:r>
      <w:r>
        <w:rPr>
          <w:rFonts w:eastAsia="Times New Roman"/>
          <w:szCs w:val="24"/>
        </w:rPr>
        <w:t xml:space="preserve">Ελένης </w:t>
      </w:r>
      <w:proofErr w:type="spellStart"/>
      <w:r>
        <w:rPr>
          <w:rFonts w:eastAsia="Times New Roman"/>
          <w:szCs w:val="24"/>
        </w:rPr>
        <w:t>Ζαρούλια</w:t>
      </w:r>
      <w:proofErr w:type="spellEnd"/>
      <w:r>
        <w:rPr>
          <w:rFonts w:eastAsia="Times New Roman"/>
          <w:szCs w:val="24"/>
        </w:rPr>
        <w:t xml:space="preserve"> προς τον Υπουργό Εξωτερικών με θέμα «η Παγκόσμια Τράπεζα «χαρίζει» το Αιγαίο στην Τουρκία».</w:t>
      </w:r>
    </w:p>
    <w:p w14:paraId="79003A89" w14:textId="77777777" w:rsidR="00CC0C4B" w:rsidRDefault="00B05431">
      <w:pPr>
        <w:spacing w:line="600" w:lineRule="auto"/>
        <w:ind w:firstLine="720"/>
        <w:jc w:val="both"/>
        <w:rPr>
          <w:rFonts w:eastAsia="Times New Roman"/>
          <w:szCs w:val="24"/>
        </w:rPr>
      </w:pPr>
      <w:r>
        <w:rPr>
          <w:rFonts w:eastAsia="Times New Roman"/>
          <w:szCs w:val="24"/>
        </w:rPr>
        <w:t>14. Η με α</w:t>
      </w:r>
      <w:r>
        <w:rPr>
          <w:rFonts w:eastAsia="Times New Roman"/>
          <w:szCs w:val="24"/>
        </w:rPr>
        <w:t>ριθμό 479/14-2-2017 επίκαιρη ερώτηση του Βουλευτή Ευβοίας του Λαϊκού Συνδέσμου – Χρυσή Αυγή κ. Νικολάου Μίχου προς τον Υπουργό Περιβάλλοντος και Ενέργειας, σχετικά με την επιβάρυνση θαλάσσιων οικοσυστημάτων της Μεσογείου με ραδιενεργά απόβλητα.</w:t>
      </w:r>
    </w:p>
    <w:p w14:paraId="79003A8A" w14:textId="77777777" w:rsidR="00CC0C4B" w:rsidRDefault="00B05431">
      <w:pPr>
        <w:spacing w:line="600" w:lineRule="auto"/>
        <w:ind w:firstLine="720"/>
        <w:jc w:val="both"/>
        <w:rPr>
          <w:rFonts w:eastAsia="Times New Roman"/>
          <w:szCs w:val="24"/>
        </w:rPr>
      </w:pPr>
      <w:r>
        <w:rPr>
          <w:rFonts w:eastAsia="Times New Roman"/>
          <w:szCs w:val="24"/>
        </w:rPr>
        <w:t>15. Η με αρ</w:t>
      </w:r>
      <w:r>
        <w:rPr>
          <w:rFonts w:eastAsia="Times New Roman"/>
          <w:szCs w:val="24"/>
        </w:rPr>
        <w:t xml:space="preserve">ιθμό 568/6-3-2017 επίκαιρη ερώτηση της Βουλευτού Β΄ Αθηνών του Λαϊκού Συνδέσμου – Χρυσή Αυγή </w:t>
      </w:r>
      <w:r>
        <w:rPr>
          <w:rFonts w:eastAsia="Times New Roman"/>
          <w:szCs w:val="24"/>
        </w:rPr>
        <w:t xml:space="preserve">κ. </w:t>
      </w:r>
      <w:r>
        <w:rPr>
          <w:rFonts w:eastAsia="Times New Roman"/>
          <w:szCs w:val="24"/>
        </w:rPr>
        <w:t xml:space="preserve">Ελένης </w:t>
      </w:r>
      <w:proofErr w:type="spellStart"/>
      <w:r>
        <w:rPr>
          <w:rFonts w:eastAsia="Times New Roman"/>
          <w:szCs w:val="24"/>
        </w:rPr>
        <w:t>Ζαρούλια</w:t>
      </w:r>
      <w:proofErr w:type="spellEnd"/>
      <w:r>
        <w:rPr>
          <w:rFonts w:eastAsia="Times New Roman"/>
          <w:szCs w:val="24"/>
        </w:rPr>
        <w:t xml:space="preserve"> προς τον Υπουργό Εσωτερικών με θέμα «Ο </w:t>
      </w:r>
      <w:r>
        <w:rPr>
          <w:rFonts w:eastAsia="Times New Roman"/>
          <w:szCs w:val="24"/>
        </w:rPr>
        <w:t xml:space="preserve">Δήμος </w:t>
      </w:r>
      <w:r>
        <w:rPr>
          <w:rFonts w:eastAsia="Times New Roman"/>
          <w:szCs w:val="24"/>
        </w:rPr>
        <w:t>Καβάλας νομιμοποιεί το ψευδοκράτος σε τουριστική έκθεση στην Κωνσταντινούπολη».</w:t>
      </w:r>
    </w:p>
    <w:p w14:paraId="79003A8B" w14:textId="77777777" w:rsidR="00CC0C4B" w:rsidRDefault="00B05431">
      <w:pPr>
        <w:spacing w:line="600" w:lineRule="auto"/>
        <w:ind w:firstLine="720"/>
        <w:jc w:val="both"/>
        <w:rPr>
          <w:rFonts w:eastAsia="Times New Roman"/>
          <w:szCs w:val="24"/>
        </w:rPr>
      </w:pPr>
      <w:r>
        <w:rPr>
          <w:rFonts w:eastAsia="Times New Roman"/>
          <w:szCs w:val="24"/>
        </w:rPr>
        <w:lastRenderedPageBreak/>
        <w:t>16. Η με αριθμό 569</w:t>
      </w:r>
      <w:r>
        <w:rPr>
          <w:rFonts w:eastAsia="Times New Roman"/>
          <w:szCs w:val="24"/>
        </w:rPr>
        <w:t>/7-3-2017 επίκαιρη ερώτηση του Βουλευτή Αργολίδας της Δημοκρατικής Συμπαράταξης ΠΑΣΟΚ – ΔΗΜΑΡ κ. Ιωάννη Μανιάτη προς τον Υπουργό Περιβάλλοντος και Ενέργειας, σχετικά με την ενεργοποίηση της απόφασης για την πιλοτική μελέτη της Ζώνης Οικιστικού Ελέγχου (Ζ.Ο</w:t>
      </w:r>
      <w:r>
        <w:rPr>
          <w:rFonts w:eastAsia="Times New Roman"/>
          <w:szCs w:val="24"/>
        </w:rPr>
        <w:t>.Ε.) του Άργους.</w:t>
      </w:r>
    </w:p>
    <w:p w14:paraId="79003A8C" w14:textId="77777777" w:rsidR="00CC0C4B" w:rsidRDefault="00B05431">
      <w:pPr>
        <w:spacing w:line="600" w:lineRule="auto"/>
        <w:ind w:firstLine="720"/>
        <w:jc w:val="both"/>
        <w:rPr>
          <w:rFonts w:eastAsia="Times New Roman"/>
          <w:szCs w:val="24"/>
        </w:rPr>
      </w:pPr>
      <w:r>
        <w:rPr>
          <w:rFonts w:eastAsia="Times New Roman"/>
          <w:szCs w:val="24"/>
        </w:rPr>
        <w:t xml:space="preserve">17. Η με αριθμό 571/7-3-2017 επίκαιρη ερώτηση του Ανεξάρτητου Βουλευτή Αχαΐας κ. Νικολάου Νικολόπουλου προς τον Υπουργό Οικονομίας και Ανάπτυξης σχετικά με «την υπόθεση της μπύρας και αν υπάρχουν </w:t>
      </w:r>
      <w:r>
        <w:rPr>
          <w:rFonts w:eastAsia="Times New Roman"/>
          <w:szCs w:val="24"/>
        </w:rPr>
        <w:t xml:space="preserve">επίορκοι </w:t>
      </w:r>
      <w:r>
        <w:rPr>
          <w:rFonts w:eastAsia="Times New Roman"/>
          <w:szCs w:val="24"/>
        </w:rPr>
        <w:t>στην Επιτροπή Ανταγωνισμού».</w:t>
      </w:r>
    </w:p>
    <w:p w14:paraId="79003A8D" w14:textId="77777777" w:rsidR="00CC0C4B" w:rsidRDefault="00B05431">
      <w:pPr>
        <w:spacing w:line="600" w:lineRule="auto"/>
        <w:ind w:firstLine="720"/>
        <w:jc w:val="both"/>
        <w:rPr>
          <w:rFonts w:eastAsia="Times New Roman"/>
          <w:szCs w:val="24"/>
        </w:rPr>
      </w:pPr>
      <w:r>
        <w:rPr>
          <w:rFonts w:eastAsia="Times New Roman"/>
          <w:szCs w:val="24"/>
        </w:rPr>
        <w:t>18. Η</w:t>
      </w:r>
      <w:r>
        <w:rPr>
          <w:rFonts w:eastAsia="Times New Roman"/>
          <w:szCs w:val="24"/>
        </w:rPr>
        <w:t xml:space="preserve"> με αριθμό 584/13-3-2017 επίκαιρη ερώτηση του Βουλευτή Κιλκίς του Λαϊκού Συνδέσμου - Χρυσή Αυγή κ. Χρήστου Χατζησάββα</w:t>
      </w:r>
      <w:r>
        <w:rPr>
          <w:rFonts w:eastAsia="Times New Roman"/>
          <w:szCs w:val="24"/>
        </w:rPr>
        <w:t xml:space="preserve"> </w:t>
      </w:r>
      <w:r>
        <w:rPr>
          <w:rFonts w:eastAsia="Times New Roman"/>
          <w:szCs w:val="24"/>
        </w:rPr>
        <w:t>προς τον Υπουργό</w:t>
      </w:r>
      <w:r>
        <w:rPr>
          <w:rFonts w:eastAsia="Times New Roman"/>
          <w:szCs w:val="24"/>
        </w:rPr>
        <w:t xml:space="preserve"> </w:t>
      </w:r>
      <w:r>
        <w:rPr>
          <w:rFonts w:eastAsia="Times New Roman"/>
          <w:szCs w:val="24"/>
        </w:rPr>
        <w:t>Οικονομικών,</w:t>
      </w:r>
      <w:r>
        <w:rPr>
          <w:rFonts w:eastAsia="Times New Roman"/>
          <w:szCs w:val="24"/>
        </w:rPr>
        <w:t xml:space="preserve"> </w:t>
      </w:r>
      <w:r>
        <w:rPr>
          <w:rFonts w:eastAsia="Times New Roman"/>
          <w:szCs w:val="24"/>
        </w:rPr>
        <w:t>σχετικά με την «παράλογη εκποίηση της κερδοφόρας Εγνατίας Οδού Α.Ε.».</w:t>
      </w:r>
    </w:p>
    <w:p w14:paraId="79003A8E" w14:textId="77777777" w:rsidR="00CC0C4B" w:rsidRDefault="00B05431">
      <w:pPr>
        <w:spacing w:line="600" w:lineRule="auto"/>
        <w:ind w:firstLine="720"/>
        <w:jc w:val="both"/>
        <w:rPr>
          <w:rFonts w:eastAsia="Times New Roman"/>
          <w:szCs w:val="24"/>
        </w:rPr>
      </w:pPr>
      <w:r>
        <w:rPr>
          <w:rFonts w:eastAsia="Times New Roman"/>
          <w:szCs w:val="24"/>
        </w:rPr>
        <w:t xml:space="preserve">19. Η με αριθμό 576/7-3-2017 επίκαιρη </w:t>
      </w:r>
      <w:r>
        <w:rPr>
          <w:rFonts w:eastAsia="Times New Roman"/>
          <w:szCs w:val="24"/>
        </w:rPr>
        <w:t>ερώτηση του Βουλευτή Β΄ Θεσσαλονίκης των Ανεξαρτήτων Ελλήνων κ.</w:t>
      </w:r>
      <w:r>
        <w:rPr>
          <w:rFonts w:eastAsia="Times New Roman"/>
          <w:szCs w:val="24"/>
        </w:rPr>
        <w:t xml:space="preserve"> </w:t>
      </w:r>
      <w:r>
        <w:rPr>
          <w:rFonts w:eastAsia="Times New Roman"/>
          <w:szCs w:val="24"/>
        </w:rPr>
        <w:t>Γεωργίου Λαζαρίδη</w:t>
      </w:r>
      <w:r>
        <w:rPr>
          <w:rFonts w:eastAsia="Times New Roman"/>
          <w:szCs w:val="24"/>
        </w:rPr>
        <w:t xml:space="preserve"> </w:t>
      </w:r>
      <w:r>
        <w:rPr>
          <w:rFonts w:eastAsia="Times New Roman"/>
          <w:szCs w:val="24"/>
        </w:rPr>
        <w:t>προς τον Υπουργό</w:t>
      </w:r>
      <w:r>
        <w:rPr>
          <w:rFonts w:eastAsia="Times New Roman"/>
          <w:szCs w:val="24"/>
        </w:rPr>
        <w:t xml:space="preserve"> </w:t>
      </w:r>
      <w:r>
        <w:rPr>
          <w:rFonts w:eastAsia="Times New Roman"/>
          <w:szCs w:val="24"/>
        </w:rPr>
        <w:t>Περιβάλλοντος και Ενέργειας, σχετικά με τη στήριξη της απασχόλησης και της παραγωγής Ελληνικών Βιομηχανιών της Χώρας.</w:t>
      </w:r>
    </w:p>
    <w:p w14:paraId="79003A8F" w14:textId="77777777" w:rsidR="00CC0C4B" w:rsidRDefault="00B05431">
      <w:pPr>
        <w:spacing w:line="600" w:lineRule="auto"/>
        <w:ind w:firstLine="720"/>
        <w:jc w:val="both"/>
        <w:rPr>
          <w:rFonts w:eastAsia="Times New Roman"/>
          <w:szCs w:val="24"/>
        </w:rPr>
      </w:pPr>
      <w:r>
        <w:rPr>
          <w:rFonts w:eastAsia="Times New Roman"/>
          <w:szCs w:val="24"/>
        </w:rPr>
        <w:lastRenderedPageBreak/>
        <w:t xml:space="preserve">20. Η με αριθμό 601/14-3-2017 επίκαιρη </w:t>
      </w:r>
      <w:r>
        <w:rPr>
          <w:rFonts w:eastAsia="Times New Roman"/>
          <w:szCs w:val="24"/>
        </w:rPr>
        <w:t xml:space="preserve">ερώτηση του Βουλευτή Αχαΐας του Κομμουνιστικού Κόμματος </w:t>
      </w:r>
      <w:r>
        <w:rPr>
          <w:rFonts w:eastAsia="Times New Roman"/>
          <w:szCs w:val="24"/>
        </w:rPr>
        <w:t xml:space="preserve">Ελλάδας </w:t>
      </w:r>
      <w:r>
        <w:rPr>
          <w:rFonts w:eastAsia="Times New Roman"/>
          <w:szCs w:val="24"/>
        </w:rPr>
        <w:t xml:space="preserve">κ. Νικολάου </w:t>
      </w:r>
      <w:proofErr w:type="spellStart"/>
      <w:r>
        <w:rPr>
          <w:rFonts w:eastAsia="Times New Roman"/>
          <w:szCs w:val="24"/>
        </w:rPr>
        <w:t>Καραθανασόπουλου</w:t>
      </w:r>
      <w:proofErr w:type="spellEnd"/>
      <w:r>
        <w:rPr>
          <w:rFonts w:eastAsia="Times New Roman"/>
          <w:szCs w:val="24"/>
        </w:rPr>
        <w:t xml:space="preserve"> προς τον Υπουργό Ψηφιακής Πολιτικής, Τηλεπικοινωνιών και Ενημέρωσης, σχετικά με την αναγνώριση προϋπηρεσίας στην ΕΡΤ Α.Ε. για τους υπαλλήλους του Προεδρικού Διατάγ</w:t>
      </w:r>
      <w:r>
        <w:rPr>
          <w:rFonts w:eastAsia="Times New Roman"/>
          <w:szCs w:val="24"/>
        </w:rPr>
        <w:t>ματος 164/2006.</w:t>
      </w:r>
    </w:p>
    <w:p w14:paraId="79003A90" w14:textId="77777777" w:rsidR="00CC0C4B" w:rsidRDefault="00B05431">
      <w:pPr>
        <w:spacing w:line="600" w:lineRule="auto"/>
        <w:ind w:firstLine="720"/>
        <w:jc w:val="center"/>
        <w:rPr>
          <w:rFonts w:eastAsia="Times New Roman"/>
          <w:color w:val="FF0000"/>
          <w:szCs w:val="24"/>
        </w:rPr>
      </w:pPr>
      <w:r w:rsidRPr="00CA5B81">
        <w:rPr>
          <w:rFonts w:eastAsia="Times New Roman"/>
          <w:color w:val="FF0000"/>
          <w:szCs w:val="24"/>
        </w:rPr>
        <w:t>(Αλλαγή σελίδας λόγω αλλαγής θέματος)</w:t>
      </w:r>
    </w:p>
    <w:p w14:paraId="79003A91" w14:textId="77777777" w:rsidR="00CC0C4B" w:rsidRDefault="00B05431">
      <w:pPr>
        <w:spacing w:line="600" w:lineRule="auto"/>
        <w:ind w:firstLine="720"/>
        <w:jc w:val="both"/>
        <w:rPr>
          <w:rFonts w:eastAsia="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w:t>
      </w:r>
      <w:r>
        <w:rPr>
          <w:rFonts w:eastAsia="Times New Roman"/>
          <w:szCs w:val="24"/>
        </w:rPr>
        <w:t>Κυρίες και κύριοι συνάδελφοι, εισερχόμ</w:t>
      </w:r>
      <w:r>
        <w:rPr>
          <w:rFonts w:eastAsia="Times New Roman"/>
          <w:szCs w:val="24"/>
        </w:rPr>
        <w:t>αστε</w:t>
      </w:r>
      <w:r>
        <w:rPr>
          <w:rFonts w:eastAsia="Times New Roman"/>
          <w:szCs w:val="24"/>
        </w:rPr>
        <w:t xml:space="preserve"> στη συζήτηση των </w:t>
      </w:r>
    </w:p>
    <w:p w14:paraId="79003A92" w14:textId="77777777" w:rsidR="00CC0C4B" w:rsidRDefault="00B05431">
      <w:pPr>
        <w:spacing w:line="600" w:lineRule="auto"/>
        <w:ind w:firstLine="720"/>
        <w:jc w:val="center"/>
        <w:rPr>
          <w:rFonts w:eastAsia="Times New Roman"/>
          <w:b/>
          <w:szCs w:val="24"/>
        </w:rPr>
      </w:pPr>
      <w:r>
        <w:rPr>
          <w:rFonts w:eastAsia="Times New Roman"/>
          <w:b/>
          <w:szCs w:val="24"/>
        </w:rPr>
        <w:t>ΕΠΙΚΑΙΡΩΝ ΕΡΩΤΗΣΕΩΝ</w:t>
      </w:r>
    </w:p>
    <w:p w14:paraId="79003A93" w14:textId="77777777" w:rsidR="00CC0C4B" w:rsidRDefault="00B05431">
      <w:pPr>
        <w:spacing w:line="600" w:lineRule="auto"/>
        <w:ind w:firstLine="720"/>
        <w:jc w:val="both"/>
        <w:rPr>
          <w:rFonts w:eastAsia="Times New Roman"/>
          <w:szCs w:val="24"/>
        </w:rPr>
      </w:pPr>
      <w:r>
        <w:rPr>
          <w:rFonts w:eastAsia="Times New Roman"/>
          <w:szCs w:val="24"/>
        </w:rPr>
        <w:t xml:space="preserve">Πρώτη θα συζητηθεί η με αριθμό 2787/23-1-2017 ερώτηση του Δ΄ Αντιπροέδρου της Βουλής και </w:t>
      </w:r>
      <w:r>
        <w:rPr>
          <w:rFonts w:eastAsia="Times New Roman"/>
          <w:szCs w:val="24"/>
        </w:rPr>
        <w:t>Βουλευτή Α΄ Αθηνών της Νέας Δημοκρατίας κ.</w:t>
      </w:r>
      <w:r>
        <w:rPr>
          <w:rFonts w:eastAsia="Times New Roman"/>
          <w:szCs w:val="24"/>
        </w:rPr>
        <w:t xml:space="preserve"> </w:t>
      </w:r>
      <w:r>
        <w:rPr>
          <w:rFonts w:eastAsia="Times New Roman"/>
          <w:szCs w:val="24"/>
        </w:rPr>
        <w:t>Νικήτα Κακλαμάνη</w:t>
      </w:r>
      <w:r>
        <w:rPr>
          <w:rFonts w:eastAsia="Times New Roman"/>
          <w:szCs w:val="24"/>
        </w:rPr>
        <w:t xml:space="preserve"> </w:t>
      </w:r>
      <w:r>
        <w:rPr>
          <w:rFonts w:eastAsia="Times New Roman"/>
          <w:szCs w:val="24"/>
        </w:rPr>
        <w:t>προς την Υπουργό</w:t>
      </w:r>
      <w:r>
        <w:rPr>
          <w:rFonts w:eastAsia="Times New Roman"/>
          <w:szCs w:val="24"/>
        </w:rPr>
        <w:t xml:space="preserve"> </w:t>
      </w:r>
      <w:r>
        <w:rPr>
          <w:rFonts w:eastAsia="Times New Roman"/>
          <w:szCs w:val="24"/>
        </w:rPr>
        <w:t>Εργασίας, Κοινωνικής Ασφάλισης και Κοινωνικής Αλληλεγγύης,</w:t>
      </w:r>
      <w:r>
        <w:rPr>
          <w:rFonts w:eastAsia="Times New Roman"/>
          <w:szCs w:val="24"/>
        </w:rPr>
        <w:t xml:space="preserve"> </w:t>
      </w:r>
      <w:r>
        <w:rPr>
          <w:rFonts w:eastAsia="Times New Roman"/>
          <w:szCs w:val="24"/>
        </w:rPr>
        <w:t>σχετικά με τη  διαχείριση και αξιοποίηση της ακίνητης περιουσίας των Υπουργείων Υγείας και Εργασίας, Κοινωνικής Ασφάλιση</w:t>
      </w:r>
      <w:r>
        <w:rPr>
          <w:rFonts w:eastAsia="Times New Roman"/>
          <w:szCs w:val="24"/>
        </w:rPr>
        <w:t xml:space="preserve">ς και Κοινωνικής Αλληλεγγύης. </w:t>
      </w:r>
    </w:p>
    <w:p w14:paraId="79003A94" w14:textId="77777777" w:rsidR="00CC0C4B" w:rsidRDefault="00B05431">
      <w:pPr>
        <w:spacing w:line="600" w:lineRule="auto"/>
        <w:ind w:firstLine="720"/>
        <w:jc w:val="both"/>
        <w:rPr>
          <w:rFonts w:eastAsia="Times New Roman"/>
          <w:szCs w:val="24"/>
        </w:rPr>
      </w:pPr>
      <w:r>
        <w:rPr>
          <w:rFonts w:eastAsia="Times New Roman"/>
          <w:szCs w:val="24"/>
        </w:rPr>
        <w:t xml:space="preserve">Στην επίκαιρη ερώτηση του κυρίου συναδέλφου θα απαντήσει η κ. </w:t>
      </w:r>
      <w:proofErr w:type="spellStart"/>
      <w:r>
        <w:rPr>
          <w:rFonts w:eastAsia="Times New Roman"/>
          <w:szCs w:val="24"/>
        </w:rPr>
        <w:t>Αχτσιόγλου</w:t>
      </w:r>
      <w:proofErr w:type="spellEnd"/>
      <w:r>
        <w:rPr>
          <w:rFonts w:eastAsia="Times New Roman"/>
          <w:szCs w:val="24"/>
        </w:rPr>
        <w:t xml:space="preserve">. </w:t>
      </w:r>
    </w:p>
    <w:p w14:paraId="79003A95" w14:textId="77777777" w:rsidR="00CC0C4B" w:rsidRDefault="00B05431">
      <w:pPr>
        <w:spacing w:line="600" w:lineRule="auto"/>
        <w:ind w:firstLine="720"/>
        <w:jc w:val="both"/>
        <w:rPr>
          <w:rFonts w:eastAsia="Times New Roman"/>
          <w:szCs w:val="24"/>
        </w:rPr>
      </w:pPr>
      <w:r>
        <w:rPr>
          <w:rFonts w:eastAsia="Times New Roman"/>
          <w:szCs w:val="24"/>
        </w:rPr>
        <w:lastRenderedPageBreak/>
        <w:t xml:space="preserve">Κύριε Κακλαμάνη, έχετε τον λόγο. </w:t>
      </w:r>
    </w:p>
    <w:p w14:paraId="79003A96" w14:textId="77777777" w:rsidR="00CC0C4B" w:rsidRDefault="00B05431">
      <w:pPr>
        <w:spacing w:line="600" w:lineRule="auto"/>
        <w:ind w:firstLine="720"/>
        <w:jc w:val="both"/>
        <w:rPr>
          <w:rFonts w:eastAsia="Times New Roman"/>
          <w:szCs w:val="24"/>
        </w:rPr>
      </w:pPr>
      <w:r>
        <w:rPr>
          <w:rFonts w:eastAsia="Times New Roman"/>
          <w:b/>
          <w:szCs w:val="24"/>
        </w:rPr>
        <w:t xml:space="preserve">ΝΙΚΗΤΑΣ ΚΑΚΛΑΜΑΝΗΣ (Δ΄ Αντιπρόεδρος της Βουλής): </w:t>
      </w:r>
      <w:r>
        <w:rPr>
          <w:rFonts w:eastAsia="Times New Roman"/>
          <w:szCs w:val="24"/>
        </w:rPr>
        <w:t xml:space="preserve">Ευχαριστώ, κύριε Πρόεδρε. </w:t>
      </w:r>
    </w:p>
    <w:p w14:paraId="79003A97" w14:textId="77777777" w:rsidR="00CC0C4B" w:rsidRDefault="00B05431">
      <w:pPr>
        <w:spacing w:line="600" w:lineRule="auto"/>
        <w:ind w:firstLine="720"/>
        <w:jc w:val="both"/>
        <w:rPr>
          <w:rFonts w:eastAsia="Times New Roman"/>
          <w:szCs w:val="24"/>
        </w:rPr>
      </w:pPr>
      <w:r>
        <w:rPr>
          <w:rFonts w:eastAsia="Times New Roman"/>
          <w:szCs w:val="24"/>
        </w:rPr>
        <w:t>Κυρία Υπουργέ, η ερώτηση αυτή, όπως θα γ</w:t>
      </w:r>
      <w:r>
        <w:rPr>
          <w:rFonts w:eastAsia="Times New Roman"/>
          <w:szCs w:val="24"/>
        </w:rPr>
        <w:t xml:space="preserve">νωρίζετε, είχε γίνει γραπτή και απευθυνόταν σε δύο Υπουργεία, στο δικό σας και στο Υπουργείο Υγείας. </w:t>
      </w:r>
    </w:p>
    <w:p w14:paraId="79003A98" w14:textId="77777777" w:rsidR="00CC0C4B" w:rsidRDefault="00B05431">
      <w:pPr>
        <w:spacing w:line="600" w:lineRule="auto"/>
        <w:ind w:firstLine="720"/>
        <w:jc w:val="both"/>
        <w:rPr>
          <w:rFonts w:eastAsia="Times New Roman"/>
          <w:szCs w:val="24"/>
        </w:rPr>
      </w:pPr>
      <w:r>
        <w:rPr>
          <w:rFonts w:eastAsia="Times New Roman"/>
          <w:szCs w:val="24"/>
        </w:rPr>
        <w:t>Εάν με ρωτήσετε ποιο ήταν το καλύτερο έργο που έκανα όταν ήμουν Υπουργός Υγείας -τότε ήταν Υπουργείο Υγείας και Κοινωνικής Αλληλεγγύης, δηλαδή είχαμε και το κομμάτι της πρόνοιας- θα σας απαντούσα ότι καταγράψαμε ολόκληρη την περιουσία που είχε το Υπουργείο</w:t>
      </w:r>
      <w:r>
        <w:rPr>
          <w:rFonts w:eastAsia="Times New Roman"/>
          <w:szCs w:val="24"/>
        </w:rPr>
        <w:t xml:space="preserve"> Υγείας και Πρόνοιας. Στην ουσία ήταν η περιουσία του πρώην ΠΙΚΠΑ. Όταν διαλύθηκε το ΠΙΚΠΑ, η περιουσία του έμεινε στο κομμάτι της πρόνοιας και την εγγράψαμε στο υποθηκοφυλακείο. Στείλαμε στο Υπουργείο Οικονομικών την εργασία αυτή η οποία είναι χίλιες σελί</w:t>
      </w:r>
      <w:r>
        <w:rPr>
          <w:rFonts w:eastAsia="Times New Roman"/>
          <w:szCs w:val="24"/>
        </w:rPr>
        <w:t xml:space="preserve">δες και ζητήσαμε να μας κάνουν μια οικονομική εκτίμηση πρόχειρη. </w:t>
      </w:r>
    </w:p>
    <w:p w14:paraId="79003A99" w14:textId="77777777" w:rsidR="00CC0C4B" w:rsidRDefault="00B05431">
      <w:pPr>
        <w:spacing w:line="600" w:lineRule="auto"/>
        <w:ind w:firstLine="720"/>
        <w:jc w:val="both"/>
        <w:rPr>
          <w:rFonts w:eastAsia="Times New Roman"/>
          <w:szCs w:val="24"/>
        </w:rPr>
      </w:pPr>
      <w:r>
        <w:rPr>
          <w:rFonts w:eastAsia="Times New Roman"/>
          <w:szCs w:val="24"/>
        </w:rPr>
        <w:t xml:space="preserve">Η τότε, λοιπόν, οικονομική εκτίμηση από το Υπουργείο Οικονομικών –σας μιλώ βεβαίως για το 2005, άρα δεν είναι τιμές σημερινές- ήταν περίπου 3 δισεκατομμύρια ευρώ. Αυτό σήμαινε </w:t>
      </w:r>
      <w:r>
        <w:rPr>
          <w:rFonts w:eastAsia="Times New Roman"/>
          <w:szCs w:val="24"/>
        </w:rPr>
        <w:lastRenderedPageBreak/>
        <w:t>ότι αξιοποιώντ</w:t>
      </w:r>
      <w:r>
        <w:rPr>
          <w:rFonts w:eastAsia="Times New Roman"/>
          <w:szCs w:val="24"/>
        </w:rPr>
        <w:t>ας αυτήν την περιουσία –και σας λέω αξιοποιώντας και όχι εκποιώντας, γιατί τα περισσότερα ήταν από κληροδοτήματα, που σημαίνει ότι δεν μπορούσες να πουλήσεις αυτήν την περιουσία, αλλά μπορούσες να την αξιοποιήσεις- τουλάχιστον το 50% των δαπανών του τότε Υ</w:t>
      </w:r>
      <w:r>
        <w:rPr>
          <w:rFonts w:eastAsia="Times New Roman"/>
          <w:szCs w:val="24"/>
        </w:rPr>
        <w:t xml:space="preserve">πουργείου Υγείας και Πρόνοιας μπορούσαν να καλυφθούν από την αξιοποίηση αυτής της τεράστιας περιουσίας. </w:t>
      </w:r>
    </w:p>
    <w:p w14:paraId="79003A9A" w14:textId="77777777" w:rsidR="00CC0C4B" w:rsidRDefault="00B05431">
      <w:pPr>
        <w:spacing w:line="600" w:lineRule="auto"/>
        <w:ind w:firstLine="720"/>
        <w:jc w:val="both"/>
        <w:rPr>
          <w:rFonts w:eastAsia="Times New Roman" w:cs="Times New Roman"/>
          <w:szCs w:val="24"/>
        </w:rPr>
      </w:pPr>
      <w:r>
        <w:rPr>
          <w:rFonts w:eastAsia="Times New Roman"/>
          <w:szCs w:val="24"/>
        </w:rPr>
        <w:t xml:space="preserve">Φτιάξαμε ένα σχέδιο νόμου, το οποίο το έχω φέρει σήμερα εδώ και θα το καταθέσω στα Πρακτικά, όπου φτιάχναμε μια ανώνυμη εταιρεία </w:t>
      </w:r>
      <w:r>
        <w:rPr>
          <w:rFonts w:eastAsia="Times New Roman"/>
          <w:szCs w:val="24"/>
          <w:lang w:val="en-US"/>
        </w:rPr>
        <w:t>real</w:t>
      </w:r>
      <w:r>
        <w:rPr>
          <w:rFonts w:eastAsia="Times New Roman"/>
          <w:szCs w:val="24"/>
        </w:rPr>
        <w:t xml:space="preserve"> </w:t>
      </w:r>
      <w:r>
        <w:rPr>
          <w:rFonts w:eastAsia="Times New Roman"/>
          <w:szCs w:val="24"/>
          <w:lang w:val="en-US"/>
        </w:rPr>
        <w:t>estate</w:t>
      </w:r>
      <w:r>
        <w:rPr>
          <w:rFonts w:eastAsia="Times New Roman"/>
          <w:szCs w:val="24"/>
        </w:rPr>
        <w:t xml:space="preserve"> με μια μετοχή που ανήκε στο Υπουργείο Υγείας και Κοινωνικής Αλληλεγγύης, προκειμένου αυτή η εταιρεία να κάνει την αξιοποίηση αυτής της τεράστιας περιουσίας. </w:t>
      </w:r>
    </w:p>
    <w:p w14:paraId="79003A9B"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Έφυγα από το Υπουργείο χωρίς να προλάβω να την ψηφίσω. Είχε περάσει από την τότε </w:t>
      </w:r>
      <w:r>
        <w:rPr>
          <w:rFonts w:eastAsia="Times New Roman" w:cs="Times New Roman"/>
          <w:szCs w:val="24"/>
          <w:lang w:val="en-US"/>
        </w:rPr>
        <w:t>K</w:t>
      </w:r>
      <w:proofErr w:type="spellStart"/>
      <w:r>
        <w:rPr>
          <w:rFonts w:eastAsia="Times New Roman" w:cs="Times New Roman"/>
          <w:szCs w:val="24"/>
        </w:rPr>
        <w:t>υβερνητική</w:t>
      </w:r>
      <w:proofErr w:type="spellEnd"/>
      <w:r>
        <w:rPr>
          <w:rFonts w:eastAsia="Times New Roman" w:cs="Times New Roman"/>
          <w:szCs w:val="24"/>
        </w:rPr>
        <w:t xml:space="preserve"> </w:t>
      </w:r>
      <w:proofErr w:type="spellStart"/>
      <w:r>
        <w:rPr>
          <w:rFonts w:eastAsia="Times New Roman" w:cs="Times New Roman"/>
          <w:szCs w:val="24"/>
        </w:rPr>
        <w:t>Eπιτ</w:t>
      </w:r>
      <w:r>
        <w:rPr>
          <w:rFonts w:eastAsia="Times New Roman" w:cs="Times New Roman"/>
          <w:szCs w:val="24"/>
        </w:rPr>
        <w:t>ροπή</w:t>
      </w:r>
      <w:proofErr w:type="spellEnd"/>
      <w:r>
        <w:rPr>
          <w:rFonts w:eastAsia="Times New Roman" w:cs="Times New Roman"/>
          <w:szCs w:val="24"/>
        </w:rPr>
        <w:t xml:space="preserve">. Δυστυχώς, κανείς από τους διαδόχους μου δεν ασχολήθηκε </w:t>
      </w:r>
      <w:r>
        <w:rPr>
          <w:rFonts w:eastAsia="Times New Roman" w:cs="Times New Roman"/>
          <w:szCs w:val="24"/>
        </w:rPr>
        <w:t xml:space="preserve">μέχρι </w:t>
      </w:r>
      <w:r>
        <w:rPr>
          <w:rFonts w:eastAsia="Times New Roman" w:cs="Times New Roman"/>
          <w:szCs w:val="24"/>
        </w:rPr>
        <w:t>το 2010 που έγινε το έγκλημα, για μένα, σε ό,τι αφορά τον τομέα υγείας και πρόνοιας και η τότε Κυβέρνηση του ΠΑΣΟΚ «έσπασε» το Υπουργείο Υγείας και Πρόνοιας στα δυο και μετέφερε την Πρόνοια</w:t>
      </w:r>
      <w:r>
        <w:rPr>
          <w:rFonts w:eastAsia="Times New Roman" w:cs="Times New Roman"/>
          <w:szCs w:val="24"/>
        </w:rPr>
        <w:t xml:space="preserve"> στο δικό σας Υπουργείο. </w:t>
      </w:r>
    </w:p>
    <w:p w14:paraId="79003A9C"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lastRenderedPageBreak/>
        <w:t>Εγώ τώρα δεν γνωρίζω μετά το «σπάσιμο» τι έγινε αυτή η περιουσία που τυπικά ανήκε στο τότε ενιαίο Υπουργείο Υγείας και Πρόνοιας. Μεταφέρθηκε και η περιουσία σε σας; Έμεινε πίσω στο Υπουργείο Υγείας η περιουσία αυτή; Έχει ασχοληθεί</w:t>
      </w:r>
      <w:r>
        <w:rPr>
          <w:rFonts w:eastAsia="Times New Roman" w:cs="Times New Roman"/>
          <w:szCs w:val="24"/>
        </w:rPr>
        <w:t xml:space="preserve"> κανείς από εσάς; </w:t>
      </w:r>
    </w:p>
    <w:p w14:paraId="79003A9D"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Εσείς δεν ήσασταν στην πρώτη κυβέρνηση. Εγώ θεώρησα ως Έλλην πολιτικός, άσχετα αν είχα κάνει εγώ τη δουλειά, ότι έπρεπε να ενημερώσω τη συνάδελφό σας, </w:t>
      </w:r>
      <w:r>
        <w:rPr>
          <w:rFonts w:eastAsia="Times New Roman" w:cs="Times New Roman"/>
          <w:szCs w:val="24"/>
        </w:rPr>
        <w:t xml:space="preserve">κ. </w:t>
      </w:r>
      <w:r>
        <w:rPr>
          <w:rFonts w:eastAsia="Times New Roman" w:cs="Times New Roman"/>
          <w:szCs w:val="24"/>
        </w:rPr>
        <w:t xml:space="preserve">Φωτίου, που είχε την αρμοδιότητα τότε αυτού του τομέα. Πήγα και της παρέδωσα σε </w:t>
      </w:r>
      <w:r>
        <w:rPr>
          <w:rFonts w:eastAsia="Times New Roman" w:cs="Times New Roman"/>
          <w:szCs w:val="24"/>
          <w:lang w:val="en-US"/>
        </w:rPr>
        <w:t>cd</w:t>
      </w:r>
      <w:r>
        <w:rPr>
          <w:rFonts w:eastAsia="Times New Roman" w:cs="Times New Roman"/>
          <w:szCs w:val="24"/>
        </w:rPr>
        <w:t xml:space="preserve"> </w:t>
      </w:r>
      <w:r>
        <w:rPr>
          <w:rFonts w:eastAsia="Times New Roman" w:cs="Times New Roman"/>
          <w:szCs w:val="24"/>
        </w:rPr>
        <w:t>την εργασία αυτή που είναι χίλιες σελίδες. Είναι η καταγραφή όλης της ακίνητης περιουσίας. Ενθουσιάστηκε η κ. Φωτίου. Μου είπε ότι θα την αξιοποιήσει. Μου είπε μάλιστα ότι θα πει από ποιον την παρέλαβε. Αυτό δεν με ενδιέφερε εμένα ιδιαίτερα. Μου είπε: «Πρά</w:t>
      </w:r>
      <w:r>
        <w:rPr>
          <w:rFonts w:eastAsia="Times New Roman" w:cs="Times New Roman"/>
          <w:szCs w:val="24"/>
        </w:rPr>
        <w:t>γματι μου έφερες έναν θησαυρό». Πέρασε ενάμισης χρόνος. Δεν ξέρω τι έχει γίνει. Αυτό είναι το ερώτημα που σας θέτω σήμερα. Επικεντρώνομαι σε ένα κι όχι στα υπόλοιπα που βλέπετε στην γραπτή ερώτηση.</w:t>
      </w:r>
    </w:p>
    <w:p w14:paraId="79003A9E"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Έχει ασχοληθεί το Υπουργείο σας με αυτό το θέμα; Έχει έρθε</w:t>
      </w:r>
      <w:r>
        <w:rPr>
          <w:rFonts w:eastAsia="Times New Roman" w:cs="Times New Roman"/>
          <w:szCs w:val="24"/>
        </w:rPr>
        <w:t xml:space="preserve">ι η περιουσία σε εσάς; Εάν έχει έρθει, τι την έχετε κάνει; Κομμάτια αυτής της περιουσίας που είναι απίστευτα «φιλέτα» –θα τα </w:t>
      </w:r>
      <w:r>
        <w:rPr>
          <w:rFonts w:eastAsia="Times New Roman" w:cs="Times New Roman"/>
          <w:szCs w:val="24"/>
        </w:rPr>
        <w:lastRenderedPageBreak/>
        <w:t xml:space="preserve">πω στη δευτερολογία μου- είναι ακόμα στα Υπουργεία, το ένα ή το άλλο, ή έχουν μεταφερθεί στο </w:t>
      </w:r>
      <w:proofErr w:type="spellStart"/>
      <w:r>
        <w:rPr>
          <w:rFonts w:eastAsia="Times New Roman" w:cs="Times New Roman"/>
          <w:szCs w:val="24"/>
        </w:rPr>
        <w:t>υπερταμείο</w:t>
      </w:r>
      <w:proofErr w:type="spellEnd"/>
      <w:r>
        <w:rPr>
          <w:rFonts w:eastAsia="Times New Roman" w:cs="Times New Roman"/>
          <w:szCs w:val="24"/>
        </w:rPr>
        <w:t>; Πρόκειται για απίστευτα «φ</w:t>
      </w:r>
      <w:r>
        <w:rPr>
          <w:rFonts w:eastAsia="Times New Roman" w:cs="Times New Roman"/>
          <w:szCs w:val="24"/>
        </w:rPr>
        <w:t>ιλέτα». Επομένως, θέλω να ξέρω ποια είναι η στρατηγική σας πάνω σ’ αυτό. Προσωπικά δεν ευθύνεστε, αλλά είστε υπουργός μια Κυβέρνησης που εγώ είχα ενημερώσει από τους πρώτους τρεις μήνες του 2015. Βεβαίως είχα ενημερώσει κι όλες τις προηγούμενες και δεν ασχ</w:t>
      </w:r>
      <w:r>
        <w:rPr>
          <w:rFonts w:eastAsia="Times New Roman" w:cs="Times New Roman"/>
          <w:szCs w:val="24"/>
        </w:rPr>
        <w:t>ολήθηκε κα</w:t>
      </w:r>
      <w:r>
        <w:rPr>
          <w:rFonts w:eastAsia="Times New Roman" w:cs="Times New Roman"/>
          <w:szCs w:val="24"/>
        </w:rPr>
        <w:t>μ</w:t>
      </w:r>
      <w:r>
        <w:rPr>
          <w:rFonts w:eastAsia="Times New Roman" w:cs="Times New Roman"/>
          <w:szCs w:val="24"/>
        </w:rPr>
        <w:t xml:space="preserve">μία μ’ αυτό το τεράστιο θέμα. Να ξέρετε ότι όλη αυτή την εργασία την είχα παραδώσει και στον τότε Υπουργό Οικονομικών κ. Στουρνάρα. Κανείς δεν ασχολήθηκε. </w:t>
      </w:r>
    </w:p>
    <w:p w14:paraId="79003A9F"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Όταν στη δευτερολογία ακουστούν μερικά ενδεικτικά πράγματα αυτής της περιουσίας, θα τρίβο</w:t>
      </w:r>
      <w:r>
        <w:rPr>
          <w:rFonts w:eastAsia="Times New Roman" w:cs="Times New Roman"/>
          <w:szCs w:val="24"/>
        </w:rPr>
        <w:t xml:space="preserve">υν τα αυτιά τους και τα μάτια τους όσοι τα ακούσουν. Θα ήθελα, λοιπόν, να δω πού βρίσκεται αυτή η ιστορία. </w:t>
      </w:r>
    </w:p>
    <w:p w14:paraId="79003AA0" w14:textId="77777777" w:rsidR="00CC0C4B" w:rsidRDefault="00B05431">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79003AA1"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79003AA2" w14:textId="77777777" w:rsidR="00CC0C4B" w:rsidRDefault="00B05431">
      <w:pPr>
        <w:spacing w:line="600" w:lineRule="auto"/>
        <w:ind w:firstLine="720"/>
        <w:jc w:val="both"/>
        <w:rPr>
          <w:rFonts w:eastAsia="Times New Roman" w:cs="Times New Roman"/>
          <w:szCs w:val="24"/>
        </w:rPr>
      </w:pPr>
      <w:r>
        <w:rPr>
          <w:rFonts w:eastAsia="Times New Roman" w:cs="Times New Roman"/>
          <w:b/>
          <w:szCs w:val="24"/>
        </w:rPr>
        <w:t>ΕΦΗ</w:t>
      </w:r>
      <w:r>
        <w:rPr>
          <w:rFonts w:eastAsia="Times New Roman" w:cs="Times New Roman"/>
          <w:b/>
          <w:szCs w:val="24"/>
        </w:rPr>
        <w:t xml:space="preserve"> ΑΧΤΣΙΟΓΛΟΥ (Υπουργός Εργασίας, Κοινωνικής Ασφάλισης κ</w:t>
      </w:r>
      <w:r>
        <w:rPr>
          <w:rFonts w:eastAsia="Times New Roman" w:cs="Times New Roman"/>
          <w:b/>
          <w:szCs w:val="24"/>
        </w:rPr>
        <w:t>αι Κοινωνικής Αλληλεγγύης):</w:t>
      </w:r>
      <w:r>
        <w:rPr>
          <w:rFonts w:eastAsia="Times New Roman" w:cs="Times New Roman"/>
          <w:szCs w:val="24"/>
        </w:rPr>
        <w:t xml:space="preserve"> Ευχαριστώ για την </w:t>
      </w:r>
      <w:r>
        <w:rPr>
          <w:rFonts w:eastAsia="Times New Roman" w:cs="Times New Roman"/>
          <w:szCs w:val="24"/>
        </w:rPr>
        <w:lastRenderedPageBreak/>
        <w:t xml:space="preserve">ερώτηση που κάνετε, διότι μου δίνετε και μένα την ευκαιρία να αναδείξω μια παρέμβαση στην οποία έχει προχωρήσει αυτή η Κυβέρνηση για να μαζέψει μια κατάσταση χάους που είχε δημιουργηθεί τα προηγούμενα χρόνια. </w:t>
      </w:r>
    </w:p>
    <w:p w14:paraId="79003AA3"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η δική μας Κυβέρνηση ασχολήθηκε με το ζήτημα των ακινήτων του δημοσίου του Υπουργείου Εργασίας και των εποπτευόμενων φορέων του ήδη από την πρώτη διακυβέρνηση από την περίοδο του 2015, δηλαδή, κυρίως με την ψήφιση του ν.4430/2016. Ήταν </w:t>
      </w:r>
      <w:r>
        <w:rPr>
          <w:rFonts w:eastAsia="Times New Roman" w:cs="Times New Roman"/>
          <w:szCs w:val="24"/>
        </w:rPr>
        <w:t>μια αναγκαία παρέμβαση καθώς η κατάσταση που παραλάβαμε χαρακτηριζόταν από κακοδιαχείριση και κατασπατάληση πόρων των ταμείων σε ιδιώτες. Θα μου επιτρέψετε κι εμένα στην πρώτη φάση να σας πω τι παραλάβαμε, τουλάχιστον στην ακίνητη περιουσία των φορέων κοιν</w:t>
      </w:r>
      <w:r>
        <w:rPr>
          <w:rFonts w:eastAsia="Times New Roman" w:cs="Times New Roman"/>
          <w:szCs w:val="24"/>
        </w:rPr>
        <w:t xml:space="preserve">ωνικής ασφάλισης. </w:t>
      </w:r>
    </w:p>
    <w:p w14:paraId="79003AA4"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Από τα 1.100 καταγεγραμμένα κτήρια περιουσίας των φορέων κοινωνικής ασφάλισης, περίπου το 50% ήταν κενά ή αναξιοποίητα. Μόλις το 14% ήταν μισθωμένα, το 6% με ιδιόχρηση και το 30% με παραχώρηση χρήσης. Από τα οικόπεδα έκτασης εξακοσίων σα</w:t>
      </w:r>
      <w:r>
        <w:rPr>
          <w:rFonts w:eastAsia="Times New Roman" w:cs="Times New Roman"/>
          <w:szCs w:val="24"/>
        </w:rPr>
        <w:t xml:space="preserve">ράντα χιλιάδων τετραγωνικών μέτρων περίπου, το </w:t>
      </w:r>
      <w:r>
        <w:rPr>
          <w:rFonts w:eastAsia="Times New Roman" w:cs="Times New Roman"/>
          <w:szCs w:val="24"/>
        </w:rPr>
        <w:lastRenderedPageBreak/>
        <w:t>21% ήταν καταπατημένα, άνω του 60% ήταν κενά ή καταπατημένα και μόνο 1% από τα στοιχεία που έχω δείχνουν να είναι μισθωμένα ή σε ιδιόχρηση, εξακόσια πενήντα κτήρια περίπου, στην κυριολεξία ερείπια, μόνο στην Α</w:t>
      </w:r>
      <w:r>
        <w:rPr>
          <w:rFonts w:eastAsia="Times New Roman" w:cs="Times New Roman"/>
          <w:szCs w:val="24"/>
        </w:rPr>
        <w:t xml:space="preserve">ττική. </w:t>
      </w:r>
    </w:p>
    <w:p w14:paraId="79003AA5"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Όπως και σε πολλές άλλες περιπτώσεις δημοσίων οργανισμών, έτσι και στα ακίνητα των φορέων κοινωνικής ασφάλισης αυτό που παραλάβαμε έδειχνε ότι λάμβανε χώρα το προηγούμενο διάστημα ένα «πάρτι» εργολάβων και ιδιωτών σε βάρος του δημοσίου. </w:t>
      </w:r>
    </w:p>
    <w:p w14:paraId="79003AA6"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Θα σας πω </w:t>
      </w:r>
      <w:r>
        <w:rPr>
          <w:rFonts w:eastAsia="Times New Roman" w:cs="Times New Roman"/>
          <w:szCs w:val="24"/>
        </w:rPr>
        <w:t xml:space="preserve">κυρίως τρία δεδομένα. Το πρώτο είναι ότι η εκμετάλλευση, ακόμα και οποιαδήποτε επισκευή αυτών των κτηρίων, ήταν αυστηρά συνδεδεμένη με ιδιωτικές εταιρείες μέσω συγκεκριμένων κανόνων, κυρίως μεσιτικές εταιρείες και τραπεζικούς συμβούλους.  </w:t>
      </w:r>
    </w:p>
    <w:p w14:paraId="79003AA7"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Ήταν οκτώ με δέκ</w:t>
      </w:r>
      <w:r>
        <w:rPr>
          <w:rFonts w:eastAsia="Times New Roman" w:cs="Times New Roman"/>
          <w:szCs w:val="24"/>
        </w:rPr>
        <w:t xml:space="preserve">α εταιρείες στις οποίες παραχωρείται ο ρόλος του συμβούλου, του ρυθμιστή των όρων του διαγωνισμού και του κριτή του διαγωνισμού. </w:t>
      </w:r>
    </w:p>
    <w:p w14:paraId="79003AA8"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lastRenderedPageBreak/>
        <w:t>Συνέπεια: Οποιαδήποτε παρέμβαση έπρεπε να γίνει στο ακίνητο αυτό, ακόμη και για οποιαδήποτε επισκευή, οι φορείς κοινωνικής ασφ</w:t>
      </w:r>
      <w:r>
        <w:rPr>
          <w:rFonts w:eastAsia="Times New Roman" w:cs="Times New Roman"/>
          <w:szCs w:val="24"/>
        </w:rPr>
        <w:t>άλισης έπρεπε να καταφύγουν στις συγκεκριμένες εταιρείες, με αποτέλεσμα το κόστος να αυξάνεται προφανώς λόγω των συμβούλων που εμπλέκονταν, των εξόδων του διαγωνισμού κλπ</w:t>
      </w:r>
      <w:r>
        <w:rPr>
          <w:rFonts w:eastAsia="Times New Roman" w:cs="Times New Roman"/>
          <w:szCs w:val="24"/>
        </w:rPr>
        <w:t>.</w:t>
      </w:r>
      <w:r>
        <w:rPr>
          <w:rFonts w:eastAsia="Times New Roman" w:cs="Times New Roman"/>
          <w:szCs w:val="24"/>
        </w:rPr>
        <w:t>. Το αποτέλεσμα ήταν οι διαγωνισμοί πολλές φορές να κηρύσσονται άκαρποι, τα κτήρια να</w:t>
      </w:r>
      <w:r>
        <w:rPr>
          <w:rFonts w:eastAsia="Times New Roman" w:cs="Times New Roman"/>
          <w:szCs w:val="24"/>
        </w:rPr>
        <w:t xml:space="preserve"> ρημάζουν και το κόστος της επισκευής, όπως ήταν λογικό, να αυξάνεται διαρκώς. </w:t>
      </w:r>
    </w:p>
    <w:p w14:paraId="79003AA9"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Το δεύτερο δείγμα ότι το σύστημα λειτουργούσε προς όφελος των ιδιωτικών συμφερόντων και εις βάρος του </w:t>
      </w:r>
      <w:r>
        <w:rPr>
          <w:rFonts w:eastAsia="Times New Roman" w:cs="Times New Roman"/>
          <w:szCs w:val="24"/>
        </w:rPr>
        <w:t>δημοσίου</w:t>
      </w:r>
      <w:r>
        <w:rPr>
          <w:rFonts w:eastAsia="Times New Roman" w:cs="Times New Roman"/>
          <w:szCs w:val="24"/>
        </w:rPr>
        <w:t xml:space="preserve">, ήταν η απαγόρευση μίσθωσης από φορέα σε φορέα ή στο </w:t>
      </w:r>
      <w:r>
        <w:rPr>
          <w:rFonts w:eastAsia="Times New Roman" w:cs="Times New Roman"/>
          <w:szCs w:val="24"/>
        </w:rPr>
        <w:t>δημόσιο</w:t>
      </w:r>
      <w:r>
        <w:rPr>
          <w:rFonts w:eastAsia="Times New Roman" w:cs="Times New Roman"/>
          <w:szCs w:val="24"/>
        </w:rPr>
        <w:t>. Απα</w:t>
      </w:r>
      <w:r>
        <w:rPr>
          <w:rFonts w:eastAsia="Times New Roman" w:cs="Times New Roman"/>
          <w:szCs w:val="24"/>
        </w:rPr>
        <w:t xml:space="preserve">γορευόταν να γίνει, δηλαδή, αυτή η διαδικασία μίσθωσης από φορέα σε φορέα ή στο </w:t>
      </w:r>
      <w:r>
        <w:rPr>
          <w:rFonts w:eastAsia="Times New Roman" w:cs="Times New Roman"/>
          <w:szCs w:val="24"/>
        </w:rPr>
        <w:t>δημόσιο</w:t>
      </w:r>
      <w:r>
        <w:rPr>
          <w:rFonts w:eastAsia="Times New Roman" w:cs="Times New Roman"/>
          <w:szCs w:val="24"/>
        </w:rPr>
        <w:t xml:space="preserve">. </w:t>
      </w:r>
    </w:p>
    <w:p w14:paraId="79003AAA" w14:textId="77777777" w:rsidR="00CC0C4B" w:rsidRDefault="00B05431">
      <w:pPr>
        <w:spacing w:line="600" w:lineRule="auto"/>
        <w:ind w:firstLine="720"/>
        <w:jc w:val="both"/>
        <w:rPr>
          <w:rFonts w:eastAsia="Times New Roman" w:cs="Times New Roman"/>
          <w:szCs w:val="24"/>
        </w:rPr>
      </w:pPr>
      <w:r>
        <w:rPr>
          <w:rFonts w:eastAsia="Times New Roman" w:cs="Times New Roman"/>
          <w:szCs w:val="24"/>
          <w:lang w:val="en-US"/>
        </w:rPr>
        <w:t>T</w:t>
      </w:r>
      <w:r>
        <w:rPr>
          <w:rFonts w:eastAsia="Times New Roman" w:cs="Times New Roman"/>
          <w:szCs w:val="24"/>
        </w:rPr>
        <w:t xml:space="preserve">ο τρίτο στοιχείο ήταν ότι για να μισθωθεί κάποιο ακίνητο έπρεπε το κόστος επισκευής να επιβαρύνει τον ίδιο τον φορέα κοινωνικής ασφάλισης. </w:t>
      </w:r>
    </w:p>
    <w:p w14:paraId="79003AAB"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Όπως καταλαβαίνετε, ο φορ</w:t>
      </w:r>
      <w:r>
        <w:rPr>
          <w:rFonts w:eastAsia="Times New Roman" w:cs="Times New Roman"/>
          <w:szCs w:val="24"/>
        </w:rPr>
        <w:t xml:space="preserve">έας σχεδόν σε καμμία περίπτωση δεν μπορούσε να ανταποκριθεί </w:t>
      </w:r>
      <w:r>
        <w:rPr>
          <w:rFonts w:eastAsia="Times New Roman" w:cs="Times New Roman"/>
          <w:szCs w:val="24"/>
        </w:rPr>
        <w:t xml:space="preserve">και </w:t>
      </w:r>
      <w:r>
        <w:rPr>
          <w:rFonts w:eastAsia="Times New Roman" w:cs="Times New Roman"/>
          <w:szCs w:val="24"/>
        </w:rPr>
        <w:t xml:space="preserve">αυτό το τεχνητό κενό έρχονταν να το καλύψουν οι ιδιώτες, οι οποίοι νοίκιαζαν το κτήριο, κάλυπταν το κόστος επισκευών και στη συνέχεια οι ίδιοι το </w:t>
      </w:r>
      <w:r>
        <w:rPr>
          <w:rFonts w:eastAsia="Times New Roman" w:cs="Times New Roman"/>
          <w:szCs w:val="24"/>
        </w:rPr>
        <w:lastRenderedPageBreak/>
        <w:t xml:space="preserve">μίσθωναν ξανά στο </w:t>
      </w:r>
      <w:r>
        <w:rPr>
          <w:rFonts w:eastAsia="Times New Roman" w:cs="Times New Roman"/>
          <w:szCs w:val="24"/>
        </w:rPr>
        <w:t xml:space="preserve">δημόσιο </w:t>
      </w:r>
      <w:r>
        <w:rPr>
          <w:rFonts w:eastAsia="Times New Roman" w:cs="Times New Roman"/>
          <w:szCs w:val="24"/>
        </w:rPr>
        <w:t>ή στους φορείς. Αυτή</w:t>
      </w:r>
      <w:r>
        <w:rPr>
          <w:rFonts w:eastAsia="Times New Roman" w:cs="Times New Roman"/>
          <w:szCs w:val="24"/>
        </w:rPr>
        <w:t xml:space="preserve"> ήταν η κατάσταση που παραλάβαμε. </w:t>
      </w:r>
    </w:p>
    <w:p w14:paraId="79003AAC"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Να σας πω συνοπτικά τι έχουμε κάνει, επειδή αυτή η κατάσταση ακριβώς έπρεπε να λάβει τέλος. </w:t>
      </w:r>
    </w:p>
    <w:p w14:paraId="79003AAD"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Πρώτον, αποδεσμεύσαμε τους φορείς κοινωνικής ασφάλισης από την υποχρεωτική ανάθεση στις συγκεκριμένες ιδιωτικές εταιρείες. Δόθηκ</w:t>
      </w:r>
      <w:r>
        <w:rPr>
          <w:rFonts w:eastAsia="Times New Roman" w:cs="Times New Roman"/>
          <w:szCs w:val="24"/>
        </w:rPr>
        <w:t>ε η δυνατότητα στα ταμεία, ακόμη και αν διαθέτουν έστω και έναν μηχανικό στο προσωπικό τους, να διενεργούν από μόνα τους τις αναγκαίες διαγωνιστικές διαδικασίες επισκευών, δηλαδή αξιοποιείται το ίδιο το προσωπικό, το ίδιο το τεχνικό δυναμικό των φορέων κοι</w:t>
      </w:r>
      <w:r>
        <w:rPr>
          <w:rFonts w:eastAsia="Times New Roman" w:cs="Times New Roman"/>
          <w:szCs w:val="24"/>
        </w:rPr>
        <w:t xml:space="preserve">νωνικής ασφάλισης για να γίνουν οι αναγκαίες επισκευές, χωρίς να εμπλέκονται οι ενδιάμεσοι ιδιωτικοί φορείς και να έχουμε επιπρόσθετα κόστη που θα συνεπαγόταν αυτή η ανάθεση σε ιδιώτες. </w:t>
      </w:r>
    </w:p>
    <w:p w14:paraId="79003AAE"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Δεύτερον, καθιερώθηκε η δυνατότητα μίσθωσης μεταξύ των φορέων ή των φ</w:t>
      </w:r>
      <w:r>
        <w:rPr>
          <w:rFonts w:eastAsia="Times New Roman" w:cs="Times New Roman"/>
          <w:szCs w:val="24"/>
        </w:rPr>
        <w:t xml:space="preserve">ορέων και του </w:t>
      </w:r>
      <w:r>
        <w:rPr>
          <w:rFonts w:eastAsia="Times New Roman" w:cs="Times New Roman"/>
          <w:szCs w:val="24"/>
        </w:rPr>
        <w:t>δημοσίου</w:t>
      </w:r>
      <w:r>
        <w:rPr>
          <w:rFonts w:eastAsia="Times New Roman" w:cs="Times New Roman"/>
          <w:szCs w:val="24"/>
        </w:rPr>
        <w:t xml:space="preserve">, συμψηφίζοντας το κόστος επισκευής με μελλοντικά ενοίκια. Σε αυτό το πλαίσιο αξιοποιούμε τώρα από το Υπουργείο και το κτήριο του ΤΣΜΕΔΕ </w:t>
      </w:r>
      <w:r>
        <w:rPr>
          <w:rFonts w:eastAsia="Times New Roman" w:cs="Times New Roman"/>
          <w:szCs w:val="24"/>
        </w:rPr>
        <w:lastRenderedPageBreak/>
        <w:t>στην Κολοκοτρώνη για να φτιαχτεί εκεί ένα Κέντρο Εξυπηρέτησης Πολιτών για τα θέματα του Υπουργείο</w:t>
      </w:r>
      <w:r>
        <w:rPr>
          <w:rFonts w:eastAsia="Times New Roman" w:cs="Times New Roman"/>
          <w:szCs w:val="24"/>
        </w:rPr>
        <w:t xml:space="preserve">υ Εργασίας, ένα </w:t>
      </w:r>
      <w:r>
        <w:rPr>
          <w:rFonts w:eastAsia="Times New Roman" w:cs="Times New Roman"/>
          <w:szCs w:val="24"/>
          <w:lang w:val="en-US"/>
        </w:rPr>
        <w:t>help</w:t>
      </w:r>
      <w:r>
        <w:rPr>
          <w:rFonts w:eastAsia="Times New Roman" w:cs="Times New Roman"/>
          <w:szCs w:val="24"/>
        </w:rPr>
        <w:t xml:space="preserve"> </w:t>
      </w:r>
      <w:r>
        <w:rPr>
          <w:rFonts w:eastAsia="Times New Roman" w:cs="Times New Roman"/>
          <w:szCs w:val="24"/>
          <w:lang w:val="en-US"/>
        </w:rPr>
        <w:t>desk</w:t>
      </w:r>
      <w:r>
        <w:rPr>
          <w:rFonts w:eastAsia="Times New Roman" w:cs="Times New Roman"/>
          <w:szCs w:val="24"/>
        </w:rPr>
        <w:t xml:space="preserve">. </w:t>
      </w:r>
    </w:p>
    <w:p w14:paraId="79003AAF"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Το τρίτο σημείο ήταν ότι μειώσαμε με αυτούς τους τρόπους, με αυτούς του χειρισμούς, τα έξοδα εργασιών και διαγωνισμών. </w:t>
      </w:r>
    </w:p>
    <w:p w14:paraId="79003AB0"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Θέλω να πιστεύω πως η πρότασή σας για σύσταση ιδιωτικού φορέα ή φορέα ιδιωτικού δικαίου –που διαβάζω στην ερώτησή σας, τουλάχιστον- για τη διαχείριση, αξιοποίηση και εκμετάλλευση της ακίνητης περιουσίας των φορέων κοινωνικής ασφάλισης, δεν συνδέεται με την</w:t>
      </w:r>
      <w:r>
        <w:rPr>
          <w:rFonts w:eastAsia="Times New Roman" w:cs="Times New Roman"/>
          <w:szCs w:val="24"/>
        </w:rPr>
        <w:t xml:space="preserve"> κατάσταση που συνέβαινε πριν, δεν συνδέεται, δηλαδή, με αυτό που παραλάβαμε, δεν προσβλέπει στην επαναφορά της προηγούμενης κατάστασης, διότι ήδη με τα βασικά χαρακτηριστικά που σας είπα, είδαμε πού οδηγεί η εκμετάλλευση της ακίνητης περιουσίας με όρους κ</w:t>
      </w:r>
      <w:r>
        <w:rPr>
          <w:rFonts w:eastAsia="Times New Roman" w:cs="Times New Roman"/>
          <w:szCs w:val="24"/>
        </w:rPr>
        <w:t>αι προϋποθέσεις της ιδιωτικής οικονομίας.</w:t>
      </w:r>
    </w:p>
    <w:p w14:paraId="79003AB1"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Αυτά προς το παρόν. Και θα απαντήσω περισσότερα στη δευτερολογία μου. </w:t>
      </w:r>
    </w:p>
    <w:p w14:paraId="79003AB2" w14:textId="77777777" w:rsidR="00CC0C4B" w:rsidRDefault="00B05431">
      <w:pPr>
        <w:spacing w:line="600" w:lineRule="auto"/>
        <w:ind w:firstLine="720"/>
        <w:jc w:val="both"/>
        <w:rPr>
          <w:rFonts w:eastAsia="Times New Roman" w:cs="Times New Roman"/>
          <w:szCs w:val="24"/>
        </w:rPr>
      </w:pPr>
      <w:r>
        <w:rPr>
          <w:rFonts w:eastAsia="Times New Roman" w:cs="Times New Roman"/>
          <w:b/>
          <w:szCs w:val="24"/>
        </w:rPr>
        <w:lastRenderedPageBreak/>
        <w:t>ΠΡΟΕΔΡΕΥΩΝ (Σπυρίδων Λυκούδης):</w:t>
      </w:r>
      <w:r>
        <w:rPr>
          <w:rFonts w:eastAsia="Times New Roman" w:cs="Times New Roman"/>
          <w:szCs w:val="24"/>
        </w:rPr>
        <w:t xml:space="preserve"> Κύριε Κακλαμάνη, έχετε τον λόγο.</w:t>
      </w:r>
    </w:p>
    <w:p w14:paraId="79003AB3" w14:textId="77777777" w:rsidR="00CC0C4B" w:rsidRDefault="00B05431">
      <w:pPr>
        <w:spacing w:line="600" w:lineRule="auto"/>
        <w:ind w:firstLine="720"/>
        <w:jc w:val="both"/>
        <w:rPr>
          <w:rFonts w:eastAsia="Times New Roman" w:cs="Times New Roman"/>
          <w:szCs w:val="24"/>
        </w:rPr>
      </w:pPr>
      <w:r>
        <w:rPr>
          <w:rFonts w:eastAsia="Times New Roman" w:cs="Times New Roman"/>
          <w:b/>
          <w:szCs w:val="24"/>
        </w:rPr>
        <w:t>ΝΙΚΗΤΑΣ ΚΑΚΛΑΜΑΝΗΣ (Δ΄ Αντιπρόεδρος της Βουλής):</w:t>
      </w:r>
      <w:r>
        <w:rPr>
          <w:rFonts w:eastAsia="Times New Roman" w:cs="Times New Roman"/>
          <w:szCs w:val="24"/>
        </w:rPr>
        <w:t xml:space="preserve"> Κυρία Υπουργέ, συγγνώμη. Δεν </w:t>
      </w:r>
      <w:r>
        <w:rPr>
          <w:rFonts w:eastAsia="Times New Roman" w:cs="Times New Roman"/>
          <w:szCs w:val="24"/>
        </w:rPr>
        <w:t>καταλάβατε την ερώτησή μου; Εγώ δεν κάνω ερώτηση για την ακίνητη περιουσία των ασφαλιστικών ταμείων. Εγώ σας έκανα ερώτηση για την ακίνητη περιουσία του Υπουργείου Υγείας και Πρόνοιας και πιο συγκεκριμένα, του κομματιού της πρόνοιας που δεν έχει καμμία σχέ</w:t>
      </w:r>
      <w:r>
        <w:rPr>
          <w:rFonts w:eastAsia="Times New Roman" w:cs="Times New Roman"/>
          <w:szCs w:val="24"/>
        </w:rPr>
        <w:t>ση με τα ασφαλιστικά ταμεία και σας είπα ότι είναι η περιουσία του πρώην ΠΙΚΠΑ. Μου δώσατε μια απάντηση σε ερώτηση που εγώ δεν έχω κάνει. Καμμία σχέση. Απολύτως καμμία σχέση!</w:t>
      </w:r>
    </w:p>
    <w:p w14:paraId="79003AB4"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Άρα, στο ερώτημα το δικό μου, οι υπηρεσίες του Υπουργείου βλέπω ότι έχουν πλήρη μεσάνυχτα. Θέλετε ενδεικτικά να σας πω κάποια πράγματα; Παραδείγματος χάριν, το ΠΙΚΠΑ Βούλας το έχετε ακούσει. Μπορεί να μην το έχετε επισκεφθεί, αλλά το έχετε ακούσει. Αυτό βρ</w:t>
      </w:r>
      <w:r>
        <w:rPr>
          <w:rFonts w:eastAsia="Times New Roman" w:cs="Times New Roman"/>
          <w:szCs w:val="24"/>
        </w:rPr>
        <w:t xml:space="preserve">ίσκεται σε μια έκταση διακοσίων σαράντα στρεμμάτων παραλιακά, τα οποία ξεκινούν από το παλιό κέντρο «Αστέρια» στη Γλυφάδα και εκτείνεται προς την περιοχή της Βούλας. Διακόσια σαράντα παραλιακά στρέμματα. Καταλαβαίνετε για τι «φιλέτο» μιλάμε; </w:t>
      </w:r>
    </w:p>
    <w:p w14:paraId="79003AB5"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lastRenderedPageBreak/>
        <w:t>Ερωτώ, λοιπόν</w:t>
      </w:r>
      <w:r>
        <w:rPr>
          <w:rFonts w:eastAsia="Times New Roman" w:cs="Times New Roman"/>
          <w:szCs w:val="24"/>
        </w:rPr>
        <w:t>, εγώ: Το ξέρετε αυτό; Λογικά πρέπει να είναι στο Υπουργείο σας από τη στιγμή που η πρόνοια ήρθε στο Υπουργείο, εκτός εάν το έχετε εγκαταλείψει πίσω στο Υπουργείο Υγείας, το οποίο δεν έχει πάρει χαμπάρι και μένει «στον αέρα» αυτό. Ρωτώ εάν το έχετε ή αν το</w:t>
      </w:r>
      <w:r>
        <w:rPr>
          <w:rFonts w:eastAsia="Times New Roman" w:cs="Times New Roman"/>
          <w:szCs w:val="24"/>
        </w:rPr>
        <w:t xml:space="preserve"> έχετε δώσει στο </w:t>
      </w:r>
      <w:proofErr w:type="spellStart"/>
      <w:r>
        <w:rPr>
          <w:rFonts w:eastAsia="Times New Roman" w:cs="Times New Roman"/>
          <w:szCs w:val="24"/>
        </w:rPr>
        <w:t>υπερταμείο</w:t>
      </w:r>
      <w:proofErr w:type="spellEnd"/>
      <w:r>
        <w:rPr>
          <w:rFonts w:eastAsia="Times New Roman" w:cs="Times New Roman"/>
          <w:szCs w:val="24"/>
        </w:rPr>
        <w:t xml:space="preserve">. </w:t>
      </w:r>
    </w:p>
    <w:p w14:paraId="79003AB6"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Θέλετε να σας αναφέρω άλλο ακίνητο μέσα στο κέντρο της Αθήνας; Λουκιανού και </w:t>
      </w:r>
      <w:proofErr w:type="spellStart"/>
      <w:r>
        <w:rPr>
          <w:rFonts w:eastAsia="Times New Roman" w:cs="Times New Roman"/>
          <w:szCs w:val="24"/>
        </w:rPr>
        <w:t>Χάρητος</w:t>
      </w:r>
      <w:proofErr w:type="spellEnd"/>
      <w:r>
        <w:rPr>
          <w:rFonts w:eastAsia="Times New Roman" w:cs="Times New Roman"/>
          <w:szCs w:val="24"/>
        </w:rPr>
        <w:t xml:space="preserve"> γωνία, τριώροφο κτήριο, που βρήκα να έχει ενοικιαστεί από επιχειρηματία της νύχτας –προσέξτε- έναντι 100 ευρώ το μήνα! Έναντι 100 ευρώ το μήν</w:t>
      </w:r>
      <w:r>
        <w:rPr>
          <w:rFonts w:eastAsia="Times New Roman" w:cs="Times New Roman"/>
          <w:szCs w:val="24"/>
        </w:rPr>
        <w:t xml:space="preserve">α! Υπάρχουν οικόπεδα στην Κηφισιά, στη Γλυφάδα και σε ολόκληρη την Ελλάδα. </w:t>
      </w:r>
    </w:p>
    <w:p w14:paraId="79003AB7"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Εγώ σας μιλώ, λοιπόν, για αυτήν την περιουσία, την περιουσία του κομματιού της Υγείας και Πρόνοιας και ρωτώ: Πρώτον, όταν </w:t>
      </w:r>
      <w:proofErr w:type="spellStart"/>
      <w:r>
        <w:rPr>
          <w:rFonts w:eastAsia="Times New Roman" w:cs="Times New Roman"/>
          <w:szCs w:val="24"/>
        </w:rPr>
        <w:t>διεσπάστη</w:t>
      </w:r>
      <w:proofErr w:type="spellEnd"/>
      <w:r>
        <w:rPr>
          <w:rFonts w:eastAsia="Times New Roman" w:cs="Times New Roman"/>
          <w:szCs w:val="24"/>
        </w:rPr>
        <w:t xml:space="preserve"> το υπουργείο Υγείας –κακώς, κάκιστα, ήταν τεράστ</w:t>
      </w:r>
      <w:r>
        <w:rPr>
          <w:rFonts w:eastAsia="Times New Roman" w:cs="Times New Roman"/>
          <w:szCs w:val="24"/>
        </w:rPr>
        <w:t>ιο λάθος - ακολούθησε το κομμάτι της Πρόνοιας και η περιουσία στο δικό σας Υπουργείο ή έχει μείνει πίσω; Εάν την ακολούθησε, θέλω να μου πείτε τι έχετε κάνει. Και από ό,τι κατάλαβα, δεν έχετε κάνει τίποτε απολύτως. Εάν έχει μείνει πίσω στο Υγείας, δεν είνα</w:t>
      </w:r>
      <w:r>
        <w:rPr>
          <w:rFonts w:eastAsia="Times New Roman" w:cs="Times New Roman"/>
          <w:szCs w:val="24"/>
        </w:rPr>
        <w:t xml:space="preserve">ι κακό να μου το πείτε, να κάνω ερώτηση στο Υπουργείο Υγείας. </w:t>
      </w:r>
    </w:p>
    <w:p w14:paraId="79003AB8"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lastRenderedPageBreak/>
        <w:t>Αν έχετε αντιληφθεί, αυτή η ερώτηση δεν είναι τόσο ερώτηση ελέγχου, είναι ερώτηση από έναν Βουλευτή της Αντιπολίτευσης, για να βοηθήσει στη δύσκολη αυτή οικονομική συγκυρία είτε το δικό σας Υπο</w:t>
      </w:r>
      <w:r>
        <w:rPr>
          <w:rFonts w:eastAsia="Times New Roman" w:cs="Times New Roman"/>
          <w:szCs w:val="24"/>
        </w:rPr>
        <w:t>υργείο είτε το Υγείας, αν έχει μείνει πίσω αυτή η περιουσία, να αξιοποιήσει αυτά τα τεράστια ακίνητα που θα αποφέρουν τεράστια έσοδα.</w:t>
      </w:r>
    </w:p>
    <w:p w14:paraId="79003AB9"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Το δε σχέδιο νόμου που εμείς φτιάξαμε δεν έχει καμμία σχέση με αυτό που λέτε. Μπορεί να είναι ανώνυμη εταιρεία, αλλά είναι</w:t>
      </w:r>
      <w:r>
        <w:rPr>
          <w:rFonts w:eastAsia="Times New Roman" w:cs="Times New Roman"/>
          <w:szCs w:val="24"/>
        </w:rPr>
        <w:t xml:space="preserve"> ανώνυμη εταιρεία με μια μετοχή που ανήκε στο Υπουργείο Υγείας. Οι σκοποί είναι στο άρθρο 4 αυτού του σχεδίου νόμου. Συγκεκριμένα λέει ότι σκοπός της </w:t>
      </w:r>
      <w:r>
        <w:rPr>
          <w:rFonts w:eastAsia="Times New Roman" w:cs="Times New Roman"/>
          <w:szCs w:val="24"/>
        </w:rPr>
        <w:t xml:space="preserve">εταιρίας </w:t>
      </w:r>
      <w:r>
        <w:rPr>
          <w:rFonts w:eastAsia="Times New Roman" w:cs="Times New Roman"/>
          <w:szCs w:val="24"/>
        </w:rPr>
        <w:t>είναι η εκμετάλλευση και η αξιοποίηση και καταγράφουμε από κάτω τι σημαίνει αυτό το πράγμα. Συνολ</w:t>
      </w:r>
      <w:r>
        <w:rPr>
          <w:rFonts w:eastAsia="Times New Roman" w:cs="Times New Roman"/>
          <w:szCs w:val="24"/>
        </w:rPr>
        <w:t>ικά αυτό το σχέδιο νόμου είχε δεκαοκτώ άρθρα.</w:t>
      </w:r>
    </w:p>
    <w:p w14:paraId="79003ABA"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Θα το καταθέσω στα Πρακτικά μαζί με την καταγραφή ενναλακτικών προτάσεων για την αξιοποίηση αυτής της δημόσιας περιουσίας.</w:t>
      </w:r>
    </w:p>
    <w:p w14:paraId="79003ABB"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Ήδη η κ. Φωτίου σας είπα ότι έχει στα χέρια της το </w:t>
      </w:r>
      <w:r>
        <w:rPr>
          <w:rFonts w:eastAsia="Times New Roman" w:cs="Times New Roman"/>
          <w:szCs w:val="24"/>
          <w:lang w:val="en-US"/>
        </w:rPr>
        <w:t>cd</w:t>
      </w:r>
      <w:r>
        <w:rPr>
          <w:rFonts w:eastAsia="Times New Roman" w:cs="Times New Roman"/>
          <w:szCs w:val="24"/>
        </w:rPr>
        <w:t xml:space="preserve"> που της έδωσα -φαίνεται ότι δεν μ</w:t>
      </w:r>
      <w:r>
        <w:rPr>
          <w:rFonts w:eastAsia="Times New Roman" w:cs="Times New Roman"/>
          <w:szCs w:val="24"/>
        </w:rPr>
        <w:t>ιλάτε μεταξύ σας- όπου είναι καταγεγραμμένη όλη αυτή η περιουσία, στο υποθηκοφυλακείο μάλι</w:t>
      </w:r>
      <w:r>
        <w:rPr>
          <w:rFonts w:eastAsia="Times New Roman" w:cs="Times New Roman"/>
          <w:szCs w:val="24"/>
        </w:rPr>
        <w:lastRenderedPageBreak/>
        <w:t>στα. Έμαθα χθες από το Υπουργείο Υγείας, που πήρα και ρώτησα, ότι μερικά από τα ακίνητα γύρισαν πίσω, διότι αρνήθηκε το υποθηκοφυλακείο να τα εγγράψει γιατί έχει –λέε</w:t>
      </w:r>
      <w:r>
        <w:rPr>
          <w:rFonts w:eastAsia="Times New Roman" w:cs="Times New Roman"/>
          <w:szCs w:val="24"/>
        </w:rPr>
        <w:t>ι- και άλλον διεκδικητή. Ξέρετε ποιοι είναι οι άλλοι διεκδικητές που τα είχαν καταπατήσει; Είναι οι ίδιοι όπως αυτοί που είπατε για τα ασφαλιστικά ταμεία και έχετε δίκιο. Κατά κύριο λόγο ξέρετε ποιοι ήταν οι καταπατητές; Δυστυχώς, το ελληνικό δημόσιο: νομα</w:t>
      </w:r>
      <w:r>
        <w:rPr>
          <w:rFonts w:eastAsia="Times New Roman" w:cs="Times New Roman"/>
          <w:szCs w:val="24"/>
        </w:rPr>
        <w:t>ρχίες, δήμοι και άλλοι. Λίγα ήταν καταπατημένα από ιδιώτες. Τα πολλά ήταν καταπατημένα από φορείς του ελληνικού δημοσίου. Ολόκληρο επταώροφο κτήριο στον Πειραιά, που ανήκε στο ΠΙΚΠΑ, είχε καταπατηθεί από τη Νομαρχία Πειραιά και έκανα δικαστικό αγώνα για να</w:t>
      </w:r>
      <w:r>
        <w:rPr>
          <w:rFonts w:eastAsia="Times New Roman" w:cs="Times New Roman"/>
          <w:szCs w:val="24"/>
        </w:rPr>
        <w:t xml:space="preserve"> το πάρω πίσω.</w:t>
      </w:r>
    </w:p>
    <w:p w14:paraId="79003ABC"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Για αυτή, λοιπόν, την περιουσία σας εγώ ζητώ να μου απαντήσετε, κυρία Υπουργέ. Δεν μιλώ για τα ασφαλιστικά ταμεία. Για να τα πείτε αυτά που είπατε, εγώ δέχομαι ότι έτσι ήταν και έτσι είναι τώρα. Έχετε κάνει αυτήν την προσπάθεια και μπράβο σα</w:t>
      </w:r>
      <w:r>
        <w:rPr>
          <w:rFonts w:eastAsia="Times New Roman" w:cs="Times New Roman"/>
          <w:szCs w:val="24"/>
        </w:rPr>
        <w:t>ς. Αλλά δεν σας ρώτησα γι’ αυτήν την περιουσία. Σας ρώτησα για άλλη περιουσία, που θα μπορούσε να είχε επιλύσει τελείως το πρόβλημα της πρόνοιας από την αξιοποίησή της.</w:t>
      </w:r>
    </w:p>
    <w:p w14:paraId="79003ABD"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lastRenderedPageBreak/>
        <w:t>Επ’ αυτού, λοιπόν, θέλω να μου απαντήσετε εάν το γνωρίζετε, εάν έχει έρθει στο Υπουργεί</w:t>
      </w:r>
      <w:r>
        <w:rPr>
          <w:rFonts w:eastAsia="Times New Roman" w:cs="Times New Roman"/>
          <w:szCs w:val="24"/>
        </w:rPr>
        <w:t>ο σας, εάν την έχετε εσείς στο Υπουργείο σας ή κομμάτια όπως αυτό που σας είπα, το ΠΙΚΠΑ Βούλας, δηλαδή</w:t>
      </w:r>
      <w:r w:rsidRPr="00A5243D">
        <w:rPr>
          <w:rFonts w:eastAsia="Times New Roman" w:cs="Times New Roman"/>
          <w:szCs w:val="24"/>
        </w:rPr>
        <w:t>,</w:t>
      </w:r>
      <w:r>
        <w:rPr>
          <w:rFonts w:eastAsia="Times New Roman" w:cs="Times New Roman"/>
          <w:szCs w:val="24"/>
        </w:rPr>
        <w:t xml:space="preserve"> τα διακόσια σαράντα παραλιακά στρέμματα έχουν ήδη μεταφερθεί στο </w:t>
      </w:r>
      <w:proofErr w:type="spellStart"/>
      <w:r>
        <w:rPr>
          <w:rFonts w:eastAsia="Times New Roman" w:cs="Times New Roman"/>
          <w:szCs w:val="24"/>
        </w:rPr>
        <w:t>υπερταμείο</w:t>
      </w:r>
      <w:proofErr w:type="spellEnd"/>
      <w:r>
        <w:rPr>
          <w:rFonts w:eastAsia="Times New Roman" w:cs="Times New Roman"/>
          <w:szCs w:val="24"/>
        </w:rPr>
        <w:t>, γιατί τέτοιο φιλέτο ποιος δεν θα το ήθελε; Αυτό θέλω να μου απαντήσετε. Γι</w:t>
      </w:r>
      <w:r>
        <w:rPr>
          <w:rFonts w:eastAsia="Times New Roman" w:cs="Times New Roman"/>
          <w:szCs w:val="24"/>
        </w:rPr>
        <w:t>α τα ασφαλιστικά ταμεία δεν έχω να σας πω κάτι ούτε ξέρω το θέμα και δέχομαι αυτά που μου είπατε.</w:t>
      </w:r>
    </w:p>
    <w:p w14:paraId="79003ABE"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Καταθέτω, κύριε Πρόεδρε, στα Πρακτικά και το σχέδιο νόμου και την καταγραφή εναλλακτικών προτάσεων για την αξιοποίηση των ακινήτων του τομέα Υγείας και Κοινων</w:t>
      </w:r>
      <w:r>
        <w:rPr>
          <w:rFonts w:eastAsia="Times New Roman" w:cs="Times New Roman"/>
          <w:szCs w:val="24"/>
        </w:rPr>
        <w:t>ικής Αλληλεγγύης.</w:t>
      </w:r>
    </w:p>
    <w:p w14:paraId="79003ABF"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(Στο σημείο αυτό ο Δ΄ Αντιπρόεδρος της Βουλής κ. Νικήτας Κακλαμάνης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9003AC0" w14:textId="77777777" w:rsidR="00CC0C4B" w:rsidRDefault="00B05431">
      <w:pPr>
        <w:spacing w:line="600" w:lineRule="auto"/>
        <w:ind w:firstLine="720"/>
        <w:jc w:val="both"/>
        <w:rPr>
          <w:rFonts w:eastAsia="Times New Roman" w:cs="Times New Roman"/>
          <w:szCs w:val="24"/>
        </w:rPr>
      </w:pPr>
      <w:r>
        <w:rPr>
          <w:rFonts w:eastAsia="Times New Roman" w:cs="Times New Roman"/>
          <w:b/>
          <w:szCs w:val="24"/>
        </w:rPr>
        <w:t>ΠΡΟΕΔΡ</w:t>
      </w:r>
      <w:r>
        <w:rPr>
          <w:rFonts w:eastAsia="Times New Roman" w:cs="Times New Roman"/>
          <w:b/>
          <w:szCs w:val="24"/>
        </w:rPr>
        <w:t>ΕΥΩΝ (Σπυρίδων Λυκούδης):</w:t>
      </w:r>
      <w:r>
        <w:rPr>
          <w:rFonts w:eastAsia="Times New Roman" w:cs="Times New Roman"/>
          <w:szCs w:val="24"/>
        </w:rPr>
        <w:t xml:space="preserve"> Κυρία Υπουργέ, έχετε τον λόγο.</w:t>
      </w:r>
    </w:p>
    <w:p w14:paraId="79003AC1" w14:textId="77777777" w:rsidR="00CC0C4B" w:rsidRDefault="00B05431">
      <w:pPr>
        <w:spacing w:line="600" w:lineRule="auto"/>
        <w:ind w:firstLine="720"/>
        <w:jc w:val="both"/>
        <w:rPr>
          <w:rFonts w:eastAsia="Times New Roman" w:cs="Times New Roman"/>
          <w:szCs w:val="24"/>
        </w:rPr>
      </w:pPr>
      <w:r>
        <w:rPr>
          <w:rFonts w:eastAsia="Times New Roman" w:cs="Times New Roman"/>
          <w:b/>
          <w:szCs w:val="24"/>
        </w:rPr>
        <w:lastRenderedPageBreak/>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w:t>
      </w:r>
      <w:r>
        <w:rPr>
          <w:rFonts w:eastAsia="Times New Roman" w:cs="Times New Roman"/>
          <w:szCs w:val="24"/>
        </w:rPr>
        <w:t xml:space="preserve"> Κύριε Κακλαμάνη, δεν χρειάζεται να υπάρχει εκνευρισμός.</w:t>
      </w:r>
    </w:p>
    <w:p w14:paraId="79003AC2" w14:textId="77777777" w:rsidR="00CC0C4B" w:rsidRDefault="00B05431">
      <w:pPr>
        <w:spacing w:line="600" w:lineRule="auto"/>
        <w:ind w:firstLine="720"/>
        <w:jc w:val="both"/>
        <w:rPr>
          <w:rFonts w:eastAsia="Times New Roman" w:cs="Times New Roman"/>
          <w:szCs w:val="24"/>
        </w:rPr>
      </w:pPr>
      <w:r>
        <w:rPr>
          <w:rFonts w:eastAsia="Times New Roman" w:cs="Times New Roman"/>
          <w:b/>
          <w:szCs w:val="24"/>
        </w:rPr>
        <w:t>ΝΙΚΗΤΑΣ ΚΑΚΛΑΜΑΝΗΣ (Δ΄ Αντιπρόεδρος της Βουλής):</w:t>
      </w:r>
      <w:r>
        <w:rPr>
          <w:rFonts w:eastAsia="Times New Roman" w:cs="Times New Roman"/>
          <w:szCs w:val="24"/>
        </w:rPr>
        <w:t xml:space="preserve"> Δεν υπάρχ</w:t>
      </w:r>
      <w:r>
        <w:rPr>
          <w:rFonts w:eastAsia="Times New Roman" w:cs="Times New Roman"/>
          <w:szCs w:val="24"/>
        </w:rPr>
        <w:t>ει εκνευρισμός.</w:t>
      </w:r>
    </w:p>
    <w:p w14:paraId="79003AC3" w14:textId="77777777" w:rsidR="00CC0C4B" w:rsidRDefault="00B05431">
      <w:pPr>
        <w:spacing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w:t>
      </w:r>
      <w:r>
        <w:rPr>
          <w:rFonts w:eastAsia="Times New Roman" w:cs="Times New Roman"/>
          <w:szCs w:val="24"/>
        </w:rPr>
        <w:t xml:space="preserve"> Ως Υπουργός Εργασίας, έχω την υποχρέωση και το δικαίωμα να τοποθετηθώ για το σύνολο των ακινήτων και το σύνολο της ακίνητης περιουσίας. </w:t>
      </w:r>
    </w:p>
    <w:p w14:paraId="79003AC4" w14:textId="77777777" w:rsidR="00CC0C4B" w:rsidRDefault="00B05431">
      <w:pPr>
        <w:spacing w:line="600" w:lineRule="auto"/>
        <w:ind w:firstLine="720"/>
        <w:jc w:val="both"/>
        <w:rPr>
          <w:rFonts w:eastAsia="Times New Roman" w:cs="Times New Roman"/>
          <w:szCs w:val="24"/>
        </w:rPr>
      </w:pPr>
      <w:r>
        <w:rPr>
          <w:rFonts w:eastAsia="Times New Roman" w:cs="Times New Roman"/>
          <w:b/>
          <w:szCs w:val="24"/>
        </w:rPr>
        <w:t>ΝΙΚΗΤΑΣ ΚΑΚΛΑΜΑΝΗΣ</w:t>
      </w:r>
      <w:r>
        <w:rPr>
          <w:rFonts w:eastAsia="Times New Roman" w:cs="Times New Roman"/>
          <w:b/>
          <w:szCs w:val="24"/>
        </w:rPr>
        <w:t xml:space="preserve"> (Δ΄ Αντιπρόεδρος της Βουλής):</w:t>
      </w:r>
      <w:r>
        <w:rPr>
          <w:rFonts w:eastAsia="Times New Roman" w:cs="Times New Roman"/>
          <w:szCs w:val="24"/>
        </w:rPr>
        <w:t xml:space="preserve"> Δεν σας ρώτησα εγώ αυτό, όμως.</w:t>
      </w:r>
    </w:p>
    <w:p w14:paraId="79003AC5" w14:textId="77777777" w:rsidR="00CC0C4B" w:rsidRDefault="00B05431">
      <w:pPr>
        <w:spacing w:line="600" w:lineRule="auto"/>
        <w:ind w:firstLine="720"/>
        <w:jc w:val="both"/>
        <w:rPr>
          <w:rFonts w:eastAsia="Times New Roman" w:cs="Times New Roman"/>
          <w:szCs w:val="24"/>
        </w:rPr>
      </w:pPr>
      <w:r>
        <w:rPr>
          <w:rFonts w:eastAsia="Times New Roman" w:cs="Times New Roman"/>
          <w:b/>
          <w:szCs w:val="24"/>
        </w:rPr>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w:t>
      </w:r>
      <w:r>
        <w:rPr>
          <w:rFonts w:eastAsia="Times New Roman" w:cs="Times New Roman"/>
          <w:szCs w:val="24"/>
        </w:rPr>
        <w:t xml:space="preserve"> Η ερώτησή σας αφορά συνολικά την ακίνητη περιουσία του Υπουργείου Εργασίας. </w:t>
      </w:r>
    </w:p>
    <w:p w14:paraId="79003AC6" w14:textId="77777777" w:rsidR="00CC0C4B" w:rsidRDefault="00B05431">
      <w:pPr>
        <w:spacing w:line="600" w:lineRule="auto"/>
        <w:ind w:firstLine="720"/>
        <w:jc w:val="both"/>
        <w:rPr>
          <w:rFonts w:eastAsia="Times New Roman" w:cs="Times New Roman"/>
          <w:szCs w:val="24"/>
        </w:rPr>
      </w:pPr>
      <w:r>
        <w:rPr>
          <w:rFonts w:eastAsia="Times New Roman" w:cs="Times New Roman"/>
          <w:b/>
          <w:szCs w:val="24"/>
        </w:rPr>
        <w:t xml:space="preserve">ΝΙΚΗΤΑΣ ΚΑΚΛΑΜΑΝΗΣ (Δ΄ </w:t>
      </w:r>
      <w:r>
        <w:rPr>
          <w:rFonts w:eastAsia="Times New Roman" w:cs="Times New Roman"/>
          <w:b/>
          <w:szCs w:val="24"/>
        </w:rPr>
        <w:t>Αντιπρόεδρος της Βουλής):</w:t>
      </w:r>
      <w:r>
        <w:rPr>
          <w:rFonts w:eastAsia="Times New Roman" w:cs="Times New Roman"/>
          <w:szCs w:val="24"/>
        </w:rPr>
        <w:t xml:space="preserve"> Όχι, είναι συγκεκριμένο.</w:t>
      </w:r>
    </w:p>
    <w:p w14:paraId="79003AC7" w14:textId="77777777" w:rsidR="00CC0C4B" w:rsidRDefault="00B05431">
      <w:pPr>
        <w:spacing w:line="600" w:lineRule="auto"/>
        <w:ind w:firstLine="720"/>
        <w:jc w:val="both"/>
        <w:rPr>
          <w:rFonts w:eastAsia="Times New Roman" w:cs="Times New Roman"/>
          <w:szCs w:val="24"/>
        </w:rPr>
      </w:pPr>
      <w:r>
        <w:rPr>
          <w:rFonts w:eastAsia="Times New Roman" w:cs="Times New Roman"/>
          <w:b/>
          <w:szCs w:val="24"/>
        </w:rPr>
        <w:lastRenderedPageBreak/>
        <w:t>Ε</w:t>
      </w:r>
      <w:r>
        <w:rPr>
          <w:rFonts w:eastAsia="Times New Roman" w:cs="Times New Roman"/>
          <w:b/>
          <w:szCs w:val="24"/>
        </w:rPr>
        <w:t>ΦΗ</w:t>
      </w:r>
      <w:r>
        <w:rPr>
          <w:rFonts w:eastAsia="Times New Roman" w:cs="Times New Roman"/>
          <w:b/>
          <w:szCs w:val="24"/>
        </w:rPr>
        <w:t xml:space="preserve"> ΑΧΤΣΙΟΓΛΟΥ (Υπουργός Εργασίας, Κοινωνικής Ασφάλισης και Κοινωνικής Αλληλεγγύης):</w:t>
      </w:r>
      <w:r>
        <w:rPr>
          <w:rFonts w:eastAsia="Times New Roman" w:cs="Times New Roman"/>
          <w:szCs w:val="24"/>
        </w:rPr>
        <w:t xml:space="preserve"> Θα απαντήσω. Μη στενοχωριέστε.</w:t>
      </w:r>
    </w:p>
    <w:p w14:paraId="79003AC8"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Ένα μεγάλο κομμάτι αυτής της περιουσίας αφορά την περιουσία των φορέων κοινωνικής ασφάλισ</w:t>
      </w:r>
      <w:r>
        <w:rPr>
          <w:rFonts w:eastAsia="Times New Roman" w:cs="Times New Roman"/>
          <w:szCs w:val="24"/>
        </w:rPr>
        <w:t>ης, είναι το πιο σημαντικό τμήμα της και ήταν αναγκαίο να αναφερθεί εδώ, για να ακούσουν οι Βουλευτές, όσοι είναι εδώ και όσοι μας παρακολουθούν, τι έχει γίνει και με αυτήν την περιουσία, το οποίο είναι το σημαντικότερο κομμάτι.</w:t>
      </w:r>
    </w:p>
    <w:p w14:paraId="79003AC9"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Σε ό,τι αφορά το υπόλοιπο κ</w:t>
      </w:r>
      <w:r>
        <w:rPr>
          <w:rFonts w:eastAsia="Times New Roman" w:cs="Times New Roman"/>
          <w:szCs w:val="24"/>
        </w:rPr>
        <w:t>ομμάτι της ακίνητης περιουσίας</w:t>
      </w:r>
      <w:r w:rsidRPr="00EB76EF">
        <w:rPr>
          <w:rFonts w:eastAsia="Times New Roman" w:cs="Times New Roman"/>
          <w:szCs w:val="24"/>
        </w:rPr>
        <w:t>,</w:t>
      </w:r>
      <w:r>
        <w:rPr>
          <w:rFonts w:eastAsia="Times New Roman" w:cs="Times New Roman"/>
          <w:szCs w:val="24"/>
        </w:rPr>
        <w:t xml:space="preserve"> που βρίσκεται στο Υπουργείο Εργασίας υπάρχει πλήρης καταγραφή.</w:t>
      </w:r>
    </w:p>
    <w:p w14:paraId="79003ACA" w14:textId="77777777" w:rsidR="00CC0C4B" w:rsidRDefault="00B05431">
      <w:pPr>
        <w:spacing w:line="600" w:lineRule="auto"/>
        <w:ind w:firstLine="720"/>
        <w:jc w:val="both"/>
        <w:rPr>
          <w:rFonts w:eastAsia="Times New Roman"/>
          <w:szCs w:val="24"/>
        </w:rPr>
      </w:pPr>
      <w:r>
        <w:rPr>
          <w:rFonts w:eastAsia="Times New Roman"/>
          <w:szCs w:val="24"/>
        </w:rPr>
        <w:t>Όντως η ακίνητη περιουσία του Εθνικού Οργανισμού Κοινωνικής Φροντίδας, που εκεί αναφέρεστε, μεταφέρθηκε στο Υπουργείο Εργασίας. Τα ακίνητα αυτά είναι καταγεγραμμ</w:t>
      </w:r>
      <w:r>
        <w:rPr>
          <w:rFonts w:eastAsia="Times New Roman"/>
          <w:szCs w:val="24"/>
        </w:rPr>
        <w:t>ένα και έχει βγει και η σχετική διαπιστωτική πράξη από...</w:t>
      </w:r>
    </w:p>
    <w:p w14:paraId="79003ACB" w14:textId="77777777" w:rsidR="00CC0C4B" w:rsidRDefault="00B05431">
      <w:pPr>
        <w:spacing w:line="600" w:lineRule="auto"/>
        <w:ind w:firstLine="720"/>
        <w:jc w:val="both"/>
        <w:rPr>
          <w:rFonts w:eastAsia="Times New Roman"/>
          <w:b/>
          <w:szCs w:val="24"/>
        </w:rPr>
      </w:pPr>
      <w:r>
        <w:rPr>
          <w:rFonts w:eastAsia="Times New Roman"/>
          <w:b/>
          <w:szCs w:val="24"/>
        </w:rPr>
        <w:t>ΝΙΚΗΤΑΣ ΚΑΚΛΑΜΑΝΗΣ (</w:t>
      </w:r>
      <w:r>
        <w:rPr>
          <w:rFonts w:eastAsia="Times New Roman" w:cs="Times New Roman"/>
          <w:b/>
          <w:szCs w:val="24"/>
        </w:rPr>
        <w:t>Δ΄ Αντιπρόεδρος της Βουλής):</w:t>
      </w:r>
      <w:r>
        <w:rPr>
          <w:rFonts w:eastAsia="Times New Roman" w:cs="Times New Roman"/>
          <w:szCs w:val="24"/>
        </w:rPr>
        <w:t xml:space="preserve"> Από πού είναι καταγεγραμμένα; Εγώ σας τα έδωσα.</w:t>
      </w:r>
    </w:p>
    <w:p w14:paraId="79003ACC" w14:textId="77777777" w:rsidR="00CC0C4B" w:rsidRDefault="00B05431">
      <w:pPr>
        <w:spacing w:line="600" w:lineRule="auto"/>
        <w:ind w:firstLine="720"/>
        <w:jc w:val="both"/>
        <w:rPr>
          <w:rFonts w:eastAsia="Times New Roman"/>
          <w:szCs w:val="24"/>
        </w:rPr>
      </w:pPr>
      <w:r>
        <w:rPr>
          <w:rFonts w:eastAsia="Times New Roman"/>
          <w:b/>
          <w:szCs w:val="24"/>
        </w:rPr>
        <w:lastRenderedPageBreak/>
        <w:t>Ε</w:t>
      </w:r>
      <w:r>
        <w:rPr>
          <w:rFonts w:eastAsia="Times New Roman"/>
          <w:b/>
          <w:szCs w:val="24"/>
        </w:rPr>
        <w:t>ΦΗ</w:t>
      </w:r>
      <w:r>
        <w:rPr>
          <w:rFonts w:eastAsia="Times New Roman"/>
          <w:b/>
          <w:szCs w:val="24"/>
        </w:rPr>
        <w:t xml:space="preserve"> ΑΧΤΣΙΟΓΛΟΥ (Υπουργός Εργασίας, Κοινωνικής Ασφάλισης και Κοινωνικής Αλληλεγγύης): </w:t>
      </w:r>
      <w:r>
        <w:rPr>
          <w:rFonts w:eastAsia="Times New Roman"/>
          <w:szCs w:val="24"/>
        </w:rPr>
        <w:t>Καμμία αμφιβολία</w:t>
      </w:r>
      <w:r>
        <w:rPr>
          <w:rFonts w:eastAsia="Times New Roman"/>
          <w:szCs w:val="24"/>
        </w:rPr>
        <w:t>.</w:t>
      </w:r>
    </w:p>
    <w:p w14:paraId="79003ACD" w14:textId="77777777" w:rsidR="00CC0C4B" w:rsidRDefault="00B05431">
      <w:pPr>
        <w:spacing w:line="600" w:lineRule="auto"/>
        <w:ind w:firstLine="720"/>
        <w:jc w:val="both"/>
        <w:rPr>
          <w:rFonts w:eastAsia="Times New Roman"/>
          <w:b/>
          <w:szCs w:val="24"/>
        </w:rPr>
      </w:pPr>
      <w:r>
        <w:rPr>
          <w:rFonts w:eastAsia="Times New Roman"/>
          <w:b/>
          <w:szCs w:val="24"/>
        </w:rPr>
        <w:t>ΝΙΚΗΤΑΣ ΚΑΚΛΑΜΑΝΗΣ (</w:t>
      </w:r>
      <w:r>
        <w:rPr>
          <w:rFonts w:eastAsia="Times New Roman" w:cs="Times New Roman"/>
          <w:b/>
          <w:szCs w:val="24"/>
        </w:rPr>
        <w:t>Δ΄ Αντιπρόεδρος της Βουλής):</w:t>
      </w:r>
      <w:r>
        <w:rPr>
          <w:rFonts w:eastAsia="Times New Roman" w:cs="Times New Roman"/>
          <w:szCs w:val="24"/>
        </w:rPr>
        <w:t xml:space="preserve"> Έτσι όπως το λέτε είναι σαν να τα γράψατε εσείς.</w:t>
      </w:r>
    </w:p>
    <w:p w14:paraId="79003ACE" w14:textId="77777777" w:rsidR="00CC0C4B" w:rsidRDefault="00B05431">
      <w:pPr>
        <w:spacing w:line="600" w:lineRule="auto"/>
        <w:ind w:firstLine="720"/>
        <w:jc w:val="both"/>
        <w:rPr>
          <w:rFonts w:eastAsia="Times New Roman"/>
          <w:b/>
          <w:szCs w:val="24"/>
        </w:rPr>
      </w:pPr>
      <w:r>
        <w:rPr>
          <w:rFonts w:eastAsia="Times New Roman"/>
          <w:b/>
          <w:szCs w:val="24"/>
        </w:rPr>
        <w:t>Ε</w:t>
      </w:r>
      <w:r>
        <w:rPr>
          <w:rFonts w:eastAsia="Times New Roman"/>
          <w:b/>
          <w:szCs w:val="24"/>
        </w:rPr>
        <w:t>ΦΗ</w:t>
      </w:r>
      <w:r>
        <w:rPr>
          <w:rFonts w:eastAsia="Times New Roman"/>
          <w:b/>
          <w:szCs w:val="24"/>
        </w:rPr>
        <w:t xml:space="preserve"> ΑΧΤΣΙΟΓΛΟΥ (Υπουργός Εργασίας, Κοινωνικής Ασφάλισης και Κοινωνικής Αλληλεγγύης): </w:t>
      </w:r>
      <w:r>
        <w:rPr>
          <w:rFonts w:eastAsia="Times New Roman"/>
          <w:szCs w:val="24"/>
        </w:rPr>
        <w:t>Εγώ πότε να τα γράψω; Πριν από πέντε μήνες έγινα Υπουργός</w:t>
      </w:r>
    </w:p>
    <w:p w14:paraId="79003ACF" w14:textId="77777777" w:rsidR="00CC0C4B" w:rsidRDefault="00B05431">
      <w:pPr>
        <w:spacing w:line="600" w:lineRule="auto"/>
        <w:ind w:firstLine="720"/>
        <w:jc w:val="both"/>
        <w:rPr>
          <w:rFonts w:eastAsia="Times New Roman"/>
          <w:b/>
          <w:szCs w:val="24"/>
        </w:rPr>
      </w:pPr>
      <w:r>
        <w:rPr>
          <w:rFonts w:eastAsia="Times New Roman"/>
          <w:b/>
          <w:szCs w:val="24"/>
        </w:rPr>
        <w:t>ΝΙΚΗΤΑΣ ΚΑΚΛΑ</w:t>
      </w:r>
      <w:r>
        <w:rPr>
          <w:rFonts w:eastAsia="Times New Roman"/>
          <w:b/>
          <w:szCs w:val="24"/>
        </w:rPr>
        <w:t>ΜΑΝΗΣ (</w:t>
      </w:r>
      <w:r>
        <w:rPr>
          <w:rFonts w:eastAsia="Times New Roman" w:cs="Times New Roman"/>
          <w:b/>
          <w:szCs w:val="24"/>
        </w:rPr>
        <w:t>Δ΄ Αντιπρόεδρος της Βουλής):</w:t>
      </w:r>
      <w:r>
        <w:rPr>
          <w:rFonts w:eastAsia="Times New Roman" w:cs="Times New Roman"/>
          <w:szCs w:val="24"/>
        </w:rPr>
        <w:t xml:space="preserve"> Όχι εσείς προσωπικά, κυρία Υπουργέ. Δεν αντιδικούμε.</w:t>
      </w:r>
    </w:p>
    <w:p w14:paraId="79003AD0" w14:textId="77777777" w:rsidR="00CC0C4B" w:rsidRDefault="00B05431">
      <w:pPr>
        <w:spacing w:line="600" w:lineRule="auto"/>
        <w:ind w:firstLine="720"/>
        <w:jc w:val="both"/>
        <w:rPr>
          <w:rFonts w:eastAsia="Times New Roman"/>
          <w:szCs w:val="24"/>
        </w:rPr>
      </w:pPr>
      <w:r>
        <w:rPr>
          <w:rFonts w:eastAsia="Times New Roman"/>
          <w:b/>
          <w:szCs w:val="24"/>
        </w:rPr>
        <w:t>Ε</w:t>
      </w:r>
      <w:r>
        <w:rPr>
          <w:rFonts w:eastAsia="Times New Roman"/>
          <w:b/>
          <w:szCs w:val="24"/>
        </w:rPr>
        <w:t>ΦΗ</w:t>
      </w:r>
      <w:r>
        <w:rPr>
          <w:rFonts w:eastAsia="Times New Roman"/>
          <w:b/>
          <w:szCs w:val="24"/>
        </w:rPr>
        <w:t xml:space="preserve"> ΑΧΤΣΙΟΓΛΟΥ (Υπουργός Εργασίας, Κοινωνικής Ασφάλισης και Κοινωνικής Αλληλεγγύης): </w:t>
      </w:r>
      <w:r>
        <w:rPr>
          <w:rFonts w:eastAsia="Times New Roman"/>
          <w:szCs w:val="24"/>
        </w:rPr>
        <w:t>Η αρμόδια υπηρεσία, λοιπόν, του Υπουργείου έχει βγάλει τη σχετική διαπιστωτική πράξη. Μέρος της ακίνητης περιουσίας -για να απαντήσω τώρα και στο τι γίνεται με την περιουσία- του Εθνικού Οργανισμού Κοινωνική Φροντίδας αξιοποιείται είτε για την κάλυψη αναγκ</w:t>
      </w:r>
      <w:r>
        <w:rPr>
          <w:rFonts w:eastAsia="Times New Roman"/>
          <w:szCs w:val="24"/>
        </w:rPr>
        <w:t xml:space="preserve">ών ευάλωτων κοινωνικών ομάδων είτε για την </w:t>
      </w:r>
      <w:proofErr w:type="spellStart"/>
      <w:r>
        <w:rPr>
          <w:rFonts w:eastAsia="Times New Roman"/>
          <w:szCs w:val="24"/>
        </w:rPr>
        <w:t>αποϊδρυματοποίηση</w:t>
      </w:r>
      <w:proofErr w:type="spellEnd"/>
      <w:r>
        <w:rPr>
          <w:rFonts w:eastAsia="Times New Roman"/>
          <w:szCs w:val="24"/>
        </w:rPr>
        <w:t xml:space="preserve"> ατόμων με ειδικές ανάγκες. </w:t>
      </w:r>
    </w:p>
    <w:p w14:paraId="79003AD1" w14:textId="77777777" w:rsidR="00CC0C4B" w:rsidRDefault="00B05431">
      <w:pPr>
        <w:spacing w:line="600" w:lineRule="auto"/>
        <w:ind w:firstLine="720"/>
        <w:jc w:val="both"/>
        <w:rPr>
          <w:rFonts w:eastAsia="Times New Roman"/>
          <w:szCs w:val="24"/>
        </w:rPr>
      </w:pPr>
      <w:r>
        <w:rPr>
          <w:rFonts w:eastAsia="Times New Roman"/>
          <w:szCs w:val="24"/>
        </w:rPr>
        <w:lastRenderedPageBreak/>
        <w:t xml:space="preserve">Άρα, κινούμαστε σε αυτήν την κατεύθυνση της αξιοποίησης των ακινήτων, στην κατεύθυνση της εξυπηρέτησης κοινωνικών αναγκών συγκεκριμένων ευάλωτων κοινωνικών ομάδων και </w:t>
      </w:r>
      <w:r>
        <w:rPr>
          <w:rFonts w:eastAsia="Times New Roman"/>
          <w:szCs w:val="24"/>
        </w:rPr>
        <w:t>στην κατεύθυνση της αναβάθμιση των πόλεων.</w:t>
      </w:r>
    </w:p>
    <w:p w14:paraId="79003AD2" w14:textId="77777777" w:rsidR="00CC0C4B" w:rsidRDefault="00B05431">
      <w:pPr>
        <w:spacing w:line="600" w:lineRule="auto"/>
        <w:ind w:firstLine="720"/>
        <w:jc w:val="both"/>
        <w:rPr>
          <w:rFonts w:eastAsia="Times New Roman"/>
          <w:szCs w:val="24"/>
        </w:rPr>
      </w:pPr>
      <w:r>
        <w:rPr>
          <w:rFonts w:eastAsia="Times New Roman"/>
          <w:szCs w:val="24"/>
        </w:rPr>
        <w:t>Να σας πω ότι η ακίνητη περιουσία του Υπουργείου Εργασίας έχει εξαιρεθεί από το Ταμείο Αποκρατικοποιήσεων.</w:t>
      </w:r>
    </w:p>
    <w:p w14:paraId="79003AD3" w14:textId="77777777" w:rsidR="00CC0C4B" w:rsidRDefault="00B05431">
      <w:pPr>
        <w:spacing w:line="600" w:lineRule="auto"/>
        <w:ind w:firstLine="720"/>
        <w:jc w:val="both"/>
        <w:rPr>
          <w:rFonts w:eastAsia="Times New Roman"/>
          <w:b/>
          <w:szCs w:val="24"/>
        </w:rPr>
      </w:pPr>
      <w:r>
        <w:rPr>
          <w:rFonts w:eastAsia="Times New Roman"/>
          <w:b/>
          <w:szCs w:val="24"/>
        </w:rPr>
        <w:t>ΝΙΚΗΤΑΣ ΚΑΚΛΑΜΑΝΗΣ (</w:t>
      </w:r>
      <w:r>
        <w:rPr>
          <w:rFonts w:eastAsia="Times New Roman" w:cs="Times New Roman"/>
          <w:b/>
          <w:szCs w:val="24"/>
        </w:rPr>
        <w:t>Δ΄ Αντιπρόεδρος της Βουλής):</w:t>
      </w:r>
      <w:r>
        <w:rPr>
          <w:rFonts w:eastAsia="Times New Roman"/>
          <w:b/>
          <w:szCs w:val="24"/>
        </w:rPr>
        <w:t xml:space="preserve"> </w:t>
      </w:r>
      <w:r>
        <w:rPr>
          <w:rFonts w:eastAsia="Times New Roman"/>
          <w:szCs w:val="24"/>
        </w:rPr>
        <w:t>Ωραία.</w:t>
      </w:r>
    </w:p>
    <w:p w14:paraId="79003AD4" w14:textId="77777777" w:rsidR="00CC0C4B" w:rsidRDefault="00B05431">
      <w:pPr>
        <w:spacing w:line="600" w:lineRule="auto"/>
        <w:ind w:firstLine="720"/>
        <w:jc w:val="both"/>
        <w:rPr>
          <w:rFonts w:eastAsia="Times New Roman"/>
          <w:szCs w:val="24"/>
        </w:rPr>
      </w:pPr>
      <w:r>
        <w:rPr>
          <w:rFonts w:eastAsia="Times New Roman"/>
          <w:b/>
          <w:szCs w:val="24"/>
        </w:rPr>
        <w:t>Ε</w:t>
      </w:r>
      <w:r>
        <w:rPr>
          <w:rFonts w:eastAsia="Times New Roman"/>
          <w:b/>
          <w:szCs w:val="24"/>
        </w:rPr>
        <w:t>ΦΗ</w:t>
      </w:r>
      <w:r>
        <w:rPr>
          <w:rFonts w:eastAsia="Times New Roman"/>
          <w:b/>
          <w:szCs w:val="24"/>
        </w:rPr>
        <w:t xml:space="preserve"> ΑΧΤΣΙΟΓΛΟΥ (Υπουργός Εργασίας, Κοινωνικής Ασφάλισης και Κοινωνικής Αλληλεγγύης): </w:t>
      </w:r>
      <w:r>
        <w:rPr>
          <w:rFonts w:eastAsia="Times New Roman"/>
          <w:szCs w:val="24"/>
        </w:rPr>
        <w:t xml:space="preserve">Και κυρίως εδώ θα μου επιτρέψετε να </w:t>
      </w:r>
      <w:proofErr w:type="spellStart"/>
      <w:r>
        <w:rPr>
          <w:rFonts w:eastAsia="Times New Roman"/>
          <w:szCs w:val="24"/>
        </w:rPr>
        <w:t>ξανατονίσω</w:t>
      </w:r>
      <w:proofErr w:type="spellEnd"/>
      <w:r>
        <w:rPr>
          <w:rFonts w:eastAsia="Times New Roman"/>
          <w:szCs w:val="24"/>
        </w:rPr>
        <w:t xml:space="preserve"> και για την περιουσία των φορέων </w:t>
      </w:r>
      <w:r>
        <w:rPr>
          <w:rFonts w:eastAsia="Times New Roman"/>
          <w:szCs w:val="24"/>
        </w:rPr>
        <w:t>κ</w:t>
      </w:r>
      <w:r>
        <w:rPr>
          <w:rFonts w:eastAsia="Times New Roman"/>
          <w:szCs w:val="24"/>
        </w:rPr>
        <w:t xml:space="preserve">οινωνικής </w:t>
      </w:r>
      <w:r>
        <w:rPr>
          <w:rFonts w:eastAsia="Times New Roman"/>
          <w:szCs w:val="24"/>
        </w:rPr>
        <w:t>α</w:t>
      </w:r>
      <w:r>
        <w:rPr>
          <w:rFonts w:eastAsia="Times New Roman"/>
          <w:szCs w:val="24"/>
        </w:rPr>
        <w:t>σφάλισης ότι έχει, επίσης, εξαιρεθεί.</w:t>
      </w:r>
    </w:p>
    <w:p w14:paraId="79003AD5" w14:textId="77777777" w:rsidR="00CC0C4B" w:rsidRDefault="00B05431">
      <w:pPr>
        <w:spacing w:line="600" w:lineRule="auto"/>
        <w:ind w:firstLine="720"/>
        <w:jc w:val="both"/>
        <w:rPr>
          <w:rFonts w:eastAsia="Times New Roman" w:cs="Times New Roman"/>
          <w:szCs w:val="24"/>
        </w:rPr>
      </w:pPr>
      <w:r>
        <w:rPr>
          <w:rFonts w:eastAsia="Times New Roman"/>
          <w:b/>
          <w:szCs w:val="24"/>
        </w:rPr>
        <w:t>ΝΙΚΗΤΑΣ ΚΑΚΛΑΜΑΝΗΣ (</w:t>
      </w:r>
      <w:r>
        <w:rPr>
          <w:rFonts w:eastAsia="Times New Roman" w:cs="Times New Roman"/>
          <w:b/>
          <w:szCs w:val="24"/>
        </w:rPr>
        <w:t>Δ΄ Αντιπρόεδρος της Βουλ</w:t>
      </w:r>
      <w:r>
        <w:rPr>
          <w:rFonts w:eastAsia="Times New Roman" w:cs="Times New Roman"/>
          <w:b/>
          <w:szCs w:val="24"/>
        </w:rPr>
        <w:t xml:space="preserve">ής): </w:t>
      </w:r>
      <w:r>
        <w:rPr>
          <w:rFonts w:eastAsia="Times New Roman" w:cs="Times New Roman"/>
          <w:szCs w:val="24"/>
        </w:rPr>
        <w:t>Χαίρομαι που το ακούω.</w:t>
      </w:r>
    </w:p>
    <w:p w14:paraId="79003AD6" w14:textId="77777777" w:rsidR="00CC0C4B" w:rsidRDefault="00B05431">
      <w:pPr>
        <w:spacing w:line="600" w:lineRule="auto"/>
        <w:ind w:firstLine="720"/>
        <w:jc w:val="both"/>
        <w:rPr>
          <w:rFonts w:eastAsia="Times New Roman"/>
          <w:szCs w:val="24"/>
        </w:rPr>
      </w:pPr>
      <w:r>
        <w:rPr>
          <w:rFonts w:eastAsia="Times New Roman"/>
          <w:b/>
          <w:szCs w:val="24"/>
        </w:rPr>
        <w:t>Ε</w:t>
      </w:r>
      <w:r>
        <w:rPr>
          <w:rFonts w:eastAsia="Times New Roman"/>
          <w:b/>
          <w:szCs w:val="24"/>
        </w:rPr>
        <w:t>ΦΗ</w:t>
      </w:r>
      <w:r>
        <w:rPr>
          <w:rFonts w:eastAsia="Times New Roman"/>
          <w:b/>
          <w:szCs w:val="24"/>
        </w:rPr>
        <w:t xml:space="preserve"> ΑΧΤΣΙΟΓΛΟΥ (Υπουργός Εργασίας, Κοινωνικής Ασφάλισης και Κοινωνικής Αλληλεγγύης): </w:t>
      </w:r>
      <w:r>
        <w:rPr>
          <w:rFonts w:eastAsia="Times New Roman"/>
          <w:szCs w:val="24"/>
        </w:rPr>
        <w:t xml:space="preserve">Να σας πω ότι επανεντάσσουμε τα ακίνητα στην αγορά, όσα από αυτά είναι για να επανενταχθούν και δεν χρησιμοποιούνται για τους άλλους </w:t>
      </w:r>
      <w:r>
        <w:rPr>
          <w:rFonts w:eastAsia="Times New Roman"/>
          <w:szCs w:val="24"/>
        </w:rPr>
        <w:lastRenderedPageBreak/>
        <w:t>σκοπούς με</w:t>
      </w:r>
      <w:r>
        <w:rPr>
          <w:rFonts w:eastAsia="Times New Roman"/>
          <w:szCs w:val="24"/>
        </w:rPr>
        <w:t xml:space="preserve"> ανταγωνιστικούς όρους, με υπολογισμό του ελάχιστου μισθώματος να ορίζεται πλέον από ορκωτό εκτιμητή και να μην ισχύει ένα αυθαίρετο 4,8% επί της αντικειμενικής αξίας που ίσχυε μέχρι σήμερα.</w:t>
      </w:r>
    </w:p>
    <w:p w14:paraId="79003AD7" w14:textId="77777777" w:rsidR="00CC0C4B" w:rsidRDefault="00B05431">
      <w:pPr>
        <w:spacing w:line="600" w:lineRule="auto"/>
        <w:ind w:firstLine="720"/>
        <w:jc w:val="both"/>
        <w:rPr>
          <w:rFonts w:eastAsia="Times New Roman"/>
          <w:szCs w:val="24"/>
        </w:rPr>
      </w:pPr>
      <w:r>
        <w:rPr>
          <w:rFonts w:eastAsia="Times New Roman"/>
          <w:szCs w:val="24"/>
        </w:rPr>
        <w:t xml:space="preserve">Είναι σε στάδιο διαμόρφωσης -ελπίζω μέσα στο επόμενο διάστημα να </w:t>
      </w:r>
      <w:r>
        <w:rPr>
          <w:rFonts w:eastAsia="Times New Roman"/>
          <w:szCs w:val="24"/>
        </w:rPr>
        <w:t>το έχουμε- ένας επιτελικός φορέας στρατηγικής αξιοποίησης της ακίνητης περιουσίας και των φορέων κοινωνικής ασφάλισης και της υπόλοιπης περιουσίας του Υπουργείου. Στόχος είναι η αξιοποίηση των ακινήτων κυρίως για την κάλυψη κοινωνικών αναγκών -αναφέρθηκα σ</w:t>
      </w:r>
      <w:r>
        <w:rPr>
          <w:rFonts w:eastAsia="Times New Roman"/>
          <w:szCs w:val="24"/>
        </w:rPr>
        <w:t xml:space="preserve">τις ευάλωτες κοινωνικές ομάδες- αλλά και για την αναβάθμιση υποβαθμισμένων γειτονιών. </w:t>
      </w:r>
    </w:p>
    <w:p w14:paraId="79003AD8" w14:textId="77777777" w:rsidR="00CC0C4B" w:rsidRDefault="00B05431">
      <w:pPr>
        <w:spacing w:line="600" w:lineRule="auto"/>
        <w:ind w:firstLine="720"/>
        <w:jc w:val="both"/>
        <w:rPr>
          <w:rFonts w:eastAsia="Times New Roman"/>
          <w:szCs w:val="24"/>
        </w:rPr>
      </w:pPr>
      <w:r>
        <w:rPr>
          <w:rFonts w:eastAsia="Times New Roman"/>
          <w:szCs w:val="24"/>
        </w:rPr>
        <w:t xml:space="preserve">Να πω δύο λόγια και για την περιουσία του ΟΑΕΔ, η οποία είναι καταγεγραμμένη στην ηλεκτρονική βάση της ακίνητης περιουσίας «ΕΣΤΙΑ». </w:t>
      </w:r>
    </w:p>
    <w:p w14:paraId="79003AD9" w14:textId="77777777" w:rsidR="00CC0C4B" w:rsidRDefault="00B05431">
      <w:pPr>
        <w:spacing w:line="600" w:lineRule="auto"/>
        <w:ind w:firstLine="720"/>
        <w:jc w:val="both"/>
        <w:rPr>
          <w:rFonts w:eastAsia="Times New Roman"/>
          <w:szCs w:val="24"/>
        </w:rPr>
      </w:pPr>
      <w:r>
        <w:rPr>
          <w:rFonts w:eastAsia="Times New Roman"/>
          <w:szCs w:val="24"/>
        </w:rPr>
        <w:t>Να σας πω, επίσης, αυτό που παρέλειψ</w:t>
      </w:r>
      <w:r>
        <w:rPr>
          <w:rFonts w:eastAsia="Times New Roman"/>
          <w:szCs w:val="24"/>
        </w:rPr>
        <w:t xml:space="preserve">α, ότι αυτή η ακίνητη περιουσία, η οποία είναι αυτή τη στιγμή σε </w:t>
      </w:r>
      <w:r>
        <w:rPr>
          <w:rFonts w:eastAsia="Times New Roman"/>
          <w:szCs w:val="24"/>
          <w:lang w:val="en-US"/>
        </w:rPr>
        <w:t>hard</w:t>
      </w:r>
      <w:r>
        <w:rPr>
          <w:rFonts w:eastAsia="Times New Roman"/>
          <w:szCs w:val="24"/>
        </w:rPr>
        <w:t xml:space="preserve"> </w:t>
      </w:r>
      <w:r>
        <w:rPr>
          <w:rFonts w:eastAsia="Times New Roman"/>
          <w:szCs w:val="24"/>
          <w:lang w:val="en-US"/>
        </w:rPr>
        <w:t>copy</w:t>
      </w:r>
      <w:r>
        <w:rPr>
          <w:rFonts w:eastAsia="Times New Roman"/>
          <w:szCs w:val="24"/>
        </w:rPr>
        <w:t xml:space="preserve">, περιμένουμε ήδη με πρόγραμμα ΕΣΠΑ να γίνει μια ηλεκτρονική βάση, ώστε να είναι καταχωρημένη και να μπορούν να έχουν πρόσβαση εκεί όλοι. </w:t>
      </w:r>
    </w:p>
    <w:p w14:paraId="79003ADA" w14:textId="77777777" w:rsidR="00CC0C4B" w:rsidRDefault="00B05431">
      <w:pPr>
        <w:spacing w:line="600" w:lineRule="auto"/>
        <w:ind w:firstLine="720"/>
        <w:jc w:val="both"/>
        <w:rPr>
          <w:rFonts w:eastAsia="Times New Roman"/>
          <w:szCs w:val="24"/>
        </w:rPr>
      </w:pPr>
      <w:r>
        <w:rPr>
          <w:rFonts w:eastAsia="Times New Roman"/>
          <w:szCs w:val="24"/>
        </w:rPr>
        <w:lastRenderedPageBreak/>
        <w:t>Σε ό,τι αφορά και τα έσοδα από τα ακίνητα ν</w:t>
      </w:r>
      <w:r>
        <w:rPr>
          <w:rFonts w:eastAsia="Times New Roman"/>
          <w:szCs w:val="24"/>
        </w:rPr>
        <w:t>α κάνουμε μια αναφορά και εκεί. Να πω ότι το 2016 από τη μίσθωση των ακινήτων της συνολικής κυριότητας πια του Υπουργείου τα έσοδα είναι περίπου 90.934 για το 2016. Για το 2015 ήταν 85.600. Είναι το σύνολο των εσόδων από τα μισθωμένα ακίνητα της κυριότητας</w:t>
      </w:r>
      <w:r>
        <w:rPr>
          <w:rFonts w:eastAsia="Times New Roman"/>
          <w:szCs w:val="24"/>
        </w:rPr>
        <w:t xml:space="preserve"> του Υπουργείου.</w:t>
      </w:r>
    </w:p>
    <w:p w14:paraId="79003ADB" w14:textId="77777777" w:rsidR="00CC0C4B" w:rsidRDefault="00B05431">
      <w:pPr>
        <w:spacing w:line="600" w:lineRule="auto"/>
        <w:ind w:firstLine="720"/>
        <w:jc w:val="both"/>
        <w:rPr>
          <w:rFonts w:eastAsia="Times New Roman"/>
          <w:szCs w:val="24"/>
        </w:rPr>
      </w:pPr>
      <w:r>
        <w:rPr>
          <w:rFonts w:eastAsia="Times New Roman"/>
          <w:szCs w:val="24"/>
        </w:rPr>
        <w:t xml:space="preserve">Νομίζω ότι αυτά ήταν τα αναγκαία στοιχεία και εννοείται πως λαμβάνω υπ’ </w:t>
      </w:r>
      <w:proofErr w:type="spellStart"/>
      <w:r>
        <w:rPr>
          <w:rFonts w:eastAsia="Times New Roman"/>
          <w:szCs w:val="24"/>
        </w:rPr>
        <w:t>όψιν</w:t>
      </w:r>
      <w:proofErr w:type="spellEnd"/>
      <w:r>
        <w:rPr>
          <w:rFonts w:eastAsia="Times New Roman"/>
          <w:szCs w:val="24"/>
        </w:rPr>
        <w:t xml:space="preserve"> τις παρατηρήσεις σας.</w:t>
      </w:r>
    </w:p>
    <w:p w14:paraId="79003ADC" w14:textId="77777777" w:rsidR="00CC0C4B" w:rsidRDefault="00B05431">
      <w:pPr>
        <w:spacing w:line="600" w:lineRule="auto"/>
        <w:ind w:firstLine="720"/>
        <w:jc w:val="both"/>
        <w:rPr>
          <w:rFonts w:eastAsia="Times New Roman" w:cs="Times New Roman"/>
          <w:b/>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Ευχαριστούμε, κυρία Υπουργέ.</w:t>
      </w:r>
    </w:p>
    <w:p w14:paraId="79003ADD" w14:textId="77777777" w:rsidR="00CC0C4B" w:rsidRDefault="00B05431">
      <w:pPr>
        <w:spacing w:line="600" w:lineRule="auto"/>
        <w:ind w:firstLine="720"/>
        <w:jc w:val="both"/>
        <w:rPr>
          <w:rFonts w:eastAsia="Times New Roman" w:cs="Times New Roman"/>
          <w:szCs w:val="24"/>
        </w:rPr>
      </w:pPr>
      <w:r>
        <w:rPr>
          <w:rFonts w:eastAsia="Times New Roman"/>
          <w:b/>
          <w:szCs w:val="24"/>
        </w:rPr>
        <w:t>ΝΙΚΗΤΑΣ ΚΑΚΛΑΜΑΝΗΣ (</w:t>
      </w:r>
      <w:r>
        <w:rPr>
          <w:rFonts w:eastAsia="Times New Roman" w:cs="Times New Roman"/>
          <w:b/>
          <w:szCs w:val="24"/>
        </w:rPr>
        <w:t xml:space="preserve">Δ΄ Αντιπρόεδρος της Βουλής): </w:t>
      </w:r>
      <w:r>
        <w:rPr>
          <w:rFonts w:eastAsia="Times New Roman" w:cs="Times New Roman"/>
          <w:szCs w:val="24"/>
        </w:rPr>
        <w:t>Εγώ σε έξι μήνες θα ξαναέρθω ε</w:t>
      </w:r>
      <w:r>
        <w:rPr>
          <w:rFonts w:eastAsia="Times New Roman" w:cs="Times New Roman"/>
          <w:szCs w:val="24"/>
        </w:rPr>
        <w:t>δώ, για να δω εάν έχετε προχωρήσει, γιατί αυτά είναι όλα στα χαρτιά.</w:t>
      </w:r>
    </w:p>
    <w:p w14:paraId="79003ADE" w14:textId="77777777" w:rsidR="00CC0C4B" w:rsidRDefault="00B05431">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Κακλαμάνη.</w:t>
      </w:r>
    </w:p>
    <w:p w14:paraId="79003ADF"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Ακολουθεί η δεύτερη με αριθμό 653/27-3-2017 επίκαιρη ερώτηση πρώτου κύκλου του Βουλευτή Χίου της Νέας Δημοκρατίας κ. </w:t>
      </w:r>
      <w:r>
        <w:rPr>
          <w:rFonts w:eastAsia="Times New Roman" w:cs="Times New Roman"/>
          <w:bCs/>
          <w:szCs w:val="24"/>
        </w:rPr>
        <w:t>Παναγιώ</w:t>
      </w:r>
      <w:r>
        <w:rPr>
          <w:rFonts w:eastAsia="Times New Roman" w:cs="Times New Roman"/>
          <w:bCs/>
          <w:szCs w:val="24"/>
        </w:rPr>
        <w:t>τη</w:t>
      </w:r>
      <w:r>
        <w:rPr>
          <w:rFonts w:eastAsia="Times New Roman" w:cs="Times New Roman"/>
          <w:bCs/>
          <w:szCs w:val="24"/>
        </w:rPr>
        <w:t xml:space="preserve"> </w:t>
      </w:r>
      <w:proofErr w:type="spellStart"/>
      <w:r>
        <w:rPr>
          <w:rFonts w:eastAsia="Times New Roman" w:cs="Times New Roman"/>
          <w:bCs/>
          <w:szCs w:val="24"/>
        </w:rPr>
        <w:t>Μηταράκη</w:t>
      </w:r>
      <w:proofErr w:type="spellEnd"/>
      <w:r>
        <w:rPr>
          <w:rFonts w:eastAsia="Times New Roman" w:cs="Times New Roman"/>
          <w:szCs w:val="24"/>
        </w:rPr>
        <w:t xml:space="preserve"> προς τον Υπουργό</w:t>
      </w:r>
      <w:r>
        <w:rPr>
          <w:rFonts w:eastAsia="Times New Roman" w:cs="Times New Roman"/>
          <w:b/>
          <w:bCs/>
          <w:szCs w:val="24"/>
        </w:rPr>
        <w:t xml:space="preserve"> </w:t>
      </w:r>
      <w:r>
        <w:rPr>
          <w:rFonts w:eastAsia="Times New Roman" w:cs="Times New Roman"/>
          <w:bCs/>
          <w:szCs w:val="24"/>
        </w:rPr>
        <w:t>Μεταναστευτικής Πολιτικής,</w:t>
      </w:r>
      <w:r>
        <w:rPr>
          <w:rFonts w:eastAsia="Times New Roman" w:cs="Times New Roman"/>
          <w:b/>
          <w:bCs/>
          <w:szCs w:val="24"/>
        </w:rPr>
        <w:t xml:space="preserve"> </w:t>
      </w:r>
      <w:r>
        <w:rPr>
          <w:rFonts w:eastAsia="Times New Roman" w:cs="Times New Roman"/>
          <w:szCs w:val="24"/>
        </w:rPr>
        <w:t xml:space="preserve">σχετικά με τον εγκλωβισμό των μεταναστών και </w:t>
      </w:r>
      <w:r>
        <w:rPr>
          <w:rFonts w:eastAsia="Times New Roman" w:cs="Times New Roman"/>
          <w:szCs w:val="24"/>
        </w:rPr>
        <w:lastRenderedPageBreak/>
        <w:t>των προσφύγων στη Χίο, επειδή η Κυβέρνηση αδυνατεί να εφαρμόσει τις αποφάσεις της.</w:t>
      </w:r>
    </w:p>
    <w:p w14:paraId="79003AE0"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Θα απαντήσει ο κ. </w:t>
      </w:r>
      <w:proofErr w:type="spellStart"/>
      <w:r>
        <w:rPr>
          <w:rFonts w:eastAsia="Times New Roman" w:cs="Times New Roman"/>
          <w:szCs w:val="24"/>
        </w:rPr>
        <w:t>Μουζάλας</w:t>
      </w:r>
      <w:proofErr w:type="spellEnd"/>
      <w:r>
        <w:rPr>
          <w:rFonts w:eastAsia="Times New Roman" w:cs="Times New Roman"/>
          <w:szCs w:val="24"/>
        </w:rPr>
        <w:t>.</w:t>
      </w:r>
    </w:p>
    <w:p w14:paraId="79003AE1"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Μηταράκη</w:t>
      </w:r>
      <w:proofErr w:type="spellEnd"/>
      <w:r>
        <w:rPr>
          <w:rFonts w:eastAsia="Times New Roman" w:cs="Times New Roman"/>
          <w:szCs w:val="24"/>
        </w:rPr>
        <w:t>, για δύο λεπτά έχετε τον λόγο</w:t>
      </w:r>
      <w:r>
        <w:rPr>
          <w:rFonts w:eastAsia="Times New Roman" w:cs="Times New Roman"/>
          <w:szCs w:val="24"/>
        </w:rPr>
        <w:t xml:space="preserve">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79003AE2" w14:textId="77777777" w:rsidR="00CC0C4B" w:rsidRDefault="00B05431">
      <w:pPr>
        <w:spacing w:line="600" w:lineRule="auto"/>
        <w:ind w:firstLine="720"/>
        <w:jc w:val="both"/>
        <w:rPr>
          <w:rFonts w:eastAsia="Times New Roman" w:cs="Times New Roman"/>
          <w:bCs/>
          <w:szCs w:val="24"/>
        </w:rPr>
      </w:pPr>
      <w:r>
        <w:rPr>
          <w:rFonts w:eastAsia="Times New Roman" w:cs="Times New Roman"/>
          <w:b/>
          <w:bCs/>
          <w:szCs w:val="24"/>
        </w:rPr>
        <w:t>ΠΑΝΑΓΙΩΤΗΣ ΜΗΤΑΡΑΚΗΣ:</w:t>
      </w:r>
      <w:r>
        <w:rPr>
          <w:rFonts w:eastAsia="Times New Roman" w:cs="Times New Roman"/>
          <w:bCs/>
          <w:szCs w:val="24"/>
        </w:rPr>
        <w:t xml:space="preserve"> Ευχαριστώ πολύ, κύριε Πρόεδρε.</w:t>
      </w:r>
    </w:p>
    <w:p w14:paraId="79003AE3" w14:textId="77777777" w:rsidR="00CC0C4B" w:rsidRDefault="00B05431">
      <w:pPr>
        <w:spacing w:line="600" w:lineRule="auto"/>
        <w:ind w:firstLine="720"/>
        <w:jc w:val="both"/>
        <w:rPr>
          <w:rFonts w:eastAsia="Times New Roman" w:cs="Times New Roman"/>
          <w:bCs/>
          <w:szCs w:val="24"/>
        </w:rPr>
      </w:pPr>
      <w:r>
        <w:rPr>
          <w:rFonts w:eastAsia="Times New Roman" w:cs="Times New Roman"/>
          <w:bCs/>
          <w:szCs w:val="24"/>
        </w:rPr>
        <w:t>Κυρίες και κύριοι συνάδελφοι, κύριε Υπουργέ, το τελευταίο διάστημα οι μεταναστευτικές ροές παρανόμως εισελθόντων μεταναστών προς την χώρα μας έχουν αυξηθεί. Και σήμερα η Χίος φιλοξενεί περισσότερους μετανάστες μεταξύ όλων των νησιών του Βορείου Αιγαίου. Αν</w:t>
      </w:r>
      <w:r>
        <w:rPr>
          <w:rFonts w:eastAsia="Times New Roman" w:cs="Times New Roman"/>
          <w:bCs/>
          <w:szCs w:val="24"/>
        </w:rPr>
        <w:t xml:space="preserve">τιλαμβάνομαι ότι περίπου 3.600 άτομα βρίσκονται εγκλωβισμένα στη Χίο, λίγα λιγότερα στη Λέσβο και γύρω στα 1.800 περίπου στη Σάμο. </w:t>
      </w:r>
    </w:p>
    <w:p w14:paraId="79003AE4" w14:textId="77777777" w:rsidR="00CC0C4B" w:rsidRDefault="00B05431">
      <w:pPr>
        <w:spacing w:line="600" w:lineRule="auto"/>
        <w:ind w:firstLine="720"/>
        <w:jc w:val="both"/>
        <w:rPr>
          <w:rFonts w:eastAsia="Times New Roman" w:cs="Times New Roman"/>
          <w:bCs/>
          <w:szCs w:val="24"/>
        </w:rPr>
      </w:pPr>
      <w:r>
        <w:rPr>
          <w:rFonts w:eastAsia="Times New Roman" w:cs="Times New Roman"/>
          <w:bCs/>
          <w:szCs w:val="24"/>
        </w:rPr>
        <w:t>Ως αποτέλεσμα αυτών των ροών λειτουργούν στη Χίο δύο δομές: η Σούδα που είναι εμφανώς παράτυπη και προχθές προσήλθα στον Εισ</w:t>
      </w:r>
      <w:r>
        <w:rPr>
          <w:rFonts w:eastAsia="Times New Roman" w:cs="Times New Roman"/>
          <w:bCs/>
          <w:szCs w:val="24"/>
        </w:rPr>
        <w:t xml:space="preserve">αγγελέα Χίου για να καταθέσω, διότι, από ό,τι φαίνεται, η Σούδα λειτουργεί με την ανοχή υπηρεσιών, χωρίς να έχει </w:t>
      </w:r>
      <w:r>
        <w:rPr>
          <w:rFonts w:eastAsia="Times New Roman" w:cs="Times New Roman"/>
          <w:bCs/>
          <w:szCs w:val="24"/>
        </w:rPr>
        <w:lastRenderedPageBreak/>
        <w:t>τις κατάλληλες συνθήκες ασφαλείας και για τους ίδιους τους πρόσφυγες, αλλά και για τους κατοίκους και επίσης στη ΒΙΑΛ, από ό,τι φαίνεται, και ε</w:t>
      </w:r>
      <w:r>
        <w:rPr>
          <w:rFonts w:eastAsia="Times New Roman" w:cs="Times New Roman"/>
          <w:bCs/>
          <w:szCs w:val="24"/>
        </w:rPr>
        <w:t>κεί υπάρχουν προβλήματα ασφαλείας. Είχαμε και αυτό το πολύ λυπηρό γεγονός. Οι ευχές όλων μας είναι ο άνθρωπος να αναρρώσει στη Χίο.</w:t>
      </w:r>
    </w:p>
    <w:p w14:paraId="79003AE5" w14:textId="77777777" w:rsidR="00CC0C4B" w:rsidRDefault="00B05431">
      <w:pPr>
        <w:spacing w:line="600" w:lineRule="auto"/>
        <w:ind w:firstLine="720"/>
        <w:jc w:val="both"/>
        <w:rPr>
          <w:rFonts w:eastAsia="Times New Roman" w:cs="Times New Roman"/>
          <w:szCs w:val="24"/>
        </w:rPr>
      </w:pPr>
      <w:r>
        <w:rPr>
          <w:rFonts w:eastAsia="Times New Roman" w:cs="Times New Roman"/>
          <w:bCs/>
          <w:szCs w:val="24"/>
        </w:rPr>
        <w:t>Κλειδί για αυτήν την κατάσταση είναι αφ’ ενός μεν η προστασία των συνόρων μας, αφ’ ετέρου δε η σωστή λειτουργία και η ταχεία</w:t>
      </w:r>
      <w:r>
        <w:rPr>
          <w:rFonts w:eastAsia="Times New Roman" w:cs="Times New Roman"/>
          <w:bCs/>
          <w:szCs w:val="24"/>
        </w:rPr>
        <w:t xml:space="preserve"> λειτουργία των διαδικασιών ασύλου. </w:t>
      </w:r>
    </w:p>
    <w:p w14:paraId="79003AE6"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Υπήρξαν πληροφορίες στον Τύπο -και δυστυχώς, πρέπει να στηριζόμαστε σε αυτές τις πληροφορίες, γιατί δεν έχουμε επίσημη πληροφόρηση για την πορεία του ασύλου- ότι έχουν εξεταστεί και απορριφθεί σε δεύτερο βαθμό τετρακόσι</w:t>
      </w:r>
      <w:r>
        <w:rPr>
          <w:rFonts w:eastAsia="Times New Roman" w:cs="Times New Roman"/>
          <w:szCs w:val="24"/>
        </w:rPr>
        <w:t xml:space="preserve">ες αιτήσεις ασύλου για άτομα που βρίσκονται στη Χίο. Όμως, οι αποφάσεις αυτές δεν έχουν κοινοποιηθεί, με αποτέλεσμα να μην δρομολογείται η </w:t>
      </w:r>
      <w:proofErr w:type="spellStart"/>
      <w:r>
        <w:rPr>
          <w:rFonts w:eastAsia="Times New Roman" w:cs="Times New Roman"/>
          <w:szCs w:val="24"/>
        </w:rPr>
        <w:t>επαναπροώθηση</w:t>
      </w:r>
      <w:proofErr w:type="spellEnd"/>
      <w:r>
        <w:rPr>
          <w:rFonts w:eastAsia="Times New Roman" w:cs="Times New Roman"/>
          <w:szCs w:val="24"/>
        </w:rPr>
        <w:t xml:space="preserve"> αυτών των παράνομα εισελθόντων μεταναστών προς την Τουρκία. </w:t>
      </w:r>
    </w:p>
    <w:p w14:paraId="79003AE7"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Κύριε Υπουργέ, επιβεβαιώνεται αυτή η πληρο</w:t>
      </w:r>
      <w:r>
        <w:rPr>
          <w:rFonts w:eastAsia="Times New Roman" w:cs="Times New Roman"/>
          <w:szCs w:val="24"/>
        </w:rPr>
        <w:t xml:space="preserve">φορία; Υπάρχουν αποφάσεις που δεν έχουν κοινοποιηθεί; Κι αν ναι για ποιο λόγο; Ποιο είναι το χρονοδιάγραμμα για να κοινοποιηθούν </w:t>
      </w:r>
      <w:r>
        <w:rPr>
          <w:rFonts w:eastAsia="Times New Roman" w:cs="Times New Roman"/>
          <w:szCs w:val="24"/>
        </w:rPr>
        <w:lastRenderedPageBreak/>
        <w:t xml:space="preserve">και πώς γενικά σχεδιάζει το Υπουργείο σας να </w:t>
      </w:r>
      <w:proofErr w:type="spellStart"/>
      <w:r>
        <w:rPr>
          <w:rFonts w:eastAsia="Times New Roman" w:cs="Times New Roman"/>
          <w:szCs w:val="24"/>
        </w:rPr>
        <w:t>αποσυμφορήσει</w:t>
      </w:r>
      <w:proofErr w:type="spellEnd"/>
      <w:r>
        <w:rPr>
          <w:rFonts w:eastAsia="Times New Roman" w:cs="Times New Roman"/>
          <w:szCs w:val="24"/>
        </w:rPr>
        <w:t xml:space="preserve"> τη Χίο; </w:t>
      </w:r>
    </w:p>
    <w:p w14:paraId="79003AE8"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Επειδή καλό είναι να στηριζόμαστε στα επίσημα στοιχεία, θα </w:t>
      </w:r>
      <w:r>
        <w:rPr>
          <w:rFonts w:eastAsia="Times New Roman" w:cs="Times New Roman"/>
          <w:szCs w:val="24"/>
        </w:rPr>
        <w:t>ήθελα, κύριε Υπουργέ, για να καταλάβουμε πώς λειτουργεί η διαδικασία ασύλου, να μας πείτε το εξής: Πόσοι έχουν μπει στη Χίο τους τελευταίους δώδεκα μήνες; Πόσοι από αυτούς έχουν υποβάλει αιτήματα ασύλου; Πόσοι έχουν λάβει οριστικές, τελεσίδικες θετικές απο</w:t>
      </w:r>
      <w:r>
        <w:rPr>
          <w:rFonts w:eastAsia="Times New Roman" w:cs="Times New Roman"/>
          <w:szCs w:val="24"/>
        </w:rPr>
        <w:t xml:space="preserve">φάσεις; Πόσοι έχουν λάβει τελεσίδικες οριστικές αρνητικές αποφάσεις; </w:t>
      </w:r>
      <w:r>
        <w:rPr>
          <w:rFonts w:eastAsia="Times New Roman" w:cs="Times New Roman"/>
          <w:szCs w:val="24"/>
        </w:rPr>
        <w:t>Π</w:t>
      </w:r>
      <w:r>
        <w:rPr>
          <w:rFonts w:eastAsia="Times New Roman" w:cs="Times New Roman"/>
          <w:szCs w:val="24"/>
        </w:rPr>
        <w:t>όσοι ακόμα περιμένουν –και αυτό είναι το πιο κρίσιμο- είτε σε πρώτο είτε σε δεύτερο βαθμό να λάβουν μ</w:t>
      </w:r>
      <w:r>
        <w:rPr>
          <w:rFonts w:eastAsia="Times New Roman" w:cs="Times New Roman"/>
          <w:szCs w:val="24"/>
        </w:rPr>
        <w:t>ί</w:t>
      </w:r>
      <w:r>
        <w:rPr>
          <w:rFonts w:eastAsia="Times New Roman" w:cs="Times New Roman"/>
          <w:szCs w:val="24"/>
        </w:rPr>
        <w:t>α απόφαση; Πόσο είναι το μέσο διάστημα που χρειάζεται; Διότι το γεγονός ότι έχουμε τ</w:t>
      </w:r>
      <w:r>
        <w:rPr>
          <w:rFonts w:eastAsia="Times New Roman" w:cs="Times New Roman"/>
          <w:szCs w:val="24"/>
        </w:rPr>
        <w:t xml:space="preserve">όσες χιλιάδες πρόσφυγες στη Χίο σημαίνει ότι κάπου πάσχει η διαδικασία ασύλου. </w:t>
      </w:r>
    </w:p>
    <w:p w14:paraId="79003AE9"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9003AEA" w14:textId="77777777" w:rsidR="00CC0C4B" w:rsidRDefault="00B05431">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Ευχαριστώ, κύριε συνάδελφε. </w:t>
      </w:r>
    </w:p>
    <w:p w14:paraId="79003AEB"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Μεταναστευτικής Πολιτικής κ. Ιωάννης </w:t>
      </w:r>
      <w:proofErr w:type="spellStart"/>
      <w:r>
        <w:rPr>
          <w:rFonts w:eastAsia="Times New Roman" w:cs="Times New Roman"/>
          <w:szCs w:val="24"/>
        </w:rPr>
        <w:t>Μουζάλας</w:t>
      </w:r>
      <w:proofErr w:type="spellEnd"/>
      <w:r>
        <w:rPr>
          <w:rFonts w:eastAsia="Times New Roman" w:cs="Times New Roman"/>
          <w:szCs w:val="24"/>
        </w:rPr>
        <w:t xml:space="preserve">. </w:t>
      </w:r>
    </w:p>
    <w:p w14:paraId="79003AEC" w14:textId="77777777" w:rsidR="00CC0C4B" w:rsidRDefault="00B05431">
      <w:pPr>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ΜΟΥΖΑΛΑΣ (Υπουργός </w:t>
      </w:r>
      <w:r>
        <w:rPr>
          <w:rFonts w:eastAsia="Times New Roman" w:cs="Times New Roman"/>
          <w:b/>
          <w:szCs w:val="24"/>
        </w:rPr>
        <w:t>Μεταναστευτικής Πολιτικής):</w:t>
      </w:r>
      <w:r>
        <w:rPr>
          <w:rFonts w:eastAsia="Times New Roman" w:cs="Times New Roman"/>
          <w:szCs w:val="24"/>
        </w:rPr>
        <w:t xml:space="preserve"> Ευχαριστώ, κύριε Πρόεδρε. </w:t>
      </w:r>
    </w:p>
    <w:p w14:paraId="79003AED"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Μηταράκη</w:t>
      </w:r>
      <w:proofErr w:type="spellEnd"/>
      <w:r>
        <w:rPr>
          <w:rFonts w:eastAsia="Times New Roman" w:cs="Times New Roman"/>
          <w:szCs w:val="24"/>
        </w:rPr>
        <w:t>, η ερώτησή σας είναι μια πολύ κρίσιμη παρέμβαση, η οποία ελπίζω ότι θα βοηθήσει σε μ</w:t>
      </w:r>
      <w:r>
        <w:rPr>
          <w:rFonts w:eastAsia="Times New Roman" w:cs="Times New Roman"/>
          <w:szCs w:val="24"/>
        </w:rPr>
        <w:t>ί</w:t>
      </w:r>
      <w:r>
        <w:rPr>
          <w:rFonts w:eastAsia="Times New Roman" w:cs="Times New Roman"/>
          <w:szCs w:val="24"/>
        </w:rPr>
        <w:t>α καλυτέρευση της κατάστασης στη Χίο. Κατ’ αρχάς, να συμφωνήσουμε ότι η κατάσταση στη Χίο θα μπορούσε</w:t>
      </w:r>
      <w:r>
        <w:rPr>
          <w:rFonts w:eastAsia="Times New Roman" w:cs="Times New Roman"/>
          <w:szCs w:val="24"/>
        </w:rPr>
        <w:t xml:space="preserve"> κανείς να πει ότι έχει ξεπεράσει τα όρια κι αυτό βιώνεται από τον λαό της Χίου. Δεν έχει νόημα να επανέλθει κανείς και να διεκδικήσει ή να τσακωθούμε ή να μαλώσουμε ή να πούμε ότι αν είχε γίνει αυτό για παράδειγμα, δεν θα ήταν έτσι ή ότι όχι αν είχε γίνει</w:t>
      </w:r>
      <w:r>
        <w:rPr>
          <w:rFonts w:eastAsia="Times New Roman" w:cs="Times New Roman"/>
          <w:szCs w:val="24"/>
        </w:rPr>
        <w:t xml:space="preserve"> το άλλο, δεν θα ήταν έτσι κ.λπ..</w:t>
      </w:r>
    </w:p>
    <w:p w14:paraId="79003AEE"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Νομίζω ότι διακρίνεστε από μ</w:t>
      </w:r>
      <w:r>
        <w:rPr>
          <w:rFonts w:eastAsia="Times New Roman" w:cs="Times New Roman"/>
          <w:szCs w:val="24"/>
        </w:rPr>
        <w:t>ί</w:t>
      </w:r>
      <w:r>
        <w:rPr>
          <w:rFonts w:eastAsia="Times New Roman" w:cs="Times New Roman"/>
          <w:szCs w:val="24"/>
        </w:rPr>
        <w:t>α σοβαρότητα στις παρεμβάσεις σας. Σας θυμάμαι στην παρέμβασή σας και στη βοήθεια που δώσατε, άλλο αν μετά δεν υποστηρίχθηκε. Να συμφωνήσουμε εγώ κι εσείς σε μια πρόταση προς τον Δήμο της Χίου,</w:t>
      </w:r>
      <w:r>
        <w:rPr>
          <w:rFonts w:eastAsia="Times New Roman" w:cs="Times New Roman"/>
          <w:szCs w:val="24"/>
        </w:rPr>
        <w:t xml:space="preserve"> η οποία δεν υλοποιήθηκε, να προχωρήσω στα συγκεκριμένα ερωτήματα και μετά να κλείσω με ένα γενικότερο ζήτημα. Υπάρχουν πενήντα δύο αποφάσεις σε δεύτερο βαθμό, δεν υπάρχουν τετρακόσιες. Είχα πει στη Βουλή ότι υπάρχει αδυναμία επίδοσης πολλές φορές αυτών τω</w:t>
      </w:r>
      <w:r>
        <w:rPr>
          <w:rFonts w:eastAsia="Times New Roman" w:cs="Times New Roman"/>
          <w:szCs w:val="24"/>
        </w:rPr>
        <w:t xml:space="preserve">ν αποφάσεων, διότι εξαφανίζονται. Τότε </w:t>
      </w:r>
      <w:r>
        <w:rPr>
          <w:rFonts w:eastAsia="Times New Roman" w:cs="Times New Roman"/>
          <w:szCs w:val="24"/>
        </w:rPr>
        <w:lastRenderedPageBreak/>
        <w:t>χλευάστηκα, χρησιμοποιώντας μ</w:t>
      </w:r>
      <w:r>
        <w:rPr>
          <w:rFonts w:eastAsia="Times New Roman" w:cs="Times New Roman"/>
          <w:szCs w:val="24"/>
        </w:rPr>
        <w:t>ί</w:t>
      </w:r>
      <w:r>
        <w:rPr>
          <w:rFonts w:eastAsia="Times New Roman" w:cs="Times New Roman"/>
          <w:szCs w:val="24"/>
        </w:rPr>
        <w:t xml:space="preserve">α λέξη που είχε πει άλλος Υπουργός, ότι λιάζονται. Εγώ δεν είπα ότι λιάζονται. Εγώ ισχυρίστηκα ότι μέσα από μια διάθεση αυτοπροστασίας προσπαθούν να αποφύγουν να πάρουν τον δεύτερο βαθμό </w:t>
      </w:r>
      <w:r>
        <w:rPr>
          <w:rFonts w:eastAsia="Times New Roman" w:cs="Times New Roman"/>
          <w:szCs w:val="24"/>
        </w:rPr>
        <w:t xml:space="preserve">και κάπου χάνονται μέσα στο νησί, αποφεύγοντας την επίδοση ή με μικρά κυκλώματα –και αυτό το έχω πει στη Βουλή- έρχονται παράνομα στην ενδοχώρα, όπου τους ξαναμαζεύουμε. Προσπαθούμε να δούμε τι θα κάνουμε. </w:t>
      </w:r>
    </w:p>
    <w:p w14:paraId="79003AEF"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Είχαμε προτείνει κι έχουμε επίγνωση ότι χωρίς κλε</w:t>
      </w:r>
      <w:r>
        <w:rPr>
          <w:rFonts w:eastAsia="Times New Roman" w:cs="Times New Roman"/>
          <w:szCs w:val="24"/>
        </w:rPr>
        <w:t xml:space="preserve">ιστά κέντρα οι αποφάσεις δεύτερου βαθμού δεν θα μπορέσουν να εφαρμοστούν. </w:t>
      </w:r>
      <w:r>
        <w:rPr>
          <w:rFonts w:eastAsia="Times New Roman" w:cs="Times New Roman"/>
          <w:szCs w:val="24"/>
        </w:rPr>
        <w:t>Ε</w:t>
      </w:r>
      <w:r>
        <w:rPr>
          <w:rFonts w:eastAsia="Times New Roman" w:cs="Times New Roman"/>
          <w:szCs w:val="24"/>
        </w:rPr>
        <w:t xml:space="preserve">ίχαμε την αναγκαιότητα κλειστού κέντρου. Όπως ξέρετε, ετοιμάζαμε το </w:t>
      </w:r>
      <w:proofErr w:type="spellStart"/>
      <w:r>
        <w:rPr>
          <w:rFonts w:eastAsia="Times New Roman" w:cs="Times New Roman"/>
          <w:szCs w:val="24"/>
        </w:rPr>
        <w:t>Μερσινίδι</w:t>
      </w:r>
      <w:proofErr w:type="spellEnd"/>
      <w:r>
        <w:rPr>
          <w:rFonts w:eastAsia="Times New Roman" w:cs="Times New Roman"/>
          <w:szCs w:val="24"/>
        </w:rPr>
        <w:t xml:space="preserve"> κι έκλεισε. Το άσυλο έχει ενισχυθεί. Το άσυλο αυτήν τη στιγμή καλύπτει τις ανάγκες της Χίου κι έχουμε δ</w:t>
      </w:r>
      <w:r>
        <w:rPr>
          <w:rFonts w:eastAsia="Times New Roman" w:cs="Times New Roman"/>
          <w:szCs w:val="24"/>
        </w:rPr>
        <w:t xml:space="preserve">ιπλασιάσει τις δευτεροβάθμιες επιτροπές. Επομένως, θα σας έλεγα ότι για να μπορέσουν να λειτουργήσουν οι επιστροφές ή στην Τουρκία ή στην ενδοχώρα, με βάση τη συμφωνία-δήλωση Ευρώπης-Τουρκίας, αυτό που λείπει είναι το κλειστό κέντρο. </w:t>
      </w:r>
    </w:p>
    <w:p w14:paraId="79003AF0"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Εχθές ανήγγειλα ότι θ</w:t>
      </w:r>
      <w:r>
        <w:rPr>
          <w:rFonts w:eastAsia="Times New Roman" w:cs="Times New Roman"/>
          <w:szCs w:val="24"/>
        </w:rPr>
        <w:t xml:space="preserve">α πάρουμε κι άλλα μέτρα. Είπα, δηλαδή, ότι θα περιορίσουμε το προνόμιο της εθελοντικής επιστροφής στην πατρίδα τους, στη χώρα προέλευσης. Αν πέντε μέρες </w:t>
      </w:r>
      <w:r>
        <w:rPr>
          <w:rFonts w:eastAsia="Times New Roman" w:cs="Times New Roman"/>
          <w:szCs w:val="24"/>
        </w:rPr>
        <w:lastRenderedPageBreak/>
        <w:t>μετά την πρωτοβάθμια απόφαση δεν ζητήσουν οικειοθελή μεταφορά, τότε δεν θα δικαιούνται κατά τη διάρκεια</w:t>
      </w:r>
      <w:r>
        <w:rPr>
          <w:rFonts w:eastAsia="Times New Roman" w:cs="Times New Roman"/>
          <w:szCs w:val="24"/>
        </w:rPr>
        <w:t xml:space="preserve"> της εκδίκασης ή μετά της δευτεροβάθμιας. Αυτό πιστεύουμε ότι θα βοηθήσει στο να ξεμπλοκαριστεί λιγάκι το φαινόμενο που λέγεται κατάχρηση ασύλου και που ξέρετε, γιατί το βιώνετε, ότι συμβαίνει αυτό το διάστημα. </w:t>
      </w:r>
    </w:p>
    <w:p w14:paraId="79003AF1" w14:textId="77777777" w:rsidR="00CC0C4B" w:rsidRDefault="00B05431">
      <w:pPr>
        <w:spacing w:line="600" w:lineRule="auto"/>
        <w:jc w:val="both"/>
        <w:rPr>
          <w:rFonts w:eastAsia="Times New Roman"/>
          <w:szCs w:val="24"/>
        </w:rPr>
      </w:pPr>
      <w:r>
        <w:rPr>
          <w:rFonts w:eastAsia="Times New Roman" w:cs="Times New Roman"/>
          <w:szCs w:val="24"/>
        </w:rPr>
        <w:t>Εγώ θέλω να πω το εξής: Η Κυβέρνηση είχε 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πολύ συγκεκριμένη πρόταση. Νομίζω ότι αν αυτό είχε υλοποιηθεί, ήδη τώρα θα λειτουργούσε το κέντρο στη ΧΑΔΑ -για το οποίο είχαμε πάρει λεφτά και είχαμε συμφωνήσει- και η Σούδα δεν θα υπήρχε. </w:t>
      </w:r>
      <w:r>
        <w:rPr>
          <w:rFonts w:eastAsia="Times New Roman"/>
          <w:szCs w:val="24"/>
        </w:rPr>
        <w:t>Ξέρετε ότι μετά από πολλές προσπάθειες διαλύσαμε τον καταυλισμό τ</w:t>
      </w:r>
      <w:r>
        <w:rPr>
          <w:rFonts w:eastAsia="Times New Roman"/>
          <w:szCs w:val="24"/>
        </w:rPr>
        <w:t>ου ΔΗΠΕΘΕ, διαλύσαμε το πάρκο. Θα είχαν προχωρήσει. Ωστόσο, δεν προχώρησαν τα πράγματα.</w:t>
      </w:r>
    </w:p>
    <w:p w14:paraId="79003AF2" w14:textId="77777777" w:rsidR="00CC0C4B" w:rsidRDefault="00B05431">
      <w:pPr>
        <w:spacing w:line="600" w:lineRule="auto"/>
        <w:ind w:firstLine="720"/>
        <w:jc w:val="both"/>
        <w:rPr>
          <w:rFonts w:eastAsia="Times New Roman"/>
          <w:szCs w:val="24"/>
        </w:rPr>
      </w:pPr>
      <w:r>
        <w:rPr>
          <w:rFonts w:eastAsia="Times New Roman"/>
          <w:szCs w:val="24"/>
        </w:rPr>
        <w:t xml:space="preserve">Επίσης θέλω να σας πω ότι το τελευταίο εξάμηνο μεταφέραμε, σαν ευάλωτους ή σαν αυτούς οι οποίοι δεν χρειάζεται να παραμείνουν στη Χίο, δυόμισι χιλιάδες ανθρώπους. Τους </w:t>
      </w:r>
      <w:r>
        <w:rPr>
          <w:rFonts w:eastAsia="Times New Roman"/>
          <w:szCs w:val="24"/>
        </w:rPr>
        <w:t xml:space="preserve">μεταφέραμε από τη Χίο στην ενδοχώρα, τους τελευταίος έξι μήνες. Υπολογίζουμε ότι έχουν γίνει και περίπου χίλιες διακόσιες μεμονωμένες μετακινήσεις, δηλαδή όχι οργανωμένα, με δικά τους μέσα, όπως έχουν δικαίωμα να κάνουν. </w:t>
      </w:r>
    </w:p>
    <w:p w14:paraId="79003AF3" w14:textId="77777777" w:rsidR="00CC0C4B" w:rsidRDefault="00B05431">
      <w:pPr>
        <w:spacing w:line="600" w:lineRule="auto"/>
        <w:ind w:firstLine="720"/>
        <w:jc w:val="both"/>
        <w:rPr>
          <w:rFonts w:eastAsia="Times New Roman"/>
          <w:szCs w:val="24"/>
        </w:rPr>
      </w:pPr>
      <w:r>
        <w:rPr>
          <w:rFonts w:eastAsia="Times New Roman"/>
          <w:szCs w:val="24"/>
        </w:rPr>
        <w:lastRenderedPageBreak/>
        <w:t>Παρ’ όλα αυτά, ο αριθμός παραμένει</w:t>
      </w:r>
      <w:r>
        <w:rPr>
          <w:rFonts w:eastAsia="Times New Roman"/>
          <w:szCs w:val="24"/>
        </w:rPr>
        <w:t xml:space="preserve">. Το τελευταίο εξάμηνο έχουν έρθει στη Χίο δύο χιλιάδες εννιακόσιοι είκοσι τρεις άνθρωποι. Συμφωνούμε απόλυτα ότι η κατάσταση είναι κρίσιμη. </w:t>
      </w:r>
    </w:p>
    <w:p w14:paraId="79003AF4" w14:textId="77777777" w:rsidR="00CC0C4B" w:rsidRDefault="00B05431">
      <w:pPr>
        <w:spacing w:line="600" w:lineRule="auto"/>
        <w:ind w:firstLine="720"/>
        <w:jc w:val="both"/>
        <w:rPr>
          <w:rFonts w:eastAsia="Times New Roman"/>
          <w:szCs w:val="24"/>
        </w:rPr>
      </w:pPr>
      <w:r>
        <w:rPr>
          <w:rFonts w:eastAsia="Times New Roman"/>
          <w:szCs w:val="24"/>
        </w:rPr>
        <w:t xml:space="preserve">Τελειώνω, κύριε </w:t>
      </w:r>
      <w:proofErr w:type="spellStart"/>
      <w:r>
        <w:rPr>
          <w:rFonts w:eastAsia="Times New Roman"/>
          <w:szCs w:val="24"/>
        </w:rPr>
        <w:t>Μηταράκη</w:t>
      </w:r>
      <w:proofErr w:type="spellEnd"/>
      <w:r>
        <w:rPr>
          <w:rFonts w:eastAsia="Times New Roman"/>
          <w:szCs w:val="24"/>
        </w:rPr>
        <w:t>, με μία έκκληση. Κι εσείς κι εγώ είμαστε πρακτικοί άνθρωποι. Αυτήν τη στιγμή η Χίος χρειά</w:t>
      </w:r>
      <w:r>
        <w:rPr>
          <w:rFonts w:eastAsia="Times New Roman"/>
          <w:szCs w:val="24"/>
        </w:rPr>
        <w:t xml:space="preserve">ζεται μια λύση. Η πρόθεσή μου είναι την ερχόμενη εβδομάδα να καλέσω σε σύσκεψη τον </w:t>
      </w:r>
      <w:r>
        <w:rPr>
          <w:rFonts w:eastAsia="Times New Roman"/>
          <w:szCs w:val="24"/>
        </w:rPr>
        <w:t>δ</w:t>
      </w:r>
      <w:r>
        <w:rPr>
          <w:rFonts w:eastAsia="Times New Roman"/>
          <w:szCs w:val="24"/>
        </w:rPr>
        <w:t xml:space="preserve">ήμαρχο, την </w:t>
      </w:r>
      <w:r>
        <w:rPr>
          <w:rFonts w:eastAsia="Times New Roman"/>
          <w:szCs w:val="24"/>
        </w:rPr>
        <w:t>π</w:t>
      </w:r>
      <w:r>
        <w:rPr>
          <w:rFonts w:eastAsia="Times New Roman"/>
          <w:szCs w:val="24"/>
        </w:rPr>
        <w:t>εριφερειάρχη και του Βουλευτές του νησιού, ώστε να ξαναδούμε ποιες είναι οι δυνατότητες να υπάρξει μία λύση, μέσα στα πλαίσια της συμφωνίας Ευρώπης-Τουρκίας, π</w:t>
      </w:r>
      <w:r>
        <w:rPr>
          <w:rFonts w:eastAsia="Times New Roman"/>
          <w:szCs w:val="24"/>
        </w:rPr>
        <w:t xml:space="preserve">ου ξέρω ότι και η πολιτική του κόμματός σας υποστηρίζει. Σε αυτό θα ξαναζητήσω τη συνδρομή σας. </w:t>
      </w:r>
    </w:p>
    <w:p w14:paraId="79003AF5" w14:textId="77777777" w:rsidR="00CC0C4B" w:rsidRDefault="00B05431">
      <w:pPr>
        <w:spacing w:line="600" w:lineRule="auto"/>
        <w:ind w:firstLine="720"/>
        <w:jc w:val="both"/>
        <w:rPr>
          <w:rFonts w:eastAsia="Times New Roman"/>
          <w:szCs w:val="24"/>
        </w:rPr>
      </w:pPr>
      <w:r>
        <w:rPr>
          <w:rFonts w:eastAsia="Times New Roman"/>
          <w:b/>
          <w:szCs w:val="24"/>
        </w:rPr>
        <w:t xml:space="preserve">ΠΡΟΕΔΡΕΥΩΝ (Σπυρίδων Λυκούδης): </w:t>
      </w:r>
      <w:r>
        <w:rPr>
          <w:rFonts w:eastAsia="Times New Roman"/>
          <w:szCs w:val="24"/>
        </w:rPr>
        <w:t xml:space="preserve">Ευχαριστούμε, κύριε Υπουργέ. </w:t>
      </w:r>
    </w:p>
    <w:p w14:paraId="79003AF6" w14:textId="77777777" w:rsidR="00CC0C4B" w:rsidRDefault="00B05431">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w:t>
      </w:r>
      <w:r>
        <w:rPr>
          <w:rFonts w:eastAsia="Times New Roman"/>
          <w:szCs w:val="24"/>
        </w:rPr>
        <w:t>παρακολουθούν από τα άνω δυτικά θεωρεία, αφού προηγουμένως συμμετείχαν στο εκπαιδευτικό πρόγραμμα «Εργαστήρι Δημοκρατίας» που οργανώνει το Ίδρυμα της Βουλής, είκοσι τρεις μαθητές και μαθήτριες και μία εκπαιδευτικός συνοδός τους από το 8</w:t>
      </w:r>
      <w:r>
        <w:rPr>
          <w:rFonts w:eastAsia="Times New Roman"/>
          <w:szCs w:val="24"/>
          <w:vertAlign w:val="superscript"/>
        </w:rPr>
        <w:t>ο</w:t>
      </w:r>
      <w:r>
        <w:rPr>
          <w:rFonts w:eastAsia="Times New Roman"/>
          <w:szCs w:val="24"/>
        </w:rPr>
        <w:t xml:space="preserve"> Δημοτικό Σχολείο Π</w:t>
      </w:r>
      <w:r>
        <w:rPr>
          <w:rFonts w:eastAsia="Times New Roman"/>
          <w:szCs w:val="24"/>
        </w:rPr>
        <w:t>ετρούπολης.</w:t>
      </w:r>
    </w:p>
    <w:p w14:paraId="79003AF7" w14:textId="77777777" w:rsidR="00CC0C4B" w:rsidRDefault="00B05431">
      <w:pPr>
        <w:spacing w:line="600" w:lineRule="auto"/>
        <w:ind w:firstLine="720"/>
        <w:rPr>
          <w:rFonts w:eastAsia="Times New Roman"/>
          <w:szCs w:val="24"/>
        </w:rPr>
      </w:pPr>
      <w:r>
        <w:rPr>
          <w:rFonts w:eastAsia="Times New Roman"/>
          <w:szCs w:val="24"/>
        </w:rPr>
        <w:lastRenderedPageBreak/>
        <w:t>Η Βουλή τούς καλωσορίζει.</w:t>
      </w:r>
    </w:p>
    <w:p w14:paraId="79003AF8" w14:textId="77777777" w:rsidR="00CC0C4B" w:rsidRDefault="00B05431">
      <w:pPr>
        <w:spacing w:line="600" w:lineRule="auto"/>
        <w:ind w:firstLine="720"/>
        <w:jc w:val="center"/>
        <w:rPr>
          <w:rFonts w:eastAsia="Times New Roman"/>
          <w:szCs w:val="24"/>
        </w:rPr>
      </w:pPr>
      <w:r>
        <w:rPr>
          <w:rFonts w:eastAsia="Times New Roman"/>
          <w:szCs w:val="24"/>
        </w:rPr>
        <w:t>(Χειροκροτήματα απ’ όλες τις πτέρυγες της Βουλής)</w:t>
      </w:r>
    </w:p>
    <w:p w14:paraId="79003AF9" w14:textId="77777777" w:rsidR="00CC0C4B" w:rsidRDefault="00B05431">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Μηταράκη</w:t>
      </w:r>
      <w:proofErr w:type="spellEnd"/>
      <w:r>
        <w:rPr>
          <w:rFonts w:eastAsia="Times New Roman"/>
          <w:szCs w:val="24"/>
        </w:rPr>
        <w:t xml:space="preserve">, έχετε τον λόγο για τη δευτερολογία σας. </w:t>
      </w:r>
    </w:p>
    <w:p w14:paraId="79003AFA" w14:textId="77777777" w:rsidR="00CC0C4B" w:rsidRDefault="00B05431">
      <w:pPr>
        <w:spacing w:line="600" w:lineRule="auto"/>
        <w:ind w:firstLine="720"/>
        <w:jc w:val="both"/>
        <w:rPr>
          <w:rFonts w:eastAsia="Times New Roman"/>
          <w:szCs w:val="24"/>
        </w:rPr>
      </w:pPr>
      <w:r>
        <w:rPr>
          <w:rFonts w:eastAsia="Times New Roman"/>
          <w:b/>
          <w:szCs w:val="24"/>
        </w:rPr>
        <w:t xml:space="preserve">ΠΑΝΑΓΙΩΤΗΣ ΜΗΤΑΡΑΚΗΣ: </w:t>
      </w:r>
      <w:r>
        <w:rPr>
          <w:rFonts w:eastAsia="Times New Roman"/>
          <w:szCs w:val="24"/>
        </w:rPr>
        <w:t>Ευχαριστώ πολύ, κύριε Πρόεδρε.</w:t>
      </w:r>
    </w:p>
    <w:p w14:paraId="79003AFB" w14:textId="77777777" w:rsidR="00CC0C4B" w:rsidRDefault="00B05431">
      <w:pPr>
        <w:spacing w:line="600" w:lineRule="auto"/>
        <w:ind w:firstLine="720"/>
        <w:jc w:val="both"/>
        <w:rPr>
          <w:rFonts w:eastAsia="Times New Roman"/>
          <w:szCs w:val="24"/>
        </w:rPr>
      </w:pPr>
      <w:r>
        <w:rPr>
          <w:rFonts w:eastAsia="Times New Roman"/>
          <w:szCs w:val="24"/>
        </w:rPr>
        <w:t xml:space="preserve">Κύριε Υπουργέ, είναι ιδιαίτερα θετικό ότι συμφωνείτε μαζί </w:t>
      </w:r>
      <w:r>
        <w:rPr>
          <w:rFonts w:eastAsia="Times New Roman"/>
          <w:szCs w:val="24"/>
        </w:rPr>
        <w:t xml:space="preserve">μας πως έχουν ξεπεραστεί τα όρια αντοχής των κατοίκων της Χίου. Επίσης, εγώ θα τονίσω ότι και οι συνθήκες διαβίωσης των μεταναστών στη Χίο δεν μας τιμούν. </w:t>
      </w:r>
    </w:p>
    <w:p w14:paraId="79003AFC" w14:textId="77777777" w:rsidR="00CC0C4B" w:rsidRDefault="00B05431">
      <w:pPr>
        <w:spacing w:line="600" w:lineRule="auto"/>
        <w:ind w:firstLine="720"/>
        <w:jc w:val="both"/>
        <w:rPr>
          <w:rFonts w:eastAsia="Times New Roman"/>
          <w:szCs w:val="24"/>
        </w:rPr>
      </w:pPr>
      <w:r>
        <w:rPr>
          <w:rFonts w:eastAsia="Times New Roman"/>
          <w:szCs w:val="24"/>
        </w:rPr>
        <w:t xml:space="preserve">Είπατε ότι υπάρχει μία </w:t>
      </w:r>
      <w:proofErr w:type="spellStart"/>
      <w:r>
        <w:rPr>
          <w:rFonts w:eastAsia="Times New Roman"/>
          <w:szCs w:val="24"/>
        </w:rPr>
        <w:t>δινομία</w:t>
      </w:r>
      <w:proofErr w:type="spellEnd"/>
      <w:r>
        <w:rPr>
          <w:rFonts w:eastAsia="Times New Roman"/>
          <w:szCs w:val="24"/>
        </w:rPr>
        <w:t xml:space="preserve"> επίδοσης. Νομίζω ότι το σχόλιό σας πρέπει να είναι αφορμή να ξαναδούμ</w:t>
      </w:r>
      <w:r>
        <w:rPr>
          <w:rFonts w:eastAsia="Times New Roman"/>
          <w:szCs w:val="24"/>
        </w:rPr>
        <w:t>ε τη νομοθεσία. Κατά πόσο, παραδείγματος χάρ</w:t>
      </w:r>
      <w:r>
        <w:rPr>
          <w:rFonts w:eastAsia="Times New Roman"/>
          <w:szCs w:val="24"/>
        </w:rPr>
        <w:t>ιν</w:t>
      </w:r>
      <w:r>
        <w:rPr>
          <w:rFonts w:eastAsia="Times New Roman"/>
          <w:szCs w:val="24"/>
        </w:rPr>
        <w:t>, μία πρωτοβάθμια απόφαση πρέπει να γίνεται προσωρινά εκτελεστή, μέχρι να κριθεί σε δεύτερο βαθμό.</w:t>
      </w:r>
    </w:p>
    <w:p w14:paraId="79003AFD" w14:textId="77777777" w:rsidR="00CC0C4B" w:rsidRDefault="00B05431">
      <w:pPr>
        <w:spacing w:line="600" w:lineRule="auto"/>
        <w:ind w:firstLine="720"/>
        <w:jc w:val="both"/>
        <w:rPr>
          <w:rFonts w:eastAsia="Times New Roman"/>
          <w:szCs w:val="24"/>
        </w:rPr>
      </w:pPr>
      <w:r>
        <w:rPr>
          <w:rFonts w:eastAsia="Times New Roman"/>
          <w:szCs w:val="24"/>
        </w:rPr>
        <w:t>Επίσης τίθεται το ερώτημα αν άνθρωποι που εισέρχονται παράνομα στη χώρα μας θα πρέπει να βρίσκονται υπό διοικητ</w:t>
      </w:r>
      <w:r>
        <w:rPr>
          <w:rFonts w:eastAsia="Times New Roman"/>
          <w:szCs w:val="24"/>
        </w:rPr>
        <w:t xml:space="preserve">ική κράτηση μέχρι να πάρουν απόφαση ασύλου. Δεν γνωρίζουμε αυτός που μπήκε στη χώρα, μέχρι να κριθεί από τις υπηρεσίες, κατά </w:t>
      </w:r>
      <w:r>
        <w:rPr>
          <w:rFonts w:eastAsia="Times New Roman"/>
          <w:szCs w:val="24"/>
        </w:rPr>
        <w:lastRenderedPageBreak/>
        <w:t xml:space="preserve">πόσο καλώς ήρθε στα πλαίσια της κρίσης που υπάρχει στη Συρία ή κακώς ήρθε. Και όσο δίνουμε τη δυνατότητα σε ανθρώπους που έχει ήδη </w:t>
      </w:r>
      <w:r>
        <w:rPr>
          <w:rFonts w:eastAsia="Times New Roman"/>
          <w:szCs w:val="24"/>
        </w:rPr>
        <w:t>απορριφθεί το αίτημά τους να κινούνται ελεύθεροι, είναι δεδομένο, ανθρωπίνως, κύριε Υπουργέ, ότι θα λειτουργήσουν κυκλώματα διακινητών και στο ελληνικό έδαφος, που θα τους βοηθήσουν να φύγουν.</w:t>
      </w:r>
    </w:p>
    <w:p w14:paraId="79003AFE" w14:textId="77777777" w:rsidR="00CC0C4B" w:rsidRDefault="00B05431">
      <w:pPr>
        <w:spacing w:line="600" w:lineRule="auto"/>
        <w:ind w:firstLine="720"/>
        <w:jc w:val="both"/>
        <w:rPr>
          <w:rFonts w:eastAsia="Times New Roman"/>
          <w:szCs w:val="24"/>
        </w:rPr>
      </w:pPr>
      <w:r>
        <w:rPr>
          <w:rFonts w:eastAsia="Times New Roman"/>
          <w:szCs w:val="24"/>
        </w:rPr>
        <w:t xml:space="preserve">Αναφερθήκατε στο </w:t>
      </w:r>
      <w:proofErr w:type="spellStart"/>
      <w:r>
        <w:rPr>
          <w:rFonts w:eastAsia="Times New Roman"/>
          <w:szCs w:val="24"/>
        </w:rPr>
        <w:t>Μερσινίδι</w:t>
      </w:r>
      <w:proofErr w:type="spellEnd"/>
      <w:r>
        <w:rPr>
          <w:rFonts w:eastAsia="Times New Roman"/>
          <w:szCs w:val="24"/>
        </w:rPr>
        <w:t>. Να σας θυμίσω πάντως ότι ο ΣΥΡΙΖΑ τ</w:t>
      </w:r>
      <w:r>
        <w:rPr>
          <w:rFonts w:eastAsia="Times New Roman"/>
          <w:szCs w:val="24"/>
        </w:rPr>
        <w:t xml:space="preserve">ην περίοδο 2012-2015 θεωρούσε ότι είναι απάνθρωπο το </w:t>
      </w:r>
      <w:proofErr w:type="spellStart"/>
      <w:r>
        <w:rPr>
          <w:rFonts w:eastAsia="Times New Roman"/>
          <w:szCs w:val="24"/>
        </w:rPr>
        <w:t>Μερσινίδι</w:t>
      </w:r>
      <w:proofErr w:type="spellEnd"/>
      <w:r>
        <w:rPr>
          <w:rFonts w:eastAsia="Times New Roman"/>
          <w:szCs w:val="24"/>
        </w:rPr>
        <w:t xml:space="preserve"> και κακώς υπήρχε. Επίσης, είπατε ότι αν είχε ανοίξει η ΧΑΔΑ, θα είχε κλείσει η Σούδα. Θέλω να σας θυμίσω ότι η ΒΙΑΛ χρηματοδοτήθηκε και δημιουργήθηκε για να κλείσει η Σούδα. </w:t>
      </w:r>
    </w:p>
    <w:p w14:paraId="79003AFF" w14:textId="77777777" w:rsidR="00CC0C4B" w:rsidRDefault="00B05431">
      <w:pPr>
        <w:spacing w:line="600" w:lineRule="auto"/>
        <w:ind w:firstLine="720"/>
        <w:jc w:val="both"/>
        <w:rPr>
          <w:rFonts w:eastAsia="Times New Roman"/>
          <w:szCs w:val="24"/>
        </w:rPr>
      </w:pPr>
      <w:r>
        <w:rPr>
          <w:rFonts w:eastAsia="Times New Roman"/>
          <w:szCs w:val="24"/>
        </w:rPr>
        <w:t>Εγώ, από την πρώτη</w:t>
      </w:r>
      <w:r>
        <w:rPr>
          <w:rFonts w:eastAsia="Times New Roman"/>
          <w:szCs w:val="24"/>
        </w:rPr>
        <w:t xml:space="preserve"> στιγμή, συμφωνώ σε ένα κλειστό κέντρο </w:t>
      </w:r>
      <w:proofErr w:type="spellStart"/>
      <w:r>
        <w:rPr>
          <w:rFonts w:eastAsia="Times New Roman"/>
          <w:szCs w:val="24"/>
        </w:rPr>
        <w:t>επαναπροώθησης</w:t>
      </w:r>
      <w:proofErr w:type="spellEnd"/>
      <w:r>
        <w:rPr>
          <w:rFonts w:eastAsia="Times New Roman"/>
          <w:szCs w:val="24"/>
        </w:rPr>
        <w:t>, όπως χρειάζεται κι ένα κέντρο διοικητικής κράτησης των ανηλίκων, για τη δική τους ασφάλεια. Και νομίζω ότι είναι ένα αίτημα της Εισαγγελίας Χίου, η οποία έχει και την ευθύνη της εποπτείας των ασυνόδευτ</w:t>
      </w:r>
      <w:r>
        <w:rPr>
          <w:rFonts w:eastAsia="Times New Roman"/>
          <w:szCs w:val="24"/>
        </w:rPr>
        <w:t>ων ανηλίκων.</w:t>
      </w:r>
    </w:p>
    <w:p w14:paraId="79003B00" w14:textId="77777777" w:rsidR="00CC0C4B" w:rsidRDefault="00B05431">
      <w:pPr>
        <w:spacing w:line="600" w:lineRule="auto"/>
        <w:ind w:firstLine="720"/>
        <w:jc w:val="both"/>
        <w:rPr>
          <w:rFonts w:eastAsia="Times New Roman"/>
          <w:szCs w:val="24"/>
        </w:rPr>
      </w:pPr>
      <w:r>
        <w:rPr>
          <w:rFonts w:eastAsia="Times New Roman"/>
          <w:szCs w:val="24"/>
        </w:rPr>
        <w:t xml:space="preserve">Σε αυτό, όμως, που διαφώνησα στη σύσκεψη στο Μαξίμου και εξακολουθώ να διαφωνώ είναι στον πολλαπλασιασμό των σημείων κράτησης. Υπάρχει η ΒΙΑΛ και έχει τη δυνατότητα </w:t>
      </w:r>
      <w:r>
        <w:rPr>
          <w:rFonts w:eastAsia="Times New Roman"/>
          <w:szCs w:val="24"/>
        </w:rPr>
        <w:lastRenderedPageBreak/>
        <w:t xml:space="preserve">να λειτουργήσει ως κλειστό κέντρο και να καλύψει αυτές τις ανάγκες που, ορθά, </w:t>
      </w:r>
      <w:r>
        <w:rPr>
          <w:rFonts w:eastAsia="Times New Roman"/>
          <w:szCs w:val="24"/>
        </w:rPr>
        <w:t xml:space="preserve">λέτε ότι υπάρχουν. Ναι, χρειάζεται κέντρο κλειστό για </w:t>
      </w:r>
      <w:r>
        <w:rPr>
          <w:rFonts w:eastAsia="Times New Roman"/>
          <w:szCs w:val="24"/>
        </w:rPr>
        <w:t>ν</w:t>
      </w:r>
      <w:r>
        <w:rPr>
          <w:rFonts w:eastAsia="Times New Roman"/>
          <w:szCs w:val="24"/>
        </w:rPr>
        <w:t xml:space="preserve">α λειτουργήσει η </w:t>
      </w:r>
      <w:proofErr w:type="spellStart"/>
      <w:r>
        <w:rPr>
          <w:rFonts w:eastAsia="Times New Roman"/>
          <w:szCs w:val="24"/>
        </w:rPr>
        <w:t>επαναπροώθηση</w:t>
      </w:r>
      <w:proofErr w:type="spellEnd"/>
      <w:r>
        <w:rPr>
          <w:rFonts w:eastAsia="Times New Roman"/>
          <w:szCs w:val="24"/>
        </w:rPr>
        <w:t>. Χρησιμοποιήστε τη ΒΙΑΛ. Η ΒΙΑΛ δημιουργήθηκε για να είναι κλειστό κέντρο. Αργότερα, επιτρέψτε μου να πω για ιδεοληπτικούς λόγους, έγινε ανοιχτή. Αυτό δημιούργησε προβλήμ</w:t>
      </w:r>
      <w:r>
        <w:rPr>
          <w:rFonts w:eastAsia="Times New Roman"/>
          <w:szCs w:val="24"/>
        </w:rPr>
        <w:t>ατα και στους κατοίκους της περιοχής, αλλά τελικά δημιούργησε προβλήματα ασφαλείας και για τους ίδιους τους μετανάστες.</w:t>
      </w:r>
    </w:p>
    <w:p w14:paraId="79003B01" w14:textId="77777777" w:rsidR="00CC0C4B" w:rsidRDefault="00B05431">
      <w:pPr>
        <w:spacing w:line="600" w:lineRule="auto"/>
        <w:ind w:firstLine="720"/>
        <w:jc w:val="both"/>
        <w:rPr>
          <w:rFonts w:eastAsia="Times New Roman"/>
          <w:szCs w:val="24"/>
        </w:rPr>
      </w:pPr>
      <w:r>
        <w:rPr>
          <w:rFonts w:eastAsia="Times New Roman"/>
          <w:szCs w:val="24"/>
        </w:rPr>
        <w:t>Βέβαια, για μένα, το κλειδί σε αυτή την υπόθεση εξακολουθεί να είναι το ίδιο. Είναι η λειτουργία της διαδικασίας ασύλου. Γιατί, αν καταφ</w:t>
      </w:r>
      <w:r>
        <w:rPr>
          <w:rFonts w:eastAsia="Times New Roman"/>
          <w:szCs w:val="24"/>
        </w:rPr>
        <w:t xml:space="preserve">έρουμε τα δευτεροβάθμια να λειτουργούν εντός τριάντα ημερών από το αίτημα ασύλου, στη Χίο δεν θα ήταν σήμερα πάνω από διακόσιοι-τριακόσιοι πρόσφυγες και μετανάστες, αριθμός που με άνεση και με ανθρώπινες τότε συνθήκες θα μπορούσε να φιλοξενήσει η ΒΙΑΛ.    </w:t>
      </w:r>
      <w:r>
        <w:rPr>
          <w:rFonts w:eastAsia="Times New Roman"/>
          <w:szCs w:val="24"/>
        </w:rPr>
        <w:t xml:space="preserve">   </w:t>
      </w:r>
    </w:p>
    <w:p w14:paraId="79003B02" w14:textId="77777777" w:rsidR="00CC0C4B" w:rsidRDefault="00B05431">
      <w:pPr>
        <w:spacing w:line="600" w:lineRule="auto"/>
        <w:ind w:firstLine="720"/>
        <w:jc w:val="both"/>
        <w:rPr>
          <w:rFonts w:eastAsia="Times New Roman"/>
          <w:szCs w:val="24"/>
        </w:rPr>
      </w:pPr>
      <w:r>
        <w:rPr>
          <w:rFonts w:eastAsia="Times New Roman"/>
          <w:szCs w:val="24"/>
        </w:rPr>
        <w:t>Και βέβαια, περιττό να πω κλείνοντας, ότι τα νησιά του Βορείου Αιγαίου εξακολουθούν –δεν είναι δική σας αρμοδιότητα- να βιώνουν μια τεράστια κρίση στον τουρισμό. Έχουμε σχεδόν μηδενικές κρατήσεις για τη Χίο και για το Πάσχα και ήδη για το κα</w:t>
      </w:r>
      <w:r>
        <w:rPr>
          <w:rFonts w:eastAsia="Times New Roman"/>
          <w:szCs w:val="24"/>
        </w:rPr>
        <w:lastRenderedPageBreak/>
        <w:t>λοκαίρι. Γι</w:t>
      </w:r>
      <w:r>
        <w:rPr>
          <w:rFonts w:eastAsia="Times New Roman"/>
          <w:szCs w:val="24"/>
        </w:rPr>
        <w:t>ατί, δυστυχώς, η εικόνα των νησιών του Βορείου Αιγαίου που σηκώνουν το βάρος των μεταναστευτικών ροών και η αδυναμία του Υπουργείου Τουρισμού και των άλλων συναρμόδιων Υπουργείων να κάνουν κάτι ουσιαστικό, πέρα από συσκέψεις, η επιθυμία του Υπουργείου Υποδ</w:t>
      </w:r>
      <w:r>
        <w:rPr>
          <w:rFonts w:eastAsia="Times New Roman"/>
          <w:szCs w:val="24"/>
        </w:rPr>
        <w:t>ομών να μην κάνει το καινούρ</w:t>
      </w:r>
      <w:r>
        <w:rPr>
          <w:rFonts w:eastAsia="Times New Roman"/>
          <w:szCs w:val="24"/>
        </w:rPr>
        <w:t>γ</w:t>
      </w:r>
      <w:r>
        <w:rPr>
          <w:rFonts w:eastAsia="Times New Roman"/>
          <w:szCs w:val="24"/>
        </w:rPr>
        <w:t>ιο αεροδρόμιο της Χίου, έχει οδηγήσει τους κατοίκους της Χίου σε ένα αδιέξοδο και σε κάποια απελπισία.</w:t>
      </w:r>
    </w:p>
    <w:p w14:paraId="79003B03" w14:textId="77777777" w:rsidR="00CC0C4B" w:rsidRDefault="00B05431">
      <w:pPr>
        <w:spacing w:line="600" w:lineRule="auto"/>
        <w:ind w:firstLine="720"/>
        <w:jc w:val="both"/>
        <w:rPr>
          <w:rFonts w:eastAsia="Times New Roman"/>
          <w:szCs w:val="24"/>
        </w:rPr>
      </w:pPr>
      <w:r>
        <w:rPr>
          <w:rFonts w:eastAsia="Times New Roman"/>
          <w:szCs w:val="24"/>
        </w:rPr>
        <w:t>Ευχαριστώ πολύ.</w:t>
      </w:r>
    </w:p>
    <w:p w14:paraId="79003B04" w14:textId="77777777" w:rsidR="00CC0C4B" w:rsidRDefault="00B05431">
      <w:pPr>
        <w:tabs>
          <w:tab w:val="left" w:pos="3695"/>
        </w:tabs>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Ευχαριστώ, κύριε συνάδελφε.</w:t>
      </w:r>
    </w:p>
    <w:p w14:paraId="79003B05" w14:textId="77777777" w:rsidR="00CC0C4B" w:rsidRDefault="00B05431">
      <w:pPr>
        <w:tabs>
          <w:tab w:val="left" w:pos="3695"/>
        </w:tabs>
        <w:spacing w:line="600" w:lineRule="auto"/>
        <w:ind w:firstLine="720"/>
        <w:jc w:val="both"/>
        <w:rPr>
          <w:rFonts w:eastAsia="Times New Roman" w:cs="Times New Roman"/>
          <w:szCs w:val="24"/>
        </w:rPr>
      </w:pPr>
      <w:r>
        <w:rPr>
          <w:rFonts w:eastAsia="Times New Roman" w:cs="Times New Roman"/>
          <w:szCs w:val="24"/>
        </w:rPr>
        <w:t xml:space="preserve">Αγαπητές μαθήτριες και μαθητές από την </w:t>
      </w:r>
      <w:r>
        <w:rPr>
          <w:rFonts w:eastAsia="Times New Roman" w:cs="Times New Roman"/>
          <w:szCs w:val="24"/>
        </w:rPr>
        <w:t xml:space="preserve">Πετρούπολη, για να ξέρετε τι παρακολουθείτε αυτήν την ώρα, ο Βουλευτής από τη Χίο κ. </w:t>
      </w:r>
      <w:proofErr w:type="spellStart"/>
      <w:r>
        <w:rPr>
          <w:rFonts w:eastAsia="Times New Roman" w:cs="Times New Roman"/>
          <w:szCs w:val="24"/>
        </w:rPr>
        <w:t>Μηταράκης</w:t>
      </w:r>
      <w:proofErr w:type="spellEnd"/>
      <w:r>
        <w:rPr>
          <w:rFonts w:eastAsia="Times New Roman" w:cs="Times New Roman"/>
          <w:szCs w:val="24"/>
        </w:rPr>
        <w:t>, ρωτάει τον Υπουργό που έχει ευθύνη για τη μεταναστευτική πολιτική, ποια είναι η κατάσταση των προσφύγων και των μεταναστών που έφτασαν στη χώρα μας και βρίσκοντ</w:t>
      </w:r>
      <w:r>
        <w:rPr>
          <w:rFonts w:eastAsia="Times New Roman" w:cs="Times New Roman"/>
          <w:szCs w:val="24"/>
        </w:rPr>
        <w:t>αι σήμερα στη Χίο. Και του απαντά ο Υπουργός και τον ενημερώνει για την κατάσταση αυτή.</w:t>
      </w:r>
    </w:p>
    <w:p w14:paraId="79003B06" w14:textId="77777777" w:rsidR="00CC0C4B" w:rsidRDefault="00B05431">
      <w:pPr>
        <w:tabs>
          <w:tab w:val="left" w:pos="3695"/>
        </w:tabs>
        <w:spacing w:line="600" w:lineRule="auto"/>
        <w:ind w:firstLine="720"/>
        <w:jc w:val="both"/>
        <w:rPr>
          <w:rFonts w:eastAsia="Times New Roman" w:cs="Times New Roman"/>
          <w:szCs w:val="24"/>
        </w:rPr>
      </w:pPr>
      <w:r>
        <w:rPr>
          <w:rFonts w:eastAsia="Times New Roman" w:cs="Times New Roman"/>
          <w:szCs w:val="24"/>
        </w:rPr>
        <w:t>Τον λόγο έχει ο κύριος Υπουργός.</w:t>
      </w:r>
    </w:p>
    <w:p w14:paraId="79003B07" w14:textId="77777777" w:rsidR="00CC0C4B" w:rsidRDefault="00B05431">
      <w:pPr>
        <w:tabs>
          <w:tab w:val="left" w:pos="3695"/>
        </w:tabs>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ΜΟΥΖΑΛΑΣ (Υπουργός Μεταναστευτικής Πολιτικής): </w:t>
      </w:r>
      <w:r>
        <w:rPr>
          <w:rFonts w:eastAsia="Times New Roman" w:cs="Times New Roman"/>
          <w:szCs w:val="24"/>
        </w:rPr>
        <w:t xml:space="preserve">Κύριε </w:t>
      </w:r>
      <w:proofErr w:type="spellStart"/>
      <w:r>
        <w:rPr>
          <w:rFonts w:eastAsia="Times New Roman" w:cs="Times New Roman"/>
          <w:szCs w:val="24"/>
        </w:rPr>
        <w:t>Μηταράκη</w:t>
      </w:r>
      <w:proofErr w:type="spellEnd"/>
      <w:r>
        <w:rPr>
          <w:rFonts w:eastAsia="Times New Roman" w:cs="Times New Roman"/>
          <w:szCs w:val="24"/>
        </w:rPr>
        <w:t>, συνεχίζοντας και το πνεύμα και της δευτερολογίας σας που ανεξάρτ</w:t>
      </w:r>
      <w:r>
        <w:rPr>
          <w:rFonts w:eastAsia="Times New Roman" w:cs="Times New Roman"/>
          <w:szCs w:val="24"/>
        </w:rPr>
        <w:t xml:space="preserve">ητα τις διαφωνίες μας, ο τρόπος με τον οποίο τίθενται είναι σε μία κατεύθυνση επίλυσης, δύο πράγματα. </w:t>
      </w:r>
    </w:p>
    <w:p w14:paraId="79003B08" w14:textId="77777777" w:rsidR="00CC0C4B" w:rsidRDefault="00B05431">
      <w:pPr>
        <w:tabs>
          <w:tab w:val="left" w:pos="3695"/>
        </w:tabs>
        <w:spacing w:line="600" w:lineRule="auto"/>
        <w:ind w:firstLine="720"/>
        <w:jc w:val="both"/>
        <w:rPr>
          <w:rFonts w:eastAsia="Times New Roman" w:cs="Times New Roman"/>
          <w:szCs w:val="24"/>
        </w:rPr>
      </w:pPr>
      <w:r>
        <w:rPr>
          <w:rFonts w:eastAsia="Times New Roman" w:cs="Times New Roman"/>
          <w:szCs w:val="24"/>
        </w:rPr>
        <w:t xml:space="preserve">Το ένα είναι –το ξέρετε πολύ καλά- ότι δεν επέλεξε καμμία κυβέρνηση το σε ποια νησιά θα έρχονται από τους δουλέμπορους οι άτυποι κοινωνικά, οι παράνομοι </w:t>
      </w:r>
      <w:r>
        <w:rPr>
          <w:rFonts w:eastAsia="Times New Roman" w:cs="Times New Roman"/>
          <w:szCs w:val="24"/>
        </w:rPr>
        <w:t xml:space="preserve">νομικά μετανάστες. Σας παρακαλώ πολύ γνωρίζω τον πατριωτισμό σας. Τα σύνορα φυλάσσονται με τον καλύτερο δυνατό τρόπο. Υπάρχει διαβεβαίωση του ΝΑΤΟ, της </w:t>
      </w:r>
      <w:r>
        <w:rPr>
          <w:rFonts w:eastAsia="Times New Roman" w:cs="Times New Roman"/>
          <w:szCs w:val="24"/>
          <w:lang w:val="en-US"/>
        </w:rPr>
        <w:t>FRONTEX</w:t>
      </w:r>
      <w:r>
        <w:rPr>
          <w:rFonts w:eastAsia="Times New Roman" w:cs="Times New Roman"/>
          <w:szCs w:val="24"/>
        </w:rPr>
        <w:t xml:space="preserve"> και είναι και δική σας γνώση. Δεν υπάρχει άλλος τρόπος φύλαξης από το να κάνεις διασώσεις. Αυτό </w:t>
      </w:r>
      <w:r>
        <w:rPr>
          <w:rFonts w:eastAsia="Times New Roman" w:cs="Times New Roman"/>
          <w:szCs w:val="24"/>
        </w:rPr>
        <w:t xml:space="preserve">πέρασε μάλιστα και στη συνδιάσκεψη των </w:t>
      </w:r>
      <w:proofErr w:type="spellStart"/>
      <w:r>
        <w:rPr>
          <w:rFonts w:eastAsia="Times New Roman" w:cs="Times New Roman"/>
          <w:szCs w:val="24"/>
        </w:rPr>
        <w:t>Βίσεγκραντ</w:t>
      </w:r>
      <w:proofErr w:type="spellEnd"/>
      <w:r>
        <w:rPr>
          <w:rFonts w:eastAsia="Times New Roman" w:cs="Times New Roman"/>
          <w:szCs w:val="24"/>
        </w:rPr>
        <w:t xml:space="preserve"> -στην οποία είχα τη χαρά να συμμετέχω για πρώτη φορά- ότι μόνο έτσι μπορεί να γίνεται. Είμαστε, λοιπόν, μπροστά σε ένα φαινόμενο που η είσοδος δεν εξαρτιέται από εμάς.</w:t>
      </w:r>
    </w:p>
    <w:p w14:paraId="79003B09" w14:textId="77777777" w:rsidR="00CC0C4B" w:rsidRDefault="00B05431">
      <w:pPr>
        <w:tabs>
          <w:tab w:val="left" w:pos="3695"/>
        </w:tabs>
        <w:spacing w:line="600" w:lineRule="auto"/>
        <w:ind w:firstLine="720"/>
        <w:jc w:val="both"/>
        <w:rPr>
          <w:rFonts w:eastAsia="Times New Roman" w:cs="Times New Roman"/>
          <w:szCs w:val="24"/>
        </w:rPr>
      </w:pPr>
      <w:r>
        <w:rPr>
          <w:rFonts w:eastAsia="Times New Roman" w:cs="Times New Roman"/>
          <w:szCs w:val="24"/>
        </w:rPr>
        <w:t xml:space="preserve">Το να γίνει η ΒΙΑΛ ένα κλειστό κέντρο </w:t>
      </w:r>
      <w:r>
        <w:rPr>
          <w:rFonts w:eastAsia="Times New Roman" w:cs="Times New Roman"/>
          <w:szCs w:val="24"/>
        </w:rPr>
        <w:t>αντίκεται στη δημιουργία της ΒΙΑΛ από την Ευρωπαϊκή Ένωση και στις κατευ</w:t>
      </w:r>
      <w:r>
        <w:rPr>
          <w:rFonts w:eastAsia="Times New Roman" w:cs="Times New Roman"/>
          <w:szCs w:val="24"/>
        </w:rPr>
        <w:lastRenderedPageBreak/>
        <w:t xml:space="preserve">θύνσεις της Ευρωπαϊκής Ένωσης. Δεν πρόκειται ούτε για ιδεοληψία, ούτε για τίποτα. Ωστόσο, πρόκειται και για άποψη ότι δεν υπάρχει λόγος να γίνει η ΒΙΑΛ κλειστό κέντρο. </w:t>
      </w:r>
    </w:p>
    <w:p w14:paraId="79003B0A" w14:textId="77777777" w:rsidR="00CC0C4B" w:rsidRDefault="00B05431">
      <w:pPr>
        <w:tabs>
          <w:tab w:val="left" w:pos="3695"/>
        </w:tabs>
        <w:spacing w:line="600" w:lineRule="auto"/>
        <w:ind w:firstLine="720"/>
        <w:jc w:val="both"/>
        <w:rPr>
          <w:rFonts w:eastAsia="Times New Roman" w:cs="Times New Roman"/>
          <w:szCs w:val="24"/>
        </w:rPr>
      </w:pPr>
      <w:r>
        <w:rPr>
          <w:rFonts w:eastAsia="Times New Roman" w:cs="Times New Roman"/>
          <w:szCs w:val="24"/>
        </w:rPr>
        <w:t xml:space="preserve">Αυτό το πράγμα </w:t>
      </w:r>
      <w:r>
        <w:rPr>
          <w:rFonts w:eastAsia="Times New Roman" w:cs="Times New Roman"/>
          <w:szCs w:val="24"/>
        </w:rPr>
        <w:t>με τα κλειστά κέντρα και με την κράτηση όλων ήταν κάτι το οποίο ποτέ δεν έγινε στη χώρα μας. Πολλές φορές έχω καταθέσει τα στοιχεία στη Βουλή. Υπάρχουν</w:t>
      </w:r>
      <w:r>
        <w:rPr>
          <w:rFonts w:eastAsia="Times New Roman" w:cs="Times New Roman"/>
          <w:szCs w:val="24"/>
        </w:rPr>
        <w:t xml:space="preserve"> εξήντα χιλιάδες</w:t>
      </w:r>
      <w:r>
        <w:rPr>
          <w:rFonts w:eastAsia="Times New Roman" w:cs="Times New Roman"/>
          <w:szCs w:val="24"/>
        </w:rPr>
        <w:t xml:space="preserve"> παράνομες αφίξεις και </w:t>
      </w:r>
      <w:r>
        <w:rPr>
          <w:rFonts w:eastAsia="Times New Roman" w:cs="Times New Roman"/>
          <w:szCs w:val="24"/>
        </w:rPr>
        <w:t>πέντε χιλιάδες</w:t>
      </w:r>
      <w:r>
        <w:rPr>
          <w:rFonts w:eastAsia="Times New Roman" w:cs="Times New Roman"/>
          <w:szCs w:val="24"/>
        </w:rPr>
        <w:t xml:space="preserve"> κρατήσεις. Οι υπόλοιποι εξαφαν</w:t>
      </w:r>
      <w:r>
        <w:rPr>
          <w:rFonts w:eastAsia="Times New Roman" w:cs="Times New Roman"/>
          <w:szCs w:val="24"/>
        </w:rPr>
        <w:t>ίζοντ</w:t>
      </w:r>
      <w:r>
        <w:rPr>
          <w:rFonts w:eastAsia="Times New Roman" w:cs="Times New Roman"/>
          <w:szCs w:val="24"/>
        </w:rPr>
        <w:t>αν. Δεν είναι, ό</w:t>
      </w:r>
      <w:r>
        <w:rPr>
          <w:rFonts w:eastAsia="Times New Roman" w:cs="Times New Roman"/>
          <w:szCs w:val="24"/>
        </w:rPr>
        <w:t>μως, η πρόθεση μου να αντιδικήσουμε σε αυτό.</w:t>
      </w:r>
    </w:p>
    <w:p w14:paraId="79003B0B" w14:textId="77777777" w:rsidR="00CC0C4B" w:rsidRDefault="00B05431">
      <w:pPr>
        <w:tabs>
          <w:tab w:val="left" w:pos="3695"/>
        </w:tabs>
        <w:spacing w:line="600" w:lineRule="auto"/>
        <w:ind w:firstLine="720"/>
        <w:jc w:val="both"/>
        <w:rPr>
          <w:rFonts w:eastAsia="Times New Roman" w:cs="Times New Roman"/>
          <w:szCs w:val="24"/>
        </w:rPr>
      </w:pPr>
      <w:r>
        <w:rPr>
          <w:rFonts w:eastAsia="Times New Roman" w:cs="Times New Roman"/>
          <w:szCs w:val="24"/>
        </w:rPr>
        <w:t>Νομίζω ότι από την κουβέντα που κάνουμε βγαίνει ότι</w:t>
      </w:r>
      <w:r>
        <w:rPr>
          <w:rFonts w:eastAsia="Times New Roman" w:cs="Times New Roman"/>
          <w:szCs w:val="24"/>
        </w:rPr>
        <w:t>,</w:t>
      </w:r>
      <w:r>
        <w:rPr>
          <w:rFonts w:eastAsia="Times New Roman" w:cs="Times New Roman"/>
          <w:szCs w:val="24"/>
        </w:rPr>
        <w:t xml:space="preserve"> προϋπόθεση</w:t>
      </w:r>
      <w:r>
        <w:rPr>
          <w:rFonts w:eastAsia="Times New Roman" w:cs="Times New Roman"/>
          <w:szCs w:val="24"/>
        </w:rPr>
        <w:t>,</w:t>
      </w:r>
      <w:r>
        <w:rPr>
          <w:rFonts w:eastAsia="Times New Roman" w:cs="Times New Roman"/>
          <w:szCs w:val="24"/>
        </w:rPr>
        <w:t xml:space="preserve"> για να μπορέσει να λειτουργήσει το άσυλο και οι δευτεροβάθμιες είναι η δημιουργία ενός κλειστού κέντρου. Αυτό, λοιπόν, πρέπει να γίνει στη Χίο. Πρέπει να βρεθεί ένας τρόπος να υπάρξει</w:t>
      </w:r>
      <w:r>
        <w:rPr>
          <w:rFonts w:eastAsia="Times New Roman" w:cs="Times New Roman"/>
          <w:szCs w:val="24"/>
        </w:rPr>
        <w:t>,</w:t>
      </w:r>
      <w:r>
        <w:rPr>
          <w:rFonts w:eastAsia="Times New Roman" w:cs="Times New Roman"/>
          <w:szCs w:val="24"/>
        </w:rPr>
        <w:t xml:space="preserve"> για να μπορέσουμε να κάνουμε επιστροφές. Φτιάξαμε στην Κω. Το παράδειγ</w:t>
      </w:r>
      <w:r>
        <w:rPr>
          <w:rFonts w:eastAsia="Times New Roman" w:cs="Times New Roman"/>
          <w:szCs w:val="24"/>
        </w:rPr>
        <w:t>μα της Κω νομίζω ότι θα γίνει πειστικό. Θα αρχίσουν πολύ γρήγορα οι επιστροφές από εκεί. Και πιστεύω ότι θα είσαστε μέρος της λύσης του προβλήματος.</w:t>
      </w:r>
    </w:p>
    <w:p w14:paraId="79003B0C" w14:textId="77777777" w:rsidR="00CC0C4B" w:rsidRDefault="00B05431">
      <w:pPr>
        <w:tabs>
          <w:tab w:val="left" w:pos="3695"/>
        </w:tabs>
        <w:spacing w:line="600" w:lineRule="auto"/>
        <w:ind w:firstLine="720"/>
        <w:jc w:val="both"/>
        <w:rPr>
          <w:rFonts w:eastAsia="Times New Roman" w:cs="Times New Roman"/>
          <w:szCs w:val="24"/>
        </w:rPr>
      </w:pPr>
      <w:r>
        <w:rPr>
          <w:rFonts w:eastAsia="Times New Roman" w:cs="Times New Roman"/>
          <w:szCs w:val="24"/>
        </w:rPr>
        <w:t>Δεν πολλαπλασιάζουμε τα κέντρα. Δημιουργούμε καλύτερες συνθήκες μακριά από το κέντρο. Η Σούδα ήταν μια επιλ</w:t>
      </w:r>
      <w:r>
        <w:rPr>
          <w:rFonts w:eastAsia="Times New Roman" w:cs="Times New Roman"/>
          <w:szCs w:val="24"/>
        </w:rPr>
        <w:t xml:space="preserve">ογή των δημοτικών αρχών σε συνεννόηση με την ύπατη αρμοστεία. </w:t>
      </w:r>
      <w:r>
        <w:rPr>
          <w:rFonts w:eastAsia="Times New Roman" w:cs="Times New Roman"/>
          <w:szCs w:val="24"/>
        </w:rPr>
        <w:lastRenderedPageBreak/>
        <w:t xml:space="preserve">Εμείς υποστηρίξαμε την επιλογή των δημοτικών αρχών. Δεν τη φτιάξαμε εμείς τη Σούδα. Θέλουμε να διαλύσουμε τη Σούδα. Αλλά καταλαβαίνετε ότι δεν μπορούν οι </w:t>
      </w:r>
      <w:r>
        <w:rPr>
          <w:rFonts w:eastAsia="Times New Roman" w:cs="Times New Roman"/>
          <w:szCs w:val="24"/>
        </w:rPr>
        <w:t>τρεις χιλιάδες</w:t>
      </w:r>
      <w:r>
        <w:rPr>
          <w:rFonts w:eastAsia="Times New Roman" w:cs="Times New Roman"/>
          <w:szCs w:val="24"/>
        </w:rPr>
        <w:t xml:space="preserve"> άνθρωποι να πάνε στη ΒΙΑΛ</w:t>
      </w:r>
      <w:r>
        <w:rPr>
          <w:rFonts w:eastAsia="Times New Roman" w:cs="Times New Roman"/>
          <w:szCs w:val="24"/>
        </w:rPr>
        <w:t xml:space="preserve">. </w:t>
      </w:r>
    </w:p>
    <w:p w14:paraId="79003B0D" w14:textId="77777777" w:rsidR="00CC0C4B" w:rsidRDefault="00B05431">
      <w:pPr>
        <w:tabs>
          <w:tab w:val="left" w:pos="3695"/>
        </w:tabs>
        <w:spacing w:line="600" w:lineRule="auto"/>
        <w:ind w:firstLine="720"/>
        <w:jc w:val="both"/>
        <w:rPr>
          <w:rFonts w:eastAsia="Times New Roman" w:cs="Times New Roman"/>
          <w:szCs w:val="24"/>
        </w:rPr>
      </w:pPr>
      <w:r>
        <w:rPr>
          <w:rFonts w:eastAsia="Times New Roman" w:cs="Times New Roman"/>
          <w:szCs w:val="24"/>
        </w:rPr>
        <w:t xml:space="preserve">Αυτά είναι προβλήματα τα οποία εσείς, εγώ ο Δήμος, η αντιπολίτευση –η οποία είναι θεσμός δεν είναι απλά μία αντιπολίτευση- </w:t>
      </w:r>
      <w:proofErr w:type="spellStart"/>
      <w:r>
        <w:rPr>
          <w:rFonts w:eastAsia="Times New Roman" w:cs="Times New Roman"/>
          <w:szCs w:val="24"/>
        </w:rPr>
        <w:t>καλούμεθα</w:t>
      </w:r>
      <w:proofErr w:type="spellEnd"/>
      <w:r>
        <w:rPr>
          <w:rFonts w:eastAsia="Times New Roman" w:cs="Times New Roman"/>
          <w:szCs w:val="24"/>
        </w:rPr>
        <w:t xml:space="preserve"> να ξαναδούμε κάτω από την καινούρια ωριμότητα των πραγματικά δύσκολων συνθηκών που περνάει η Χίος.</w:t>
      </w:r>
    </w:p>
    <w:p w14:paraId="79003B0E" w14:textId="77777777" w:rsidR="00CC0C4B" w:rsidRDefault="00B05431">
      <w:pPr>
        <w:tabs>
          <w:tab w:val="left" w:pos="3695"/>
        </w:tabs>
        <w:spacing w:line="600" w:lineRule="auto"/>
        <w:ind w:firstLine="720"/>
        <w:jc w:val="both"/>
        <w:rPr>
          <w:rFonts w:eastAsia="Times New Roman" w:cs="Times New Roman"/>
          <w:szCs w:val="24"/>
        </w:rPr>
      </w:pPr>
      <w:r>
        <w:rPr>
          <w:rFonts w:eastAsia="Times New Roman" w:cs="Times New Roman"/>
          <w:szCs w:val="24"/>
        </w:rPr>
        <w:t>Να σας πω το εξής όσο</w:t>
      </w:r>
      <w:r>
        <w:rPr>
          <w:rFonts w:eastAsia="Times New Roman" w:cs="Times New Roman"/>
          <w:szCs w:val="24"/>
        </w:rPr>
        <w:t xml:space="preserve"> αφορά τα κλειστά κέντρα και για το ότι ο ΣΥΡΙΖΑ τα κατήγγειλε. Ο ΣΥΡΙΖΑ κατήγγειλε τις συνθήκες. Οι συνθήκες που θα δημιουργήσει ο ΣΥΡΙΖΑ ελπίζω να μην είναι τέτοιες</w:t>
      </w:r>
      <w:r>
        <w:rPr>
          <w:rFonts w:eastAsia="Times New Roman" w:cs="Times New Roman"/>
          <w:szCs w:val="24"/>
        </w:rPr>
        <w:t>,</w:t>
      </w:r>
      <w:r>
        <w:rPr>
          <w:rFonts w:eastAsia="Times New Roman" w:cs="Times New Roman"/>
          <w:szCs w:val="24"/>
        </w:rPr>
        <w:t xml:space="preserve"> ώστε να χρειαστεί να καταγγελθούν. Αυτό είναι κάτι</w:t>
      </w:r>
      <w:r>
        <w:rPr>
          <w:rFonts w:eastAsia="Times New Roman" w:cs="Times New Roman"/>
          <w:szCs w:val="24"/>
        </w:rPr>
        <w:t>,</w:t>
      </w:r>
      <w:r>
        <w:rPr>
          <w:rFonts w:eastAsia="Times New Roman" w:cs="Times New Roman"/>
          <w:szCs w:val="24"/>
        </w:rPr>
        <w:t xml:space="preserve"> το οποίο κάθε φορά παίζεται. Επομένω</w:t>
      </w:r>
      <w:r>
        <w:rPr>
          <w:rFonts w:eastAsia="Times New Roman" w:cs="Times New Roman"/>
          <w:szCs w:val="24"/>
        </w:rPr>
        <w:t xml:space="preserve">ς, ένα κλειστό κέντρο αποτελεί μέρος του </w:t>
      </w:r>
      <w:proofErr w:type="spellStart"/>
      <w:r>
        <w:rPr>
          <w:rFonts w:eastAsia="Times New Roman" w:cs="Times New Roman"/>
          <w:szCs w:val="24"/>
        </w:rPr>
        <w:t>δικαιϊκού</w:t>
      </w:r>
      <w:proofErr w:type="spellEnd"/>
      <w:r>
        <w:rPr>
          <w:rFonts w:eastAsia="Times New Roman" w:cs="Times New Roman"/>
          <w:szCs w:val="24"/>
        </w:rPr>
        <w:t xml:space="preserve"> μας συστήματος και του διεθνούς δικαίου. Οι συνθήκες που επικρατούν σε αυτό είναι κάτι για το οποίο κρινόμαστε.</w:t>
      </w:r>
    </w:p>
    <w:p w14:paraId="79003B0F"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Σας καλώ και πάλι, θα σας ενημερώσω από το </w:t>
      </w:r>
      <w:r>
        <w:rPr>
          <w:rFonts w:eastAsia="Times New Roman" w:cs="Times New Roman"/>
          <w:szCs w:val="24"/>
        </w:rPr>
        <w:t>γ</w:t>
      </w:r>
      <w:r>
        <w:rPr>
          <w:rFonts w:eastAsia="Times New Roman" w:cs="Times New Roman"/>
          <w:szCs w:val="24"/>
        </w:rPr>
        <w:t>ραφείο μου, στη σύσκεψη αυτή. Σας θεωρώ μέρος της</w:t>
      </w:r>
      <w:r>
        <w:rPr>
          <w:rFonts w:eastAsia="Times New Roman" w:cs="Times New Roman"/>
          <w:szCs w:val="24"/>
        </w:rPr>
        <w:t xml:space="preserve"> λύσης και όχι μέρος του προβλήματος. </w:t>
      </w:r>
    </w:p>
    <w:p w14:paraId="79003B10"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lastRenderedPageBreak/>
        <w:t>Σας θυμίζω ότι εγώ και εσείς συμφωνήσαμε στη διατύπωση ότι θα άνοιγε το κέντρο στο ΧΑΔΑ</w:t>
      </w:r>
      <w:r>
        <w:rPr>
          <w:rFonts w:eastAsia="Times New Roman" w:cs="Times New Roman"/>
          <w:szCs w:val="24"/>
        </w:rPr>
        <w:t>,</w:t>
      </w:r>
      <w:r>
        <w:rPr>
          <w:rFonts w:eastAsia="Times New Roman" w:cs="Times New Roman"/>
          <w:szCs w:val="24"/>
        </w:rPr>
        <w:t xml:space="preserve"> ώστε σταδιακά να κλείσει η ΒΙΑΛ. Ήταν μια διατύπωση συμβιβασμού</w:t>
      </w:r>
      <w:r>
        <w:rPr>
          <w:rFonts w:eastAsia="Times New Roman" w:cs="Times New Roman"/>
          <w:szCs w:val="24"/>
        </w:rPr>
        <w:t>,</w:t>
      </w:r>
      <w:r>
        <w:rPr>
          <w:rFonts w:eastAsia="Times New Roman" w:cs="Times New Roman"/>
          <w:szCs w:val="24"/>
        </w:rPr>
        <w:t xml:space="preserve"> που κάναμε </w:t>
      </w:r>
      <w:r>
        <w:rPr>
          <w:rFonts w:eastAsia="Times New Roman" w:cs="Times New Roman"/>
          <w:szCs w:val="24"/>
        </w:rPr>
        <w:t>εσείς</w:t>
      </w:r>
      <w:r>
        <w:rPr>
          <w:rFonts w:eastAsia="Times New Roman" w:cs="Times New Roman"/>
          <w:szCs w:val="24"/>
        </w:rPr>
        <w:t xml:space="preserve"> και εγώ</w:t>
      </w:r>
      <w:r>
        <w:rPr>
          <w:rFonts w:eastAsia="Times New Roman" w:cs="Times New Roman"/>
          <w:szCs w:val="24"/>
        </w:rPr>
        <w:t>,</w:t>
      </w:r>
      <w:r>
        <w:rPr>
          <w:rFonts w:eastAsia="Times New Roman" w:cs="Times New Roman"/>
          <w:szCs w:val="24"/>
        </w:rPr>
        <w:t xml:space="preserve"> προσπαθώντας να υπερκεράσουμε τις δυσ</w:t>
      </w:r>
      <w:r>
        <w:rPr>
          <w:rFonts w:eastAsia="Times New Roman" w:cs="Times New Roman"/>
          <w:szCs w:val="24"/>
        </w:rPr>
        <w:t xml:space="preserve">κολίες που </w:t>
      </w:r>
      <w:r>
        <w:rPr>
          <w:rFonts w:eastAsia="Times New Roman" w:cs="Times New Roman"/>
          <w:szCs w:val="24"/>
        </w:rPr>
        <w:t>έμπαιναν</w:t>
      </w:r>
      <w:r>
        <w:rPr>
          <w:rFonts w:eastAsia="Times New Roman" w:cs="Times New Roman"/>
          <w:szCs w:val="24"/>
        </w:rPr>
        <w:t xml:space="preserve"> από τους άλλους παράγοντες στη σύσκεψη. Νομίζω ότι στην καινούρια σύσκεψη θα πρέπει και οι δυο μας να ψάξουμε, αφήνοντας πίσω το παρελθόν, ποια μπορεί να είναι η λύση. Γιατί το πρόβλημα είναι γνωστό, συμφωνούμε, και, ξέρετε, το υφίσταντ</w:t>
      </w:r>
      <w:r>
        <w:rPr>
          <w:rFonts w:eastAsia="Times New Roman" w:cs="Times New Roman"/>
          <w:szCs w:val="24"/>
        </w:rPr>
        <w:t>αι οι Χιώτες και πρέπει να το λύσουμε.</w:t>
      </w:r>
    </w:p>
    <w:p w14:paraId="79003B11"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Σας ευχαριστώ για την ερώτηση.</w:t>
      </w:r>
    </w:p>
    <w:p w14:paraId="79003B12" w14:textId="77777777" w:rsidR="00CC0C4B" w:rsidRDefault="00B05431">
      <w:pPr>
        <w:spacing w:line="600" w:lineRule="auto"/>
        <w:ind w:firstLine="720"/>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Ευχαριστούμε, κύριε Υπουργέ.</w:t>
      </w:r>
    </w:p>
    <w:p w14:paraId="79003B13"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μας έχει ενημερώσει η Γραμματεία του Προέδρου της Βουλής για τις ερωτήσεις που δεν θα συζητηθού</w:t>
      </w:r>
      <w:r>
        <w:rPr>
          <w:rFonts w:eastAsia="Times New Roman" w:cs="Times New Roman"/>
          <w:szCs w:val="24"/>
        </w:rPr>
        <w:t>ν, τις οποίες και θα σας αναγνώσω.</w:t>
      </w:r>
    </w:p>
    <w:p w14:paraId="79003B14"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Η πρώτη </w:t>
      </w:r>
      <w:r>
        <w:rPr>
          <w:rFonts w:eastAsia="Times New Roman" w:cs="Times New Roman"/>
          <w:szCs w:val="24"/>
        </w:rPr>
        <w:t>με αριθμό 660/28-3-2017</w:t>
      </w:r>
      <w:r>
        <w:rPr>
          <w:rFonts w:eastAsia="Times New Roman" w:cs="Times New Roman"/>
          <w:szCs w:val="24"/>
        </w:rPr>
        <w:t xml:space="preserve"> </w:t>
      </w:r>
      <w:r>
        <w:rPr>
          <w:rFonts w:eastAsia="Times New Roman" w:cs="Times New Roman"/>
          <w:szCs w:val="24"/>
        </w:rPr>
        <w:t xml:space="preserve">επίκαιρη ερώτηση πρώτου κύκλου του Βουλευτή Σάμου του Συνασπισμού Ριζοσπαστικής Αριστεράς κ. </w:t>
      </w:r>
      <w:r>
        <w:rPr>
          <w:rFonts w:eastAsia="Times New Roman" w:cs="Times New Roman"/>
          <w:bCs/>
          <w:szCs w:val="24"/>
        </w:rPr>
        <w:t xml:space="preserve">Δημητρίου </w:t>
      </w:r>
      <w:proofErr w:type="spellStart"/>
      <w:r>
        <w:rPr>
          <w:rFonts w:eastAsia="Times New Roman" w:cs="Times New Roman"/>
          <w:bCs/>
          <w:szCs w:val="24"/>
        </w:rPr>
        <w:t>Σεβαστάκη</w:t>
      </w:r>
      <w:proofErr w:type="spellEnd"/>
      <w:r>
        <w:rPr>
          <w:rFonts w:eastAsia="Times New Roman" w:cs="Times New Roman"/>
          <w:szCs w:val="24"/>
        </w:rPr>
        <w:t xml:space="preserve"> προς τον Υ</w:t>
      </w:r>
      <w:r>
        <w:rPr>
          <w:rFonts w:eastAsia="Times New Roman" w:cs="Times New Roman"/>
          <w:szCs w:val="24"/>
        </w:rPr>
        <w:lastRenderedPageBreak/>
        <w:t xml:space="preserve">πουργό </w:t>
      </w:r>
      <w:r>
        <w:rPr>
          <w:rFonts w:eastAsia="Times New Roman" w:cs="Times New Roman"/>
          <w:bCs/>
          <w:szCs w:val="24"/>
        </w:rPr>
        <w:t>Ψηφιακής Πολιτικής, Τηλεπικοινωνιών και Ενημέρωσης,</w:t>
      </w:r>
      <w:r>
        <w:rPr>
          <w:rFonts w:eastAsia="Times New Roman" w:cs="Times New Roman"/>
          <w:b/>
          <w:bCs/>
          <w:szCs w:val="24"/>
        </w:rPr>
        <w:t xml:space="preserve"> </w:t>
      </w:r>
      <w:r>
        <w:rPr>
          <w:rFonts w:eastAsia="Times New Roman" w:cs="Times New Roman"/>
          <w:szCs w:val="24"/>
        </w:rPr>
        <w:t>σχετικά</w:t>
      </w:r>
      <w:r>
        <w:rPr>
          <w:rFonts w:eastAsia="Times New Roman" w:cs="Times New Roman"/>
          <w:szCs w:val="24"/>
        </w:rPr>
        <w:t xml:space="preserve"> με την επαναλειτουργία της Σαμιακής Τηλεόρασης και το πλαίσιο εύρυθμης λειτουργίας των περιφερειακών ΜΜΕ δεν θα συζητηθεί λόγω κωλύματος του Υπουργού Ψηφιακής Πολιτικής, Τηλεπικοινωνιών και Ενημέρωσης κ. Νικολάου Παππά.</w:t>
      </w:r>
    </w:p>
    <w:p w14:paraId="79003B15"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Επίσης, η όγδοη </w:t>
      </w:r>
      <w:r>
        <w:rPr>
          <w:rFonts w:eastAsia="Times New Roman" w:cs="Times New Roman"/>
          <w:szCs w:val="24"/>
        </w:rPr>
        <w:t>με αριθμό 333/12-1-</w:t>
      </w:r>
      <w:r>
        <w:rPr>
          <w:rFonts w:eastAsia="Times New Roman" w:cs="Times New Roman"/>
          <w:szCs w:val="24"/>
        </w:rPr>
        <w:t xml:space="preserve">2017 </w:t>
      </w:r>
      <w:r>
        <w:rPr>
          <w:rFonts w:eastAsia="Times New Roman" w:cs="Times New Roman"/>
          <w:szCs w:val="24"/>
        </w:rPr>
        <w:t>επίκαιρη ερώτηση δεύτερου κύκλου του Βουλευτή Αχαΐας της Δημοκρατικής Συμπαράταξης ΠΑΣΟΚ</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Θεόδωρου Παπαθεοδώρου</w:t>
      </w:r>
      <w:r>
        <w:rPr>
          <w:rFonts w:eastAsia="Times New Roman" w:cs="Times New Roman"/>
          <w:szCs w:val="24"/>
        </w:rPr>
        <w:t xml:space="preserve"> προς τον Υπουργό </w:t>
      </w:r>
      <w:r>
        <w:rPr>
          <w:rFonts w:eastAsia="Times New Roman" w:cs="Times New Roman"/>
          <w:bCs/>
          <w:szCs w:val="24"/>
        </w:rPr>
        <w:t>Ψηφιακής Πολιτικής, Τηλεπικοινωνιών και Ενημέρωσης,</w:t>
      </w:r>
      <w:r>
        <w:rPr>
          <w:rFonts w:eastAsia="Times New Roman" w:cs="Times New Roman"/>
          <w:szCs w:val="24"/>
        </w:rPr>
        <w:t xml:space="preserve"> σχετικά με την χρηματοδότηση δημοσιογράφων και ιστοσελίδων δεν θα συζητηθεί λόγω κωλύματος του Υπουργού Ψηφιακής Πολιτικής, Τηλεπικοινωνιών και Ενημέρωσης κ. Νικολάου Παππά.</w:t>
      </w:r>
    </w:p>
    <w:p w14:paraId="79003B16"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Η δέκατη τέταρτη </w:t>
      </w:r>
      <w:r>
        <w:rPr>
          <w:rFonts w:eastAsia="Times New Roman" w:cs="Times New Roman"/>
          <w:szCs w:val="24"/>
        </w:rPr>
        <w:t xml:space="preserve">με αριθμό 633/21-3-2017 </w:t>
      </w:r>
      <w:r>
        <w:rPr>
          <w:rFonts w:eastAsia="Times New Roman" w:cs="Times New Roman"/>
          <w:szCs w:val="24"/>
        </w:rPr>
        <w:t>επίκαιρη ερώτηση δεύτερου κύκλου του Ανε</w:t>
      </w:r>
      <w:r>
        <w:rPr>
          <w:rFonts w:eastAsia="Times New Roman" w:cs="Times New Roman"/>
          <w:szCs w:val="24"/>
        </w:rPr>
        <w:t xml:space="preserve">ξάρτητου Βουλευτή Αχαΐας κ. </w:t>
      </w:r>
      <w:r>
        <w:rPr>
          <w:rFonts w:eastAsia="Times New Roman" w:cs="Times New Roman"/>
          <w:bCs/>
          <w:szCs w:val="24"/>
        </w:rPr>
        <w:t>Νικολάου Νικολόπουλου</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 xml:space="preserve">Ψηφιακής Πολιτικής, Τηλεπικοινωνιών και Ενημέρωσης, </w:t>
      </w:r>
      <w:r>
        <w:rPr>
          <w:rFonts w:eastAsia="Times New Roman" w:cs="Times New Roman"/>
          <w:szCs w:val="24"/>
        </w:rPr>
        <w:t xml:space="preserve">με θέμα καθυστερεί εξοργιστικά και με δόλο (;) ο διαγωνισμός </w:t>
      </w:r>
      <w:proofErr w:type="spellStart"/>
      <w:r>
        <w:rPr>
          <w:rFonts w:eastAsia="Times New Roman" w:cs="Times New Roman"/>
          <w:szCs w:val="24"/>
        </w:rPr>
        <w:t>αδειοδότησης</w:t>
      </w:r>
      <w:proofErr w:type="spellEnd"/>
      <w:r>
        <w:rPr>
          <w:rFonts w:eastAsia="Times New Roman" w:cs="Times New Roman"/>
          <w:szCs w:val="24"/>
        </w:rPr>
        <w:t xml:space="preserve"> των τηλεοπτικών σταθμών</w:t>
      </w:r>
      <w:r>
        <w:rPr>
          <w:rFonts w:eastAsia="Times New Roman" w:cs="Times New Roman"/>
          <w:szCs w:val="24"/>
        </w:rPr>
        <w:t>,</w:t>
      </w:r>
      <w:r>
        <w:rPr>
          <w:rFonts w:eastAsia="Times New Roman" w:cs="Times New Roman"/>
          <w:szCs w:val="24"/>
        </w:rPr>
        <w:t xml:space="preserve"> δεν θα συζητηθε</w:t>
      </w:r>
      <w:r>
        <w:rPr>
          <w:rFonts w:eastAsia="Times New Roman" w:cs="Times New Roman"/>
          <w:szCs w:val="24"/>
        </w:rPr>
        <w:t>ί</w:t>
      </w:r>
      <w:r>
        <w:rPr>
          <w:rFonts w:eastAsia="Times New Roman" w:cs="Times New Roman"/>
          <w:szCs w:val="24"/>
        </w:rPr>
        <w:t xml:space="preserve"> λόγω κωλύματος του Υπ</w:t>
      </w:r>
      <w:r>
        <w:rPr>
          <w:rFonts w:eastAsia="Times New Roman" w:cs="Times New Roman"/>
          <w:szCs w:val="24"/>
        </w:rPr>
        <w:t xml:space="preserve">ουργού </w:t>
      </w:r>
      <w:r>
        <w:rPr>
          <w:rFonts w:eastAsia="Times New Roman" w:cs="Times New Roman"/>
          <w:szCs w:val="24"/>
        </w:rPr>
        <w:lastRenderedPageBreak/>
        <w:t>Ψηφιακής Πολιτικής, Τηλεπικοινωνιών και Ενημέρωσης κ. Νικολάου Παππά.</w:t>
      </w:r>
    </w:p>
    <w:p w14:paraId="79003B17"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Η τρίτη</w:t>
      </w:r>
      <w:r w:rsidRPr="008C3EF3">
        <w:rPr>
          <w:rFonts w:eastAsia="Times New Roman" w:cs="Times New Roman"/>
          <w:szCs w:val="24"/>
        </w:rPr>
        <w:t xml:space="preserve"> </w:t>
      </w:r>
      <w:r>
        <w:rPr>
          <w:rFonts w:eastAsia="Times New Roman" w:cs="Times New Roman"/>
          <w:szCs w:val="24"/>
        </w:rPr>
        <w:t xml:space="preserve">με αριθμό 666/28-3-2017 </w:t>
      </w:r>
      <w:r>
        <w:rPr>
          <w:rFonts w:eastAsia="Times New Roman" w:cs="Times New Roman"/>
          <w:szCs w:val="24"/>
        </w:rPr>
        <w:t>επίκαιρη ερώτηση πρώτου κύκλου του Βουλευτή Ηρακλείου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ΔΗΜΑΡ κ. </w:t>
      </w:r>
      <w:r>
        <w:rPr>
          <w:rFonts w:eastAsia="Times New Roman" w:cs="Times New Roman"/>
          <w:bCs/>
          <w:szCs w:val="24"/>
        </w:rPr>
        <w:t xml:space="preserve">Βασιλείου </w:t>
      </w:r>
      <w:proofErr w:type="spellStart"/>
      <w:r>
        <w:rPr>
          <w:rFonts w:eastAsia="Times New Roman" w:cs="Times New Roman"/>
          <w:bCs/>
          <w:szCs w:val="24"/>
        </w:rPr>
        <w:t>Κεγκέρογλου</w:t>
      </w:r>
      <w:proofErr w:type="spellEnd"/>
      <w:r>
        <w:rPr>
          <w:rFonts w:eastAsia="Times New Roman" w:cs="Times New Roman"/>
          <w:szCs w:val="24"/>
        </w:rPr>
        <w:t xml:space="preserve"> προς τον Υπουργό </w:t>
      </w:r>
      <w:r>
        <w:rPr>
          <w:rFonts w:eastAsia="Times New Roman" w:cs="Times New Roman"/>
          <w:bCs/>
          <w:szCs w:val="24"/>
        </w:rPr>
        <w:t>Οικονομ</w:t>
      </w:r>
      <w:r>
        <w:rPr>
          <w:rFonts w:eastAsia="Times New Roman" w:cs="Times New Roman"/>
          <w:bCs/>
          <w:szCs w:val="24"/>
        </w:rPr>
        <w:t>ικών,</w:t>
      </w:r>
      <w:r>
        <w:rPr>
          <w:rFonts w:eastAsia="Times New Roman" w:cs="Times New Roman"/>
          <w:b/>
          <w:bCs/>
          <w:szCs w:val="24"/>
        </w:rPr>
        <w:t xml:space="preserve"> </w:t>
      </w:r>
      <w:r>
        <w:rPr>
          <w:rFonts w:eastAsia="Times New Roman" w:cs="Times New Roman"/>
          <w:szCs w:val="24"/>
        </w:rPr>
        <w:t>με θέμα αναγκαία και επιβεβλημένη νομοθετική ρύθμιση</w:t>
      </w:r>
      <w:r>
        <w:rPr>
          <w:rFonts w:eastAsia="Times New Roman" w:cs="Times New Roman"/>
          <w:szCs w:val="24"/>
        </w:rPr>
        <w:t>,</w:t>
      </w:r>
      <w:r>
        <w:rPr>
          <w:rFonts w:eastAsia="Times New Roman" w:cs="Times New Roman"/>
          <w:szCs w:val="24"/>
        </w:rPr>
        <w:t xml:space="preserve"> προκειμένου να παραμείνουν στο ειδικό καθεστώς περίπου </w:t>
      </w:r>
      <w:r>
        <w:rPr>
          <w:rFonts w:eastAsia="Times New Roman" w:cs="Times New Roman"/>
          <w:szCs w:val="24"/>
        </w:rPr>
        <w:t>τετρακόσιες χιλιάδες</w:t>
      </w:r>
      <w:r>
        <w:rPr>
          <w:rFonts w:eastAsia="Times New Roman" w:cs="Times New Roman"/>
          <w:szCs w:val="24"/>
        </w:rPr>
        <w:t xml:space="preserve"> αγρότες</w:t>
      </w:r>
      <w:r>
        <w:rPr>
          <w:rFonts w:eastAsia="Times New Roman" w:cs="Times New Roman"/>
          <w:szCs w:val="24"/>
        </w:rPr>
        <w:t>,</w:t>
      </w:r>
      <w:r>
        <w:rPr>
          <w:rFonts w:eastAsia="Times New Roman" w:cs="Times New Roman"/>
          <w:szCs w:val="24"/>
        </w:rPr>
        <w:t xml:space="preserve"> δεν θα συζητηθεί λόγω κωλύματος της Υφυπουργού Οικονομικών κ. Αικατερίνης </w:t>
      </w:r>
      <w:proofErr w:type="spellStart"/>
      <w:r>
        <w:rPr>
          <w:rFonts w:eastAsia="Times New Roman" w:cs="Times New Roman"/>
          <w:szCs w:val="24"/>
        </w:rPr>
        <w:t>Παπανάτσιου</w:t>
      </w:r>
      <w:proofErr w:type="spellEnd"/>
      <w:r>
        <w:rPr>
          <w:rFonts w:eastAsia="Times New Roman" w:cs="Times New Roman"/>
          <w:szCs w:val="24"/>
        </w:rPr>
        <w:t>,</w:t>
      </w:r>
      <w:r>
        <w:rPr>
          <w:rFonts w:eastAsia="Times New Roman" w:cs="Times New Roman"/>
          <w:szCs w:val="24"/>
        </w:rPr>
        <w:t xml:space="preserve"> με αιτία φόρτο εργασίας.</w:t>
      </w:r>
    </w:p>
    <w:p w14:paraId="79003B18"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Η τέταρτη </w:t>
      </w:r>
      <w:r>
        <w:rPr>
          <w:rFonts w:eastAsia="Times New Roman" w:cs="Times New Roman"/>
          <w:szCs w:val="24"/>
        </w:rPr>
        <w:t xml:space="preserve">με αριθμό 658/27-3-2017 </w:t>
      </w:r>
      <w:r>
        <w:rPr>
          <w:rFonts w:eastAsia="Times New Roman" w:cs="Times New Roman"/>
          <w:szCs w:val="24"/>
        </w:rPr>
        <w:t>επίκαιρη ερώτηση πρώτου κύκλου του Βουλευτή Β΄ Αθηνών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Χρυσή Αυγή κ. </w:t>
      </w:r>
      <w:r>
        <w:rPr>
          <w:rFonts w:eastAsia="Times New Roman" w:cs="Times New Roman"/>
          <w:bCs/>
          <w:szCs w:val="24"/>
        </w:rPr>
        <w:t xml:space="preserve">Ηλία </w:t>
      </w:r>
      <w:proofErr w:type="spellStart"/>
      <w:r>
        <w:rPr>
          <w:rFonts w:eastAsia="Times New Roman" w:cs="Times New Roman"/>
          <w:bCs/>
          <w:szCs w:val="24"/>
        </w:rPr>
        <w:t>Παναγιώταρου</w:t>
      </w:r>
      <w:proofErr w:type="spellEnd"/>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με θέμα την απόδοση Λογαριασμού Ολυμπιακών Αγώνων</w:t>
      </w:r>
      <w:r>
        <w:rPr>
          <w:rFonts w:eastAsia="Times New Roman" w:cs="Times New Roman"/>
          <w:szCs w:val="24"/>
        </w:rPr>
        <w:t>,</w:t>
      </w:r>
      <w:r>
        <w:rPr>
          <w:rFonts w:eastAsia="Times New Roman" w:cs="Times New Roman"/>
          <w:szCs w:val="24"/>
        </w:rPr>
        <w:t xml:space="preserve"> δεν θα συζητηθεί λόγω κωλύματος του Αναπληρωτή Υπουργού Οικονομικών κ. Γεωργίου </w:t>
      </w:r>
      <w:proofErr w:type="spellStart"/>
      <w:r>
        <w:rPr>
          <w:rFonts w:eastAsia="Times New Roman" w:cs="Times New Roman"/>
          <w:szCs w:val="24"/>
        </w:rPr>
        <w:t>Χουλιαράκη</w:t>
      </w:r>
      <w:proofErr w:type="spellEnd"/>
      <w:r>
        <w:rPr>
          <w:rFonts w:eastAsia="Times New Roman" w:cs="Times New Roman"/>
          <w:szCs w:val="24"/>
        </w:rPr>
        <w:t>,</w:t>
      </w:r>
      <w:r>
        <w:rPr>
          <w:rFonts w:eastAsia="Times New Roman" w:cs="Times New Roman"/>
          <w:szCs w:val="24"/>
        </w:rPr>
        <w:t xml:space="preserve"> με αιτία φόρτο εργασίας.</w:t>
      </w:r>
    </w:p>
    <w:p w14:paraId="79003B19"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Η πρώτη επίκαιρη ερώτηση του δεύτερου κύκλου με αριθμό 661/28-3-2017 της Βουλευτού Αιτωλοακαρνανίας του Συ</w:t>
      </w:r>
      <w:r>
        <w:rPr>
          <w:rFonts w:eastAsia="Times New Roman" w:cs="Times New Roman"/>
          <w:szCs w:val="24"/>
        </w:rPr>
        <w:lastRenderedPageBreak/>
        <w:t>νασπισμού Ριζοσπαστικής Αριστερά</w:t>
      </w:r>
      <w:r>
        <w:rPr>
          <w:rFonts w:eastAsia="Times New Roman" w:cs="Times New Roman"/>
          <w:szCs w:val="24"/>
        </w:rPr>
        <w:t xml:space="preserve">ς κυρίας </w:t>
      </w:r>
      <w:r>
        <w:rPr>
          <w:rFonts w:eastAsia="Times New Roman" w:cs="Times New Roman"/>
          <w:bCs/>
          <w:szCs w:val="24"/>
        </w:rPr>
        <w:t>Μαρίας Τριανταφύλλου</w:t>
      </w:r>
      <w:r>
        <w:rPr>
          <w:rFonts w:eastAsia="Times New Roman" w:cs="Times New Roman"/>
          <w:b/>
          <w:szCs w:val="24"/>
        </w:rPr>
        <w:t xml:space="preserve"> </w:t>
      </w:r>
      <w:r>
        <w:rPr>
          <w:rFonts w:eastAsia="Times New Roman" w:cs="Times New Roman"/>
          <w:szCs w:val="24"/>
        </w:rPr>
        <w:t xml:space="preserve">προς τον Υπουργό </w:t>
      </w:r>
      <w:r>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 xml:space="preserve">με θέμα «αντιτίθενται τοπικές κοινότητες του Δήμου Ιεράς Πόλεως Μεσολογγίου στην κατασκευή μονάδων παραγωγής ηλεκτρικής ενέργειας από </w:t>
      </w:r>
      <w:proofErr w:type="spellStart"/>
      <w:r>
        <w:rPr>
          <w:rFonts w:eastAsia="Times New Roman" w:cs="Times New Roman"/>
          <w:szCs w:val="24"/>
        </w:rPr>
        <w:t>βιορευστά</w:t>
      </w:r>
      <w:proofErr w:type="spellEnd"/>
      <w:r>
        <w:rPr>
          <w:rFonts w:eastAsia="Times New Roman" w:cs="Times New Roman"/>
          <w:szCs w:val="24"/>
        </w:rPr>
        <w:t xml:space="preserve"> δεν θα συζητηθεί λόγω κωλύματος του </w:t>
      </w:r>
      <w:r>
        <w:rPr>
          <w:rFonts w:eastAsia="Times New Roman" w:cs="Times New Roman"/>
          <w:szCs w:val="24"/>
        </w:rPr>
        <w:t xml:space="preserve">Αναπληρωτή Υπουργού Περιβάλλοντος κ. Σωκράτη </w:t>
      </w:r>
      <w:proofErr w:type="spellStart"/>
      <w:r>
        <w:rPr>
          <w:rFonts w:eastAsia="Times New Roman" w:cs="Times New Roman"/>
          <w:szCs w:val="24"/>
        </w:rPr>
        <w:t>Φάμελλου</w:t>
      </w:r>
      <w:proofErr w:type="spellEnd"/>
      <w:r>
        <w:rPr>
          <w:rFonts w:eastAsia="Times New Roman" w:cs="Times New Roman"/>
          <w:szCs w:val="24"/>
        </w:rPr>
        <w:t xml:space="preserve"> με αιτία φόρτο εργασίας.</w:t>
      </w:r>
    </w:p>
    <w:p w14:paraId="79003B1A"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Η δεύτερη επίκαιρη ερώτηση του δεύτερου κύκλου με αριθμό 654/27-3-2017 του Βουλευτή Έβρου της Νέας Δημοκρατίας κ. </w:t>
      </w:r>
      <w:r>
        <w:rPr>
          <w:rFonts w:eastAsia="Times New Roman" w:cs="Times New Roman"/>
          <w:bCs/>
          <w:szCs w:val="24"/>
        </w:rPr>
        <w:t xml:space="preserve">Αναστασίου </w:t>
      </w:r>
      <w:proofErr w:type="spellStart"/>
      <w:r>
        <w:rPr>
          <w:rFonts w:eastAsia="Times New Roman" w:cs="Times New Roman"/>
          <w:bCs/>
          <w:szCs w:val="24"/>
        </w:rPr>
        <w:t>Δημοσχάκη</w:t>
      </w:r>
      <w:proofErr w:type="spellEnd"/>
      <w:r>
        <w:rPr>
          <w:rFonts w:eastAsia="Times New Roman" w:cs="Times New Roman"/>
          <w:b/>
          <w:bCs/>
          <w:szCs w:val="24"/>
        </w:rPr>
        <w:t xml:space="preserve"> </w:t>
      </w:r>
      <w:r>
        <w:rPr>
          <w:rFonts w:eastAsia="Times New Roman" w:cs="Times New Roman"/>
          <w:szCs w:val="24"/>
        </w:rPr>
        <w:t xml:space="preserve">προς τον Υπουργό </w:t>
      </w:r>
      <w:r>
        <w:rPr>
          <w:rFonts w:eastAsia="Times New Roman" w:cs="Times New Roman"/>
          <w:bCs/>
          <w:szCs w:val="24"/>
        </w:rPr>
        <w:t>Αγροτικής Ανάπτυξης και Τ</w:t>
      </w:r>
      <w:r>
        <w:rPr>
          <w:rFonts w:eastAsia="Times New Roman" w:cs="Times New Roman"/>
          <w:bCs/>
          <w:szCs w:val="24"/>
        </w:rPr>
        <w:t>ροφίμων,</w:t>
      </w:r>
      <w:r>
        <w:rPr>
          <w:rFonts w:eastAsia="Times New Roman" w:cs="Times New Roman"/>
          <w:b/>
          <w:bCs/>
          <w:szCs w:val="24"/>
        </w:rPr>
        <w:t xml:space="preserve"> </w:t>
      </w:r>
      <w:r>
        <w:rPr>
          <w:rFonts w:eastAsia="Times New Roman" w:cs="Times New Roman"/>
          <w:szCs w:val="24"/>
        </w:rPr>
        <w:t xml:space="preserve">σχετικά με την εξαίρεση του Έβρου και της Σαμοθράκης από την έκτακτη ενίσχυση σε παραγωγούς γάλακτος σε νησιά που αντιμετωπίζουν προβλήματα λόγω μεταναστευτικών ροών δεν θα συζητηθεί λόγω κωλύματος του Υπουργού Ανάπτυξης και Τροφίμων κ. Ευάγγελου </w:t>
      </w:r>
      <w:r>
        <w:rPr>
          <w:rFonts w:eastAsia="Times New Roman" w:cs="Times New Roman"/>
          <w:szCs w:val="24"/>
        </w:rPr>
        <w:t>Αποστόλου με αιτία ανειλημμένες υποχρεώσεις.</w:t>
      </w:r>
    </w:p>
    <w:p w14:paraId="79003B1B"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Η τρίτη επίκαιρη ερώτηση του δεύτερου κύκλου με αριθμό 649/27-3-2017 του Ανεξάρτητου Βουλευτή Β΄ Αθηνών κ. </w:t>
      </w:r>
      <w:r>
        <w:rPr>
          <w:rFonts w:eastAsia="Times New Roman" w:cs="Times New Roman"/>
          <w:bCs/>
          <w:szCs w:val="24"/>
        </w:rPr>
        <w:t>Ευσταθίου Παναγούλη</w:t>
      </w:r>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με θέμα «προκλητική χρήση χημικών σε διαδηλωτές παρά τη</w:t>
      </w:r>
      <w:r>
        <w:rPr>
          <w:rFonts w:eastAsia="Times New Roman" w:cs="Times New Roman"/>
          <w:szCs w:val="24"/>
        </w:rPr>
        <w:t xml:space="preserve">ν πρόσφατη ρητή </w:t>
      </w:r>
      <w:r>
        <w:rPr>
          <w:rFonts w:eastAsia="Times New Roman" w:cs="Times New Roman"/>
          <w:szCs w:val="24"/>
        </w:rPr>
        <w:lastRenderedPageBreak/>
        <w:t xml:space="preserve">απαγόρευση της Κυβέρνησης και τη δέσμευση του Υπουργού» δεν θα συζητηθεί λόγω κωλύματος του Αναπληρωτή Υπουργού Εσωτερικών κ. Νικόλαου </w:t>
      </w:r>
      <w:proofErr w:type="spellStart"/>
      <w:r>
        <w:rPr>
          <w:rFonts w:eastAsia="Times New Roman" w:cs="Times New Roman"/>
          <w:szCs w:val="24"/>
        </w:rPr>
        <w:t>Τόσκα</w:t>
      </w:r>
      <w:proofErr w:type="spellEnd"/>
      <w:r>
        <w:rPr>
          <w:rFonts w:eastAsia="Times New Roman" w:cs="Times New Roman"/>
          <w:szCs w:val="24"/>
        </w:rPr>
        <w:t xml:space="preserve"> με αιτία φόρτο εργασίας.</w:t>
      </w:r>
    </w:p>
    <w:p w14:paraId="79003B1C"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Επίσης, η πέμπτη επίκαιρη ερώτηση του δεύτερου κύκλου με αριθμό 461/8-2-20</w:t>
      </w:r>
      <w:r>
        <w:rPr>
          <w:rFonts w:eastAsia="Times New Roman" w:cs="Times New Roman"/>
          <w:szCs w:val="24"/>
        </w:rPr>
        <w:t xml:space="preserve">17 της Βουλευτού Β΄ Αθηνών του Λαϊκού Συνδέσμου - Χρυσή Αυγή </w:t>
      </w:r>
      <w:r>
        <w:rPr>
          <w:rFonts w:eastAsia="Times New Roman" w:cs="Times New Roman"/>
          <w:szCs w:val="24"/>
        </w:rPr>
        <w:t xml:space="preserve">κ. </w:t>
      </w:r>
      <w:r>
        <w:rPr>
          <w:rFonts w:eastAsia="Times New Roman" w:cs="Times New Roman"/>
          <w:bCs/>
          <w:szCs w:val="24"/>
        </w:rPr>
        <w:t xml:space="preserve">Ελένης </w:t>
      </w:r>
      <w:proofErr w:type="spellStart"/>
      <w:r>
        <w:rPr>
          <w:rFonts w:eastAsia="Times New Roman" w:cs="Times New Roman"/>
          <w:bCs/>
          <w:szCs w:val="24"/>
        </w:rPr>
        <w:t>Ζαρούλια</w:t>
      </w:r>
      <w:proofErr w:type="spellEnd"/>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b/>
          <w:bCs/>
          <w:szCs w:val="24"/>
        </w:rPr>
        <w:t xml:space="preserve"> </w:t>
      </w:r>
      <w:r>
        <w:rPr>
          <w:rFonts w:eastAsia="Times New Roman" w:cs="Times New Roman"/>
          <w:szCs w:val="24"/>
        </w:rPr>
        <w:t xml:space="preserve">σχετικά με την «τρομοκρατική επίθεση με </w:t>
      </w:r>
      <w:proofErr w:type="spellStart"/>
      <w:r>
        <w:rPr>
          <w:rFonts w:eastAsia="Times New Roman" w:cs="Times New Roman"/>
          <w:szCs w:val="24"/>
        </w:rPr>
        <w:t>καλάσνικοφ</w:t>
      </w:r>
      <w:proofErr w:type="spellEnd"/>
      <w:r>
        <w:rPr>
          <w:rFonts w:eastAsia="Times New Roman" w:cs="Times New Roman"/>
          <w:szCs w:val="24"/>
        </w:rPr>
        <w:t xml:space="preserve"> κατά ανδρών των ΜΑΤ» δεν θα συζητηθεί λόγω κωλύματος του Αναπληρωτή Υπουργού Εσωτερικών κ. Νικόλ</w:t>
      </w:r>
      <w:r>
        <w:rPr>
          <w:rFonts w:eastAsia="Times New Roman" w:cs="Times New Roman"/>
          <w:szCs w:val="24"/>
        </w:rPr>
        <w:t xml:space="preserve">αου </w:t>
      </w:r>
      <w:proofErr w:type="spellStart"/>
      <w:r>
        <w:rPr>
          <w:rFonts w:eastAsia="Times New Roman" w:cs="Times New Roman"/>
          <w:szCs w:val="24"/>
        </w:rPr>
        <w:t>Τόσκα</w:t>
      </w:r>
      <w:proofErr w:type="spellEnd"/>
      <w:r>
        <w:rPr>
          <w:rFonts w:eastAsia="Times New Roman" w:cs="Times New Roman"/>
          <w:szCs w:val="24"/>
        </w:rPr>
        <w:t xml:space="preserve"> με αιτία φόρτο εργασίας.</w:t>
      </w:r>
    </w:p>
    <w:p w14:paraId="79003B1D"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Η τέταρτη επίκαιρη ερώτηση του δεύτερου κύκλου με αριθμό 520/23-2-2017 του Βουλευτή Ηλείας της Δημοκρατικής Συμπαράταξης ΠΑΣΟΚ – ΔΗΜΑΡ κ. </w:t>
      </w:r>
      <w:r>
        <w:rPr>
          <w:rFonts w:eastAsia="Times New Roman" w:cs="Times New Roman"/>
          <w:bCs/>
          <w:szCs w:val="24"/>
        </w:rPr>
        <w:t>Ιωάννη Κουτσούκου</w:t>
      </w:r>
      <w:r>
        <w:rPr>
          <w:rFonts w:eastAsia="Times New Roman" w:cs="Times New Roman"/>
          <w:szCs w:val="24"/>
        </w:rPr>
        <w:t xml:space="preserve"> προς τον Υπουργό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τη «σιωπή του κ. </w:t>
      </w:r>
      <w:proofErr w:type="spellStart"/>
      <w:r>
        <w:rPr>
          <w:rFonts w:eastAsia="Times New Roman" w:cs="Times New Roman"/>
          <w:szCs w:val="24"/>
        </w:rPr>
        <w:t>Τσακαλώ</w:t>
      </w:r>
      <w:r>
        <w:rPr>
          <w:rFonts w:eastAsia="Times New Roman" w:cs="Times New Roman"/>
          <w:szCs w:val="24"/>
        </w:rPr>
        <w:t>του</w:t>
      </w:r>
      <w:proofErr w:type="spellEnd"/>
      <w:r>
        <w:rPr>
          <w:rFonts w:eastAsia="Times New Roman" w:cs="Times New Roman"/>
          <w:szCs w:val="24"/>
        </w:rPr>
        <w:t xml:space="preserve"> και τις δεσμεύσεις της Κυβέρνησης» δεν θα συζητηθεί λόγω κωλύματος του Υπουργού Οικονομικών κ. Ευκλείδη </w:t>
      </w:r>
      <w:proofErr w:type="spellStart"/>
      <w:r>
        <w:rPr>
          <w:rFonts w:eastAsia="Times New Roman" w:cs="Times New Roman"/>
          <w:szCs w:val="24"/>
        </w:rPr>
        <w:t>Τσακαλώτου</w:t>
      </w:r>
      <w:proofErr w:type="spellEnd"/>
      <w:r>
        <w:rPr>
          <w:rFonts w:eastAsia="Times New Roman" w:cs="Times New Roman"/>
          <w:szCs w:val="24"/>
        </w:rPr>
        <w:t xml:space="preserve"> με αιτία φόρτο εργασίας.</w:t>
      </w:r>
    </w:p>
    <w:p w14:paraId="79003B1E"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Η έκτη με αριθμό 435/2-2-2017 επίκαιρη ερώτηση </w:t>
      </w:r>
      <w:r>
        <w:rPr>
          <w:rFonts w:eastAsia="Times New Roman" w:cs="Times New Roman"/>
          <w:szCs w:val="24"/>
        </w:rPr>
        <w:t xml:space="preserve">δεύτερου </w:t>
      </w:r>
      <w:r>
        <w:rPr>
          <w:rFonts w:eastAsia="Times New Roman" w:cs="Times New Roman"/>
          <w:szCs w:val="24"/>
        </w:rPr>
        <w:t>κύκλου της Βουλευτού Β΄ Αθηνών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Χρυσή Αυγή κ</w:t>
      </w:r>
      <w:r>
        <w:rPr>
          <w:rFonts w:eastAsia="Times New Roman" w:cs="Times New Roman"/>
          <w:szCs w:val="24"/>
        </w:rPr>
        <w:t>.</w:t>
      </w:r>
      <w:r>
        <w:rPr>
          <w:rFonts w:eastAsia="Times New Roman" w:cs="Times New Roman"/>
          <w:szCs w:val="24"/>
        </w:rPr>
        <w:t xml:space="preserve"> Ελένης </w:t>
      </w:r>
      <w:proofErr w:type="spellStart"/>
      <w:r>
        <w:rPr>
          <w:rFonts w:eastAsia="Times New Roman" w:cs="Times New Roman"/>
          <w:szCs w:val="24"/>
        </w:rPr>
        <w:t>Ζαρούλια</w:t>
      </w:r>
      <w:proofErr w:type="spellEnd"/>
      <w:r>
        <w:rPr>
          <w:rFonts w:eastAsia="Times New Roman" w:cs="Times New Roman"/>
          <w:szCs w:val="24"/>
        </w:rPr>
        <w:t xml:space="preserve"> προς τον Υπουργό Οικονομικών, σχετικά με τον διορισμό υπόδικης στη </w:t>
      </w:r>
      <w:r>
        <w:rPr>
          <w:rFonts w:eastAsia="Times New Roman" w:cs="Times New Roman"/>
          <w:szCs w:val="24"/>
        </w:rPr>
        <w:t>δ</w:t>
      </w:r>
      <w:r>
        <w:rPr>
          <w:rFonts w:eastAsia="Times New Roman" w:cs="Times New Roman"/>
          <w:szCs w:val="24"/>
        </w:rPr>
        <w:t xml:space="preserve">ιοίκηση του </w:t>
      </w:r>
      <w:proofErr w:type="spellStart"/>
      <w:r>
        <w:rPr>
          <w:rFonts w:eastAsia="Times New Roman" w:cs="Times New Roman"/>
          <w:szCs w:val="24"/>
        </w:rPr>
        <w:t>υ</w:t>
      </w:r>
      <w:r>
        <w:rPr>
          <w:rFonts w:eastAsia="Times New Roman" w:cs="Times New Roman"/>
          <w:szCs w:val="24"/>
        </w:rPr>
        <w:t>περταμείου</w:t>
      </w:r>
      <w:proofErr w:type="spellEnd"/>
      <w:r>
        <w:rPr>
          <w:rFonts w:eastAsia="Times New Roman" w:cs="Times New Roman"/>
          <w:szCs w:val="24"/>
        </w:rPr>
        <w:t>,</w:t>
      </w:r>
      <w:r>
        <w:rPr>
          <w:rFonts w:eastAsia="Times New Roman" w:cs="Times New Roman"/>
          <w:szCs w:val="24"/>
        </w:rPr>
        <w:t xml:space="preserve"> δεν θα συζητηθεί λόγω κωλύματος του Υπουργού κ. Ευκλείδη </w:t>
      </w:r>
      <w:proofErr w:type="spellStart"/>
      <w:r>
        <w:rPr>
          <w:rFonts w:eastAsia="Times New Roman" w:cs="Times New Roman"/>
          <w:szCs w:val="24"/>
        </w:rPr>
        <w:t>Τσακαλώτου</w:t>
      </w:r>
      <w:proofErr w:type="spellEnd"/>
      <w:r>
        <w:rPr>
          <w:rFonts w:eastAsia="Times New Roman" w:cs="Times New Roman"/>
          <w:szCs w:val="24"/>
        </w:rPr>
        <w:t>, με αιτία φόρτο εργασίας.</w:t>
      </w:r>
    </w:p>
    <w:p w14:paraId="79003B1F"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Η ένατη με αριθμό 439/6-2-2017 επίκαιρη</w:t>
      </w:r>
      <w:r>
        <w:rPr>
          <w:rFonts w:eastAsia="Times New Roman" w:cs="Times New Roman"/>
          <w:szCs w:val="24"/>
        </w:rPr>
        <w:t xml:space="preserve"> ερώτηση δεύτερου κύκλου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Δημητρίου Καμμένου προς τον Υπουργό Οικονομικών, σχετικά με τη μεταφορά χρηστών της ΔΕΗ σε εταιρείες εναλλακτικών </w:t>
      </w:r>
      <w:proofErr w:type="spellStart"/>
      <w:r>
        <w:rPr>
          <w:rFonts w:eastAsia="Times New Roman" w:cs="Times New Roman"/>
          <w:szCs w:val="24"/>
        </w:rPr>
        <w:t>παρόχων</w:t>
      </w:r>
      <w:proofErr w:type="spellEnd"/>
      <w:r>
        <w:rPr>
          <w:rFonts w:eastAsia="Times New Roman" w:cs="Times New Roman"/>
          <w:szCs w:val="24"/>
        </w:rPr>
        <w:t xml:space="preserve"> ηλεκτρικής ενέργειας</w:t>
      </w:r>
      <w:r>
        <w:rPr>
          <w:rFonts w:eastAsia="Times New Roman" w:cs="Times New Roman"/>
          <w:szCs w:val="24"/>
        </w:rPr>
        <w:t>,</w:t>
      </w:r>
      <w:r>
        <w:rPr>
          <w:rFonts w:eastAsia="Times New Roman" w:cs="Times New Roman"/>
          <w:szCs w:val="24"/>
        </w:rPr>
        <w:t xml:space="preserve"> δεν θα συζητηθεί λόγω κωλύματος του</w:t>
      </w:r>
      <w:r>
        <w:rPr>
          <w:rFonts w:eastAsia="Times New Roman" w:cs="Times New Roman"/>
          <w:szCs w:val="24"/>
        </w:rPr>
        <w:t xml:space="preserve"> Υπουργού κ. Ευκλείδη </w:t>
      </w:r>
      <w:proofErr w:type="spellStart"/>
      <w:r>
        <w:rPr>
          <w:rFonts w:eastAsia="Times New Roman" w:cs="Times New Roman"/>
          <w:szCs w:val="24"/>
        </w:rPr>
        <w:t>Τσακαλώτου</w:t>
      </w:r>
      <w:proofErr w:type="spellEnd"/>
      <w:r>
        <w:rPr>
          <w:rFonts w:eastAsia="Times New Roman" w:cs="Times New Roman"/>
          <w:szCs w:val="24"/>
        </w:rPr>
        <w:t>, με αιτία φόρτο εργασίας.</w:t>
      </w:r>
    </w:p>
    <w:p w14:paraId="79003B20"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Η δέκατη με αριθμό 498/20-2-2017 επίκαιρη ερώτηση δεύτερου κύκλου του Βουλευτή Β΄ Αθηνών του Ποταμιού κ. Γεωργίου </w:t>
      </w:r>
      <w:proofErr w:type="spellStart"/>
      <w:r>
        <w:rPr>
          <w:rFonts w:eastAsia="Times New Roman" w:cs="Times New Roman"/>
          <w:szCs w:val="24"/>
        </w:rPr>
        <w:t>Αμυρά</w:t>
      </w:r>
      <w:proofErr w:type="spellEnd"/>
      <w:r>
        <w:rPr>
          <w:rFonts w:eastAsia="Times New Roman" w:cs="Times New Roman"/>
          <w:szCs w:val="24"/>
        </w:rPr>
        <w:t xml:space="preserve"> προς τον Υπουργό Οικονομικών, σχετικά με την υπόθεση «Siemens»</w:t>
      </w:r>
      <w:r>
        <w:rPr>
          <w:rFonts w:eastAsia="Times New Roman" w:cs="Times New Roman"/>
          <w:szCs w:val="24"/>
        </w:rPr>
        <w:t>,</w:t>
      </w:r>
      <w:r>
        <w:rPr>
          <w:rFonts w:eastAsia="Times New Roman" w:cs="Times New Roman"/>
          <w:szCs w:val="24"/>
        </w:rPr>
        <w:t xml:space="preserve"> δεν θα συζητηθεί λόγω κωλύματος του Υπουργού κ. Ευκλείδη </w:t>
      </w:r>
      <w:proofErr w:type="spellStart"/>
      <w:r>
        <w:rPr>
          <w:rFonts w:eastAsia="Times New Roman" w:cs="Times New Roman"/>
          <w:szCs w:val="24"/>
        </w:rPr>
        <w:t>Τσακαλώτου</w:t>
      </w:r>
      <w:proofErr w:type="spellEnd"/>
      <w:r>
        <w:rPr>
          <w:rFonts w:eastAsia="Times New Roman" w:cs="Times New Roman"/>
          <w:szCs w:val="24"/>
        </w:rPr>
        <w:t>, με αιτία φόρτο εργασίας.</w:t>
      </w:r>
    </w:p>
    <w:p w14:paraId="79003B21" w14:textId="77777777" w:rsidR="00CC0C4B" w:rsidRDefault="00B05431">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Κύριε Πρόεδρε, απλώς για τα Πρακτικά να σημειώσω ότι ο όρος «επίκαιρη ερώτηση» κινδυνεύει να γίνει το πιο σύντομο ανέκδοτο. Πλέον είναι σπά</w:t>
      </w:r>
      <w:r>
        <w:rPr>
          <w:rFonts w:eastAsia="Times New Roman" w:cs="Times New Roman"/>
          <w:szCs w:val="24"/>
        </w:rPr>
        <w:t xml:space="preserve">νιο να απαντώνται ερωτήσεις και κυρίως μου κάνει εντύπωση, κύριε </w:t>
      </w:r>
      <w:r>
        <w:rPr>
          <w:rFonts w:eastAsia="Times New Roman" w:cs="Times New Roman"/>
          <w:szCs w:val="24"/>
        </w:rPr>
        <w:lastRenderedPageBreak/>
        <w:t>Πρόεδρε, αν μου επιτρέπετε, ότι οι Υπουργοί στων οποίων τα Υπουργεία υπάρχει και Αναπληρωτής Υπουργός και Υφυπουργοί ένας από τους δύο ή τρεις δεν έχει δέκα λεπτά για να απαντήσει. Φόρτος εργ</w:t>
      </w:r>
      <w:r>
        <w:rPr>
          <w:rFonts w:eastAsia="Times New Roman" w:cs="Times New Roman"/>
          <w:szCs w:val="24"/>
        </w:rPr>
        <w:t xml:space="preserve">ασίας σημαίνει ότι είναι στην Αθήνα. </w:t>
      </w:r>
    </w:p>
    <w:p w14:paraId="79003B22" w14:textId="77777777" w:rsidR="00CC0C4B" w:rsidRDefault="00B05431">
      <w:pPr>
        <w:spacing w:line="600" w:lineRule="auto"/>
        <w:ind w:firstLine="720"/>
        <w:jc w:val="both"/>
        <w:rPr>
          <w:rFonts w:eastAsia="Times New Roman" w:cs="Times New Roman"/>
          <w:szCs w:val="24"/>
        </w:rPr>
      </w:pPr>
      <w:r>
        <w:rPr>
          <w:rFonts w:eastAsia="Times New Roman"/>
          <w:b/>
          <w:bCs/>
          <w:szCs w:val="24"/>
        </w:rPr>
        <w:t xml:space="preserve">ΠΡΟΕΔΡΕΥΩΝ (Σπυρίδων Λυκούδης): </w:t>
      </w:r>
      <w:r>
        <w:rPr>
          <w:rFonts w:eastAsia="Times New Roman"/>
          <w:bCs/>
          <w:szCs w:val="24"/>
        </w:rPr>
        <w:t xml:space="preserve">Κύριε </w:t>
      </w:r>
      <w:proofErr w:type="spellStart"/>
      <w:r>
        <w:rPr>
          <w:rFonts w:eastAsia="Times New Roman"/>
          <w:bCs/>
          <w:szCs w:val="24"/>
        </w:rPr>
        <w:t>Μηταράκη</w:t>
      </w:r>
      <w:proofErr w:type="spellEnd"/>
      <w:r>
        <w:rPr>
          <w:rFonts w:eastAsia="Times New Roman"/>
          <w:bCs/>
          <w:szCs w:val="24"/>
        </w:rPr>
        <w:t xml:space="preserve">, έχει διαπιστωθεί ως θέμα και έχει τεθεί και στη Διάσκεψη των Προέδρων. Έχετε δίκιο. Θα δούμε πώς θα αντιμετωπιστεί το θέμα. </w:t>
      </w:r>
      <w:r>
        <w:rPr>
          <w:rFonts w:eastAsia="Times New Roman" w:cs="Times New Roman"/>
          <w:szCs w:val="24"/>
        </w:rPr>
        <w:t xml:space="preserve"> </w:t>
      </w:r>
    </w:p>
    <w:p w14:paraId="79003B23" w14:textId="77777777" w:rsidR="00CC0C4B" w:rsidRDefault="00B05431">
      <w:pPr>
        <w:spacing w:line="600" w:lineRule="auto"/>
        <w:ind w:firstLine="720"/>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Καλό είναι κάθε φορά ν</w:t>
      </w:r>
      <w:r>
        <w:rPr>
          <w:rFonts w:eastAsia="Times New Roman" w:cs="Times New Roman"/>
          <w:szCs w:val="24"/>
        </w:rPr>
        <w:t>α σημειώνεται.</w:t>
      </w:r>
    </w:p>
    <w:p w14:paraId="79003B24" w14:textId="77777777" w:rsidR="00CC0C4B" w:rsidRDefault="00B05431">
      <w:pPr>
        <w:spacing w:line="600" w:lineRule="auto"/>
        <w:ind w:firstLine="720"/>
        <w:jc w:val="both"/>
        <w:rPr>
          <w:rFonts w:eastAsia="Times New Roman" w:cs="Times New Roman"/>
          <w:szCs w:val="24"/>
        </w:rPr>
      </w:pPr>
      <w:r>
        <w:rPr>
          <w:rFonts w:eastAsia="Times New Roman"/>
          <w:b/>
          <w:bCs/>
          <w:szCs w:val="24"/>
        </w:rPr>
        <w:t xml:space="preserve">ΠΡΟΕΔΡΕΥΩΝ (Σπυρίδων Λυκούδης): </w:t>
      </w:r>
      <w:r>
        <w:rPr>
          <w:rFonts w:eastAsia="Times New Roman"/>
          <w:bCs/>
          <w:szCs w:val="24"/>
        </w:rPr>
        <w:t>Ε</w:t>
      </w:r>
      <w:r>
        <w:rPr>
          <w:rFonts w:eastAsia="Times New Roman" w:cs="Times New Roman"/>
          <w:szCs w:val="24"/>
        </w:rPr>
        <w:t>υχαριστώ πάρα πολύ.</w:t>
      </w:r>
    </w:p>
    <w:p w14:paraId="79003B25" w14:textId="77777777" w:rsidR="00CC0C4B" w:rsidRDefault="00B05431">
      <w:pPr>
        <w:spacing w:line="600" w:lineRule="auto"/>
        <w:ind w:firstLine="720"/>
        <w:jc w:val="both"/>
        <w:rPr>
          <w:rFonts w:eastAsia="Times New Roman" w:cs="Times New Roman"/>
          <w:szCs w:val="24"/>
        </w:rPr>
      </w:pPr>
      <w:r>
        <w:rPr>
          <w:rFonts w:eastAsia="Times New Roman" w:cs="Times New Roman"/>
        </w:rPr>
        <w:t>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w:t>
      </w:r>
      <w:r>
        <w:rPr>
          <w:rFonts w:eastAsia="Times New Roman" w:cs="Times New Roman"/>
        </w:rPr>
        <w:t xml:space="preserve">ΥΘΕΡΙΟΣ ΒΕΝΙΖΕΛΟΣ» και ενημερώθηκαν για την ιστορία του κτηρίου και τον τρόπο οργάνωσης και λειτουργίας της Βουλής, τριάντα δύο μαθήτριες και μαθητές και </w:t>
      </w:r>
      <w:r>
        <w:rPr>
          <w:rFonts w:eastAsia="Times New Roman" w:cs="Times New Roman"/>
        </w:rPr>
        <w:lastRenderedPageBreak/>
        <w:t xml:space="preserve">δύο συνοδοί εκπαιδευτικοί τους από το Γενικό Λύκειο Χρυσούπολης Καβάλας. </w:t>
      </w:r>
    </w:p>
    <w:p w14:paraId="79003B26" w14:textId="77777777" w:rsidR="00CC0C4B" w:rsidRDefault="00B05431">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79003B27" w14:textId="77777777" w:rsidR="00CC0C4B" w:rsidRDefault="00B05431">
      <w:pPr>
        <w:spacing w:line="600" w:lineRule="auto"/>
        <w:ind w:left="360"/>
        <w:jc w:val="center"/>
        <w:rPr>
          <w:rFonts w:eastAsia="Times New Roman" w:cs="Times New Roman"/>
        </w:rPr>
      </w:pPr>
      <w:r>
        <w:rPr>
          <w:rFonts w:eastAsia="Times New Roman" w:cs="Times New Roman"/>
        </w:rPr>
        <w:t>(</w:t>
      </w:r>
      <w:r>
        <w:rPr>
          <w:rFonts w:eastAsia="Times New Roman" w:cs="Times New Roman"/>
        </w:rPr>
        <w:t>Χειροκροτήματα απ’ όλες τις πτέρυγες της Βουλής)</w:t>
      </w:r>
    </w:p>
    <w:p w14:paraId="79003B28"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Καλώς ήρθατε, αγαπητοί φίλοι, στο ελληνικό Κοινοβούλιο. Απλώς πρέπει να σας πω ότι έχετε την ατυχία να έχετε μπει στο ελληνικό Κοινοβούλιο στη λήξη της σημερινής συνεδρίασης. Μόλις την τελειώσαμε. Δεν πειράζ</w:t>
      </w:r>
      <w:r>
        <w:rPr>
          <w:rFonts w:eastAsia="Times New Roman" w:cs="Times New Roman"/>
          <w:szCs w:val="24"/>
        </w:rPr>
        <w:t xml:space="preserve">ει, καλώς ήλθατε. </w:t>
      </w:r>
    </w:p>
    <w:p w14:paraId="79003B29"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Θα συνεχίσουμε με μερικές αναβολές των ερωτήσεων και θα κλείσουμε τη συνεδρίαση. </w:t>
      </w:r>
    </w:p>
    <w:p w14:paraId="79003B2A"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Η έβδομη με αριθμό 367/20-1-2017 επίκαιρη ερώτηση δεύτερου κύκλου του Βουλευτή Εύβοιας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κ. Νικολάου Μίχου προς τον Υπουργό</w:t>
      </w:r>
      <w:r>
        <w:rPr>
          <w:rFonts w:eastAsia="Times New Roman" w:cs="Times New Roman"/>
          <w:szCs w:val="24"/>
        </w:rPr>
        <w:t xml:space="preserve"> Εσωτερικών, σχετικά με την απαράδεκτη εκτόπιση </w:t>
      </w:r>
      <w:r>
        <w:rPr>
          <w:rFonts w:eastAsia="Times New Roman" w:cs="Times New Roman"/>
          <w:szCs w:val="24"/>
        </w:rPr>
        <w:t>τριάντα έξι χιλιάδων επτακοσίων εξήντα εννέα</w:t>
      </w:r>
      <w:r>
        <w:rPr>
          <w:rFonts w:eastAsia="Times New Roman" w:cs="Times New Roman"/>
          <w:szCs w:val="24"/>
        </w:rPr>
        <w:t xml:space="preserve"> τέκνων Ελλήνων από τους βρεφονηπιακούς σταθμούς</w:t>
      </w:r>
      <w:r>
        <w:rPr>
          <w:rFonts w:eastAsia="Times New Roman" w:cs="Times New Roman"/>
          <w:szCs w:val="24"/>
        </w:rPr>
        <w:t>,</w:t>
      </w:r>
      <w:r>
        <w:rPr>
          <w:rFonts w:eastAsia="Times New Roman" w:cs="Times New Roman"/>
          <w:szCs w:val="24"/>
        </w:rPr>
        <w:t xml:space="preserve"> δεν θα συζητηθεί λόγω κωλύματος του Υπουργού κ. Παναγιώτη Σκουρλέτη.</w:t>
      </w:r>
    </w:p>
    <w:p w14:paraId="79003B2B"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Η δεύτερη με αριθμό 1775/6-12-2016 ερώτηση τω</w:t>
      </w:r>
      <w:r>
        <w:rPr>
          <w:rFonts w:eastAsia="Times New Roman" w:cs="Times New Roman"/>
          <w:szCs w:val="24"/>
        </w:rPr>
        <w:t xml:space="preserve">ν αναφορών-ερωτήσεων της Βουλευτού Αττικής της Δημοκρατικής </w:t>
      </w:r>
      <w:r>
        <w:rPr>
          <w:rFonts w:eastAsia="Times New Roman" w:cs="Times New Roman"/>
          <w:szCs w:val="24"/>
        </w:rPr>
        <w:lastRenderedPageBreak/>
        <w:t>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w:t>
      </w:r>
      <w:r>
        <w:rPr>
          <w:rFonts w:eastAsia="Times New Roman" w:cs="Times New Roman"/>
          <w:szCs w:val="24"/>
        </w:rPr>
        <w:t>.</w:t>
      </w:r>
      <w:r>
        <w:rPr>
          <w:rFonts w:eastAsia="Times New Roman" w:cs="Times New Roman"/>
          <w:szCs w:val="24"/>
        </w:rPr>
        <w:t xml:space="preserve"> </w:t>
      </w:r>
      <w:r>
        <w:rPr>
          <w:rFonts w:eastAsia="Times New Roman" w:cs="Times New Roman"/>
          <w:bCs/>
          <w:szCs w:val="24"/>
        </w:rPr>
        <w:t>Παρασκευής</w:t>
      </w:r>
      <w:r>
        <w:rPr>
          <w:rFonts w:eastAsia="Times New Roman" w:cs="Times New Roman"/>
          <w:b/>
          <w:szCs w:val="24"/>
        </w:rPr>
        <w:t xml:space="preserve"> </w:t>
      </w:r>
      <w:proofErr w:type="spellStart"/>
      <w:r>
        <w:rPr>
          <w:rFonts w:eastAsia="Times New Roman" w:cs="Times New Roman"/>
          <w:bCs/>
          <w:szCs w:val="24"/>
        </w:rPr>
        <w:t>Χριστοφιλοπούλου</w:t>
      </w:r>
      <w:proofErr w:type="spellEnd"/>
      <w:r>
        <w:rPr>
          <w:rFonts w:eastAsia="Times New Roman" w:cs="Times New Roman"/>
          <w:szCs w:val="24"/>
        </w:rPr>
        <w:t xml:space="preserve"> προς τον Υπουργό </w:t>
      </w:r>
      <w:r>
        <w:rPr>
          <w:rFonts w:eastAsia="Times New Roman" w:cs="Times New Roman"/>
          <w:bCs/>
          <w:szCs w:val="24"/>
        </w:rPr>
        <w:t xml:space="preserve">Υγείας, </w:t>
      </w:r>
      <w:r>
        <w:rPr>
          <w:rFonts w:eastAsia="Times New Roman" w:cs="Times New Roman"/>
          <w:szCs w:val="24"/>
        </w:rPr>
        <w:t>σχετικά με την αδιαφορία του Υπουργείου Υγείας για το Νοσοκομείο Ζακύνθου</w:t>
      </w:r>
      <w:r>
        <w:rPr>
          <w:rFonts w:eastAsia="Times New Roman" w:cs="Times New Roman"/>
          <w:szCs w:val="24"/>
        </w:rPr>
        <w:t>,</w:t>
      </w:r>
      <w:r>
        <w:rPr>
          <w:rFonts w:eastAsia="Times New Roman" w:cs="Times New Roman"/>
          <w:szCs w:val="24"/>
        </w:rPr>
        <w:t xml:space="preserve"> δεν θα συζητηθεί λόγω κωλύματος του Αν</w:t>
      </w:r>
      <w:r>
        <w:rPr>
          <w:rFonts w:eastAsia="Times New Roman" w:cs="Times New Roman"/>
          <w:szCs w:val="24"/>
        </w:rPr>
        <w:t xml:space="preserve">απληρωτή Υπουργού κ. Παύλου </w:t>
      </w:r>
      <w:proofErr w:type="spellStart"/>
      <w:r>
        <w:rPr>
          <w:rFonts w:eastAsia="Times New Roman" w:cs="Times New Roman"/>
          <w:szCs w:val="24"/>
        </w:rPr>
        <w:t>Πολάκη</w:t>
      </w:r>
      <w:proofErr w:type="spellEnd"/>
      <w:r>
        <w:rPr>
          <w:rFonts w:eastAsia="Times New Roman" w:cs="Times New Roman"/>
          <w:szCs w:val="24"/>
        </w:rPr>
        <w:t>, με αιτία ότι παρίσταται στη συνεδρίαση του Κεντρικού Συμβουλίου Υγειονομικών Περιφερειών.</w:t>
      </w:r>
    </w:p>
    <w:p w14:paraId="79003B2C"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Η ενδέκατη με αριθμό 620/20-3-2017 επίκαιρη ερώτηση δεύτερου κύκλου του Βουλευτή Αττικής των Ανεξαρτήτων Ελλήνων κ. </w:t>
      </w:r>
      <w:r>
        <w:rPr>
          <w:rFonts w:eastAsia="Times New Roman" w:cs="Times New Roman"/>
          <w:bCs/>
          <w:szCs w:val="24"/>
        </w:rPr>
        <w:t xml:space="preserve">Κωνσταντίνου </w:t>
      </w:r>
      <w:proofErr w:type="spellStart"/>
      <w:r>
        <w:rPr>
          <w:rFonts w:eastAsia="Times New Roman" w:cs="Times New Roman"/>
          <w:bCs/>
          <w:szCs w:val="24"/>
        </w:rPr>
        <w:t>Κ</w:t>
      </w:r>
      <w:r>
        <w:rPr>
          <w:rFonts w:eastAsia="Times New Roman" w:cs="Times New Roman"/>
          <w:bCs/>
          <w:szCs w:val="24"/>
        </w:rPr>
        <w:t>ατσίκη</w:t>
      </w:r>
      <w:proofErr w:type="spellEnd"/>
      <w:r>
        <w:rPr>
          <w:rFonts w:eastAsia="Times New Roman" w:cs="Times New Roman"/>
          <w:szCs w:val="24"/>
        </w:rPr>
        <w:t xml:space="preserve"> προς τον Υπουργό </w:t>
      </w:r>
      <w:r>
        <w:rPr>
          <w:rFonts w:eastAsia="Times New Roman" w:cs="Times New Roman"/>
          <w:bCs/>
          <w:szCs w:val="24"/>
        </w:rPr>
        <w:t>Εσωτερικών,</w:t>
      </w:r>
      <w:r>
        <w:rPr>
          <w:rFonts w:eastAsia="Times New Roman" w:cs="Times New Roman"/>
          <w:szCs w:val="24"/>
        </w:rPr>
        <w:t xml:space="preserve"> σχετικά με την αποζημίωση των ιδιοκτητών των </w:t>
      </w:r>
      <w:proofErr w:type="spellStart"/>
      <w:r>
        <w:rPr>
          <w:rFonts w:eastAsia="Times New Roman" w:cs="Times New Roman"/>
          <w:szCs w:val="24"/>
        </w:rPr>
        <w:t>απαλλοτριωθεισών</w:t>
      </w:r>
      <w:proofErr w:type="spellEnd"/>
      <w:r>
        <w:rPr>
          <w:rFonts w:eastAsia="Times New Roman" w:cs="Times New Roman"/>
          <w:szCs w:val="24"/>
        </w:rPr>
        <w:t xml:space="preserve"> εκτάσεων για την κατασκευή Χώρου Υγειονομικής Ταφής Αποβλήτων (ΧΥΤΑ) Δυτικής Αττικής</w:t>
      </w:r>
      <w:r>
        <w:rPr>
          <w:rFonts w:eastAsia="Times New Roman" w:cs="Times New Roman"/>
          <w:szCs w:val="24"/>
        </w:rPr>
        <w:t>,</w:t>
      </w:r>
      <w:r>
        <w:rPr>
          <w:rFonts w:eastAsia="Times New Roman" w:cs="Times New Roman"/>
          <w:szCs w:val="24"/>
        </w:rPr>
        <w:t xml:space="preserve"> δεν θα συζητηθεί λόγω κωλύματος του Υπουργού κ. Παναγιώτη Σκουρλέτη με α</w:t>
      </w:r>
      <w:r>
        <w:rPr>
          <w:rFonts w:eastAsia="Times New Roman" w:cs="Times New Roman"/>
          <w:szCs w:val="24"/>
        </w:rPr>
        <w:t>ιτία φόρτο εργασίας.</w:t>
      </w:r>
    </w:p>
    <w:p w14:paraId="79003B2D"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 xml:space="preserve">Η δέκατη τρίτη με αριθμό 622/20-3-2017 επίκαιρη ερώτηση του δεύτερου κύκλου του Βουλευτή Μαγνησίας της Νέας Δημοκρατίας κ. Χρήστου </w:t>
      </w:r>
      <w:proofErr w:type="spellStart"/>
      <w:r>
        <w:rPr>
          <w:rFonts w:eastAsia="Times New Roman" w:cs="Times New Roman"/>
          <w:szCs w:val="24"/>
        </w:rPr>
        <w:t>Μπουκώρου</w:t>
      </w:r>
      <w:proofErr w:type="spellEnd"/>
      <w:r>
        <w:rPr>
          <w:rFonts w:eastAsia="Times New Roman" w:cs="Times New Roman"/>
          <w:szCs w:val="24"/>
        </w:rPr>
        <w:t xml:space="preserve"> προς τον Υπουργό Εσωτερικών, σχετικά με την πληρωμή της μεταφοράς μαθητών μέσω </w:t>
      </w:r>
      <w:r>
        <w:rPr>
          <w:rFonts w:eastAsia="Times New Roman" w:cs="Times New Roman"/>
          <w:szCs w:val="24"/>
        </w:rPr>
        <w:lastRenderedPageBreak/>
        <w:t>ειδικών μαθητικ</w:t>
      </w:r>
      <w:r>
        <w:rPr>
          <w:rFonts w:eastAsia="Times New Roman" w:cs="Times New Roman"/>
          <w:szCs w:val="24"/>
        </w:rPr>
        <w:t>ών δελτίων με δημόσια συγκοινωνία, δεν θα συζητηθεί λόγω φόρτου εργασίας του Υπουργού κ. Παναγιώτη Σκουρλέτη</w:t>
      </w:r>
      <w:r>
        <w:rPr>
          <w:rFonts w:eastAsia="Times New Roman" w:cs="Times New Roman"/>
          <w:szCs w:val="24"/>
        </w:rPr>
        <w:t>.</w:t>
      </w:r>
    </w:p>
    <w:p w14:paraId="79003B2E"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Τέλος, η τρίτη με αριθμό 2718/19-1-2017 ερώτηση των αναφορών</w:t>
      </w:r>
      <w:r>
        <w:rPr>
          <w:rFonts w:eastAsia="Times New Roman" w:cs="Times New Roman"/>
          <w:szCs w:val="24"/>
        </w:rPr>
        <w:t xml:space="preserve"> </w:t>
      </w:r>
      <w:r>
        <w:rPr>
          <w:rFonts w:eastAsia="Times New Roman" w:cs="Times New Roman"/>
          <w:szCs w:val="24"/>
        </w:rPr>
        <w:t>-ερωτήσεων του Ανεξάρτητου Βουλευτή Β΄ Αθηνών κ. Γεωργίου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Δημητρίου Καρρά προς τον Υπουργό Μεταναστευτικής Πολιτικής, με θέμα την ανάγκη λήψεως νομοθετικών μέτρων για την επιτάχυνση των διαδικασιών ενώπιον των δικαστηρίων, επί υποθέσεων προσώπων των οποίων έχει απορριφθεί η αίτηση χορηγήσεως διεθνούς προστασίας–α</w:t>
      </w:r>
      <w:r>
        <w:rPr>
          <w:rFonts w:eastAsia="Times New Roman" w:cs="Times New Roman"/>
          <w:szCs w:val="24"/>
        </w:rPr>
        <w:t>σύλου, δεν θα συζητηθεί κατόπιν συνεννόησης του κυρίου Υπουργού με τον κ</w:t>
      </w:r>
      <w:r>
        <w:rPr>
          <w:rFonts w:eastAsia="Times New Roman" w:cs="Times New Roman"/>
          <w:szCs w:val="24"/>
        </w:rPr>
        <w:t>ύριο</w:t>
      </w:r>
      <w:r>
        <w:rPr>
          <w:rFonts w:eastAsia="Times New Roman" w:cs="Times New Roman"/>
          <w:szCs w:val="24"/>
        </w:rPr>
        <w:t xml:space="preserve"> Βουλευτή και θα επαναπροσδιοριστεί για συζήτηση την επόμενη εβδομάδα.</w:t>
      </w:r>
    </w:p>
    <w:p w14:paraId="79003B2F"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Κύριοι συνάδελφοι, έχουν διανεμηθεί τα Πρακτικά της Πέμπτης 16 Φεβρουαρίου 2017</w:t>
      </w:r>
      <w:r>
        <w:rPr>
          <w:rFonts w:eastAsia="Times New Roman" w:cs="Times New Roman"/>
          <w:szCs w:val="24"/>
        </w:rPr>
        <w:t>,</w:t>
      </w:r>
      <w:r>
        <w:rPr>
          <w:rFonts w:eastAsia="Times New Roman" w:cs="Times New Roman"/>
          <w:szCs w:val="24"/>
        </w:rPr>
        <w:t xml:space="preserve"> της Παρασκευής 17 Φεβρουαρίο</w:t>
      </w:r>
      <w:r>
        <w:rPr>
          <w:rFonts w:eastAsia="Times New Roman" w:cs="Times New Roman"/>
          <w:szCs w:val="24"/>
        </w:rPr>
        <w:t>υ 2017 και της Δευτέρας 20 Φεβρουαρίου 2017 και ερωτάται το Σώμα αν τα επικυρώνει.</w:t>
      </w:r>
    </w:p>
    <w:p w14:paraId="79003B30" w14:textId="77777777" w:rsidR="00CC0C4B" w:rsidRDefault="00B05431">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79003B31" w14:textId="77777777" w:rsidR="00CC0C4B" w:rsidRDefault="00B0543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(Σπυρίδων Λυκούδης): </w:t>
      </w:r>
      <w:r>
        <w:rPr>
          <w:rFonts w:eastAsia="Times New Roman" w:cs="Times New Roman"/>
          <w:szCs w:val="24"/>
        </w:rPr>
        <w:t>Συνεπώς τα Πρακτικά της Πέμπτης 16 Φεβρουαρίου 2017</w:t>
      </w:r>
      <w:r>
        <w:rPr>
          <w:rFonts w:eastAsia="Times New Roman" w:cs="Times New Roman"/>
          <w:szCs w:val="24"/>
        </w:rPr>
        <w:t>,</w:t>
      </w:r>
      <w:r>
        <w:rPr>
          <w:rFonts w:eastAsia="Times New Roman" w:cs="Times New Roman"/>
          <w:szCs w:val="24"/>
        </w:rPr>
        <w:t xml:space="preserve"> της Παρασκευής 17 Φεβρουαρίου 2017 και της Δευτέρας</w:t>
      </w:r>
      <w:r>
        <w:rPr>
          <w:rFonts w:eastAsia="Times New Roman" w:cs="Times New Roman"/>
          <w:szCs w:val="24"/>
        </w:rPr>
        <w:t xml:space="preserve"> 20 Φεβρουαρίου 2017 επικυρώθηκαν.</w:t>
      </w:r>
    </w:p>
    <w:p w14:paraId="79003B32" w14:textId="77777777" w:rsidR="00CC0C4B" w:rsidRDefault="00B05431">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79003B33" w14:textId="77777777" w:rsidR="00CC0C4B" w:rsidRDefault="00B05431">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79003B34" w14:textId="77777777" w:rsidR="00CC0C4B" w:rsidRDefault="00B05431">
      <w:pPr>
        <w:spacing w:line="600" w:lineRule="auto"/>
        <w:ind w:firstLine="720"/>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Με τη συναίνεση του Σώματος και ώρα 11.00΄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π</w:t>
      </w:r>
      <w:r>
        <w:rPr>
          <w:rFonts w:eastAsia="Times New Roman" w:cs="Times New Roman"/>
          <w:szCs w:val="24"/>
        </w:rPr>
        <w:t>ροσεχή Δευτέρα 3 Απριλίου 2017 και ώρα 18.00΄, με αντικείμενο εργασιών του Σώματος</w:t>
      </w:r>
      <w:r>
        <w:rPr>
          <w:rFonts w:eastAsia="Times New Roman" w:cs="Times New Roman"/>
          <w:szCs w:val="24"/>
        </w:rPr>
        <w:t>:</w:t>
      </w:r>
      <w:r>
        <w:rPr>
          <w:rFonts w:eastAsia="Times New Roman" w:cs="Times New Roman"/>
          <w:szCs w:val="24"/>
        </w:rPr>
        <w:t xml:space="preserve"> κοινοβουλευτικό έλεγχο, συζήτηση επικαίρων ερωτήσεων.</w:t>
      </w:r>
    </w:p>
    <w:p w14:paraId="79003B35" w14:textId="77777777" w:rsidR="00CC0C4B" w:rsidRDefault="00B05431">
      <w:pPr>
        <w:spacing w:line="600" w:lineRule="auto"/>
        <w:jc w:val="both"/>
        <w:rPr>
          <w:rFonts w:eastAsia="Times New Roman" w:cs="Times New Roman"/>
          <w:szCs w:val="24"/>
        </w:rPr>
      </w:pPr>
      <w:r>
        <w:rPr>
          <w:rFonts w:eastAsia="Times New Roman" w:cs="Times New Roman"/>
          <w:b/>
          <w:szCs w:val="24"/>
        </w:rPr>
        <w:t xml:space="preserve">     </w:t>
      </w:r>
      <w:r>
        <w:rPr>
          <w:rFonts w:eastAsia="Times New Roman" w:cs="Times New Roman"/>
          <w:b/>
          <w:szCs w:val="24"/>
        </w:rPr>
        <w:t>Ο ΠΡΟΕΔΡΟΣ                                                               ΟΙ ΓΡΑΜΜΑΤΕΙΣ</w:t>
      </w:r>
      <w:r>
        <w:rPr>
          <w:rFonts w:eastAsia="Times New Roman" w:cs="Times New Roman"/>
          <w:szCs w:val="24"/>
        </w:rPr>
        <w:t xml:space="preserve"> </w:t>
      </w:r>
    </w:p>
    <w:sectPr w:rsidR="00CC0C4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DwNJ2S8ytZY8i6JiZE0NQ4wMIUw=" w:salt="WjKM4OF8Utl6N5IHaPJMo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C4B"/>
    <w:rsid w:val="00B05431"/>
    <w:rsid w:val="00CC0C4B"/>
    <w:rsid w:val="00EA7FA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03A64"/>
  <w15:docId w15:val="{4B5F7A93-FC5E-4B6B-BCCE-051DA198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1490D"/>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149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428</MetadataID>
    <Session xmlns="641f345b-441b-4b81-9152-adc2e73ba5e1">Β´</Session>
    <Date xmlns="641f345b-441b-4b81-9152-adc2e73ba5e1">2017-03-30T21:00:00+00:00</Date>
    <Status xmlns="641f345b-441b-4b81-9152-adc2e73ba5e1">
      <Url>http://srv-sp1/praktika/Lists/Incoming_Metadata/EditForm.aspx?ID=428&amp;Source=/praktika/Recordings_Library/Forms/AllItems.aspx</Url>
      <Description>Δημοσιεύτηκε</Description>
    </Status>
    <Meeting xmlns="641f345b-441b-4b81-9152-adc2e73ba5e1">ΡΑ´</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3BF738-32C3-4876-9857-5644804A68C5}">
  <ds:schemaRefs>
    <ds:schemaRef ds:uri="http://purl.org/dc/terms/"/>
    <ds:schemaRef ds:uri="http://purl.org/dc/dcmitype/"/>
    <ds:schemaRef ds:uri="http://schemas.microsoft.com/office/2006/documentManagement/types"/>
    <ds:schemaRef ds:uri="http://www.w3.org/XML/1998/namespace"/>
    <ds:schemaRef ds:uri="http://schemas.openxmlformats.org/package/2006/metadata/core-properties"/>
    <ds:schemaRef ds:uri="http://schemas.microsoft.com/office/infopath/2007/PartnerControls"/>
    <ds:schemaRef ds:uri="http://purl.org/dc/elements/1.1/"/>
    <ds:schemaRef ds:uri="641f345b-441b-4b81-9152-adc2e73ba5e1"/>
    <ds:schemaRef ds:uri="http://schemas.microsoft.com/office/2006/metadata/properties"/>
  </ds:schemaRefs>
</ds:datastoreItem>
</file>

<file path=customXml/itemProps2.xml><?xml version="1.0" encoding="utf-8"?>
<ds:datastoreItem xmlns:ds="http://schemas.openxmlformats.org/officeDocument/2006/customXml" ds:itemID="{C5F88EF7-EF5A-479A-9D71-AEFE5CC9C3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C917C9-9C66-4621-A41E-E5E88035C9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8354</Words>
  <Characters>45112</Characters>
  <Application>Microsoft Office Word</Application>
  <DocSecurity>0</DocSecurity>
  <Lines>375</Lines>
  <Paragraphs>106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2017-04-07T08:04:00Z</dcterms:created>
  <dcterms:modified xsi:type="dcterms:W3CDTF">2017-04-07T08:04:00Z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