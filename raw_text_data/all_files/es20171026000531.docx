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D62A1" w14:textId="77777777" w:rsidR="00BB6401" w:rsidRPr="00BB6401" w:rsidRDefault="00BB6401" w:rsidP="00BB6401">
      <w:pPr>
        <w:spacing w:after="0" w:line="360" w:lineRule="auto"/>
        <w:rPr>
          <w:ins w:id="0" w:author="Φλούδα Χριστίνα" w:date="2017-11-01T12:38:00Z"/>
          <w:rFonts w:eastAsia="Times New Roman"/>
          <w:szCs w:val="24"/>
          <w:lang w:eastAsia="en-US"/>
        </w:rPr>
      </w:pPr>
      <w:bookmarkStart w:id="1" w:name="_GoBack"/>
      <w:bookmarkEnd w:id="1"/>
      <w:ins w:id="2" w:author="Φλούδα Χριστίνα" w:date="2017-11-01T12:38:00Z">
        <w:r w:rsidRPr="00BB640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FFD8113" w14:textId="77777777" w:rsidR="00BB6401" w:rsidRPr="00BB6401" w:rsidRDefault="00BB6401" w:rsidP="00BB6401">
      <w:pPr>
        <w:spacing w:after="0" w:line="360" w:lineRule="auto"/>
        <w:rPr>
          <w:ins w:id="3" w:author="Φλούδα Χριστίνα" w:date="2017-11-01T12:38:00Z"/>
          <w:rFonts w:eastAsia="Times New Roman"/>
          <w:szCs w:val="24"/>
          <w:lang w:eastAsia="en-US"/>
        </w:rPr>
      </w:pPr>
    </w:p>
    <w:p w14:paraId="0B4D6D6E" w14:textId="77777777" w:rsidR="00BB6401" w:rsidRPr="00BB6401" w:rsidRDefault="00BB6401" w:rsidP="00BB6401">
      <w:pPr>
        <w:spacing w:after="0" w:line="360" w:lineRule="auto"/>
        <w:rPr>
          <w:ins w:id="4" w:author="Φλούδα Χριστίνα" w:date="2017-11-01T12:38:00Z"/>
          <w:rFonts w:eastAsia="Times New Roman"/>
          <w:szCs w:val="24"/>
          <w:lang w:eastAsia="en-US"/>
        </w:rPr>
      </w:pPr>
      <w:ins w:id="5" w:author="Φλούδα Χριστίνα" w:date="2017-11-01T12:38:00Z">
        <w:r w:rsidRPr="00BB6401">
          <w:rPr>
            <w:rFonts w:eastAsia="Times New Roman"/>
            <w:szCs w:val="24"/>
            <w:lang w:eastAsia="en-US"/>
          </w:rPr>
          <w:t>ΠΙΝΑΚΑΣ ΠΕΡΙΕΧΟΜΕΝΩΝ</w:t>
        </w:r>
      </w:ins>
    </w:p>
    <w:p w14:paraId="346BB8ED" w14:textId="77777777" w:rsidR="00BB6401" w:rsidRPr="00BB6401" w:rsidRDefault="00BB6401" w:rsidP="00BB6401">
      <w:pPr>
        <w:spacing w:after="0" w:line="360" w:lineRule="auto"/>
        <w:rPr>
          <w:ins w:id="6" w:author="Φλούδα Χριστίνα" w:date="2017-11-01T12:38:00Z"/>
          <w:rFonts w:eastAsia="Times New Roman"/>
          <w:szCs w:val="24"/>
          <w:lang w:eastAsia="en-US"/>
        </w:rPr>
      </w:pPr>
      <w:ins w:id="7" w:author="Φλούδα Χριστίνα" w:date="2017-11-01T12:38:00Z">
        <w:r w:rsidRPr="00BB6401">
          <w:rPr>
            <w:rFonts w:eastAsia="Times New Roman"/>
            <w:szCs w:val="24"/>
            <w:lang w:eastAsia="en-US"/>
          </w:rPr>
          <w:t xml:space="preserve">ΙΖ΄ ΠΕΡΙΟΔΟΣ </w:t>
        </w:r>
      </w:ins>
    </w:p>
    <w:p w14:paraId="23A23D22" w14:textId="77777777" w:rsidR="00BB6401" w:rsidRPr="00BB6401" w:rsidRDefault="00BB6401" w:rsidP="00BB6401">
      <w:pPr>
        <w:spacing w:after="0" w:line="360" w:lineRule="auto"/>
        <w:rPr>
          <w:ins w:id="8" w:author="Φλούδα Χριστίνα" w:date="2017-11-01T12:38:00Z"/>
          <w:rFonts w:eastAsia="Times New Roman"/>
          <w:szCs w:val="24"/>
          <w:lang w:eastAsia="en-US"/>
        </w:rPr>
      </w:pPr>
      <w:ins w:id="9" w:author="Φλούδα Χριστίνα" w:date="2017-11-01T12:38:00Z">
        <w:r w:rsidRPr="00BB6401">
          <w:rPr>
            <w:rFonts w:eastAsia="Times New Roman"/>
            <w:szCs w:val="24"/>
            <w:lang w:eastAsia="en-US"/>
          </w:rPr>
          <w:t>ΠΡΟΕΔΡΕΥΟΜΕΝΗΣ ΚΟΙΝΟΒΟΥΛΕΥΤΙΚΗΣ ΔΗΜΟΚΡΑΤΙΑΣ</w:t>
        </w:r>
      </w:ins>
    </w:p>
    <w:p w14:paraId="220FFD72" w14:textId="77777777" w:rsidR="00BB6401" w:rsidRPr="00BB6401" w:rsidRDefault="00BB6401" w:rsidP="00BB6401">
      <w:pPr>
        <w:spacing w:after="0" w:line="360" w:lineRule="auto"/>
        <w:rPr>
          <w:ins w:id="10" w:author="Φλούδα Χριστίνα" w:date="2017-11-01T12:38:00Z"/>
          <w:rFonts w:eastAsia="Times New Roman"/>
          <w:szCs w:val="24"/>
          <w:lang w:eastAsia="en-US"/>
        </w:rPr>
      </w:pPr>
      <w:ins w:id="11" w:author="Φλούδα Χριστίνα" w:date="2017-11-01T12:38:00Z">
        <w:r w:rsidRPr="00BB6401">
          <w:rPr>
            <w:rFonts w:eastAsia="Times New Roman"/>
            <w:szCs w:val="24"/>
            <w:lang w:eastAsia="en-US"/>
          </w:rPr>
          <w:t>ΣΥΝΟΔΟΣ Γ΄</w:t>
        </w:r>
      </w:ins>
    </w:p>
    <w:p w14:paraId="5A7ACBD0" w14:textId="77777777" w:rsidR="00BB6401" w:rsidRPr="00BB6401" w:rsidRDefault="00BB6401" w:rsidP="00BB6401">
      <w:pPr>
        <w:spacing w:after="0" w:line="360" w:lineRule="auto"/>
        <w:rPr>
          <w:ins w:id="12" w:author="Φλούδα Χριστίνα" w:date="2017-11-01T12:38:00Z"/>
          <w:rFonts w:eastAsia="Times New Roman"/>
          <w:szCs w:val="24"/>
          <w:lang w:eastAsia="en-US"/>
        </w:rPr>
      </w:pPr>
    </w:p>
    <w:p w14:paraId="33E9DCC1" w14:textId="77777777" w:rsidR="00BB6401" w:rsidRPr="00BB6401" w:rsidRDefault="00BB6401" w:rsidP="00BB6401">
      <w:pPr>
        <w:spacing w:after="0" w:line="360" w:lineRule="auto"/>
        <w:rPr>
          <w:ins w:id="13" w:author="Φλούδα Χριστίνα" w:date="2017-11-01T12:38:00Z"/>
          <w:rFonts w:eastAsia="Times New Roman"/>
          <w:szCs w:val="24"/>
          <w:lang w:eastAsia="en-US"/>
        </w:rPr>
      </w:pPr>
      <w:ins w:id="14" w:author="Φλούδα Χριστίνα" w:date="2017-11-01T12:38:00Z">
        <w:r w:rsidRPr="00BB6401">
          <w:rPr>
            <w:rFonts w:eastAsia="Times New Roman"/>
            <w:szCs w:val="24"/>
            <w:lang w:eastAsia="en-US"/>
          </w:rPr>
          <w:t>ΣΥΝΕΔΡΙΑΣΗ ΙΖ΄</w:t>
        </w:r>
      </w:ins>
    </w:p>
    <w:p w14:paraId="2DC6AB0F" w14:textId="77777777" w:rsidR="00BB6401" w:rsidRPr="00BB6401" w:rsidRDefault="00BB6401" w:rsidP="00BB6401">
      <w:pPr>
        <w:spacing w:after="0" w:line="360" w:lineRule="auto"/>
        <w:rPr>
          <w:ins w:id="15" w:author="Φλούδα Χριστίνα" w:date="2017-11-01T12:38:00Z"/>
          <w:rFonts w:eastAsia="Times New Roman"/>
          <w:szCs w:val="24"/>
          <w:lang w:eastAsia="en-US"/>
        </w:rPr>
      </w:pPr>
      <w:ins w:id="16" w:author="Φλούδα Χριστίνα" w:date="2017-11-01T12:38:00Z">
        <w:r w:rsidRPr="00BB6401">
          <w:rPr>
            <w:rFonts w:eastAsia="Times New Roman"/>
            <w:szCs w:val="24"/>
            <w:lang w:eastAsia="en-US"/>
          </w:rPr>
          <w:t>Πέμπτη  26 Οκτωβρίου 2017</w:t>
        </w:r>
      </w:ins>
    </w:p>
    <w:p w14:paraId="399D3B36" w14:textId="77777777" w:rsidR="00BB6401" w:rsidRPr="00BB6401" w:rsidRDefault="00BB6401" w:rsidP="00BB6401">
      <w:pPr>
        <w:spacing w:after="0" w:line="360" w:lineRule="auto"/>
        <w:rPr>
          <w:ins w:id="17" w:author="Φλούδα Χριστίνα" w:date="2017-11-01T12:38:00Z"/>
          <w:rFonts w:eastAsia="Times New Roman"/>
          <w:szCs w:val="24"/>
          <w:lang w:eastAsia="en-US"/>
        </w:rPr>
      </w:pPr>
    </w:p>
    <w:p w14:paraId="5FF55B82" w14:textId="77777777" w:rsidR="00BB6401" w:rsidRPr="00BB6401" w:rsidRDefault="00BB6401" w:rsidP="00BB6401">
      <w:pPr>
        <w:spacing w:after="0" w:line="360" w:lineRule="auto"/>
        <w:rPr>
          <w:ins w:id="18" w:author="Φλούδα Χριστίνα" w:date="2017-11-01T12:38:00Z"/>
          <w:rFonts w:eastAsia="Times New Roman"/>
          <w:szCs w:val="24"/>
          <w:lang w:eastAsia="en-US"/>
        </w:rPr>
      </w:pPr>
      <w:ins w:id="19" w:author="Φλούδα Χριστίνα" w:date="2017-11-01T12:38:00Z">
        <w:r w:rsidRPr="00BB6401">
          <w:rPr>
            <w:rFonts w:eastAsia="Times New Roman"/>
            <w:szCs w:val="24"/>
            <w:lang w:eastAsia="en-US"/>
          </w:rPr>
          <w:t>ΘΕΜΑΤΑ</w:t>
        </w:r>
      </w:ins>
    </w:p>
    <w:p w14:paraId="62C482B6" w14:textId="77777777" w:rsidR="00BB6401" w:rsidRPr="00BB6401" w:rsidRDefault="00BB6401" w:rsidP="00BB6401">
      <w:pPr>
        <w:spacing w:after="0" w:line="360" w:lineRule="auto"/>
        <w:rPr>
          <w:ins w:id="20" w:author="Φλούδα Χριστίνα" w:date="2017-11-01T12:38:00Z"/>
          <w:rFonts w:eastAsia="Times New Roman"/>
          <w:szCs w:val="24"/>
          <w:lang w:eastAsia="en-US"/>
        </w:rPr>
      </w:pPr>
      <w:ins w:id="21" w:author="Φλούδα Χριστίνα" w:date="2017-11-01T12:38:00Z">
        <w:r w:rsidRPr="00BB6401">
          <w:rPr>
            <w:rFonts w:eastAsia="Times New Roman"/>
            <w:szCs w:val="24"/>
            <w:lang w:eastAsia="en-US"/>
          </w:rPr>
          <w:t xml:space="preserve"> </w:t>
        </w:r>
        <w:r w:rsidRPr="00BB6401">
          <w:rPr>
            <w:rFonts w:eastAsia="Times New Roman"/>
            <w:szCs w:val="24"/>
            <w:lang w:eastAsia="en-US"/>
          </w:rPr>
          <w:br/>
          <w:t xml:space="preserve">Α. ΕΙΔΙΚΑ ΘΕΜΑΤΑ </w:t>
        </w:r>
        <w:r w:rsidRPr="00BB6401">
          <w:rPr>
            <w:rFonts w:eastAsia="Times New Roman"/>
            <w:szCs w:val="24"/>
            <w:lang w:eastAsia="en-US"/>
          </w:rPr>
          <w:br/>
          <w:t xml:space="preserve">1. Επικύρωση Πρακτικών, σελ. </w:t>
        </w:r>
        <w:r w:rsidRPr="00BB6401">
          <w:rPr>
            <w:rFonts w:eastAsia="Times New Roman"/>
            <w:szCs w:val="24"/>
            <w:lang w:eastAsia="en-US"/>
          </w:rPr>
          <w:br/>
          <w:t xml:space="preserve">2.  Άδεια απουσίας του Βουλευτή κ. Θ. </w:t>
        </w:r>
        <w:proofErr w:type="spellStart"/>
        <w:r w:rsidRPr="00BB6401">
          <w:rPr>
            <w:rFonts w:eastAsia="Times New Roman"/>
            <w:szCs w:val="24"/>
            <w:lang w:eastAsia="en-US"/>
          </w:rPr>
          <w:t>Φορτσάκη</w:t>
        </w:r>
        <w:proofErr w:type="spellEnd"/>
        <w:r w:rsidRPr="00BB6401">
          <w:rPr>
            <w:rFonts w:eastAsia="Times New Roman"/>
            <w:szCs w:val="24"/>
            <w:lang w:eastAsia="en-US"/>
          </w:rPr>
          <w:t xml:space="preserve">, σελ. </w:t>
        </w:r>
        <w:r w:rsidRPr="00BB6401">
          <w:rPr>
            <w:rFonts w:eastAsia="Times New Roman"/>
            <w:szCs w:val="24"/>
            <w:lang w:eastAsia="en-US"/>
          </w:rPr>
          <w:br/>
          <w:t xml:space="preserve">3. Ανακοινώνεται ότι τη συνεδρίαση παρακολουθούν μέλη ομάδας ξένων καθηγητών, μαθητές από το 4ο Δημοτικό Σχολείο Αθήνας και το Γυμνάσιο των Ισθμίων Κορινθίας, σελ. </w:t>
        </w:r>
        <w:r w:rsidRPr="00BB6401">
          <w:rPr>
            <w:rFonts w:eastAsia="Times New Roman"/>
            <w:szCs w:val="24"/>
            <w:lang w:eastAsia="en-US"/>
          </w:rPr>
          <w:br/>
          <w:t xml:space="preserve">4. Επί διαδικαστικού θέματος, σελ. </w:t>
        </w:r>
        <w:r w:rsidRPr="00BB6401">
          <w:rPr>
            <w:rFonts w:eastAsia="Times New Roman"/>
            <w:szCs w:val="24"/>
            <w:lang w:eastAsia="en-US"/>
          </w:rPr>
          <w:br/>
          <w:t xml:space="preserve">5. Ανακοινώνεται επιστολή του Προέδρου της Νέας Δημοκρατίας κ. Κυριάκου Μητσοτάκη, προς τον Πρόεδρο της Βουλής κ. Νικόλαο </w:t>
        </w:r>
        <w:proofErr w:type="spellStart"/>
        <w:r w:rsidRPr="00BB6401">
          <w:rPr>
            <w:rFonts w:eastAsia="Times New Roman"/>
            <w:szCs w:val="24"/>
            <w:lang w:eastAsia="en-US"/>
          </w:rPr>
          <w:t>Βούτση</w:t>
        </w:r>
        <w:proofErr w:type="spellEnd"/>
        <w:r w:rsidRPr="00BB6401">
          <w:rPr>
            <w:rFonts w:eastAsia="Times New Roman"/>
            <w:szCs w:val="24"/>
            <w:lang w:eastAsia="en-US"/>
          </w:rPr>
          <w:t xml:space="preserve"> με την οποία ενημερώνει ότι η κυρία Αικατερίνη Παπακώστα-Σιδηροπούλου, Βουλευτής Β΄ Αθηνών, τίθεται εκτός Κοινοβουλευτικής Ομάδας της Νέας Δημοκρατίας, σελ. </w:t>
        </w:r>
        <w:r w:rsidRPr="00BB6401">
          <w:rPr>
            <w:rFonts w:eastAsia="Times New Roman"/>
            <w:szCs w:val="24"/>
            <w:lang w:eastAsia="en-US"/>
          </w:rPr>
          <w:br/>
          <w:t xml:space="preserve"> </w:t>
        </w:r>
        <w:r w:rsidRPr="00BB6401">
          <w:rPr>
            <w:rFonts w:eastAsia="Times New Roman"/>
            <w:szCs w:val="24"/>
            <w:lang w:eastAsia="en-US"/>
          </w:rPr>
          <w:br/>
          <w:t xml:space="preserve">Β. ΚΟΙΝΟΒΟΥΛΕΥΤΙΚΟΣ ΕΛΕΓΧΟΣ </w:t>
        </w:r>
        <w:r w:rsidRPr="00BB6401">
          <w:rPr>
            <w:rFonts w:eastAsia="Times New Roman"/>
            <w:szCs w:val="24"/>
            <w:lang w:eastAsia="en-US"/>
          </w:rPr>
          <w:br/>
          <w:t xml:space="preserve">1. Ανακοίνωση αναφορών, σελ. </w:t>
        </w:r>
        <w:r w:rsidRPr="00BB6401">
          <w:rPr>
            <w:rFonts w:eastAsia="Times New Roman"/>
            <w:szCs w:val="24"/>
            <w:lang w:eastAsia="en-US"/>
          </w:rPr>
          <w:br/>
          <w:t>2. Συζήτηση επικαίρων ερωτήσεων:</w:t>
        </w:r>
        <w:r w:rsidRPr="00BB6401">
          <w:rPr>
            <w:rFonts w:eastAsia="Times New Roman"/>
            <w:szCs w:val="24"/>
            <w:lang w:eastAsia="en-US"/>
          </w:rPr>
          <w:br/>
          <w:t xml:space="preserve">    α) Προς τον Υπουργό Υποδομών και Μεταφορών:</w:t>
        </w:r>
        <w:r w:rsidRPr="00BB6401">
          <w:rPr>
            <w:rFonts w:eastAsia="Times New Roman"/>
            <w:szCs w:val="24"/>
            <w:lang w:eastAsia="en-US"/>
          </w:rPr>
          <w:br/>
          <w:t xml:space="preserve">        i. με θέμα: «Δημιουργία χώρων έκθεσης τοπικών προϊόντων στους Σταθμούς Εξυπηρέτησης Αυτοκινητιστών (Σ.Ε.Α.)», σελ. </w:t>
        </w:r>
        <w:r w:rsidRPr="00BB6401">
          <w:rPr>
            <w:rFonts w:eastAsia="Times New Roman"/>
            <w:szCs w:val="24"/>
            <w:lang w:eastAsia="en-US"/>
          </w:rPr>
          <w:br/>
          <w:t xml:space="preserve">       </w:t>
        </w:r>
        <w:proofErr w:type="spellStart"/>
        <w:r w:rsidRPr="00BB6401">
          <w:rPr>
            <w:rFonts w:eastAsia="Times New Roman"/>
            <w:szCs w:val="24"/>
            <w:lang w:eastAsia="en-US"/>
          </w:rPr>
          <w:t>ii</w:t>
        </w:r>
        <w:proofErr w:type="spellEnd"/>
        <w:r w:rsidRPr="00BB6401">
          <w:rPr>
            <w:rFonts w:eastAsia="Times New Roman"/>
            <w:szCs w:val="24"/>
            <w:lang w:eastAsia="en-US"/>
          </w:rPr>
          <w:t xml:space="preserve">. σχετικά με την επανέναρξη λειτουργίας του επιβατικού σιδηροδρομικού σταθμού Πυθίου- Έβρου, σελ. </w:t>
        </w:r>
        <w:r w:rsidRPr="00BB6401">
          <w:rPr>
            <w:rFonts w:eastAsia="Times New Roman"/>
            <w:szCs w:val="24"/>
            <w:lang w:eastAsia="en-US"/>
          </w:rPr>
          <w:br/>
          <w:t xml:space="preserve">       </w:t>
        </w:r>
        <w:proofErr w:type="spellStart"/>
        <w:r w:rsidRPr="00BB6401">
          <w:rPr>
            <w:rFonts w:eastAsia="Times New Roman"/>
            <w:szCs w:val="24"/>
            <w:lang w:eastAsia="en-US"/>
          </w:rPr>
          <w:t>iii</w:t>
        </w:r>
        <w:proofErr w:type="spellEnd"/>
        <w:r w:rsidRPr="00BB6401">
          <w:rPr>
            <w:rFonts w:eastAsia="Times New Roman"/>
            <w:szCs w:val="24"/>
            <w:lang w:eastAsia="en-US"/>
          </w:rPr>
          <w:t xml:space="preserve">. με θέμα: «Δημιουργία νέων υπηρεσιών δημοσίων έργων - αποδυνάμωση του Οδικού  Άξονα Κρήτης (ΟΑΚ) - σε τέλμα τα δημόσια έργα στην Κρήτη», σελ. </w:t>
        </w:r>
        <w:r w:rsidRPr="00BB6401">
          <w:rPr>
            <w:rFonts w:eastAsia="Times New Roman"/>
            <w:szCs w:val="24"/>
            <w:lang w:eastAsia="en-US"/>
          </w:rPr>
          <w:br/>
          <w:t xml:space="preserve">    β) Προς τον Υπουργό Εσωτερικών, με θέμα: «Αναγνώριση του επαγγέλματος των πυροσβεστών ως βαρύ-ανθυγιεινό και επικίνδυνο και λήψη μέτρων προστασίας κατά τη διάρκεια των συμβάντων», σελ. </w:t>
        </w:r>
        <w:r w:rsidRPr="00BB6401">
          <w:rPr>
            <w:rFonts w:eastAsia="Times New Roman"/>
            <w:szCs w:val="24"/>
            <w:lang w:eastAsia="en-US"/>
          </w:rPr>
          <w:br/>
          <w:t xml:space="preserve"> </w:t>
        </w:r>
        <w:r w:rsidRPr="00BB6401">
          <w:rPr>
            <w:rFonts w:eastAsia="Times New Roman"/>
            <w:szCs w:val="24"/>
            <w:lang w:eastAsia="en-US"/>
          </w:rPr>
          <w:br/>
          <w:t xml:space="preserve">Γ. ΝΟΜΟΘΕΤΙΚΗ ΕΡΓΑΣΙΑ </w:t>
        </w:r>
        <w:r w:rsidRPr="00BB6401">
          <w:rPr>
            <w:rFonts w:eastAsia="Times New Roman"/>
            <w:szCs w:val="24"/>
            <w:lang w:eastAsia="en-US"/>
          </w:rPr>
          <w:br/>
          <w:t xml:space="preserve">Συζήτηση και ψήφιση επί της αρχής, των άρθρων και του συνόλου του σχεδίου νόμου του Υπουργείου Οικονομικών: «Κύρωση του Μνημονίου Συνεννόησης και της Συμφωνίας μεταξύ της Κυβέρνησης της Ελληνικής Δημοκρατίας και της Κυβέρνησης των Ηνωμένων Πολιτειών της Αμερικής για τη βελτίωση της διεθνούς φορολογικής συμμόρφωσης και την εφαρμογή του νόμου περί Φορολογικής Συμμόρφωσης Λογαριασμών της Αλλοδαπής (FATCA), καθώς και της Συμφωνίας Αρμοδίων Αρχών και διατάξεις εφαρμογής», σελ. </w:t>
        </w:r>
        <w:r w:rsidRPr="00BB6401">
          <w:rPr>
            <w:rFonts w:eastAsia="Times New Roman"/>
            <w:szCs w:val="24"/>
            <w:lang w:eastAsia="en-US"/>
          </w:rPr>
          <w:br/>
        </w:r>
      </w:ins>
    </w:p>
    <w:p w14:paraId="27D75CF5" w14:textId="77777777" w:rsidR="00BB6401" w:rsidRPr="00BB6401" w:rsidRDefault="00BB6401" w:rsidP="00BB6401">
      <w:pPr>
        <w:spacing w:after="0" w:line="360" w:lineRule="auto"/>
        <w:rPr>
          <w:ins w:id="22" w:author="Φλούδα Χριστίνα" w:date="2017-11-01T12:38:00Z"/>
          <w:rFonts w:eastAsia="Times New Roman"/>
          <w:szCs w:val="24"/>
          <w:lang w:eastAsia="en-US"/>
        </w:rPr>
      </w:pPr>
      <w:ins w:id="23" w:author="Φλούδα Χριστίνα" w:date="2017-11-01T12:38:00Z">
        <w:r w:rsidRPr="00BB6401">
          <w:rPr>
            <w:rFonts w:eastAsia="Times New Roman"/>
            <w:szCs w:val="24"/>
            <w:lang w:eastAsia="en-US"/>
          </w:rPr>
          <w:t>ΠΡΟΕΔΡΕΥΩΝ</w:t>
        </w:r>
      </w:ins>
    </w:p>
    <w:p w14:paraId="0C15D882" w14:textId="77777777" w:rsidR="00BB6401" w:rsidRPr="00BB6401" w:rsidRDefault="00BB6401" w:rsidP="00BB6401">
      <w:pPr>
        <w:spacing w:after="0" w:line="360" w:lineRule="auto"/>
        <w:rPr>
          <w:ins w:id="24" w:author="Φλούδα Χριστίνα" w:date="2017-11-01T12:38:00Z"/>
          <w:rFonts w:eastAsia="Times New Roman"/>
          <w:szCs w:val="24"/>
          <w:lang w:eastAsia="en-US"/>
        </w:rPr>
      </w:pPr>
    </w:p>
    <w:p w14:paraId="3D1F9ADD" w14:textId="77777777" w:rsidR="00BB6401" w:rsidRPr="00BB6401" w:rsidRDefault="00BB6401" w:rsidP="00BB6401">
      <w:pPr>
        <w:spacing w:after="0" w:line="360" w:lineRule="auto"/>
        <w:rPr>
          <w:ins w:id="25" w:author="Φλούδα Χριστίνα" w:date="2017-11-01T12:38:00Z"/>
          <w:rFonts w:eastAsia="Times New Roman"/>
          <w:szCs w:val="24"/>
          <w:lang w:eastAsia="en-US"/>
        </w:rPr>
      </w:pPr>
      <w:ins w:id="26" w:author="Φλούδα Χριστίνα" w:date="2017-11-01T12:38:00Z">
        <w:r w:rsidRPr="00BB6401">
          <w:rPr>
            <w:rFonts w:eastAsia="Times New Roman"/>
            <w:szCs w:val="24"/>
            <w:lang w:eastAsia="en-US"/>
          </w:rPr>
          <w:t>ΚΑΚΛΑΜΑΝΗΣ Ν. , σελ.</w:t>
        </w:r>
        <w:r w:rsidRPr="00BB6401">
          <w:rPr>
            <w:rFonts w:eastAsia="Times New Roman"/>
            <w:szCs w:val="24"/>
            <w:lang w:eastAsia="en-US"/>
          </w:rPr>
          <w:br/>
        </w:r>
      </w:ins>
    </w:p>
    <w:p w14:paraId="0084ED80" w14:textId="77777777" w:rsidR="00BB6401" w:rsidRPr="00BB6401" w:rsidRDefault="00BB6401" w:rsidP="00BB6401">
      <w:pPr>
        <w:spacing w:after="0" w:line="360" w:lineRule="auto"/>
        <w:rPr>
          <w:ins w:id="27" w:author="Φλούδα Χριστίνα" w:date="2017-11-01T12:38:00Z"/>
          <w:rFonts w:eastAsia="Times New Roman"/>
          <w:szCs w:val="24"/>
          <w:lang w:eastAsia="en-US"/>
        </w:rPr>
      </w:pPr>
    </w:p>
    <w:p w14:paraId="0697F97B" w14:textId="77777777" w:rsidR="00BB6401" w:rsidRPr="00BB6401" w:rsidRDefault="00BB6401" w:rsidP="00BB6401">
      <w:pPr>
        <w:spacing w:after="0" w:line="360" w:lineRule="auto"/>
        <w:rPr>
          <w:ins w:id="28" w:author="Φλούδα Χριστίνα" w:date="2017-11-01T12:38:00Z"/>
          <w:rFonts w:eastAsia="Times New Roman"/>
          <w:szCs w:val="24"/>
          <w:lang w:eastAsia="en-US"/>
        </w:rPr>
      </w:pPr>
      <w:ins w:id="29" w:author="Φλούδα Χριστίνα" w:date="2017-11-01T12:38:00Z">
        <w:r w:rsidRPr="00BB6401">
          <w:rPr>
            <w:rFonts w:eastAsia="Times New Roman"/>
            <w:szCs w:val="24"/>
            <w:lang w:eastAsia="en-US"/>
          </w:rPr>
          <w:t>ΟΜΙΛΗΤΕΣ</w:t>
        </w:r>
      </w:ins>
    </w:p>
    <w:p w14:paraId="2A68BF96" w14:textId="0F4A9D15" w:rsidR="00BB6401" w:rsidRDefault="00BB6401" w:rsidP="00BB6401">
      <w:pPr>
        <w:spacing w:after="0" w:line="600" w:lineRule="auto"/>
        <w:ind w:firstLine="720"/>
        <w:jc w:val="center"/>
        <w:rPr>
          <w:ins w:id="30" w:author="Φλούδα Χριστίνα" w:date="2017-11-01T12:38:00Z"/>
          <w:rFonts w:eastAsia="Times New Roman" w:cs="Times New Roman"/>
          <w:szCs w:val="24"/>
        </w:rPr>
      </w:pPr>
      <w:ins w:id="31" w:author="Φλούδα Χριστίνα" w:date="2017-11-01T12:38:00Z">
        <w:r w:rsidRPr="00BB6401">
          <w:rPr>
            <w:rFonts w:eastAsia="Times New Roman"/>
            <w:szCs w:val="24"/>
            <w:lang w:eastAsia="en-US"/>
          </w:rPr>
          <w:br/>
          <w:t>Α. Επί διαδικαστικού θέματος:</w:t>
        </w:r>
        <w:r w:rsidRPr="00BB6401">
          <w:rPr>
            <w:rFonts w:eastAsia="Times New Roman"/>
            <w:szCs w:val="24"/>
            <w:lang w:eastAsia="en-US"/>
          </w:rPr>
          <w:br/>
          <w:t>ΒΕΤΤΑΣ Δ. , σελ.</w:t>
        </w:r>
        <w:r w:rsidRPr="00BB6401">
          <w:rPr>
            <w:rFonts w:eastAsia="Times New Roman"/>
            <w:szCs w:val="24"/>
            <w:lang w:eastAsia="en-US"/>
          </w:rPr>
          <w:br/>
          <w:t>ΚΑΚΛΑΜΑΝΗΣ Ν. , σελ.</w:t>
        </w:r>
        <w:r w:rsidRPr="00BB6401">
          <w:rPr>
            <w:rFonts w:eastAsia="Times New Roman"/>
            <w:szCs w:val="24"/>
            <w:lang w:eastAsia="en-US"/>
          </w:rPr>
          <w:br/>
        </w:r>
        <w:r w:rsidRPr="00BB6401">
          <w:rPr>
            <w:rFonts w:eastAsia="Times New Roman"/>
            <w:szCs w:val="24"/>
            <w:lang w:eastAsia="en-US"/>
          </w:rPr>
          <w:br/>
          <w:t>Β. Επί των επικαίρων ερωτήσεων:</w:t>
        </w:r>
        <w:r w:rsidRPr="00BB6401">
          <w:rPr>
            <w:rFonts w:eastAsia="Times New Roman"/>
            <w:szCs w:val="24"/>
            <w:lang w:eastAsia="en-US"/>
          </w:rPr>
          <w:br/>
          <w:t>ΑΥΓΕΝΑΚΗΣ Ε. , σελ.</w:t>
        </w:r>
        <w:r w:rsidRPr="00BB6401">
          <w:rPr>
            <w:rFonts w:eastAsia="Times New Roman"/>
            <w:szCs w:val="24"/>
            <w:lang w:eastAsia="en-US"/>
          </w:rPr>
          <w:br/>
          <w:t>ΔΗΜΟΣΧΑΚΗΣ Α. , σελ.</w:t>
        </w:r>
        <w:r w:rsidRPr="00BB6401">
          <w:rPr>
            <w:rFonts w:eastAsia="Times New Roman"/>
            <w:szCs w:val="24"/>
            <w:lang w:eastAsia="en-US"/>
          </w:rPr>
          <w:br/>
          <w:t>ΘΕΟΦΥΛΑΚΤΟΣ Ι. , σελ.</w:t>
        </w:r>
        <w:r w:rsidRPr="00BB6401">
          <w:rPr>
            <w:rFonts w:eastAsia="Times New Roman"/>
            <w:szCs w:val="24"/>
            <w:lang w:eastAsia="en-US"/>
          </w:rPr>
          <w:br/>
          <w:t>ΚΑΤΣΩΤΗΣ Χ. , σελ.</w:t>
        </w:r>
        <w:r w:rsidRPr="00BB6401">
          <w:rPr>
            <w:rFonts w:eastAsia="Times New Roman"/>
            <w:szCs w:val="24"/>
            <w:lang w:eastAsia="en-US"/>
          </w:rPr>
          <w:br/>
          <w:t>ΜΑΥΡΑΓΑΝΗΣ Ν. , σελ.</w:t>
        </w:r>
        <w:r w:rsidRPr="00BB6401">
          <w:rPr>
            <w:rFonts w:eastAsia="Times New Roman"/>
            <w:szCs w:val="24"/>
            <w:lang w:eastAsia="en-US"/>
          </w:rPr>
          <w:br/>
          <w:t>ΤΟΣΚΑΣ Ν. , σελ.</w:t>
        </w:r>
        <w:r w:rsidRPr="00BB6401">
          <w:rPr>
            <w:rFonts w:eastAsia="Times New Roman"/>
            <w:szCs w:val="24"/>
            <w:lang w:eastAsia="en-US"/>
          </w:rPr>
          <w:br/>
        </w:r>
        <w:r w:rsidRPr="00BB6401">
          <w:rPr>
            <w:rFonts w:eastAsia="Times New Roman"/>
            <w:szCs w:val="24"/>
            <w:lang w:eastAsia="en-US"/>
          </w:rPr>
          <w:br/>
          <w:t>Γ. Επί του σχεδίου νόμου του Υπουργείου Οικονομικών:</w:t>
        </w:r>
        <w:r w:rsidRPr="00BB6401">
          <w:rPr>
            <w:rFonts w:eastAsia="Times New Roman"/>
            <w:szCs w:val="24"/>
            <w:lang w:eastAsia="en-US"/>
          </w:rPr>
          <w:br/>
          <w:t>ΒΕΣΥΡΟΠΟΥΛΟΣ Α. , σελ.</w:t>
        </w:r>
        <w:r w:rsidRPr="00BB6401">
          <w:rPr>
            <w:rFonts w:eastAsia="Times New Roman"/>
            <w:szCs w:val="24"/>
            <w:lang w:eastAsia="en-US"/>
          </w:rPr>
          <w:br/>
          <w:t>ΚΑΡΑΚΩΣΤΑΣ Ε. , σελ.</w:t>
        </w:r>
        <w:r w:rsidRPr="00BB6401">
          <w:rPr>
            <w:rFonts w:eastAsia="Times New Roman"/>
            <w:szCs w:val="24"/>
            <w:lang w:eastAsia="en-US"/>
          </w:rPr>
          <w:br/>
          <w:t>ΚΑΤΣΩΤΗΣ Χ. , σελ.</w:t>
        </w:r>
        <w:r w:rsidRPr="00BB6401">
          <w:rPr>
            <w:rFonts w:eastAsia="Times New Roman"/>
            <w:szCs w:val="24"/>
            <w:lang w:eastAsia="en-US"/>
          </w:rPr>
          <w:br/>
          <w:t>ΛΟΒΕΡΔΟΣ Α. , σελ.</w:t>
        </w:r>
        <w:r w:rsidRPr="00BB6401">
          <w:rPr>
            <w:rFonts w:eastAsia="Times New Roman"/>
            <w:szCs w:val="24"/>
            <w:lang w:eastAsia="en-US"/>
          </w:rPr>
          <w:br/>
          <w:t>ΜΠΓΙΑΛΑΣ Χ. , σελ.</w:t>
        </w:r>
        <w:r w:rsidRPr="00BB6401">
          <w:rPr>
            <w:rFonts w:eastAsia="Times New Roman"/>
            <w:szCs w:val="24"/>
            <w:lang w:eastAsia="en-US"/>
          </w:rPr>
          <w:br/>
          <w:t>ΠΑΝΑΓΙΩΤΑΡΟΣ Η. , σελ.</w:t>
        </w:r>
        <w:r w:rsidRPr="00BB6401">
          <w:rPr>
            <w:rFonts w:eastAsia="Times New Roman"/>
            <w:szCs w:val="24"/>
            <w:lang w:eastAsia="en-US"/>
          </w:rPr>
          <w:br/>
          <w:t>ΠΑΠΑΝΑΤΣΙΟΥ Α. , σελ.</w:t>
        </w:r>
        <w:r w:rsidRPr="00BB6401">
          <w:rPr>
            <w:rFonts w:eastAsia="Times New Roman"/>
            <w:szCs w:val="24"/>
            <w:lang w:eastAsia="en-US"/>
          </w:rPr>
          <w:br/>
          <w:t>ΦΟΡΤΣΑΚΗΣ Θ. , σελ.</w:t>
        </w:r>
        <w:r w:rsidRPr="00BB6401">
          <w:rPr>
            <w:rFonts w:eastAsia="Times New Roman"/>
            <w:szCs w:val="24"/>
            <w:lang w:eastAsia="en-US"/>
          </w:rPr>
          <w:br/>
        </w:r>
      </w:ins>
    </w:p>
    <w:p w14:paraId="64A8032F" w14:textId="77777777" w:rsidR="008E3992" w:rsidRDefault="00BB6401">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64A80330" w14:textId="77777777" w:rsidR="008E3992" w:rsidRDefault="00BB6401">
      <w:pPr>
        <w:spacing w:after="0" w:line="600" w:lineRule="auto"/>
        <w:ind w:firstLine="720"/>
        <w:jc w:val="center"/>
        <w:rPr>
          <w:rFonts w:eastAsia="Times New Roman" w:cs="Times New Roman"/>
          <w:szCs w:val="24"/>
        </w:rPr>
      </w:pPr>
      <w:r>
        <w:rPr>
          <w:rFonts w:eastAsia="Times New Roman" w:cs="Times New Roman"/>
          <w:szCs w:val="24"/>
        </w:rPr>
        <w:t xml:space="preserve">ΙΖ΄ ΠΕΡΙΟΔΟΣ </w:t>
      </w:r>
    </w:p>
    <w:p w14:paraId="64A80331" w14:textId="77777777" w:rsidR="008E3992" w:rsidRDefault="00BB6401">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4A80332" w14:textId="77777777" w:rsidR="008E3992" w:rsidRDefault="00BB6401">
      <w:pPr>
        <w:spacing w:after="0" w:line="600" w:lineRule="auto"/>
        <w:ind w:firstLine="720"/>
        <w:jc w:val="center"/>
        <w:rPr>
          <w:rFonts w:eastAsia="Times New Roman" w:cs="Times New Roman"/>
          <w:szCs w:val="24"/>
        </w:rPr>
      </w:pPr>
      <w:r>
        <w:rPr>
          <w:rFonts w:eastAsia="Times New Roman" w:cs="Times New Roman"/>
          <w:szCs w:val="24"/>
        </w:rPr>
        <w:t>ΣΥΝΟΔΟΣ Γ΄</w:t>
      </w:r>
    </w:p>
    <w:p w14:paraId="64A80333" w14:textId="77777777" w:rsidR="008E3992" w:rsidRDefault="00BB6401">
      <w:pPr>
        <w:spacing w:after="0" w:line="600" w:lineRule="auto"/>
        <w:ind w:firstLine="720"/>
        <w:jc w:val="center"/>
        <w:rPr>
          <w:rFonts w:eastAsia="Times New Roman" w:cs="Times New Roman"/>
          <w:szCs w:val="24"/>
        </w:rPr>
      </w:pPr>
      <w:r>
        <w:rPr>
          <w:rFonts w:eastAsia="Times New Roman" w:cs="Times New Roman"/>
          <w:szCs w:val="24"/>
        </w:rPr>
        <w:t>ΣΥΝΕΔΡΙΑΣΗ ΙΖ΄</w:t>
      </w:r>
    </w:p>
    <w:p w14:paraId="64A80334" w14:textId="77777777" w:rsidR="008E3992" w:rsidRDefault="00BB6401">
      <w:pPr>
        <w:spacing w:after="0" w:line="600" w:lineRule="auto"/>
        <w:ind w:firstLine="720"/>
        <w:jc w:val="center"/>
        <w:rPr>
          <w:rFonts w:eastAsia="Times New Roman" w:cs="Times New Roman"/>
          <w:szCs w:val="24"/>
        </w:rPr>
      </w:pPr>
      <w:r>
        <w:rPr>
          <w:rFonts w:eastAsia="Times New Roman" w:cs="Times New Roman"/>
          <w:szCs w:val="24"/>
        </w:rPr>
        <w:t>Πέμπτη 26 Οκτωβρίου 2017</w:t>
      </w:r>
    </w:p>
    <w:p w14:paraId="64A80335" w14:textId="77777777" w:rsidR="008E3992" w:rsidRDefault="00BB6401">
      <w:pPr>
        <w:spacing w:after="0" w:line="600" w:lineRule="auto"/>
        <w:ind w:firstLine="720"/>
        <w:jc w:val="both"/>
        <w:rPr>
          <w:rFonts w:eastAsia="Times New Roman" w:cs="Times New Roman"/>
          <w:b/>
          <w:szCs w:val="24"/>
        </w:rPr>
      </w:pPr>
      <w:r>
        <w:rPr>
          <w:rFonts w:eastAsia="Times New Roman" w:cs="Times New Roman"/>
          <w:szCs w:val="24"/>
        </w:rPr>
        <w:t>Αθήνα, σήμερα στις 26 Οκτωβρίου2017 ημέρα Πέμπτη και ώρα 9.46΄</w:t>
      </w:r>
      <w:r w:rsidRPr="0082729A">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56659F">
        <w:rPr>
          <w:rFonts w:eastAsia="Times New Roman" w:cs="Times New Roman"/>
          <w:b/>
          <w:szCs w:val="24"/>
        </w:rPr>
        <w:t>ΝΙΚΗΤΑ ΚΑΚΛΑΜΑΝΗ</w:t>
      </w:r>
      <w:r w:rsidRPr="0082729A">
        <w:rPr>
          <w:rFonts w:eastAsia="Times New Roman" w:cs="Times New Roman"/>
          <w:szCs w:val="24"/>
        </w:rPr>
        <w:t>.</w:t>
      </w:r>
    </w:p>
    <w:p w14:paraId="64A80336"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αρχίζει η συνεδρίαση. </w:t>
      </w:r>
    </w:p>
    <w:p w14:paraId="64A80337"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Να ευχηθού</w:t>
      </w:r>
      <w:r>
        <w:rPr>
          <w:rFonts w:eastAsia="Times New Roman" w:cs="Times New Roman"/>
          <w:szCs w:val="24"/>
        </w:rPr>
        <w:t xml:space="preserve">με εκ μέρους του Προεδρείου της Βουλής </w:t>
      </w:r>
      <w:r>
        <w:rPr>
          <w:rFonts w:eastAsia="Times New Roman" w:cs="Times New Roman"/>
          <w:szCs w:val="24"/>
        </w:rPr>
        <w:t>χ</w:t>
      </w:r>
      <w:r>
        <w:rPr>
          <w:rFonts w:eastAsia="Times New Roman" w:cs="Times New Roman"/>
          <w:szCs w:val="24"/>
        </w:rPr>
        <w:t xml:space="preserve">ρόνια </w:t>
      </w:r>
      <w:r>
        <w:rPr>
          <w:rFonts w:eastAsia="Times New Roman" w:cs="Times New Roman"/>
          <w:szCs w:val="24"/>
        </w:rPr>
        <w:t>π</w:t>
      </w:r>
      <w:r>
        <w:rPr>
          <w:rFonts w:eastAsia="Times New Roman" w:cs="Times New Roman"/>
          <w:szCs w:val="24"/>
        </w:rPr>
        <w:t xml:space="preserve">ολλά στους </w:t>
      </w:r>
      <w:proofErr w:type="spellStart"/>
      <w:r>
        <w:rPr>
          <w:rFonts w:eastAsia="Times New Roman" w:cs="Times New Roman"/>
          <w:szCs w:val="24"/>
        </w:rPr>
        <w:t>εορτάζοντες</w:t>
      </w:r>
      <w:proofErr w:type="spellEnd"/>
      <w:r>
        <w:rPr>
          <w:rFonts w:eastAsia="Times New Roman" w:cs="Times New Roman"/>
          <w:szCs w:val="24"/>
        </w:rPr>
        <w:t xml:space="preserve"> συναδέλφους και σε όσους από τους εργαζόμενους και τις εργαζόμενες, τους δημοσιογράφους και τους αστυνομικούς της Βουλής εορτάζουν. </w:t>
      </w:r>
    </w:p>
    <w:p w14:paraId="64A80338"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25-10-2017 ε</w:t>
      </w:r>
      <w:r>
        <w:rPr>
          <w:rFonts w:eastAsia="Times New Roman" w:cs="Times New Roman"/>
          <w:szCs w:val="24"/>
        </w:rPr>
        <w:t xml:space="preserve">ξουσιοδότηση του Σώματος επικυρώθηκαν με ευθύνη του Προεδρείου τα Πρακτικά της ΙΣΤ΄ συνεδριάσεώς του, της Τετάρτης 25 Οκτωβρίου 2017, σε ό,τι αφορά την ψήφιση στο σύνολο του σχεδίου νόμου: «Ρυθμίσεις περί σταδιοδρομίας και εξέλιξης στελεχών </w:t>
      </w:r>
      <w:r>
        <w:rPr>
          <w:rFonts w:eastAsia="Times New Roman" w:cs="Times New Roman"/>
          <w:szCs w:val="24"/>
        </w:rPr>
        <w:lastRenderedPageBreak/>
        <w:t>και οικονομικής</w:t>
      </w:r>
      <w:r>
        <w:rPr>
          <w:rFonts w:eastAsia="Times New Roman" w:cs="Times New Roman"/>
          <w:szCs w:val="24"/>
        </w:rPr>
        <w:t xml:space="preserve"> μέριμνας και λογιστικού των Ενόπλων Δυνάμεων, σύσταση Κοινού Σώματος Οικονομικών Επιθεωρητών και άλλες διατάξεις»)</w:t>
      </w:r>
    </w:p>
    <w:p w14:paraId="64A80339"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Σώμα.</w:t>
      </w:r>
    </w:p>
    <w:p w14:paraId="64A8033A"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(Ανακοινώνονται προς το Σώμα από τον Γραμματέα της Βουλής κ. Γεώρ</w:t>
      </w:r>
      <w:r>
        <w:rPr>
          <w:rFonts w:eastAsia="Times New Roman" w:cs="Times New Roman"/>
          <w:szCs w:val="24"/>
        </w:rPr>
        <w:t>γιο Ψυχογιό, Βουλευτή Κορινθίας, τα ακόλουθα:</w:t>
      </w:r>
    </w:p>
    <w:p w14:paraId="64A8033B" w14:textId="77777777" w:rsidR="008E3992" w:rsidRDefault="00BB6401">
      <w:pPr>
        <w:spacing w:after="0" w:line="600" w:lineRule="auto"/>
        <w:jc w:val="both"/>
        <w:rPr>
          <w:rFonts w:eastAsia="Times New Roman" w:cs="Times New Roman"/>
          <w:color w:val="000000" w:themeColor="text1"/>
          <w:szCs w:val="24"/>
        </w:rPr>
      </w:pPr>
      <w:r>
        <w:tab/>
        <w:t>Α. ΚΑΤΑΘΕΣΗ ΑΝΑΦΟΡΩΝ</w:t>
      </w:r>
    </w:p>
    <w:p w14:paraId="64A8033C" w14:textId="77777777" w:rsidR="008E3992" w:rsidRDefault="00BB6401">
      <w:pPr>
        <w:spacing w:after="0" w:line="600" w:lineRule="auto"/>
        <w:ind w:firstLine="720"/>
        <w:jc w:val="both"/>
        <w:rPr>
          <w:rFonts w:eastAsia="Times New Roman" w:cs="Times New Roman"/>
          <w:color w:val="FF0000"/>
          <w:szCs w:val="24"/>
        </w:rPr>
      </w:pPr>
      <w:r w:rsidRPr="00121B07">
        <w:rPr>
          <w:rFonts w:eastAsia="Times New Roman" w:cs="Times New Roman"/>
          <w:color w:val="FF0000"/>
          <w:szCs w:val="24"/>
        </w:rPr>
        <w:t xml:space="preserve"> </w:t>
      </w:r>
      <w:r w:rsidRPr="00121B07">
        <w:rPr>
          <w:rFonts w:eastAsia="Times New Roman" w:cs="Times New Roman"/>
          <w:color w:val="FF0000"/>
          <w:szCs w:val="24"/>
        </w:rPr>
        <w:t xml:space="preserve">(ΝΑ ΜΠΕΙ </w:t>
      </w:r>
      <w:r>
        <w:rPr>
          <w:rFonts w:eastAsia="Times New Roman" w:cs="Times New Roman"/>
          <w:color w:val="FF0000"/>
          <w:szCs w:val="24"/>
        </w:rPr>
        <w:t>Η ΣΕΛ.</w:t>
      </w:r>
      <w:r w:rsidRPr="00A64EAD">
        <w:rPr>
          <w:rFonts w:eastAsia="Times New Roman" w:cs="Times New Roman"/>
          <w:color w:val="FF0000"/>
          <w:szCs w:val="24"/>
        </w:rPr>
        <w:t xml:space="preserve"> 6</w:t>
      </w:r>
      <w:r>
        <w:rPr>
          <w:rFonts w:eastAsia="Times New Roman" w:cs="Times New Roman"/>
          <w:color w:val="FF0000"/>
          <w:szCs w:val="24"/>
        </w:rPr>
        <w:t xml:space="preserve"> Α</w:t>
      </w:r>
      <w:r w:rsidRPr="00121B07">
        <w:rPr>
          <w:rFonts w:eastAsia="Times New Roman" w:cs="Times New Roman"/>
          <w:color w:val="FF0000"/>
          <w:szCs w:val="24"/>
        </w:rPr>
        <w:t>)</w:t>
      </w:r>
    </w:p>
    <w:p w14:paraId="64A8033D" w14:textId="77777777" w:rsidR="008E3992" w:rsidRDefault="00BB6401">
      <w:pPr>
        <w:spacing w:after="0" w:line="600" w:lineRule="auto"/>
        <w:ind w:firstLine="720"/>
        <w:jc w:val="both"/>
        <w:rPr>
          <w:rFonts w:eastAsia="Times New Roman" w:cs="Times New Roman"/>
          <w:szCs w:val="24"/>
        </w:rPr>
      </w:pPr>
      <w:r>
        <w:rPr>
          <w:rFonts w:eastAsia="Times New Roman" w:cs="Times New Roman"/>
          <w:color w:val="000000" w:themeColor="text1"/>
          <w:szCs w:val="24"/>
        </w:rPr>
        <w:t>Β. ΑΠΑΝΤΗΣΕΙΣ ΥΠΟΥΡΓΩΝ ΣΕ ΕΡΩΤΗΣΕΙΣ ΒΟΥΛΕΥΤΩΝ</w:t>
      </w:r>
    </w:p>
    <w:p w14:paraId="64A8033E" w14:textId="77777777" w:rsidR="008E3992" w:rsidRDefault="00BB6401">
      <w:pPr>
        <w:spacing w:after="0" w:line="600" w:lineRule="auto"/>
        <w:ind w:firstLine="720"/>
        <w:jc w:val="both"/>
        <w:rPr>
          <w:rFonts w:eastAsia="Times New Roman" w:cs="Times New Roman"/>
          <w:color w:val="FF0000"/>
          <w:szCs w:val="24"/>
        </w:rPr>
      </w:pPr>
      <w:r>
        <w:rPr>
          <w:rFonts w:eastAsia="Times New Roman" w:cs="Times New Roman"/>
          <w:color w:val="FF0000"/>
          <w:szCs w:val="24"/>
        </w:rPr>
        <w:t>(ΝΑ ΜΠΕΙ Η ΣΕΛ. 6 Β</w:t>
      </w:r>
      <w:r w:rsidRPr="00323CF5">
        <w:rPr>
          <w:rFonts w:eastAsia="Times New Roman" w:cs="Times New Roman"/>
          <w:color w:val="FF0000"/>
          <w:szCs w:val="24"/>
        </w:rPr>
        <w:t>)</w:t>
      </w:r>
    </w:p>
    <w:p w14:paraId="64A8033F" w14:textId="77777777" w:rsidR="008E3992" w:rsidRDefault="00BB6401">
      <w:pPr>
        <w:spacing w:after="0"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64A80340" w14:textId="77777777" w:rsidR="008E3992" w:rsidRDefault="00BB6401">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Κυρίες και κύριοι συνάδελφοι, πριν εισέλθουμε στη συζήτηση των επικαίρων ερωτήσεων, έχω την τιμή να σας ανακοινώσω </w:t>
      </w:r>
      <w:r>
        <w:rPr>
          <w:rFonts w:eastAsia="Times New Roman"/>
          <w:szCs w:val="24"/>
        </w:rPr>
        <w:t>το δελτίο επικαίρων ερωτήσεων της</w:t>
      </w:r>
      <w:r>
        <w:rPr>
          <w:rFonts w:eastAsia="Times New Roman"/>
          <w:szCs w:val="24"/>
        </w:rPr>
        <w:t xml:space="preserve"> Παρασκευή 27 Οκτωβρίου 2017.</w:t>
      </w:r>
    </w:p>
    <w:p w14:paraId="64A80341" w14:textId="77777777" w:rsidR="008E3992" w:rsidRDefault="00BB6401">
      <w:pPr>
        <w:spacing w:after="0" w:line="600" w:lineRule="auto"/>
        <w:ind w:firstLine="720"/>
        <w:jc w:val="both"/>
        <w:rPr>
          <w:rFonts w:eastAsia="Times New Roman"/>
          <w:szCs w:val="24"/>
        </w:rPr>
      </w:pPr>
      <w:r>
        <w:rPr>
          <w:rFonts w:eastAsia="Times New Roman"/>
          <w:szCs w:val="24"/>
        </w:rPr>
        <w:t>Επίκαιρη ε</w:t>
      </w:r>
      <w:r>
        <w:rPr>
          <w:rFonts w:eastAsia="Times New Roman"/>
          <w:szCs w:val="24"/>
        </w:rPr>
        <w:t>ρώτηση προς τον</w:t>
      </w:r>
      <w:r>
        <w:rPr>
          <w:rFonts w:eastAsia="Times New Roman"/>
          <w:szCs w:val="24"/>
        </w:rPr>
        <w:t xml:space="preserve"> Π</w:t>
      </w:r>
      <w:r>
        <w:rPr>
          <w:rFonts w:eastAsia="Times New Roman"/>
          <w:szCs w:val="24"/>
        </w:rPr>
        <w:t>ρωθυπουργό</w:t>
      </w:r>
      <w:r>
        <w:rPr>
          <w:rFonts w:eastAsia="Times New Roman"/>
          <w:szCs w:val="24"/>
        </w:rPr>
        <w:t xml:space="preserve"> (</w:t>
      </w:r>
      <w:r>
        <w:rPr>
          <w:rFonts w:eastAsia="Times New Roman"/>
          <w:szCs w:val="24"/>
        </w:rPr>
        <w:t xml:space="preserve">Άρθρο </w:t>
      </w:r>
      <w:r>
        <w:rPr>
          <w:rFonts w:eastAsia="Times New Roman"/>
          <w:szCs w:val="24"/>
        </w:rPr>
        <w:t>129 παρ</w:t>
      </w:r>
      <w:r>
        <w:rPr>
          <w:rFonts w:eastAsia="Times New Roman"/>
          <w:szCs w:val="24"/>
        </w:rPr>
        <w:t>άγραφοι</w:t>
      </w:r>
      <w:r>
        <w:rPr>
          <w:rFonts w:eastAsia="Times New Roman"/>
          <w:szCs w:val="24"/>
        </w:rPr>
        <w:t xml:space="preserve"> 2 και 3</w:t>
      </w:r>
      <w:r>
        <w:rPr>
          <w:rFonts w:eastAsia="Times New Roman"/>
          <w:szCs w:val="24"/>
        </w:rPr>
        <w:t xml:space="preserve"> και άρθρο</w:t>
      </w:r>
      <w:r>
        <w:rPr>
          <w:rFonts w:eastAsia="Times New Roman"/>
          <w:szCs w:val="24"/>
        </w:rPr>
        <w:t xml:space="preserve"> </w:t>
      </w:r>
      <w:r>
        <w:rPr>
          <w:rFonts w:eastAsia="Times New Roman"/>
          <w:szCs w:val="24"/>
        </w:rPr>
        <w:t>132 παρ</w:t>
      </w:r>
      <w:r>
        <w:rPr>
          <w:rFonts w:eastAsia="Times New Roman"/>
          <w:szCs w:val="24"/>
        </w:rPr>
        <w:t>άγραφος</w:t>
      </w:r>
      <w:r>
        <w:rPr>
          <w:rFonts w:eastAsia="Times New Roman"/>
          <w:szCs w:val="24"/>
        </w:rPr>
        <w:t xml:space="preserve"> 1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4A80342" w14:textId="77777777" w:rsidR="008E3992" w:rsidRDefault="00BB6401">
      <w:pPr>
        <w:spacing w:after="0" w:line="600" w:lineRule="auto"/>
        <w:ind w:firstLine="720"/>
        <w:jc w:val="both"/>
        <w:rPr>
          <w:rFonts w:eastAsia="Times New Roman"/>
          <w:szCs w:val="24"/>
        </w:rPr>
      </w:pPr>
      <w:r>
        <w:rPr>
          <w:rFonts w:eastAsia="Times New Roman"/>
          <w:szCs w:val="24"/>
        </w:rPr>
        <w:t>Η με αριθμό 137/7/23-10-2017 επίκαιρη ερώτηση του Προέδρου της Κοινοβουλευτικής Ομάδας του Ποταμιού και Βουλευτή Α΄ Θεσσαλονίκης κ. Σταύρου Θεο</w:t>
      </w:r>
      <w:r>
        <w:rPr>
          <w:rFonts w:eastAsia="Times New Roman"/>
          <w:szCs w:val="24"/>
        </w:rPr>
        <w:lastRenderedPageBreak/>
        <w:t xml:space="preserve">δωράκη προς τον Πρωθυπουργό, με θέμα: «Ποια αντισταθμιστικά ανταλλάγματα εξασφάλισε η ελληνική κυβέρνηση για τη Σούδα και την αναβάθμιση των αεροσκαφών </w:t>
      </w:r>
      <w:r>
        <w:rPr>
          <w:rFonts w:eastAsia="Times New Roman"/>
          <w:szCs w:val="24"/>
          <w:lang w:val="en-US"/>
        </w:rPr>
        <w:t>F</w:t>
      </w:r>
      <w:r>
        <w:rPr>
          <w:rFonts w:eastAsia="Times New Roman"/>
          <w:szCs w:val="24"/>
        </w:rPr>
        <w:t>-16 από τις ΗΠΑ;»</w:t>
      </w:r>
      <w:r w:rsidRPr="0082729A">
        <w:rPr>
          <w:rFonts w:eastAsia="Times New Roman"/>
          <w:szCs w:val="24"/>
        </w:rPr>
        <w:t>.</w:t>
      </w:r>
    </w:p>
    <w:p w14:paraId="64A80343" w14:textId="77777777" w:rsidR="008E3992" w:rsidRDefault="00BB6401">
      <w:pPr>
        <w:spacing w:after="0" w:line="600" w:lineRule="auto"/>
        <w:ind w:firstLine="720"/>
        <w:jc w:val="center"/>
        <w:rPr>
          <w:rFonts w:eastAsia="Times New Roman"/>
          <w:szCs w:val="24"/>
        </w:rPr>
      </w:pPr>
      <w:r>
        <w:rPr>
          <w:rFonts w:eastAsia="Times New Roman"/>
          <w:color w:val="FF0000"/>
          <w:szCs w:val="24"/>
        </w:rPr>
        <w:t>(ΑΛΛΑΓΗ ΣΕΛΙΔΑΣ)</w:t>
      </w:r>
    </w:p>
    <w:p w14:paraId="64A80344" w14:textId="77777777" w:rsidR="008E3992" w:rsidRDefault="00BB6401">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ε</w:t>
      </w:r>
      <w:r>
        <w:rPr>
          <w:rFonts w:eastAsia="Times New Roman"/>
          <w:szCs w:val="24"/>
        </w:rPr>
        <w:t>ισε</w:t>
      </w:r>
      <w:r>
        <w:rPr>
          <w:rFonts w:eastAsia="Times New Roman"/>
          <w:szCs w:val="24"/>
        </w:rPr>
        <w:t xml:space="preserve">ρχόμαστε στη συζήτηση των </w:t>
      </w:r>
    </w:p>
    <w:p w14:paraId="64A80345" w14:textId="77777777" w:rsidR="008E3992" w:rsidRDefault="00BB6401">
      <w:pPr>
        <w:spacing w:after="0" w:line="600" w:lineRule="auto"/>
        <w:ind w:firstLine="720"/>
        <w:jc w:val="center"/>
        <w:rPr>
          <w:rFonts w:eastAsia="Times New Roman"/>
          <w:b/>
          <w:szCs w:val="24"/>
        </w:rPr>
      </w:pPr>
      <w:r>
        <w:rPr>
          <w:rFonts w:eastAsia="Times New Roman"/>
          <w:b/>
          <w:szCs w:val="24"/>
        </w:rPr>
        <w:t>ΕΠΙΚΑΙΡΩΝ ΕΡΩΤΗΣΕΩΝ</w:t>
      </w:r>
    </w:p>
    <w:p w14:paraId="64A80346" w14:textId="77777777" w:rsidR="008E3992" w:rsidRDefault="00BB6401">
      <w:pPr>
        <w:spacing w:after="0" w:line="600" w:lineRule="auto"/>
        <w:ind w:firstLine="720"/>
        <w:jc w:val="both"/>
        <w:rPr>
          <w:rFonts w:eastAsia="Times New Roman"/>
          <w:szCs w:val="24"/>
        </w:rPr>
      </w:pPr>
      <w:r>
        <w:rPr>
          <w:rFonts w:eastAsia="Times New Roman"/>
          <w:color w:val="000000"/>
          <w:szCs w:val="24"/>
          <w:shd w:val="clear" w:color="auto" w:fill="FFFFFF"/>
        </w:rPr>
        <w:t>Σύμφωνα με επιστολή</w:t>
      </w:r>
      <w:r>
        <w:rPr>
          <w:rFonts w:eastAsia="Times New Roman"/>
          <w:color w:val="000000"/>
          <w:szCs w:val="24"/>
          <w:shd w:val="clear" w:color="auto" w:fill="FFFFFF"/>
        </w:rPr>
        <w:t>,</w:t>
      </w:r>
      <w:r>
        <w:rPr>
          <w:rFonts w:eastAsia="Times New Roman"/>
          <w:color w:val="000000"/>
          <w:szCs w:val="24"/>
          <w:shd w:val="clear" w:color="auto" w:fill="FFFFFF"/>
        </w:rPr>
        <w:t xml:space="preserve"> που μας έχει στείλει ο Γραμματέας της Κυβέρνησης, θα συζητηθούν τέσσερις επίκαιρες ερωτήσεις, στις τρεις εκ των οποίων θα απαντήσει ο Υφυπουργός Υποδομών και Μεταφορών κ. Μαυραγάνης και στ</w:t>
      </w:r>
      <w:r>
        <w:rPr>
          <w:rFonts w:eastAsia="Times New Roman"/>
          <w:color w:val="000000"/>
          <w:szCs w:val="24"/>
          <w:shd w:val="clear" w:color="auto" w:fill="FFFFFF"/>
        </w:rPr>
        <w:t xml:space="preserve">η μία ο Αναπληρωτής Υπουργός Εσωτερικών κ. Νικόλαος </w:t>
      </w:r>
      <w:proofErr w:type="spellStart"/>
      <w:r>
        <w:rPr>
          <w:rFonts w:eastAsia="Times New Roman"/>
          <w:color w:val="000000"/>
          <w:szCs w:val="24"/>
          <w:shd w:val="clear" w:color="auto" w:fill="FFFFFF"/>
        </w:rPr>
        <w:t>Τόσκας</w:t>
      </w:r>
      <w:proofErr w:type="spellEnd"/>
      <w:r>
        <w:rPr>
          <w:rFonts w:eastAsia="Times New Roman"/>
          <w:color w:val="000000"/>
          <w:szCs w:val="24"/>
          <w:shd w:val="clear" w:color="auto" w:fill="FFFFFF"/>
        </w:rPr>
        <w:t>.</w:t>
      </w:r>
      <w:r w:rsidRPr="00E07959">
        <w:rPr>
          <w:rFonts w:eastAsia="Times New Roman"/>
          <w:szCs w:val="24"/>
        </w:rPr>
        <w:t xml:space="preserve"> </w:t>
      </w:r>
    </w:p>
    <w:p w14:paraId="64A80347" w14:textId="77777777" w:rsidR="008E3992" w:rsidRDefault="00BB6401">
      <w:pPr>
        <w:spacing w:after="0" w:line="600" w:lineRule="auto"/>
        <w:ind w:firstLine="720"/>
        <w:jc w:val="both"/>
        <w:rPr>
          <w:rFonts w:eastAsia="Times New Roman"/>
          <w:color w:val="000000"/>
          <w:szCs w:val="24"/>
          <w:shd w:val="clear" w:color="auto" w:fill="FFFFFF"/>
        </w:rPr>
      </w:pPr>
      <w:r>
        <w:rPr>
          <w:rFonts w:eastAsia="Times New Roman"/>
          <w:szCs w:val="24"/>
        </w:rPr>
        <w:t xml:space="preserve">Η </w:t>
      </w:r>
      <w:r>
        <w:rPr>
          <w:rFonts w:eastAsia="Times New Roman"/>
          <w:color w:val="000000"/>
          <w:szCs w:val="24"/>
          <w:shd w:val="clear" w:color="auto" w:fill="FFFFFF"/>
        </w:rPr>
        <w:t xml:space="preserve">τέταρτη με αριθμό 102/20-10-2017 επίκαιρη ερώτηση πρώτου κύκλου του Η΄ Αντιπροέδρου της Βουλής και Βουλευτή Β΄ Πειραιά των Ανεξαρτήτων Ελλήνων κ. </w:t>
      </w:r>
      <w:r>
        <w:rPr>
          <w:rFonts w:eastAsia="Times New Roman"/>
          <w:bCs/>
          <w:color w:val="000000"/>
          <w:szCs w:val="24"/>
          <w:shd w:val="clear" w:color="auto" w:fill="FFFFFF"/>
        </w:rPr>
        <w:t>Δημητρίου Καμμένου</w:t>
      </w:r>
      <w:r>
        <w:rPr>
          <w:rFonts w:eastAsia="Times New Roman"/>
          <w:color w:val="000000"/>
          <w:szCs w:val="24"/>
          <w:shd w:val="clear" w:color="auto" w:fill="FFFFFF"/>
        </w:rPr>
        <w:t xml:space="preserve"> προς την Υπουργό </w:t>
      </w:r>
      <w:r>
        <w:rPr>
          <w:rFonts w:eastAsia="Times New Roman"/>
          <w:bCs/>
          <w:color w:val="000000"/>
          <w:szCs w:val="24"/>
          <w:shd w:val="clear" w:color="auto" w:fill="FFFFFF"/>
        </w:rPr>
        <w:t xml:space="preserve">Πολιτισμού </w:t>
      </w:r>
      <w:r>
        <w:rPr>
          <w:rFonts w:eastAsia="Times New Roman"/>
          <w:bCs/>
          <w:color w:val="000000"/>
          <w:szCs w:val="24"/>
          <w:shd w:val="clear" w:color="auto" w:fill="FFFFFF"/>
        </w:rPr>
        <w:t>και Αθλητισμού,</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τις αρχαιολογικές καθυστερήσεις και την απώλεια εσόδων στο Μετρό Θεσσαλονίκης, </w:t>
      </w:r>
      <w:r>
        <w:rPr>
          <w:rFonts w:eastAsia="Times New Roman"/>
          <w:szCs w:val="24"/>
        </w:rPr>
        <w:t xml:space="preserve">δεν θα συζητηθεί </w:t>
      </w:r>
      <w:r>
        <w:rPr>
          <w:rFonts w:eastAsia="Times New Roman"/>
          <w:color w:val="000000"/>
          <w:szCs w:val="24"/>
          <w:shd w:val="clear" w:color="auto" w:fill="FFFFFF"/>
        </w:rPr>
        <w:t xml:space="preserve">λόγω κωλύματος του ερωτώντος Βουλευτή. </w:t>
      </w:r>
    </w:p>
    <w:p w14:paraId="64A80348" w14:textId="77777777" w:rsidR="008E3992" w:rsidRDefault="008E3992">
      <w:pPr>
        <w:spacing w:after="0" w:line="600" w:lineRule="auto"/>
        <w:ind w:firstLine="720"/>
        <w:jc w:val="both"/>
        <w:rPr>
          <w:rFonts w:eastAsia="Times New Roman"/>
          <w:color w:val="000000"/>
          <w:szCs w:val="24"/>
          <w:shd w:val="clear" w:color="auto" w:fill="FFFFFF"/>
        </w:rPr>
      </w:pPr>
    </w:p>
    <w:p w14:paraId="64A80349" w14:textId="77777777" w:rsidR="008E3992" w:rsidRDefault="00BB6401">
      <w:pPr>
        <w:spacing w:after="0" w:line="600" w:lineRule="auto"/>
        <w:ind w:firstLine="720"/>
        <w:jc w:val="both"/>
        <w:rPr>
          <w:rFonts w:eastAsia="Times New Roman"/>
          <w:color w:val="000000"/>
          <w:szCs w:val="24"/>
        </w:rPr>
      </w:pPr>
      <w:r>
        <w:rPr>
          <w:rFonts w:eastAsia="Times New Roman"/>
          <w:color w:val="000000"/>
          <w:szCs w:val="24"/>
        </w:rPr>
        <w:t xml:space="preserve">Ξεκινάμε, λοιπόν, με την πρώτη με αριθμό 107/23-10-2017 επίκαιρη ερώτηση </w:t>
      </w:r>
      <w:r>
        <w:rPr>
          <w:rFonts w:eastAsia="Times New Roman"/>
          <w:color w:val="000000"/>
          <w:szCs w:val="24"/>
        </w:rPr>
        <w:t xml:space="preserve">πρώτου κύκλου του Βουλευτή Κοζάνης του Συνασπισμού Ριζοσπαστικής Αριστεράς κ. </w:t>
      </w:r>
      <w:r>
        <w:rPr>
          <w:rFonts w:eastAsia="Times New Roman"/>
          <w:bCs/>
          <w:color w:val="000000"/>
          <w:szCs w:val="24"/>
        </w:rPr>
        <w:t>Ιωάννη Θεοφύλακτου</w:t>
      </w:r>
      <w:r>
        <w:rPr>
          <w:rFonts w:eastAsia="Times New Roman"/>
          <w:color w:val="000000"/>
          <w:szCs w:val="24"/>
        </w:rPr>
        <w:t xml:space="preserve"> προς τον Υπουργό </w:t>
      </w:r>
      <w:r>
        <w:rPr>
          <w:rFonts w:eastAsia="Times New Roman"/>
          <w:bCs/>
          <w:color w:val="000000"/>
          <w:szCs w:val="24"/>
        </w:rPr>
        <w:t>Υποδομών και Μεταφορών,</w:t>
      </w:r>
      <w:r>
        <w:rPr>
          <w:rFonts w:eastAsia="Times New Roman"/>
          <w:b/>
          <w:bCs/>
          <w:color w:val="000000"/>
          <w:szCs w:val="24"/>
        </w:rPr>
        <w:t xml:space="preserve"> </w:t>
      </w:r>
      <w:r>
        <w:rPr>
          <w:rFonts w:eastAsia="Times New Roman"/>
          <w:color w:val="000000"/>
          <w:szCs w:val="24"/>
        </w:rPr>
        <w:t xml:space="preserve">με θέμα: </w:t>
      </w:r>
      <w:r>
        <w:rPr>
          <w:rFonts w:eastAsia="Times New Roman"/>
          <w:color w:val="000000"/>
          <w:szCs w:val="24"/>
        </w:rPr>
        <w:lastRenderedPageBreak/>
        <w:t>«Δημιουργία χώρων έκθεσης τοπικών προϊόντων στους Σταθμούς Εξυπηρέτησης Αυτοκινητιστών (Σ.Ε.Α.)».</w:t>
      </w:r>
    </w:p>
    <w:p w14:paraId="64A8034A" w14:textId="77777777" w:rsidR="008E3992" w:rsidRDefault="00BB6401">
      <w:pPr>
        <w:spacing w:after="0" w:line="600" w:lineRule="auto"/>
        <w:ind w:firstLine="720"/>
        <w:jc w:val="both"/>
        <w:rPr>
          <w:rFonts w:eastAsia="Times New Roman"/>
          <w:color w:val="000000"/>
          <w:szCs w:val="24"/>
        </w:rPr>
      </w:pPr>
      <w:r>
        <w:rPr>
          <w:rFonts w:eastAsia="Times New Roman"/>
          <w:color w:val="000000"/>
          <w:szCs w:val="24"/>
        </w:rPr>
        <w:t xml:space="preserve">Ορίστε, </w:t>
      </w:r>
      <w:r>
        <w:rPr>
          <w:rFonts w:eastAsia="Times New Roman"/>
          <w:color w:val="000000"/>
          <w:szCs w:val="24"/>
        </w:rPr>
        <w:t>κύριε Θεοφύλακτε, έχετε τον λόγο.</w:t>
      </w:r>
    </w:p>
    <w:p w14:paraId="64A8034B"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Ευχαριστώ, κύριε Πρόεδρε.</w:t>
      </w:r>
    </w:p>
    <w:p w14:paraId="64A8034C"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Κύριε Υφυπουργέ, είναι αδιαμφισβήτητο γεγονός ότι η ολοκλήρωση και παράδοση στην κυκλοφορία των αυτοκινητοδρόμων σε όλη τη χώρα αποτελεί σημαντικό επίτευγμα της Κυβέρνησης. Το</w:t>
      </w:r>
      <w:r>
        <w:rPr>
          <w:rFonts w:eastAsia="Times New Roman" w:cs="Times New Roman"/>
          <w:szCs w:val="24"/>
        </w:rPr>
        <w:t xml:space="preserve"> λένε όλοι οι πολίτες που τους διέρχονται. Μάλιστα, να πούμε ότι έγιναν και με κέρδος του </w:t>
      </w:r>
      <w:r>
        <w:rPr>
          <w:rFonts w:eastAsia="Times New Roman" w:cs="Times New Roman"/>
          <w:szCs w:val="24"/>
        </w:rPr>
        <w:t>δημοσίου</w:t>
      </w:r>
      <w:r>
        <w:rPr>
          <w:rFonts w:eastAsia="Times New Roman" w:cs="Times New Roman"/>
          <w:szCs w:val="24"/>
        </w:rPr>
        <w:t xml:space="preserve">, καθώς ο Υπουργός κ. </w:t>
      </w:r>
      <w:proofErr w:type="spellStart"/>
      <w:r>
        <w:rPr>
          <w:rFonts w:eastAsia="Times New Roman" w:cs="Times New Roman"/>
          <w:szCs w:val="24"/>
        </w:rPr>
        <w:t>Σπίρτζης</w:t>
      </w:r>
      <w:proofErr w:type="spellEnd"/>
      <w:r>
        <w:rPr>
          <w:rFonts w:eastAsia="Times New Roman" w:cs="Times New Roman"/>
          <w:szCs w:val="24"/>
        </w:rPr>
        <w:t xml:space="preserve"> -και όλο το επιτελείο του και εσείς μαζί- τις </w:t>
      </w:r>
      <w:proofErr w:type="spellStart"/>
      <w:r>
        <w:rPr>
          <w:rFonts w:eastAsia="Times New Roman" w:cs="Times New Roman"/>
          <w:szCs w:val="24"/>
        </w:rPr>
        <w:t>επαναδιαπραγματεύτηκε</w:t>
      </w:r>
      <w:proofErr w:type="spellEnd"/>
      <w:r>
        <w:rPr>
          <w:rFonts w:eastAsia="Times New Roman" w:cs="Times New Roman"/>
          <w:szCs w:val="24"/>
        </w:rPr>
        <w:t xml:space="preserve"> και κερδίσαμε 700 εκατομμύρια και ολοκληρώθηκαν μέσα σε δυο</w:t>
      </w:r>
      <w:r>
        <w:rPr>
          <w:rFonts w:eastAsia="Times New Roman" w:cs="Times New Roman"/>
          <w:szCs w:val="24"/>
        </w:rPr>
        <w:t xml:space="preserve"> χρόνια δρόμοι</w:t>
      </w:r>
      <w:r>
        <w:rPr>
          <w:rFonts w:eastAsia="Times New Roman" w:cs="Times New Roman"/>
          <w:szCs w:val="24"/>
        </w:rPr>
        <w:t xml:space="preserve">. Εξ αυτών, </w:t>
      </w:r>
      <w:r>
        <w:rPr>
          <w:rFonts w:eastAsia="Times New Roman" w:cs="Times New Roman"/>
          <w:szCs w:val="24"/>
        </w:rPr>
        <w:t>το 40% είχε γίνει σε δέκα χρόνια και εμείς</w:t>
      </w:r>
      <w:r>
        <w:rPr>
          <w:rFonts w:eastAsia="Times New Roman" w:cs="Times New Roman"/>
          <w:szCs w:val="24"/>
        </w:rPr>
        <w:t>,</w:t>
      </w:r>
      <w:r>
        <w:rPr>
          <w:rFonts w:eastAsia="Times New Roman" w:cs="Times New Roman"/>
          <w:szCs w:val="24"/>
        </w:rPr>
        <w:t xml:space="preserve"> μέσα σε δυο χρόνια</w:t>
      </w:r>
      <w:r>
        <w:rPr>
          <w:rFonts w:eastAsia="Times New Roman" w:cs="Times New Roman"/>
          <w:szCs w:val="24"/>
        </w:rPr>
        <w:t>,</w:t>
      </w:r>
      <w:r>
        <w:rPr>
          <w:rFonts w:eastAsia="Times New Roman" w:cs="Times New Roman"/>
          <w:szCs w:val="24"/>
        </w:rPr>
        <w:t xml:space="preserve"> ολοκληρώσαμε το 60%.</w:t>
      </w:r>
    </w:p>
    <w:p w14:paraId="64A8034D"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Ήμουν στα εγκαίνια και των ΣΕΑ Επισκοπικού και Τεμπών, γιατί τη Δυτική Μακεδονία, πραγματικά, την αφορούν αυτοί οι δρόμοι και τη βγάζουν από την </w:t>
      </w:r>
      <w:r>
        <w:rPr>
          <w:rFonts w:eastAsia="Times New Roman" w:cs="Times New Roman"/>
          <w:szCs w:val="24"/>
        </w:rPr>
        <w:t>απομόνωση</w:t>
      </w:r>
      <w:r>
        <w:rPr>
          <w:rFonts w:eastAsia="Times New Roman" w:cs="Times New Roman"/>
          <w:szCs w:val="24"/>
        </w:rPr>
        <w:t>. Τ</w:t>
      </w:r>
      <w:r>
        <w:rPr>
          <w:rFonts w:eastAsia="Times New Roman" w:cs="Times New Roman"/>
          <w:szCs w:val="24"/>
        </w:rPr>
        <w:t>α γνωρίζω και τα παρακολουθώ, όπως και όλοι οι πολίτες.</w:t>
      </w:r>
    </w:p>
    <w:p w14:paraId="64A8034E"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Αυτό συμβάλλει μεν στην ασφαλέστερη και ταχύτερη διακίνηση όλων μας. Από την άλλη πλευρά, όμως, έχει και κάποια πλην, που πρέπει να δούμε πώς θα τα αντιμετωπίσουμε. Τα πλην είναι ότι απομο</w:t>
      </w:r>
      <w:r>
        <w:rPr>
          <w:rFonts w:eastAsia="Times New Roman" w:cs="Times New Roman"/>
          <w:szCs w:val="24"/>
        </w:rPr>
        <w:t xml:space="preserve">νώνονται οι τοπικές επιχειρήσεις και οι τοπικοί παραγωγοί. Από τους παλιούς επαρχιακούς δρόμους ο οδηγός σταματούσε, αγόραζε προϊόντα και έτσι γινόταν ένα εμπόριο και ο παραγωγός μπορούσε να προωθήσει τα προϊόντα του και ο επιχειρηματίας το ίδιο. Τώρα και </w:t>
      </w:r>
      <w:r>
        <w:rPr>
          <w:rFonts w:eastAsia="Times New Roman" w:cs="Times New Roman"/>
          <w:szCs w:val="24"/>
        </w:rPr>
        <w:t xml:space="preserve">για τον οδηγό είναι </w:t>
      </w:r>
      <w:r>
        <w:rPr>
          <w:rFonts w:eastAsia="Times New Roman" w:cs="Times New Roman"/>
          <w:szCs w:val="24"/>
        </w:rPr>
        <w:lastRenderedPageBreak/>
        <w:t>δύσκολο, δεν θα σταματήσει, γιατί φεύγει από τον καινούργιο δρόμο με ταχύτητα και με ασφάλεια και δεν θα μπει στην πόλη για να ψωνίσει προϊόντα.</w:t>
      </w:r>
    </w:p>
    <w:p w14:paraId="64A8034F"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Αυτή την απομόνωση, την απόσταση μεταξύ του οδηγού, που είναι καταναλωτής σε αυτές τις περι</w:t>
      </w:r>
      <w:r>
        <w:rPr>
          <w:rFonts w:eastAsia="Times New Roman" w:cs="Times New Roman"/>
          <w:szCs w:val="24"/>
        </w:rPr>
        <w:t>πτώσεις, και του παραγωγού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επιχειρηματία πρέπει να βρεθεί τρόπος να την αντιμετωπίσουμε. Νομίζω ότι τα υπάρχοντα ΣΕΑ δεν αρκούν για να εξυπηρετήσουμε αυτή την απόσταση που υπάρχει, να την παρακάμψουμε και να φέρουμε κοντά τον οδηγό με τον παραγωγό, με το</w:t>
      </w:r>
      <w:r>
        <w:rPr>
          <w:rFonts w:eastAsia="Times New Roman" w:cs="Times New Roman"/>
          <w:szCs w:val="24"/>
        </w:rPr>
        <w:t>ν επιχειρηματία.</w:t>
      </w:r>
    </w:p>
    <w:p w14:paraId="64A80350"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Η γνώμη μου είναι ότι πρέπει να βρεθεί τρόπος, ώστε τα κατά τόπους ΕΒΕ ή σε συνεργασία να έχουν ξεχωριστούς τόπους, περίπτερα ή ό,τι άλλο όπου θα εκθέτουν τα τοπικά τους προϊόντα. Αυτό θα διευκολύνει και τον οδηγό και θα του δίνει και ένα </w:t>
      </w:r>
      <w:r>
        <w:rPr>
          <w:rFonts w:eastAsia="Times New Roman" w:cs="Times New Roman"/>
          <w:szCs w:val="24"/>
        </w:rPr>
        <w:t>κίνητρο να γνωρίζει και τα προϊόντα και τις περιοχές απ’ όπου διέρχεται.</w:t>
      </w:r>
    </w:p>
    <w:p w14:paraId="64A80351"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Ευχαριστώ.</w:t>
      </w:r>
    </w:p>
    <w:p w14:paraId="64A80352"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Μαυραγάνη, έχετε τον λόγο.</w:t>
      </w:r>
    </w:p>
    <w:p w14:paraId="64A80353"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Ευχαριστώ, κύριε Πρόεδρε.</w:t>
      </w:r>
    </w:p>
    <w:p w14:paraId="64A80354"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Κύριε Βουλευτά, κατ’ αρ</w:t>
      </w:r>
      <w:r>
        <w:rPr>
          <w:rFonts w:eastAsia="Times New Roman" w:cs="Times New Roman"/>
          <w:szCs w:val="24"/>
        </w:rPr>
        <w:t>χάς, ευχαριστώ πάρα πολύ για την ερώτηση. Είναι πράγματι στο πνεύμα της κοινωνικής οικονομίας και θα πρέπει οπωσδήποτε να είναι ένας από τους βραχίονες κοινωνικής και οικονομικής ανάπτυξης του τόπου και προτεραιότητα της δικής μας πολιτικής.</w:t>
      </w:r>
    </w:p>
    <w:p w14:paraId="64A80355"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Είναι σαφές ότ</w:t>
      </w:r>
      <w:r>
        <w:rPr>
          <w:rFonts w:eastAsia="Times New Roman" w:cs="Times New Roman"/>
          <w:szCs w:val="24"/>
        </w:rPr>
        <w:t xml:space="preserve">ι, όταν υπάρχει μια νέα διαστρωμάτωση του κυκλοφοριακού οδικού δικτύου της χώρας, προς όφελος βεβαίως και των μεταφορών και των συγκοινωνιών και της ασφάλειας, δημιουργούνται νέες συνθήκες. Αυτές οι νέες συνθήκες προφανώς έχουν και κάποια αρνητικά </w:t>
      </w:r>
      <w:proofErr w:type="spellStart"/>
      <w:r>
        <w:rPr>
          <w:rFonts w:eastAsia="Times New Roman" w:cs="Times New Roman"/>
          <w:szCs w:val="24"/>
        </w:rPr>
        <w:t>αντίκτυπ</w:t>
      </w:r>
      <w:r>
        <w:rPr>
          <w:rFonts w:eastAsia="Times New Roman" w:cs="Times New Roman"/>
          <w:szCs w:val="24"/>
        </w:rPr>
        <w:t>α</w:t>
      </w:r>
      <w:proofErr w:type="spellEnd"/>
      <w:r>
        <w:rPr>
          <w:rFonts w:eastAsia="Times New Roman" w:cs="Times New Roman"/>
          <w:szCs w:val="24"/>
        </w:rPr>
        <w:t xml:space="preserve"> στις ήδη διαμορφωμένες αγορές στο παρελθόν, που είχαν συνηθίσει να είναι πέριξ κάποιων οδών που τώρα πλέον έχουν λιγότερο κυκλοφοριακό φόρτο.</w:t>
      </w:r>
    </w:p>
    <w:p w14:paraId="64A80356"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Είναι ευτυχής συγκυρία ότι τούτες τις μέρες εισέρχεται στην κοινοβουλευτική διαδικασία το νομοσχέδιο του Υπουργε</w:t>
      </w:r>
      <w:r>
        <w:rPr>
          <w:rFonts w:eastAsia="Times New Roman" w:cs="Times New Roman"/>
          <w:szCs w:val="24"/>
        </w:rPr>
        <w:t>ίου Οικονομίας και Ανάπτυξης για το υπαίθριο εμπόριο, είτε αυτό είναι στάσιμο, είτε είναι πλανόδιο, είτε είναι αγορές καταναλωτών.</w:t>
      </w:r>
    </w:p>
    <w:p w14:paraId="64A80357"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Θα έλεγα, λοιπόν, ότι αυτή η ιδέα σας, που εμένα προσωπικά και το Υπουργείο μας βρίσκει σύμφωνους, θα πρέπει να υποβληθεί παρ</w:t>
      </w:r>
      <w:r>
        <w:rPr>
          <w:rFonts w:eastAsia="Times New Roman" w:cs="Times New Roman"/>
          <w:szCs w:val="24"/>
        </w:rPr>
        <w:t xml:space="preserve">άλληλα στην </w:t>
      </w:r>
      <w:r>
        <w:rPr>
          <w:rFonts w:eastAsia="Times New Roman" w:cs="Times New Roman"/>
          <w:szCs w:val="24"/>
        </w:rPr>
        <w:t xml:space="preserve">επιτροπή </w:t>
      </w:r>
      <w:r>
        <w:rPr>
          <w:rFonts w:eastAsia="Times New Roman" w:cs="Times New Roman"/>
          <w:szCs w:val="24"/>
        </w:rPr>
        <w:t>επεξεργασίας του νομοσχεδίου αυτού, ούτως ώστε να υπάρξει μια πρόνοια και από εκεί. Αν χρειαστεί η συνδρομή του Υπουργείου Μεταφορών και Υποδομών, θα υπάρξει, για να γίνει μια πρόβλεψη πιθανόν στα άρθρα 36 με 40, όπου μιλάει ακριβώς γι</w:t>
      </w:r>
      <w:r>
        <w:rPr>
          <w:rFonts w:eastAsia="Times New Roman" w:cs="Times New Roman"/>
          <w:szCs w:val="24"/>
        </w:rPr>
        <w:t>α αυτούς τους τύπους υπαίθριου εμπορίου.</w:t>
      </w:r>
    </w:p>
    <w:p w14:paraId="64A80358"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ότι ειδικά για τον Νομό Κοζάνης και την Εγνατία Οδό, υπάρχει στον </w:t>
      </w:r>
      <w:r>
        <w:rPr>
          <w:rFonts w:eastAsia="Times New Roman" w:cs="Times New Roman"/>
          <w:szCs w:val="24"/>
        </w:rPr>
        <w:t xml:space="preserve">κανονισμό </w:t>
      </w:r>
      <w:r>
        <w:rPr>
          <w:rFonts w:eastAsia="Times New Roman" w:cs="Times New Roman"/>
          <w:szCs w:val="24"/>
        </w:rPr>
        <w:t>της Εγνατίας Οδού -είναι το άρθρο 13 παράγραφος 1- πρόβλεψη ακριβώς για τα προϊόντα τοπικού ενδιαφέροντος. Εκεί, όπως και σε</w:t>
      </w:r>
      <w:r>
        <w:rPr>
          <w:rFonts w:eastAsia="Times New Roman" w:cs="Times New Roman"/>
          <w:szCs w:val="24"/>
        </w:rPr>
        <w:t xml:space="preserve"> άλλους </w:t>
      </w:r>
      <w:r>
        <w:rPr>
          <w:rFonts w:eastAsia="Times New Roman" w:cs="Times New Roman"/>
          <w:szCs w:val="24"/>
        </w:rPr>
        <w:t>κανονισμούς</w:t>
      </w:r>
      <w:r>
        <w:rPr>
          <w:rFonts w:eastAsia="Times New Roman" w:cs="Times New Roman"/>
          <w:szCs w:val="24"/>
        </w:rPr>
        <w:t xml:space="preserve"> των ΣΕΑ, δηλαδή των σταθμών εξυπηρέτησης αυτοκινήτων, είναι δυνατόν να </w:t>
      </w:r>
      <w:r>
        <w:rPr>
          <w:rFonts w:eastAsia="Times New Roman" w:cs="Times New Roman"/>
          <w:szCs w:val="24"/>
        </w:rPr>
        <w:lastRenderedPageBreak/>
        <w:t>έρθουν σε επαφή οι τοπικοί παράγοντες, το επιμελητήριο, η περιφέρεια, οι δήμοι, αλλά εκεί πρέπει να υπάρξει και μια πρόνοια ειδικότερη από το παρόν νομοσχέδιο, που σ</w:t>
      </w:r>
      <w:r>
        <w:rPr>
          <w:rFonts w:eastAsia="Times New Roman" w:cs="Times New Roman"/>
          <w:szCs w:val="24"/>
        </w:rPr>
        <w:t>υζητείται -επαναλαμβάνω- στην Επιτροπή Παραγωγής και Εμπορίου, ούτως ώστε να κλειδώσει και να δέσει η μια πρόβλεψη, που είναι συμβατική πρόβλεψη, με την άλλη πρόβλεψη, που είναι νομοθετική πρόβλεψη του παρόντος νομοσχεδίου.</w:t>
      </w:r>
    </w:p>
    <w:p w14:paraId="64A80359"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Εμείς, πάντως, είμαστε θετικοί σ</w:t>
      </w:r>
      <w:r>
        <w:rPr>
          <w:rFonts w:eastAsia="Times New Roman" w:cs="Times New Roman"/>
          <w:szCs w:val="24"/>
        </w:rPr>
        <w:t>την ιδέα σας.</w:t>
      </w:r>
    </w:p>
    <w:p w14:paraId="64A8035A"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Θεοφύλακτε, έχετε τον λόγο.</w:t>
      </w:r>
    </w:p>
    <w:p w14:paraId="64A8035B" w14:textId="77777777" w:rsidR="008E3992" w:rsidRDefault="00BB6401">
      <w:pPr>
        <w:spacing w:after="0" w:line="600" w:lineRule="auto"/>
        <w:ind w:firstLine="720"/>
        <w:jc w:val="both"/>
        <w:rPr>
          <w:rFonts w:eastAsia="Times New Roman"/>
          <w:szCs w:val="24"/>
        </w:rPr>
      </w:pPr>
      <w:r>
        <w:rPr>
          <w:rFonts w:eastAsia="Times New Roman" w:cs="Times New Roman"/>
          <w:b/>
          <w:szCs w:val="24"/>
        </w:rPr>
        <w:t xml:space="preserve">ΙΩΑΝΝΗΣ ΘΕΟΦΥΛΑΚΤΟΣ: </w:t>
      </w:r>
      <w:r>
        <w:rPr>
          <w:rFonts w:eastAsia="Times New Roman"/>
          <w:szCs w:val="24"/>
        </w:rPr>
        <w:t xml:space="preserve">Ευχαριστώ πολύ για την απάντηση, κύριε Υφυπουργέ. </w:t>
      </w:r>
    </w:p>
    <w:p w14:paraId="64A8035C" w14:textId="77777777" w:rsidR="008E3992" w:rsidRDefault="00BB6401">
      <w:pPr>
        <w:spacing w:after="0" w:line="600" w:lineRule="auto"/>
        <w:ind w:firstLine="720"/>
        <w:jc w:val="both"/>
        <w:rPr>
          <w:rFonts w:eastAsia="Times New Roman"/>
          <w:szCs w:val="24"/>
        </w:rPr>
      </w:pPr>
      <w:r>
        <w:rPr>
          <w:rFonts w:eastAsia="Times New Roman"/>
          <w:szCs w:val="24"/>
        </w:rPr>
        <w:t>Ευχαριστώ και για το ότι στέκεστε θετικός, εσείς και το Υπουργείο των Υποδομών που εκπροσωπείτε, στη σκέψη και στην ιδέα αυτή που άλλωστε θα εξυπηρετήσει τώρα μια ομάδα συμπολιτών μας και ένα μέρος της κοινωνίας μας, που όλοι ξέρουμε -και ο Πρωθυπουργός το</w:t>
      </w:r>
      <w:r>
        <w:rPr>
          <w:rFonts w:eastAsia="Times New Roman"/>
          <w:szCs w:val="24"/>
        </w:rPr>
        <w:t xml:space="preserve"> αναφέρει συχνά πλέον στις ομιλίες του και όλη η Κυβέρνηση- ότι πρέπει να ασχοληθούμε μαζί της, δηλαδή με το επιχειρηματικό κομμάτι, με τους ελεύθερους επαγγελματίες. Ξέρουμε ότι βάλλονται. </w:t>
      </w:r>
      <w:proofErr w:type="spellStart"/>
      <w:r>
        <w:rPr>
          <w:rFonts w:eastAsia="Times New Roman"/>
          <w:szCs w:val="24"/>
        </w:rPr>
        <w:t>Εβλήθησαν</w:t>
      </w:r>
      <w:proofErr w:type="spellEnd"/>
      <w:r>
        <w:rPr>
          <w:rFonts w:eastAsia="Times New Roman"/>
          <w:szCs w:val="24"/>
        </w:rPr>
        <w:t xml:space="preserve"> ιδιαίτερα τα προηγούμενα χρόνια και είναι η ώρα τους. </w:t>
      </w:r>
    </w:p>
    <w:p w14:paraId="64A8035D" w14:textId="77777777" w:rsidR="008E3992" w:rsidRDefault="00BB6401">
      <w:pPr>
        <w:spacing w:after="0" w:line="600" w:lineRule="auto"/>
        <w:ind w:firstLine="720"/>
        <w:jc w:val="both"/>
        <w:rPr>
          <w:rFonts w:eastAsia="Times New Roman"/>
          <w:szCs w:val="24"/>
        </w:rPr>
      </w:pPr>
      <w:r>
        <w:rPr>
          <w:rFonts w:eastAsia="Times New Roman"/>
          <w:szCs w:val="24"/>
        </w:rPr>
        <w:t>Π</w:t>
      </w:r>
      <w:r>
        <w:rPr>
          <w:rFonts w:eastAsia="Times New Roman"/>
          <w:szCs w:val="24"/>
        </w:rPr>
        <w:t>ρέπει να ασχοληθούμε μαζί τους. Πρέπει να βρούμε διεξόδους, ώστε να δημιουργήσουμε ανάπτυξη. Πρέπει να διευκολύνουμε τα πράγματα, ώστε οι παραγω</w:t>
      </w:r>
      <w:r>
        <w:rPr>
          <w:rFonts w:eastAsia="Times New Roman"/>
          <w:szCs w:val="24"/>
        </w:rPr>
        <w:lastRenderedPageBreak/>
        <w:t>γοί, επιχειρηματίες να κάνουν περισσότερο τζίρο και να μπορέσουν και αυτοί να προωθήσουν τα προϊόντα τους. Μάλισ</w:t>
      </w:r>
      <w:r>
        <w:rPr>
          <w:rFonts w:eastAsia="Times New Roman"/>
          <w:szCs w:val="24"/>
        </w:rPr>
        <w:t>τα, πάντα πρέπει να το συνδέουμε με τον τουρισμό, έχοντας δηλαδή τόσα εκατομμύρια τουρίστες.</w:t>
      </w:r>
    </w:p>
    <w:p w14:paraId="64A8035E" w14:textId="77777777" w:rsidR="008E3992" w:rsidRDefault="00BB6401">
      <w:pPr>
        <w:spacing w:after="0" w:line="600" w:lineRule="auto"/>
        <w:ind w:firstLine="720"/>
        <w:jc w:val="both"/>
        <w:rPr>
          <w:rFonts w:eastAsia="Times New Roman"/>
          <w:szCs w:val="24"/>
        </w:rPr>
      </w:pPr>
      <w:r>
        <w:rPr>
          <w:rFonts w:eastAsia="Times New Roman"/>
          <w:szCs w:val="24"/>
        </w:rPr>
        <w:t>Δεν ξεχνάω τον Έλληνα ομογενή που είναι βουλευτής στην Αυστραλία και ήρθε εδώ πέρα και μας μίλησε. Είπε ότι πρέπει να τους βλέπετε σαν επισκέπτες. Ένα ολόκληρο εθν</w:t>
      </w:r>
      <w:r>
        <w:rPr>
          <w:rFonts w:eastAsia="Times New Roman"/>
          <w:szCs w:val="24"/>
        </w:rPr>
        <w:t xml:space="preserve">ικό προϊόν μπορεί και πρέπει να στηθεί πάνω τους. </w:t>
      </w:r>
    </w:p>
    <w:p w14:paraId="64A8035F" w14:textId="77777777" w:rsidR="008E3992" w:rsidRDefault="00BB6401">
      <w:pPr>
        <w:spacing w:after="0" w:line="600" w:lineRule="auto"/>
        <w:ind w:firstLine="720"/>
        <w:jc w:val="both"/>
        <w:rPr>
          <w:rFonts w:eastAsia="Times New Roman"/>
          <w:szCs w:val="24"/>
        </w:rPr>
      </w:pPr>
      <w:r>
        <w:rPr>
          <w:rFonts w:eastAsia="Times New Roman"/>
          <w:szCs w:val="24"/>
        </w:rPr>
        <w:t>Αλλιώς, λοιπόν, είναι και ο επισκέπτης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τουρίστας, όταν θα διέρχεται τις πολύ σύγχρονες οδούς που κατασκευάστηκαν και θα λέει «εδώ θα πάρω τοπικά προϊόντα». </w:t>
      </w:r>
    </w:p>
    <w:p w14:paraId="64A80360" w14:textId="77777777" w:rsidR="008E3992" w:rsidRDefault="00BB6401">
      <w:pPr>
        <w:spacing w:after="0" w:line="600" w:lineRule="auto"/>
        <w:ind w:firstLine="720"/>
        <w:jc w:val="both"/>
        <w:rPr>
          <w:rFonts w:eastAsia="Times New Roman"/>
          <w:szCs w:val="24"/>
        </w:rPr>
      </w:pPr>
      <w:r>
        <w:rPr>
          <w:rFonts w:eastAsia="Times New Roman"/>
          <w:szCs w:val="24"/>
        </w:rPr>
        <w:t xml:space="preserve">Σωστά αναφέρατε και τον </w:t>
      </w:r>
      <w:r>
        <w:rPr>
          <w:rFonts w:eastAsia="Times New Roman"/>
          <w:szCs w:val="24"/>
        </w:rPr>
        <w:t xml:space="preserve">νομό </w:t>
      </w:r>
      <w:r>
        <w:rPr>
          <w:rFonts w:eastAsia="Times New Roman"/>
          <w:szCs w:val="24"/>
        </w:rPr>
        <w:t>μου. Είναι ευτύχη</w:t>
      </w:r>
      <w:r>
        <w:rPr>
          <w:rFonts w:eastAsia="Times New Roman"/>
          <w:szCs w:val="24"/>
        </w:rPr>
        <w:t xml:space="preserve">μα που υπάρχει ήδη στην Εγνατία Οδό τέτοια συμβατική υποχρέωση. Θα ασχοληθώ και προσωπικά για να το προχωρήσουμε και να για προωθηθούν τοπικά προϊόντα, όπως πατάτες </w:t>
      </w:r>
      <w:proofErr w:type="spellStart"/>
      <w:r>
        <w:rPr>
          <w:rFonts w:eastAsia="Times New Roman"/>
          <w:szCs w:val="24"/>
        </w:rPr>
        <w:t>Πολυμύλου</w:t>
      </w:r>
      <w:proofErr w:type="spellEnd"/>
      <w:r>
        <w:rPr>
          <w:rFonts w:eastAsia="Times New Roman"/>
          <w:szCs w:val="24"/>
        </w:rPr>
        <w:t>, κρόκος Κοζάνης, μανιτάρια, όσπρια κλπ</w:t>
      </w:r>
      <w:r>
        <w:rPr>
          <w:rFonts w:eastAsia="Times New Roman"/>
          <w:szCs w:val="24"/>
        </w:rPr>
        <w:t>.</w:t>
      </w:r>
      <w:r>
        <w:rPr>
          <w:rFonts w:eastAsia="Times New Roman"/>
          <w:szCs w:val="24"/>
        </w:rPr>
        <w:t>. Αυτό μπορεί να γίνει και σε όλες τις οδο</w:t>
      </w:r>
      <w:r>
        <w:rPr>
          <w:rFonts w:eastAsia="Times New Roman"/>
          <w:szCs w:val="24"/>
        </w:rPr>
        <w:t xml:space="preserve">ύς. </w:t>
      </w:r>
    </w:p>
    <w:p w14:paraId="64A80361"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Πολύ σωστά αναφέρατε ότι σήμερα είναι ευτυχής συγκυρία που ξεκινάει αμέσως η συζήτηση στην </w:t>
      </w:r>
      <w:r>
        <w:rPr>
          <w:rFonts w:eastAsia="Times New Roman" w:cs="Times New Roman"/>
          <w:szCs w:val="24"/>
        </w:rPr>
        <w:t>επιτροπή</w:t>
      </w:r>
      <w:r>
        <w:rPr>
          <w:rFonts w:eastAsia="Times New Roman" w:cs="Times New Roman"/>
          <w:szCs w:val="24"/>
        </w:rPr>
        <w:t xml:space="preserve">. Είμαι μέλος στην </w:t>
      </w:r>
      <w:r>
        <w:rPr>
          <w:rFonts w:eastAsia="Times New Roman" w:cs="Times New Roman"/>
          <w:szCs w:val="24"/>
        </w:rPr>
        <w:t>επιτροπή</w:t>
      </w:r>
      <w:r>
        <w:rPr>
          <w:rFonts w:eastAsia="Times New Roman" w:cs="Times New Roman"/>
          <w:szCs w:val="24"/>
        </w:rPr>
        <w:t>. Το νομοσχέδιο, μάλιστα, συνδέει τις διατάξεις για το υπαίθριο εμπόριο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λαϊκές αγορές με τα επιμελητήρια. </w:t>
      </w:r>
    </w:p>
    <w:p w14:paraId="64A80362"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Να πληροφορήσω ε</w:t>
      </w:r>
      <w:r>
        <w:rPr>
          <w:rFonts w:eastAsia="Times New Roman" w:cs="Times New Roman"/>
          <w:szCs w:val="24"/>
        </w:rPr>
        <w:t xml:space="preserve">σάς και το Σώμα ότι το έχω συζητήσει προφορικά και με τον Πρόεδρο ΓΣΕΒΕΕ κ. </w:t>
      </w:r>
      <w:proofErr w:type="spellStart"/>
      <w:r>
        <w:rPr>
          <w:rFonts w:eastAsia="Times New Roman" w:cs="Times New Roman"/>
          <w:szCs w:val="24"/>
        </w:rPr>
        <w:t>Καββαθά</w:t>
      </w:r>
      <w:proofErr w:type="spellEnd"/>
      <w:r>
        <w:rPr>
          <w:rFonts w:eastAsia="Times New Roman" w:cs="Times New Roman"/>
          <w:szCs w:val="24"/>
        </w:rPr>
        <w:t xml:space="preserve">, ο οποίος επίσης το βλέπει πολύ θετικά. Νομίζω </w:t>
      </w:r>
      <w:r>
        <w:rPr>
          <w:rFonts w:eastAsia="Times New Roman" w:cs="Times New Roman"/>
          <w:szCs w:val="24"/>
        </w:rPr>
        <w:lastRenderedPageBreak/>
        <w:t>ότι είναι κάτι που μπορεί να προχωρήσει. Φαντάζομαι ότι δεν θα έχει καμμία αντίρρηση ούτε ο Υπουργός Οικονομίας και Ανάπτυξης</w:t>
      </w:r>
      <w:r>
        <w:rPr>
          <w:rFonts w:eastAsia="Times New Roman" w:cs="Times New Roman"/>
          <w:szCs w:val="24"/>
        </w:rPr>
        <w:t>. Είναι κάτι που θα μας φέρει ξανά κοντά όχι μόνο με τους Έλληνες οδηγούς, αλλά και με τους ξένους και θα δημιουργήσει επιπρόσθετο τζίρο στα μέλη των ΕΒΕ, κάτι που όλοι το ζητάμε.</w:t>
      </w:r>
    </w:p>
    <w:p w14:paraId="64A80363" w14:textId="77777777" w:rsidR="008E3992" w:rsidRDefault="00BB6401">
      <w:pPr>
        <w:spacing w:after="0" w:line="600" w:lineRule="auto"/>
        <w:ind w:firstLine="720"/>
        <w:jc w:val="both"/>
        <w:rPr>
          <w:rFonts w:eastAsia="Times New Roman"/>
          <w:szCs w:val="24"/>
        </w:rPr>
      </w:pPr>
      <w:r>
        <w:rPr>
          <w:rFonts w:eastAsia="Times New Roman"/>
          <w:szCs w:val="24"/>
        </w:rPr>
        <w:t>Ευχαριστώ.</w:t>
      </w:r>
    </w:p>
    <w:p w14:paraId="64A80364" w14:textId="77777777" w:rsidR="008E3992" w:rsidRDefault="00BB6401">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Υπουργέ, έχετε τον λόγο.</w:t>
      </w:r>
    </w:p>
    <w:p w14:paraId="64A80365"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Θα είμαι σύντομος, κύριε Πρόεδρε.</w:t>
      </w:r>
    </w:p>
    <w:p w14:paraId="64A80366"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Είμαι απόλυτα σύμφωνος. Θέλω μόνο να προσέξουμε, όταν θα δημιουργήσουμε αυτές τις νέες αγορές στους άξονες αυτούς, να μην υπά</w:t>
      </w:r>
      <w:r>
        <w:rPr>
          <w:rFonts w:eastAsia="Times New Roman" w:cs="Times New Roman"/>
          <w:szCs w:val="24"/>
        </w:rPr>
        <w:t>ρξουν αποκλεισμοί, να μην υπάρξει η παραμικρή υπόνοια δημιουργίας καρτέλ. Γι’ αυτό και πρέπει να υπάρξει η συνδρομή του Υπουργείου Οικονομίας και Ανάπτυξης με τους καλούς, τους αρμονικούς και τους ισότιμους κανόνες προς όλες τις κατευθύνσεις που θέτει στις</w:t>
      </w:r>
      <w:r>
        <w:rPr>
          <w:rFonts w:eastAsia="Times New Roman" w:cs="Times New Roman"/>
          <w:szCs w:val="24"/>
        </w:rPr>
        <w:t xml:space="preserve"> λαϊκές αγορές ή στο υπαίθριο εμπόριο, είτε στο στάσιμο είτε το κινητικό υπαίθριο εμπόριο. Εφόσον ζητηθεί η συνδρομή του Υπουργείου Μεταφορών και Υποδομών, καθόσον μας αφορά, για τους οδικούς άξονες, θα είμαστε σύμφωνοι.</w:t>
      </w:r>
    </w:p>
    <w:p w14:paraId="64A80367" w14:textId="77777777" w:rsidR="008E3992" w:rsidRDefault="00BB6401">
      <w:pPr>
        <w:spacing w:after="0" w:line="600" w:lineRule="auto"/>
        <w:ind w:firstLine="720"/>
        <w:jc w:val="both"/>
        <w:rPr>
          <w:rFonts w:eastAsia="Times New Roman" w:cs="Times New Roman"/>
          <w:b/>
          <w:szCs w:val="24"/>
        </w:rPr>
      </w:pPr>
      <w:r>
        <w:rPr>
          <w:rFonts w:eastAsia="Times New Roman" w:cs="Times New Roman"/>
          <w:szCs w:val="24"/>
        </w:rPr>
        <w:t xml:space="preserve">Να υπενθυμίσω μόνο ότι οι </w:t>
      </w:r>
      <w:proofErr w:type="spellStart"/>
      <w:r>
        <w:rPr>
          <w:rFonts w:eastAsia="Times New Roman" w:cs="Times New Roman"/>
          <w:szCs w:val="24"/>
        </w:rPr>
        <w:t>παραχωρησ</w:t>
      </w:r>
      <w:r>
        <w:rPr>
          <w:rFonts w:eastAsia="Times New Roman" w:cs="Times New Roman"/>
          <w:szCs w:val="24"/>
        </w:rPr>
        <w:t>ιούχοι</w:t>
      </w:r>
      <w:proofErr w:type="spellEnd"/>
      <w:r>
        <w:rPr>
          <w:rFonts w:eastAsia="Times New Roman" w:cs="Times New Roman"/>
          <w:szCs w:val="24"/>
        </w:rPr>
        <w:t xml:space="preserve"> ανά την Ελλάδα έχουν στα χέρια τους κάποιες συμβατικές υποχρεώσεις, που έρχονται από το παρελθόν από άλλες Κυβερνήσεις και από άλλες πολιτικές καταστάσεις. Εκεί δεν είμαι βέβαιος αν σε </w:t>
      </w:r>
      <w:r>
        <w:rPr>
          <w:rFonts w:eastAsia="Times New Roman" w:cs="Times New Roman"/>
          <w:szCs w:val="24"/>
        </w:rPr>
        <w:lastRenderedPageBreak/>
        <w:t xml:space="preserve">κάθε ΣΕΑ προβλέπεται η ίδια υποχρέωση που προβλέπεται στον </w:t>
      </w:r>
      <w:proofErr w:type="spellStart"/>
      <w:r>
        <w:rPr>
          <w:rFonts w:eastAsia="Times New Roman" w:cs="Times New Roman"/>
          <w:szCs w:val="24"/>
        </w:rPr>
        <w:t>παραχ</w:t>
      </w:r>
      <w:r>
        <w:rPr>
          <w:rFonts w:eastAsia="Times New Roman" w:cs="Times New Roman"/>
          <w:szCs w:val="24"/>
        </w:rPr>
        <w:t>ωρησιούχο</w:t>
      </w:r>
      <w:proofErr w:type="spellEnd"/>
      <w:r>
        <w:rPr>
          <w:rFonts w:eastAsia="Times New Roman" w:cs="Times New Roman"/>
          <w:szCs w:val="24"/>
        </w:rPr>
        <w:t xml:space="preserve"> «Εγνατία Οδός». Θα το δούμε αυτό το πράγμα, εάν είναι θέμα διαπραγμάτευσης, καθ’ όσον αφορά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την κάθε περίπτωση </w:t>
      </w:r>
      <w:proofErr w:type="spellStart"/>
      <w:r>
        <w:rPr>
          <w:rFonts w:eastAsia="Times New Roman" w:cs="Times New Roman"/>
          <w:szCs w:val="24"/>
        </w:rPr>
        <w:t>παραχωρησιούχων</w:t>
      </w:r>
      <w:proofErr w:type="spellEnd"/>
      <w:r>
        <w:rPr>
          <w:rFonts w:eastAsia="Times New Roman" w:cs="Times New Roman"/>
          <w:szCs w:val="24"/>
        </w:rPr>
        <w:t>.</w:t>
      </w:r>
    </w:p>
    <w:p w14:paraId="64A80368"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Λόγω της απεργίας του μετρό υπάρχει κυκλοφοριακή συμφόρηση και μερικοί συνάδελ</w:t>
      </w:r>
      <w:r>
        <w:rPr>
          <w:rFonts w:eastAsia="Times New Roman" w:cs="Times New Roman"/>
          <w:szCs w:val="24"/>
        </w:rPr>
        <w:t xml:space="preserve">φοι είναι εγκλωβισμένοι. Γι’ αυτό αφήνουμε προς το παρόν τη δεύτερη ερώτηση, που ήταν του κ. </w:t>
      </w:r>
      <w:proofErr w:type="spellStart"/>
      <w:r>
        <w:rPr>
          <w:rFonts w:eastAsia="Times New Roman" w:cs="Times New Roman"/>
          <w:szCs w:val="24"/>
        </w:rPr>
        <w:t>Αυγενάκη</w:t>
      </w:r>
      <w:proofErr w:type="spellEnd"/>
      <w:r>
        <w:rPr>
          <w:rFonts w:eastAsia="Times New Roman" w:cs="Times New Roman"/>
          <w:szCs w:val="24"/>
        </w:rPr>
        <w:t xml:space="preserve"> -ειδοποίησε ότι έρχεται, είναι εγκλωβισμένος- και πάμε στην επόμενη.</w:t>
      </w:r>
    </w:p>
    <w:p w14:paraId="64A80369"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Θα συζητηθεί, λοιπόν, η πρώτη με αριθμό 110/23-10-2017 επίκαιρη ερώτηση δεύτερου κύκλ</w:t>
      </w:r>
      <w:r>
        <w:rPr>
          <w:rFonts w:eastAsia="Times New Roman" w:cs="Times New Roman"/>
          <w:szCs w:val="24"/>
        </w:rPr>
        <w:t xml:space="preserve">ου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Υποδομών και Μεταφορών, σχετικά με την επανέναρξη λειτουργίας του επιβατικού σιδηροδρομικού σταθμού Πυθίου-Έβρου.</w:t>
      </w:r>
    </w:p>
    <w:p w14:paraId="64A8036A"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έχετε τον λόγο.</w:t>
      </w:r>
    </w:p>
    <w:p w14:paraId="64A8036B" w14:textId="77777777" w:rsidR="008E3992" w:rsidRDefault="00BB6401">
      <w:pPr>
        <w:spacing w:after="0" w:line="600" w:lineRule="auto"/>
        <w:ind w:firstLine="720"/>
        <w:contextualSpacing/>
        <w:jc w:val="both"/>
        <w:rPr>
          <w:rFonts w:eastAsia="Times New Roman"/>
          <w:color w:val="000000"/>
          <w:szCs w:val="24"/>
        </w:rPr>
      </w:pPr>
      <w:r>
        <w:rPr>
          <w:rFonts w:eastAsia="Times New Roman"/>
          <w:b/>
          <w:color w:val="000000"/>
          <w:szCs w:val="24"/>
        </w:rPr>
        <w:t>ΑΝΑΣΤΑΣΙΟΣ (ΤΑΣΟΣ) ΔΗΜΟΣΧ</w:t>
      </w:r>
      <w:r>
        <w:rPr>
          <w:rFonts w:eastAsia="Times New Roman"/>
          <w:b/>
          <w:color w:val="000000"/>
          <w:szCs w:val="24"/>
        </w:rPr>
        <w:t>ΑΚΗΣ:</w:t>
      </w:r>
      <w:r>
        <w:rPr>
          <w:rFonts w:eastAsia="Times New Roman"/>
          <w:color w:val="000000"/>
          <w:szCs w:val="24"/>
        </w:rPr>
        <w:t xml:space="preserve"> Ευχαριστώ, κύριε Πρόεδρε. </w:t>
      </w:r>
    </w:p>
    <w:p w14:paraId="64A8036C" w14:textId="77777777" w:rsidR="008E3992" w:rsidRDefault="00BB6401">
      <w:pPr>
        <w:spacing w:after="0" w:line="600" w:lineRule="auto"/>
        <w:ind w:firstLine="720"/>
        <w:contextualSpacing/>
        <w:jc w:val="both"/>
        <w:rPr>
          <w:rFonts w:eastAsia="Times New Roman"/>
          <w:color w:val="000000"/>
          <w:szCs w:val="24"/>
        </w:rPr>
      </w:pPr>
      <w:r>
        <w:rPr>
          <w:rFonts w:eastAsia="Times New Roman"/>
          <w:color w:val="000000"/>
          <w:szCs w:val="24"/>
        </w:rPr>
        <w:t>Κύριε Υφυπουργέ, τα οδικά σημεία εισόδου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εξόδου Κήπων και </w:t>
      </w:r>
      <w:proofErr w:type="spellStart"/>
      <w:r>
        <w:rPr>
          <w:rFonts w:eastAsia="Times New Roman"/>
          <w:color w:val="000000"/>
          <w:szCs w:val="24"/>
        </w:rPr>
        <w:t>Καστανεών</w:t>
      </w:r>
      <w:proofErr w:type="spellEnd"/>
      <w:r>
        <w:rPr>
          <w:rFonts w:eastAsia="Times New Roman"/>
          <w:color w:val="000000"/>
          <w:szCs w:val="24"/>
        </w:rPr>
        <w:t xml:space="preserve"> του Νομού Έβρου σε σχέση με τη γειτονική χώρα δυσλειτουργούν. Η διακίνηση είναι αυξημένη και σε πρόσωπα και σε οχήματα και σε πράγματα. Δυστυχώς, όμως, λόγω δυσλειτουργίας, όπως </w:t>
      </w:r>
      <w:proofErr w:type="spellStart"/>
      <w:r>
        <w:rPr>
          <w:rFonts w:eastAsia="Times New Roman"/>
          <w:color w:val="000000"/>
          <w:szCs w:val="24"/>
        </w:rPr>
        <w:t>προείπα</w:t>
      </w:r>
      <w:proofErr w:type="spellEnd"/>
      <w:r>
        <w:rPr>
          <w:rFonts w:eastAsia="Times New Roman"/>
          <w:color w:val="000000"/>
          <w:szCs w:val="24"/>
        </w:rPr>
        <w:t>, έχουμε ανάσχεση της κυκλοφορίας και δεν έχ</w:t>
      </w:r>
      <w:r>
        <w:rPr>
          <w:rFonts w:eastAsia="Times New Roman"/>
          <w:color w:val="000000"/>
          <w:szCs w:val="24"/>
        </w:rPr>
        <w:t xml:space="preserve">ουμε ταχεία εξυπηρέτηση όλων αυτών που διακινούνται μέσω των δύο σημείων του </w:t>
      </w:r>
      <w:r>
        <w:rPr>
          <w:rFonts w:eastAsia="Times New Roman"/>
          <w:color w:val="000000"/>
          <w:szCs w:val="24"/>
        </w:rPr>
        <w:t xml:space="preserve">Νομού </w:t>
      </w:r>
      <w:r>
        <w:rPr>
          <w:rFonts w:eastAsia="Times New Roman"/>
          <w:color w:val="000000"/>
          <w:szCs w:val="24"/>
        </w:rPr>
        <w:t xml:space="preserve">Έβρου. </w:t>
      </w:r>
    </w:p>
    <w:p w14:paraId="64A8036D" w14:textId="77777777" w:rsidR="008E3992" w:rsidRDefault="00BB6401">
      <w:pPr>
        <w:spacing w:after="0" w:line="600" w:lineRule="auto"/>
        <w:ind w:firstLine="720"/>
        <w:contextualSpacing/>
        <w:jc w:val="both"/>
        <w:rPr>
          <w:rFonts w:eastAsia="Times New Roman"/>
          <w:color w:val="000000"/>
          <w:szCs w:val="24"/>
        </w:rPr>
      </w:pPr>
      <w:r>
        <w:rPr>
          <w:rFonts w:eastAsia="Times New Roman"/>
          <w:color w:val="000000"/>
          <w:szCs w:val="24"/>
        </w:rPr>
        <w:lastRenderedPageBreak/>
        <w:t>Το 1874 λειτούργησε η σιδηροδρομική γραμμή Παρίσι-Κωνσταντινούπολη, τμήμα της οποίας αποτέλεσε η γραμμή Θεσσαλονίκη</w:t>
      </w:r>
      <w:r>
        <w:rPr>
          <w:rFonts w:eastAsia="Times New Roman"/>
          <w:color w:val="000000"/>
          <w:szCs w:val="24"/>
        </w:rPr>
        <w:t xml:space="preserve"> – </w:t>
      </w:r>
      <w:r>
        <w:rPr>
          <w:rFonts w:eastAsia="Times New Roman"/>
          <w:color w:val="000000"/>
          <w:szCs w:val="24"/>
        </w:rPr>
        <w:t>Αλεξανδρούπολη</w:t>
      </w:r>
      <w:r>
        <w:rPr>
          <w:rFonts w:eastAsia="Times New Roman"/>
          <w:color w:val="000000"/>
          <w:szCs w:val="24"/>
        </w:rPr>
        <w:t xml:space="preserve"> – </w:t>
      </w:r>
      <w:r>
        <w:rPr>
          <w:rFonts w:eastAsia="Times New Roman"/>
          <w:color w:val="000000"/>
          <w:szCs w:val="24"/>
        </w:rPr>
        <w:t>Διδυμότειχο</w:t>
      </w:r>
      <w:r>
        <w:rPr>
          <w:rFonts w:eastAsia="Times New Roman"/>
          <w:color w:val="000000"/>
          <w:szCs w:val="24"/>
        </w:rPr>
        <w:t xml:space="preserve"> – </w:t>
      </w:r>
      <w:r>
        <w:rPr>
          <w:rFonts w:eastAsia="Times New Roman"/>
          <w:color w:val="000000"/>
          <w:szCs w:val="24"/>
        </w:rPr>
        <w:t>Πύθιο</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Μακρά Γέ</w:t>
      </w:r>
      <w:r>
        <w:rPr>
          <w:rFonts w:eastAsia="Times New Roman"/>
          <w:color w:val="000000"/>
          <w:szCs w:val="24"/>
        </w:rPr>
        <w:t>φυρα</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Κωνσταντινούπολη. Το σιδηροδρομικό σημείο εισόδου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εξόδου μεταξύ </w:t>
      </w:r>
      <w:r>
        <w:rPr>
          <w:rFonts w:eastAsia="Times New Roman"/>
          <w:color w:val="000000"/>
          <w:szCs w:val="24"/>
        </w:rPr>
        <w:t>Ελλάδας</w:t>
      </w:r>
      <w:r>
        <w:rPr>
          <w:rFonts w:eastAsia="Times New Roman"/>
          <w:color w:val="000000"/>
          <w:szCs w:val="24"/>
        </w:rPr>
        <w:t xml:space="preserve">-Τουρκίας είναι το Πύθιο και μάλιστα έχει συμπεριληφθεί και στη Συμφωνία </w:t>
      </w:r>
      <w:proofErr w:type="spellStart"/>
      <w:r>
        <w:rPr>
          <w:rFonts w:eastAsia="Times New Roman"/>
          <w:color w:val="000000"/>
          <w:szCs w:val="24"/>
        </w:rPr>
        <w:t>Σένγκεν</w:t>
      </w:r>
      <w:proofErr w:type="spellEnd"/>
      <w:r>
        <w:rPr>
          <w:rFonts w:eastAsia="Times New Roman"/>
          <w:color w:val="000000"/>
          <w:szCs w:val="24"/>
        </w:rPr>
        <w:t>, διότι είναι και το μόνο σημείο εισόδου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εξόδου της Ευρωπαϊκής Ένωσης προς την Ανατολή και αντ</w:t>
      </w:r>
      <w:r>
        <w:rPr>
          <w:rFonts w:eastAsia="Times New Roman"/>
          <w:color w:val="000000"/>
          <w:szCs w:val="24"/>
        </w:rPr>
        <w:t xml:space="preserve">ίστοιχα. </w:t>
      </w:r>
    </w:p>
    <w:p w14:paraId="64A8036E" w14:textId="77777777" w:rsidR="008E3992" w:rsidRDefault="00BB6401">
      <w:pPr>
        <w:spacing w:after="0" w:line="600" w:lineRule="auto"/>
        <w:ind w:firstLine="720"/>
        <w:contextualSpacing/>
        <w:jc w:val="both"/>
        <w:rPr>
          <w:rFonts w:eastAsia="Times New Roman"/>
          <w:color w:val="000000"/>
          <w:szCs w:val="24"/>
        </w:rPr>
      </w:pPr>
      <w:r>
        <w:rPr>
          <w:rFonts w:eastAsia="Times New Roman"/>
          <w:color w:val="000000"/>
          <w:szCs w:val="24"/>
        </w:rPr>
        <w:t>Το 2011 σταμάτησαν τα δρομολόγια μεταφοράς προσώπων και πλέον εκτελούνται μεταφορές συγκεκριμένων εμπορευμάτων. Η μείωση του προσωπικού, αλλά και των υπηρεσιών, στον συγκεκριμένο σταθμό προκάλεσε απαξίωση των μεταφορών που οδήγησε σε οικονομικό τ</w:t>
      </w:r>
      <w:r>
        <w:rPr>
          <w:rFonts w:eastAsia="Times New Roman"/>
          <w:color w:val="000000"/>
          <w:szCs w:val="24"/>
        </w:rPr>
        <w:t xml:space="preserve">έλμα και το Πύθιο και το Διδυμότειχο, αλλά και όλο τον Έβρο, εξαιτίας κι αυτού του προβλήματος. Σημαντικές ελλείψεις παρουσιάζονται στις υποδομές, σε ότι αφορά τον σταθμό, ενώ αναγκαία είναι και η αντιπλημμυρική θωράκιση. </w:t>
      </w:r>
    </w:p>
    <w:p w14:paraId="64A8036F"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w:t>
      </w:r>
      <w:r>
        <w:rPr>
          <w:rFonts w:eastAsia="Times New Roman" w:cs="Times New Roman"/>
          <w:szCs w:val="24"/>
        </w:rPr>
        <w:t xml:space="preserve">οιητικά το κουδούνι λήξεως του χρόνου ομιλίας του κυρίου Βουλευτή) </w:t>
      </w:r>
    </w:p>
    <w:p w14:paraId="64A80370" w14:textId="77777777" w:rsidR="008E3992" w:rsidRDefault="00BB6401">
      <w:pPr>
        <w:spacing w:after="0" w:line="600" w:lineRule="auto"/>
        <w:ind w:firstLine="720"/>
        <w:contextualSpacing/>
        <w:jc w:val="both"/>
        <w:rPr>
          <w:rFonts w:eastAsia="Times New Roman"/>
          <w:color w:val="000000"/>
          <w:szCs w:val="24"/>
        </w:rPr>
      </w:pPr>
      <w:r>
        <w:rPr>
          <w:rFonts w:eastAsia="Times New Roman"/>
          <w:color w:val="000000"/>
          <w:szCs w:val="24"/>
        </w:rPr>
        <w:t>Οι γείτονες μας έχουν κινηθεί πιο γρήγορα από ό,τι εμείς και έχουν υποβάλει σχετικό αίτημα επανέναρξης αυτής της γραμμής και αυτών των δρομολογίων. Θέλω να μας πείτε: Εξετάζετε το αίτημα τ</w:t>
      </w:r>
      <w:r>
        <w:rPr>
          <w:rFonts w:eastAsia="Times New Roman"/>
          <w:color w:val="000000"/>
          <w:szCs w:val="24"/>
        </w:rPr>
        <w:t xml:space="preserve">ης Τουρκίας; Έχετε προχωρήσει σε συζητήσεις; Σκέφτεστε να ανακαινίσετε τα απεριορίστου ιστορικού και αρχιτεκτονικού κάλλους </w:t>
      </w:r>
      <w:r>
        <w:rPr>
          <w:rFonts w:eastAsia="Times New Roman"/>
          <w:color w:val="000000"/>
          <w:szCs w:val="24"/>
        </w:rPr>
        <w:lastRenderedPageBreak/>
        <w:t>κτήρια του σιδηροδρομικού σταθμού Πυθίου και τι ενέργειες θα κάνετε, ώστε να έχουμε την αντιπλημμυρική θωράκιση όλων των εγκαταστάσε</w:t>
      </w:r>
      <w:r>
        <w:rPr>
          <w:rFonts w:eastAsia="Times New Roman"/>
          <w:color w:val="000000"/>
          <w:szCs w:val="24"/>
        </w:rPr>
        <w:t xml:space="preserve">ων του σταθμού; </w:t>
      </w:r>
    </w:p>
    <w:p w14:paraId="64A80371" w14:textId="77777777" w:rsidR="008E3992" w:rsidRDefault="00BB6401">
      <w:pPr>
        <w:spacing w:after="0" w:line="600" w:lineRule="auto"/>
        <w:ind w:firstLine="720"/>
        <w:contextualSpacing/>
        <w:jc w:val="both"/>
        <w:rPr>
          <w:rFonts w:eastAsia="Times New Roman"/>
          <w:color w:val="000000"/>
          <w:szCs w:val="24"/>
        </w:rPr>
      </w:pPr>
      <w:r>
        <w:rPr>
          <w:rFonts w:eastAsia="Times New Roman"/>
          <w:color w:val="000000"/>
          <w:szCs w:val="24"/>
        </w:rPr>
        <w:t xml:space="preserve">Σας ευχαριστώ πολύ, κύριε Πρόεδρε. </w:t>
      </w:r>
    </w:p>
    <w:p w14:paraId="64A80372" w14:textId="77777777" w:rsidR="008E3992" w:rsidRDefault="00BB6401">
      <w:pPr>
        <w:spacing w:after="0" w:line="600" w:lineRule="auto"/>
        <w:ind w:firstLine="720"/>
        <w:contextualSpacing/>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Ορίστε, κύριε Υπουργέ, έχετε τον λόγο. </w:t>
      </w:r>
    </w:p>
    <w:p w14:paraId="64A80373" w14:textId="77777777" w:rsidR="008E3992" w:rsidRDefault="00BB6401">
      <w:pPr>
        <w:spacing w:after="0" w:line="600" w:lineRule="auto"/>
        <w:ind w:firstLine="720"/>
        <w:contextualSpacing/>
        <w:jc w:val="both"/>
        <w:rPr>
          <w:rFonts w:eastAsia="Times New Roman"/>
          <w:color w:val="000000"/>
          <w:szCs w:val="24"/>
        </w:rPr>
      </w:pPr>
      <w:r>
        <w:rPr>
          <w:rFonts w:eastAsia="Times New Roman"/>
          <w:b/>
          <w:color w:val="000000"/>
          <w:szCs w:val="24"/>
        </w:rPr>
        <w:t>ΝΙΚΟΛΑΟΣ ΜΑΥΡΑΓΑΝΗΣ (Υφυπουργός Υποδομών και Μεταφορών):</w:t>
      </w:r>
      <w:r>
        <w:rPr>
          <w:rFonts w:eastAsia="Times New Roman"/>
          <w:color w:val="000000"/>
          <w:szCs w:val="24"/>
        </w:rPr>
        <w:t xml:space="preserve"> Κύριε Βουλευτά, ευχαριστώ για την ερώτησή σας. Μου δίνετε την ευκαιρία να</w:t>
      </w:r>
      <w:r>
        <w:rPr>
          <w:rFonts w:eastAsia="Times New Roman"/>
          <w:color w:val="000000"/>
          <w:szCs w:val="24"/>
        </w:rPr>
        <w:t xml:space="preserve"> αναφερθώ σε μία πρόσφατη εξαιρετική, εθνική επιτυχία, την υπογραφή δηλαδή μίας </w:t>
      </w:r>
      <w:r>
        <w:rPr>
          <w:rFonts w:eastAsia="Times New Roman"/>
          <w:color w:val="000000"/>
          <w:szCs w:val="24"/>
          <w:lang w:val="en-US"/>
        </w:rPr>
        <w:t>G</w:t>
      </w:r>
      <w:r>
        <w:rPr>
          <w:rFonts w:eastAsia="Times New Roman"/>
          <w:color w:val="000000"/>
          <w:szCs w:val="24"/>
        </w:rPr>
        <w:t>2</w:t>
      </w:r>
      <w:r>
        <w:rPr>
          <w:rFonts w:eastAsia="Times New Roman"/>
          <w:color w:val="000000"/>
          <w:szCs w:val="24"/>
          <w:lang w:val="en-US"/>
        </w:rPr>
        <w:t>G</w:t>
      </w:r>
      <w:r>
        <w:rPr>
          <w:rFonts w:eastAsia="Times New Roman"/>
          <w:color w:val="000000"/>
          <w:szCs w:val="24"/>
        </w:rPr>
        <w:t xml:space="preserve"> </w:t>
      </w:r>
      <w:r>
        <w:rPr>
          <w:rFonts w:eastAsia="Times New Roman"/>
          <w:color w:val="000000"/>
          <w:szCs w:val="24"/>
          <w:lang w:val="en-US"/>
        </w:rPr>
        <w:t>agreement</w:t>
      </w:r>
      <w:r>
        <w:rPr>
          <w:rFonts w:eastAsia="Times New Roman"/>
          <w:color w:val="000000"/>
          <w:szCs w:val="24"/>
        </w:rPr>
        <w:t xml:space="preserve">, δηλαδή μίας διακρατικής συμφωνία μεταξύ Ελλάδας και Βουλγαρίας, που υπεγράφη τον Σεπτέμβριο του 2017 από τον Έλληνα Πρωθυπουργό και τον Βούλγαρο Πρωθυπουργό και </w:t>
      </w:r>
      <w:r>
        <w:rPr>
          <w:rFonts w:eastAsia="Times New Roman"/>
          <w:color w:val="000000"/>
          <w:szCs w:val="24"/>
        </w:rPr>
        <w:t xml:space="preserve">περιλαμβάνει τη γεωπολιτική αναβάθμιση της χώρας διαμέσου της σιδηροδρομικής διασύνδεσης της Αλεξανδρούπολης με τρείς σημαντικές πόλεις -και εκείθεν με όλη την Κεντρική Ευρώπη- της Βουλγαρίας. Ποιες είναι αυτές; Βάρνα, </w:t>
      </w:r>
      <w:proofErr w:type="spellStart"/>
      <w:r>
        <w:rPr>
          <w:rFonts w:eastAsia="Times New Roman"/>
          <w:color w:val="000000"/>
          <w:szCs w:val="24"/>
        </w:rPr>
        <w:t>Μπουργκάς</w:t>
      </w:r>
      <w:proofErr w:type="spellEnd"/>
      <w:r>
        <w:rPr>
          <w:rFonts w:eastAsia="Times New Roman"/>
          <w:color w:val="000000"/>
          <w:szCs w:val="24"/>
        </w:rPr>
        <w:t xml:space="preserve"> και Ρούσε και φτάνουμε στον</w:t>
      </w:r>
      <w:r>
        <w:rPr>
          <w:rFonts w:eastAsia="Times New Roman"/>
          <w:color w:val="000000"/>
          <w:szCs w:val="24"/>
        </w:rPr>
        <w:t xml:space="preserve"> Δούναβη. Αυτό θα γίνει Αλεξανδρούπολη, Πύθιο, </w:t>
      </w:r>
      <w:proofErr w:type="spellStart"/>
      <w:r>
        <w:rPr>
          <w:rFonts w:eastAsia="Times New Roman"/>
          <w:color w:val="000000"/>
          <w:szCs w:val="24"/>
        </w:rPr>
        <w:t>Ορμένιο</w:t>
      </w:r>
      <w:proofErr w:type="spellEnd"/>
      <w:r>
        <w:rPr>
          <w:rFonts w:eastAsia="Times New Roman"/>
          <w:color w:val="000000"/>
          <w:szCs w:val="24"/>
        </w:rPr>
        <w:t xml:space="preserve"> και εκείθεν. </w:t>
      </w:r>
    </w:p>
    <w:p w14:paraId="64A80374" w14:textId="77777777" w:rsidR="008E3992" w:rsidRDefault="00BB6401">
      <w:pPr>
        <w:spacing w:after="0" w:line="600" w:lineRule="auto"/>
        <w:ind w:firstLine="720"/>
        <w:contextualSpacing/>
        <w:jc w:val="both"/>
        <w:rPr>
          <w:rFonts w:eastAsia="Times New Roman"/>
          <w:color w:val="000000"/>
          <w:szCs w:val="24"/>
        </w:rPr>
      </w:pPr>
      <w:r>
        <w:rPr>
          <w:rFonts w:eastAsia="Times New Roman"/>
          <w:color w:val="000000"/>
          <w:szCs w:val="24"/>
        </w:rPr>
        <w:t>Άρα, το Πύθιο είναι πλέον επίκεντρο, είναι επίκεντρο των προνοιών της Κυβέρνησης, είναι επίκεντρο των σιδηροδρομικών και μεταφορικών προνοιών της Κυβέρνησης. Προφανώς, πρέπει να αισθάνοντ</w:t>
      </w:r>
      <w:r>
        <w:rPr>
          <w:rFonts w:eastAsia="Times New Roman"/>
          <w:color w:val="000000"/>
          <w:szCs w:val="24"/>
        </w:rPr>
        <w:t xml:space="preserve">αι ευτυχείς οι κάτοικοι του </w:t>
      </w:r>
      <w:r>
        <w:rPr>
          <w:rFonts w:eastAsia="Times New Roman"/>
          <w:color w:val="000000"/>
          <w:szCs w:val="24"/>
        </w:rPr>
        <w:t xml:space="preserve">νομού </w:t>
      </w:r>
      <w:r>
        <w:rPr>
          <w:rFonts w:eastAsia="Times New Roman"/>
          <w:color w:val="000000"/>
          <w:szCs w:val="24"/>
        </w:rPr>
        <w:t>και της ευρύτερης περιοχής, την οποία εκπροσωπείτε, διότι ακριβώς, χωρίς ουδεμία πρό</w:t>
      </w:r>
      <w:r>
        <w:rPr>
          <w:rFonts w:eastAsia="Times New Roman"/>
          <w:color w:val="000000"/>
          <w:szCs w:val="24"/>
        </w:rPr>
        <w:lastRenderedPageBreak/>
        <w:t xml:space="preserve">βλεψη από το παρελθόν, εμείς θεωρήσαμε ότι ο </w:t>
      </w:r>
      <w:r>
        <w:rPr>
          <w:rFonts w:eastAsia="Times New Roman"/>
          <w:color w:val="000000"/>
          <w:szCs w:val="24"/>
        </w:rPr>
        <w:t xml:space="preserve">νομός </w:t>
      </w:r>
      <w:r>
        <w:rPr>
          <w:rFonts w:eastAsia="Times New Roman"/>
          <w:color w:val="000000"/>
          <w:szCs w:val="24"/>
        </w:rPr>
        <w:t>αυτός είναι ακρογωνιαίος λίθος για την Ελλάδα, ακρογωνιαίος λίθος για την Ευρώπη -συμφω</w:t>
      </w:r>
      <w:r>
        <w:rPr>
          <w:rFonts w:eastAsia="Times New Roman"/>
          <w:color w:val="000000"/>
          <w:szCs w:val="24"/>
        </w:rPr>
        <w:t xml:space="preserve">νώ μαζί σας- και πρέπει αυτός ο </w:t>
      </w:r>
      <w:r>
        <w:rPr>
          <w:rFonts w:eastAsia="Times New Roman"/>
          <w:color w:val="000000"/>
          <w:szCs w:val="24"/>
        </w:rPr>
        <w:t xml:space="preserve">νομός </w:t>
      </w:r>
      <w:r>
        <w:rPr>
          <w:rFonts w:eastAsia="Times New Roman"/>
          <w:color w:val="000000"/>
          <w:szCs w:val="24"/>
        </w:rPr>
        <w:t xml:space="preserve">να αναστηθεί, όπως μαζί του θα αναστηθεί η γεωπολιτική σημασία της </w:t>
      </w:r>
      <w:r>
        <w:rPr>
          <w:rFonts w:eastAsia="Times New Roman"/>
          <w:color w:val="000000"/>
          <w:szCs w:val="24"/>
        </w:rPr>
        <w:t xml:space="preserve">νοτιοανατολικής </w:t>
      </w:r>
      <w:r>
        <w:rPr>
          <w:rFonts w:eastAsia="Times New Roman"/>
          <w:color w:val="000000"/>
          <w:szCs w:val="24"/>
        </w:rPr>
        <w:t xml:space="preserve">Ευρώπης και της Ελλάδας. </w:t>
      </w:r>
    </w:p>
    <w:p w14:paraId="64A80375" w14:textId="77777777" w:rsidR="008E3992" w:rsidRDefault="00BB6401">
      <w:pPr>
        <w:spacing w:after="0" w:line="600" w:lineRule="auto"/>
        <w:ind w:firstLine="720"/>
        <w:contextualSpacing/>
        <w:jc w:val="both"/>
        <w:rPr>
          <w:rFonts w:eastAsia="Times New Roman"/>
          <w:color w:val="000000"/>
          <w:szCs w:val="24"/>
        </w:rPr>
      </w:pPr>
      <w:r>
        <w:rPr>
          <w:rFonts w:eastAsia="Times New Roman"/>
          <w:color w:val="000000"/>
          <w:szCs w:val="24"/>
        </w:rPr>
        <w:t>Στο πλαίσιο</w:t>
      </w:r>
      <w:r>
        <w:rPr>
          <w:rFonts w:eastAsia="Times New Roman"/>
          <w:color w:val="000000"/>
          <w:szCs w:val="24"/>
        </w:rPr>
        <w:t xml:space="preserve">, λοιπόν, </w:t>
      </w:r>
      <w:proofErr w:type="spellStart"/>
      <w:r>
        <w:rPr>
          <w:rFonts w:eastAsia="Times New Roman"/>
          <w:color w:val="000000"/>
          <w:szCs w:val="24"/>
        </w:rPr>
        <w:t>αυτόαυτό</w:t>
      </w:r>
      <w:proofErr w:type="spellEnd"/>
      <w:r>
        <w:rPr>
          <w:rFonts w:eastAsia="Times New Roman"/>
          <w:color w:val="000000"/>
          <w:szCs w:val="24"/>
        </w:rPr>
        <w:t xml:space="preserve"> </w:t>
      </w:r>
      <w:r>
        <w:rPr>
          <w:rFonts w:eastAsia="Times New Roman"/>
          <w:color w:val="000000"/>
          <w:szCs w:val="24"/>
        </w:rPr>
        <w:t>το κομμάτι από Αλεξανδρούπολη</w:t>
      </w:r>
      <w:r>
        <w:rPr>
          <w:rFonts w:eastAsia="Times New Roman"/>
          <w:color w:val="000000"/>
          <w:szCs w:val="24"/>
        </w:rPr>
        <w:t xml:space="preserve"> </w:t>
      </w:r>
      <w:r w:rsidDel="00682783">
        <w:rPr>
          <w:rFonts w:eastAsia="Times New Roman"/>
          <w:color w:val="000000"/>
          <w:szCs w:val="24"/>
        </w:rPr>
        <w:t>-</w:t>
      </w:r>
      <w:r>
        <w:rPr>
          <w:rFonts w:eastAsia="Times New Roman"/>
          <w:color w:val="000000"/>
          <w:szCs w:val="24"/>
        </w:rPr>
        <w:t xml:space="preserve">– </w:t>
      </w:r>
      <w:r>
        <w:rPr>
          <w:rFonts w:eastAsia="Times New Roman"/>
          <w:color w:val="000000"/>
          <w:szCs w:val="24"/>
        </w:rPr>
        <w:t>Πύθιο</w:t>
      </w:r>
      <w:r>
        <w:rPr>
          <w:rFonts w:eastAsia="Times New Roman"/>
          <w:color w:val="000000"/>
          <w:szCs w:val="24"/>
        </w:rPr>
        <w:t xml:space="preserve"> </w:t>
      </w:r>
      <w:r>
        <w:rPr>
          <w:rFonts w:eastAsia="Times New Roman"/>
          <w:color w:val="000000"/>
          <w:szCs w:val="24"/>
        </w:rPr>
        <w:t>-</w:t>
      </w:r>
      <w:proofErr w:type="spellStart"/>
      <w:r>
        <w:rPr>
          <w:rFonts w:eastAsia="Times New Roman"/>
          <w:color w:val="000000"/>
          <w:szCs w:val="24"/>
        </w:rPr>
        <w:t>Ορμένιο</w:t>
      </w:r>
      <w:proofErr w:type="spellEnd"/>
      <w:r>
        <w:rPr>
          <w:rFonts w:eastAsia="Times New Roman"/>
          <w:color w:val="000000"/>
          <w:szCs w:val="24"/>
        </w:rPr>
        <w:t xml:space="preserve"> σιδηροδρομικά είναι μια από τις τέσσερις προτάσεις που έχουν κατατεθεί στο κλαδί </w:t>
      </w:r>
      <w:proofErr w:type="spellStart"/>
      <w:r>
        <w:rPr>
          <w:rFonts w:eastAsia="Times New Roman"/>
          <w:color w:val="000000"/>
          <w:szCs w:val="24"/>
        </w:rPr>
        <w:t>Γιούνκερ</w:t>
      </w:r>
      <w:proofErr w:type="spellEnd"/>
      <w:r>
        <w:rPr>
          <w:rFonts w:eastAsia="Times New Roman"/>
          <w:color w:val="000000"/>
          <w:szCs w:val="24"/>
        </w:rPr>
        <w:t>, ούτως ώστε να αντλήσει χρηματοδότηση. Θεωρώ ότι θα είναι από εκείνες τις προτάσεις που θα τύχουν ιδιαίτερου ενδιαφέροντος, για να χρηματοδοτηθούν, και να πρ</w:t>
      </w:r>
      <w:r>
        <w:rPr>
          <w:rFonts w:eastAsia="Times New Roman"/>
          <w:color w:val="000000"/>
          <w:szCs w:val="24"/>
        </w:rPr>
        <w:t xml:space="preserve">οχωρήσει αυτό το πάρα πολύ σημαντικό έργο πλέον για την εθνική πτυχή της Ελλάδας, τη γεωπολιτική πτυχή της Ελλάδας και το Πύθιο θα είναι μέσα στο επίκεντρο αυτών. </w:t>
      </w:r>
    </w:p>
    <w:p w14:paraId="64A80376" w14:textId="77777777" w:rsidR="008E3992" w:rsidRDefault="00BB6401">
      <w:pPr>
        <w:spacing w:after="0" w:line="600" w:lineRule="auto"/>
        <w:ind w:firstLine="720"/>
        <w:contextualSpacing/>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w:t>
      </w:r>
      <w:r>
        <w:rPr>
          <w:rFonts w:eastAsia="Times New Roman"/>
          <w:color w:val="000000"/>
          <w:szCs w:val="24"/>
        </w:rPr>
        <w:t xml:space="preserve">Ορίστε, κύριε </w:t>
      </w:r>
      <w:proofErr w:type="spellStart"/>
      <w:r>
        <w:rPr>
          <w:rFonts w:eastAsia="Times New Roman"/>
          <w:color w:val="000000"/>
          <w:szCs w:val="24"/>
        </w:rPr>
        <w:t>Δημοσχάκη</w:t>
      </w:r>
      <w:proofErr w:type="spellEnd"/>
      <w:r>
        <w:rPr>
          <w:rFonts w:eastAsia="Times New Roman"/>
          <w:color w:val="000000"/>
          <w:szCs w:val="24"/>
        </w:rPr>
        <w:t>, έχετε τον λόγο.</w:t>
      </w:r>
    </w:p>
    <w:p w14:paraId="64A80377"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ΑΝΑΣΤΑΣΙΟΣ</w:t>
      </w:r>
      <w:r>
        <w:rPr>
          <w:rFonts w:eastAsia="Times New Roman" w:cs="Times New Roman"/>
          <w:b/>
          <w:szCs w:val="24"/>
        </w:rPr>
        <w:t xml:space="preserve"> (ΤΑΣΟΣ)</w:t>
      </w:r>
      <w:r>
        <w:rPr>
          <w:rFonts w:eastAsia="Times New Roman" w:cs="Times New Roman"/>
          <w:b/>
          <w:szCs w:val="24"/>
        </w:rPr>
        <w:t xml:space="preserve"> ΔΗΜΟΣΧΑΚΗΣ: </w:t>
      </w:r>
      <w:r>
        <w:rPr>
          <w:rFonts w:eastAsia="Times New Roman" w:cs="Times New Roman"/>
          <w:szCs w:val="24"/>
        </w:rPr>
        <w:t>Ευχαριστώ, κύριε Πρόεδρε.</w:t>
      </w:r>
    </w:p>
    <w:p w14:paraId="64A80378"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Κύριε Υφυπουργέ, η γραμμή Αλεξανδρούπολης-</w:t>
      </w:r>
      <w:proofErr w:type="spellStart"/>
      <w:r>
        <w:rPr>
          <w:rFonts w:eastAsia="Times New Roman" w:cs="Times New Roman"/>
          <w:szCs w:val="24"/>
        </w:rPr>
        <w:t>Ορμενίου</w:t>
      </w:r>
      <w:proofErr w:type="spellEnd"/>
      <w:r>
        <w:rPr>
          <w:rFonts w:eastAsia="Times New Roman" w:cs="Times New Roman"/>
          <w:szCs w:val="24"/>
        </w:rPr>
        <w:t xml:space="preserve"> και ο ενδιάμεσος σταθμός αυτής, που είναι το Πύθιο, έχει ανακαινιστεί. Η γραμμή Πυθίου-Μακράς</w:t>
      </w:r>
      <w:r>
        <w:rPr>
          <w:rFonts w:eastAsia="Times New Roman" w:cs="Times New Roman"/>
          <w:szCs w:val="24"/>
        </w:rPr>
        <w:t>,</w:t>
      </w:r>
      <w:r>
        <w:rPr>
          <w:rFonts w:eastAsia="Times New Roman" w:cs="Times New Roman"/>
          <w:szCs w:val="24"/>
        </w:rPr>
        <w:t xml:space="preserve"> Γέφυρας-Ραιδεστού-Καλλίπολης-Κωνσταντινούπολης έχει απόλυτα εκσυγχρονισ</w:t>
      </w:r>
      <w:r>
        <w:rPr>
          <w:rFonts w:eastAsia="Times New Roman" w:cs="Times New Roman"/>
          <w:szCs w:val="24"/>
        </w:rPr>
        <w:t>τεί από το γειτονικό κράτος. Αυτή τη στιγμή έχουμε ουρές στους Κήπους και ακόμη περισσότερες τους θερινούς μήνες. Το ίδιο και στις Καστανιές. Εγώ μιλάω για εναλλα</w:t>
      </w:r>
      <w:r>
        <w:rPr>
          <w:rFonts w:eastAsia="Times New Roman" w:cs="Times New Roman"/>
          <w:szCs w:val="24"/>
        </w:rPr>
        <w:lastRenderedPageBreak/>
        <w:t>κτική λύση προς αντιμετώπιση των προβλημάτων</w:t>
      </w:r>
      <w:r>
        <w:rPr>
          <w:rFonts w:eastAsia="Times New Roman" w:cs="Times New Roman"/>
          <w:szCs w:val="24"/>
        </w:rPr>
        <w:t>,</w:t>
      </w:r>
      <w:r>
        <w:rPr>
          <w:rFonts w:eastAsia="Times New Roman" w:cs="Times New Roman"/>
          <w:szCs w:val="24"/>
        </w:rPr>
        <w:t xml:space="preserve"> που παρατηρούνται στα δύο σημεία εισόδου-εξόδου </w:t>
      </w:r>
      <w:r>
        <w:rPr>
          <w:rFonts w:eastAsia="Times New Roman" w:cs="Times New Roman"/>
          <w:szCs w:val="24"/>
        </w:rPr>
        <w:t xml:space="preserve">διότι κάποια στιγμή αυτοί, οι οποίοι θέλουν να έρθουν στην πατρίδα μας, θα αναζητήσουν άλλους δρόμους. Και θα πρέπει το κράτος να προετοιμαστεί για να αντιμετωπίσει αυτή τη διακίνηση είτε προσώπων είτε και πραγμάτων με οχήματα πάσης φύσεως. </w:t>
      </w:r>
    </w:p>
    <w:p w14:paraId="64A80379"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Επίσης, έχουμε</w:t>
      </w:r>
      <w:r>
        <w:rPr>
          <w:rFonts w:eastAsia="Times New Roman" w:cs="Times New Roman"/>
          <w:szCs w:val="24"/>
        </w:rPr>
        <w:t xml:space="preserve"> μια νέα Εγνατία, έναν αυτοκινητόδρομο, κύριε Πρόεδρε, από τους Κήπους μέχρι την Ηγουμενίτσα. Είναι ο μόνος αυτοκινητόδρομος, ο οποίος δεν χρησιμοποιείται. Και τι εννοώ: Είναι ο μόνος αυτοκινητόδρομος της Ευρώπης</w:t>
      </w:r>
      <w:r>
        <w:rPr>
          <w:rFonts w:eastAsia="Times New Roman" w:cs="Times New Roman"/>
          <w:szCs w:val="24"/>
        </w:rPr>
        <w:t>,</w:t>
      </w:r>
      <w:r>
        <w:rPr>
          <w:rFonts w:eastAsia="Times New Roman" w:cs="Times New Roman"/>
          <w:szCs w:val="24"/>
        </w:rPr>
        <w:t xml:space="preserve"> που πραγματικά δεν έχει κυκλοφοριακούς φόρ</w:t>
      </w:r>
      <w:r>
        <w:rPr>
          <w:rFonts w:eastAsia="Times New Roman" w:cs="Times New Roman"/>
          <w:szCs w:val="24"/>
        </w:rPr>
        <w:t xml:space="preserve">τους κατά στίχους. Γιατί; Γιατί δεν λειτουργούν τα σημεία εισόδου-εξόδου, γιατί δεν λειτουργεί το σιδηροδρομικό σημείου Πυθίου-Διδυμότειχου προς την Κωνσταντινούπολη, με αποτέλεσμα να ενισχύεται η </w:t>
      </w:r>
      <w:proofErr w:type="spellStart"/>
      <w:r>
        <w:rPr>
          <w:rFonts w:eastAsia="Times New Roman" w:cs="Times New Roman"/>
          <w:szCs w:val="24"/>
        </w:rPr>
        <w:t>παρα</w:t>
      </w:r>
      <w:proofErr w:type="spellEnd"/>
      <w:r w:rsidRPr="00FB2601">
        <w:rPr>
          <w:rFonts w:eastAsia="Times New Roman" w:cs="Times New Roman"/>
          <w:szCs w:val="24"/>
        </w:rPr>
        <w:t>-</w:t>
      </w:r>
      <w:r>
        <w:rPr>
          <w:rFonts w:eastAsia="Times New Roman" w:cs="Times New Roman"/>
          <w:szCs w:val="24"/>
          <w:lang w:val="en-US"/>
        </w:rPr>
        <w:t>E</w:t>
      </w:r>
      <w:proofErr w:type="spellStart"/>
      <w:r>
        <w:rPr>
          <w:rFonts w:eastAsia="Times New Roman" w:cs="Times New Roman"/>
          <w:szCs w:val="24"/>
        </w:rPr>
        <w:t>γνατία</w:t>
      </w:r>
      <w:proofErr w:type="spellEnd"/>
      <w:r>
        <w:rPr>
          <w:rFonts w:eastAsia="Times New Roman" w:cs="Times New Roman"/>
          <w:szCs w:val="24"/>
        </w:rPr>
        <w:t xml:space="preserve"> από το σημείο της </w:t>
      </w:r>
      <w:proofErr w:type="spellStart"/>
      <w:r>
        <w:rPr>
          <w:rFonts w:eastAsia="Times New Roman" w:cs="Times New Roman"/>
          <w:szCs w:val="24"/>
        </w:rPr>
        <w:t>Αδριανούπολης</w:t>
      </w:r>
      <w:proofErr w:type="spellEnd"/>
      <w:r>
        <w:rPr>
          <w:rFonts w:eastAsia="Times New Roman" w:cs="Times New Roman"/>
          <w:szCs w:val="24"/>
        </w:rPr>
        <w:t xml:space="preserve">, του Καπετάν </w:t>
      </w:r>
      <w:proofErr w:type="spellStart"/>
      <w:r>
        <w:rPr>
          <w:rFonts w:eastAsia="Times New Roman" w:cs="Times New Roman"/>
          <w:szCs w:val="24"/>
        </w:rPr>
        <w:t>Α</w:t>
      </w:r>
      <w:r>
        <w:rPr>
          <w:rFonts w:eastAsia="Times New Roman" w:cs="Times New Roman"/>
          <w:szCs w:val="24"/>
        </w:rPr>
        <w:t>ντρέεβο</w:t>
      </w:r>
      <w:proofErr w:type="spellEnd"/>
      <w:r>
        <w:rPr>
          <w:rFonts w:eastAsia="Times New Roman" w:cs="Times New Roman"/>
          <w:szCs w:val="24"/>
        </w:rPr>
        <w:t xml:space="preserve"> προς την πλευρά της Κεντρικής Ευρώπης. </w:t>
      </w:r>
    </w:p>
    <w:p w14:paraId="64A8037A"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Θέλουμε, λοιπόν, να μας πείτε συγκεκριμένα: Θα αναβιώσετε αυτή τη σιδηροδρομική διασύνδεση με τη γειτονική χώρα και κυρίως σε ό,τι αφορά την Κωνσταντινούπολη; Γιατί το λέμε αυτό; Ζητούν οι άνθρωποι, αντί να έ</w:t>
      </w:r>
      <w:r>
        <w:rPr>
          <w:rFonts w:eastAsia="Times New Roman" w:cs="Times New Roman"/>
          <w:szCs w:val="24"/>
        </w:rPr>
        <w:t>ρχονται οδικώς με τις οικογένειές τους και με τα οχήματά τους, να έρχονται και σιδηροδρομικώς. Υπάρχουν βαγόνια ειδικώς διασκευασμένα, ώστε μπορεί κανείς να φορτώνει το αυτοκίνητό του μέσω ράμπας και κατευθείαν με τα πολυτελή κουπέ να φθάνει στον προορισμό</w:t>
      </w:r>
      <w:r>
        <w:rPr>
          <w:rFonts w:eastAsia="Times New Roman" w:cs="Times New Roman"/>
          <w:szCs w:val="24"/>
        </w:rPr>
        <w:t xml:space="preserve"> του: στην Αλεξανδρούπολη, στην Καβάλα, στη Θεσσαλονίκη. </w:t>
      </w:r>
    </w:p>
    <w:p w14:paraId="64A8037B"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το πω, δηλαδή, ωμά: Χάνουμε πελάτες. Τους θέλουμε, ναι ή όχι; Και για να τους κρατήσουμε στη χώρα μας θα πρέπει να διευκολύνουμε τα πράγματα. Εμείς θέλουμε την πρόοδο και την ανάπτυξη του </w:t>
      </w:r>
      <w:r>
        <w:rPr>
          <w:rFonts w:eastAsia="Times New Roman" w:cs="Times New Roman"/>
          <w:szCs w:val="24"/>
        </w:rPr>
        <w:t>ν</w:t>
      </w:r>
      <w:r>
        <w:rPr>
          <w:rFonts w:eastAsia="Times New Roman" w:cs="Times New Roman"/>
          <w:szCs w:val="24"/>
        </w:rPr>
        <w:t xml:space="preserve">ομού. </w:t>
      </w:r>
      <w:r>
        <w:rPr>
          <w:rFonts w:eastAsia="Times New Roman" w:cs="Times New Roman"/>
          <w:szCs w:val="24"/>
        </w:rPr>
        <w:t xml:space="preserve">Και θέλουμε προς την κατεύθυνση αυτή να κινηθείτε για να βοηθήσετε. Σε λίγο τα αιτήματα εκ μέρους των θεσμικών παραγόντων και των φορέων του </w:t>
      </w:r>
      <w:r>
        <w:rPr>
          <w:rFonts w:eastAsia="Times New Roman" w:cs="Times New Roman"/>
          <w:szCs w:val="24"/>
        </w:rPr>
        <w:t>ν</w:t>
      </w:r>
      <w:r>
        <w:rPr>
          <w:rFonts w:eastAsia="Times New Roman" w:cs="Times New Roman"/>
          <w:szCs w:val="24"/>
        </w:rPr>
        <w:t xml:space="preserve">ομού θα είναι πιεστικά. Έχετε ετοιμαστεί να αντιμετωπίσετε το πρόβλημα; </w:t>
      </w:r>
    </w:p>
    <w:p w14:paraId="64A8037C"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4A8037D"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64A8037E"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Ευχαριστώ, κύριε Πρόεδρε.</w:t>
      </w:r>
    </w:p>
    <w:p w14:paraId="64A8037F"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Θέλω να υπενθυμίσω ότι η επιβατική γραμμή Πυθίου προς Κωνσταντινούπολη σταμάτησε να λειτουργεί μετά το 2010. Και δεν σταμάτησε να λειτουργεί επειδή ξαφνικά αποφάσισε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ή ο ΟΣΕ να σταματήσει τη λειτουργία της. Σταμάτησε επειδή δεν υπήρχε ζήτηση. </w:t>
      </w:r>
      <w:r>
        <w:rPr>
          <w:rFonts w:eastAsia="Times New Roman" w:cs="Times New Roman"/>
          <w:szCs w:val="24"/>
        </w:rPr>
        <w:t xml:space="preserve">Επίσης, θέλω να υπενθυμίσω, όπως βεβαιώνουν οι υπηρεσίες -και θα καταθέσω τα έγγραφα στα Πρακτικά- και από τον ΟΣΕ και από τον </w:t>
      </w:r>
      <w:r>
        <w:rPr>
          <w:rFonts w:eastAsia="Times New Roman" w:cs="Times New Roman"/>
          <w:szCs w:val="24"/>
        </w:rPr>
        <w:t>«</w:t>
      </w:r>
      <w:r>
        <w:rPr>
          <w:rFonts w:eastAsia="Times New Roman" w:cs="Times New Roman"/>
          <w:szCs w:val="24"/>
        </w:rPr>
        <w:t>ΕΡΓΟΣΕ</w:t>
      </w:r>
      <w:r>
        <w:rPr>
          <w:rFonts w:eastAsia="Times New Roman" w:cs="Times New Roman"/>
          <w:szCs w:val="24"/>
        </w:rPr>
        <w:t>»</w:t>
      </w:r>
      <w:r>
        <w:rPr>
          <w:rFonts w:eastAsia="Times New Roman" w:cs="Times New Roman"/>
          <w:szCs w:val="24"/>
        </w:rPr>
        <w:t xml:space="preserve"> ότι έως στιγμής δεν έχει υποβληθεί κάποιο αίτημα ούτε από τοπικούς φορείς, αλλά ούτε από φορείς της τουρκικής κυβέρνησης</w:t>
      </w:r>
      <w:r>
        <w:rPr>
          <w:rFonts w:eastAsia="Times New Roman" w:cs="Times New Roman"/>
          <w:szCs w:val="24"/>
        </w:rPr>
        <w:t>.</w:t>
      </w:r>
    </w:p>
    <w:p w14:paraId="64A80380"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κ. Νικόλαος Μαυραγάνης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4A80381"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Ωστόσο, θέλω να σας δικαιώσω σε ένα κο</w:t>
      </w:r>
      <w:r>
        <w:rPr>
          <w:rFonts w:eastAsia="Times New Roman" w:cs="Times New Roman"/>
          <w:szCs w:val="24"/>
        </w:rPr>
        <w:t>μμάτι: Πράγματι, θα ήταν καλό, αν θέλετε και την προσωπική μου άποψη, να δημιουργηθεί εναλλακτική λύση στην οδική πρόσβαση της Κωνσταντινούπολης προς την Αλεξανδρούπολη και εκείθεν μέχρι τη Θεσσαλονίκη. Πρόκειται, όμως, για μια διακρατική συμφωνία. Και όπω</w:t>
      </w:r>
      <w:r>
        <w:rPr>
          <w:rFonts w:eastAsia="Times New Roman" w:cs="Times New Roman"/>
          <w:szCs w:val="24"/>
        </w:rPr>
        <w:t>ς αντιλαμβάνεστε, στις διακρατικές συμφωνίες δεν μπορεί να λειτουργήσει το ένα κράτος μονομερώς. Η συμφωνία πρέπει να προέλθει μετά από μία σύσταση ομάδας εργασίας και κατάληξης σε ένα πόρισμα, του οποίου η καταληκτική διαδικασία θα οριστεί, εν τέλει, με τ</w:t>
      </w:r>
      <w:r>
        <w:rPr>
          <w:rFonts w:eastAsia="Times New Roman" w:cs="Times New Roman"/>
          <w:szCs w:val="24"/>
        </w:rPr>
        <w:t xml:space="preserve">ην υπογραφή της σύμβασης αυτής. Και χρειάζεται η συναίνεση και της Τουρκίας. </w:t>
      </w:r>
    </w:p>
    <w:p w14:paraId="64A80382" w14:textId="77777777" w:rsidR="008E3992" w:rsidRDefault="00BB6401">
      <w:pPr>
        <w:spacing w:after="0" w:line="600" w:lineRule="auto"/>
        <w:jc w:val="both"/>
        <w:rPr>
          <w:rFonts w:eastAsia="Times New Roman"/>
          <w:szCs w:val="24"/>
        </w:rPr>
      </w:pPr>
      <w:r>
        <w:rPr>
          <w:rFonts w:eastAsia="Times New Roman" w:cs="Times New Roman"/>
          <w:szCs w:val="24"/>
        </w:rPr>
        <w:t>Τι κάναμε, λοιπόν; Συστήσαμε ομάδα εργασίας. Μάλιστα, σας πληροφορώ ότι τον επόμενο μήνα, το Νοέμβριο, θα έχουμε την επόμενη συνάντηση -έχουμε κάνει ήδη μία-δύο συναντήσεις- με τ</w:t>
      </w:r>
      <w:r>
        <w:rPr>
          <w:rFonts w:eastAsia="Times New Roman" w:cs="Times New Roman"/>
          <w:szCs w:val="24"/>
        </w:rPr>
        <w:t xml:space="preserve">ην Τουρκία. </w:t>
      </w:r>
      <w:r>
        <w:rPr>
          <w:rFonts w:eastAsia="Times New Roman"/>
          <w:szCs w:val="24"/>
        </w:rPr>
        <w:t>Ένα από τα ζητήματα που έχουμε θέσει και έχουν θέσει και εκείνοι είναι η συνολική διασύνδεση της Κωνσταντινούπολης με τη Θεσσαλονίκη με σύγχρονο δίκτυο. Εμείς από την πλευρά μας το θέτουμε αυτό υπό την ομπρέλα της λεγόμενης σιδηροδρομικής Εγνατ</w:t>
      </w:r>
      <w:r>
        <w:rPr>
          <w:rFonts w:eastAsia="Times New Roman"/>
          <w:szCs w:val="24"/>
        </w:rPr>
        <w:t xml:space="preserve">ίας και βεβαίως έχουμε υποβάλει σχετική πρόταση προς το χρηματοδοτικό κλαδί </w:t>
      </w:r>
      <w:proofErr w:type="spellStart"/>
      <w:r>
        <w:rPr>
          <w:rFonts w:eastAsia="Times New Roman"/>
          <w:szCs w:val="24"/>
        </w:rPr>
        <w:t>Γιούνκερ</w:t>
      </w:r>
      <w:proofErr w:type="spellEnd"/>
      <w:r>
        <w:rPr>
          <w:rFonts w:eastAsia="Times New Roman"/>
          <w:szCs w:val="24"/>
        </w:rPr>
        <w:t xml:space="preserve">, ούτως ώστε να τύχει χρηματοδότησης. </w:t>
      </w:r>
    </w:p>
    <w:p w14:paraId="64A80383" w14:textId="77777777" w:rsidR="008E3992" w:rsidRDefault="00BB6401">
      <w:pPr>
        <w:spacing w:after="0" w:line="600" w:lineRule="auto"/>
        <w:ind w:firstLine="720"/>
        <w:jc w:val="both"/>
        <w:rPr>
          <w:rFonts w:eastAsia="Times New Roman"/>
          <w:szCs w:val="24"/>
        </w:rPr>
      </w:pPr>
      <w:r>
        <w:rPr>
          <w:rFonts w:eastAsia="Times New Roman"/>
          <w:szCs w:val="24"/>
        </w:rPr>
        <w:t>Αυτό, όμως, είναι υπό την αίρεση της συνολικής διακρατικής συμφωνίας μεταξύ Ελλάδας και Τουρκίας</w:t>
      </w:r>
      <w:r>
        <w:rPr>
          <w:rFonts w:eastAsia="Times New Roman"/>
          <w:szCs w:val="24"/>
        </w:rPr>
        <w:t>,</w:t>
      </w:r>
      <w:r>
        <w:rPr>
          <w:rFonts w:eastAsia="Times New Roman"/>
          <w:szCs w:val="24"/>
        </w:rPr>
        <w:t xml:space="preserve"> που νομίζω ότι είναι σε καλό δρόμο.</w:t>
      </w:r>
      <w:r>
        <w:rPr>
          <w:rFonts w:eastAsia="Times New Roman"/>
          <w:szCs w:val="24"/>
        </w:rPr>
        <w:t xml:space="preserve"> Έχουμε θέσει το ζήτημα αυτό. Το έχει θέσει και η Τουρκία και πρέπει να το δούμε συνολικά μεταξύ </w:t>
      </w:r>
      <w:r>
        <w:rPr>
          <w:rFonts w:eastAsia="Times New Roman"/>
          <w:szCs w:val="24"/>
        </w:rPr>
        <w:lastRenderedPageBreak/>
        <w:t>Κωνσταντινούπολης και Θεσσαλονίκης –συμφωνώ μαζί σας- και για ιστορικούς λόγους και για πολιτιστικούς λόγους και από την άλλη πλευρά για να έχουμε μια εναλλακτ</w:t>
      </w:r>
      <w:r>
        <w:rPr>
          <w:rFonts w:eastAsia="Times New Roman"/>
          <w:szCs w:val="24"/>
        </w:rPr>
        <w:t>ική λύση στην όδευση των επιβατικών, όχι μόνο των εμπορευματικών μεταφορών, προς τη Θεσσαλονίκη ή από τη Θεσσαλονίκη προς την Κωνσταντινούπολη. Πρέπει να υπάρξει οπωσδήποτε αυτή η πρόνοια για το μέλλον.</w:t>
      </w:r>
    </w:p>
    <w:p w14:paraId="64A80384" w14:textId="77777777" w:rsidR="008E3992" w:rsidRDefault="00BB6401">
      <w:pPr>
        <w:spacing w:after="0" w:line="600" w:lineRule="auto"/>
        <w:ind w:firstLine="720"/>
        <w:jc w:val="both"/>
        <w:rPr>
          <w:rFonts w:eastAsia="Times New Roman"/>
          <w:szCs w:val="24"/>
        </w:rPr>
      </w:pPr>
      <w:r>
        <w:rPr>
          <w:rFonts w:eastAsia="Times New Roman"/>
          <w:szCs w:val="24"/>
        </w:rPr>
        <w:t xml:space="preserve">Νομίζω ότι η διακρατική συμφωνία θα περιλάβει και θα </w:t>
      </w:r>
      <w:r>
        <w:rPr>
          <w:rFonts w:eastAsia="Times New Roman"/>
          <w:szCs w:val="24"/>
        </w:rPr>
        <w:t>πείσουμε τους φίλους μας Τούρκους ότι είναι και προς το δικό τους συμφέρον να υπάρξει αυτός ο εκσυγχρονισμός και να κατατεθεί η πρόταση συνολικά, όπως την φανταζόμαστε,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σιδηροδρομικής Εγνατίας.</w:t>
      </w:r>
    </w:p>
    <w:p w14:paraId="64A80385" w14:textId="77777777" w:rsidR="008E3992" w:rsidRDefault="00BB6401">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Μέχρι να έλθε</w:t>
      </w:r>
      <w:r>
        <w:rPr>
          <w:rFonts w:eastAsia="Times New Roman"/>
          <w:szCs w:val="24"/>
        </w:rPr>
        <w:t xml:space="preserve">ι ο κ. </w:t>
      </w:r>
      <w:proofErr w:type="spellStart"/>
      <w:r>
        <w:rPr>
          <w:rFonts w:eastAsia="Times New Roman"/>
          <w:szCs w:val="24"/>
        </w:rPr>
        <w:t>Αυγενάκης</w:t>
      </w:r>
      <w:proofErr w:type="spellEnd"/>
      <w:r>
        <w:rPr>
          <w:rFonts w:eastAsia="Times New Roman"/>
          <w:szCs w:val="24"/>
        </w:rPr>
        <w:t>,</w:t>
      </w:r>
      <w:r>
        <w:rPr>
          <w:rFonts w:eastAsia="Times New Roman"/>
          <w:szCs w:val="24"/>
        </w:rPr>
        <w:t xml:space="preserve"> που έχει καθυστερήσει, θα προχωρήσουμε στην τρίτη με αριθμό 151/24-10-2017 επίκαιρη ερώτηση πρώτου κύκλου του Βουλευτή Β΄ Αθηνών του Κομμουνιστικού Κόμματος Ελλάδ</w:t>
      </w:r>
      <w:r>
        <w:rPr>
          <w:rFonts w:eastAsia="Times New Roman"/>
          <w:szCs w:val="24"/>
        </w:rPr>
        <w:t>α</w:t>
      </w:r>
      <w:r>
        <w:rPr>
          <w:rFonts w:eastAsia="Times New Roman"/>
          <w:szCs w:val="24"/>
        </w:rPr>
        <w:t xml:space="preserve">ς κ. Χρήστου </w:t>
      </w:r>
      <w:proofErr w:type="spellStart"/>
      <w:r>
        <w:rPr>
          <w:rFonts w:eastAsia="Times New Roman"/>
          <w:szCs w:val="24"/>
        </w:rPr>
        <w:t>Κατσώτη</w:t>
      </w:r>
      <w:proofErr w:type="spellEnd"/>
      <w:r>
        <w:rPr>
          <w:rFonts w:eastAsia="Times New Roman"/>
          <w:szCs w:val="24"/>
        </w:rPr>
        <w:t xml:space="preserve"> προς τον Υπουργό Εσωτερικών, με θέμα: «Αναγνώριση του </w:t>
      </w:r>
      <w:r>
        <w:rPr>
          <w:rFonts w:eastAsia="Times New Roman"/>
          <w:szCs w:val="24"/>
        </w:rPr>
        <w:t>επαγγέλματος των πυροσβεστών ως βαρύ-ανθυγιεινό και επικίνδυνο και λήψη μέτρων προστασίας κατά τη διάρκεια των συμβάντων».</w:t>
      </w:r>
    </w:p>
    <w:p w14:paraId="64A80386" w14:textId="77777777" w:rsidR="008E3992" w:rsidRDefault="00BB6401">
      <w:pPr>
        <w:spacing w:after="0" w:line="600" w:lineRule="auto"/>
        <w:ind w:firstLine="720"/>
        <w:jc w:val="both"/>
        <w:rPr>
          <w:rFonts w:eastAsia="Times New Roman"/>
          <w:szCs w:val="24"/>
        </w:rPr>
      </w:pPr>
      <w:r>
        <w:rPr>
          <w:rFonts w:eastAsia="Times New Roman"/>
          <w:szCs w:val="24"/>
        </w:rPr>
        <w:t xml:space="preserve">Στην επίκαιρη ερώτηση του κ. </w:t>
      </w:r>
      <w:proofErr w:type="spellStart"/>
      <w:r>
        <w:rPr>
          <w:rFonts w:eastAsia="Times New Roman"/>
          <w:szCs w:val="24"/>
        </w:rPr>
        <w:t>Κατσώτη</w:t>
      </w:r>
      <w:proofErr w:type="spellEnd"/>
      <w:r>
        <w:rPr>
          <w:rFonts w:eastAsia="Times New Roman"/>
          <w:szCs w:val="24"/>
        </w:rPr>
        <w:t xml:space="preserve"> θα απαντήσει ο Αναπληρωτής Υπουργός Εσωτερικών κ. Νικόλαος </w:t>
      </w:r>
      <w:proofErr w:type="spellStart"/>
      <w:r>
        <w:rPr>
          <w:rFonts w:eastAsia="Times New Roman"/>
          <w:szCs w:val="24"/>
        </w:rPr>
        <w:t>Τόσκας</w:t>
      </w:r>
      <w:proofErr w:type="spellEnd"/>
      <w:r>
        <w:rPr>
          <w:rFonts w:eastAsia="Times New Roman"/>
          <w:szCs w:val="24"/>
        </w:rPr>
        <w:t>.</w:t>
      </w:r>
    </w:p>
    <w:p w14:paraId="64A80387" w14:textId="77777777" w:rsidR="008E3992" w:rsidRDefault="00BB6401">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έχετε τον λόγο</w:t>
      </w:r>
      <w:r>
        <w:rPr>
          <w:rFonts w:eastAsia="Times New Roman"/>
          <w:szCs w:val="24"/>
        </w:rPr>
        <w:t>.</w:t>
      </w:r>
    </w:p>
    <w:p w14:paraId="64A80388" w14:textId="77777777" w:rsidR="008E3992" w:rsidRDefault="00BB6401">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w:t>
      </w:r>
    </w:p>
    <w:p w14:paraId="64A80389" w14:textId="77777777" w:rsidR="008E3992" w:rsidRDefault="00BB6401">
      <w:pPr>
        <w:spacing w:after="0" w:line="600" w:lineRule="auto"/>
        <w:ind w:firstLine="720"/>
        <w:jc w:val="both"/>
        <w:rPr>
          <w:rFonts w:eastAsia="Times New Roman"/>
          <w:szCs w:val="24"/>
        </w:rPr>
      </w:pPr>
      <w:r>
        <w:rPr>
          <w:rFonts w:eastAsia="Times New Roman"/>
          <w:szCs w:val="24"/>
        </w:rPr>
        <w:lastRenderedPageBreak/>
        <w:t>Κύριε Υπουργέ, το θέμα της αναγνώρισης του επαγγέλματος των πυροσβεστών ως βαρύ, ανθυγιεινό και επικίνδυνο δεν είναι η πρώτη φορά που το θέτουμε ως ΚΚΕ. Είναι από τα σημαντικά αιτήματα του προσωπικού του Πυροσβε</w:t>
      </w:r>
      <w:r>
        <w:rPr>
          <w:rFonts w:eastAsia="Times New Roman"/>
          <w:szCs w:val="24"/>
        </w:rPr>
        <w:t xml:space="preserve">στικού Σώματος, κάτι που διεκδικούν χρόνια τώρα από πολλές κυβερνήσεις. </w:t>
      </w:r>
    </w:p>
    <w:p w14:paraId="64A8038A" w14:textId="77777777" w:rsidR="008E3992" w:rsidRDefault="00BB6401">
      <w:pPr>
        <w:spacing w:after="0" w:line="600" w:lineRule="auto"/>
        <w:ind w:firstLine="720"/>
        <w:jc w:val="both"/>
        <w:rPr>
          <w:rFonts w:eastAsia="Times New Roman"/>
          <w:szCs w:val="24"/>
        </w:rPr>
      </w:pPr>
      <w:r>
        <w:rPr>
          <w:rFonts w:eastAsia="Times New Roman"/>
          <w:szCs w:val="24"/>
        </w:rPr>
        <w:t xml:space="preserve">Το προσωπικό του Πυροσβεστικού Σώματος καταβάλλει μεγάλες προσπάθειες καθημερινά, εργαζόμενο κάτω από αντίξοες συνθήκες, για να προστατέψει τη ζωή, την περιουσία του λαού, τον δασικό </w:t>
      </w:r>
      <w:r>
        <w:rPr>
          <w:rFonts w:eastAsia="Times New Roman"/>
          <w:szCs w:val="24"/>
        </w:rPr>
        <w:t>πλούτο. Είναι γνωστό ότι οι προσπάθειες αυτές εντείνονται στην αντιπυρική περίοδο, αφού καλούνται, εκτός των άλλων, να προστατέψουν και τον δασικό πλούτο της χώρας, που λόγω των πολιτικών που εφαρμόζονται απ’ όλες τις κυβερνήσεις, γίνονται κάρβουνο κυριολε</w:t>
      </w:r>
      <w:r>
        <w:rPr>
          <w:rFonts w:eastAsia="Times New Roman"/>
          <w:szCs w:val="24"/>
        </w:rPr>
        <w:t>κτικά κάθε χρόνο χιλιάδες στρέμματα δάσους και δασικών εκτάσεων.</w:t>
      </w:r>
    </w:p>
    <w:p w14:paraId="64A8038B" w14:textId="77777777" w:rsidR="008E3992" w:rsidRDefault="00BB6401">
      <w:pPr>
        <w:spacing w:after="0" w:line="600" w:lineRule="auto"/>
        <w:ind w:firstLine="720"/>
        <w:jc w:val="both"/>
        <w:rPr>
          <w:rFonts w:eastAsia="Times New Roman"/>
          <w:szCs w:val="24"/>
        </w:rPr>
      </w:pPr>
      <w:r>
        <w:rPr>
          <w:rFonts w:eastAsia="Times New Roman"/>
          <w:szCs w:val="24"/>
        </w:rPr>
        <w:t xml:space="preserve">Οι συνθήκες εργασίας των πυροσβεστών γίνονται όλο και πιο σκληρές και αυτό οφείλεται στην έλλειψη μόνιμου προσωπικού, η οποία κάθε χρόνο γίνεται και μεγαλύτερη, με ευθύνη όλων των μέχρι τώρα </w:t>
      </w:r>
      <w:r>
        <w:rPr>
          <w:rFonts w:eastAsia="Times New Roman"/>
          <w:szCs w:val="24"/>
        </w:rPr>
        <w:t>κυβερνήσεων. Η εντατικοποίηση  είναι γνωστό ότι πηγαίνει στο ζενίθ, με υπέρβαση πολλές φορές των ανθρώπινων ορίων και αντοχών. Αποτέλεσμα είναι η ψυχολογική και σωματική τους καταπόνηση, με σοβαρότατες συνέπειες στην υγεία και τη σωματική τους ακεραιότητα.</w:t>
      </w:r>
    </w:p>
    <w:p w14:paraId="64A8038C" w14:textId="77777777" w:rsidR="008E3992" w:rsidRDefault="00BB6401">
      <w:pPr>
        <w:spacing w:after="0" w:line="600" w:lineRule="auto"/>
        <w:ind w:firstLine="720"/>
        <w:jc w:val="both"/>
        <w:rPr>
          <w:rFonts w:eastAsia="Times New Roman"/>
          <w:szCs w:val="24"/>
        </w:rPr>
      </w:pPr>
      <w:r>
        <w:rPr>
          <w:rFonts w:eastAsia="Times New Roman"/>
          <w:szCs w:val="24"/>
        </w:rPr>
        <w:t>Από το 1998 που έγινε η μεταφορά της δασοπυρόσβεσης στο Πυροσβεστικό Σώμα έχουν καταγραφεί 35 θάνατοι, 19 μονίμων πυροσβεστών, 3 πυροσβεστών πε</w:t>
      </w:r>
      <w:r>
        <w:rPr>
          <w:rFonts w:eastAsia="Times New Roman"/>
          <w:szCs w:val="24"/>
        </w:rPr>
        <w:lastRenderedPageBreak/>
        <w:t>νταετούς υποχρέωσης, 12 εποχικών πυροσβεστών και 1 εθελοντή. Αυτό είναι συνέπεια των έντονων ρυθμών εντατικοποίη</w:t>
      </w:r>
      <w:r>
        <w:rPr>
          <w:rFonts w:eastAsia="Times New Roman"/>
          <w:szCs w:val="24"/>
        </w:rPr>
        <w:t>σης που επιβλήθηκε στο υπάρχον προσωπικό, για να ανταπεξέλθει σε υπερδιπλάσιο όγκο αρμοδιοτήτων και καθηκόντων, χωρίς όμως τα απαραίτητα μέσα και εκπαίδευση.</w:t>
      </w:r>
    </w:p>
    <w:p w14:paraId="64A8038D" w14:textId="77777777" w:rsidR="008E3992" w:rsidRDefault="00BB6401">
      <w:pPr>
        <w:spacing w:after="0" w:line="600" w:lineRule="auto"/>
        <w:ind w:firstLine="720"/>
        <w:jc w:val="both"/>
        <w:rPr>
          <w:rFonts w:eastAsia="Times New Roman"/>
          <w:szCs w:val="24"/>
        </w:rPr>
      </w:pPr>
      <w:r>
        <w:rPr>
          <w:rFonts w:eastAsia="Times New Roman"/>
          <w:szCs w:val="24"/>
        </w:rPr>
        <w:t>Η άρνηση όλων των προηγούμενων κυβερνήσεων, καθώς και της Κυβέρνησης ΣΥΡΙΖΑ-ΑΝΕΛ, να προστατεύσουν</w:t>
      </w:r>
      <w:r>
        <w:rPr>
          <w:rFonts w:eastAsia="Times New Roman"/>
          <w:szCs w:val="24"/>
        </w:rPr>
        <w:t xml:space="preserve"> την υγεία και την ασφάλεια των πυροσβεστών, είχε σαν αποτέλεσμα, σύμφωνα και με ανακοινώσεις συνδικαλιστικών φορέων, να ενταθούν τα φαινόμενα εκδήλωσης στους υπαλλήλους του Πυροσβεστικού Σώματος, σοβαρότατων παθήσεων όπως καρδιοπάθειες, κακοήθειες, διαφόρ</w:t>
      </w:r>
      <w:r>
        <w:rPr>
          <w:rFonts w:eastAsia="Times New Roman"/>
          <w:szCs w:val="24"/>
        </w:rPr>
        <w:t xml:space="preserve">ων μορφών ηπατίτιδες, </w:t>
      </w:r>
      <w:proofErr w:type="spellStart"/>
      <w:r>
        <w:rPr>
          <w:rFonts w:eastAsia="Times New Roman"/>
          <w:szCs w:val="24"/>
        </w:rPr>
        <w:t>μυοσκελετικές</w:t>
      </w:r>
      <w:proofErr w:type="spellEnd"/>
      <w:r>
        <w:rPr>
          <w:rFonts w:eastAsia="Times New Roman"/>
          <w:szCs w:val="24"/>
        </w:rPr>
        <w:t xml:space="preserve"> κακώσεις και μια σειρά άλλων ασθενειών, συνέπεια της χρόνιας επαφής με μολυσματικούς παράγοντες και της μόνιμης ύπαρξης επαγγελματικού άγχους.</w:t>
      </w:r>
    </w:p>
    <w:p w14:paraId="64A8038E" w14:textId="77777777" w:rsidR="008E3992" w:rsidRDefault="00BB6401">
      <w:pPr>
        <w:spacing w:after="0" w:line="600" w:lineRule="auto"/>
        <w:ind w:firstLine="720"/>
        <w:jc w:val="both"/>
        <w:rPr>
          <w:rFonts w:eastAsia="Times New Roman"/>
          <w:szCs w:val="24"/>
        </w:rPr>
      </w:pPr>
      <w:r>
        <w:rPr>
          <w:rFonts w:eastAsia="Times New Roman"/>
          <w:szCs w:val="24"/>
        </w:rPr>
        <w:t>Παρ’ όλα αυτά, το επάγγελμα του πυροσβέστη δεν είναι αναγνωρισμένο ως βαρύ, ε</w:t>
      </w:r>
      <w:r>
        <w:rPr>
          <w:rFonts w:eastAsia="Times New Roman"/>
          <w:szCs w:val="24"/>
        </w:rPr>
        <w:t xml:space="preserve">πικίνδυνο και ανθυγιεινό. Με κυβερνητικά ευχολόγια, ευχαριστήρια και χτυπήματα στις πλάτες των πυροσβεστών δεν αντιμετωπίζονται οι δυσκολίες και τα προβλήματα του επαγγέλματός τους. </w:t>
      </w:r>
    </w:p>
    <w:p w14:paraId="64A8038F" w14:textId="77777777" w:rsidR="008E3992" w:rsidRDefault="00BB6401">
      <w:pPr>
        <w:spacing w:after="0" w:line="600" w:lineRule="auto"/>
        <w:ind w:firstLine="720"/>
        <w:jc w:val="both"/>
        <w:rPr>
          <w:rFonts w:eastAsia="Times New Roman"/>
          <w:szCs w:val="24"/>
        </w:rPr>
      </w:pPr>
      <w:r>
        <w:rPr>
          <w:rFonts w:eastAsia="Times New Roman"/>
          <w:szCs w:val="24"/>
        </w:rPr>
        <w:t>Όλα τα παραπάνω αποδεικνύουν ότι είναι δίκαιο το αίτημα του προσωπικού το</w:t>
      </w:r>
      <w:r>
        <w:rPr>
          <w:rFonts w:eastAsia="Times New Roman"/>
          <w:szCs w:val="24"/>
        </w:rPr>
        <w:t>υ Πυροσβεστικού Σώματος για την αναγνώριση του επαγγέλματος ως βαρύ, ανθυγιεινό και επικίνδυνο.</w:t>
      </w:r>
    </w:p>
    <w:p w14:paraId="64A80390"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ρωτούμε αν είναι στις προθέσεις της Κυβέρνησης η άμεση αναγνώριση του επαγγέλματος των πυροσβεστών ως </w:t>
      </w:r>
      <w:proofErr w:type="spellStart"/>
      <w:r>
        <w:rPr>
          <w:rFonts w:eastAsia="Times New Roman" w:cs="Times New Roman"/>
          <w:szCs w:val="24"/>
        </w:rPr>
        <w:t>βαρέ</w:t>
      </w:r>
      <w:r>
        <w:rPr>
          <w:rFonts w:eastAsia="Times New Roman" w:cs="Times New Roman"/>
          <w:szCs w:val="24"/>
        </w:rPr>
        <w:t>ω</w:t>
      </w:r>
      <w:r>
        <w:rPr>
          <w:rFonts w:eastAsia="Times New Roman" w:cs="Times New Roman"/>
          <w:szCs w:val="24"/>
        </w:rPr>
        <w:t>ς</w:t>
      </w:r>
      <w:proofErr w:type="spellEnd"/>
      <w:r>
        <w:rPr>
          <w:rFonts w:eastAsia="Times New Roman" w:cs="Times New Roman"/>
          <w:szCs w:val="24"/>
        </w:rPr>
        <w:t xml:space="preserve">, ανθυγιεινού και επικίνδυνου και η </w:t>
      </w:r>
      <w:r>
        <w:rPr>
          <w:rFonts w:eastAsia="Times New Roman" w:cs="Times New Roman"/>
          <w:szCs w:val="24"/>
        </w:rPr>
        <w:t xml:space="preserve">θεσμοθέτηση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σχετικά με την υγεία και ασφάλεια του προσωπικού στο επιχειρησιακό σκέλος.</w:t>
      </w:r>
    </w:p>
    <w:p w14:paraId="64A80391"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4A80392"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64A80393"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Ε</w:t>
      </w:r>
      <w:r>
        <w:rPr>
          <w:rFonts w:eastAsia="Times New Roman" w:cs="Times New Roman"/>
          <w:szCs w:val="24"/>
        </w:rPr>
        <w:t>υχαριστώ, κύριε Πρόεδρε.</w:t>
      </w:r>
    </w:p>
    <w:p w14:paraId="64A80394"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θίξατε δυο ζητήματα. </w:t>
      </w:r>
    </w:p>
    <w:p w14:paraId="64A80395"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Στο θέμα της λειτουργίας του Πυροσβεστικού Σώματος αναφέρατε ότι υπάρχει </w:t>
      </w:r>
      <w:proofErr w:type="spellStart"/>
      <w:r>
        <w:rPr>
          <w:rFonts w:eastAsia="Times New Roman" w:cs="Times New Roman"/>
          <w:szCs w:val="24"/>
        </w:rPr>
        <w:t>αντιδασική</w:t>
      </w:r>
      <w:proofErr w:type="spellEnd"/>
      <w:r>
        <w:rPr>
          <w:rFonts w:eastAsia="Times New Roman" w:cs="Times New Roman"/>
          <w:szCs w:val="24"/>
        </w:rPr>
        <w:t xml:space="preserve"> πολιτική και ότι πάρα πολλές εκτάσεις γίνονται κάρβουνο κάθε χρόνο. Χρησιμοποιώ τις λέξεις σας. Σας πληροφορώ </w:t>
      </w:r>
      <w:r>
        <w:rPr>
          <w:rFonts w:eastAsia="Times New Roman" w:cs="Times New Roman"/>
          <w:szCs w:val="24"/>
        </w:rPr>
        <w:t>ότι το Πυροσβεστικό Σώμα έδειξε ιδιαίτερο ζήλο και ιδιαίτερη αποτελεσματικότητα και την προηγούμενη αντιπυρική περίοδο η οποία έληξε με το τέλος Οκτωβρίου. Τα αποτελέσματα παρά τις φωνές, τις εντυπώσεις που δημιουργήθηκαν από διάφορα ΜΜΕ, σύμφωνα με τα στα</w:t>
      </w:r>
      <w:r>
        <w:rPr>
          <w:rFonts w:eastAsia="Times New Roman" w:cs="Times New Roman"/>
          <w:szCs w:val="24"/>
        </w:rPr>
        <w:t>τιστικά στοιχεία της Πυροσβεστικής Υπηρεσίας είναι ικανοποιητικά. Τα τελευταία δέκα χρόνια έχουμε από τις λιγότερες καμένες εκτάσεις και έχουμε τα λιγότερα καμένα στρέμματα ανά πυρκαγιά. Δηλαδή, πολλές πυρκαγιές αλλά σε κάθε πυρκαγιά λίγα στρέμματα, που ση</w:t>
      </w:r>
      <w:r>
        <w:rPr>
          <w:rFonts w:eastAsia="Times New Roman" w:cs="Times New Roman"/>
          <w:szCs w:val="24"/>
        </w:rPr>
        <w:t>μαίνει έγκαιρη επέμβαση, γρήγορη επέμβαση και καλή αποτελεσματι</w:t>
      </w:r>
      <w:r>
        <w:rPr>
          <w:rFonts w:eastAsia="Times New Roman" w:cs="Times New Roman"/>
          <w:szCs w:val="24"/>
        </w:rPr>
        <w:lastRenderedPageBreak/>
        <w:t>κότητα των πυροσβεστικών δυνάμεων για την αντιμετώπιση των πυρκαγιών. Δυστυχώς δεν μπορούμε να μηδενίσουμε το φαινόμενο και τις καταστροφές. Είδατε τι έγινε τους προηγούμενους μήνες και τι γίνε</w:t>
      </w:r>
      <w:r>
        <w:rPr>
          <w:rFonts w:eastAsia="Times New Roman" w:cs="Times New Roman"/>
          <w:szCs w:val="24"/>
        </w:rPr>
        <w:t xml:space="preserve">ται σχεδόν μέχρι αυτές τις μέρες και σε άλλες χώρες της </w:t>
      </w:r>
      <w:r>
        <w:rPr>
          <w:rFonts w:eastAsia="Times New Roman" w:cs="Times New Roman"/>
          <w:szCs w:val="24"/>
        </w:rPr>
        <w:t>ν</w:t>
      </w:r>
      <w:r>
        <w:rPr>
          <w:rFonts w:eastAsia="Times New Roman" w:cs="Times New Roman"/>
          <w:szCs w:val="24"/>
        </w:rPr>
        <w:t>ότιας Ευρώπης. Είδατε τις μεγάλες καταστροφές, τα πολλά θύματα ανάμεσα στους πυροσβέστες σε άλλες χώρες. Νομίζω σ’ αυτό το σκέλος παρά τη λύπη μας για τις καταστροφές που συνεχίζουν και υπάρχουν υπήρ</w:t>
      </w:r>
      <w:r>
        <w:rPr>
          <w:rFonts w:eastAsia="Times New Roman" w:cs="Times New Roman"/>
          <w:szCs w:val="24"/>
        </w:rPr>
        <w:t xml:space="preserve">ξε αποτελεσματικότητα του </w:t>
      </w:r>
      <w:r>
        <w:rPr>
          <w:rFonts w:eastAsia="Times New Roman" w:cs="Times New Roman"/>
          <w:szCs w:val="24"/>
        </w:rPr>
        <w:t>Π</w:t>
      </w:r>
      <w:r>
        <w:rPr>
          <w:rFonts w:eastAsia="Times New Roman" w:cs="Times New Roman"/>
          <w:szCs w:val="24"/>
        </w:rPr>
        <w:t xml:space="preserve">υροσβεστικού </w:t>
      </w:r>
      <w:r>
        <w:rPr>
          <w:rFonts w:eastAsia="Times New Roman" w:cs="Times New Roman"/>
          <w:szCs w:val="24"/>
        </w:rPr>
        <w:t>Σ</w:t>
      </w:r>
      <w:r>
        <w:rPr>
          <w:rFonts w:eastAsia="Times New Roman" w:cs="Times New Roman"/>
          <w:szCs w:val="24"/>
        </w:rPr>
        <w:t>ώματος. Αυτό είναι αποτέλεσμα και της αυτοθυσίας του προσωπικού του Πυροσβεστικού Σώματος το οποίο πολλές φορές με παλιά μέσα, όχι με τα μέσα που θα έπρεπε να είχε και με παλιά πυροσβεστικά αεροπλάνα, αυτά των αρχών</w:t>
      </w:r>
      <w:r>
        <w:rPr>
          <w:rFonts w:eastAsia="Times New Roman" w:cs="Times New Roman"/>
          <w:szCs w:val="24"/>
        </w:rPr>
        <w:t xml:space="preserve"> της δεκαετίας του 1970, έφερε τα αποτελέσματα που ανέφερα προηγουμένως.</w:t>
      </w:r>
    </w:p>
    <w:p w14:paraId="64A80396"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στο εργασιακό καθεστώς των πυροσβεστών σαν βαρύ, ανθυγιεινό και επικίνδυνο, θα έπρεπε να ξέρετε ότι δεν υπάγονται στο καθεστώς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επαγγελμάτ</w:t>
      </w:r>
      <w:r>
        <w:rPr>
          <w:rFonts w:eastAsia="Times New Roman" w:cs="Times New Roman"/>
          <w:szCs w:val="24"/>
        </w:rPr>
        <w:t xml:space="preserve">ων οι ασφαλισμένοι που </w:t>
      </w:r>
      <w:proofErr w:type="spellStart"/>
      <w:r>
        <w:rPr>
          <w:rFonts w:eastAsia="Times New Roman" w:cs="Times New Roman"/>
          <w:szCs w:val="24"/>
        </w:rPr>
        <w:t>διέπονται</w:t>
      </w:r>
      <w:proofErr w:type="spellEnd"/>
      <w:r>
        <w:rPr>
          <w:rFonts w:eastAsia="Times New Roman" w:cs="Times New Roman"/>
          <w:szCs w:val="24"/>
        </w:rPr>
        <w:t xml:space="preserve"> ως προς την ασφάλισή τους από τις ισχύουσες για τους δημοσίους υπαλλήλους διατάξεις, κώδικα πολιτικών και στρατιωτικών συντάξεων ή ειδικές διατάξεις που παραπέμπουν σε αυτές, όπως στην περίπτωση των πυροσβεστών που </w:t>
      </w:r>
      <w:proofErr w:type="spellStart"/>
      <w:r>
        <w:rPr>
          <w:rFonts w:eastAsia="Times New Roman" w:cs="Times New Roman"/>
          <w:szCs w:val="24"/>
        </w:rPr>
        <w:t>διέποντα</w:t>
      </w:r>
      <w:r>
        <w:rPr>
          <w:rFonts w:eastAsia="Times New Roman" w:cs="Times New Roman"/>
          <w:szCs w:val="24"/>
        </w:rPr>
        <w:t>ι</w:t>
      </w:r>
      <w:proofErr w:type="spellEnd"/>
      <w:r>
        <w:rPr>
          <w:rFonts w:eastAsia="Times New Roman" w:cs="Times New Roman"/>
          <w:szCs w:val="24"/>
        </w:rPr>
        <w:t xml:space="preserve"> από τη συνταξιοδοτική νομοθεσία του δημοσίου. Ειδικά για το Πυροσβεστικό Σώμα</w:t>
      </w:r>
      <w:r>
        <w:rPr>
          <w:rFonts w:eastAsia="Times New Roman" w:cs="Times New Roman"/>
          <w:szCs w:val="24"/>
        </w:rPr>
        <w:t>,</w:t>
      </w:r>
      <w:r>
        <w:rPr>
          <w:rFonts w:eastAsia="Times New Roman" w:cs="Times New Roman"/>
          <w:szCs w:val="24"/>
        </w:rPr>
        <w:t xml:space="preserve"> που ανήκει στα Σώματα Ασφαλείας οι αποδοχές καθορίζονται με ειδικό μισθολόγιο. Συνεπώς, η προστασία τους από τους επαγγελματικούς κινδύνους έχει ήδη προβλεφθεί μέσου του ειδικ</w:t>
      </w:r>
      <w:r>
        <w:rPr>
          <w:rFonts w:eastAsia="Times New Roman" w:cs="Times New Roman"/>
          <w:szCs w:val="24"/>
        </w:rPr>
        <w:t xml:space="preserve">ού </w:t>
      </w:r>
      <w:r>
        <w:rPr>
          <w:rFonts w:eastAsia="Times New Roman" w:cs="Times New Roman"/>
          <w:szCs w:val="24"/>
        </w:rPr>
        <w:lastRenderedPageBreak/>
        <w:t>μισθολογικού καθεστώτος στο οποίο ανήκουν. Αυτό δεν σημαίνει ότι δεν ασκούν επικίνδυνο επάγγελμα αυτοί οι άνθρωποι. Αυτές, όμως είναι οι προβλέψεις της πολιτείας εδώ και αρκετά χρόνια σε ό,τι αφορά στην κάλυψη της επικινδυνότητας της δουλειάς τους.</w:t>
      </w:r>
    </w:p>
    <w:p w14:paraId="64A80397"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w:t>
      </w:r>
    </w:p>
    <w:p w14:paraId="64A80398"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Βουλευτής κ. Θεόδωρος </w:t>
      </w:r>
      <w:proofErr w:type="spellStart"/>
      <w:r>
        <w:rPr>
          <w:rFonts w:eastAsia="Times New Roman" w:cs="Times New Roman"/>
          <w:szCs w:val="24"/>
        </w:rPr>
        <w:t>Φορτσάκης</w:t>
      </w:r>
      <w:proofErr w:type="spellEnd"/>
      <w:r>
        <w:rPr>
          <w:rFonts w:eastAsia="Times New Roman" w:cs="Times New Roman"/>
          <w:szCs w:val="24"/>
        </w:rPr>
        <w:t xml:space="preserve"> ζητεί άδεια απουσίας στο εξωτερικό από 2</w:t>
      </w:r>
      <w:r>
        <w:rPr>
          <w:rFonts w:eastAsia="Times New Roman" w:cs="Times New Roman"/>
          <w:szCs w:val="24"/>
        </w:rPr>
        <w:t xml:space="preserve"> Νοέμβρη έως </w:t>
      </w:r>
      <w:r>
        <w:rPr>
          <w:rFonts w:eastAsia="Times New Roman" w:cs="Times New Roman"/>
          <w:szCs w:val="24"/>
        </w:rPr>
        <w:t>7</w:t>
      </w:r>
      <w:r>
        <w:rPr>
          <w:rFonts w:eastAsia="Times New Roman" w:cs="Times New Roman"/>
          <w:szCs w:val="24"/>
        </w:rPr>
        <w:t xml:space="preserve"> Νοέμβρη</w:t>
      </w:r>
      <w:r>
        <w:rPr>
          <w:rFonts w:eastAsia="Times New Roman" w:cs="Times New Roman"/>
          <w:szCs w:val="24"/>
        </w:rPr>
        <w:t xml:space="preserve"> 2017</w:t>
      </w:r>
      <w:r>
        <w:rPr>
          <w:rFonts w:eastAsia="Times New Roman" w:cs="Times New Roman"/>
          <w:szCs w:val="24"/>
        </w:rPr>
        <w:t xml:space="preserve"> για συμμετοχή σε επιστημονικό συνέδριο. Η Βουλή εγκρίνει;</w:t>
      </w:r>
    </w:p>
    <w:p w14:paraId="64A80399"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64A8039A"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η </w:t>
      </w:r>
      <w:r>
        <w:rPr>
          <w:rFonts w:eastAsia="Times New Roman" w:cs="Times New Roman"/>
          <w:szCs w:val="24"/>
        </w:rPr>
        <w:t xml:space="preserve">Βουλή ενέκρινε τη ζητηθείσα άδεια. </w:t>
      </w:r>
    </w:p>
    <w:p w14:paraId="64A8039B"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w:t>
      </w:r>
    </w:p>
    <w:p w14:paraId="64A8039C"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 </w:t>
      </w:r>
    </w:p>
    <w:p w14:paraId="64A8039D"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αναλώσατε μεγάλο μέρος της </w:t>
      </w:r>
      <w:proofErr w:type="spellStart"/>
      <w:r>
        <w:rPr>
          <w:rFonts w:eastAsia="Times New Roman" w:cs="Times New Roman"/>
          <w:szCs w:val="24"/>
        </w:rPr>
        <w:t>πρωτολογίας</w:t>
      </w:r>
      <w:proofErr w:type="spellEnd"/>
      <w:r>
        <w:rPr>
          <w:rFonts w:eastAsia="Times New Roman" w:cs="Times New Roman"/>
          <w:szCs w:val="24"/>
        </w:rPr>
        <w:t xml:space="preserve"> σας στο θέμα της λειτουργίας του Πυροσβεστικού</w:t>
      </w:r>
      <w:r>
        <w:rPr>
          <w:rFonts w:eastAsia="Times New Roman" w:cs="Times New Roman"/>
          <w:szCs w:val="24"/>
        </w:rPr>
        <w:t xml:space="preserve"> Σώματος. Εμείς δεν είπαμε ότι δεν υπάρχει αυτοθυσία των πυροσβεστών, ότι δεν υπάρχει αποτελεσματικότητα στο έργο τους. Μπορεί τα στατιστικά στοιχεία να είναι αυτά που λέτε, ωστόσο όμως και ένα στρέμμα δάσους να καεί είναι πολύ σημαντικό. Καλούνται όλοι αυ</w:t>
      </w:r>
      <w:r>
        <w:rPr>
          <w:rFonts w:eastAsia="Times New Roman" w:cs="Times New Roman"/>
          <w:szCs w:val="24"/>
        </w:rPr>
        <w:t xml:space="preserve">τοί με αυτά τα μέσα, όπως είπατε, να σώσουν περιουσίες και ζωές ανθρώπων με κίνδυνο της ζωής τους. </w:t>
      </w:r>
    </w:p>
    <w:p w14:paraId="64A8039E"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Στην ερώτησή μας αναφερθήκαμε στους πολλούς θανάτους που είχαμε, στο επικίνδυνο αυτού του έργου του Πυροσβεστικού Σώματος και εσείς το ξεπεράσατε με το ειδι</w:t>
      </w:r>
      <w:r>
        <w:rPr>
          <w:rFonts w:eastAsia="Times New Roman" w:cs="Times New Roman"/>
          <w:szCs w:val="24"/>
        </w:rPr>
        <w:t xml:space="preserve">κό μισθολόγιο και όλα αυτά που διέπουν το Πυροσβεστικό Σώμα. </w:t>
      </w:r>
    </w:p>
    <w:p w14:paraId="64A8039F"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Εμείς λέμε ότι αυτό δεν είναι αρκετό. Για αυτό και το αίτημα των πυροσβεστών το οποίο εμείς αναδεικνύουμε να χαρακτηριστεί ως επικίνδυνο το επάγγελμά τους, ως βαρύ και ανθυγιεινό. Βέβαια, αυτό θ</w:t>
      </w:r>
      <w:r>
        <w:rPr>
          <w:rFonts w:eastAsia="Times New Roman" w:cs="Times New Roman"/>
          <w:szCs w:val="24"/>
        </w:rPr>
        <w:t>α έχει συνέπειες και οικονομικές αλλά και τα όρια ηλικίας και όλα αυτά που χρειάζεται να τα ξαναδεί η Κυβέρνηση για να μπορέσει να ικανοποιήσει ζωτικές ανάγκες αυτών των εργαζομένων του Πυροσβεστικού Σώματος, γιατί όπως είπαμε εργάζεται κάτω από πολύ δύσκο</w:t>
      </w:r>
      <w:r>
        <w:rPr>
          <w:rFonts w:eastAsia="Times New Roman" w:cs="Times New Roman"/>
          <w:szCs w:val="24"/>
        </w:rPr>
        <w:t xml:space="preserve">λες συνθήκες. </w:t>
      </w:r>
    </w:p>
    <w:p w14:paraId="64A803A0"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Κανείς σήμερα Έλληνας, κανείς που κατοικεί σε αυτήν τη χώρα δεν χαρακτηρίζει το επάγγελμα αυτό ότι είναι ένα επάγγελμα σαν όλα τα άλλα. Όλοι λένε ότι είναι επικίνδυνο. Λένε: «Ρίχτηκε στη φωτιά». Εδώ έχουμε τα συγκεκριμένα θύματα όπως είπα, τ</w:t>
      </w:r>
      <w:r>
        <w:rPr>
          <w:rFonts w:eastAsia="Times New Roman" w:cs="Times New Roman"/>
          <w:szCs w:val="24"/>
        </w:rPr>
        <w:t xml:space="preserve">ριάντα πέντε νεκρούς από το 1998 μέχρι σήμερα. </w:t>
      </w:r>
    </w:p>
    <w:p w14:paraId="64A803A1"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Βεβαίως, οι άλλοι που δεν φαίνονται, που δεν είναι νεκροί αλλά έχουν τις επαγγελματικές ασθένειες, είναι ακόμα πιο πολλοί, κύριε Υπουργέ. Βέβαια, μέχρι τώρα δεν έχει γίνει κα</w:t>
      </w:r>
      <w:r>
        <w:rPr>
          <w:rFonts w:eastAsia="Times New Roman" w:cs="Times New Roman"/>
          <w:szCs w:val="24"/>
        </w:rPr>
        <w:t>μ</w:t>
      </w:r>
      <w:r>
        <w:rPr>
          <w:rFonts w:eastAsia="Times New Roman" w:cs="Times New Roman"/>
          <w:szCs w:val="24"/>
        </w:rPr>
        <w:t>μία στατιστική στο Πυροσβεστικό Σ</w:t>
      </w:r>
      <w:r>
        <w:rPr>
          <w:rFonts w:eastAsia="Times New Roman" w:cs="Times New Roman"/>
          <w:szCs w:val="24"/>
        </w:rPr>
        <w:t>ώμα για το ποιες είναι οι επαγγελματικές ασθένειες που αφορούν τους πυροσβέστες. Τι είναι αυτό που –εάν θέλετε- καταστρέφει την υγεία του και τι μέτρα πρέπει να παρθούν για αυτά; Μέτρα μέχρι σήμερα δεν έχουν παρθεί. Για αυτό έχει και αυτό το σκέλος η ερώτη</w:t>
      </w:r>
      <w:r>
        <w:rPr>
          <w:rFonts w:eastAsia="Times New Roman" w:cs="Times New Roman"/>
          <w:szCs w:val="24"/>
        </w:rPr>
        <w:t xml:space="preserve">σή μας που </w:t>
      </w:r>
      <w:r>
        <w:rPr>
          <w:rFonts w:eastAsia="Times New Roman" w:cs="Times New Roman"/>
          <w:szCs w:val="24"/>
        </w:rPr>
        <w:lastRenderedPageBreak/>
        <w:t xml:space="preserve">σας είπαμε: τα μέτρα προστασίας του Πυροσβεστικού Σώματος, μέτρα που θα πρέπει να παρθούν. Υπάρχει συγκεκριμένη μελέτη, την έχουν υποβάλει οι πυροσβέστες σε εσάς, στο Υπουργείο για να γίνει προεδρικό διάταγμα έτσι ώστε πράγματι να υπάρξουν όλοι </w:t>
      </w:r>
      <w:r>
        <w:rPr>
          <w:rFonts w:eastAsia="Times New Roman" w:cs="Times New Roman"/>
          <w:szCs w:val="24"/>
        </w:rPr>
        <w:t xml:space="preserve">αυτοί οι όροι της προστασίας της ζωής του ίδιου του Πυροσβεστικού Σώματος. </w:t>
      </w:r>
    </w:p>
    <w:p w14:paraId="64A803A2"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Εμείς, λοιπόν, δεν ικανοποιούμαστε από την απάντηση. Θεωρούμε ότι η Κυβέρνηση πρέπει να δει τον χαρακτηρισμό αυτού του επαγγέλματος σαν βαρύ, ανθυγιεινό και επικίνδυνο. Πέρα από αυ</w:t>
      </w:r>
      <w:r>
        <w:rPr>
          <w:rFonts w:eastAsia="Times New Roman" w:cs="Times New Roman"/>
          <w:szCs w:val="24"/>
        </w:rPr>
        <w:t xml:space="preserve">τά να παρθούν και μέτρα προστασίας μέσα από το προεδρικό διάταγμα που έχουν ζητήσει οι εργαζόμενοι, μέτρα συγκεκριμένα για να προστατεύεται η ζωή των ίδιων των εργαζομένων στο Πυροσβεστικό Σώμα. </w:t>
      </w:r>
    </w:p>
    <w:p w14:paraId="64A803A3"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w:t>
      </w:r>
      <w:r>
        <w:rPr>
          <w:rFonts w:eastAsia="Times New Roman" w:cs="Times New Roman"/>
          <w:szCs w:val="24"/>
        </w:rPr>
        <w:t xml:space="preserve">γο. </w:t>
      </w:r>
    </w:p>
    <w:p w14:paraId="64A803A4"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σε πολλά από τα σημεία τα οποία θίξατε θα συμφωνήσω. Γιατί πράγματι χρήζουν υποστήριξης αυτοί οι άνθρωποι οι οποίοι σε πολύ μικρό χρόνο έχουν ιδιαίτερη ένταση στη δουλειά τους, με ό,τι επιπτώσεις έχει αυτό στη σωματική και στη ψυχική υγεία. </w:t>
      </w:r>
    </w:p>
    <w:p w14:paraId="64A803A5"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Για αυτόν τον λόγο πρόσφατα ιδρύσαμε το γραφείο ψυχοκοινωνικής μέριμνας ώστε σε είκοσι τετράωρη βάση να παρέχει ψυχολογική υποστήριξη και στους εν ενεργεία και στους εν αποστρατεία πυροσβέστες. Για αυτόν τον λόγο κάναμε και τη συνεργασία με το Υπουργείο Ά</w:t>
      </w:r>
      <w:r>
        <w:rPr>
          <w:rFonts w:eastAsia="Times New Roman" w:cs="Times New Roman"/>
          <w:szCs w:val="24"/>
        </w:rPr>
        <w:t xml:space="preserve">μυνας και το Νοσοκομείο της Αεροπορίας ώστε να </w:t>
      </w:r>
      <w:r>
        <w:rPr>
          <w:rFonts w:eastAsia="Times New Roman" w:cs="Times New Roman"/>
          <w:szCs w:val="24"/>
        </w:rPr>
        <w:lastRenderedPageBreak/>
        <w:t xml:space="preserve">μπορούν να έχουν καλύτερη περίθαλψη οι πυροσβέστες. Για αυτόν τον λόγο τους δώσαμε φέτος και φορούσαν όλοι τις προβλεπόμενες στολές, κάτι που για χρόνια εκκρεμούσε. </w:t>
      </w:r>
    </w:p>
    <w:p w14:paraId="64A803A6"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Υπάρχουν πάρα πολλά άλλα ζητήματα τα οποία </w:t>
      </w:r>
      <w:r>
        <w:rPr>
          <w:rFonts w:eastAsia="Times New Roman" w:cs="Times New Roman"/>
          <w:szCs w:val="24"/>
        </w:rPr>
        <w:t xml:space="preserve">πρέπει να καλυφθούν και τα οποία πρέπει να λύσουμε σε ένα </w:t>
      </w:r>
      <w:r>
        <w:rPr>
          <w:rFonts w:eastAsia="Times New Roman" w:cs="Times New Roman"/>
          <w:szCs w:val="24"/>
        </w:rPr>
        <w:t>σ</w:t>
      </w:r>
      <w:r>
        <w:rPr>
          <w:rFonts w:eastAsia="Times New Roman" w:cs="Times New Roman"/>
          <w:szCs w:val="24"/>
        </w:rPr>
        <w:t xml:space="preserve">ώμα που όπως έχω πει και με αρκετά σκληρά λόγια υπάρχουν προβλήματα, αλλά αυτά τα προβλήματα δεν έχουν σχέση με την αυτοθυσία του προσωπικού του </w:t>
      </w:r>
      <w:r>
        <w:rPr>
          <w:rFonts w:eastAsia="Times New Roman" w:cs="Times New Roman"/>
          <w:szCs w:val="24"/>
        </w:rPr>
        <w:t>σ</w:t>
      </w:r>
      <w:r>
        <w:rPr>
          <w:rFonts w:eastAsia="Times New Roman" w:cs="Times New Roman"/>
          <w:szCs w:val="24"/>
        </w:rPr>
        <w:t xml:space="preserve">ώματος. </w:t>
      </w:r>
    </w:p>
    <w:p w14:paraId="64A803A7"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Το προεδρικό διάταγμα το οποίο αναφέρατε κ</w:t>
      </w:r>
      <w:r>
        <w:rPr>
          <w:rFonts w:eastAsia="Times New Roman" w:cs="Times New Roman"/>
          <w:szCs w:val="24"/>
        </w:rPr>
        <w:t xml:space="preserve">αι το οποίο πράγματι θα έπρεπε να έχει βγει είναι σε εξέλιξη η σύνταξή του και μέχρι το τέλος του έτους θα έχει βγει. Υπάρχουν πολλά προβλήματα. Έχουμε καλύψει αρκετά ζητήματα. Μένουν ίσως πολλά περισσότερα, αλλά βλέπετε ότι ίσως η κύρια προτεραιότητά μας </w:t>
      </w:r>
      <w:r>
        <w:rPr>
          <w:rFonts w:eastAsia="Times New Roman" w:cs="Times New Roman"/>
          <w:szCs w:val="24"/>
        </w:rPr>
        <w:t>αυτήν τη στιγμή στο Υπουργείο είναι η κάλυψη των προβλημάτων του Πυροσβεστικού Σώματος και η εναρμόνισή του με τις λειτουργίας και άλλα ευρωπαϊκών χωρών και άλλων σύγχρονων κρατών και των αναγκών που υπάρχουν. Γιατί δυστυχώς οι κλιματικές αλλαγές κάθε άλλο</w:t>
      </w:r>
      <w:r>
        <w:rPr>
          <w:rFonts w:eastAsia="Times New Roman" w:cs="Times New Roman"/>
          <w:szCs w:val="24"/>
        </w:rPr>
        <w:t xml:space="preserve"> παρά προμηνύουν ότι τα επόμενα χρόνια θα είναι εύκολα.</w:t>
      </w:r>
    </w:p>
    <w:p w14:paraId="64A803A8"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Δίνουμε, λοιπόν, ιδιαίτερο βάρος σε αυτούς τους ανθρώπους και σε αυτές τις δημοσιονομικές συνθήκες τις οποίες διανύουμε προσπαθούμε να λύσουμε διάφορα προβλήματα. Εκτός από το θέμα του χαρακτηρισμού τ</w:t>
      </w:r>
      <w:r>
        <w:rPr>
          <w:rFonts w:eastAsia="Times New Roman" w:cs="Times New Roman"/>
          <w:szCs w:val="24"/>
        </w:rPr>
        <w:t xml:space="preserve">ου επαγγέλματος σαν </w:t>
      </w:r>
      <w:proofErr w:type="spellStart"/>
      <w:r>
        <w:rPr>
          <w:rFonts w:eastAsia="Times New Roman" w:cs="Times New Roman"/>
          <w:szCs w:val="24"/>
        </w:rPr>
        <w:t>βαρέος</w:t>
      </w:r>
      <w:proofErr w:type="spellEnd"/>
      <w:r>
        <w:rPr>
          <w:rFonts w:eastAsia="Times New Roman" w:cs="Times New Roman"/>
          <w:szCs w:val="24"/>
        </w:rPr>
        <w:t xml:space="preserve"> και ανθυγιεινού, σε πολλά άλλα ζητήματα τα οποία αναφέρατε θα συμφωνούσα.</w:t>
      </w:r>
    </w:p>
    <w:p w14:paraId="64A803A9"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4A803AA"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Ευχαριστούμε.</w:t>
      </w:r>
    </w:p>
    <w:p w14:paraId="64A803AB" w14:textId="77777777" w:rsidR="008E3992" w:rsidRDefault="00BB6401">
      <w:pPr>
        <w:spacing w:after="0" w:line="600" w:lineRule="auto"/>
        <w:ind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w:t>
      </w:r>
      <w:r>
        <w:rPr>
          <w:rFonts w:eastAsia="Times New Roman"/>
          <w:szCs w:val="24"/>
        </w:rPr>
        <w:t>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επτά μέλη ομάδας ξένων καθηγητών.</w:t>
      </w:r>
    </w:p>
    <w:p w14:paraId="64A803AC" w14:textId="77777777" w:rsidR="008E3992" w:rsidRDefault="00BB6401">
      <w:pPr>
        <w:tabs>
          <w:tab w:val="left" w:pos="6787"/>
        </w:tabs>
        <w:spacing w:after="0" w:line="600" w:lineRule="auto"/>
        <w:ind w:left="-181" w:firstLine="720"/>
        <w:jc w:val="both"/>
        <w:rPr>
          <w:rFonts w:eastAsia="Times New Roman"/>
          <w:szCs w:val="24"/>
        </w:rPr>
      </w:pPr>
      <w:r>
        <w:rPr>
          <w:rFonts w:eastAsia="Times New Roman"/>
          <w:szCs w:val="24"/>
        </w:rPr>
        <w:t>Η Βουλή του</w:t>
      </w:r>
      <w:r>
        <w:rPr>
          <w:rFonts w:eastAsia="Times New Roman"/>
          <w:szCs w:val="24"/>
        </w:rPr>
        <w:t>ς καλωσορίζει.</w:t>
      </w:r>
    </w:p>
    <w:p w14:paraId="64A803AD" w14:textId="77777777" w:rsidR="008E3992" w:rsidRDefault="00BB6401">
      <w:pPr>
        <w:tabs>
          <w:tab w:val="left" w:pos="6787"/>
        </w:tabs>
        <w:spacing w:after="0"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4A803AE"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Περνάμε στην </w:t>
      </w:r>
      <w:proofErr w:type="spellStart"/>
      <w:r>
        <w:rPr>
          <w:rFonts w:eastAsia="Times New Roman" w:cs="Times New Roman"/>
          <w:szCs w:val="24"/>
        </w:rPr>
        <w:t>κρατηθείσα</w:t>
      </w:r>
      <w:proofErr w:type="spellEnd"/>
      <w:r>
        <w:rPr>
          <w:rFonts w:eastAsia="Times New Roman" w:cs="Times New Roman"/>
          <w:szCs w:val="24"/>
        </w:rPr>
        <w:t xml:space="preserve"> δεύτερη </w:t>
      </w:r>
      <w:r>
        <w:rPr>
          <w:rFonts w:eastAsia="Times New Roman" w:cs="Times New Roman"/>
          <w:szCs w:val="24"/>
        </w:rPr>
        <w:t xml:space="preserve">με αριθμό 109/23-10-2017 επίκαιρη ερώτηση πρώτου κύκλου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Υποδομών και </w:t>
      </w:r>
      <w:r>
        <w:rPr>
          <w:rFonts w:eastAsia="Times New Roman" w:cs="Times New Roman"/>
          <w:bCs/>
          <w:szCs w:val="24"/>
        </w:rPr>
        <w:t>Μεταφορών,</w:t>
      </w:r>
      <w:r>
        <w:rPr>
          <w:rFonts w:eastAsia="Times New Roman" w:cs="Times New Roman"/>
          <w:b/>
          <w:bCs/>
          <w:szCs w:val="24"/>
        </w:rPr>
        <w:t xml:space="preserve"> </w:t>
      </w:r>
      <w:r>
        <w:rPr>
          <w:rFonts w:eastAsia="Times New Roman" w:cs="Times New Roman"/>
          <w:szCs w:val="24"/>
        </w:rPr>
        <w:t>με θέμα: «Δημιουργία νέων υπηρεσιών δημοσίων έργων - αποδυνάμωση του Οδικού Άξονα Κρήτης (ΟΑΚ) - σε τέλμα τα δημόσια έργα στην Κρήτη».</w:t>
      </w:r>
      <w:r>
        <w:rPr>
          <w:rFonts w:eastAsia="Times New Roman" w:cs="Times New Roman"/>
          <w:szCs w:val="24"/>
        </w:rPr>
        <w:t xml:space="preserve"> Ευχαριστώ τον κ. Μαυραγάνη που περίμενε.</w:t>
      </w:r>
    </w:p>
    <w:p w14:paraId="64A803AF"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έχετε τον λόγο.</w:t>
      </w:r>
    </w:p>
    <w:p w14:paraId="64A803B0"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Ευχαριστώ, κύρι</w:t>
      </w:r>
      <w:r>
        <w:rPr>
          <w:rFonts w:eastAsia="Times New Roman" w:cs="Times New Roman"/>
          <w:szCs w:val="24"/>
        </w:rPr>
        <w:t>ε Πρόεδρε.</w:t>
      </w:r>
    </w:p>
    <w:p w14:paraId="64A803B1"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Κύριε Υπουργέ, με έκπληξη διαπιστώνω πως ο κ. </w:t>
      </w:r>
      <w:proofErr w:type="spellStart"/>
      <w:r>
        <w:rPr>
          <w:rFonts w:eastAsia="Times New Roman" w:cs="Times New Roman"/>
          <w:szCs w:val="24"/>
        </w:rPr>
        <w:t>Σπίρτζης</w:t>
      </w:r>
      <w:proofErr w:type="spellEnd"/>
      <w:r>
        <w:rPr>
          <w:rFonts w:eastAsia="Times New Roman" w:cs="Times New Roman"/>
          <w:szCs w:val="24"/>
        </w:rPr>
        <w:t xml:space="preserve"> δεν ήρθε σήμερα να απαντήσει παρά τις χθεσινές διαβεβαιώσεις που είχε δώσει στον συνεργάτη μου ο δικός του ο συνεργάτης. Έστω, λοιπόν, και με την παρουσία τη δική σας, ελπίζω να βγει κάτι ου</w:t>
      </w:r>
      <w:r>
        <w:rPr>
          <w:rFonts w:eastAsia="Times New Roman" w:cs="Times New Roman"/>
          <w:szCs w:val="24"/>
        </w:rPr>
        <w:t>σιαστικό για το ερώτημα το οποίο έχω καταθέσει και θα ζητήσω σε λίγο την απάντησή σας.</w:t>
      </w:r>
    </w:p>
    <w:p w14:paraId="64A803B2"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lastRenderedPageBreak/>
        <w:t>Κύριε Υπουργέ, έχει δημιουργήσει σύγχυση και μεγάλη αναστάτωση ο νέος οργανισμός του Υπουργείου σας βάσει του οποίου δημιουργούνται ειδικές υπηρεσίες δημοσίων έργων ως α</w:t>
      </w:r>
      <w:r>
        <w:rPr>
          <w:rFonts w:eastAsia="Times New Roman" w:cs="Times New Roman"/>
          <w:szCs w:val="24"/>
        </w:rPr>
        <w:t>ποκεντρωμένες περιφερειακές υπηρεσίες του Υπουργείου σε επίπεδο υποδιεύθυνσης έργων.</w:t>
      </w:r>
    </w:p>
    <w:p w14:paraId="64A803B3"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Ειδικότερα στην Κρήτη, για να είμαι πιο συγκεκριμένος, προβλέπεται η σύσταση ΕΥΔΕ Κρήτης και Δωδεκανήσων με έδρα το Ηράκλειο. Αυτό ως γνωστό τουλάχιστον σε εμάς που είμαστ</w:t>
      </w:r>
      <w:r>
        <w:rPr>
          <w:rFonts w:eastAsia="Times New Roman" w:cs="Times New Roman"/>
          <w:szCs w:val="24"/>
        </w:rPr>
        <w:t>ε και του κλάδου αλλά και από την περιοχή δημιουργεί σημαντικότατα προβλήματα. Αγνοείτε ότι στην Κρήτη υπάρχει και λειτουργεί ο Οργανισμός Ανάπτυξης Κρήτης, ΟΑΚ ΑΕ, ο οποίος τρέχει και θα έπρεπε να τρέχει με πολύ μεγαλύτερο ρυθμό μεγάλα αναπτυξιακά έργα.</w:t>
      </w:r>
    </w:p>
    <w:p w14:paraId="64A803B4"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ον ΟΑΚ τον ιδρύσαμε το 2013 –θυμίζω- σε μια προσπάθεια </w:t>
      </w:r>
      <w:proofErr w:type="spellStart"/>
      <w:r>
        <w:rPr>
          <w:rFonts w:eastAsia="Times New Roman" w:cs="Times New Roman"/>
          <w:szCs w:val="24"/>
        </w:rPr>
        <w:t>εξορθολογισμού</w:t>
      </w:r>
      <w:proofErr w:type="spellEnd"/>
      <w:r>
        <w:rPr>
          <w:rFonts w:eastAsia="Times New Roman" w:cs="Times New Roman"/>
          <w:szCs w:val="24"/>
        </w:rPr>
        <w:t xml:space="preserve"> της διοίκησης και της εκτέλεσης δημοσίων έργων. Επίσης, θυμίζω, ότι στον ΟΑΚ συγχωνεύσαμε τον ΟΑΔΥΚ, ΟΑΝΑΚ, ΕΥΔΕ ΒΟΑΚ και ΕΥΔΕ </w:t>
      </w:r>
      <w:proofErr w:type="spellStart"/>
      <w:r>
        <w:rPr>
          <w:rFonts w:eastAsia="Times New Roman" w:cs="Times New Roman"/>
          <w:szCs w:val="24"/>
        </w:rPr>
        <w:t>Αποσελέμη</w:t>
      </w:r>
      <w:proofErr w:type="spellEnd"/>
      <w:r>
        <w:rPr>
          <w:rFonts w:eastAsia="Times New Roman" w:cs="Times New Roman"/>
          <w:szCs w:val="24"/>
        </w:rPr>
        <w:t>. Θυμίζω ότι το μοντέλο του ΟΑΚ είναι μ</w:t>
      </w:r>
      <w:r>
        <w:rPr>
          <w:rFonts w:eastAsia="Times New Roman" w:cs="Times New Roman"/>
          <w:szCs w:val="24"/>
        </w:rPr>
        <w:t>ί</w:t>
      </w:r>
      <w:r>
        <w:rPr>
          <w:rFonts w:eastAsia="Times New Roman" w:cs="Times New Roman"/>
          <w:szCs w:val="24"/>
        </w:rPr>
        <w:t>α καινοτόμ</w:t>
      </w:r>
      <w:r>
        <w:rPr>
          <w:rFonts w:eastAsia="Times New Roman" w:cs="Times New Roman"/>
          <w:szCs w:val="24"/>
        </w:rPr>
        <w:t xml:space="preserve">ος προσέγγιση της δημόσιας διοίκησης η οποία λαμβάνει υπ’ </w:t>
      </w:r>
      <w:proofErr w:type="spellStart"/>
      <w:r>
        <w:rPr>
          <w:rFonts w:eastAsia="Times New Roman" w:cs="Times New Roman"/>
          <w:szCs w:val="24"/>
        </w:rPr>
        <w:t>όψιν</w:t>
      </w:r>
      <w:proofErr w:type="spellEnd"/>
      <w:r>
        <w:rPr>
          <w:rFonts w:eastAsia="Times New Roman" w:cs="Times New Roman"/>
          <w:szCs w:val="24"/>
        </w:rPr>
        <w:t xml:space="preserve"> τις αναπτυξιακές δυνατότητες και ιδιαιτερότητες του νησιού μας. </w:t>
      </w:r>
    </w:p>
    <w:p w14:paraId="64A803B5"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Παράλληλα με το νέο Οργανισμό ζητάτε –όπως τουλάχιστον περιγράφετε- να δημιουργηθούν άλλες δομές, άλλες υπηρεσίες, άλλες θέσεις </w:t>
      </w:r>
      <w:r>
        <w:rPr>
          <w:rFonts w:eastAsia="Times New Roman" w:cs="Times New Roman"/>
          <w:szCs w:val="24"/>
        </w:rPr>
        <w:t xml:space="preserve">εργασίας. Δηλαδή ζητήματα αλληλοεπικαλύψεων και αρμοδιοτήτων, όχι μόνον μεταξύ της νεοσύστατης ΕΥΔΕ Κρήτης, Δωδεκανήσων και του ΟΑΚ αλλά και με άλλες υπηρεσίες, της Διεύθυνσης Τεχνικών Έργων και Υπηρεσιών της Περιφέρειας Κρήτης, της Διεύθυνσης Τεχνικών </w:t>
      </w:r>
      <w:r>
        <w:rPr>
          <w:rFonts w:eastAsia="Times New Roman" w:cs="Times New Roman"/>
          <w:szCs w:val="24"/>
        </w:rPr>
        <w:lastRenderedPageBreak/>
        <w:t>Έργ</w:t>
      </w:r>
      <w:r>
        <w:rPr>
          <w:rFonts w:eastAsia="Times New Roman" w:cs="Times New Roman"/>
          <w:szCs w:val="24"/>
        </w:rPr>
        <w:t>ων της Περιφερειακής Ενότητας Κρήτης και της Διεύθυνσης Τεχνικών Υπηρεσιών των δήμων.</w:t>
      </w:r>
    </w:p>
    <w:p w14:paraId="64A803B6"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Για εμάς στη Νέα Δημοκρατία ο Οργανισμός Ανάπτυξης Κρήτης είναι σημαντικός για την ανάπτυξη του νησιού μας και μπορεί να γίνει η αιχμή του δόρατος εάν αξιοποιηθεί σωστά.</w:t>
      </w:r>
    </w:p>
    <w:p w14:paraId="64A803B7"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Κύριε Υπουργέ, δημιουργείτε νέες δημόσιες υπηρεσίες, αυξάνετε τη γραφειοκρατία, τις αλληλοεπικαλύψεις, την πολυπλοκότητα στον δημόσιο τομέα. Δίνετε την εντύπωση ότι δημιουργείτε νέες θέσεις εργασίας, προσπαθώντας να εξυπηρετήσετε τον πελατειακό κρατισμό σα</w:t>
      </w:r>
      <w:r>
        <w:rPr>
          <w:rFonts w:eastAsia="Times New Roman" w:cs="Times New Roman"/>
          <w:szCs w:val="24"/>
        </w:rPr>
        <w:t>ς και να βολέψετε «ημετέρους».</w:t>
      </w:r>
    </w:p>
    <w:p w14:paraId="64A803B8"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Επιλέγετε τον γιγαντισμό του </w:t>
      </w:r>
      <w:r>
        <w:rPr>
          <w:rFonts w:eastAsia="Times New Roman" w:cs="Times New Roman"/>
          <w:szCs w:val="24"/>
        </w:rPr>
        <w:t>δ</w:t>
      </w:r>
      <w:r>
        <w:rPr>
          <w:rFonts w:eastAsia="Times New Roman" w:cs="Times New Roman"/>
          <w:szCs w:val="24"/>
        </w:rPr>
        <w:t>ημοσίου και τη δημιουργία υπηρεσιών, αντί για την απλούστευση των διαδικασιών, τη μείωση της γραφειοκρατίας, τη στήριξη της ανάπτυξης. Επιλέγετε την υποσχεσιολογία φρούδων ελπίδων, αντί της επιτά</w:t>
      </w:r>
      <w:r>
        <w:rPr>
          <w:rFonts w:eastAsia="Times New Roman" w:cs="Times New Roman"/>
          <w:szCs w:val="24"/>
        </w:rPr>
        <w:t>χυνσης των αναπτυξιακών έργων της Κρήτης. Προσπαθείτε να καλύψετε την αδράνεια και την ανικανότητα της Κυβέρνησης με τη δημιουργία νέων φορέων και υπηρεσιών.</w:t>
      </w:r>
    </w:p>
    <w:p w14:paraId="64A803B9"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Σας ερωτώ, λοιπόν, κύριε Υπουργέ: Ποια η σκοπιμότητα της δημιουργίας νέων αποκεντρωμένων υπηρεσιών</w:t>
      </w:r>
      <w:r>
        <w:rPr>
          <w:rFonts w:eastAsia="Times New Roman" w:cs="Times New Roman"/>
          <w:szCs w:val="24"/>
        </w:rPr>
        <w:t xml:space="preserve"> δημοσίων έργων του Υπουργείου Μεταφορών και Υποδομών; Ποια η αναγκαιότητα στο τέλος</w:t>
      </w:r>
      <w:r>
        <w:rPr>
          <w:rFonts w:eastAsia="Times New Roman" w:cs="Times New Roman"/>
          <w:szCs w:val="24"/>
        </w:rPr>
        <w:t xml:space="preserve"> </w:t>
      </w:r>
      <w:proofErr w:type="spellStart"/>
      <w:r>
        <w:rPr>
          <w:rFonts w:eastAsia="Times New Roman" w:cs="Times New Roman"/>
          <w:szCs w:val="24"/>
        </w:rPr>
        <w:t>τέλος</w:t>
      </w:r>
      <w:proofErr w:type="spellEnd"/>
      <w:r>
        <w:rPr>
          <w:rFonts w:eastAsia="Times New Roman" w:cs="Times New Roman"/>
          <w:szCs w:val="24"/>
        </w:rPr>
        <w:t xml:space="preserve"> στην Κρήτη, δεδομένης της λειτουργίας του Οργανισμού Ανάπτυξης Κρήτης; Ποιος ο σχεδιασμός της Κυβέρνησης, ώστε να βγουν από το τέλμα της τελευταία τριετίας σχεδόν όλ</w:t>
      </w:r>
      <w:r>
        <w:rPr>
          <w:rFonts w:eastAsia="Times New Roman" w:cs="Times New Roman"/>
          <w:szCs w:val="24"/>
        </w:rPr>
        <w:t>α τα μεγάλα αναπτυξιακά έργα του νησιού μας;</w:t>
      </w:r>
    </w:p>
    <w:p w14:paraId="64A803BA"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lastRenderedPageBreak/>
        <w:t>Ευχαριστώ.</w:t>
      </w:r>
    </w:p>
    <w:p w14:paraId="64A803BB"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64A803BC"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Κύριε Μαυραγάνη, έχετε τον λόγο.</w:t>
      </w:r>
    </w:p>
    <w:p w14:paraId="64A803BD"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Ευχαριστώ, κύριε Πρόεδρε.</w:t>
      </w:r>
    </w:p>
    <w:p w14:paraId="64A803BE" w14:textId="77777777" w:rsidR="008E3992" w:rsidRDefault="00BB640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Θέλω λίγο να φρεσκάρω τη μνήμη όλων στην Αίθουσα αυτήν και των </w:t>
      </w:r>
      <w:proofErr w:type="spellStart"/>
      <w:r>
        <w:rPr>
          <w:rFonts w:eastAsia="Times New Roman" w:cs="Times New Roman"/>
          <w:szCs w:val="24"/>
        </w:rPr>
        <w:t>Κρητών</w:t>
      </w:r>
      <w:proofErr w:type="spellEnd"/>
      <w:r>
        <w:rPr>
          <w:rFonts w:eastAsia="Times New Roman" w:cs="Times New Roman"/>
          <w:szCs w:val="24"/>
        </w:rPr>
        <w:t xml:space="preserve"> που ακούνε μέσα από αυτήν τη συχνότητα. Στις 29 Αυγούστου 2014 -υπογραφή Κυριάκος Μητσοτάκης, Υπουργός Διοικητικής Μεταρρύθμισης και Ηλεκτρονικής Διακυβέρνησης- συγκροτείτε με το </w:t>
      </w:r>
      <w:r>
        <w:rPr>
          <w:rFonts w:eastAsia="Times New Roman" w:cs="Times New Roman"/>
          <w:szCs w:val="24"/>
        </w:rPr>
        <w:t>π</w:t>
      </w:r>
      <w:r>
        <w:rPr>
          <w:rFonts w:eastAsia="Times New Roman" w:cs="Times New Roman"/>
          <w:szCs w:val="24"/>
        </w:rPr>
        <w:t>ροεδρι</w:t>
      </w:r>
      <w:r>
        <w:rPr>
          <w:rFonts w:eastAsia="Times New Roman" w:cs="Times New Roman"/>
          <w:szCs w:val="24"/>
        </w:rPr>
        <w:t xml:space="preserve">κό </w:t>
      </w:r>
      <w:r>
        <w:rPr>
          <w:rFonts w:eastAsia="Times New Roman" w:cs="Times New Roman"/>
          <w:szCs w:val="24"/>
        </w:rPr>
        <w:t>δ</w:t>
      </w:r>
      <w:r>
        <w:rPr>
          <w:rFonts w:eastAsia="Times New Roman" w:cs="Times New Roman"/>
          <w:szCs w:val="24"/>
        </w:rPr>
        <w:t>ιάταγμα 109 ΕΥΔΕ ανά την Ελλάδα.</w:t>
      </w:r>
    </w:p>
    <w:p w14:paraId="64A803BF" w14:textId="77777777" w:rsidR="008E3992" w:rsidRDefault="00BB6401">
      <w:pPr>
        <w:spacing w:after="0" w:line="600" w:lineRule="auto"/>
        <w:ind w:firstLine="720"/>
        <w:jc w:val="both"/>
        <w:rPr>
          <w:rFonts w:eastAsia="Times New Roman"/>
          <w:szCs w:val="24"/>
        </w:rPr>
      </w:pPr>
      <w:r>
        <w:rPr>
          <w:rFonts w:eastAsia="Times New Roman"/>
          <w:szCs w:val="24"/>
        </w:rPr>
        <w:t>Άρα η ΕΥΔΕ, κυρίες και κύριοι συνάδελφοι, κύριε Βουλευτά -και είναι κάτι που θα έπρεπε να το γνωρίζετε βεβαίως- από τις 29 Αυγούστου 2014 είναι μ</w:t>
      </w:r>
      <w:r>
        <w:rPr>
          <w:rFonts w:eastAsia="Times New Roman"/>
          <w:szCs w:val="24"/>
        </w:rPr>
        <w:t>ί</w:t>
      </w:r>
      <w:r>
        <w:rPr>
          <w:rFonts w:eastAsia="Times New Roman"/>
          <w:szCs w:val="24"/>
        </w:rPr>
        <w:t xml:space="preserve">α </w:t>
      </w:r>
      <w:r>
        <w:rPr>
          <w:rFonts w:eastAsia="Times New Roman"/>
          <w:szCs w:val="24"/>
        </w:rPr>
        <w:t>δ</w:t>
      </w:r>
      <w:r>
        <w:rPr>
          <w:rFonts w:eastAsia="Times New Roman"/>
          <w:szCs w:val="24"/>
        </w:rPr>
        <w:t xml:space="preserve">ιοικητική πραγματικότητα. </w:t>
      </w:r>
    </w:p>
    <w:p w14:paraId="64A803C0" w14:textId="77777777" w:rsidR="008E3992" w:rsidRDefault="00BB6401">
      <w:pPr>
        <w:spacing w:after="0" w:line="600" w:lineRule="auto"/>
        <w:ind w:firstLine="720"/>
        <w:jc w:val="both"/>
        <w:rPr>
          <w:rFonts w:eastAsia="Times New Roman"/>
          <w:szCs w:val="24"/>
        </w:rPr>
      </w:pPr>
      <w:r>
        <w:rPr>
          <w:rFonts w:eastAsia="Times New Roman"/>
          <w:szCs w:val="24"/>
        </w:rPr>
        <w:t>Αναρωτιέται κανείς: Γιατί είναι μ</w:t>
      </w:r>
      <w:r>
        <w:rPr>
          <w:rFonts w:eastAsia="Times New Roman"/>
          <w:szCs w:val="24"/>
        </w:rPr>
        <w:t>ί</w:t>
      </w:r>
      <w:r>
        <w:rPr>
          <w:rFonts w:eastAsia="Times New Roman"/>
          <w:szCs w:val="24"/>
        </w:rPr>
        <w:t xml:space="preserve">α </w:t>
      </w:r>
      <w:r>
        <w:rPr>
          <w:rFonts w:eastAsia="Times New Roman"/>
          <w:szCs w:val="24"/>
        </w:rPr>
        <w:t>δ</w:t>
      </w:r>
      <w:r>
        <w:rPr>
          <w:rFonts w:eastAsia="Times New Roman"/>
          <w:szCs w:val="24"/>
        </w:rPr>
        <w:t>ιοικητ</w:t>
      </w:r>
      <w:r>
        <w:rPr>
          <w:rFonts w:eastAsia="Times New Roman"/>
          <w:szCs w:val="24"/>
        </w:rPr>
        <w:t xml:space="preserve">ική πραγματικότητα; Επειδή θέλουμε να ακυρώσουμε τον ΟΑΚ ή μήπως επειδή θέλει το Υπουργείο </w:t>
      </w:r>
      <w:proofErr w:type="spellStart"/>
      <w:r>
        <w:rPr>
          <w:rFonts w:eastAsia="Times New Roman"/>
          <w:szCs w:val="24"/>
        </w:rPr>
        <w:t>κεντροποιημένα</w:t>
      </w:r>
      <w:proofErr w:type="spellEnd"/>
      <w:r>
        <w:rPr>
          <w:rFonts w:eastAsia="Times New Roman"/>
          <w:szCs w:val="24"/>
        </w:rPr>
        <w:t xml:space="preserve"> από τη μ</w:t>
      </w:r>
      <w:r>
        <w:rPr>
          <w:rFonts w:eastAsia="Times New Roman"/>
          <w:szCs w:val="24"/>
        </w:rPr>
        <w:t>ί</w:t>
      </w:r>
      <w:r>
        <w:rPr>
          <w:rFonts w:eastAsia="Times New Roman"/>
          <w:szCs w:val="24"/>
        </w:rPr>
        <w:t xml:space="preserve">α πλευρά, αλλά με οικονομίες κλίμακας που θα φτάνουν επιτόπου, για να έρθει η </w:t>
      </w:r>
      <w:r>
        <w:rPr>
          <w:rFonts w:eastAsia="Times New Roman"/>
          <w:szCs w:val="24"/>
        </w:rPr>
        <w:t>Κ</w:t>
      </w:r>
      <w:r>
        <w:rPr>
          <w:rFonts w:eastAsia="Times New Roman"/>
          <w:szCs w:val="24"/>
        </w:rPr>
        <w:t xml:space="preserve">υβέρνηση -η κάθε κυβέρνηση, η σημερινή και οι επόμενες- κοντά </w:t>
      </w:r>
      <w:r>
        <w:rPr>
          <w:rFonts w:eastAsia="Times New Roman"/>
          <w:szCs w:val="24"/>
        </w:rPr>
        <w:t>στα προβλήματα και κοντά στον καθένα και την καθεμία, για να εποπτεύει και να διευθύνει τα έργα τα σημαντικά μόνο και τα ειδικά -για αυτά συγκροτήθηκαν οι ΕΥΔΕ για τα σημαντικά και τα ειδικά- όπως λέει -επειδή δεν είναι μ</w:t>
      </w:r>
      <w:r>
        <w:rPr>
          <w:rFonts w:eastAsia="Times New Roman"/>
          <w:szCs w:val="24"/>
        </w:rPr>
        <w:t>ί</w:t>
      </w:r>
      <w:r>
        <w:rPr>
          <w:rFonts w:eastAsia="Times New Roman"/>
          <w:szCs w:val="24"/>
        </w:rPr>
        <w:t xml:space="preserve">α νέα πραγματικότητα- ο ν.679/77, </w:t>
      </w:r>
      <w:r>
        <w:rPr>
          <w:rFonts w:eastAsia="Times New Roman"/>
          <w:szCs w:val="24"/>
        </w:rPr>
        <w:t>με τον οποίο και συγκροτούνται οι ΕΥΔΕ, από το 1977;</w:t>
      </w:r>
    </w:p>
    <w:p w14:paraId="64A803C1" w14:textId="77777777" w:rsidR="008E3992" w:rsidRDefault="00BB6401">
      <w:pPr>
        <w:spacing w:after="0" w:line="600" w:lineRule="auto"/>
        <w:ind w:firstLine="720"/>
        <w:jc w:val="both"/>
        <w:rPr>
          <w:rFonts w:eastAsia="Times New Roman"/>
          <w:szCs w:val="24"/>
        </w:rPr>
      </w:pPr>
      <w:r>
        <w:rPr>
          <w:rFonts w:eastAsia="Times New Roman"/>
          <w:szCs w:val="24"/>
        </w:rPr>
        <w:lastRenderedPageBreak/>
        <w:t xml:space="preserve">Συνεπώς, αυτό υπήρξε ως αναγκαιότητα στην ελληνική </w:t>
      </w:r>
      <w:r>
        <w:rPr>
          <w:rFonts w:eastAsia="Times New Roman"/>
          <w:szCs w:val="24"/>
        </w:rPr>
        <w:t>δ</w:t>
      </w:r>
      <w:r>
        <w:rPr>
          <w:rFonts w:eastAsia="Times New Roman"/>
          <w:szCs w:val="24"/>
        </w:rPr>
        <w:t xml:space="preserve">ιοικητική πραγματικότητα, διότι εκεί που τα υψηλού κόστους έργα συναντούσαν κάποια συμφέροντα, ίσως θα έπρεπε να είναι πιο κοντά ο εποπτεύων. </w:t>
      </w:r>
    </w:p>
    <w:p w14:paraId="64A803C2" w14:textId="77777777" w:rsidR="008E3992" w:rsidRDefault="00BB6401">
      <w:pPr>
        <w:spacing w:after="0" w:line="600" w:lineRule="auto"/>
        <w:ind w:firstLine="720"/>
        <w:jc w:val="both"/>
        <w:rPr>
          <w:rFonts w:eastAsia="Times New Roman"/>
          <w:szCs w:val="24"/>
        </w:rPr>
      </w:pPr>
      <w:r>
        <w:rPr>
          <w:rFonts w:eastAsia="Times New Roman"/>
          <w:szCs w:val="24"/>
        </w:rPr>
        <w:t>Μιλήσατε</w:t>
      </w:r>
      <w:r>
        <w:rPr>
          <w:rFonts w:eastAsia="Times New Roman"/>
          <w:szCs w:val="24"/>
        </w:rPr>
        <w:t xml:space="preserve"> για τις ΤΥΔΚ, τις </w:t>
      </w:r>
      <w:r>
        <w:rPr>
          <w:rFonts w:eastAsia="Times New Roman"/>
          <w:szCs w:val="24"/>
        </w:rPr>
        <w:t>τ</w:t>
      </w:r>
      <w:r>
        <w:rPr>
          <w:rFonts w:eastAsia="Times New Roman"/>
          <w:szCs w:val="24"/>
        </w:rPr>
        <w:t xml:space="preserve">εχνικές </w:t>
      </w:r>
      <w:r>
        <w:rPr>
          <w:rFonts w:eastAsia="Times New Roman"/>
          <w:szCs w:val="24"/>
        </w:rPr>
        <w:t>υ</w:t>
      </w:r>
      <w:r>
        <w:rPr>
          <w:rFonts w:eastAsia="Times New Roman"/>
          <w:szCs w:val="24"/>
        </w:rPr>
        <w:t xml:space="preserve">πηρεσίες, δηλαδή, των νομαρχιών παλιά και τώρα των περιφερειών, που δανείζουν προσωπικό για την εποπτεία. Δανείζουν, διότι το Υπουργείο δεν έχει. Δανείζουν τους δήμους, διότι οι δήμοι πολλές φορές δεν έχουν. </w:t>
      </w:r>
    </w:p>
    <w:p w14:paraId="64A803C3" w14:textId="77777777" w:rsidR="008E3992" w:rsidRDefault="00BB6401">
      <w:pPr>
        <w:spacing w:after="0" w:line="600" w:lineRule="auto"/>
        <w:ind w:firstLine="720"/>
        <w:jc w:val="both"/>
        <w:rPr>
          <w:rFonts w:eastAsia="Times New Roman"/>
          <w:szCs w:val="24"/>
        </w:rPr>
      </w:pPr>
      <w:r>
        <w:rPr>
          <w:rFonts w:eastAsia="Times New Roman"/>
          <w:szCs w:val="24"/>
        </w:rPr>
        <w:t>Αυτήν τη στιγμή τι</w:t>
      </w:r>
      <w:r>
        <w:rPr>
          <w:rFonts w:eastAsia="Times New Roman"/>
          <w:szCs w:val="24"/>
        </w:rPr>
        <w:t xml:space="preserve"> λέμε; Λέμε ότι μπορεί ο διοικητικός μηχανισμός του κράτους να είναι δίπλα στα προβλήματα, να εποπτεύει τα τοπικά έργα, να τα αφουγκράζεται και να τα διαχειρίζεται. Ποια έργα; Μόνο τα σημαντικά.</w:t>
      </w:r>
    </w:p>
    <w:p w14:paraId="64A803C4" w14:textId="77777777" w:rsidR="008E3992" w:rsidRDefault="00BB6401">
      <w:pPr>
        <w:spacing w:after="0" w:line="600" w:lineRule="auto"/>
        <w:ind w:firstLine="720"/>
        <w:jc w:val="both"/>
        <w:rPr>
          <w:rFonts w:eastAsia="Times New Roman"/>
          <w:szCs w:val="24"/>
        </w:rPr>
      </w:pPr>
      <w:r>
        <w:rPr>
          <w:rFonts w:eastAsia="Times New Roman"/>
          <w:szCs w:val="24"/>
        </w:rPr>
        <w:t xml:space="preserve">Εδώ, κύριε Βουλευτά, πρέπει να σας ενδιαφέρει ο </w:t>
      </w:r>
      <w:r>
        <w:rPr>
          <w:rFonts w:eastAsia="Times New Roman"/>
          <w:szCs w:val="24"/>
        </w:rPr>
        <w:t>Β</w:t>
      </w:r>
      <w:r>
        <w:rPr>
          <w:rFonts w:eastAsia="Times New Roman"/>
          <w:szCs w:val="24"/>
        </w:rPr>
        <w:t xml:space="preserve">όρειος </w:t>
      </w:r>
      <w:r>
        <w:rPr>
          <w:rFonts w:eastAsia="Times New Roman"/>
          <w:szCs w:val="24"/>
        </w:rPr>
        <w:t>Ο</w:t>
      </w:r>
      <w:r>
        <w:rPr>
          <w:rFonts w:eastAsia="Times New Roman"/>
          <w:szCs w:val="24"/>
        </w:rPr>
        <w:t>δικό</w:t>
      </w:r>
      <w:r>
        <w:rPr>
          <w:rFonts w:eastAsia="Times New Roman"/>
          <w:szCs w:val="24"/>
        </w:rPr>
        <w:t xml:space="preserve">ς </w:t>
      </w:r>
      <w:r>
        <w:rPr>
          <w:rFonts w:eastAsia="Times New Roman"/>
          <w:szCs w:val="24"/>
        </w:rPr>
        <w:t>Ά</w:t>
      </w:r>
      <w:r>
        <w:rPr>
          <w:rFonts w:eastAsia="Times New Roman"/>
          <w:szCs w:val="24"/>
        </w:rPr>
        <w:t xml:space="preserve">ξονας της Κρήτης. </w:t>
      </w:r>
      <w:r>
        <w:rPr>
          <w:rFonts w:eastAsia="Times New Roman"/>
          <w:szCs w:val="24"/>
        </w:rPr>
        <w:t>Μ</w:t>
      </w:r>
      <w:r>
        <w:rPr>
          <w:rFonts w:eastAsia="Times New Roman"/>
          <w:szCs w:val="24"/>
        </w:rPr>
        <w:t>ου δίνετε την ευκαιρία να σας πω, ότι περιλαμβάνουμε στις πρόνοιες μας ένα έργο ύψους 1,3 με 1,6 δισεκατομμύρι</w:t>
      </w:r>
      <w:r>
        <w:rPr>
          <w:rFonts w:eastAsia="Times New Roman"/>
          <w:szCs w:val="24"/>
        </w:rPr>
        <w:t>ο</w:t>
      </w:r>
      <w:r>
        <w:rPr>
          <w:rFonts w:eastAsia="Times New Roman"/>
          <w:szCs w:val="24"/>
        </w:rPr>
        <w:t xml:space="preserve"> ευρώ, το οποίο περιλαμβάνει </w:t>
      </w:r>
      <w:proofErr w:type="spellStart"/>
      <w:r>
        <w:rPr>
          <w:rFonts w:eastAsia="Times New Roman"/>
          <w:szCs w:val="24"/>
        </w:rPr>
        <w:t>εκατόν</w:t>
      </w:r>
      <w:proofErr w:type="spellEnd"/>
      <w:r>
        <w:rPr>
          <w:rFonts w:eastAsia="Times New Roman"/>
          <w:szCs w:val="24"/>
        </w:rPr>
        <w:t xml:space="preserve"> σαράντα έξι χιλιόμετρα οδικού άξονα, συνδέοντας τις παλαιότερες μελέτες -που ήταν </w:t>
      </w:r>
      <w:proofErr w:type="spellStart"/>
      <w:r>
        <w:rPr>
          <w:rFonts w:eastAsia="Times New Roman"/>
          <w:szCs w:val="24"/>
        </w:rPr>
        <w:t>άκεντ</w:t>
      </w:r>
      <w:r>
        <w:rPr>
          <w:rFonts w:eastAsia="Times New Roman"/>
          <w:szCs w:val="24"/>
        </w:rPr>
        <w:t>ρες</w:t>
      </w:r>
      <w:proofErr w:type="spellEnd"/>
      <w:r>
        <w:rPr>
          <w:rFonts w:eastAsia="Times New Roman"/>
          <w:szCs w:val="24"/>
        </w:rPr>
        <w:t xml:space="preserve"> μελέτες- με μ</w:t>
      </w:r>
      <w:r>
        <w:rPr>
          <w:rFonts w:eastAsia="Times New Roman"/>
          <w:szCs w:val="24"/>
        </w:rPr>
        <w:t>ί</w:t>
      </w:r>
      <w:r>
        <w:rPr>
          <w:rFonts w:eastAsia="Times New Roman"/>
          <w:szCs w:val="24"/>
        </w:rPr>
        <w:t xml:space="preserve">α κοινή χάραξη. Ποτέ δεν είχε υπάρξει πρόνοια για να ευθυγραμμιστούν αυτές οι χαράξεις, γιατί ποτέ δεν υπήρχε πραγματική πρόνοια να εκτελεστούν τα έργα, γιατί για σαράντα χρόνια είχατε εκτελέσει σαράντα δύο χιλιόμετρα, ένα χιλιόμετρο τον </w:t>
      </w:r>
      <w:r>
        <w:rPr>
          <w:rFonts w:eastAsia="Times New Roman"/>
          <w:szCs w:val="24"/>
        </w:rPr>
        <w:t xml:space="preserve">χρόνο. Δεν είναι καλή επίδοση για το παλιό κατεστημένο πολιτικό σύστημα. Σαράντα χρόνια σαράντα δύο χιλιόμετρα! </w:t>
      </w:r>
    </w:p>
    <w:p w14:paraId="64A803C5" w14:textId="77777777" w:rsidR="008E3992" w:rsidRDefault="00BB6401">
      <w:pPr>
        <w:spacing w:after="0" w:line="600" w:lineRule="auto"/>
        <w:ind w:firstLine="720"/>
        <w:jc w:val="both"/>
        <w:rPr>
          <w:rFonts w:eastAsia="Times New Roman"/>
          <w:szCs w:val="24"/>
        </w:rPr>
      </w:pPr>
      <w:r>
        <w:rPr>
          <w:rFonts w:eastAsia="Times New Roman"/>
          <w:szCs w:val="24"/>
        </w:rPr>
        <w:lastRenderedPageBreak/>
        <w:t xml:space="preserve">Άρα μην ψάχνετε να βρείτε αποδυναμώσεις του ΟΑΚ. Στη δευτερολογία μου θα σας πω για την περαιτέρω ενίσχυση του ΟΑΚ προς άλλες κατευθύνσεις και </w:t>
      </w:r>
      <w:r>
        <w:rPr>
          <w:rFonts w:eastAsia="Times New Roman"/>
          <w:szCs w:val="24"/>
        </w:rPr>
        <w:t>για μικρότερα έργα και βεβαίως όχι για έργα δισεκατομμυρίων, γιατί δεν έχει καν τις τεχνικές δυνατότητες να τα υποστηρίξει.</w:t>
      </w:r>
    </w:p>
    <w:p w14:paraId="64A803C6"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w:t>
      </w:r>
      <w:proofErr w:type="spellStart"/>
      <w:r>
        <w:rPr>
          <w:rFonts w:eastAsia="Times New Roman" w:cs="Times New Roman"/>
          <w:szCs w:val="24"/>
        </w:rPr>
        <w:t>Αυγενάκη</w:t>
      </w:r>
      <w:proofErr w:type="spellEnd"/>
      <w:r>
        <w:rPr>
          <w:rFonts w:eastAsia="Times New Roman" w:cs="Times New Roman"/>
          <w:szCs w:val="24"/>
        </w:rPr>
        <w:t>, έχετε τον λόγο.</w:t>
      </w:r>
    </w:p>
    <w:p w14:paraId="64A803C7"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Θα προσπαθήσω να κρατήσω την αναπνοή </w:t>
      </w:r>
      <w:r>
        <w:rPr>
          <w:rFonts w:eastAsia="Times New Roman" w:cs="Times New Roman"/>
          <w:szCs w:val="24"/>
        </w:rPr>
        <w:t>μου, για να ακούσω με ενδιαφέρον την δευτερολογία και αυτό που πραγματικά μας φυλάτε ως έκπληξη.</w:t>
      </w:r>
    </w:p>
    <w:p w14:paraId="64A803C8"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Ωστόσο, επειδή επικαλεστήκατε τον κ. Μητσοτάκη ως Υπουργό Διοικητικής Μεταρρύθμισης, θα ήθελα πραγματικά να ακολουθήσετε συνολικά το έργο που είχε χαράξει και </w:t>
      </w:r>
      <w:r>
        <w:rPr>
          <w:rFonts w:eastAsia="Times New Roman" w:cs="Times New Roman"/>
          <w:szCs w:val="24"/>
        </w:rPr>
        <w:t>είχε ξεκινήσει να υλοποιείται στο συγκεκριμένο Υπουργείο και όχι μια πρωτοβουλία που, βεβαίως, την αποσυνδέετε από μια σειρά άλλων γεγονότων και πρωτοβουλιών που είχε ήδη δρομολογήσει από τότε και που θα έπρεπε και εσείς, εάν πραγματικά πιστεύατε σε μια Ελ</w:t>
      </w:r>
      <w:r>
        <w:rPr>
          <w:rFonts w:eastAsia="Times New Roman" w:cs="Times New Roman"/>
          <w:szCs w:val="24"/>
        </w:rPr>
        <w:t>λάδα σύγχρονη και αποτελεσματική, να συνεχίσετε.</w:t>
      </w:r>
    </w:p>
    <w:p w14:paraId="64A803C9"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Κάνατε μια περιγραφή και είπατε για οικονομίες κλίμακος που μόνο εσείς καταλάβατε, κύριε Υπουργέ. Δώστε λύσεις με έργα και μην προσπαθείτε να καλύψετε το ανύπαρκτο έργο σας με τη δημιουργία νέας γραφειοκρατίας. </w:t>
      </w:r>
    </w:p>
    <w:p w14:paraId="64A803CA"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ο</w:t>
      </w:r>
      <w:r>
        <w:rPr>
          <w:rFonts w:eastAsia="Times New Roman" w:cs="Times New Roman"/>
          <w:szCs w:val="24"/>
        </w:rPr>
        <w:t>ργανισμός με την πρώτη του διοίκηση απέδε</w:t>
      </w:r>
      <w:r>
        <w:rPr>
          <w:rFonts w:eastAsia="Times New Roman" w:cs="Times New Roman"/>
          <w:szCs w:val="24"/>
        </w:rPr>
        <w:t>ιξε ότι επιτυγχάνει εξοικονόμηση πόρων, κύριε Υπουργέ και μείωση της γραφειοκρατίας σε σχέση με το προηγούμενο μοντέλο λειτουργίας, ενώ ταυτόχρονα παράγει περισσότερο έργο και μπορεί πολύ περισσότερο ακόμα.</w:t>
      </w:r>
    </w:p>
    <w:p w14:paraId="64A803CB"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Η Κυβέρνησή σας, αφού απαξίωσε τον </w:t>
      </w:r>
      <w:r>
        <w:rPr>
          <w:rFonts w:eastAsia="Times New Roman" w:cs="Times New Roman"/>
          <w:szCs w:val="24"/>
        </w:rPr>
        <w:t>ο</w:t>
      </w:r>
      <w:r>
        <w:rPr>
          <w:rFonts w:eastAsia="Times New Roman" w:cs="Times New Roman"/>
          <w:szCs w:val="24"/>
        </w:rPr>
        <w:t>ργανισμό, επι</w:t>
      </w:r>
      <w:r>
        <w:rPr>
          <w:rFonts w:eastAsia="Times New Roman" w:cs="Times New Roman"/>
          <w:szCs w:val="24"/>
        </w:rPr>
        <w:t xml:space="preserve">χειρεί να του αφαιρέσει την πιο ουσιαστική αρμοδιότητα, αυτή που αφορά τον ΒΟΑΚ, Βόρειο Οδικό Άξονα. Και χαίρομαι που αναφερθήκατε σε αυτό. </w:t>
      </w:r>
    </w:p>
    <w:p w14:paraId="64A803CC"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Πάμε, λοιπόν, μιας και αναφερθήκατε με ημερομηνίες και δηλώσεις, να σας θυμίσω κάποιες δηλώσεις που σίγουρα δεν θα </w:t>
      </w:r>
      <w:r>
        <w:rPr>
          <w:rFonts w:eastAsia="Times New Roman" w:cs="Times New Roman"/>
          <w:szCs w:val="24"/>
        </w:rPr>
        <w:t xml:space="preserve">σας είναι καθόλου ευχάριστες, κύριε Υπουργέ. Στις 14 Ιανουαρίου 2016 στην Περιφέρεια Κρήτης ο κ. </w:t>
      </w:r>
      <w:proofErr w:type="spellStart"/>
      <w:r>
        <w:rPr>
          <w:rFonts w:eastAsia="Times New Roman" w:cs="Times New Roman"/>
          <w:szCs w:val="24"/>
        </w:rPr>
        <w:t>Σπίρτζης</w:t>
      </w:r>
      <w:proofErr w:type="spellEnd"/>
      <w:r>
        <w:rPr>
          <w:rFonts w:eastAsia="Times New Roman" w:cs="Times New Roman"/>
          <w:szCs w:val="24"/>
        </w:rPr>
        <w:t>, ο οποίος απουσιάζει από την Αίθουσα σήμερα, για την κατασκευή του ΒΟΑΚ χωρίς διόδια δήλωνε: «Έχουμε ένα συνολικό σχεδιασμό ως Κυβέρνηση για την εξεύρ</w:t>
      </w:r>
      <w:r>
        <w:rPr>
          <w:rFonts w:eastAsia="Times New Roman" w:cs="Times New Roman"/>
          <w:szCs w:val="24"/>
        </w:rPr>
        <w:t>εση ανταποδοτικών για τους αυτοκινητόδρομους. Αυτό προβλέπει τη μη ιδιωτικοποίηση και καλύτερη αξιοποίηση δημοσίων έργων».</w:t>
      </w:r>
    </w:p>
    <w:p w14:paraId="64A803CD"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Στις 11 Νοεμβρίου, στη διϋπουργική </w:t>
      </w:r>
      <w:r>
        <w:rPr>
          <w:rFonts w:eastAsia="Times New Roman" w:cs="Times New Roman"/>
          <w:szCs w:val="24"/>
        </w:rPr>
        <w:t>ε</w:t>
      </w:r>
      <w:r>
        <w:rPr>
          <w:rFonts w:eastAsia="Times New Roman" w:cs="Times New Roman"/>
          <w:szCs w:val="24"/>
        </w:rPr>
        <w:t xml:space="preserve">πιτροπή, δήλωνε ο κ. </w:t>
      </w:r>
      <w:proofErr w:type="spellStart"/>
      <w:r>
        <w:rPr>
          <w:rFonts w:eastAsia="Times New Roman" w:cs="Times New Roman"/>
          <w:szCs w:val="24"/>
        </w:rPr>
        <w:t>Σπίρτζης</w:t>
      </w:r>
      <w:proofErr w:type="spellEnd"/>
      <w:r>
        <w:rPr>
          <w:rFonts w:eastAsia="Times New Roman" w:cs="Times New Roman"/>
          <w:szCs w:val="24"/>
        </w:rPr>
        <w:t>: «Το έργο του ΒΟΑΚ θα πραγματοποιηθεί με χρηματοδότηση της Ευρωπαϊκ</w:t>
      </w:r>
      <w:r>
        <w:rPr>
          <w:rFonts w:eastAsia="Times New Roman" w:cs="Times New Roman"/>
          <w:szCs w:val="24"/>
        </w:rPr>
        <w:t>ής Τράπεζας Επενδύσεων και ταυτόχρονη συμμετοχή ιδιωτικών κεφαλαίων».</w:t>
      </w:r>
    </w:p>
    <w:p w14:paraId="64A803CE"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Στις 18 Μαΐου 2017 ο κ. </w:t>
      </w:r>
      <w:proofErr w:type="spellStart"/>
      <w:r>
        <w:rPr>
          <w:rFonts w:eastAsia="Times New Roman" w:cs="Times New Roman"/>
          <w:szCs w:val="24"/>
        </w:rPr>
        <w:t>Δέδες</w:t>
      </w:r>
      <w:proofErr w:type="spellEnd"/>
      <w:r>
        <w:rPr>
          <w:rFonts w:eastAsia="Times New Roman" w:cs="Times New Roman"/>
          <w:szCs w:val="24"/>
        </w:rPr>
        <w:t xml:space="preserve">, ο Γενικός Γραμματέας σας, δήλωνε: «Το έργο του ΒΟΑΚ πρέπει να γίνει με ρήτρα διαθεσιμότητας –επαναλαμβάνω- που σημαίνει </w:t>
      </w:r>
      <w:r>
        <w:rPr>
          <w:rFonts w:eastAsia="Times New Roman" w:cs="Times New Roman"/>
          <w:szCs w:val="24"/>
        </w:rPr>
        <w:lastRenderedPageBreak/>
        <w:t>ότι θα πληρώνει κάθε χρόνο το κράτο</w:t>
      </w:r>
      <w:r>
        <w:rPr>
          <w:rFonts w:eastAsia="Times New Roman" w:cs="Times New Roman"/>
          <w:szCs w:val="24"/>
        </w:rPr>
        <w:t xml:space="preserve">ς το ποσοστό που θα ορίζεται στον ανάδοχο που θα πάρει το έργο. Το ζητούμενο για εμάς είναι να μην πληρώνει ο πολίτης». </w:t>
      </w:r>
    </w:p>
    <w:p w14:paraId="64A803CF"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Και υπάρχουν και κάτι άλλες ωραίες, χαλαρές, ευχάριστες δηλώσεις του κ. Σταθάκη, που τελικά, βεβαίως, κατέληγαν σε κάτι αόριστο και απρ</w:t>
      </w:r>
      <w:r>
        <w:rPr>
          <w:rFonts w:eastAsia="Times New Roman" w:cs="Times New Roman"/>
          <w:szCs w:val="24"/>
        </w:rPr>
        <w:t xml:space="preserve">αγματοποίητο. </w:t>
      </w:r>
    </w:p>
    <w:p w14:paraId="64A803D0"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Και πρόσφατα, στις 21 Σεπτεμβρίου, στα πλαίσια του Γ’ Αναπτυξιακού Συνεδρίου Κρήτης, δήλωνε ο κ. Τσίπρας πως δεν θέλει συμβάσεις παραχώρησης για τον ΒΟΑΚ και πως θα εξεταστούν άλλοι τρόποι για να μην επιβαρυνθούν οι </w:t>
      </w:r>
      <w:proofErr w:type="spellStart"/>
      <w:r>
        <w:rPr>
          <w:rFonts w:eastAsia="Times New Roman" w:cs="Times New Roman"/>
          <w:szCs w:val="24"/>
        </w:rPr>
        <w:t>Κρήτες</w:t>
      </w:r>
      <w:proofErr w:type="spellEnd"/>
      <w:r>
        <w:rPr>
          <w:rFonts w:eastAsia="Times New Roman" w:cs="Times New Roman"/>
          <w:szCs w:val="24"/>
        </w:rPr>
        <w:t xml:space="preserve">. </w:t>
      </w:r>
    </w:p>
    <w:p w14:paraId="64A803D1"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Λίγες εβδομάδες </w:t>
      </w:r>
      <w:r>
        <w:rPr>
          <w:rFonts w:eastAsia="Times New Roman" w:cs="Times New Roman"/>
          <w:szCs w:val="24"/>
        </w:rPr>
        <w:t>μετά διαψεύδετε -ως συνηθίζετε, δηλαδή- τους ίδιους τους εαυτούς σας. Και τώρα κάνετε το ίδιο πράγμα. Ακολουθώντας την ίδια επιτυχημένη συνταγή, από εκεί που μιλούσατε για έναν ΒΟΑΚ χωρίς διόδια και κάνατε χυδαίες επιθέσεις κατά όσων εξέταζαν όλα τα ενδεχό</w:t>
      </w:r>
      <w:r>
        <w:rPr>
          <w:rFonts w:eastAsia="Times New Roman" w:cs="Times New Roman"/>
          <w:szCs w:val="24"/>
        </w:rPr>
        <w:t xml:space="preserve">μενα, τώρα διεξάγετε, παρακαλώ, δημοσκοπήσεις, προσπαθώντας να φέρετε το θέμα πλαγίως στο τραπέζι. Τελικά, τι ισχύει; Τι σχεδιάζετε να κάνετε; Θα υπάρξουν διόδια στο ΒΟΑΚ; Υπάρχει ένα ολοκληρωμένο σχέδιο; Τι ακριβώς θέλει να κάνει η Κυβέρνηση; </w:t>
      </w:r>
    </w:p>
    <w:p w14:paraId="64A803D2"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Κύριε Υπουρ</w:t>
      </w:r>
      <w:r>
        <w:rPr>
          <w:rFonts w:eastAsia="Times New Roman" w:cs="Times New Roman"/>
          <w:szCs w:val="24"/>
        </w:rPr>
        <w:t xml:space="preserve">γέ, </w:t>
      </w:r>
      <w:proofErr w:type="spellStart"/>
      <w:r>
        <w:rPr>
          <w:rFonts w:eastAsia="Times New Roman" w:cs="Times New Roman"/>
          <w:szCs w:val="24"/>
        </w:rPr>
        <w:t>παραπλανείτε</w:t>
      </w:r>
      <w:proofErr w:type="spellEnd"/>
      <w:r>
        <w:rPr>
          <w:rFonts w:eastAsia="Times New Roman" w:cs="Times New Roman"/>
          <w:szCs w:val="24"/>
        </w:rPr>
        <w:t xml:space="preserve"> τον κόσμο. Δεν ξέρω αν το κάνετε λόγω λανθασμένων στοιχείων ή αν υπάρχει σκοπιμότητα. Όμως, </w:t>
      </w:r>
      <w:proofErr w:type="spellStart"/>
      <w:r>
        <w:rPr>
          <w:rFonts w:eastAsia="Times New Roman" w:cs="Times New Roman"/>
          <w:szCs w:val="24"/>
        </w:rPr>
        <w:t>παραπλανείτε</w:t>
      </w:r>
      <w:proofErr w:type="spellEnd"/>
      <w:r>
        <w:rPr>
          <w:rFonts w:eastAsia="Times New Roman" w:cs="Times New Roman"/>
          <w:szCs w:val="24"/>
        </w:rPr>
        <w:t xml:space="preserve"> και δεν αναφέρετε τον πραγματικό άθλο του ΟΑΚ να ολοκληρώσει το μεγάλο υδραυλικό έργο της ΕΥΔΕ </w:t>
      </w:r>
      <w:proofErr w:type="spellStart"/>
      <w:r>
        <w:rPr>
          <w:rFonts w:eastAsia="Times New Roman" w:cs="Times New Roman"/>
          <w:szCs w:val="24"/>
        </w:rPr>
        <w:t>Α</w:t>
      </w:r>
      <w:r>
        <w:rPr>
          <w:rFonts w:eastAsia="Times New Roman" w:cs="Times New Roman"/>
          <w:szCs w:val="24"/>
        </w:rPr>
        <w:t>π</w:t>
      </w:r>
      <w:r>
        <w:rPr>
          <w:rFonts w:eastAsia="Times New Roman" w:cs="Times New Roman"/>
          <w:szCs w:val="24"/>
        </w:rPr>
        <w:t>οσ</w:t>
      </w:r>
      <w:r>
        <w:rPr>
          <w:rFonts w:eastAsia="Times New Roman" w:cs="Times New Roman"/>
          <w:szCs w:val="24"/>
        </w:rPr>
        <w:t>ελέμι</w:t>
      </w:r>
      <w:proofErr w:type="spellEnd"/>
      <w:r>
        <w:rPr>
          <w:rFonts w:eastAsia="Times New Roman" w:cs="Times New Roman"/>
          <w:szCs w:val="24"/>
        </w:rPr>
        <w:t xml:space="preserve">, δηλαδή το Φράγμα </w:t>
      </w:r>
      <w:proofErr w:type="spellStart"/>
      <w:r>
        <w:rPr>
          <w:rFonts w:eastAsia="Times New Roman" w:cs="Times New Roman"/>
          <w:szCs w:val="24"/>
        </w:rPr>
        <w:t>Α</w:t>
      </w:r>
      <w:r>
        <w:rPr>
          <w:rFonts w:eastAsia="Times New Roman" w:cs="Times New Roman"/>
          <w:szCs w:val="24"/>
        </w:rPr>
        <w:t>π</w:t>
      </w:r>
      <w:r>
        <w:rPr>
          <w:rFonts w:eastAsia="Times New Roman" w:cs="Times New Roman"/>
          <w:szCs w:val="24"/>
        </w:rPr>
        <w:t>οσ</w:t>
      </w:r>
      <w:r>
        <w:rPr>
          <w:rFonts w:eastAsia="Times New Roman" w:cs="Times New Roman"/>
          <w:szCs w:val="24"/>
        </w:rPr>
        <w:t>ελέμι</w:t>
      </w:r>
      <w:proofErr w:type="spellEnd"/>
      <w:r>
        <w:rPr>
          <w:rFonts w:eastAsia="Times New Roman" w:cs="Times New Roman"/>
          <w:szCs w:val="24"/>
        </w:rPr>
        <w:t xml:space="preserve">, </w:t>
      </w:r>
      <w:r>
        <w:rPr>
          <w:rFonts w:eastAsia="Times New Roman" w:cs="Times New Roman"/>
          <w:szCs w:val="24"/>
        </w:rPr>
        <w:t xml:space="preserve">και να έχει διάθεση μέχρι σήμερα </w:t>
      </w:r>
      <w:r>
        <w:rPr>
          <w:rFonts w:eastAsia="Times New Roman" w:cs="Times New Roman"/>
          <w:szCs w:val="24"/>
        </w:rPr>
        <w:lastRenderedPageBreak/>
        <w:t>δεκατέσσερα εκατομμύρια κυβικά νερού σε Ηράκλειο, σε Χερσόνησο και Άγιο Νικόλαο, όταν την ίδια στιγμή -να τα αναφέρουμε αυτά- τα «</w:t>
      </w:r>
      <w:proofErr w:type="spellStart"/>
      <w:r>
        <w:rPr>
          <w:rFonts w:eastAsia="Times New Roman" w:cs="Times New Roman"/>
          <w:szCs w:val="24"/>
        </w:rPr>
        <w:t>αδελφά</w:t>
      </w:r>
      <w:proofErr w:type="spellEnd"/>
      <w:r>
        <w:rPr>
          <w:rFonts w:eastAsia="Times New Roman" w:cs="Times New Roman"/>
          <w:szCs w:val="24"/>
        </w:rPr>
        <w:t xml:space="preserve"> έργα» στην Πάτρα και στη Ρόδο είναι ακόμα μη παραγωγικά. </w:t>
      </w:r>
    </w:p>
    <w:p w14:paraId="64A803D3"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ποια είναι η </w:t>
      </w:r>
      <w:r>
        <w:rPr>
          <w:rFonts w:eastAsia="Times New Roman" w:cs="Times New Roman"/>
          <w:szCs w:val="24"/>
        </w:rPr>
        <w:t xml:space="preserve">θέση σας για το μέλλον του έργου; Τι θα γίνει όσον αφορά τη Διεύθυνση Υδραυλικών Έργων και μια σειρά άλλων γεγονότων και πρωτοβουλιών που λειτουργούν μέσα στον Οργανισμό Ανάπτυξης Ανατολικής Κρήτης; </w:t>
      </w:r>
    </w:p>
    <w:p w14:paraId="64A803D4"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κύριος </w:t>
      </w:r>
      <w:r>
        <w:rPr>
          <w:rFonts w:eastAsia="Times New Roman" w:cs="Times New Roman"/>
          <w:szCs w:val="24"/>
        </w:rPr>
        <w:t xml:space="preserve">Υφυπουργός Υποδομών και Μεταφορών κ. Νικόλαος Μαυραγάνης. </w:t>
      </w:r>
    </w:p>
    <w:p w14:paraId="64A803D5"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Να ξεκινήσω από αυτό το οποίο αγγίξατε τελευταίο, τη διαχείριση υδάτων Κρήτης. Όπως γνωρίζετε -αν δεν το γνωρίζετε, να σας πληροφορήσω εγώ- </w:t>
      </w:r>
      <w:r>
        <w:rPr>
          <w:rFonts w:eastAsia="Times New Roman" w:cs="Times New Roman"/>
          <w:szCs w:val="24"/>
        </w:rPr>
        <w:t xml:space="preserve">υδατικά ισοζύγια δεν έχει κανένας νομός της χώρας. Οι πρώτοι νομοί της χώρας που θα αποκτήσουν υδατικά ισοζύγια θα είναι οι νομοί της Κρήτης. Γιατί; Διότι συμφωνήθηκε ήδη μεταξύ περιφέρειας και ΟΑΚ ότι ο αποκλειστικός διαχειριστής των υδάτων της Κρήτης σε </w:t>
      </w:r>
      <w:r>
        <w:rPr>
          <w:rFonts w:eastAsia="Times New Roman" w:cs="Times New Roman"/>
          <w:szCs w:val="24"/>
        </w:rPr>
        <w:t xml:space="preserve">επίπεδο μελέτης και έργων θα είναι ο ΟΑΚ. </w:t>
      </w:r>
    </w:p>
    <w:p w14:paraId="64A803D6"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Ήδη χορηγήσαμε 800 χιλιάδες ευρώ προς τον ΟΑΚ -και αυτό είναι μία είδηση και σας ευχαριστώ πολύ που μου δίνετε την ευκαιρία να το πω- για να ολοκληρώσει και να ετοιμάσει μελέτη σχετική με τη διαχείριση των υδάτων </w:t>
      </w:r>
      <w:r>
        <w:rPr>
          <w:rFonts w:eastAsia="Times New Roman" w:cs="Times New Roman"/>
          <w:szCs w:val="24"/>
        </w:rPr>
        <w:t xml:space="preserve">κι, επιτέλους, οι νομοί της Κρήτης να αποκτήσουν υδατικά ισοζύγια. Για όσους δεν γνωρίζουν, δεν μπορεί </w:t>
      </w:r>
      <w:r>
        <w:rPr>
          <w:rFonts w:eastAsia="Times New Roman" w:cs="Times New Roman"/>
          <w:szCs w:val="24"/>
        </w:rPr>
        <w:lastRenderedPageBreak/>
        <w:t xml:space="preserve">να γίνει οποιοδήποτε έργο υδατικής διαχείρισης αν δεν υπάρχουν υδατικά ισοζύγια, σύμφωνα με τις τελευταίες αποφάσεις του Συμβουλίου της Επικρατείας. </w:t>
      </w:r>
    </w:p>
    <w:p w14:paraId="64A803D7"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Πάμ</w:t>
      </w:r>
      <w:r>
        <w:rPr>
          <w:rFonts w:eastAsia="Times New Roman" w:cs="Times New Roman"/>
          <w:szCs w:val="24"/>
        </w:rPr>
        <w:t>ε παρακάτω. ΒΟΑΚ: Εμείς θέλουμε να τον κάνουμε τον ΒΟΑΚ. Δυστυχώς, το προηγούμενο καθεστώς, το οποίο είχε εγκαθιδρυθεί στην Ελλάδα για πολλές δεκαετίες, δεν ήθελε να τον κάνει. Και σας απέδειξα γιατί δεν ήθελε να τον κάνει. Διότι για σαράντα χρόνια είχε κά</w:t>
      </w:r>
      <w:r>
        <w:rPr>
          <w:rFonts w:eastAsia="Times New Roman" w:cs="Times New Roman"/>
          <w:szCs w:val="24"/>
        </w:rPr>
        <w:t xml:space="preserve">νει σαράντα χιλιόμετρα. Ένα το κρατούμενο. </w:t>
      </w:r>
    </w:p>
    <w:p w14:paraId="64A803D8"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Δεύτερον: Ποια ήταν αυτά τα χιλιόμετρα; Ήταν οι παρακάμψεις των μεγάλων πόλεων της Κρήτης και μόνο. Οι μεταξύ συνδέσεις ουδέποτε είχαν ενιαία χάραξη. Για να καταλάβει ο κόσμος, «έργο» σημαίνει ότι πρέπει να κάνω </w:t>
      </w:r>
      <w:r>
        <w:rPr>
          <w:rFonts w:eastAsia="Times New Roman" w:cs="Times New Roman"/>
          <w:szCs w:val="24"/>
        </w:rPr>
        <w:t xml:space="preserve">μια μελέτη με ενιαία χάραξη. Αν δεν κάνω ενιαίες χαράξεις και η μία είναι στον βορρά και η άλλη είναι στον νότο, η άλλη είναι παράκεντρα, σημαίνει ότι δεν θέλω να τις κάνω και απλώς κάνω μελέτες για να βγάλω κάποια χρήματα. </w:t>
      </w:r>
    </w:p>
    <w:p w14:paraId="64A803D9"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Αυτό, λοιπόν, τελειώνει. Το έργ</w:t>
      </w:r>
      <w:r>
        <w:rPr>
          <w:rFonts w:eastAsia="Times New Roman" w:cs="Times New Roman"/>
          <w:szCs w:val="24"/>
        </w:rPr>
        <w:t xml:space="preserve">ο θα γίνει και θα δημοπρατηθεί. «Πότε;», είναι η ερώτηση. Ολοκληρώνουμε τις ενιαίες μελέτες -έχουμε προσλάβει τεχνικό και νομικό σύμβουλο- για ευθύγραμμη χάραξη από Χανιά μέχρι και Άγιο Νικόλαο μέχρι το πρώτο εξάμηνο του 2018. Η δημοπράτηση σχεδιάζουμε να </w:t>
      </w:r>
      <w:r>
        <w:rPr>
          <w:rFonts w:eastAsia="Times New Roman" w:cs="Times New Roman"/>
          <w:szCs w:val="24"/>
        </w:rPr>
        <w:t xml:space="preserve">γίνει μέσα στο πρώτο εξάμηνο -προς το τέλος αυτού- του 2018. </w:t>
      </w:r>
    </w:p>
    <w:p w14:paraId="64A803DA"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Με ποιο μοντέλο; </w:t>
      </w:r>
    </w:p>
    <w:p w14:paraId="64A803DB"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Επιτέλους, ο ΒΟΑΚ θα αντιμετωπιστεί ενιαία μελετητικά και ενιαία ως έργο. </w:t>
      </w:r>
    </w:p>
    <w:p w14:paraId="64A803DC"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ΕΛΕΥΘΕΡΙΟΣ ΑΥΓΕΝΑΚΗΣ: </w:t>
      </w:r>
      <w:r>
        <w:rPr>
          <w:rFonts w:eastAsia="Times New Roman" w:cs="Times New Roman"/>
          <w:szCs w:val="24"/>
        </w:rPr>
        <w:t xml:space="preserve">Με ποιο μοντέλο χρηματοδότησης, κύριε Υπουργέ; </w:t>
      </w:r>
    </w:p>
    <w:p w14:paraId="64A803DD"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Επειδή έχετε μεγάλο άγχος…</w:t>
      </w:r>
    </w:p>
    <w:p w14:paraId="64A803DE"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Έγνοια έχουμε.</w:t>
      </w:r>
    </w:p>
    <w:p w14:paraId="64A803DF"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…και επειδή εσείς, η παράταξή </w:t>
      </w:r>
      <w:r>
        <w:rPr>
          <w:rFonts w:eastAsia="Times New Roman" w:cs="Times New Roman"/>
          <w:szCs w:val="24"/>
        </w:rPr>
        <w:t>σας μαζί με το ΠΑΣΟΚ, ήσασταν αυτοί που δέσμευσαν για πάρα πολλά χρόνια την Ελλάδα σε παραχωρήσεις, οι οποίες ήταν υποτελείς…</w:t>
      </w:r>
    </w:p>
    <w:p w14:paraId="64A803E0"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Επί του αντικειμένου. Να κλείνουμε. </w:t>
      </w:r>
    </w:p>
    <w:p w14:paraId="64A803E1" w14:textId="77777777" w:rsidR="008E3992" w:rsidRDefault="00BB6401">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ΜΑΥΡΑΓΑΝΗΣ (Υφυπουργός Υποδομών και Μεταφορών): </w:t>
      </w:r>
      <w:r>
        <w:rPr>
          <w:rFonts w:eastAsia="Times New Roman" w:cs="Times New Roman"/>
          <w:szCs w:val="24"/>
        </w:rPr>
        <w:t xml:space="preserve">Σας λέω, λοιπόν, για να το κλείσουμε, ότι το μοντέλο θα είναι χρηματοοικονομικά ισόρροπο. Ψάχνουμε να βρούμε λύσεις τέτοιες που να μην επιβαρύνουν τους κατοίκους της Κρήτης. </w:t>
      </w:r>
    </w:p>
    <w:p w14:paraId="64A803E2"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Αγαπητοί συνάδελφοι, ολοκληρώθηκε η συζήτηση των</w:t>
      </w:r>
      <w:r>
        <w:rPr>
          <w:rFonts w:eastAsia="Times New Roman" w:cs="Times New Roman"/>
          <w:szCs w:val="24"/>
        </w:rPr>
        <w:t xml:space="preserve"> επικαίρων ερωτήσεων. </w:t>
      </w:r>
    </w:p>
    <w:p w14:paraId="64A803E3" w14:textId="77777777" w:rsidR="008E3992" w:rsidRDefault="00BB6401">
      <w:pPr>
        <w:spacing w:after="0" w:line="600" w:lineRule="auto"/>
        <w:ind w:firstLine="720"/>
        <w:jc w:val="both"/>
        <w:rPr>
          <w:rFonts w:eastAsia="Times New Roman"/>
          <w:szCs w:val="24"/>
        </w:rPr>
      </w:pPr>
      <w:r>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w:t>
      </w:r>
      <w:r>
        <w:rPr>
          <w:rFonts w:eastAsia="Times New Roman"/>
          <w:szCs w:val="24"/>
        </w:rPr>
        <w:lastRenderedPageBreak/>
        <w:t>δεκαπέντε μαθητές</w:t>
      </w:r>
      <w:r>
        <w:rPr>
          <w:rFonts w:eastAsia="Times New Roman"/>
          <w:szCs w:val="24"/>
        </w:rPr>
        <w:t xml:space="preserve"> και μαθήτριες και δύο εκπαιδευτικοί συνοδοί τους από το 41</w:t>
      </w:r>
      <w:r>
        <w:rPr>
          <w:rFonts w:eastAsia="Times New Roman"/>
          <w:szCs w:val="24"/>
          <w:vertAlign w:val="superscript"/>
        </w:rPr>
        <w:t>ο</w:t>
      </w:r>
      <w:r>
        <w:rPr>
          <w:rFonts w:eastAsia="Times New Roman"/>
          <w:szCs w:val="24"/>
        </w:rPr>
        <w:t xml:space="preserve"> Δημοτικό Σχολείο Αθήνας.</w:t>
      </w:r>
    </w:p>
    <w:p w14:paraId="64A803E4" w14:textId="77777777" w:rsidR="008E3992" w:rsidRDefault="00BB6401">
      <w:pPr>
        <w:spacing w:after="0"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64A803E5" w14:textId="77777777" w:rsidR="008E3992" w:rsidRDefault="00BB6401">
      <w:pPr>
        <w:spacing w:after="0" w:line="600" w:lineRule="auto"/>
        <w:ind w:firstLine="720"/>
        <w:contextualSpacing/>
        <w:jc w:val="center"/>
        <w:rPr>
          <w:rFonts w:eastAsia="Times New Roman"/>
          <w:color w:val="FF0000"/>
          <w:szCs w:val="24"/>
        </w:rPr>
      </w:pPr>
      <w:r>
        <w:rPr>
          <w:rFonts w:eastAsia="Times New Roman"/>
          <w:szCs w:val="24"/>
        </w:rPr>
        <w:t>(Χειροκροτήματα απ’ όλες τις πτέρυγες της Βουλής)</w:t>
      </w:r>
    </w:p>
    <w:p w14:paraId="64A803E6" w14:textId="77777777" w:rsidR="008E3992" w:rsidRDefault="00BB6401">
      <w:pPr>
        <w:spacing w:after="0" w:line="600" w:lineRule="auto"/>
        <w:ind w:firstLine="720"/>
        <w:contextualSpacing/>
        <w:jc w:val="center"/>
        <w:rPr>
          <w:rFonts w:eastAsia="Times New Roman" w:cs="Times New Roman"/>
          <w:color w:val="FF0000"/>
          <w:szCs w:val="24"/>
        </w:rPr>
      </w:pPr>
      <w:r w:rsidRPr="00E065EA">
        <w:rPr>
          <w:rFonts w:eastAsia="Times New Roman" w:cs="Times New Roman"/>
          <w:color w:val="C00000"/>
          <w:szCs w:val="24"/>
        </w:rPr>
        <w:t>ΑΛΛΑΓΗ ΣΕΛΙΔΑΣ</w:t>
      </w:r>
      <w:r w:rsidRPr="00E065EA">
        <w:rPr>
          <w:rFonts w:eastAsia="Times New Roman" w:cs="Times New Roman"/>
          <w:color w:val="C00000"/>
          <w:szCs w:val="24"/>
        </w:rPr>
        <w:t xml:space="preserve"> ΛΟΓΩ ΑΛΛΑΓΗΣ ΘΕΜΑΤΟΣ</w:t>
      </w:r>
    </w:p>
    <w:p w14:paraId="64A803E7" w14:textId="77777777" w:rsidR="008E3992" w:rsidRDefault="00BB640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εισερχόμ</w:t>
      </w:r>
      <w:r>
        <w:rPr>
          <w:rFonts w:eastAsia="Times New Roman" w:cs="Times New Roman"/>
          <w:szCs w:val="24"/>
        </w:rPr>
        <w:t>αστε</w:t>
      </w:r>
      <w:r>
        <w:rPr>
          <w:rFonts w:eastAsia="Times New Roman" w:cs="Times New Roman"/>
          <w:szCs w:val="24"/>
        </w:rPr>
        <w:t xml:space="preserve"> στην ημερήσια διάταξη της</w:t>
      </w:r>
    </w:p>
    <w:p w14:paraId="64A803E8" w14:textId="77777777" w:rsidR="008E3992" w:rsidRDefault="00BB6401">
      <w:pPr>
        <w:spacing w:after="0"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64A803E9" w14:textId="77777777" w:rsidR="008E3992" w:rsidRDefault="00BB6401">
      <w:pPr>
        <w:spacing w:after="0" w:line="600" w:lineRule="auto"/>
        <w:ind w:firstLine="720"/>
        <w:contextualSpacing/>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Οικονομικών</w:t>
      </w:r>
      <w:r>
        <w:rPr>
          <w:rFonts w:eastAsia="Times New Roman"/>
          <w:szCs w:val="24"/>
        </w:rPr>
        <w:t>:</w:t>
      </w:r>
      <w:r>
        <w:rPr>
          <w:rFonts w:eastAsia="Times New Roman"/>
          <w:szCs w:val="24"/>
        </w:rPr>
        <w:t xml:space="preserve"> «Κύρωση του Μνημονίου Συνεννόησης και της Συμφωνίας </w:t>
      </w:r>
      <w:r>
        <w:rPr>
          <w:rFonts w:eastAsia="Times New Roman"/>
          <w:szCs w:val="24"/>
        </w:rPr>
        <w:t>μεταξύ της Κυβέρνησης της Ελληνικής Δημοκρατίας και της Κυβέρνησης των Ηνωμένων Πολιτειών της Αμερικής για τη βελτίωση της διεθνούς φορολογικής συμμόρφωσης και την εφαρμογή του νόμου περί Φορολογικής Συμμόρφωσης Λογαριασμών της Αλλοδαπής (FATCA), καθώς και</w:t>
      </w:r>
      <w:r>
        <w:rPr>
          <w:rFonts w:eastAsia="Times New Roman"/>
          <w:szCs w:val="24"/>
        </w:rPr>
        <w:t xml:space="preserve"> της Συμφωνίας Αρμοδίων Αρχών και διατάξεις εφαρμογής».   </w:t>
      </w:r>
    </w:p>
    <w:p w14:paraId="64A803EA" w14:textId="77777777" w:rsidR="008E3992" w:rsidRDefault="00BB6401">
      <w:pPr>
        <w:spacing w:after="0" w:line="600" w:lineRule="auto"/>
        <w:ind w:firstLine="720"/>
        <w:contextualSpacing/>
        <w:jc w:val="both"/>
        <w:rPr>
          <w:rFonts w:eastAsia="Times New Roman"/>
          <w:szCs w:val="24"/>
        </w:rPr>
      </w:pPr>
      <w:r>
        <w:rPr>
          <w:rFonts w:eastAsia="Times New Roman"/>
          <w:szCs w:val="24"/>
        </w:rPr>
        <w:t>Το σχέδιο ψηφίστηκε στη Διαρκή Επιτροπή κατά πλειοψηφία. Εισάγεται προς συζήτηση με τη διαδικασία του άρθρου 108 του Κανονισμού της Βουλής, δηλαδή μπορούν να λάβουν το λόγο όσοι έχουν αντίρρηση επί</w:t>
      </w:r>
      <w:r>
        <w:rPr>
          <w:rFonts w:eastAsia="Times New Roman"/>
          <w:szCs w:val="24"/>
        </w:rPr>
        <w:t xml:space="preserve"> της κύρωσης αυτού του </w:t>
      </w:r>
      <w:r>
        <w:rPr>
          <w:rFonts w:eastAsia="Times New Roman"/>
          <w:szCs w:val="24"/>
        </w:rPr>
        <w:t>μ</w:t>
      </w:r>
      <w:r>
        <w:rPr>
          <w:rFonts w:eastAsia="Times New Roman"/>
          <w:szCs w:val="24"/>
        </w:rPr>
        <w:t xml:space="preserve">νημονίου </w:t>
      </w:r>
      <w:r>
        <w:rPr>
          <w:rFonts w:eastAsia="Times New Roman"/>
          <w:szCs w:val="24"/>
        </w:rPr>
        <w:t>σ</w:t>
      </w:r>
      <w:r>
        <w:rPr>
          <w:rFonts w:eastAsia="Times New Roman"/>
          <w:szCs w:val="24"/>
        </w:rPr>
        <w:t>υνεννόησης.</w:t>
      </w:r>
    </w:p>
    <w:p w14:paraId="64A803EB"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προκύπτει από τα </w:t>
      </w:r>
      <w:r>
        <w:rPr>
          <w:rFonts w:eastAsia="Times New Roman" w:cs="Times New Roman"/>
          <w:szCs w:val="24"/>
        </w:rPr>
        <w:t>π</w:t>
      </w:r>
      <w:r>
        <w:rPr>
          <w:rFonts w:eastAsia="Times New Roman" w:cs="Times New Roman"/>
          <w:szCs w:val="24"/>
        </w:rPr>
        <w:t>ρακτικά της Διαρκούς Επιτροπής, επιφυλάξεις είχαν διατυπώσει η Νέα Δημοκρατία, η Χρυσή Αυγή και το Κομμουνιστικό Κόμμα Ελλάδας.</w:t>
      </w:r>
    </w:p>
    <w:p w14:paraId="64A803EC"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Από τη Νέα Δημοκρατία είναι εδώ ο κ. </w:t>
      </w:r>
      <w:proofErr w:type="spellStart"/>
      <w:r>
        <w:rPr>
          <w:rFonts w:eastAsia="Times New Roman" w:cs="Times New Roman"/>
          <w:szCs w:val="24"/>
        </w:rPr>
        <w:t>Φορτσάκης</w:t>
      </w:r>
      <w:proofErr w:type="spellEnd"/>
      <w:r>
        <w:rPr>
          <w:rFonts w:eastAsia="Times New Roman" w:cs="Times New Roman"/>
          <w:szCs w:val="24"/>
        </w:rPr>
        <w:t>, από τη Χρυσ</w:t>
      </w:r>
      <w:r>
        <w:rPr>
          <w:rFonts w:eastAsia="Times New Roman" w:cs="Times New Roman"/>
          <w:szCs w:val="24"/>
        </w:rPr>
        <w:t xml:space="preserve">ή Αυγή είναι εδώ ο εκπρόσωπός της, ο κ. Καρακώστας, και από το Κομμουνιστικό Κόμμα </w:t>
      </w:r>
      <w:r>
        <w:rPr>
          <w:rFonts w:eastAsia="Times New Roman" w:cs="Times New Roman"/>
          <w:szCs w:val="24"/>
        </w:rPr>
        <w:t xml:space="preserve">Ελλάδας </w:t>
      </w:r>
      <w:r>
        <w:rPr>
          <w:rFonts w:eastAsia="Times New Roman" w:cs="Times New Roman"/>
          <w:szCs w:val="24"/>
        </w:rPr>
        <w:t xml:space="preserve">ο κ. </w:t>
      </w:r>
      <w:proofErr w:type="spellStart"/>
      <w:r>
        <w:rPr>
          <w:rFonts w:eastAsia="Times New Roman" w:cs="Times New Roman"/>
          <w:szCs w:val="24"/>
        </w:rPr>
        <w:t>Κατσώτης</w:t>
      </w:r>
      <w:proofErr w:type="spellEnd"/>
      <w:r>
        <w:rPr>
          <w:rFonts w:eastAsia="Times New Roman" w:cs="Times New Roman"/>
          <w:szCs w:val="24"/>
        </w:rPr>
        <w:t xml:space="preserve">. </w:t>
      </w:r>
    </w:p>
    <w:p w14:paraId="64A803ED"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Φορτσάκη</w:t>
      </w:r>
      <w:proofErr w:type="spellEnd"/>
      <w:r>
        <w:rPr>
          <w:rFonts w:eastAsia="Times New Roman" w:cs="Times New Roman"/>
          <w:szCs w:val="24"/>
        </w:rPr>
        <w:t xml:space="preserve">, έχετε τον λόγο για πέντε λεπτά. </w:t>
      </w:r>
    </w:p>
    <w:p w14:paraId="64A803EE"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Ευχαριστώ πολύ, κύριε Πρόεδρε. </w:t>
      </w:r>
    </w:p>
    <w:p w14:paraId="64A803EF"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Εμείς είχαμε εκφράσει επιφύλαξη όχι επί του κειμένου της κυρώσεως, αλλά με την ιδέα ότι μπορούσαν να έρθουν και να κατατεθούν τροποποιήσεις οι οποίες θα ήταν σημαντικές, κατά την πάγια τακτική της Κυβέρνησης, και οι οποίες θα αλλοίωναν το κύριο αντικείμενο</w:t>
      </w:r>
      <w:r>
        <w:rPr>
          <w:rFonts w:eastAsia="Times New Roman" w:cs="Times New Roman"/>
          <w:szCs w:val="24"/>
        </w:rPr>
        <w:t xml:space="preserve"> της συζητούμενης αποδοχής. Είπαμε, λοιπόν, ότι αν αυτές οι τροπολογίες ήταν πιο σημαντικές, δεν θα το ψηφίζαμε. Δεν είναι η περίπτωση αυτή. </w:t>
      </w:r>
    </w:p>
    <w:p w14:paraId="64A803F0"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Θα ψηφίσουμε, λοιπόν, την κύρωση, επαναλαμβάνοντας, όμως, ότι λυπούμαστε πάρα πολύ που η Κυβέρνηση δεν άδραξε την </w:t>
      </w:r>
      <w:r>
        <w:rPr>
          <w:rFonts w:eastAsia="Times New Roman" w:cs="Times New Roman"/>
          <w:szCs w:val="24"/>
        </w:rPr>
        <w:t xml:space="preserve">ευκαιρία να υπερασπιστεί και τα ελληνικά συμφέροντα στη </w:t>
      </w:r>
      <w:r>
        <w:rPr>
          <w:rFonts w:eastAsia="Times New Roman" w:cs="Times New Roman"/>
          <w:szCs w:val="24"/>
        </w:rPr>
        <w:t>σ</w:t>
      </w:r>
      <w:r>
        <w:rPr>
          <w:rFonts w:eastAsia="Times New Roman" w:cs="Times New Roman"/>
          <w:szCs w:val="24"/>
        </w:rPr>
        <w:t xml:space="preserve">ύμβαση αυτή. Αυτή η </w:t>
      </w:r>
      <w:r>
        <w:rPr>
          <w:rFonts w:eastAsia="Times New Roman" w:cs="Times New Roman"/>
          <w:szCs w:val="24"/>
        </w:rPr>
        <w:t>σ</w:t>
      </w:r>
      <w:r>
        <w:rPr>
          <w:rFonts w:eastAsia="Times New Roman" w:cs="Times New Roman"/>
          <w:szCs w:val="24"/>
        </w:rPr>
        <w:t>ύμβαση είναι, στην ουσία, αποδοχή του αμερικανικού κειμένου, χωρίς κα</w:t>
      </w:r>
      <w:r>
        <w:rPr>
          <w:rFonts w:eastAsia="Times New Roman" w:cs="Times New Roman"/>
          <w:szCs w:val="24"/>
        </w:rPr>
        <w:t>μ</w:t>
      </w:r>
      <w:r>
        <w:rPr>
          <w:rFonts w:eastAsia="Times New Roman" w:cs="Times New Roman"/>
          <w:szCs w:val="24"/>
        </w:rPr>
        <w:t>μία νομοπαρασκευαστική επεξεργασία από δικής μας πλευράς και έτσι καταλήγει σε μία απολύτως ετεροβαρή υποχρέ</w:t>
      </w:r>
      <w:r>
        <w:rPr>
          <w:rFonts w:eastAsia="Times New Roman" w:cs="Times New Roman"/>
          <w:szCs w:val="24"/>
        </w:rPr>
        <w:t xml:space="preserve">ωση.  </w:t>
      </w:r>
    </w:p>
    <w:p w14:paraId="64A803F1"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Για παράδειγμα, ενώ οι Αμερικανοί μας ζητούν και τους κοινοποιούμε υποχρεωτικά όλα τα υπόλοιπα λογαριασμών, μαζί με τα ονόματα των Αμερικανών φορολογουμένων, είτε είναι Αμερικανοί υπήκοοι είτε είναι Αμερικανοί κάτοικοι, εκείνοι δεν μας δίνουν τα υπό</w:t>
      </w:r>
      <w:r>
        <w:rPr>
          <w:rFonts w:eastAsia="Times New Roman" w:cs="Times New Roman"/>
          <w:szCs w:val="24"/>
        </w:rPr>
        <w:t xml:space="preserve">λοιπα λογαριασμών. </w:t>
      </w:r>
    </w:p>
    <w:p w14:paraId="64A803F2"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Επίσης, υπάρχουν προβλήματα σε σχέση με το για ποιους υποχρεούται το κάθε κράτος να κοινοποιεί τα ονόματα. Έτσι, για παράδειγμα, τίθεται ένα ζήτημα για τους Έλληνες οι οποίοι έχουν και αμερικανική υπηκοότητα και οι οποίοι, εξαιτίας των </w:t>
      </w:r>
      <w:r>
        <w:rPr>
          <w:rFonts w:eastAsia="Times New Roman" w:cs="Times New Roman"/>
          <w:szCs w:val="24"/>
        </w:rPr>
        <w:t>ρυθμίσεων αυτών, μαζικά τώρα εγκαταλείπουν την αμερικανική υπηκοότητα. Αυτό θα πρέπει να απασχολήσει την Ελλάδα, διότι οι Ελληνοαμερικανοί είναι μία ομάδα η οποία στηρίζει τα ελληνικά συμφέροντα στις Ηνωμένες Πολιτείες και χρειάζεται για λόγους εθνικούς να</w:t>
      </w:r>
      <w:r>
        <w:rPr>
          <w:rFonts w:eastAsia="Times New Roman" w:cs="Times New Roman"/>
          <w:szCs w:val="24"/>
        </w:rPr>
        <w:t xml:space="preserve"> υπάρχει. </w:t>
      </w:r>
    </w:p>
    <w:p w14:paraId="64A803F3"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Τα ίδια μπορούμε να πούμε για πολλά άλλα ζητήματα της </w:t>
      </w:r>
      <w:r>
        <w:rPr>
          <w:rFonts w:eastAsia="Times New Roman" w:cs="Times New Roman"/>
          <w:szCs w:val="24"/>
        </w:rPr>
        <w:t>σ</w:t>
      </w:r>
      <w:r>
        <w:rPr>
          <w:rFonts w:eastAsia="Times New Roman" w:cs="Times New Roman"/>
          <w:szCs w:val="24"/>
        </w:rPr>
        <w:t>ύμβασης αυτής, όπως, για παράδειγμα, ότι δεν καλύπτει τα μικρά χρηματοπιστωτικά ιδρύματα, τα οποία φαίνεται ότι μπορούν να τύχουν μίας μεταχειρίσεως διαφορετικής από τα υπόλοιπα. Έτσι, ανοίγ</w:t>
      </w:r>
      <w:r>
        <w:rPr>
          <w:rFonts w:eastAsia="Times New Roman" w:cs="Times New Roman"/>
          <w:szCs w:val="24"/>
        </w:rPr>
        <w:t xml:space="preserve">εται μία οδός αποφυγής των σχετικών υποχρεώσεων. </w:t>
      </w:r>
    </w:p>
    <w:p w14:paraId="64A803F4"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Με λίγα λόγια, η Ελλάδα δεν έκανε αυτό το οποίο έπρεπε να κάνει, δηλαδή να ασχοληθεί σοβαρά με το θέμα και να κάνει προτάσεις, παρ</w:t>
      </w:r>
      <w:r>
        <w:rPr>
          <w:rFonts w:eastAsia="Times New Roman" w:cs="Times New Roman"/>
          <w:szCs w:val="24"/>
        </w:rPr>
        <w:t xml:space="preserve">’ </w:t>
      </w:r>
      <w:r>
        <w:rPr>
          <w:rFonts w:eastAsia="Times New Roman" w:cs="Times New Roman"/>
          <w:szCs w:val="24"/>
        </w:rPr>
        <w:t>ότι το αμερικανικό κείμενο επιτρέπει στα αντισυμβαλλόμενα κράτη να προβάλο</w:t>
      </w:r>
      <w:r>
        <w:rPr>
          <w:rFonts w:eastAsia="Times New Roman" w:cs="Times New Roman"/>
          <w:szCs w:val="24"/>
        </w:rPr>
        <w:t xml:space="preserve">υν τα ζητήματα εκείνα τα οποία θα είναι απαραίτητα για να μπορέσει να ικανοποιηθεί και ο όρος της αμοιβαιότητας.        </w:t>
      </w:r>
    </w:p>
    <w:p w14:paraId="64A803F5" w14:textId="77777777" w:rsidR="008E3992" w:rsidRDefault="00BB6401">
      <w:pPr>
        <w:spacing w:after="0" w:line="600" w:lineRule="auto"/>
        <w:ind w:firstLine="720"/>
        <w:jc w:val="both"/>
        <w:rPr>
          <w:rFonts w:eastAsia="Times New Roman"/>
          <w:szCs w:val="24"/>
        </w:rPr>
      </w:pPr>
      <w:r>
        <w:rPr>
          <w:rFonts w:eastAsia="Times New Roman" w:cs="Times New Roman"/>
          <w:szCs w:val="24"/>
        </w:rPr>
        <w:lastRenderedPageBreak/>
        <w:t>Θυμίζω ότι η αμοιβαιότητα είναι μία υποχρέωση η οποία έχει συνταγματική κατοχύρωση και ότι θα έπρεπε η ελληνική Κυβέρνηση να είναι πολύ</w:t>
      </w:r>
      <w:r>
        <w:rPr>
          <w:rFonts w:eastAsia="Times New Roman" w:cs="Times New Roman"/>
          <w:szCs w:val="24"/>
        </w:rPr>
        <w:t xml:space="preserve"> προσεκτική στο σημείο αυτό. Δεν είναι η πρώτη φορά που έρχονται κείμενα χωρίς επεξεργασία. Είναι μία πρακτική την οποία το Υπουργείο πρέπει, επιτέλους, να αναθεωρήσει, διότι είναι ανάγκη να ασχολούμαστε με τα θέματα τα οποία φέρνουμε στη Βουλή, χωρίς να α</w:t>
      </w:r>
      <w:r>
        <w:rPr>
          <w:rFonts w:eastAsia="Times New Roman" w:cs="Times New Roman"/>
          <w:szCs w:val="24"/>
        </w:rPr>
        <w:t xml:space="preserve">ποδεχόμαστε συστηματικά και χωρίς περαιτέρω σκέψη αυτά τα οποία μας προτείνουν οι ξένοι.     </w:t>
      </w:r>
    </w:p>
    <w:p w14:paraId="64A803F6" w14:textId="77777777" w:rsidR="008E3992" w:rsidRDefault="00BB6401">
      <w:pPr>
        <w:spacing w:after="0"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αυτό θα ψηφίσουμε μεν τη συμφωνία, αλλά θεωρούμε ότι υπάρχει ένα σημαντικό έλλειμμα προετοιμασίας από την ελληνική πλευρά</w:t>
      </w:r>
      <w:r>
        <w:rPr>
          <w:rFonts w:eastAsia="Times New Roman"/>
          <w:szCs w:val="24"/>
        </w:rPr>
        <w:t>,</w:t>
      </w:r>
      <w:r>
        <w:rPr>
          <w:rFonts w:eastAsia="Times New Roman"/>
          <w:szCs w:val="24"/>
        </w:rPr>
        <w:t xml:space="preserve"> για το οποίο εκφράζουμε τη βαθιά μα</w:t>
      </w:r>
      <w:r>
        <w:rPr>
          <w:rFonts w:eastAsia="Times New Roman"/>
          <w:szCs w:val="24"/>
        </w:rPr>
        <w:t>ς λύπη.</w:t>
      </w:r>
    </w:p>
    <w:p w14:paraId="64A803F7" w14:textId="77777777" w:rsidR="008E3992" w:rsidRDefault="00BB6401">
      <w:pPr>
        <w:spacing w:after="0" w:line="600" w:lineRule="auto"/>
        <w:ind w:firstLine="720"/>
        <w:jc w:val="both"/>
        <w:rPr>
          <w:rFonts w:eastAsia="Times New Roman"/>
          <w:szCs w:val="24"/>
        </w:rPr>
      </w:pPr>
      <w:r>
        <w:rPr>
          <w:rFonts w:eastAsia="Times New Roman"/>
          <w:szCs w:val="24"/>
        </w:rPr>
        <w:t>Ευχαριστώ πολύ, κύριε Πρόεδρε.</w:t>
      </w:r>
    </w:p>
    <w:p w14:paraId="64A803F8" w14:textId="77777777" w:rsidR="008E3992" w:rsidRDefault="00BB6401">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Ευχαριστώ, κύριε </w:t>
      </w:r>
      <w:proofErr w:type="spellStart"/>
      <w:r>
        <w:rPr>
          <w:rFonts w:eastAsia="Times New Roman"/>
          <w:bCs/>
          <w:szCs w:val="24"/>
        </w:rPr>
        <w:t>Φορτσάκη</w:t>
      </w:r>
      <w:proofErr w:type="spellEnd"/>
      <w:r>
        <w:rPr>
          <w:rFonts w:eastAsia="Times New Roman"/>
          <w:bCs/>
          <w:szCs w:val="24"/>
        </w:rPr>
        <w:t>,</w:t>
      </w:r>
      <w:r>
        <w:rPr>
          <w:rFonts w:eastAsia="Times New Roman"/>
          <w:bCs/>
          <w:szCs w:val="24"/>
        </w:rPr>
        <w:t xml:space="preserve"> και για το σύντομο της τοποθέτησης.</w:t>
      </w:r>
    </w:p>
    <w:p w14:paraId="64A803F9" w14:textId="77777777" w:rsidR="008E3992" w:rsidRDefault="00BB6401">
      <w:pPr>
        <w:spacing w:after="0" w:line="600" w:lineRule="auto"/>
        <w:ind w:firstLine="720"/>
        <w:jc w:val="both"/>
        <w:rPr>
          <w:rFonts w:eastAsia="Times New Roman"/>
          <w:bCs/>
          <w:szCs w:val="24"/>
        </w:rPr>
      </w:pPr>
      <w:r>
        <w:rPr>
          <w:rFonts w:eastAsia="Times New Roman"/>
          <w:bCs/>
          <w:szCs w:val="24"/>
        </w:rPr>
        <w:t xml:space="preserve">Τον λόγο έχει ο </w:t>
      </w:r>
      <w:r>
        <w:rPr>
          <w:rFonts w:eastAsia="Times New Roman"/>
          <w:bCs/>
          <w:szCs w:val="24"/>
        </w:rPr>
        <w:t>ε</w:t>
      </w:r>
      <w:r>
        <w:rPr>
          <w:rFonts w:eastAsia="Times New Roman"/>
          <w:bCs/>
          <w:szCs w:val="24"/>
        </w:rPr>
        <w:t xml:space="preserve">ιδικός </w:t>
      </w:r>
      <w:r>
        <w:rPr>
          <w:rFonts w:eastAsia="Times New Roman"/>
          <w:bCs/>
          <w:szCs w:val="24"/>
        </w:rPr>
        <w:t>α</w:t>
      </w:r>
      <w:r>
        <w:rPr>
          <w:rFonts w:eastAsia="Times New Roman"/>
          <w:bCs/>
          <w:szCs w:val="24"/>
        </w:rPr>
        <w:t>γορητής της Χρυσής Αυγής κ. Καρακώστας.</w:t>
      </w:r>
    </w:p>
    <w:p w14:paraId="64A803FA" w14:textId="77777777" w:rsidR="008E3992" w:rsidRDefault="00BB6401">
      <w:pPr>
        <w:spacing w:after="0" w:line="600" w:lineRule="auto"/>
        <w:ind w:firstLine="720"/>
        <w:jc w:val="both"/>
        <w:rPr>
          <w:rFonts w:eastAsia="Times New Roman"/>
          <w:bCs/>
          <w:szCs w:val="24"/>
        </w:rPr>
      </w:pPr>
      <w:r>
        <w:rPr>
          <w:rFonts w:eastAsia="Times New Roman"/>
          <w:b/>
          <w:bCs/>
          <w:szCs w:val="24"/>
        </w:rPr>
        <w:t xml:space="preserve">ΕΥΑΓΓΕΛΟΣ ΚΑΡΑΚΩΣΤΑΣ: </w:t>
      </w:r>
      <w:r>
        <w:rPr>
          <w:rFonts w:eastAsia="Times New Roman"/>
          <w:bCs/>
          <w:szCs w:val="24"/>
        </w:rPr>
        <w:t xml:space="preserve">Αποδεικνύεται για μία ακόμη φορά </w:t>
      </w:r>
      <w:r>
        <w:rPr>
          <w:rFonts w:eastAsia="Times New Roman"/>
          <w:bCs/>
          <w:szCs w:val="24"/>
        </w:rPr>
        <w:t>ότι τόσο η εξωτερική πολιτική όσο και οι νομοθετικές πρωτοβουλίες της Κυβέρνησης ΣΥΡΙΖΑ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ΑΝΕΛ αποσκοπούν, κατά βάση, στην εξυπηρέτηση ξένων συμφερόντων και στην εφαρμογή στη χώρα μας κάθε είδους εντολών, κανονισμών, οδηγιών και λοιπών υποδείξεων των διεθν</w:t>
      </w:r>
      <w:r>
        <w:rPr>
          <w:rFonts w:eastAsia="Times New Roman"/>
          <w:bCs/>
          <w:szCs w:val="24"/>
        </w:rPr>
        <w:t>ών θεσμών, οι οποίοι και μας επιτηρούν.</w:t>
      </w:r>
    </w:p>
    <w:p w14:paraId="64A803FB" w14:textId="77777777" w:rsidR="008E3992" w:rsidRDefault="00BB6401">
      <w:pPr>
        <w:spacing w:after="0" w:line="600" w:lineRule="auto"/>
        <w:ind w:firstLine="720"/>
        <w:jc w:val="both"/>
        <w:rPr>
          <w:rFonts w:eastAsia="Times New Roman"/>
          <w:bCs/>
          <w:szCs w:val="24"/>
        </w:rPr>
      </w:pPr>
      <w:r>
        <w:rPr>
          <w:rFonts w:eastAsia="Times New Roman"/>
          <w:bCs/>
          <w:szCs w:val="24"/>
        </w:rPr>
        <w:lastRenderedPageBreak/>
        <w:t xml:space="preserve">Από την ψήφιση των εθνοκτόνων μνημονίων έως και την κύρωση και ενσωμάτωση στην εθνική νομοθεσία κάθε είδους σύμβασης ή οποιουδήποτε άλλου κειμένου προερχόμενου από το </w:t>
      </w:r>
      <w:r>
        <w:rPr>
          <w:rFonts w:eastAsia="Times New Roman"/>
          <w:bCs/>
          <w:szCs w:val="24"/>
        </w:rPr>
        <w:t>δ</w:t>
      </w:r>
      <w:r>
        <w:rPr>
          <w:rFonts w:eastAsia="Times New Roman"/>
          <w:bCs/>
          <w:szCs w:val="24"/>
        </w:rPr>
        <w:t>ιευθυντήριο των Βρυξελλών, η Κυβέρνηση φάνηκε ότ</w:t>
      </w:r>
      <w:r>
        <w:rPr>
          <w:rFonts w:eastAsia="Times New Roman"/>
          <w:bCs/>
          <w:szCs w:val="24"/>
        </w:rPr>
        <w:t xml:space="preserve">ι είναι σε θέση να εξυπηρετήσει άψογα τα συμφέροντα όχι της χώρας μας, αλλά των εντολοδόχων της, κάνοντας κατάχρηση του άρθρου 28 παράγραφος 1 του Συντάγματος, υποβιβάζοντας, δηλαδή, το </w:t>
      </w:r>
      <w:r>
        <w:rPr>
          <w:rFonts w:eastAsia="Times New Roman"/>
          <w:bCs/>
          <w:szCs w:val="24"/>
        </w:rPr>
        <w:t>Ε</w:t>
      </w:r>
      <w:r>
        <w:rPr>
          <w:rFonts w:eastAsia="Times New Roman"/>
          <w:bCs/>
          <w:szCs w:val="24"/>
        </w:rPr>
        <w:t xml:space="preserve">θνικό </w:t>
      </w:r>
      <w:r>
        <w:rPr>
          <w:rFonts w:eastAsia="Times New Roman"/>
          <w:bCs/>
          <w:szCs w:val="24"/>
        </w:rPr>
        <w:t>Δ</w:t>
      </w:r>
      <w:r>
        <w:rPr>
          <w:rFonts w:eastAsia="Times New Roman"/>
          <w:bCs/>
          <w:szCs w:val="24"/>
        </w:rPr>
        <w:t xml:space="preserve">ίκαιο έναντι των διεθνών συμβάσεων και παραχωρώντας με τον </w:t>
      </w:r>
      <w:r>
        <w:rPr>
          <w:rFonts w:eastAsia="Times New Roman"/>
          <w:bCs/>
          <w:szCs w:val="24"/>
        </w:rPr>
        <w:t>τρόπο αυτό εθνική κυριαρχία.</w:t>
      </w:r>
    </w:p>
    <w:p w14:paraId="64A803FC" w14:textId="77777777" w:rsidR="008E3992" w:rsidRDefault="00BB6401">
      <w:pPr>
        <w:spacing w:after="0" w:line="600" w:lineRule="auto"/>
        <w:ind w:firstLine="720"/>
        <w:jc w:val="both"/>
        <w:rPr>
          <w:rFonts w:eastAsia="Times New Roman"/>
          <w:bCs/>
          <w:szCs w:val="24"/>
        </w:rPr>
      </w:pPr>
      <w:r>
        <w:rPr>
          <w:rFonts w:eastAsia="Times New Roman"/>
          <w:bCs/>
          <w:szCs w:val="24"/>
        </w:rPr>
        <w:t>Με το υπό ψήφιση νομοθέτημα, όμως, αποδεικνύεται ότι η Κυβέρνηση είναι σε θέση να υπηρετεί εξίσου αποτελεσματικά και τα υπερατλαντικά συμφέροντα και συγκεκριμένα αυτά των μέχρι πρότινος «φονιάδων των λαών Αμερικάνων», αποδεχόμε</w:t>
      </w:r>
      <w:r>
        <w:rPr>
          <w:rFonts w:eastAsia="Times New Roman"/>
          <w:bCs/>
          <w:szCs w:val="24"/>
        </w:rPr>
        <w:t>νοι στην ουσία την πλήρη εφαρμογή της αμερικάνικης νομοθεσίας εντός της ελληνικής επικράτειας προς όφελος όχι του εθνικού συμφέροντος, αλλά εκείνου των Ηνωμένων Πολιτειών.</w:t>
      </w:r>
    </w:p>
    <w:p w14:paraId="64A803FD" w14:textId="77777777" w:rsidR="008E3992" w:rsidRDefault="00BB6401">
      <w:pPr>
        <w:spacing w:after="0" w:line="600" w:lineRule="auto"/>
        <w:ind w:firstLine="720"/>
        <w:jc w:val="both"/>
        <w:rPr>
          <w:rFonts w:eastAsia="Times New Roman"/>
          <w:bCs/>
          <w:szCs w:val="24"/>
        </w:rPr>
      </w:pPr>
      <w:r>
        <w:rPr>
          <w:rFonts w:eastAsia="Times New Roman"/>
          <w:bCs/>
          <w:szCs w:val="24"/>
        </w:rPr>
        <w:t xml:space="preserve">Βασικό αντικείμενο του υπό ψήφιση σχεδίου νόμου αποτελεί ο νόμος περί </w:t>
      </w:r>
      <w:r>
        <w:rPr>
          <w:rFonts w:eastAsia="Times New Roman"/>
          <w:bCs/>
          <w:szCs w:val="24"/>
        </w:rPr>
        <w:t>φ</w:t>
      </w:r>
      <w:r>
        <w:rPr>
          <w:rFonts w:eastAsia="Times New Roman"/>
          <w:bCs/>
          <w:szCs w:val="24"/>
        </w:rPr>
        <w:t xml:space="preserve">ορολογικής </w:t>
      </w:r>
      <w:r>
        <w:rPr>
          <w:rFonts w:eastAsia="Times New Roman"/>
          <w:bCs/>
          <w:szCs w:val="24"/>
        </w:rPr>
        <w:t>σ</w:t>
      </w:r>
      <w:r>
        <w:rPr>
          <w:rFonts w:eastAsia="Times New Roman"/>
          <w:bCs/>
          <w:szCs w:val="24"/>
        </w:rPr>
        <w:t>υ</w:t>
      </w:r>
      <w:r>
        <w:rPr>
          <w:rFonts w:eastAsia="Times New Roman"/>
          <w:bCs/>
          <w:szCs w:val="24"/>
        </w:rPr>
        <w:t xml:space="preserve">μμόρφωσης </w:t>
      </w:r>
      <w:r>
        <w:rPr>
          <w:rFonts w:eastAsia="Times New Roman"/>
          <w:bCs/>
          <w:szCs w:val="24"/>
        </w:rPr>
        <w:t>λ</w:t>
      </w:r>
      <w:r>
        <w:rPr>
          <w:rFonts w:eastAsia="Times New Roman"/>
          <w:bCs/>
          <w:szCs w:val="24"/>
        </w:rPr>
        <w:t xml:space="preserve">ογαριασμών της </w:t>
      </w:r>
      <w:r>
        <w:rPr>
          <w:rFonts w:eastAsia="Times New Roman"/>
          <w:bCs/>
          <w:szCs w:val="24"/>
        </w:rPr>
        <w:t>α</w:t>
      </w:r>
      <w:r>
        <w:rPr>
          <w:rFonts w:eastAsia="Times New Roman"/>
          <w:bCs/>
          <w:szCs w:val="24"/>
        </w:rPr>
        <w:t>λλοδαπής και η εφαρμογή του στην ελληνική επικράτεια μέσω της ενσωμάτωσης στην εθνική νομοθεσία και, μάλιστα, με αυξημένη ισχύ</w:t>
      </w:r>
      <w:r>
        <w:rPr>
          <w:rFonts w:eastAsia="Times New Roman"/>
          <w:bCs/>
          <w:szCs w:val="24"/>
        </w:rPr>
        <w:t>,</w:t>
      </w:r>
      <w:r>
        <w:rPr>
          <w:rFonts w:eastAsia="Times New Roman"/>
          <w:bCs/>
          <w:szCs w:val="24"/>
        </w:rPr>
        <w:t xml:space="preserve"> κατά το άρθρο 28 παράγραφος 1 του Συντάγματος του σχετικού </w:t>
      </w:r>
      <w:r>
        <w:rPr>
          <w:rFonts w:eastAsia="Times New Roman"/>
          <w:bCs/>
          <w:szCs w:val="24"/>
        </w:rPr>
        <w:t>μ</w:t>
      </w:r>
      <w:r>
        <w:rPr>
          <w:rFonts w:eastAsia="Times New Roman"/>
          <w:bCs/>
          <w:szCs w:val="24"/>
        </w:rPr>
        <w:t xml:space="preserve">νημονίου </w:t>
      </w:r>
      <w:r>
        <w:rPr>
          <w:rFonts w:eastAsia="Times New Roman"/>
          <w:bCs/>
          <w:szCs w:val="24"/>
        </w:rPr>
        <w:t>σ</w:t>
      </w:r>
      <w:r>
        <w:rPr>
          <w:rFonts w:eastAsia="Times New Roman"/>
          <w:bCs/>
          <w:szCs w:val="24"/>
        </w:rPr>
        <w:t>υνεργασίας και της συμφωνίας τη</w:t>
      </w:r>
      <w:r>
        <w:rPr>
          <w:rFonts w:eastAsia="Times New Roman"/>
          <w:bCs/>
          <w:szCs w:val="24"/>
        </w:rPr>
        <w:t>ν οποία έχουν ήδη υπογράψει Ελλάδα και Ηνωμένες Πολιτείες.</w:t>
      </w:r>
    </w:p>
    <w:p w14:paraId="64A803FE" w14:textId="77777777" w:rsidR="008E3992" w:rsidRDefault="00BB6401">
      <w:pPr>
        <w:spacing w:after="0" w:line="600" w:lineRule="auto"/>
        <w:ind w:firstLine="720"/>
        <w:jc w:val="both"/>
        <w:rPr>
          <w:rFonts w:eastAsia="Times New Roman"/>
          <w:bCs/>
          <w:szCs w:val="24"/>
        </w:rPr>
      </w:pPr>
      <w:r>
        <w:rPr>
          <w:rFonts w:eastAsia="Times New Roman"/>
          <w:bCs/>
          <w:szCs w:val="24"/>
        </w:rPr>
        <w:lastRenderedPageBreak/>
        <w:t>Με το εν λόγω νομοθέτημα επεκτείνεται στην ουσία το πεδίο εφαρμογής της αμερικανικής νομοθεσίας και η κατά τόπου</w:t>
      </w:r>
      <w:r>
        <w:rPr>
          <w:rFonts w:eastAsia="Times New Roman"/>
          <w:bCs/>
          <w:szCs w:val="24"/>
        </w:rPr>
        <w:t>ς</w:t>
      </w:r>
      <w:r>
        <w:rPr>
          <w:rFonts w:eastAsia="Times New Roman"/>
          <w:bCs/>
          <w:szCs w:val="24"/>
        </w:rPr>
        <w:t xml:space="preserve"> αρμοδιότητα των κρατικών αμερικανικών αρχών και υπηρεσιών εντός της ελληνικής επικρ</w:t>
      </w:r>
      <w:r>
        <w:rPr>
          <w:rFonts w:eastAsia="Times New Roman"/>
          <w:bCs/>
          <w:szCs w:val="24"/>
        </w:rPr>
        <w:t>άτειας. Η επίκληση της αρχής της αμοιβαιότητας γίνεται απλά και μόνο για λόγους εσωτερικής κατανάλωσης, ώστε να μην αντιληφθούν οι Έλληνες πολίτες</w:t>
      </w:r>
      <w:r>
        <w:rPr>
          <w:rFonts w:eastAsia="Times New Roman"/>
          <w:bCs/>
          <w:szCs w:val="24"/>
        </w:rPr>
        <w:t>,</w:t>
      </w:r>
      <w:r>
        <w:rPr>
          <w:rFonts w:eastAsia="Times New Roman"/>
          <w:bCs/>
          <w:szCs w:val="24"/>
        </w:rPr>
        <w:t xml:space="preserve"> και ιδίως οι Έλληνες οι οποίοι έχουν με τον οποιοδήποτε τρόπο δεσμούς με τις Ηνωμένες Πολιτείες, ότι πλέον θ</w:t>
      </w:r>
      <w:r>
        <w:rPr>
          <w:rFonts w:eastAsia="Times New Roman"/>
          <w:bCs/>
          <w:szCs w:val="24"/>
        </w:rPr>
        <w:t>α υπόκεινται στην αμερικανική νομοθεσία και μάλιστα με την υπογραφή και τις ευλογίες του ελληνικού κράτους.</w:t>
      </w:r>
    </w:p>
    <w:p w14:paraId="64A803FF" w14:textId="77777777" w:rsidR="008E3992" w:rsidRDefault="00BB6401">
      <w:pPr>
        <w:spacing w:after="0" w:line="600" w:lineRule="auto"/>
        <w:ind w:firstLine="720"/>
        <w:jc w:val="both"/>
        <w:rPr>
          <w:rFonts w:eastAsia="Times New Roman"/>
          <w:bCs/>
          <w:szCs w:val="24"/>
        </w:rPr>
      </w:pPr>
      <w:r>
        <w:rPr>
          <w:rFonts w:eastAsia="Times New Roman"/>
          <w:bCs/>
          <w:szCs w:val="24"/>
        </w:rPr>
        <w:t>Προφανώς και δεν υφίσταται κα</w:t>
      </w:r>
      <w:r>
        <w:rPr>
          <w:rFonts w:eastAsia="Times New Roman"/>
          <w:bCs/>
          <w:szCs w:val="24"/>
        </w:rPr>
        <w:t>μ</w:t>
      </w:r>
      <w:r>
        <w:rPr>
          <w:rFonts w:eastAsia="Times New Roman"/>
          <w:bCs/>
          <w:szCs w:val="24"/>
        </w:rPr>
        <w:t>μία αμοιβαιότητα από τη στιγμή που το αμερικάνικο δημόσιο και τα αμερικανικά χρηματοπιστωτικά ιδρύματα δεν αναλαμβάνου</w:t>
      </w:r>
      <w:r>
        <w:rPr>
          <w:rFonts w:eastAsia="Times New Roman"/>
          <w:bCs/>
          <w:szCs w:val="24"/>
        </w:rPr>
        <w:t>ν ούτε κατ’ ελάχιστο δεσμεύσεις και υποχρεώσεις που θα ισχύουν για το ελληνικό δημόσιο και τις ελληνικές τράπεζες</w:t>
      </w:r>
      <w:r>
        <w:rPr>
          <w:rFonts w:eastAsia="Times New Roman"/>
          <w:bCs/>
          <w:szCs w:val="24"/>
        </w:rPr>
        <w:t>,</w:t>
      </w:r>
      <w:r>
        <w:rPr>
          <w:rFonts w:eastAsia="Times New Roman"/>
          <w:bCs/>
          <w:szCs w:val="24"/>
        </w:rPr>
        <w:t xml:space="preserve"> όσον αφορά, για παράδειγμα, την παροχή πληροφοριών, την απειλή κυρώσεων, τις δυνατότητες ελέγχου και εποπτείας.</w:t>
      </w:r>
    </w:p>
    <w:p w14:paraId="64A80400" w14:textId="77777777" w:rsidR="008E3992" w:rsidRDefault="00BB6401">
      <w:pPr>
        <w:spacing w:after="0" w:line="600" w:lineRule="auto"/>
        <w:ind w:firstLine="720"/>
        <w:jc w:val="both"/>
        <w:rPr>
          <w:rFonts w:eastAsia="Times New Roman"/>
          <w:bCs/>
          <w:szCs w:val="24"/>
        </w:rPr>
      </w:pPr>
      <w:r>
        <w:rPr>
          <w:rFonts w:eastAsia="Times New Roman"/>
          <w:bCs/>
          <w:szCs w:val="24"/>
        </w:rPr>
        <w:t>Με το υπό ψήφιση σχ</w:t>
      </w:r>
      <w:r>
        <w:rPr>
          <w:rFonts w:eastAsia="Times New Roman"/>
          <w:bCs/>
          <w:szCs w:val="24"/>
        </w:rPr>
        <w:t xml:space="preserve">έδιο </w:t>
      </w:r>
      <w:r>
        <w:rPr>
          <w:rFonts w:eastAsia="Times New Roman"/>
          <w:bCs/>
          <w:szCs w:val="24"/>
        </w:rPr>
        <w:t>νόμου</w:t>
      </w:r>
      <w:r>
        <w:rPr>
          <w:rFonts w:eastAsia="Times New Roman"/>
          <w:bCs/>
          <w:szCs w:val="24"/>
        </w:rPr>
        <w:t xml:space="preserve"> δεν επικυρώνεται από το ελληνικό Κοινοβούλιο μια διακρατική συμφωνία ή σύμβαση από αυτές που πολλές φορές συντάσσονται μεταξύ κυρίαρχων κρατών με γνώμονα τα κοινά συμφέροντα και με σεβασμό στην αρχή της αμοιβαιότητας. Στην προκειμένη περίπτωση έχουμε να κ</w:t>
      </w:r>
      <w:r>
        <w:rPr>
          <w:rFonts w:eastAsia="Times New Roman"/>
          <w:bCs/>
          <w:szCs w:val="24"/>
        </w:rPr>
        <w:t>άνουμε με μία σύμβαση ετεροβαρή, στην ουσία με μία σύμβαση προσχώρησης, μέσω της οποίας υποχωρεί η εγχώρια νομοθεσία έναντι του αμερικανικού δικαιοδοτικού συστήματος.</w:t>
      </w:r>
    </w:p>
    <w:p w14:paraId="64A80401" w14:textId="77777777" w:rsidR="008E3992" w:rsidRDefault="00BB6401">
      <w:pPr>
        <w:spacing w:after="0" w:line="600" w:lineRule="auto"/>
        <w:ind w:firstLine="720"/>
        <w:jc w:val="both"/>
        <w:rPr>
          <w:rFonts w:eastAsia="Times New Roman"/>
          <w:bCs/>
          <w:szCs w:val="24"/>
        </w:rPr>
      </w:pPr>
      <w:r>
        <w:rPr>
          <w:rFonts w:eastAsia="Times New Roman"/>
          <w:bCs/>
          <w:szCs w:val="24"/>
        </w:rPr>
        <w:lastRenderedPageBreak/>
        <w:t xml:space="preserve">Ειδικότερα ο νόμος </w:t>
      </w:r>
      <w:r>
        <w:rPr>
          <w:rFonts w:eastAsia="Times New Roman"/>
          <w:bCs/>
          <w:szCs w:val="24"/>
          <w:lang w:val="en-US"/>
        </w:rPr>
        <w:t>FATCA</w:t>
      </w:r>
      <w:r>
        <w:rPr>
          <w:rFonts w:eastAsia="Times New Roman"/>
          <w:bCs/>
          <w:szCs w:val="24"/>
        </w:rPr>
        <w:t xml:space="preserve"> αποτελεί νομοθέτημα το οποίο ψηφίστηκε από το Κογκρέσο των Ηνωμέ</w:t>
      </w:r>
      <w:r>
        <w:rPr>
          <w:rFonts w:eastAsia="Times New Roman"/>
          <w:bCs/>
          <w:szCs w:val="24"/>
        </w:rPr>
        <w:t xml:space="preserve">νων Πολιτειών το 2010 και αποσκοπεί στην καταστολή της φοροδιαφυγής των πολιτών των ΗΠΑ ή νομικών προσώπων που εδράζονται στις ΗΠΑ, τα οποία διατηρούν ξένους λογαριασμούς ή </w:t>
      </w:r>
      <w:r>
        <w:rPr>
          <w:rFonts w:eastAsia="Times New Roman"/>
          <w:bCs/>
          <w:szCs w:val="24"/>
          <w:lang w:val="en-US"/>
        </w:rPr>
        <w:t>offshore</w:t>
      </w:r>
      <w:r>
        <w:rPr>
          <w:rFonts w:eastAsia="Times New Roman"/>
          <w:bCs/>
          <w:szCs w:val="24"/>
        </w:rPr>
        <w:t xml:space="preserve"> επενδύσεις.</w:t>
      </w:r>
    </w:p>
    <w:p w14:paraId="64A80402" w14:textId="77777777" w:rsidR="008E3992" w:rsidRDefault="00BB6401">
      <w:pPr>
        <w:spacing w:after="0" w:line="600" w:lineRule="auto"/>
        <w:ind w:firstLine="720"/>
        <w:jc w:val="both"/>
        <w:rPr>
          <w:rFonts w:eastAsia="Times New Roman"/>
          <w:bCs/>
          <w:szCs w:val="24"/>
        </w:rPr>
      </w:pPr>
      <w:r>
        <w:rPr>
          <w:rFonts w:eastAsia="Times New Roman"/>
          <w:bCs/>
          <w:szCs w:val="24"/>
        </w:rPr>
        <w:t xml:space="preserve">Με τη διεύρυνση του πεδίου εφαρμογής του νόμου </w:t>
      </w:r>
      <w:r>
        <w:rPr>
          <w:rFonts w:eastAsia="Times New Roman"/>
          <w:bCs/>
          <w:szCs w:val="24"/>
          <w:lang w:val="en-US"/>
        </w:rPr>
        <w:t>FATCA</w:t>
      </w:r>
      <w:r>
        <w:rPr>
          <w:rFonts w:eastAsia="Times New Roman"/>
          <w:bCs/>
          <w:szCs w:val="24"/>
        </w:rPr>
        <w:t xml:space="preserve"> σε διεθνέ</w:t>
      </w:r>
      <w:r>
        <w:rPr>
          <w:rFonts w:eastAsia="Times New Roman"/>
          <w:bCs/>
          <w:szCs w:val="24"/>
        </w:rPr>
        <w:t xml:space="preserve">ς επίπεδο, η κυβέρνηση των Ηνωμένων Πολιτειών στην ουσία επιχειρεί να μετατρέψει τα ανά τον πλανήτη χρηματοπιστωτικά ιδρύματα σε άτυπα εντεταλμένα όργανα της </w:t>
      </w:r>
      <w:r>
        <w:rPr>
          <w:rFonts w:eastAsia="Times New Roman"/>
          <w:bCs/>
          <w:szCs w:val="24"/>
          <w:lang w:val="en-US"/>
        </w:rPr>
        <w:t>IRS</w:t>
      </w:r>
      <w:r>
        <w:rPr>
          <w:rFonts w:eastAsia="Times New Roman"/>
          <w:bCs/>
          <w:szCs w:val="24"/>
        </w:rPr>
        <w:t>, δηλαδή της Αμερικανικής Υπηρεσίας Εσωτερικών Εσόδων.</w:t>
      </w:r>
    </w:p>
    <w:p w14:paraId="64A80403" w14:textId="77777777" w:rsidR="008E3992" w:rsidRDefault="00BB6401">
      <w:pPr>
        <w:spacing w:after="0" w:line="600" w:lineRule="auto"/>
        <w:ind w:firstLine="720"/>
        <w:jc w:val="both"/>
        <w:rPr>
          <w:rFonts w:eastAsia="Times New Roman"/>
          <w:bCs/>
          <w:szCs w:val="24"/>
        </w:rPr>
      </w:pPr>
      <w:r>
        <w:rPr>
          <w:rFonts w:eastAsia="Times New Roman"/>
          <w:bCs/>
          <w:szCs w:val="24"/>
        </w:rPr>
        <w:t>Επιπλέον, με αντίστοιχες διακρατικές συμ</w:t>
      </w:r>
      <w:r>
        <w:rPr>
          <w:rFonts w:eastAsia="Times New Roman"/>
          <w:bCs/>
          <w:szCs w:val="24"/>
        </w:rPr>
        <w:t xml:space="preserve">φωνίες διασφαλίζει την εφαρμογή του </w:t>
      </w:r>
      <w:r>
        <w:rPr>
          <w:rFonts w:eastAsia="Times New Roman"/>
          <w:bCs/>
          <w:szCs w:val="24"/>
          <w:lang w:val="en-US"/>
        </w:rPr>
        <w:t>FATCA</w:t>
      </w:r>
      <w:r>
        <w:rPr>
          <w:rFonts w:eastAsia="Times New Roman"/>
          <w:bCs/>
          <w:szCs w:val="24"/>
        </w:rPr>
        <w:t xml:space="preserve"> στις επικράτειες κυρίαρχων, υποτίθεται, κρατών. Τα κράτη αυτά στην ουσία αποδέχονται να ασκήσουν καθήκοντα ελεγκτικών οργάνων αναφερόμενα στο αμερικανικό Υπουργείο Οικονομικών. </w:t>
      </w:r>
    </w:p>
    <w:p w14:paraId="64A80404" w14:textId="77777777" w:rsidR="008E3992" w:rsidRDefault="00BB6401">
      <w:pPr>
        <w:spacing w:after="0" w:line="600" w:lineRule="auto"/>
        <w:ind w:firstLine="720"/>
        <w:jc w:val="both"/>
        <w:rPr>
          <w:rFonts w:eastAsia="Times New Roman"/>
          <w:bCs/>
          <w:szCs w:val="24"/>
        </w:rPr>
      </w:pPr>
      <w:r>
        <w:rPr>
          <w:rFonts w:eastAsia="Times New Roman"/>
          <w:bCs/>
          <w:szCs w:val="24"/>
        </w:rPr>
        <w:t>Εν</w:t>
      </w:r>
      <w:r>
        <w:rPr>
          <w:rFonts w:eastAsia="Times New Roman"/>
          <w:bCs/>
          <w:szCs w:val="24"/>
        </w:rPr>
        <w:t xml:space="preserve"> </w:t>
      </w:r>
      <w:r>
        <w:rPr>
          <w:rFonts w:eastAsia="Times New Roman"/>
          <w:bCs/>
          <w:szCs w:val="24"/>
        </w:rPr>
        <w:t>τέλει, η διασφάλιση των αμερικανι</w:t>
      </w:r>
      <w:r>
        <w:rPr>
          <w:rFonts w:eastAsia="Times New Roman"/>
          <w:bCs/>
          <w:szCs w:val="24"/>
        </w:rPr>
        <w:t xml:space="preserve">κών συμφερόντων ολοκληρώνεται με τη θεσμική κατοχύρωση του </w:t>
      </w:r>
      <w:r>
        <w:rPr>
          <w:rFonts w:eastAsia="Times New Roman"/>
          <w:bCs/>
          <w:szCs w:val="24"/>
          <w:lang w:val="en-US"/>
        </w:rPr>
        <w:t>FATCA</w:t>
      </w:r>
      <w:r>
        <w:rPr>
          <w:rFonts w:eastAsia="Times New Roman"/>
          <w:bCs/>
          <w:szCs w:val="24"/>
        </w:rPr>
        <w:t>,</w:t>
      </w:r>
      <w:r>
        <w:rPr>
          <w:rFonts w:eastAsia="Times New Roman"/>
          <w:bCs/>
          <w:szCs w:val="24"/>
        </w:rPr>
        <w:t xml:space="preserve"> μέσω της ενσωμάτωσής του στην εθνική νομοθεσία του αντισυμβαλλόμενου κράτους διά της κυρώσεως της αντίστοιχης διακρατικής συμφωνίας, όπως ακριβώς συμβαίνει με το υπό ψήφιση σχέδιο νόμου.</w:t>
      </w:r>
    </w:p>
    <w:p w14:paraId="64A80405" w14:textId="77777777" w:rsidR="008E3992" w:rsidRDefault="00BB6401">
      <w:pPr>
        <w:spacing w:after="0" w:line="600" w:lineRule="auto"/>
        <w:ind w:firstLine="720"/>
        <w:jc w:val="both"/>
        <w:rPr>
          <w:rFonts w:eastAsia="Times New Roman"/>
          <w:szCs w:val="24"/>
        </w:rPr>
      </w:pPr>
      <w:r>
        <w:rPr>
          <w:rFonts w:eastAsia="Times New Roman"/>
          <w:bCs/>
          <w:szCs w:val="24"/>
        </w:rPr>
        <w:t>Μετ</w:t>
      </w:r>
      <w:r>
        <w:rPr>
          <w:rFonts w:eastAsia="Times New Roman"/>
          <w:bCs/>
          <w:szCs w:val="24"/>
        </w:rPr>
        <w:t>ατρέπονται, λοιπόν, με αυτόν τον τρόπο τα εθνικά κοινοβούλια -και στην προκειμένη περίπτωση η Βουλή των Ελλήνων- σε άτυπη υποεπιτροπή του αμερικανικού Κογκρέσου, νομοθετώντας με γνώμονα τη διαφύλαξη των αμερικανικών συμ</w:t>
      </w:r>
      <w:r>
        <w:rPr>
          <w:rFonts w:eastAsia="Times New Roman"/>
          <w:bCs/>
          <w:szCs w:val="24"/>
        </w:rPr>
        <w:lastRenderedPageBreak/>
        <w:t>φερόντων, την εφαρμογή της αμερικανικ</w:t>
      </w:r>
      <w:r>
        <w:rPr>
          <w:rFonts w:eastAsia="Times New Roman"/>
          <w:bCs/>
          <w:szCs w:val="24"/>
        </w:rPr>
        <w:t>ής νομοθεσίας και στοχεύοντας στην καταπολέμηση της οποιασδήποτε φοροδιαφυγής λαμβάνει χώρα από Αμερικανούς πολίτες σε βάρος των ΗΠΑ.</w:t>
      </w:r>
    </w:p>
    <w:p w14:paraId="64A80406"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Κατά τη συζήτηση του υπό ψήφιση σχεδίου νόμου στην </w:t>
      </w:r>
      <w:r>
        <w:rPr>
          <w:rFonts w:eastAsia="Times New Roman" w:cs="Times New Roman"/>
          <w:szCs w:val="24"/>
        </w:rPr>
        <w:t>ε</w:t>
      </w:r>
      <w:r>
        <w:rPr>
          <w:rFonts w:eastAsia="Times New Roman" w:cs="Times New Roman"/>
          <w:szCs w:val="24"/>
        </w:rPr>
        <w:t>πιτροπή θέσαμε ως Χρυσή Αυγή κάποια καίρια ερωτήματα, για τα οποία, βε</w:t>
      </w:r>
      <w:r>
        <w:rPr>
          <w:rFonts w:eastAsia="Times New Roman" w:cs="Times New Roman"/>
          <w:szCs w:val="24"/>
        </w:rPr>
        <w:t>βαίως, δεν λάβαμε κα</w:t>
      </w:r>
      <w:r>
        <w:rPr>
          <w:rFonts w:eastAsia="Times New Roman" w:cs="Times New Roman"/>
          <w:szCs w:val="24"/>
        </w:rPr>
        <w:t>μ</w:t>
      </w:r>
      <w:r>
        <w:rPr>
          <w:rFonts w:eastAsia="Times New Roman" w:cs="Times New Roman"/>
          <w:szCs w:val="24"/>
        </w:rPr>
        <w:t>μία απάντηση.</w:t>
      </w:r>
    </w:p>
    <w:p w14:paraId="64A80407"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Υπενθυμίζουμε κάποια από αυτά: Ποιο το όφελος το οποίο αποκομίζουμε ως χώρα από την απόφαση της </w:t>
      </w:r>
      <w:r>
        <w:rPr>
          <w:rFonts w:eastAsia="Times New Roman" w:cs="Times New Roman"/>
          <w:szCs w:val="24"/>
        </w:rPr>
        <w:t>ε</w:t>
      </w:r>
      <w:r>
        <w:rPr>
          <w:rFonts w:eastAsia="Times New Roman" w:cs="Times New Roman"/>
          <w:szCs w:val="24"/>
        </w:rPr>
        <w:t xml:space="preserve">λληνικής Κυβέρνησης να λειτουργήσουν οι κρατικές μας υπηρεσίες και οι ελληνικές τράπεζες ως άτυπα κλιμάκια ελέγχου του </w:t>
      </w:r>
      <w:r>
        <w:rPr>
          <w:rFonts w:eastAsia="Times New Roman" w:cs="Times New Roman"/>
          <w:szCs w:val="24"/>
        </w:rPr>
        <w:t>αντίστοιχου αμερικάνικου ΣΔΟΕ; Ποια τα ανταλλάγματα, τα ενδεχόμενα κέρδη ή τα όποια αντισταθμιστικά οφέλη τυχόν προκύψουν για την Ελλάδα πέραν μιας γενικόλογης αναφοράς στο υπό ψήφιση σχέδιο νόμου περί αμοιβαιότητας και ανταλλαγ</w:t>
      </w:r>
      <w:r>
        <w:rPr>
          <w:rFonts w:eastAsia="Times New Roman" w:cs="Times New Roman"/>
          <w:szCs w:val="24"/>
        </w:rPr>
        <w:t>ή</w:t>
      </w:r>
      <w:r>
        <w:rPr>
          <w:rFonts w:eastAsia="Times New Roman" w:cs="Times New Roman"/>
          <w:szCs w:val="24"/>
        </w:rPr>
        <w:t xml:space="preserve">ς πληροφοριών; </w:t>
      </w:r>
    </w:p>
    <w:p w14:paraId="64A80408"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Ποιες οι επ</w:t>
      </w:r>
      <w:r>
        <w:rPr>
          <w:rFonts w:eastAsia="Times New Roman" w:cs="Times New Roman"/>
          <w:szCs w:val="24"/>
        </w:rPr>
        <w:t xml:space="preserve">ιπτώσεις υπερψήφισης του εν λόγω νομοθετήματος για εκατοντάδες χιλιάδες Ελληνοαμερικανούς ομογενείς, οι οποίοι δραστηριοποιούνται στα οικονομικά δρώμενα της πατρίδας, αλλά ως Αμερικανοί πολίτες υπόκεινται στην εφαρμογή του νόμου </w:t>
      </w:r>
      <w:r>
        <w:rPr>
          <w:rFonts w:eastAsia="Times New Roman" w:cs="Times New Roman"/>
          <w:szCs w:val="24"/>
          <w:lang w:val="en-US"/>
        </w:rPr>
        <w:t>FATCA</w:t>
      </w:r>
      <w:r>
        <w:rPr>
          <w:rFonts w:eastAsia="Times New Roman" w:cs="Times New Roman"/>
          <w:szCs w:val="24"/>
        </w:rPr>
        <w:t xml:space="preserve">; </w:t>
      </w:r>
    </w:p>
    <w:p w14:paraId="64A80409"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Όσο</w:t>
      </w:r>
      <w:r>
        <w:rPr>
          <w:rFonts w:eastAsia="Times New Roman" w:cs="Times New Roman"/>
          <w:szCs w:val="24"/>
        </w:rPr>
        <w:t>ν</w:t>
      </w:r>
      <w:r>
        <w:rPr>
          <w:rFonts w:eastAsia="Times New Roman" w:cs="Times New Roman"/>
          <w:szCs w:val="24"/>
        </w:rPr>
        <w:t xml:space="preserve"> δε αφορά στα σ</w:t>
      </w:r>
      <w:r>
        <w:rPr>
          <w:rFonts w:eastAsia="Times New Roman" w:cs="Times New Roman"/>
          <w:szCs w:val="24"/>
        </w:rPr>
        <w:t>υνήθη αποτελέσματα των διαπραγματευτικών ικανοτήτων της Κυβέρνησης, είτε αφορά στη συνάντηση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Τραμπ</w:t>
      </w:r>
      <w:proofErr w:type="spellEnd"/>
      <w:r>
        <w:rPr>
          <w:rFonts w:eastAsia="Times New Roman" w:cs="Times New Roman"/>
          <w:szCs w:val="24"/>
        </w:rPr>
        <w:t xml:space="preserve"> είτε στο υπό ψήφιση σχέδιο νόμου, μ</w:t>
      </w:r>
      <w:r>
        <w:rPr>
          <w:rFonts w:eastAsia="Times New Roman" w:cs="Times New Roman"/>
          <w:szCs w:val="24"/>
        </w:rPr>
        <w:t>α</w:t>
      </w:r>
      <w:r>
        <w:rPr>
          <w:rFonts w:eastAsia="Times New Roman" w:cs="Times New Roman"/>
          <w:szCs w:val="24"/>
        </w:rPr>
        <w:t xml:space="preserve">ς έρχεται στο μυαλό η γνωστή λαϊκή παροιμία, η οποία έχει ως </w:t>
      </w:r>
      <w:r>
        <w:rPr>
          <w:rFonts w:eastAsia="Times New Roman" w:cs="Times New Roman"/>
          <w:szCs w:val="24"/>
        </w:rPr>
        <w:lastRenderedPageBreak/>
        <w:t>εξής: «Εκεί που μας χρωστούσαν, μας πήραν και το βό</w:t>
      </w:r>
      <w:r>
        <w:rPr>
          <w:rFonts w:eastAsia="Times New Roman" w:cs="Times New Roman"/>
          <w:szCs w:val="24"/>
        </w:rPr>
        <w:t>δι.». Την αναφέρουμε με μία και μόνο ελπίδα, να μην μπει ποτέ στον πειρασμό ο κ. Τσίπρας να την αποδώσει στην αγγλική γλώσσα. Η Χρυσή Αυγή καταψηφίζει.</w:t>
      </w:r>
    </w:p>
    <w:p w14:paraId="64A8040A"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w:t>
      </w:r>
    </w:p>
    <w:p w14:paraId="64A8040B" w14:textId="77777777" w:rsidR="008E3992" w:rsidRDefault="00BB6401">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4A8040C"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Καταψηφίζε</w:t>
      </w:r>
      <w:r>
        <w:rPr>
          <w:rFonts w:eastAsia="Times New Roman" w:cs="Times New Roman"/>
          <w:szCs w:val="24"/>
        </w:rPr>
        <w:t>τε και τα άρθρα;</w:t>
      </w:r>
    </w:p>
    <w:p w14:paraId="64A8040D"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Τα πάντα.</w:t>
      </w:r>
    </w:p>
    <w:p w14:paraId="64A8040E"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Προχωράμε στον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από το Κομμουνιστικό Κόμμα Ελλάδας, τον κ. </w:t>
      </w:r>
      <w:proofErr w:type="spellStart"/>
      <w:r>
        <w:rPr>
          <w:rFonts w:eastAsia="Times New Roman" w:cs="Times New Roman"/>
          <w:szCs w:val="24"/>
        </w:rPr>
        <w:t>Κατσώτη</w:t>
      </w:r>
      <w:proofErr w:type="spellEnd"/>
      <w:r>
        <w:rPr>
          <w:rFonts w:eastAsia="Times New Roman" w:cs="Times New Roman"/>
          <w:szCs w:val="24"/>
        </w:rPr>
        <w:t>.</w:t>
      </w:r>
    </w:p>
    <w:p w14:paraId="64A8040F"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14:paraId="64A80410"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64A80411"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Η πολιτική διαχείριση των αναγκών του κεφαλαίου είναι γνωστό ότι υποτάσσει κάθε λαϊκή και κοινωνική ανάγκη στην καπιταλιστική ανάπτυξη. Έτσι δημιουργείται και το λεγόμενο «επενδυτικό φιλικό περιβάλλον». </w:t>
      </w:r>
    </w:p>
    <w:p w14:paraId="64A80412"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Είναι στην καθημερινότητα η συζήτηση για τα δυσβάστα</w:t>
      </w:r>
      <w:r>
        <w:rPr>
          <w:rFonts w:eastAsia="Times New Roman" w:cs="Times New Roman"/>
          <w:szCs w:val="24"/>
        </w:rPr>
        <w:t xml:space="preserve">χτα χαράτσια, που πληρώνουν οι μισθωτοί, οι αυτοαπασχολούμενοι, οι φτωχοί αγρότες και η πλειοψηφία του λαού </w:t>
      </w:r>
      <w:r>
        <w:rPr>
          <w:rFonts w:eastAsia="Times New Roman" w:cs="Times New Roman"/>
          <w:szCs w:val="24"/>
        </w:rPr>
        <w:t>μας,</w:t>
      </w:r>
      <w:r>
        <w:rPr>
          <w:rFonts w:eastAsia="Times New Roman" w:cs="Times New Roman"/>
          <w:szCs w:val="24"/>
        </w:rPr>
        <w:t xml:space="preserve"> για να αποπληρωθεί το χρέος, χρέος που δημιουργήθηκε αποκλειστικά από τους βιομήχανους, τους εφοπλιστές και επιχειρηματίες άλλων τομέων, από τι</w:t>
      </w:r>
      <w:r>
        <w:rPr>
          <w:rFonts w:eastAsia="Times New Roman" w:cs="Times New Roman"/>
          <w:szCs w:val="24"/>
        </w:rPr>
        <w:t xml:space="preserve">ς κυβερνήσεις, οι οποίες ανεξάρτητα από το πώς </w:t>
      </w:r>
      <w:proofErr w:type="spellStart"/>
      <w:r>
        <w:rPr>
          <w:rFonts w:eastAsia="Times New Roman" w:cs="Times New Roman"/>
          <w:szCs w:val="24"/>
        </w:rPr>
        <w:t>αυτοπροσδιορίστηκαν</w:t>
      </w:r>
      <w:proofErr w:type="spellEnd"/>
      <w:r>
        <w:rPr>
          <w:rFonts w:eastAsia="Times New Roman" w:cs="Times New Roman"/>
          <w:szCs w:val="24"/>
        </w:rPr>
        <w:t xml:space="preserve"> ή </w:t>
      </w:r>
      <w:proofErr w:type="spellStart"/>
      <w:r>
        <w:rPr>
          <w:rFonts w:eastAsia="Times New Roman" w:cs="Times New Roman"/>
          <w:szCs w:val="24"/>
        </w:rPr>
        <w:t>αυτο</w:t>
      </w:r>
      <w:r>
        <w:rPr>
          <w:rFonts w:eastAsia="Times New Roman" w:cs="Times New Roman"/>
          <w:szCs w:val="24"/>
        </w:rPr>
        <w:lastRenderedPageBreak/>
        <w:t>προσδιορίζονται</w:t>
      </w:r>
      <w:proofErr w:type="spellEnd"/>
      <w:r>
        <w:rPr>
          <w:rFonts w:eastAsia="Times New Roman" w:cs="Times New Roman"/>
          <w:szCs w:val="24"/>
        </w:rPr>
        <w:t xml:space="preserve"> -δεξιές, σοσιαλιστικές ή αριστερές- με τους λεγόμενους «αναπτυξιακούς νόμους» επιχορηγήθηκαν και επιχορηγούνται για επενδύσεις, απαλλάσσονται από τη φορολογία ή φορολο</w:t>
      </w:r>
      <w:r>
        <w:rPr>
          <w:rFonts w:eastAsia="Times New Roman" w:cs="Times New Roman"/>
          <w:szCs w:val="24"/>
        </w:rPr>
        <w:t>γούνται ελάχιστα</w:t>
      </w:r>
      <w:r>
        <w:rPr>
          <w:rFonts w:eastAsia="Times New Roman" w:cs="Times New Roman"/>
          <w:szCs w:val="24"/>
        </w:rPr>
        <w:t>,</w:t>
      </w:r>
      <w:r>
        <w:rPr>
          <w:rFonts w:eastAsia="Times New Roman" w:cs="Times New Roman"/>
          <w:szCs w:val="24"/>
        </w:rPr>
        <w:t xml:space="preserve"> με το επιχείρημα των κινήτρων για την ανάπτυξη και τη δημιουργία νέων θέσεων εργασίας.</w:t>
      </w:r>
    </w:p>
    <w:p w14:paraId="64A80413"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Η Κυβέρνηση φέρνει σήμερα για κύρωση τη διεθνή </w:t>
      </w:r>
      <w:r>
        <w:rPr>
          <w:rFonts w:eastAsia="Times New Roman" w:cs="Times New Roman"/>
          <w:szCs w:val="24"/>
        </w:rPr>
        <w:t>σ</w:t>
      </w:r>
      <w:r>
        <w:rPr>
          <w:rFonts w:eastAsia="Times New Roman" w:cs="Times New Roman"/>
          <w:szCs w:val="24"/>
        </w:rPr>
        <w:t xml:space="preserve">ύμβαση, το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σ</w:t>
      </w:r>
      <w:r>
        <w:rPr>
          <w:rFonts w:eastAsia="Times New Roman" w:cs="Times New Roman"/>
          <w:szCs w:val="24"/>
        </w:rPr>
        <w:t xml:space="preserve">υνεννόησης και της </w:t>
      </w:r>
      <w:r>
        <w:rPr>
          <w:rFonts w:eastAsia="Times New Roman" w:cs="Times New Roman"/>
          <w:szCs w:val="24"/>
        </w:rPr>
        <w:t>σ</w:t>
      </w:r>
      <w:r>
        <w:rPr>
          <w:rFonts w:eastAsia="Times New Roman" w:cs="Times New Roman"/>
          <w:szCs w:val="24"/>
        </w:rPr>
        <w:t>υμφωνίας μεταξύ της Κυβέρνησης της Ελληνικής Δημοκρατίας και τ</w:t>
      </w:r>
      <w:r>
        <w:rPr>
          <w:rFonts w:eastAsia="Times New Roman" w:cs="Times New Roman"/>
          <w:szCs w:val="24"/>
        </w:rPr>
        <w:t>ης Κυβέρνησης των Ηνωμένων Πολιτειών της Αμερικής για τη βελτίωση της διεθνούς φορολογικής συμμόρφωσης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64A80414"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Εμείς αυτή τη </w:t>
      </w:r>
      <w:r>
        <w:rPr>
          <w:rFonts w:eastAsia="Times New Roman" w:cs="Times New Roman"/>
          <w:szCs w:val="24"/>
        </w:rPr>
        <w:t>σ</w:t>
      </w:r>
      <w:r>
        <w:rPr>
          <w:rFonts w:eastAsia="Times New Roman" w:cs="Times New Roman"/>
          <w:szCs w:val="24"/>
        </w:rPr>
        <w:t xml:space="preserve">ύμβαση, αυτό το </w:t>
      </w:r>
      <w:r>
        <w:rPr>
          <w:rFonts w:eastAsia="Times New Roman" w:cs="Times New Roman"/>
          <w:szCs w:val="24"/>
        </w:rPr>
        <w:t>μ</w:t>
      </w:r>
      <w:r>
        <w:rPr>
          <w:rFonts w:eastAsia="Times New Roman" w:cs="Times New Roman"/>
          <w:szCs w:val="24"/>
        </w:rPr>
        <w:t xml:space="preserve">νημόνιο το θεωρούμε υποκριτικό, γιατί δεν πρόκειται να αντιμετωπίσει τη φοροδιαφυγή, τη </w:t>
      </w:r>
      <w:proofErr w:type="spellStart"/>
      <w:r>
        <w:rPr>
          <w:rFonts w:eastAsia="Times New Roman" w:cs="Times New Roman"/>
          <w:szCs w:val="24"/>
        </w:rPr>
        <w:t>φοροαποφυγή</w:t>
      </w:r>
      <w:proofErr w:type="spellEnd"/>
      <w:r>
        <w:rPr>
          <w:rFonts w:eastAsia="Times New Roman" w:cs="Times New Roman"/>
          <w:szCs w:val="24"/>
        </w:rPr>
        <w:t>, όπως δεν</w:t>
      </w:r>
      <w:r>
        <w:rPr>
          <w:rFonts w:eastAsia="Times New Roman" w:cs="Times New Roman"/>
          <w:szCs w:val="24"/>
        </w:rPr>
        <w:t xml:space="preserve"> το έκαναν και άλλες, προηγούμενες συμβάσεις. Οι συμβάσεις, διμερείς και πολυμερείς, που έχουν κυρωθεί για ανταλλαγή πληροφοριών είναι αρκετές. Όμως, το φαινόμενο της </w:t>
      </w:r>
      <w:proofErr w:type="spellStart"/>
      <w:r>
        <w:rPr>
          <w:rFonts w:eastAsia="Times New Roman" w:cs="Times New Roman"/>
          <w:szCs w:val="24"/>
        </w:rPr>
        <w:t>φοροαποφυγής</w:t>
      </w:r>
      <w:proofErr w:type="spellEnd"/>
      <w:r>
        <w:rPr>
          <w:rFonts w:eastAsia="Times New Roman" w:cs="Times New Roman"/>
          <w:szCs w:val="24"/>
        </w:rPr>
        <w:t xml:space="preserve"> όχι μόνο δεν περιορίστηκε, αλλά αντίθετα διευρύνθηκε.</w:t>
      </w:r>
    </w:p>
    <w:p w14:paraId="64A80415"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Οι συμφωνίες και οι συ</w:t>
      </w:r>
      <w:r>
        <w:rPr>
          <w:rFonts w:eastAsia="Times New Roman" w:cs="Times New Roman"/>
          <w:szCs w:val="24"/>
        </w:rPr>
        <w:t xml:space="preserve">μβάσεις είναι υποκριτικές και επί της ουσίας έρχονται να κρύψουν την πραγματικότητα. Πρώτα έρχονται να κρύψουν τον φορολογικό πόλεμο, τους οξυμμένους φορολογικούς ανταγωνισμούς μεταξύ των ιμπεριαλιστικών κρατών. Οι Ηνωμένες Πολιτείες με την </w:t>
      </w:r>
      <w:r>
        <w:rPr>
          <w:rFonts w:eastAsia="Times New Roman" w:cs="Times New Roman"/>
          <w:szCs w:val="24"/>
        </w:rPr>
        <w:t>κ</w:t>
      </w:r>
      <w:r>
        <w:rPr>
          <w:rFonts w:eastAsia="Times New Roman" w:cs="Times New Roman"/>
          <w:szCs w:val="24"/>
        </w:rPr>
        <w:t xml:space="preserve">υβέρνηση </w:t>
      </w:r>
      <w:proofErr w:type="spellStart"/>
      <w:r>
        <w:rPr>
          <w:rFonts w:eastAsia="Times New Roman" w:cs="Times New Roman"/>
          <w:szCs w:val="24"/>
        </w:rPr>
        <w:t>Τραμπ</w:t>
      </w:r>
      <w:proofErr w:type="spellEnd"/>
      <w:r>
        <w:rPr>
          <w:rFonts w:eastAsia="Times New Roman" w:cs="Times New Roman"/>
          <w:szCs w:val="24"/>
        </w:rPr>
        <w:t xml:space="preserve"> θέλουν να μειώσουν ακόμα παραπέρα τη φορολογική επιβάρυνση των επιχειρήσεων που δραστηριοποιούνται στις Ηνωμένες Πολιτείες. Η ίδια συζήτηση γίνεται και στην Ευρωπαϊκή Ένωση, για το πώς θα υπάρξουν νέοι, μειωμένοι</w:t>
      </w:r>
      <w:r>
        <w:rPr>
          <w:rFonts w:eastAsia="Times New Roman" w:cs="Times New Roman"/>
          <w:szCs w:val="24"/>
        </w:rPr>
        <w:t>,</w:t>
      </w:r>
      <w:r>
        <w:rPr>
          <w:rFonts w:eastAsia="Times New Roman" w:cs="Times New Roman"/>
          <w:szCs w:val="24"/>
        </w:rPr>
        <w:t xml:space="preserve"> φορολογικοί συντελεστές. </w:t>
      </w:r>
    </w:p>
    <w:p w14:paraId="64A80416"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 ζήτημα </w:t>
      </w:r>
      <w:r>
        <w:rPr>
          <w:rFonts w:eastAsia="Times New Roman" w:cs="Times New Roman"/>
          <w:szCs w:val="24"/>
        </w:rPr>
        <w:t xml:space="preserve">είναι η προκλητική και μη νόμιμη </w:t>
      </w:r>
      <w:proofErr w:type="spellStart"/>
      <w:r>
        <w:rPr>
          <w:rFonts w:eastAsia="Times New Roman" w:cs="Times New Roman"/>
          <w:szCs w:val="24"/>
        </w:rPr>
        <w:t>φοροαποφυγή</w:t>
      </w:r>
      <w:proofErr w:type="spellEnd"/>
      <w:r>
        <w:rPr>
          <w:rFonts w:eastAsia="Times New Roman" w:cs="Times New Roman"/>
          <w:szCs w:val="24"/>
        </w:rPr>
        <w:t xml:space="preserve"> για το μεγάλο κεφάλαιο. Για παράδειγμα, η υπόθεση με το εφοπλιστικό κεφάλαιο στην Ελλάδα ξεπερνά τα όρια του σκανδάλου. Με βάση τους νόμους του ελληνικού κράτους απαλλάσσονται επί της ουσίας από τη φορολογία. Πλ</w:t>
      </w:r>
      <w:r>
        <w:rPr>
          <w:rFonts w:eastAsia="Times New Roman" w:cs="Times New Roman"/>
          <w:szCs w:val="24"/>
        </w:rPr>
        <w:t>ηρώνουν λιγότερα απ’ ό,τι πληρώνουν οι ναυτεργάτες. Από την άλλη, χτίζουν συνεχώς νέα καράβια</w:t>
      </w:r>
      <w:r>
        <w:rPr>
          <w:rFonts w:eastAsia="Times New Roman" w:cs="Times New Roman"/>
          <w:szCs w:val="24"/>
        </w:rPr>
        <w:t>,</w:t>
      </w:r>
      <w:r>
        <w:rPr>
          <w:rFonts w:eastAsia="Times New Roman" w:cs="Times New Roman"/>
          <w:szCs w:val="24"/>
        </w:rPr>
        <w:t xml:space="preserve"> ύψους δισεκατομμυρίων δολαρίων. Είναι ή όχι σκάνδαλο αυτή η υπόθεση;</w:t>
      </w:r>
    </w:p>
    <w:p w14:paraId="64A80417" w14:textId="77777777" w:rsidR="008E3992" w:rsidRDefault="00BB640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Τρίτο ζήτημα: Είναι γνωστό ότι με τη Συνθήκη του Μάαστριχτ υπάρχει η ελεύθερη κίνηση κεφαλαί</w:t>
      </w:r>
      <w:r>
        <w:rPr>
          <w:rFonts w:eastAsia="Times New Roman" w:cs="Times New Roman"/>
          <w:szCs w:val="24"/>
        </w:rPr>
        <w:t xml:space="preserve">ων στο σύνολο της Ευρωπαϊκής Ένωσης, όπως, βέβαια, και στις άλλες καπιταλιστικές οικονομίες. Ως πυρήνα τους, βέβαια, έχουν την ανωνυμία: </w:t>
      </w:r>
      <w:r>
        <w:rPr>
          <w:rFonts w:eastAsia="Times New Roman" w:cs="Times New Roman"/>
          <w:szCs w:val="24"/>
        </w:rPr>
        <w:t>α</w:t>
      </w:r>
      <w:r>
        <w:rPr>
          <w:rFonts w:eastAsia="Times New Roman" w:cs="Times New Roman"/>
          <w:szCs w:val="24"/>
        </w:rPr>
        <w:t xml:space="preserve">νώνυμες μετοχές, το απόρρητο, το επιχειρηματικό, το εμπορικό, το φορολογικό, το τραπεζικό και όλα αυτά, που </w:t>
      </w:r>
      <w:r>
        <w:rPr>
          <w:rFonts w:eastAsia="Times New Roman" w:cs="Times New Roman"/>
          <w:szCs w:val="24"/>
        </w:rPr>
        <w:t xml:space="preserve">διασφαλίζουν βέβαια την πλουτοκρατία, τους </w:t>
      </w:r>
      <w:proofErr w:type="spellStart"/>
      <w:r>
        <w:rPr>
          <w:rFonts w:eastAsia="Times New Roman" w:cs="Times New Roman"/>
          <w:szCs w:val="24"/>
        </w:rPr>
        <w:t>ολιγάρχες</w:t>
      </w:r>
      <w:proofErr w:type="spellEnd"/>
      <w:r>
        <w:rPr>
          <w:rFonts w:eastAsia="Times New Roman" w:cs="Times New Roman"/>
          <w:szCs w:val="24"/>
        </w:rPr>
        <w:t>. Όλο αυτό το πλαίσιο, το απόρρητο, η ανωνυμία, έχει νομοθετηθεί για να μπορεί να κάνει πιο εύκολη τη δραστηριότητά τους, τα παιχνίδια των επιχειρηματικών ομίλων.</w:t>
      </w:r>
    </w:p>
    <w:p w14:paraId="64A80418"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Είναι υποκριτική και αυτή η </w:t>
      </w:r>
      <w:r>
        <w:rPr>
          <w:rFonts w:eastAsia="Times New Roman" w:cs="Times New Roman"/>
          <w:szCs w:val="24"/>
        </w:rPr>
        <w:t>σ</w:t>
      </w:r>
      <w:r>
        <w:rPr>
          <w:rFonts w:eastAsia="Times New Roman" w:cs="Times New Roman"/>
          <w:szCs w:val="24"/>
        </w:rPr>
        <w:t>υμφωνία, η δ</w:t>
      </w:r>
      <w:r>
        <w:rPr>
          <w:rFonts w:eastAsia="Times New Roman" w:cs="Times New Roman"/>
          <w:szCs w:val="24"/>
        </w:rPr>
        <w:t>ιεθνής σύμβαση, γιατί αυτοί οι οποίοι κηρύσσουν τον πόλεμο απέναντι στη φοροδιαφυγή, η Ευρωπαϊκή Ένωση, οι Ηνωμένες Πολιτείες, έχουν μέσα στις χώρες τους φορολογικούς παραδείσους, που είναι γνωστοί και όχι μόνο τους ανέχονται, αλλά ενισχύουν αυτούς τους πα</w:t>
      </w:r>
      <w:r>
        <w:rPr>
          <w:rFonts w:eastAsia="Times New Roman" w:cs="Times New Roman"/>
          <w:szCs w:val="24"/>
        </w:rPr>
        <w:t xml:space="preserve">ραδείσους. Σε πόσες, αλήθεια, πολιτείες στις Ηνωμένες Πολιτείες δεν λειτουργούν τέτοιοι φορολογικοί παράδεισοι; </w:t>
      </w:r>
    </w:p>
    <w:p w14:paraId="64A80419"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τους βασικούς φορολογικούς παραδείσους, με βάση την κατάταξη που κάνουν παγκόσμιοι οργανισμοί -το είπαμε και στις </w:t>
      </w:r>
      <w:r>
        <w:rPr>
          <w:rFonts w:eastAsia="Times New Roman" w:cs="Times New Roman"/>
          <w:szCs w:val="24"/>
        </w:rPr>
        <w:t>ε</w:t>
      </w:r>
      <w:r>
        <w:rPr>
          <w:rFonts w:eastAsia="Times New Roman" w:cs="Times New Roman"/>
          <w:szCs w:val="24"/>
        </w:rPr>
        <w:t>πιτροπές- οι πέντε στους</w:t>
      </w:r>
      <w:r>
        <w:rPr>
          <w:rFonts w:eastAsia="Times New Roman" w:cs="Times New Roman"/>
          <w:szCs w:val="24"/>
        </w:rPr>
        <w:t xml:space="preserve"> τέσσερις είναι στην Ευρωπαϊκή Ένωση και ταυτόχρονα η Κομισιόν λέει ότι θέλει να πατάξει τη φοροδιαφυγή. </w:t>
      </w:r>
    </w:p>
    <w:p w14:paraId="64A8041A"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Τρίτο ζήτημα είναι η σύγκρουση που υπάρχει και βλέπουμε σήμερα ανάμεσα στις Ηνωμένες Πολιτείες και στην Ευρωπαϊκή Ένωση και στα ζητήματα της φορολογία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έχουν πάρει τεράστιες διαστάσεις. Βλέπουμε, από τη μία, εδώ η Κομισιόν να παίρνει αποφάσεις με πρόστιμα για τις αμερικάνικες πολυεθνικές εταιρείες και</w:t>
      </w:r>
      <w:r>
        <w:rPr>
          <w:rFonts w:eastAsia="Times New Roman" w:cs="Times New Roman"/>
          <w:szCs w:val="24"/>
        </w:rPr>
        <w:t>,</w:t>
      </w:r>
      <w:r>
        <w:rPr>
          <w:rFonts w:eastAsia="Times New Roman" w:cs="Times New Roman"/>
          <w:szCs w:val="24"/>
        </w:rPr>
        <w:t xml:space="preserve"> αντίστοιχα, βλέπουμε τις Ηνωμένες Πολιτείες να διώκουν πολυεθνικές ευρωπαϊκές, όπως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64A8041B"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Επίσης, είναι πολλές άλλες υποθέσεις, όπως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που είναι γνωστά και όλα αυτά αποτελούν για εμάς παραδείγματα, επιβεβαιώσεις αυτών που λέμε ότι υπάρχει μία κατάσταση, η οποία δεν λύνεται σ’ αυτό το σύστημα.</w:t>
      </w:r>
    </w:p>
    <w:p w14:paraId="64A8041C" w14:textId="77777777" w:rsidR="008E3992" w:rsidRDefault="00BB6401">
      <w:pPr>
        <w:spacing w:after="0" w:line="600" w:lineRule="auto"/>
        <w:ind w:firstLine="720"/>
        <w:jc w:val="both"/>
        <w:rPr>
          <w:rFonts w:eastAsia="Times New Roman" w:cs="Times New Roman"/>
          <w:color w:val="000000" w:themeColor="text1"/>
          <w:szCs w:val="24"/>
        </w:rPr>
      </w:pPr>
      <w:r w:rsidRPr="006C388F">
        <w:rPr>
          <w:rFonts w:eastAsia="Times New Roman" w:cs="Times New Roman"/>
          <w:color w:val="000000" w:themeColor="text1"/>
          <w:szCs w:val="24"/>
        </w:rPr>
        <w:t>(Στο σημε</w:t>
      </w:r>
      <w:r w:rsidRPr="006C388F">
        <w:rPr>
          <w:rFonts w:eastAsia="Times New Roman" w:cs="Times New Roman"/>
          <w:color w:val="000000" w:themeColor="text1"/>
          <w:szCs w:val="24"/>
        </w:rPr>
        <w:t xml:space="preserve">ίο αυτό </w:t>
      </w:r>
      <w:r w:rsidRPr="006C388F">
        <w:rPr>
          <w:rFonts w:eastAsia="Times New Roman" w:cs="Times New Roman"/>
          <w:color w:val="000000" w:themeColor="text1"/>
          <w:szCs w:val="24"/>
        </w:rPr>
        <w:t>κ</w:t>
      </w:r>
      <w:r w:rsidRPr="006C388F">
        <w:rPr>
          <w:rFonts w:eastAsia="Times New Roman" w:cs="Times New Roman"/>
          <w:color w:val="000000" w:themeColor="text1"/>
          <w:szCs w:val="24"/>
        </w:rPr>
        <w:t>τυπάει το κουδούνι λήξεως του χρόνου ομιλίας του κυρίου Βουλευτή)</w:t>
      </w:r>
    </w:p>
    <w:p w14:paraId="64A8041D" w14:textId="77777777" w:rsidR="008E3992" w:rsidRDefault="00BB6401">
      <w:pPr>
        <w:spacing w:after="0" w:line="600" w:lineRule="auto"/>
        <w:ind w:firstLine="720"/>
        <w:jc w:val="both"/>
        <w:rPr>
          <w:rFonts w:eastAsia="Times New Roman" w:cs="Times New Roman"/>
          <w:szCs w:val="24"/>
        </w:rPr>
      </w:pPr>
      <w:r w:rsidRPr="006C388F">
        <w:rPr>
          <w:rFonts w:eastAsia="Times New Roman" w:cs="Times New Roman"/>
          <w:color w:val="000000" w:themeColor="text1"/>
          <w:szCs w:val="24"/>
        </w:rPr>
        <w:t xml:space="preserve">Δεν πρόκειται, λοιπόν, να λυθεί το πρόβλημα της </w:t>
      </w:r>
      <w:proofErr w:type="spellStart"/>
      <w:r w:rsidRPr="006C388F">
        <w:rPr>
          <w:rFonts w:eastAsia="Times New Roman" w:cs="Times New Roman"/>
          <w:color w:val="000000" w:themeColor="text1"/>
          <w:szCs w:val="24"/>
        </w:rPr>
        <w:t>φοροαποφυγής</w:t>
      </w:r>
      <w:proofErr w:type="spellEnd"/>
      <w:r w:rsidRPr="006C388F">
        <w:rPr>
          <w:rFonts w:eastAsia="Times New Roman" w:cs="Times New Roman"/>
          <w:color w:val="000000" w:themeColor="text1"/>
          <w:szCs w:val="24"/>
        </w:rPr>
        <w:t xml:space="preserve"> αλλά αντίθετα και με αυτή τη </w:t>
      </w:r>
      <w:r w:rsidRPr="006C388F">
        <w:rPr>
          <w:rFonts w:eastAsia="Times New Roman" w:cs="Times New Roman"/>
          <w:color w:val="000000" w:themeColor="text1"/>
          <w:szCs w:val="24"/>
        </w:rPr>
        <w:t>σ</w:t>
      </w:r>
      <w:r w:rsidRPr="006C388F">
        <w:rPr>
          <w:rFonts w:eastAsia="Times New Roman" w:cs="Times New Roman"/>
          <w:color w:val="000000" w:themeColor="text1"/>
          <w:szCs w:val="24"/>
        </w:rPr>
        <w:t xml:space="preserve">ύμβαση συσκοτίζεται αυτή η τάση, μία γενικότερη τάση </w:t>
      </w:r>
      <w:r>
        <w:rPr>
          <w:rFonts w:eastAsia="Times New Roman" w:cs="Times New Roman"/>
          <w:szCs w:val="24"/>
        </w:rPr>
        <w:t>που υπάρχει, να μειωθούν ακόμη περισσ</w:t>
      </w:r>
      <w:r>
        <w:rPr>
          <w:rFonts w:eastAsia="Times New Roman" w:cs="Times New Roman"/>
          <w:szCs w:val="24"/>
        </w:rPr>
        <w:t xml:space="preserve">ότερο οι φορολογικοί συντελεστές των επιχειρηματικών ομίλων, του μεγάλου κεφαλαίου και από την άλλη, βέβαια, με το επιχείρημα </w:t>
      </w:r>
      <w:r>
        <w:rPr>
          <w:rFonts w:eastAsia="Times New Roman" w:cs="Times New Roman"/>
          <w:szCs w:val="24"/>
        </w:rPr>
        <w:lastRenderedPageBreak/>
        <w:t>της διεύρυνσης της φορολογικής βάσης και όλων αυτών των κινήτρων, των επενδύσεων, το ότι πρέπει να δημιουργηθούν νέες θέσεις εργασ</w:t>
      </w:r>
      <w:r>
        <w:rPr>
          <w:rFonts w:eastAsia="Times New Roman" w:cs="Times New Roman"/>
          <w:szCs w:val="24"/>
        </w:rPr>
        <w:t>ίας, να χαρατσώνεται ο λαός, να ληστεύεται ο λαός, για να μπορεί να κερδίζει το μεγάλο κεφάλαιο.</w:t>
      </w:r>
    </w:p>
    <w:p w14:paraId="64A8041E"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Απ’ αυτή την άποψη και για όλους τους λόγους που αναφέραμε παραπάνω, εμείς ψηφίζουμε «όχι» στη </w:t>
      </w:r>
      <w:r>
        <w:rPr>
          <w:rFonts w:eastAsia="Times New Roman" w:cs="Times New Roman"/>
          <w:szCs w:val="24"/>
        </w:rPr>
        <w:t>σ</w:t>
      </w:r>
      <w:r>
        <w:rPr>
          <w:rFonts w:eastAsia="Times New Roman" w:cs="Times New Roman"/>
          <w:szCs w:val="24"/>
        </w:rPr>
        <w:t>ύμβαση και στα άρθρα της, γιατί θεωρούμε ότι είναι υποκριτική κ</w:t>
      </w:r>
      <w:r>
        <w:rPr>
          <w:rFonts w:eastAsia="Times New Roman" w:cs="Times New Roman"/>
          <w:szCs w:val="24"/>
        </w:rPr>
        <w:t>αι κρύβει την πραγματικότητα συνολικά, ενώ καλύπτει τις ανάγκες του μεγάλου κεφαλαίου.</w:t>
      </w:r>
    </w:p>
    <w:p w14:paraId="64A8041F"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«όχι» και επί της αρχής και επί των άρθρων; Για να μη σας ρωτώ μετά ένα-ένα, το βάζω κατευθείαν;</w:t>
      </w:r>
    </w:p>
    <w:p w14:paraId="64A80420"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Ναι.</w:t>
      </w:r>
    </w:p>
    <w:p w14:paraId="64A80421"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w:t>
      </w:r>
      <w:r>
        <w:rPr>
          <w:rFonts w:eastAsia="Times New Roman" w:cs="Times New Roman"/>
          <w:szCs w:val="24"/>
        </w:rPr>
        <w:t xml:space="preserve"> για την ιστορία του κτηρίου και τον τρόπο οργάνωσης και λειτουργίας της Βουλής, τριάντα τρεις μαθήτριες και μαθητές και δύο συνοδοί εκπαιδευτικοί από το Γυμνάσιο που βρίσκεται στα Ίσθμια Κορινθίας (</w:t>
      </w:r>
      <w:r>
        <w:rPr>
          <w:rFonts w:eastAsia="Times New Roman" w:cs="Times New Roman"/>
          <w:szCs w:val="24"/>
        </w:rPr>
        <w:t>πρώτο τ</w:t>
      </w:r>
      <w:r>
        <w:rPr>
          <w:rFonts w:eastAsia="Times New Roman" w:cs="Times New Roman"/>
          <w:szCs w:val="24"/>
        </w:rPr>
        <w:t>μήμα).</w:t>
      </w:r>
    </w:p>
    <w:p w14:paraId="64A80422"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64A80423" w14:textId="77777777" w:rsidR="008E3992" w:rsidRDefault="00BB6401">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 όλες τις πτέρυγες της Βουλής)</w:t>
      </w:r>
    </w:p>
    <w:p w14:paraId="64A80424"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Επειδή είχαμε μόνο τέσσερις ερωτήσεις προς συζήτηση και η διαδικασία προχώρησε όπως έπρεπε, θα πάρει τον λόγο η κυρία Υπουργός για πέντε λεπτά για να απαντήσει και μετά θα κάνω έναν κύκλο, ρωτώντας τον κάθε παρόντα Κοινοβο</w:t>
      </w:r>
      <w:r>
        <w:rPr>
          <w:rFonts w:eastAsia="Times New Roman" w:cs="Times New Roman"/>
          <w:szCs w:val="24"/>
        </w:rPr>
        <w:t>υλευτικό Εκπρόσωπο, με τη σειρά των κομμάτων, για τρία λεπτά εάν θέλει να πάρει τον λόγο. Δεν είναι υποχρεωτικό. Όποιος θέλει μπορεί να πάρει τον λόγο, μιας που βρίσκεστε στην Αίθουσα και έχουμε τον σχετικό χρόνο.</w:t>
      </w:r>
    </w:p>
    <w:p w14:paraId="64A80425"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Κυρία Υ</w:t>
      </w:r>
      <w:r>
        <w:rPr>
          <w:rFonts w:eastAsia="Times New Roman" w:cs="Times New Roman"/>
          <w:szCs w:val="24"/>
        </w:rPr>
        <w:t>φυ</w:t>
      </w:r>
      <w:r>
        <w:rPr>
          <w:rFonts w:eastAsia="Times New Roman" w:cs="Times New Roman"/>
          <w:szCs w:val="24"/>
        </w:rPr>
        <w:t xml:space="preserve">πουργέ, έχετε τον λόγο. </w:t>
      </w:r>
    </w:p>
    <w:p w14:paraId="64A80426"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ΑΙΚΑΤΕΡΙ</w:t>
      </w:r>
      <w:r>
        <w:rPr>
          <w:rFonts w:eastAsia="Times New Roman" w:cs="Times New Roman"/>
          <w:b/>
          <w:szCs w:val="24"/>
        </w:rPr>
        <w:t xml:space="preserve">ΝΗ ΠΑΠΑΝΑΤΣΙΟΥ (Υφυπουργός Οικονομικών): </w:t>
      </w:r>
      <w:r>
        <w:rPr>
          <w:rFonts w:eastAsia="Times New Roman" w:cs="Times New Roman"/>
          <w:szCs w:val="24"/>
        </w:rPr>
        <w:t>Ευχαριστώ, κύριε Πρόεδρε.</w:t>
      </w:r>
    </w:p>
    <w:p w14:paraId="64A80427"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θα πρέπει να αναφέρω ότι η </w:t>
      </w:r>
      <w:r>
        <w:rPr>
          <w:rFonts w:eastAsia="Times New Roman" w:cs="Times New Roman"/>
          <w:szCs w:val="24"/>
        </w:rPr>
        <w:t>σ</w:t>
      </w:r>
      <w:r>
        <w:rPr>
          <w:rFonts w:eastAsia="Times New Roman" w:cs="Times New Roman"/>
          <w:szCs w:val="24"/>
        </w:rPr>
        <w:t>υμφωνία μονογραφήθηκε στις 21 Νοεμβρίου 2014, πράγμα που σημαίνει ότι η διαπραγμάτευση είχε ξεκινήσει νωρίτερα, δύο-τρία χρόνια τουλάχιστον. Ακατανόητ</w:t>
      </w:r>
      <w:r>
        <w:rPr>
          <w:rFonts w:eastAsia="Times New Roman" w:cs="Times New Roman"/>
          <w:szCs w:val="24"/>
        </w:rPr>
        <w:t xml:space="preserve">η είναι η αγωνία ορισμένων κομμάτων να προστατεύσουν Αμερικανούς φοροφυγάδες. Γιατί γι’ αυτό μιλάμε. </w:t>
      </w:r>
    </w:p>
    <w:p w14:paraId="64A80428"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Οι Ηνωμένες Πολιτείες Αμερικής είναι η μοναδική χώρα που μπορεί να επιβάλει φόρο, όχι μόνο στους φορολογικούς της κατοίκους αλλά και στους υπηκόους της. </w:t>
      </w:r>
      <w:r>
        <w:rPr>
          <w:rFonts w:eastAsia="Times New Roman" w:cs="Times New Roman"/>
          <w:szCs w:val="24"/>
        </w:rPr>
        <w:t xml:space="preserve">Γι’ αυτόν τον λόγο ανταλλάσσονται πληροφορίες και για υπηκόους Ηνωμένων Πολιτειών. </w:t>
      </w:r>
    </w:p>
    <w:p w14:paraId="64A80429"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Οι ομογενείς μας με αμερικάνικη υπηκοότητα, που πλέον ζουν μόνιμα στην Ελλάδα, γιατί να απεμπολήσουν, όπως ειπώθηκε, την αμερικάνικη υπηκοότητα, εάν είναι συνεπείς στις φορ</w:t>
      </w:r>
      <w:r>
        <w:rPr>
          <w:rFonts w:eastAsia="Times New Roman" w:cs="Times New Roman"/>
          <w:szCs w:val="24"/>
        </w:rPr>
        <w:t xml:space="preserve">ολογικές τους υποχρεώσεις; </w:t>
      </w:r>
    </w:p>
    <w:p w14:paraId="64A8042A"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Αυτό που φαίνεται ότι δεν αρέσει σε κάποιους, είναι τα στοιχεία που θα έχουμε για τους Έλληνες που έχουν χρήματα στην Αμερική και θα πάρουμε στοιχεία, για να ξέρουμε πλέον τι υπάρχει.</w:t>
      </w:r>
    </w:p>
    <w:p w14:paraId="64A8042B"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Μα, αυτό είναι το πρόβλη</w:t>
      </w:r>
      <w:r>
        <w:rPr>
          <w:rFonts w:eastAsia="Times New Roman" w:cs="Times New Roman"/>
          <w:szCs w:val="24"/>
        </w:rPr>
        <w:t xml:space="preserve">μα, ότι δεν τα έχετε τα στοιχεία. </w:t>
      </w:r>
    </w:p>
    <w:p w14:paraId="64A8042C"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Ακριβώς. Θα τα έχουμε γι’ αυτόν τον λόγο.</w:t>
      </w:r>
    </w:p>
    <w:p w14:paraId="64A8042D"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Μόνο τα ονόματα ζητάτε.</w:t>
      </w:r>
    </w:p>
    <w:p w14:paraId="64A8042E"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Μην κάνουμε τώρα διάλογο.</w:t>
      </w:r>
    </w:p>
    <w:p w14:paraId="64A8042F"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μπορείτε</w:t>
      </w:r>
      <w:r>
        <w:rPr>
          <w:rFonts w:eastAsia="Times New Roman" w:cs="Times New Roman"/>
          <w:szCs w:val="24"/>
        </w:rPr>
        <w:t xml:space="preserve"> να πάρετε για τρία λεπτά τον λόγο και να πείτε τις αντιρρήσεις σας.</w:t>
      </w:r>
    </w:p>
    <w:p w14:paraId="64A80430"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Κυρία Υπουργέ, τελειώσατε;</w:t>
      </w:r>
    </w:p>
    <w:p w14:paraId="64A80431"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Ναι, κύριε Πρόεδρε.</w:t>
      </w:r>
    </w:p>
    <w:p w14:paraId="64A80432"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δεν προβλέπεται από τη διαδικασία του άρθρου 108,</w:t>
      </w:r>
      <w:r>
        <w:rPr>
          <w:rFonts w:eastAsia="Times New Roman" w:cs="Times New Roman"/>
          <w:szCs w:val="24"/>
        </w:rPr>
        <w:t xml:space="preserve"> το ξεκαθαρίζω, αλλά επειδή είναι μία ημέρα που προχωρήσαμε σύντομα, θα ρωτήσω ποιοι συνάδελφοι θέλουν να λάβουν το</w:t>
      </w:r>
      <w:r>
        <w:rPr>
          <w:rFonts w:eastAsia="Times New Roman" w:cs="Times New Roman"/>
          <w:szCs w:val="24"/>
        </w:rPr>
        <w:t>ν</w:t>
      </w:r>
      <w:r>
        <w:rPr>
          <w:rFonts w:eastAsia="Times New Roman" w:cs="Times New Roman"/>
          <w:szCs w:val="24"/>
        </w:rPr>
        <w:t xml:space="preserve"> λόγο. </w:t>
      </w:r>
    </w:p>
    <w:p w14:paraId="64A80433"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Βέττα</w:t>
      </w:r>
      <w:proofErr w:type="spellEnd"/>
      <w:r>
        <w:rPr>
          <w:rFonts w:eastAsia="Times New Roman" w:cs="Times New Roman"/>
          <w:szCs w:val="24"/>
        </w:rPr>
        <w:t>, θέλετε να λάβετε τον λόγο;</w:t>
      </w:r>
    </w:p>
    <w:p w14:paraId="64A80434"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 xml:space="preserve">Όχι, κύριε Πρόεδρε. </w:t>
      </w:r>
    </w:p>
    <w:p w14:paraId="64A80435"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θ</w:t>
      </w:r>
      <w:r>
        <w:rPr>
          <w:rFonts w:eastAsia="Times New Roman" w:cs="Times New Roman"/>
          <w:szCs w:val="24"/>
        </w:rPr>
        <w:t>έλετε τον λόγο για τρία λεπτά;</w:t>
      </w:r>
    </w:p>
    <w:p w14:paraId="64A80436"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Μάλιστα, κύριε Πρόεδρε.</w:t>
      </w:r>
    </w:p>
    <w:p w14:paraId="64A80437"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xml:space="preserve">, έχετε τον λόγο για τρία λεπτά.  </w:t>
      </w:r>
    </w:p>
    <w:p w14:paraId="64A80438"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Κύριε Πρόεδρε, κυρίες και κύριοι συνάδελφοι, δεν έχω να προσθέσω τίποτα νέο στα όσα ανέλυσε στην εμπεριστατωμένη εισήγησή του ο εισηγητής </w:t>
      </w:r>
      <w:r>
        <w:rPr>
          <w:rFonts w:eastAsia="Times New Roman" w:cs="Times New Roman"/>
          <w:szCs w:val="24"/>
        </w:rPr>
        <w:t xml:space="preserve">μας </w:t>
      </w:r>
      <w:r>
        <w:rPr>
          <w:rFonts w:eastAsia="Times New Roman" w:cs="Times New Roman"/>
          <w:szCs w:val="24"/>
        </w:rPr>
        <w:t xml:space="preserve">κ. </w:t>
      </w:r>
      <w:proofErr w:type="spellStart"/>
      <w:r>
        <w:rPr>
          <w:rFonts w:eastAsia="Times New Roman" w:cs="Times New Roman"/>
          <w:szCs w:val="24"/>
        </w:rPr>
        <w:t>Φορτσάκης</w:t>
      </w:r>
      <w:proofErr w:type="spellEnd"/>
      <w:r>
        <w:rPr>
          <w:rFonts w:eastAsia="Times New Roman" w:cs="Times New Roman"/>
          <w:szCs w:val="24"/>
        </w:rPr>
        <w:t>, οφείλω όμως να επισημάνω μία κραυγαλέα αντίθεση: Τον ΣΥΡΙΖΑ που έρχεται σήμερα να ψηφίσει διακρατικέ</w:t>
      </w:r>
      <w:r>
        <w:rPr>
          <w:rFonts w:eastAsia="Times New Roman" w:cs="Times New Roman"/>
          <w:szCs w:val="24"/>
        </w:rPr>
        <w:t>ς συμφωνίες για την ανταλλαγή στοιχείων που στοχεύουν στη φορολογική συμμόρφωση, όταν μέχρι τον Ιανουάριο του 2015 καταψήφιζε όλες τις σχετικές συμφωνίες που είχαν έρθει στη Βουλή.</w:t>
      </w:r>
    </w:p>
    <w:p w14:paraId="64A80439"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Η συγκεκριμένη πολιτική συμπεριφορά δεν οφειλόταν ούτε σε ψευδαισθήσεις ούτ</w:t>
      </w:r>
      <w:r>
        <w:rPr>
          <w:rFonts w:eastAsia="Times New Roman" w:cs="Times New Roman"/>
          <w:szCs w:val="24"/>
        </w:rPr>
        <w:t>ε σε ιδεοληψίες. Αριβισμός ήταν και λαϊκισμός, μαζί με ημιμάθεια και άγνοια των διεθνών κανόνων και δεδομένων.</w:t>
      </w:r>
    </w:p>
    <w:p w14:paraId="64A8043A"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Καλώς ήρθατε στον πραγματικό κόσμο! Μόνο που τον λαϊκισμό και τις «ψευδαισθήσεις» σας τις έχουν πληρώσει πολύ ακριβά οι πολίτες. </w:t>
      </w:r>
    </w:p>
    <w:p w14:paraId="64A8043B"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 xml:space="preserve">οι συνάδελφοι, η </w:t>
      </w:r>
      <w:r>
        <w:rPr>
          <w:rFonts w:eastAsia="Times New Roman" w:cs="Times New Roman"/>
          <w:szCs w:val="24"/>
        </w:rPr>
        <w:t>κ</w:t>
      </w:r>
      <w:r>
        <w:rPr>
          <w:rFonts w:eastAsia="Times New Roman" w:cs="Times New Roman"/>
          <w:szCs w:val="24"/>
        </w:rPr>
        <w:t xml:space="preserve">ύρωση του </w:t>
      </w:r>
      <w:r>
        <w:rPr>
          <w:rFonts w:eastAsia="Times New Roman" w:cs="Times New Roman"/>
          <w:szCs w:val="24"/>
        </w:rPr>
        <w:t>μ</w:t>
      </w:r>
      <w:r>
        <w:rPr>
          <w:rFonts w:eastAsia="Times New Roman" w:cs="Times New Roman"/>
          <w:szCs w:val="24"/>
        </w:rPr>
        <w:t xml:space="preserve">νημονίου </w:t>
      </w:r>
      <w:r>
        <w:rPr>
          <w:rFonts w:eastAsia="Times New Roman" w:cs="Times New Roman"/>
          <w:szCs w:val="24"/>
        </w:rPr>
        <w:t>σ</w:t>
      </w:r>
      <w:r>
        <w:rPr>
          <w:rFonts w:eastAsia="Times New Roman" w:cs="Times New Roman"/>
          <w:szCs w:val="24"/>
        </w:rPr>
        <w:t xml:space="preserve">υνεννόησης και της </w:t>
      </w:r>
      <w:r>
        <w:rPr>
          <w:rFonts w:eastAsia="Times New Roman" w:cs="Times New Roman"/>
          <w:szCs w:val="24"/>
        </w:rPr>
        <w:t>σ</w:t>
      </w:r>
      <w:r>
        <w:rPr>
          <w:rFonts w:eastAsia="Times New Roman" w:cs="Times New Roman"/>
          <w:szCs w:val="24"/>
        </w:rPr>
        <w:t xml:space="preserve">υμφωνίας μεταξύ της Κυβέρνησης της Ελληνικής Δημοκρατίας και της Κυβέρνησης των Ηνωμένων Πολιτειών της Αμερικής για τη βελτίωση της διεθνούς φορολογικής </w:t>
      </w:r>
      <w:r>
        <w:rPr>
          <w:rFonts w:eastAsia="Times New Roman" w:cs="Times New Roman"/>
          <w:szCs w:val="24"/>
        </w:rPr>
        <w:lastRenderedPageBreak/>
        <w:t xml:space="preserve">συμμόρφωσης και την εφαρμογή των νόμων περί </w:t>
      </w:r>
      <w:r>
        <w:rPr>
          <w:rFonts w:eastAsia="Times New Roman" w:cs="Times New Roman"/>
          <w:szCs w:val="24"/>
        </w:rPr>
        <w:t>φορολογικής συμμόρφωσης λογαριασμών της αλλοδαπής</w:t>
      </w:r>
      <w:r>
        <w:rPr>
          <w:rFonts w:eastAsia="Times New Roman" w:cs="Times New Roman"/>
          <w:szCs w:val="24"/>
        </w:rPr>
        <w:t>,</w:t>
      </w:r>
      <w:r>
        <w:rPr>
          <w:rFonts w:eastAsia="Times New Roman" w:cs="Times New Roman"/>
          <w:szCs w:val="24"/>
        </w:rPr>
        <w:t xml:space="preserve"> που συζητούμε σήμερα</w:t>
      </w:r>
      <w:r>
        <w:rPr>
          <w:rFonts w:eastAsia="Times New Roman" w:cs="Times New Roman"/>
          <w:szCs w:val="24"/>
        </w:rPr>
        <w:t>,</w:t>
      </w:r>
      <w:r>
        <w:rPr>
          <w:rFonts w:eastAsia="Times New Roman" w:cs="Times New Roman"/>
          <w:szCs w:val="24"/>
        </w:rPr>
        <w:t xml:space="preserve"> δεν αποτελεί προφανώς επίτευγμα και αποτέλεσμα της επίσκεψης του κυρίου Πρωθυπουργού στις Ηνωμένες Πολιτείες. Και αυτό γιατί πρόκειται για μια συμφωνία που είχε δρομολογηθεί τον Νοέμβ</w:t>
      </w:r>
      <w:r>
        <w:rPr>
          <w:rFonts w:eastAsia="Times New Roman" w:cs="Times New Roman"/>
          <w:szCs w:val="24"/>
        </w:rPr>
        <w:t xml:space="preserve">ριο του 2014, όπως είπε η κυρία Υπουργός, υπογράφτηκε στις 17 Ιανουαρίου 2017 και τώρα έρχεται προς </w:t>
      </w:r>
      <w:r>
        <w:rPr>
          <w:rFonts w:eastAsia="Times New Roman" w:cs="Times New Roman"/>
          <w:szCs w:val="24"/>
        </w:rPr>
        <w:t>κ</w:t>
      </w:r>
      <w:r>
        <w:rPr>
          <w:rFonts w:eastAsia="Times New Roman" w:cs="Times New Roman"/>
          <w:szCs w:val="24"/>
        </w:rPr>
        <w:t>ύρωση.</w:t>
      </w:r>
    </w:p>
    <w:p w14:paraId="64A8043C"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Αυτή η </w:t>
      </w:r>
      <w:r>
        <w:rPr>
          <w:rFonts w:eastAsia="Times New Roman" w:cs="Times New Roman"/>
          <w:szCs w:val="24"/>
        </w:rPr>
        <w:t>κ</w:t>
      </w:r>
      <w:r>
        <w:rPr>
          <w:rFonts w:eastAsia="Times New Roman" w:cs="Times New Roman"/>
          <w:szCs w:val="24"/>
        </w:rPr>
        <w:t xml:space="preserve">ύρωση λειτουργεί εξειδικευμένα και εντός του πλαισίου της </w:t>
      </w:r>
      <w:r>
        <w:rPr>
          <w:rFonts w:eastAsia="Times New Roman" w:cs="Times New Roman"/>
          <w:szCs w:val="24"/>
        </w:rPr>
        <w:t>σ</w:t>
      </w:r>
      <w:r>
        <w:rPr>
          <w:rFonts w:eastAsia="Times New Roman" w:cs="Times New Roman"/>
          <w:szCs w:val="24"/>
        </w:rPr>
        <w:t>υμφωνίας μεταξύ της Ελλάδας και των Ηνωμένων Πολιτειών για την αποφυγή της διπλής</w:t>
      </w:r>
      <w:r>
        <w:rPr>
          <w:rFonts w:eastAsia="Times New Roman" w:cs="Times New Roman"/>
          <w:szCs w:val="24"/>
        </w:rPr>
        <w:t xml:space="preserve"> φορολογίας και την αποτροπή της φοροδιαφυγής, που χρονολογείται από το 1950. Οι συνθήκες που έχουν δημιουργηθεί επιβάλλουν την </w:t>
      </w:r>
      <w:proofErr w:type="spellStart"/>
      <w:r>
        <w:rPr>
          <w:rFonts w:eastAsia="Times New Roman" w:cs="Times New Roman"/>
          <w:szCs w:val="24"/>
        </w:rPr>
        <w:t>επικαιροποίησή</w:t>
      </w:r>
      <w:proofErr w:type="spellEnd"/>
      <w:r>
        <w:rPr>
          <w:rFonts w:eastAsia="Times New Roman" w:cs="Times New Roman"/>
          <w:szCs w:val="24"/>
        </w:rPr>
        <w:t xml:space="preserve"> της. </w:t>
      </w:r>
    </w:p>
    <w:p w14:paraId="64A8043D"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Ποιες είναι αυτές οι συνθήκες; Είναι οι δυνατότητες που δίδονται σήμερα σε ιδιώτες ή σε εταιρείες να έχουν </w:t>
      </w:r>
      <w:r>
        <w:rPr>
          <w:rFonts w:eastAsia="Times New Roman" w:cs="Times New Roman"/>
          <w:szCs w:val="24"/>
        </w:rPr>
        <w:t>οικονομική και επιχειρηματική δραστηριότητα, αλλά και επενδύσεις σε χρηματοπιστωτικά ιδρύματα εκτός της χώρας φορολογικής κατοικίας</w:t>
      </w:r>
      <w:r>
        <w:rPr>
          <w:rFonts w:eastAsia="Times New Roman" w:cs="Times New Roman"/>
          <w:szCs w:val="24"/>
        </w:rPr>
        <w:t xml:space="preserve"> τους</w:t>
      </w:r>
      <w:r>
        <w:rPr>
          <w:rFonts w:eastAsia="Times New Roman" w:cs="Times New Roman"/>
          <w:szCs w:val="24"/>
        </w:rPr>
        <w:t>. Σε τέτοιες περιπτώσεις ενδημούν φαινόμενα φοροδιαφυγής και είναι επιτακτική η ανάγκη συνεργασίας μεταξύ των φορολογικώ</w:t>
      </w:r>
      <w:r>
        <w:rPr>
          <w:rFonts w:eastAsia="Times New Roman" w:cs="Times New Roman"/>
          <w:szCs w:val="24"/>
        </w:rPr>
        <w:t>ν αρχών των χωρών.</w:t>
      </w:r>
    </w:p>
    <w:p w14:paraId="64A8043E"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Ειδικά η συγκεκριμένη </w:t>
      </w:r>
      <w:r>
        <w:rPr>
          <w:rFonts w:eastAsia="Times New Roman" w:cs="Times New Roman"/>
          <w:szCs w:val="24"/>
        </w:rPr>
        <w:t>σ</w:t>
      </w:r>
      <w:r>
        <w:rPr>
          <w:rFonts w:eastAsia="Times New Roman" w:cs="Times New Roman"/>
          <w:szCs w:val="24"/>
        </w:rPr>
        <w:t>υμφωνία στο θέμα της ανταλλαγής πληροφοριών και της συνεργασίας των φορολογικών αρχών στηρίζεται στον οδηγό του προτύπου αυτόματης ανταλλαγής πληροφοριών του ΟΟΣΑ. Εάν θυμάστε, είναι αυτό που είχατε καταψηφίσει παλ</w:t>
      </w:r>
      <w:r>
        <w:rPr>
          <w:rFonts w:eastAsia="Times New Roman" w:cs="Times New Roman"/>
          <w:szCs w:val="24"/>
        </w:rPr>
        <w:t xml:space="preserve">αιότερα, όταν ήσασταν στην </w:t>
      </w:r>
      <w:r>
        <w:rPr>
          <w:rFonts w:eastAsia="Times New Roman" w:cs="Times New Roman"/>
          <w:szCs w:val="24"/>
        </w:rPr>
        <w:t>α</w:t>
      </w:r>
      <w:r>
        <w:rPr>
          <w:rFonts w:eastAsia="Times New Roman" w:cs="Times New Roman"/>
          <w:szCs w:val="24"/>
        </w:rPr>
        <w:t xml:space="preserve">ντιπολίτευση. </w:t>
      </w:r>
    </w:p>
    <w:p w14:paraId="64A8043F"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Το συγκεκριμένο πρότυπο του ΟΟΣΑ, που έχει κυρώσει η χώρα μας, μαζί με το σύστημα ηλεκτρονικής διασταύρωσης τραπεζικών κινήσεων και φορολογικών δηλώσεων της ΑΑΔΕ, που ήδη λειτουργεί, μπορεί να συμβάλει αποφασιστικ</w:t>
      </w:r>
      <w:r>
        <w:rPr>
          <w:rFonts w:eastAsia="Times New Roman" w:cs="Times New Roman"/>
          <w:szCs w:val="24"/>
        </w:rPr>
        <w:t>ά στον έλεγχο της φοροδιαφυγής και στην αύξηση των δημοσίων εσόδων.</w:t>
      </w:r>
    </w:p>
    <w:p w14:paraId="64A80440"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Η στόχευση της συγκεκριμένης </w:t>
      </w:r>
      <w:r>
        <w:rPr>
          <w:rFonts w:eastAsia="Times New Roman" w:cs="Times New Roman"/>
          <w:szCs w:val="24"/>
        </w:rPr>
        <w:t>σ</w:t>
      </w:r>
      <w:r>
        <w:rPr>
          <w:rFonts w:eastAsia="Times New Roman" w:cs="Times New Roman"/>
          <w:szCs w:val="24"/>
        </w:rPr>
        <w:t>υμφωνίας είναι δεδομένη. Αφορά στην ανταλλαγή πληροφοριών για ζητήματα που σχετίζονται στις περιπτώσεις φοροδιαφυγής αλλά και διακίνησης μαύρου χρήματος. Οι π</w:t>
      </w:r>
      <w:r>
        <w:rPr>
          <w:rFonts w:eastAsia="Times New Roman" w:cs="Times New Roman"/>
          <w:szCs w:val="24"/>
        </w:rPr>
        <w:t>ληροφορίες που θα ανταλλάσσονται έχουν αναδρομική ισχύ από το 2014 και αφορούν συγκεκριμένα στοιχεία που σχετίζονται με χρηματοοικονομικούς λογαριασμούς, όπως το όνομα, η διεύθυνση, το ΑΦΜ, τα ονόματα των δικαιούχων και ο αριθμός των λογαριασμών, η επωνυμί</w:t>
      </w:r>
      <w:r>
        <w:rPr>
          <w:rFonts w:eastAsia="Times New Roman" w:cs="Times New Roman"/>
          <w:szCs w:val="24"/>
        </w:rPr>
        <w:t xml:space="preserve">α, ο αριθμός ταυτοποίησης του δηλούντος ελληνικού ή αμερικανικού χρηματοπιστωτικού ιδρύματος, αλλά και στοιχεία για το υπόλοιπο ή την αξία του λογαριασμού, καθώς και τις ιδιωτικές κινήσεις. </w:t>
      </w:r>
    </w:p>
    <w:p w14:paraId="64A80441"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Προβλέπονται, επίσης, πρόστιμα για τις περιπτώσεις που δεν υπάρχε</w:t>
      </w:r>
      <w:r>
        <w:rPr>
          <w:rFonts w:eastAsia="Times New Roman" w:cs="Times New Roman"/>
          <w:szCs w:val="24"/>
        </w:rPr>
        <w:t>ι συμμόρφωση των ελληνικών χρηματοπιστωτικών ιδρυμάτων για την ανταλλαγή πληροφοριών</w:t>
      </w:r>
      <w:r>
        <w:rPr>
          <w:rFonts w:eastAsia="Times New Roman" w:cs="Times New Roman"/>
          <w:szCs w:val="24"/>
        </w:rPr>
        <w:t>, η επιβολή προστίμων.</w:t>
      </w:r>
    </w:p>
    <w:p w14:paraId="64A80442"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Είναι δεδομένη η θετική προδιάθεση της Νέας Δημοκρατίας απέναντι στην κύρωση της </w:t>
      </w:r>
      <w:r>
        <w:rPr>
          <w:rFonts w:eastAsia="Times New Roman" w:cs="Times New Roman"/>
          <w:szCs w:val="24"/>
        </w:rPr>
        <w:t>σ</w:t>
      </w:r>
      <w:r>
        <w:rPr>
          <w:rFonts w:eastAsia="Times New Roman" w:cs="Times New Roman"/>
          <w:szCs w:val="24"/>
        </w:rPr>
        <w:t>υμφωνίας.</w:t>
      </w:r>
    </w:p>
    <w:p w14:paraId="64A80443"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4A80444"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για να κερδίσω μετά χρόνο, η Νέα Δημοκρατία ψηφίζει «ναι» και επί των άρθρων;</w:t>
      </w:r>
    </w:p>
    <w:p w14:paraId="64A80445"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Ναι.</w:t>
      </w:r>
    </w:p>
    <w:p w14:paraId="64A80446"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 πούμε χρόνια πολλά στον </w:t>
      </w:r>
      <w:proofErr w:type="spellStart"/>
      <w:r>
        <w:rPr>
          <w:rFonts w:eastAsia="Times New Roman" w:cs="Times New Roman"/>
          <w:szCs w:val="24"/>
        </w:rPr>
        <w:t>εορτάζοντα</w:t>
      </w:r>
      <w:proofErr w:type="spellEnd"/>
      <w:r>
        <w:rPr>
          <w:rFonts w:eastAsia="Times New Roman" w:cs="Times New Roman"/>
          <w:szCs w:val="24"/>
        </w:rPr>
        <w:t xml:space="preserve"> κ. </w:t>
      </w:r>
      <w:proofErr w:type="spellStart"/>
      <w:r>
        <w:rPr>
          <w:rFonts w:eastAsia="Times New Roman" w:cs="Times New Roman"/>
          <w:szCs w:val="24"/>
        </w:rPr>
        <w:t>Βέττα</w:t>
      </w:r>
      <w:proofErr w:type="spellEnd"/>
      <w:r>
        <w:rPr>
          <w:rFonts w:eastAsia="Times New Roman" w:cs="Times New Roman"/>
          <w:szCs w:val="24"/>
        </w:rPr>
        <w:t xml:space="preserve"> εκ μέρους όλων.</w:t>
      </w:r>
    </w:p>
    <w:p w14:paraId="64A80447"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Ευχαριστώ!</w:t>
      </w:r>
    </w:p>
    <w:p w14:paraId="64A80448"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(Νικήτας Κακλαμάνης): </w:t>
      </w:r>
      <w:r>
        <w:rPr>
          <w:rFonts w:eastAsia="Times New Roman" w:cs="Times New Roman"/>
          <w:szCs w:val="24"/>
        </w:rPr>
        <w:t>Κύριε Λοβέρδο, έχετε τον λόγο.</w:t>
      </w:r>
    </w:p>
    <w:p w14:paraId="64A80449"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Χρόνια πολλά, κύριε συνάδελφε!</w:t>
      </w:r>
    </w:p>
    <w:p w14:paraId="64A8044A"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Κύριε Πρόεδρε, κυρία Υπουργέ, κυρίες και κύριοι Βουλευτές, εμείς ψηφίζουμε «ναι» επί της αρχής και «ναι» επί των άρθρων. Άλλωστε</w:t>
      </w:r>
      <w:r>
        <w:rPr>
          <w:rFonts w:eastAsia="Times New Roman" w:cs="Times New Roman"/>
          <w:szCs w:val="24"/>
        </w:rPr>
        <w:t xml:space="preserve"> αυτή τη θέση υποστήριξε με τα επιχειρήματά του ο κ. Κουτσούκος στην αρμόδια Επιτροπή Οικονομικών.</w:t>
      </w:r>
    </w:p>
    <w:p w14:paraId="64A8044B"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Ζήτησα να πάρω τον λόγο, κύριε Πρόεδρε, ως Κοινοβουλευτικός Εκπρόσωπος της Δημοκρατικής Συμπαράταξης, για να θίξω -στον χρόνο που μου δίδεται- τους τίτλους τ</w:t>
      </w:r>
      <w:r>
        <w:rPr>
          <w:rFonts w:eastAsia="Times New Roman" w:cs="Times New Roman"/>
          <w:szCs w:val="24"/>
        </w:rPr>
        <w:t>ριών θεμάτων.</w:t>
      </w:r>
    </w:p>
    <w:p w14:paraId="64A8044C"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είμαι δημότης Πεύκης και είναι και η εκλογική μου περιφέρεια. Ταυτοχρόνως έχω διατελέσει Υπουργός Υγείας και ξέρω τη σημασία που διαδραματίζει για το σύστημα υγείας της χώρας ο </w:t>
      </w:r>
      <w:r>
        <w:rPr>
          <w:rFonts w:eastAsia="Times New Roman" w:cs="Times New Roman"/>
          <w:szCs w:val="24"/>
        </w:rPr>
        <w:t>«</w:t>
      </w:r>
      <w:r>
        <w:rPr>
          <w:rFonts w:eastAsia="Times New Roman" w:cs="Times New Roman"/>
          <w:szCs w:val="24"/>
        </w:rPr>
        <w:t>Ε</w:t>
      </w:r>
      <w:r>
        <w:rPr>
          <w:rFonts w:eastAsia="Times New Roman" w:cs="Times New Roman"/>
          <w:szCs w:val="24"/>
        </w:rPr>
        <w:t>υαγγελισμός»</w:t>
      </w:r>
      <w:r>
        <w:rPr>
          <w:rFonts w:eastAsia="Times New Roman" w:cs="Times New Roman"/>
          <w:szCs w:val="24"/>
        </w:rPr>
        <w:t>.</w:t>
      </w:r>
    </w:p>
    <w:p w14:paraId="64A8044D"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Αυτό που έγινε χθες με τον </w:t>
      </w:r>
      <w:proofErr w:type="spellStart"/>
      <w:r>
        <w:rPr>
          <w:rFonts w:eastAsia="Times New Roman" w:cs="Times New Roman"/>
          <w:szCs w:val="24"/>
        </w:rPr>
        <w:t>Ρουβίκω</w:t>
      </w:r>
      <w:r>
        <w:rPr>
          <w:rFonts w:eastAsia="Times New Roman" w:cs="Times New Roman"/>
          <w:szCs w:val="24"/>
        </w:rPr>
        <w:t>να</w:t>
      </w:r>
      <w:proofErr w:type="spellEnd"/>
      <w:r>
        <w:rPr>
          <w:rFonts w:eastAsia="Times New Roman" w:cs="Times New Roman"/>
          <w:szCs w:val="24"/>
        </w:rPr>
        <w:t xml:space="preserve">, αλλά και με τις επιθέσεις των γνωστών-αγνώστων στο Αστυνομικό Τμήμα Πεύκης πρέπει να καταδικαστεί από όλους. </w:t>
      </w:r>
      <w:r>
        <w:rPr>
          <w:rFonts w:eastAsia="Times New Roman" w:cs="Times New Roman"/>
          <w:szCs w:val="24"/>
        </w:rPr>
        <w:lastRenderedPageBreak/>
        <w:t>Και καταδικάζεται. Ωστόσο προσθέτω ότι η χώρα είναι μεν και πολιτικά και γεωγραφικά ενταγμένη στους θεσμούς της Δύσης –στην Ευρωπαϊκή Ένωση, στ</w:t>
      </w:r>
      <w:r>
        <w:rPr>
          <w:rFonts w:eastAsia="Times New Roman" w:cs="Times New Roman"/>
          <w:szCs w:val="24"/>
        </w:rPr>
        <w:t>ο ΝΑΤΟ- αλλά πρέπει η Βουλή να κάνει ό,τι μπορεί για να μη μετατραπεί η χώρα –γιατί η Κυβέρνηση έχει προβλήματα εδώ- σε Άγρια Δύση. Και δεν μπορούμε να καταπίνουμε ως ρουτίνα τα προβλήματα αυτά. Χρειάζεται η Κυβέρνηση, πρωτίστως, αλλά και η Βουλή να αντιδρ</w:t>
      </w:r>
      <w:r>
        <w:rPr>
          <w:rFonts w:eastAsia="Times New Roman" w:cs="Times New Roman"/>
          <w:szCs w:val="24"/>
        </w:rPr>
        <w:t xml:space="preserve">άσει με τους κατάλληλους τρόπους. </w:t>
      </w:r>
    </w:p>
    <w:p w14:paraId="64A8044E"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Δεύτερον, χθες, δημοσιεύθηκε από το Υπουργείο Οικονομικών, από το Γενικό Λογιστήριο του Κράτους, κυρία Υφυπουργέ, η πορεία των εσόδων. Είδαμε την υστέρηση των εσόδων κατά 2.400.000.000 ευρώ. Μέσα σε αυτά τα 2,4 δισεκατομμ</w:t>
      </w:r>
      <w:r>
        <w:rPr>
          <w:rFonts w:eastAsia="Times New Roman" w:cs="Times New Roman"/>
          <w:szCs w:val="24"/>
        </w:rPr>
        <w:t>ύρια της έλλειψης των εσόδων για το ενν</w:t>
      </w:r>
      <w:r>
        <w:rPr>
          <w:rFonts w:eastAsia="Times New Roman" w:cs="Times New Roman"/>
          <w:szCs w:val="24"/>
        </w:rPr>
        <w:t>ε</w:t>
      </w:r>
      <w:r>
        <w:rPr>
          <w:rFonts w:eastAsia="Times New Roman" w:cs="Times New Roman"/>
          <w:szCs w:val="24"/>
        </w:rPr>
        <w:t>άμηνο Ιανουάριος-Σεπτέμβριος, εντυπωσιακό στοιχείο είναι το πρόβλημα που δημιουργείται με τη φοροδοτική ικανότητα των φυσικών προσώπων, με τον φόρο εισοδήματος φυσικών προσώπων, όπου εκεί υπολείπεστε κατά περίπου 650</w:t>
      </w:r>
      <w:r>
        <w:rPr>
          <w:rFonts w:eastAsia="Times New Roman" w:cs="Times New Roman"/>
          <w:szCs w:val="24"/>
        </w:rPr>
        <w:t xml:space="preserve">.000.000 ευρώ των στόχων. </w:t>
      </w:r>
    </w:p>
    <w:p w14:paraId="64A8044F"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Αυτό, κυρία Υπουργέ, σημαίνει ότι παρ</w:t>
      </w:r>
      <w:r>
        <w:rPr>
          <w:rFonts w:eastAsia="Times New Roman" w:cs="Times New Roman"/>
          <w:szCs w:val="24"/>
        </w:rPr>
        <w:t xml:space="preserve">’ </w:t>
      </w:r>
      <w:r>
        <w:rPr>
          <w:rFonts w:eastAsia="Times New Roman" w:cs="Times New Roman"/>
          <w:szCs w:val="24"/>
        </w:rPr>
        <w:t xml:space="preserve">όλο που έχετε </w:t>
      </w:r>
      <w:proofErr w:type="spellStart"/>
      <w:r>
        <w:rPr>
          <w:rFonts w:eastAsia="Times New Roman" w:cs="Times New Roman"/>
          <w:szCs w:val="24"/>
        </w:rPr>
        <w:t>αφαιμάξει</w:t>
      </w:r>
      <w:proofErr w:type="spellEnd"/>
      <w:r>
        <w:rPr>
          <w:rFonts w:eastAsia="Times New Roman" w:cs="Times New Roman"/>
          <w:szCs w:val="24"/>
        </w:rPr>
        <w:t xml:space="preserve"> την αγορά και την κοινωνία κι έχετε δημιουργήσει τόσα πολλά προβλήματα στα μεσαία στρώματα, των οποίων είστε ο βασικός εχθρός, δεν τα καταφέρνετε. Κι ένα σχόλιο επ’ α</w:t>
      </w:r>
      <w:r>
        <w:rPr>
          <w:rFonts w:eastAsia="Times New Roman" w:cs="Times New Roman"/>
          <w:szCs w:val="24"/>
        </w:rPr>
        <w:t>υτού από εσάς, ως αρμόδια</w:t>
      </w:r>
      <w:r>
        <w:rPr>
          <w:rFonts w:eastAsia="Times New Roman" w:cs="Times New Roman"/>
          <w:szCs w:val="24"/>
        </w:rPr>
        <w:t>ς</w:t>
      </w:r>
      <w:r>
        <w:rPr>
          <w:rFonts w:eastAsia="Times New Roman" w:cs="Times New Roman"/>
          <w:szCs w:val="24"/>
        </w:rPr>
        <w:t xml:space="preserve"> Υφυπουργ</w:t>
      </w:r>
      <w:r>
        <w:rPr>
          <w:rFonts w:eastAsia="Times New Roman" w:cs="Times New Roman"/>
          <w:szCs w:val="24"/>
        </w:rPr>
        <w:t>ού</w:t>
      </w:r>
      <w:r>
        <w:rPr>
          <w:rFonts w:eastAsia="Times New Roman" w:cs="Times New Roman"/>
          <w:szCs w:val="24"/>
        </w:rPr>
        <w:t xml:space="preserve">, η Βουλή θα το χρειαζόταν. </w:t>
      </w:r>
    </w:p>
    <w:p w14:paraId="64A80450"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Τρίτο και τελευταίο, κύριε Πρόεδρε, είναι συγκλονιστικό αν το δει κανείς από την πλευρά του ανθρώπου που το παθαίνει. Χθες το βράδυ με ενημέρωσε ένας συ</w:t>
      </w:r>
      <w:r>
        <w:rPr>
          <w:rFonts w:eastAsia="Times New Roman" w:cs="Times New Roman"/>
          <w:szCs w:val="24"/>
        </w:rPr>
        <w:lastRenderedPageBreak/>
        <w:t>νάδελφος δικηγόρος ότι πήγε να πάρει τ</w:t>
      </w:r>
      <w:r>
        <w:rPr>
          <w:rFonts w:eastAsia="Times New Roman" w:cs="Times New Roman"/>
          <w:szCs w:val="24"/>
        </w:rPr>
        <w:t xml:space="preserve">α 400 ευρώ που του είχαν μείνει στον λογαριασμό –τελειώνει ο μήνας- αλλά του τα πήρε ο ΕΦΚΑ με την απευθείας σύνδεση των μηχανισμών εισπράξεως των ασφαλιστικών εισφορών με τον ΕΦΚΑ. </w:t>
      </w:r>
    </w:p>
    <w:p w14:paraId="64A80451"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Αυτή η κατάσταση, που έχει αρχίσει εδώ και μήνες να γίνεται, δεν αφορά με</w:t>
      </w:r>
      <w:r>
        <w:rPr>
          <w:rFonts w:eastAsia="Times New Roman" w:cs="Times New Roman"/>
          <w:szCs w:val="24"/>
        </w:rPr>
        <w:t xml:space="preserve">γάλα εισοδήματα που φοροδιαφεύγουν ή εισφοροδιαφεύγουν και, εν πάση </w:t>
      </w:r>
      <w:proofErr w:type="spellStart"/>
      <w:r>
        <w:rPr>
          <w:rFonts w:eastAsia="Times New Roman" w:cs="Times New Roman"/>
          <w:szCs w:val="24"/>
        </w:rPr>
        <w:t>περιπτώσει</w:t>
      </w:r>
      <w:proofErr w:type="spellEnd"/>
      <w:r>
        <w:rPr>
          <w:rFonts w:eastAsia="Times New Roman" w:cs="Times New Roman"/>
          <w:szCs w:val="24"/>
        </w:rPr>
        <w:t>, το κράτος αμύνεται απέναντ</w:t>
      </w:r>
      <w:r>
        <w:rPr>
          <w:rFonts w:eastAsia="Times New Roman" w:cs="Times New Roman"/>
          <w:szCs w:val="24"/>
        </w:rPr>
        <w:t>ί</w:t>
      </w:r>
      <w:r>
        <w:rPr>
          <w:rFonts w:eastAsia="Times New Roman" w:cs="Times New Roman"/>
          <w:szCs w:val="24"/>
        </w:rPr>
        <w:t xml:space="preserve"> τους, αλλά αφορά καθημερινούς ανθρώπους, όπου αυτοί οι μηχανισμοί της –υποτίθεται- φιλολαϊκής Κυβέρνησης των ΣΥΡΙΖΑ και των ΑΝΕΛ έχουν μπει μπροστά </w:t>
      </w:r>
      <w:r>
        <w:rPr>
          <w:rFonts w:eastAsia="Times New Roman" w:cs="Times New Roman"/>
          <w:szCs w:val="24"/>
        </w:rPr>
        <w:t xml:space="preserve">του και τον </w:t>
      </w:r>
      <w:proofErr w:type="spellStart"/>
      <w:r>
        <w:rPr>
          <w:rFonts w:eastAsia="Times New Roman" w:cs="Times New Roman"/>
          <w:szCs w:val="24"/>
        </w:rPr>
        <w:t>αφαιμάζουν</w:t>
      </w:r>
      <w:proofErr w:type="spellEnd"/>
      <w:r>
        <w:rPr>
          <w:rFonts w:eastAsia="Times New Roman" w:cs="Times New Roman"/>
          <w:szCs w:val="24"/>
        </w:rPr>
        <w:t xml:space="preserve">. Πρέπει να συνειδητοποιηθεί ότι αυτή η χωρίς όρια, χωρίς όρους, χωρίς διακρίσεις επίθεση εναντίον του βαλαντίου καθημερινών ανθρώπων, βαραίνει αυτή την Κυβέρνηση. </w:t>
      </w:r>
    </w:p>
    <w:p w14:paraId="64A80452" w14:textId="77777777" w:rsidR="008E3992" w:rsidRDefault="00BB6401">
      <w:pPr>
        <w:spacing w:after="0" w:line="600" w:lineRule="auto"/>
        <w:ind w:firstLine="720"/>
        <w:jc w:val="both"/>
        <w:rPr>
          <w:rFonts w:eastAsia="Times New Roman" w:cs="Times New Roman"/>
          <w:color w:val="000000" w:themeColor="text1"/>
          <w:szCs w:val="24"/>
        </w:rPr>
      </w:pPr>
      <w:r>
        <w:rPr>
          <w:rFonts w:eastAsia="Times New Roman" w:cs="Times New Roman"/>
          <w:szCs w:val="24"/>
        </w:rPr>
        <w:t>Και θα ήθελα να ξέρω, κυρία Υπουργέ –βέβαια, δεν είστε Υπουργός Εργασ</w:t>
      </w:r>
      <w:r>
        <w:rPr>
          <w:rFonts w:eastAsia="Times New Roman" w:cs="Times New Roman"/>
          <w:szCs w:val="24"/>
        </w:rPr>
        <w:t xml:space="preserve">ίας- αν το ίδιο συμβαίνει και με τους φόρους. Εκεί δεν θα σταθώ. Σε ό,τι αφορά όμως τις εισφορές, ειδικά των ελευθέρων επαγγελματιών, τους οποίους έχετε «γρονθοκοπήσει» πραγματικά, αυτή η έλλειψη σύνδεσης με τα βασικά </w:t>
      </w:r>
      <w:r w:rsidRPr="006C388F">
        <w:rPr>
          <w:rFonts w:eastAsia="Times New Roman" w:cs="Times New Roman"/>
          <w:color w:val="000000" w:themeColor="text1"/>
          <w:szCs w:val="24"/>
        </w:rPr>
        <w:t xml:space="preserve">αναγκαία για να ζει ένας άνθρωπος και </w:t>
      </w:r>
      <w:r w:rsidRPr="006C388F">
        <w:rPr>
          <w:rFonts w:eastAsia="Times New Roman" w:cs="Times New Roman"/>
          <w:color w:val="000000" w:themeColor="text1"/>
          <w:szCs w:val="24"/>
        </w:rPr>
        <w:t xml:space="preserve">αυτή η βάρβαρη </w:t>
      </w:r>
      <w:proofErr w:type="spellStart"/>
      <w:r w:rsidRPr="006C388F">
        <w:rPr>
          <w:rFonts w:eastAsia="Times New Roman" w:cs="Times New Roman"/>
          <w:color w:val="000000" w:themeColor="text1"/>
          <w:szCs w:val="24"/>
        </w:rPr>
        <w:t>εισπραξιμότητα</w:t>
      </w:r>
      <w:proofErr w:type="spellEnd"/>
      <w:r w:rsidRPr="006C388F">
        <w:rPr>
          <w:rFonts w:eastAsia="Times New Roman" w:cs="Times New Roman"/>
          <w:color w:val="000000" w:themeColor="text1"/>
          <w:szCs w:val="24"/>
        </w:rPr>
        <w:t xml:space="preserve">, που έχετε προκαλέσει εσείς, οι υποτιθέμενοι φίλοι του λαού, πρέπει να </w:t>
      </w:r>
      <w:r w:rsidRPr="006C388F">
        <w:rPr>
          <w:rFonts w:eastAsia="Times New Roman" w:cs="Times New Roman"/>
          <w:color w:val="000000" w:themeColor="text1"/>
          <w:szCs w:val="24"/>
        </w:rPr>
        <w:t>τύχει,</w:t>
      </w:r>
      <w:r w:rsidRPr="006C388F">
        <w:rPr>
          <w:rFonts w:eastAsia="Times New Roman" w:cs="Times New Roman"/>
          <w:color w:val="000000" w:themeColor="text1"/>
          <w:szCs w:val="24"/>
        </w:rPr>
        <w:t xml:space="preserve"> τουλάχιστον</w:t>
      </w:r>
      <w:r w:rsidRPr="006C388F">
        <w:rPr>
          <w:rFonts w:eastAsia="Times New Roman" w:cs="Times New Roman"/>
          <w:color w:val="000000" w:themeColor="text1"/>
          <w:szCs w:val="24"/>
        </w:rPr>
        <w:t>,</w:t>
      </w:r>
      <w:r w:rsidRPr="006C388F">
        <w:rPr>
          <w:rFonts w:eastAsia="Times New Roman" w:cs="Times New Roman"/>
          <w:color w:val="000000" w:themeColor="text1"/>
          <w:szCs w:val="24"/>
        </w:rPr>
        <w:t xml:space="preserve"> μια</w:t>
      </w:r>
      <w:r w:rsidRPr="006C388F">
        <w:rPr>
          <w:rFonts w:eastAsia="Times New Roman" w:cs="Times New Roman"/>
          <w:color w:val="000000" w:themeColor="text1"/>
          <w:szCs w:val="24"/>
        </w:rPr>
        <w:t>ς</w:t>
      </w:r>
      <w:r w:rsidRPr="006C388F">
        <w:rPr>
          <w:rFonts w:eastAsia="Times New Roman" w:cs="Times New Roman"/>
          <w:color w:val="000000" w:themeColor="text1"/>
          <w:szCs w:val="24"/>
        </w:rPr>
        <w:t xml:space="preserve"> πρώτη</w:t>
      </w:r>
      <w:r w:rsidRPr="006C388F">
        <w:rPr>
          <w:rFonts w:eastAsia="Times New Roman" w:cs="Times New Roman"/>
          <w:color w:val="000000" w:themeColor="text1"/>
          <w:szCs w:val="24"/>
        </w:rPr>
        <w:t>ς</w:t>
      </w:r>
      <w:r w:rsidRPr="006C388F">
        <w:rPr>
          <w:rFonts w:eastAsia="Times New Roman" w:cs="Times New Roman"/>
          <w:color w:val="000000" w:themeColor="text1"/>
          <w:szCs w:val="24"/>
        </w:rPr>
        <w:t xml:space="preserve"> αντιμετώπιση</w:t>
      </w:r>
      <w:r w:rsidRPr="006C388F">
        <w:rPr>
          <w:rFonts w:eastAsia="Times New Roman" w:cs="Times New Roman"/>
          <w:color w:val="000000" w:themeColor="text1"/>
          <w:szCs w:val="24"/>
        </w:rPr>
        <w:t>ς</w:t>
      </w:r>
      <w:r w:rsidRPr="006C388F">
        <w:rPr>
          <w:rFonts w:eastAsia="Times New Roman" w:cs="Times New Roman"/>
          <w:color w:val="000000" w:themeColor="text1"/>
          <w:szCs w:val="24"/>
        </w:rPr>
        <w:t xml:space="preserve">. </w:t>
      </w:r>
    </w:p>
    <w:p w14:paraId="64A80453" w14:textId="77777777" w:rsidR="008E3992" w:rsidRDefault="00BB6401">
      <w:pPr>
        <w:spacing w:after="0" w:line="600" w:lineRule="auto"/>
        <w:ind w:firstLine="720"/>
        <w:jc w:val="both"/>
        <w:rPr>
          <w:rFonts w:eastAsia="Times New Roman" w:cs="Times New Roman"/>
          <w:color w:val="000000" w:themeColor="text1"/>
          <w:szCs w:val="24"/>
        </w:rPr>
      </w:pPr>
      <w:r w:rsidRPr="006C388F">
        <w:rPr>
          <w:rFonts w:eastAsia="Times New Roman" w:cs="Times New Roman"/>
          <w:color w:val="000000" w:themeColor="text1"/>
          <w:szCs w:val="24"/>
        </w:rPr>
        <w:t>Θα θέλαμε να ξέρουμε</w:t>
      </w:r>
      <w:r>
        <w:rPr>
          <w:rFonts w:eastAsia="Times New Roman" w:cs="Times New Roman"/>
          <w:color w:val="000000" w:themeColor="text1"/>
          <w:szCs w:val="24"/>
        </w:rPr>
        <w:t>,</w:t>
      </w:r>
      <w:r w:rsidRPr="006C388F">
        <w:rPr>
          <w:rFonts w:eastAsia="Times New Roman" w:cs="Times New Roman"/>
          <w:color w:val="000000" w:themeColor="text1"/>
          <w:szCs w:val="24"/>
        </w:rPr>
        <w:t xml:space="preserve"> εάν η Κυβέρνησή σας σκέφτεται κάτι επ’ αυτού. </w:t>
      </w:r>
    </w:p>
    <w:p w14:paraId="64A80454" w14:textId="77777777" w:rsidR="008E3992" w:rsidRDefault="00BB6401">
      <w:pPr>
        <w:spacing w:after="0" w:line="600" w:lineRule="auto"/>
        <w:ind w:firstLine="720"/>
        <w:jc w:val="both"/>
        <w:rPr>
          <w:rFonts w:eastAsia="Times New Roman" w:cs="Times New Roman"/>
          <w:szCs w:val="24"/>
        </w:rPr>
      </w:pPr>
      <w:r w:rsidRPr="00770D29">
        <w:rPr>
          <w:rFonts w:eastAsia="Times New Roman" w:cs="Times New Roman"/>
          <w:b/>
          <w:szCs w:val="24"/>
        </w:rPr>
        <w:t>ΠΡΟΕΔΡΕΥΩΝ (Νικήτας Κακλαμάνης):</w:t>
      </w:r>
      <w:r w:rsidRPr="00770D29">
        <w:rPr>
          <w:rFonts w:eastAsia="Times New Roman" w:cs="Times New Roman"/>
          <w:szCs w:val="24"/>
        </w:rPr>
        <w:t xml:space="preserve"> Αυτό είναι θέμα κοινοβουλευτικού ελέγχου προς τον αρμόδιο Υπουργό. </w:t>
      </w:r>
    </w:p>
    <w:p w14:paraId="64A80455" w14:textId="77777777" w:rsidR="008E3992" w:rsidRDefault="00BB6401">
      <w:pPr>
        <w:spacing w:after="0" w:line="600" w:lineRule="auto"/>
        <w:ind w:firstLine="720"/>
        <w:jc w:val="both"/>
        <w:rPr>
          <w:rFonts w:eastAsia="Times New Roman" w:cs="Times New Roman"/>
          <w:szCs w:val="24"/>
        </w:rPr>
      </w:pPr>
      <w:r w:rsidRPr="00770D29">
        <w:rPr>
          <w:rFonts w:eastAsia="Times New Roman" w:cs="Times New Roman"/>
          <w:szCs w:val="24"/>
        </w:rPr>
        <w:lastRenderedPageBreak/>
        <w:t xml:space="preserve">Πάντως εγώ για λόγους ισονομίας και αφού ολοκληρώσω τον κύκλο, θα δώσω τον λόγο στην κυρία Υπουργό, εφόσον θέλει να απαντήσει σε κάποια από αυτά που ακούστηκαν. </w:t>
      </w:r>
    </w:p>
    <w:p w14:paraId="64A80456" w14:textId="77777777" w:rsidR="008E3992" w:rsidRDefault="00BB6401">
      <w:pPr>
        <w:spacing w:after="0" w:line="600" w:lineRule="auto"/>
        <w:ind w:firstLine="720"/>
        <w:jc w:val="both"/>
        <w:rPr>
          <w:rFonts w:eastAsia="Times New Roman" w:cs="Times New Roman"/>
          <w:szCs w:val="24"/>
        </w:rPr>
      </w:pPr>
      <w:r w:rsidRPr="00770D29">
        <w:rPr>
          <w:rFonts w:eastAsia="Times New Roman" w:cs="Times New Roman"/>
          <w:szCs w:val="24"/>
        </w:rPr>
        <w:t xml:space="preserve">Για το θέμα, όμως, του </w:t>
      </w:r>
      <w:r w:rsidRPr="00770D29">
        <w:rPr>
          <w:rFonts w:eastAsia="Times New Roman" w:cs="Times New Roman"/>
          <w:szCs w:val="24"/>
        </w:rPr>
        <w:t>«</w:t>
      </w:r>
      <w:r w:rsidRPr="00770D29">
        <w:rPr>
          <w:rFonts w:eastAsia="Times New Roman" w:cs="Times New Roman"/>
          <w:szCs w:val="24"/>
        </w:rPr>
        <w:t>Ε</w:t>
      </w:r>
      <w:r w:rsidRPr="00770D29">
        <w:rPr>
          <w:rFonts w:eastAsia="Times New Roman" w:cs="Times New Roman"/>
          <w:szCs w:val="24"/>
        </w:rPr>
        <w:t>υαγγελισμού»</w:t>
      </w:r>
      <w:r w:rsidRPr="00770D29">
        <w:rPr>
          <w:rFonts w:eastAsia="Times New Roman" w:cs="Times New Roman"/>
          <w:szCs w:val="24"/>
        </w:rPr>
        <w:t xml:space="preserve"> που έθεσε ο κ. Λοβέρδος, προσωπικά τα προσυπογράφω. Τυχαίνει και γνωρίζω τον συγκεκριμένο συνάδελφο και είναι ακριβώς το αντίθετο άκρο από αυτά που τον κατηγόρησαν. Είναι ακριβώς το αντίθετο άκρο! </w:t>
      </w:r>
    </w:p>
    <w:p w14:paraId="64A80457"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Κύριε Πρόεδρε, θα ήθελα τον</w:t>
      </w:r>
      <w:r>
        <w:rPr>
          <w:rFonts w:eastAsia="Times New Roman" w:cs="Times New Roman"/>
          <w:szCs w:val="24"/>
        </w:rPr>
        <w:t xml:space="preserve"> λόγο κι εγώ. </w:t>
      </w:r>
    </w:p>
    <w:p w14:paraId="64A80458"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Συγγνώμη, κύριε συνάδελφε, νόμιζα ότι ήταν ο κ. </w:t>
      </w:r>
      <w:proofErr w:type="spellStart"/>
      <w:r>
        <w:rPr>
          <w:rFonts w:eastAsia="Times New Roman" w:cs="Times New Roman"/>
          <w:szCs w:val="24"/>
        </w:rPr>
        <w:t>Βέττας</w:t>
      </w:r>
      <w:proofErr w:type="spellEnd"/>
      <w:r>
        <w:rPr>
          <w:rFonts w:eastAsia="Times New Roman" w:cs="Times New Roman"/>
          <w:szCs w:val="24"/>
        </w:rPr>
        <w:t xml:space="preserve"> εκπρόσωπος. Θα σας δώσω τον λόγο αμέσως μετά τον κ. </w:t>
      </w:r>
      <w:proofErr w:type="spellStart"/>
      <w:r>
        <w:rPr>
          <w:rFonts w:eastAsia="Times New Roman" w:cs="Times New Roman"/>
          <w:szCs w:val="24"/>
        </w:rPr>
        <w:t>Παναγιώταρο</w:t>
      </w:r>
      <w:proofErr w:type="spellEnd"/>
      <w:r>
        <w:rPr>
          <w:rFonts w:eastAsia="Times New Roman" w:cs="Times New Roman"/>
          <w:szCs w:val="24"/>
        </w:rPr>
        <w:t>.</w:t>
      </w:r>
    </w:p>
    <w:p w14:paraId="64A80459"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της Χρυσής Αυγής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για </w:t>
      </w:r>
      <w:r>
        <w:rPr>
          <w:rFonts w:eastAsia="Times New Roman" w:cs="Times New Roman"/>
          <w:szCs w:val="24"/>
        </w:rPr>
        <w:t>τρία λεπτά.</w:t>
      </w:r>
    </w:p>
    <w:p w14:paraId="64A8045A"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64A8045B"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Δεν νομίζω ότι καταδικάζουν όλα τα πολιτικά κόμματα ούτε τη χθεσινή επίθεση ούτε άλλες επιθέσεις οι οποίες έχουν λάβει χώρα τον τελευταίο καιρό στην πατρίδα μας. Όσο για το τι είχε πει ο κ. </w:t>
      </w:r>
      <w:proofErr w:type="spellStart"/>
      <w:r>
        <w:rPr>
          <w:rFonts w:eastAsia="Times New Roman" w:cs="Times New Roman"/>
          <w:szCs w:val="24"/>
        </w:rPr>
        <w:t>Τόσκας</w:t>
      </w:r>
      <w:proofErr w:type="spellEnd"/>
      <w:r>
        <w:rPr>
          <w:rFonts w:eastAsia="Times New Roman" w:cs="Times New Roman"/>
          <w:szCs w:val="24"/>
        </w:rPr>
        <w:t xml:space="preserve"> </w:t>
      </w:r>
      <w:r>
        <w:rPr>
          <w:rFonts w:eastAsia="Times New Roman" w:cs="Times New Roman"/>
          <w:szCs w:val="24"/>
        </w:rPr>
        <w:t xml:space="preserve">ότι η Αθήνα είναι μια ασφαλέστατη πόλη, το βλέπουμε καθημερινά. Πολίτες δέρνονται στο </w:t>
      </w:r>
      <w:r>
        <w:rPr>
          <w:rFonts w:eastAsia="Times New Roman" w:cs="Times New Roman"/>
          <w:szCs w:val="24"/>
        </w:rPr>
        <w:t>κ</w:t>
      </w:r>
      <w:r>
        <w:rPr>
          <w:rFonts w:eastAsia="Times New Roman" w:cs="Times New Roman"/>
          <w:szCs w:val="24"/>
        </w:rPr>
        <w:t>έντρο, επειδή σε κάποιους δεν αρέσει η όψη τους. Χτυπιούνται ιερωμένοι. Καίγονται αστυνομικά τμήματα σε τακτική βάση. Κάθε Παρασκευή και Σάββατο είναι στο πρόγραμμα</w:t>
      </w:r>
      <w:r>
        <w:rPr>
          <w:rFonts w:eastAsia="Times New Roman" w:cs="Times New Roman"/>
          <w:szCs w:val="24"/>
        </w:rPr>
        <w:t>,</w:t>
      </w:r>
      <w:r>
        <w:rPr>
          <w:rFonts w:eastAsia="Times New Roman" w:cs="Times New Roman"/>
          <w:szCs w:val="24"/>
        </w:rPr>
        <w:t xml:space="preserve"> συγ</w:t>
      </w:r>
      <w:r>
        <w:rPr>
          <w:rFonts w:eastAsia="Times New Roman" w:cs="Times New Roman"/>
          <w:szCs w:val="24"/>
        </w:rPr>
        <w:t xml:space="preserve">κεκριμένες διμοιρίες των </w:t>
      </w:r>
      <w:r>
        <w:rPr>
          <w:rFonts w:eastAsia="Times New Roman" w:cs="Times New Roman"/>
          <w:szCs w:val="24"/>
        </w:rPr>
        <w:lastRenderedPageBreak/>
        <w:t xml:space="preserve">ΜΑΤ να δέχονται επιθέσεις. Βρέθηκε χθες </w:t>
      </w:r>
      <w:r>
        <w:rPr>
          <w:rFonts w:eastAsia="Times New Roman" w:cs="Times New Roman"/>
          <w:szCs w:val="24"/>
        </w:rPr>
        <w:t xml:space="preserve">σε μια σακούλα </w:t>
      </w:r>
      <w:r>
        <w:rPr>
          <w:rFonts w:eastAsia="Times New Roman" w:cs="Times New Roman"/>
          <w:szCs w:val="24"/>
        </w:rPr>
        <w:t>ένα κεφάλι γυναίκας στον Άγιο Παντελεήμονα. Συνεχώς ξεβράζονται πτώματα σε διάφορα μέρη της Αθήνας και ολόκληρης της Ελλάδος. Ένα βίντεο κυκλοφορεί από μια βάρβαρη επίθεση σε έ</w:t>
      </w:r>
      <w:r>
        <w:rPr>
          <w:rFonts w:eastAsia="Times New Roman" w:cs="Times New Roman"/>
          <w:szCs w:val="24"/>
        </w:rPr>
        <w:t xml:space="preserve">να βενζινάδικο στη </w:t>
      </w:r>
      <w:r>
        <w:rPr>
          <w:rFonts w:eastAsia="Times New Roman" w:cs="Times New Roman"/>
          <w:szCs w:val="24"/>
        </w:rPr>
        <w:t>β</w:t>
      </w:r>
      <w:r>
        <w:rPr>
          <w:rFonts w:eastAsia="Times New Roman" w:cs="Times New Roman"/>
          <w:szCs w:val="24"/>
        </w:rPr>
        <w:t xml:space="preserve">όρεια Ελλάδα, όπου έλιωσαν στο ξύλο στην κυριολεξία τον υπάλληλο, έναν φουκαρά, για να του πάρουν κάποιες εισπράξεις, όποιες ήταν αυτές. Και όλα καλά. </w:t>
      </w:r>
    </w:p>
    <w:p w14:paraId="64A8045C"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λέπουμε ότι οι αρμόδιοι «σφυρίζουν κλέφτικα» στην κυριολεξία και δεν τους ενδιαφέρε</w:t>
      </w:r>
      <w:r>
        <w:rPr>
          <w:rFonts w:eastAsia="Times New Roman" w:cs="Times New Roman"/>
          <w:szCs w:val="24"/>
        </w:rPr>
        <w:t>ι τίποτα.</w:t>
      </w:r>
    </w:p>
    <w:p w14:paraId="64A8045D"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Όσο για την εν λόγω κύρωση βλέπουμε ότι συνεχώς έρχονται στο ελληνικό Κοινοβούλιο διάφορες κυρώσεις, οι οποίες δεν έχουν να κάνουν εν τέλει με το συμφέρον και τα συμφέροντα της πατρίδας μας είτε στο νομικό είτε στο οικονομικό κομμάτι είτε σε άλλα</w:t>
      </w:r>
      <w:r>
        <w:rPr>
          <w:rFonts w:eastAsia="Times New Roman" w:cs="Times New Roman"/>
          <w:szCs w:val="24"/>
        </w:rPr>
        <w:t xml:space="preserve"> ζητήματα. Βλέπουμε ότι στην εν λόγω κύρωση</w:t>
      </w:r>
      <w:r>
        <w:rPr>
          <w:rFonts w:eastAsia="Times New Roman" w:cs="Times New Roman"/>
          <w:szCs w:val="24"/>
        </w:rPr>
        <w:t>,</w:t>
      </w:r>
      <w:r>
        <w:rPr>
          <w:rFonts w:eastAsia="Times New Roman" w:cs="Times New Roman"/>
          <w:szCs w:val="24"/>
        </w:rPr>
        <w:t xml:space="preserve"> εμείς είμαστε υποχρεωμένοι να δίνουμε στοιχεία, αλλά –η κυρία Υπουργός είπε ότι θα το αποδείξει- δεν θα μας δίνουν οι Αμερικάνοι στοιχεία</w:t>
      </w:r>
      <w:r>
        <w:rPr>
          <w:rFonts w:eastAsia="Times New Roman" w:cs="Times New Roman"/>
          <w:szCs w:val="24"/>
        </w:rPr>
        <w:t>,</w:t>
      </w:r>
      <w:r>
        <w:rPr>
          <w:rFonts w:eastAsia="Times New Roman" w:cs="Times New Roman"/>
          <w:szCs w:val="24"/>
        </w:rPr>
        <w:t xml:space="preserve"> όταν θα ζητάμε εμείς. Είναι μονομερής κατά κάποιο τρόπο αυτή η κύρωση.</w:t>
      </w:r>
    </w:p>
    <w:p w14:paraId="64A8045E"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πό εκεί και πέρα πριν από λίγες μέρες έγινε συμφωνία μεταξύ της Ευρωπαϊκής Ένωσης και της Ιαπωνίας σε εμπορικά ζητήματα. Πάλι η Ελλάδα στα σοβαρότατα ζητήματα που την ενδιαφέρουν</w:t>
      </w:r>
      <w:r>
        <w:rPr>
          <w:rFonts w:eastAsia="Times New Roman" w:cs="Times New Roman"/>
          <w:szCs w:val="24"/>
        </w:rPr>
        <w:t>,</w:t>
      </w:r>
      <w:r>
        <w:rPr>
          <w:rFonts w:eastAsia="Times New Roman" w:cs="Times New Roman"/>
          <w:szCs w:val="24"/>
        </w:rPr>
        <w:t xml:space="preserve"> είναι από κάτω. Άκουσε κανείς τίποτα για το ζήτημα της φέτας και άλλα; Όχι </w:t>
      </w:r>
      <w:r>
        <w:rPr>
          <w:rFonts w:eastAsia="Times New Roman" w:cs="Times New Roman"/>
          <w:szCs w:val="24"/>
        </w:rPr>
        <w:t>κ</w:t>
      </w:r>
      <w:r>
        <w:rPr>
          <w:rFonts w:eastAsia="Times New Roman" w:cs="Times New Roman"/>
          <w:szCs w:val="24"/>
        </w:rPr>
        <w:t xml:space="preserve">αι πάλι είμαστε από κάτω. Έρχεται συμφωνία της Ευρωπαϊκής Ένωσης με τη Σιγκαπούρη και πάλι το ίδιο συμβαίνει με τα αγροτικά </w:t>
      </w:r>
      <w:r>
        <w:rPr>
          <w:rFonts w:eastAsia="Times New Roman" w:cs="Times New Roman"/>
          <w:szCs w:val="24"/>
        </w:rPr>
        <w:lastRenderedPageBreak/>
        <w:t>προϊόντα, τα ΠΟΠ</w:t>
      </w:r>
      <w:r>
        <w:rPr>
          <w:rFonts w:eastAsia="Times New Roman" w:cs="Times New Roman"/>
          <w:szCs w:val="24"/>
        </w:rPr>
        <w:t>,</w:t>
      </w:r>
      <w:r>
        <w:rPr>
          <w:rFonts w:eastAsia="Times New Roman" w:cs="Times New Roman"/>
          <w:szCs w:val="24"/>
        </w:rPr>
        <w:t xml:space="preserve"> και άλλα προϊόντα και δεν βλέπουμε το ελληνικό κράτος να παλεύει για τα δίκαια των αγροτών, των κτηνοτρόφων, των Ε</w:t>
      </w:r>
      <w:r>
        <w:rPr>
          <w:rFonts w:eastAsia="Times New Roman" w:cs="Times New Roman"/>
          <w:szCs w:val="24"/>
        </w:rPr>
        <w:t>λλήνων εργαζομένων, του οποιουδήποτε.</w:t>
      </w:r>
    </w:p>
    <w:p w14:paraId="64A8045F"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Βλέπουμε συνεχώς να έρχονται συμφωνίες και κυρώσεις</w:t>
      </w:r>
      <w:r>
        <w:rPr>
          <w:rFonts w:eastAsia="Times New Roman" w:cs="Times New Roman"/>
          <w:szCs w:val="24"/>
        </w:rPr>
        <w:t>,</w:t>
      </w:r>
      <w:r>
        <w:rPr>
          <w:rFonts w:eastAsia="Times New Roman" w:cs="Times New Roman"/>
          <w:szCs w:val="24"/>
        </w:rPr>
        <w:t xml:space="preserve"> που στο τέλος της ημέρας, όταν κάνουμε ταμείο, δεν έχουν κα</w:t>
      </w:r>
      <w:r>
        <w:rPr>
          <w:rFonts w:eastAsia="Times New Roman" w:cs="Times New Roman"/>
          <w:szCs w:val="24"/>
        </w:rPr>
        <w:t>μ</w:t>
      </w:r>
      <w:r>
        <w:rPr>
          <w:rFonts w:eastAsia="Times New Roman" w:cs="Times New Roman"/>
          <w:szCs w:val="24"/>
        </w:rPr>
        <w:t>μία ωφέλεια για το ελληνικό κράτος. Είναι μια τακτική θλιβερή δυστυχώς. Ψηφίζετε ό,τι σας φέρνουν είτε απ</w:t>
      </w:r>
      <w:r>
        <w:rPr>
          <w:rFonts w:eastAsia="Times New Roman" w:cs="Times New Roman"/>
          <w:szCs w:val="24"/>
        </w:rPr>
        <w:t>ό την Ευρωπαϊκή Ένωση είτε από οπουδήποτε αλλού, χωρίς να τολμάτε καν να διαπραγματευθείτε κάτι καλύτερο για το ελληνικό κράτος, την ελληνική οικονομία και τους Έλληνες πολίτες. Είναι θλιβερό</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 περιστατικό.</w:t>
      </w:r>
    </w:p>
    <w:p w14:paraId="64A80460"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64A80461"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Πριν δώσω τον λόγο στην κυρία Υπουργό, τον λόγο έχει για τρία λεπτά ο κ. Χρήστος </w:t>
      </w:r>
      <w:proofErr w:type="spellStart"/>
      <w:r>
        <w:rPr>
          <w:rFonts w:eastAsia="Times New Roman" w:cs="Times New Roman"/>
          <w:szCs w:val="24"/>
        </w:rPr>
        <w:t>Μπγιάλας</w:t>
      </w:r>
      <w:proofErr w:type="spellEnd"/>
      <w:r>
        <w:rPr>
          <w:rFonts w:eastAsia="Times New Roman" w:cs="Times New Roman"/>
          <w:szCs w:val="24"/>
        </w:rPr>
        <w:t>.</w:t>
      </w:r>
    </w:p>
    <w:p w14:paraId="64A80462"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Ευχαριστώ, κύριε Πρόεδρε.</w:t>
      </w:r>
    </w:p>
    <w:p w14:paraId="64A80463"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Όσον αφορά την κύρωση της συμφωνίας, είναι ένα εργαλείο το οποίο θα βοηθήσει στην πάταξη</w:t>
      </w:r>
      <w:r>
        <w:rPr>
          <w:rFonts w:eastAsia="Times New Roman" w:cs="Times New Roman"/>
          <w:szCs w:val="24"/>
        </w:rPr>
        <w:t xml:space="preserve"> της φοροδιαφυγής. Πάντα οι τρόποι φοροδιαφυγής διαφόρων, είτε ανθρώπων είτε επιχειρήσεων, είναι σίγουρα πιο μπροστά από τις αποφάσεις της οργανωμένης πολιτείας. Είναι μια ανταλλαγή πληροφοριών που θα βοηθήσει, πιστεύουμε, σε σημαντικό βαθμό. </w:t>
      </w:r>
    </w:p>
    <w:p w14:paraId="64A80464"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α</w:t>
      </w:r>
      <w:r>
        <w:rPr>
          <w:rFonts w:eastAsia="Times New Roman" w:cs="Times New Roman"/>
          <w:szCs w:val="24"/>
        </w:rPr>
        <w:t xml:space="preserve">υτά τα οποία αναφέρθηκαν από τους άλλους συναδέλφους, σαφώς και ο ΣΥΡΙΖΑ δεν επικροτεί την οποιαδήποτε αυτοχειρία είτε ομάδων είτε ανθρώπων. Το οργανωμένο κράτος είναι αυτό το οποίο υπερασπίζεται και τις δομές του αλλά και την λειτουργία του. Γι’ αυτό δεν </w:t>
      </w:r>
      <w:r>
        <w:rPr>
          <w:rFonts w:eastAsia="Times New Roman" w:cs="Times New Roman"/>
          <w:szCs w:val="24"/>
        </w:rPr>
        <w:t>μπορεί να υπάρχει κα</w:t>
      </w:r>
      <w:r>
        <w:rPr>
          <w:rFonts w:eastAsia="Times New Roman" w:cs="Times New Roman"/>
          <w:szCs w:val="24"/>
        </w:rPr>
        <w:t>μ</w:t>
      </w:r>
      <w:r>
        <w:rPr>
          <w:rFonts w:eastAsia="Times New Roman" w:cs="Times New Roman"/>
          <w:szCs w:val="24"/>
        </w:rPr>
        <w:t>μία αμφισβήτηση και κανένας δεν μπορεί να καταλογίσει τη λειτουργία κάποιων ανθρώπων ή κάποιων ομάδων ανθρώπων πάνω στο</w:t>
      </w:r>
      <w:r>
        <w:rPr>
          <w:rFonts w:eastAsia="Times New Roman" w:cs="Times New Roman"/>
          <w:szCs w:val="24"/>
        </w:rPr>
        <w:t>ν</w:t>
      </w:r>
      <w:r>
        <w:rPr>
          <w:rFonts w:eastAsia="Times New Roman" w:cs="Times New Roman"/>
          <w:szCs w:val="24"/>
        </w:rPr>
        <w:t xml:space="preserve"> ΣΥΡΙΖΑ. </w:t>
      </w:r>
    </w:p>
    <w:p w14:paraId="64A80465"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Όσον αφορά την υστέρηση εσόδων, το ζητούμενο είναι ότι οι στόχοι του 2017 θα έχουν επιτευχθεί μέχρι το τέ</w:t>
      </w:r>
      <w:r>
        <w:rPr>
          <w:rFonts w:eastAsia="Times New Roman" w:cs="Times New Roman"/>
          <w:szCs w:val="24"/>
        </w:rPr>
        <w:t xml:space="preserve">λος της χρονιάς. Έχουμε </w:t>
      </w:r>
      <w:proofErr w:type="spellStart"/>
      <w:r>
        <w:rPr>
          <w:rFonts w:eastAsia="Times New Roman" w:cs="Times New Roman"/>
          <w:szCs w:val="24"/>
        </w:rPr>
        <w:t>υπεραπόδοση</w:t>
      </w:r>
      <w:proofErr w:type="spellEnd"/>
      <w:r>
        <w:rPr>
          <w:rFonts w:eastAsia="Times New Roman" w:cs="Times New Roman"/>
          <w:szCs w:val="24"/>
        </w:rPr>
        <w:t xml:space="preserve"> από τους στόχους και είναι ζήτημα που θα αποφασιστεί μέσα στον Νοέμβριο</w:t>
      </w:r>
      <w:r>
        <w:rPr>
          <w:rFonts w:eastAsia="Times New Roman" w:cs="Times New Roman"/>
          <w:szCs w:val="24"/>
        </w:rPr>
        <w:t>,</w:t>
      </w:r>
      <w:r>
        <w:rPr>
          <w:rFonts w:eastAsia="Times New Roman" w:cs="Times New Roman"/>
          <w:szCs w:val="24"/>
        </w:rPr>
        <w:t xml:space="preserve"> πού θα διανεμηθούν τα 800 εκατομμύρια μέχρι 1 δισεκατομμύριο. Αυτό είναι το θέμα και δεν είναι το ζήτημα</w:t>
      </w:r>
      <w:r>
        <w:rPr>
          <w:rFonts w:eastAsia="Times New Roman" w:cs="Times New Roman"/>
          <w:szCs w:val="24"/>
        </w:rPr>
        <w:t>,</w:t>
      </w:r>
      <w:r>
        <w:rPr>
          <w:rFonts w:eastAsia="Times New Roman" w:cs="Times New Roman"/>
          <w:szCs w:val="24"/>
        </w:rPr>
        <w:t xml:space="preserve"> εάν στα λογιστικά και ανάμεσα σε διαφορετ</w:t>
      </w:r>
      <w:r>
        <w:rPr>
          <w:rFonts w:eastAsia="Times New Roman" w:cs="Times New Roman"/>
          <w:szCs w:val="24"/>
        </w:rPr>
        <w:t xml:space="preserve">ικούς κωδικούς εσόδων υπάρχει μια υστέρηση ή μια υπέρβαση σε άλλους κωδικούς. Το τελικό αποτέλεσμα είναι για μας το σημαντικό. </w:t>
      </w:r>
    </w:p>
    <w:p w14:paraId="64A80466"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Αλλά μπαίνει το εξής ζήτημα</w:t>
      </w:r>
      <w:r>
        <w:rPr>
          <w:rFonts w:eastAsia="Times New Roman" w:cs="Times New Roman"/>
          <w:szCs w:val="24"/>
        </w:rPr>
        <w:t>.</w:t>
      </w:r>
      <w:r>
        <w:rPr>
          <w:rFonts w:eastAsia="Times New Roman" w:cs="Times New Roman"/>
          <w:szCs w:val="24"/>
        </w:rPr>
        <w:t xml:space="preserve"> Από τη μια κατηγορούμαστε αν υπάρχει στέρηση εσόδων και από την άλλη κατηγορούμαστε πάλι</w:t>
      </w:r>
      <w:r>
        <w:rPr>
          <w:rFonts w:eastAsia="Times New Roman" w:cs="Times New Roman"/>
          <w:szCs w:val="24"/>
        </w:rPr>
        <w:t>,</w:t>
      </w:r>
      <w:r>
        <w:rPr>
          <w:rFonts w:eastAsia="Times New Roman" w:cs="Times New Roman"/>
          <w:szCs w:val="24"/>
        </w:rPr>
        <w:t xml:space="preserve"> που κάνου</w:t>
      </w:r>
      <w:r>
        <w:rPr>
          <w:rFonts w:eastAsia="Times New Roman" w:cs="Times New Roman"/>
          <w:szCs w:val="24"/>
        </w:rPr>
        <w:t xml:space="preserve">με οποιεσδήποτε προσπάθειες για την είσπραξη κάποιων χρημάτων. </w:t>
      </w:r>
    </w:p>
    <w:p w14:paraId="64A80467"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Τώρα για τις μεμονωμένες περιπτώσεις στις οποίες έγινε αναφορά, όπως ότι κάποιος είχε 400 ευρώ, αυτό μπορεί να το πει ο καθένας με έναν φανταστικό τρόπο, αλλά και από πράγματα που δεν μπορούμε</w:t>
      </w:r>
      <w:r>
        <w:rPr>
          <w:rFonts w:eastAsia="Times New Roman" w:cs="Times New Roman"/>
          <w:szCs w:val="24"/>
        </w:rPr>
        <w:t xml:space="preserve"> να γνωρίζουμε, όπως ποια είναι η κατάσταση του καθενός. </w:t>
      </w:r>
    </w:p>
    <w:p w14:paraId="64A80468"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Το σημαντικό είναι ότι και η ΑΑΔΕ αλλά και ο ΕΦΚΑ</w:t>
      </w:r>
      <w:r>
        <w:rPr>
          <w:rFonts w:eastAsia="Times New Roman" w:cs="Times New Roman"/>
          <w:szCs w:val="24"/>
        </w:rPr>
        <w:t>,</w:t>
      </w:r>
      <w:r>
        <w:rPr>
          <w:rFonts w:eastAsia="Times New Roman" w:cs="Times New Roman"/>
          <w:szCs w:val="24"/>
        </w:rPr>
        <w:t xml:space="preserve"> έχουν το δικαίωμα να εισπράξουν από ανθρώπους που μπορούν να έχουν τη δυνατότητα και υπάρχει υπεράσπιση αυτών μέσα από το ακατάσχετο. </w:t>
      </w:r>
    </w:p>
    <w:p w14:paraId="64A80469"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Κύριε Πρόεδρ</w:t>
      </w:r>
      <w:r>
        <w:rPr>
          <w:rFonts w:eastAsia="Times New Roman" w:cs="Times New Roman"/>
          <w:szCs w:val="24"/>
        </w:rPr>
        <w:t>ε, νομίζω ότι μέσα σε αυτή την περίοδο που διανύουμε, το σημαντικότερο είναι ότι αυτή τη στιγμή διάγουμε μια περίοδο</w:t>
      </w:r>
      <w:r>
        <w:rPr>
          <w:rFonts w:eastAsia="Times New Roman" w:cs="Times New Roman"/>
          <w:szCs w:val="24"/>
        </w:rPr>
        <w:t>,</w:t>
      </w:r>
      <w:r>
        <w:rPr>
          <w:rFonts w:eastAsia="Times New Roman" w:cs="Times New Roman"/>
          <w:szCs w:val="24"/>
        </w:rPr>
        <w:t xml:space="preserve"> όπου η τρίτη αξιολόγηση βαίνει αρκετά καλά. Από τις πρώτες μέρες από τη χθεσινή-προχθεσινή μέρα φάνηκαν τα θετικά στοιχεία και έχουμε την </w:t>
      </w:r>
      <w:r>
        <w:rPr>
          <w:rFonts w:eastAsia="Times New Roman" w:cs="Times New Roman"/>
          <w:szCs w:val="24"/>
        </w:rPr>
        <w:t>εκταμίευση αύριο των 800 εκατομμυρίων.</w:t>
      </w:r>
    </w:p>
    <w:p w14:paraId="64A8046A" w14:textId="77777777" w:rsidR="008E3992" w:rsidRDefault="00BB6401">
      <w:pPr>
        <w:tabs>
          <w:tab w:val="left" w:pos="2940"/>
        </w:tabs>
        <w:spacing w:after="0" w:line="600" w:lineRule="auto"/>
        <w:ind w:firstLine="720"/>
        <w:jc w:val="both"/>
        <w:rPr>
          <w:rFonts w:eastAsia="Times New Roman"/>
          <w:szCs w:val="24"/>
        </w:rPr>
      </w:pPr>
      <w:r>
        <w:rPr>
          <w:rFonts w:eastAsia="Times New Roman"/>
          <w:szCs w:val="24"/>
        </w:rPr>
        <w:t xml:space="preserve">Γιατί; Γιατί η Κυβέρνηση είχε υλοποιήσει τη δέσμευσή της για </w:t>
      </w:r>
      <w:r>
        <w:rPr>
          <w:rFonts w:eastAsia="Times New Roman"/>
          <w:szCs w:val="24"/>
        </w:rPr>
        <w:t xml:space="preserve">το </w:t>
      </w:r>
      <w:r>
        <w:rPr>
          <w:rFonts w:eastAsia="Times New Roman"/>
          <w:szCs w:val="24"/>
        </w:rPr>
        <w:t>1,2 δισεκατομμύρι</w:t>
      </w:r>
      <w:r>
        <w:rPr>
          <w:rFonts w:eastAsia="Times New Roman"/>
          <w:szCs w:val="24"/>
        </w:rPr>
        <w:t>ο</w:t>
      </w:r>
      <w:r>
        <w:rPr>
          <w:rFonts w:eastAsia="Times New Roman"/>
          <w:szCs w:val="24"/>
        </w:rPr>
        <w:t xml:space="preserve"> στην πληρωμή των ληξιπρόθεσμων -από 1,2 είμαστε στο 1,5 δισεκατομμύριο- με υπερκάλυψη και αυτού του στόχου. Άρα προχωράμε καλά. </w:t>
      </w:r>
    </w:p>
    <w:p w14:paraId="64A8046B" w14:textId="77777777" w:rsidR="008E3992" w:rsidRDefault="00BB6401">
      <w:pPr>
        <w:tabs>
          <w:tab w:val="left" w:pos="2940"/>
        </w:tabs>
        <w:spacing w:after="0" w:line="600" w:lineRule="auto"/>
        <w:ind w:firstLine="720"/>
        <w:jc w:val="both"/>
        <w:rPr>
          <w:rFonts w:eastAsia="Times New Roman"/>
          <w:szCs w:val="24"/>
        </w:rPr>
      </w:pPr>
      <w:r>
        <w:rPr>
          <w:rFonts w:eastAsia="Times New Roman"/>
          <w:szCs w:val="24"/>
        </w:rPr>
        <w:t>Α</w:t>
      </w:r>
      <w:r>
        <w:rPr>
          <w:rFonts w:eastAsia="Times New Roman"/>
          <w:szCs w:val="24"/>
        </w:rPr>
        <w:t>ν</w:t>
      </w:r>
      <w:r>
        <w:rPr>
          <w:rFonts w:eastAsia="Times New Roman"/>
          <w:szCs w:val="24"/>
        </w:rPr>
        <w:t xml:space="preserve"> σκ</w:t>
      </w:r>
      <w:r>
        <w:rPr>
          <w:rFonts w:eastAsia="Times New Roman"/>
          <w:szCs w:val="24"/>
        </w:rPr>
        <w:t>εφτόμαστε θετικά και η επόμενη ημέρα θα είναι σίγουρα καλύτερη από την προηγούμενη.</w:t>
      </w:r>
    </w:p>
    <w:p w14:paraId="64A8046C" w14:textId="77777777" w:rsidR="008E3992" w:rsidRDefault="00BB6401">
      <w:pPr>
        <w:tabs>
          <w:tab w:val="left" w:pos="2940"/>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Με την κυρία Υπουργό κλείνουμε τη συζήτηση.</w:t>
      </w:r>
    </w:p>
    <w:p w14:paraId="64A8046D" w14:textId="77777777" w:rsidR="008E3992" w:rsidRDefault="00BB6401">
      <w:pPr>
        <w:tabs>
          <w:tab w:val="left" w:pos="2940"/>
        </w:tabs>
        <w:spacing w:after="0" w:line="600" w:lineRule="auto"/>
        <w:ind w:firstLine="720"/>
        <w:jc w:val="both"/>
        <w:rPr>
          <w:rFonts w:eastAsia="Times New Roman"/>
          <w:szCs w:val="24"/>
        </w:rPr>
      </w:pPr>
      <w:r>
        <w:rPr>
          <w:rFonts w:eastAsia="Times New Roman"/>
          <w:szCs w:val="24"/>
        </w:rPr>
        <w:t>Ορίστε, κυρία Υπουργέ, έχετε τον λόγο.</w:t>
      </w:r>
    </w:p>
    <w:p w14:paraId="64A8046E" w14:textId="77777777" w:rsidR="008E3992" w:rsidRDefault="00BB6401">
      <w:pPr>
        <w:tabs>
          <w:tab w:val="left" w:pos="2940"/>
        </w:tabs>
        <w:spacing w:after="0"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Κατ’ αρ</w:t>
      </w:r>
      <w:r>
        <w:rPr>
          <w:rFonts w:eastAsia="Times New Roman"/>
          <w:szCs w:val="24"/>
        </w:rPr>
        <w:t>χ</w:t>
      </w:r>
      <w:r>
        <w:rPr>
          <w:rFonts w:eastAsia="Times New Roman"/>
          <w:szCs w:val="24"/>
        </w:rPr>
        <w:t>άς</w:t>
      </w:r>
      <w:r>
        <w:rPr>
          <w:rFonts w:eastAsia="Times New Roman"/>
          <w:szCs w:val="24"/>
        </w:rPr>
        <w:t xml:space="preserve"> όσον αφορά τα 400 ευρώ που κατασχέθηκαν από κάποιον λογαριασμό</w:t>
      </w:r>
      <w:r>
        <w:rPr>
          <w:rFonts w:eastAsia="Times New Roman"/>
          <w:szCs w:val="24"/>
        </w:rPr>
        <w:t>,</w:t>
      </w:r>
      <w:r>
        <w:rPr>
          <w:rFonts w:eastAsia="Times New Roman"/>
          <w:szCs w:val="24"/>
        </w:rPr>
        <w:t xml:space="preserve"> λόγω της οφειλής του ΕΦΚΑ, γνωρίζετε πάρα πολύ καλά, επειδή είστε νομικός, ότι ο ακατάσχετος λογαριασμός μπορεί 1.250 ευρώ </w:t>
      </w:r>
      <w:r>
        <w:rPr>
          <w:rFonts w:eastAsia="Times New Roman"/>
          <w:szCs w:val="24"/>
        </w:rPr>
        <w:t>να</w:t>
      </w:r>
      <w:r w:rsidDel="00474A5E">
        <w:rPr>
          <w:rFonts w:eastAsia="Times New Roman"/>
          <w:szCs w:val="24"/>
        </w:rPr>
        <w:t xml:space="preserve"> </w:t>
      </w:r>
      <w:r>
        <w:rPr>
          <w:rFonts w:eastAsia="Times New Roman"/>
          <w:szCs w:val="24"/>
        </w:rPr>
        <w:t>…</w:t>
      </w:r>
    </w:p>
    <w:p w14:paraId="64A8046F" w14:textId="77777777" w:rsidR="008E3992" w:rsidRDefault="00BB6401">
      <w:pPr>
        <w:tabs>
          <w:tab w:val="left" w:pos="2940"/>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είναι ανεξέλεγκτος, όμως.</w:t>
      </w:r>
    </w:p>
    <w:p w14:paraId="64A80470" w14:textId="77777777" w:rsidR="008E3992" w:rsidRDefault="00BB6401">
      <w:pPr>
        <w:tabs>
          <w:tab w:val="left" w:pos="2940"/>
        </w:tabs>
        <w:spacing w:after="0" w:line="600" w:lineRule="auto"/>
        <w:ind w:firstLine="720"/>
        <w:jc w:val="both"/>
        <w:rPr>
          <w:rFonts w:eastAsia="Times New Roman"/>
          <w:szCs w:val="24"/>
        </w:rPr>
      </w:pPr>
      <w:r>
        <w:rPr>
          <w:rFonts w:eastAsia="Times New Roman"/>
          <w:b/>
          <w:szCs w:val="24"/>
        </w:rPr>
        <w:lastRenderedPageBreak/>
        <w:t xml:space="preserve">ΑΙΚΑΤΕΡΙΝΗ </w:t>
      </w:r>
      <w:r>
        <w:rPr>
          <w:rFonts w:eastAsia="Times New Roman"/>
          <w:b/>
          <w:szCs w:val="24"/>
        </w:rPr>
        <w:t>ΠΑΠΑΝΑΤΣΙΟΥ (Υφυπουργός Οικονομικών):</w:t>
      </w:r>
      <w:r>
        <w:rPr>
          <w:rFonts w:eastAsia="Times New Roman"/>
          <w:szCs w:val="24"/>
        </w:rPr>
        <w:t xml:space="preserve"> Από εκεί και μετά νομίζω ότι κάτι δεν είχε κάνει καλά ο συγκεκριμένος επαγγελματίας και γι’ αυτό του κατασχέθηκε το ποσό των 400 ευρώ.</w:t>
      </w:r>
    </w:p>
    <w:p w14:paraId="64A80471" w14:textId="77777777" w:rsidR="008E3992" w:rsidRDefault="00BB6401">
      <w:pPr>
        <w:tabs>
          <w:tab w:val="left" w:pos="2940"/>
        </w:tabs>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Είχε δηλώσει ακατάσχετο λογαριασμό;</w:t>
      </w:r>
    </w:p>
    <w:p w14:paraId="64A80472" w14:textId="77777777" w:rsidR="008E3992" w:rsidRDefault="00BB6401">
      <w:pPr>
        <w:tabs>
          <w:tab w:val="left" w:pos="2940"/>
        </w:tabs>
        <w:spacing w:after="0" w:line="600" w:lineRule="auto"/>
        <w:ind w:firstLine="720"/>
        <w:jc w:val="both"/>
        <w:rPr>
          <w:rFonts w:eastAsia="Times New Roman"/>
          <w:szCs w:val="24"/>
        </w:rPr>
      </w:pPr>
      <w:r>
        <w:rPr>
          <w:rFonts w:eastAsia="Times New Roman"/>
          <w:b/>
          <w:szCs w:val="24"/>
        </w:rPr>
        <w:t xml:space="preserve">ΑΙΚΑΤΕΡΙΝΗ ΠΑΠΑΝΑΤΣΙΟΥ </w:t>
      </w:r>
      <w:r>
        <w:rPr>
          <w:rFonts w:eastAsia="Times New Roman"/>
          <w:b/>
          <w:szCs w:val="24"/>
        </w:rPr>
        <w:t>(Υφυπουργός Οικονομικών):</w:t>
      </w:r>
      <w:r>
        <w:rPr>
          <w:rFonts w:eastAsia="Times New Roman"/>
          <w:szCs w:val="24"/>
        </w:rPr>
        <w:t xml:space="preserve"> Ακριβώς αυτό λέω, κύριε συνάδελφε, αν είχε δηλώσει ακατάσχετο λογαριασμό. Όφειλε να δηλώσει ακατάσχετο λογαριασμό και το ξέρετε πάρα πολύ καλά.</w:t>
      </w:r>
    </w:p>
    <w:p w14:paraId="64A80473" w14:textId="77777777" w:rsidR="008E3992" w:rsidRDefault="00BB6401">
      <w:pPr>
        <w:tabs>
          <w:tab w:val="left" w:pos="2940"/>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είναι ανεξέλεγκτος, κυρία Υπουργέ, ο ακατάσχετος λογαριασμός και</w:t>
      </w:r>
      <w:r>
        <w:rPr>
          <w:rFonts w:eastAsia="Times New Roman"/>
          <w:szCs w:val="24"/>
        </w:rPr>
        <w:t xml:space="preserve"> το ξέρετε.</w:t>
      </w:r>
    </w:p>
    <w:p w14:paraId="64A80474" w14:textId="77777777" w:rsidR="008E3992" w:rsidRDefault="00BB6401">
      <w:pPr>
        <w:tabs>
          <w:tab w:val="left" w:pos="2940"/>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Παρακαλώ, μην ανοίγουμε κουβέντα</w:t>
      </w:r>
      <w:r>
        <w:rPr>
          <w:rFonts w:eastAsia="Times New Roman"/>
          <w:szCs w:val="24"/>
        </w:rPr>
        <w:t>,</w:t>
      </w:r>
      <w:r>
        <w:rPr>
          <w:rFonts w:eastAsia="Times New Roman"/>
          <w:szCs w:val="24"/>
        </w:rPr>
        <w:t xml:space="preserve"> επί θέματος που δεν έχει σχέση με το σχέδιο νόμου.</w:t>
      </w:r>
    </w:p>
    <w:p w14:paraId="64A80475" w14:textId="77777777" w:rsidR="008E3992" w:rsidRDefault="00BB6401">
      <w:pPr>
        <w:tabs>
          <w:tab w:val="left" w:pos="2940"/>
        </w:tabs>
        <w:spacing w:after="0"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Θα μπούμε σ’ έναν διάλογο τώρα</w:t>
      </w:r>
      <w:r>
        <w:rPr>
          <w:rFonts w:eastAsia="Times New Roman"/>
          <w:szCs w:val="24"/>
        </w:rPr>
        <w:t>,</w:t>
      </w:r>
      <w:r>
        <w:rPr>
          <w:rFonts w:eastAsia="Times New Roman"/>
          <w:szCs w:val="24"/>
        </w:rPr>
        <w:t xml:space="preserve"> αν είχε κάνει μια πάγια εντολή για να παίρνου</w:t>
      </w:r>
      <w:r>
        <w:rPr>
          <w:rFonts w:eastAsia="Times New Roman"/>
          <w:szCs w:val="24"/>
        </w:rPr>
        <w:t>με τα χρήματα από τον λογαριασμό του και αν είχε παραχωρήσει το δικαίωμα.</w:t>
      </w:r>
    </w:p>
    <w:p w14:paraId="64A80476" w14:textId="77777777" w:rsidR="008E3992" w:rsidRDefault="00BB6401">
      <w:pPr>
        <w:tabs>
          <w:tab w:val="left" w:pos="2940"/>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Προχωρήστε, κυρία Υπουργέ.</w:t>
      </w:r>
    </w:p>
    <w:p w14:paraId="64A80477" w14:textId="77777777" w:rsidR="008E3992" w:rsidRDefault="00BB6401">
      <w:pPr>
        <w:tabs>
          <w:tab w:val="left" w:pos="2940"/>
        </w:tabs>
        <w:spacing w:after="0"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Δεν νομίζω ότι μπορούμε να δημιουργούμε εντυπώσεις για 400 ευρώ σε κάποιε</w:t>
      </w:r>
      <w:r>
        <w:rPr>
          <w:rFonts w:eastAsia="Times New Roman"/>
          <w:szCs w:val="24"/>
        </w:rPr>
        <w:t>ς περιπτώσεις, οι οποίες είναι καθαρά νομοθετικές.</w:t>
      </w:r>
    </w:p>
    <w:p w14:paraId="64A80478" w14:textId="77777777" w:rsidR="008E3992" w:rsidRDefault="00BB6401">
      <w:pPr>
        <w:tabs>
          <w:tab w:val="left" w:pos="2940"/>
        </w:tabs>
        <w:spacing w:after="0" w:line="600" w:lineRule="auto"/>
        <w:ind w:firstLine="720"/>
        <w:jc w:val="both"/>
        <w:rPr>
          <w:rFonts w:eastAsia="Times New Roman"/>
          <w:szCs w:val="24"/>
        </w:rPr>
      </w:pPr>
      <w:r>
        <w:rPr>
          <w:rFonts w:eastAsia="Times New Roman"/>
          <w:szCs w:val="24"/>
        </w:rPr>
        <w:t>Όσον αφορά τα μειωμένα έσοδα, τα μειωμένα έσοδα έχουν να κάνουν</w:t>
      </w:r>
      <w:r>
        <w:rPr>
          <w:rFonts w:eastAsia="Times New Roman"/>
          <w:szCs w:val="24"/>
        </w:rPr>
        <w:t>,</w:t>
      </w:r>
      <w:r>
        <w:rPr>
          <w:rFonts w:eastAsia="Times New Roman"/>
          <w:szCs w:val="24"/>
        </w:rPr>
        <w:t xml:space="preserve"> με το ότι σε κάποιες κατηγορίες για φέτος είχαμε μειωμένο συντελεστή. Ο συντελεστής του </w:t>
      </w:r>
      <w:r>
        <w:rPr>
          <w:rFonts w:eastAsia="Times New Roman"/>
          <w:szCs w:val="24"/>
        </w:rPr>
        <w:lastRenderedPageBreak/>
        <w:t>26% που ήταν στους ελεύθερους επαγγελματίες</w:t>
      </w:r>
      <w:r>
        <w:rPr>
          <w:rFonts w:eastAsia="Times New Roman"/>
          <w:szCs w:val="24"/>
        </w:rPr>
        <w:t>,</w:t>
      </w:r>
      <w:r>
        <w:rPr>
          <w:rFonts w:eastAsia="Times New Roman"/>
          <w:szCs w:val="24"/>
        </w:rPr>
        <w:t xml:space="preserve"> ήταν στ</w:t>
      </w:r>
      <w:r>
        <w:rPr>
          <w:rFonts w:eastAsia="Times New Roman"/>
          <w:szCs w:val="24"/>
        </w:rPr>
        <w:t>ο 22% σ’ αυτούς που ήταν με χαμηλά εισοδήματα και εκεί από και πέρα και στους αγρότες είχαμε το αφορολόγητο για πρώτη φορά.</w:t>
      </w:r>
    </w:p>
    <w:p w14:paraId="64A80479" w14:textId="77777777" w:rsidR="008E3992" w:rsidRDefault="00BB6401">
      <w:pPr>
        <w:tabs>
          <w:tab w:val="left" w:pos="2940"/>
        </w:tabs>
        <w:spacing w:after="0" w:line="600" w:lineRule="auto"/>
        <w:ind w:firstLine="720"/>
        <w:jc w:val="both"/>
        <w:rPr>
          <w:rFonts w:eastAsia="Times New Roman"/>
          <w:szCs w:val="24"/>
        </w:rPr>
      </w:pPr>
      <w:r>
        <w:rPr>
          <w:rFonts w:eastAsia="Times New Roman"/>
          <w:szCs w:val="24"/>
        </w:rPr>
        <w:t xml:space="preserve">Οι εκτιμήσεις για το 2017 είναι ότι όχι μόνο δεν έχουμε κανένα πρόβλημα και ήδη συμφωνήθηκε το πλεόνασμα, αλλά </w:t>
      </w:r>
      <w:r>
        <w:rPr>
          <w:rFonts w:eastAsia="Times New Roman"/>
          <w:szCs w:val="24"/>
        </w:rPr>
        <w:t xml:space="preserve">ότι </w:t>
      </w:r>
      <w:r>
        <w:rPr>
          <w:rFonts w:eastAsia="Times New Roman"/>
          <w:szCs w:val="24"/>
        </w:rPr>
        <w:t>θα υπάρχει και αρ</w:t>
      </w:r>
      <w:r>
        <w:rPr>
          <w:rFonts w:eastAsia="Times New Roman"/>
          <w:szCs w:val="24"/>
        </w:rPr>
        <w:t>κετό ποσό</w:t>
      </w:r>
      <w:r>
        <w:rPr>
          <w:rFonts w:eastAsia="Times New Roman"/>
          <w:szCs w:val="24"/>
        </w:rPr>
        <w:t>,</w:t>
      </w:r>
      <w:r>
        <w:rPr>
          <w:rFonts w:eastAsia="Times New Roman"/>
          <w:szCs w:val="24"/>
        </w:rPr>
        <w:t xml:space="preserve"> που θα μπορέσουμε να δώσουμε σαν κοινωνικό μέρισμα, όπως δώσαμε και πέρ</w:t>
      </w:r>
      <w:r>
        <w:rPr>
          <w:rFonts w:eastAsia="Times New Roman"/>
          <w:szCs w:val="24"/>
        </w:rPr>
        <w:t>υ</w:t>
      </w:r>
      <w:r>
        <w:rPr>
          <w:rFonts w:eastAsia="Times New Roman"/>
          <w:szCs w:val="24"/>
        </w:rPr>
        <w:t>σι -και σας θέλουμε μαζί μας αυτή τη φορά</w:t>
      </w:r>
      <w:r>
        <w:rPr>
          <w:rFonts w:eastAsia="Times New Roman"/>
          <w:szCs w:val="24"/>
        </w:rPr>
        <w:t>,</w:t>
      </w:r>
      <w:r>
        <w:rPr>
          <w:rFonts w:eastAsia="Times New Roman"/>
          <w:szCs w:val="24"/>
        </w:rPr>
        <w:t xml:space="preserve"> για να ψηφίσουμε όλοι μαζί- για να πάει στις κοινωνικές ομάδες που το έχουν ανάγκη.</w:t>
      </w:r>
    </w:p>
    <w:p w14:paraId="64A8047A" w14:textId="77777777" w:rsidR="008E3992" w:rsidRDefault="00BB6401">
      <w:pPr>
        <w:tabs>
          <w:tab w:val="left" w:pos="2940"/>
        </w:tabs>
        <w:spacing w:after="0" w:line="600" w:lineRule="auto"/>
        <w:ind w:firstLine="720"/>
        <w:jc w:val="both"/>
        <w:rPr>
          <w:rFonts w:eastAsia="Times New Roman"/>
          <w:szCs w:val="24"/>
        </w:rPr>
      </w:pPr>
      <w:r>
        <w:rPr>
          <w:rFonts w:eastAsia="Times New Roman"/>
          <w:szCs w:val="24"/>
        </w:rPr>
        <w:t xml:space="preserve">Ας έλθουμε στη </w:t>
      </w:r>
      <w:r>
        <w:rPr>
          <w:rFonts w:eastAsia="Times New Roman"/>
          <w:szCs w:val="24"/>
        </w:rPr>
        <w:t>σ</w:t>
      </w:r>
      <w:r>
        <w:rPr>
          <w:rFonts w:eastAsia="Times New Roman"/>
          <w:szCs w:val="24"/>
        </w:rPr>
        <w:t xml:space="preserve">υμφωνία. Μόλις ψηφιστεί η </w:t>
      </w:r>
      <w:r>
        <w:rPr>
          <w:rFonts w:eastAsia="Times New Roman"/>
          <w:szCs w:val="24"/>
        </w:rPr>
        <w:t>σ</w:t>
      </w:r>
      <w:r>
        <w:rPr>
          <w:rFonts w:eastAsia="Times New Roman"/>
          <w:szCs w:val="24"/>
        </w:rPr>
        <w:t>υμφωνία</w:t>
      </w:r>
      <w:r>
        <w:rPr>
          <w:rFonts w:eastAsia="Times New Roman"/>
          <w:szCs w:val="24"/>
        </w:rPr>
        <w:t>,</w:t>
      </w:r>
      <w:r>
        <w:rPr>
          <w:rFonts w:eastAsia="Times New Roman"/>
          <w:szCs w:val="24"/>
        </w:rPr>
        <w:t xml:space="preserve"> θα υπάρξει επικοινωνία των αρμόδιων ελληνικών και αμερικανικών αρχών, ώστε να επιτευχθεί η αυτόματη ανταλλαγή πληροφοριών μέχρι το τέλος του έτους. Έτσι ακριβώς είναι η </w:t>
      </w:r>
      <w:r>
        <w:rPr>
          <w:rFonts w:eastAsia="Times New Roman"/>
          <w:szCs w:val="24"/>
        </w:rPr>
        <w:t>σ</w:t>
      </w:r>
      <w:r>
        <w:rPr>
          <w:rFonts w:eastAsia="Times New Roman"/>
          <w:szCs w:val="24"/>
        </w:rPr>
        <w:t>υμφωνία.</w:t>
      </w:r>
    </w:p>
    <w:p w14:paraId="64A8047B" w14:textId="77777777" w:rsidR="008E3992" w:rsidRDefault="00BB6401">
      <w:pPr>
        <w:tabs>
          <w:tab w:val="left" w:pos="2940"/>
        </w:tabs>
        <w:spacing w:after="0" w:line="600" w:lineRule="auto"/>
        <w:ind w:firstLine="720"/>
        <w:jc w:val="both"/>
        <w:rPr>
          <w:rFonts w:eastAsia="Times New Roman"/>
          <w:szCs w:val="24"/>
        </w:rPr>
      </w:pPr>
      <w:r>
        <w:rPr>
          <w:rFonts w:eastAsia="Times New Roman"/>
          <w:szCs w:val="24"/>
        </w:rPr>
        <w:t>Εκτός, όμως, από την αυτόματη ανταλλαγή πληροφοριών η χώρα μας μπορε</w:t>
      </w:r>
      <w:r>
        <w:rPr>
          <w:rFonts w:eastAsia="Times New Roman"/>
          <w:szCs w:val="24"/>
        </w:rPr>
        <w:t>ί ανά πάσα στιγμή να ζητήσει στοιχεία κατόπιν αίτησης στο πλαίσιο της σύμβασης αποφυγής διπλής φορολογίας με τις Ηνωμένες Πολιτείες Αμερικής, που ισχύει από τις αρχές της δεκαετίας του 1950.</w:t>
      </w:r>
    </w:p>
    <w:p w14:paraId="64A8047C" w14:textId="77777777" w:rsidR="008E3992" w:rsidRDefault="00BB6401">
      <w:pPr>
        <w:tabs>
          <w:tab w:val="left" w:pos="2940"/>
        </w:tabs>
        <w:spacing w:after="0" w:line="600" w:lineRule="auto"/>
        <w:ind w:firstLine="720"/>
        <w:jc w:val="both"/>
        <w:rPr>
          <w:rFonts w:eastAsia="Times New Roman"/>
          <w:szCs w:val="24"/>
        </w:rPr>
      </w:pPr>
      <w:r>
        <w:rPr>
          <w:rFonts w:eastAsia="Times New Roman"/>
          <w:szCs w:val="24"/>
        </w:rPr>
        <w:t xml:space="preserve">Θα ήθελα εδώ να αναφέρω και πάλι ότι ήδη έχουν έλθει στην Ελλάδα </w:t>
      </w:r>
      <w:r>
        <w:rPr>
          <w:rFonts w:eastAsia="Times New Roman"/>
          <w:szCs w:val="24"/>
        </w:rPr>
        <w:t>στοιχεία για τους χρηματοοικονομικούς λογαριασμούς φορολογουμένων του 2016</w:t>
      </w:r>
      <w:r>
        <w:rPr>
          <w:rFonts w:eastAsia="Times New Roman"/>
          <w:szCs w:val="24"/>
        </w:rPr>
        <w:t>,</w:t>
      </w:r>
      <w:r>
        <w:rPr>
          <w:rFonts w:eastAsia="Times New Roman"/>
          <w:szCs w:val="24"/>
        </w:rPr>
        <w:t xml:space="preserve"> με βάση τις δύο συμφωνίες που έχουμε κυρώσει μεταξύ της Ευρωπαϊκής Ένωσης και του </w:t>
      </w:r>
      <w:r>
        <w:rPr>
          <w:rFonts w:eastAsia="Times New Roman"/>
          <w:szCs w:val="24"/>
        </w:rPr>
        <w:lastRenderedPageBreak/>
        <w:t>ΟΟΣΑ και, βεβαίως, έχουμε δώσει και εμείς από την πλευρά μας τα αντίστοιχα στοιχεία στις συμβαλλόμ</w:t>
      </w:r>
      <w:r>
        <w:rPr>
          <w:rFonts w:eastAsia="Times New Roman"/>
          <w:szCs w:val="24"/>
        </w:rPr>
        <w:t>ενες χώρες.</w:t>
      </w:r>
    </w:p>
    <w:p w14:paraId="64A8047D" w14:textId="77777777" w:rsidR="008E3992" w:rsidRDefault="00BB6401">
      <w:pPr>
        <w:tabs>
          <w:tab w:val="left" w:pos="2940"/>
        </w:tabs>
        <w:spacing w:after="0" w:line="600" w:lineRule="auto"/>
        <w:ind w:firstLine="720"/>
        <w:jc w:val="both"/>
        <w:rPr>
          <w:rFonts w:eastAsia="Times New Roman"/>
          <w:szCs w:val="24"/>
        </w:rPr>
      </w:pPr>
      <w:r>
        <w:rPr>
          <w:rFonts w:eastAsia="Times New Roman"/>
          <w:szCs w:val="24"/>
        </w:rPr>
        <w:t xml:space="preserve">Τα στοιχεία από τις πολυεθνικές </w:t>
      </w:r>
      <w:r>
        <w:rPr>
          <w:rFonts w:eastAsia="Times New Roman"/>
          <w:szCs w:val="24"/>
        </w:rPr>
        <w:t>-</w:t>
      </w:r>
      <w:r>
        <w:rPr>
          <w:rFonts w:eastAsia="Times New Roman"/>
          <w:szCs w:val="24"/>
        </w:rPr>
        <w:t>με βάση πάλι τις αντίστοιχες συμφωνίες και με την Ευρωπαϊκή Ένωση και με τον ΟΑΣΑ</w:t>
      </w:r>
      <w:r>
        <w:rPr>
          <w:rFonts w:eastAsia="Times New Roman"/>
          <w:szCs w:val="24"/>
        </w:rPr>
        <w:t>-</w:t>
      </w:r>
      <w:r>
        <w:rPr>
          <w:rFonts w:eastAsia="Times New Roman"/>
          <w:szCs w:val="24"/>
        </w:rPr>
        <w:t xml:space="preserve"> θα έλθουν εντός του πρώτου εξαμήνου του 2018.</w:t>
      </w:r>
    </w:p>
    <w:p w14:paraId="64A8047E" w14:textId="77777777" w:rsidR="008E3992" w:rsidRDefault="00BB6401">
      <w:pPr>
        <w:tabs>
          <w:tab w:val="left" w:pos="2940"/>
        </w:tabs>
        <w:spacing w:after="0" w:line="600" w:lineRule="auto"/>
        <w:ind w:firstLine="720"/>
        <w:jc w:val="both"/>
        <w:rPr>
          <w:rFonts w:eastAsia="Times New Roman"/>
          <w:szCs w:val="24"/>
        </w:rPr>
      </w:pPr>
      <w:r>
        <w:rPr>
          <w:rFonts w:eastAsia="Times New Roman"/>
          <w:szCs w:val="24"/>
        </w:rPr>
        <w:t>Συνεπώς βρίσκονται στη διάθεση της Ανεξάρτητης Αρχής των Δημοσίων Εσόδων τα απαραί</w:t>
      </w:r>
      <w:r>
        <w:rPr>
          <w:rFonts w:eastAsia="Times New Roman"/>
          <w:szCs w:val="24"/>
        </w:rPr>
        <w:t xml:space="preserve">τητα στοιχεία και θα έλθουν και τα υπόλοιπα στους επόμενους μήνες. Με αυτή τη δυνατότητα θα μπορεί να εντοπίσει τους παραβάτες, να υποχρεώσει να πληρώσουν τους φόρους που δεν πλήρωσαν αλλά και να τους φέρει στη </w:t>
      </w:r>
      <w:r>
        <w:rPr>
          <w:rFonts w:eastAsia="Times New Roman"/>
          <w:szCs w:val="24"/>
        </w:rPr>
        <w:t>δ</w:t>
      </w:r>
      <w:r>
        <w:rPr>
          <w:rFonts w:eastAsia="Times New Roman"/>
          <w:szCs w:val="24"/>
        </w:rPr>
        <w:t>ικαιοσύνη</w:t>
      </w:r>
      <w:r>
        <w:rPr>
          <w:rFonts w:eastAsia="Times New Roman"/>
          <w:szCs w:val="24"/>
        </w:rPr>
        <w:t>,</w:t>
      </w:r>
      <w:r>
        <w:rPr>
          <w:rFonts w:eastAsia="Times New Roman"/>
          <w:szCs w:val="24"/>
        </w:rPr>
        <w:t xml:space="preserve"> σε περιπτώσεις που το απαιτεί η ν</w:t>
      </w:r>
      <w:r>
        <w:rPr>
          <w:rFonts w:eastAsia="Times New Roman"/>
          <w:szCs w:val="24"/>
        </w:rPr>
        <w:t>ομοθεσία.</w:t>
      </w:r>
    </w:p>
    <w:p w14:paraId="64A8047F" w14:textId="77777777" w:rsidR="008E3992" w:rsidRDefault="00BB6401">
      <w:pPr>
        <w:tabs>
          <w:tab w:val="left" w:pos="2940"/>
        </w:tabs>
        <w:spacing w:after="0" w:line="600" w:lineRule="auto"/>
        <w:ind w:firstLine="720"/>
        <w:jc w:val="both"/>
        <w:rPr>
          <w:rFonts w:eastAsia="Times New Roman"/>
          <w:szCs w:val="24"/>
        </w:rPr>
      </w:pPr>
      <w:r>
        <w:rPr>
          <w:rFonts w:eastAsia="Times New Roman"/>
          <w:szCs w:val="24"/>
        </w:rPr>
        <w:t>Νομίζω ότι ολοκληρώνουμε σήμερα μια σημαντική φάση στις διεθνείς συμφωνίες για την αυτόματη ανταλλαγή πληροφοριών για φορολογικά στοιχεία. Η φορολογική διοίκηση θα τα αξιοποιήσει με τον αποδοτικότερο τρόπο και τα αποτελέσματα πρέπει να φανούν άμε</w:t>
      </w:r>
      <w:r>
        <w:rPr>
          <w:rFonts w:eastAsia="Times New Roman"/>
          <w:szCs w:val="24"/>
        </w:rPr>
        <w:t>σα.</w:t>
      </w:r>
    </w:p>
    <w:p w14:paraId="64A80480" w14:textId="77777777" w:rsidR="008E3992" w:rsidRDefault="00BB6401">
      <w:pPr>
        <w:tabs>
          <w:tab w:val="left" w:pos="2940"/>
        </w:tabs>
        <w:spacing w:after="0" w:line="600" w:lineRule="auto"/>
        <w:ind w:firstLine="720"/>
        <w:jc w:val="both"/>
        <w:rPr>
          <w:rFonts w:eastAsia="Times New Roman"/>
          <w:szCs w:val="24"/>
        </w:rPr>
      </w:pPr>
      <w:r>
        <w:rPr>
          <w:rFonts w:eastAsia="Times New Roman"/>
          <w:szCs w:val="24"/>
        </w:rPr>
        <w:t>Ευχαριστώ.</w:t>
      </w:r>
    </w:p>
    <w:p w14:paraId="64A80481" w14:textId="77777777" w:rsidR="008E3992" w:rsidRDefault="00BB6401">
      <w:pPr>
        <w:spacing w:after="0"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Κηρύσσεται περαιωμένη η συζήτηση επί της αρχής, των άρθρων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του Μνημονίου Συνεννόησης και της Συμφωνίας μεταξύ της Κυβέρνησης της Ελληνικής Δημοκρατίας και της Κυβέρνησης των Ηνωμέ</w:t>
      </w:r>
      <w:r>
        <w:rPr>
          <w:rFonts w:eastAsia="Times New Roman" w:cs="Times New Roman"/>
          <w:szCs w:val="24"/>
        </w:rPr>
        <w:lastRenderedPageBreak/>
        <w:t>νων Πολιτειών της Αμερικής για τη βελτίωση της διεθνούς φορολογικής συμμόρφωσης και την εφαρμογή του νόμου περί Φορολογικής Συμ</w:t>
      </w:r>
      <w:r>
        <w:rPr>
          <w:rFonts w:eastAsia="Times New Roman" w:cs="Times New Roman"/>
          <w:szCs w:val="24"/>
        </w:rPr>
        <w:t>μόρφωσης Λογαριασμών της Αλλοδαπής (FATCA), καθώς και της Συμφωνίας Αρμόδιων Αρχών και διατάξεις εφαρμογής».</w:t>
      </w:r>
    </w:p>
    <w:p w14:paraId="64A80482"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64A80483"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Ναι.</w:t>
      </w:r>
    </w:p>
    <w:p w14:paraId="64A80484"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64A80485"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Ναι.</w:t>
      </w:r>
    </w:p>
    <w:p w14:paraId="64A80486"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ΕΥΑΓΓΕΛΟΣ ΚΑΡ</w:t>
      </w:r>
      <w:r>
        <w:rPr>
          <w:rFonts w:eastAsia="Times New Roman" w:cs="Times New Roman"/>
          <w:b/>
          <w:szCs w:val="24"/>
        </w:rPr>
        <w:t xml:space="preserve">ΑΚΩΣΤΑΣ: </w:t>
      </w:r>
      <w:r>
        <w:rPr>
          <w:rFonts w:eastAsia="Times New Roman" w:cs="Times New Roman"/>
          <w:szCs w:val="24"/>
        </w:rPr>
        <w:t>Όχι.</w:t>
      </w:r>
    </w:p>
    <w:p w14:paraId="64A80487"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64A80488"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4A80489"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Ναι.</w:t>
      </w:r>
    </w:p>
    <w:p w14:paraId="64A8048A" w14:textId="77777777" w:rsidR="008E3992" w:rsidRDefault="00BB6401">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4A8048B" w14:textId="77777777" w:rsidR="008E3992" w:rsidRDefault="00BB6401">
      <w:pPr>
        <w:spacing w:after="0" w:line="600" w:lineRule="auto"/>
        <w:ind w:firstLine="720"/>
        <w:jc w:val="both"/>
        <w:rPr>
          <w:rFonts w:eastAsia="Times New Roman" w:cs="Times New Roman"/>
          <w:szCs w:val="24"/>
        </w:rPr>
      </w:pPr>
      <w:r w:rsidRPr="007650B4">
        <w:rPr>
          <w:rFonts w:eastAsia="Times New Roman" w:cs="Times New Roman"/>
          <w:b/>
          <w:szCs w:val="24"/>
        </w:rPr>
        <w:t>ΠΡΟΕΔΡΕΥΩΝ (Νικήτας Κακλαμ</w:t>
      </w:r>
      <w:r w:rsidRPr="007650B4">
        <w:rPr>
          <w:rFonts w:eastAsia="Times New Roman" w:cs="Times New Roman"/>
          <w:b/>
          <w:szCs w:val="24"/>
        </w:rPr>
        <w:t>άνης):</w:t>
      </w:r>
      <w:r>
        <w:rPr>
          <w:rFonts w:eastAsia="Times New Roman" w:cs="Times New Roman"/>
          <w:szCs w:val="24"/>
        </w:rPr>
        <w:t xml:space="preserve"> </w:t>
      </w: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Οικονομικών: «Κύρωση του Μνημονίου Συνεννόησης και της Συμφωνίας μετα</w:t>
      </w:r>
      <w:r>
        <w:rPr>
          <w:rFonts w:eastAsia="Times New Roman" w:cs="Times New Roman"/>
          <w:szCs w:val="24"/>
        </w:rPr>
        <w:t>ξύ της Κυβέρνησης της Ελληνικής Δημοκρατίας και της Κυβέρνησης των Ηνωμένων Πολιτειών της Αμερικής για τη βελτίωση της διεθνούς φορολογικής συμμόρφωσης και την εφαρμογή του νόμου περί Φορολογικής Συμμόρφωσης Λογαριασμών της Αλλοδαπής (FATCA), καθώς και της</w:t>
      </w:r>
      <w:r>
        <w:rPr>
          <w:rFonts w:eastAsia="Times New Roman" w:cs="Times New Roman"/>
          <w:szCs w:val="24"/>
        </w:rPr>
        <w:t xml:space="preserve"> Συμφωνίας Αρμόδιων Αρχών και διατάξεις εφαρμογής» έγινε δεκτό επί της αρχής κατά πλειοψηφία.</w:t>
      </w:r>
    </w:p>
    <w:p w14:paraId="64A8048C"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πρώτο ως έχει;</w:t>
      </w:r>
    </w:p>
    <w:p w14:paraId="64A8048D"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ΒΕΤΤΑΣ: </w:t>
      </w:r>
      <w:r>
        <w:rPr>
          <w:rFonts w:eastAsia="Times New Roman" w:cs="Times New Roman"/>
          <w:szCs w:val="24"/>
        </w:rPr>
        <w:t>Ναι.</w:t>
      </w:r>
    </w:p>
    <w:p w14:paraId="64A8048E"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ΘΕΟΔΩΡΟΣ ΦΟΡΤΣΑΚΗΣ: </w:t>
      </w:r>
      <w:r>
        <w:rPr>
          <w:rFonts w:eastAsia="Times New Roman" w:cs="Times New Roman"/>
          <w:szCs w:val="24"/>
        </w:rPr>
        <w:t>Ναι.</w:t>
      </w:r>
    </w:p>
    <w:p w14:paraId="64A8048F"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ΓΙΑΝΝΗΣ ΚΟΥΤΣΟΥΚΟΣ: </w:t>
      </w:r>
      <w:r>
        <w:rPr>
          <w:rFonts w:eastAsia="Times New Roman" w:cs="Times New Roman"/>
          <w:szCs w:val="24"/>
        </w:rPr>
        <w:t>Ναι.</w:t>
      </w:r>
    </w:p>
    <w:p w14:paraId="64A80490"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64A80491"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ΧΡΗΣΤΟ</w:t>
      </w:r>
      <w:r>
        <w:rPr>
          <w:rFonts w:eastAsia="Times New Roman" w:cs="Times New Roman"/>
          <w:b/>
          <w:szCs w:val="24"/>
        </w:rPr>
        <w:t xml:space="preserve">Σ ΚΑΤΣΩΤΗΣ: </w:t>
      </w:r>
      <w:r>
        <w:rPr>
          <w:rFonts w:eastAsia="Times New Roman" w:cs="Times New Roman"/>
          <w:szCs w:val="24"/>
        </w:rPr>
        <w:t>Όχι.</w:t>
      </w:r>
      <w:r>
        <w:rPr>
          <w:rFonts w:eastAsia="Times New Roman" w:cs="Times New Roman"/>
          <w:b/>
          <w:szCs w:val="24"/>
        </w:rPr>
        <w:t xml:space="preserve"> </w:t>
      </w:r>
    </w:p>
    <w:p w14:paraId="64A80492"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4A80493"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ΚΑΤΣΙΑΝΤΩΝΗΣ: </w:t>
      </w:r>
      <w:r>
        <w:rPr>
          <w:rFonts w:eastAsia="Times New Roman" w:cs="Times New Roman"/>
          <w:szCs w:val="24"/>
        </w:rPr>
        <w:t>Ναι.</w:t>
      </w:r>
    </w:p>
    <w:p w14:paraId="64A80494"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64A80495" w14:textId="77777777" w:rsidR="008E3992" w:rsidRDefault="00BB6401">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πρώτο έγινε δεκτό ως έχει κατά πλειοψηφία.</w:t>
      </w:r>
    </w:p>
    <w:p w14:paraId="64A80496"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δεύτερο ως έχει;</w:t>
      </w:r>
    </w:p>
    <w:p w14:paraId="64A80497"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ΒΕΤΤΑΣ: </w:t>
      </w:r>
      <w:r>
        <w:rPr>
          <w:rFonts w:eastAsia="Times New Roman" w:cs="Times New Roman"/>
          <w:szCs w:val="24"/>
        </w:rPr>
        <w:t>Ναι.</w:t>
      </w:r>
    </w:p>
    <w:p w14:paraId="64A80498"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ΘΕΟΔΩΡΟΣ ΦΟΡΤΣΑΚΗΣ: </w:t>
      </w:r>
      <w:r>
        <w:rPr>
          <w:rFonts w:eastAsia="Times New Roman" w:cs="Times New Roman"/>
          <w:szCs w:val="24"/>
        </w:rPr>
        <w:t>Ναι.</w:t>
      </w:r>
    </w:p>
    <w:p w14:paraId="64A80499"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ΓΙΑΝΝΗΣ ΚΟΥΤΣΟΥΚΟΣ: </w:t>
      </w:r>
      <w:r>
        <w:rPr>
          <w:rFonts w:eastAsia="Times New Roman" w:cs="Times New Roman"/>
          <w:szCs w:val="24"/>
        </w:rPr>
        <w:t>Ναι.</w:t>
      </w:r>
    </w:p>
    <w:p w14:paraId="64A8049A"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64A8049B"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ΧΡΗΣΤΟΣ ΚΑΤΣΩΤΗΣ: </w:t>
      </w:r>
      <w:r>
        <w:rPr>
          <w:rFonts w:eastAsia="Times New Roman" w:cs="Times New Roman"/>
          <w:szCs w:val="24"/>
        </w:rPr>
        <w:t>Όχι.</w:t>
      </w:r>
      <w:r>
        <w:rPr>
          <w:rFonts w:eastAsia="Times New Roman" w:cs="Times New Roman"/>
          <w:b/>
          <w:szCs w:val="24"/>
        </w:rPr>
        <w:t xml:space="preserve"> </w:t>
      </w:r>
    </w:p>
    <w:p w14:paraId="64A8049C"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4A8049D"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ΚΑΤΣΙΑΝΤΩΝΗΣ: </w:t>
      </w:r>
      <w:r>
        <w:rPr>
          <w:rFonts w:eastAsia="Times New Roman" w:cs="Times New Roman"/>
          <w:szCs w:val="24"/>
        </w:rPr>
        <w:t>Ναι.</w:t>
      </w:r>
    </w:p>
    <w:p w14:paraId="64A8049E"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ΣΠΥΡΙΔΩΝ ΔΑΝΕΛΛΗΣ: </w:t>
      </w:r>
      <w:r>
        <w:rPr>
          <w:rFonts w:eastAsia="Times New Roman" w:cs="Times New Roman"/>
          <w:szCs w:val="24"/>
        </w:rPr>
        <w:t>Ναι.</w:t>
      </w:r>
    </w:p>
    <w:p w14:paraId="64A8049F" w14:textId="77777777" w:rsidR="008E3992" w:rsidRDefault="00BB6401">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δε</w:t>
      </w:r>
      <w:r>
        <w:rPr>
          <w:rFonts w:eastAsia="Times New Roman" w:cs="Times New Roman"/>
          <w:szCs w:val="24"/>
        </w:rPr>
        <w:t>ύτερο έγινε δεκτό ως έχει κατά πλειοψηφία.</w:t>
      </w:r>
    </w:p>
    <w:p w14:paraId="64A804A0"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τρίτο ως έχει;</w:t>
      </w:r>
    </w:p>
    <w:p w14:paraId="64A804A1"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ΒΕΤΤΑΣ: </w:t>
      </w:r>
      <w:r>
        <w:rPr>
          <w:rFonts w:eastAsia="Times New Roman" w:cs="Times New Roman"/>
          <w:szCs w:val="24"/>
        </w:rPr>
        <w:t>Ναι.</w:t>
      </w:r>
    </w:p>
    <w:p w14:paraId="64A804A2"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ΘΕΟΔΩΡΟΣ ΦΟΡΤΣΑΚΗΣ: </w:t>
      </w:r>
      <w:r>
        <w:rPr>
          <w:rFonts w:eastAsia="Times New Roman" w:cs="Times New Roman"/>
          <w:szCs w:val="24"/>
        </w:rPr>
        <w:t>Ναι.</w:t>
      </w:r>
    </w:p>
    <w:p w14:paraId="64A804A3"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ΓΙΑΝΝΗΣ ΚΟΥΤΣΟΥΚΟΣ: </w:t>
      </w:r>
      <w:r>
        <w:rPr>
          <w:rFonts w:eastAsia="Times New Roman" w:cs="Times New Roman"/>
          <w:szCs w:val="24"/>
        </w:rPr>
        <w:t>Ναι.</w:t>
      </w:r>
    </w:p>
    <w:p w14:paraId="64A804A4"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64A804A5"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ΧΡΗΣΤΟΣ ΚΑΤΣΩΤΗΣ: </w:t>
      </w:r>
      <w:r>
        <w:rPr>
          <w:rFonts w:eastAsia="Times New Roman" w:cs="Times New Roman"/>
          <w:szCs w:val="24"/>
        </w:rPr>
        <w:t>Όχι.</w:t>
      </w:r>
      <w:r>
        <w:rPr>
          <w:rFonts w:eastAsia="Times New Roman" w:cs="Times New Roman"/>
          <w:b/>
          <w:szCs w:val="24"/>
        </w:rPr>
        <w:t xml:space="preserve"> </w:t>
      </w:r>
    </w:p>
    <w:p w14:paraId="64A804A6"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4A804A7"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ΓΕΩΡΓ</w:t>
      </w:r>
      <w:r>
        <w:rPr>
          <w:rFonts w:eastAsia="Times New Roman" w:cs="Times New Roman"/>
          <w:b/>
          <w:szCs w:val="24"/>
        </w:rPr>
        <w:t xml:space="preserve">ΙΟΣ ΚΑΤΣΙΑΝΤΩΝΗΣ: </w:t>
      </w:r>
      <w:r>
        <w:rPr>
          <w:rFonts w:eastAsia="Times New Roman" w:cs="Times New Roman"/>
          <w:szCs w:val="24"/>
        </w:rPr>
        <w:t>Ναι.</w:t>
      </w:r>
    </w:p>
    <w:p w14:paraId="64A804A8"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64A804A9" w14:textId="77777777" w:rsidR="008E3992" w:rsidRDefault="00BB6401">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τρίτο έγινε δεκτό ως έχει κατά πλειοψηφία.</w:t>
      </w:r>
    </w:p>
    <w:p w14:paraId="64A804AA"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τέταρτο ως έχει;</w:t>
      </w:r>
    </w:p>
    <w:p w14:paraId="64A804AB"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ΒΕΤΤΑΣ: </w:t>
      </w:r>
      <w:r>
        <w:rPr>
          <w:rFonts w:eastAsia="Times New Roman" w:cs="Times New Roman"/>
          <w:szCs w:val="24"/>
        </w:rPr>
        <w:t>Ναι.</w:t>
      </w:r>
    </w:p>
    <w:p w14:paraId="64A804AC"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ΘΕΟΔΩΡΟΣ ΦΟΡΤΣΑΚΗΣ: </w:t>
      </w:r>
      <w:r>
        <w:rPr>
          <w:rFonts w:eastAsia="Times New Roman" w:cs="Times New Roman"/>
          <w:szCs w:val="24"/>
        </w:rPr>
        <w:t>Ναι.</w:t>
      </w:r>
    </w:p>
    <w:p w14:paraId="64A804AD"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ΓΙΑΝΝΗΣ ΚΟ</w:t>
      </w:r>
      <w:r>
        <w:rPr>
          <w:rFonts w:eastAsia="Times New Roman" w:cs="Times New Roman"/>
          <w:b/>
          <w:szCs w:val="24"/>
        </w:rPr>
        <w:t xml:space="preserve">ΥΤΣΟΥΚΟΣ: </w:t>
      </w:r>
      <w:r>
        <w:rPr>
          <w:rFonts w:eastAsia="Times New Roman" w:cs="Times New Roman"/>
          <w:szCs w:val="24"/>
        </w:rPr>
        <w:t>Ναι.</w:t>
      </w:r>
    </w:p>
    <w:p w14:paraId="64A804AE"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64A804AF"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ΧΡΗΣΤΟΣ ΚΑΤΣΩΤΗΣ: </w:t>
      </w:r>
      <w:r>
        <w:rPr>
          <w:rFonts w:eastAsia="Times New Roman" w:cs="Times New Roman"/>
          <w:szCs w:val="24"/>
        </w:rPr>
        <w:t>Όχι.</w:t>
      </w:r>
      <w:r>
        <w:rPr>
          <w:rFonts w:eastAsia="Times New Roman" w:cs="Times New Roman"/>
          <w:b/>
          <w:szCs w:val="24"/>
        </w:rPr>
        <w:t xml:space="preserve"> </w:t>
      </w:r>
    </w:p>
    <w:p w14:paraId="64A804B0"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4A804B1"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ΚΑΤΣΙΑΝΤΩΝΗΣ: </w:t>
      </w:r>
      <w:r>
        <w:rPr>
          <w:rFonts w:eastAsia="Times New Roman" w:cs="Times New Roman"/>
          <w:szCs w:val="24"/>
        </w:rPr>
        <w:t>Ναι.</w:t>
      </w:r>
    </w:p>
    <w:p w14:paraId="64A804B2"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64A804B3" w14:textId="77777777" w:rsidR="008E3992" w:rsidRDefault="00BB6401">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τέταρτο έγινε δεκτό ως έχει κατά πλειοψηφία.</w:t>
      </w:r>
    </w:p>
    <w:p w14:paraId="64A804B4"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πέμπτο ως έχει;</w:t>
      </w:r>
    </w:p>
    <w:p w14:paraId="64A804B5"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ΒΕΤΤΑΣ: </w:t>
      </w:r>
      <w:r>
        <w:rPr>
          <w:rFonts w:eastAsia="Times New Roman" w:cs="Times New Roman"/>
          <w:szCs w:val="24"/>
        </w:rPr>
        <w:t>Ναι.</w:t>
      </w:r>
    </w:p>
    <w:p w14:paraId="64A804B6"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ΘΕΟΔΩΡΟΣ ΦΟΡΤΣΑΚΗΣ: </w:t>
      </w:r>
      <w:r>
        <w:rPr>
          <w:rFonts w:eastAsia="Times New Roman" w:cs="Times New Roman"/>
          <w:szCs w:val="24"/>
        </w:rPr>
        <w:t>Ναι.</w:t>
      </w:r>
    </w:p>
    <w:p w14:paraId="64A804B7"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ΓΙΑΝΝΗΣ ΚΟΥΤΣΟΥΚΟΣ: </w:t>
      </w:r>
      <w:r>
        <w:rPr>
          <w:rFonts w:eastAsia="Times New Roman" w:cs="Times New Roman"/>
          <w:szCs w:val="24"/>
        </w:rPr>
        <w:t>Ναι.</w:t>
      </w:r>
    </w:p>
    <w:p w14:paraId="64A804B8"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64A804B9"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ΧΡΗΣΤΟΣ ΚΑΤΣΩΤΗΣ: </w:t>
      </w:r>
      <w:r>
        <w:rPr>
          <w:rFonts w:eastAsia="Times New Roman" w:cs="Times New Roman"/>
          <w:szCs w:val="24"/>
        </w:rPr>
        <w:t>Όχι.</w:t>
      </w:r>
      <w:r>
        <w:rPr>
          <w:rFonts w:eastAsia="Times New Roman" w:cs="Times New Roman"/>
          <w:b/>
          <w:szCs w:val="24"/>
        </w:rPr>
        <w:t xml:space="preserve"> </w:t>
      </w:r>
    </w:p>
    <w:p w14:paraId="64A804BA"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4A804BB"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ΚΑΤΣΙΑΝΤΩΝΗΣ: </w:t>
      </w:r>
      <w:r>
        <w:rPr>
          <w:rFonts w:eastAsia="Times New Roman" w:cs="Times New Roman"/>
          <w:szCs w:val="24"/>
        </w:rPr>
        <w:t>Ναι.</w:t>
      </w:r>
    </w:p>
    <w:p w14:paraId="64A804BC"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64A804BD" w14:textId="77777777" w:rsidR="008E3992" w:rsidRDefault="00BB6401">
      <w:pPr>
        <w:spacing w:after="0" w:line="600" w:lineRule="auto"/>
        <w:ind w:firstLine="720"/>
        <w:jc w:val="both"/>
        <w:rPr>
          <w:rFonts w:eastAsia="Times New Roman" w:cs="Times New Roman"/>
          <w:szCs w:val="24"/>
        </w:rPr>
      </w:pPr>
      <w:r>
        <w:rPr>
          <w:rFonts w:eastAsia="Times New Roman"/>
          <w:b/>
          <w:bCs/>
        </w:rPr>
        <w:t>ΠΡΟΕΔΡΕ</w:t>
      </w:r>
      <w:r>
        <w:rPr>
          <w:rFonts w:eastAsia="Times New Roman"/>
          <w:b/>
          <w:bCs/>
        </w:rPr>
        <w:t>ΥΩΝ (Νικήτας Κακλαμάνης):</w:t>
      </w:r>
      <w:r>
        <w:rPr>
          <w:rFonts w:eastAsia="Times New Roman" w:cs="Times New Roman"/>
          <w:szCs w:val="24"/>
        </w:rPr>
        <w:t xml:space="preserve"> Συνεπώς το άρθρο πέμπτο έγινε δεκτό ως έχει κατά πλειοψηφία.</w:t>
      </w:r>
    </w:p>
    <w:p w14:paraId="64A804BE"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έκτο ως έχει;</w:t>
      </w:r>
    </w:p>
    <w:p w14:paraId="64A804BF"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ΒΕΤΤΑΣ: </w:t>
      </w:r>
      <w:r>
        <w:rPr>
          <w:rFonts w:eastAsia="Times New Roman" w:cs="Times New Roman"/>
          <w:szCs w:val="24"/>
        </w:rPr>
        <w:t>Ναι.</w:t>
      </w:r>
    </w:p>
    <w:p w14:paraId="64A804C0"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ΘΕΟΔΩΡΟΣ ΦΟΡΤΣΑΚΗΣ: </w:t>
      </w:r>
      <w:r>
        <w:rPr>
          <w:rFonts w:eastAsia="Times New Roman" w:cs="Times New Roman"/>
          <w:szCs w:val="24"/>
        </w:rPr>
        <w:t>Ναι.</w:t>
      </w:r>
    </w:p>
    <w:p w14:paraId="64A804C1"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ΓΙΑΝΝΗΣ ΚΟΥΤΣΟΥΚΟΣ: </w:t>
      </w:r>
      <w:r>
        <w:rPr>
          <w:rFonts w:eastAsia="Times New Roman" w:cs="Times New Roman"/>
          <w:szCs w:val="24"/>
        </w:rPr>
        <w:t>Ναι.</w:t>
      </w:r>
    </w:p>
    <w:p w14:paraId="64A804C2"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64A804C3"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ΧΡΗΣΤΟΣ ΚΑΤΣΩΤ</w:t>
      </w:r>
      <w:r>
        <w:rPr>
          <w:rFonts w:eastAsia="Times New Roman" w:cs="Times New Roman"/>
          <w:b/>
          <w:szCs w:val="24"/>
        </w:rPr>
        <w:t xml:space="preserve">ΗΣ: </w:t>
      </w:r>
      <w:r>
        <w:rPr>
          <w:rFonts w:eastAsia="Times New Roman" w:cs="Times New Roman"/>
          <w:szCs w:val="24"/>
        </w:rPr>
        <w:t>Όχι.</w:t>
      </w:r>
      <w:r>
        <w:rPr>
          <w:rFonts w:eastAsia="Times New Roman" w:cs="Times New Roman"/>
          <w:b/>
          <w:szCs w:val="24"/>
        </w:rPr>
        <w:t xml:space="preserve"> </w:t>
      </w:r>
    </w:p>
    <w:p w14:paraId="64A804C4"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4A804C5"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ΚΑΤΣΙΑΝΤΩΝΗΣ: </w:t>
      </w:r>
      <w:r>
        <w:rPr>
          <w:rFonts w:eastAsia="Times New Roman" w:cs="Times New Roman"/>
          <w:szCs w:val="24"/>
        </w:rPr>
        <w:t>Ναι.</w:t>
      </w:r>
    </w:p>
    <w:p w14:paraId="64A804C6"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64A804C7" w14:textId="77777777" w:rsidR="008E3992" w:rsidRDefault="00BB6401">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Συνεπώς το άρθρο έκτο έγινε δεκτό ως έχει κατά πλειοψηφία.</w:t>
      </w:r>
    </w:p>
    <w:p w14:paraId="64A804C8"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ακροτελεύτιου άρθρου. </w:t>
      </w:r>
    </w:p>
    <w:p w14:paraId="64A804C9"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Ερωτάται το Σώμα: Γίνε</w:t>
      </w:r>
      <w:r>
        <w:rPr>
          <w:rFonts w:eastAsia="Times New Roman" w:cs="Times New Roman"/>
          <w:szCs w:val="24"/>
        </w:rPr>
        <w:t>ται δεκτό το ακροτελεύτιο άρθρο;</w:t>
      </w:r>
    </w:p>
    <w:p w14:paraId="64A804CA"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ΒΕΤΤΑΣ: </w:t>
      </w:r>
      <w:r>
        <w:rPr>
          <w:rFonts w:eastAsia="Times New Roman" w:cs="Times New Roman"/>
          <w:szCs w:val="24"/>
        </w:rPr>
        <w:t>Ναι.</w:t>
      </w:r>
    </w:p>
    <w:p w14:paraId="64A804CB"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ΘΕΟΔΩΡΟΣ ΦΟΡΤΣΑΚΗΣ: </w:t>
      </w:r>
      <w:r>
        <w:rPr>
          <w:rFonts w:eastAsia="Times New Roman" w:cs="Times New Roman"/>
          <w:szCs w:val="24"/>
        </w:rPr>
        <w:t>Ναι.</w:t>
      </w:r>
    </w:p>
    <w:p w14:paraId="64A804CC"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ΓΙΑΝΝΗΣ ΚΟΥΤΣΟΥΚΟΣ: </w:t>
      </w:r>
      <w:r>
        <w:rPr>
          <w:rFonts w:eastAsia="Times New Roman" w:cs="Times New Roman"/>
          <w:szCs w:val="24"/>
        </w:rPr>
        <w:t>Ναι.</w:t>
      </w:r>
    </w:p>
    <w:p w14:paraId="64A804CD"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64A804CE"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ΧΡΗΣΤΟΣ ΚΑΤΣΩΤΗΣ: </w:t>
      </w:r>
      <w:r>
        <w:rPr>
          <w:rFonts w:eastAsia="Times New Roman" w:cs="Times New Roman"/>
          <w:szCs w:val="24"/>
        </w:rPr>
        <w:t>Όχι.</w:t>
      </w:r>
      <w:r>
        <w:rPr>
          <w:rFonts w:eastAsia="Times New Roman" w:cs="Times New Roman"/>
          <w:b/>
          <w:szCs w:val="24"/>
        </w:rPr>
        <w:t xml:space="preserve"> </w:t>
      </w:r>
    </w:p>
    <w:p w14:paraId="64A804CF"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4A804D0"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ΚΑΤΣΙΑΝΤΩΝΗΣ: </w:t>
      </w:r>
      <w:r>
        <w:rPr>
          <w:rFonts w:eastAsia="Times New Roman" w:cs="Times New Roman"/>
          <w:szCs w:val="24"/>
        </w:rPr>
        <w:t>Ναι.</w:t>
      </w:r>
    </w:p>
    <w:p w14:paraId="64A804D1"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64A804D2" w14:textId="77777777" w:rsidR="008E3992" w:rsidRDefault="00BB6401">
      <w:pPr>
        <w:spacing w:after="0" w:line="600" w:lineRule="auto"/>
        <w:ind w:firstLine="720"/>
        <w:jc w:val="both"/>
        <w:rPr>
          <w:rFonts w:eastAsia="Times New Roman" w:cs="Times New Roman"/>
          <w:szCs w:val="24"/>
        </w:rPr>
      </w:pPr>
      <w:r>
        <w:rPr>
          <w:rFonts w:eastAsia="Times New Roman"/>
          <w:b/>
          <w:bCs/>
        </w:rPr>
        <w:lastRenderedPageBreak/>
        <w:t>ΠΡΟΕΔΡΕΥΩΝ (Νικήτας</w:t>
      </w:r>
      <w:r>
        <w:rPr>
          <w:rFonts w:eastAsia="Times New Roman"/>
          <w:b/>
          <w:bCs/>
        </w:rPr>
        <w:t xml:space="preserve"> Κακλαμάνης):</w:t>
      </w:r>
      <w:r>
        <w:rPr>
          <w:rFonts w:eastAsia="Times New Roman" w:cs="Times New Roman"/>
          <w:szCs w:val="24"/>
        </w:rPr>
        <w:t xml:space="preserve"> </w:t>
      </w:r>
      <w:r>
        <w:rPr>
          <w:rFonts w:eastAsia="Times New Roman"/>
          <w:szCs w:val="24"/>
        </w:rPr>
        <w:t xml:space="preserve">Το ακροτελεύτιο άρθρο έγινε δεκτό κατά πλειοψηφία. </w:t>
      </w:r>
    </w:p>
    <w:p w14:paraId="64A804D3" w14:textId="77777777" w:rsidR="008E3992" w:rsidRDefault="00BB6401">
      <w:pPr>
        <w:spacing w:after="0" w:line="600" w:lineRule="auto"/>
        <w:ind w:firstLine="720"/>
        <w:jc w:val="both"/>
        <w:rPr>
          <w:rFonts w:eastAsia="Times New Roman" w:cs="Times New Roman"/>
          <w:szCs w:val="24"/>
        </w:rPr>
      </w:pPr>
      <w:r>
        <w:rPr>
          <w:rFonts w:eastAsia="Times New Roman"/>
          <w:szCs w:val="24"/>
        </w:rPr>
        <w:t>Συνεπώς το νομοσχέδιο του Υπουργείου Οικονομικών</w:t>
      </w:r>
      <w:r>
        <w:rPr>
          <w:rFonts w:eastAsia="Times New Roman"/>
          <w:szCs w:val="24"/>
        </w:rPr>
        <w:t>:</w:t>
      </w:r>
      <w:r>
        <w:rPr>
          <w:rFonts w:eastAsia="Times New Roman"/>
          <w:szCs w:val="24"/>
        </w:rPr>
        <w:t xml:space="preserve"> «Κύρωση του Μνημονίου Συνεννόησης και της Συμφωνίας μεταξύ της Κυβέρνησης της Ελληνικής Δημοκρατίας και της Κυβέρνησης των Ηνωμένων Πολιτειώ</w:t>
      </w:r>
      <w:r>
        <w:rPr>
          <w:rFonts w:eastAsia="Times New Roman"/>
          <w:szCs w:val="24"/>
        </w:rPr>
        <w:t>ν της Αμερικής για τη βελτίωση της διεθνούς φορολογικής συμμόρφωσης και την εφαρμογή του Νόμου περί Φορολογικής Συμμόρφωσης Λογαριασμών της Αλλοδαπής (FATCA), καθώς και της Συμφωνίας Αρμοδίων Αρχών και διατάξεις εφαρμογής» έγινε</w:t>
      </w:r>
      <w:r>
        <w:rPr>
          <w:rFonts w:eastAsia="Times New Roman" w:cs="Times New Roman"/>
          <w:szCs w:val="24"/>
        </w:rPr>
        <w:t xml:space="preserve"> δεκτό επί της αρχής και επί</w:t>
      </w:r>
      <w:r>
        <w:rPr>
          <w:rFonts w:eastAsia="Times New Roman" w:cs="Times New Roman"/>
          <w:szCs w:val="24"/>
        </w:rPr>
        <w:t xml:space="preserve"> των άρθρων.</w:t>
      </w:r>
    </w:p>
    <w:p w14:paraId="64A804D4"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Προχωρούμε στην ψήφιση του νομοσχεδίου και στο σύνολο</w:t>
      </w:r>
      <w:r>
        <w:rPr>
          <w:rFonts w:eastAsia="Times New Roman" w:cs="Times New Roman"/>
          <w:szCs w:val="24"/>
        </w:rPr>
        <w:t>.</w:t>
      </w:r>
    </w:p>
    <w:p w14:paraId="64A804D5"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64A804D6"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ΒΕΤΤΑΣ: </w:t>
      </w:r>
      <w:r>
        <w:rPr>
          <w:rFonts w:eastAsia="Times New Roman" w:cs="Times New Roman"/>
          <w:szCs w:val="24"/>
        </w:rPr>
        <w:t>Ναι.</w:t>
      </w:r>
    </w:p>
    <w:p w14:paraId="64A804D7"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ΘΕΟΔΩΡΟΣ ΦΟΡΤΣΑΚΗΣ: </w:t>
      </w:r>
      <w:r>
        <w:rPr>
          <w:rFonts w:eastAsia="Times New Roman" w:cs="Times New Roman"/>
          <w:szCs w:val="24"/>
        </w:rPr>
        <w:t>Ναι.</w:t>
      </w:r>
    </w:p>
    <w:p w14:paraId="64A804D8"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ΓΙΑΝΝΗΣ ΚΟΥΤΣΟΥΚΟΣ: </w:t>
      </w:r>
      <w:r>
        <w:rPr>
          <w:rFonts w:eastAsia="Times New Roman" w:cs="Times New Roman"/>
          <w:szCs w:val="24"/>
        </w:rPr>
        <w:t>Ναι.</w:t>
      </w:r>
    </w:p>
    <w:p w14:paraId="64A804D9"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64A804DA"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ΧΡΗΣΤΟΣ ΚΑΤΣΩΤΗΣ: </w:t>
      </w:r>
      <w:r>
        <w:rPr>
          <w:rFonts w:eastAsia="Times New Roman" w:cs="Times New Roman"/>
          <w:szCs w:val="24"/>
        </w:rPr>
        <w:t>Όχι.</w:t>
      </w:r>
      <w:r>
        <w:rPr>
          <w:rFonts w:eastAsia="Times New Roman" w:cs="Times New Roman"/>
          <w:b/>
          <w:szCs w:val="24"/>
        </w:rPr>
        <w:t xml:space="preserve"> </w:t>
      </w:r>
    </w:p>
    <w:p w14:paraId="64A804DB"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ΚΩ</w:t>
      </w:r>
      <w:r>
        <w:rPr>
          <w:rFonts w:eastAsia="Times New Roman" w:cs="Times New Roman"/>
          <w:b/>
          <w:szCs w:val="24"/>
        </w:rPr>
        <w:t xml:space="preserve">ΝΣΤΑΝΤΙΝΟΣ ΚΑΤΣΙΚΗΣ: </w:t>
      </w:r>
      <w:r>
        <w:rPr>
          <w:rFonts w:eastAsia="Times New Roman" w:cs="Times New Roman"/>
          <w:szCs w:val="24"/>
        </w:rPr>
        <w:t>Ναι.</w:t>
      </w:r>
    </w:p>
    <w:p w14:paraId="64A804DC"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ΚΑΤΣΙΑΝΤΩΝΗΣ: </w:t>
      </w:r>
      <w:r>
        <w:rPr>
          <w:rFonts w:eastAsia="Times New Roman" w:cs="Times New Roman"/>
          <w:szCs w:val="24"/>
        </w:rPr>
        <w:t>Ναι.</w:t>
      </w:r>
    </w:p>
    <w:p w14:paraId="64A804DD" w14:textId="77777777" w:rsidR="008E3992" w:rsidRDefault="00BB6401">
      <w:pPr>
        <w:spacing w:after="0"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64A804DE" w14:textId="77777777" w:rsidR="008E3992" w:rsidRDefault="00BB6401">
      <w:pPr>
        <w:spacing w:after="0"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Το νομοσχέδιο έγινε δεκτό και στο σύνολο κ</w:t>
      </w:r>
      <w:r>
        <w:rPr>
          <w:rFonts w:eastAsia="Times New Roman"/>
          <w:szCs w:val="24"/>
        </w:rPr>
        <w:t>ατά πλειοψηφία.</w:t>
      </w:r>
    </w:p>
    <w:p w14:paraId="64A804DF" w14:textId="77777777" w:rsidR="008E3992" w:rsidRDefault="00BB6401">
      <w:pPr>
        <w:spacing w:after="0" w:line="600" w:lineRule="auto"/>
        <w:ind w:firstLine="720"/>
        <w:jc w:val="both"/>
        <w:rPr>
          <w:rFonts w:eastAsia="Times New Roman"/>
          <w:szCs w:val="24"/>
        </w:rPr>
      </w:pPr>
      <w:r>
        <w:rPr>
          <w:rFonts w:eastAsia="Times New Roman"/>
          <w:szCs w:val="24"/>
        </w:rPr>
        <w:t>Συνεπώς το νομοσχέδιο του Υπουργείου Οικονομικών</w:t>
      </w:r>
      <w:r>
        <w:rPr>
          <w:rFonts w:eastAsia="Times New Roman"/>
          <w:szCs w:val="24"/>
        </w:rPr>
        <w:t>:</w:t>
      </w:r>
      <w:r>
        <w:rPr>
          <w:rFonts w:eastAsia="Times New Roman"/>
          <w:szCs w:val="24"/>
        </w:rPr>
        <w:t xml:space="preserve"> «Κύρωση του Μνημονίου Συνεννόησης και</w:t>
      </w:r>
      <w:r>
        <w:rPr>
          <w:rFonts w:eastAsia="Times New Roman"/>
          <w:szCs w:val="24"/>
        </w:rPr>
        <w:t xml:space="preserve"> της Συμφωνίας μεταξύ της Κυβέρνησης της Ελληνικής Δημοκρατίας και της Κυβέρνησης των Ηνωμένων Πολιτειών της Αμερικής για τη βελτίωση της διεθνούς φορολογικής συμμόρφωσης και την εφαρμογή του Νόμου περί Φορολογικής Συμμόρφωσης Λογαριασμών της Αλλοδαπής (FA</w:t>
      </w:r>
      <w:r>
        <w:rPr>
          <w:rFonts w:eastAsia="Times New Roman"/>
          <w:szCs w:val="24"/>
        </w:rPr>
        <w:t xml:space="preserve">TCA), καθώς και της Συμφωνίας Αρμοδίων Αρχών και διατάξεις εφαρμογής» </w:t>
      </w:r>
      <w:r>
        <w:rPr>
          <w:rFonts w:eastAsia="Times New Roman" w:cs="Times New Roman"/>
          <w:szCs w:val="24"/>
        </w:rPr>
        <w:t>έγινε δεκτό κ</w:t>
      </w:r>
      <w:r>
        <w:rPr>
          <w:rFonts w:eastAsia="Times New Roman"/>
          <w:szCs w:val="24"/>
        </w:rPr>
        <w:t>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w:t>
      </w:r>
    </w:p>
    <w:p w14:paraId="64A804E0" w14:textId="77777777" w:rsidR="008E3992" w:rsidRDefault="00BB6401">
      <w:pPr>
        <w:spacing w:after="0" w:line="600" w:lineRule="auto"/>
        <w:ind w:firstLine="720"/>
        <w:jc w:val="center"/>
        <w:rPr>
          <w:rFonts w:eastAsia="Times New Roman"/>
          <w:color w:val="FF0000"/>
          <w:szCs w:val="24"/>
        </w:rPr>
      </w:pPr>
      <w:r w:rsidRPr="00F90456">
        <w:rPr>
          <w:rFonts w:eastAsia="Times New Roman"/>
          <w:color w:val="FF0000"/>
          <w:szCs w:val="24"/>
        </w:rPr>
        <w:t>(Να καταχωριστεί το κείμενο του νομοσχεδίου</w:t>
      </w:r>
      <w:r w:rsidRPr="00F90456">
        <w:rPr>
          <w:rFonts w:eastAsia="Times New Roman"/>
          <w:color w:val="FF0000"/>
          <w:szCs w:val="24"/>
        </w:rPr>
        <w:t xml:space="preserve"> δηλαδή η σελίδα </w:t>
      </w:r>
      <w:r>
        <w:rPr>
          <w:rFonts w:eastAsia="Times New Roman"/>
          <w:color w:val="FF0000"/>
          <w:szCs w:val="24"/>
          <w:vertAlign w:val="subscript"/>
        </w:rPr>
        <w:t>86</w:t>
      </w:r>
      <w:r w:rsidRPr="00F90456">
        <w:rPr>
          <w:rFonts w:eastAsia="Times New Roman"/>
          <w:color w:val="FF0000"/>
          <w:szCs w:val="24"/>
          <w:vertAlign w:val="subscript"/>
        </w:rPr>
        <w:t>α</w:t>
      </w:r>
      <w:r w:rsidRPr="00F90456">
        <w:rPr>
          <w:rFonts w:eastAsia="Times New Roman"/>
          <w:color w:val="FF0000"/>
          <w:szCs w:val="24"/>
        </w:rPr>
        <w:t>)</w:t>
      </w:r>
    </w:p>
    <w:p w14:paraId="64A804E1" w14:textId="77777777" w:rsidR="008E3992" w:rsidRDefault="00BB6401">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(Νικήτας Κακλαμάνης):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64A804E2" w14:textId="77777777" w:rsidR="008E3992" w:rsidRDefault="00BB6401">
      <w:pPr>
        <w:spacing w:after="0" w:line="600" w:lineRule="auto"/>
        <w:ind w:firstLine="720"/>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64A804E3" w14:textId="77777777" w:rsidR="008E3992" w:rsidRDefault="00BB6401">
      <w:pPr>
        <w:spacing w:after="0" w:line="600" w:lineRule="auto"/>
        <w:ind w:firstLine="720"/>
        <w:jc w:val="both"/>
        <w:rPr>
          <w:rFonts w:eastAsia="Times New Roman" w:cs="Times New Roman"/>
          <w:szCs w:val="24"/>
        </w:rPr>
      </w:pPr>
      <w:r>
        <w:rPr>
          <w:rFonts w:eastAsia="Times New Roman"/>
          <w:b/>
          <w:bCs/>
        </w:rPr>
        <w:t>ΠΡΟΕΔΡΕΥΩΝ (Νική</w:t>
      </w:r>
      <w:r>
        <w:rPr>
          <w:rFonts w:eastAsia="Times New Roman"/>
          <w:b/>
          <w:bCs/>
        </w:rPr>
        <w:t>τας Κακλαμάνης):</w:t>
      </w:r>
      <w:r>
        <w:rPr>
          <w:rFonts w:eastAsia="Times New Roman" w:cs="Times New Roman"/>
          <w:b/>
          <w:szCs w:val="24"/>
        </w:rPr>
        <w:t xml:space="preserve"> </w:t>
      </w:r>
      <w:r>
        <w:rPr>
          <w:rFonts w:eastAsia="Times New Roman" w:cs="Times New Roman"/>
          <w:szCs w:val="24"/>
        </w:rPr>
        <w:t>Συνεπώς τ</w:t>
      </w:r>
      <w:r>
        <w:rPr>
          <w:rFonts w:eastAsia="Times New Roman"/>
          <w:szCs w:val="24"/>
        </w:rPr>
        <w:t>ο Σώμα παρέσχε τη ζητηθείσα εξουσιοδότηση.</w:t>
      </w:r>
    </w:p>
    <w:p w14:paraId="64A804E4"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Πριν λύσουμε τη </w:t>
      </w:r>
      <w:r>
        <w:rPr>
          <w:rFonts w:eastAsia="Times New Roman"/>
          <w:szCs w:val="24"/>
        </w:rPr>
        <w:t>συνεδρίαση,</w:t>
      </w:r>
      <w:r>
        <w:rPr>
          <w:rFonts w:eastAsia="Times New Roman" w:cs="Times New Roman"/>
          <w:szCs w:val="24"/>
        </w:rPr>
        <w:t xml:space="preserve"> βρίσκομαι στην όχι ευχάριστη θέση να ανακοινώσω στο Σώμα την εξής επιστολή προς τον κ. Νικόλαο </w:t>
      </w:r>
      <w:proofErr w:type="spellStart"/>
      <w:r>
        <w:rPr>
          <w:rFonts w:eastAsia="Times New Roman" w:cs="Times New Roman"/>
          <w:szCs w:val="24"/>
        </w:rPr>
        <w:t>Βούτση</w:t>
      </w:r>
      <w:proofErr w:type="spellEnd"/>
      <w:r>
        <w:rPr>
          <w:rFonts w:eastAsia="Times New Roman" w:cs="Times New Roman"/>
          <w:szCs w:val="24"/>
        </w:rPr>
        <w:t xml:space="preserve">, </w:t>
      </w:r>
      <w:r>
        <w:rPr>
          <w:rFonts w:eastAsia="Times New Roman"/>
        </w:rPr>
        <w:t>Πρόεδρο της Βουλής</w:t>
      </w:r>
      <w:r>
        <w:rPr>
          <w:rFonts w:eastAsia="Times New Roman" w:cs="Times New Roman"/>
          <w:szCs w:val="24"/>
        </w:rPr>
        <w:t xml:space="preserve"> των Ελλήνων: </w:t>
      </w:r>
    </w:p>
    <w:p w14:paraId="64A804E5" w14:textId="77777777" w:rsidR="008E3992" w:rsidRDefault="00BB6401">
      <w:pPr>
        <w:spacing w:after="0" w:line="600" w:lineRule="auto"/>
        <w:ind w:firstLine="720"/>
        <w:jc w:val="both"/>
        <w:rPr>
          <w:rFonts w:eastAsia="Times New Roman" w:cs="Times New Roman"/>
          <w:szCs w:val="24"/>
        </w:rPr>
      </w:pPr>
      <w:r>
        <w:rPr>
          <w:rFonts w:eastAsia="Times New Roman" w:cs="Times New Roman"/>
          <w:szCs w:val="24"/>
        </w:rPr>
        <w:t xml:space="preserve">«Αξιότιμε κύριε Πρόεδρε, </w:t>
      </w:r>
    </w:p>
    <w:p w14:paraId="64A804E6" w14:textId="77777777" w:rsidR="008E3992" w:rsidRDefault="00BB6401">
      <w:pPr>
        <w:spacing w:after="0" w:line="600" w:lineRule="auto"/>
        <w:ind w:firstLine="720"/>
        <w:jc w:val="both"/>
        <w:rPr>
          <w:rFonts w:eastAsia="Times New Roman" w:cs="Times New Roman"/>
          <w:bCs/>
          <w:shd w:val="clear" w:color="auto" w:fill="FFFFFF"/>
        </w:rPr>
      </w:pPr>
      <w:r>
        <w:rPr>
          <w:rFonts w:eastAsia="Times New Roman" w:cs="Times New Roman"/>
          <w:szCs w:val="24"/>
        </w:rPr>
        <w:lastRenderedPageBreak/>
        <w:t xml:space="preserve">Σας ενημερώνω ότι η </w:t>
      </w:r>
      <w:r>
        <w:rPr>
          <w:rFonts w:eastAsia="Times New Roman" w:cs="Times New Roman"/>
          <w:szCs w:val="24"/>
        </w:rPr>
        <w:t xml:space="preserve">κ. </w:t>
      </w:r>
      <w:r>
        <w:rPr>
          <w:rFonts w:eastAsia="Times New Roman" w:cs="Times New Roman"/>
          <w:szCs w:val="24"/>
        </w:rPr>
        <w:t>Αικατερίνη Παπακώστα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Σιδηροπούλου, Βουλευτής Β΄ Αθηνών, τίθεται εκτός </w:t>
      </w:r>
      <w:r>
        <w:rPr>
          <w:rFonts w:eastAsia="Times New Roman" w:cs="Times New Roman"/>
          <w:bCs/>
          <w:shd w:val="clear" w:color="auto" w:fill="FFFFFF"/>
        </w:rPr>
        <w:t xml:space="preserve">Κοινοβουλευτικής Ομάδας της Νέας Δημοκρατίας. </w:t>
      </w:r>
    </w:p>
    <w:p w14:paraId="64A804E7" w14:textId="77777777" w:rsidR="008E3992" w:rsidRDefault="00BB640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Με εκτίμηση, </w:t>
      </w:r>
    </w:p>
    <w:p w14:paraId="64A804E8" w14:textId="77777777" w:rsidR="008E3992" w:rsidRDefault="00BB640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Κυριάκος Μητσοτάκης, Πρόεδρος της Νέας Δημοκρατίας».</w:t>
      </w:r>
    </w:p>
    <w:p w14:paraId="64A804E9" w14:textId="77777777" w:rsidR="008E3992" w:rsidRDefault="00BB6401">
      <w:pPr>
        <w:spacing w:after="0" w:line="600" w:lineRule="auto"/>
        <w:ind w:firstLine="720"/>
        <w:jc w:val="both"/>
        <w:rPr>
          <w:rFonts w:eastAsia="Times New Roman" w:cs="Times New Roman"/>
        </w:rPr>
      </w:pPr>
      <w:r>
        <w:rPr>
          <w:rFonts w:eastAsia="Times New Roman" w:cs="Times New Roman"/>
        </w:rPr>
        <w:t xml:space="preserve">(Στο σημείο αυτό κατατίθεται στα Πρακτικά η προαναφερθείσα επιστολή, η οποία </w:t>
      </w:r>
      <w:r>
        <w:rPr>
          <w:rFonts w:eastAsia="Times New Roman"/>
          <w:bCs/>
        </w:rPr>
        <w:t>έχει</w:t>
      </w:r>
      <w:r>
        <w:rPr>
          <w:rFonts w:eastAsia="Times New Roman" w:cs="Times New Roman"/>
        </w:rPr>
        <w:t xml:space="preserve"> ως εξής:</w:t>
      </w:r>
    </w:p>
    <w:p w14:paraId="64A804EA" w14:textId="77777777" w:rsidR="008E3992" w:rsidRDefault="00BB6401">
      <w:pPr>
        <w:spacing w:after="0" w:line="600" w:lineRule="auto"/>
        <w:ind w:firstLine="720"/>
        <w:jc w:val="center"/>
        <w:rPr>
          <w:rFonts w:eastAsia="Times New Roman" w:cs="Times New Roman"/>
          <w:color w:val="FF0000"/>
        </w:rPr>
      </w:pPr>
      <w:r w:rsidRPr="001A605C">
        <w:rPr>
          <w:rFonts w:eastAsia="Times New Roman" w:cs="Times New Roman"/>
          <w:color w:val="FF0000"/>
        </w:rPr>
        <w:t>(ΑΛΛΑΓΗ ΣΕΛΙΔΑΣ)</w:t>
      </w:r>
    </w:p>
    <w:p w14:paraId="64A804EB" w14:textId="77777777" w:rsidR="008E3992" w:rsidRDefault="00BB6401">
      <w:pPr>
        <w:spacing w:after="0" w:line="600" w:lineRule="auto"/>
        <w:ind w:firstLine="720"/>
        <w:jc w:val="center"/>
        <w:rPr>
          <w:rFonts w:eastAsia="Times New Roman" w:cs="Times New Roman"/>
          <w:color w:val="FF0000"/>
        </w:rPr>
      </w:pPr>
      <w:r w:rsidRPr="001A605C">
        <w:rPr>
          <w:rFonts w:eastAsia="Times New Roman" w:cs="Times New Roman"/>
          <w:color w:val="FF0000"/>
        </w:rPr>
        <w:t>(</w:t>
      </w:r>
      <w:r w:rsidRPr="001A605C">
        <w:rPr>
          <w:rFonts w:eastAsia="Times New Roman" w:cs="Times New Roman"/>
          <w:color w:val="FF0000"/>
        </w:rPr>
        <w:t>ΝΑ ΜΠΕΙ Η ΣΕΛΙΔΑ 88)</w:t>
      </w:r>
    </w:p>
    <w:p w14:paraId="64A804EC" w14:textId="77777777" w:rsidR="008E3992" w:rsidRDefault="00BB6401">
      <w:pPr>
        <w:spacing w:after="0" w:line="600" w:lineRule="auto"/>
        <w:ind w:firstLine="720"/>
        <w:jc w:val="center"/>
        <w:rPr>
          <w:rFonts w:eastAsia="Times New Roman" w:cs="Times New Roman"/>
          <w:color w:val="FF0000"/>
        </w:rPr>
      </w:pPr>
      <w:r w:rsidRPr="001A605C">
        <w:rPr>
          <w:rFonts w:eastAsia="Times New Roman" w:cs="Times New Roman"/>
          <w:color w:val="FF0000"/>
        </w:rPr>
        <w:t>(ΑΛΛΑΓΗ ΣΕΛΙΔΑΣ)</w:t>
      </w:r>
    </w:p>
    <w:p w14:paraId="64A804ED" w14:textId="77777777" w:rsidR="008E3992" w:rsidRDefault="00BB6401">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δέχεστε στο σημείο αυτό να λύσουμε τη συνεδρία</w:t>
      </w:r>
      <w:r>
        <w:rPr>
          <w:rFonts w:eastAsia="Times New Roman"/>
          <w:szCs w:val="24"/>
        </w:rPr>
        <w:t>ση;</w:t>
      </w:r>
    </w:p>
    <w:p w14:paraId="64A804EE" w14:textId="77777777" w:rsidR="008E3992" w:rsidRDefault="00BB6401">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64A804EF" w14:textId="77777777" w:rsidR="008E3992" w:rsidRDefault="00BB6401">
      <w:pPr>
        <w:spacing w:after="0" w:line="600" w:lineRule="auto"/>
        <w:ind w:firstLine="720"/>
        <w:jc w:val="both"/>
        <w:rPr>
          <w:rFonts w:eastAsia="Times New Roman"/>
        </w:rPr>
      </w:pPr>
      <w:r>
        <w:rPr>
          <w:rFonts w:eastAsia="Times New Roman"/>
          <w:b/>
          <w:szCs w:val="24"/>
        </w:rPr>
        <w:t>ΠΡΟΕΔΡΕΥΩΝ (Νικήτας Κακλαμάνης):</w:t>
      </w:r>
      <w:r>
        <w:rPr>
          <w:rFonts w:eastAsia="Times New Roman"/>
          <w:szCs w:val="24"/>
        </w:rPr>
        <w:t xml:space="preserve"> Με τη συναίνεση του Σώματος και ώρα 11.28΄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w:t>
      </w:r>
      <w:r>
        <w:rPr>
          <w:rFonts w:eastAsia="Times New Roman"/>
          <w:szCs w:val="24"/>
        </w:rPr>
        <w:t xml:space="preserve"> ημέρα Παρασκευή 27 Οκτωβρίου 2017 και ώρα 9.30΄, με αντικείμενο εργασιών του Σώματος: κοινοβουλευτικό έλεγχο</w:t>
      </w:r>
      <w:r>
        <w:rPr>
          <w:rFonts w:eastAsia="Times New Roman"/>
          <w:szCs w:val="24"/>
        </w:rPr>
        <w:t xml:space="preserve">, επίκαιρη ερώτηση προς τον </w:t>
      </w:r>
      <w:r>
        <w:rPr>
          <w:rFonts w:eastAsia="Times New Roman"/>
        </w:rPr>
        <w:t xml:space="preserve">Πρωθυπουργό. </w:t>
      </w:r>
    </w:p>
    <w:p w14:paraId="64A804F0" w14:textId="77777777" w:rsidR="008E3992" w:rsidRDefault="00BB6401">
      <w:pPr>
        <w:spacing w:after="0" w:line="600" w:lineRule="auto"/>
        <w:ind w:firstLine="720"/>
        <w:jc w:val="both"/>
        <w:rPr>
          <w:rFonts w:eastAsia="Times New Roman" w:cs="Times New Roman"/>
          <w:szCs w:val="24"/>
        </w:rPr>
      </w:pPr>
      <w:r>
        <w:rPr>
          <w:rFonts w:eastAsia="Times New Roman"/>
          <w:b/>
          <w:bCs/>
          <w:szCs w:val="24"/>
        </w:rPr>
        <w:t>Ο ΠΡΟΕΔΡΟΣ                                                                 ΟΙ ΓΡΑΜΜΑΤΕΙΣ</w:t>
      </w:r>
      <w:r>
        <w:rPr>
          <w:rFonts w:eastAsia="Times New Roman"/>
          <w:szCs w:val="24"/>
        </w:rPr>
        <w:t xml:space="preserve">   </w:t>
      </w:r>
    </w:p>
    <w:sectPr w:rsidR="008E399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pzXhp47dSpZSoNMg7ZxCAPFPNJU=" w:salt="lXlVYZ02Uq8pjmlmCj5aQ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92"/>
    <w:rsid w:val="005D50EF"/>
    <w:rsid w:val="008E3992"/>
    <w:rsid w:val="00BB64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032F"/>
  <w15:docId w15:val="{DD3D8EB2-9762-4EA5-B900-3F353F46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4371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43717"/>
    <w:rPr>
      <w:rFonts w:ascii="Segoe UI" w:hAnsi="Segoe UI" w:cs="Segoe UI"/>
      <w:sz w:val="18"/>
      <w:szCs w:val="18"/>
    </w:rPr>
  </w:style>
  <w:style w:type="paragraph" w:styleId="a4">
    <w:name w:val="List Paragraph"/>
    <w:basedOn w:val="a"/>
    <w:uiPriority w:val="34"/>
    <w:qFormat/>
    <w:rsid w:val="00270C45"/>
    <w:pPr>
      <w:ind w:left="720"/>
      <w:contextualSpacing/>
    </w:pPr>
  </w:style>
  <w:style w:type="paragraph" w:styleId="a5">
    <w:name w:val="Revision"/>
    <w:hidden/>
    <w:uiPriority w:val="99"/>
    <w:semiHidden/>
    <w:rsid w:val="00596D9A"/>
    <w:pPr>
      <w:spacing w:after="0" w:line="240" w:lineRule="auto"/>
    </w:pPr>
  </w:style>
  <w:style w:type="paragraph" w:styleId="a6">
    <w:name w:val="header"/>
    <w:basedOn w:val="a"/>
    <w:link w:val="Char0"/>
    <w:uiPriority w:val="99"/>
    <w:unhideWhenUsed/>
    <w:rsid w:val="0053386F"/>
    <w:pPr>
      <w:tabs>
        <w:tab w:val="center" w:pos="4153"/>
        <w:tab w:val="right" w:pos="8306"/>
      </w:tabs>
      <w:spacing w:after="0" w:line="240" w:lineRule="auto"/>
    </w:pPr>
  </w:style>
  <w:style w:type="character" w:customStyle="1" w:styleId="Char0">
    <w:name w:val="Κεφαλίδα Char"/>
    <w:basedOn w:val="a0"/>
    <w:link w:val="a6"/>
    <w:uiPriority w:val="99"/>
    <w:rsid w:val="0053386F"/>
  </w:style>
  <w:style w:type="paragraph" w:styleId="a7">
    <w:name w:val="footer"/>
    <w:basedOn w:val="a"/>
    <w:link w:val="Char1"/>
    <w:uiPriority w:val="99"/>
    <w:unhideWhenUsed/>
    <w:rsid w:val="0053386F"/>
    <w:pPr>
      <w:tabs>
        <w:tab w:val="center" w:pos="4153"/>
        <w:tab w:val="right" w:pos="8306"/>
      </w:tabs>
      <w:spacing w:after="0" w:line="240" w:lineRule="auto"/>
    </w:pPr>
  </w:style>
  <w:style w:type="character" w:customStyle="1" w:styleId="Char1">
    <w:name w:val="Υποσέλιδο Char"/>
    <w:basedOn w:val="a0"/>
    <w:link w:val="a7"/>
    <w:uiPriority w:val="99"/>
    <w:rsid w:val="0053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531</MetadataID>
    <Session xmlns="641f345b-441b-4b81-9152-adc2e73ba5e1">Γ´</Session>
    <Date xmlns="641f345b-441b-4b81-9152-adc2e73ba5e1">2017-10-25T21:00:00+00:00</Date>
    <Status xmlns="641f345b-441b-4b81-9152-adc2e73ba5e1">
      <Url>http://srv-sp1/praktika/Lists/Incoming_Metadata/EditForm.aspx?ID=531&amp;Source=/praktika/Recordings_Library/Forms/AllItems.aspx</Url>
      <Description>Δημοσιεύτηκε</Description>
    </Status>
    <Meeting xmlns="641f345b-441b-4b81-9152-adc2e73ba5e1">ΙΖ´</Meeting>
  </documentManagement>
</p:properties>
</file>

<file path=customXml/itemProps1.xml><?xml version="1.0" encoding="utf-8"?>
<ds:datastoreItem xmlns:ds="http://schemas.openxmlformats.org/officeDocument/2006/customXml" ds:itemID="{3E21D15B-6B88-4A72-8D00-C7C9D8104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6DF69B-0494-49D2-8AE7-2DEAEF7D90BC}">
  <ds:schemaRefs>
    <ds:schemaRef ds:uri="http://schemas.microsoft.com/sharepoint/v3/contenttype/forms"/>
  </ds:schemaRefs>
</ds:datastoreItem>
</file>

<file path=customXml/itemProps3.xml><?xml version="1.0" encoding="utf-8"?>
<ds:datastoreItem xmlns:ds="http://schemas.openxmlformats.org/officeDocument/2006/customXml" ds:itemID="{8D4C9392-4E62-42C3-8635-748955175C4D}">
  <ds:schemaRefs>
    <ds:schemaRef ds:uri="http://purl.org/dc/elements/1.1/"/>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641f345b-441b-4b81-9152-adc2e73ba5e1"/>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81</Pages>
  <Words>14302</Words>
  <Characters>77235</Characters>
  <Application>Microsoft Office Word</Application>
  <DocSecurity>0</DocSecurity>
  <Lines>643</Lines>
  <Paragraphs>182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2017-11-01T10:39:00Z</dcterms:created>
  <dcterms:modified xsi:type="dcterms:W3CDTF">2017-11-01T10:39:00Z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